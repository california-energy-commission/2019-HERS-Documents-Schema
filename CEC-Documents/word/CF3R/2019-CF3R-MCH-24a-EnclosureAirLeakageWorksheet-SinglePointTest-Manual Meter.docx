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Change w:id="0" w:author="Balneg, Ronald@Energy" w:date="2018-11-06T10:08: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PrChange>
      </w:tblPr>
      <w:tblGrid>
        <w:gridCol w:w="584"/>
        <w:gridCol w:w="4566"/>
        <w:gridCol w:w="5640"/>
        <w:tblGridChange w:id="1">
          <w:tblGrid>
            <w:gridCol w:w="584"/>
            <w:gridCol w:w="4566"/>
            <w:gridCol w:w="5640"/>
          </w:tblGrid>
        </w:tblGridChange>
      </w:tblGrid>
      <w:tr w:rsidR="00EA01F0" w:rsidRPr="00A42BCC" w:rsidDel="00D03609" w14:paraId="4A3A5A10" w14:textId="40D5EA80" w:rsidTr="00D03609">
        <w:trPr>
          <w:del w:id="2" w:author="Balneg, Ronald@Energy" w:date="2018-11-06T10:08:00Z"/>
        </w:trPr>
        <w:tc>
          <w:tcPr>
            <w:tcW w:w="10790" w:type="dxa"/>
            <w:gridSpan w:val="3"/>
            <w:vAlign w:val="center"/>
            <w:tcPrChange w:id="3" w:author="Balneg, Ronald@Energy" w:date="2018-11-06T10:08:00Z">
              <w:tcPr>
                <w:tcW w:w="11030" w:type="dxa"/>
                <w:gridSpan w:val="3"/>
                <w:vAlign w:val="center"/>
              </w:tcPr>
            </w:tcPrChange>
          </w:tcPr>
          <w:p w14:paraId="4A3A5A0F" w14:textId="29446B52" w:rsidR="00EA01F0" w:rsidRPr="005A593D"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4" w:author="Balneg, Ronald@Energy" w:date="2018-11-06T10:08:00Z"/>
                <w:rFonts w:asciiTheme="minorHAnsi" w:hAnsiTheme="minorHAnsi"/>
                <w:b/>
                <w:szCs w:val="18"/>
              </w:rPr>
            </w:pPr>
            <w:del w:id="5" w:author="Balneg, Ronald@Energy" w:date="2018-11-06T10:08:00Z">
              <w:r w:rsidRPr="005A593D" w:rsidDel="00D03609">
                <w:rPr>
                  <w:rFonts w:asciiTheme="minorHAnsi" w:hAnsiTheme="minorHAnsi"/>
                  <w:b/>
                  <w:szCs w:val="18"/>
                </w:rPr>
                <w:delText>A. Building Air Leakage – General Information</w:delText>
              </w:r>
            </w:del>
          </w:p>
        </w:tc>
      </w:tr>
      <w:tr w:rsidR="00EA01F0" w:rsidRPr="00A42BCC" w:rsidDel="00D03609" w14:paraId="4A3A5A14" w14:textId="106C5653" w:rsidTr="00D03609">
        <w:trPr>
          <w:trHeight w:val="158"/>
          <w:del w:id="6" w:author="Balneg, Ronald@Energy" w:date="2018-11-06T10:08:00Z"/>
          <w:trPrChange w:id="7" w:author="Balneg, Ronald@Energy" w:date="2018-11-06T10:08:00Z">
            <w:trPr>
              <w:trHeight w:val="158"/>
            </w:trPr>
          </w:trPrChange>
        </w:trPr>
        <w:tc>
          <w:tcPr>
            <w:tcW w:w="584" w:type="dxa"/>
            <w:vAlign w:val="center"/>
            <w:tcPrChange w:id="8" w:author="Balneg, Ronald@Energy" w:date="2018-11-06T10:08:00Z">
              <w:tcPr>
                <w:tcW w:w="589" w:type="dxa"/>
                <w:vAlign w:val="center"/>
              </w:tcPr>
            </w:tcPrChange>
          </w:tcPr>
          <w:p w14:paraId="4A3A5A11" w14:textId="699215CD" w:rsidR="00EA01F0" w:rsidRPr="00A42BCC" w:rsidDel="00D03609" w:rsidRDefault="00EA01F0" w:rsidP="00A42BCC">
            <w:pPr>
              <w:jc w:val="center"/>
              <w:rPr>
                <w:del w:id="9" w:author="Balneg, Ronald@Energy" w:date="2018-11-06T10:08:00Z"/>
                <w:rFonts w:asciiTheme="minorHAnsi" w:hAnsiTheme="minorHAnsi"/>
                <w:sz w:val="18"/>
                <w:szCs w:val="18"/>
              </w:rPr>
            </w:pPr>
            <w:del w:id="10" w:author="Balneg, Ronald@Energy" w:date="2018-11-06T10:08:00Z">
              <w:r w:rsidRPr="00A42BCC" w:rsidDel="00D03609">
                <w:rPr>
                  <w:rFonts w:asciiTheme="minorHAnsi" w:hAnsiTheme="minorHAnsi"/>
                  <w:sz w:val="18"/>
                  <w:szCs w:val="18"/>
                </w:rPr>
                <w:delText>01</w:delText>
              </w:r>
            </w:del>
          </w:p>
        </w:tc>
        <w:tc>
          <w:tcPr>
            <w:tcW w:w="4566" w:type="dxa"/>
            <w:vAlign w:val="center"/>
            <w:tcPrChange w:id="11" w:author="Balneg, Ronald@Energy" w:date="2018-11-06T10:08:00Z">
              <w:tcPr>
                <w:tcW w:w="4656" w:type="dxa"/>
                <w:vAlign w:val="center"/>
              </w:tcPr>
            </w:tcPrChange>
          </w:tcPr>
          <w:p w14:paraId="4A3A5A12" w14:textId="245B497E" w:rsidR="00EA01F0" w:rsidRPr="00A42BCC" w:rsidDel="00D03609" w:rsidRDefault="00EA01F0" w:rsidP="00A42BCC">
            <w:pPr>
              <w:rPr>
                <w:del w:id="12" w:author="Balneg, Ronald@Energy" w:date="2018-11-06T10:08:00Z"/>
                <w:rFonts w:asciiTheme="minorHAnsi" w:hAnsiTheme="minorHAnsi"/>
                <w:sz w:val="18"/>
                <w:szCs w:val="18"/>
              </w:rPr>
            </w:pPr>
            <w:del w:id="13" w:author="Balneg, Ronald@Energy" w:date="2018-11-06T10:08:00Z">
              <w:r w:rsidRPr="00A42BCC" w:rsidDel="00D03609">
                <w:rPr>
                  <w:rFonts w:asciiTheme="minorHAnsi" w:hAnsiTheme="minorHAnsi"/>
                  <w:sz w:val="18"/>
                  <w:szCs w:val="18"/>
                </w:rPr>
                <w:delText>Test Procedure Used</w:delText>
              </w:r>
            </w:del>
          </w:p>
        </w:tc>
        <w:tc>
          <w:tcPr>
            <w:tcW w:w="5640" w:type="dxa"/>
            <w:tcPrChange w:id="14" w:author="Balneg, Ronald@Energy" w:date="2018-11-06T10:08:00Z">
              <w:tcPr>
                <w:tcW w:w="5785" w:type="dxa"/>
              </w:tcPr>
            </w:tcPrChange>
          </w:tcPr>
          <w:p w14:paraId="4A3A5A13" w14:textId="5D1F2F74" w:rsidR="00EA01F0" w:rsidRPr="00A42BCC" w:rsidDel="00D03609" w:rsidRDefault="00EA01F0" w:rsidP="00A42BCC">
            <w:pPr>
              <w:rPr>
                <w:del w:id="15" w:author="Balneg, Ronald@Energy" w:date="2018-11-06T10:08:00Z"/>
                <w:rFonts w:asciiTheme="minorHAnsi" w:hAnsiTheme="minorHAnsi"/>
                <w:sz w:val="18"/>
                <w:szCs w:val="18"/>
              </w:rPr>
            </w:pPr>
          </w:p>
        </w:tc>
      </w:tr>
      <w:tr w:rsidR="00EA01F0" w:rsidRPr="00A42BCC" w:rsidDel="00D03609" w14:paraId="4A3A5A18" w14:textId="0AFA38C8" w:rsidTr="00D03609">
        <w:trPr>
          <w:trHeight w:val="158"/>
          <w:del w:id="16" w:author="Balneg, Ronald@Energy" w:date="2018-11-06T10:08:00Z"/>
          <w:trPrChange w:id="17" w:author="Balneg, Ronald@Energy" w:date="2018-11-06T10:08:00Z">
            <w:trPr>
              <w:trHeight w:val="158"/>
            </w:trPr>
          </w:trPrChange>
        </w:trPr>
        <w:tc>
          <w:tcPr>
            <w:tcW w:w="584" w:type="dxa"/>
            <w:vAlign w:val="center"/>
            <w:tcPrChange w:id="18" w:author="Balneg, Ronald@Energy" w:date="2018-11-06T10:08:00Z">
              <w:tcPr>
                <w:tcW w:w="589" w:type="dxa"/>
                <w:vAlign w:val="center"/>
              </w:tcPr>
            </w:tcPrChange>
          </w:tcPr>
          <w:p w14:paraId="4A3A5A15" w14:textId="2738782F" w:rsidR="00EA01F0" w:rsidRPr="00A42BCC" w:rsidDel="00D03609" w:rsidRDefault="00EA01F0" w:rsidP="00A42BCC">
            <w:pPr>
              <w:jc w:val="center"/>
              <w:rPr>
                <w:del w:id="19" w:author="Balneg, Ronald@Energy" w:date="2018-11-06T10:08:00Z"/>
                <w:rFonts w:asciiTheme="minorHAnsi" w:hAnsiTheme="minorHAnsi"/>
                <w:sz w:val="18"/>
                <w:szCs w:val="18"/>
              </w:rPr>
            </w:pPr>
            <w:del w:id="20" w:author="Balneg, Ronald@Energy" w:date="2018-11-06T10:08:00Z">
              <w:r w:rsidRPr="00A42BCC" w:rsidDel="00D03609">
                <w:rPr>
                  <w:rFonts w:asciiTheme="minorHAnsi" w:hAnsiTheme="minorHAnsi"/>
                  <w:sz w:val="18"/>
                  <w:szCs w:val="18"/>
                </w:rPr>
                <w:delText>02</w:delText>
              </w:r>
            </w:del>
          </w:p>
        </w:tc>
        <w:tc>
          <w:tcPr>
            <w:tcW w:w="4566" w:type="dxa"/>
            <w:vAlign w:val="center"/>
            <w:tcPrChange w:id="21" w:author="Balneg, Ronald@Energy" w:date="2018-11-06T10:08:00Z">
              <w:tcPr>
                <w:tcW w:w="4656" w:type="dxa"/>
                <w:vAlign w:val="center"/>
              </w:tcPr>
            </w:tcPrChange>
          </w:tcPr>
          <w:p w14:paraId="4A3A5A16" w14:textId="3C67683C" w:rsidR="00EA01F0" w:rsidRPr="00A42BCC" w:rsidDel="00D03609" w:rsidRDefault="00EA01F0" w:rsidP="00A42BCC">
            <w:pPr>
              <w:rPr>
                <w:del w:id="22" w:author="Balneg, Ronald@Energy" w:date="2018-11-06T10:08:00Z"/>
                <w:rFonts w:asciiTheme="minorHAnsi" w:hAnsiTheme="minorHAnsi"/>
                <w:sz w:val="18"/>
                <w:szCs w:val="18"/>
              </w:rPr>
            </w:pPr>
            <w:del w:id="23" w:author="Balneg, Ronald@Energy" w:date="2018-11-06T10:08:00Z">
              <w:r w:rsidRPr="00A42BCC" w:rsidDel="00D03609">
                <w:rPr>
                  <w:rFonts w:asciiTheme="minorHAnsi" w:hAnsiTheme="minorHAnsi"/>
                  <w:sz w:val="18"/>
                  <w:szCs w:val="18"/>
                </w:rPr>
                <w:delText>Building Air Leakage Target from CF1R</w:delText>
              </w:r>
            </w:del>
          </w:p>
        </w:tc>
        <w:tc>
          <w:tcPr>
            <w:tcW w:w="5640" w:type="dxa"/>
            <w:tcPrChange w:id="24" w:author="Balneg, Ronald@Energy" w:date="2018-11-06T10:08:00Z">
              <w:tcPr>
                <w:tcW w:w="5785" w:type="dxa"/>
              </w:tcPr>
            </w:tcPrChange>
          </w:tcPr>
          <w:p w14:paraId="4A3A5A17" w14:textId="6616925F" w:rsidR="00EA01F0" w:rsidRPr="00A42BCC" w:rsidDel="00D03609" w:rsidRDefault="00EA01F0" w:rsidP="00A42BCC">
            <w:pPr>
              <w:rPr>
                <w:del w:id="25" w:author="Balneg, Ronald@Energy" w:date="2018-11-06T10:08:00Z"/>
                <w:rFonts w:asciiTheme="minorHAnsi" w:hAnsiTheme="minorHAnsi"/>
                <w:sz w:val="18"/>
                <w:szCs w:val="18"/>
              </w:rPr>
            </w:pPr>
          </w:p>
        </w:tc>
      </w:tr>
      <w:tr w:rsidR="00EA01F0" w:rsidRPr="00A42BCC" w:rsidDel="00D03609" w14:paraId="4A3A5A1C" w14:textId="23FF7021" w:rsidTr="00D03609">
        <w:trPr>
          <w:trHeight w:val="158"/>
          <w:del w:id="26" w:author="Balneg, Ronald@Energy" w:date="2018-11-06T10:08:00Z"/>
          <w:trPrChange w:id="27" w:author="Balneg, Ronald@Energy" w:date="2018-11-06T10:08:00Z">
            <w:trPr>
              <w:trHeight w:val="158"/>
            </w:trPr>
          </w:trPrChange>
        </w:trPr>
        <w:tc>
          <w:tcPr>
            <w:tcW w:w="584" w:type="dxa"/>
            <w:vAlign w:val="center"/>
            <w:tcPrChange w:id="28" w:author="Balneg, Ronald@Energy" w:date="2018-11-06T10:08:00Z">
              <w:tcPr>
                <w:tcW w:w="589" w:type="dxa"/>
                <w:vAlign w:val="center"/>
              </w:tcPr>
            </w:tcPrChange>
          </w:tcPr>
          <w:p w14:paraId="4A3A5A19" w14:textId="70EB3DE4" w:rsidR="00EA01F0" w:rsidRPr="00A42BCC" w:rsidDel="00D03609" w:rsidRDefault="00EA01F0" w:rsidP="00A42BCC">
            <w:pPr>
              <w:jc w:val="center"/>
              <w:rPr>
                <w:del w:id="29" w:author="Balneg, Ronald@Energy" w:date="2018-11-06T10:08:00Z"/>
                <w:rFonts w:asciiTheme="minorHAnsi" w:hAnsiTheme="minorHAnsi"/>
                <w:b/>
                <w:sz w:val="18"/>
                <w:szCs w:val="18"/>
              </w:rPr>
            </w:pPr>
            <w:del w:id="30" w:author="Balneg, Ronald@Energy" w:date="2018-11-06T10:08:00Z">
              <w:r w:rsidRPr="00A42BCC" w:rsidDel="00D03609">
                <w:rPr>
                  <w:rFonts w:asciiTheme="minorHAnsi" w:hAnsiTheme="minorHAnsi"/>
                  <w:sz w:val="18"/>
                  <w:szCs w:val="18"/>
                </w:rPr>
                <w:delText>03</w:delText>
              </w:r>
            </w:del>
          </w:p>
        </w:tc>
        <w:tc>
          <w:tcPr>
            <w:tcW w:w="4566" w:type="dxa"/>
            <w:vAlign w:val="center"/>
            <w:tcPrChange w:id="31" w:author="Balneg, Ronald@Energy" w:date="2018-11-06T10:08:00Z">
              <w:tcPr>
                <w:tcW w:w="4656" w:type="dxa"/>
                <w:vAlign w:val="center"/>
              </w:tcPr>
            </w:tcPrChange>
          </w:tcPr>
          <w:p w14:paraId="4A3A5A1A" w14:textId="4018F391" w:rsidR="00EA01F0" w:rsidRPr="00A42BCC" w:rsidDel="00D03609" w:rsidRDefault="00EA01F0" w:rsidP="00766464">
            <w:pPr>
              <w:rPr>
                <w:del w:id="32" w:author="Balneg, Ronald@Energy" w:date="2018-11-06T10:08:00Z"/>
                <w:rFonts w:asciiTheme="minorHAnsi" w:hAnsiTheme="minorHAnsi"/>
                <w:sz w:val="18"/>
                <w:szCs w:val="18"/>
              </w:rPr>
            </w:pPr>
            <w:del w:id="33" w:author="Balneg, Ronald@Energy" w:date="2018-11-06T10:08:00Z">
              <w:r w:rsidRPr="00A42BCC" w:rsidDel="00D03609">
                <w:rPr>
                  <w:rFonts w:asciiTheme="minorHAnsi" w:hAnsiTheme="minorHAnsi"/>
                  <w:sz w:val="18"/>
                  <w:szCs w:val="18"/>
                </w:rPr>
                <w:delText>Indoor Temperature During Test (</w:delText>
              </w:r>
              <w:r w:rsidR="00766464" w:rsidDel="00D03609">
                <w:rPr>
                  <w:rFonts w:asciiTheme="minorHAnsi" w:hAnsiTheme="minorHAnsi"/>
                  <w:sz w:val="18"/>
                  <w:szCs w:val="18"/>
                </w:rPr>
                <w:delText>°</w:delText>
              </w:r>
              <w:r w:rsidRPr="00A42BCC" w:rsidDel="00D03609">
                <w:rPr>
                  <w:rFonts w:asciiTheme="minorHAnsi" w:hAnsiTheme="minorHAnsi"/>
                  <w:sz w:val="18"/>
                  <w:szCs w:val="18"/>
                </w:rPr>
                <w:delText>F)</w:delText>
              </w:r>
            </w:del>
          </w:p>
        </w:tc>
        <w:tc>
          <w:tcPr>
            <w:tcW w:w="5640" w:type="dxa"/>
            <w:tcPrChange w:id="34" w:author="Balneg, Ronald@Energy" w:date="2018-11-06T10:08:00Z">
              <w:tcPr>
                <w:tcW w:w="5785" w:type="dxa"/>
              </w:tcPr>
            </w:tcPrChange>
          </w:tcPr>
          <w:p w14:paraId="4A3A5A1B" w14:textId="1844D72C" w:rsidR="00EA01F0" w:rsidRPr="00A42BCC" w:rsidDel="00D03609" w:rsidRDefault="00EA01F0" w:rsidP="00A42BCC">
            <w:pPr>
              <w:tabs>
                <w:tab w:val="left" w:pos="2189"/>
              </w:tabs>
              <w:rPr>
                <w:del w:id="35" w:author="Balneg, Ronald@Energy" w:date="2018-11-06T10:08:00Z"/>
                <w:rFonts w:asciiTheme="minorHAnsi" w:hAnsiTheme="minorHAnsi"/>
                <w:sz w:val="18"/>
                <w:szCs w:val="18"/>
              </w:rPr>
            </w:pPr>
          </w:p>
        </w:tc>
      </w:tr>
      <w:tr w:rsidR="00EA01F0" w:rsidRPr="00A42BCC" w:rsidDel="00D03609" w14:paraId="4A3A5A20" w14:textId="15B4725F" w:rsidTr="00D03609">
        <w:trPr>
          <w:trHeight w:val="158"/>
          <w:del w:id="36" w:author="Balneg, Ronald@Energy" w:date="2018-11-06T10:08:00Z"/>
          <w:trPrChange w:id="37" w:author="Balneg, Ronald@Energy" w:date="2018-11-06T10:08:00Z">
            <w:trPr>
              <w:trHeight w:val="158"/>
            </w:trPr>
          </w:trPrChange>
        </w:trPr>
        <w:tc>
          <w:tcPr>
            <w:tcW w:w="584" w:type="dxa"/>
            <w:vAlign w:val="center"/>
            <w:tcPrChange w:id="38" w:author="Balneg, Ronald@Energy" w:date="2018-11-06T10:08:00Z">
              <w:tcPr>
                <w:tcW w:w="589" w:type="dxa"/>
                <w:vAlign w:val="center"/>
              </w:tcPr>
            </w:tcPrChange>
          </w:tcPr>
          <w:p w14:paraId="4A3A5A1D" w14:textId="7986796A" w:rsidR="00EA01F0" w:rsidRPr="00A42BCC" w:rsidDel="00D03609" w:rsidRDefault="00EA01F0" w:rsidP="00A42BCC">
            <w:pPr>
              <w:jc w:val="center"/>
              <w:rPr>
                <w:del w:id="39" w:author="Balneg, Ronald@Energy" w:date="2018-11-06T10:08:00Z"/>
                <w:rFonts w:asciiTheme="minorHAnsi" w:hAnsiTheme="minorHAnsi"/>
                <w:b/>
                <w:sz w:val="18"/>
                <w:szCs w:val="18"/>
              </w:rPr>
            </w:pPr>
            <w:del w:id="40" w:author="Balneg, Ronald@Energy" w:date="2018-11-06T10:08:00Z">
              <w:r w:rsidRPr="00A42BCC" w:rsidDel="00D03609">
                <w:rPr>
                  <w:rFonts w:asciiTheme="minorHAnsi" w:hAnsiTheme="minorHAnsi"/>
                  <w:sz w:val="18"/>
                  <w:szCs w:val="18"/>
                </w:rPr>
                <w:delText>04</w:delText>
              </w:r>
            </w:del>
          </w:p>
        </w:tc>
        <w:tc>
          <w:tcPr>
            <w:tcW w:w="4566" w:type="dxa"/>
            <w:vAlign w:val="center"/>
            <w:tcPrChange w:id="41" w:author="Balneg, Ronald@Energy" w:date="2018-11-06T10:08:00Z">
              <w:tcPr>
                <w:tcW w:w="4656" w:type="dxa"/>
                <w:vAlign w:val="center"/>
              </w:tcPr>
            </w:tcPrChange>
          </w:tcPr>
          <w:p w14:paraId="4A3A5A1E" w14:textId="55CB0F0C" w:rsidR="00EA01F0" w:rsidRPr="00A42BCC" w:rsidDel="00D03609" w:rsidRDefault="00EA01F0" w:rsidP="00766464">
            <w:pPr>
              <w:rPr>
                <w:del w:id="42" w:author="Balneg, Ronald@Energy" w:date="2018-11-06T10:08:00Z"/>
                <w:rFonts w:asciiTheme="minorHAnsi" w:hAnsiTheme="minorHAnsi"/>
                <w:sz w:val="18"/>
                <w:szCs w:val="18"/>
              </w:rPr>
            </w:pPr>
            <w:del w:id="43" w:author="Balneg, Ronald@Energy" w:date="2018-11-06T10:08:00Z">
              <w:r w:rsidRPr="00A42BCC" w:rsidDel="00D03609">
                <w:rPr>
                  <w:rFonts w:asciiTheme="minorHAnsi" w:hAnsiTheme="minorHAnsi"/>
                  <w:sz w:val="18"/>
                  <w:szCs w:val="18"/>
                </w:rPr>
                <w:delText>Outdoor Temperature During Test (</w:delText>
              </w:r>
              <w:r w:rsidR="00766464" w:rsidDel="00D03609">
                <w:rPr>
                  <w:rFonts w:asciiTheme="minorHAnsi" w:hAnsiTheme="minorHAnsi"/>
                  <w:sz w:val="18"/>
                  <w:szCs w:val="18"/>
                </w:rPr>
                <w:delText>°</w:delText>
              </w:r>
              <w:r w:rsidRPr="00A42BCC" w:rsidDel="00D03609">
                <w:rPr>
                  <w:rFonts w:asciiTheme="minorHAnsi" w:hAnsiTheme="minorHAnsi"/>
                  <w:sz w:val="18"/>
                  <w:szCs w:val="18"/>
                </w:rPr>
                <w:delText>F)</w:delText>
              </w:r>
            </w:del>
          </w:p>
        </w:tc>
        <w:tc>
          <w:tcPr>
            <w:tcW w:w="5640" w:type="dxa"/>
            <w:tcPrChange w:id="44" w:author="Balneg, Ronald@Energy" w:date="2018-11-06T10:08:00Z">
              <w:tcPr>
                <w:tcW w:w="5785" w:type="dxa"/>
              </w:tcPr>
            </w:tcPrChange>
          </w:tcPr>
          <w:p w14:paraId="4A3A5A1F" w14:textId="6A0D2795" w:rsidR="00EA01F0" w:rsidRPr="00A42BCC" w:rsidDel="00D03609" w:rsidRDefault="00EA01F0" w:rsidP="00A42BCC">
            <w:pPr>
              <w:rPr>
                <w:del w:id="45" w:author="Balneg, Ronald@Energy" w:date="2018-11-06T10:08:00Z"/>
                <w:rFonts w:asciiTheme="minorHAnsi" w:hAnsiTheme="minorHAnsi"/>
                <w:sz w:val="18"/>
                <w:szCs w:val="18"/>
              </w:rPr>
            </w:pPr>
          </w:p>
        </w:tc>
      </w:tr>
      <w:tr w:rsidR="00EA01F0" w:rsidRPr="00A42BCC" w:rsidDel="00D03609" w14:paraId="4A3A5A24" w14:textId="0A59EB42" w:rsidTr="00D03609">
        <w:trPr>
          <w:trHeight w:val="158"/>
          <w:del w:id="46" w:author="Balneg, Ronald@Energy" w:date="2018-11-06T10:08:00Z"/>
          <w:trPrChange w:id="47" w:author="Balneg, Ronald@Energy" w:date="2018-11-06T10:08:00Z">
            <w:trPr>
              <w:trHeight w:val="158"/>
            </w:trPr>
          </w:trPrChange>
        </w:trPr>
        <w:tc>
          <w:tcPr>
            <w:tcW w:w="584" w:type="dxa"/>
            <w:vAlign w:val="center"/>
            <w:tcPrChange w:id="48" w:author="Balneg, Ronald@Energy" w:date="2018-11-06T10:08:00Z">
              <w:tcPr>
                <w:tcW w:w="589" w:type="dxa"/>
                <w:vAlign w:val="center"/>
              </w:tcPr>
            </w:tcPrChange>
          </w:tcPr>
          <w:p w14:paraId="4A3A5A21" w14:textId="469467ED" w:rsidR="00EA01F0" w:rsidRPr="00A42BCC" w:rsidDel="00D03609" w:rsidRDefault="00EA01F0" w:rsidP="00A42BCC">
            <w:pPr>
              <w:jc w:val="center"/>
              <w:rPr>
                <w:del w:id="49" w:author="Balneg, Ronald@Energy" w:date="2018-11-06T10:08:00Z"/>
                <w:rFonts w:asciiTheme="minorHAnsi" w:hAnsiTheme="minorHAnsi"/>
                <w:sz w:val="18"/>
                <w:szCs w:val="18"/>
              </w:rPr>
            </w:pPr>
            <w:del w:id="50" w:author="Balneg, Ronald@Energy" w:date="2018-11-06T10:08:00Z">
              <w:r w:rsidRPr="00A42BCC" w:rsidDel="00D03609">
                <w:rPr>
                  <w:rFonts w:asciiTheme="minorHAnsi" w:hAnsiTheme="minorHAnsi"/>
                  <w:sz w:val="18"/>
                  <w:szCs w:val="18"/>
                </w:rPr>
                <w:delText>05</w:delText>
              </w:r>
            </w:del>
          </w:p>
        </w:tc>
        <w:tc>
          <w:tcPr>
            <w:tcW w:w="4566" w:type="dxa"/>
            <w:vAlign w:val="center"/>
            <w:tcPrChange w:id="51" w:author="Balneg, Ronald@Energy" w:date="2018-11-06T10:08:00Z">
              <w:tcPr>
                <w:tcW w:w="4656" w:type="dxa"/>
                <w:vAlign w:val="center"/>
              </w:tcPr>
            </w:tcPrChange>
          </w:tcPr>
          <w:p w14:paraId="4A3A5A22" w14:textId="4663B887" w:rsidR="00EA01F0" w:rsidRPr="00A42BCC" w:rsidDel="00D03609" w:rsidRDefault="00EA01F0" w:rsidP="00A42BCC">
            <w:pPr>
              <w:rPr>
                <w:del w:id="52" w:author="Balneg, Ronald@Energy" w:date="2018-11-06T10:08:00Z"/>
                <w:rFonts w:asciiTheme="minorHAnsi" w:hAnsiTheme="minorHAnsi"/>
                <w:sz w:val="18"/>
                <w:szCs w:val="18"/>
              </w:rPr>
            </w:pPr>
            <w:del w:id="53" w:author="Balneg, Ronald@Energy" w:date="2018-11-06T10:08:00Z">
              <w:r w:rsidRPr="00A42BCC" w:rsidDel="00D03609">
                <w:rPr>
                  <w:rFonts w:asciiTheme="minorHAnsi" w:hAnsiTheme="minorHAnsi"/>
                  <w:sz w:val="18"/>
                  <w:szCs w:val="18"/>
                </w:rPr>
                <w:delText>Blower Door Location</w:delText>
              </w:r>
            </w:del>
          </w:p>
        </w:tc>
        <w:tc>
          <w:tcPr>
            <w:tcW w:w="5640" w:type="dxa"/>
            <w:tcPrChange w:id="54" w:author="Balneg, Ronald@Energy" w:date="2018-11-06T10:08:00Z">
              <w:tcPr>
                <w:tcW w:w="5785" w:type="dxa"/>
              </w:tcPr>
            </w:tcPrChange>
          </w:tcPr>
          <w:p w14:paraId="4A3A5A23" w14:textId="7AAAED2E" w:rsidR="00EA01F0" w:rsidRPr="00A42BCC" w:rsidDel="00D03609" w:rsidRDefault="00EA01F0" w:rsidP="00A42BCC">
            <w:pPr>
              <w:rPr>
                <w:del w:id="55" w:author="Balneg, Ronald@Energy" w:date="2018-11-06T10:08:00Z"/>
                <w:rFonts w:asciiTheme="minorHAnsi" w:hAnsiTheme="minorHAnsi"/>
                <w:sz w:val="18"/>
                <w:szCs w:val="18"/>
              </w:rPr>
            </w:pPr>
          </w:p>
        </w:tc>
      </w:tr>
      <w:tr w:rsidR="00EA01F0" w:rsidRPr="00A42BCC" w:rsidDel="00D03609" w14:paraId="4A3A5A28" w14:textId="29FA79AC" w:rsidTr="00D03609">
        <w:trPr>
          <w:trHeight w:val="158"/>
          <w:del w:id="56" w:author="Balneg, Ronald@Energy" w:date="2018-11-06T10:08:00Z"/>
          <w:trPrChange w:id="57" w:author="Balneg, Ronald@Energy" w:date="2018-11-06T10:08:00Z">
            <w:trPr>
              <w:trHeight w:val="158"/>
            </w:trPr>
          </w:trPrChange>
        </w:trPr>
        <w:tc>
          <w:tcPr>
            <w:tcW w:w="584" w:type="dxa"/>
            <w:vAlign w:val="center"/>
            <w:tcPrChange w:id="58" w:author="Balneg, Ronald@Energy" w:date="2018-11-06T10:08:00Z">
              <w:tcPr>
                <w:tcW w:w="589" w:type="dxa"/>
                <w:vAlign w:val="center"/>
              </w:tcPr>
            </w:tcPrChange>
          </w:tcPr>
          <w:p w14:paraId="4A3A5A25" w14:textId="36A30C08" w:rsidR="00EA01F0" w:rsidRPr="00A42BCC" w:rsidDel="00D03609" w:rsidRDefault="00EA01F0" w:rsidP="00A42BCC">
            <w:pPr>
              <w:jc w:val="center"/>
              <w:rPr>
                <w:del w:id="59" w:author="Balneg, Ronald@Energy" w:date="2018-11-06T10:08:00Z"/>
                <w:rFonts w:asciiTheme="minorHAnsi" w:hAnsiTheme="minorHAnsi"/>
                <w:sz w:val="18"/>
                <w:szCs w:val="18"/>
              </w:rPr>
            </w:pPr>
            <w:del w:id="60" w:author="Balneg, Ronald@Energy" w:date="2018-11-06T10:08:00Z">
              <w:r w:rsidRPr="00A42BCC" w:rsidDel="00D03609">
                <w:rPr>
                  <w:rFonts w:asciiTheme="minorHAnsi" w:hAnsiTheme="minorHAnsi"/>
                  <w:sz w:val="18"/>
                  <w:szCs w:val="18"/>
                </w:rPr>
                <w:delText>06</w:delText>
              </w:r>
            </w:del>
          </w:p>
        </w:tc>
        <w:tc>
          <w:tcPr>
            <w:tcW w:w="4566" w:type="dxa"/>
            <w:vAlign w:val="center"/>
            <w:tcPrChange w:id="61" w:author="Balneg, Ronald@Energy" w:date="2018-11-06T10:08:00Z">
              <w:tcPr>
                <w:tcW w:w="4656" w:type="dxa"/>
                <w:vAlign w:val="center"/>
              </w:tcPr>
            </w:tcPrChange>
          </w:tcPr>
          <w:p w14:paraId="4A3A5A26" w14:textId="3F7ED277" w:rsidR="00EA01F0" w:rsidRPr="00A42BCC" w:rsidDel="00D03609" w:rsidRDefault="00EA01F0" w:rsidP="00A42BCC">
            <w:pPr>
              <w:rPr>
                <w:del w:id="62" w:author="Balneg, Ronald@Energy" w:date="2018-11-06T10:08:00Z"/>
                <w:rFonts w:asciiTheme="minorHAnsi" w:hAnsiTheme="minorHAnsi"/>
                <w:sz w:val="18"/>
                <w:szCs w:val="18"/>
              </w:rPr>
            </w:pPr>
            <w:del w:id="63" w:author="Balneg, Ronald@Energy" w:date="2018-11-06T10:08:00Z">
              <w:r w:rsidRPr="00A42BCC" w:rsidDel="00D03609">
                <w:rPr>
                  <w:rFonts w:asciiTheme="minorHAnsi" w:hAnsiTheme="minorHAnsi"/>
                  <w:sz w:val="18"/>
                  <w:szCs w:val="18"/>
                </w:rPr>
                <w:delText>Building Elevation (ft)</w:delText>
              </w:r>
            </w:del>
          </w:p>
        </w:tc>
        <w:tc>
          <w:tcPr>
            <w:tcW w:w="5640" w:type="dxa"/>
            <w:tcPrChange w:id="64" w:author="Balneg, Ronald@Energy" w:date="2018-11-06T10:08:00Z">
              <w:tcPr>
                <w:tcW w:w="5785" w:type="dxa"/>
              </w:tcPr>
            </w:tcPrChange>
          </w:tcPr>
          <w:p w14:paraId="4A3A5A27" w14:textId="7F5CE642" w:rsidR="00EA01F0" w:rsidRPr="00A42BCC" w:rsidDel="00D03609" w:rsidRDefault="00EA01F0" w:rsidP="00A42BCC">
            <w:pPr>
              <w:rPr>
                <w:del w:id="65" w:author="Balneg, Ronald@Energy" w:date="2018-11-06T10:08:00Z"/>
                <w:rFonts w:asciiTheme="minorHAnsi" w:hAnsiTheme="minorHAnsi"/>
                <w:sz w:val="18"/>
                <w:szCs w:val="18"/>
              </w:rPr>
            </w:pPr>
          </w:p>
        </w:tc>
      </w:tr>
      <w:tr w:rsidR="00EA01F0" w:rsidRPr="00A42BCC" w:rsidDel="00D03609" w14:paraId="4A3A5A2C" w14:textId="1874E12B" w:rsidTr="00D03609">
        <w:trPr>
          <w:trHeight w:val="158"/>
          <w:del w:id="66" w:author="Balneg, Ronald@Energy" w:date="2018-11-06T10:08:00Z"/>
          <w:trPrChange w:id="67" w:author="Balneg, Ronald@Energy" w:date="2018-11-06T10:08:00Z">
            <w:trPr>
              <w:trHeight w:val="158"/>
            </w:trPr>
          </w:trPrChange>
        </w:trPr>
        <w:tc>
          <w:tcPr>
            <w:tcW w:w="584" w:type="dxa"/>
            <w:vAlign w:val="center"/>
            <w:tcPrChange w:id="68" w:author="Balneg, Ronald@Energy" w:date="2018-11-06T10:08:00Z">
              <w:tcPr>
                <w:tcW w:w="589" w:type="dxa"/>
                <w:vAlign w:val="center"/>
              </w:tcPr>
            </w:tcPrChange>
          </w:tcPr>
          <w:p w14:paraId="4A3A5A29" w14:textId="091A9387" w:rsidR="00EA01F0" w:rsidRPr="00A42BCC" w:rsidDel="00D03609" w:rsidRDefault="00EA01F0" w:rsidP="00A42BCC">
            <w:pPr>
              <w:jc w:val="center"/>
              <w:rPr>
                <w:del w:id="69" w:author="Balneg, Ronald@Energy" w:date="2018-11-06T10:08:00Z"/>
                <w:rFonts w:asciiTheme="minorHAnsi" w:hAnsiTheme="minorHAnsi"/>
                <w:sz w:val="18"/>
                <w:szCs w:val="18"/>
              </w:rPr>
            </w:pPr>
            <w:del w:id="70" w:author="Balneg, Ronald@Energy" w:date="2018-11-06T10:08:00Z">
              <w:r w:rsidRPr="00A42BCC" w:rsidDel="00D03609">
                <w:rPr>
                  <w:rFonts w:asciiTheme="minorHAnsi" w:hAnsiTheme="minorHAnsi"/>
                  <w:sz w:val="18"/>
                  <w:szCs w:val="18"/>
                </w:rPr>
                <w:delText>07</w:delText>
              </w:r>
            </w:del>
          </w:p>
        </w:tc>
        <w:tc>
          <w:tcPr>
            <w:tcW w:w="4566" w:type="dxa"/>
            <w:vAlign w:val="center"/>
            <w:tcPrChange w:id="71" w:author="Balneg, Ronald@Energy" w:date="2018-11-06T10:08:00Z">
              <w:tcPr>
                <w:tcW w:w="4656" w:type="dxa"/>
                <w:vAlign w:val="center"/>
              </w:tcPr>
            </w:tcPrChange>
          </w:tcPr>
          <w:p w14:paraId="4A3A5A2A" w14:textId="709C795A" w:rsidR="00EA01F0" w:rsidRPr="00A42BCC" w:rsidDel="00D03609" w:rsidRDefault="00EA01F0" w:rsidP="00A42BCC">
            <w:pPr>
              <w:rPr>
                <w:del w:id="72" w:author="Balneg, Ronald@Energy" w:date="2018-11-06T10:08:00Z"/>
                <w:rFonts w:asciiTheme="minorHAnsi" w:hAnsiTheme="minorHAnsi"/>
                <w:sz w:val="18"/>
                <w:szCs w:val="18"/>
              </w:rPr>
            </w:pPr>
            <w:del w:id="73" w:author="Balneg, Ronald@Energy" w:date="2018-11-06T10:08:00Z">
              <w:r w:rsidRPr="00A42BCC" w:rsidDel="00D03609">
                <w:rPr>
                  <w:rFonts w:asciiTheme="minorHAnsi" w:hAnsiTheme="minorHAnsi"/>
                  <w:sz w:val="18"/>
                  <w:szCs w:val="18"/>
                </w:rPr>
                <w:delText>Building Volume (ft</w:delText>
              </w:r>
              <w:r w:rsidRPr="009B5C14" w:rsidDel="00D03609">
                <w:rPr>
                  <w:rFonts w:asciiTheme="minorHAnsi" w:hAnsiTheme="minorHAnsi"/>
                  <w:sz w:val="18"/>
                  <w:szCs w:val="18"/>
                  <w:vertAlign w:val="superscript"/>
                </w:rPr>
                <w:delText>3</w:delText>
              </w:r>
              <w:r w:rsidRPr="00A42BCC" w:rsidDel="00D03609">
                <w:rPr>
                  <w:rFonts w:asciiTheme="minorHAnsi" w:hAnsiTheme="minorHAnsi"/>
                  <w:sz w:val="18"/>
                  <w:szCs w:val="18"/>
                </w:rPr>
                <w:delText>)</w:delText>
              </w:r>
            </w:del>
          </w:p>
        </w:tc>
        <w:tc>
          <w:tcPr>
            <w:tcW w:w="5640" w:type="dxa"/>
            <w:tcPrChange w:id="74" w:author="Balneg, Ronald@Energy" w:date="2018-11-06T10:08:00Z">
              <w:tcPr>
                <w:tcW w:w="5785" w:type="dxa"/>
              </w:tcPr>
            </w:tcPrChange>
          </w:tcPr>
          <w:p w14:paraId="4A3A5A2B" w14:textId="3DE86B9B" w:rsidR="00EA01F0" w:rsidRPr="00A42BCC" w:rsidDel="00D03609" w:rsidRDefault="00EA01F0" w:rsidP="00A42BCC">
            <w:pPr>
              <w:rPr>
                <w:del w:id="75" w:author="Balneg, Ronald@Energy" w:date="2018-11-06T10:08:00Z"/>
                <w:rFonts w:asciiTheme="minorHAnsi" w:hAnsiTheme="minorHAnsi"/>
                <w:sz w:val="18"/>
                <w:szCs w:val="18"/>
              </w:rPr>
            </w:pPr>
          </w:p>
        </w:tc>
      </w:tr>
      <w:tr w:rsidR="00EA01F0" w:rsidRPr="00A42BCC" w:rsidDel="00D03609" w14:paraId="4A3A5A30" w14:textId="6E263DA3" w:rsidTr="00D03609">
        <w:trPr>
          <w:trHeight w:val="158"/>
          <w:del w:id="76" w:author="Balneg, Ronald@Energy" w:date="2018-11-06T10:08:00Z"/>
          <w:trPrChange w:id="77" w:author="Balneg, Ronald@Energy" w:date="2018-11-06T10:08:00Z">
            <w:trPr>
              <w:trHeight w:val="158"/>
            </w:trPr>
          </w:trPrChange>
        </w:trPr>
        <w:tc>
          <w:tcPr>
            <w:tcW w:w="584" w:type="dxa"/>
            <w:vAlign w:val="center"/>
            <w:tcPrChange w:id="78" w:author="Balneg, Ronald@Energy" w:date="2018-11-06T10:08:00Z">
              <w:tcPr>
                <w:tcW w:w="589" w:type="dxa"/>
                <w:vAlign w:val="center"/>
              </w:tcPr>
            </w:tcPrChange>
          </w:tcPr>
          <w:p w14:paraId="4A3A5A2D" w14:textId="26813DF4" w:rsidR="00EA01F0" w:rsidRPr="00A42BCC" w:rsidDel="00D03609" w:rsidRDefault="00EA01F0" w:rsidP="00A42BCC">
            <w:pPr>
              <w:jc w:val="center"/>
              <w:rPr>
                <w:del w:id="79" w:author="Balneg, Ronald@Energy" w:date="2018-11-06T10:08:00Z"/>
                <w:rFonts w:asciiTheme="minorHAnsi" w:hAnsiTheme="minorHAnsi"/>
                <w:sz w:val="18"/>
                <w:szCs w:val="18"/>
              </w:rPr>
            </w:pPr>
            <w:del w:id="80" w:author="Balneg, Ronald@Energy" w:date="2018-11-06T10:08:00Z">
              <w:r w:rsidRPr="00A42BCC" w:rsidDel="00D03609">
                <w:rPr>
                  <w:rFonts w:asciiTheme="minorHAnsi" w:hAnsiTheme="minorHAnsi"/>
                  <w:sz w:val="18"/>
                  <w:szCs w:val="18"/>
                </w:rPr>
                <w:delText>08</w:delText>
              </w:r>
            </w:del>
          </w:p>
        </w:tc>
        <w:tc>
          <w:tcPr>
            <w:tcW w:w="4566" w:type="dxa"/>
            <w:vAlign w:val="center"/>
            <w:tcPrChange w:id="81" w:author="Balneg, Ronald@Energy" w:date="2018-11-06T10:08:00Z">
              <w:tcPr>
                <w:tcW w:w="4656" w:type="dxa"/>
                <w:vAlign w:val="center"/>
              </w:tcPr>
            </w:tcPrChange>
          </w:tcPr>
          <w:p w14:paraId="4A3A5A2E" w14:textId="47327AAE" w:rsidR="00EA01F0" w:rsidRPr="00A42BCC" w:rsidDel="00D03609" w:rsidRDefault="00EA01F0" w:rsidP="00A42BCC">
            <w:pPr>
              <w:rPr>
                <w:del w:id="82" w:author="Balneg, Ronald@Energy" w:date="2018-11-06T10:08:00Z"/>
                <w:rFonts w:asciiTheme="minorHAnsi" w:hAnsiTheme="minorHAnsi"/>
                <w:sz w:val="18"/>
                <w:szCs w:val="18"/>
              </w:rPr>
            </w:pPr>
            <w:del w:id="83" w:author="Balneg, Ronald@Energy" w:date="2018-11-06T10:08:00Z">
              <w:r w:rsidRPr="00A42BCC" w:rsidDel="00D03609">
                <w:rPr>
                  <w:rFonts w:asciiTheme="minorHAnsi" w:hAnsiTheme="minorHAnsi"/>
                  <w:sz w:val="18"/>
                  <w:szCs w:val="18"/>
                </w:rPr>
                <w:delText>Date of the Diagnostic Test for this Dwelling</w:delText>
              </w:r>
            </w:del>
          </w:p>
        </w:tc>
        <w:tc>
          <w:tcPr>
            <w:tcW w:w="5640" w:type="dxa"/>
            <w:tcPrChange w:id="84" w:author="Balneg, Ronald@Energy" w:date="2018-11-06T10:08:00Z">
              <w:tcPr>
                <w:tcW w:w="5785" w:type="dxa"/>
              </w:tcPr>
            </w:tcPrChange>
          </w:tcPr>
          <w:p w14:paraId="4A3A5A2F" w14:textId="76993229" w:rsidR="00EA01F0" w:rsidRPr="00A42BCC" w:rsidDel="00D03609" w:rsidRDefault="00EA01F0" w:rsidP="00A42BCC">
            <w:pPr>
              <w:rPr>
                <w:del w:id="85" w:author="Balneg, Ronald@Energy" w:date="2018-11-06T10:08:00Z"/>
                <w:rFonts w:asciiTheme="minorHAnsi" w:hAnsiTheme="minorHAnsi"/>
                <w:sz w:val="18"/>
                <w:szCs w:val="18"/>
              </w:rPr>
            </w:pPr>
          </w:p>
        </w:tc>
      </w:tr>
    </w:tbl>
    <w:p w14:paraId="4A3A5A31" w14:textId="4C178209" w:rsidR="00EA01F0" w:rsidRPr="00A42BCC" w:rsidDel="00D03609" w:rsidRDefault="00EA01F0" w:rsidP="00A42BCC">
      <w:pPr>
        <w:rPr>
          <w:del w:id="86" w:author="Balneg, Ronald@Energy" w:date="2018-11-06T10:08:00Z"/>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1094"/>
        <w:gridCol w:w="1656"/>
        <w:gridCol w:w="547"/>
        <w:gridCol w:w="1983"/>
      </w:tblGrid>
      <w:tr w:rsidR="00EA01F0" w:rsidRPr="00A42BCC" w:rsidDel="00D03609" w14:paraId="4A3A5A33" w14:textId="2B88F66E" w:rsidTr="009670BD">
        <w:trPr>
          <w:del w:id="87" w:author="Balneg, Ronald@Energy" w:date="2018-11-06T10:08:00Z"/>
        </w:trPr>
        <w:tc>
          <w:tcPr>
            <w:tcW w:w="10795" w:type="dxa"/>
            <w:gridSpan w:val="9"/>
          </w:tcPr>
          <w:p w14:paraId="4A3A5A32" w14:textId="246E037F" w:rsidR="00EA01F0" w:rsidRPr="005A593D" w:rsidDel="00D03609" w:rsidRDefault="00EA01F0" w:rsidP="00A42BCC">
            <w:pPr>
              <w:rPr>
                <w:del w:id="88" w:author="Balneg, Ronald@Energy" w:date="2018-11-06T10:08:00Z"/>
                <w:rFonts w:asciiTheme="minorHAnsi" w:hAnsiTheme="minorHAnsi"/>
                <w:szCs w:val="18"/>
              </w:rPr>
            </w:pPr>
            <w:del w:id="89" w:author="Balneg, Ronald@Energy" w:date="2018-11-06T10:08:00Z">
              <w:r w:rsidRPr="005A593D" w:rsidDel="00D03609">
                <w:rPr>
                  <w:rFonts w:asciiTheme="minorHAnsi" w:hAnsiTheme="minorHAnsi"/>
                  <w:b/>
                  <w:szCs w:val="18"/>
                </w:rPr>
                <w:delText>B. Diagnostic Equipment Information</w:delText>
              </w:r>
            </w:del>
          </w:p>
        </w:tc>
      </w:tr>
      <w:tr w:rsidR="00EA01F0" w:rsidRPr="00A42BCC" w:rsidDel="00D03609" w14:paraId="4A3A5A37" w14:textId="72378E40" w:rsidTr="009670BD">
        <w:trPr>
          <w:del w:id="90" w:author="Balneg, Ronald@Energy" w:date="2018-11-06T10:08:00Z"/>
        </w:trPr>
        <w:tc>
          <w:tcPr>
            <w:tcW w:w="590" w:type="dxa"/>
            <w:vAlign w:val="center"/>
          </w:tcPr>
          <w:p w14:paraId="4A3A5A34" w14:textId="4062A4E4" w:rsidR="00EA01F0" w:rsidRPr="00A42BCC" w:rsidDel="00D03609" w:rsidRDefault="00EA01F0" w:rsidP="00A42BCC">
            <w:pPr>
              <w:jc w:val="center"/>
              <w:rPr>
                <w:del w:id="91" w:author="Balneg, Ronald@Energy" w:date="2018-11-06T10:08:00Z"/>
                <w:rFonts w:asciiTheme="minorHAnsi" w:hAnsiTheme="minorHAnsi"/>
                <w:sz w:val="18"/>
                <w:szCs w:val="18"/>
              </w:rPr>
            </w:pPr>
            <w:del w:id="92" w:author="Balneg, Ronald@Energy" w:date="2018-11-06T10:08:00Z">
              <w:r w:rsidRPr="00A42BCC" w:rsidDel="00D03609">
                <w:rPr>
                  <w:rFonts w:asciiTheme="minorHAnsi" w:hAnsiTheme="minorHAnsi"/>
                  <w:sz w:val="18"/>
                  <w:szCs w:val="18"/>
                </w:rPr>
                <w:delText>01</w:delText>
              </w:r>
            </w:del>
          </w:p>
        </w:tc>
        <w:tc>
          <w:tcPr>
            <w:tcW w:w="4925" w:type="dxa"/>
            <w:gridSpan w:val="4"/>
            <w:vAlign w:val="center"/>
          </w:tcPr>
          <w:p w14:paraId="4A3A5A35" w14:textId="235C8AE2" w:rsidR="00EA01F0" w:rsidRPr="00A42BCC" w:rsidDel="00D03609" w:rsidRDefault="00EA01F0" w:rsidP="00A42BCC">
            <w:pPr>
              <w:rPr>
                <w:del w:id="93" w:author="Balneg, Ronald@Energy" w:date="2018-11-06T10:08:00Z"/>
                <w:rFonts w:asciiTheme="minorHAnsi" w:hAnsiTheme="minorHAnsi"/>
                <w:sz w:val="18"/>
                <w:szCs w:val="18"/>
              </w:rPr>
            </w:pPr>
            <w:del w:id="94" w:author="Balneg, Ronald@Energy" w:date="2018-11-06T10:08:00Z">
              <w:r w:rsidRPr="00A42BCC" w:rsidDel="00D03609">
                <w:rPr>
                  <w:rFonts w:asciiTheme="minorHAnsi" w:hAnsiTheme="minorHAnsi"/>
                  <w:sz w:val="18"/>
                  <w:szCs w:val="18"/>
                </w:rPr>
                <w:delText>Number of Manometers Used to Measure Home Pressurization</w:delText>
              </w:r>
            </w:del>
          </w:p>
        </w:tc>
        <w:tc>
          <w:tcPr>
            <w:tcW w:w="5280" w:type="dxa"/>
            <w:gridSpan w:val="4"/>
          </w:tcPr>
          <w:p w14:paraId="4A3A5A36" w14:textId="3048C197" w:rsidR="00EA01F0" w:rsidRPr="00A42BCC" w:rsidDel="00D03609" w:rsidRDefault="00EA01F0" w:rsidP="00A42BCC">
            <w:pPr>
              <w:rPr>
                <w:del w:id="95" w:author="Balneg, Ronald@Energy" w:date="2018-11-06T10:08:00Z"/>
                <w:rFonts w:asciiTheme="minorHAnsi" w:hAnsiTheme="minorHAnsi"/>
                <w:sz w:val="18"/>
                <w:szCs w:val="18"/>
              </w:rPr>
            </w:pPr>
          </w:p>
        </w:tc>
      </w:tr>
      <w:tr w:rsidR="00EA01F0" w:rsidRPr="00A42BCC" w:rsidDel="00D03609" w14:paraId="4A3A5A3D" w14:textId="5ED0ACE6" w:rsidTr="009670BD">
        <w:trPr>
          <w:del w:id="96" w:author="Balneg, Ronald@Energy" w:date="2018-11-06T10:08:00Z"/>
        </w:trPr>
        <w:tc>
          <w:tcPr>
            <w:tcW w:w="2203" w:type="dxa"/>
            <w:gridSpan w:val="2"/>
            <w:vAlign w:val="center"/>
          </w:tcPr>
          <w:p w14:paraId="4A3A5A38" w14:textId="585929A1" w:rsidR="00EA01F0" w:rsidRPr="00A42BCC" w:rsidDel="00D03609" w:rsidRDefault="00EA01F0" w:rsidP="00A42BCC">
            <w:pPr>
              <w:jc w:val="center"/>
              <w:rPr>
                <w:del w:id="97" w:author="Balneg, Ronald@Energy" w:date="2018-11-06T10:08:00Z"/>
                <w:rFonts w:asciiTheme="minorHAnsi" w:hAnsiTheme="minorHAnsi"/>
                <w:sz w:val="18"/>
                <w:szCs w:val="18"/>
              </w:rPr>
            </w:pPr>
            <w:del w:id="98" w:author="Balneg, Ronald@Energy" w:date="2018-11-06T10:08:00Z">
              <w:r w:rsidRPr="00A42BCC" w:rsidDel="00D03609">
                <w:rPr>
                  <w:rFonts w:asciiTheme="minorHAnsi" w:hAnsiTheme="minorHAnsi"/>
                  <w:sz w:val="18"/>
                  <w:szCs w:val="18"/>
                </w:rPr>
                <w:delText>02</w:delText>
              </w:r>
            </w:del>
          </w:p>
        </w:tc>
        <w:tc>
          <w:tcPr>
            <w:tcW w:w="2203" w:type="dxa"/>
            <w:gridSpan w:val="2"/>
            <w:vAlign w:val="center"/>
          </w:tcPr>
          <w:p w14:paraId="4A3A5A39" w14:textId="3FECC887" w:rsidR="00AA1D22" w:rsidDel="00D03609" w:rsidRDefault="00B50144">
            <w:pPr>
              <w:jc w:val="center"/>
              <w:rPr>
                <w:del w:id="99" w:author="Balneg, Ronald@Energy" w:date="2018-11-06T10:08:00Z"/>
                <w:rFonts w:asciiTheme="minorHAnsi" w:hAnsiTheme="minorHAnsi"/>
                <w:sz w:val="18"/>
                <w:szCs w:val="18"/>
              </w:rPr>
            </w:pPr>
            <w:del w:id="100" w:author="Balneg, Ronald@Energy" w:date="2018-11-06T10:08:00Z">
              <w:r w:rsidDel="00D03609">
                <w:rPr>
                  <w:rFonts w:asciiTheme="minorHAnsi" w:hAnsiTheme="minorHAnsi"/>
                  <w:sz w:val="18"/>
                  <w:szCs w:val="18"/>
                </w:rPr>
                <w:delText>03</w:delText>
              </w:r>
            </w:del>
          </w:p>
        </w:tc>
        <w:tc>
          <w:tcPr>
            <w:tcW w:w="2203" w:type="dxa"/>
            <w:gridSpan w:val="2"/>
            <w:vAlign w:val="center"/>
          </w:tcPr>
          <w:p w14:paraId="4A3A5A3A" w14:textId="18E6EE54" w:rsidR="00AA1D22" w:rsidDel="00D03609" w:rsidRDefault="00B50144">
            <w:pPr>
              <w:jc w:val="center"/>
              <w:rPr>
                <w:del w:id="101" w:author="Balneg, Ronald@Energy" w:date="2018-11-06T10:08:00Z"/>
                <w:rFonts w:asciiTheme="minorHAnsi" w:hAnsiTheme="minorHAnsi"/>
                <w:sz w:val="18"/>
                <w:szCs w:val="18"/>
              </w:rPr>
            </w:pPr>
            <w:del w:id="102" w:author="Balneg, Ronald@Energy" w:date="2018-11-06T10:08:00Z">
              <w:r w:rsidDel="00D03609">
                <w:rPr>
                  <w:rFonts w:asciiTheme="minorHAnsi" w:hAnsiTheme="minorHAnsi"/>
                  <w:sz w:val="18"/>
                  <w:szCs w:val="18"/>
                </w:rPr>
                <w:delText>04</w:delText>
              </w:r>
            </w:del>
          </w:p>
        </w:tc>
        <w:tc>
          <w:tcPr>
            <w:tcW w:w="2203" w:type="dxa"/>
            <w:gridSpan w:val="2"/>
            <w:vAlign w:val="center"/>
          </w:tcPr>
          <w:p w14:paraId="4A3A5A3B" w14:textId="5036D0D8" w:rsidR="00AA1D22" w:rsidDel="00D03609" w:rsidRDefault="00B50144">
            <w:pPr>
              <w:jc w:val="center"/>
              <w:rPr>
                <w:del w:id="103" w:author="Balneg, Ronald@Energy" w:date="2018-11-06T10:08:00Z"/>
                <w:rFonts w:asciiTheme="minorHAnsi" w:hAnsiTheme="minorHAnsi"/>
                <w:sz w:val="18"/>
                <w:szCs w:val="18"/>
              </w:rPr>
            </w:pPr>
            <w:del w:id="104" w:author="Balneg, Ronald@Energy" w:date="2018-11-06T10:08:00Z">
              <w:r w:rsidDel="00D03609">
                <w:rPr>
                  <w:rFonts w:asciiTheme="minorHAnsi" w:hAnsiTheme="minorHAnsi"/>
                  <w:sz w:val="18"/>
                  <w:szCs w:val="18"/>
                </w:rPr>
                <w:delText>05</w:delText>
              </w:r>
            </w:del>
          </w:p>
        </w:tc>
        <w:tc>
          <w:tcPr>
            <w:tcW w:w="1983" w:type="dxa"/>
            <w:vAlign w:val="center"/>
          </w:tcPr>
          <w:p w14:paraId="4A3A5A3C" w14:textId="52B758A6" w:rsidR="00AA1D22" w:rsidDel="00D03609" w:rsidRDefault="00B50144">
            <w:pPr>
              <w:jc w:val="center"/>
              <w:rPr>
                <w:del w:id="105" w:author="Balneg, Ronald@Energy" w:date="2018-11-06T10:08:00Z"/>
                <w:rFonts w:asciiTheme="minorHAnsi" w:hAnsiTheme="minorHAnsi"/>
                <w:sz w:val="18"/>
                <w:szCs w:val="18"/>
              </w:rPr>
            </w:pPr>
            <w:del w:id="106" w:author="Balneg, Ronald@Energy" w:date="2018-11-06T10:08:00Z">
              <w:r w:rsidDel="00D03609">
                <w:rPr>
                  <w:rFonts w:asciiTheme="minorHAnsi" w:hAnsiTheme="minorHAnsi"/>
                  <w:sz w:val="18"/>
                  <w:szCs w:val="18"/>
                </w:rPr>
                <w:delText>06</w:delText>
              </w:r>
            </w:del>
          </w:p>
        </w:tc>
      </w:tr>
      <w:tr w:rsidR="00EA01F0" w:rsidRPr="00A42BCC" w:rsidDel="00D03609" w14:paraId="4A3A5A43" w14:textId="5E9711B3" w:rsidTr="009670BD">
        <w:trPr>
          <w:del w:id="107" w:author="Balneg, Ronald@Energy" w:date="2018-11-06T10:08:00Z"/>
        </w:trPr>
        <w:tc>
          <w:tcPr>
            <w:tcW w:w="2203" w:type="dxa"/>
            <w:gridSpan w:val="2"/>
            <w:vAlign w:val="bottom"/>
          </w:tcPr>
          <w:p w14:paraId="4A3A5A3E" w14:textId="0685D02B" w:rsidR="00EA01F0" w:rsidRPr="00A42BCC" w:rsidDel="00D03609" w:rsidRDefault="00EA01F0" w:rsidP="00766464">
            <w:pPr>
              <w:jc w:val="center"/>
              <w:rPr>
                <w:del w:id="108" w:author="Balneg, Ronald@Energy" w:date="2018-11-06T10:08:00Z"/>
                <w:rFonts w:asciiTheme="minorHAnsi" w:hAnsiTheme="minorHAnsi"/>
                <w:sz w:val="18"/>
                <w:szCs w:val="18"/>
              </w:rPr>
            </w:pPr>
            <w:del w:id="109" w:author="Balneg, Ronald@Energy" w:date="2018-11-06T10:08:00Z">
              <w:r w:rsidRPr="00A42BCC" w:rsidDel="00D03609">
                <w:rPr>
                  <w:rFonts w:asciiTheme="minorHAnsi" w:hAnsiTheme="minorHAnsi"/>
                  <w:sz w:val="18"/>
                  <w:szCs w:val="18"/>
                </w:rPr>
                <w:delText>Manometer                  Make</w:delText>
              </w:r>
            </w:del>
          </w:p>
        </w:tc>
        <w:tc>
          <w:tcPr>
            <w:tcW w:w="2203" w:type="dxa"/>
            <w:gridSpan w:val="2"/>
            <w:vAlign w:val="bottom"/>
          </w:tcPr>
          <w:p w14:paraId="4A3A5A3F" w14:textId="650EB021" w:rsidR="00AA1D22" w:rsidDel="00D03609" w:rsidRDefault="00B50144" w:rsidP="00766464">
            <w:pPr>
              <w:jc w:val="center"/>
              <w:rPr>
                <w:del w:id="110" w:author="Balneg, Ronald@Energy" w:date="2018-11-06T10:08:00Z"/>
                <w:rFonts w:asciiTheme="minorHAnsi" w:hAnsiTheme="minorHAnsi"/>
                <w:sz w:val="18"/>
                <w:szCs w:val="18"/>
              </w:rPr>
            </w:pPr>
            <w:del w:id="111" w:author="Balneg, Ronald@Energy" w:date="2018-11-06T10:08:00Z">
              <w:r w:rsidDel="00D03609">
                <w:rPr>
                  <w:rFonts w:asciiTheme="minorHAnsi" w:hAnsiTheme="minorHAnsi"/>
                  <w:sz w:val="18"/>
                  <w:szCs w:val="18"/>
                </w:rPr>
                <w:delText>Manometer                 Model</w:delText>
              </w:r>
            </w:del>
          </w:p>
        </w:tc>
        <w:tc>
          <w:tcPr>
            <w:tcW w:w="2203" w:type="dxa"/>
            <w:gridSpan w:val="2"/>
            <w:vAlign w:val="bottom"/>
          </w:tcPr>
          <w:p w14:paraId="4A3A5A40" w14:textId="607EF30C" w:rsidR="00AA1D22" w:rsidDel="00D03609" w:rsidRDefault="00B50144" w:rsidP="00766464">
            <w:pPr>
              <w:jc w:val="center"/>
              <w:rPr>
                <w:del w:id="112" w:author="Balneg, Ronald@Energy" w:date="2018-11-06T10:08:00Z"/>
                <w:rFonts w:asciiTheme="minorHAnsi" w:hAnsiTheme="minorHAnsi"/>
                <w:sz w:val="18"/>
                <w:szCs w:val="18"/>
              </w:rPr>
            </w:pPr>
            <w:del w:id="113" w:author="Balneg, Ronald@Energy" w:date="2018-11-06T10:08:00Z">
              <w:r w:rsidDel="00D03609">
                <w:rPr>
                  <w:rFonts w:asciiTheme="minorHAnsi" w:hAnsiTheme="minorHAnsi"/>
                  <w:sz w:val="18"/>
                  <w:szCs w:val="18"/>
                </w:rPr>
                <w:delText>Manometer                   Serial                          Number</w:delText>
              </w:r>
            </w:del>
          </w:p>
        </w:tc>
        <w:tc>
          <w:tcPr>
            <w:tcW w:w="2203" w:type="dxa"/>
            <w:gridSpan w:val="2"/>
            <w:vAlign w:val="bottom"/>
          </w:tcPr>
          <w:p w14:paraId="4A3A5A41" w14:textId="66102FD8" w:rsidR="00AA1D22" w:rsidDel="00D03609" w:rsidRDefault="00B50144" w:rsidP="00766464">
            <w:pPr>
              <w:jc w:val="center"/>
              <w:rPr>
                <w:del w:id="114" w:author="Balneg, Ronald@Energy" w:date="2018-11-06T10:08:00Z"/>
                <w:rFonts w:asciiTheme="minorHAnsi" w:hAnsiTheme="minorHAnsi"/>
                <w:sz w:val="18"/>
                <w:szCs w:val="18"/>
              </w:rPr>
            </w:pPr>
            <w:del w:id="115" w:author="Balneg, Ronald@Energy" w:date="2018-11-06T10:08:00Z">
              <w:r w:rsidDel="00D03609">
                <w:rPr>
                  <w:rFonts w:asciiTheme="minorHAnsi" w:hAnsiTheme="minorHAnsi"/>
                  <w:sz w:val="18"/>
                  <w:szCs w:val="18"/>
                </w:rPr>
                <w:delText>Manometer         Calibration                      Date</w:delText>
              </w:r>
            </w:del>
          </w:p>
        </w:tc>
        <w:tc>
          <w:tcPr>
            <w:tcW w:w="1983" w:type="dxa"/>
            <w:vAlign w:val="bottom"/>
          </w:tcPr>
          <w:p w14:paraId="4A3A5A42" w14:textId="5A43300C" w:rsidR="00AA1D22" w:rsidDel="00D03609" w:rsidRDefault="00B50144" w:rsidP="00766464">
            <w:pPr>
              <w:jc w:val="center"/>
              <w:rPr>
                <w:del w:id="116" w:author="Balneg, Ronald@Energy" w:date="2018-11-06T10:08:00Z"/>
                <w:rFonts w:asciiTheme="minorHAnsi" w:hAnsiTheme="minorHAnsi"/>
                <w:sz w:val="18"/>
                <w:szCs w:val="18"/>
              </w:rPr>
            </w:pPr>
            <w:del w:id="117" w:author="Balneg, Ronald@Energy" w:date="2018-11-06T10:08:00Z">
              <w:r w:rsidDel="00D03609">
                <w:rPr>
                  <w:rFonts w:asciiTheme="minorHAnsi" w:hAnsiTheme="minorHAnsi"/>
                  <w:sz w:val="18"/>
                  <w:szCs w:val="18"/>
                </w:rPr>
                <w:delText>Manometer        Calibration                   Status</w:delText>
              </w:r>
            </w:del>
          </w:p>
        </w:tc>
      </w:tr>
      <w:tr w:rsidR="00EA01F0" w:rsidRPr="00A42BCC" w:rsidDel="00D03609" w14:paraId="4A3A5A49" w14:textId="7E3F99F5" w:rsidTr="009670BD">
        <w:trPr>
          <w:del w:id="118" w:author="Balneg, Ronald@Energy" w:date="2018-11-06T10:08:00Z"/>
        </w:trPr>
        <w:tc>
          <w:tcPr>
            <w:tcW w:w="2203" w:type="dxa"/>
            <w:gridSpan w:val="2"/>
            <w:tcBorders>
              <w:bottom w:val="single" w:sz="4" w:space="0" w:color="000000"/>
            </w:tcBorders>
            <w:vAlign w:val="center"/>
          </w:tcPr>
          <w:p w14:paraId="4A3A5A44" w14:textId="648EFBF5" w:rsidR="00EA01F0" w:rsidRPr="00A42BCC" w:rsidDel="00D03609" w:rsidRDefault="00EA01F0" w:rsidP="00A42BCC">
            <w:pPr>
              <w:jc w:val="center"/>
              <w:rPr>
                <w:del w:id="119"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5" w14:textId="5C64D07A" w:rsidR="00EA01F0" w:rsidRPr="00A42BCC" w:rsidDel="00D03609" w:rsidRDefault="00EA01F0" w:rsidP="00A42BCC">
            <w:pPr>
              <w:jc w:val="center"/>
              <w:rPr>
                <w:del w:id="120"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6" w14:textId="229EB66F" w:rsidR="00AA1D22" w:rsidDel="00D03609" w:rsidRDefault="00AA1D22">
            <w:pPr>
              <w:jc w:val="center"/>
              <w:rPr>
                <w:del w:id="121"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7" w14:textId="3DC97932" w:rsidR="00AA1D22" w:rsidDel="00D03609" w:rsidRDefault="00AA1D22">
            <w:pPr>
              <w:jc w:val="center"/>
              <w:rPr>
                <w:del w:id="122" w:author="Balneg, Ronald@Energy" w:date="2018-11-06T10:08:00Z"/>
                <w:rFonts w:asciiTheme="minorHAnsi" w:hAnsiTheme="minorHAnsi"/>
                <w:sz w:val="18"/>
                <w:szCs w:val="18"/>
              </w:rPr>
            </w:pPr>
          </w:p>
        </w:tc>
        <w:tc>
          <w:tcPr>
            <w:tcW w:w="1983" w:type="dxa"/>
            <w:tcBorders>
              <w:bottom w:val="single" w:sz="4" w:space="0" w:color="000000"/>
            </w:tcBorders>
            <w:vAlign w:val="center"/>
          </w:tcPr>
          <w:p w14:paraId="4A3A5A48" w14:textId="753B47D5" w:rsidR="00AA1D22" w:rsidDel="00D03609" w:rsidRDefault="00AA1D22">
            <w:pPr>
              <w:jc w:val="center"/>
              <w:rPr>
                <w:del w:id="123" w:author="Balneg, Ronald@Energy" w:date="2018-11-06T10:08:00Z"/>
                <w:rFonts w:asciiTheme="minorHAnsi" w:hAnsiTheme="minorHAnsi"/>
                <w:sz w:val="18"/>
                <w:szCs w:val="18"/>
              </w:rPr>
            </w:pPr>
          </w:p>
        </w:tc>
      </w:tr>
      <w:tr w:rsidR="00EA01F0" w:rsidRPr="00A42BCC" w:rsidDel="00D03609" w14:paraId="4A3A5A4F" w14:textId="01DE4C39" w:rsidTr="009670BD">
        <w:trPr>
          <w:del w:id="124" w:author="Balneg, Ronald@Energy" w:date="2018-11-06T10:08:00Z"/>
        </w:trPr>
        <w:tc>
          <w:tcPr>
            <w:tcW w:w="2203" w:type="dxa"/>
            <w:gridSpan w:val="2"/>
            <w:tcBorders>
              <w:bottom w:val="single" w:sz="4" w:space="0" w:color="000000"/>
            </w:tcBorders>
            <w:vAlign w:val="center"/>
          </w:tcPr>
          <w:p w14:paraId="4A3A5A4A" w14:textId="69023547" w:rsidR="00EA01F0" w:rsidRPr="00A42BCC" w:rsidDel="00D03609" w:rsidRDefault="00EA01F0" w:rsidP="00A42BCC">
            <w:pPr>
              <w:jc w:val="center"/>
              <w:rPr>
                <w:del w:id="125"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B" w14:textId="14C2C694" w:rsidR="00EA01F0" w:rsidRPr="00A42BCC" w:rsidDel="00D03609" w:rsidRDefault="00EA01F0" w:rsidP="00A42BCC">
            <w:pPr>
              <w:jc w:val="center"/>
              <w:rPr>
                <w:del w:id="126"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C" w14:textId="0F48D0D1" w:rsidR="00AA1D22" w:rsidDel="00D03609" w:rsidRDefault="00AA1D22">
            <w:pPr>
              <w:jc w:val="center"/>
              <w:rPr>
                <w:del w:id="127"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D" w14:textId="777FAC7A" w:rsidR="00AA1D22" w:rsidDel="00D03609" w:rsidRDefault="00AA1D22">
            <w:pPr>
              <w:jc w:val="center"/>
              <w:rPr>
                <w:del w:id="128" w:author="Balneg, Ronald@Energy" w:date="2018-11-06T10:08:00Z"/>
                <w:rFonts w:asciiTheme="minorHAnsi" w:hAnsiTheme="minorHAnsi"/>
                <w:sz w:val="18"/>
                <w:szCs w:val="18"/>
              </w:rPr>
            </w:pPr>
          </w:p>
        </w:tc>
        <w:tc>
          <w:tcPr>
            <w:tcW w:w="1983" w:type="dxa"/>
            <w:tcBorders>
              <w:bottom w:val="single" w:sz="4" w:space="0" w:color="000000"/>
            </w:tcBorders>
            <w:vAlign w:val="center"/>
          </w:tcPr>
          <w:p w14:paraId="4A3A5A4E" w14:textId="7808BA41" w:rsidR="00AA1D22" w:rsidDel="00D03609" w:rsidRDefault="00AA1D22">
            <w:pPr>
              <w:jc w:val="center"/>
              <w:rPr>
                <w:del w:id="129" w:author="Balneg, Ronald@Energy" w:date="2018-11-06T10:08:00Z"/>
                <w:rFonts w:asciiTheme="minorHAnsi" w:hAnsiTheme="minorHAnsi"/>
                <w:sz w:val="18"/>
                <w:szCs w:val="18"/>
              </w:rPr>
            </w:pPr>
          </w:p>
        </w:tc>
      </w:tr>
      <w:tr w:rsidR="00EA01F0" w:rsidRPr="00A42BCC" w:rsidDel="00D03609" w14:paraId="4A3A5A53" w14:textId="5DBC9DDC" w:rsidTr="009670BD">
        <w:trPr>
          <w:del w:id="130" w:author="Balneg, Ronald@Energy" w:date="2018-11-06T10:08:00Z"/>
        </w:trPr>
        <w:tc>
          <w:tcPr>
            <w:tcW w:w="590" w:type="dxa"/>
            <w:tcBorders>
              <w:top w:val="single" w:sz="4" w:space="0" w:color="000000"/>
            </w:tcBorders>
            <w:vAlign w:val="center"/>
          </w:tcPr>
          <w:p w14:paraId="4A3A5A50" w14:textId="481EDCE1" w:rsidR="00EA01F0" w:rsidRPr="00A42BCC" w:rsidDel="00D03609" w:rsidRDefault="00EA01F0" w:rsidP="00A42BCC">
            <w:pPr>
              <w:jc w:val="center"/>
              <w:rPr>
                <w:del w:id="131" w:author="Balneg, Ronald@Energy" w:date="2018-11-06T10:08:00Z"/>
                <w:rFonts w:asciiTheme="minorHAnsi" w:hAnsiTheme="minorHAnsi"/>
                <w:sz w:val="18"/>
                <w:szCs w:val="18"/>
              </w:rPr>
            </w:pPr>
            <w:del w:id="132" w:author="Balneg, Ronald@Energy" w:date="2018-11-06T10:08:00Z">
              <w:r w:rsidRPr="00A42BCC" w:rsidDel="00D03609">
                <w:rPr>
                  <w:rFonts w:asciiTheme="minorHAnsi" w:hAnsiTheme="minorHAnsi"/>
                  <w:sz w:val="18"/>
                  <w:szCs w:val="18"/>
                </w:rPr>
                <w:delText>07</w:delText>
              </w:r>
            </w:del>
          </w:p>
        </w:tc>
        <w:tc>
          <w:tcPr>
            <w:tcW w:w="4925" w:type="dxa"/>
            <w:gridSpan w:val="4"/>
            <w:tcBorders>
              <w:top w:val="single" w:sz="4" w:space="0" w:color="000000"/>
            </w:tcBorders>
            <w:vAlign w:val="center"/>
          </w:tcPr>
          <w:p w14:paraId="4A3A5A51" w14:textId="731A89D7" w:rsidR="00AA1D22" w:rsidDel="00D03609" w:rsidRDefault="00B50144">
            <w:pPr>
              <w:rPr>
                <w:del w:id="133" w:author="Balneg, Ronald@Energy" w:date="2018-11-06T10:08:00Z"/>
                <w:rFonts w:asciiTheme="minorHAnsi" w:hAnsiTheme="minorHAnsi"/>
                <w:sz w:val="18"/>
                <w:szCs w:val="18"/>
              </w:rPr>
            </w:pPr>
            <w:del w:id="134" w:author="Balneg, Ronald@Energy" w:date="2018-11-06T10:08:00Z">
              <w:r w:rsidDel="00D03609">
                <w:rPr>
                  <w:rFonts w:asciiTheme="minorHAnsi" w:hAnsiTheme="minorHAnsi"/>
                  <w:sz w:val="18"/>
                  <w:szCs w:val="18"/>
                </w:rPr>
                <w:delText>Number of Fans Used to Pressurize Home</w:delText>
              </w:r>
            </w:del>
          </w:p>
        </w:tc>
        <w:tc>
          <w:tcPr>
            <w:tcW w:w="5280" w:type="dxa"/>
            <w:gridSpan w:val="4"/>
            <w:tcBorders>
              <w:top w:val="single" w:sz="4" w:space="0" w:color="000000"/>
            </w:tcBorders>
            <w:vAlign w:val="center"/>
          </w:tcPr>
          <w:p w14:paraId="4A3A5A52" w14:textId="5C26F61D" w:rsidR="00AA1D22" w:rsidDel="00D03609" w:rsidRDefault="00AA1D22">
            <w:pPr>
              <w:rPr>
                <w:del w:id="135" w:author="Balneg, Ronald@Energy" w:date="2018-11-06T10:08:00Z"/>
                <w:rFonts w:asciiTheme="minorHAnsi" w:hAnsiTheme="minorHAnsi"/>
                <w:sz w:val="18"/>
                <w:szCs w:val="18"/>
              </w:rPr>
            </w:pPr>
          </w:p>
        </w:tc>
      </w:tr>
      <w:tr w:rsidR="00EA01F0" w:rsidRPr="00A42BCC" w:rsidDel="00D03609" w14:paraId="4A3A5A58" w14:textId="6E242468" w:rsidTr="009670BD">
        <w:trPr>
          <w:del w:id="136" w:author="Balneg, Ronald@Energy" w:date="2018-11-06T10:08:00Z"/>
        </w:trPr>
        <w:tc>
          <w:tcPr>
            <w:tcW w:w="2765" w:type="dxa"/>
            <w:gridSpan w:val="3"/>
            <w:vAlign w:val="center"/>
          </w:tcPr>
          <w:p w14:paraId="4A3A5A54" w14:textId="2800ED45" w:rsidR="00EA01F0" w:rsidRPr="00A42BCC" w:rsidDel="00D03609" w:rsidRDefault="00EA01F0" w:rsidP="00A42BCC">
            <w:pPr>
              <w:jc w:val="center"/>
              <w:rPr>
                <w:del w:id="137" w:author="Balneg, Ronald@Energy" w:date="2018-11-06T10:08:00Z"/>
                <w:rFonts w:asciiTheme="minorHAnsi" w:hAnsiTheme="minorHAnsi"/>
                <w:sz w:val="18"/>
                <w:szCs w:val="18"/>
              </w:rPr>
            </w:pPr>
            <w:del w:id="138" w:author="Balneg, Ronald@Energy" w:date="2018-11-06T10:08:00Z">
              <w:r w:rsidRPr="00A42BCC" w:rsidDel="00D03609">
                <w:rPr>
                  <w:rFonts w:asciiTheme="minorHAnsi" w:hAnsiTheme="minorHAnsi"/>
                  <w:sz w:val="18"/>
                  <w:szCs w:val="18"/>
                </w:rPr>
                <w:delText>08</w:delText>
              </w:r>
            </w:del>
          </w:p>
        </w:tc>
        <w:tc>
          <w:tcPr>
            <w:tcW w:w="2750" w:type="dxa"/>
            <w:gridSpan w:val="2"/>
            <w:vAlign w:val="center"/>
          </w:tcPr>
          <w:p w14:paraId="4A3A5A55" w14:textId="4C6F71F9" w:rsidR="00AA1D22" w:rsidDel="00D03609" w:rsidRDefault="00B50144">
            <w:pPr>
              <w:jc w:val="center"/>
              <w:rPr>
                <w:del w:id="139" w:author="Balneg, Ronald@Energy" w:date="2018-11-06T10:08:00Z"/>
                <w:rFonts w:asciiTheme="minorHAnsi" w:hAnsiTheme="minorHAnsi"/>
                <w:sz w:val="18"/>
                <w:szCs w:val="18"/>
              </w:rPr>
            </w:pPr>
            <w:del w:id="140" w:author="Balneg, Ronald@Energy" w:date="2018-11-06T10:08:00Z">
              <w:r w:rsidDel="00D03609">
                <w:rPr>
                  <w:rFonts w:asciiTheme="minorHAnsi" w:hAnsiTheme="minorHAnsi"/>
                  <w:sz w:val="18"/>
                  <w:szCs w:val="18"/>
                </w:rPr>
                <w:delText>09</w:delText>
              </w:r>
            </w:del>
          </w:p>
        </w:tc>
        <w:tc>
          <w:tcPr>
            <w:tcW w:w="2750" w:type="dxa"/>
            <w:gridSpan w:val="2"/>
            <w:vAlign w:val="center"/>
          </w:tcPr>
          <w:p w14:paraId="4A3A5A56" w14:textId="081B290B" w:rsidR="00AA1D22" w:rsidDel="00D03609" w:rsidRDefault="00B50144">
            <w:pPr>
              <w:jc w:val="center"/>
              <w:rPr>
                <w:del w:id="141" w:author="Balneg, Ronald@Energy" w:date="2018-11-06T10:08:00Z"/>
                <w:rFonts w:asciiTheme="minorHAnsi" w:hAnsiTheme="minorHAnsi"/>
                <w:sz w:val="18"/>
                <w:szCs w:val="18"/>
              </w:rPr>
            </w:pPr>
            <w:del w:id="142" w:author="Balneg, Ronald@Energy" w:date="2018-11-06T10:08:00Z">
              <w:r w:rsidDel="00D03609">
                <w:rPr>
                  <w:rFonts w:asciiTheme="minorHAnsi" w:hAnsiTheme="minorHAnsi"/>
                  <w:sz w:val="18"/>
                  <w:szCs w:val="18"/>
                </w:rPr>
                <w:delText>10</w:delText>
              </w:r>
            </w:del>
          </w:p>
        </w:tc>
        <w:tc>
          <w:tcPr>
            <w:tcW w:w="2530" w:type="dxa"/>
            <w:gridSpan w:val="2"/>
            <w:vAlign w:val="center"/>
          </w:tcPr>
          <w:p w14:paraId="4A3A5A57" w14:textId="11FB3B71" w:rsidR="00AA1D22" w:rsidDel="00D03609" w:rsidRDefault="00B50144">
            <w:pPr>
              <w:jc w:val="center"/>
              <w:rPr>
                <w:del w:id="143" w:author="Balneg, Ronald@Energy" w:date="2018-11-06T10:08:00Z"/>
                <w:rFonts w:asciiTheme="minorHAnsi" w:hAnsiTheme="minorHAnsi"/>
                <w:sz w:val="18"/>
                <w:szCs w:val="18"/>
              </w:rPr>
            </w:pPr>
            <w:del w:id="144" w:author="Balneg, Ronald@Energy" w:date="2018-11-06T10:08:00Z">
              <w:r w:rsidDel="00D03609">
                <w:rPr>
                  <w:rFonts w:asciiTheme="minorHAnsi" w:hAnsiTheme="minorHAnsi"/>
                  <w:sz w:val="18"/>
                  <w:szCs w:val="18"/>
                </w:rPr>
                <w:delText>11</w:delText>
              </w:r>
            </w:del>
          </w:p>
        </w:tc>
      </w:tr>
      <w:tr w:rsidR="00EA01F0" w:rsidRPr="00A42BCC" w:rsidDel="00D03609" w14:paraId="4A3A5A5D" w14:textId="1AF37B91" w:rsidTr="009670BD">
        <w:trPr>
          <w:del w:id="145" w:author="Balneg, Ronald@Energy" w:date="2018-11-06T10:08:00Z"/>
        </w:trPr>
        <w:tc>
          <w:tcPr>
            <w:tcW w:w="2765" w:type="dxa"/>
            <w:gridSpan w:val="3"/>
            <w:vAlign w:val="center"/>
          </w:tcPr>
          <w:p w14:paraId="4A3A5A59" w14:textId="7B95991F" w:rsidR="00EA01F0" w:rsidRPr="00A42BCC" w:rsidDel="00D03609" w:rsidRDefault="00EA01F0" w:rsidP="00A42BCC">
            <w:pPr>
              <w:jc w:val="center"/>
              <w:rPr>
                <w:del w:id="146" w:author="Balneg, Ronald@Energy" w:date="2018-11-06T10:08:00Z"/>
                <w:rFonts w:asciiTheme="minorHAnsi" w:hAnsiTheme="minorHAnsi"/>
                <w:sz w:val="18"/>
                <w:szCs w:val="18"/>
              </w:rPr>
            </w:pPr>
            <w:del w:id="147" w:author="Balneg, Ronald@Energy" w:date="2018-11-06T10:08:00Z">
              <w:r w:rsidRPr="00A42BCC" w:rsidDel="00D03609">
                <w:rPr>
                  <w:rFonts w:asciiTheme="minorHAnsi" w:hAnsiTheme="minorHAnsi"/>
                  <w:sz w:val="18"/>
                  <w:szCs w:val="18"/>
                </w:rPr>
                <w:delText>Fan Make</w:delText>
              </w:r>
            </w:del>
          </w:p>
        </w:tc>
        <w:tc>
          <w:tcPr>
            <w:tcW w:w="2750" w:type="dxa"/>
            <w:gridSpan w:val="2"/>
            <w:vAlign w:val="center"/>
          </w:tcPr>
          <w:p w14:paraId="4A3A5A5A" w14:textId="0E17A38E" w:rsidR="00AA1D22" w:rsidDel="00D03609" w:rsidRDefault="00B50144">
            <w:pPr>
              <w:jc w:val="center"/>
              <w:rPr>
                <w:del w:id="148" w:author="Balneg, Ronald@Energy" w:date="2018-11-06T10:08:00Z"/>
                <w:rFonts w:asciiTheme="minorHAnsi" w:hAnsiTheme="minorHAnsi"/>
                <w:sz w:val="18"/>
                <w:szCs w:val="18"/>
              </w:rPr>
            </w:pPr>
            <w:del w:id="149" w:author="Balneg, Ronald@Energy" w:date="2018-11-06T10:08:00Z">
              <w:r w:rsidDel="00D03609">
                <w:rPr>
                  <w:rFonts w:asciiTheme="minorHAnsi" w:hAnsiTheme="minorHAnsi"/>
                  <w:sz w:val="18"/>
                  <w:szCs w:val="18"/>
                </w:rPr>
                <w:delText>Fan Model</w:delText>
              </w:r>
            </w:del>
          </w:p>
        </w:tc>
        <w:tc>
          <w:tcPr>
            <w:tcW w:w="2750" w:type="dxa"/>
            <w:gridSpan w:val="2"/>
            <w:vAlign w:val="center"/>
          </w:tcPr>
          <w:p w14:paraId="4A3A5A5B" w14:textId="23B4944C" w:rsidR="00AA1D22" w:rsidDel="00D03609" w:rsidRDefault="00B50144">
            <w:pPr>
              <w:jc w:val="center"/>
              <w:rPr>
                <w:del w:id="150" w:author="Balneg, Ronald@Energy" w:date="2018-11-06T10:08:00Z"/>
                <w:rFonts w:asciiTheme="minorHAnsi" w:hAnsiTheme="minorHAnsi"/>
                <w:sz w:val="18"/>
                <w:szCs w:val="18"/>
              </w:rPr>
            </w:pPr>
            <w:del w:id="151" w:author="Balneg, Ronald@Energy" w:date="2018-11-06T10:08:00Z">
              <w:r w:rsidDel="00D03609">
                <w:rPr>
                  <w:rFonts w:asciiTheme="minorHAnsi" w:hAnsiTheme="minorHAnsi"/>
                  <w:sz w:val="18"/>
                  <w:szCs w:val="18"/>
                </w:rPr>
                <w:delText>Fan Serial Number</w:delText>
              </w:r>
            </w:del>
          </w:p>
        </w:tc>
        <w:tc>
          <w:tcPr>
            <w:tcW w:w="2530" w:type="dxa"/>
            <w:gridSpan w:val="2"/>
            <w:vAlign w:val="center"/>
          </w:tcPr>
          <w:p w14:paraId="4A3A5A5C" w14:textId="418EB646" w:rsidR="00AA1D22" w:rsidDel="00D03609" w:rsidRDefault="00B50144">
            <w:pPr>
              <w:jc w:val="center"/>
              <w:rPr>
                <w:del w:id="152" w:author="Balneg, Ronald@Energy" w:date="2018-11-06T10:08:00Z"/>
                <w:rFonts w:asciiTheme="minorHAnsi" w:hAnsiTheme="minorHAnsi"/>
                <w:sz w:val="18"/>
                <w:szCs w:val="18"/>
              </w:rPr>
            </w:pPr>
            <w:del w:id="153" w:author="Balneg, Ronald@Energy" w:date="2018-11-06T10:08:00Z">
              <w:r w:rsidDel="00D03609">
                <w:rPr>
                  <w:rFonts w:asciiTheme="minorHAnsi" w:hAnsiTheme="minorHAnsi"/>
                  <w:sz w:val="18"/>
                  <w:szCs w:val="18"/>
                </w:rPr>
                <w:delText xml:space="preserve">Fan </w:delText>
              </w:r>
              <w:r w:rsidR="009B5C14" w:rsidDel="00D03609">
                <w:rPr>
                  <w:rFonts w:asciiTheme="minorHAnsi" w:hAnsiTheme="minorHAnsi"/>
                  <w:sz w:val="18"/>
                  <w:szCs w:val="18"/>
                </w:rPr>
                <w:delText>C</w:delText>
              </w:r>
              <w:r w:rsidDel="00D03609">
                <w:rPr>
                  <w:rFonts w:asciiTheme="minorHAnsi" w:hAnsiTheme="minorHAnsi"/>
                  <w:sz w:val="18"/>
                  <w:szCs w:val="18"/>
                </w:rPr>
                <w:delText>onfiguration (rings)</w:delText>
              </w:r>
            </w:del>
          </w:p>
        </w:tc>
      </w:tr>
      <w:tr w:rsidR="00EA01F0" w:rsidRPr="00A42BCC" w:rsidDel="00D03609" w14:paraId="4A3A5A62" w14:textId="16522607" w:rsidTr="009670BD">
        <w:trPr>
          <w:del w:id="154" w:author="Balneg, Ronald@Energy" w:date="2018-11-06T10:08:00Z"/>
        </w:trPr>
        <w:tc>
          <w:tcPr>
            <w:tcW w:w="2765" w:type="dxa"/>
            <w:gridSpan w:val="3"/>
            <w:vAlign w:val="center"/>
          </w:tcPr>
          <w:p w14:paraId="4A3A5A5E" w14:textId="09D81EE1" w:rsidR="00EA01F0" w:rsidRPr="00A42BCC" w:rsidDel="00D03609" w:rsidRDefault="00EA01F0" w:rsidP="00A42BCC">
            <w:pPr>
              <w:jc w:val="center"/>
              <w:rPr>
                <w:del w:id="155" w:author="Balneg, Ronald@Energy" w:date="2018-11-06T10:08:00Z"/>
                <w:rFonts w:asciiTheme="minorHAnsi" w:hAnsiTheme="minorHAnsi"/>
                <w:sz w:val="18"/>
                <w:szCs w:val="18"/>
              </w:rPr>
            </w:pPr>
          </w:p>
        </w:tc>
        <w:tc>
          <w:tcPr>
            <w:tcW w:w="2750" w:type="dxa"/>
            <w:gridSpan w:val="2"/>
            <w:vAlign w:val="center"/>
          </w:tcPr>
          <w:p w14:paraId="4A3A5A5F" w14:textId="43254FDE" w:rsidR="00EA01F0" w:rsidRPr="00A42BCC" w:rsidDel="00D03609" w:rsidRDefault="00EA01F0" w:rsidP="00A42BCC">
            <w:pPr>
              <w:jc w:val="center"/>
              <w:rPr>
                <w:del w:id="156" w:author="Balneg, Ronald@Energy" w:date="2018-11-06T10:08:00Z"/>
                <w:rFonts w:asciiTheme="minorHAnsi" w:hAnsiTheme="minorHAnsi"/>
                <w:sz w:val="18"/>
                <w:szCs w:val="18"/>
              </w:rPr>
            </w:pPr>
          </w:p>
        </w:tc>
        <w:tc>
          <w:tcPr>
            <w:tcW w:w="2750" w:type="dxa"/>
            <w:gridSpan w:val="2"/>
            <w:vAlign w:val="center"/>
          </w:tcPr>
          <w:p w14:paraId="4A3A5A60" w14:textId="0975BEFC" w:rsidR="00AA1D22" w:rsidDel="00D03609" w:rsidRDefault="00AA1D22">
            <w:pPr>
              <w:jc w:val="center"/>
              <w:rPr>
                <w:del w:id="157" w:author="Balneg, Ronald@Energy" w:date="2018-11-06T10:08:00Z"/>
                <w:rFonts w:asciiTheme="minorHAnsi" w:hAnsiTheme="minorHAnsi"/>
                <w:sz w:val="18"/>
                <w:szCs w:val="18"/>
              </w:rPr>
            </w:pPr>
          </w:p>
        </w:tc>
        <w:tc>
          <w:tcPr>
            <w:tcW w:w="2530" w:type="dxa"/>
            <w:gridSpan w:val="2"/>
            <w:vAlign w:val="center"/>
          </w:tcPr>
          <w:p w14:paraId="4A3A5A61" w14:textId="052C7A08" w:rsidR="00AA1D22" w:rsidDel="00D03609" w:rsidRDefault="00AA1D22">
            <w:pPr>
              <w:jc w:val="center"/>
              <w:rPr>
                <w:del w:id="158" w:author="Balneg, Ronald@Energy" w:date="2018-11-06T10:08:00Z"/>
                <w:rFonts w:asciiTheme="minorHAnsi" w:hAnsiTheme="minorHAnsi"/>
                <w:sz w:val="18"/>
                <w:szCs w:val="18"/>
              </w:rPr>
            </w:pPr>
          </w:p>
        </w:tc>
      </w:tr>
      <w:tr w:rsidR="00EA01F0" w:rsidRPr="00A42BCC" w:rsidDel="00D03609" w14:paraId="4A3A5A67" w14:textId="53A02EA8" w:rsidTr="009670BD">
        <w:trPr>
          <w:del w:id="159" w:author="Balneg, Ronald@Energy" w:date="2018-11-06T10:08:00Z"/>
        </w:trPr>
        <w:tc>
          <w:tcPr>
            <w:tcW w:w="2765" w:type="dxa"/>
            <w:gridSpan w:val="3"/>
            <w:vAlign w:val="center"/>
          </w:tcPr>
          <w:p w14:paraId="4A3A5A63" w14:textId="688998F5" w:rsidR="00EA01F0" w:rsidRPr="00A42BCC" w:rsidDel="00D03609" w:rsidRDefault="00EA01F0" w:rsidP="00A42BCC">
            <w:pPr>
              <w:jc w:val="center"/>
              <w:rPr>
                <w:del w:id="160" w:author="Balneg, Ronald@Energy" w:date="2018-11-06T10:08:00Z"/>
                <w:rFonts w:asciiTheme="minorHAnsi" w:hAnsiTheme="minorHAnsi"/>
                <w:sz w:val="18"/>
                <w:szCs w:val="18"/>
              </w:rPr>
            </w:pPr>
          </w:p>
        </w:tc>
        <w:tc>
          <w:tcPr>
            <w:tcW w:w="2750" w:type="dxa"/>
            <w:gridSpan w:val="2"/>
            <w:vAlign w:val="center"/>
          </w:tcPr>
          <w:p w14:paraId="4A3A5A64" w14:textId="01BDD49C" w:rsidR="00EA01F0" w:rsidRPr="00A42BCC" w:rsidDel="00D03609" w:rsidRDefault="00EA01F0" w:rsidP="00A42BCC">
            <w:pPr>
              <w:jc w:val="center"/>
              <w:rPr>
                <w:del w:id="161" w:author="Balneg, Ronald@Energy" w:date="2018-11-06T10:08:00Z"/>
                <w:rFonts w:asciiTheme="minorHAnsi" w:hAnsiTheme="minorHAnsi"/>
                <w:sz w:val="18"/>
                <w:szCs w:val="18"/>
              </w:rPr>
            </w:pPr>
          </w:p>
        </w:tc>
        <w:tc>
          <w:tcPr>
            <w:tcW w:w="2750" w:type="dxa"/>
            <w:gridSpan w:val="2"/>
            <w:vAlign w:val="center"/>
          </w:tcPr>
          <w:p w14:paraId="4A3A5A65" w14:textId="6A9223D6" w:rsidR="00AA1D22" w:rsidDel="00D03609" w:rsidRDefault="00AA1D22">
            <w:pPr>
              <w:jc w:val="center"/>
              <w:rPr>
                <w:del w:id="162" w:author="Balneg, Ronald@Energy" w:date="2018-11-06T10:08:00Z"/>
                <w:rFonts w:asciiTheme="minorHAnsi" w:hAnsiTheme="minorHAnsi"/>
                <w:sz w:val="18"/>
                <w:szCs w:val="18"/>
              </w:rPr>
            </w:pPr>
          </w:p>
        </w:tc>
        <w:tc>
          <w:tcPr>
            <w:tcW w:w="2530" w:type="dxa"/>
            <w:gridSpan w:val="2"/>
            <w:vAlign w:val="center"/>
          </w:tcPr>
          <w:p w14:paraId="4A3A5A66" w14:textId="0375A74F" w:rsidR="00AA1D22" w:rsidDel="00D03609" w:rsidRDefault="00AA1D22">
            <w:pPr>
              <w:jc w:val="center"/>
              <w:rPr>
                <w:del w:id="163" w:author="Balneg, Ronald@Energy" w:date="2018-11-06T10:08:00Z"/>
                <w:rFonts w:asciiTheme="minorHAnsi" w:hAnsiTheme="minorHAnsi"/>
                <w:sz w:val="18"/>
                <w:szCs w:val="18"/>
              </w:rPr>
            </w:pPr>
          </w:p>
        </w:tc>
      </w:tr>
    </w:tbl>
    <w:p w14:paraId="4A3A5A68" w14:textId="432ABC45" w:rsidR="00EA01F0" w:rsidRPr="00A42BCC" w:rsidDel="00D03609" w:rsidRDefault="00EA01F0" w:rsidP="00A42BCC">
      <w:pPr>
        <w:rPr>
          <w:del w:id="164" w:author="Balneg, Ronald@Energy" w:date="2018-11-06T10:08:00Z"/>
          <w:rFonts w:asciiTheme="minorHAnsi" w:hAnsiTheme="minorHAnsi"/>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2"/>
      </w:tblGrid>
      <w:tr w:rsidR="0074637C" w:rsidRPr="00A42BCC" w:rsidDel="00D03609" w14:paraId="4A3A5A6A" w14:textId="0EFBA256" w:rsidTr="00C34ADC">
        <w:trPr>
          <w:del w:id="165" w:author="Balneg, Ronald@Energy" w:date="2018-11-06T10:08:00Z"/>
        </w:trPr>
        <w:tc>
          <w:tcPr>
            <w:tcW w:w="11018" w:type="dxa"/>
          </w:tcPr>
          <w:p w14:paraId="4A3A5A69" w14:textId="73012BD6" w:rsidR="0074637C" w:rsidRPr="005A593D" w:rsidDel="00D03609" w:rsidRDefault="00EB0599"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6" w:author="Balneg, Ronald@Energy" w:date="2018-11-06T10:08:00Z"/>
                <w:rFonts w:asciiTheme="minorHAnsi" w:hAnsiTheme="minorHAnsi"/>
                <w:b/>
                <w:szCs w:val="18"/>
              </w:rPr>
            </w:pPr>
            <w:del w:id="167" w:author="Balneg, Ronald@Energy" w:date="2018-11-06T10:08:00Z">
              <w:r w:rsidRPr="005A593D" w:rsidDel="00D03609">
                <w:rPr>
                  <w:rFonts w:asciiTheme="minorHAnsi" w:hAnsiTheme="minorHAnsi"/>
                  <w:b/>
                  <w:szCs w:val="18"/>
                </w:rPr>
                <w:delText>ENV20a - Single Point Air Tightness Test With Manual Meter</w:delText>
              </w:r>
            </w:del>
          </w:p>
        </w:tc>
      </w:tr>
    </w:tbl>
    <w:p w14:paraId="4A3A5A6B" w14:textId="668F7ECD" w:rsidR="0074637C" w:rsidRPr="00813B11" w:rsidDel="00D03609" w:rsidRDefault="0074637C">
      <w:pPr>
        <w:rPr>
          <w:del w:id="168" w:author="Balneg, Ronald@Energy" w:date="2018-11-06T10:08:00Z"/>
          <w:rFonts w:asciiTheme="minorHAnsi" w:hAnsiTheme="minorHAnsi"/>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6"/>
        <w:gridCol w:w="5640"/>
      </w:tblGrid>
      <w:tr w:rsidR="00EA01F0" w:rsidRPr="00A42BCC" w:rsidDel="00D03609" w14:paraId="4A3A5A6D" w14:textId="5ABD1550" w:rsidTr="00C34ADC">
        <w:trPr>
          <w:del w:id="169" w:author="Balneg, Ronald@Energy" w:date="2018-11-06T10:08:00Z"/>
        </w:trPr>
        <w:tc>
          <w:tcPr>
            <w:tcW w:w="11018" w:type="dxa"/>
            <w:gridSpan w:val="3"/>
          </w:tcPr>
          <w:p w14:paraId="4A3A5A6C" w14:textId="6FA9A8C9" w:rsidR="00EA01F0" w:rsidRPr="005A593D"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0" w:author="Balneg, Ronald@Energy" w:date="2018-11-06T10:08:00Z"/>
                <w:rFonts w:asciiTheme="minorHAnsi" w:hAnsiTheme="minorHAnsi"/>
                <w:szCs w:val="18"/>
              </w:rPr>
            </w:pPr>
            <w:del w:id="171" w:author="Balneg, Ronald@Energy" w:date="2018-11-06T10:08:00Z">
              <w:r w:rsidRPr="005A593D" w:rsidDel="00D03609">
                <w:rPr>
                  <w:rFonts w:asciiTheme="minorHAnsi" w:hAnsiTheme="minorHAnsi"/>
                  <w:b/>
                  <w:szCs w:val="18"/>
                </w:rPr>
                <w:delText>C. Envelope Leakage Diagnostic Test</w:delText>
              </w:r>
            </w:del>
          </w:p>
        </w:tc>
      </w:tr>
      <w:tr w:rsidR="00EA01F0" w:rsidRPr="00A42BCC" w:rsidDel="00D03609" w14:paraId="4A3A5A71" w14:textId="6574C1AB" w:rsidTr="00C34ADC">
        <w:trPr>
          <w:del w:id="172" w:author="Balneg, Ronald@Energy" w:date="2018-11-06T10:08:00Z"/>
        </w:trPr>
        <w:tc>
          <w:tcPr>
            <w:tcW w:w="590" w:type="dxa"/>
            <w:vAlign w:val="center"/>
          </w:tcPr>
          <w:p w14:paraId="4A3A5A6E" w14:textId="22E7864A"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73" w:author="Balneg, Ronald@Energy" w:date="2018-11-06T10:08:00Z"/>
                <w:rFonts w:asciiTheme="minorHAnsi" w:hAnsiTheme="minorHAnsi"/>
                <w:sz w:val="18"/>
                <w:szCs w:val="18"/>
              </w:rPr>
            </w:pPr>
            <w:del w:id="174" w:author="Balneg, Ronald@Energy" w:date="2018-11-06T10:08:00Z">
              <w:r w:rsidRPr="00A42BCC" w:rsidDel="00D03609">
                <w:rPr>
                  <w:rFonts w:asciiTheme="minorHAnsi" w:hAnsiTheme="minorHAnsi"/>
                  <w:sz w:val="18"/>
                  <w:szCs w:val="18"/>
                </w:rPr>
                <w:delText>01</w:delText>
              </w:r>
            </w:del>
          </w:p>
        </w:tc>
        <w:tc>
          <w:tcPr>
            <w:tcW w:w="4651" w:type="dxa"/>
            <w:vAlign w:val="center"/>
          </w:tcPr>
          <w:p w14:paraId="4A3A5A6F" w14:textId="200FBE17"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5" w:author="Balneg, Ronald@Energy" w:date="2018-11-06T10:08:00Z"/>
                <w:rFonts w:asciiTheme="minorHAnsi" w:hAnsiTheme="minorHAnsi"/>
                <w:sz w:val="18"/>
                <w:szCs w:val="18"/>
              </w:rPr>
            </w:pPr>
            <w:del w:id="176" w:author="Balneg, Ronald@Energy" w:date="2018-11-06T10:08:00Z">
              <w:r w:rsidDel="00D03609">
                <w:rPr>
                  <w:rFonts w:asciiTheme="minorHAnsi" w:hAnsiTheme="minorHAnsi"/>
                  <w:sz w:val="18"/>
                  <w:szCs w:val="18"/>
                </w:rPr>
                <w:delText xml:space="preserve">Time </w:delText>
              </w:r>
              <w:r w:rsidR="009B5C14" w:rsidDel="00D03609">
                <w:rPr>
                  <w:rFonts w:asciiTheme="minorHAnsi" w:hAnsiTheme="minorHAnsi"/>
                  <w:sz w:val="18"/>
                  <w:szCs w:val="18"/>
                </w:rPr>
                <w:delText>A</w:delText>
              </w:r>
              <w:r w:rsidDel="00D03609">
                <w:rPr>
                  <w:rFonts w:asciiTheme="minorHAnsi" w:hAnsiTheme="minorHAnsi"/>
                  <w:sz w:val="18"/>
                  <w:szCs w:val="18"/>
                </w:rPr>
                <w:delText xml:space="preserve">verage </w:delText>
              </w:r>
              <w:r w:rsidR="009B5C14" w:rsidDel="00D03609">
                <w:rPr>
                  <w:rFonts w:asciiTheme="minorHAnsi" w:hAnsiTheme="minorHAnsi"/>
                  <w:sz w:val="18"/>
                  <w:szCs w:val="18"/>
                </w:rPr>
                <w:delText>P</w:delText>
              </w:r>
              <w:r w:rsidDel="00D03609">
                <w:rPr>
                  <w:rFonts w:asciiTheme="minorHAnsi" w:hAnsiTheme="minorHAnsi"/>
                  <w:sz w:val="18"/>
                  <w:szCs w:val="18"/>
                </w:rPr>
                <w:delText xml:space="preserve">eriod of </w:delText>
              </w:r>
              <w:r w:rsidR="009B5C14" w:rsidDel="00D03609">
                <w:rPr>
                  <w:rFonts w:asciiTheme="minorHAnsi" w:hAnsiTheme="minorHAnsi"/>
                  <w:sz w:val="18"/>
                  <w:szCs w:val="18"/>
                </w:rPr>
                <w:delText>M</w:delText>
              </w:r>
              <w:r w:rsidDel="00D03609">
                <w:rPr>
                  <w:rFonts w:asciiTheme="minorHAnsi" w:hAnsiTheme="minorHAnsi"/>
                  <w:sz w:val="18"/>
                  <w:szCs w:val="18"/>
                </w:rPr>
                <w:delText>eter</w:delText>
              </w:r>
            </w:del>
          </w:p>
        </w:tc>
        <w:tc>
          <w:tcPr>
            <w:tcW w:w="5777" w:type="dxa"/>
            <w:vAlign w:val="center"/>
          </w:tcPr>
          <w:p w14:paraId="4A3A5A70" w14:textId="16FC3B1F"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7" w:author="Balneg, Ronald@Energy" w:date="2018-11-06T10:08:00Z"/>
                <w:rFonts w:asciiTheme="minorHAnsi" w:hAnsiTheme="minorHAnsi"/>
                <w:sz w:val="18"/>
                <w:szCs w:val="18"/>
              </w:rPr>
            </w:pPr>
          </w:p>
        </w:tc>
      </w:tr>
      <w:tr w:rsidR="00EA01F0" w:rsidRPr="00A42BCC" w:rsidDel="00D03609" w14:paraId="4A3A5A75" w14:textId="64427FB4" w:rsidTr="00C34ADC">
        <w:trPr>
          <w:del w:id="178" w:author="Balneg, Ronald@Energy" w:date="2018-11-06T10:08:00Z"/>
        </w:trPr>
        <w:tc>
          <w:tcPr>
            <w:tcW w:w="590" w:type="dxa"/>
            <w:vAlign w:val="center"/>
          </w:tcPr>
          <w:p w14:paraId="4A3A5A72" w14:textId="4B3699C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79" w:author="Balneg, Ronald@Energy" w:date="2018-11-06T10:08:00Z"/>
                <w:rFonts w:asciiTheme="minorHAnsi" w:hAnsiTheme="minorHAnsi"/>
                <w:sz w:val="18"/>
                <w:szCs w:val="18"/>
              </w:rPr>
            </w:pPr>
            <w:del w:id="180" w:author="Balneg, Ronald@Energy" w:date="2018-11-06T10:08:00Z">
              <w:r w:rsidRPr="00A42BCC" w:rsidDel="00D03609">
                <w:rPr>
                  <w:rFonts w:asciiTheme="minorHAnsi" w:hAnsiTheme="minorHAnsi"/>
                  <w:sz w:val="18"/>
                  <w:szCs w:val="18"/>
                </w:rPr>
                <w:delText>02</w:delText>
              </w:r>
            </w:del>
          </w:p>
        </w:tc>
        <w:tc>
          <w:tcPr>
            <w:tcW w:w="4651" w:type="dxa"/>
            <w:vAlign w:val="center"/>
          </w:tcPr>
          <w:p w14:paraId="4A3A5A73" w14:textId="7F2269DD"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1" w:author="Balneg, Ronald@Energy" w:date="2018-11-06T10:08:00Z"/>
                <w:rFonts w:asciiTheme="minorHAnsi" w:hAnsiTheme="minorHAnsi"/>
                <w:sz w:val="18"/>
                <w:szCs w:val="18"/>
              </w:rPr>
            </w:pPr>
            <w:del w:id="182" w:author="Balneg, Ronald@Energy" w:date="2018-11-06T10:08:00Z">
              <w:r w:rsidDel="00D03609">
                <w:rPr>
                  <w:rFonts w:asciiTheme="minorHAnsi" w:hAnsiTheme="minorHAnsi"/>
                  <w:sz w:val="18"/>
                  <w:szCs w:val="18"/>
                </w:rPr>
                <w:delText>Test Methodology</w:delText>
              </w:r>
            </w:del>
          </w:p>
        </w:tc>
        <w:tc>
          <w:tcPr>
            <w:tcW w:w="5777" w:type="dxa"/>
            <w:vAlign w:val="center"/>
          </w:tcPr>
          <w:p w14:paraId="4A3A5A74" w14:textId="6644461C"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3" w:author="Balneg, Ronald@Energy" w:date="2018-11-06T10:08:00Z"/>
                <w:rFonts w:asciiTheme="minorHAnsi" w:hAnsiTheme="minorHAnsi"/>
                <w:sz w:val="18"/>
                <w:szCs w:val="18"/>
              </w:rPr>
            </w:pPr>
          </w:p>
        </w:tc>
      </w:tr>
      <w:tr w:rsidR="00EA01F0" w:rsidRPr="00A42BCC" w:rsidDel="00D03609" w14:paraId="4A3A5A79" w14:textId="4B2B6E47" w:rsidTr="00C34ADC">
        <w:trPr>
          <w:del w:id="184" w:author="Balneg, Ronald@Energy" w:date="2018-11-06T10:08:00Z"/>
        </w:trPr>
        <w:tc>
          <w:tcPr>
            <w:tcW w:w="590" w:type="dxa"/>
            <w:vAlign w:val="center"/>
          </w:tcPr>
          <w:p w14:paraId="4A3A5A76" w14:textId="662A0CEE"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85" w:author="Balneg, Ronald@Energy" w:date="2018-11-06T10:08:00Z"/>
                <w:rFonts w:asciiTheme="minorHAnsi" w:hAnsiTheme="minorHAnsi"/>
                <w:sz w:val="18"/>
                <w:szCs w:val="18"/>
              </w:rPr>
            </w:pPr>
            <w:del w:id="186" w:author="Balneg, Ronald@Energy" w:date="2018-11-06T10:08:00Z">
              <w:r w:rsidRPr="00A42BCC" w:rsidDel="00D03609">
                <w:rPr>
                  <w:rFonts w:asciiTheme="minorHAnsi" w:hAnsiTheme="minorHAnsi"/>
                  <w:sz w:val="18"/>
                  <w:szCs w:val="18"/>
                </w:rPr>
                <w:delText>03</w:delText>
              </w:r>
            </w:del>
          </w:p>
        </w:tc>
        <w:tc>
          <w:tcPr>
            <w:tcW w:w="4651" w:type="dxa"/>
            <w:vAlign w:val="center"/>
          </w:tcPr>
          <w:p w14:paraId="4A3A5A77" w14:textId="3B511031"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7" w:author="Balneg, Ronald@Energy" w:date="2018-11-06T10:08:00Z"/>
                <w:rFonts w:asciiTheme="minorHAnsi" w:hAnsiTheme="minorHAnsi"/>
                <w:sz w:val="18"/>
                <w:szCs w:val="18"/>
              </w:rPr>
            </w:pPr>
            <w:del w:id="188" w:author="Balneg, Ronald@Energy" w:date="2018-11-06T10:08:00Z">
              <w:r w:rsidDel="00D03609">
                <w:rPr>
                  <w:rFonts w:asciiTheme="minorHAnsi" w:hAnsiTheme="minorHAnsi"/>
                  <w:sz w:val="18"/>
                  <w:szCs w:val="18"/>
                </w:rPr>
                <w:delText>Baseline Building Pressure Reading #1</w:delText>
              </w:r>
            </w:del>
          </w:p>
        </w:tc>
        <w:tc>
          <w:tcPr>
            <w:tcW w:w="5777" w:type="dxa"/>
            <w:vAlign w:val="center"/>
          </w:tcPr>
          <w:p w14:paraId="4A3A5A78" w14:textId="2FE6FAAC"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9" w:author="Balneg, Ronald@Energy" w:date="2018-11-06T10:08:00Z"/>
                <w:rFonts w:asciiTheme="minorHAnsi" w:hAnsiTheme="minorHAnsi"/>
                <w:sz w:val="18"/>
                <w:szCs w:val="18"/>
              </w:rPr>
            </w:pPr>
          </w:p>
        </w:tc>
      </w:tr>
      <w:tr w:rsidR="00EA01F0" w:rsidRPr="00A42BCC" w:rsidDel="00D03609" w14:paraId="4A3A5A7D" w14:textId="5E61A2E5" w:rsidTr="00C34ADC">
        <w:trPr>
          <w:del w:id="190" w:author="Balneg, Ronald@Energy" w:date="2018-11-06T10:08:00Z"/>
        </w:trPr>
        <w:tc>
          <w:tcPr>
            <w:tcW w:w="590" w:type="dxa"/>
            <w:vAlign w:val="center"/>
          </w:tcPr>
          <w:p w14:paraId="4A3A5A7A" w14:textId="5C3272CE"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91" w:author="Balneg, Ronald@Energy" w:date="2018-11-06T10:08:00Z"/>
                <w:rFonts w:asciiTheme="minorHAnsi" w:hAnsiTheme="minorHAnsi"/>
                <w:sz w:val="18"/>
                <w:szCs w:val="18"/>
              </w:rPr>
            </w:pPr>
            <w:del w:id="192" w:author="Balneg, Ronald@Energy" w:date="2018-11-06T10:08:00Z">
              <w:r w:rsidRPr="00A42BCC" w:rsidDel="00D03609">
                <w:rPr>
                  <w:rFonts w:asciiTheme="minorHAnsi" w:hAnsiTheme="minorHAnsi"/>
                  <w:sz w:val="18"/>
                  <w:szCs w:val="18"/>
                </w:rPr>
                <w:delText>04</w:delText>
              </w:r>
            </w:del>
          </w:p>
        </w:tc>
        <w:tc>
          <w:tcPr>
            <w:tcW w:w="4651" w:type="dxa"/>
            <w:vAlign w:val="center"/>
          </w:tcPr>
          <w:p w14:paraId="4A3A5A7B" w14:textId="2BA76446"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3" w:author="Balneg, Ronald@Energy" w:date="2018-11-06T10:08:00Z"/>
                <w:rFonts w:asciiTheme="minorHAnsi" w:hAnsiTheme="minorHAnsi"/>
                <w:sz w:val="18"/>
                <w:szCs w:val="18"/>
              </w:rPr>
            </w:pPr>
            <w:del w:id="194" w:author="Balneg, Ronald@Energy" w:date="2018-11-06T10:08:00Z">
              <w:r w:rsidDel="00D03609">
                <w:rPr>
                  <w:rFonts w:asciiTheme="minorHAnsi" w:hAnsiTheme="minorHAnsi"/>
                  <w:sz w:val="18"/>
                  <w:szCs w:val="18"/>
                </w:rPr>
                <w:delText>Baseline Building Pressure Reading #2</w:delText>
              </w:r>
            </w:del>
          </w:p>
        </w:tc>
        <w:tc>
          <w:tcPr>
            <w:tcW w:w="5777" w:type="dxa"/>
            <w:vAlign w:val="center"/>
          </w:tcPr>
          <w:p w14:paraId="4A3A5A7C" w14:textId="4FBE9B88"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5" w:author="Balneg, Ronald@Energy" w:date="2018-11-06T10:08:00Z"/>
                <w:rFonts w:asciiTheme="minorHAnsi" w:hAnsiTheme="minorHAnsi"/>
                <w:sz w:val="18"/>
                <w:szCs w:val="18"/>
              </w:rPr>
            </w:pPr>
          </w:p>
        </w:tc>
      </w:tr>
      <w:tr w:rsidR="00EA01F0" w:rsidRPr="00A42BCC" w:rsidDel="00D03609" w14:paraId="4A3A5A81" w14:textId="606D318C" w:rsidTr="00C34ADC">
        <w:trPr>
          <w:del w:id="196" w:author="Balneg, Ronald@Energy" w:date="2018-11-06T10:08:00Z"/>
        </w:trPr>
        <w:tc>
          <w:tcPr>
            <w:tcW w:w="590" w:type="dxa"/>
            <w:vAlign w:val="center"/>
          </w:tcPr>
          <w:p w14:paraId="4A3A5A7E" w14:textId="62B31A02"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97" w:author="Balneg, Ronald@Energy" w:date="2018-11-06T10:08:00Z"/>
                <w:rFonts w:asciiTheme="minorHAnsi" w:hAnsiTheme="minorHAnsi"/>
                <w:sz w:val="18"/>
                <w:szCs w:val="18"/>
              </w:rPr>
            </w:pPr>
            <w:del w:id="198" w:author="Balneg, Ronald@Energy" w:date="2018-11-06T10:08:00Z">
              <w:r w:rsidRPr="00A42BCC" w:rsidDel="00D03609">
                <w:rPr>
                  <w:rFonts w:asciiTheme="minorHAnsi" w:hAnsiTheme="minorHAnsi"/>
                  <w:sz w:val="18"/>
                  <w:szCs w:val="18"/>
                </w:rPr>
                <w:delText>05</w:delText>
              </w:r>
            </w:del>
          </w:p>
        </w:tc>
        <w:tc>
          <w:tcPr>
            <w:tcW w:w="4651" w:type="dxa"/>
            <w:vAlign w:val="center"/>
          </w:tcPr>
          <w:p w14:paraId="4A3A5A7F" w14:textId="0516398B"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9" w:author="Balneg, Ronald@Energy" w:date="2018-11-06T10:08:00Z"/>
                <w:rFonts w:asciiTheme="minorHAnsi" w:hAnsiTheme="minorHAnsi"/>
                <w:sz w:val="18"/>
                <w:szCs w:val="18"/>
              </w:rPr>
            </w:pPr>
            <w:del w:id="200" w:author="Balneg, Ronald@Energy" w:date="2018-11-06T10:08:00Z">
              <w:r w:rsidDel="00D03609">
                <w:rPr>
                  <w:rFonts w:asciiTheme="minorHAnsi" w:hAnsiTheme="minorHAnsi"/>
                  <w:sz w:val="18"/>
                  <w:szCs w:val="18"/>
                </w:rPr>
                <w:delText>Baseline Building Pressure Reading #3</w:delText>
              </w:r>
            </w:del>
          </w:p>
        </w:tc>
        <w:tc>
          <w:tcPr>
            <w:tcW w:w="5777" w:type="dxa"/>
            <w:vAlign w:val="center"/>
          </w:tcPr>
          <w:p w14:paraId="4A3A5A80" w14:textId="40AA4D88"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1" w:author="Balneg, Ronald@Energy" w:date="2018-11-06T10:08:00Z"/>
                <w:rFonts w:asciiTheme="minorHAnsi" w:hAnsiTheme="minorHAnsi"/>
                <w:sz w:val="18"/>
                <w:szCs w:val="18"/>
              </w:rPr>
            </w:pPr>
          </w:p>
        </w:tc>
      </w:tr>
      <w:tr w:rsidR="00EA01F0" w:rsidRPr="00A42BCC" w:rsidDel="00D03609" w14:paraId="4A3A5A85" w14:textId="28442EB3" w:rsidTr="00C34ADC">
        <w:trPr>
          <w:del w:id="202" w:author="Balneg, Ronald@Energy" w:date="2018-11-06T10:08:00Z"/>
        </w:trPr>
        <w:tc>
          <w:tcPr>
            <w:tcW w:w="590" w:type="dxa"/>
            <w:vAlign w:val="center"/>
          </w:tcPr>
          <w:p w14:paraId="4A3A5A82" w14:textId="5812AB37"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03" w:author="Balneg, Ronald@Energy" w:date="2018-11-06T10:08:00Z"/>
                <w:rFonts w:asciiTheme="minorHAnsi" w:hAnsiTheme="minorHAnsi"/>
                <w:sz w:val="18"/>
                <w:szCs w:val="18"/>
              </w:rPr>
            </w:pPr>
            <w:del w:id="204" w:author="Balneg, Ronald@Energy" w:date="2018-11-06T10:08:00Z">
              <w:r w:rsidRPr="00A42BCC" w:rsidDel="00D03609">
                <w:rPr>
                  <w:rFonts w:asciiTheme="minorHAnsi" w:hAnsiTheme="minorHAnsi"/>
                  <w:sz w:val="18"/>
                  <w:szCs w:val="18"/>
                </w:rPr>
                <w:delText>06</w:delText>
              </w:r>
            </w:del>
          </w:p>
        </w:tc>
        <w:tc>
          <w:tcPr>
            <w:tcW w:w="4651" w:type="dxa"/>
            <w:vAlign w:val="center"/>
          </w:tcPr>
          <w:p w14:paraId="4A3A5A83" w14:textId="16523189"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5" w:author="Balneg, Ronald@Energy" w:date="2018-11-06T10:08:00Z"/>
                <w:rFonts w:asciiTheme="minorHAnsi" w:hAnsiTheme="minorHAnsi"/>
                <w:sz w:val="18"/>
                <w:szCs w:val="18"/>
              </w:rPr>
            </w:pPr>
            <w:del w:id="206" w:author="Balneg, Ronald@Energy" w:date="2018-11-06T10:08:00Z">
              <w:r w:rsidDel="00D03609">
                <w:rPr>
                  <w:rFonts w:asciiTheme="minorHAnsi" w:hAnsiTheme="minorHAnsi"/>
                  <w:sz w:val="18"/>
                  <w:szCs w:val="18"/>
                </w:rPr>
                <w:delText>Baseline Building Pressure Reading #4</w:delText>
              </w:r>
            </w:del>
          </w:p>
        </w:tc>
        <w:tc>
          <w:tcPr>
            <w:tcW w:w="5777" w:type="dxa"/>
            <w:vAlign w:val="center"/>
          </w:tcPr>
          <w:p w14:paraId="4A3A5A84" w14:textId="6A4305D8"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7" w:author="Balneg, Ronald@Energy" w:date="2018-11-06T10:08:00Z"/>
                <w:rFonts w:asciiTheme="minorHAnsi" w:hAnsiTheme="minorHAnsi"/>
                <w:sz w:val="18"/>
                <w:szCs w:val="18"/>
              </w:rPr>
            </w:pPr>
          </w:p>
        </w:tc>
      </w:tr>
      <w:tr w:rsidR="00EA01F0" w:rsidRPr="00A42BCC" w:rsidDel="00D03609" w14:paraId="4A3A5A89" w14:textId="1D350175" w:rsidTr="00C34ADC">
        <w:trPr>
          <w:del w:id="208" w:author="Balneg, Ronald@Energy" w:date="2018-11-06T10:08:00Z"/>
        </w:trPr>
        <w:tc>
          <w:tcPr>
            <w:tcW w:w="590" w:type="dxa"/>
            <w:vAlign w:val="center"/>
          </w:tcPr>
          <w:p w14:paraId="4A3A5A86" w14:textId="5AC04CD6"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09" w:author="Balneg, Ronald@Energy" w:date="2018-11-06T10:08:00Z"/>
                <w:rFonts w:asciiTheme="minorHAnsi" w:hAnsiTheme="minorHAnsi"/>
                <w:sz w:val="18"/>
                <w:szCs w:val="18"/>
              </w:rPr>
            </w:pPr>
            <w:del w:id="210" w:author="Balneg, Ronald@Energy" w:date="2018-11-06T10:08:00Z">
              <w:r w:rsidRPr="00A42BCC" w:rsidDel="00D03609">
                <w:rPr>
                  <w:rFonts w:asciiTheme="minorHAnsi" w:hAnsiTheme="minorHAnsi"/>
                  <w:sz w:val="18"/>
                  <w:szCs w:val="18"/>
                </w:rPr>
                <w:delText>07</w:delText>
              </w:r>
            </w:del>
          </w:p>
        </w:tc>
        <w:tc>
          <w:tcPr>
            <w:tcW w:w="4651" w:type="dxa"/>
            <w:vAlign w:val="center"/>
          </w:tcPr>
          <w:p w14:paraId="4A3A5A87" w14:textId="14A47754"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1" w:author="Balneg, Ronald@Energy" w:date="2018-11-06T10:08:00Z"/>
                <w:rFonts w:asciiTheme="minorHAnsi" w:hAnsiTheme="minorHAnsi"/>
                <w:sz w:val="18"/>
                <w:szCs w:val="18"/>
              </w:rPr>
            </w:pPr>
            <w:del w:id="212" w:author="Balneg, Ronald@Energy" w:date="2018-11-06T10:08:00Z">
              <w:r w:rsidDel="00D03609">
                <w:rPr>
                  <w:rFonts w:asciiTheme="minorHAnsi" w:hAnsiTheme="minorHAnsi"/>
                  <w:sz w:val="18"/>
                  <w:szCs w:val="18"/>
                </w:rPr>
                <w:delText>Baseline Building Pressure Reading #5</w:delText>
              </w:r>
            </w:del>
          </w:p>
        </w:tc>
        <w:tc>
          <w:tcPr>
            <w:tcW w:w="5777" w:type="dxa"/>
            <w:vAlign w:val="center"/>
          </w:tcPr>
          <w:p w14:paraId="4A3A5A88" w14:textId="04827E54"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3" w:author="Balneg, Ronald@Energy" w:date="2018-11-06T10:08:00Z"/>
                <w:rFonts w:asciiTheme="minorHAnsi" w:hAnsiTheme="minorHAnsi"/>
                <w:sz w:val="18"/>
                <w:szCs w:val="18"/>
              </w:rPr>
            </w:pPr>
          </w:p>
        </w:tc>
      </w:tr>
      <w:tr w:rsidR="00EA01F0" w:rsidRPr="00A42BCC" w:rsidDel="00D03609" w14:paraId="4A3A5A8D" w14:textId="5E5F9761" w:rsidTr="00C34ADC">
        <w:trPr>
          <w:del w:id="214" w:author="Balneg, Ronald@Energy" w:date="2018-11-06T10:08:00Z"/>
        </w:trPr>
        <w:tc>
          <w:tcPr>
            <w:tcW w:w="590" w:type="dxa"/>
            <w:vAlign w:val="center"/>
          </w:tcPr>
          <w:p w14:paraId="4A3A5A8A" w14:textId="1585AE0A"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15" w:author="Balneg, Ronald@Energy" w:date="2018-11-06T10:08:00Z"/>
                <w:rFonts w:asciiTheme="minorHAnsi" w:hAnsiTheme="minorHAnsi"/>
                <w:sz w:val="18"/>
                <w:szCs w:val="18"/>
              </w:rPr>
            </w:pPr>
            <w:del w:id="216" w:author="Balneg, Ronald@Energy" w:date="2018-11-06T10:08:00Z">
              <w:r w:rsidRPr="00A42BCC" w:rsidDel="00D03609">
                <w:rPr>
                  <w:rFonts w:asciiTheme="minorHAnsi" w:hAnsiTheme="minorHAnsi"/>
                  <w:sz w:val="18"/>
                  <w:szCs w:val="18"/>
                </w:rPr>
                <w:delText>08</w:delText>
              </w:r>
            </w:del>
          </w:p>
        </w:tc>
        <w:tc>
          <w:tcPr>
            <w:tcW w:w="4651" w:type="dxa"/>
            <w:vAlign w:val="center"/>
          </w:tcPr>
          <w:p w14:paraId="4A3A5A8B" w14:textId="733A3439"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7" w:author="Balneg, Ronald@Energy" w:date="2018-11-06T10:08:00Z"/>
                <w:rFonts w:asciiTheme="minorHAnsi" w:hAnsiTheme="minorHAnsi"/>
                <w:sz w:val="18"/>
                <w:szCs w:val="18"/>
              </w:rPr>
            </w:pPr>
            <w:del w:id="218" w:author="Balneg, Ronald@Energy" w:date="2018-11-06T10:08:00Z">
              <w:r w:rsidDel="00D03609">
                <w:rPr>
                  <w:rFonts w:asciiTheme="minorHAnsi" w:hAnsiTheme="minorHAnsi"/>
                  <w:sz w:val="18"/>
                  <w:szCs w:val="18"/>
                </w:rPr>
                <w:delText>Baseline Range</w:delText>
              </w:r>
            </w:del>
          </w:p>
        </w:tc>
        <w:tc>
          <w:tcPr>
            <w:tcW w:w="5777" w:type="dxa"/>
            <w:vAlign w:val="center"/>
          </w:tcPr>
          <w:p w14:paraId="4A3A5A8C" w14:textId="1AF2597C"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9" w:author="Balneg, Ronald@Energy" w:date="2018-11-06T10:08:00Z"/>
                <w:rFonts w:asciiTheme="minorHAnsi" w:hAnsiTheme="minorHAnsi"/>
                <w:sz w:val="18"/>
                <w:szCs w:val="18"/>
              </w:rPr>
            </w:pPr>
          </w:p>
        </w:tc>
      </w:tr>
      <w:tr w:rsidR="00EA01F0" w:rsidRPr="00A42BCC" w:rsidDel="00D03609" w14:paraId="4A3A5A91" w14:textId="59E1C3CE" w:rsidTr="00C34ADC">
        <w:trPr>
          <w:del w:id="220" w:author="Balneg, Ronald@Energy" w:date="2018-11-06T10:08:00Z"/>
        </w:trPr>
        <w:tc>
          <w:tcPr>
            <w:tcW w:w="590" w:type="dxa"/>
            <w:vAlign w:val="center"/>
          </w:tcPr>
          <w:p w14:paraId="4A3A5A8E" w14:textId="143F39F6"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21" w:author="Balneg, Ronald@Energy" w:date="2018-11-06T10:08:00Z"/>
                <w:rFonts w:asciiTheme="minorHAnsi" w:hAnsiTheme="minorHAnsi"/>
                <w:sz w:val="18"/>
                <w:szCs w:val="18"/>
              </w:rPr>
            </w:pPr>
            <w:del w:id="222" w:author="Balneg, Ronald@Energy" w:date="2018-11-06T10:08:00Z">
              <w:r w:rsidRPr="00A42BCC" w:rsidDel="00D03609">
                <w:rPr>
                  <w:rFonts w:asciiTheme="minorHAnsi" w:hAnsiTheme="minorHAnsi"/>
                  <w:sz w:val="18"/>
                  <w:szCs w:val="18"/>
                </w:rPr>
                <w:delText>09</w:delText>
              </w:r>
            </w:del>
          </w:p>
        </w:tc>
        <w:tc>
          <w:tcPr>
            <w:tcW w:w="4651" w:type="dxa"/>
            <w:vAlign w:val="center"/>
          </w:tcPr>
          <w:p w14:paraId="4A3A5A8F" w14:textId="701C4E96" w:rsidR="00AA1D22" w:rsidDel="00D03609" w:rsidRDefault="00B5014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3" w:author="Balneg, Ronald@Energy" w:date="2018-11-06T10:08:00Z"/>
                <w:rFonts w:asciiTheme="minorHAnsi" w:hAnsiTheme="minorHAnsi"/>
                <w:sz w:val="18"/>
                <w:szCs w:val="18"/>
              </w:rPr>
            </w:pPr>
            <w:del w:id="224" w:author="Balneg, Ronald@Energy" w:date="2018-11-06T10:08:00Z">
              <w:r w:rsidDel="00D03609">
                <w:rPr>
                  <w:rFonts w:asciiTheme="minorHAnsi" w:hAnsiTheme="minorHAnsi"/>
                  <w:sz w:val="18"/>
                  <w:szCs w:val="18"/>
                </w:rPr>
                <w:delText>Accuracy Level</w:delText>
              </w:r>
            </w:del>
          </w:p>
        </w:tc>
        <w:tc>
          <w:tcPr>
            <w:tcW w:w="5777" w:type="dxa"/>
            <w:vAlign w:val="center"/>
          </w:tcPr>
          <w:p w14:paraId="4A3A5A90" w14:textId="08FFD6D8"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5" w:author="Balneg, Ronald@Energy" w:date="2018-11-06T10:08:00Z"/>
                <w:rFonts w:asciiTheme="minorHAnsi" w:hAnsiTheme="minorHAnsi"/>
                <w:sz w:val="18"/>
                <w:szCs w:val="18"/>
              </w:rPr>
            </w:pPr>
          </w:p>
        </w:tc>
      </w:tr>
      <w:tr w:rsidR="00EA01F0" w:rsidRPr="00A42BCC" w:rsidDel="00D03609" w14:paraId="4A3A5A95" w14:textId="23B67CB7" w:rsidTr="00C34ADC">
        <w:trPr>
          <w:del w:id="226" w:author="Balneg, Ronald@Energy" w:date="2018-11-06T10:08:00Z"/>
        </w:trPr>
        <w:tc>
          <w:tcPr>
            <w:tcW w:w="590" w:type="dxa"/>
            <w:vAlign w:val="center"/>
          </w:tcPr>
          <w:p w14:paraId="4A3A5A92" w14:textId="45219D89"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27" w:author="Balneg, Ronald@Energy" w:date="2018-11-06T10:08:00Z"/>
                <w:rFonts w:asciiTheme="minorHAnsi" w:hAnsiTheme="minorHAnsi"/>
                <w:sz w:val="18"/>
                <w:szCs w:val="18"/>
              </w:rPr>
            </w:pPr>
            <w:del w:id="228" w:author="Balneg, Ronald@Energy" w:date="2018-11-06T10:08:00Z">
              <w:r w:rsidRPr="00A42BCC" w:rsidDel="00D03609">
                <w:rPr>
                  <w:rFonts w:asciiTheme="minorHAnsi" w:hAnsiTheme="minorHAnsi"/>
                  <w:sz w:val="18"/>
                  <w:szCs w:val="18"/>
                </w:rPr>
                <w:delText>10</w:delText>
              </w:r>
            </w:del>
          </w:p>
        </w:tc>
        <w:tc>
          <w:tcPr>
            <w:tcW w:w="4651" w:type="dxa"/>
            <w:vAlign w:val="center"/>
          </w:tcPr>
          <w:p w14:paraId="4A3A5A93" w14:textId="5FE4D933"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9" w:author="Balneg, Ronald@Energy" w:date="2018-11-06T10:08:00Z"/>
                <w:rFonts w:asciiTheme="minorHAnsi" w:hAnsiTheme="minorHAnsi"/>
                <w:sz w:val="18"/>
                <w:szCs w:val="18"/>
              </w:rPr>
            </w:pPr>
            <w:del w:id="230" w:author="Balneg, Ronald@Energy" w:date="2018-11-06T10:08:00Z">
              <w:r w:rsidDel="00D03609">
                <w:rPr>
                  <w:rFonts w:asciiTheme="minorHAnsi" w:hAnsiTheme="minorHAnsi"/>
                  <w:sz w:val="18"/>
                  <w:szCs w:val="18"/>
                </w:rPr>
                <w:delText>Average Baseline Building Pressure Reading</w:delText>
              </w:r>
              <w:r w:rsidR="00C006FF" w:rsidDel="00D03609">
                <w:rPr>
                  <w:rFonts w:asciiTheme="minorHAnsi" w:hAnsiTheme="minorHAnsi"/>
                  <w:sz w:val="18"/>
                  <w:szCs w:val="18"/>
                </w:rPr>
                <w:delText xml:space="preserve"> (Pa)</w:delText>
              </w:r>
            </w:del>
          </w:p>
        </w:tc>
        <w:tc>
          <w:tcPr>
            <w:tcW w:w="5777" w:type="dxa"/>
            <w:vAlign w:val="center"/>
          </w:tcPr>
          <w:p w14:paraId="4A3A5A94" w14:textId="696D5DDB"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1" w:author="Balneg, Ronald@Energy" w:date="2018-11-06T10:08:00Z"/>
                <w:rFonts w:asciiTheme="minorHAnsi" w:hAnsiTheme="minorHAnsi"/>
                <w:sz w:val="18"/>
                <w:szCs w:val="18"/>
              </w:rPr>
            </w:pPr>
          </w:p>
        </w:tc>
      </w:tr>
      <w:tr w:rsidR="00EA01F0" w:rsidRPr="00A42BCC" w:rsidDel="00D03609" w14:paraId="4A3A5A99" w14:textId="0687C877" w:rsidTr="00C34ADC">
        <w:trPr>
          <w:del w:id="232" w:author="Balneg, Ronald@Energy" w:date="2018-11-06T10:08:00Z"/>
        </w:trPr>
        <w:tc>
          <w:tcPr>
            <w:tcW w:w="590" w:type="dxa"/>
            <w:vAlign w:val="center"/>
          </w:tcPr>
          <w:p w14:paraId="4A3A5A96" w14:textId="2ADB505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33" w:author="Balneg, Ronald@Energy" w:date="2018-11-06T10:08:00Z"/>
                <w:rFonts w:asciiTheme="minorHAnsi" w:hAnsiTheme="minorHAnsi"/>
                <w:sz w:val="18"/>
                <w:szCs w:val="18"/>
              </w:rPr>
            </w:pPr>
            <w:del w:id="234" w:author="Balneg, Ronald@Energy" w:date="2018-11-06T10:08:00Z">
              <w:r w:rsidRPr="00A42BCC" w:rsidDel="00D03609">
                <w:rPr>
                  <w:rFonts w:asciiTheme="minorHAnsi" w:hAnsiTheme="minorHAnsi"/>
                  <w:sz w:val="18"/>
                  <w:szCs w:val="18"/>
                </w:rPr>
                <w:delText>11</w:delText>
              </w:r>
            </w:del>
          </w:p>
        </w:tc>
        <w:tc>
          <w:tcPr>
            <w:tcW w:w="4651" w:type="dxa"/>
            <w:vAlign w:val="center"/>
          </w:tcPr>
          <w:p w14:paraId="4A3A5A97" w14:textId="3DA803F5"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5" w:author="Balneg, Ronald@Energy" w:date="2018-11-06T10:08:00Z"/>
                <w:rFonts w:asciiTheme="minorHAnsi" w:hAnsiTheme="minorHAnsi"/>
                <w:sz w:val="18"/>
                <w:szCs w:val="18"/>
              </w:rPr>
            </w:pPr>
            <w:del w:id="236" w:author="Balneg, Ronald@Energy" w:date="2018-11-06T10:08:00Z">
              <w:r w:rsidDel="00D03609">
                <w:rPr>
                  <w:rFonts w:asciiTheme="minorHAnsi" w:hAnsiTheme="minorHAnsi"/>
                  <w:sz w:val="18"/>
                  <w:szCs w:val="18"/>
                </w:rPr>
                <w:delText>Pre-</w:delText>
              </w:r>
              <w:r w:rsidR="00766464" w:rsidDel="00D03609">
                <w:rPr>
                  <w:rFonts w:asciiTheme="minorHAnsi" w:hAnsiTheme="minorHAnsi"/>
                  <w:sz w:val="18"/>
                  <w:szCs w:val="18"/>
                </w:rPr>
                <w:delText>T</w:delText>
              </w:r>
              <w:r w:rsidDel="00D03609">
                <w:rPr>
                  <w:rFonts w:asciiTheme="minorHAnsi" w:hAnsiTheme="minorHAnsi"/>
                  <w:sz w:val="18"/>
                  <w:szCs w:val="18"/>
                </w:rPr>
                <w:delText xml:space="preserve">est </w:delText>
              </w:r>
              <w:r w:rsidR="009B5C14" w:rsidDel="00D03609">
                <w:rPr>
                  <w:rFonts w:asciiTheme="minorHAnsi" w:hAnsiTheme="minorHAnsi"/>
                  <w:sz w:val="18"/>
                  <w:szCs w:val="18"/>
                </w:rPr>
                <w:delText>B</w:delText>
              </w:r>
              <w:r w:rsidDel="00D03609">
                <w:rPr>
                  <w:rFonts w:asciiTheme="minorHAnsi" w:hAnsiTheme="minorHAnsi"/>
                  <w:sz w:val="18"/>
                  <w:szCs w:val="18"/>
                </w:rPr>
                <w:delText xml:space="preserve">aseline </w:delText>
              </w:r>
              <w:r w:rsidR="009B5C14" w:rsidDel="00D03609">
                <w:rPr>
                  <w:rFonts w:asciiTheme="minorHAnsi" w:hAnsiTheme="minorHAnsi"/>
                  <w:sz w:val="18"/>
                  <w:szCs w:val="18"/>
                </w:rPr>
                <w:delText>B</w:delText>
              </w:r>
              <w:r w:rsidDel="00D03609">
                <w:rPr>
                  <w:rFonts w:asciiTheme="minorHAnsi" w:hAnsiTheme="minorHAnsi"/>
                  <w:sz w:val="18"/>
                  <w:szCs w:val="18"/>
                </w:rPr>
                <w:delText xml:space="preserve">uilding </w:delText>
              </w:r>
              <w:r w:rsidR="009B5C14" w:rsidDel="00D03609">
                <w:rPr>
                  <w:rFonts w:asciiTheme="minorHAnsi" w:hAnsiTheme="minorHAnsi"/>
                  <w:sz w:val="18"/>
                  <w:szCs w:val="18"/>
                </w:rPr>
                <w:delText>P</w:delText>
              </w:r>
              <w:r w:rsidDel="00D03609">
                <w:rPr>
                  <w:rFonts w:asciiTheme="minorHAnsi" w:hAnsiTheme="minorHAnsi"/>
                  <w:sz w:val="18"/>
                  <w:szCs w:val="18"/>
                </w:rPr>
                <w:delText>ressure</w:delText>
              </w:r>
              <w:r w:rsidR="00C006FF" w:rsidDel="00D03609">
                <w:rPr>
                  <w:rFonts w:asciiTheme="minorHAnsi" w:hAnsiTheme="minorHAnsi"/>
                  <w:sz w:val="18"/>
                  <w:szCs w:val="18"/>
                </w:rPr>
                <w:delText xml:space="preserve"> (Pa)</w:delText>
              </w:r>
            </w:del>
          </w:p>
        </w:tc>
        <w:tc>
          <w:tcPr>
            <w:tcW w:w="5777" w:type="dxa"/>
            <w:vAlign w:val="center"/>
          </w:tcPr>
          <w:p w14:paraId="4A3A5A98" w14:textId="71ACA01F"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7" w:author="Balneg, Ronald@Energy" w:date="2018-11-06T10:08:00Z"/>
                <w:rFonts w:asciiTheme="minorHAnsi" w:hAnsiTheme="minorHAnsi"/>
                <w:sz w:val="18"/>
                <w:szCs w:val="18"/>
              </w:rPr>
            </w:pPr>
          </w:p>
        </w:tc>
      </w:tr>
      <w:tr w:rsidR="00EA01F0" w:rsidRPr="00A42BCC" w:rsidDel="00D03609" w14:paraId="4A3A5A9D" w14:textId="490ADE3F" w:rsidTr="00C34ADC">
        <w:trPr>
          <w:del w:id="238" w:author="Balneg, Ronald@Energy" w:date="2018-11-06T10:08:00Z"/>
        </w:trPr>
        <w:tc>
          <w:tcPr>
            <w:tcW w:w="590" w:type="dxa"/>
            <w:vAlign w:val="center"/>
          </w:tcPr>
          <w:p w14:paraId="4A3A5A9A" w14:textId="1503DDC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39" w:author="Balneg, Ronald@Energy" w:date="2018-11-06T10:08:00Z"/>
                <w:rFonts w:asciiTheme="minorHAnsi" w:hAnsiTheme="minorHAnsi"/>
                <w:sz w:val="18"/>
                <w:szCs w:val="18"/>
              </w:rPr>
            </w:pPr>
            <w:del w:id="240" w:author="Balneg, Ronald@Energy" w:date="2018-11-06T10:08:00Z">
              <w:r w:rsidRPr="00A42BCC" w:rsidDel="00D03609">
                <w:rPr>
                  <w:rFonts w:asciiTheme="minorHAnsi" w:hAnsiTheme="minorHAnsi"/>
                  <w:sz w:val="18"/>
                  <w:szCs w:val="18"/>
                </w:rPr>
                <w:delText>12</w:delText>
              </w:r>
            </w:del>
          </w:p>
        </w:tc>
        <w:tc>
          <w:tcPr>
            <w:tcW w:w="4651" w:type="dxa"/>
            <w:vAlign w:val="center"/>
          </w:tcPr>
          <w:p w14:paraId="4A3A5A9B" w14:textId="628E73CC"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1" w:author="Balneg, Ronald@Energy" w:date="2018-11-06T10:08:00Z"/>
                <w:rFonts w:asciiTheme="minorHAnsi" w:hAnsiTheme="minorHAnsi"/>
                <w:sz w:val="18"/>
                <w:szCs w:val="18"/>
              </w:rPr>
            </w:pPr>
            <w:del w:id="242" w:author="Balneg, Ronald@Energy" w:date="2018-11-06T10:08:00Z">
              <w:r w:rsidDel="00D03609">
                <w:rPr>
                  <w:rFonts w:asciiTheme="minorHAnsi" w:hAnsiTheme="minorHAnsi"/>
                  <w:sz w:val="18"/>
                  <w:szCs w:val="18"/>
                </w:rPr>
                <w:delText>Unadjusted Building Pressure Target</w:delText>
              </w:r>
              <w:r w:rsidR="00C006FF" w:rsidDel="00D03609">
                <w:rPr>
                  <w:rFonts w:asciiTheme="minorHAnsi" w:hAnsiTheme="minorHAnsi"/>
                  <w:sz w:val="18"/>
                  <w:szCs w:val="18"/>
                </w:rPr>
                <w:delText xml:space="preserve"> (Pa)</w:delText>
              </w:r>
            </w:del>
          </w:p>
        </w:tc>
        <w:tc>
          <w:tcPr>
            <w:tcW w:w="5777" w:type="dxa"/>
            <w:vAlign w:val="center"/>
          </w:tcPr>
          <w:p w14:paraId="4A3A5A9C" w14:textId="0DFD49F4"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3" w:author="Balneg, Ronald@Energy" w:date="2018-11-06T10:08:00Z"/>
                <w:rFonts w:asciiTheme="minorHAnsi" w:hAnsiTheme="minorHAnsi"/>
                <w:sz w:val="18"/>
                <w:szCs w:val="18"/>
              </w:rPr>
            </w:pPr>
          </w:p>
        </w:tc>
      </w:tr>
      <w:tr w:rsidR="00EA01F0" w:rsidRPr="00A42BCC" w:rsidDel="00D03609" w14:paraId="4A3A5AA1" w14:textId="266DD513" w:rsidTr="00C34ADC">
        <w:trPr>
          <w:del w:id="244" w:author="Balneg, Ronald@Energy" w:date="2018-11-06T10:08:00Z"/>
        </w:trPr>
        <w:tc>
          <w:tcPr>
            <w:tcW w:w="590" w:type="dxa"/>
            <w:vAlign w:val="center"/>
          </w:tcPr>
          <w:p w14:paraId="4A3A5A9E" w14:textId="42BA4098"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45" w:author="Balneg, Ronald@Energy" w:date="2018-11-06T10:08:00Z"/>
                <w:rFonts w:asciiTheme="minorHAnsi" w:hAnsiTheme="minorHAnsi"/>
                <w:sz w:val="18"/>
                <w:szCs w:val="18"/>
              </w:rPr>
            </w:pPr>
            <w:del w:id="246" w:author="Balneg, Ronald@Energy" w:date="2018-11-06T10:08:00Z">
              <w:r w:rsidRPr="00A42BCC" w:rsidDel="00D03609">
                <w:rPr>
                  <w:rFonts w:asciiTheme="minorHAnsi" w:hAnsiTheme="minorHAnsi"/>
                  <w:sz w:val="18"/>
                  <w:szCs w:val="18"/>
                </w:rPr>
                <w:delText>13</w:delText>
              </w:r>
            </w:del>
          </w:p>
        </w:tc>
        <w:tc>
          <w:tcPr>
            <w:tcW w:w="4651" w:type="dxa"/>
            <w:vAlign w:val="center"/>
          </w:tcPr>
          <w:p w14:paraId="4A3A5A9F" w14:textId="7913E177"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7" w:author="Balneg, Ronald@Energy" w:date="2018-11-06T10:08:00Z"/>
                <w:rFonts w:asciiTheme="minorHAnsi" w:hAnsiTheme="minorHAnsi"/>
                <w:sz w:val="18"/>
                <w:szCs w:val="18"/>
              </w:rPr>
            </w:pPr>
            <w:del w:id="248" w:author="Balneg, Ronald@Energy" w:date="2018-11-06T10:08:00Z">
              <w:r w:rsidDel="00D03609">
                <w:rPr>
                  <w:rFonts w:asciiTheme="minorHAnsi" w:hAnsiTheme="minorHAnsi"/>
                  <w:sz w:val="18"/>
                  <w:szCs w:val="18"/>
                </w:rPr>
                <w:delText>Unadjusted Building Pressure Measured</w:delText>
              </w:r>
              <w:r w:rsidR="00C006FF" w:rsidDel="00D03609">
                <w:rPr>
                  <w:rFonts w:asciiTheme="minorHAnsi" w:hAnsiTheme="minorHAnsi"/>
                  <w:sz w:val="18"/>
                  <w:szCs w:val="18"/>
                </w:rPr>
                <w:delText xml:space="preserve"> (Pa)</w:delText>
              </w:r>
            </w:del>
          </w:p>
        </w:tc>
        <w:tc>
          <w:tcPr>
            <w:tcW w:w="5777" w:type="dxa"/>
            <w:vAlign w:val="center"/>
          </w:tcPr>
          <w:p w14:paraId="4A3A5AA0" w14:textId="0ABD979B"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9" w:author="Balneg, Ronald@Energy" w:date="2018-11-06T10:08:00Z"/>
                <w:rFonts w:asciiTheme="minorHAnsi" w:hAnsiTheme="minorHAnsi"/>
                <w:sz w:val="18"/>
                <w:szCs w:val="18"/>
              </w:rPr>
            </w:pPr>
          </w:p>
        </w:tc>
      </w:tr>
      <w:tr w:rsidR="00EA01F0" w:rsidRPr="00A42BCC" w:rsidDel="00D03609" w14:paraId="4A3A5AA5" w14:textId="10537302" w:rsidTr="00C34ADC">
        <w:trPr>
          <w:del w:id="250" w:author="Balneg, Ronald@Energy" w:date="2018-11-06T10:08:00Z"/>
        </w:trPr>
        <w:tc>
          <w:tcPr>
            <w:tcW w:w="590" w:type="dxa"/>
            <w:vAlign w:val="center"/>
          </w:tcPr>
          <w:p w14:paraId="4A3A5AA2" w14:textId="5E94037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51" w:author="Balneg, Ronald@Energy" w:date="2018-11-06T10:08:00Z"/>
                <w:rFonts w:asciiTheme="minorHAnsi" w:hAnsiTheme="minorHAnsi"/>
                <w:sz w:val="18"/>
                <w:szCs w:val="18"/>
              </w:rPr>
            </w:pPr>
            <w:del w:id="252" w:author="Balneg, Ronald@Energy" w:date="2018-11-06T10:08:00Z">
              <w:r w:rsidRPr="00A42BCC" w:rsidDel="00D03609">
                <w:rPr>
                  <w:rFonts w:asciiTheme="minorHAnsi" w:hAnsiTheme="minorHAnsi"/>
                  <w:sz w:val="18"/>
                  <w:szCs w:val="18"/>
                </w:rPr>
                <w:delText>14</w:delText>
              </w:r>
            </w:del>
          </w:p>
        </w:tc>
        <w:tc>
          <w:tcPr>
            <w:tcW w:w="4651" w:type="dxa"/>
            <w:vAlign w:val="center"/>
          </w:tcPr>
          <w:p w14:paraId="4A3A5AA3" w14:textId="006BFE8E"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3" w:author="Balneg, Ronald@Energy" w:date="2018-11-06T10:08:00Z"/>
                <w:rFonts w:asciiTheme="minorHAnsi" w:hAnsiTheme="minorHAnsi"/>
                <w:sz w:val="18"/>
                <w:szCs w:val="18"/>
              </w:rPr>
            </w:pPr>
            <w:del w:id="254" w:author="Balneg, Ronald@Energy" w:date="2018-11-06T10:08:00Z">
              <w:r w:rsidDel="00D03609">
                <w:rPr>
                  <w:rFonts w:asciiTheme="minorHAnsi" w:hAnsiTheme="minorHAnsi"/>
                  <w:sz w:val="18"/>
                  <w:szCs w:val="18"/>
                </w:rPr>
                <w:delText xml:space="preserve">Induced </w:delText>
              </w:r>
              <w:r w:rsidR="009B5C14" w:rsidDel="00D03609">
                <w:rPr>
                  <w:rFonts w:asciiTheme="minorHAnsi" w:hAnsiTheme="minorHAnsi"/>
                  <w:sz w:val="18"/>
                  <w:szCs w:val="18"/>
                </w:rPr>
                <w:delText>B</w:delText>
              </w:r>
              <w:r w:rsidDel="00D03609">
                <w:rPr>
                  <w:rFonts w:asciiTheme="minorHAnsi" w:hAnsiTheme="minorHAnsi"/>
                  <w:sz w:val="18"/>
                  <w:szCs w:val="18"/>
                </w:rPr>
                <w:delText xml:space="preserve">uilding </w:delText>
              </w:r>
              <w:r w:rsidR="009B5C14" w:rsidDel="00D03609">
                <w:rPr>
                  <w:rFonts w:asciiTheme="minorHAnsi" w:hAnsiTheme="minorHAnsi"/>
                  <w:sz w:val="18"/>
                  <w:szCs w:val="18"/>
                </w:rPr>
                <w:delText>P</w:delText>
              </w:r>
              <w:r w:rsidDel="00D03609">
                <w:rPr>
                  <w:rFonts w:asciiTheme="minorHAnsi" w:hAnsiTheme="minorHAnsi"/>
                  <w:sz w:val="18"/>
                  <w:szCs w:val="18"/>
                </w:rPr>
                <w:delText xml:space="preserve">ressure </w:delText>
              </w:r>
              <w:r w:rsidR="009B5C14" w:rsidDel="00D03609">
                <w:rPr>
                  <w:rFonts w:asciiTheme="minorHAnsi" w:hAnsiTheme="minorHAnsi"/>
                  <w:sz w:val="18"/>
                  <w:szCs w:val="18"/>
                </w:rPr>
                <w:delText>C</w:delText>
              </w:r>
              <w:r w:rsidDel="00D03609">
                <w:rPr>
                  <w:rFonts w:asciiTheme="minorHAnsi" w:hAnsiTheme="minorHAnsi"/>
                  <w:sz w:val="18"/>
                  <w:szCs w:val="18"/>
                </w:rPr>
                <w:delText>heck</w:delText>
              </w:r>
            </w:del>
          </w:p>
        </w:tc>
        <w:tc>
          <w:tcPr>
            <w:tcW w:w="5777" w:type="dxa"/>
            <w:vAlign w:val="center"/>
          </w:tcPr>
          <w:p w14:paraId="4A3A5AA4" w14:textId="4A112F61"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5" w:author="Balneg, Ronald@Energy" w:date="2018-11-06T10:08:00Z"/>
                <w:rFonts w:asciiTheme="minorHAnsi" w:hAnsiTheme="minorHAnsi"/>
                <w:sz w:val="18"/>
                <w:szCs w:val="18"/>
              </w:rPr>
            </w:pPr>
          </w:p>
        </w:tc>
      </w:tr>
      <w:tr w:rsidR="00EA01F0" w:rsidRPr="00A42BCC" w:rsidDel="00D03609" w14:paraId="4A3A5AA9" w14:textId="21A9D045" w:rsidTr="00C34ADC">
        <w:trPr>
          <w:del w:id="256" w:author="Balneg, Ronald@Energy" w:date="2018-11-06T10:08:00Z"/>
        </w:trPr>
        <w:tc>
          <w:tcPr>
            <w:tcW w:w="590" w:type="dxa"/>
            <w:vAlign w:val="center"/>
          </w:tcPr>
          <w:p w14:paraId="4A3A5AA6" w14:textId="6C6FDFB4"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57" w:author="Balneg, Ronald@Energy" w:date="2018-11-06T10:08:00Z"/>
                <w:rFonts w:asciiTheme="minorHAnsi" w:hAnsiTheme="minorHAnsi"/>
                <w:sz w:val="18"/>
                <w:szCs w:val="18"/>
              </w:rPr>
            </w:pPr>
            <w:del w:id="258" w:author="Balneg, Ronald@Energy" w:date="2018-11-06T10:08:00Z">
              <w:r w:rsidRPr="00A42BCC" w:rsidDel="00D03609">
                <w:rPr>
                  <w:rFonts w:asciiTheme="minorHAnsi" w:hAnsiTheme="minorHAnsi"/>
                  <w:sz w:val="18"/>
                  <w:szCs w:val="18"/>
                </w:rPr>
                <w:delText>15</w:delText>
              </w:r>
            </w:del>
          </w:p>
        </w:tc>
        <w:tc>
          <w:tcPr>
            <w:tcW w:w="4651" w:type="dxa"/>
            <w:vAlign w:val="center"/>
          </w:tcPr>
          <w:p w14:paraId="4A3A5AA7" w14:textId="7EA17C74"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9" w:author="Balneg, Ronald@Energy" w:date="2018-11-06T10:08:00Z"/>
                <w:rFonts w:asciiTheme="minorHAnsi" w:hAnsiTheme="minorHAnsi"/>
                <w:sz w:val="18"/>
                <w:szCs w:val="18"/>
              </w:rPr>
            </w:pPr>
            <w:del w:id="260" w:author="Balneg, Ronald@Energy" w:date="2018-11-06T10:08:00Z">
              <w:r w:rsidDel="00D03609">
                <w:rPr>
                  <w:rFonts w:asciiTheme="minorHAnsi" w:hAnsiTheme="minorHAnsi"/>
                  <w:sz w:val="18"/>
                  <w:szCs w:val="18"/>
                </w:rPr>
                <w:delText xml:space="preserve">Nominal Fan </w:delText>
              </w:r>
              <w:r w:rsidR="009B5C14" w:rsidDel="00D03609">
                <w:rPr>
                  <w:rFonts w:asciiTheme="minorHAnsi" w:hAnsiTheme="minorHAnsi"/>
                  <w:sz w:val="18"/>
                  <w:szCs w:val="18"/>
                </w:rPr>
                <w:delText>F</w:delText>
              </w:r>
              <w:r w:rsidDel="00D03609">
                <w:rPr>
                  <w:rFonts w:asciiTheme="minorHAnsi" w:hAnsiTheme="minorHAnsi"/>
                  <w:sz w:val="18"/>
                  <w:szCs w:val="18"/>
                </w:rPr>
                <w:delText xml:space="preserve">low at </w:delText>
              </w:r>
              <w:r w:rsidR="009B5C14" w:rsidDel="00D03609">
                <w:rPr>
                  <w:rFonts w:asciiTheme="minorHAnsi" w:hAnsiTheme="minorHAnsi"/>
                  <w:sz w:val="18"/>
                  <w:szCs w:val="18"/>
                </w:rPr>
                <w:delText>A</w:delText>
              </w:r>
              <w:r w:rsidDel="00D03609">
                <w:rPr>
                  <w:rFonts w:asciiTheme="minorHAnsi" w:hAnsiTheme="minorHAnsi"/>
                  <w:sz w:val="18"/>
                  <w:szCs w:val="18"/>
                </w:rPr>
                <w:delText xml:space="preserve">bove </w:delText>
              </w:r>
              <w:r w:rsidR="009B5C14" w:rsidDel="00D03609">
                <w:rPr>
                  <w:rFonts w:asciiTheme="minorHAnsi" w:hAnsiTheme="minorHAnsi"/>
                  <w:sz w:val="18"/>
                  <w:szCs w:val="18"/>
                </w:rPr>
                <w:delText>F</w:delText>
              </w:r>
              <w:r w:rsidDel="00D03609">
                <w:rPr>
                  <w:rFonts w:asciiTheme="minorHAnsi" w:hAnsiTheme="minorHAnsi"/>
                  <w:sz w:val="18"/>
                  <w:szCs w:val="18"/>
                </w:rPr>
                <w:delText xml:space="preserve">an </w:delText>
              </w:r>
              <w:r w:rsidR="009B5C14" w:rsidDel="00D03609">
                <w:rPr>
                  <w:rFonts w:asciiTheme="minorHAnsi" w:hAnsiTheme="minorHAnsi"/>
                  <w:sz w:val="18"/>
                  <w:szCs w:val="18"/>
                </w:rPr>
                <w:delText>P</w:delText>
              </w:r>
              <w:r w:rsidDel="00D03609">
                <w:rPr>
                  <w:rFonts w:asciiTheme="minorHAnsi" w:hAnsiTheme="minorHAnsi"/>
                  <w:sz w:val="18"/>
                  <w:szCs w:val="18"/>
                </w:rPr>
                <w:delText>ressure</w:delText>
              </w:r>
              <w:r w:rsidR="00C006FF" w:rsidDel="00D03609">
                <w:rPr>
                  <w:rFonts w:asciiTheme="minorHAnsi" w:hAnsiTheme="minorHAnsi"/>
                  <w:sz w:val="18"/>
                  <w:szCs w:val="18"/>
                </w:rPr>
                <w:delText xml:space="preserve"> (cfm)</w:delText>
              </w:r>
            </w:del>
          </w:p>
        </w:tc>
        <w:tc>
          <w:tcPr>
            <w:tcW w:w="5777" w:type="dxa"/>
            <w:vAlign w:val="center"/>
          </w:tcPr>
          <w:p w14:paraId="4A3A5AA8" w14:textId="1430729E"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61" w:author="Balneg, Ronald@Energy" w:date="2018-11-06T10:08:00Z"/>
                <w:rFonts w:asciiTheme="minorHAnsi" w:hAnsiTheme="minorHAnsi"/>
                <w:sz w:val="18"/>
                <w:szCs w:val="18"/>
              </w:rPr>
            </w:pPr>
          </w:p>
        </w:tc>
      </w:tr>
      <w:tr w:rsidR="00EA01F0" w:rsidRPr="00A42BCC" w:rsidDel="00D03609" w14:paraId="4A3A5AAD" w14:textId="6E73E33D" w:rsidTr="00C34ADC">
        <w:trPr>
          <w:del w:id="262" w:author="Balneg, Ronald@Energy" w:date="2018-11-06T10:08:00Z"/>
        </w:trPr>
        <w:tc>
          <w:tcPr>
            <w:tcW w:w="590" w:type="dxa"/>
            <w:vAlign w:val="center"/>
          </w:tcPr>
          <w:p w14:paraId="4A3A5AAA" w14:textId="0AA7BBBD"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63" w:author="Balneg, Ronald@Energy" w:date="2018-11-06T10:08:00Z"/>
                <w:rFonts w:asciiTheme="minorHAnsi" w:hAnsiTheme="minorHAnsi"/>
                <w:sz w:val="18"/>
                <w:szCs w:val="18"/>
              </w:rPr>
            </w:pPr>
            <w:del w:id="264" w:author="Balneg, Ronald@Energy" w:date="2018-11-06T10:08:00Z">
              <w:r w:rsidRPr="00A42BCC" w:rsidDel="00D03609">
                <w:rPr>
                  <w:rFonts w:asciiTheme="minorHAnsi" w:hAnsiTheme="minorHAnsi"/>
                  <w:sz w:val="18"/>
                  <w:szCs w:val="18"/>
                </w:rPr>
                <w:delText>16</w:delText>
              </w:r>
            </w:del>
          </w:p>
        </w:tc>
        <w:tc>
          <w:tcPr>
            <w:tcW w:w="4651" w:type="dxa"/>
            <w:vAlign w:val="center"/>
          </w:tcPr>
          <w:p w14:paraId="4A3A5AAB" w14:textId="15CFA225"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65" w:author="Balneg, Ronald@Energy" w:date="2018-11-06T10:08:00Z"/>
                <w:rFonts w:asciiTheme="minorHAnsi" w:hAnsiTheme="minorHAnsi"/>
                <w:sz w:val="18"/>
                <w:szCs w:val="18"/>
              </w:rPr>
            </w:pPr>
            <w:del w:id="266" w:author="Balneg, Ronald@Energy" w:date="2018-11-06T10:08:00Z">
              <w:r w:rsidDel="00D03609">
                <w:rPr>
                  <w:rFonts w:asciiTheme="minorHAnsi" w:hAnsiTheme="minorHAnsi"/>
                  <w:sz w:val="18"/>
                  <w:szCs w:val="18"/>
                </w:rPr>
                <w:delText>Nominal CFM50</w:delText>
              </w:r>
            </w:del>
          </w:p>
        </w:tc>
        <w:tc>
          <w:tcPr>
            <w:tcW w:w="5777" w:type="dxa"/>
            <w:vAlign w:val="center"/>
          </w:tcPr>
          <w:p w14:paraId="4A3A5AAC" w14:textId="598C17A4"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67" w:author="Balneg, Ronald@Energy" w:date="2018-11-06T10:08:00Z"/>
                <w:rFonts w:asciiTheme="minorHAnsi" w:hAnsiTheme="minorHAnsi"/>
                <w:sz w:val="18"/>
                <w:szCs w:val="18"/>
              </w:rPr>
            </w:pPr>
          </w:p>
        </w:tc>
      </w:tr>
    </w:tbl>
    <w:p w14:paraId="4A3A5AAE" w14:textId="6EE1943E" w:rsidR="00EA01F0" w:rsidRPr="00A42BCC" w:rsidDel="00D03609" w:rsidRDefault="00EA01F0" w:rsidP="00A42BCC">
      <w:pPr>
        <w:rPr>
          <w:del w:id="268" w:author="Balneg, Ronald@Energy" w:date="2018-11-06T10:08:00Z"/>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EA01F0" w:rsidRPr="00A42BCC" w:rsidDel="00D03609" w14:paraId="4A3A5AB0" w14:textId="724E0906" w:rsidTr="00E74C2E">
        <w:trPr>
          <w:del w:id="269" w:author="Balneg, Ronald@Energy" w:date="2018-11-06T10:08:00Z"/>
        </w:trPr>
        <w:tc>
          <w:tcPr>
            <w:tcW w:w="11020" w:type="dxa"/>
            <w:gridSpan w:val="3"/>
          </w:tcPr>
          <w:p w14:paraId="4A3A5AAF" w14:textId="43ECE65B" w:rsidR="00EA01F0" w:rsidRPr="005A593D"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70" w:author="Balneg, Ronald@Energy" w:date="2018-11-06T10:08:00Z"/>
                <w:rFonts w:asciiTheme="minorHAnsi" w:hAnsiTheme="minorHAnsi"/>
                <w:szCs w:val="18"/>
                <w:highlight w:val="cyan"/>
              </w:rPr>
            </w:pPr>
            <w:del w:id="271" w:author="Balneg, Ronald@Energy" w:date="2018-11-06T10:08:00Z">
              <w:r w:rsidRPr="005A593D" w:rsidDel="00D03609">
                <w:rPr>
                  <w:rFonts w:asciiTheme="minorHAnsi" w:hAnsiTheme="minorHAnsi"/>
                  <w:b/>
                  <w:szCs w:val="18"/>
                </w:rPr>
                <w:delText>D. Altitude and Temperature Correction</w:delText>
              </w:r>
            </w:del>
          </w:p>
        </w:tc>
      </w:tr>
      <w:tr w:rsidR="00EA01F0" w:rsidRPr="00A42BCC" w:rsidDel="00D03609" w14:paraId="4A3A5AB4" w14:textId="3AEC5BB1" w:rsidTr="00E74C2E">
        <w:trPr>
          <w:del w:id="272" w:author="Balneg, Ronald@Energy" w:date="2018-11-06T10:08:00Z"/>
        </w:trPr>
        <w:tc>
          <w:tcPr>
            <w:tcW w:w="590" w:type="dxa"/>
            <w:vAlign w:val="center"/>
          </w:tcPr>
          <w:p w14:paraId="4A3A5AB1" w14:textId="0DE09246"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73" w:author="Balneg, Ronald@Energy" w:date="2018-11-06T10:08:00Z"/>
                <w:rFonts w:asciiTheme="minorHAnsi" w:hAnsiTheme="minorHAnsi"/>
                <w:sz w:val="18"/>
                <w:szCs w:val="18"/>
                <w:highlight w:val="cyan"/>
              </w:rPr>
            </w:pPr>
            <w:del w:id="274" w:author="Balneg, Ronald@Energy" w:date="2018-11-06T10:08:00Z">
              <w:r w:rsidRPr="00A42BCC" w:rsidDel="00D03609">
                <w:rPr>
                  <w:rFonts w:asciiTheme="minorHAnsi" w:hAnsiTheme="minorHAnsi"/>
                  <w:sz w:val="18"/>
                  <w:szCs w:val="18"/>
                </w:rPr>
                <w:delText>01</w:delText>
              </w:r>
            </w:del>
          </w:p>
        </w:tc>
        <w:tc>
          <w:tcPr>
            <w:tcW w:w="4651" w:type="dxa"/>
            <w:vAlign w:val="center"/>
          </w:tcPr>
          <w:p w14:paraId="4A3A5AB2" w14:textId="6D4E1AB2"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75" w:author="Balneg, Ronald@Energy" w:date="2018-11-06T10:08:00Z"/>
                <w:rFonts w:asciiTheme="minorHAnsi" w:hAnsiTheme="minorHAnsi"/>
                <w:sz w:val="18"/>
                <w:szCs w:val="18"/>
                <w:highlight w:val="cyan"/>
              </w:rPr>
            </w:pPr>
            <w:del w:id="276" w:author="Balneg, Ronald@Energy" w:date="2018-11-06T10:08:00Z">
              <w:r w:rsidDel="00D03609">
                <w:rPr>
                  <w:rFonts w:asciiTheme="minorHAnsi" w:hAnsiTheme="minorHAnsi"/>
                  <w:sz w:val="18"/>
                  <w:szCs w:val="18"/>
                </w:rPr>
                <w:delText xml:space="preserve">Altitude </w:delText>
              </w:r>
              <w:r w:rsidR="009B5C14" w:rsidDel="00D03609">
                <w:rPr>
                  <w:rFonts w:asciiTheme="minorHAnsi" w:hAnsiTheme="minorHAnsi"/>
                  <w:sz w:val="18"/>
                  <w:szCs w:val="18"/>
                </w:rPr>
                <w:delText>C</w:delText>
              </w:r>
              <w:r w:rsidDel="00D03609">
                <w:rPr>
                  <w:rFonts w:asciiTheme="minorHAnsi" w:hAnsiTheme="minorHAnsi"/>
                  <w:sz w:val="18"/>
                  <w:szCs w:val="18"/>
                </w:rPr>
                <w:delText xml:space="preserve">orrection </w:delText>
              </w:r>
              <w:r w:rsidR="009B5C14" w:rsidDel="00D03609">
                <w:rPr>
                  <w:rFonts w:asciiTheme="minorHAnsi" w:hAnsiTheme="minorHAnsi"/>
                  <w:sz w:val="18"/>
                  <w:szCs w:val="18"/>
                </w:rPr>
                <w:delText>F</w:delText>
              </w:r>
              <w:r w:rsidDel="00D03609">
                <w:rPr>
                  <w:rFonts w:asciiTheme="minorHAnsi" w:hAnsiTheme="minorHAnsi"/>
                  <w:sz w:val="18"/>
                  <w:szCs w:val="18"/>
                </w:rPr>
                <w:delText>actor</w:delText>
              </w:r>
            </w:del>
          </w:p>
        </w:tc>
        <w:tc>
          <w:tcPr>
            <w:tcW w:w="5779" w:type="dxa"/>
          </w:tcPr>
          <w:p w14:paraId="4A3A5AB3" w14:textId="68630CBB"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77" w:author="Balneg, Ronald@Energy" w:date="2018-11-06T10:08:00Z"/>
                <w:rFonts w:asciiTheme="minorHAnsi" w:hAnsiTheme="minorHAnsi"/>
                <w:sz w:val="18"/>
                <w:szCs w:val="18"/>
                <w:highlight w:val="cyan"/>
              </w:rPr>
            </w:pPr>
          </w:p>
        </w:tc>
      </w:tr>
      <w:tr w:rsidR="00EA01F0" w:rsidRPr="00A42BCC" w:rsidDel="00D03609" w14:paraId="4A3A5AB8" w14:textId="7D705DF8" w:rsidTr="00E74C2E">
        <w:trPr>
          <w:del w:id="278" w:author="Balneg, Ronald@Energy" w:date="2018-11-06T10:08:00Z"/>
        </w:trPr>
        <w:tc>
          <w:tcPr>
            <w:tcW w:w="590" w:type="dxa"/>
            <w:vAlign w:val="center"/>
          </w:tcPr>
          <w:p w14:paraId="4A3A5AB5" w14:textId="7956DEC1"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79" w:author="Balneg, Ronald@Energy" w:date="2018-11-06T10:08:00Z"/>
                <w:rFonts w:asciiTheme="minorHAnsi" w:hAnsiTheme="minorHAnsi"/>
                <w:sz w:val="18"/>
                <w:szCs w:val="18"/>
                <w:highlight w:val="cyan"/>
              </w:rPr>
            </w:pPr>
            <w:del w:id="280" w:author="Balneg, Ronald@Energy" w:date="2018-11-06T10:08:00Z">
              <w:r w:rsidRPr="00A42BCC" w:rsidDel="00D03609">
                <w:rPr>
                  <w:rFonts w:asciiTheme="minorHAnsi" w:hAnsiTheme="minorHAnsi"/>
                  <w:sz w:val="18"/>
                  <w:szCs w:val="18"/>
                </w:rPr>
                <w:delText>02</w:delText>
              </w:r>
            </w:del>
          </w:p>
        </w:tc>
        <w:tc>
          <w:tcPr>
            <w:tcW w:w="4651" w:type="dxa"/>
            <w:vAlign w:val="center"/>
          </w:tcPr>
          <w:p w14:paraId="4A3A5AB6" w14:textId="28B98090"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1" w:author="Balneg, Ronald@Energy" w:date="2018-11-06T10:08:00Z"/>
                <w:rFonts w:asciiTheme="minorHAnsi" w:hAnsiTheme="minorHAnsi"/>
                <w:sz w:val="18"/>
                <w:szCs w:val="18"/>
                <w:highlight w:val="cyan"/>
              </w:rPr>
            </w:pPr>
            <w:del w:id="282" w:author="Balneg, Ronald@Energy" w:date="2018-11-06T10:08:00Z">
              <w:r w:rsidDel="00D03609">
                <w:rPr>
                  <w:rFonts w:asciiTheme="minorHAnsi" w:hAnsiTheme="minorHAnsi"/>
                  <w:sz w:val="18"/>
                  <w:szCs w:val="18"/>
                </w:rPr>
                <w:delText xml:space="preserve">Temperature </w:delText>
              </w:r>
              <w:r w:rsidR="009B5C14" w:rsidDel="00D03609">
                <w:rPr>
                  <w:rFonts w:asciiTheme="minorHAnsi" w:hAnsiTheme="minorHAnsi"/>
                  <w:sz w:val="18"/>
                  <w:szCs w:val="18"/>
                </w:rPr>
                <w:delText>C</w:delText>
              </w:r>
              <w:r w:rsidDel="00D03609">
                <w:rPr>
                  <w:rFonts w:asciiTheme="minorHAnsi" w:hAnsiTheme="minorHAnsi"/>
                  <w:sz w:val="18"/>
                  <w:szCs w:val="18"/>
                </w:rPr>
                <w:delText xml:space="preserve">orrection </w:delText>
              </w:r>
              <w:r w:rsidR="009B5C14" w:rsidDel="00D03609">
                <w:rPr>
                  <w:rFonts w:asciiTheme="minorHAnsi" w:hAnsiTheme="minorHAnsi"/>
                  <w:sz w:val="18"/>
                  <w:szCs w:val="18"/>
                </w:rPr>
                <w:delText>F</w:delText>
              </w:r>
              <w:r w:rsidDel="00D03609">
                <w:rPr>
                  <w:rFonts w:asciiTheme="minorHAnsi" w:hAnsiTheme="minorHAnsi"/>
                  <w:sz w:val="18"/>
                  <w:szCs w:val="18"/>
                </w:rPr>
                <w:delText>actor</w:delText>
              </w:r>
            </w:del>
          </w:p>
        </w:tc>
        <w:tc>
          <w:tcPr>
            <w:tcW w:w="5779" w:type="dxa"/>
          </w:tcPr>
          <w:p w14:paraId="4A3A5AB7" w14:textId="6F85DCB1"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3" w:author="Balneg, Ronald@Energy" w:date="2018-11-06T10:08:00Z"/>
                <w:rFonts w:asciiTheme="minorHAnsi" w:hAnsiTheme="minorHAnsi"/>
                <w:sz w:val="18"/>
                <w:szCs w:val="18"/>
                <w:highlight w:val="cyan"/>
              </w:rPr>
            </w:pPr>
          </w:p>
        </w:tc>
      </w:tr>
      <w:tr w:rsidR="00EA01F0" w:rsidRPr="00A42BCC" w:rsidDel="00D03609" w14:paraId="4A3A5ABC" w14:textId="33B43DB7" w:rsidTr="00E74C2E">
        <w:trPr>
          <w:del w:id="284" w:author="Balneg, Ronald@Energy" w:date="2018-11-06T10:08:00Z"/>
        </w:trPr>
        <w:tc>
          <w:tcPr>
            <w:tcW w:w="590" w:type="dxa"/>
            <w:vAlign w:val="center"/>
          </w:tcPr>
          <w:p w14:paraId="4A3A5AB9" w14:textId="5AD1F40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85" w:author="Balneg, Ronald@Energy" w:date="2018-11-06T10:08:00Z"/>
                <w:rFonts w:asciiTheme="minorHAnsi" w:hAnsiTheme="minorHAnsi"/>
                <w:sz w:val="18"/>
                <w:szCs w:val="18"/>
              </w:rPr>
            </w:pPr>
            <w:del w:id="286" w:author="Balneg, Ronald@Energy" w:date="2018-11-06T10:08:00Z">
              <w:r w:rsidRPr="00A42BCC" w:rsidDel="00D03609">
                <w:rPr>
                  <w:rFonts w:asciiTheme="minorHAnsi" w:hAnsiTheme="minorHAnsi"/>
                  <w:sz w:val="18"/>
                  <w:szCs w:val="18"/>
                </w:rPr>
                <w:delText>03</w:delText>
              </w:r>
            </w:del>
          </w:p>
        </w:tc>
        <w:tc>
          <w:tcPr>
            <w:tcW w:w="4651" w:type="dxa"/>
            <w:vAlign w:val="center"/>
          </w:tcPr>
          <w:p w14:paraId="4A3A5ABA" w14:textId="75C2B252"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7" w:author="Balneg, Ronald@Energy" w:date="2018-11-06T10:08:00Z"/>
                <w:rFonts w:asciiTheme="minorHAnsi" w:hAnsiTheme="minorHAnsi"/>
                <w:sz w:val="18"/>
                <w:szCs w:val="18"/>
              </w:rPr>
            </w:pPr>
            <w:del w:id="288" w:author="Balneg, Ronald@Energy" w:date="2018-11-06T10:08:00Z">
              <w:r w:rsidDel="00D03609">
                <w:rPr>
                  <w:rFonts w:asciiTheme="minorHAnsi" w:hAnsiTheme="minorHAnsi"/>
                  <w:sz w:val="18"/>
                  <w:szCs w:val="18"/>
                </w:rPr>
                <w:delText>Corrected CFM50</w:delText>
              </w:r>
            </w:del>
          </w:p>
        </w:tc>
        <w:tc>
          <w:tcPr>
            <w:tcW w:w="5779" w:type="dxa"/>
          </w:tcPr>
          <w:p w14:paraId="4A3A5ABB" w14:textId="493FE801"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9" w:author="Balneg, Ronald@Energy" w:date="2018-11-06T10:08:00Z"/>
                <w:rFonts w:asciiTheme="minorHAnsi" w:hAnsiTheme="minorHAnsi"/>
                <w:sz w:val="18"/>
                <w:szCs w:val="18"/>
              </w:rPr>
            </w:pPr>
          </w:p>
        </w:tc>
      </w:tr>
    </w:tbl>
    <w:p w14:paraId="4A3A5ABD" w14:textId="24B056AC" w:rsidR="00E74C2E" w:rsidRPr="00A42BCC" w:rsidDel="00D03609" w:rsidRDefault="00E74C2E" w:rsidP="00A42BCC">
      <w:pPr>
        <w:rPr>
          <w:del w:id="290" w:author="Balneg, Ronald@Energy" w:date="2018-11-06T10:08:00Z"/>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4"/>
        <w:gridCol w:w="5644"/>
      </w:tblGrid>
      <w:tr w:rsidR="00EA01F0" w:rsidRPr="00A42BCC" w:rsidDel="00D03609" w14:paraId="4A3A5ABF" w14:textId="401A657E" w:rsidTr="00E74C2E">
        <w:trPr>
          <w:del w:id="291" w:author="Balneg, Ronald@Energy" w:date="2018-11-06T10:08:00Z"/>
        </w:trPr>
        <w:tc>
          <w:tcPr>
            <w:tcW w:w="11020" w:type="dxa"/>
            <w:gridSpan w:val="3"/>
          </w:tcPr>
          <w:p w14:paraId="4A3A5ABE" w14:textId="563B683A" w:rsidR="00EA01F0" w:rsidRPr="005A593D" w:rsidDel="00D03609" w:rsidRDefault="00EA01F0" w:rsidP="00A42BCC">
            <w:pPr>
              <w:keepNext/>
              <w:rPr>
                <w:del w:id="292" w:author="Balneg, Ronald@Energy" w:date="2018-11-06T10:08:00Z"/>
                <w:rFonts w:asciiTheme="minorHAnsi" w:hAnsiTheme="minorHAnsi"/>
                <w:szCs w:val="18"/>
              </w:rPr>
            </w:pPr>
            <w:del w:id="293" w:author="Balneg, Ronald@Energy" w:date="2018-11-06T10:08:00Z">
              <w:r w:rsidRPr="005A593D" w:rsidDel="00D03609">
                <w:rPr>
                  <w:rFonts w:asciiTheme="minorHAnsi" w:hAnsiTheme="minorHAnsi"/>
                  <w:b/>
                  <w:szCs w:val="18"/>
                </w:rPr>
                <w:lastRenderedPageBreak/>
                <w:delText>E. Accuracy Adjustment</w:delText>
              </w:r>
            </w:del>
          </w:p>
        </w:tc>
      </w:tr>
      <w:tr w:rsidR="00EA01F0" w:rsidRPr="00A42BCC" w:rsidDel="00D03609" w14:paraId="4A3A5AC3" w14:textId="385E6673" w:rsidTr="00E74C2E">
        <w:trPr>
          <w:del w:id="294" w:author="Balneg, Ronald@Energy" w:date="2018-11-06T10:08:00Z"/>
        </w:trPr>
        <w:tc>
          <w:tcPr>
            <w:tcW w:w="590" w:type="dxa"/>
            <w:vAlign w:val="center"/>
          </w:tcPr>
          <w:p w14:paraId="4A3A5AC0" w14:textId="4FB4663E"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95" w:author="Balneg, Ronald@Energy" w:date="2018-11-06T10:08:00Z"/>
                <w:rFonts w:asciiTheme="minorHAnsi" w:hAnsiTheme="minorHAnsi"/>
                <w:sz w:val="18"/>
                <w:szCs w:val="18"/>
              </w:rPr>
            </w:pPr>
            <w:del w:id="296" w:author="Balneg, Ronald@Energy" w:date="2018-11-06T10:08:00Z">
              <w:r w:rsidRPr="00A42BCC" w:rsidDel="00D03609">
                <w:rPr>
                  <w:rFonts w:asciiTheme="minorHAnsi" w:hAnsiTheme="minorHAnsi"/>
                  <w:sz w:val="18"/>
                  <w:szCs w:val="18"/>
                </w:rPr>
                <w:delText>01</w:delText>
              </w:r>
            </w:del>
          </w:p>
        </w:tc>
        <w:tc>
          <w:tcPr>
            <w:tcW w:w="4651" w:type="dxa"/>
            <w:vAlign w:val="center"/>
          </w:tcPr>
          <w:p w14:paraId="4A3A5AC1" w14:textId="310CA383" w:rsidR="00AA1D22" w:rsidDel="00D03609" w:rsidRDefault="00B50144" w:rsidP="009B5C1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97" w:author="Balneg, Ronald@Energy" w:date="2018-11-06T10:08:00Z"/>
                <w:rFonts w:asciiTheme="minorHAnsi" w:hAnsiTheme="minorHAnsi"/>
                <w:sz w:val="18"/>
                <w:szCs w:val="18"/>
              </w:rPr>
            </w:pPr>
            <w:del w:id="298" w:author="Balneg, Ronald@Energy" w:date="2018-11-06T10:08:00Z">
              <w:r w:rsidDel="00D03609">
                <w:rPr>
                  <w:rFonts w:asciiTheme="minorHAnsi" w:hAnsiTheme="minorHAnsi"/>
                  <w:sz w:val="18"/>
                  <w:szCs w:val="18"/>
                </w:rPr>
                <w:delText xml:space="preserve">Accuracy Adjustment </w:delText>
              </w:r>
              <w:r w:rsidR="009B5C14" w:rsidDel="00D03609">
                <w:rPr>
                  <w:rFonts w:asciiTheme="minorHAnsi" w:hAnsiTheme="minorHAnsi"/>
                  <w:sz w:val="18"/>
                  <w:szCs w:val="18"/>
                </w:rPr>
                <w:delText>F</w:delText>
              </w:r>
              <w:r w:rsidDel="00D03609">
                <w:rPr>
                  <w:rFonts w:asciiTheme="minorHAnsi" w:hAnsiTheme="minorHAnsi"/>
                  <w:sz w:val="18"/>
                  <w:szCs w:val="18"/>
                </w:rPr>
                <w:delText>actor</w:delText>
              </w:r>
            </w:del>
          </w:p>
        </w:tc>
        <w:tc>
          <w:tcPr>
            <w:tcW w:w="5779" w:type="dxa"/>
          </w:tcPr>
          <w:p w14:paraId="4A3A5AC2" w14:textId="4CE9974E"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99" w:author="Balneg, Ronald@Energy" w:date="2018-11-06T10:08:00Z"/>
                <w:rFonts w:asciiTheme="minorHAnsi" w:hAnsiTheme="minorHAnsi"/>
                <w:sz w:val="18"/>
                <w:szCs w:val="18"/>
              </w:rPr>
            </w:pPr>
          </w:p>
        </w:tc>
      </w:tr>
      <w:tr w:rsidR="00EA01F0" w:rsidRPr="00A42BCC" w:rsidDel="00D03609" w14:paraId="4A3A5AC7" w14:textId="5F6FFCF2" w:rsidTr="00E74C2E">
        <w:trPr>
          <w:del w:id="300" w:author="Balneg, Ronald@Energy" w:date="2018-11-06T10:08:00Z"/>
        </w:trPr>
        <w:tc>
          <w:tcPr>
            <w:tcW w:w="590" w:type="dxa"/>
            <w:vAlign w:val="center"/>
          </w:tcPr>
          <w:p w14:paraId="4A3A5AC4" w14:textId="188D1ED3"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01" w:author="Balneg, Ronald@Energy" w:date="2018-11-06T10:08:00Z"/>
                <w:rFonts w:asciiTheme="minorHAnsi" w:hAnsiTheme="minorHAnsi"/>
                <w:sz w:val="18"/>
                <w:szCs w:val="18"/>
              </w:rPr>
            </w:pPr>
            <w:del w:id="302" w:author="Balneg, Ronald@Energy" w:date="2018-11-06T10:08:00Z">
              <w:r w:rsidRPr="00A42BCC" w:rsidDel="00D03609">
                <w:rPr>
                  <w:rFonts w:asciiTheme="minorHAnsi" w:hAnsiTheme="minorHAnsi"/>
                  <w:sz w:val="18"/>
                  <w:szCs w:val="18"/>
                </w:rPr>
                <w:delText>02</w:delText>
              </w:r>
            </w:del>
          </w:p>
        </w:tc>
        <w:tc>
          <w:tcPr>
            <w:tcW w:w="4651" w:type="dxa"/>
            <w:vAlign w:val="center"/>
          </w:tcPr>
          <w:p w14:paraId="4A3A5AC5" w14:textId="6738B0ED" w:rsidR="00AA1D22" w:rsidDel="00D03609" w:rsidRDefault="00B5014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3" w:author="Balneg, Ronald@Energy" w:date="2018-11-06T10:08:00Z"/>
                <w:rFonts w:asciiTheme="minorHAnsi" w:hAnsiTheme="minorHAnsi"/>
                <w:sz w:val="18"/>
                <w:szCs w:val="18"/>
              </w:rPr>
            </w:pPr>
            <w:del w:id="304" w:author="Balneg, Ronald@Energy" w:date="2018-11-06T10:08:00Z">
              <w:r w:rsidDel="00D03609">
                <w:rPr>
                  <w:rFonts w:asciiTheme="minorHAnsi" w:hAnsiTheme="minorHAnsi"/>
                  <w:sz w:val="18"/>
                  <w:szCs w:val="18"/>
                </w:rPr>
                <w:delText>Adjusted CFM50 (measured air leakage rate)</w:delText>
              </w:r>
            </w:del>
          </w:p>
        </w:tc>
        <w:tc>
          <w:tcPr>
            <w:tcW w:w="5779" w:type="dxa"/>
          </w:tcPr>
          <w:p w14:paraId="4A3A5AC6" w14:textId="04E850CA"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5" w:author="Balneg, Ronald@Energy" w:date="2018-11-06T10:08:00Z"/>
                <w:rFonts w:asciiTheme="minorHAnsi" w:hAnsiTheme="minorHAnsi"/>
                <w:sz w:val="18"/>
                <w:szCs w:val="18"/>
              </w:rPr>
            </w:pPr>
          </w:p>
        </w:tc>
      </w:tr>
    </w:tbl>
    <w:p w14:paraId="4A3A5AC8" w14:textId="6647A628"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6" w:author="Balneg, Ronald@Energy" w:date="2018-11-06T10:08:00Z"/>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5"/>
        <w:gridCol w:w="10185"/>
      </w:tblGrid>
      <w:tr w:rsidR="00EA01F0" w:rsidRPr="00A42BCC" w:rsidDel="00D03609" w14:paraId="4A3A5ACA" w14:textId="689A2A8D" w:rsidTr="00231CFA">
        <w:trPr>
          <w:del w:id="307" w:author="Balneg, Ronald@Energy" w:date="2018-11-06T10:08:00Z"/>
        </w:trPr>
        <w:tc>
          <w:tcPr>
            <w:tcW w:w="11016" w:type="dxa"/>
            <w:gridSpan w:val="2"/>
          </w:tcPr>
          <w:p w14:paraId="4A3A5AC9" w14:textId="29F64AA3" w:rsidR="00EA01F0" w:rsidRPr="005A593D"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8" w:author="Balneg, Ronald@Energy" w:date="2018-11-06T10:08:00Z"/>
                <w:rFonts w:asciiTheme="minorHAnsi" w:hAnsiTheme="minorHAnsi"/>
                <w:szCs w:val="18"/>
              </w:rPr>
            </w:pPr>
            <w:del w:id="309" w:author="Balneg, Ronald@Energy" w:date="2018-11-06T10:08:00Z">
              <w:r w:rsidRPr="005A593D" w:rsidDel="00D03609">
                <w:rPr>
                  <w:rFonts w:asciiTheme="minorHAnsi" w:hAnsiTheme="minorHAnsi"/>
                  <w:b/>
                  <w:szCs w:val="18"/>
                </w:rPr>
                <w:delText>F. Compliance Statement</w:delText>
              </w:r>
            </w:del>
          </w:p>
        </w:tc>
      </w:tr>
      <w:tr w:rsidR="00EA01F0" w:rsidRPr="00A42BCC" w:rsidDel="00D03609" w14:paraId="4A3A5ACD" w14:textId="11C33D02" w:rsidTr="00AE1F34">
        <w:trPr>
          <w:del w:id="310" w:author="Balneg, Ronald@Energy" w:date="2018-11-06T10:08:00Z"/>
        </w:trPr>
        <w:tc>
          <w:tcPr>
            <w:tcW w:w="608" w:type="dxa"/>
            <w:vAlign w:val="center"/>
          </w:tcPr>
          <w:p w14:paraId="4A3A5ACB" w14:textId="7D5F4D2B"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11" w:author="Balneg, Ronald@Energy" w:date="2018-11-06T10:08:00Z"/>
                <w:rFonts w:asciiTheme="minorHAnsi" w:hAnsiTheme="minorHAnsi"/>
                <w:sz w:val="18"/>
                <w:szCs w:val="18"/>
              </w:rPr>
            </w:pPr>
            <w:del w:id="312" w:author="Balneg, Ronald@Energy" w:date="2018-11-06T10:08:00Z">
              <w:r w:rsidRPr="00A42BCC" w:rsidDel="00D03609">
                <w:rPr>
                  <w:rFonts w:asciiTheme="minorHAnsi" w:hAnsiTheme="minorHAnsi"/>
                  <w:sz w:val="18"/>
                  <w:szCs w:val="18"/>
                </w:rPr>
                <w:delText>01</w:delText>
              </w:r>
            </w:del>
          </w:p>
        </w:tc>
        <w:tc>
          <w:tcPr>
            <w:tcW w:w="10408" w:type="dxa"/>
            <w:vAlign w:val="center"/>
          </w:tcPr>
          <w:p w14:paraId="4A3A5ACC" w14:textId="4C2064AE"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3" w:author="Balneg, Ronald@Energy" w:date="2018-11-06T10:08:00Z"/>
                <w:rFonts w:asciiTheme="minorHAnsi" w:hAnsiTheme="minorHAnsi"/>
                <w:sz w:val="18"/>
                <w:szCs w:val="18"/>
              </w:rPr>
            </w:pPr>
          </w:p>
        </w:tc>
      </w:tr>
    </w:tbl>
    <w:p w14:paraId="4A3A5ACE" w14:textId="0A082862"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4" w:author="Balneg, Ronald@Energy" w:date="2018-11-06T10:08:00Z"/>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15" w:author="Balneg, Ronald@Energy" w:date="2018-11-13T14:42: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8"/>
        <w:gridCol w:w="5098"/>
        <w:gridCol w:w="5104"/>
        <w:tblGridChange w:id="316">
          <w:tblGrid>
            <w:gridCol w:w="588"/>
            <w:gridCol w:w="5098"/>
            <w:gridCol w:w="5104"/>
          </w:tblGrid>
        </w:tblGridChange>
      </w:tblGrid>
      <w:tr w:rsidR="00EA01F0" w:rsidRPr="00A42BCC" w:rsidDel="00D03609" w14:paraId="4A3A5AD0" w14:textId="2A1B3789" w:rsidTr="0033231D">
        <w:trPr>
          <w:del w:id="317" w:author="Balneg, Ronald@Energy" w:date="2018-11-06T10:08:00Z"/>
        </w:trPr>
        <w:tc>
          <w:tcPr>
            <w:tcW w:w="10790" w:type="dxa"/>
            <w:gridSpan w:val="3"/>
            <w:tcPrChange w:id="318" w:author="Balneg, Ronald@Energy" w:date="2018-11-13T14:42:00Z">
              <w:tcPr>
                <w:tcW w:w="10794" w:type="dxa"/>
                <w:gridSpan w:val="3"/>
              </w:tcPr>
            </w:tcPrChange>
          </w:tcPr>
          <w:p w14:paraId="4A3A5ACF" w14:textId="416DBDE8" w:rsidR="00EA01F0" w:rsidRPr="005A593D"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9" w:author="Balneg, Ronald@Energy" w:date="2018-11-06T10:08:00Z"/>
                <w:rFonts w:asciiTheme="minorHAnsi" w:hAnsiTheme="minorHAnsi"/>
                <w:szCs w:val="18"/>
                <w:highlight w:val="cyan"/>
              </w:rPr>
            </w:pPr>
            <w:bookmarkStart w:id="320" w:name="_GoBack" w:colFirst="0" w:colLast="0"/>
            <w:del w:id="321" w:author="Balneg, Ronald@Energy" w:date="2018-11-06T10:08:00Z">
              <w:r w:rsidRPr="005A593D" w:rsidDel="00D03609">
                <w:rPr>
                  <w:rFonts w:asciiTheme="minorHAnsi" w:hAnsiTheme="minorHAnsi"/>
                  <w:b/>
                  <w:szCs w:val="18"/>
                </w:rPr>
                <w:delText>G. Additional Requirements For Compliance</w:delText>
              </w:r>
            </w:del>
          </w:p>
        </w:tc>
      </w:tr>
      <w:tr w:rsidR="00EA01F0" w:rsidRPr="00A42BCC" w:rsidDel="00D03609" w14:paraId="4A3A5AD3" w14:textId="32199E0E" w:rsidTr="0033231D">
        <w:trPr>
          <w:del w:id="322" w:author="Balneg, Ronald@Energy" w:date="2018-11-06T10:08:00Z"/>
        </w:trPr>
        <w:tc>
          <w:tcPr>
            <w:tcW w:w="588" w:type="dxa"/>
            <w:vAlign w:val="center"/>
            <w:tcPrChange w:id="323" w:author="Balneg, Ronald@Energy" w:date="2018-11-13T14:42:00Z">
              <w:tcPr>
                <w:tcW w:w="585" w:type="dxa"/>
                <w:vAlign w:val="center"/>
              </w:tcPr>
            </w:tcPrChange>
          </w:tcPr>
          <w:p w14:paraId="4A3A5AD1" w14:textId="1AAC3DF5"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24" w:author="Balneg, Ronald@Energy" w:date="2018-11-06T10:08:00Z"/>
                <w:rFonts w:asciiTheme="minorHAnsi" w:hAnsiTheme="minorHAnsi"/>
                <w:sz w:val="18"/>
                <w:szCs w:val="18"/>
                <w:highlight w:val="cyan"/>
              </w:rPr>
            </w:pPr>
            <w:del w:id="325" w:author="Balneg, Ronald@Energy" w:date="2018-11-06T10:08:00Z">
              <w:r w:rsidRPr="00A42BCC" w:rsidDel="00D03609">
                <w:rPr>
                  <w:rFonts w:asciiTheme="minorHAnsi" w:hAnsiTheme="minorHAnsi"/>
                  <w:sz w:val="18"/>
                  <w:szCs w:val="18"/>
                </w:rPr>
                <w:delText>01</w:delText>
              </w:r>
            </w:del>
          </w:p>
        </w:tc>
        <w:tc>
          <w:tcPr>
            <w:tcW w:w="10202" w:type="dxa"/>
            <w:gridSpan w:val="2"/>
            <w:vAlign w:val="center"/>
            <w:tcPrChange w:id="326" w:author="Balneg, Ronald@Energy" w:date="2018-11-13T14:42:00Z">
              <w:tcPr>
                <w:tcW w:w="10209" w:type="dxa"/>
                <w:gridSpan w:val="2"/>
                <w:vAlign w:val="center"/>
              </w:tcPr>
            </w:tcPrChange>
          </w:tcPr>
          <w:p w14:paraId="4A3A5AD2" w14:textId="72EABB20" w:rsidR="00AA1D22" w:rsidDel="00D03609" w:rsidRDefault="00B50144">
            <w:pPr>
              <w:shd w:val="clear" w:color="auto" w:fill="FFFFFF"/>
              <w:rPr>
                <w:del w:id="327" w:author="Balneg, Ronald@Energy" w:date="2018-11-06T10:08:00Z"/>
                <w:rFonts w:asciiTheme="minorHAnsi" w:hAnsiTheme="minorHAnsi"/>
                <w:sz w:val="18"/>
                <w:szCs w:val="18"/>
                <w:highlight w:val="cyan"/>
              </w:rPr>
            </w:pPr>
            <w:del w:id="328" w:author="Balneg, Ronald@Energy" w:date="2018-11-06T10:08:00Z">
              <w:r w:rsidDel="00D03609">
                <w:rPr>
                  <w:rFonts w:asciiTheme="minorHAnsi" w:hAnsiTheme="minorHAnsi"/>
                  <w:sz w:val="18"/>
                  <w:szCs w:val="18"/>
                </w:rPr>
                <w:delText>Open all interior doors and access including those to closets and those between a conditioned basement and attic.</w:delText>
              </w:r>
            </w:del>
          </w:p>
        </w:tc>
      </w:tr>
      <w:tr w:rsidR="00EA01F0" w:rsidRPr="00A42BCC" w:rsidDel="00D03609" w14:paraId="4A3A5AD6" w14:textId="61B61690" w:rsidTr="0033231D">
        <w:trPr>
          <w:del w:id="329" w:author="Balneg, Ronald@Energy" w:date="2018-11-06T10:08:00Z"/>
        </w:trPr>
        <w:tc>
          <w:tcPr>
            <w:tcW w:w="588" w:type="dxa"/>
            <w:vAlign w:val="center"/>
            <w:tcPrChange w:id="330" w:author="Balneg, Ronald@Energy" w:date="2018-11-13T14:42:00Z">
              <w:tcPr>
                <w:tcW w:w="585" w:type="dxa"/>
                <w:vAlign w:val="center"/>
              </w:tcPr>
            </w:tcPrChange>
          </w:tcPr>
          <w:p w14:paraId="4A3A5AD4" w14:textId="4986CB2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31" w:author="Balneg, Ronald@Energy" w:date="2018-11-06T10:08:00Z"/>
                <w:rFonts w:asciiTheme="minorHAnsi" w:hAnsiTheme="minorHAnsi"/>
                <w:sz w:val="18"/>
                <w:szCs w:val="18"/>
                <w:highlight w:val="cyan"/>
              </w:rPr>
            </w:pPr>
            <w:del w:id="332" w:author="Balneg, Ronald@Energy" w:date="2018-11-06T10:08:00Z">
              <w:r w:rsidRPr="00A42BCC" w:rsidDel="00D03609">
                <w:rPr>
                  <w:rFonts w:asciiTheme="minorHAnsi" w:hAnsiTheme="minorHAnsi"/>
                  <w:sz w:val="18"/>
                  <w:szCs w:val="18"/>
                </w:rPr>
                <w:delText>02</w:delText>
              </w:r>
            </w:del>
          </w:p>
        </w:tc>
        <w:tc>
          <w:tcPr>
            <w:tcW w:w="10202" w:type="dxa"/>
            <w:gridSpan w:val="2"/>
            <w:vAlign w:val="center"/>
            <w:tcPrChange w:id="333" w:author="Balneg, Ronald@Energy" w:date="2018-11-13T14:42:00Z">
              <w:tcPr>
                <w:tcW w:w="10209" w:type="dxa"/>
                <w:gridSpan w:val="2"/>
                <w:vAlign w:val="center"/>
              </w:tcPr>
            </w:tcPrChange>
          </w:tcPr>
          <w:p w14:paraId="4A3A5AD5" w14:textId="180A644A" w:rsidR="00AA1D22" w:rsidDel="00D03609" w:rsidRDefault="00B50144">
            <w:pPr>
              <w:shd w:val="clear" w:color="auto" w:fill="FFFFFF"/>
              <w:contextualSpacing/>
              <w:rPr>
                <w:del w:id="334" w:author="Balneg, Ronald@Energy" w:date="2018-11-06T10:08:00Z"/>
                <w:rFonts w:asciiTheme="minorHAnsi" w:hAnsiTheme="minorHAnsi"/>
                <w:sz w:val="18"/>
                <w:szCs w:val="18"/>
              </w:rPr>
            </w:pPr>
            <w:del w:id="335" w:author="Balneg, Ronald@Energy" w:date="2018-11-06T10:08:00Z">
              <w:r w:rsidDel="00D03609">
                <w:rPr>
                  <w:rFonts w:asciiTheme="minorHAnsi" w:hAnsiTheme="minorHAnsi"/>
                  <w:sz w:val="18"/>
                  <w:szCs w:val="18"/>
                </w:rPr>
                <w:delText>HVAC Supply and return register dampers shall be fully open.</w:delText>
              </w:r>
            </w:del>
          </w:p>
        </w:tc>
      </w:tr>
      <w:tr w:rsidR="00EA01F0" w:rsidRPr="00A42BCC" w:rsidDel="00D03609" w14:paraId="4A3A5AD9" w14:textId="263E71E9" w:rsidTr="0033231D">
        <w:trPr>
          <w:del w:id="336" w:author="Balneg, Ronald@Energy" w:date="2018-11-06T10:08:00Z"/>
        </w:trPr>
        <w:tc>
          <w:tcPr>
            <w:tcW w:w="588" w:type="dxa"/>
            <w:vAlign w:val="center"/>
            <w:tcPrChange w:id="337" w:author="Balneg, Ronald@Energy" w:date="2018-11-13T14:42:00Z">
              <w:tcPr>
                <w:tcW w:w="585" w:type="dxa"/>
                <w:vAlign w:val="center"/>
              </w:tcPr>
            </w:tcPrChange>
          </w:tcPr>
          <w:p w14:paraId="4A3A5AD7" w14:textId="218C8E8C"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38" w:author="Balneg, Ronald@Energy" w:date="2018-11-06T10:08:00Z"/>
                <w:rFonts w:asciiTheme="minorHAnsi" w:hAnsiTheme="minorHAnsi"/>
                <w:sz w:val="18"/>
                <w:szCs w:val="18"/>
              </w:rPr>
            </w:pPr>
            <w:del w:id="339" w:author="Balneg, Ronald@Energy" w:date="2018-11-06T10:08:00Z">
              <w:r w:rsidRPr="00A42BCC" w:rsidDel="00D03609">
                <w:rPr>
                  <w:rFonts w:asciiTheme="minorHAnsi" w:hAnsiTheme="minorHAnsi"/>
                  <w:sz w:val="18"/>
                  <w:szCs w:val="18"/>
                </w:rPr>
                <w:delText>03</w:delText>
              </w:r>
            </w:del>
          </w:p>
        </w:tc>
        <w:tc>
          <w:tcPr>
            <w:tcW w:w="10202" w:type="dxa"/>
            <w:gridSpan w:val="2"/>
            <w:vAlign w:val="center"/>
            <w:tcPrChange w:id="340" w:author="Balneg, Ronald@Energy" w:date="2018-11-13T14:42:00Z">
              <w:tcPr>
                <w:tcW w:w="10209" w:type="dxa"/>
                <w:gridSpan w:val="2"/>
                <w:vAlign w:val="center"/>
              </w:tcPr>
            </w:tcPrChange>
          </w:tcPr>
          <w:p w14:paraId="4A3A5AD8" w14:textId="14629D6F" w:rsidR="00AA1D22" w:rsidDel="00D03609" w:rsidRDefault="00B50144">
            <w:pPr>
              <w:shd w:val="clear" w:color="auto" w:fill="FFFFFF"/>
              <w:rPr>
                <w:del w:id="341" w:author="Balneg, Ronald@Energy" w:date="2018-11-06T10:08:00Z"/>
                <w:rFonts w:asciiTheme="minorHAnsi" w:hAnsiTheme="minorHAnsi"/>
                <w:sz w:val="18"/>
                <w:szCs w:val="18"/>
              </w:rPr>
            </w:pPr>
            <w:del w:id="342" w:author="Balneg, Ronald@Energy" w:date="2018-11-06T10:08:00Z">
              <w:r w:rsidDel="00D03609">
                <w:rPr>
                  <w:rFonts w:asciiTheme="minorHAnsi" w:hAnsiTheme="minorHAnsi"/>
                  <w:sz w:val="18"/>
                  <w:szCs w:val="18"/>
                </w:rPr>
                <w:delText xml:space="preserve">Temporarily sealing of combustion flues and intermittent exhaust fans are not allowed. Some examples are: combustion flues, fresh air intakes, dryer vents, bathroom and kitchen exhaust vents and fire place.  </w:delText>
              </w:r>
            </w:del>
          </w:p>
        </w:tc>
      </w:tr>
      <w:tr w:rsidR="00EA01F0" w:rsidRPr="00A42BCC" w:rsidDel="00D03609" w14:paraId="4A3A5ADC" w14:textId="2CEDC9CE" w:rsidTr="0033231D">
        <w:trPr>
          <w:del w:id="343" w:author="Balneg, Ronald@Energy" w:date="2018-11-06T10:08:00Z"/>
        </w:trPr>
        <w:tc>
          <w:tcPr>
            <w:tcW w:w="588" w:type="dxa"/>
            <w:vAlign w:val="center"/>
            <w:tcPrChange w:id="344" w:author="Balneg, Ronald@Energy" w:date="2018-11-13T14:42:00Z">
              <w:tcPr>
                <w:tcW w:w="585" w:type="dxa"/>
                <w:vAlign w:val="center"/>
              </w:tcPr>
            </w:tcPrChange>
          </w:tcPr>
          <w:p w14:paraId="4A3A5ADA" w14:textId="44A4AF2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45" w:author="Balneg, Ronald@Energy" w:date="2018-11-06T10:08:00Z"/>
                <w:rFonts w:asciiTheme="minorHAnsi" w:hAnsiTheme="minorHAnsi"/>
                <w:sz w:val="18"/>
                <w:szCs w:val="18"/>
              </w:rPr>
            </w:pPr>
            <w:del w:id="346" w:author="Balneg, Ronald@Energy" w:date="2018-11-06T10:08:00Z">
              <w:r w:rsidRPr="00A42BCC" w:rsidDel="00D03609">
                <w:rPr>
                  <w:rFonts w:asciiTheme="minorHAnsi" w:hAnsiTheme="minorHAnsi"/>
                  <w:sz w:val="18"/>
                  <w:szCs w:val="18"/>
                </w:rPr>
                <w:delText>04</w:delText>
              </w:r>
            </w:del>
          </w:p>
        </w:tc>
        <w:tc>
          <w:tcPr>
            <w:tcW w:w="10202" w:type="dxa"/>
            <w:gridSpan w:val="2"/>
            <w:vAlign w:val="center"/>
            <w:tcPrChange w:id="347" w:author="Balneg, Ronald@Energy" w:date="2018-11-13T14:42:00Z">
              <w:tcPr>
                <w:tcW w:w="10209" w:type="dxa"/>
                <w:gridSpan w:val="2"/>
                <w:vAlign w:val="center"/>
              </w:tcPr>
            </w:tcPrChange>
          </w:tcPr>
          <w:p w14:paraId="4A3A5ADB" w14:textId="03BAB63C" w:rsidR="00AA1D22" w:rsidDel="00D03609" w:rsidRDefault="00B50144">
            <w:pPr>
              <w:autoSpaceDE w:val="0"/>
              <w:autoSpaceDN w:val="0"/>
              <w:adjustRightInd w:val="0"/>
              <w:rPr>
                <w:del w:id="348" w:author="Balneg, Ronald@Energy" w:date="2018-11-06T10:08:00Z"/>
                <w:rFonts w:asciiTheme="minorHAnsi" w:hAnsiTheme="minorHAnsi"/>
                <w:sz w:val="18"/>
                <w:szCs w:val="18"/>
              </w:rPr>
            </w:pPr>
            <w:del w:id="349" w:author="Balneg, Ronald@Energy" w:date="2018-11-06T10:08:00Z">
              <w:r w:rsidDel="00D03609">
                <w:rPr>
                  <w:rFonts w:asciiTheme="minorHAnsi" w:hAnsiTheme="minorHAnsi"/>
                  <w:sz w:val="18"/>
                  <w:szCs w:val="18"/>
                </w:rPr>
                <w:delText xml:space="preserve">Continuously operated ventilation devices like energy recovery ventilators may be sealed.  </w:delText>
              </w:r>
            </w:del>
          </w:p>
        </w:tc>
      </w:tr>
      <w:tr w:rsidR="00EA01F0" w:rsidRPr="00A42BCC" w:rsidDel="00D03609" w14:paraId="4A3A5ADF" w14:textId="34C246E9" w:rsidTr="0033231D">
        <w:trPr>
          <w:del w:id="350" w:author="Balneg, Ronald@Energy" w:date="2018-11-06T10:08:00Z"/>
        </w:trPr>
        <w:tc>
          <w:tcPr>
            <w:tcW w:w="588" w:type="dxa"/>
            <w:vAlign w:val="center"/>
            <w:tcPrChange w:id="351" w:author="Balneg, Ronald@Energy" w:date="2018-11-13T14:42:00Z">
              <w:tcPr>
                <w:tcW w:w="585" w:type="dxa"/>
                <w:vAlign w:val="center"/>
              </w:tcPr>
            </w:tcPrChange>
          </w:tcPr>
          <w:p w14:paraId="4A3A5ADD" w14:textId="3963AB8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52" w:author="Balneg, Ronald@Energy" w:date="2018-11-06T10:08:00Z"/>
                <w:rFonts w:asciiTheme="minorHAnsi" w:hAnsiTheme="minorHAnsi"/>
                <w:sz w:val="18"/>
                <w:szCs w:val="18"/>
              </w:rPr>
            </w:pPr>
            <w:del w:id="353" w:author="Balneg, Ronald@Energy" w:date="2018-11-06T10:08:00Z">
              <w:r w:rsidRPr="00A42BCC" w:rsidDel="00D03609">
                <w:rPr>
                  <w:rFonts w:asciiTheme="minorHAnsi" w:hAnsiTheme="minorHAnsi"/>
                  <w:sz w:val="18"/>
                  <w:szCs w:val="18"/>
                </w:rPr>
                <w:delText>05</w:delText>
              </w:r>
            </w:del>
          </w:p>
        </w:tc>
        <w:tc>
          <w:tcPr>
            <w:tcW w:w="10202" w:type="dxa"/>
            <w:gridSpan w:val="2"/>
            <w:vAlign w:val="center"/>
            <w:tcPrChange w:id="354" w:author="Balneg, Ronald@Energy" w:date="2018-11-13T14:42:00Z">
              <w:tcPr>
                <w:tcW w:w="10209" w:type="dxa"/>
                <w:gridSpan w:val="2"/>
                <w:vAlign w:val="center"/>
              </w:tcPr>
            </w:tcPrChange>
          </w:tcPr>
          <w:p w14:paraId="4A3A5ADE" w14:textId="2EB0192B" w:rsidR="00AA1D22" w:rsidDel="00D03609" w:rsidRDefault="00B50144">
            <w:pPr>
              <w:autoSpaceDE w:val="0"/>
              <w:autoSpaceDN w:val="0"/>
              <w:adjustRightInd w:val="0"/>
              <w:rPr>
                <w:del w:id="355" w:author="Balneg, Ronald@Energy" w:date="2018-11-06T10:08:00Z"/>
                <w:rFonts w:asciiTheme="minorHAnsi" w:hAnsiTheme="minorHAnsi"/>
                <w:sz w:val="18"/>
                <w:szCs w:val="18"/>
              </w:rPr>
            </w:pPr>
            <w:del w:id="356" w:author="Balneg, Ronald@Energy" w:date="2018-11-06T10:08:00Z">
              <w:r w:rsidDel="00D03609">
                <w:rPr>
                  <w:rFonts w:asciiTheme="minorHAnsi" w:hAnsiTheme="minorHAnsi"/>
                  <w:sz w:val="18"/>
                  <w:szCs w:val="18"/>
                </w:rPr>
                <w:delText>Multifamily – Each dwelling unit must be tested individually and shown to meet the leakage requirements. Pressurization of the adjacent dwelling units while conducting this test is not allowed.</w:delText>
              </w:r>
            </w:del>
          </w:p>
        </w:tc>
      </w:tr>
      <w:tr w:rsidR="00EA01F0" w:rsidRPr="00A42BCC" w:rsidDel="00D03609" w14:paraId="4A3A5AE1" w14:textId="6D55A834" w:rsidTr="0033231D">
        <w:trPr>
          <w:del w:id="357" w:author="Balneg, Ronald@Energy" w:date="2018-11-06T10:08:00Z"/>
        </w:trPr>
        <w:tc>
          <w:tcPr>
            <w:tcW w:w="10790" w:type="dxa"/>
            <w:gridSpan w:val="3"/>
            <w:vAlign w:val="center"/>
            <w:tcPrChange w:id="358" w:author="Balneg, Ronald@Energy" w:date="2018-11-13T14:42:00Z">
              <w:tcPr>
                <w:tcW w:w="10794" w:type="dxa"/>
                <w:gridSpan w:val="3"/>
                <w:vAlign w:val="center"/>
              </w:tcPr>
            </w:tcPrChange>
          </w:tcPr>
          <w:p w14:paraId="4A3A5AE0" w14:textId="5DF078C3" w:rsidR="00EA01F0" w:rsidRPr="00A42BCC" w:rsidDel="00D03609" w:rsidRDefault="00EA01F0" w:rsidP="00A42BCC">
            <w:pPr>
              <w:autoSpaceDE w:val="0"/>
              <w:autoSpaceDN w:val="0"/>
              <w:adjustRightInd w:val="0"/>
              <w:rPr>
                <w:del w:id="359" w:author="Balneg, Ronald@Energy" w:date="2018-11-06T10:08:00Z"/>
                <w:rFonts w:asciiTheme="minorHAnsi" w:hAnsiTheme="minorHAnsi"/>
                <w:sz w:val="18"/>
                <w:szCs w:val="18"/>
              </w:rPr>
            </w:pPr>
            <w:del w:id="360" w:author="Balneg, Ronald@Energy" w:date="2018-11-06T10:08:00Z">
              <w:r w:rsidRPr="00A42BCC" w:rsidDel="00D03609">
                <w:rPr>
                  <w:rFonts w:asciiTheme="minorHAnsi" w:hAnsiTheme="minorHAnsi"/>
                  <w:b/>
                  <w:sz w:val="18"/>
                  <w:szCs w:val="18"/>
                </w:rPr>
                <w:delText>The responsible person’s signature on this compliance document affirms that all applicable requirements in this table have been met.</w:delText>
              </w:r>
            </w:del>
          </w:p>
        </w:tc>
      </w:tr>
      <w:tr w:rsidR="00D03609" w:rsidRPr="00A42BCC" w14:paraId="72704992" w14:textId="77777777" w:rsidTr="00D03609">
        <w:trPr>
          <w:ins w:id="361" w:author="Balneg, Ronald@Energy" w:date="2018-11-06T10:08:00Z"/>
        </w:trPr>
        <w:tc>
          <w:tcPr>
            <w:tcW w:w="10790" w:type="dxa"/>
            <w:gridSpan w:val="3"/>
            <w:vAlign w:val="center"/>
          </w:tcPr>
          <w:p w14:paraId="7EE00016"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62" w:author="Balneg, Ronald@Energy" w:date="2018-11-06T10:08:00Z"/>
                <w:rFonts w:asciiTheme="minorHAnsi" w:hAnsiTheme="minorHAnsi"/>
                <w:b/>
                <w:szCs w:val="18"/>
              </w:rPr>
            </w:pPr>
            <w:ins w:id="363" w:author="Balneg, Ronald@Energy" w:date="2018-11-06T10:08:00Z">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ins>
          </w:p>
        </w:tc>
      </w:tr>
      <w:tr w:rsidR="00D03609" w:rsidRPr="00A42BCC" w14:paraId="1233997F" w14:textId="77777777" w:rsidTr="0033231D">
        <w:trPr>
          <w:ins w:id="364" w:author="Balneg, Ronald@Energy" w:date="2018-11-06T10:08:00Z"/>
        </w:trPr>
        <w:tc>
          <w:tcPr>
            <w:tcW w:w="588" w:type="dxa"/>
            <w:vAlign w:val="center"/>
            <w:tcPrChange w:id="365" w:author="Balneg, Ronald@Energy" w:date="2018-11-13T14:42:00Z">
              <w:tcPr>
                <w:tcW w:w="588" w:type="dxa"/>
                <w:vAlign w:val="center"/>
              </w:tcPr>
            </w:tcPrChange>
          </w:tcPr>
          <w:p w14:paraId="58C3505C" w14:textId="77777777" w:rsidR="00D03609" w:rsidRPr="00A42BCC" w:rsidRDefault="00D03609" w:rsidP="0007727D">
            <w:pPr>
              <w:jc w:val="center"/>
              <w:rPr>
                <w:ins w:id="366" w:author="Balneg, Ronald@Energy" w:date="2018-11-06T10:08:00Z"/>
                <w:rFonts w:asciiTheme="minorHAnsi" w:hAnsiTheme="minorHAnsi"/>
                <w:sz w:val="18"/>
                <w:szCs w:val="18"/>
              </w:rPr>
            </w:pPr>
            <w:ins w:id="367" w:author="Balneg, Ronald@Energy" w:date="2018-11-06T10:08:00Z">
              <w:r w:rsidRPr="00A42BCC">
                <w:rPr>
                  <w:rFonts w:asciiTheme="minorHAnsi" w:hAnsiTheme="minorHAnsi"/>
                  <w:sz w:val="18"/>
                  <w:szCs w:val="18"/>
                </w:rPr>
                <w:t>01</w:t>
              </w:r>
            </w:ins>
          </w:p>
        </w:tc>
        <w:tc>
          <w:tcPr>
            <w:tcW w:w="5098" w:type="dxa"/>
            <w:vAlign w:val="center"/>
            <w:tcPrChange w:id="368" w:author="Balneg, Ronald@Energy" w:date="2018-11-13T14:42:00Z">
              <w:tcPr>
                <w:tcW w:w="5101" w:type="dxa"/>
                <w:vAlign w:val="center"/>
              </w:tcPr>
            </w:tcPrChange>
          </w:tcPr>
          <w:p w14:paraId="57EED008" w14:textId="513EA9C6" w:rsidR="00D03609" w:rsidRPr="00A42BCC" w:rsidRDefault="004A2663" w:rsidP="0007727D">
            <w:pPr>
              <w:rPr>
                <w:ins w:id="369" w:author="Balneg, Ronald@Energy" w:date="2018-11-06T10:08:00Z"/>
                <w:rFonts w:asciiTheme="minorHAnsi" w:hAnsiTheme="minorHAnsi"/>
                <w:sz w:val="18"/>
                <w:szCs w:val="18"/>
              </w:rPr>
            </w:pPr>
            <w:ins w:id="370" w:author="Balneg, Ronald@Energy" w:date="2018-11-21T10:37:00Z">
              <w:r w:rsidRPr="004A2663">
                <w:rPr>
                  <w:rFonts w:asciiTheme="minorHAnsi" w:hAnsiTheme="minorHAnsi"/>
                  <w:sz w:val="18"/>
                  <w:szCs w:val="18"/>
                </w:rPr>
                <w:t>Is HERS verification of building enclosure air leakage to outside required by MCH-27?</w:t>
              </w:r>
            </w:ins>
          </w:p>
        </w:tc>
        <w:tc>
          <w:tcPr>
            <w:tcW w:w="5104" w:type="dxa"/>
            <w:vAlign w:val="center"/>
            <w:tcPrChange w:id="371" w:author="Balneg, Ronald@Energy" w:date="2018-11-13T14:42:00Z">
              <w:tcPr>
                <w:tcW w:w="5101" w:type="dxa"/>
                <w:vAlign w:val="center"/>
              </w:tcPr>
            </w:tcPrChange>
          </w:tcPr>
          <w:p w14:paraId="7FAFB159" w14:textId="64113DFD" w:rsidR="00D03609" w:rsidRPr="00A42BCC" w:rsidRDefault="00D03609" w:rsidP="0007727D">
            <w:pPr>
              <w:rPr>
                <w:ins w:id="372" w:author="Balneg, Ronald@Energy" w:date="2018-11-06T10:08:00Z"/>
                <w:rFonts w:asciiTheme="minorHAnsi" w:hAnsiTheme="minorHAnsi"/>
                <w:sz w:val="18"/>
                <w:szCs w:val="18"/>
              </w:rPr>
            </w:pPr>
          </w:p>
        </w:tc>
      </w:tr>
      <w:tr w:rsidR="00D03609" w:rsidRPr="00A42BCC" w14:paraId="5C04854D" w14:textId="77777777" w:rsidTr="0033231D">
        <w:trPr>
          <w:ins w:id="373" w:author="Balneg, Ronald@Energy" w:date="2018-11-06T10:08:00Z"/>
        </w:trPr>
        <w:tc>
          <w:tcPr>
            <w:tcW w:w="588" w:type="dxa"/>
            <w:vAlign w:val="center"/>
            <w:tcPrChange w:id="374" w:author="Balneg, Ronald@Energy" w:date="2018-11-13T14:42:00Z">
              <w:tcPr>
                <w:tcW w:w="588" w:type="dxa"/>
                <w:vAlign w:val="center"/>
              </w:tcPr>
            </w:tcPrChange>
          </w:tcPr>
          <w:p w14:paraId="609461D8" w14:textId="77777777" w:rsidR="00D03609" w:rsidRPr="00A42BCC" w:rsidRDefault="00D03609" w:rsidP="0007727D">
            <w:pPr>
              <w:jc w:val="center"/>
              <w:rPr>
                <w:ins w:id="375" w:author="Balneg, Ronald@Energy" w:date="2018-11-06T10:08:00Z"/>
                <w:rFonts w:asciiTheme="minorHAnsi" w:hAnsiTheme="minorHAnsi"/>
                <w:sz w:val="18"/>
                <w:szCs w:val="18"/>
              </w:rPr>
            </w:pPr>
            <w:ins w:id="376" w:author="Balneg, Ronald@Energy" w:date="2018-11-06T10:08:00Z">
              <w:r>
                <w:rPr>
                  <w:rFonts w:asciiTheme="minorHAnsi" w:hAnsiTheme="minorHAnsi"/>
                  <w:sz w:val="18"/>
                  <w:szCs w:val="18"/>
                </w:rPr>
                <w:t>02</w:t>
              </w:r>
            </w:ins>
          </w:p>
        </w:tc>
        <w:tc>
          <w:tcPr>
            <w:tcW w:w="5098" w:type="dxa"/>
            <w:vAlign w:val="center"/>
            <w:tcPrChange w:id="377" w:author="Balneg, Ronald@Energy" w:date="2018-11-13T14:42:00Z">
              <w:tcPr>
                <w:tcW w:w="5101" w:type="dxa"/>
                <w:vAlign w:val="center"/>
              </w:tcPr>
            </w:tcPrChange>
          </w:tcPr>
          <w:p w14:paraId="377A8AF7" w14:textId="61EC1069" w:rsidR="00D03609" w:rsidRDefault="00D03609" w:rsidP="0007727D">
            <w:pPr>
              <w:rPr>
                <w:ins w:id="378" w:author="Balneg, Ronald@Energy" w:date="2018-11-06T10:08:00Z"/>
                <w:rFonts w:asciiTheme="minorHAnsi" w:hAnsiTheme="minorHAnsi"/>
                <w:sz w:val="18"/>
                <w:szCs w:val="18"/>
              </w:rPr>
            </w:pPr>
            <w:ins w:id="379" w:author="Balneg, Ronald@Energy" w:date="2018-11-06T10:08:00Z">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w:t>
              </w:r>
              <w:r w:rsidR="00FF4B80">
                <w:rPr>
                  <w:rFonts w:asciiTheme="minorHAnsi" w:hAnsiTheme="minorHAnsi"/>
                  <w:sz w:val="18"/>
                  <w:szCs w:val="18"/>
                </w:rPr>
                <w:t xml:space="preserve"> enclosure area required by MCH-27</w:t>
              </w:r>
              <w:r>
                <w:rPr>
                  <w:rFonts w:asciiTheme="minorHAnsi" w:hAnsiTheme="minorHAnsi"/>
                  <w:sz w:val="18"/>
                  <w:szCs w:val="18"/>
                </w:rPr>
                <w:t xml:space="preserve">? </w:t>
              </w:r>
            </w:ins>
          </w:p>
        </w:tc>
        <w:tc>
          <w:tcPr>
            <w:tcW w:w="5104" w:type="dxa"/>
            <w:vAlign w:val="center"/>
            <w:tcPrChange w:id="380" w:author="Balneg, Ronald@Energy" w:date="2018-11-13T14:42:00Z">
              <w:tcPr>
                <w:tcW w:w="5101" w:type="dxa"/>
                <w:vAlign w:val="center"/>
              </w:tcPr>
            </w:tcPrChange>
          </w:tcPr>
          <w:p w14:paraId="7331E3FE" w14:textId="0483F2D3" w:rsidR="00D03609" w:rsidRDefault="00D03609" w:rsidP="0007727D">
            <w:pPr>
              <w:rPr>
                <w:ins w:id="381" w:author="Balneg, Ronald@Energy" w:date="2018-11-06T10:08:00Z"/>
                <w:rFonts w:asciiTheme="minorHAnsi" w:hAnsiTheme="minorHAnsi"/>
                <w:sz w:val="18"/>
                <w:szCs w:val="18"/>
              </w:rPr>
            </w:pPr>
          </w:p>
        </w:tc>
      </w:tr>
      <w:tr w:rsidR="00D03609" w:rsidRPr="00A42BCC" w14:paraId="75293A00" w14:textId="77777777" w:rsidTr="0033231D">
        <w:trPr>
          <w:ins w:id="382" w:author="Balneg, Ronald@Energy" w:date="2018-11-06T10:08:00Z"/>
        </w:trPr>
        <w:tc>
          <w:tcPr>
            <w:tcW w:w="588" w:type="dxa"/>
            <w:vAlign w:val="center"/>
            <w:tcPrChange w:id="383" w:author="Balneg, Ronald@Energy" w:date="2018-11-13T14:42:00Z">
              <w:tcPr>
                <w:tcW w:w="588" w:type="dxa"/>
                <w:vAlign w:val="center"/>
              </w:tcPr>
            </w:tcPrChange>
          </w:tcPr>
          <w:p w14:paraId="347AC8E5" w14:textId="77777777" w:rsidR="00D03609" w:rsidRPr="00A42BCC" w:rsidRDefault="00D03609" w:rsidP="0007727D">
            <w:pPr>
              <w:jc w:val="center"/>
              <w:rPr>
                <w:ins w:id="384" w:author="Balneg, Ronald@Energy" w:date="2018-11-06T10:08:00Z"/>
                <w:rFonts w:asciiTheme="minorHAnsi" w:hAnsiTheme="minorHAnsi"/>
                <w:sz w:val="18"/>
                <w:szCs w:val="18"/>
              </w:rPr>
            </w:pPr>
            <w:ins w:id="385" w:author="Balneg, Ronald@Energy" w:date="2018-11-06T10:08:00Z">
              <w:r w:rsidRPr="00A42BCC">
                <w:rPr>
                  <w:rFonts w:asciiTheme="minorHAnsi" w:hAnsiTheme="minorHAnsi"/>
                  <w:sz w:val="18"/>
                  <w:szCs w:val="18"/>
                </w:rPr>
                <w:t>0</w:t>
              </w:r>
              <w:r>
                <w:rPr>
                  <w:rFonts w:asciiTheme="minorHAnsi" w:hAnsiTheme="minorHAnsi"/>
                  <w:sz w:val="18"/>
                  <w:szCs w:val="18"/>
                </w:rPr>
                <w:t>3</w:t>
              </w:r>
            </w:ins>
          </w:p>
        </w:tc>
        <w:tc>
          <w:tcPr>
            <w:tcW w:w="5098" w:type="dxa"/>
            <w:tcPrChange w:id="386" w:author="Balneg, Ronald@Energy" w:date="2018-11-13T14:42:00Z">
              <w:tcPr>
                <w:tcW w:w="5101" w:type="dxa"/>
              </w:tcPr>
            </w:tcPrChange>
          </w:tcPr>
          <w:p w14:paraId="6579BE93" w14:textId="67C7B84B" w:rsidR="00D03609" w:rsidRPr="00A42BCC" w:rsidRDefault="004A2663">
            <w:pPr>
              <w:rPr>
                <w:ins w:id="387" w:author="Balneg, Ronald@Energy" w:date="2018-11-06T10:08:00Z"/>
                <w:rFonts w:asciiTheme="minorHAnsi" w:hAnsiTheme="minorHAnsi"/>
                <w:sz w:val="18"/>
                <w:szCs w:val="18"/>
              </w:rPr>
            </w:pPr>
            <w:ins w:id="388" w:author="Balneg, Ronald@Energy" w:date="2018-11-21T10:39:00Z">
              <w:r>
                <w:rPr>
                  <w:rFonts w:asciiTheme="minorHAnsi" w:hAnsiTheme="minorHAnsi"/>
                  <w:sz w:val="18"/>
                  <w:szCs w:val="18"/>
                </w:rPr>
                <w:t>Default</w:t>
              </w:r>
            </w:ins>
            <w:ins w:id="389" w:author="Balneg, Ronald@Energy" w:date="2018-11-06T10:08:00Z">
              <w:r w:rsidR="00D03609">
                <w:rPr>
                  <w:rFonts w:asciiTheme="minorHAnsi" w:hAnsiTheme="minorHAnsi"/>
                  <w:sz w:val="18"/>
                  <w:szCs w:val="18"/>
                </w:rPr>
                <w:t xml:space="preserve"> </w:t>
              </w:r>
            </w:ins>
            <w:ins w:id="390" w:author="Balneg, Ronald@Energy" w:date="2018-11-06T10:23:00Z">
              <w:r w:rsidR="003F62A0">
                <w:rPr>
                  <w:rFonts w:asciiTheme="minorHAnsi" w:hAnsiTheme="minorHAnsi"/>
                  <w:sz w:val="18"/>
                  <w:szCs w:val="18"/>
                </w:rPr>
                <w:t>Enclosure</w:t>
              </w:r>
            </w:ins>
            <w:ins w:id="391" w:author="Balneg, Ronald@Energy" w:date="2018-11-06T10:08:00Z">
              <w:r>
                <w:rPr>
                  <w:rFonts w:asciiTheme="minorHAnsi" w:hAnsiTheme="minorHAnsi"/>
                  <w:sz w:val="18"/>
                  <w:szCs w:val="18"/>
                </w:rPr>
                <w:t xml:space="preserve"> Air Leakage</w:t>
              </w:r>
            </w:ins>
          </w:p>
        </w:tc>
        <w:tc>
          <w:tcPr>
            <w:tcW w:w="5104" w:type="dxa"/>
            <w:vAlign w:val="center"/>
            <w:tcPrChange w:id="392" w:author="Balneg, Ronald@Energy" w:date="2018-11-13T14:42:00Z">
              <w:tcPr>
                <w:tcW w:w="5101" w:type="dxa"/>
                <w:vAlign w:val="center"/>
              </w:tcPr>
            </w:tcPrChange>
          </w:tcPr>
          <w:p w14:paraId="0A90EEE3" w14:textId="3E61F395" w:rsidR="00D03609" w:rsidRPr="00A42BCC" w:rsidRDefault="00D03609" w:rsidP="0007727D">
            <w:pPr>
              <w:rPr>
                <w:ins w:id="393" w:author="Balneg, Ronald@Energy" w:date="2018-11-06T10:08:00Z"/>
                <w:rFonts w:asciiTheme="minorHAnsi" w:hAnsiTheme="minorHAnsi"/>
                <w:sz w:val="18"/>
                <w:szCs w:val="18"/>
              </w:rPr>
            </w:pPr>
          </w:p>
        </w:tc>
      </w:tr>
      <w:tr w:rsidR="00D03609" w:rsidRPr="00A42BCC" w14:paraId="407CA3C0" w14:textId="77777777" w:rsidTr="0033231D">
        <w:trPr>
          <w:ins w:id="394" w:author="Balneg, Ronald@Energy" w:date="2018-11-06T10:08:00Z"/>
        </w:trPr>
        <w:tc>
          <w:tcPr>
            <w:tcW w:w="588" w:type="dxa"/>
            <w:vAlign w:val="center"/>
            <w:tcPrChange w:id="395" w:author="Balneg, Ronald@Energy" w:date="2018-11-13T14:42:00Z">
              <w:tcPr>
                <w:tcW w:w="588" w:type="dxa"/>
                <w:vAlign w:val="center"/>
              </w:tcPr>
            </w:tcPrChange>
          </w:tcPr>
          <w:p w14:paraId="49A31367" w14:textId="77777777" w:rsidR="00D03609" w:rsidRPr="00A42BCC" w:rsidRDefault="00D03609" w:rsidP="0007727D">
            <w:pPr>
              <w:jc w:val="center"/>
              <w:rPr>
                <w:ins w:id="396" w:author="Balneg, Ronald@Energy" w:date="2018-11-06T10:08:00Z"/>
                <w:rFonts w:asciiTheme="minorHAnsi" w:hAnsiTheme="minorHAnsi"/>
                <w:sz w:val="18"/>
                <w:szCs w:val="18"/>
              </w:rPr>
            </w:pPr>
            <w:ins w:id="397" w:author="Balneg, Ronald@Energy" w:date="2018-11-06T10:08:00Z">
              <w:r w:rsidRPr="00A42BCC">
                <w:rPr>
                  <w:rFonts w:asciiTheme="minorHAnsi" w:hAnsiTheme="minorHAnsi"/>
                  <w:sz w:val="18"/>
                  <w:szCs w:val="18"/>
                </w:rPr>
                <w:t>0</w:t>
              </w:r>
              <w:r>
                <w:rPr>
                  <w:rFonts w:asciiTheme="minorHAnsi" w:hAnsiTheme="minorHAnsi"/>
                  <w:sz w:val="18"/>
                  <w:szCs w:val="18"/>
                </w:rPr>
                <w:t>4</w:t>
              </w:r>
            </w:ins>
          </w:p>
        </w:tc>
        <w:tc>
          <w:tcPr>
            <w:tcW w:w="5098" w:type="dxa"/>
            <w:tcPrChange w:id="398" w:author="Balneg, Ronald@Energy" w:date="2018-11-13T14:42:00Z">
              <w:tcPr>
                <w:tcW w:w="5101" w:type="dxa"/>
              </w:tcPr>
            </w:tcPrChange>
          </w:tcPr>
          <w:p w14:paraId="102C2492" w14:textId="77777777" w:rsidR="00D03609" w:rsidRPr="00A42BCC" w:rsidRDefault="00D03609" w:rsidP="0007727D">
            <w:pPr>
              <w:rPr>
                <w:ins w:id="399" w:author="Balneg, Ronald@Energy" w:date="2018-11-06T10:08:00Z"/>
                <w:rFonts w:asciiTheme="minorHAnsi" w:hAnsiTheme="minorHAnsi"/>
                <w:sz w:val="18"/>
                <w:szCs w:val="18"/>
              </w:rPr>
            </w:pPr>
            <w:ins w:id="400" w:author="Balneg, Ronald@Energy" w:date="2018-11-06T10:08:00Z">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ins>
          </w:p>
        </w:tc>
        <w:tc>
          <w:tcPr>
            <w:tcW w:w="5104" w:type="dxa"/>
            <w:tcPrChange w:id="401" w:author="Balneg, Ronald@Energy" w:date="2018-11-13T14:42:00Z">
              <w:tcPr>
                <w:tcW w:w="5101" w:type="dxa"/>
              </w:tcPr>
            </w:tcPrChange>
          </w:tcPr>
          <w:p w14:paraId="0883B9D4" w14:textId="115AD84F" w:rsidR="00D03609" w:rsidRPr="00A42BCC" w:rsidRDefault="00D03609" w:rsidP="0007727D">
            <w:pPr>
              <w:tabs>
                <w:tab w:val="left" w:pos="2189"/>
              </w:tabs>
              <w:rPr>
                <w:ins w:id="402" w:author="Balneg, Ronald@Energy" w:date="2018-11-06T10:08:00Z"/>
                <w:rFonts w:asciiTheme="minorHAnsi" w:hAnsiTheme="minorHAnsi"/>
                <w:sz w:val="18"/>
                <w:szCs w:val="18"/>
              </w:rPr>
            </w:pPr>
          </w:p>
        </w:tc>
      </w:tr>
      <w:tr w:rsidR="00D03609" w:rsidRPr="00A42BCC" w14:paraId="50FE46BF" w14:textId="77777777" w:rsidTr="0033231D">
        <w:trPr>
          <w:ins w:id="403" w:author="Balneg, Ronald@Energy" w:date="2018-11-06T10:08:00Z"/>
        </w:trPr>
        <w:tc>
          <w:tcPr>
            <w:tcW w:w="588" w:type="dxa"/>
            <w:vAlign w:val="center"/>
            <w:tcPrChange w:id="404" w:author="Balneg, Ronald@Energy" w:date="2018-11-13T14:42:00Z">
              <w:tcPr>
                <w:tcW w:w="588" w:type="dxa"/>
                <w:vAlign w:val="center"/>
              </w:tcPr>
            </w:tcPrChange>
          </w:tcPr>
          <w:p w14:paraId="08A2DD43" w14:textId="77777777" w:rsidR="00D03609" w:rsidRPr="00A42BCC" w:rsidRDefault="00D03609" w:rsidP="0007727D">
            <w:pPr>
              <w:jc w:val="center"/>
              <w:rPr>
                <w:ins w:id="405" w:author="Balneg, Ronald@Energy" w:date="2018-11-06T10:08:00Z"/>
                <w:rFonts w:asciiTheme="minorHAnsi" w:hAnsiTheme="minorHAnsi"/>
                <w:sz w:val="18"/>
                <w:szCs w:val="18"/>
              </w:rPr>
            </w:pPr>
            <w:ins w:id="406" w:author="Balneg, Ronald@Energy" w:date="2018-11-06T10:08:00Z">
              <w:r w:rsidRPr="00A42BCC">
                <w:rPr>
                  <w:rFonts w:asciiTheme="minorHAnsi" w:hAnsiTheme="minorHAnsi"/>
                  <w:sz w:val="18"/>
                  <w:szCs w:val="18"/>
                </w:rPr>
                <w:t>0</w:t>
              </w:r>
              <w:r>
                <w:rPr>
                  <w:rFonts w:asciiTheme="minorHAnsi" w:hAnsiTheme="minorHAnsi"/>
                  <w:sz w:val="18"/>
                  <w:szCs w:val="18"/>
                </w:rPr>
                <w:t>5</w:t>
              </w:r>
            </w:ins>
          </w:p>
        </w:tc>
        <w:tc>
          <w:tcPr>
            <w:tcW w:w="5098" w:type="dxa"/>
            <w:tcPrChange w:id="407" w:author="Balneg, Ronald@Energy" w:date="2018-11-13T14:42:00Z">
              <w:tcPr>
                <w:tcW w:w="5101" w:type="dxa"/>
              </w:tcPr>
            </w:tcPrChange>
          </w:tcPr>
          <w:p w14:paraId="6B0F0504" w14:textId="77777777" w:rsidR="00D03609" w:rsidRPr="00A42BCC" w:rsidRDefault="00D03609" w:rsidP="0007727D">
            <w:pPr>
              <w:rPr>
                <w:ins w:id="408" w:author="Balneg, Ronald@Energy" w:date="2018-11-06T10:08:00Z"/>
                <w:rFonts w:asciiTheme="minorHAnsi" w:hAnsiTheme="minorHAnsi"/>
                <w:sz w:val="18"/>
                <w:szCs w:val="18"/>
              </w:rPr>
            </w:pPr>
            <w:ins w:id="409" w:author="Balneg, Ronald@Energy" w:date="2018-11-06T10:08:00Z">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ins>
          </w:p>
        </w:tc>
        <w:tc>
          <w:tcPr>
            <w:tcW w:w="5104" w:type="dxa"/>
            <w:tcPrChange w:id="410" w:author="Balneg, Ronald@Energy" w:date="2018-11-13T14:42:00Z">
              <w:tcPr>
                <w:tcW w:w="5101" w:type="dxa"/>
              </w:tcPr>
            </w:tcPrChange>
          </w:tcPr>
          <w:p w14:paraId="3A4054B4" w14:textId="6A51DCE6" w:rsidR="00D03609" w:rsidRPr="00A42BCC" w:rsidRDefault="00D03609" w:rsidP="0007727D">
            <w:pPr>
              <w:rPr>
                <w:ins w:id="411" w:author="Balneg, Ronald@Energy" w:date="2018-11-06T10:08:00Z"/>
                <w:rFonts w:asciiTheme="minorHAnsi" w:hAnsiTheme="minorHAnsi"/>
                <w:sz w:val="18"/>
                <w:szCs w:val="18"/>
              </w:rPr>
            </w:pPr>
          </w:p>
        </w:tc>
      </w:tr>
      <w:tr w:rsidR="00D03609" w:rsidRPr="00A42BCC" w14:paraId="6FB92DAF" w14:textId="77777777" w:rsidTr="0033231D">
        <w:trPr>
          <w:ins w:id="412" w:author="Balneg, Ronald@Energy" w:date="2018-11-06T10:08:00Z"/>
        </w:trPr>
        <w:tc>
          <w:tcPr>
            <w:tcW w:w="588" w:type="dxa"/>
            <w:vAlign w:val="center"/>
            <w:tcPrChange w:id="413" w:author="Balneg, Ronald@Energy" w:date="2018-11-13T14:42:00Z">
              <w:tcPr>
                <w:tcW w:w="588" w:type="dxa"/>
                <w:vAlign w:val="center"/>
              </w:tcPr>
            </w:tcPrChange>
          </w:tcPr>
          <w:p w14:paraId="45ECE08F" w14:textId="77777777" w:rsidR="00D03609" w:rsidRPr="00A42BCC" w:rsidRDefault="00D03609" w:rsidP="0007727D">
            <w:pPr>
              <w:jc w:val="center"/>
              <w:rPr>
                <w:ins w:id="414" w:author="Balneg, Ronald@Energy" w:date="2018-11-06T10:08:00Z"/>
                <w:rFonts w:asciiTheme="minorHAnsi" w:hAnsiTheme="minorHAnsi"/>
                <w:sz w:val="18"/>
                <w:szCs w:val="18"/>
              </w:rPr>
            </w:pPr>
            <w:ins w:id="415" w:author="Balneg, Ronald@Energy" w:date="2018-11-06T10:08:00Z">
              <w:r w:rsidRPr="00A42BCC">
                <w:rPr>
                  <w:rFonts w:asciiTheme="minorHAnsi" w:hAnsiTheme="minorHAnsi"/>
                  <w:sz w:val="18"/>
                  <w:szCs w:val="18"/>
                </w:rPr>
                <w:t>0</w:t>
              </w:r>
              <w:r>
                <w:rPr>
                  <w:rFonts w:asciiTheme="minorHAnsi" w:hAnsiTheme="minorHAnsi"/>
                  <w:sz w:val="18"/>
                  <w:szCs w:val="18"/>
                </w:rPr>
                <w:t>6</w:t>
              </w:r>
            </w:ins>
          </w:p>
        </w:tc>
        <w:tc>
          <w:tcPr>
            <w:tcW w:w="5098" w:type="dxa"/>
            <w:tcPrChange w:id="416" w:author="Balneg, Ronald@Energy" w:date="2018-11-13T14:42:00Z">
              <w:tcPr>
                <w:tcW w:w="5101" w:type="dxa"/>
              </w:tcPr>
            </w:tcPrChange>
          </w:tcPr>
          <w:p w14:paraId="2B6F9941" w14:textId="77777777" w:rsidR="00D03609" w:rsidRPr="00A42BCC" w:rsidRDefault="00D03609" w:rsidP="0007727D">
            <w:pPr>
              <w:rPr>
                <w:ins w:id="417" w:author="Balneg, Ronald@Energy" w:date="2018-11-06T10:08:00Z"/>
                <w:rFonts w:asciiTheme="minorHAnsi" w:hAnsiTheme="minorHAnsi"/>
                <w:sz w:val="18"/>
                <w:szCs w:val="18"/>
              </w:rPr>
            </w:pPr>
            <w:ins w:id="418" w:author="Balneg, Ronald@Energy" w:date="2018-11-06T10:08:00Z">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ins>
          </w:p>
        </w:tc>
        <w:tc>
          <w:tcPr>
            <w:tcW w:w="5104" w:type="dxa"/>
            <w:tcPrChange w:id="419" w:author="Balneg, Ronald@Energy" w:date="2018-11-13T14:42:00Z">
              <w:tcPr>
                <w:tcW w:w="5101" w:type="dxa"/>
              </w:tcPr>
            </w:tcPrChange>
          </w:tcPr>
          <w:p w14:paraId="73571B24" w14:textId="12FDAF96" w:rsidR="00D03609" w:rsidRPr="00A42BCC" w:rsidRDefault="00D03609" w:rsidP="0007727D">
            <w:pPr>
              <w:rPr>
                <w:ins w:id="420" w:author="Balneg, Ronald@Energy" w:date="2018-11-06T10:08:00Z"/>
                <w:rFonts w:asciiTheme="minorHAnsi" w:hAnsiTheme="minorHAnsi"/>
                <w:sz w:val="18"/>
                <w:szCs w:val="18"/>
              </w:rPr>
            </w:pPr>
          </w:p>
        </w:tc>
      </w:tr>
      <w:tr w:rsidR="00D03609" w:rsidRPr="00A42BCC" w14:paraId="71D9A719" w14:textId="77777777" w:rsidTr="0033231D">
        <w:trPr>
          <w:ins w:id="421" w:author="Balneg, Ronald@Energy" w:date="2018-11-06T10:08:00Z"/>
        </w:trPr>
        <w:tc>
          <w:tcPr>
            <w:tcW w:w="588" w:type="dxa"/>
            <w:vAlign w:val="center"/>
            <w:tcPrChange w:id="422" w:author="Balneg, Ronald@Energy" w:date="2018-11-13T14:42:00Z">
              <w:tcPr>
                <w:tcW w:w="588" w:type="dxa"/>
                <w:vAlign w:val="center"/>
              </w:tcPr>
            </w:tcPrChange>
          </w:tcPr>
          <w:p w14:paraId="2E1A8B49" w14:textId="77777777" w:rsidR="00D03609" w:rsidRPr="00A42BCC" w:rsidRDefault="00D03609" w:rsidP="0007727D">
            <w:pPr>
              <w:jc w:val="center"/>
              <w:rPr>
                <w:ins w:id="423" w:author="Balneg, Ronald@Energy" w:date="2018-11-06T10:08:00Z"/>
                <w:rFonts w:asciiTheme="minorHAnsi" w:hAnsiTheme="minorHAnsi"/>
                <w:sz w:val="18"/>
                <w:szCs w:val="18"/>
              </w:rPr>
            </w:pPr>
            <w:ins w:id="424" w:author="Balneg, Ronald@Energy" w:date="2018-11-06T10:08:00Z">
              <w:r w:rsidRPr="00A42BCC">
                <w:rPr>
                  <w:rFonts w:asciiTheme="minorHAnsi" w:hAnsiTheme="minorHAnsi"/>
                  <w:sz w:val="18"/>
                  <w:szCs w:val="18"/>
                </w:rPr>
                <w:t>0</w:t>
              </w:r>
              <w:r>
                <w:rPr>
                  <w:rFonts w:asciiTheme="minorHAnsi" w:hAnsiTheme="minorHAnsi"/>
                  <w:sz w:val="18"/>
                  <w:szCs w:val="18"/>
                </w:rPr>
                <w:t>7</w:t>
              </w:r>
            </w:ins>
          </w:p>
        </w:tc>
        <w:tc>
          <w:tcPr>
            <w:tcW w:w="5098" w:type="dxa"/>
            <w:tcPrChange w:id="425" w:author="Balneg, Ronald@Energy" w:date="2018-11-13T14:42:00Z">
              <w:tcPr>
                <w:tcW w:w="5101" w:type="dxa"/>
              </w:tcPr>
            </w:tcPrChange>
          </w:tcPr>
          <w:p w14:paraId="4B5E3AF9" w14:textId="77777777" w:rsidR="00D03609" w:rsidRPr="00A42BCC" w:rsidDel="00752910" w:rsidRDefault="00D03609" w:rsidP="0007727D">
            <w:pPr>
              <w:rPr>
                <w:ins w:id="426" w:author="Balneg, Ronald@Energy" w:date="2018-11-06T10:08:00Z"/>
                <w:rFonts w:asciiTheme="minorHAnsi" w:hAnsiTheme="minorHAnsi"/>
                <w:sz w:val="18"/>
                <w:szCs w:val="18"/>
              </w:rPr>
            </w:pPr>
            <w:ins w:id="427" w:author="Balneg, Ronald@Energy" w:date="2018-11-06T10:08:00Z">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ins>
          </w:p>
        </w:tc>
        <w:tc>
          <w:tcPr>
            <w:tcW w:w="5104" w:type="dxa"/>
            <w:tcPrChange w:id="428" w:author="Balneg, Ronald@Energy" w:date="2018-11-13T14:42:00Z">
              <w:tcPr>
                <w:tcW w:w="5101" w:type="dxa"/>
              </w:tcPr>
            </w:tcPrChange>
          </w:tcPr>
          <w:p w14:paraId="790938EC" w14:textId="7097E1C7" w:rsidR="00D03609" w:rsidRPr="00A42BCC" w:rsidDel="00752910" w:rsidRDefault="00D03609" w:rsidP="0007727D">
            <w:pPr>
              <w:rPr>
                <w:ins w:id="429" w:author="Balneg, Ronald@Energy" w:date="2018-11-06T10:08:00Z"/>
                <w:rFonts w:asciiTheme="minorHAnsi" w:hAnsiTheme="minorHAnsi"/>
                <w:sz w:val="18"/>
                <w:szCs w:val="18"/>
              </w:rPr>
            </w:pPr>
          </w:p>
        </w:tc>
      </w:tr>
      <w:tr w:rsidR="00D03609" w:rsidRPr="00A42BCC" w:rsidDel="008A5A59" w14:paraId="32718EAB" w14:textId="77777777" w:rsidTr="0033231D">
        <w:trPr>
          <w:ins w:id="430" w:author="Balneg, Ronald@Energy" w:date="2018-11-06T10:08:00Z"/>
        </w:trPr>
        <w:tc>
          <w:tcPr>
            <w:tcW w:w="588" w:type="dxa"/>
            <w:vAlign w:val="center"/>
            <w:tcPrChange w:id="431" w:author="Balneg, Ronald@Energy" w:date="2018-11-13T14:42:00Z">
              <w:tcPr>
                <w:tcW w:w="588" w:type="dxa"/>
                <w:vAlign w:val="center"/>
              </w:tcPr>
            </w:tcPrChange>
          </w:tcPr>
          <w:p w14:paraId="45EC638A" w14:textId="77777777" w:rsidR="00D03609" w:rsidDel="008A5A59" w:rsidRDefault="00D03609" w:rsidP="0007727D">
            <w:pPr>
              <w:jc w:val="center"/>
              <w:rPr>
                <w:ins w:id="432" w:author="Balneg, Ronald@Energy" w:date="2018-11-06T10:08:00Z"/>
                <w:rFonts w:asciiTheme="minorHAnsi" w:hAnsiTheme="minorHAnsi"/>
                <w:sz w:val="18"/>
                <w:szCs w:val="18"/>
              </w:rPr>
            </w:pPr>
            <w:ins w:id="433" w:author="Balneg, Ronald@Energy" w:date="2018-11-06T10:08:00Z">
              <w:r>
                <w:rPr>
                  <w:rFonts w:asciiTheme="minorHAnsi" w:hAnsiTheme="minorHAnsi"/>
                  <w:sz w:val="18"/>
                  <w:szCs w:val="18"/>
                </w:rPr>
                <w:t>08</w:t>
              </w:r>
            </w:ins>
          </w:p>
        </w:tc>
        <w:tc>
          <w:tcPr>
            <w:tcW w:w="5098" w:type="dxa"/>
            <w:vAlign w:val="center"/>
            <w:tcPrChange w:id="434" w:author="Balneg, Ronald@Energy" w:date="2018-11-13T14:42:00Z">
              <w:tcPr>
                <w:tcW w:w="5101" w:type="dxa"/>
                <w:vAlign w:val="center"/>
              </w:tcPr>
            </w:tcPrChange>
          </w:tcPr>
          <w:p w14:paraId="18B38FE9" w14:textId="77777777" w:rsidR="00D03609" w:rsidRPr="00A42BCC" w:rsidDel="008A5A59" w:rsidRDefault="00D03609" w:rsidP="0007727D">
            <w:pPr>
              <w:rPr>
                <w:ins w:id="435" w:author="Balneg, Ronald@Energy" w:date="2018-11-06T10:08:00Z"/>
                <w:rFonts w:asciiTheme="minorHAnsi" w:hAnsiTheme="minorHAnsi"/>
                <w:sz w:val="18"/>
                <w:szCs w:val="18"/>
              </w:rPr>
            </w:pPr>
            <w:ins w:id="436" w:author="Balneg, Ronald@Energy" w:date="2018-11-06T10:08:00Z">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37" w:author="Balneg, Ronald@Energy" w:date="2018-11-13T14:42:00Z">
              <w:tcPr>
                <w:tcW w:w="5101" w:type="dxa"/>
                <w:vAlign w:val="center"/>
              </w:tcPr>
            </w:tcPrChange>
          </w:tcPr>
          <w:p w14:paraId="3BA48AE7" w14:textId="43B786B6" w:rsidR="00D03609" w:rsidRPr="00A42BCC" w:rsidDel="008A5A59" w:rsidRDefault="00D03609" w:rsidP="0007727D">
            <w:pPr>
              <w:rPr>
                <w:ins w:id="438" w:author="Balneg, Ronald@Energy" w:date="2018-11-06T10:08:00Z"/>
                <w:rFonts w:asciiTheme="minorHAnsi" w:hAnsiTheme="minorHAnsi"/>
                <w:sz w:val="18"/>
                <w:szCs w:val="18"/>
              </w:rPr>
            </w:pPr>
          </w:p>
        </w:tc>
      </w:tr>
      <w:tr w:rsidR="00D03609" w:rsidRPr="00A42BCC" w:rsidDel="008A5A59" w14:paraId="78336177" w14:textId="77777777" w:rsidTr="0033231D">
        <w:trPr>
          <w:ins w:id="439" w:author="Balneg, Ronald@Energy" w:date="2018-11-06T10:08:00Z"/>
        </w:trPr>
        <w:tc>
          <w:tcPr>
            <w:tcW w:w="588" w:type="dxa"/>
            <w:vAlign w:val="center"/>
            <w:tcPrChange w:id="440" w:author="Balneg, Ronald@Energy" w:date="2018-11-13T14:42:00Z">
              <w:tcPr>
                <w:tcW w:w="588" w:type="dxa"/>
                <w:vAlign w:val="center"/>
              </w:tcPr>
            </w:tcPrChange>
          </w:tcPr>
          <w:p w14:paraId="497B0C4A" w14:textId="77777777" w:rsidR="00D03609" w:rsidDel="008A5A59" w:rsidRDefault="00D03609" w:rsidP="0007727D">
            <w:pPr>
              <w:jc w:val="center"/>
              <w:rPr>
                <w:ins w:id="441" w:author="Balneg, Ronald@Energy" w:date="2018-11-06T10:08:00Z"/>
                <w:rFonts w:asciiTheme="minorHAnsi" w:hAnsiTheme="minorHAnsi"/>
                <w:sz w:val="18"/>
                <w:szCs w:val="18"/>
              </w:rPr>
            </w:pPr>
            <w:ins w:id="442" w:author="Balneg, Ronald@Energy" w:date="2018-11-06T10:08:00Z">
              <w:r>
                <w:rPr>
                  <w:rFonts w:asciiTheme="minorHAnsi" w:hAnsiTheme="minorHAnsi"/>
                  <w:sz w:val="18"/>
                  <w:szCs w:val="18"/>
                </w:rPr>
                <w:t>09</w:t>
              </w:r>
            </w:ins>
          </w:p>
        </w:tc>
        <w:tc>
          <w:tcPr>
            <w:tcW w:w="5098" w:type="dxa"/>
            <w:vAlign w:val="center"/>
            <w:tcPrChange w:id="443" w:author="Balneg, Ronald@Energy" w:date="2018-11-13T14:42:00Z">
              <w:tcPr>
                <w:tcW w:w="5101" w:type="dxa"/>
                <w:vAlign w:val="center"/>
              </w:tcPr>
            </w:tcPrChange>
          </w:tcPr>
          <w:p w14:paraId="10934861" w14:textId="77777777" w:rsidR="00D03609" w:rsidRPr="00A42BCC" w:rsidDel="008A5A59" w:rsidRDefault="00D03609" w:rsidP="0007727D">
            <w:pPr>
              <w:rPr>
                <w:ins w:id="444" w:author="Balneg, Ronald@Energy" w:date="2018-11-06T10:08:00Z"/>
                <w:rFonts w:asciiTheme="minorHAnsi" w:hAnsiTheme="minorHAnsi"/>
                <w:sz w:val="18"/>
                <w:szCs w:val="18"/>
              </w:rPr>
            </w:pPr>
            <w:ins w:id="445" w:author="Balneg, Ronald@Energy" w:date="2018-11-06T10:08:00Z">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46" w:author="Balneg, Ronald@Energy" w:date="2018-11-13T14:42:00Z">
              <w:tcPr>
                <w:tcW w:w="5101" w:type="dxa"/>
                <w:vAlign w:val="center"/>
              </w:tcPr>
            </w:tcPrChange>
          </w:tcPr>
          <w:p w14:paraId="7D4C6E60" w14:textId="05E0B29B" w:rsidR="00D03609" w:rsidRPr="00A42BCC" w:rsidDel="008A5A59" w:rsidRDefault="00D03609" w:rsidP="0007727D">
            <w:pPr>
              <w:rPr>
                <w:ins w:id="447" w:author="Balneg, Ronald@Energy" w:date="2018-11-06T10:08:00Z"/>
                <w:rFonts w:asciiTheme="minorHAnsi" w:hAnsiTheme="minorHAnsi"/>
                <w:sz w:val="18"/>
                <w:szCs w:val="18"/>
              </w:rPr>
            </w:pPr>
          </w:p>
        </w:tc>
      </w:tr>
      <w:tr w:rsidR="00D03609" w:rsidRPr="00A42BCC" w:rsidDel="008A5A59" w14:paraId="4F880772" w14:textId="77777777" w:rsidTr="0033231D">
        <w:trPr>
          <w:ins w:id="448" w:author="Balneg, Ronald@Energy" w:date="2018-11-06T10:08:00Z"/>
        </w:trPr>
        <w:tc>
          <w:tcPr>
            <w:tcW w:w="588" w:type="dxa"/>
            <w:vAlign w:val="center"/>
            <w:tcPrChange w:id="449" w:author="Balneg, Ronald@Energy" w:date="2018-11-13T14:42:00Z">
              <w:tcPr>
                <w:tcW w:w="588" w:type="dxa"/>
                <w:vAlign w:val="center"/>
              </w:tcPr>
            </w:tcPrChange>
          </w:tcPr>
          <w:p w14:paraId="662F1787" w14:textId="77777777" w:rsidR="00D03609" w:rsidDel="008A5A59" w:rsidRDefault="00D03609" w:rsidP="0007727D">
            <w:pPr>
              <w:jc w:val="center"/>
              <w:rPr>
                <w:ins w:id="450" w:author="Balneg, Ronald@Energy" w:date="2018-11-06T10:08:00Z"/>
                <w:rFonts w:asciiTheme="minorHAnsi" w:hAnsiTheme="minorHAnsi"/>
                <w:sz w:val="18"/>
                <w:szCs w:val="18"/>
              </w:rPr>
            </w:pPr>
            <w:ins w:id="451" w:author="Balneg, Ronald@Energy" w:date="2018-11-06T10:08:00Z">
              <w:r>
                <w:rPr>
                  <w:rFonts w:asciiTheme="minorHAnsi" w:hAnsiTheme="minorHAnsi"/>
                  <w:sz w:val="18"/>
                  <w:szCs w:val="18"/>
                </w:rPr>
                <w:t>10</w:t>
              </w:r>
            </w:ins>
          </w:p>
        </w:tc>
        <w:tc>
          <w:tcPr>
            <w:tcW w:w="5098" w:type="dxa"/>
            <w:vAlign w:val="center"/>
            <w:tcPrChange w:id="452" w:author="Balneg, Ronald@Energy" w:date="2018-11-13T14:42:00Z">
              <w:tcPr>
                <w:tcW w:w="5101" w:type="dxa"/>
                <w:vAlign w:val="center"/>
              </w:tcPr>
            </w:tcPrChange>
          </w:tcPr>
          <w:p w14:paraId="37A67547" w14:textId="77777777" w:rsidR="00D03609" w:rsidRPr="00A42BCC" w:rsidDel="008A5A59" w:rsidRDefault="00D03609" w:rsidP="0007727D">
            <w:pPr>
              <w:rPr>
                <w:ins w:id="453" w:author="Balneg, Ronald@Energy" w:date="2018-11-06T10:08:00Z"/>
                <w:rFonts w:asciiTheme="minorHAnsi" w:hAnsiTheme="minorHAnsi"/>
                <w:sz w:val="18"/>
                <w:szCs w:val="18"/>
              </w:rPr>
            </w:pPr>
            <w:ins w:id="454" w:author="Balneg, Ronald@Energy" w:date="2018-11-06T10:08:00Z">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55" w:author="Balneg, Ronald@Energy" w:date="2018-11-13T14:42:00Z">
              <w:tcPr>
                <w:tcW w:w="5101" w:type="dxa"/>
                <w:vAlign w:val="center"/>
              </w:tcPr>
            </w:tcPrChange>
          </w:tcPr>
          <w:p w14:paraId="07EDF977" w14:textId="4F07F864" w:rsidR="00D03609" w:rsidRPr="00A42BCC" w:rsidDel="008A5A59" w:rsidRDefault="00D03609" w:rsidP="0007727D">
            <w:pPr>
              <w:rPr>
                <w:ins w:id="456" w:author="Balneg, Ronald@Energy" w:date="2018-11-06T10:08:00Z"/>
                <w:rFonts w:asciiTheme="minorHAnsi" w:hAnsiTheme="minorHAnsi"/>
                <w:sz w:val="18"/>
                <w:szCs w:val="18"/>
              </w:rPr>
            </w:pPr>
          </w:p>
        </w:tc>
      </w:tr>
      <w:tr w:rsidR="00D03609" w:rsidRPr="00A42BCC" w:rsidDel="008A5A59" w14:paraId="2C3BA071" w14:textId="77777777" w:rsidTr="0033231D">
        <w:trPr>
          <w:ins w:id="457" w:author="Balneg, Ronald@Energy" w:date="2018-11-06T10:08:00Z"/>
        </w:trPr>
        <w:tc>
          <w:tcPr>
            <w:tcW w:w="588" w:type="dxa"/>
            <w:vAlign w:val="center"/>
            <w:tcPrChange w:id="458" w:author="Balneg, Ronald@Energy" w:date="2018-11-13T14:42:00Z">
              <w:tcPr>
                <w:tcW w:w="588" w:type="dxa"/>
                <w:vAlign w:val="center"/>
              </w:tcPr>
            </w:tcPrChange>
          </w:tcPr>
          <w:p w14:paraId="3092899D" w14:textId="77777777" w:rsidR="00D03609" w:rsidDel="008A5A59" w:rsidRDefault="00D03609" w:rsidP="0007727D">
            <w:pPr>
              <w:jc w:val="center"/>
              <w:rPr>
                <w:ins w:id="459" w:author="Balneg, Ronald@Energy" w:date="2018-11-06T10:08:00Z"/>
                <w:rFonts w:asciiTheme="minorHAnsi" w:hAnsiTheme="minorHAnsi"/>
                <w:sz w:val="18"/>
                <w:szCs w:val="18"/>
              </w:rPr>
            </w:pPr>
            <w:ins w:id="460" w:author="Balneg, Ronald@Energy" w:date="2018-11-06T10:08:00Z">
              <w:r>
                <w:rPr>
                  <w:rFonts w:asciiTheme="minorHAnsi" w:hAnsiTheme="minorHAnsi"/>
                  <w:sz w:val="18"/>
                  <w:szCs w:val="18"/>
                </w:rPr>
                <w:t>11</w:t>
              </w:r>
            </w:ins>
          </w:p>
        </w:tc>
        <w:tc>
          <w:tcPr>
            <w:tcW w:w="5098" w:type="dxa"/>
            <w:vAlign w:val="center"/>
            <w:tcPrChange w:id="461" w:author="Balneg, Ronald@Energy" w:date="2018-11-13T14:42:00Z">
              <w:tcPr>
                <w:tcW w:w="5101" w:type="dxa"/>
                <w:vAlign w:val="center"/>
              </w:tcPr>
            </w:tcPrChange>
          </w:tcPr>
          <w:p w14:paraId="00B626C7" w14:textId="77777777" w:rsidR="00D03609" w:rsidRPr="00A42BCC" w:rsidDel="008A5A59" w:rsidRDefault="00D03609" w:rsidP="0007727D">
            <w:pPr>
              <w:rPr>
                <w:ins w:id="462" w:author="Balneg, Ronald@Energy" w:date="2018-11-06T10:08:00Z"/>
                <w:rFonts w:asciiTheme="minorHAnsi" w:hAnsiTheme="minorHAnsi"/>
                <w:sz w:val="18"/>
                <w:szCs w:val="18"/>
              </w:rPr>
            </w:pPr>
            <w:ins w:id="463" w:author="Balneg, Ronald@Energy" w:date="2018-11-06T10:08:00Z">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64" w:author="Balneg, Ronald@Energy" w:date="2018-11-13T14:42:00Z">
              <w:tcPr>
                <w:tcW w:w="5101" w:type="dxa"/>
                <w:vAlign w:val="center"/>
              </w:tcPr>
            </w:tcPrChange>
          </w:tcPr>
          <w:p w14:paraId="66FA527E" w14:textId="39FF0873" w:rsidR="00D03609" w:rsidRPr="00A42BCC" w:rsidDel="008A5A59" w:rsidRDefault="00D03609" w:rsidP="0007727D">
            <w:pPr>
              <w:rPr>
                <w:ins w:id="465" w:author="Balneg, Ronald@Energy" w:date="2018-11-06T10:08:00Z"/>
                <w:rFonts w:asciiTheme="minorHAnsi" w:hAnsiTheme="minorHAnsi"/>
                <w:sz w:val="18"/>
                <w:szCs w:val="18"/>
              </w:rPr>
            </w:pPr>
          </w:p>
        </w:tc>
      </w:tr>
      <w:tr w:rsidR="00D03609" w:rsidRPr="00A42BCC" w14:paraId="2757AC13" w14:textId="77777777" w:rsidTr="0033231D">
        <w:trPr>
          <w:ins w:id="466" w:author="Balneg, Ronald@Energy" w:date="2018-11-06T10:08:00Z"/>
        </w:trPr>
        <w:tc>
          <w:tcPr>
            <w:tcW w:w="588" w:type="dxa"/>
            <w:vAlign w:val="center"/>
            <w:tcPrChange w:id="467" w:author="Balneg, Ronald@Energy" w:date="2018-11-13T14:42:00Z">
              <w:tcPr>
                <w:tcW w:w="588" w:type="dxa"/>
                <w:vAlign w:val="center"/>
              </w:tcPr>
            </w:tcPrChange>
          </w:tcPr>
          <w:p w14:paraId="0686C6E0" w14:textId="77777777" w:rsidR="00D03609" w:rsidRPr="00A42BCC" w:rsidDel="00E42B9A" w:rsidRDefault="00D03609" w:rsidP="0007727D">
            <w:pPr>
              <w:jc w:val="center"/>
              <w:rPr>
                <w:ins w:id="468" w:author="Balneg, Ronald@Energy" w:date="2018-11-06T10:08:00Z"/>
                <w:rFonts w:asciiTheme="minorHAnsi" w:hAnsiTheme="minorHAnsi"/>
                <w:sz w:val="18"/>
                <w:szCs w:val="18"/>
              </w:rPr>
            </w:pPr>
            <w:ins w:id="469" w:author="Balneg, Ronald@Energy" w:date="2018-11-06T10:08:00Z">
              <w:r>
                <w:rPr>
                  <w:rFonts w:asciiTheme="minorHAnsi" w:hAnsiTheme="minorHAnsi"/>
                  <w:sz w:val="18"/>
                  <w:szCs w:val="18"/>
                </w:rPr>
                <w:t>12</w:t>
              </w:r>
            </w:ins>
          </w:p>
        </w:tc>
        <w:tc>
          <w:tcPr>
            <w:tcW w:w="5098" w:type="dxa"/>
            <w:vAlign w:val="center"/>
            <w:tcPrChange w:id="470" w:author="Balneg, Ronald@Energy" w:date="2018-11-13T14:42:00Z">
              <w:tcPr>
                <w:tcW w:w="5101" w:type="dxa"/>
                <w:vAlign w:val="center"/>
              </w:tcPr>
            </w:tcPrChange>
          </w:tcPr>
          <w:p w14:paraId="7B883F36" w14:textId="77777777" w:rsidR="00D03609" w:rsidRPr="00197C55" w:rsidRDefault="00D03609" w:rsidP="0007727D">
            <w:pPr>
              <w:rPr>
                <w:ins w:id="471" w:author="Balneg, Ronald@Energy" w:date="2018-11-06T10:08:00Z"/>
                <w:rFonts w:asciiTheme="minorHAnsi" w:hAnsiTheme="minorHAnsi"/>
                <w:sz w:val="18"/>
                <w:szCs w:val="18"/>
              </w:rPr>
            </w:pPr>
            <w:ins w:id="472" w:author="Balneg, Ronald@Energy" w:date="2018-11-06T10:08:00Z">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73" w:author="Balneg, Ronald@Energy" w:date="2018-11-13T14:42:00Z">
              <w:tcPr>
                <w:tcW w:w="5101" w:type="dxa"/>
                <w:vAlign w:val="center"/>
              </w:tcPr>
            </w:tcPrChange>
          </w:tcPr>
          <w:p w14:paraId="34EDF188" w14:textId="31D2AD63" w:rsidR="00D03609" w:rsidRPr="00A42BCC" w:rsidRDefault="00D03609" w:rsidP="0007727D">
            <w:pPr>
              <w:rPr>
                <w:ins w:id="474" w:author="Balneg, Ronald@Energy" w:date="2018-11-06T10:08:00Z"/>
                <w:rFonts w:asciiTheme="minorHAnsi" w:hAnsiTheme="minorHAnsi"/>
                <w:sz w:val="18"/>
                <w:szCs w:val="18"/>
              </w:rPr>
            </w:pPr>
          </w:p>
        </w:tc>
      </w:tr>
      <w:tr w:rsidR="00D03609" w14:paraId="63B3D063" w14:textId="77777777" w:rsidTr="0033231D">
        <w:trPr>
          <w:ins w:id="475" w:author="Balneg, Ronald@Energy" w:date="2018-11-06T10:08:00Z"/>
        </w:trPr>
        <w:tc>
          <w:tcPr>
            <w:tcW w:w="588" w:type="dxa"/>
            <w:vAlign w:val="center"/>
            <w:tcPrChange w:id="476" w:author="Balneg, Ronald@Energy" w:date="2018-11-13T14:42:00Z">
              <w:tcPr>
                <w:tcW w:w="588" w:type="dxa"/>
                <w:vAlign w:val="center"/>
              </w:tcPr>
            </w:tcPrChange>
          </w:tcPr>
          <w:p w14:paraId="69711B2F" w14:textId="77777777" w:rsidR="00D03609" w:rsidRDefault="00D03609" w:rsidP="0007727D">
            <w:pPr>
              <w:jc w:val="center"/>
              <w:rPr>
                <w:ins w:id="477" w:author="Balneg, Ronald@Energy" w:date="2018-11-06T10:08:00Z"/>
                <w:rFonts w:asciiTheme="minorHAnsi" w:hAnsiTheme="minorHAnsi"/>
                <w:sz w:val="18"/>
                <w:szCs w:val="18"/>
              </w:rPr>
            </w:pPr>
            <w:ins w:id="478" w:author="Balneg, Ronald@Energy" w:date="2018-11-06T10:08:00Z">
              <w:r>
                <w:rPr>
                  <w:rFonts w:asciiTheme="minorHAnsi" w:hAnsiTheme="minorHAnsi"/>
                  <w:sz w:val="18"/>
                  <w:szCs w:val="18"/>
                </w:rPr>
                <w:t>13</w:t>
              </w:r>
            </w:ins>
          </w:p>
        </w:tc>
        <w:tc>
          <w:tcPr>
            <w:tcW w:w="5098" w:type="dxa"/>
            <w:vAlign w:val="center"/>
            <w:tcPrChange w:id="479" w:author="Balneg, Ronald@Energy" w:date="2018-11-13T14:42:00Z">
              <w:tcPr>
                <w:tcW w:w="5101" w:type="dxa"/>
                <w:vAlign w:val="center"/>
              </w:tcPr>
            </w:tcPrChange>
          </w:tcPr>
          <w:p w14:paraId="332CC273" w14:textId="77777777" w:rsidR="00D03609" w:rsidRPr="00037CA8" w:rsidRDefault="00D03609" w:rsidP="0007727D">
            <w:pPr>
              <w:rPr>
                <w:ins w:id="480" w:author="Balneg, Ronald@Energy" w:date="2018-11-06T10:08:00Z"/>
                <w:rFonts w:asciiTheme="minorHAnsi" w:hAnsiTheme="minorHAnsi"/>
                <w:sz w:val="18"/>
                <w:szCs w:val="18"/>
              </w:rPr>
            </w:pPr>
            <w:ins w:id="481" w:author="Balneg, Ronald@Energy" w:date="2018-11-06T10:08:00Z">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ins>
          </w:p>
        </w:tc>
        <w:tc>
          <w:tcPr>
            <w:tcW w:w="5104" w:type="dxa"/>
            <w:vAlign w:val="center"/>
            <w:tcPrChange w:id="482" w:author="Balneg, Ronald@Energy" w:date="2018-11-13T14:42:00Z">
              <w:tcPr>
                <w:tcW w:w="5101" w:type="dxa"/>
                <w:vAlign w:val="center"/>
              </w:tcPr>
            </w:tcPrChange>
          </w:tcPr>
          <w:p w14:paraId="572C9097" w14:textId="5CE3CE31" w:rsidR="00D03609" w:rsidRDefault="00D03609" w:rsidP="0007727D">
            <w:pPr>
              <w:rPr>
                <w:ins w:id="483" w:author="Balneg, Ronald@Energy" w:date="2018-11-06T10:08:00Z"/>
                <w:rFonts w:asciiTheme="minorHAnsi" w:hAnsiTheme="minorHAnsi"/>
                <w:sz w:val="18"/>
                <w:szCs w:val="18"/>
              </w:rPr>
            </w:pPr>
          </w:p>
        </w:tc>
      </w:tr>
      <w:tr w:rsidR="00D03609" w:rsidRPr="00A42BCC" w14:paraId="33AA5810" w14:textId="77777777" w:rsidTr="0033231D">
        <w:trPr>
          <w:ins w:id="484" w:author="Balneg, Ronald@Energy" w:date="2018-11-06T10:08:00Z"/>
        </w:trPr>
        <w:tc>
          <w:tcPr>
            <w:tcW w:w="588" w:type="dxa"/>
            <w:vAlign w:val="center"/>
            <w:tcPrChange w:id="485" w:author="Balneg, Ronald@Energy" w:date="2018-11-13T14:42:00Z">
              <w:tcPr>
                <w:tcW w:w="588" w:type="dxa"/>
                <w:vAlign w:val="center"/>
              </w:tcPr>
            </w:tcPrChange>
          </w:tcPr>
          <w:p w14:paraId="044E5683" w14:textId="77777777" w:rsidR="00D03609" w:rsidRPr="00A42BCC" w:rsidDel="0053362D" w:rsidRDefault="00D03609" w:rsidP="0007727D">
            <w:pPr>
              <w:jc w:val="center"/>
              <w:rPr>
                <w:ins w:id="486" w:author="Balneg, Ronald@Energy" w:date="2018-11-06T10:08:00Z"/>
                <w:rFonts w:asciiTheme="minorHAnsi" w:hAnsiTheme="minorHAnsi"/>
                <w:sz w:val="18"/>
                <w:szCs w:val="18"/>
              </w:rPr>
            </w:pPr>
            <w:ins w:id="487" w:author="Balneg, Ronald@Energy" w:date="2018-11-06T10:08:00Z">
              <w:r>
                <w:rPr>
                  <w:rFonts w:asciiTheme="minorHAnsi" w:hAnsiTheme="minorHAnsi"/>
                  <w:sz w:val="18"/>
                  <w:szCs w:val="18"/>
                </w:rPr>
                <w:t>14</w:t>
              </w:r>
            </w:ins>
          </w:p>
        </w:tc>
        <w:tc>
          <w:tcPr>
            <w:tcW w:w="5098" w:type="dxa"/>
            <w:tcPrChange w:id="488" w:author="Balneg, Ronald@Energy" w:date="2018-11-13T14:42:00Z">
              <w:tcPr>
                <w:tcW w:w="5101" w:type="dxa"/>
              </w:tcPr>
            </w:tcPrChange>
          </w:tcPr>
          <w:p w14:paraId="4C598C52" w14:textId="77777777" w:rsidR="00D03609" w:rsidRPr="00A42BCC" w:rsidRDefault="00D03609" w:rsidP="0007727D">
            <w:pPr>
              <w:rPr>
                <w:ins w:id="489" w:author="Balneg, Ronald@Energy" w:date="2018-11-06T10:08:00Z"/>
                <w:rFonts w:asciiTheme="minorHAnsi" w:hAnsiTheme="minorHAnsi"/>
                <w:sz w:val="18"/>
                <w:szCs w:val="18"/>
              </w:rPr>
            </w:pPr>
            <w:ins w:id="490" w:author="Balneg, Ronald@Energy" w:date="2018-11-06T10:08:00Z">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ins>
          </w:p>
        </w:tc>
        <w:tc>
          <w:tcPr>
            <w:tcW w:w="5104" w:type="dxa"/>
            <w:tcPrChange w:id="491" w:author="Balneg, Ronald@Energy" w:date="2018-11-13T14:42:00Z">
              <w:tcPr>
                <w:tcW w:w="5101" w:type="dxa"/>
              </w:tcPr>
            </w:tcPrChange>
          </w:tcPr>
          <w:p w14:paraId="2269107D" w14:textId="2A6A0C4A" w:rsidR="00D03609" w:rsidRPr="00A42BCC" w:rsidRDefault="00D03609" w:rsidP="0007727D">
            <w:pPr>
              <w:rPr>
                <w:ins w:id="492" w:author="Balneg, Ronald@Energy" w:date="2018-11-06T10:08:00Z"/>
                <w:rFonts w:asciiTheme="minorHAnsi" w:hAnsiTheme="minorHAnsi"/>
                <w:sz w:val="18"/>
                <w:szCs w:val="18"/>
              </w:rPr>
            </w:pPr>
          </w:p>
        </w:tc>
      </w:tr>
      <w:tr w:rsidR="00D03609" w:rsidRPr="00A42BCC" w14:paraId="25B6D050" w14:textId="77777777" w:rsidTr="0033231D">
        <w:trPr>
          <w:ins w:id="493" w:author="Balneg, Ronald@Energy" w:date="2018-11-06T10:08:00Z"/>
        </w:trPr>
        <w:tc>
          <w:tcPr>
            <w:tcW w:w="588" w:type="dxa"/>
            <w:vAlign w:val="center"/>
            <w:tcPrChange w:id="494" w:author="Balneg, Ronald@Energy" w:date="2018-11-13T14:42:00Z">
              <w:tcPr>
                <w:tcW w:w="588" w:type="dxa"/>
                <w:vAlign w:val="center"/>
              </w:tcPr>
            </w:tcPrChange>
          </w:tcPr>
          <w:p w14:paraId="290130AF" w14:textId="77777777" w:rsidR="00D03609" w:rsidDel="00820D66" w:rsidRDefault="00D03609" w:rsidP="0007727D">
            <w:pPr>
              <w:jc w:val="center"/>
              <w:rPr>
                <w:ins w:id="495" w:author="Balneg, Ronald@Energy" w:date="2018-11-06T10:08:00Z"/>
                <w:rFonts w:asciiTheme="minorHAnsi" w:hAnsiTheme="minorHAnsi"/>
                <w:sz w:val="18"/>
                <w:szCs w:val="18"/>
              </w:rPr>
            </w:pPr>
            <w:ins w:id="496" w:author="Balneg, Ronald@Energy" w:date="2018-11-06T10:08:00Z">
              <w:r>
                <w:rPr>
                  <w:rFonts w:asciiTheme="minorHAnsi" w:hAnsiTheme="minorHAnsi"/>
                  <w:sz w:val="18"/>
                  <w:szCs w:val="18"/>
                </w:rPr>
                <w:t>15</w:t>
              </w:r>
            </w:ins>
          </w:p>
        </w:tc>
        <w:tc>
          <w:tcPr>
            <w:tcW w:w="5098" w:type="dxa"/>
            <w:vAlign w:val="center"/>
            <w:tcPrChange w:id="497" w:author="Balneg, Ronald@Energy" w:date="2018-11-13T14:42:00Z">
              <w:tcPr>
                <w:tcW w:w="5101" w:type="dxa"/>
                <w:vAlign w:val="center"/>
              </w:tcPr>
            </w:tcPrChange>
          </w:tcPr>
          <w:p w14:paraId="2DB57F5E" w14:textId="77777777" w:rsidR="00D03609" w:rsidRPr="00A42BCC" w:rsidRDefault="00D03609" w:rsidP="0007727D">
            <w:pPr>
              <w:rPr>
                <w:ins w:id="498" w:author="Balneg, Ronald@Energy" w:date="2018-11-06T10:08:00Z"/>
                <w:rFonts w:asciiTheme="minorHAnsi" w:hAnsiTheme="minorHAnsi"/>
                <w:sz w:val="18"/>
                <w:szCs w:val="18"/>
              </w:rPr>
            </w:pPr>
            <w:ins w:id="499" w:author="Balneg, Ronald@Energy" w:date="2018-11-06T10:08:00Z">
              <w:r>
                <w:rPr>
                  <w:rFonts w:asciiTheme="minorHAnsi" w:hAnsiTheme="minorHAnsi"/>
                  <w:sz w:val="18"/>
                  <w:szCs w:val="18"/>
                </w:rPr>
                <w:t>Test Procedure used</w:t>
              </w:r>
            </w:ins>
          </w:p>
        </w:tc>
        <w:tc>
          <w:tcPr>
            <w:tcW w:w="5104" w:type="dxa"/>
            <w:vAlign w:val="center"/>
            <w:tcPrChange w:id="500" w:author="Balneg, Ronald@Energy" w:date="2018-11-13T14:42:00Z">
              <w:tcPr>
                <w:tcW w:w="5101" w:type="dxa"/>
                <w:vAlign w:val="center"/>
              </w:tcPr>
            </w:tcPrChange>
          </w:tcPr>
          <w:p w14:paraId="1FA8B1B9" w14:textId="503FF250" w:rsidR="00D03609" w:rsidRPr="00A42BCC" w:rsidRDefault="00D03609" w:rsidP="0007727D">
            <w:pPr>
              <w:rPr>
                <w:ins w:id="501" w:author="Balneg, Ronald@Energy" w:date="2018-11-06T10:08:00Z"/>
                <w:rFonts w:asciiTheme="minorHAnsi" w:hAnsiTheme="minorHAnsi"/>
                <w:sz w:val="18"/>
                <w:szCs w:val="18"/>
              </w:rPr>
            </w:pPr>
          </w:p>
        </w:tc>
      </w:tr>
      <w:bookmarkEnd w:id="320"/>
    </w:tbl>
    <w:p w14:paraId="734118EC" w14:textId="77777777" w:rsidR="00D03609" w:rsidRPr="00A42BCC" w:rsidRDefault="00D03609" w:rsidP="00D03609">
      <w:pPr>
        <w:rPr>
          <w:ins w:id="502" w:author="Balneg, Ronald@Energy" w:date="2018-11-06T10:08:00Z"/>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503" w:author="Balneg, Ronald@Energy" w:date="2018-11-06T10:10:00Z">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90"/>
        <w:gridCol w:w="1613"/>
        <w:gridCol w:w="562"/>
        <w:gridCol w:w="1641"/>
        <w:gridCol w:w="1109"/>
        <w:gridCol w:w="288"/>
        <w:gridCol w:w="806"/>
        <w:gridCol w:w="1656"/>
        <w:gridCol w:w="547"/>
        <w:gridCol w:w="1983"/>
        <w:tblGridChange w:id="504">
          <w:tblGrid>
            <w:gridCol w:w="590"/>
            <w:gridCol w:w="1613"/>
            <w:gridCol w:w="562"/>
            <w:gridCol w:w="1641"/>
            <w:gridCol w:w="1109"/>
            <w:gridCol w:w="288"/>
            <w:gridCol w:w="806"/>
            <w:gridCol w:w="1656"/>
            <w:gridCol w:w="547"/>
            <w:gridCol w:w="2204"/>
          </w:tblGrid>
        </w:tblGridChange>
      </w:tblGrid>
      <w:tr w:rsidR="00D03609" w:rsidRPr="00A42BCC" w14:paraId="1E13ED8F" w14:textId="77777777" w:rsidTr="003821BA">
        <w:trPr>
          <w:ins w:id="505" w:author="Balneg, Ronald@Energy" w:date="2018-11-06T10:08:00Z"/>
        </w:trPr>
        <w:tc>
          <w:tcPr>
            <w:tcW w:w="10795" w:type="dxa"/>
            <w:gridSpan w:val="10"/>
            <w:tcPrChange w:id="506" w:author="Balneg, Ronald@Energy" w:date="2018-11-06T10:10:00Z">
              <w:tcPr>
                <w:tcW w:w="11016" w:type="dxa"/>
                <w:gridSpan w:val="10"/>
              </w:tcPr>
            </w:tcPrChange>
          </w:tcPr>
          <w:p w14:paraId="236613D7" w14:textId="77777777" w:rsidR="00D03609" w:rsidRPr="005A593D" w:rsidRDefault="00D03609" w:rsidP="0007727D">
            <w:pPr>
              <w:keepNext/>
              <w:rPr>
                <w:ins w:id="507" w:author="Balneg, Ronald@Energy" w:date="2018-11-06T10:08:00Z"/>
                <w:rFonts w:asciiTheme="minorHAnsi" w:hAnsiTheme="minorHAnsi"/>
                <w:szCs w:val="18"/>
              </w:rPr>
            </w:pPr>
            <w:ins w:id="508" w:author="Balneg, Ronald@Energy" w:date="2018-11-06T10:08:00Z">
              <w:r w:rsidRPr="005A593D">
                <w:rPr>
                  <w:rFonts w:asciiTheme="minorHAnsi" w:hAnsiTheme="minorHAnsi"/>
                  <w:b/>
                  <w:szCs w:val="18"/>
                </w:rPr>
                <w:t>B. Diagnostic Equipment Information</w:t>
              </w:r>
            </w:ins>
          </w:p>
        </w:tc>
      </w:tr>
      <w:tr w:rsidR="00D03609" w:rsidRPr="00A42BCC" w14:paraId="0F8EEA0E" w14:textId="77777777" w:rsidTr="003821BA">
        <w:trPr>
          <w:ins w:id="509" w:author="Balneg, Ronald@Energy" w:date="2018-11-06T10:08:00Z"/>
        </w:trPr>
        <w:tc>
          <w:tcPr>
            <w:tcW w:w="590" w:type="dxa"/>
            <w:vAlign w:val="center"/>
            <w:tcPrChange w:id="510" w:author="Balneg, Ronald@Energy" w:date="2018-11-06T10:10:00Z">
              <w:tcPr>
                <w:tcW w:w="590" w:type="dxa"/>
                <w:vAlign w:val="center"/>
              </w:tcPr>
            </w:tcPrChange>
          </w:tcPr>
          <w:p w14:paraId="7D8D413D" w14:textId="77777777" w:rsidR="00D03609" w:rsidRPr="00A42BCC" w:rsidRDefault="00D03609" w:rsidP="0007727D">
            <w:pPr>
              <w:keepNext/>
              <w:jc w:val="center"/>
              <w:rPr>
                <w:ins w:id="511" w:author="Balneg, Ronald@Energy" w:date="2018-11-06T10:08:00Z"/>
                <w:rFonts w:asciiTheme="minorHAnsi" w:hAnsiTheme="minorHAnsi"/>
                <w:sz w:val="18"/>
                <w:szCs w:val="18"/>
              </w:rPr>
            </w:pPr>
            <w:ins w:id="512" w:author="Balneg, Ronald@Energy" w:date="2018-11-06T10:08:00Z">
              <w:r w:rsidRPr="00A42BCC">
                <w:rPr>
                  <w:rFonts w:asciiTheme="minorHAnsi" w:hAnsiTheme="minorHAnsi"/>
                  <w:sz w:val="18"/>
                  <w:szCs w:val="18"/>
                </w:rPr>
                <w:t>01</w:t>
              </w:r>
            </w:ins>
          </w:p>
        </w:tc>
        <w:tc>
          <w:tcPr>
            <w:tcW w:w="5213" w:type="dxa"/>
            <w:gridSpan w:val="5"/>
            <w:vAlign w:val="center"/>
            <w:tcPrChange w:id="513" w:author="Balneg, Ronald@Energy" w:date="2018-11-06T10:10:00Z">
              <w:tcPr>
                <w:tcW w:w="5213" w:type="dxa"/>
                <w:gridSpan w:val="5"/>
                <w:vAlign w:val="center"/>
              </w:tcPr>
            </w:tcPrChange>
          </w:tcPr>
          <w:p w14:paraId="2F0CCD81" w14:textId="77777777" w:rsidR="00D03609" w:rsidRPr="00A42BCC" w:rsidRDefault="00D03609" w:rsidP="0007727D">
            <w:pPr>
              <w:keepNext/>
              <w:rPr>
                <w:ins w:id="514" w:author="Balneg, Ronald@Energy" w:date="2018-11-06T10:08:00Z"/>
                <w:rFonts w:asciiTheme="minorHAnsi" w:hAnsiTheme="minorHAnsi"/>
                <w:sz w:val="18"/>
                <w:szCs w:val="18"/>
              </w:rPr>
            </w:pPr>
            <w:ins w:id="515" w:author="Balneg, Ronald@Energy" w:date="2018-11-06T10:08:00Z">
              <w:r w:rsidRPr="00A42BCC">
                <w:rPr>
                  <w:rFonts w:asciiTheme="minorHAnsi" w:hAnsiTheme="minorHAnsi"/>
                  <w:sz w:val="18"/>
                  <w:szCs w:val="18"/>
                </w:rPr>
                <w:t>Number of Manometers Used to Measure Home Pressurization</w:t>
              </w:r>
            </w:ins>
          </w:p>
        </w:tc>
        <w:tc>
          <w:tcPr>
            <w:tcW w:w="4992" w:type="dxa"/>
            <w:gridSpan w:val="4"/>
            <w:tcPrChange w:id="516" w:author="Balneg, Ronald@Energy" w:date="2018-11-06T10:10:00Z">
              <w:tcPr>
                <w:tcW w:w="5213" w:type="dxa"/>
                <w:gridSpan w:val="4"/>
              </w:tcPr>
            </w:tcPrChange>
          </w:tcPr>
          <w:p w14:paraId="19348995" w14:textId="4DDB799B" w:rsidR="00D03609" w:rsidRPr="00A42BCC" w:rsidRDefault="00D03609">
            <w:pPr>
              <w:keepNext/>
              <w:rPr>
                <w:ins w:id="517" w:author="Balneg, Ronald@Energy" w:date="2018-11-06T10:08:00Z"/>
                <w:rFonts w:asciiTheme="minorHAnsi" w:hAnsiTheme="minorHAnsi"/>
                <w:sz w:val="18"/>
                <w:szCs w:val="18"/>
              </w:rPr>
            </w:pPr>
          </w:p>
        </w:tc>
      </w:tr>
      <w:tr w:rsidR="00D03609" w:rsidRPr="00A42BCC" w14:paraId="6F43FA61" w14:textId="77777777" w:rsidTr="003821BA">
        <w:trPr>
          <w:ins w:id="518" w:author="Balneg, Ronald@Energy" w:date="2018-11-06T10:08:00Z"/>
        </w:trPr>
        <w:tc>
          <w:tcPr>
            <w:tcW w:w="2203" w:type="dxa"/>
            <w:gridSpan w:val="2"/>
            <w:vAlign w:val="center"/>
            <w:tcPrChange w:id="519" w:author="Balneg, Ronald@Energy" w:date="2018-11-06T10:10:00Z">
              <w:tcPr>
                <w:tcW w:w="2203" w:type="dxa"/>
                <w:gridSpan w:val="2"/>
                <w:vAlign w:val="center"/>
              </w:tcPr>
            </w:tcPrChange>
          </w:tcPr>
          <w:p w14:paraId="78B5D527" w14:textId="77777777" w:rsidR="00D03609" w:rsidRPr="00A42BCC" w:rsidRDefault="00D03609" w:rsidP="0007727D">
            <w:pPr>
              <w:keepNext/>
              <w:jc w:val="center"/>
              <w:rPr>
                <w:ins w:id="520" w:author="Balneg, Ronald@Energy" w:date="2018-11-06T10:08:00Z"/>
                <w:rFonts w:asciiTheme="minorHAnsi" w:hAnsiTheme="minorHAnsi"/>
                <w:sz w:val="18"/>
                <w:szCs w:val="18"/>
              </w:rPr>
            </w:pPr>
            <w:ins w:id="521" w:author="Balneg, Ronald@Energy" w:date="2018-11-06T10:08:00Z">
              <w:r w:rsidRPr="00A42BCC">
                <w:rPr>
                  <w:rFonts w:asciiTheme="minorHAnsi" w:hAnsiTheme="minorHAnsi"/>
                  <w:sz w:val="18"/>
                  <w:szCs w:val="18"/>
                </w:rPr>
                <w:t>02</w:t>
              </w:r>
            </w:ins>
          </w:p>
        </w:tc>
        <w:tc>
          <w:tcPr>
            <w:tcW w:w="2203" w:type="dxa"/>
            <w:gridSpan w:val="2"/>
            <w:vAlign w:val="center"/>
            <w:tcPrChange w:id="522" w:author="Balneg, Ronald@Energy" w:date="2018-11-06T10:10:00Z">
              <w:tcPr>
                <w:tcW w:w="2203" w:type="dxa"/>
                <w:gridSpan w:val="2"/>
                <w:vAlign w:val="center"/>
              </w:tcPr>
            </w:tcPrChange>
          </w:tcPr>
          <w:p w14:paraId="72BF309A" w14:textId="77777777" w:rsidR="00D03609" w:rsidRPr="00A42BCC" w:rsidRDefault="00D03609" w:rsidP="0007727D">
            <w:pPr>
              <w:keepNext/>
              <w:jc w:val="center"/>
              <w:rPr>
                <w:ins w:id="523" w:author="Balneg, Ronald@Energy" w:date="2018-11-06T10:08:00Z"/>
                <w:rFonts w:asciiTheme="minorHAnsi" w:hAnsiTheme="minorHAnsi"/>
                <w:sz w:val="18"/>
                <w:szCs w:val="18"/>
              </w:rPr>
            </w:pPr>
            <w:ins w:id="524" w:author="Balneg, Ronald@Energy" w:date="2018-11-06T10:08:00Z">
              <w:r w:rsidRPr="00A42BCC">
                <w:rPr>
                  <w:rFonts w:asciiTheme="minorHAnsi" w:hAnsiTheme="minorHAnsi"/>
                  <w:sz w:val="18"/>
                  <w:szCs w:val="18"/>
                </w:rPr>
                <w:t>03</w:t>
              </w:r>
            </w:ins>
          </w:p>
        </w:tc>
        <w:tc>
          <w:tcPr>
            <w:tcW w:w="2203" w:type="dxa"/>
            <w:gridSpan w:val="3"/>
            <w:vAlign w:val="center"/>
            <w:tcPrChange w:id="525" w:author="Balneg, Ronald@Energy" w:date="2018-11-06T10:10:00Z">
              <w:tcPr>
                <w:tcW w:w="2203" w:type="dxa"/>
                <w:gridSpan w:val="3"/>
                <w:vAlign w:val="center"/>
              </w:tcPr>
            </w:tcPrChange>
          </w:tcPr>
          <w:p w14:paraId="2BB87277" w14:textId="77777777" w:rsidR="00D03609" w:rsidRPr="00A42BCC" w:rsidRDefault="00D03609" w:rsidP="0007727D">
            <w:pPr>
              <w:keepNext/>
              <w:jc w:val="center"/>
              <w:rPr>
                <w:ins w:id="526" w:author="Balneg, Ronald@Energy" w:date="2018-11-06T10:08:00Z"/>
                <w:rFonts w:asciiTheme="minorHAnsi" w:hAnsiTheme="minorHAnsi"/>
                <w:sz w:val="18"/>
                <w:szCs w:val="18"/>
              </w:rPr>
            </w:pPr>
            <w:ins w:id="527" w:author="Balneg, Ronald@Energy" w:date="2018-11-06T10:08:00Z">
              <w:r w:rsidRPr="00A42BCC">
                <w:rPr>
                  <w:rFonts w:asciiTheme="minorHAnsi" w:hAnsiTheme="minorHAnsi"/>
                  <w:sz w:val="18"/>
                  <w:szCs w:val="18"/>
                </w:rPr>
                <w:t>04</w:t>
              </w:r>
            </w:ins>
          </w:p>
        </w:tc>
        <w:tc>
          <w:tcPr>
            <w:tcW w:w="2203" w:type="dxa"/>
            <w:gridSpan w:val="2"/>
            <w:vAlign w:val="center"/>
            <w:tcPrChange w:id="528" w:author="Balneg, Ronald@Energy" w:date="2018-11-06T10:10:00Z">
              <w:tcPr>
                <w:tcW w:w="2203" w:type="dxa"/>
                <w:gridSpan w:val="2"/>
                <w:vAlign w:val="center"/>
              </w:tcPr>
            </w:tcPrChange>
          </w:tcPr>
          <w:p w14:paraId="5E0C1612" w14:textId="77777777" w:rsidR="00D03609" w:rsidRPr="00A42BCC" w:rsidRDefault="00D03609" w:rsidP="0007727D">
            <w:pPr>
              <w:keepNext/>
              <w:jc w:val="center"/>
              <w:rPr>
                <w:ins w:id="529" w:author="Balneg, Ronald@Energy" w:date="2018-11-06T10:08:00Z"/>
                <w:rFonts w:asciiTheme="minorHAnsi" w:hAnsiTheme="minorHAnsi"/>
                <w:sz w:val="18"/>
                <w:szCs w:val="18"/>
              </w:rPr>
            </w:pPr>
            <w:ins w:id="530" w:author="Balneg, Ronald@Energy" w:date="2018-11-06T10:08:00Z">
              <w:r w:rsidRPr="00A42BCC">
                <w:rPr>
                  <w:rFonts w:asciiTheme="minorHAnsi" w:hAnsiTheme="minorHAnsi"/>
                  <w:sz w:val="18"/>
                  <w:szCs w:val="18"/>
                </w:rPr>
                <w:t>05</w:t>
              </w:r>
            </w:ins>
          </w:p>
        </w:tc>
        <w:tc>
          <w:tcPr>
            <w:tcW w:w="1983" w:type="dxa"/>
            <w:vAlign w:val="center"/>
            <w:tcPrChange w:id="531" w:author="Balneg, Ronald@Energy" w:date="2018-11-06T10:10:00Z">
              <w:tcPr>
                <w:tcW w:w="2204" w:type="dxa"/>
                <w:vAlign w:val="center"/>
              </w:tcPr>
            </w:tcPrChange>
          </w:tcPr>
          <w:p w14:paraId="10B79E63" w14:textId="77777777" w:rsidR="00D03609" w:rsidRPr="00A42BCC" w:rsidRDefault="00D03609" w:rsidP="0007727D">
            <w:pPr>
              <w:keepNext/>
              <w:jc w:val="center"/>
              <w:rPr>
                <w:ins w:id="532" w:author="Balneg, Ronald@Energy" w:date="2018-11-06T10:08:00Z"/>
                <w:rFonts w:asciiTheme="minorHAnsi" w:hAnsiTheme="minorHAnsi"/>
                <w:sz w:val="18"/>
                <w:szCs w:val="18"/>
              </w:rPr>
            </w:pPr>
            <w:ins w:id="533" w:author="Balneg, Ronald@Energy" w:date="2018-11-06T10:08:00Z">
              <w:r w:rsidRPr="00A42BCC">
                <w:rPr>
                  <w:rFonts w:asciiTheme="minorHAnsi" w:hAnsiTheme="minorHAnsi"/>
                  <w:sz w:val="18"/>
                  <w:szCs w:val="18"/>
                </w:rPr>
                <w:t>06</w:t>
              </w:r>
            </w:ins>
          </w:p>
        </w:tc>
      </w:tr>
      <w:tr w:rsidR="00D03609" w:rsidRPr="00A42BCC" w14:paraId="5F8BD0D4" w14:textId="77777777" w:rsidTr="003821BA">
        <w:trPr>
          <w:ins w:id="534" w:author="Balneg, Ronald@Energy" w:date="2018-11-06T10:08:00Z"/>
        </w:trPr>
        <w:tc>
          <w:tcPr>
            <w:tcW w:w="2203" w:type="dxa"/>
            <w:gridSpan w:val="2"/>
            <w:vAlign w:val="bottom"/>
            <w:tcPrChange w:id="535" w:author="Balneg, Ronald@Energy" w:date="2018-11-06T10:10:00Z">
              <w:tcPr>
                <w:tcW w:w="2203" w:type="dxa"/>
                <w:gridSpan w:val="2"/>
                <w:vAlign w:val="bottom"/>
              </w:tcPr>
            </w:tcPrChange>
          </w:tcPr>
          <w:p w14:paraId="1DE940D8" w14:textId="77777777" w:rsidR="00D03609" w:rsidRPr="00A42BCC" w:rsidRDefault="00D03609" w:rsidP="0007727D">
            <w:pPr>
              <w:keepNext/>
              <w:jc w:val="center"/>
              <w:rPr>
                <w:ins w:id="536" w:author="Balneg, Ronald@Energy" w:date="2018-11-06T10:08:00Z"/>
                <w:rFonts w:asciiTheme="minorHAnsi" w:hAnsiTheme="minorHAnsi"/>
                <w:sz w:val="18"/>
                <w:szCs w:val="18"/>
              </w:rPr>
            </w:pPr>
            <w:ins w:id="537" w:author="Balneg, Ronald@Energy" w:date="2018-11-06T10:08:00Z">
              <w:r w:rsidRPr="00A42BCC">
                <w:rPr>
                  <w:rFonts w:asciiTheme="minorHAnsi" w:hAnsiTheme="minorHAnsi"/>
                  <w:sz w:val="18"/>
                  <w:szCs w:val="18"/>
                </w:rPr>
                <w:t>Manometer                  Make</w:t>
              </w:r>
            </w:ins>
          </w:p>
        </w:tc>
        <w:tc>
          <w:tcPr>
            <w:tcW w:w="2203" w:type="dxa"/>
            <w:gridSpan w:val="2"/>
            <w:vAlign w:val="bottom"/>
            <w:tcPrChange w:id="538" w:author="Balneg, Ronald@Energy" w:date="2018-11-06T10:10:00Z">
              <w:tcPr>
                <w:tcW w:w="2203" w:type="dxa"/>
                <w:gridSpan w:val="2"/>
                <w:vAlign w:val="bottom"/>
              </w:tcPr>
            </w:tcPrChange>
          </w:tcPr>
          <w:p w14:paraId="18695DA3" w14:textId="77777777" w:rsidR="00D03609" w:rsidRPr="00A42BCC" w:rsidRDefault="00D03609" w:rsidP="0007727D">
            <w:pPr>
              <w:keepNext/>
              <w:jc w:val="center"/>
              <w:rPr>
                <w:ins w:id="539" w:author="Balneg, Ronald@Energy" w:date="2018-11-06T10:08:00Z"/>
                <w:rFonts w:asciiTheme="minorHAnsi" w:hAnsiTheme="minorHAnsi"/>
                <w:sz w:val="18"/>
                <w:szCs w:val="18"/>
              </w:rPr>
            </w:pPr>
            <w:ins w:id="540" w:author="Balneg, Ronald@Energy" w:date="2018-11-06T10:08:00Z">
              <w:r w:rsidRPr="00A42BCC">
                <w:rPr>
                  <w:rFonts w:asciiTheme="minorHAnsi" w:hAnsiTheme="minorHAnsi"/>
                  <w:sz w:val="18"/>
                  <w:szCs w:val="18"/>
                </w:rPr>
                <w:t>Manometer                 Model</w:t>
              </w:r>
            </w:ins>
          </w:p>
        </w:tc>
        <w:tc>
          <w:tcPr>
            <w:tcW w:w="2203" w:type="dxa"/>
            <w:gridSpan w:val="3"/>
            <w:vAlign w:val="bottom"/>
            <w:tcPrChange w:id="541" w:author="Balneg, Ronald@Energy" w:date="2018-11-06T10:10:00Z">
              <w:tcPr>
                <w:tcW w:w="2203" w:type="dxa"/>
                <w:gridSpan w:val="3"/>
                <w:vAlign w:val="bottom"/>
              </w:tcPr>
            </w:tcPrChange>
          </w:tcPr>
          <w:p w14:paraId="1D39EE6A" w14:textId="77777777" w:rsidR="00D03609" w:rsidRPr="00A42BCC" w:rsidRDefault="00D03609" w:rsidP="0007727D">
            <w:pPr>
              <w:keepNext/>
              <w:jc w:val="center"/>
              <w:rPr>
                <w:ins w:id="542" w:author="Balneg, Ronald@Energy" w:date="2018-11-06T10:08:00Z"/>
                <w:rFonts w:asciiTheme="minorHAnsi" w:hAnsiTheme="minorHAnsi"/>
                <w:sz w:val="18"/>
                <w:szCs w:val="18"/>
              </w:rPr>
            </w:pPr>
            <w:ins w:id="543" w:author="Balneg, Ronald@Energy" w:date="2018-11-06T10:08:00Z">
              <w:r w:rsidRPr="00A42BCC">
                <w:rPr>
                  <w:rFonts w:asciiTheme="minorHAnsi" w:hAnsiTheme="minorHAnsi"/>
                  <w:sz w:val="18"/>
                  <w:szCs w:val="18"/>
                </w:rPr>
                <w:t>Manometer                   Serial                          Number</w:t>
              </w:r>
            </w:ins>
          </w:p>
        </w:tc>
        <w:tc>
          <w:tcPr>
            <w:tcW w:w="2203" w:type="dxa"/>
            <w:gridSpan w:val="2"/>
            <w:vAlign w:val="bottom"/>
            <w:tcPrChange w:id="544" w:author="Balneg, Ronald@Energy" w:date="2018-11-06T10:10:00Z">
              <w:tcPr>
                <w:tcW w:w="2203" w:type="dxa"/>
                <w:gridSpan w:val="2"/>
                <w:vAlign w:val="bottom"/>
              </w:tcPr>
            </w:tcPrChange>
          </w:tcPr>
          <w:p w14:paraId="527C14D3" w14:textId="77777777" w:rsidR="00D03609" w:rsidRPr="00A42BCC" w:rsidRDefault="00D03609" w:rsidP="0007727D">
            <w:pPr>
              <w:keepNext/>
              <w:jc w:val="center"/>
              <w:rPr>
                <w:ins w:id="545" w:author="Balneg, Ronald@Energy" w:date="2018-11-06T10:08:00Z"/>
                <w:rFonts w:asciiTheme="minorHAnsi" w:hAnsiTheme="minorHAnsi"/>
                <w:sz w:val="18"/>
                <w:szCs w:val="18"/>
              </w:rPr>
            </w:pPr>
            <w:ins w:id="546" w:author="Balneg, Ronald@Energy" w:date="2018-11-06T10:08:00Z">
              <w:r w:rsidRPr="00A42BCC">
                <w:rPr>
                  <w:rFonts w:asciiTheme="minorHAnsi" w:hAnsiTheme="minorHAnsi"/>
                  <w:sz w:val="18"/>
                  <w:szCs w:val="18"/>
                </w:rPr>
                <w:t>Manometer         Calibration                      Date</w:t>
              </w:r>
            </w:ins>
          </w:p>
        </w:tc>
        <w:tc>
          <w:tcPr>
            <w:tcW w:w="1983" w:type="dxa"/>
            <w:vAlign w:val="bottom"/>
            <w:tcPrChange w:id="547" w:author="Balneg, Ronald@Energy" w:date="2018-11-06T10:10:00Z">
              <w:tcPr>
                <w:tcW w:w="2204" w:type="dxa"/>
                <w:vAlign w:val="bottom"/>
              </w:tcPr>
            </w:tcPrChange>
          </w:tcPr>
          <w:p w14:paraId="7D37C4F4" w14:textId="77777777" w:rsidR="00D03609" w:rsidRPr="00A42BCC" w:rsidRDefault="00D03609" w:rsidP="0007727D">
            <w:pPr>
              <w:keepNext/>
              <w:jc w:val="center"/>
              <w:rPr>
                <w:ins w:id="548" w:author="Balneg, Ronald@Energy" w:date="2018-11-06T10:08:00Z"/>
                <w:rFonts w:asciiTheme="minorHAnsi" w:hAnsiTheme="minorHAnsi"/>
                <w:sz w:val="18"/>
                <w:szCs w:val="18"/>
              </w:rPr>
            </w:pPr>
            <w:ins w:id="549" w:author="Balneg, Ronald@Energy" w:date="2018-11-06T10:08:00Z">
              <w:r w:rsidRPr="00A42BCC">
                <w:rPr>
                  <w:rFonts w:asciiTheme="minorHAnsi" w:hAnsiTheme="minorHAnsi"/>
                  <w:sz w:val="18"/>
                  <w:szCs w:val="18"/>
                </w:rPr>
                <w:t>Manometer        Calibration                   Status</w:t>
              </w:r>
            </w:ins>
          </w:p>
        </w:tc>
      </w:tr>
      <w:tr w:rsidR="00D03609" w:rsidRPr="00A42BCC" w14:paraId="29FF1CF6" w14:textId="77777777" w:rsidTr="003821BA">
        <w:trPr>
          <w:ins w:id="550" w:author="Balneg, Ronald@Energy" w:date="2018-11-06T10:08:00Z"/>
        </w:trPr>
        <w:tc>
          <w:tcPr>
            <w:tcW w:w="2203" w:type="dxa"/>
            <w:gridSpan w:val="2"/>
            <w:vAlign w:val="center"/>
            <w:tcPrChange w:id="551" w:author="Balneg, Ronald@Energy" w:date="2018-11-06T10:10:00Z">
              <w:tcPr>
                <w:tcW w:w="2203" w:type="dxa"/>
                <w:gridSpan w:val="2"/>
                <w:vAlign w:val="center"/>
              </w:tcPr>
            </w:tcPrChange>
          </w:tcPr>
          <w:p w14:paraId="11D74F87" w14:textId="69FAAA38" w:rsidR="00D03609" w:rsidRPr="00A42BCC" w:rsidRDefault="00D03609" w:rsidP="0007727D">
            <w:pPr>
              <w:keepNext/>
              <w:jc w:val="center"/>
              <w:rPr>
                <w:ins w:id="552" w:author="Balneg, Ronald@Energy" w:date="2018-11-06T10:08:00Z"/>
                <w:rFonts w:asciiTheme="minorHAnsi" w:hAnsiTheme="minorHAnsi"/>
                <w:sz w:val="18"/>
                <w:szCs w:val="18"/>
              </w:rPr>
            </w:pPr>
          </w:p>
        </w:tc>
        <w:tc>
          <w:tcPr>
            <w:tcW w:w="2203" w:type="dxa"/>
            <w:gridSpan w:val="2"/>
            <w:vAlign w:val="center"/>
            <w:tcPrChange w:id="553" w:author="Balneg, Ronald@Energy" w:date="2018-11-06T10:10:00Z">
              <w:tcPr>
                <w:tcW w:w="2203" w:type="dxa"/>
                <w:gridSpan w:val="2"/>
                <w:vAlign w:val="center"/>
              </w:tcPr>
            </w:tcPrChange>
          </w:tcPr>
          <w:p w14:paraId="0C12A0D9" w14:textId="3E8E08F6" w:rsidR="00D03609" w:rsidRPr="00A42BCC" w:rsidRDefault="00D03609" w:rsidP="0007727D">
            <w:pPr>
              <w:keepNext/>
              <w:jc w:val="center"/>
              <w:rPr>
                <w:ins w:id="554" w:author="Balneg, Ronald@Energy" w:date="2018-11-06T10:08:00Z"/>
                <w:rFonts w:asciiTheme="minorHAnsi" w:hAnsiTheme="minorHAnsi"/>
                <w:sz w:val="18"/>
                <w:szCs w:val="18"/>
              </w:rPr>
            </w:pPr>
          </w:p>
        </w:tc>
        <w:tc>
          <w:tcPr>
            <w:tcW w:w="2203" w:type="dxa"/>
            <w:gridSpan w:val="3"/>
            <w:vAlign w:val="center"/>
            <w:tcPrChange w:id="555" w:author="Balneg, Ronald@Energy" w:date="2018-11-06T10:10:00Z">
              <w:tcPr>
                <w:tcW w:w="2203" w:type="dxa"/>
                <w:gridSpan w:val="3"/>
                <w:vAlign w:val="center"/>
              </w:tcPr>
            </w:tcPrChange>
          </w:tcPr>
          <w:p w14:paraId="41B15E27" w14:textId="217FCAA6" w:rsidR="00D03609" w:rsidRPr="00A42BCC" w:rsidRDefault="00D03609" w:rsidP="0007727D">
            <w:pPr>
              <w:keepNext/>
              <w:jc w:val="center"/>
              <w:rPr>
                <w:ins w:id="556" w:author="Balneg, Ronald@Energy" w:date="2018-11-06T10:08:00Z"/>
                <w:rFonts w:asciiTheme="minorHAnsi" w:hAnsiTheme="minorHAnsi"/>
                <w:sz w:val="18"/>
                <w:szCs w:val="18"/>
              </w:rPr>
            </w:pPr>
          </w:p>
        </w:tc>
        <w:tc>
          <w:tcPr>
            <w:tcW w:w="2203" w:type="dxa"/>
            <w:gridSpan w:val="2"/>
            <w:vAlign w:val="center"/>
            <w:tcPrChange w:id="557" w:author="Balneg, Ronald@Energy" w:date="2018-11-06T10:10:00Z">
              <w:tcPr>
                <w:tcW w:w="2203" w:type="dxa"/>
                <w:gridSpan w:val="2"/>
                <w:vAlign w:val="center"/>
              </w:tcPr>
            </w:tcPrChange>
          </w:tcPr>
          <w:p w14:paraId="4C75D649" w14:textId="31B7EAF0" w:rsidR="00D03609" w:rsidRPr="00A42BCC" w:rsidRDefault="00D03609" w:rsidP="0007727D">
            <w:pPr>
              <w:keepNext/>
              <w:jc w:val="center"/>
              <w:rPr>
                <w:ins w:id="558" w:author="Balneg, Ronald@Energy" w:date="2018-11-06T10:08:00Z"/>
                <w:rFonts w:asciiTheme="minorHAnsi" w:hAnsiTheme="minorHAnsi"/>
                <w:sz w:val="18"/>
                <w:szCs w:val="18"/>
              </w:rPr>
            </w:pPr>
          </w:p>
        </w:tc>
        <w:tc>
          <w:tcPr>
            <w:tcW w:w="1983" w:type="dxa"/>
            <w:vAlign w:val="center"/>
            <w:tcPrChange w:id="559" w:author="Balneg, Ronald@Energy" w:date="2018-11-06T10:10:00Z">
              <w:tcPr>
                <w:tcW w:w="2204" w:type="dxa"/>
                <w:vAlign w:val="center"/>
              </w:tcPr>
            </w:tcPrChange>
          </w:tcPr>
          <w:p w14:paraId="5FAA795F" w14:textId="356D0079" w:rsidR="00D03609" w:rsidRPr="00A42BCC" w:rsidRDefault="00D03609" w:rsidP="0007727D">
            <w:pPr>
              <w:keepNext/>
              <w:jc w:val="center"/>
              <w:rPr>
                <w:ins w:id="560" w:author="Balneg, Ronald@Energy" w:date="2018-11-06T10:08:00Z"/>
                <w:rFonts w:asciiTheme="minorHAnsi" w:hAnsiTheme="minorHAnsi"/>
                <w:sz w:val="18"/>
                <w:szCs w:val="18"/>
              </w:rPr>
            </w:pPr>
          </w:p>
        </w:tc>
      </w:tr>
      <w:tr w:rsidR="00D03609" w:rsidRPr="00A42BCC" w14:paraId="18C2BF56" w14:textId="77777777" w:rsidTr="003821BA">
        <w:trPr>
          <w:ins w:id="561" w:author="Balneg, Ronald@Energy" w:date="2018-11-06T10:08:00Z"/>
        </w:trPr>
        <w:tc>
          <w:tcPr>
            <w:tcW w:w="2203" w:type="dxa"/>
            <w:gridSpan w:val="2"/>
            <w:tcBorders>
              <w:bottom w:val="single" w:sz="12" w:space="0" w:color="000000"/>
            </w:tcBorders>
            <w:vAlign w:val="center"/>
            <w:tcPrChange w:id="562" w:author="Balneg, Ronald@Energy" w:date="2018-11-06T10:10:00Z">
              <w:tcPr>
                <w:tcW w:w="2203" w:type="dxa"/>
                <w:gridSpan w:val="2"/>
                <w:tcBorders>
                  <w:bottom w:val="single" w:sz="12" w:space="0" w:color="000000"/>
                </w:tcBorders>
                <w:vAlign w:val="center"/>
              </w:tcPr>
            </w:tcPrChange>
          </w:tcPr>
          <w:p w14:paraId="3B06CEFA" w14:textId="77777777" w:rsidR="00D03609" w:rsidRPr="00A42BCC" w:rsidRDefault="00D03609" w:rsidP="0007727D">
            <w:pPr>
              <w:keepNext/>
              <w:jc w:val="center"/>
              <w:rPr>
                <w:ins w:id="563" w:author="Balneg, Ronald@Energy" w:date="2018-11-06T10:08:00Z"/>
                <w:rFonts w:asciiTheme="minorHAnsi" w:hAnsiTheme="minorHAnsi"/>
                <w:sz w:val="18"/>
                <w:szCs w:val="18"/>
              </w:rPr>
            </w:pPr>
          </w:p>
        </w:tc>
        <w:tc>
          <w:tcPr>
            <w:tcW w:w="2203" w:type="dxa"/>
            <w:gridSpan w:val="2"/>
            <w:tcBorders>
              <w:bottom w:val="single" w:sz="12" w:space="0" w:color="000000"/>
            </w:tcBorders>
            <w:vAlign w:val="center"/>
            <w:tcPrChange w:id="564" w:author="Balneg, Ronald@Energy" w:date="2018-11-06T10:10:00Z">
              <w:tcPr>
                <w:tcW w:w="2203" w:type="dxa"/>
                <w:gridSpan w:val="2"/>
                <w:tcBorders>
                  <w:bottom w:val="single" w:sz="12" w:space="0" w:color="000000"/>
                </w:tcBorders>
                <w:vAlign w:val="center"/>
              </w:tcPr>
            </w:tcPrChange>
          </w:tcPr>
          <w:p w14:paraId="0F3F1CD9" w14:textId="77777777" w:rsidR="00D03609" w:rsidRPr="00A42BCC" w:rsidRDefault="00D03609" w:rsidP="0007727D">
            <w:pPr>
              <w:keepNext/>
              <w:jc w:val="center"/>
              <w:rPr>
                <w:ins w:id="565" w:author="Balneg, Ronald@Energy" w:date="2018-11-06T10:08:00Z"/>
                <w:rFonts w:asciiTheme="minorHAnsi" w:hAnsiTheme="minorHAnsi"/>
                <w:sz w:val="18"/>
                <w:szCs w:val="18"/>
              </w:rPr>
            </w:pPr>
          </w:p>
        </w:tc>
        <w:tc>
          <w:tcPr>
            <w:tcW w:w="2203" w:type="dxa"/>
            <w:gridSpan w:val="3"/>
            <w:tcBorders>
              <w:bottom w:val="single" w:sz="12" w:space="0" w:color="000000"/>
            </w:tcBorders>
            <w:vAlign w:val="center"/>
            <w:tcPrChange w:id="566" w:author="Balneg, Ronald@Energy" w:date="2018-11-06T10:10:00Z">
              <w:tcPr>
                <w:tcW w:w="2203" w:type="dxa"/>
                <w:gridSpan w:val="3"/>
                <w:tcBorders>
                  <w:bottom w:val="single" w:sz="12" w:space="0" w:color="000000"/>
                </w:tcBorders>
                <w:vAlign w:val="center"/>
              </w:tcPr>
            </w:tcPrChange>
          </w:tcPr>
          <w:p w14:paraId="03426403" w14:textId="77777777" w:rsidR="00D03609" w:rsidRPr="00A42BCC" w:rsidRDefault="00D03609" w:rsidP="0007727D">
            <w:pPr>
              <w:keepNext/>
              <w:jc w:val="center"/>
              <w:rPr>
                <w:ins w:id="567" w:author="Balneg, Ronald@Energy" w:date="2018-11-06T10:08:00Z"/>
                <w:rFonts w:asciiTheme="minorHAnsi" w:hAnsiTheme="minorHAnsi"/>
                <w:sz w:val="18"/>
                <w:szCs w:val="18"/>
              </w:rPr>
            </w:pPr>
          </w:p>
        </w:tc>
        <w:tc>
          <w:tcPr>
            <w:tcW w:w="2203" w:type="dxa"/>
            <w:gridSpan w:val="2"/>
            <w:tcBorders>
              <w:bottom w:val="single" w:sz="12" w:space="0" w:color="000000"/>
            </w:tcBorders>
            <w:vAlign w:val="center"/>
            <w:tcPrChange w:id="568" w:author="Balneg, Ronald@Energy" w:date="2018-11-06T10:10:00Z">
              <w:tcPr>
                <w:tcW w:w="2203" w:type="dxa"/>
                <w:gridSpan w:val="2"/>
                <w:tcBorders>
                  <w:bottom w:val="single" w:sz="12" w:space="0" w:color="000000"/>
                </w:tcBorders>
                <w:vAlign w:val="center"/>
              </w:tcPr>
            </w:tcPrChange>
          </w:tcPr>
          <w:p w14:paraId="25037CE4" w14:textId="77777777" w:rsidR="00D03609" w:rsidRPr="00A42BCC" w:rsidRDefault="00D03609" w:rsidP="0007727D">
            <w:pPr>
              <w:keepNext/>
              <w:jc w:val="center"/>
              <w:rPr>
                <w:ins w:id="569" w:author="Balneg, Ronald@Energy" w:date="2018-11-06T10:08:00Z"/>
                <w:rFonts w:asciiTheme="minorHAnsi" w:hAnsiTheme="minorHAnsi"/>
                <w:sz w:val="18"/>
                <w:szCs w:val="18"/>
              </w:rPr>
            </w:pPr>
          </w:p>
        </w:tc>
        <w:tc>
          <w:tcPr>
            <w:tcW w:w="1983" w:type="dxa"/>
            <w:tcBorders>
              <w:bottom w:val="single" w:sz="12" w:space="0" w:color="000000"/>
            </w:tcBorders>
            <w:vAlign w:val="center"/>
            <w:tcPrChange w:id="570" w:author="Balneg, Ronald@Energy" w:date="2018-11-06T10:10:00Z">
              <w:tcPr>
                <w:tcW w:w="2204" w:type="dxa"/>
                <w:tcBorders>
                  <w:bottom w:val="single" w:sz="12" w:space="0" w:color="000000"/>
                </w:tcBorders>
                <w:vAlign w:val="center"/>
              </w:tcPr>
            </w:tcPrChange>
          </w:tcPr>
          <w:p w14:paraId="11DAFA58" w14:textId="77777777" w:rsidR="00D03609" w:rsidRPr="00A42BCC" w:rsidRDefault="00D03609" w:rsidP="0007727D">
            <w:pPr>
              <w:keepNext/>
              <w:jc w:val="center"/>
              <w:rPr>
                <w:ins w:id="571" w:author="Balneg, Ronald@Energy" w:date="2018-11-06T10:08:00Z"/>
                <w:rFonts w:asciiTheme="minorHAnsi" w:hAnsiTheme="minorHAnsi"/>
                <w:sz w:val="18"/>
                <w:szCs w:val="18"/>
              </w:rPr>
            </w:pPr>
          </w:p>
        </w:tc>
      </w:tr>
      <w:tr w:rsidR="00D03609" w:rsidRPr="00A42BCC" w14:paraId="307A728E" w14:textId="77777777" w:rsidTr="003821BA">
        <w:trPr>
          <w:ins w:id="572" w:author="Balneg, Ronald@Energy" w:date="2018-11-06T10:08:00Z"/>
        </w:trPr>
        <w:tc>
          <w:tcPr>
            <w:tcW w:w="590" w:type="dxa"/>
            <w:tcBorders>
              <w:top w:val="single" w:sz="12" w:space="0" w:color="000000"/>
            </w:tcBorders>
            <w:vAlign w:val="center"/>
            <w:tcPrChange w:id="573" w:author="Balneg, Ronald@Energy" w:date="2018-11-06T10:10:00Z">
              <w:tcPr>
                <w:tcW w:w="590" w:type="dxa"/>
                <w:tcBorders>
                  <w:top w:val="single" w:sz="12" w:space="0" w:color="000000"/>
                </w:tcBorders>
                <w:vAlign w:val="center"/>
              </w:tcPr>
            </w:tcPrChange>
          </w:tcPr>
          <w:p w14:paraId="02331705" w14:textId="77777777" w:rsidR="00D03609" w:rsidRPr="00A42BCC" w:rsidRDefault="00D03609" w:rsidP="0007727D">
            <w:pPr>
              <w:keepNext/>
              <w:jc w:val="center"/>
              <w:rPr>
                <w:ins w:id="574" w:author="Balneg, Ronald@Energy" w:date="2018-11-06T10:08:00Z"/>
                <w:rFonts w:asciiTheme="minorHAnsi" w:hAnsiTheme="minorHAnsi"/>
                <w:sz w:val="18"/>
                <w:szCs w:val="18"/>
              </w:rPr>
            </w:pPr>
            <w:ins w:id="575" w:author="Balneg, Ronald@Energy" w:date="2018-11-06T10:08:00Z">
              <w:r w:rsidRPr="00A42BCC">
                <w:rPr>
                  <w:rFonts w:asciiTheme="minorHAnsi" w:hAnsiTheme="minorHAnsi"/>
                  <w:sz w:val="18"/>
                  <w:szCs w:val="18"/>
                </w:rPr>
                <w:t>07</w:t>
              </w:r>
            </w:ins>
          </w:p>
        </w:tc>
        <w:tc>
          <w:tcPr>
            <w:tcW w:w="4925" w:type="dxa"/>
            <w:gridSpan w:val="4"/>
            <w:tcBorders>
              <w:top w:val="single" w:sz="12" w:space="0" w:color="000000"/>
            </w:tcBorders>
            <w:vAlign w:val="center"/>
            <w:tcPrChange w:id="576" w:author="Balneg, Ronald@Energy" w:date="2018-11-06T10:10:00Z">
              <w:tcPr>
                <w:tcW w:w="4925" w:type="dxa"/>
                <w:gridSpan w:val="4"/>
                <w:tcBorders>
                  <w:top w:val="single" w:sz="12" w:space="0" w:color="000000"/>
                </w:tcBorders>
                <w:vAlign w:val="center"/>
              </w:tcPr>
            </w:tcPrChange>
          </w:tcPr>
          <w:p w14:paraId="7D06C6F2" w14:textId="77777777" w:rsidR="00D03609" w:rsidRPr="00A42BCC" w:rsidRDefault="00D03609" w:rsidP="0007727D">
            <w:pPr>
              <w:keepNext/>
              <w:rPr>
                <w:ins w:id="577" w:author="Balneg, Ronald@Energy" w:date="2018-11-06T10:08:00Z"/>
                <w:rFonts w:asciiTheme="minorHAnsi" w:hAnsiTheme="minorHAnsi"/>
                <w:sz w:val="18"/>
                <w:szCs w:val="18"/>
              </w:rPr>
            </w:pPr>
            <w:ins w:id="578" w:author="Balneg, Ronald@Energy" w:date="2018-11-06T10:08:00Z">
              <w:r w:rsidRPr="00A42BCC">
                <w:rPr>
                  <w:rFonts w:asciiTheme="minorHAnsi" w:hAnsiTheme="minorHAnsi"/>
                  <w:sz w:val="18"/>
                  <w:szCs w:val="18"/>
                </w:rPr>
                <w:t>Number of Fans Used to Pressurize Home</w:t>
              </w:r>
            </w:ins>
          </w:p>
        </w:tc>
        <w:tc>
          <w:tcPr>
            <w:tcW w:w="5280" w:type="dxa"/>
            <w:gridSpan w:val="5"/>
            <w:tcBorders>
              <w:top w:val="single" w:sz="12" w:space="0" w:color="000000"/>
            </w:tcBorders>
            <w:vAlign w:val="center"/>
            <w:tcPrChange w:id="579" w:author="Balneg, Ronald@Energy" w:date="2018-11-06T10:10:00Z">
              <w:tcPr>
                <w:tcW w:w="5501" w:type="dxa"/>
                <w:gridSpan w:val="5"/>
                <w:tcBorders>
                  <w:top w:val="single" w:sz="12" w:space="0" w:color="000000"/>
                </w:tcBorders>
                <w:vAlign w:val="center"/>
              </w:tcPr>
            </w:tcPrChange>
          </w:tcPr>
          <w:p w14:paraId="080B3199" w14:textId="4E6291BD" w:rsidR="00D03609" w:rsidRPr="00A42BCC" w:rsidRDefault="00D03609">
            <w:pPr>
              <w:keepNext/>
              <w:rPr>
                <w:ins w:id="580" w:author="Balneg, Ronald@Energy" w:date="2018-11-06T10:08:00Z"/>
                <w:rFonts w:asciiTheme="minorHAnsi" w:hAnsiTheme="minorHAnsi"/>
                <w:sz w:val="18"/>
                <w:szCs w:val="18"/>
              </w:rPr>
            </w:pPr>
          </w:p>
        </w:tc>
      </w:tr>
      <w:tr w:rsidR="00D03609" w:rsidRPr="00A42BCC" w14:paraId="3CB08B47" w14:textId="77777777" w:rsidTr="003821BA">
        <w:trPr>
          <w:ins w:id="581" w:author="Balneg, Ronald@Energy" w:date="2018-11-06T10:08:00Z"/>
        </w:trPr>
        <w:tc>
          <w:tcPr>
            <w:tcW w:w="2765" w:type="dxa"/>
            <w:gridSpan w:val="3"/>
            <w:vAlign w:val="center"/>
            <w:tcPrChange w:id="582" w:author="Balneg, Ronald@Energy" w:date="2018-11-06T10:10:00Z">
              <w:tcPr>
                <w:tcW w:w="2765" w:type="dxa"/>
                <w:gridSpan w:val="3"/>
                <w:vAlign w:val="center"/>
              </w:tcPr>
            </w:tcPrChange>
          </w:tcPr>
          <w:p w14:paraId="64897F5C" w14:textId="77777777" w:rsidR="00D03609" w:rsidRPr="00A42BCC" w:rsidRDefault="00D03609" w:rsidP="0007727D">
            <w:pPr>
              <w:keepNext/>
              <w:jc w:val="center"/>
              <w:rPr>
                <w:ins w:id="583" w:author="Balneg, Ronald@Energy" w:date="2018-11-06T10:08:00Z"/>
                <w:rFonts w:asciiTheme="minorHAnsi" w:hAnsiTheme="minorHAnsi"/>
                <w:sz w:val="18"/>
                <w:szCs w:val="18"/>
              </w:rPr>
            </w:pPr>
            <w:ins w:id="584" w:author="Balneg, Ronald@Energy" w:date="2018-11-06T10:08:00Z">
              <w:r w:rsidRPr="00A42BCC">
                <w:rPr>
                  <w:rFonts w:asciiTheme="minorHAnsi" w:hAnsiTheme="minorHAnsi"/>
                  <w:sz w:val="18"/>
                  <w:szCs w:val="18"/>
                </w:rPr>
                <w:t>08</w:t>
              </w:r>
            </w:ins>
          </w:p>
        </w:tc>
        <w:tc>
          <w:tcPr>
            <w:tcW w:w="2750" w:type="dxa"/>
            <w:gridSpan w:val="2"/>
            <w:vAlign w:val="center"/>
            <w:tcPrChange w:id="585" w:author="Balneg, Ronald@Energy" w:date="2018-11-06T10:10:00Z">
              <w:tcPr>
                <w:tcW w:w="2750" w:type="dxa"/>
                <w:gridSpan w:val="2"/>
                <w:vAlign w:val="center"/>
              </w:tcPr>
            </w:tcPrChange>
          </w:tcPr>
          <w:p w14:paraId="09E7DB18" w14:textId="77777777" w:rsidR="00D03609" w:rsidRPr="00A42BCC" w:rsidRDefault="00D03609" w:rsidP="0007727D">
            <w:pPr>
              <w:keepNext/>
              <w:jc w:val="center"/>
              <w:rPr>
                <w:ins w:id="586" w:author="Balneg, Ronald@Energy" w:date="2018-11-06T10:08:00Z"/>
                <w:rFonts w:asciiTheme="minorHAnsi" w:hAnsiTheme="minorHAnsi"/>
                <w:sz w:val="18"/>
                <w:szCs w:val="18"/>
              </w:rPr>
            </w:pPr>
            <w:ins w:id="587" w:author="Balneg, Ronald@Energy" w:date="2018-11-06T10:08:00Z">
              <w:r w:rsidRPr="00A42BCC">
                <w:rPr>
                  <w:rFonts w:asciiTheme="minorHAnsi" w:hAnsiTheme="minorHAnsi"/>
                  <w:sz w:val="18"/>
                  <w:szCs w:val="18"/>
                </w:rPr>
                <w:t>09</w:t>
              </w:r>
            </w:ins>
          </w:p>
        </w:tc>
        <w:tc>
          <w:tcPr>
            <w:tcW w:w="2750" w:type="dxa"/>
            <w:gridSpan w:val="3"/>
            <w:vAlign w:val="center"/>
            <w:tcPrChange w:id="588" w:author="Balneg, Ronald@Energy" w:date="2018-11-06T10:10:00Z">
              <w:tcPr>
                <w:tcW w:w="2750" w:type="dxa"/>
                <w:gridSpan w:val="3"/>
                <w:vAlign w:val="center"/>
              </w:tcPr>
            </w:tcPrChange>
          </w:tcPr>
          <w:p w14:paraId="1ECCE610" w14:textId="77777777" w:rsidR="00D03609" w:rsidRPr="00A42BCC" w:rsidRDefault="00D03609" w:rsidP="0007727D">
            <w:pPr>
              <w:keepNext/>
              <w:jc w:val="center"/>
              <w:rPr>
                <w:ins w:id="589" w:author="Balneg, Ronald@Energy" w:date="2018-11-06T10:08:00Z"/>
                <w:rFonts w:asciiTheme="minorHAnsi" w:hAnsiTheme="minorHAnsi"/>
                <w:sz w:val="18"/>
                <w:szCs w:val="18"/>
              </w:rPr>
            </w:pPr>
            <w:ins w:id="590" w:author="Balneg, Ronald@Energy" w:date="2018-11-06T10:08:00Z">
              <w:r w:rsidRPr="00A42BCC">
                <w:rPr>
                  <w:rFonts w:asciiTheme="minorHAnsi" w:hAnsiTheme="minorHAnsi"/>
                  <w:sz w:val="18"/>
                  <w:szCs w:val="18"/>
                </w:rPr>
                <w:t>10</w:t>
              </w:r>
            </w:ins>
          </w:p>
        </w:tc>
        <w:tc>
          <w:tcPr>
            <w:tcW w:w="2530" w:type="dxa"/>
            <w:gridSpan w:val="2"/>
            <w:vAlign w:val="center"/>
            <w:tcPrChange w:id="591" w:author="Balneg, Ronald@Energy" w:date="2018-11-06T10:10:00Z">
              <w:tcPr>
                <w:tcW w:w="2751" w:type="dxa"/>
                <w:gridSpan w:val="2"/>
                <w:vAlign w:val="center"/>
              </w:tcPr>
            </w:tcPrChange>
          </w:tcPr>
          <w:p w14:paraId="35A2AC16" w14:textId="77777777" w:rsidR="00D03609" w:rsidRPr="00A42BCC" w:rsidRDefault="00D03609" w:rsidP="0007727D">
            <w:pPr>
              <w:keepNext/>
              <w:jc w:val="center"/>
              <w:rPr>
                <w:ins w:id="592" w:author="Balneg, Ronald@Energy" w:date="2018-11-06T10:08:00Z"/>
                <w:rFonts w:asciiTheme="minorHAnsi" w:hAnsiTheme="minorHAnsi"/>
                <w:sz w:val="18"/>
                <w:szCs w:val="18"/>
              </w:rPr>
            </w:pPr>
            <w:ins w:id="593" w:author="Balneg, Ronald@Energy" w:date="2018-11-06T10:08:00Z">
              <w:r w:rsidRPr="00A42BCC">
                <w:rPr>
                  <w:rFonts w:asciiTheme="minorHAnsi" w:hAnsiTheme="minorHAnsi"/>
                  <w:sz w:val="18"/>
                  <w:szCs w:val="18"/>
                </w:rPr>
                <w:t>11</w:t>
              </w:r>
            </w:ins>
          </w:p>
        </w:tc>
      </w:tr>
      <w:tr w:rsidR="00D03609" w:rsidRPr="00A42BCC" w14:paraId="3743885C" w14:textId="77777777" w:rsidTr="003821BA">
        <w:trPr>
          <w:ins w:id="594" w:author="Balneg, Ronald@Energy" w:date="2018-11-06T10:08:00Z"/>
        </w:trPr>
        <w:tc>
          <w:tcPr>
            <w:tcW w:w="2765" w:type="dxa"/>
            <w:gridSpan w:val="3"/>
            <w:vAlign w:val="center"/>
            <w:tcPrChange w:id="595" w:author="Balneg, Ronald@Energy" w:date="2018-11-06T10:10:00Z">
              <w:tcPr>
                <w:tcW w:w="2765" w:type="dxa"/>
                <w:gridSpan w:val="3"/>
                <w:vAlign w:val="center"/>
              </w:tcPr>
            </w:tcPrChange>
          </w:tcPr>
          <w:p w14:paraId="5BDC00FA" w14:textId="77777777" w:rsidR="00D03609" w:rsidRPr="00A42BCC" w:rsidRDefault="00D03609" w:rsidP="0007727D">
            <w:pPr>
              <w:keepNext/>
              <w:jc w:val="center"/>
              <w:rPr>
                <w:ins w:id="596" w:author="Balneg, Ronald@Energy" w:date="2018-11-06T10:08:00Z"/>
                <w:rFonts w:asciiTheme="minorHAnsi" w:hAnsiTheme="minorHAnsi"/>
                <w:sz w:val="18"/>
                <w:szCs w:val="18"/>
              </w:rPr>
            </w:pPr>
            <w:ins w:id="597" w:author="Balneg, Ronald@Energy" w:date="2018-11-06T10:08:00Z">
              <w:r w:rsidRPr="00A42BCC">
                <w:rPr>
                  <w:rFonts w:asciiTheme="minorHAnsi" w:hAnsiTheme="minorHAnsi"/>
                  <w:sz w:val="18"/>
                  <w:szCs w:val="18"/>
                </w:rPr>
                <w:t>Fan Make</w:t>
              </w:r>
            </w:ins>
          </w:p>
        </w:tc>
        <w:tc>
          <w:tcPr>
            <w:tcW w:w="2750" w:type="dxa"/>
            <w:gridSpan w:val="2"/>
            <w:vAlign w:val="center"/>
            <w:tcPrChange w:id="598" w:author="Balneg, Ronald@Energy" w:date="2018-11-06T10:10:00Z">
              <w:tcPr>
                <w:tcW w:w="2750" w:type="dxa"/>
                <w:gridSpan w:val="2"/>
                <w:vAlign w:val="center"/>
              </w:tcPr>
            </w:tcPrChange>
          </w:tcPr>
          <w:p w14:paraId="221E5D06" w14:textId="77777777" w:rsidR="00D03609" w:rsidRPr="00A42BCC" w:rsidRDefault="00D03609" w:rsidP="0007727D">
            <w:pPr>
              <w:keepNext/>
              <w:jc w:val="center"/>
              <w:rPr>
                <w:ins w:id="599" w:author="Balneg, Ronald@Energy" w:date="2018-11-06T10:08:00Z"/>
                <w:rFonts w:asciiTheme="minorHAnsi" w:hAnsiTheme="minorHAnsi"/>
                <w:sz w:val="18"/>
                <w:szCs w:val="18"/>
              </w:rPr>
            </w:pPr>
            <w:ins w:id="600" w:author="Balneg, Ronald@Energy" w:date="2018-11-06T10:08:00Z">
              <w:r w:rsidRPr="00A42BCC">
                <w:rPr>
                  <w:rFonts w:asciiTheme="minorHAnsi" w:hAnsiTheme="minorHAnsi"/>
                  <w:sz w:val="18"/>
                  <w:szCs w:val="18"/>
                </w:rPr>
                <w:t>Fan Model</w:t>
              </w:r>
            </w:ins>
          </w:p>
        </w:tc>
        <w:tc>
          <w:tcPr>
            <w:tcW w:w="2750" w:type="dxa"/>
            <w:gridSpan w:val="3"/>
            <w:vAlign w:val="center"/>
            <w:tcPrChange w:id="601" w:author="Balneg, Ronald@Energy" w:date="2018-11-06T10:10:00Z">
              <w:tcPr>
                <w:tcW w:w="2750" w:type="dxa"/>
                <w:gridSpan w:val="3"/>
                <w:vAlign w:val="center"/>
              </w:tcPr>
            </w:tcPrChange>
          </w:tcPr>
          <w:p w14:paraId="01E37FBB" w14:textId="77777777" w:rsidR="00D03609" w:rsidRPr="00A42BCC" w:rsidRDefault="00D03609" w:rsidP="0007727D">
            <w:pPr>
              <w:keepNext/>
              <w:jc w:val="center"/>
              <w:rPr>
                <w:ins w:id="602" w:author="Balneg, Ronald@Energy" w:date="2018-11-06T10:08:00Z"/>
                <w:rFonts w:asciiTheme="minorHAnsi" w:hAnsiTheme="minorHAnsi"/>
                <w:sz w:val="18"/>
                <w:szCs w:val="18"/>
              </w:rPr>
            </w:pPr>
            <w:ins w:id="603" w:author="Balneg, Ronald@Energy" w:date="2018-11-06T10:08:00Z">
              <w:r w:rsidRPr="00A42BCC">
                <w:rPr>
                  <w:rFonts w:asciiTheme="minorHAnsi" w:hAnsiTheme="minorHAnsi"/>
                  <w:sz w:val="18"/>
                  <w:szCs w:val="18"/>
                </w:rPr>
                <w:t>Fan Serial Number</w:t>
              </w:r>
            </w:ins>
          </w:p>
        </w:tc>
        <w:tc>
          <w:tcPr>
            <w:tcW w:w="2530" w:type="dxa"/>
            <w:gridSpan w:val="2"/>
            <w:vAlign w:val="center"/>
            <w:tcPrChange w:id="604" w:author="Balneg, Ronald@Energy" w:date="2018-11-06T10:10:00Z">
              <w:tcPr>
                <w:tcW w:w="2751" w:type="dxa"/>
                <w:gridSpan w:val="2"/>
                <w:vAlign w:val="center"/>
              </w:tcPr>
            </w:tcPrChange>
          </w:tcPr>
          <w:p w14:paraId="0FA7E687" w14:textId="77777777" w:rsidR="00D03609" w:rsidRPr="00A42BCC" w:rsidRDefault="00D03609" w:rsidP="0007727D">
            <w:pPr>
              <w:keepNext/>
              <w:jc w:val="center"/>
              <w:rPr>
                <w:ins w:id="605" w:author="Balneg, Ronald@Energy" w:date="2018-11-06T10:08:00Z"/>
                <w:rFonts w:asciiTheme="minorHAnsi" w:hAnsiTheme="minorHAnsi"/>
                <w:sz w:val="18"/>
                <w:szCs w:val="18"/>
              </w:rPr>
            </w:pPr>
            <w:ins w:id="606" w:author="Balneg, Ronald@Energy" w:date="2018-11-06T10:08:00Z">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ins>
          </w:p>
        </w:tc>
      </w:tr>
      <w:tr w:rsidR="00D03609" w:rsidRPr="00A42BCC" w14:paraId="1FAD79A3" w14:textId="77777777" w:rsidTr="003821BA">
        <w:trPr>
          <w:ins w:id="607" w:author="Balneg, Ronald@Energy" w:date="2018-11-06T10:08:00Z"/>
        </w:trPr>
        <w:tc>
          <w:tcPr>
            <w:tcW w:w="2765" w:type="dxa"/>
            <w:gridSpan w:val="3"/>
            <w:vAlign w:val="center"/>
            <w:tcPrChange w:id="608" w:author="Balneg, Ronald@Energy" w:date="2018-11-06T10:10:00Z">
              <w:tcPr>
                <w:tcW w:w="2765" w:type="dxa"/>
                <w:gridSpan w:val="3"/>
                <w:vAlign w:val="center"/>
              </w:tcPr>
            </w:tcPrChange>
          </w:tcPr>
          <w:p w14:paraId="34D30E8F" w14:textId="66CB602A" w:rsidR="00D03609" w:rsidRPr="00A42BCC" w:rsidRDefault="00D03609" w:rsidP="0007727D">
            <w:pPr>
              <w:keepNext/>
              <w:jc w:val="center"/>
              <w:rPr>
                <w:ins w:id="609" w:author="Balneg, Ronald@Energy" w:date="2018-11-06T10:08:00Z"/>
                <w:rFonts w:asciiTheme="minorHAnsi" w:hAnsiTheme="minorHAnsi"/>
                <w:sz w:val="18"/>
                <w:szCs w:val="18"/>
              </w:rPr>
            </w:pPr>
          </w:p>
        </w:tc>
        <w:tc>
          <w:tcPr>
            <w:tcW w:w="2750" w:type="dxa"/>
            <w:gridSpan w:val="2"/>
            <w:vAlign w:val="center"/>
            <w:tcPrChange w:id="610" w:author="Balneg, Ronald@Energy" w:date="2018-11-06T10:10:00Z">
              <w:tcPr>
                <w:tcW w:w="2750" w:type="dxa"/>
                <w:gridSpan w:val="2"/>
                <w:vAlign w:val="center"/>
              </w:tcPr>
            </w:tcPrChange>
          </w:tcPr>
          <w:p w14:paraId="1FE25553" w14:textId="21697C1E" w:rsidR="00D03609" w:rsidRPr="00A42BCC" w:rsidRDefault="00D03609" w:rsidP="0007727D">
            <w:pPr>
              <w:keepNext/>
              <w:jc w:val="center"/>
              <w:rPr>
                <w:ins w:id="611" w:author="Balneg, Ronald@Energy" w:date="2018-11-06T10:08:00Z"/>
                <w:rFonts w:asciiTheme="minorHAnsi" w:hAnsiTheme="minorHAnsi"/>
                <w:sz w:val="18"/>
                <w:szCs w:val="18"/>
              </w:rPr>
            </w:pPr>
          </w:p>
        </w:tc>
        <w:tc>
          <w:tcPr>
            <w:tcW w:w="2750" w:type="dxa"/>
            <w:gridSpan w:val="3"/>
            <w:vAlign w:val="center"/>
            <w:tcPrChange w:id="612" w:author="Balneg, Ronald@Energy" w:date="2018-11-06T10:10:00Z">
              <w:tcPr>
                <w:tcW w:w="2750" w:type="dxa"/>
                <w:gridSpan w:val="3"/>
                <w:vAlign w:val="center"/>
              </w:tcPr>
            </w:tcPrChange>
          </w:tcPr>
          <w:p w14:paraId="48F00EAB" w14:textId="4C02C5C2" w:rsidR="00D03609" w:rsidRPr="00A42BCC" w:rsidRDefault="00D03609" w:rsidP="0007727D">
            <w:pPr>
              <w:keepNext/>
              <w:jc w:val="center"/>
              <w:rPr>
                <w:ins w:id="613" w:author="Balneg, Ronald@Energy" w:date="2018-11-06T10:08:00Z"/>
                <w:rFonts w:asciiTheme="minorHAnsi" w:hAnsiTheme="minorHAnsi"/>
                <w:sz w:val="18"/>
                <w:szCs w:val="18"/>
              </w:rPr>
            </w:pPr>
          </w:p>
        </w:tc>
        <w:tc>
          <w:tcPr>
            <w:tcW w:w="2530" w:type="dxa"/>
            <w:gridSpan w:val="2"/>
            <w:vAlign w:val="center"/>
            <w:tcPrChange w:id="614" w:author="Balneg, Ronald@Energy" w:date="2018-11-06T10:10:00Z">
              <w:tcPr>
                <w:tcW w:w="2751" w:type="dxa"/>
                <w:gridSpan w:val="2"/>
                <w:vAlign w:val="center"/>
              </w:tcPr>
            </w:tcPrChange>
          </w:tcPr>
          <w:p w14:paraId="3C6F94D5" w14:textId="78CC2DB7" w:rsidR="00D03609" w:rsidRPr="00A42BCC" w:rsidRDefault="00D03609" w:rsidP="0007727D">
            <w:pPr>
              <w:keepNext/>
              <w:jc w:val="center"/>
              <w:rPr>
                <w:ins w:id="615" w:author="Balneg, Ronald@Energy" w:date="2018-11-06T10:08:00Z"/>
                <w:rFonts w:asciiTheme="minorHAnsi" w:hAnsiTheme="minorHAnsi"/>
                <w:sz w:val="18"/>
                <w:szCs w:val="18"/>
              </w:rPr>
            </w:pPr>
          </w:p>
        </w:tc>
      </w:tr>
      <w:tr w:rsidR="00D03609" w:rsidRPr="00A42BCC" w14:paraId="4AC2C14F" w14:textId="77777777" w:rsidTr="003821BA">
        <w:trPr>
          <w:ins w:id="616" w:author="Balneg, Ronald@Energy" w:date="2018-11-06T10:08:00Z"/>
        </w:trPr>
        <w:tc>
          <w:tcPr>
            <w:tcW w:w="2765" w:type="dxa"/>
            <w:gridSpan w:val="3"/>
            <w:vAlign w:val="center"/>
            <w:tcPrChange w:id="617" w:author="Balneg, Ronald@Energy" w:date="2018-11-06T10:10:00Z">
              <w:tcPr>
                <w:tcW w:w="2765" w:type="dxa"/>
                <w:gridSpan w:val="3"/>
                <w:vAlign w:val="center"/>
              </w:tcPr>
            </w:tcPrChange>
          </w:tcPr>
          <w:p w14:paraId="5D2015EA" w14:textId="77777777" w:rsidR="00D03609" w:rsidRPr="00A42BCC" w:rsidRDefault="00D03609" w:rsidP="0007727D">
            <w:pPr>
              <w:jc w:val="center"/>
              <w:rPr>
                <w:ins w:id="618" w:author="Balneg, Ronald@Energy" w:date="2018-11-06T10:08:00Z"/>
                <w:rFonts w:asciiTheme="minorHAnsi" w:hAnsiTheme="minorHAnsi"/>
                <w:sz w:val="18"/>
                <w:szCs w:val="18"/>
              </w:rPr>
            </w:pPr>
          </w:p>
        </w:tc>
        <w:tc>
          <w:tcPr>
            <w:tcW w:w="2750" w:type="dxa"/>
            <w:gridSpan w:val="2"/>
            <w:vAlign w:val="center"/>
            <w:tcPrChange w:id="619" w:author="Balneg, Ronald@Energy" w:date="2018-11-06T10:10:00Z">
              <w:tcPr>
                <w:tcW w:w="2750" w:type="dxa"/>
                <w:gridSpan w:val="2"/>
                <w:vAlign w:val="center"/>
              </w:tcPr>
            </w:tcPrChange>
          </w:tcPr>
          <w:p w14:paraId="32F59896" w14:textId="77777777" w:rsidR="00D03609" w:rsidRPr="00A42BCC" w:rsidRDefault="00D03609" w:rsidP="0007727D">
            <w:pPr>
              <w:jc w:val="center"/>
              <w:rPr>
                <w:ins w:id="620" w:author="Balneg, Ronald@Energy" w:date="2018-11-06T10:08:00Z"/>
                <w:rFonts w:asciiTheme="minorHAnsi" w:hAnsiTheme="minorHAnsi"/>
                <w:sz w:val="18"/>
                <w:szCs w:val="18"/>
              </w:rPr>
            </w:pPr>
          </w:p>
        </w:tc>
        <w:tc>
          <w:tcPr>
            <w:tcW w:w="2750" w:type="dxa"/>
            <w:gridSpan w:val="3"/>
            <w:vAlign w:val="center"/>
            <w:tcPrChange w:id="621" w:author="Balneg, Ronald@Energy" w:date="2018-11-06T10:10:00Z">
              <w:tcPr>
                <w:tcW w:w="2750" w:type="dxa"/>
                <w:gridSpan w:val="3"/>
                <w:vAlign w:val="center"/>
              </w:tcPr>
            </w:tcPrChange>
          </w:tcPr>
          <w:p w14:paraId="12EB7F86" w14:textId="77777777" w:rsidR="00D03609" w:rsidRPr="00A42BCC" w:rsidRDefault="00D03609" w:rsidP="0007727D">
            <w:pPr>
              <w:jc w:val="center"/>
              <w:rPr>
                <w:ins w:id="622" w:author="Balneg, Ronald@Energy" w:date="2018-11-06T10:08:00Z"/>
                <w:rFonts w:asciiTheme="minorHAnsi" w:hAnsiTheme="minorHAnsi"/>
                <w:sz w:val="18"/>
                <w:szCs w:val="18"/>
              </w:rPr>
            </w:pPr>
          </w:p>
        </w:tc>
        <w:tc>
          <w:tcPr>
            <w:tcW w:w="2530" w:type="dxa"/>
            <w:gridSpan w:val="2"/>
            <w:vAlign w:val="center"/>
            <w:tcPrChange w:id="623" w:author="Balneg, Ronald@Energy" w:date="2018-11-06T10:10:00Z">
              <w:tcPr>
                <w:tcW w:w="2751" w:type="dxa"/>
                <w:gridSpan w:val="2"/>
                <w:vAlign w:val="center"/>
              </w:tcPr>
            </w:tcPrChange>
          </w:tcPr>
          <w:p w14:paraId="6F87E0AA" w14:textId="77777777" w:rsidR="00D03609" w:rsidRPr="00A42BCC" w:rsidRDefault="00D03609" w:rsidP="0007727D">
            <w:pPr>
              <w:jc w:val="center"/>
              <w:rPr>
                <w:ins w:id="624" w:author="Balneg, Ronald@Energy" w:date="2018-11-06T10:08:00Z"/>
                <w:rFonts w:asciiTheme="minorHAnsi" w:hAnsiTheme="minorHAnsi"/>
                <w:sz w:val="18"/>
                <w:szCs w:val="18"/>
              </w:rPr>
            </w:pPr>
          </w:p>
        </w:tc>
      </w:tr>
    </w:tbl>
    <w:p w14:paraId="278162DE" w14:textId="77777777" w:rsidR="00D03609" w:rsidRDefault="00D03609" w:rsidP="00D03609">
      <w:pPr>
        <w:rPr>
          <w:ins w:id="625" w:author="Balneg, Ronald@Energy" w:date="2018-11-06T10:08:00Z"/>
          <w:rFonts w:asciiTheme="minorHAnsi" w:hAnsiTheme="minorHAnsi"/>
          <w:sz w:val="18"/>
          <w:szCs w:val="18"/>
        </w:rPr>
      </w:pPr>
    </w:p>
    <w:p w14:paraId="17CDF6BD" w14:textId="77777777" w:rsidR="00D03609" w:rsidRDefault="00D03609" w:rsidP="00D03609">
      <w:pPr>
        <w:rPr>
          <w:ins w:id="626" w:author="Balneg, Ronald@Energy" w:date="2018-11-06T10:08:00Z"/>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627" w:author="Balneg, Ronald@Energy" w:date="2018-11-06T10:10:00Z">
          <w:tblPr>
            <w:tblpPr w:leftFromText="180" w:rightFromText="180" w:vertAnchor="text" w:horzAnchor="margin" w:tblpY="-15"/>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10795"/>
        <w:tblGridChange w:id="628">
          <w:tblGrid>
            <w:gridCol w:w="11016"/>
          </w:tblGrid>
        </w:tblGridChange>
      </w:tblGrid>
      <w:tr w:rsidR="00D03609" w:rsidRPr="00A42BCC" w14:paraId="5ABE128A" w14:textId="77777777" w:rsidTr="00D03609">
        <w:trPr>
          <w:ins w:id="629" w:author="Balneg, Ronald@Energy" w:date="2018-11-06T10:08:00Z"/>
        </w:trPr>
        <w:tc>
          <w:tcPr>
            <w:tcW w:w="10795" w:type="dxa"/>
            <w:tcPrChange w:id="630" w:author="Balneg, Ronald@Energy" w:date="2018-11-06T10:10:00Z">
              <w:tcPr>
                <w:tcW w:w="11016" w:type="dxa"/>
              </w:tcPr>
            </w:tcPrChange>
          </w:tcPr>
          <w:p w14:paraId="537F6E7A" w14:textId="4FB00728" w:rsidR="00D03609" w:rsidRPr="005A593D" w:rsidRDefault="00672313" w:rsidP="0007727D">
            <w:pPr>
              <w:rPr>
                <w:ins w:id="631" w:author="Balneg, Ronald@Energy" w:date="2018-11-06T10:08:00Z"/>
                <w:rFonts w:asciiTheme="minorHAnsi" w:hAnsiTheme="minorHAnsi"/>
                <w:b/>
                <w:szCs w:val="18"/>
              </w:rPr>
            </w:pPr>
            <w:ins w:id="632" w:author="Balneg, Ronald@Energy" w:date="2018-11-21T09:20:00Z">
              <w:r>
                <w:rPr>
                  <w:rFonts w:asciiTheme="minorHAnsi" w:hAnsiTheme="minorHAnsi"/>
                  <w:b/>
                  <w:szCs w:val="18"/>
                </w:rPr>
                <w:lastRenderedPageBreak/>
                <w:t>MCH24a</w:t>
              </w:r>
            </w:ins>
            <w:ins w:id="633" w:author="Balneg, Ronald@Energy" w:date="2018-11-06T10:08:00Z">
              <w:r w:rsidR="00D03609" w:rsidRPr="005A593D">
                <w:rPr>
                  <w:rFonts w:asciiTheme="minorHAnsi" w:hAnsiTheme="minorHAnsi"/>
                  <w:b/>
                  <w:szCs w:val="18"/>
                </w:rPr>
                <w:t xml:space="preserve"> - Single Point Air Tightness Test With Manual Meter</w:t>
              </w:r>
              <w:r w:rsidR="00D03609" w:rsidRPr="005A593D">
                <w:rPr>
                  <w:rFonts w:asciiTheme="minorHAnsi" w:hAnsiTheme="minorHAnsi"/>
                  <w:szCs w:val="18"/>
                </w:rPr>
                <w:t xml:space="preserve"> </w:t>
              </w:r>
            </w:ins>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634" w:author="Balneg, Ronald@Energy" w:date="2018-11-06T10:10:00Z">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5"/>
        <w:gridCol w:w="4570"/>
        <w:gridCol w:w="5637"/>
        <w:tblGridChange w:id="635">
          <w:tblGrid>
            <w:gridCol w:w="585"/>
            <w:gridCol w:w="4570"/>
            <w:gridCol w:w="5637"/>
          </w:tblGrid>
        </w:tblGridChange>
      </w:tblGrid>
      <w:tr w:rsidR="00D03609" w:rsidRPr="00A42BCC" w14:paraId="31BF6E92" w14:textId="77777777" w:rsidTr="00D03609">
        <w:trPr>
          <w:ins w:id="636" w:author="Balneg, Ronald@Energy" w:date="2018-11-06T10:08:00Z"/>
        </w:trPr>
        <w:tc>
          <w:tcPr>
            <w:tcW w:w="10792" w:type="dxa"/>
            <w:gridSpan w:val="3"/>
            <w:tcPrChange w:id="637" w:author="Balneg, Ronald@Energy" w:date="2018-11-06T10:10:00Z">
              <w:tcPr>
                <w:tcW w:w="11018" w:type="dxa"/>
                <w:gridSpan w:val="3"/>
              </w:tcPr>
            </w:tcPrChange>
          </w:tcPr>
          <w:p w14:paraId="7D333D31"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38" w:author="Balneg, Ronald@Energy" w:date="2018-11-06T10:08:00Z"/>
                <w:rFonts w:asciiTheme="minorHAnsi" w:hAnsiTheme="minorHAnsi"/>
                <w:szCs w:val="18"/>
              </w:rPr>
            </w:pPr>
            <w:ins w:id="639" w:author="Balneg, Ronald@Energy" w:date="2018-11-06T10:08:00Z">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ins>
          </w:p>
        </w:tc>
      </w:tr>
      <w:tr w:rsidR="00D03609" w:rsidRPr="00A42BCC" w14:paraId="27F162F2" w14:textId="77777777" w:rsidTr="00D03609">
        <w:trPr>
          <w:ins w:id="640" w:author="Balneg, Ronald@Energy" w:date="2018-11-06T10:08:00Z"/>
        </w:trPr>
        <w:tc>
          <w:tcPr>
            <w:tcW w:w="585" w:type="dxa"/>
            <w:vAlign w:val="center"/>
            <w:tcPrChange w:id="641" w:author="Balneg, Ronald@Energy" w:date="2018-11-06T10:10:00Z">
              <w:tcPr>
                <w:tcW w:w="590" w:type="dxa"/>
                <w:vAlign w:val="center"/>
              </w:tcPr>
            </w:tcPrChange>
          </w:tcPr>
          <w:p w14:paraId="1801B4E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42" w:author="Balneg, Ronald@Energy" w:date="2018-11-06T10:08:00Z"/>
                <w:rFonts w:asciiTheme="minorHAnsi" w:hAnsiTheme="minorHAnsi"/>
                <w:sz w:val="18"/>
                <w:szCs w:val="18"/>
              </w:rPr>
            </w:pPr>
            <w:ins w:id="643" w:author="Balneg, Ronald@Energy" w:date="2018-11-06T10:08:00Z">
              <w:r w:rsidRPr="00A42BCC">
                <w:rPr>
                  <w:rFonts w:asciiTheme="minorHAnsi" w:hAnsiTheme="minorHAnsi"/>
                  <w:sz w:val="18"/>
                  <w:szCs w:val="18"/>
                </w:rPr>
                <w:t>01</w:t>
              </w:r>
            </w:ins>
          </w:p>
        </w:tc>
        <w:tc>
          <w:tcPr>
            <w:tcW w:w="4570" w:type="dxa"/>
            <w:vAlign w:val="center"/>
            <w:tcPrChange w:id="644" w:author="Balneg, Ronald@Energy" w:date="2018-11-06T10:10:00Z">
              <w:tcPr>
                <w:tcW w:w="4651" w:type="dxa"/>
                <w:vAlign w:val="center"/>
              </w:tcPr>
            </w:tcPrChange>
          </w:tcPr>
          <w:p w14:paraId="1486B26E"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45" w:author="Balneg, Ronald@Energy" w:date="2018-11-06T10:08:00Z"/>
                <w:rFonts w:asciiTheme="minorHAnsi" w:hAnsiTheme="minorHAnsi"/>
                <w:sz w:val="18"/>
                <w:szCs w:val="18"/>
              </w:rPr>
            </w:pPr>
            <w:ins w:id="646" w:author="Balneg, Ronald@Energy" w:date="2018-11-06T10:08:00Z">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ins>
          </w:p>
        </w:tc>
        <w:tc>
          <w:tcPr>
            <w:tcW w:w="5637" w:type="dxa"/>
            <w:vAlign w:val="center"/>
            <w:tcPrChange w:id="647" w:author="Balneg, Ronald@Energy" w:date="2018-11-06T10:10:00Z">
              <w:tcPr>
                <w:tcW w:w="5777" w:type="dxa"/>
                <w:vAlign w:val="center"/>
              </w:tcPr>
            </w:tcPrChange>
          </w:tcPr>
          <w:p w14:paraId="0E77E0A2" w14:textId="3C0868F0"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48" w:author="Balneg, Ronald@Energy" w:date="2018-11-06T10:08:00Z"/>
                <w:rFonts w:asciiTheme="minorHAnsi" w:hAnsiTheme="minorHAnsi"/>
                <w:sz w:val="18"/>
                <w:szCs w:val="18"/>
              </w:rPr>
            </w:pPr>
          </w:p>
        </w:tc>
      </w:tr>
      <w:tr w:rsidR="00D03609" w:rsidRPr="00A42BCC" w14:paraId="552D32E1" w14:textId="77777777" w:rsidTr="00D03609">
        <w:trPr>
          <w:ins w:id="649" w:author="Balneg, Ronald@Energy" w:date="2018-11-06T10:08:00Z"/>
        </w:trPr>
        <w:tc>
          <w:tcPr>
            <w:tcW w:w="585" w:type="dxa"/>
            <w:vAlign w:val="center"/>
            <w:tcPrChange w:id="650" w:author="Balneg, Ronald@Energy" w:date="2018-11-06T10:10:00Z">
              <w:tcPr>
                <w:tcW w:w="590" w:type="dxa"/>
                <w:vAlign w:val="center"/>
              </w:tcPr>
            </w:tcPrChange>
          </w:tcPr>
          <w:p w14:paraId="726DAB5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51" w:author="Balneg, Ronald@Energy" w:date="2018-11-06T10:08:00Z"/>
                <w:rFonts w:asciiTheme="minorHAnsi" w:hAnsiTheme="minorHAnsi"/>
                <w:sz w:val="18"/>
                <w:szCs w:val="18"/>
              </w:rPr>
            </w:pPr>
            <w:ins w:id="652" w:author="Balneg, Ronald@Energy" w:date="2018-11-06T10:08:00Z">
              <w:r w:rsidRPr="00A42BCC">
                <w:rPr>
                  <w:rFonts w:asciiTheme="minorHAnsi" w:hAnsiTheme="minorHAnsi"/>
                  <w:sz w:val="18"/>
                  <w:szCs w:val="18"/>
                </w:rPr>
                <w:t>02</w:t>
              </w:r>
            </w:ins>
          </w:p>
        </w:tc>
        <w:tc>
          <w:tcPr>
            <w:tcW w:w="4570" w:type="dxa"/>
            <w:vAlign w:val="center"/>
            <w:tcPrChange w:id="653" w:author="Balneg, Ronald@Energy" w:date="2018-11-06T10:10:00Z">
              <w:tcPr>
                <w:tcW w:w="4651" w:type="dxa"/>
                <w:vAlign w:val="center"/>
              </w:tcPr>
            </w:tcPrChange>
          </w:tcPr>
          <w:p w14:paraId="74520E4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54" w:author="Balneg, Ronald@Energy" w:date="2018-11-06T10:08:00Z"/>
                <w:rFonts w:asciiTheme="minorHAnsi" w:hAnsiTheme="minorHAnsi"/>
                <w:sz w:val="18"/>
                <w:szCs w:val="18"/>
              </w:rPr>
            </w:pPr>
            <w:ins w:id="655" w:author="Balneg, Ronald@Energy" w:date="2018-11-06T10:08:00Z">
              <w:r w:rsidRPr="00A42BCC">
                <w:rPr>
                  <w:rFonts w:asciiTheme="minorHAnsi" w:hAnsiTheme="minorHAnsi"/>
                  <w:sz w:val="18"/>
                  <w:szCs w:val="18"/>
                </w:rPr>
                <w:t>Test Methodology</w:t>
              </w:r>
            </w:ins>
          </w:p>
        </w:tc>
        <w:tc>
          <w:tcPr>
            <w:tcW w:w="5637" w:type="dxa"/>
            <w:vAlign w:val="center"/>
            <w:tcPrChange w:id="656" w:author="Balneg, Ronald@Energy" w:date="2018-11-06T10:10:00Z">
              <w:tcPr>
                <w:tcW w:w="5777" w:type="dxa"/>
                <w:vAlign w:val="center"/>
              </w:tcPr>
            </w:tcPrChange>
          </w:tcPr>
          <w:p w14:paraId="267798CA" w14:textId="6B2C76C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57" w:author="Balneg, Ronald@Energy" w:date="2018-11-06T10:08:00Z"/>
                <w:rFonts w:asciiTheme="minorHAnsi" w:hAnsiTheme="minorHAnsi"/>
                <w:sz w:val="18"/>
                <w:szCs w:val="18"/>
              </w:rPr>
            </w:pPr>
          </w:p>
        </w:tc>
      </w:tr>
      <w:tr w:rsidR="00D03609" w:rsidRPr="00A42BCC" w14:paraId="1C67AF06" w14:textId="77777777" w:rsidTr="00D03609">
        <w:trPr>
          <w:ins w:id="658" w:author="Balneg, Ronald@Energy" w:date="2018-11-06T10:08:00Z"/>
        </w:trPr>
        <w:tc>
          <w:tcPr>
            <w:tcW w:w="585" w:type="dxa"/>
            <w:vAlign w:val="center"/>
            <w:tcPrChange w:id="659" w:author="Balneg, Ronald@Energy" w:date="2018-11-06T10:10:00Z">
              <w:tcPr>
                <w:tcW w:w="590" w:type="dxa"/>
                <w:vAlign w:val="center"/>
              </w:tcPr>
            </w:tcPrChange>
          </w:tcPr>
          <w:p w14:paraId="4205D61A"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60" w:author="Balneg, Ronald@Energy" w:date="2018-11-06T10:08:00Z"/>
                <w:rFonts w:asciiTheme="minorHAnsi" w:hAnsiTheme="minorHAnsi"/>
                <w:sz w:val="18"/>
                <w:szCs w:val="18"/>
              </w:rPr>
            </w:pPr>
            <w:ins w:id="661" w:author="Balneg, Ronald@Energy" w:date="2018-11-06T10:08:00Z">
              <w:r>
                <w:rPr>
                  <w:rFonts w:asciiTheme="minorHAnsi" w:hAnsiTheme="minorHAnsi"/>
                  <w:sz w:val="18"/>
                  <w:szCs w:val="18"/>
                </w:rPr>
                <w:t>03</w:t>
              </w:r>
            </w:ins>
          </w:p>
        </w:tc>
        <w:tc>
          <w:tcPr>
            <w:tcW w:w="4570" w:type="dxa"/>
            <w:vAlign w:val="center"/>
            <w:tcPrChange w:id="662" w:author="Balneg, Ronald@Energy" w:date="2018-11-06T10:10:00Z">
              <w:tcPr>
                <w:tcW w:w="4651" w:type="dxa"/>
                <w:vAlign w:val="center"/>
              </w:tcPr>
            </w:tcPrChange>
          </w:tcPr>
          <w:p w14:paraId="74F380A7"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63" w:author="Balneg, Ronald@Energy" w:date="2018-11-06T10:08:00Z"/>
                <w:rFonts w:asciiTheme="minorHAnsi" w:hAnsiTheme="minorHAnsi"/>
                <w:sz w:val="18"/>
                <w:szCs w:val="18"/>
              </w:rPr>
            </w:pPr>
            <w:ins w:id="664" w:author="Balneg, Ronald@Energy" w:date="2018-11-06T10:08:00Z">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ins>
          </w:p>
          <w:p w14:paraId="3C9B855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65" w:author="Balneg, Ronald@Energy" w:date="2018-11-06T10:08:00Z"/>
                <w:rFonts w:asciiTheme="minorHAnsi" w:hAnsiTheme="minorHAnsi"/>
                <w:sz w:val="18"/>
                <w:szCs w:val="18"/>
              </w:rPr>
            </w:pPr>
            <w:ins w:id="666" w:author="Balneg, Ronald@Energy" w:date="2018-11-06T10:08:00Z">
              <w:r>
                <w:rPr>
                  <w:rFonts w:asciiTheme="minorHAnsi" w:hAnsiTheme="minorHAnsi"/>
                  <w:sz w:val="18"/>
                  <w:szCs w:val="18"/>
                </w:rPr>
                <w:t>(May be positive or negative)</w:t>
              </w:r>
            </w:ins>
          </w:p>
        </w:tc>
        <w:tc>
          <w:tcPr>
            <w:tcW w:w="5637" w:type="dxa"/>
            <w:vAlign w:val="center"/>
            <w:tcPrChange w:id="667" w:author="Balneg, Ronald@Energy" w:date="2018-11-06T10:10:00Z">
              <w:tcPr>
                <w:tcW w:w="5777" w:type="dxa"/>
                <w:vAlign w:val="center"/>
              </w:tcPr>
            </w:tcPrChange>
          </w:tcPr>
          <w:p w14:paraId="35586D59" w14:textId="6C4D3A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68" w:author="Balneg, Ronald@Energy" w:date="2018-11-06T10:08:00Z"/>
                <w:rFonts w:asciiTheme="minorHAnsi" w:hAnsiTheme="minorHAnsi"/>
                <w:sz w:val="18"/>
                <w:szCs w:val="18"/>
              </w:rPr>
            </w:pPr>
          </w:p>
        </w:tc>
      </w:tr>
      <w:tr w:rsidR="00D03609" w:rsidRPr="00A42BCC" w14:paraId="653AA3D7" w14:textId="77777777" w:rsidTr="00D03609">
        <w:trPr>
          <w:ins w:id="669" w:author="Balneg, Ronald@Energy" w:date="2018-11-06T10:08:00Z"/>
        </w:trPr>
        <w:tc>
          <w:tcPr>
            <w:tcW w:w="585" w:type="dxa"/>
            <w:vAlign w:val="center"/>
            <w:tcPrChange w:id="670" w:author="Balneg, Ronald@Energy" w:date="2018-11-06T10:10:00Z">
              <w:tcPr>
                <w:tcW w:w="590" w:type="dxa"/>
                <w:vAlign w:val="center"/>
              </w:tcPr>
            </w:tcPrChange>
          </w:tcPr>
          <w:p w14:paraId="50B23BCA"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71" w:author="Balneg, Ronald@Energy" w:date="2018-11-06T10:08:00Z"/>
                <w:rFonts w:asciiTheme="minorHAnsi" w:hAnsiTheme="minorHAnsi"/>
                <w:sz w:val="18"/>
                <w:szCs w:val="18"/>
              </w:rPr>
            </w:pPr>
            <w:ins w:id="672" w:author="Balneg, Ronald@Energy" w:date="2018-11-06T10:08:00Z">
              <w:r>
                <w:rPr>
                  <w:rFonts w:asciiTheme="minorHAnsi" w:hAnsiTheme="minorHAnsi"/>
                  <w:sz w:val="18"/>
                  <w:szCs w:val="18"/>
                </w:rPr>
                <w:t>04</w:t>
              </w:r>
            </w:ins>
          </w:p>
        </w:tc>
        <w:tc>
          <w:tcPr>
            <w:tcW w:w="4570" w:type="dxa"/>
            <w:vAlign w:val="center"/>
            <w:tcPrChange w:id="673" w:author="Balneg, Ronald@Energy" w:date="2018-11-06T10:10:00Z">
              <w:tcPr>
                <w:tcW w:w="4651" w:type="dxa"/>
                <w:vAlign w:val="center"/>
              </w:tcPr>
            </w:tcPrChange>
          </w:tcPr>
          <w:p w14:paraId="60ACA094"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74" w:author="Balneg, Ronald@Energy" w:date="2018-11-06T10:08:00Z"/>
                <w:rFonts w:asciiTheme="minorHAnsi" w:hAnsiTheme="minorHAnsi"/>
                <w:sz w:val="18"/>
                <w:szCs w:val="18"/>
              </w:rPr>
            </w:pPr>
            <w:ins w:id="675" w:author="Balneg, Ronald@Energy" w:date="2018-11-06T10:08:00Z">
              <w:r w:rsidRPr="00A42BCC">
                <w:rPr>
                  <w:rFonts w:asciiTheme="minorHAnsi" w:hAnsiTheme="minorHAnsi"/>
                  <w:sz w:val="18"/>
                  <w:szCs w:val="18"/>
                </w:rPr>
                <w:t xml:space="preserve">Unadjusted </w:t>
              </w:r>
              <w:r>
                <w:rPr>
                  <w:rFonts w:asciiTheme="minorHAnsi" w:hAnsiTheme="minorHAnsi"/>
                  <w:sz w:val="18"/>
                  <w:szCs w:val="18"/>
                </w:rPr>
                <w:t>Enclosure</w:t>
              </w:r>
              <w:r w:rsidRPr="00A42BCC">
                <w:rPr>
                  <w:rFonts w:asciiTheme="minorHAnsi" w:hAnsiTheme="minorHAnsi"/>
                  <w:sz w:val="18"/>
                  <w:szCs w:val="18"/>
                </w:rPr>
                <w:t xml:space="preserve"> Pressure Target</w:t>
              </w:r>
              <w:r>
                <w:rPr>
                  <w:rFonts w:asciiTheme="minorHAnsi" w:hAnsiTheme="minorHAnsi"/>
                  <w:sz w:val="18"/>
                  <w:szCs w:val="18"/>
                </w:rPr>
                <w:t xml:space="preserve"> (Pa)</w:t>
              </w:r>
            </w:ins>
          </w:p>
        </w:tc>
        <w:tc>
          <w:tcPr>
            <w:tcW w:w="5637" w:type="dxa"/>
            <w:vAlign w:val="center"/>
            <w:tcPrChange w:id="676" w:author="Balneg, Ronald@Energy" w:date="2018-11-06T10:10:00Z">
              <w:tcPr>
                <w:tcW w:w="5777" w:type="dxa"/>
                <w:vAlign w:val="center"/>
              </w:tcPr>
            </w:tcPrChange>
          </w:tcPr>
          <w:p w14:paraId="599932B1" w14:textId="7198255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77" w:author="Balneg, Ronald@Energy" w:date="2018-11-06T10:08:00Z"/>
                <w:rFonts w:asciiTheme="minorHAnsi" w:hAnsiTheme="minorHAnsi"/>
                <w:sz w:val="18"/>
                <w:szCs w:val="18"/>
              </w:rPr>
            </w:pPr>
          </w:p>
        </w:tc>
      </w:tr>
      <w:tr w:rsidR="00D03609" w:rsidRPr="00A42BCC" w14:paraId="1B7BED3F" w14:textId="77777777" w:rsidTr="00D03609">
        <w:trPr>
          <w:ins w:id="678" w:author="Balneg, Ronald@Energy" w:date="2018-11-06T10:08:00Z"/>
        </w:trPr>
        <w:tc>
          <w:tcPr>
            <w:tcW w:w="585" w:type="dxa"/>
            <w:vAlign w:val="center"/>
            <w:tcPrChange w:id="679" w:author="Balneg, Ronald@Energy" w:date="2018-11-06T10:10:00Z">
              <w:tcPr>
                <w:tcW w:w="590" w:type="dxa"/>
                <w:vAlign w:val="center"/>
              </w:tcPr>
            </w:tcPrChange>
          </w:tcPr>
          <w:p w14:paraId="15AC4C65"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80" w:author="Balneg, Ronald@Energy" w:date="2018-11-06T10:08:00Z"/>
                <w:rFonts w:asciiTheme="minorHAnsi" w:hAnsiTheme="minorHAnsi"/>
                <w:sz w:val="18"/>
                <w:szCs w:val="18"/>
              </w:rPr>
            </w:pPr>
            <w:ins w:id="681" w:author="Balneg, Ronald@Energy" w:date="2018-11-06T10:08:00Z">
              <w:r>
                <w:rPr>
                  <w:rFonts w:asciiTheme="minorHAnsi" w:hAnsiTheme="minorHAnsi"/>
                  <w:sz w:val="18"/>
                  <w:szCs w:val="18"/>
                </w:rPr>
                <w:t>05</w:t>
              </w:r>
            </w:ins>
          </w:p>
        </w:tc>
        <w:tc>
          <w:tcPr>
            <w:tcW w:w="4570" w:type="dxa"/>
            <w:vAlign w:val="center"/>
            <w:tcPrChange w:id="682" w:author="Balneg, Ronald@Energy" w:date="2018-11-06T10:10:00Z">
              <w:tcPr>
                <w:tcW w:w="4651" w:type="dxa"/>
                <w:vAlign w:val="center"/>
              </w:tcPr>
            </w:tcPrChange>
          </w:tcPr>
          <w:p w14:paraId="0DFB77A4"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83" w:author="Balneg, Ronald@Energy" w:date="2018-11-06T10:08:00Z"/>
                <w:rFonts w:asciiTheme="minorHAnsi" w:hAnsiTheme="minorHAnsi"/>
                <w:sz w:val="18"/>
                <w:szCs w:val="18"/>
              </w:rPr>
            </w:pPr>
            <w:ins w:id="684" w:author="Balneg, Ronald@Energy" w:date="2018-11-06T10:08:00Z">
              <w:r w:rsidRPr="00A42BCC">
                <w:rPr>
                  <w:rFonts w:asciiTheme="minorHAnsi" w:hAnsiTheme="minorHAnsi"/>
                  <w:sz w:val="18"/>
                  <w:szCs w:val="18"/>
                </w:rPr>
                <w:t>Unadjusted</w:t>
              </w:r>
              <w:r>
                <w:rPr>
                  <w:rFonts w:asciiTheme="minorHAnsi" w:hAnsiTheme="minorHAnsi"/>
                  <w:sz w:val="18"/>
                  <w:szCs w:val="18"/>
                </w:rPr>
                <w:t xml:space="preserve"> Enclosure </w:t>
              </w:r>
              <w:r w:rsidRPr="00A42BCC">
                <w:rPr>
                  <w:rFonts w:asciiTheme="minorHAnsi" w:hAnsiTheme="minorHAnsi"/>
                  <w:sz w:val="18"/>
                  <w:szCs w:val="18"/>
                </w:rPr>
                <w:t>Pressure Measured</w:t>
              </w:r>
              <w:r>
                <w:rPr>
                  <w:rFonts w:asciiTheme="minorHAnsi" w:hAnsiTheme="minorHAnsi"/>
                  <w:sz w:val="18"/>
                  <w:szCs w:val="18"/>
                </w:rPr>
                <w:t xml:space="preserve"> (Pa)</w:t>
              </w:r>
            </w:ins>
          </w:p>
          <w:p w14:paraId="032983D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85" w:author="Balneg, Ronald@Energy" w:date="2018-11-06T10:08:00Z"/>
                <w:rFonts w:asciiTheme="minorHAnsi" w:hAnsiTheme="minorHAnsi"/>
                <w:sz w:val="18"/>
                <w:szCs w:val="18"/>
              </w:rPr>
            </w:pPr>
            <w:ins w:id="686" w:author="Balneg, Ronald@Energy" w:date="2018-11-06T10:08:00Z">
              <w:r>
                <w:rPr>
                  <w:rFonts w:asciiTheme="minorHAnsi" w:hAnsiTheme="minorHAnsi"/>
                  <w:sz w:val="18"/>
                  <w:szCs w:val="18"/>
                </w:rPr>
                <w:t>(Pressurization is positive;  Depressurization is negative)</w:t>
              </w:r>
            </w:ins>
          </w:p>
        </w:tc>
        <w:tc>
          <w:tcPr>
            <w:tcW w:w="5637" w:type="dxa"/>
            <w:vAlign w:val="center"/>
            <w:tcPrChange w:id="687" w:author="Balneg, Ronald@Energy" w:date="2018-11-06T10:10:00Z">
              <w:tcPr>
                <w:tcW w:w="5777" w:type="dxa"/>
                <w:vAlign w:val="center"/>
              </w:tcPr>
            </w:tcPrChange>
          </w:tcPr>
          <w:p w14:paraId="6AB421A7" w14:textId="5580652E"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88" w:author="Balneg, Ronald@Energy" w:date="2018-11-06T10:08:00Z"/>
                <w:rFonts w:asciiTheme="minorHAnsi" w:hAnsiTheme="minorHAnsi"/>
                <w:sz w:val="18"/>
                <w:szCs w:val="18"/>
              </w:rPr>
            </w:pPr>
          </w:p>
        </w:tc>
      </w:tr>
      <w:tr w:rsidR="00D03609" w:rsidRPr="00A42BCC" w14:paraId="7BAFC722" w14:textId="77777777" w:rsidTr="00D03609">
        <w:trPr>
          <w:ins w:id="689" w:author="Balneg, Ronald@Energy" w:date="2018-11-06T10:08:00Z"/>
        </w:trPr>
        <w:tc>
          <w:tcPr>
            <w:tcW w:w="585" w:type="dxa"/>
            <w:vAlign w:val="center"/>
            <w:tcPrChange w:id="690" w:author="Balneg, Ronald@Energy" w:date="2018-11-06T10:10:00Z">
              <w:tcPr>
                <w:tcW w:w="590" w:type="dxa"/>
                <w:vAlign w:val="center"/>
              </w:tcPr>
            </w:tcPrChange>
          </w:tcPr>
          <w:p w14:paraId="7C4951BD"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91" w:author="Balneg, Ronald@Energy" w:date="2018-11-06T10:08:00Z"/>
                <w:rFonts w:asciiTheme="minorHAnsi" w:hAnsiTheme="minorHAnsi"/>
                <w:sz w:val="18"/>
                <w:szCs w:val="18"/>
              </w:rPr>
            </w:pPr>
            <w:ins w:id="692" w:author="Balneg, Ronald@Energy" w:date="2018-11-06T10:08:00Z">
              <w:r>
                <w:rPr>
                  <w:rFonts w:asciiTheme="minorHAnsi" w:hAnsiTheme="minorHAnsi"/>
                  <w:sz w:val="18"/>
                  <w:szCs w:val="18"/>
                </w:rPr>
                <w:t>06</w:t>
              </w:r>
            </w:ins>
          </w:p>
        </w:tc>
        <w:tc>
          <w:tcPr>
            <w:tcW w:w="4570" w:type="dxa"/>
            <w:vAlign w:val="center"/>
            <w:tcPrChange w:id="693" w:author="Balneg, Ronald@Energy" w:date="2018-11-06T10:10:00Z">
              <w:tcPr>
                <w:tcW w:w="4651" w:type="dxa"/>
                <w:vAlign w:val="center"/>
              </w:tcPr>
            </w:tcPrChange>
          </w:tcPr>
          <w:p w14:paraId="23D1C748"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4" w:author="Balneg, Ronald@Energy" w:date="2018-11-06T10:08:00Z"/>
                <w:rFonts w:asciiTheme="minorHAnsi" w:hAnsiTheme="minorHAnsi"/>
                <w:sz w:val="18"/>
                <w:szCs w:val="18"/>
              </w:rPr>
            </w:pPr>
            <w:ins w:id="695" w:author="Balneg, Ronald@Energy" w:date="2018-11-06T10:08:00Z">
              <w:r w:rsidRPr="003C5E86">
                <w:rPr>
                  <w:rFonts w:asciiTheme="minorHAnsi" w:hAnsiTheme="minorHAnsi"/>
                  <w:sz w:val="18"/>
                  <w:szCs w:val="18"/>
                </w:rPr>
                <w:t>Induced Enclosure Pressure</w:t>
              </w:r>
              <w:r>
                <w:rPr>
                  <w:rFonts w:asciiTheme="minorHAnsi" w:hAnsiTheme="minorHAnsi"/>
                  <w:sz w:val="18"/>
                  <w:szCs w:val="18"/>
                </w:rPr>
                <w:t xml:space="preserve"> Difference (Pa)</w:t>
              </w:r>
            </w:ins>
          </w:p>
          <w:p w14:paraId="41D6E64E"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6" w:author="Balneg, Ronald@Energy" w:date="2018-11-06T10:08:00Z"/>
                <w:rFonts w:asciiTheme="minorHAnsi" w:hAnsiTheme="minorHAnsi"/>
                <w:sz w:val="18"/>
                <w:szCs w:val="18"/>
              </w:rPr>
            </w:pPr>
            <w:ins w:id="697" w:author="Balneg, Ronald@Energy" w:date="2018-11-06T10:08:00Z">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ins>
          </w:p>
          <w:p w14:paraId="6C4E0D4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8" w:author="Balneg, Ronald@Energy" w:date="2018-11-06T10:08:00Z"/>
                <w:rFonts w:asciiTheme="minorHAnsi" w:hAnsiTheme="minorHAnsi"/>
                <w:sz w:val="18"/>
                <w:szCs w:val="18"/>
              </w:rPr>
            </w:pPr>
            <w:ins w:id="699" w:author="Balneg, Ronald@Energy" w:date="2018-11-06T10:08:00Z">
              <w:r w:rsidRPr="00B450BD">
                <w:rPr>
                  <w:rFonts w:asciiTheme="minorHAnsi" w:hAnsiTheme="minorHAnsi"/>
                  <w:sz w:val="18"/>
                  <w:szCs w:val="18"/>
                </w:rPr>
                <w:t>(Pressurization is positive;  Depressurization is negative)</w:t>
              </w:r>
            </w:ins>
          </w:p>
        </w:tc>
        <w:tc>
          <w:tcPr>
            <w:tcW w:w="5637" w:type="dxa"/>
            <w:vAlign w:val="center"/>
            <w:tcPrChange w:id="700" w:author="Balneg, Ronald@Energy" w:date="2018-11-06T10:10:00Z">
              <w:tcPr>
                <w:tcW w:w="5777" w:type="dxa"/>
                <w:vAlign w:val="center"/>
              </w:tcPr>
            </w:tcPrChange>
          </w:tcPr>
          <w:p w14:paraId="09617AC7" w14:textId="47E97EFC"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1" w:author="Balneg, Ronald@Energy" w:date="2018-11-06T10:08:00Z"/>
                <w:rFonts w:asciiTheme="minorHAnsi" w:hAnsiTheme="minorHAnsi"/>
                <w:sz w:val="18"/>
                <w:szCs w:val="18"/>
              </w:rPr>
            </w:pPr>
          </w:p>
        </w:tc>
      </w:tr>
      <w:tr w:rsidR="00D03609" w:rsidRPr="00A42BCC" w14:paraId="6E58F5C3" w14:textId="77777777" w:rsidTr="00D03609">
        <w:trPr>
          <w:ins w:id="702" w:author="Balneg, Ronald@Energy" w:date="2018-11-06T10:08:00Z"/>
        </w:trPr>
        <w:tc>
          <w:tcPr>
            <w:tcW w:w="585" w:type="dxa"/>
            <w:vAlign w:val="center"/>
            <w:tcPrChange w:id="703" w:author="Balneg, Ronald@Energy" w:date="2018-11-06T10:10:00Z">
              <w:tcPr>
                <w:tcW w:w="590" w:type="dxa"/>
                <w:vAlign w:val="center"/>
              </w:tcPr>
            </w:tcPrChange>
          </w:tcPr>
          <w:p w14:paraId="21774EF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04" w:author="Balneg, Ronald@Energy" w:date="2018-11-06T10:08:00Z"/>
                <w:rFonts w:asciiTheme="minorHAnsi" w:hAnsiTheme="minorHAnsi"/>
                <w:sz w:val="18"/>
                <w:szCs w:val="18"/>
              </w:rPr>
            </w:pPr>
            <w:ins w:id="705" w:author="Balneg, Ronald@Energy" w:date="2018-11-06T10:08:00Z">
              <w:r>
                <w:rPr>
                  <w:rFonts w:asciiTheme="minorHAnsi" w:hAnsiTheme="minorHAnsi"/>
                  <w:sz w:val="18"/>
                  <w:szCs w:val="18"/>
                </w:rPr>
                <w:t>07</w:t>
              </w:r>
            </w:ins>
          </w:p>
        </w:tc>
        <w:tc>
          <w:tcPr>
            <w:tcW w:w="4570" w:type="dxa"/>
            <w:vAlign w:val="center"/>
            <w:tcPrChange w:id="706" w:author="Balneg, Ronald@Energy" w:date="2018-11-06T10:10:00Z">
              <w:tcPr>
                <w:tcW w:w="4651" w:type="dxa"/>
                <w:vAlign w:val="center"/>
              </w:tcPr>
            </w:tcPrChange>
          </w:tcPr>
          <w:p w14:paraId="791C93D2"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7" w:author="Balneg, Ronald@Energy" w:date="2018-11-06T10:08:00Z"/>
                <w:rFonts w:asciiTheme="minorHAnsi" w:hAnsiTheme="minorHAnsi"/>
                <w:sz w:val="18"/>
                <w:szCs w:val="18"/>
              </w:rPr>
            </w:pPr>
            <w:ins w:id="708" w:author="Balneg, Ronald@Energy" w:date="2018-11-06T10:08:00Z">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ins>
          </w:p>
        </w:tc>
        <w:tc>
          <w:tcPr>
            <w:tcW w:w="5637" w:type="dxa"/>
            <w:vAlign w:val="center"/>
            <w:tcPrChange w:id="709" w:author="Balneg, Ronald@Energy" w:date="2018-11-06T10:10:00Z">
              <w:tcPr>
                <w:tcW w:w="5777" w:type="dxa"/>
                <w:vAlign w:val="center"/>
              </w:tcPr>
            </w:tcPrChange>
          </w:tcPr>
          <w:p w14:paraId="585FCD6F" w14:textId="44821DA2"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10" w:author="Balneg, Ronald@Energy" w:date="2018-11-06T10:08:00Z"/>
                <w:rFonts w:asciiTheme="minorHAnsi" w:hAnsiTheme="minorHAnsi"/>
                <w:sz w:val="18"/>
                <w:szCs w:val="18"/>
              </w:rPr>
            </w:pPr>
          </w:p>
        </w:tc>
      </w:tr>
      <w:tr w:rsidR="00D03609" w:rsidRPr="00A42BCC" w14:paraId="3D6BEAB8" w14:textId="77777777" w:rsidTr="00D03609">
        <w:trPr>
          <w:ins w:id="711" w:author="Balneg, Ronald@Energy" w:date="2018-11-06T10:08:00Z"/>
        </w:trPr>
        <w:tc>
          <w:tcPr>
            <w:tcW w:w="585" w:type="dxa"/>
            <w:vAlign w:val="center"/>
            <w:tcPrChange w:id="712" w:author="Balneg, Ronald@Energy" w:date="2018-11-06T10:10:00Z">
              <w:tcPr>
                <w:tcW w:w="590" w:type="dxa"/>
                <w:vAlign w:val="center"/>
              </w:tcPr>
            </w:tcPrChange>
          </w:tcPr>
          <w:p w14:paraId="65D91CE5"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13" w:author="Balneg, Ronald@Energy" w:date="2018-11-06T10:08:00Z"/>
                <w:rFonts w:asciiTheme="minorHAnsi" w:hAnsiTheme="minorHAnsi"/>
                <w:sz w:val="18"/>
                <w:szCs w:val="18"/>
              </w:rPr>
            </w:pPr>
            <w:ins w:id="714" w:author="Balneg, Ronald@Energy" w:date="2018-11-06T10:08:00Z">
              <w:r>
                <w:rPr>
                  <w:rFonts w:asciiTheme="minorHAnsi" w:hAnsiTheme="minorHAnsi"/>
                  <w:sz w:val="18"/>
                  <w:szCs w:val="18"/>
                </w:rPr>
                <w:t>08</w:t>
              </w:r>
            </w:ins>
          </w:p>
        </w:tc>
        <w:tc>
          <w:tcPr>
            <w:tcW w:w="4570" w:type="dxa"/>
            <w:vAlign w:val="center"/>
            <w:tcPrChange w:id="715" w:author="Balneg, Ronald@Energy" w:date="2018-11-06T10:10:00Z">
              <w:tcPr>
                <w:tcW w:w="4651" w:type="dxa"/>
                <w:vAlign w:val="center"/>
              </w:tcPr>
            </w:tcPrChange>
          </w:tcPr>
          <w:p w14:paraId="55365C2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16" w:author="Balneg, Ronald@Energy" w:date="2018-11-06T10:08:00Z"/>
                <w:rFonts w:asciiTheme="minorHAnsi" w:hAnsiTheme="minorHAnsi"/>
                <w:sz w:val="18"/>
                <w:szCs w:val="18"/>
              </w:rPr>
            </w:pPr>
            <w:ins w:id="717" w:author="Balneg, Ronald@Energy" w:date="2018-11-06T10:08:00Z">
              <w:r>
                <w:rPr>
                  <w:rFonts w:asciiTheme="minorHAnsi" w:hAnsiTheme="minorHAnsi"/>
                  <w:sz w:val="18"/>
                  <w:szCs w:val="18"/>
                </w:rPr>
                <w:t xml:space="preserve">Measured </w:t>
              </w:r>
              <w:r w:rsidRPr="00A42BCC">
                <w:rPr>
                  <w:rFonts w:asciiTheme="minorHAnsi" w:hAnsiTheme="minorHAnsi"/>
                  <w:sz w:val="18"/>
                  <w:szCs w:val="18"/>
                </w:rPr>
                <w:t xml:space="preserve">Nominal Fan </w:t>
              </w:r>
              <w:r>
                <w:rPr>
                  <w:rFonts w:asciiTheme="minorHAnsi" w:hAnsiTheme="minorHAnsi"/>
                  <w:sz w:val="18"/>
                  <w:szCs w:val="18"/>
                </w:rPr>
                <w:t>F</w:t>
              </w:r>
              <w:r w:rsidRPr="00A42BCC">
                <w:rPr>
                  <w:rFonts w:asciiTheme="minorHAnsi" w:hAnsiTheme="minorHAnsi"/>
                  <w:sz w:val="18"/>
                  <w:szCs w:val="18"/>
                </w:rPr>
                <w:t xml:space="preserve">low at </w:t>
              </w:r>
              <w:r>
                <w:rPr>
                  <w:rFonts w:asciiTheme="minorHAnsi" w:hAnsiTheme="minorHAnsi"/>
                  <w:sz w:val="18"/>
                  <w:szCs w:val="18"/>
                </w:rPr>
                <w:t>A</w:t>
              </w:r>
              <w:r w:rsidRPr="00A42BCC">
                <w:rPr>
                  <w:rFonts w:asciiTheme="minorHAnsi" w:hAnsiTheme="minorHAnsi"/>
                  <w:sz w:val="18"/>
                  <w:szCs w:val="18"/>
                </w:rPr>
                <w:t xml:space="preserve">bove </w:t>
              </w:r>
              <w:r>
                <w:rPr>
                  <w:rFonts w:asciiTheme="minorHAnsi" w:hAnsiTheme="minorHAnsi"/>
                  <w:sz w:val="18"/>
                  <w:szCs w:val="18"/>
                </w:rPr>
                <w:t>F</w:t>
              </w:r>
              <w:r w:rsidRPr="00A42BCC">
                <w:rPr>
                  <w:rFonts w:asciiTheme="minorHAnsi" w:hAnsiTheme="minorHAnsi"/>
                  <w:sz w:val="18"/>
                  <w:szCs w:val="18"/>
                </w:rPr>
                <w:t xml:space="preserve">an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(cfm) at the Induced Enclosure Pressure Difference (in C06 above)</w:t>
              </w:r>
            </w:ins>
          </w:p>
        </w:tc>
        <w:tc>
          <w:tcPr>
            <w:tcW w:w="5637" w:type="dxa"/>
            <w:vAlign w:val="center"/>
            <w:tcPrChange w:id="718" w:author="Balneg, Ronald@Energy" w:date="2018-11-06T10:10:00Z">
              <w:tcPr>
                <w:tcW w:w="5777" w:type="dxa"/>
                <w:vAlign w:val="center"/>
              </w:tcPr>
            </w:tcPrChange>
          </w:tcPr>
          <w:p w14:paraId="217916C9" w14:textId="0692449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19" w:author="Balneg, Ronald@Energy" w:date="2018-11-06T10:08:00Z"/>
                <w:rFonts w:asciiTheme="minorHAnsi" w:hAnsiTheme="minorHAnsi"/>
                <w:sz w:val="18"/>
                <w:szCs w:val="18"/>
              </w:rPr>
            </w:pPr>
          </w:p>
        </w:tc>
      </w:tr>
      <w:tr w:rsidR="00D03609" w:rsidRPr="00A42BCC" w14:paraId="6D85F279" w14:textId="77777777" w:rsidTr="00D03609">
        <w:trPr>
          <w:ins w:id="720" w:author="Balneg, Ronald@Energy" w:date="2018-11-06T10:08:00Z"/>
        </w:trPr>
        <w:tc>
          <w:tcPr>
            <w:tcW w:w="585" w:type="dxa"/>
            <w:vAlign w:val="center"/>
            <w:tcPrChange w:id="721" w:author="Balneg, Ronald@Energy" w:date="2018-11-06T10:10:00Z">
              <w:tcPr>
                <w:tcW w:w="590" w:type="dxa"/>
                <w:vAlign w:val="center"/>
              </w:tcPr>
            </w:tcPrChange>
          </w:tcPr>
          <w:p w14:paraId="70187C8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22" w:author="Balneg, Ronald@Energy" w:date="2018-11-06T10:08:00Z"/>
                <w:rFonts w:asciiTheme="minorHAnsi" w:hAnsiTheme="minorHAnsi"/>
                <w:sz w:val="18"/>
                <w:szCs w:val="18"/>
              </w:rPr>
            </w:pPr>
            <w:ins w:id="723" w:author="Balneg, Ronald@Energy" w:date="2018-11-06T10:08:00Z">
              <w:r>
                <w:rPr>
                  <w:rFonts w:asciiTheme="minorHAnsi" w:hAnsiTheme="minorHAnsi"/>
                  <w:sz w:val="18"/>
                  <w:szCs w:val="18"/>
                </w:rPr>
                <w:t>09</w:t>
              </w:r>
            </w:ins>
          </w:p>
        </w:tc>
        <w:tc>
          <w:tcPr>
            <w:tcW w:w="4570" w:type="dxa"/>
            <w:vAlign w:val="center"/>
            <w:tcPrChange w:id="724" w:author="Balneg, Ronald@Energy" w:date="2018-11-06T10:10:00Z">
              <w:tcPr>
                <w:tcW w:w="4651" w:type="dxa"/>
                <w:vAlign w:val="center"/>
              </w:tcPr>
            </w:tcPrChange>
          </w:tcPr>
          <w:p w14:paraId="766EC951"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25" w:author="Balneg, Ronald@Energy" w:date="2018-11-06T10:08:00Z"/>
                <w:rFonts w:asciiTheme="minorHAnsi" w:hAnsiTheme="minorHAnsi"/>
                <w:sz w:val="18"/>
                <w:szCs w:val="18"/>
              </w:rPr>
            </w:pPr>
            <w:ins w:id="726" w:author="Balneg, Ronald@Energy" w:date="2018-11-06T10:08:00Z">
              <w:r>
                <w:rPr>
                  <w:rFonts w:asciiTheme="minorHAnsi" w:hAnsiTheme="minorHAnsi"/>
                  <w:sz w:val="18"/>
                  <w:szCs w:val="18"/>
                </w:rPr>
                <w:t xml:space="preserve">Calculated </w:t>
              </w:r>
              <w:r w:rsidRPr="00A42BCC">
                <w:rPr>
                  <w:rFonts w:asciiTheme="minorHAnsi" w:hAnsiTheme="minorHAnsi"/>
                  <w:sz w:val="18"/>
                  <w:szCs w:val="18"/>
                </w:rPr>
                <w:t>Nominal CFM50</w:t>
              </w:r>
            </w:ins>
          </w:p>
        </w:tc>
        <w:tc>
          <w:tcPr>
            <w:tcW w:w="5637" w:type="dxa"/>
            <w:vAlign w:val="center"/>
            <w:tcPrChange w:id="727" w:author="Balneg, Ronald@Energy" w:date="2018-11-06T10:10:00Z">
              <w:tcPr>
                <w:tcW w:w="5777" w:type="dxa"/>
                <w:vAlign w:val="center"/>
              </w:tcPr>
            </w:tcPrChange>
          </w:tcPr>
          <w:p w14:paraId="132E2D20" w14:textId="38E7CC58"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28" w:author="Balneg, Ronald@Energy" w:date="2018-11-06T10:08:00Z"/>
                <w:rFonts w:asciiTheme="minorHAnsi" w:hAnsiTheme="minorHAnsi"/>
                <w:sz w:val="18"/>
                <w:szCs w:val="18"/>
              </w:rPr>
            </w:pPr>
          </w:p>
        </w:tc>
      </w:tr>
    </w:tbl>
    <w:p w14:paraId="46B40198" w14:textId="77777777" w:rsidR="00D03609" w:rsidRPr="00A42BCC" w:rsidRDefault="00D03609" w:rsidP="00D03609">
      <w:pPr>
        <w:rPr>
          <w:ins w:id="729" w:author="Balneg, Ronald@Energy" w:date="2018-11-06T10:08:00Z"/>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730" w:author="Balneg, Ronald@Energy" w:date="2018-11-06T10:37:00Z">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5"/>
        <w:gridCol w:w="4566"/>
        <w:gridCol w:w="5643"/>
        <w:tblGridChange w:id="731">
          <w:tblGrid>
            <w:gridCol w:w="585"/>
            <w:gridCol w:w="4566"/>
            <w:gridCol w:w="5643"/>
          </w:tblGrid>
        </w:tblGridChange>
      </w:tblGrid>
      <w:tr w:rsidR="00D03609" w:rsidRPr="00A42BCC" w14:paraId="6900CB39" w14:textId="77777777" w:rsidTr="006E561D">
        <w:trPr>
          <w:ins w:id="732" w:author="Balneg, Ronald@Energy" w:date="2018-11-06T10:08:00Z"/>
        </w:trPr>
        <w:tc>
          <w:tcPr>
            <w:tcW w:w="10794" w:type="dxa"/>
            <w:gridSpan w:val="3"/>
            <w:tcPrChange w:id="733" w:author="Balneg, Ronald@Energy" w:date="2018-11-06T10:37:00Z">
              <w:tcPr>
                <w:tcW w:w="11020" w:type="dxa"/>
                <w:gridSpan w:val="3"/>
              </w:tcPr>
            </w:tcPrChange>
          </w:tcPr>
          <w:p w14:paraId="02AE04F5" w14:textId="77777777"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34" w:author="Balneg, Ronald@Energy" w:date="2018-11-06T10:08:00Z"/>
                <w:rFonts w:asciiTheme="minorHAnsi" w:hAnsiTheme="minorHAnsi"/>
                <w:szCs w:val="18"/>
                <w:highlight w:val="cyan"/>
              </w:rPr>
            </w:pPr>
            <w:ins w:id="735" w:author="Balneg, Ronald@Energy" w:date="2018-11-06T10:08:00Z">
              <w:r w:rsidRPr="005A593D">
                <w:rPr>
                  <w:rFonts w:asciiTheme="minorHAnsi" w:hAnsiTheme="minorHAnsi"/>
                  <w:b/>
                  <w:szCs w:val="18"/>
                </w:rPr>
                <w:t>D. Altitude and Temperature Correction</w:t>
              </w:r>
            </w:ins>
          </w:p>
        </w:tc>
      </w:tr>
      <w:tr w:rsidR="00D03609" w:rsidRPr="00A42BCC" w14:paraId="275FD6E3" w14:textId="77777777" w:rsidTr="006E561D">
        <w:trPr>
          <w:ins w:id="736" w:author="Balneg, Ronald@Energy" w:date="2018-11-06T10:08:00Z"/>
        </w:trPr>
        <w:tc>
          <w:tcPr>
            <w:tcW w:w="585" w:type="dxa"/>
            <w:vAlign w:val="center"/>
            <w:tcPrChange w:id="737" w:author="Balneg, Ronald@Energy" w:date="2018-11-06T10:37:00Z">
              <w:tcPr>
                <w:tcW w:w="590" w:type="dxa"/>
                <w:vAlign w:val="center"/>
              </w:tcPr>
            </w:tcPrChange>
          </w:tcPr>
          <w:p w14:paraId="43EB4F53" w14:textId="77777777" w:rsidR="00D03609" w:rsidRPr="00A42BCC" w:rsidDel="00E67F64"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38" w:author="Balneg, Ronald@Energy" w:date="2018-11-06T10:08:00Z"/>
                <w:rFonts w:asciiTheme="minorHAnsi" w:hAnsiTheme="minorHAnsi"/>
                <w:sz w:val="18"/>
                <w:szCs w:val="18"/>
              </w:rPr>
            </w:pPr>
            <w:ins w:id="739" w:author="Balneg, Ronald@Energy" w:date="2018-11-06T10:08:00Z">
              <w:r>
                <w:rPr>
                  <w:rFonts w:asciiTheme="minorHAnsi" w:hAnsiTheme="minorHAnsi"/>
                  <w:sz w:val="18"/>
                  <w:szCs w:val="18"/>
                </w:rPr>
                <w:t>01</w:t>
              </w:r>
            </w:ins>
          </w:p>
        </w:tc>
        <w:tc>
          <w:tcPr>
            <w:tcW w:w="4566" w:type="dxa"/>
            <w:vAlign w:val="center"/>
            <w:tcPrChange w:id="740" w:author="Balneg, Ronald@Energy" w:date="2018-11-06T10:37:00Z">
              <w:tcPr>
                <w:tcW w:w="4651" w:type="dxa"/>
                <w:vAlign w:val="center"/>
              </w:tcPr>
            </w:tcPrChange>
          </w:tcPr>
          <w:p w14:paraId="354EFAE5" w14:textId="77777777" w:rsidR="00D03609"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41" w:author="Balneg, Ronald@Energy" w:date="2018-11-06T10:08:00Z"/>
                <w:rFonts w:asciiTheme="minorHAnsi" w:hAnsiTheme="minorHAnsi"/>
                <w:sz w:val="18"/>
                <w:szCs w:val="18"/>
              </w:rPr>
            </w:pPr>
            <w:ins w:id="742" w:author="Balneg, Ronald@Energy" w:date="2018-11-06T10:08:00Z">
              <w:r>
                <w:rPr>
                  <w:rFonts w:asciiTheme="minorHAnsi" w:hAnsiTheme="minorHAnsi"/>
                  <w:sz w:val="18"/>
                  <w:szCs w:val="18"/>
                </w:rPr>
                <w:t>Altitude and Temperature Correction Factor</w:t>
              </w:r>
            </w:ins>
          </w:p>
        </w:tc>
        <w:tc>
          <w:tcPr>
            <w:tcW w:w="5643" w:type="dxa"/>
            <w:tcPrChange w:id="743" w:author="Balneg, Ronald@Energy" w:date="2018-11-06T10:37:00Z">
              <w:tcPr>
                <w:tcW w:w="5779" w:type="dxa"/>
              </w:tcPr>
            </w:tcPrChange>
          </w:tcPr>
          <w:p w14:paraId="296F215E" w14:textId="4F8C341D" w:rsidR="00D03609" w:rsidRPr="004A1BB8"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44" w:author="Balneg, Ronald@Energy" w:date="2018-11-06T10:08:00Z"/>
                <w:rFonts w:asciiTheme="minorHAnsi" w:hAnsiTheme="minorHAnsi"/>
                <w:sz w:val="18"/>
                <w:szCs w:val="18"/>
              </w:rPr>
            </w:pPr>
          </w:p>
        </w:tc>
      </w:tr>
      <w:tr w:rsidR="00D03609" w:rsidRPr="00A42BCC" w14:paraId="10C66666" w14:textId="77777777" w:rsidTr="006E561D">
        <w:trPr>
          <w:ins w:id="745" w:author="Balneg, Ronald@Energy" w:date="2018-11-06T10:08:00Z"/>
        </w:trPr>
        <w:tc>
          <w:tcPr>
            <w:tcW w:w="585" w:type="dxa"/>
            <w:vAlign w:val="center"/>
            <w:tcPrChange w:id="746" w:author="Balneg, Ronald@Energy" w:date="2018-11-06T10:37:00Z">
              <w:tcPr>
                <w:tcW w:w="590" w:type="dxa"/>
                <w:vAlign w:val="center"/>
              </w:tcPr>
            </w:tcPrChange>
          </w:tcPr>
          <w:p w14:paraId="22C37DBC"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47" w:author="Balneg, Ronald@Energy" w:date="2018-11-06T10:08:00Z"/>
                <w:rFonts w:asciiTheme="minorHAnsi" w:hAnsiTheme="minorHAnsi"/>
                <w:sz w:val="18"/>
                <w:szCs w:val="18"/>
              </w:rPr>
            </w:pPr>
            <w:ins w:id="748" w:author="Balneg, Ronald@Energy" w:date="2018-11-06T10:08:00Z">
              <w:r w:rsidRPr="00A42BCC">
                <w:rPr>
                  <w:rFonts w:asciiTheme="minorHAnsi" w:hAnsiTheme="minorHAnsi"/>
                  <w:sz w:val="18"/>
                  <w:szCs w:val="18"/>
                </w:rPr>
                <w:t>0</w:t>
              </w:r>
              <w:r>
                <w:rPr>
                  <w:rFonts w:asciiTheme="minorHAnsi" w:hAnsiTheme="minorHAnsi"/>
                  <w:sz w:val="18"/>
                  <w:szCs w:val="18"/>
                </w:rPr>
                <w:t>2</w:t>
              </w:r>
            </w:ins>
          </w:p>
        </w:tc>
        <w:tc>
          <w:tcPr>
            <w:tcW w:w="4566" w:type="dxa"/>
            <w:vAlign w:val="center"/>
            <w:tcPrChange w:id="749" w:author="Balneg, Ronald@Energy" w:date="2018-11-06T10:37:00Z">
              <w:tcPr>
                <w:tcW w:w="4651" w:type="dxa"/>
                <w:vAlign w:val="center"/>
              </w:tcPr>
            </w:tcPrChange>
          </w:tcPr>
          <w:p w14:paraId="40BB62C6"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50" w:author="Balneg, Ronald@Energy" w:date="2018-11-06T10:08:00Z"/>
                <w:rFonts w:asciiTheme="minorHAnsi" w:hAnsiTheme="minorHAnsi"/>
                <w:sz w:val="18"/>
                <w:szCs w:val="18"/>
              </w:rPr>
            </w:pPr>
            <w:ins w:id="751" w:author="Balneg, Ronald@Energy" w:date="2018-11-06T10:08:00Z">
              <w:r w:rsidRPr="00A42BCC">
                <w:rPr>
                  <w:rFonts w:asciiTheme="minorHAnsi" w:hAnsiTheme="minorHAnsi"/>
                  <w:sz w:val="18"/>
                  <w:szCs w:val="18"/>
                </w:rPr>
                <w:t>Corrected CFM50</w:t>
              </w:r>
            </w:ins>
          </w:p>
        </w:tc>
        <w:tc>
          <w:tcPr>
            <w:tcW w:w="5643" w:type="dxa"/>
            <w:tcPrChange w:id="752" w:author="Balneg, Ronald@Energy" w:date="2018-11-06T10:37:00Z">
              <w:tcPr>
                <w:tcW w:w="5779" w:type="dxa"/>
              </w:tcPr>
            </w:tcPrChange>
          </w:tcPr>
          <w:p w14:paraId="6FC918B9" w14:textId="549F8DF0"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53" w:author="Balneg, Ronald@Energy" w:date="2018-11-06T10:08:00Z"/>
                <w:rFonts w:asciiTheme="minorHAnsi" w:hAnsiTheme="minorHAnsi"/>
                <w:sz w:val="18"/>
                <w:szCs w:val="18"/>
              </w:rPr>
            </w:pPr>
          </w:p>
        </w:tc>
      </w:tr>
    </w:tbl>
    <w:p w14:paraId="26530DD4" w14:textId="77777777" w:rsidR="00D03609" w:rsidRPr="00A42BCC" w:rsidRDefault="00D03609" w:rsidP="00D03609">
      <w:pPr>
        <w:keepNext/>
        <w:rPr>
          <w:ins w:id="754" w:author="Balneg, Ronald@Energy" w:date="2018-11-06T10:08:00Z"/>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07727D">
        <w:trPr>
          <w:ins w:id="755" w:author="Balneg, Ronald@Energy" w:date="2018-11-06T10:08:00Z"/>
        </w:trPr>
        <w:tc>
          <w:tcPr>
            <w:tcW w:w="11018" w:type="dxa"/>
            <w:gridSpan w:val="3"/>
          </w:tcPr>
          <w:p w14:paraId="5B464F63" w14:textId="77777777" w:rsidR="00D03609" w:rsidRPr="005A593D" w:rsidRDefault="00D03609" w:rsidP="0007727D">
            <w:pPr>
              <w:keepNext/>
              <w:rPr>
                <w:ins w:id="756" w:author="Balneg, Ronald@Energy" w:date="2018-11-06T10:08:00Z"/>
                <w:rFonts w:asciiTheme="minorHAnsi" w:hAnsiTheme="minorHAnsi"/>
                <w:szCs w:val="18"/>
              </w:rPr>
            </w:pPr>
            <w:ins w:id="757" w:author="Balneg, Ronald@Energy" w:date="2018-11-06T10:08:00Z">
              <w:r w:rsidRPr="005A593D">
                <w:rPr>
                  <w:rFonts w:asciiTheme="minorHAnsi" w:hAnsiTheme="minorHAnsi"/>
                  <w:b/>
                  <w:szCs w:val="18"/>
                </w:rPr>
                <w:t>E. Accuracy Adjustment</w:t>
              </w:r>
            </w:ins>
          </w:p>
        </w:tc>
      </w:tr>
      <w:tr w:rsidR="00D03609" w:rsidRPr="00A42BCC" w14:paraId="62B69652" w14:textId="77777777" w:rsidTr="0007727D">
        <w:trPr>
          <w:ins w:id="758" w:author="Balneg, Ronald@Energy" w:date="2018-11-06T10:08:00Z"/>
        </w:trPr>
        <w:tc>
          <w:tcPr>
            <w:tcW w:w="590" w:type="dxa"/>
            <w:vAlign w:val="center"/>
          </w:tcPr>
          <w:p w14:paraId="153C792E"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59" w:author="Balneg, Ronald@Energy" w:date="2018-11-06T10:08:00Z"/>
                <w:rFonts w:asciiTheme="minorHAnsi" w:hAnsiTheme="minorHAnsi"/>
                <w:sz w:val="18"/>
                <w:szCs w:val="18"/>
              </w:rPr>
            </w:pPr>
            <w:ins w:id="760" w:author="Balneg, Ronald@Energy" w:date="2018-11-06T10:08:00Z">
              <w:r w:rsidRPr="00A42BCC">
                <w:rPr>
                  <w:rFonts w:asciiTheme="minorHAnsi" w:hAnsiTheme="minorHAnsi"/>
                  <w:sz w:val="18"/>
                  <w:szCs w:val="18"/>
                </w:rPr>
                <w:t>0</w:t>
              </w:r>
              <w:r>
                <w:rPr>
                  <w:rFonts w:asciiTheme="minorHAnsi" w:hAnsiTheme="minorHAnsi"/>
                  <w:sz w:val="18"/>
                  <w:szCs w:val="18"/>
                </w:rPr>
                <w:t>1</w:t>
              </w:r>
            </w:ins>
          </w:p>
        </w:tc>
        <w:tc>
          <w:tcPr>
            <w:tcW w:w="4651" w:type="dxa"/>
          </w:tcPr>
          <w:p w14:paraId="4C01A3F7"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1" w:author="Balneg, Ronald@Energy" w:date="2018-11-06T10:08:00Z"/>
                <w:rFonts w:asciiTheme="minorHAnsi" w:hAnsiTheme="minorHAnsi"/>
                <w:sz w:val="18"/>
                <w:szCs w:val="18"/>
              </w:rPr>
            </w:pPr>
            <w:ins w:id="762" w:author="Balneg, Ronald@Energy" w:date="2018-11-06T10:08:00Z">
              <w:r w:rsidRPr="00A42BCC">
                <w:rPr>
                  <w:rFonts w:asciiTheme="minorHAnsi" w:hAnsiTheme="minorHAnsi"/>
                  <w:sz w:val="18"/>
                  <w:szCs w:val="18"/>
                </w:rPr>
                <w:t>Adjusted CFM50 (measured air leakage rate)</w:t>
              </w:r>
            </w:ins>
          </w:p>
        </w:tc>
        <w:tc>
          <w:tcPr>
            <w:tcW w:w="5777" w:type="dxa"/>
          </w:tcPr>
          <w:p w14:paraId="75FC14CB" w14:textId="7E81598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3" w:author="Balneg, Ronald@Energy" w:date="2018-11-06T10:08:00Z"/>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4" w:author="Balneg, Ronald@Energy" w:date="2018-11-06T10:08:00Z"/>
          <w:rFonts w:asciiTheme="minorHAnsi" w:hAnsiTheme="minorHAnsi"/>
          <w:b/>
          <w:sz w:val="18"/>
          <w:szCs w:val="18"/>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765" w:author="Smith, Alexis@Energy" w:date="2018-12-07T15:17: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05"/>
        <w:gridCol w:w="10198"/>
        <w:tblGridChange w:id="766">
          <w:tblGrid>
            <w:gridCol w:w="605"/>
            <w:gridCol w:w="10185"/>
          </w:tblGrid>
        </w:tblGridChange>
      </w:tblGrid>
      <w:tr w:rsidR="00D03609" w:rsidRPr="00A42BCC" w14:paraId="6CD0C7E3" w14:textId="77777777" w:rsidTr="002D0607">
        <w:trPr>
          <w:trHeight w:val="57"/>
          <w:ins w:id="767" w:author="Balneg, Ronald@Energy" w:date="2018-11-06T10:08:00Z"/>
        </w:trPr>
        <w:tc>
          <w:tcPr>
            <w:tcW w:w="10804" w:type="dxa"/>
            <w:gridSpan w:val="2"/>
            <w:tcPrChange w:id="768" w:author="Smith, Alexis@Energy" w:date="2018-12-07T15:17:00Z">
              <w:tcPr>
                <w:tcW w:w="11016" w:type="dxa"/>
                <w:gridSpan w:val="2"/>
              </w:tcPr>
            </w:tcPrChange>
          </w:tcPr>
          <w:p w14:paraId="6A6982EE" w14:textId="3A7E2A88" w:rsidR="00D03609" w:rsidRPr="005A593D" w:rsidRDefault="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9" w:author="Balneg, Ronald@Energy" w:date="2018-11-06T10:08:00Z"/>
                <w:rFonts w:asciiTheme="minorHAnsi" w:hAnsiTheme="minorHAnsi"/>
                <w:szCs w:val="18"/>
              </w:rPr>
            </w:pPr>
            <w:ins w:id="770" w:author="Balneg, Ronald@Energy" w:date="2018-11-06T10:08:00Z">
              <w:r w:rsidRPr="005A593D">
                <w:rPr>
                  <w:rFonts w:asciiTheme="minorHAnsi" w:hAnsiTheme="minorHAnsi"/>
                  <w:b/>
                  <w:szCs w:val="18"/>
                </w:rPr>
                <w:t xml:space="preserve">F. </w:t>
              </w:r>
            </w:ins>
            <w:ins w:id="771" w:author="Balneg, Ronald@Energy" w:date="2018-11-21T09:46:00Z">
              <w:r w:rsidR="005419F0">
                <w:rPr>
                  <w:rFonts w:asciiTheme="minorHAnsi" w:hAnsiTheme="minorHAnsi"/>
                  <w:b/>
                  <w:szCs w:val="18"/>
                </w:rPr>
                <w:t>Measured Enclosure Air Leakage</w:t>
              </w:r>
            </w:ins>
            <w:ins w:id="772" w:author="Balneg, Ronald@Energy" w:date="2018-11-21T09:47:00Z">
              <w:r w:rsidR="005419F0">
                <w:rPr>
                  <w:rFonts w:asciiTheme="minorHAnsi" w:hAnsiTheme="minorHAnsi"/>
                  <w:b/>
                  <w:szCs w:val="18"/>
                </w:rPr>
                <w:t xml:space="preserve"> Rate</w:t>
              </w:r>
            </w:ins>
          </w:p>
        </w:tc>
      </w:tr>
      <w:tr w:rsidR="00D03609" w:rsidRPr="00A42BCC" w14:paraId="045D8521" w14:textId="77777777" w:rsidTr="002D0607">
        <w:trPr>
          <w:trHeight w:val="479"/>
          <w:ins w:id="773" w:author="Balneg, Ronald@Energy" w:date="2018-11-06T10:08:00Z"/>
          <w:trPrChange w:id="774" w:author="Smith, Alexis@Energy" w:date="2018-12-07T15:17:00Z">
            <w:trPr>
              <w:trHeight w:val="1997"/>
            </w:trPr>
          </w:trPrChange>
        </w:trPr>
        <w:tc>
          <w:tcPr>
            <w:tcW w:w="605" w:type="dxa"/>
            <w:vAlign w:val="center"/>
            <w:tcPrChange w:id="775" w:author="Smith, Alexis@Energy" w:date="2018-12-07T15:17:00Z">
              <w:tcPr>
                <w:tcW w:w="608" w:type="dxa"/>
                <w:vAlign w:val="center"/>
              </w:tcPr>
            </w:tcPrChange>
          </w:tcPr>
          <w:p w14:paraId="20915118"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76" w:author="Balneg, Ronald@Energy" w:date="2018-11-06T10:08:00Z"/>
                <w:rFonts w:asciiTheme="minorHAnsi" w:hAnsiTheme="minorHAnsi"/>
                <w:sz w:val="18"/>
                <w:szCs w:val="18"/>
              </w:rPr>
            </w:pPr>
            <w:ins w:id="777" w:author="Balneg, Ronald@Energy" w:date="2018-11-06T10:08:00Z">
              <w:r w:rsidRPr="00A42BCC">
                <w:rPr>
                  <w:rFonts w:asciiTheme="minorHAnsi" w:hAnsiTheme="minorHAnsi"/>
                  <w:sz w:val="18"/>
                  <w:szCs w:val="18"/>
                </w:rPr>
                <w:t>01</w:t>
              </w:r>
            </w:ins>
          </w:p>
        </w:tc>
        <w:tc>
          <w:tcPr>
            <w:tcW w:w="10199" w:type="dxa"/>
            <w:vAlign w:val="center"/>
            <w:tcPrChange w:id="778" w:author="Smith, Alexis@Energy" w:date="2018-12-07T15:17:00Z">
              <w:tcPr>
                <w:tcW w:w="10408" w:type="dxa"/>
                <w:vAlign w:val="center"/>
              </w:tcPr>
            </w:tcPrChange>
          </w:tcPr>
          <w:p w14:paraId="3BE96892" w14:textId="2F2773F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79" w:author="Balneg, Ronald@Energy" w:date="2018-11-06T10:08:00Z"/>
                <w:rFonts w:asciiTheme="minorHAnsi" w:hAnsiTheme="minorHAnsi"/>
                <w:sz w:val="18"/>
                <w:szCs w:val="18"/>
              </w:rPr>
            </w:pPr>
          </w:p>
        </w:tc>
      </w:tr>
    </w:tbl>
    <w:p w14:paraId="12C8FF89" w14:textId="77777777" w:rsidR="00D03609" w:rsidRPr="00A42BCC" w:rsidDel="002D0607" w:rsidRDefault="00D03609" w:rsidP="00D03609">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80" w:author="Balneg, Ronald@Energy" w:date="2018-11-06T10:08:00Z"/>
          <w:del w:id="781" w:author="Smith, Alexis@Energy" w:date="2018-12-07T15:17:00Z"/>
          <w:rFonts w:asciiTheme="minorHAnsi" w:hAnsiTheme="minorHAnsi"/>
          <w:b/>
          <w:sz w:val="18"/>
          <w:szCs w:val="18"/>
        </w:rPr>
      </w:pPr>
    </w:p>
    <w:p w14:paraId="43FFD541" w14:textId="77777777" w:rsidR="00D03609" w:rsidRPr="00A42BCC" w:rsidRDefault="00D03609" w:rsidP="00D03609">
      <w:pPr>
        <w:rPr>
          <w:ins w:id="782" w:author="Balneg, Ronald@Energy" w:date="2018-11-06T10:08:00Z"/>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09"/>
      </w:tblGrid>
      <w:tr w:rsidR="00D03609" w:rsidRPr="00A42BCC" w14:paraId="7BCDEC75" w14:textId="77777777" w:rsidTr="0007727D">
        <w:trPr>
          <w:ins w:id="783" w:author="Balneg, Ronald@Energy" w:date="2018-11-06T10:08:00Z"/>
        </w:trPr>
        <w:tc>
          <w:tcPr>
            <w:tcW w:w="10794" w:type="dxa"/>
            <w:gridSpan w:val="2"/>
          </w:tcPr>
          <w:p w14:paraId="48A4F814" w14:textId="59FD3A5E"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84" w:author="Balneg, Ronald@Energy" w:date="2018-11-06T10:08:00Z"/>
                <w:rFonts w:asciiTheme="minorHAnsi" w:hAnsiTheme="minorHAnsi"/>
                <w:szCs w:val="18"/>
                <w:highlight w:val="cyan"/>
              </w:rPr>
            </w:pPr>
            <w:ins w:id="785" w:author="Balneg, Ronald@Energy" w:date="2018-11-06T10:08:00Z">
              <w:r w:rsidRPr="005A593D">
                <w:rPr>
                  <w:rFonts w:asciiTheme="minorHAnsi" w:hAnsiTheme="minorHAnsi"/>
                  <w:b/>
                  <w:szCs w:val="18"/>
                </w:rPr>
                <w:t>G. Additional Requirements for</w:t>
              </w:r>
            </w:ins>
            <w:ins w:id="786" w:author="Balneg, Ronald@Energy" w:date="2018-11-21T10:46:00Z">
              <w:r w:rsidR="00FF4B80">
                <w:rPr>
                  <w:rFonts w:asciiTheme="minorHAnsi" w:hAnsiTheme="minorHAnsi"/>
                  <w:b/>
                  <w:szCs w:val="18"/>
                </w:rPr>
                <w:t xml:space="preserve"> Worksheet</w:t>
              </w:r>
            </w:ins>
            <w:ins w:id="787" w:author="Balneg, Ronald@Energy" w:date="2018-11-06T10:08:00Z">
              <w:r w:rsidRPr="005A593D">
                <w:rPr>
                  <w:rFonts w:asciiTheme="minorHAnsi" w:hAnsiTheme="minorHAnsi"/>
                  <w:b/>
                  <w:szCs w:val="18"/>
                </w:rPr>
                <w:t xml:space="preserve"> Compliance</w:t>
              </w:r>
            </w:ins>
          </w:p>
        </w:tc>
      </w:tr>
      <w:tr w:rsidR="00D03609" w:rsidRPr="00A42BCC" w14:paraId="56559C8E" w14:textId="77777777" w:rsidTr="0007727D">
        <w:trPr>
          <w:ins w:id="788" w:author="Balneg, Ronald@Energy" w:date="2018-11-06T10:08:00Z"/>
        </w:trPr>
        <w:tc>
          <w:tcPr>
            <w:tcW w:w="585" w:type="dxa"/>
            <w:vAlign w:val="center"/>
          </w:tcPr>
          <w:p w14:paraId="25F5328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89" w:author="Balneg, Ronald@Energy" w:date="2018-11-06T10:08:00Z"/>
                <w:rFonts w:asciiTheme="minorHAnsi" w:hAnsiTheme="minorHAnsi"/>
                <w:sz w:val="18"/>
                <w:szCs w:val="18"/>
              </w:rPr>
            </w:pPr>
            <w:ins w:id="790" w:author="Balneg, Ronald@Energy" w:date="2018-11-06T10:08:00Z">
              <w:r w:rsidRPr="00A42BCC">
                <w:rPr>
                  <w:rFonts w:asciiTheme="minorHAnsi" w:hAnsiTheme="minorHAnsi"/>
                  <w:sz w:val="18"/>
                  <w:szCs w:val="18"/>
                </w:rPr>
                <w:t>01</w:t>
              </w:r>
            </w:ins>
          </w:p>
        </w:tc>
        <w:tc>
          <w:tcPr>
            <w:tcW w:w="10209" w:type="dxa"/>
            <w:vAlign w:val="center"/>
          </w:tcPr>
          <w:p w14:paraId="4A9F24DA" w14:textId="77777777" w:rsidR="00D03609" w:rsidRPr="00A42BCC" w:rsidDel="005F2ADF" w:rsidRDefault="00D03609" w:rsidP="0007727D">
            <w:pPr>
              <w:shd w:val="clear" w:color="auto" w:fill="FFFFFF"/>
              <w:rPr>
                <w:ins w:id="791" w:author="Balneg, Ronald@Energy" w:date="2018-11-06T10:08:00Z"/>
                <w:rFonts w:asciiTheme="minorHAnsi" w:hAnsiTheme="minorHAnsi"/>
                <w:sz w:val="18"/>
                <w:szCs w:val="18"/>
              </w:rPr>
            </w:pPr>
            <w:ins w:id="792" w:author="Balneg, Ronald@Energy" w:date="2018-11-06T10:08:00Z">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ins>
          </w:p>
        </w:tc>
      </w:tr>
      <w:tr w:rsidR="00D03609" w:rsidRPr="00A42BCC" w14:paraId="0ED5FA4F" w14:textId="77777777" w:rsidTr="0007727D">
        <w:trPr>
          <w:ins w:id="793" w:author="Balneg, Ronald@Energy" w:date="2018-11-06T10:08:00Z"/>
        </w:trPr>
        <w:tc>
          <w:tcPr>
            <w:tcW w:w="585" w:type="dxa"/>
            <w:vAlign w:val="center"/>
          </w:tcPr>
          <w:p w14:paraId="2D63D9D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94" w:author="Balneg, Ronald@Energy" w:date="2018-11-06T10:08:00Z"/>
                <w:rFonts w:asciiTheme="minorHAnsi" w:hAnsiTheme="minorHAnsi"/>
                <w:sz w:val="18"/>
                <w:szCs w:val="18"/>
              </w:rPr>
            </w:pPr>
            <w:ins w:id="795" w:author="Balneg, Ronald@Energy" w:date="2018-11-06T10:08:00Z">
              <w:r w:rsidRPr="00A42BCC">
                <w:rPr>
                  <w:rFonts w:asciiTheme="minorHAnsi" w:hAnsiTheme="minorHAnsi"/>
                  <w:sz w:val="18"/>
                  <w:szCs w:val="18"/>
                </w:rPr>
                <w:t>02</w:t>
              </w:r>
            </w:ins>
          </w:p>
        </w:tc>
        <w:tc>
          <w:tcPr>
            <w:tcW w:w="10209" w:type="dxa"/>
            <w:vAlign w:val="center"/>
          </w:tcPr>
          <w:p w14:paraId="6AA9CACD" w14:textId="77777777" w:rsidR="00D03609" w:rsidRPr="00A42BCC" w:rsidDel="005F2ADF" w:rsidRDefault="00D03609" w:rsidP="0007727D">
            <w:pPr>
              <w:shd w:val="clear" w:color="auto" w:fill="FFFFFF"/>
              <w:rPr>
                <w:ins w:id="796" w:author="Balneg, Ronald@Energy" w:date="2018-11-06T10:08:00Z"/>
                <w:rFonts w:asciiTheme="minorHAnsi" w:hAnsiTheme="minorHAnsi"/>
                <w:sz w:val="18"/>
                <w:szCs w:val="18"/>
              </w:rPr>
            </w:pPr>
            <w:ins w:id="797" w:author="Balneg, Ronald@Energy" w:date="2018-11-06T10:08:00Z">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ins>
          </w:p>
        </w:tc>
      </w:tr>
      <w:tr w:rsidR="00D03609" w:rsidRPr="00A42BCC" w14:paraId="6D029162" w14:textId="77777777" w:rsidTr="0007727D">
        <w:trPr>
          <w:ins w:id="798" w:author="Balneg, Ronald@Energy" w:date="2018-11-06T10:08:00Z"/>
        </w:trPr>
        <w:tc>
          <w:tcPr>
            <w:tcW w:w="585" w:type="dxa"/>
            <w:vAlign w:val="center"/>
          </w:tcPr>
          <w:p w14:paraId="41F0686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99" w:author="Balneg, Ronald@Energy" w:date="2018-11-06T10:08:00Z"/>
                <w:rFonts w:asciiTheme="minorHAnsi" w:hAnsiTheme="minorHAnsi"/>
                <w:sz w:val="18"/>
                <w:szCs w:val="18"/>
              </w:rPr>
            </w:pPr>
            <w:ins w:id="800" w:author="Balneg, Ronald@Energy" w:date="2018-11-06T10:08:00Z">
              <w:r w:rsidRPr="00A42BCC">
                <w:rPr>
                  <w:rFonts w:asciiTheme="minorHAnsi" w:hAnsiTheme="minorHAnsi"/>
                  <w:sz w:val="18"/>
                  <w:szCs w:val="18"/>
                </w:rPr>
                <w:t>03</w:t>
              </w:r>
            </w:ins>
          </w:p>
        </w:tc>
        <w:tc>
          <w:tcPr>
            <w:tcW w:w="10209" w:type="dxa"/>
            <w:vAlign w:val="center"/>
          </w:tcPr>
          <w:p w14:paraId="3EE186F1" w14:textId="77777777" w:rsidR="00D03609" w:rsidRPr="00A42BCC" w:rsidDel="005F2ADF" w:rsidRDefault="00D03609" w:rsidP="0007727D">
            <w:pPr>
              <w:shd w:val="clear" w:color="auto" w:fill="FFFFFF"/>
              <w:rPr>
                <w:ins w:id="801" w:author="Balneg, Ronald@Energy" w:date="2018-11-06T10:08:00Z"/>
                <w:rFonts w:asciiTheme="minorHAnsi" w:hAnsiTheme="minorHAnsi"/>
                <w:sz w:val="18"/>
                <w:szCs w:val="18"/>
              </w:rPr>
            </w:pPr>
            <w:ins w:id="802" w:author="Balneg, Ronald@Energy" w:date="2018-11-06T10:08:00Z">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ins>
          </w:p>
        </w:tc>
      </w:tr>
      <w:tr w:rsidR="00D03609" w:rsidRPr="00A42BCC" w14:paraId="1947D04A" w14:textId="77777777" w:rsidTr="0007727D">
        <w:trPr>
          <w:ins w:id="803" w:author="Balneg, Ronald@Energy" w:date="2018-11-06T10:08:00Z"/>
        </w:trPr>
        <w:tc>
          <w:tcPr>
            <w:tcW w:w="585" w:type="dxa"/>
            <w:vAlign w:val="center"/>
          </w:tcPr>
          <w:p w14:paraId="16904188"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04" w:author="Balneg, Ronald@Energy" w:date="2018-11-06T10:08:00Z"/>
                <w:rFonts w:asciiTheme="minorHAnsi" w:hAnsiTheme="minorHAnsi"/>
                <w:sz w:val="18"/>
                <w:szCs w:val="18"/>
              </w:rPr>
            </w:pPr>
            <w:ins w:id="805" w:author="Balneg, Ronald@Energy" w:date="2018-11-06T10:08:00Z">
              <w:r w:rsidRPr="00A42BCC">
                <w:rPr>
                  <w:rFonts w:asciiTheme="minorHAnsi" w:hAnsiTheme="minorHAnsi"/>
                  <w:sz w:val="18"/>
                  <w:szCs w:val="18"/>
                </w:rPr>
                <w:t>04</w:t>
              </w:r>
            </w:ins>
          </w:p>
        </w:tc>
        <w:tc>
          <w:tcPr>
            <w:tcW w:w="10209" w:type="dxa"/>
            <w:vAlign w:val="center"/>
          </w:tcPr>
          <w:p w14:paraId="372ECBA8" w14:textId="77777777" w:rsidR="00D03609" w:rsidRPr="00C55ED3" w:rsidRDefault="00D03609" w:rsidP="0007727D">
            <w:pPr>
              <w:shd w:val="clear" w:color="auto" w:fill="FFFFFF"/>
              <w:rPr>
                <w:ins w:id="806" w:author="Balneg, Ronald@Energy" w:date="2018-11-06T10:08:00Z"/>
                <w:rFonts w:asciiTheme="minorHAnsi" w:hAnsiTheme="minorHAnsi"/>
                <w:sz w:val="18"/>
                <w:szCs w:val="18"/>
              </w:rPr>
            </w:pPr>
            <w:ins w:id="807" w:author="Balneg, Ronald@Energy" w:date="2018-11-06T10:08:00Z">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ins>
          </w:p>
        </w:tc>
      </w:tr>
    </w:tbl>
    <w:p w14:paraId="4A3A5AE2" w14:textId="0DD90256" w:rsidR="00670799" w:rsidRDefault="00670799" w:rsidP="009762F6">
      <w:pPr>
        <w:rPr>
          <w:rFonts w:ascii="Calibri" w:hAnsi="Calibri"/>
          <w:b/>
        </w:rPr>
      </w:pPr>
    </w:p>
    <w:p w14:paraId="593B4D7F" w14:textId="77777777" w:rsidR="00670799" w:rsidRDefault="00670799">
      <w:pPr>
        <w:rPr>
          <w:rFonts w:ascii="Calibri" w:hAnsi="Calibri"/>
          <w:b/>
        </w:rPr>
      </w:pPr>
      <w:r>
        <w:rPr>
          <w:rFonts w:ascii="Calibri" w:hAnsi="Calibri"/>
          <w:b/>
        </w:rPr>
        <w:br w:type="page"/>
      </w:r>
    </w:p>
    <w:p w14:paraId="1DE5A433" w14:textId="77777777" w:rsidR="00EA01F0" w:rsidDel="00D03609"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08" w:author="Balneg, Ronald@Energy" w:date="2018-11-06T10:09:00Z"/>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Change w:id="809" w:author="Balneg, Ronald@Energy" w:date="2018-11-06T10:10:00Z">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PrChange>
      </w:tblPr>
      <w:tblGrid>
        <w:gridCol w:w="5166"/>
        <w:gridCol w:w="264"/>
        <w:gridCol w:w="2486"/>
        <w:gridCol w:w="2874"/>
        <w:tblGridChange w:id="810">
          <w:tblGrid>
            <w:gridCol w:w="5214"/>
            <w:gridCol w:w="266"/>
            <w:gridCol w:w="2508"/>
            <w:gridCol w:w="2780"/>
          </w:tblGrid>
        </w:tblGridChange>
      </w:tblGrid>
      <w:tr w:rsidR="00EA01F0" w:rsidRPr="009E2C1C" w:rsidDel="00CD200B" w14:paraId="4A3A5AE5" w14:textId="092930EE" w:rsidTr="00670799">
        <w:trPr>
          <w:trHeight w:val="206"/>
          <w:del w:id="811" w:author="Balneg, Ronald@Energy" w:date="2018-11-21T10:49:00Z"/>
          <w:trPrChange w:id="812" w:author="Balneg, Ronald@Energy" w:date="2018-11-06T10:10:00Z">
            <w:trPr>
              <w:trHeight w:val="206"/>
            </w:trPr>
          </w:trPrChange>
        </w:trPr>
        <w:tc>
          <w:tcPr>
            <w:tcW w:w="10790" w:type="dxa"/>
            <w:gridSpan w:val="4"/>
            <w:vAlign w:val="center"/>
            <w:tcPrChange w:id="813" w:author="Balneg, Ronald@Energy" w:date="2018-11-06T10:10:00Z">
              <w:tcPr>
                <w:tcW w:w="10950" w:type="dxa"/>
                <w:gridSpan w:val="4"/>
                <w:vAlign w:val="center"/>
              </w:tcPr>
            </w:tcPrChange>
          </w:tcPr>
          <w:p w14:paraId="4A3A5AE4" w14:textId="64257308" w:rsidR="00EA01F0" w:rsidRPr="009351D2" w:rsidDel="00CD200B"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14" w:author="Balneg, Ronald@Energy" w:date="2018-11-21T10:49:00Z"/>
                <w:rFonts w:cs="Arial"/>
                <w:b/>
              </w:rPr>
            </w:pPr>
            <w:del w:id="815" w:author="Balneg, Ronald@Energy" w:date="2018-11-06T10:09:00Z">
              <w:r w:rsidDel="00D03609">
                <w:rPr>
                  <w:rFonts w:ascii="Calibri" w:hAnsi="Calibri"/>
                  <w:b/>
                </w:rPr>
                <w:br w:type="page"/>
              </w:r>
            </w:del>
            <w:del w:id="816" w:author="Balneg, Ronald@Energy" w:date="2018-11-21T10:49:00Z">
              <w:r w:rsidRPr="00E136A4" w:rsidDel="00CD200B">
                <w:rPr>
                  <w:rFonts w:ascii="Calibri" w:hAnsi="Calibri" w:cs="Arial"/>
                  <w:b/>
                  <w:caps/>
                  <w:sz w:val="18"/>
                  <w:szCs w:val="18"/>
                </w:rPr>
                <w:delText>Documentation Author's Declaration Statement</w:delText>
              </w:r>
            </w:del>
          </w:p>
        </w:tc>
      </w:tr>
      <w:tr w:rsidR="00EA01F0" w:rsidRPr="001B14D6" w:rsidDel="00CD200B" w14:paraId="4A3A5AE7" w14:textId="7252EFFF" w:rsidTr="00670799">
        <w:trPr>
          <w:trHeight w:val="206"/>
          <w:del w:id="817" w:author="Balneg, Ronald@Energy" w:date="2018-11-21T10:49:00Z"/>
          <w:trPrChange w:id="818" w:author="Balneg, Ronald@Energy" w:date="2018-11-06T10:10:00Z">
            <w:trPr>
              <w:trHeight w:val="206"/>
            </w:trPr>
          </w:trPrChange>
        </w:trPr>
        <w:tc>
          <w:tcPr>
            <w:tcW w:w="10790" w:type="dxa"/>
            <w:gridSpan w:val="4"/>
            <w:vAlign w:val="center"/>
            <w:tcPrChange w:id="819" w:author="Balneg, Ronald@Energy" w:date="2018-11-06T10:10:00Z">
              <w:tcPr>
                <w:tcW w:w="10950" w:type="dxa"/>
                <w:gridSpan w:val="4"/>
                <w:vAlign w:val="center"/>
              </w:tcPr>
            </w:tcPrChange>
          </w:tcPr>
          <w:p w14:paraId="4A3A5AE6" w14:textId="2BB24D79" w:rsidR="00EA01F0" w:rsidDel="00CD200B" w:rsidRDefault="00EA01F0" w:rsidP="009B5C22">
            <w:pPr>
              <w:keepNext/>
              <w:numPr>
                <w:ilvl w:val="0"/>
                <w:numId w:val="14"/>
              </w:numPr>
              <w:ind w:left="360" w:hanging="270"/>
              <w:rPr>
                <w:del w:id="820" w:author="Balneg, Ronald@Energy" w:date="2018-11-21T10:49:00Z"/>
                <w:rFonts w:ascii="Calibri" w:hAnsi="Calibri"/>
                <w:sz w:val="18"/>
                <w:szCs w:val="18"/>
              </w:rPr>
            </w:pPr>
            <w:del w:id="821" w:author="Balneg, Ronald@Energy" w:date="2018-11-21T10:49:00Z">
              <w:r w:rsidRPr="00E136A4" w:rsidDel="00CD200B">
                <w:rPr>
                  <w:rFonts w:ascii="Calibri" w:hAnsi="Calibri"/>
                  <w:sz w:val="18"/>
                  <w:szCs w:val="18"/>
                </w:rPr>
                <w:delText xml:space="preserve">I certify that this Certificate of </w:delText>
              </w:r>
              <w:r w:rsidDel="00CD200B">
                <w:rPr>
                  <w:rFonts w:ascii="Calibri" w:hAnsi="Calibri"/>
                  <w:sz w:val="18"/>
                  <w:szCs w:val="18"/>
                </w:rPr>
                <w:delText>Installation</w:delText>
              </w:r>
              <w:r w:rsidRPr="00E136A4" w:rsidDel="00CD200B">
                <w:rPr>
                  <w:rFonts w:ascii="Calibri" w:hAnsi="Calibri"/>
                  <w:sz w:val="18"/>
                  <w:szCs w:val="18"/>
                </w:rPr>
                <w:delText xml:space="preserve"> documentation is accurate and complete.</w:delText>
              </w:r>
            </w:del>
          </w:p>
        </w:tc>
      </w:tr>
      <w:tr w:rsidR="00EA01F0" w:rsidRPr="00B272DC" w:rsidDel="00CD200B" w14:paraId="4A3A5AEA" w14:textId="39CB583F" w:rsidTr="00670799">
        <w:trPr>
          <w:trHeight w:val="360"/>
          <w:del w:id="822" w:author="Balneg, Ronald@Energy" w:date="2018-11-21T10:49:00Z"/>
          <w:trPrChange w:id="823" w:author="Balneg, Ronald@Energy" w:date="2018-11-06T10:10:00Z">
            <w:trPr>
              <w:trHeight w:val="360"/>
            </w:trPr>
          </w:trPrChange>
        </w:trPr>
        <w:tc>
          <w:tcPr>
            <w:tcW w:w="5430" w:type="dxa"/>
            <w:gridSpan w:val="2"/>
            <w:tcPrChange w:id="824" w:author="Balneg, Ronald@Energy" w:date="2018-11-06T10:10:00Z">
              <w:tcPr>
                <w:tcW w:w="5577" w:type="dxa"/>
                <w:gridSpan w:val="2"/>
              </w:tcPr>
            </w:tcPrChange>
          </w:tcPr>
          <w:p w14:paraId="4A3A5AE8" w14:textId="6221166C" w:rsidR="00EA01F0" w:rsidRPr="00B272DC" w:rsidDel="00CD200B" w:rsidRDefault="00EA01F0" w:rsidP="00231CFA">
            <w:pPr>
              <w:keepNext/>
              <w:rPr>
                <w:del w:id="825" w:author="Balneg, Ronald@Energy" w:date="2018-11-21T10:49:00Z"/>
                <w:rFonts w:ascii="Calibri" w:hAnsi="Calibri"/>
                <w:sz w:val="14"/>
                <w:szCs w:val="14"/>
              </w:rPr>
            </w:pPr>
            <w:del w:id="826" w:author="Balneg, Ronald@Energy" w:date="2018-11-21T10:49:00Z">
              <w:r w:rsidDel="00CD200B">
                <w:rPr>
                  <w:rFonts w:ascii="Calibri" w:hAnsi="Calibri"/>
                  <w:sz w:val="14"/>
                  <w:szCs w:val="14"/>
                </w:rPr>
                <w:delText xml:space="preserve">Documentation Author </w:delText>
              </w:r>
              <w:r w:rsidRPr="00B272DC" w:rsidDel="00CD200B">
                <w:rPr>
                  <w:rFonts w:ascii="Calibri" w:hAnsi="Calibri"/>
                  <w:sz w:val="14"/>
                  <w:szCs w:val="14"/>
                </w:rPr>
                <w:delText>Name:</w:delText>
              </w:r>
            </w:del>
          </w:p>
        </w:tc>
        <w:tc>
          <w:tcPr>
            <w:tcW w:w="5360" w:type="dxa"/>
            <w:gridSpan w:val="2"/>
            <w:tcPrChange w:id="827" w:author="Balneg, Ronald@Energy" w:date="2018-11-06T10:10:00Z">
              <w:tcPr>
                <w:tcW w:w="5373" w:type="dxa"/>
                <w:gridSpan w:val="2"/>
              </w:tcPr>
            </w:tcPrChange>
          </w:tcPr>
          <w:p w14:paraId="4A3A5AE9" w14:textId="462CA539" w:rsidR="00EA01F0" w:rsidRPr="00B272DC" w:rsidDel="00CD200B" w:rsidRDefault="00EA01F0" w:rsidP="00231CFA">
            <w:pPr>
              <w:keepNext/>
              <w:rPr>
                <w:del w:id="828" w:author="Balneg, Ronald@Energy" w:date="2018-11-21T10:49:00Z"/>
                <w:rFonts w:ascii="Calibri" w:hAnsi="Calibri"/>
                <w:sz w:val="14"/>
                <w:szCs w:val="14"/>
              </w:rPr>
            </w:pPr>
            <w:del w:id="829" w:author="Balneg, Ronald@Energy" w:date="2018-11-21T10:49:00Z">
              <w:r w:rsidDel="00CD200B">
                <w:rPr>
                  <w:rFonts w:ascii="Calibri" w:hAnsi="Calibri"/>
                  <w:sz w:val="14"/>
                  <w:szCs w:val="14"/>
                </w:rPr>
                <w:delText xml:space="preserve">Documentation Author </w:delText>
              </w:r>
              <w:r w:rsidRPr="00B272DC" w:rsidDel="00CD200B">
                <w:rPr>
                  <w:rFonts w:ascii="Calibri" w:hAnsi="Calibri"/>
                  <w:sz w:val="14"/>
                  <w:szCs w:val="14"/>
                </w:rPr>
                <w:delText>Signature:</w:delText>
              </w:r>
            </w:del>
          </w:p>
        </w:tc>
      </w:tr>
      <w:tr w:rsidR="00EA01F0" w:rsidRPr="00B272DC" w:rsidDel="00CD200B" w14:paraId="4A3A5AED" w14:textId="75D60231" w:rsidTr="00670799">
        <w:trPr>
          <w:trHeight w:val="360"/>
          <w:del w:id="830" w:author="Balneg, Ronald@Energy" w:date="2018-11-21T10:49:00Z"/>
          <w:trPrChange w:id="831" w:author="Balneg, Ronald@Energy" w:date="2018-11-06T10:10:00Z">
            <w:trPr>
              <w:trHeight w:val="360"/>
            </w:trPr>
          </w:trPrChange>
        </w:trPr>
        <w:tc>
          <w:tcPr>
            <w:tcW w:w="5430" w:type="dxa"/>
            <w:gridSpan w:val="2"/>
            <w:tcPrChange w:id="832" w:author="Balneg, Ronald@Energy" w:date="2018-11-06T10:10:00Z">
              <w:tcPr>
                <w:tcW w:w="5577" w:type="dxa"/>
                <w:gridSpan w:val="2"/>
              </w:tcPr>
            </w:tcPrChange>
          </w:tcPr>
          <w:p w14:paraId="4A3A5AEB" w14:textId="5B1A8EA2" w:rsidR="00EA01F0" w:rsidRPr="00B272DC" w:rsidDel="00CD200B" w:rsidRDefault="00EA01F0" w:rsidP="00231CFA">
            <w:pPr>
              <w:keepNext/>
              <w:rPr>
                <w:del w:id="833" w:author="Balneg, Ronald@Energy" w:date="2018-11-21T10:49:00Z"/>
                <w:rFonts w:ascii="Calibri" w:hAnsi="Calibri"/>
                <w:sz w:val="14"/>
                <w:szCs w:val="14"/>
              </w:rPr>
            </w:pPr>
            <w:del w:id="834" w:author="Balneg, Ronald@Energy" w:date="2018-11-21T10:49:00Z">
              <w:r w:rsidDel="00CD200B">
                <w:rPr>
                  <w:rFonts w:ascii="Calibri" w:hAnsi="Calibri"/>
                  <w:sz w:val="14"/>
                  <w:szCs w:val="14"/>
                </w:rPr>
                <w:delText>Documentation Author Company Name</w:delText>
              </w:r>
              <w:r w:rsidRPr="00B272DC" w:rsidDel="00CD200B">
                <w:rPr>
                  <w:rFonts w:ascii="Calibri" w:hAnsi="Calibri"/>
                  <w:sz w:val="14"/>
                  <w:szCs w:val="14"/>
                </w:rPr>
                <w:delText>:</w:delText>
              </w:r>
            </w:del>
          </w:p>
        </w:tc>
        <w:tc>
          <w:tcPr>
            <w:tcW w:w="5360" w:type="dxa"/>
            <w:gridSpan w:val="2"/>
            <w:tcPrChange w:id="835" w:author="Balneg, Ronald@Energy" w:date="2018-11-06T10:10:00Z">
              <w:tcPr>
                <w:tcW w:w="5373" w:type="dxa"/>
                <w:gridSpan w:val="2"/>
              </w:tcPr>
            </w:tcPrChange>
          </w:tcPr>
          <w:p w14:paraId="4A3A5AEC" w14:textId="1738B720" w:rsidR="00EA01F0" w:rsidRPr="00B272DC" w:rsidDel="00CD200B" w:rsidRDefault="00EA01F0" w:rsidP="00231CFA">
            <w:pPr>
              <w:keepNext/>
              <w:rPr>
                <w:del w:id="836" w:author="Balneg, Ronald@Energy" w:date="2018-11-21T10:49:00Z"/>
                <w:rFonts w:ascii="Calibri" w:hAnsi="Calibri"/>
                <w:sz w:val="14"/>
                <w:szCs w:val="14"/>
              </w:rPr>
            </w:pPr>
            <w:del w:id="837" w:author="Balneg, Ronald@Energy" w:date="2018-11-21T10:49:00Z">
              <w:r w:rsidRPr="00B272DC" w:rsidDel="00CD200B">
                <w:rPr>
                  <w:rFonts w:ascii="Calibri" w:hAnsi="Calibri"/>
                  <w:sz w:val="14"/>
                  <w:szCs w:val="14"/>
                </w:rPr>
                <w:delText>Date</w:delText>
              </w:r>
              <w:r w:rsidDel="00CD200B">
                <w:rPr>
                  <w:rFonts w:ascii="Calibri" w:hAnsi="Calibri"/>
                  <w:sz w:val="14"/>
                  <w:szCs w:val="14"/>
                </w:rPr>
                <w:delText xml:space="preserve"> Signed</w:delText>
              </w:r>
              <w:r w:rsidRPr="00B272DC" w:rsidDel="00CD200B">
                <w:rPr>
                  <w:rFonts w:ascii="Calibri" w:hAnsi="Calibri"/>
                  <w:sz w:val="14"/>
                  <w:szCs w:val="14"/>
                </w:rPr>
                <w:delText>:</w:delText>
              </w:r>
            </w:del>
          </w:p>
        </w:tc>
      </w:tr>
      <w:tr w:rsidR="00EA01F0" w:rsidRPr="00B272DC" w:rsidDel="00CD200B" w14:paraId="4A3A5AF0" w14:textId="05ADD175" w:rsidTr="00670799">
        <w:trPr>
          <w:trHeight w:val="360"/>
          <w:del w:id="838" w:author="Balneg, Ronald@Energy" w:date="2018-11-21T10:49:00Z"/>
          <w:trPrChange w:id="839" w:author="Balneg, Ronald@Energy" w:date="2018-11-06T10:10:00Z">
            <w:trPr>
              <w:trHeight w:val="360"/>
            </w:trPr>
          </w:trPrChange>
        </w:trPr>
        <w:tc>
          <w:tcPr>
            <w:tcW w:w="5430" w:type="dxa"/>
            <w:gridSpan w:val="2"/>
            <w:tcPrChange w:id="840" w:author="Balneg, Ronald@Energy" w:date="2018-11-06T10:10:00Z">
              <w:tcPr>
                <w:tcW w:w="5577" w:type="dxa"/>
                <w:gridSpan w:val="2"/>
              </w:tcPr>
            </w:tcPrChange>
          </w:tcPr>
          <w:p w14:paraId="4A3A5AEE" w14:textId="7595C9A0" w:rsidR="00EA01F0" w:rsidRPr="00B272DC" w:rsidDel="00CD200B" w:rsidRDefault="00EA01F0" w:rsidP="00231CFA">
            <w:pPr>
              <w:keepNext/>
              <w:rPr>
                <w:del w:id="841" w:author="Balneg, Ronald@Energy" w:date="2018-11-21T10:49:00Z"/>
                <w:rFonts w:ascii="Calibri" w:hAnsi="Calibri"/>
                <w:sz w:val="14"/>
                <w:szCs w:val="14"/>
              </w:rPr>
            </w:pPr>
            <w:del w:id="842" w:author="Balneg, Ronald@Energy" w:date="2018-11-21T10:49:00Z">
              <w:r w:rsidRPr="00B272DC" w:rsidDel="00CD200B">
                <w:rPr>
                  <w:rFonts w:ascii="Calibri" w:hAnsi="Calibri"/>
                  <w:sz w:val="14"/>
                  <w:szCs w:val="14"/>
                </w:rPr>
                <w:delText>Address:</w:delText>
              </w:r>
            </w:del>
          </w:p>
        </w:tc>
        <w:tc>
          <w:tcPr>
            <w:tcW w:w="5360" w:type="dxa"/>
            <w:gridSpan w:val="2"/>
            <w:tcPrChange w:id="843" w:author="Balneg, Ronald@Energy" w:date="2018-11-06T10:10:00Z">
              <w:tcPr>
                <w:tcW w:w="5373" w:type="dxa"/>
                <w:gridSpan w:val="2"/>
              </w:tcPr>
            </w:tcPrChange>
          </w:tcPr>
          <w:p w14:paraId="4A3A5AEF" w14:textId="06FF27FD" w:rsidR="00EA01F0" w:rsidRPr="00B272DC" w:rsidDel="00CD200B" w:rsidRDefault="00EA01F0" w:rsidP="00231CFA">
            <w:pPr>
              <w:keepNext/>
              <w:rPr>
                <w:del w:id="844" w:author="Balneg, Ronald@Energy" w:date="2018-11-21T10:49:00Z"/>
                <w:rFonts w:ascii="Calibri" w:hAnsi="Calibri"/>
                <w:sz w:val="14"/>
                <w:szCs w:val="14"/>
              </w:rPr>
            </w:pPr>
            <w:del w:id="845" w:author="Balneg, Ronald@Energy" w:date="2018-11-21T10:49:00Z">
              <w:r w:rsidRPr="00B272DC" w:rsidDel="00CD200B">
                <w:rPr>
                  <w:rFonts w:ascii="Calibri" w:hAnsi="Calibri"/>
                  <w:sz w:val="14"/>
                  <w:szCs w:val="14"/>
                </w:rPr>
                <w:delText>CEA/</w:delText>
              </w:r>
              <w:r w:rsidDel="00CD200B">
                <w:rPr>
                  <w:rFonts w:ascii="Calibri" w:hAnsi="Calibri"/>
                  <w:sz w:val="14"/>
                  <w:szCs w:val="14"/>
                </w:rPr>
                <w:delText>HERS Certification I</w:delText>
              </w:r>
              <w:r w:rsidRPr="00B272DC" w:rsidDel="00CD200B">
                <w:rPr>
                  <w:rFonts w:ascii="Calibri" w:hAnsi="Calibri"/>
                  <w:sz w:val="14"/>
                  <w:szCs w:val="14"/>
                </w:rPr>
                <w:delText>dentification (If applicable):</w:delText>
              </w:r>
            </w:del>
          </w:p>
        </w:tc>
      </w:tr>
      <w:tr w:rsidR="00EA01F0" w:rsidRPr="00B272DC" w:rsidDel="00CD200B" w14:paraId="4A3A5AF3" w14:textId="2993A01F" w:rsidTr="00670799">
        <w:trPr>
          <w:trHeight w:val="360"/>
          <w:del w:id="846" w:author="Balneg, Ronald@Energy" w:date="2018-11-21T10:49:00Z"/>
          <w:trPrChange w:id="847" w:author="Balneg, Ronald@Energy" w:date="2018-11-06T10:10:00Z">
            <w:trPr>
              <w:trHeight w:val="360"/>
            </w:trPr>
          </w:trPrChange>
        </w:trPr>
        <w:tc>
          <w:tcPr>
            <w:tcW w:w="5430" w:type="dxa"/>
            <w:gridSpan w:val="2"/>
            <w:tcPrChange w:id="848" w:author="Balneg, Ronald@Energy" w:date="2018-11-06T10:10:00Z">
              <w:tcPr>
                <w:tcW w:w="5577" w:type="dxa"/>
                <w:gridSpan w:val="2"/>
              </w:tcPr>
            </w:tcPrChange>
          </w:tcPr>
          <w:p w14:paraId="4A3A5AF1" w14:textId="285D0660" w:rsidR="00EA01F0" w:rsidRPr="00B272DC" w:rsidDel="00CD200B" w:rsidRDefault="00EA01F0" w:rsidP="00231CFA">
            <w:pPr>
              <w:keepNext/>
              <w:rPr>
                <w:del w:id="849" w:author="Balneg, Ronald@Energy" w:date="2018-11-21T10:49:00Z"/>
                <w:rFonts w:ascii="Calibri" w:hAnsi="Calibri"/>
                <w:sz w:val="14"/>
                <w:szCs w:val="14"/>
              </w:rPr>
            </w:pPr>
            <w:del w:id="850" w:author="Balneg, Ronald@Energy" w:date="2018-11-21T10:49:00Z">
              <w:r w:rsidRPr="00B272DC" w:rsidDel="00CD200B">
                <w:rPr>
                  <w:rFonts w:ascii="Calibri" w:hAnsi="Calibri"/>
                  <w:sz w:val="14"/>
                  <w:szCs w:val="14"/>
                </w:rPr>
                <w:delText>City/State/Zip:</w:delText>
              </w:r>
            </w:del>
          </w:p>
        </w:tc>
        <w:tc>
          <w:tcPr>
            <w:tcW w:w="5360" w:type="dxa"/>
            <w:gridSpan w:val="2"/>
            <w:tcPrChange w:id="851" w:author="Balneg, Ronald@Energy" w:date="2018-11-06T10:10:00Z">
              <w:tcPr>
                <w:tcW w:w="5373" w:type="dxa"/>
                <w:gridSpan w:val="2"/>
              </w:tcPr>
            </w:tcPrChange>
          </w:tcPr>
          <w:p w14:paraId="4A3A5AF2" w14:textId="56C047E9" w:rsidR="00EA01F0" w:rsidRPr="00B272DC" w:rsidDel="00CD200B" w:rsidRDefault="00EA01F0" w:rsidP="00231CFA">
            <w:pPr>
              <w:keepNext/>
              <w:rPr>
                <w:del w:id="852" w:author="Balneg, Ronald@Energy" w:date="2018-11-21T10:49:00Z"/>
                <w:rFonts w:ascii="Calibri" w:hAnsi="Calibri"/>
                <w:sz w:val="14"/>
                <w:szCs w:val="14"/>
              </w:rPr>
            </w:pPr>
            <w:del w:id="853" w:author="Balneg, Ronald@Energy" w:date="2018-11-21T10:49:00Z">
              <w:r w:rsidRPr="00B272DC" w:rsidDel="00CD200B">
                <w:rPr>
                  <w:rFonts w:ascii="Calibri" w:hAnsi="Calibri"/>
                  <w:sz w:val="14"/>
                  <w:szCs w:val="14"/>
                </w:rPr>
                <w:delText>Phone:</w:delText>
              </w:r>
            </w:del>
          </w:p>
        </w:tc>
      </w:tr>
      <w:tr w:rsidR="00EA01F0" w:rsidRPr="008E6C57" w:rsidDel="00CD200B" w14:paraId="4A3A5AF5" w14:textId="034CE009" w:rsidTr="00670799">
        <w:tblPrEx>
          <w:tblCellMar>
            <w:left w:w="115" w:type="dxa"/>
            <w:right w:w="115" w:type="dxa"/>
          </w:tblCellMar>
          <w:tblPrExChange w:id="854" w:author="Balneg, Ronald@Energy" w:date="2018-11-06T10:10:00Z">
            <w:tblPrEx>
              <w:tblCellMar>
                <w:left w:w="115" w:type="dxa"/>
                <w:right w:w="115" w:type="dxa"/>
              </w:tblCellMar>
            </w:tblPrEx>
          </w:tblPrExChange>
        </w:tblPrEx>
        <w:trPr>
          <w:trHeight w:val="296"/>
          <w:del w:id="855" w:author="Balneg, Ronald@Energy" w:date="2018-11-21T10:49:00Z"/>
          <w:trPrChange w:id="856" w:author="Balneg, Ronald@Energy" w:date="2018-11-06T10:10:00Z">
            <w:trPr>
              <w:trHeight w:val="296"/>
            </w:trPr>
          </w:trPrChange>
        </w:trPr>
        <w:tc>
          <w:tcPr>
            <w:tcW w:w="10790" w:type="dxa"/>
            <w:gridSpan w:val="4"/>
            <w:vAlign w:val="center"/>
            <w:tcPrChange w:id="857" w:author="Balneg, Ronald@Energy" w:date="2018-11-06T10:10:00Z">
              <w:tcPr>
                <w:tcW w:w="10950" w:type="dxa"/>
                <w:gridSpan w:val="4"/>
                <w:vAlign w:val="center"/>
              </w:tcPr>
            </w:tcPrChange>
          </w:tcPr>
          <w:p w14:paraId="4A3A5AF4" w14:textId="7D821AD9" w:rsidR="00EA01F0" w:rsidDel="00CD200B"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58" w:author="Balneg, Ronald@Energy" w:date="2018-11-21T10:49:00Z"/>
                <w:rFonts w:ascii="Calibri" w:hAnsi="Calibri"/>
                <w:sz w:val="18"/>
                <w:szCs w:val="18"/>
              </w:rPr>
            </w:pPr>
            <w:del w:id="859" w:author="Balneg, Ronald@Energy" w:date="2018-11-21T10:49:00Z">
              <w:r w:rsidDel="00CD200B">
                <w:rPr>
                  <w:rFonts w:ascii="Calibri" w:hAnsi="Calibri" w:cs="Arial"/>
                  <w:b/>
                  <w:caps/>
                  <w:sz w:val="18"/>
                  <w:szCs w:val="18"/>
                </w:rPr>
                <w:delText xml:space="preserve">Responsible Person's </w:delText>
              </w:r>
              <w:r w:rsidRPr="008E6C57" w:rsidDel="00CD200B">
                <w:rPr>
                  <w:rFonts w:ascii="Calibri" w:hAnsi="Calibri" w:cs="Arial"/>
                  <w:b/>
                  <w:caps/>
                  <w:sz w:val="18"/>
                  <w:szCs w:val="18"/>
                </w:rPr>
                <w:delText>Declaration statement</w:delText>
              </w:r>
              <w:r w:rsidDel="00CD200B">
                <w:rPr>
                  <w:rFonts w:ascii="Calibri" w:hAnsi="Calibri" w:cs="Arial"/>
                  <w:b/>
                  <w:caps/>
                  <w:sz w:val="18"/>
                  <w:szCs w:val="18"/>
                </w:rPr>
                <w:delText xml:space="preserve">  </w:delText>
              </w:r>
            </w:del>
          </w:p>
        </w:tc>
      </w:tr>
      <w:tr w:rsidR="00EA01F0" w:rsidRPr="008E6C57" w:rsidDel="00CD200B" w14:paraId="4A3A5AFD" w14:textId="19993B44" w:rsidTr="00670799">
        <w:tblPrEx>
          <w:tblCellMar>
            <w:left w:w="115" w:type="dxa"/>
            <w:right w:w="115" w:type="dxa"/>
          </w:tblCellMar>
          <w:tblPrExChange w:id="860" w:author="Balneg, Ronald@Energy" w:date="2018-11-06T10:10:00Z">
            <w:tblPrEx>
              <w:tblCellMar>
                <w:left w:w="115" w:type="dxa"/>
                <w:right w:w="115" w:type="dxa"/>
              </w:tblCellMar>
            </w:tblPrEx>
          </w:tblPrExChange>
        </w:tblPrEx>
        <w:trPr>
          <w:trHeight w:val="504"/>
          <w:del w:id="861" w:author="Balneg, Ronald@Energy" w:date="2018-11-21T10:49:00Z"/>
          <w:trPrChange w:id="862" w:author="Balneg, Ronald@Energy" w:date="2018-11-06T10:10:00Z">
            <w:trPr>
              <w:trHeight w:val="504"/>
            </w:trPr>
          </w:trPrChange>
        </w:trPr>
        <w:tc>
          <w:tcPr>
            <w:tcW w:w="10790" w:type="dxa"/>
            <w:gridSpan w:val="4"/>
            <w:tcPrChange w:id="863" w:author="Balneg, Ronald@Energy" w:date="2018-11-06T10:10:00Z">
              <w:tcPr>
                <w:tcW w:w="10950" w:type="dxa"/>
                <w:gridSpan w:val="4"/>
              </w:tcPr>
            </w:tcPrChange>
          </w:tcPr>
          <w:p w14:paraId="4A3A5AF6" w14:textId="7DEA2B81" w:rsidR="00EA01F0" w:rsidRPr="00C13C13" w:rsidDel="00CD200B" w:rsidRDefault="00EA01F0" w:rsidP="00C13C13">
            <w:pPr>
              <w:pStyle w:val="Heading3"/>
              <w:numPr>
                <w:ilvl w:val="0"/>
                <w:numId w:val="0"/>
              </w:numPr>
              <w:spacing w:before="60" w:after="60"/>
              <w:ind w:right="86"/>
              <w:rPr>
                <w:del w:id="864" w:author="Balneg, Ronald@Energy" w:date="2018-11-21T10:49:00Z"/>
                <w:rFonts w:asciiTheme="minorHAnsi" w:hAnsiTheme="minorHAnsi"/>
                <w:sz w:val="18"/>
                <w:szCs w:val="18"/>
              </w:rPr>
            </w:pPr>
            <w:del w:id="865" w:author="Balneg, Ronald@Energy" w:date="2018-11-21T10:49:00Z">
              <w:r w:rsidRPr="00C13C13" w:rsidDel="00CD200B">
                <w:rPr>
                  <w:rFonts w:asciiTheme="minorHAnsi" w:hAnsiTheme="minorHAnsi"/>
                  <w:sz w:val="18"/>
                  <w:szCs w:val="18"/>
                </w:rPr>
                <w:delText xml:space="preserve">I certify the following under penalty of perjury, under the laws of the State of California: </w:delText>
              </w:r>
            </w:del>
          </w:p>
          <w:p w14:paraId="56E79897" w14:textId="17BECE10" w:rsidR="00EA4B2F" w:rsidRPr="00C13C13" w:rsidDel="00CD200B" w:rsidRDefault="00EA4B2F" w:rsidP="00EA4B2F">
            <w:pPr>
              <w:pStyle w:val="Heading3"/>
              <w:numPr>
                <w:ilvl w:val="0"/>
                <w:numId w:val="24"/>
              </w:numPr>
              <w:spacing w:before="0"/>
              <w:ind w:right="90"/>
              <w:rPr>
                <w:del w:id="866" w:author="Balneg, Ronald@Energy" w:date="2018-11-21T10:49:00Z"/>
                <w:rFonts w:asciiTheme="minorHAnsi" w:hAnsiTheme="minorHAnsi"/>
                <w:b/>
                <w:caps/>
                <w:sz w:val="18"/>
                <w:szCs w:val="18"/>
              </w:rPr>
            </w:pPr>
            <w:del w:id="867" w:author="Balneg, Ronald@Energy" w:date="2018-11-21T10:49:00Z">
              <w:r w:rsidRPr="00C13C13" w:rsidDel="00CD200B">
                <w:rPr>
                  <w:rFonts w:asciiTheme="minorHAnsi" w:hAnsiTheme="minorHAnsi"/>
                  <w:sz w:val="18"/>
                  <w:szCs w:val="18"/>
                </w:rPr>
                <w:delText xml:space="preserve">The information provided on this Certificate of Installation is true and correct. </w:delText>
              </w:r>
            </w:del>
          </w:p>
          <w:p w14:paraId="0DD5AB21" w14:textId="3543768E" w:rsidR="00EA4B2F" w:rsidRPr="00C13C13" w:rsidDel="00CD200B" w:rsidRDefault="00EA4B2F" w:rsidP="00C13C13">
            <w:pPr>
              <w:pStyle w:val="Heading3"/>
              <w:numPr>
                <w:ilvl w:val="0"/>
                <w:numId w:val="24"/>
              </w:numPr>
              <w:spacing w:before="0"/>
              <w:ind w:right="90"/>
              <w:rPr>
                <w:del w:id="868" w:author="Balneg, Ronald@Energy" w:date="2018-11-21T10:49:00Z"/>
                <w:rFonts w:asciiTheme="minorHAnsi" w:hAnsiTheme="minorHAnsi"/>
                <w:b/>
                <w:caps/>
                <w:sz w:val="18"/>
              </w:rPr>
            </w:pPr>
            <w:del w:id="869" w:author="Balneg, Ronald@Energy" w:date="2018-11-21T10:49:00Z">
              <w:r w:rsidRPr="00C13C13" w:rsidDel="00CD200B">
                <w:rPr>
                  <w:rFonts w:asciiTheme="minorHAnsi" w:hAnsiTheme="minorHAnsi"/>
                  <w:snapToGrid w:val="0"/>
                  <w:sz w:val="18"/>
                  <w:szCs w:val="18"/>
                </w:rPr>
                <w:delText xml:space="preserve">I am either: a) a responsible person eligible under Division 3 of the Business and Professions Code </w:delText>
              </w:r>
              <w:r w:rsidRPr="00C13C13" w:rsidDel="00CD200B">
                <w:rPr>
                  <w:rFonts w:asciiTheme="minorHAnsi" w:hAnsiTheme="minorHAnsi"/>
                  <w:sz w:val="18"/>
                  <w:szCs w:val="18"/>
                </w:rPr>
                <w:delText xml:space="preserve">in the applicable classification to accept responsibility for the system design, construction, or installation </w:delText>
              </w:r>
              <w:r w:rsidRPr="00C13C13" w:rsidDel="00CD200B">
                <w:rPr>
                  <w:rFonts w:asciiTheme="minorHAnsi" w:hAnsiTheme="minorHAnsi"/>
                  <w:snapToGrid w:val="0"/>
                  <w:sz w:val="18"/>
                  <w:szCs w:val="18"/>
                </w:rPr>
                <w:delText xml:space="preserve">of features, materials, components, or manufactured devices </w:delText>
              </w:r>
              <w:r w:rsidRPr="00C13C13" w:rsidDel="00CD200B">
                <w:rPr>
                  <w:rFonts w:asciiTheme="minorHAnsi" w:hAnsiTheme="minorHAnsi"/>
                  <w:sz w:val="18"/>
                  <w:szCs w:val="18"/>
                </w:rPr>
                <w:delText xml:space="preserve">for the scope of work identified on this Certificate of Installation </w:delText>
              </w:r>
              <w:r w:rsidRPr="00C13C13" w:rsidDel="00CD200B">
                <w:rPr>
                  <w:rFonts w:asciiTheme="minorHAnsi" w:hAnsiTheme="minorHAnsi"/>
                  <w:snapToGrid w:val="0"/>
                  <w:sz w:val="18"/>
                  <w:szCs w:val="18"/>
                </w:rPr>
                <w:delText>and attest to the declarations in this statement</w:delText>
              </w:r>
              <w:r w:rsidRPr="00C13C13" w:rsidDel="00CD200B">
                <w:rPr>
                  <w:rFonts w:asciiTheme="minorHAnsi" w:hAnsiTheme="minorHAnsi"/>
                  <w:sz w:val="18"/>
                  <w:szCs w:val="18"/>
                </w:rPr>
                <w:delText>, or b) I am an authorized representative of the responsible person and attest to the declarations in this statement on the responsible person’s behalf</w:delText>
              </w:r>
              <w:r w:rsidRPr="00C13C13" w:rsidDel="00CD200B">
                <w:rPr>
                  <w:rFonts w:asciiTheme="minorHAnsi" w:eastAsia="Calibri" w:hAnsiTheme="minorHAnsi"/>
                  <w:sz w:val="18"/>
                  <w:szCs w:val="18"/>
                </w:rPr>
                <w:delText>.</w:delText>
              </w:r>
            </w:del>
          </w:p>
          <w:p w14:paraId="5912D566" w14:textId="6F49078C" w:rsidR="00EA4B2F" w:rsidRPr="00C13C13" w:rsidDel="00CD200B" w:rsidRDefault="00EA4B2F" w:rsidP="00EA4B2F">
            <w:pPr>
              <w:keepNext/>
              <w:numPr>
                <w:ilvl w:val="0"/>
                <w:numId w:val="24"/>
              </w:numPr>
              <w:autoSpaceDE w:val="0"/>
              <w:autoSpaceDN w:val="0"/>
              <w:adjustRightInd w:val="0"/>
              <w:ind w:right="90"/>
              <w:rPr>
                <w:del w:id="870" w:author="Balneg, Ronald@Energy" w:date="2018-11-21T10:49:00Z"/>
                <w:rFonts w:asciiTheme="minorHAnsi" w:hAnsiTheme="minorHAnsi"/>
                <w:sz w:val="18"/>
                <w:szCs w:val="18"/>
              </w:rPr>
            </w:pPr>
            <w:del w:id="871" w:author="Balneg, Ronald@Energy" w:date="2018-11-21T10:49:00Z">
              <w:r w:rsidRPr="00C13C13" w:rsidDel="00CD200B">
                <w:rPr>
                  <w:rFonts w:asciiTheme="minorHAnsi" w:hAnsiTheme="minorHAnsi"/>
                  <w:sz w:val="18"/>
                  <w:szCs w:val="18"/>
                </w:rPr>
                <w:delTex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delText>
              </w:r>
              <w:r w:rsidRPr="00C13C13" w:rsidDel="00CD200B">
                <w:rPr>
                  <w:rFonts w:asciiTheme="minorHAnsi" w:eastAsia="Calibri" w:hAnsiTheme="minorHAnsi" w:cs="TimesNewRomanPSMT"/>
                  <w:sz w:val="18"/>
                  <w:szCs w:val="18"/>
                </w:rPr>
                <w:delText>.</w:delText>
              </w:r>
            </w:del>
          </w:p>
          <w:p w14:paraId="42917DAD" w14:textId="7E255254" w:rsidR="00EA4B2F" w:rsidRPr="00C13C13" w:rsidDel="00CD200B" w:rsidRDefault="00EA4B2F" w:rsidP="00EA4B2F">
            <w:pPr>
              <w:pStyle w:val="ListParagraph"/>
              <w:keepNext/>
              <w:numPr>
                <w:ilvl w:val="0"/>
                <w:numId w:val="24"/>
              </w:numPr>
              <w:autoSpaceDE w:val="0"/>
              <w:autoSpaceDN w:val="0"/>
              <w:adjustRightInd w:val="0"/>
              <w:rPr>
                <w:del w:id="872" w:author="Balneg, Ronald@Energy" w:date="2018-11-21T10:49:00Z"/>
                <w:rFonts w:asciiTheme="minorHAnsi" w:hAnsiTheme="minorHAnsi"/>
                <w:sz w:val="18"/>
              </w:rPr>
            </w:pPr>
            <w:del w:id="873" w:author="Balneg, Ronald@Energy" w:date="2018-11-21T10:49:00Z">
              <w:r w:rsidRPr="00C13C13" w:rsidDel="00CD200B">
                <w:rPr>
                  <w:rFonts w:asciiTheme="minorHAnsi" w:hAnsiTheme="minorHAnsi"/>
                  <w:sz w:val="18"/>
                  <w:szCs w:val="18"/>
                </w:rPr>
                <w:delText xml:space="preserve">I understand that a HERS rater will check the installation to verify compliance and if such checking determines the installation fails to comply, I am required to offer any necessary corrective action at no charge to the building owner.  </w:delText>
              </w:r>
            </w:del>
          </w:p>
          <w:p w14:paraId="4A3A5AFC" w14:textId="04FA83A6" w:rsidR="00EA01F0" w:rsidRPr="00C13C13" w:rsidDel="00CD200B" w:rsidRDefault="00EA4B2F" w:rsidP="00C13C13">
            <w:pPr>
              <w:pStyle w:val="ListParagraph"/>
              <w:numPr>
                <w:ilvl w:val="0"/>
                <w:numId w:val="24"/>
              </w:numPr>
              <w:rPr>
                <w:del w:id="874" w:author="Balneg, Ronald@Energy" w:date="2018-11-21T10:49:00Z"/>
                <w:rFonts w:ascii="Calibri" w:hAnsi="Calibri"/>
                <w:b/>
              </w:rPr>
            </w:pPr>
            <w:del w:id="875" w:author="Balneg, Ronald@Energy" w:date="2018-11-21T10:49:00Z">
              <w:r w:rsidRPr="00C13C13" w:rsidDel="00CD200B">
                <w:rPr>
                  <w:rFonts w:asciiTheme="minorHAnsi" w:hAnsiTheme="minorHAnsi"/>
                  <w:sz w:val="18"/>
                  <w:szCs w:val="18"/>
                </w:rPr>
                <w:delTex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delText>
              </w:r>
            </w:del>
          </w:p>
        </w:tc>
      </w:tr>
      <w:tr w:rsidR="00EA01F0" w:rsidRPr="00B272DC" w:rsidDel="00CD200B" w14:paraId="4A3A5B00" w14:textId="39F84C7D" w:rsidTr="00670799">
        <w:tblPrEx>
          <w:tblCellMar>
            <w:left w:w="108" w:type="dxa"/>
            <w:right w:w="108" w:type="dxa"/>
          </w:tblCellMar>
          <w:tblPrExChange w:id="876" w:author="Balneg, Ronald@Energy" w:date="2018-11-06T10:10:00Z">
            <w:tblPrEx>
              <w:tblCellMar>
                <w:left w:w="108" w:type="dxa"/>
                <w:right w:w="108" w:type="dxa"/>
              </w:tblCellMar>
            </w:tblPrEx>
          </w:tblPrExChange>
        </w:tblPrEx>
        <w:trPr>
          <w:trHeight w:val="360"/>
          <w:del w:id="877" w:author="Balneg, Ronald@Energy" w:date="2018-11-21T10:49:00Z"/>
          <w:trPrChange w:id="878" w:author="Balneg, Ronald@Energy" w:date="2018-11-06T10:10:00Z">
            <w:trPr>
              <w:trHeight w:val="360"/>
            </w:trPr>
          </w:trPrChange>
        </w:trPr>
        <w:tc>
          <w:tcPr>
            <w:tcW w:w="5166" w:type="dxa"/>
            <w:tcPrChange w:id="879" w:author="Balneg, Ronald@Energy" w:date="2018-11-06T10:10:00Z">
              <w:tcPr>
                <w:tcW w:w="5307" w:type="dxa"/>
              </w:tcPr>
            </w:tcPrChange>
          </w:tcPr>
          <w:p w14:paraId="4A3A5AFE" w14:textId="1F64EFA8" w:rsidR="00EA01F0" w:rsidRPr="00B272DC" w:rsidDel="00CD200B"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880" w:author="Balneg, Ronald@Energy" w:date="2018-11-21T10:49:00Z"/>
                <w:rFonts w:ascii="Calibri" w:hAnsi="Calibri"/>
                <w:sz w:val="14"/>
                <w:szCs w:val="14"/>
              </w:rPr>
            </w:pPr>
            <w:del w:id="881" w:author="Balneg, Ronald@Energy" w:date="2018-11-21T10:49:00Z">
              <w:r w:rsidRPr="00B272DC" w:rsidDel="00CD200B">
                <w:rPr>
                  <w:rFonts w:ascii="Calibri" w:hAnsi="Calibri"/>
                  <w:sz w:val="14"/>
                  <w:szCs w:val="14"/>
                </w:rPr>
                <w:delText xml:space="preserve">Responsible </w:delText>
              </w:r>
              <w:r w:rsidDel="00CD200B">
                <w:rPr>
                  <w:rFonts w:ascii="Calibri" w:hAnsi="Calibri"/>
                  <w:sz w:val="14"/>
                  <w:szCs w:val="14"/>
                </w:rPr>
                <w:delText>Builder/I</w:delText>
              </w:r>
              <w:r w:rsidRPr="00997081" w:rsidDel="00CD200B">
                <w:rPr>
                  <w:rFonts w:ascii="Calibri" w:hAnsi="Calibri"/>
                  <w:sz w:val="14"/>
                  <w:szCs w:val="14"/>
                </w:rPr>
                <w:delText xml:space="preserve">nstaller </w:delText>
              </w:r>
              <w:r w:rsidRPr="00B272DC" w:rsidDel="00CD200B">
                <w:rPr>
                  <w:rFonts w:ascii="Calibri" w:hAnsi="Calibri"/>
                  <w:sz w:val="14"/>
                  <w:szCs w:val="14"/>
                </w:rPr>
                <w:delText>Name:</w:delText>
              </w:r>
            </w:del>
          </w:p>
        </w:tc>
        <w:tc>
          <w:tcPr>
            <w:tcW w:w="5624" w:type="dxa"/>
            <w:gridSpan w:val="3"/>
            <w:tcPrChange w:id="882" w:author="Balneg, Ronald@Energy" w:date="2018-11-06T10:10:00Z">
              <w:tcPr>
                <w:tcW w:w="5643" w:type="dxa"/>
                <w:gridSpan w:val="3"/>
              </w:tcPr>
            </w:tcPrChange>
          </w:tcPr>
          <w:p w14:paraId="4A3A5AFF" w14:textId="059ED905" w:rsidR="00EA01F0" w:rsidRPr="00B272DC" w:rsidDel="00CD200B"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883" w:author="Balneg, Ronald@Energy" w:date="2018-11-21T10:49:00Z"/>
                <w:rFonts w:ascii="Calibri" w:hAnsi="Calibri"/>
                <w:sz w:val="14"/>
                <w:szCs w:val="14"/>
              </w:rPr>
            </w:pPr>
            <w:del w:id="884" w:author="Balneg, Ronald@Energy" w:date="2018-11-21T10:49:00Z">
              <w:r w:rsidRPr="00B272DC" w:rsidDel="00CD200B">
                <w:rPr>
                  <w:rFonts w:ascii="Calibri" w:hAnsi="Calibri"/>
                  <w:sz w:val="14"/>
                  <w:szCs w:val="14"/>
                </w:rPr>
                <w:delText xml:space="preserve">Responsible </w:delText>
              </w:r>
              <w:r w:rsidDel="00CD200B">
                <w:rPr>
                  <w:rFonts w:ascii="Calibri" w:hAnsi="Calibri"/>
                  <w:sz w:val="14"/>
                  <w:szCs w:val="14"/>
                </w:rPr>
                <w:delText>Builder/I</w:delText>
              </w:r>
              <w:r w:rsidRPr="00997081" w:rsidDel="00CD200B">
                <w:rPr>
                  <w:rFonts w:ascii="Calibri" w:hAnsi="Calibri"/>
                  <w:sz w:val="14"/>
                  <w:szCs w:val="14"/>
                </w:rPr>
                <w:delText xml:space="preserve">nstaller </w:delText>
              </w:r>
              <w:r w:rsidRPr="00B272DC" w:rsidDel="00CD200B">
                <w:rPr>
                  <w:rFonts w:ascii="Calibri" w:hAnsi="Calibri"/>
                  <w:sz w:val="14"/>
                  <w:szCs w:val="14"/>
                </w:rPr>
                <w:delText>Signature:</w:delText>
              </w:r>
            </w:del>
          </w:p>
        </w:tc>
      </w:tr>
      <w:tr w:rsidR="00EA01F0" w:rsidRPr="00B272DC" w:rsidDel="00CD200B" w14:paraId="4A3A5B03" w14:textId="61A69932" w:rsidTr="00670799">
        <w:tblPrEx>
          <w:tblCellMar>
            <w:left w:w="108" w:type="dxa"/>
            <w:right w:w="108" w:type="dxa"/>
          </w:tblCellMar>
          <w:tblPrExChange w:id="885" w:author="Balneg, Ronald@Energy" w:date="2018-11-06T10:10:00Z">
            <w:tblPrEx>
              <w:tblCellMar>
                <w:left w:w="108" w:type="dxa"/>
                <w:right w:w="108" w:type="dxa"/>
              </w:tblCellMar>
            </w:tblPrEx>
          </w:tblPrExChange>
        </w:tblPrEx>
        <w:trPr>
          <w:trHeight w:val="360"/>
          <w:del w:id="886" w:author="Balneg, Ronald@Energy" w:date="2018-11-21T10:49:00Z"/>
          <w:trPrChange w:id="887" w:author="Balneg, Ronald@Energy" w:date="2018-11-06T10:10:00Z">
            <w:trPr>
              <w:trHeight w:val="360"/>
            </w:trPr>
          </w:trPrChange>
        </w:trPr>
        <w:tc>
          <w:tcPr>
            <w:tcW w:w="5166" w:type="dxa"/>
            <w:tcPrChange w:id="888" w:author="Balneg, Ronald@Energy" w:date="2018-11-06T10:10:00Z">
              <w:tcPr>
                <w:tcW w:w="5307" w:type="dxa"/>
              </w:tcPr>
            </w:tcPrChange>
          </w:tcPr>
          <w:p w14:paraId="4A3A5B01" w14:textId="2D80D8A4" w:rsidR="00EA01F0" w:rsidRPr="00B272DC" w:rsidDel="00CD20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889" w:author="Balneg, Ronald@Energy" w:date="2018-11-21T10:49:00Z"/>
                <w:rFonts w:ascii="Calibri" w:hAnsi="Calibri"/>
                <w:sz w:val="14"/>
                <w:szCs w:val="14"/>
              </w:rPr>
            </w:pPr>
            <w:del w:id="890" w:author="Balneg, Ronald@Energy" w:date="2018-11-21T10:49:00Z">
              <w:r w:rsidRPr="00B272DC" w:rsidDel="00CD200B">
                <w:rPr>
                  <w:rFonts w:ascii="Calibri" w:hAnsi="Calibri"/>
                  <w:sz w:val="14"/>
                  <w:szCs w:val="14"/>
                </w:rPr>
                <w:delText>Company Name:  (Installing Subcontractor or General Contractor or Builder/Owner)</w:delText>
              </w:r>
            </w:del>
          </w:p>
        </w:tc>
        <w:tc>
          <w:tcPr>
            <w:tcW w:w="5624" w:type="dxa"/>
            <w:gridSpan w:val="3"/>
            <w:tcPrChange w:id="891" w:author="Balneg, Ronald@Energy" w:date="2018-11-06T10:10:00Z">
              <w:tcPr>
                <w:tcW w:w="5643" w:type="dxa"/>
                <w:gridSpan w:val="3"/>
              </w:tcPr>
            </w:tcPrChange>
          </w:tcPr>
          <w:p w14:paraId="4A3A5B02" w14:textId="032C9D99" w:rsidR="00EA01F0" w:rsidRPr="00B272DC" w:rsidDel="00CD20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892" w:author="Balneg, Ronald@Energy" w:date="2018-11-21T10:49:00Z"/>
                <w:rFonts w:ascii="Calibri" w:hAnsi="Calibri"/>
                <w:sz w:val="14"/>
                <w:szCs w:val="14"/>
              </w:rPr>
            </w:pPr>
            <w:del w:id="893" w:author="Balneg, Ronald@Energy" w:date="2018-11-21T10:49:00Z">
              <w:r w:rsidRPr="00B272DC" w:rsidDel="00CD200B">
                <w:rPr>
                  <w:rFonts w:ascii="Calibri" w:hAnsi="Calibri"/>
                  <w:sz w:val="14"/>
                  <w:szCs w:val="14"/>
                </w:rPr>
                <w:delText>Position With Company (Title):</w:delText>
              </w:r>
            </w:del>
          </w:p>
        </w:tc>
      </w:tr>
      <w:tr w:rsidR="00EA01F0" w:rsidRPr="00B272DC" w:rsidDel="00CD200B" w14:paraId="4A3A5B06" w14:textId="615FC944" w:rsidTr="00670799">
        <w:tblPrEx>
          <w:tblCellMar>
            <w:left w:w="108" w:type="dxa"/>
            <w:right w:w="108" w:type="dxa"/>
          </w:tblCellMar>
          <w:tblPrExChange w:id="894" w:author="Balneg, Ronald@Energy" w:date="2018-11-06T10:10:00Z">
            <w:tblPrEx>
              <w:tblCellMar>
                <w:left w:w="108" w:type="dxa"/>
                <w:right w:w="108" w:type="dxa"/>
              </w:tblCellMar>
            </w:tblPrEx>
          </w:tblPrExChange>
        </w:tblPrEx>
        <w:trPr>
          <w:trHeight w:val="360"/>
          <w:del w:id="895" w:author="Balneg, Ronald@Energy" w:date="2018-11-21T10:49:00Z"/>
          <w:trPrChange w:id="896" w:author="Balneg, Ronald@Energy" w:date="2018-11-06T10:10:00Z">
            <w:trPr>
              <w:trHeight w:val="360"/>
            </w:trPr>
          </w:trPrChange>
        </w:trPr>
        <w:tc>
          <w:tcPr>
            <w:tcW w:w="5166" w:type="dxa"/>
            <w:tcPrChange w:id="897" w:author="Balneg, Ronald@Energy" w:date="2018-11-06T10:10:00Z">
              <w:tcPr>
                <w:tcW w:w="5307" w:type="dxa"/>
              </w:tcPr>
            </w:tcPrChange>
          </w:tcPr>
          <w:p w14:paraId="4A3A5B04" w14:textId="4D8B2B41" w:rsidR="00EA01F0" w:rsidRPr="00B272DC" w:rsidDel="00CD20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898" w:author="Balneg, Ronald@Energy" w:date="2018-11-21T10:49:00Z"/>
                <w:rFonts w:ascii="Calibri" w:hAnsi="Calibri"/>
                <w:sz w:val="14"/>
                <w:szCs w:val="14"/>
              </w:rPr>
            </w:pPr>
            <w:del w:id="899" w:author="Balneg, Ronald@Energy" w:date="2018-11-21T10:49:00Z">
              <w:r w:rsidRPr="0047600B" w:rsidDel="00CD200B">
                <w:rPr>
                  <w:rFonts w:ascii="Calibri" w:hAnsi="Calibri"/>
                  <w:sz w:val="14"/>
                  <w:szCs w:val="14"/>
                </w:rPr>
                <w:delText>Address:</w:delText>
              </w:r>
            </w:del>
          </w:p>
        </w:tc>
        <w:tc>
          <w:tcPr>
            <w:tcW w:w="5624" w:type="dxa"/>
            <w:gridSpan w:val="3"/>
            <w:tcPrChange w:id="900" w:author="Balneg, Ronald@Energy" w:date="2018-11-06T10:10:00Z">
              <w:tcPr>
                <w:tcW w:w="5643" w:type="dxa"/>
                <w:gridSpan w:val="3"/>
              </w:tcPr>
            </w:tcPrChange>
          </w:tcPr>
          <w:p w14:paraId="4A3A5B05" w14:textId="0444E05C" w:rsidR="00EA01F0" w:rsidRPr="00B272DC" w:rsidDel="00CD20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901" w:author="Balneg, Ronald@Energy" w:date="2018-11-21T10:49:00Z"/>
                <w:rFonts w:ascii="Calibri" w:hAnsi="Calibri"/>
                <w:sz w:val="14"/>
                <w:szCs w:val="14"/>
              </w:rPr>
            </w:pPr>
            <w:del w:id="902" w:author="Balneg, Ronald@Energy" w:date="2018-11-21T10:49:00Z">
              <w:r w:rsidRPr="00B272DC" w:rsidDel="00CD200B">
                <w:rPr>
                  <w:rFonts w:ascii="Calibri" w:hAnsi="Calibri"/>
                  <w:sz w:val="14"/>
                  <w:szCs w:val="14"/>
                </w:rPr>
                <w:delText>CSLB License:</w:delText>
              </w:r>
            </w:del>
          </w:p>
        </w:tc>
      </w:tr>
      <w:tr w:rsidR="00EA01F0" w:rsidRPr="00B272DC" w:rsidDel="00CD200B" w14:paraId="4A3A5B0A" w14:textId="391DC04B" w:rsidTr="00670799">
        <w:tblPrEx>
          <w:tblCellMar>
            <w:left w:w="108" w:type="dxa"/>
            <w:right w:w="108" w:type="dxa"/>
          </w:tblCellMar>
          <w:tblPrExChange w:id="903" w:author="Balneg, Ronald@Energy" w:date="2018-11-06T10:10:00Z">
            <w:tblPrEx>
              <w:tblCellMar>
                <w:left w:w="108" w:type="dxa"/>
                <w:right w:w="108" w:type="dxa"/>
              </w:tblCellMar>
            </w:tblPrEx>
          </w:tblPrExChange>
        </w:tblPrEx>
        <w:trPr>
          <w:trHeight w:val="360"/>
          <w:del w:id="904" w:author="Balneg, Ronald@Energy" w:date="2018-11-21T10:49:00Z"/>
          <w:trPrChange w:id="905" w:author="Balneg, Ronald@Energy" w:date="2018-11-06T10:10:00Z">
            <w:trPr>
              <w:trHeight w:val="360"/>
            </w:trPr>
          </w:trPrChange>
        </w:trPr>
        <w:tc>
          <w:tcPr>
            <w:tcW w:w="5166" w:type="dxa"/>
            <w:tcPrChange w:id="906" w:author="Balneg, Ronald@Energy" w:date="2018-11-06T10:10:00Z">
              <w:tcPr>
                <w:tcW w:w="5307" w:type="dxa"/>
              </w:tcPr>
            </w:tcPrChange>
          </w:tcPr>
          <w:p w14:paraId="4A3A5B07" w14:textId="01B86C1C" w:rsidR="00EA01F0" w:rsidRPr="00B272DC" w:rsidDel="00CD20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907" w:author="Balneg, Ronald@Energy" w:date="2018-11-21T10:49:00Z"/>
                <w:rFonts w:ascii="Calibri" w:hAnsi="Calibri"/>
                <w:sz w:val="14"/>
                <w:szCs w:val="14"/>
              </w:rPr>
            </w:pPr>
            <w:del w:id="908" w:author="Balneg, Ronald@Energy" w:date="2018-11-21T10:49:00Z">
              <w:r w:rsidRPr="0047600B" w:rsidDel="00CD200B">
                <w:rPr>
                  <w:rFonts w:ascii="Calibri" w:hAnsi="Calibri"/>
                  <w:sz w:val="14"/>
                  <w:szCs w:val="14"/>
                </w:rPr>
                <w:delText>City/State/Zip:</w:delText>
              </w:r>
            </w:del>
          </w:p>
        </w:tc>
        <w:tc>
          <w:tcPr>
            <w:tcW w:w="2750" w:type="dxa"/>
            <w:gridSpan w:val="2"/>
            <w:tcPrChange w:id="909" w:author="Balneg, Ronald@Energy" w:date="2018-11-06T10:10:00Z">
              <w:tcPr>
                <w:tcW w:w="2821" w:type="dxa"/>
                <w:gridSpan w:val="2"/>
              </w:tcPr>
            </w:tcPrChange>
          </w:tcPr>
          <w:p w14:paraId="4A3A5B08" w14:textId="5AFFFB73" w:rsidR="00EA01F0" w:rsidRPr="00B272DC" w:rsidDel="00CD20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910" w:author="Balneg, Ronald@Energy" w:date="2018-11-21T10:49:00Z"/>
                <w:rFonts w:ascii="Calibri" w:hAnsi="Calibri"/>
                <w:sz w:val="14"/>
                <w:szCs w:val="14"/>
              </w:rPr>
            </w:pPr>
            <w:del w:id="911" w:author="Balneg, Ronald@Energy" w:date="2018-11-21T10:49:00Z">
              <w:r w:rsidDel="00CD200B">
                <w:rPr>
                  <w:rFonts w:ascii="Calibri" w:hAnsi="Calibri"/>
                  <w:sz w:val="14"/>
                  <w:szCs w:val="14"/>
                </w:rPr>
                <w:delText>Phone</w:delText>
              </w:r>
              <w:r w:rsidR="00766464" w:rsidDel="00CD200B">
                <w:rPr>
                  <w:rFonts w:ascii="Calibri" w:hAnsi="Calibri"/>
                  <w:sz w:val="14"/>
                  <w:szCs w:val="14"/>
                </w:rPr>
                <w:delText>:</w:delText>
              </w:r>
            </w:del>
          </w:p>
        </w:tc>
        <w:tc>
          <w:tcPr>
            <w:tcW w:w="2874" w:type="dxa"/>
            <w:tcPrChange w:id="912" w:author="Balneg, Ronald@Energy" w:date="2018-11-06T10:10:00Z">
              <w:tcPr>
                <w:tcW w:w="2822" w:type="dxa"/>
              </w:tcPr>
            </w:tcPrChange>
          </w:tcPr>
          <w:p w14:paraId="4A3A5B09" w14:textId="215E48DB" w:rsidR="00EA01F0" w:rsidRPr="00B272DC" w:rsidDel="00CD20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913" w:author="Balneg, Ronald@Energy" w:date="2018-11-21T10:49:00Z"/>
                <w:rFonts w:ascii="Calibri" w:hAnsi="Calibri"/>
                <w:sz w:val="14"/>
                <w:szCs w:val="14"/>
              </w:rPr>
            </w:pPr>
            <w:del w:id="914" w:author="Balneg, Ronald@Energy" w:date="2018-11-21T10:49:00Z">
              <w:r w:rsidRPr="00B272DC" w:rsidDel="00CD200B">
                <w:rPr>
                  <w:rFonts w:ascii="Calibri" w:hAnsi="Calibri"/>
                  <w:sz w:val="14"/>
                  <w:szCs w:val="14"/>
                </w:rPr>
                <w:delText>Date Signed:</w:delText>
              </w:r>
            </w:del>
          </w:p>
        </w:tc>
      </w:tr>
      <w:tr w:rsidR="00EA01F0" w:rsidRPr="00B272DC" w:rsidDel="00CD200B" w14:paraId="4A3A5B0D" w14:textId="7DD225D1" w:rsidTr="00670799">
        <w:tblPrEx>
          <w:tblCellMar>
            <w:left w:w="108" w:type="dxa"/>
            <w:right w:w="108" w:type="dxa"/>
          </w:tblCellMar>
          <w:tblPrExChange w:id="915" w:author="Balneg, Ronald@Energy" w:date="2018-11-06T10:10:00Z">
            <w:tblPrEx>
              <w:tblCellMar>
                <w:left w:w="108" w:type="dxa"/>
                <w:right w:w="108" w:type="dxa"/>
              </w:tblCellMar>
            </w:tblPrEx>
          </w:tblPrExChange>
        </w:tblPrEx>
        <w:trPr>
          <w:trHeight w:val="360"/>
          <w:del w:id="916" w:author="Balneg, Ronald@Energy" w:date="2018-11-21T10:49:00Z"/>
          <w:trPrChange w:id="917" w:author="Balneg, Ronald@Energy" w:date="2018-11-06T10:10:00Z">
            <w:trPr>
              <w:trHeight w:val="360"/>
            </w:trPr>
          </w:trPrChange>
        </w:trPr>
        <w:tc>
          <w:tcPr>
            <w:tcW w:w="5166" w:type="dxa"/>
            <w:tcPrChange w:id="918" w:author="Balneg, Ronald@Energy" w:date="2018-11-06T10:10:00Z">
              <w:tcPr>
                <w:tcW w:w="5307" w:type="dxa"/>
              </w:tcPr>
            </w:tcPrChange>
          </w:tcPr>
          <w:p w14:paraId="4A3A5B0B" w14:textId="7CF828E2" w:rsidR="00EA01F0" w:rsidRPr="00B272DC" w:rsidDel="00CD20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919" w:author="Balneg, Ronald@Energy" w:date="2018-11-21T10:49:00Z"/>
                <w:rFonts w:ascii="Calibri" w:hAnsi="Calibri"/>
                <w:sz w:val="14"/>
                <w:szCs w:val="14"/>
              </w:rPr>
            </w:pPr>
            <w:del w:id="920" w:author="Balneg, Ronald@Energy" w:date="2018-11-21T10:49:00Z">
              <w:r w:rsidRPr="001B6B55" w:rsidDel="00CD200B">
                <w:rPr>
                  <w:rFonts w:ascii="Calibri" w:hAnsi="Calibri"/>
                  <w:sz w:val="14"/>
                  <w:szCs w:val="14"/>
                </w:rPr>
                <w:delText>Third Party Quality Control Program (TPQCP)</w:delText>
              </w:r>
              <w:r w:rsidDel="00CD200B">
                <w:rPr>
                  <w:rFonts w:ascii="Calibri" w:hAnsi="Calibri"/>
                  <w:sz w:val="14"/>
                  <w:szCs w:val="14"/>
                </w:rPr>
                <w:delText xml:space="preserve"> Status:</w:delText>
              </w:r>
            </w:del>
          </w:p>
        </w:tc>
        <w:tc>
          <w:tcPr>
            <w:tcW w:w="5624" w:type="dxa"/>
            <w:gridSpan w:val="3"/>
            <w:tcPrChange w:id="921" w:author="Balneg, Ronald@Energy" w:date="2018-11-06T10:10:00Z">
              <w:tcPr>
                <w:tcW w:w="5643" w:type="dxa"/>
                <w:gridSpan w:val="3"/>
              </w:tcPr>
            </w:tcPrChange>
          </w:tcPr>
          <w:p w14:paraId="4A3A5B0C" w14:textId="1CAEED4B" w:rsidR="00EA01F0" w:rsidRPr="00B272DC" w:rsidDel="00CD200B"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922" w:author="Balneg, Ronald@Energy" w:date="2018-11-21T10:49:00Z"/>
                <w:rFonts w:ascii="Calibri" w:hAnsi="Calibri"/>
                <w:sz w:val="14"/>
                <w:szCs w:val="14"/>
              </w:rPr>
            </w:pPr>
            <w:del w:id="923" w:author="Balneg, Ronald@Energy" w:date="2018-11-21T10:49:00Z">
              <w:r w:rsidRPr="00B272DC" w:rsidDel="00CD200B">
                <w:rPr>
                  <w:rFonts w:ascii="Calibri" w:hAnsi="Calibri"/>
                  <w:sz w:val="14"/>
                  <w:szCs w:val="14"/>
                </w:rPr>
                <w:delText xml:space="preserve">Name of TPQCP (if applicable): </w:delText>
              </w:r>
            </w:del>
          </w:p>
        </w:tc>
      </w:tr>
    </w:tbl>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CD200B" w:rsidRPr="009351D2" w14:paraId="4F25E846" w14:textId="77777777" w:rsidTr="00651EE2">
        <w:trPr>
          <w:trHeight w:val="288"/>
          <w:ins w:id="924" w:author="Balneg, Ronald@Energy" w:date="2018-11-21T10:49:00Z"/>
        </w:trPr>
        <w:tc>
          <w:tcPr>
            <w:tcW w:w="10768" w:type="dxa"/>
            <w:gridSpan w:val="4"/>
            <w:vAlign w:val="center"/>
          </w:tcPr>
          <w:p w14:paraId="7024CEFE" w14:textId="77777777" w:rsidR="00CD200B" w:rsidRPr="009351D2" w:rsidRDefault="00CD200B" w:rsidP="00651EE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25" w:author="Balneg, Ronald@Energy" w:date="2018-11-21T10:49:00Z"/>
                <w:rFonts w:cs="Arial"/>
                <w:b/>
              </w:rPr>
            </w:pPr>
            <w:ins w:id="926" w:author="Balneg, Ronald@Energy" w:date="2018-11-21T10:49:00Z">
              <w:r w:rsidRPr="00E136A4">
                <w:rPr>
                  <w:rFonts w:ascii="Calibri" w:hAnsi="Calibri" w:cs="Arial"/>
                  <w:b/>
                  <w:caps/>
                  <w:sz w:val="18"/>
                  <w:szCs w:val="18"/>
                </w:rPr>
                <w:t>Documentation Author's Declaration Statement</w:t>
              </w:r>
            </w:ins>
          </w:p>
        </w:tc>
      </w:tr>
      <w:tr w:rsidR="00CD200B" w:rsidRPr="00E136A4" w14:paraId="236161E9" w14:textId="77777777" w:rsidTr="00651EE2">
        <w:trPr>
          <w:trHeight w:val="278"/>
          <w:ins w:id="927" w:author="Balneg, Ronald@Energy" w:date="2018-11-21T10:49:00Z"/>
        </w:trPr>
        <w:tc>
          <w:tcPr>
            <w:tcW w:w="10768" w:type="dxa"/>
            <w:gridSpan w:val="4"/>
            <w:vAlign w:val="center"/>
          </w:tcPr>
          <w:p w14:paraId="7C4CA4F6" w14:textId="77777777" w:rsidR="00CD200B" w:rsidRPr="00E136A4" w:rsidRDefault="00CD200B" w:rsidP="00651EE2">
            <w:pPr>
              <w:numPr>
                <w:ilvl w:val="0"/>
                <w:numId w:val="14"/>
              </w:numPr>
              <w:ind w:left="360" w:hanging="270"/>
              <w:rPr>
                <w:ins w:id="928" w:author="Balneg, Ronald@Energy" w:date="2018-11-21T10:49:00Z"/>
                <w:rFonts w:ascii="Calibri" w:hAnsi="Calibri"/>
                <w:sz w:val="18"/>
                <w:szCs w:val="18"/>
              </w:rPr>
            </w:pPr>
            <w:ins w:id="929" w:author="Balneg, Ronald@Energy" w:date="2018-11-21T10:49:00Z">
              <w:r>
                <w:rPr>
                  <w:rFonts w:ascii="Calibri" w:hAnsi="Calibri"/>
                  <w:sz w:val="18"/>
                  <w:szCs w:val="18"/>
                </w:rPr>
                <w:t xml:space="preserve">I </w:t>
              </w:r>
              <w:r w:rsidRPr="00E136A4">
                <w:rPr>
                  <w:rFonts w:ascii="Calibri" w:hAnsi="Calibri"/>
                  <w:sz w:val="18"/>
                  <w:szCs w:val="18"/>
                </w:rPr>
                <w:t xml:space="preserve">certify that this Certificate of </w:t>
              </w:r>
              <w:r>
                <w:rPr>
                  <w:rFonts w:ascii="Calibri" w:hAnsi="Calibri"/>
                  <w:sz w:val="18"/>
                  <w:szCs w:val="18"/>
                </w:rPr>
                <w:t xml:space="preserve">Verification </w:t>
              </w:r>
              <w:r w:rsidRPr="00E136A4">
                <w:rPr>
                  <w:rFonts w:ascii="Calibri" w:hAnsi="Calibri"/>
                  <w:sz w:val="18"/>
                  <w:szCs w:val="18"/>
                </w:rPr>
                <w:t>documentation is accurate and complete.</w:t>
              </w:r>
            </w:ins>
          </w:p>
        </w:tc>
      </w:tr>
      <w:tr w:rsidR="00CD200B" w:rsidRPr="0047600B" w14:paraId="4663DCDB" w14:textId="77777777" w:rsidTr="00651EE2">
        <w:trPr>
          <w:trHeight w:val="360"/>
          <w:ins w:id="930" w:author="Balneg, Ronald@Energy" w:date="2018-11-21T10:49:00Z"/>
        </w:trPr>
        <w:tc>
          <w:tcPr>
            <w:tcW w:w="5344" w:type="dxa"/>
          </w:tcPr>
          <w:p w14:paraId="69F5FAE3" w14:textId="77777777" w:rsidR="00CD200B" w:rsidRPr="0047600B" w:rsidRDefault="00CD200B" w:rsidP="00651EE2">
            <w:pPr>
              <w:rPr>
                <w:ins w:id="931" w:author="Balneg, Ronald@Energy" w:date="2018-11-21T10:49:00Z"/>
                <w:rFonts w:ascii="Calibri" w:hAnsi="Calibri"/>
                <w:sz w:val="14"/>
                <w:szCs w:val="14"/>
              </w:rPr>
            </w:pPr>
            <w:ins w:id="932" w:author="Balneg, Ronald@Energy" w:date="2018-11-21T10:49:00Z">
              <w:r>
                <w:rPr>
                  <w:rFonts w:ascii="Calibri" w:hAnsi="Calibri"/>
                  <w:sz w:val="14"/>
                  <w:szCs w:val="14"/>
                </w:rPr>
                <w:t xml:space="preserve">Documentation Author </w:t>
              </w:r>
              <w:r w:rsidRPr="0047600B">
                <w:rPr>
                  <w:rFonts w:ascii="Calibri" w:hAnsi="Calibri"/>
                  <w:sz w:val="14"/>
                  <w:szCs w:val="14"/>
                </w:rPr>
                <w:t>Name:</w:t>
              </w:r>
            </w:ins>
          </w:p>
        </w:tc>
        <w:tc>
          <w:tcPr>
            <w:tcW w:w="5424" w:type="dxa"/>
            <w:gridSpan w:val="3"/>
          </w:tcPr>
          <w:p w14:paraId="1CA6CF1A" w14:textId="77777777" w:rsidR="00CD200B" w:rsidRPr="0047600B" w:rsidRDefault="00CD200B" w:rsidP="00651EE2">
            <w:pPr>
              <w:rPr>
                <w:ins w:id="933" w:author="Balneg, Ronald@Energy" w:date="2018-11-21T10:49:00Z"/>
                <w:rFonts w:ascii="Calibri" w:hAnsi="Calibri"/>
                <w:sz w:val="14"/>
                <w:szCs w:val="14"/>
              </w:rPr>
            </w:pPr>
            <w:ins w:id="934" w:author="Balneg, Ronald@Energy" w:date="2018-11-21T10:49:00Z">
              <w:r>
                <w:rPr>
                  <w:rFonts w:ascii="Calibri" w:hAnsi="Calibri"/>
                  <w:sz w:val="14"/>
                  <w:szCs w:val="14"/>
                </w:rPr>
                <w:t xml:space="preserve">Documentation Author </w:t>
              </w:r>
              <w:r w:rsidRPr="0047600B">
                <w:rPr>
                  <w:rFonts w:ascii="Calibri" w:hAnsi="Calibri"/>
                  <w:sz w:val="14"/>
                  <w:szCs w:val="14"/>
                </w:rPr>
                <w:t>Signature:</w:t>
              </w:r>
            </w:ins>
          </w:p>
        </w:tc>
      </w:tr>
      <w:tr w:rsidR="00CD200B" w:rsidRPr="0047600B" w14:paraId="3A536509" w14:textId="77777777" w:rsidTr="00651EE2">
        <w:trPr>
          <w:trHeight w:val="360"/>
          <w:ins w:id="935" w:author="Balneg, Ronald@Energy" w:date="2018-11-21T10:49:00Z"/>
        </w:trPr>
        <w:tc>
          <w:tcPr>
            <w:tcW w:w="5344" w:type="dxa"/>
          </w:tcPr>
          <w:p w14:paraId="001C912F" w14:textId="77777777" w:rsidR="00CD200B" w:rsidRPr="0047600B" w:rsidRDefault="00CD200B" w:rsidP="00651EE2">
            <w:pPr>
              <w:rPr>
                <w:ins w:id="936" w:author="Balneg, Ronald@Energy" w:date="2018-11-21T10:49:00Z"/>
                <w:rFonts w:ascii="Calibri" w:hAnsi="Calibri"/>
                <w:sz w:val="14"/>
                <w:szCs w:val="14"/>
              </w:rPr>
            </w:pPr>
            <w:ins w:id="937" w:author="Balneg, Ronald@Energy" w:date="2018-11-21T10:49:00Z">
              <w:r>
                <w:rPr>
                  <w:rFonts w:ascii="Calibri" w:hAnsi="Calibri"/>
                  <w:sz w:val="14"/>
                  <w:szCs w:val="14"/>
                </w:rPr>
                <w:t>Company</w:t>
              </w:r>
              <w:r w:rsidRPr="0047600B">
                <w:rPr>
                  <w:rFonts w:ascii="Calibri" w:hAnsi="Calibri"/>
                  <w:sz w:val="14"/>
                  <w:szCs w:val="14"/>
                </w:rPr>
                <w:t>:</w:t>
              </w:r>
            </w:ins>
          </w:p>
        </w:tc>
        <w:tc>
          <w:tcPr>
            <w:tcW w:w="5424" w:type="dxa"/>
            <w:gridSpan w:val="3"/>
          </w:tcPr>
          <w:p w14:paraId="62FA6075" w14:textId="77777777" w:rsidR="00CD200B" w:rsidRPr="0047600B" w:rsidRDefault="00CD200B" w:rsidP="00651EE2">
            <w:pPr>
              <w:rPr>
                <w:ins w:id="938" w:author="Balneg, Ronald@Energy" w:date="2018-11-21T10:49:00Z"/>
                <w:rFonts w:ascii="Calibri" w:hAnsi="Calibri"/>
                <w:sz w:val="14"/>
                <w:szCs w:val="14"/>
              </w:rPr>
            </w:pPr>
            <w:ins w:id="939" w:author="Balneg, Ronald@Energy" w:date="2018-11-21T10:49:00Z">
              <w:r w:rsidRPr="0047600B">
                <w:rPr>
                  <w:rFonts w:ascii="Calibri" w:hAnsi="Calibri"/>
                  <w:sz w:val="14"/>
                  <w:szCs w:val="14"/>
                </w:rPr>
                <w:t>Date</w:t>
              </w:r>
              <w:r>
                <w:rPr>
                  <w:rFonts w:ascii="Calibri" w:hAnsi="Calibri"/>
                  <w:sz w:val="14"/>
                  <w:szCs w:val="14"/>
                </w:rPr>
                <w:t xml:space="preserve"> Signed</w:t>
              </w:r>
              <w:r w:rsidRPr="0047600B">
                <w:rPr>
                  <w:rFonts w:ascii="Calibri" w:hAnsi="Calibri"/>
                  <w:sz w:val="14"/>
                  <w:szCs w:val="14"/>
                </w:rPr>
                <w:t>:</w:t>
              </w:r>
            </w:ins>
          </w:p>
        </w:tc>
      </w:tr>
      <w:tr w:rsidR="00CD200B" w:rsidRPr="0047600B" w14:paraId="7FFEC034" w14:textId="77777777" w:rsidTr="00651EE2">
        <w:trPr>
          <w:trHeight w:val="360"/>
          <w:ins w:id="940" w:author="Balneg, Ronald@Energy" w:date="2018-11-21T10:49:00Z"/>
        </w:trPr>
        <w:tc>
          <w:tcPr>
            <w:tcW w:w="5344" w:type="dxa"/>
          </w:tcPr>
          <w:p w14:paraId="2C57EE27" w14:textId="77777777" w:rsidR="00CD200B" w:rsidRPr="0047600B" w:rsidRDefault="00CD200B" w:rsidP="00651EE2">
            <w:pPr>
              <w:rPr>
                <w:ins w:id="941" w:author="Balneg, Ronald@Energy" w:date="2018-11-21T10:49:00Z"/>
                <w:rFonts w:ascii="Calibri" w:hAnsi="Calibri"/>
                <w:sz w:val="14"/>
                <w:szCs w:val="14"/>
              </w:rPr>
            </w:pPr>
            <w:ins w:id="942" w:author="Balneg, Ronald@Energy" w:date="2018-11-21T10:49:00Z">
              <w:r w:rsidRPr="0047600B">
                <w:rPr>
                  <w:rFonts w:ascii="Calibri" w:hAnsi="Calibri"/>
                  <w:sz w:val="14"/>
                  <w:szCs w:val="14"/>
                </w:rPr>
                <w:t>Address:</w:t>
              </w:r>
            </w:ins>
          </w:p>
        </w:tc>
        <w:tc>
          <w:tcPr>
            <w:tcW w:w="5424" w:type="dxa"/>
            <w:gridSpan w:val="3"/>
          </w:tcPr>
          <w:p w14:paraId="44580684" w14:textId="77777777" w:rsidR="00CD200B" w:rsidRPr="0047600B" w:rsidRDefault="00CD200B" w:rsidP="00651EE2">
            <w:pPr>
              <w:rPr>
                <w:ins w:id="943" w:author="Balneg, Ronald@Energy" w:date="2018-11-21T10:49:00Z"/>
                <w:rFonts w:ascii="Calibri" w:hAnsi="Calibri"/>
                <w:sz w:val="14"/>
                <w:szCs w:val="14"/>
              </w:rPr>
            </w:pPr>
            <w:ins w:id="944" w:author="Balneg, Ronald@Energy" w:date="2018-11-21T10:49:00Z">
              <w:r>
                <w:rPr>
                  <w:rFonts w:ascii="Calibri" w:hAnsi="Calibri"/>
                  <w:sz w:val="14"/>
                  <w:szCs w:val="14"/>
                </w:rPr>
                <w:t>CEA/HERS Certification Information (if a</w:t>
              </w:r>
              <w:r w:rsidRPr="0047600B">
                <w:rPr>
                  <w:rFonts w:ascii="Calibri" w:hAnsi="Calibri"/>
                  <w:sz w:val="14"/>
                  <w:szCs w:val="14"/>
                </w:rPr>
                <w:t>pplicable</w:t>
              </w:r>
              <w:r>
                <w:rPr>
                  <w:rFonts w:ascii="Calibri" w:hAnsi="Calibri"/>
                  <w:sz w:val="14"/>
                  <w:szCs w:val="14"/>
                </w:rPr>
                <w:t>)</w:t>
              </w:r>
              <w:r w:rsidRPr="0047600B">
                <w:rPr>
                  <w:rFonts w:ascii="Calibri" w:hAnsi="Calibri"/>
                  <w:sz w:val="14"/>
                  <w:szCs w:val="14"/>
                </w:rPr>
                <w:t>:</w:t>
              </w:r>
            </w:ins>
          </w:p>
        </w:tc>
      </w:tr>
      <w:tr w:rsidR="00CD200B" w:rsidRPr="0047600B" w14:paraId="02D37836" w14:textId="77777777" w:rsidTr="00651EE2">
        <w:trPr>
          <w:trHeight w:val="360"/>
          <w:ins w:id="945" w:author="Balneg, Ronald@Energy" w:date="2018-11-21T10:49:00Z"/>
        </w:trPr>
        <w:tc>
          <w:tcPr>
            <w:tcW w:w="5344" w:type="dxa"/>
          </w:tcPr>
          <w:p w14:paraId="6B208B51" w14:textId="77777777" w:rsidR="00CD200B" w:rsidRPr="0047600B" w:rsidRDefault="00CD200B" w:rsidP="00651EE2">
            <w:pPr>
              <w:rPr>
                <w:ins w:id="946" w:author="Balneg, Ronald@Energy" w:date="2018-11-21T10:49:00Z"/>
                <w:rFonts w:ascii="Calibri" w:hAnsi="Calibri"/>
                <w:sz w:val="14"/>
                <w:szCs w:val="14"/>
              </w:rPr>
            </w:pPr>
            <w:ins w:id="947" w:author="Balneg, Ronald@Energy" w:date="2018-11-21T10:49:00Z">
              <w:r w:rsidRPr="0047600B">
                <w:rPr>
                  <w:rFonts w:ascii="Calibri" w:hAnsi="Calibri"/>
                  <w:sz w:val="14"/>
                  <w:szCs w:val="14"/>
                </w:rPr>
                <w:t>City/State/Zip:</w:t>
              </w:r>
            </w:ins>
          </w:p>
        </w:tc>
        <w:tc>
          <w:tcPr>
            <w:tcW w:w="5424" w:type="dxa"/>
            <w:gridSpan w:val="3"/>
          </w:tcPr>
          <w:p w14:paraId="5A8D8927" w14:textId="77777777" w:rsidR="00CD200B" w:rsidRPr="0047600B" w:rsidRDefault="00CD200B" w:rsidP="00651EE2">
            <w:pPr>
              <w:rPr>
                <w:ins w:id="948" w:author="Balneg, Ronald@Energy" w:date="2018-11-21T10:49:00Z"/>
                <w:rFonts w:ascii="Calibri" w:hAnsi="Calibri"/>
                <w:sz w:val="14"/>
                <w:szCs w:val="14"/>
              </w:rPr>
            </w:pPr>
            <w:ins w:id="949" w:author="Balneg, Ronald@Energy" w:date="2018-11-21T10:49:00Z">
              <w:r w:rsidRPr="0047600B">
                <w:rPr>
                  <w:rFonts w:ascii="Calibri" w:hAnsi="Calibri"/>
                  <w:sz w:val="14"/>
                  <w:szCs w:val="14"/>
                </w:rPr>
                <w:t>Phone:</w:t>
              </w:r>
            </w:ins>
          </w:p>
        </w:tc>
      </w:tr>
      <w:tr w:rsidR="00CD200B" w14:paraId="659E15B2" w14:textId="77777777" w:rsidTr="00651EE2">
        <w:tblPrEx>
          <w:tblCellMar>
            <w:left w:w="115" w:type="dxa"/>
            <w:right w:w="115" w:type="dxa"/>
          </w:tblCellMar>
        </w:tblPrEx>
        <w:trPr>
          <w:trHeight w:val="296"/>
          <w:ins w:id="950" w:author="Balneg, Ronald@Energy" w:date="2018-11-21T10:49:00Z"/>
        </w:trPr>
        <w:tc>
          <w:tcPr>
            <w:tcW w:w="10768" w:type="dxa"/>
            <w:gridSpan w:val="4"/>
            <w:vAlign w:val="center"/>
          </w:tcPr>
          <w:p w14:paraId="05B75755" w14:textId="77777777" w:rsidR="00CD200B" w:rsidRDefault="00CD200B" w:rsidP="00651EE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51" w:author="Balneg, Ronald@Energy" w:date="2018-11-21T10:49:00Z"/>
                <w:rFonts w:ascii="Calibri" w:hAnsi="Calibri"/>
                <w:sz w:val="18"/>
                <w:szCs w:val="18"/>
              </w:rPr>
            </w:pPr>
            <w:ins w:id="952" w:author="Balneg, Ronald@Energy" w:date="2018-11-21T10:49:00Z">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ins>
          </w:p>
        </w:tc>
      </w:tr>
      <w:tr w:rsidR="00CD200B" w:rsidRPr="00BA699E" w14:paraId="476791BD" w14:textId="77777777" w:rsidTr="00651EE2">
        <w:tblPrEx>
          <w:tblCellMar>
            <w:left w:w="115" w:type="dxa"/>
            <w:right w:w="115" w:type="dxa"/>
          </w:tblCellMar>
        </w:tblPrEx>
        <w:trPr>
          <w:trHeight w:val="504"/>
          <w:ins w:id="953" w:author="Balneg, Ronald@Energy" w:date="2018-11-21T10:49:00Z"/>
        </w:trPr>
        <w:tc>
          <w:tcPr>
            <w:tcW w:w="10768" w:type="dxa"/>
            <w:gridSpan w:val="4"/>
          </w:tcPr>
          <w:p w14:paraId="7CB338E0" w14:textId="77777777" w:rsidR="00CD200B" w:rsidRPr="00B706BB" w:rsidRDefault="00CD200B" w:rsidP="00651EE2">
            <w:pPr>
              <w:pStyle w:val="p2"/>
              <w:keepNext/>
              <w:tabs>
                <w:tab w:val="clear" w:pos="357"/>
              </w:tabs>
              <w:spacing w:line="240" w:lineRule="auto"/>
              <w:ind w:left="0" w:right="90" w:firstLine="0"/>
              <w:rPr>
                <w:ins w:id="954" w:author="Balneg, Ronald@Energy" w:date="2018-11-21T10:49:00Z"/>
                <w:rFonts w:ascii="Calibri" w:hAnsi="Calibri"/>
                <w:sz w:val="18"/>
                <w:szCs w:val="18"/>
              </w:rPr>
            </w:pPr>
            <w:ins w:id="955" w:author="Balneg, Ronald@Energy" w:date="2018-11-21T10:49:00Z">
              <w:r w:rsidRPr="00B706BB">
                <w:rPr>
                  <w:rFonts w:ascii="Calibri" w:hAnsi="Calibri"/>
                  <w:sz w:val="18"/>
                  <w:szCs w:val="18"/>
                </w:rPr>
                <w:lastRenderedPageBreak/>
                <w:t xml:space="preserve">I certify the following under penalty of perjury, under the laws of the State of California: </w:t>
              </w:r>
            </w:ins>
          </w:p>
          <w:p w14:paraId="0299D786" w14:textId="77777777" w:rsidR="00CD200B" w:rsidRPr="00B706BB" w:rsidRDefault="00CD200B" w:rsidP="00CD200B">
            <w:pPr>
              <w:pStyle w:val="p2"/>
              <w:keepNext/>
              <w:numPr>
                <w:ilvl w:val="0"/>
                <w:numId w:val="26"/>
              </w:numPr>
              <w:tabs>
                <w:tab w:val="clear" w:pos="357"/>
              </w:tabs>
              <w:spacing w:line="240" w:lineRule="auto"/>
              <w:ind w:right="90"/>
              <w:rPr>
                <w:ins w:id="956" w:author="Balneg, Ronald@Energy" w:date="2018-11-21T10:49:00Z"/>
                <w:rFonts w:ascii="Calibri" w:hAnsi="Calibri"/>
                <w:sz w:val="18"/>
                <w:szCs w:val="18"/>
              </w:rPr>
            </w:pPr>
            <w:ins w:id="957" w:author="Balneg, Ronald@Energy" w:date="2018-11-21T10:49:00Z">
              <w:r>
                <w:rPr>
                  <w:rFonts w:ascii="Calibri" w:hAnsi="Calibri"/>
                  <w:sz w:val="18"/>
                  <w:szCs w:val="18"/>
                </w:rPr>
                <w:t xml:space="preserve">The </w:t>
              </w:r>
              <w:r w:rsidRPr="008E6C57">
                <w:rPr>
                  <w:rFonts w:ascii="Calibri" w:hAnsi="Calibri"/>
                  <w:sz w:val="18"/>
                  <w:szCs w:val="18"/>
                </w:rPr>
                <w:t xml:space="preserve">information provided on this </w:t>
              </w:r>
              <w:r>
                <w:rPr>
                  <w:rFonts w:ascii="Calibri" w:hAnsi="Calibri"/>
                  <w:sz w:val="18"/>
                  <w:szCs w:val="18"/>
                </w:rPr>
                <w:t>Certificate of Verification</w:t>
              </w:r>
              <w:r w:rsidRPr="008E6C57">
                <w:rPr>
                  <w:rFonts w:ascii="Calibri" w:hAnsi="Calibri"/>
                  <w:sz w:val="18"/>
                  <w:szCs w:val="18"/>
                </w:rPr>
                <w:t xml:space="preserve"> is true and correct.</w:t>
              </w:r>
            </w:ins>
          </w:p>
          <w:p w14:paraId="62EDE3C1" w14:textId="77777777" w:rsidR="00CD200B" w:rsidRPr="00907289" w:rsidRDefault="00CD200B" w:rsidP="00CD200B">
            <w:pPr>
              <w:pStyle w:val="p2"/>
              <w:keepNext/>
              <w:numPr>
                <w:ilvl w:val="0"/>
                <w:numId w:val="26"/>
              </w:numPr>
              <w:tabs>
                <w:tab w:val="clear" w:pos="357"/>
              </w:tabs>
              <w:spacing w:line="240" w:lineRule="auto"/>
              <w:ind w:right="90"/>
              <w:rPr>
                <w:ins w:id="958" w:author="Balneg, Ronald@Energy" w:date="2018-11-21T10:49:00Z"/>
                <w:rFonts w:ascii="Calibri" w:hAnsi="Calibri"/>
                <w:sz w:val="18"/>
                <w:szCs w:val="18"/>
              </w:rPr>
            </w:pPr>
            <w:ins w:id="959" w:author="Balneg, Ronald@Energy" w:date="2018-11-21T10:49:00Z">
              <w:r>
                <w:rPr>
                  <w:rFonts w:ascii="Calibri" w:hAnsi="Calibri"/>
                  <w:sz w:val="18"/>
                  <w:szCs w:val="18"/>
                </w:rPr>
                <w:t>I am the certified HERS R</w:t>
              </w:r>
              <w:r w:rsidRPr="00907289">
                <w:rPr>
                  <w:rFonts w:ascii="Calibri" w:hAnsi="Calibri"/>
                  <w:sz w:val="18"/>
                  <w:szCs w:val="18"/>
                </w:rPr>
                <w:t xml:space="preserve">ater who performed the verification </w:t>
              </w:r>
              <w:r>
                <w:rPr>
                  <w:rFonts w:ascii="Calibri" w:hAnsi="Calibri"/>
                  <w:sz w:val="18"/>
                  <w:szCs w:val="18"/>
                </w:rPr>
                <w:t>identified and reported on this C</w:t>
              </w:r>
              <w:r w:rsidRPr="00907289">
                <w:rPr>
                  <w:rFonts w:ascii="Calibri" w:hAnsi="Calibri"/>
                  <w:sz w:val="18"/>
                  <w:szCs w:val="18"/>
                </w:rPr>
                <w:t>ertificate</w:t>
              </w:r>
              <w:r>
                <w:rPr>
                  <w:rFonts w:ascii="Calibri" w:hAnsi="Calibri"/>
                  <w:sz w:val="18"/>
                  <w:szCs w:val="18"/>
                </w:rPr>
                <w:t xml:space="preserve"> of Verification (responsible rater)</w:t>
              </w:r>
              <w:r w:rsidRPr="00907289">
                <w:rPr>
                  <w:rFonts w:ascii="Calibri" w:hAnsi="Calibri"/>
                  <w:sz w:val="18"/>
                  <w:szCs w:val="18"/>
                </w:rPr>
                <w:t>.</w:t>
              </w:r>
            </w:ins>
          </w:p>
          <w:p w14:paraId="5B47462B" w14:textId="77777777" w:rsidR="00CD200B" w:rsidRDefault="00CD200B" w:rsidP="00CD200B">
            <w:pPr>
              <w:pStyle w:val="p2"/>
              <w:keepNext/>
              <w:numPr>
                <w:ilvl w:val="0"/>
                <w:numId w:val="26"/>
              </w:numPr>
              <w:tabs>
                <w:tab w:val="clear" w:pos="357"/>
              </w:tabs>
              <w:spacing w:line="240" w:lineRule="auto"/>
              <w:ind w:right="90"/>
              <w:rPr>
                <w:ins w:id="960" w:author="Balneg, Ronald@Energy" w:date="2018-11-21T10:49:00Z"/>
                <w:rFonts w:ascii="Calibri" w:hAnsi="Calibri"/>
                <w:sz w:val="18"/>
                <w:szCs w:val="18"/>
              </w:rPr>
            </w:pPr>
            <w:ins w:id="961" w:author="Balneg, Ronald@Energy" w:date="2018-11-21T10:49:00Z">
              <w:r>
                <w:rPr>
                  <w:rFonts w:ascii="Calibri" w:hAnsi="Calibri"/>
                  <w:sz w:val="18"/>
                  <w:szCs w:val="18"/>
                </w:rPr>
                <w:t xml:space="preserve">The </w:t>
              </w:r>
              <w:r w:rsidRPr="00B706BB">
                <w:rPr>
                  <w:rFonts w:ascii="Calibri" w:hAnsi="Calibri"/>
                  <w:sz w:val="18"/>
                  <w:szCs w:val="18"/>
                </w:rPr>
                <w:t>installed features, materials, components, manufactured devices, or system performance diagnostic results that require HERS verification</w:t>
              </w:r>
              <w:r>
                <w:rPr>
                  <w:rFonts w:ascii="Calibri" w:hAnsi="Calibri"/>
                  <w:sz w:val="18"/>
                  <w:szCs w:val="18"/>
                </w:rPr>
                <w:t xml:space="preserve"> identified on this Certificate of Verification comply</w:t>
              </w:r>
              <w:r w:rsidRPr="00907289">
                <w:rPr>
                  <w:rFonts w:ascii="Calibri" w:hAnsi="Calibri"/>
                  <w:sz w:val="18"/>
                  <w:szCs w:val="18"/>
                </w:rPr>
                <w:t xml:space="preserve"> with the applicable requirements in Reference Appendices </w:t>
              </w:r>
              <w:r w:rsidRPr="00057A11">
                <w:rPr>
                  <w:rFonts w:ascii="Calibri" w:hAnsi="Calibri"/>
                  <w:sz w:val="18"/>
                  <w:szCs w:val="18"/>
                </w:rPr>
                <w:t>RA2</w:t>
              </w:r>
              <w:r>
                <w:rPr>
                  <w:rFonts w:ascii="Calibri" w:hAnsi="Calibri"/>
                  <w:sz w:val="18"/>
                  <w:szCs w:val="18"/>
                </w:rPr>
                <w:t>,</w:t>
              </w:r>
              <w:r w:rsidRPr="00907289">
                <w:rPr>
                  <w:rFonts w:ascii="Calibri" w:hAnsi="Calibri"/>
                  <w:sz w:val="18"/>
                  <w:szCs w:val="18"/>
                </w:rPr>
                <w:t xml:space="preserve"> </w:t>
              </w:r>
              <w:r w:rsidRPr="00057A11">
                <w:rPr>
                  <w:rFonts w:ascii="Calibri" w:hAnsi="Calibri"/>
                  <w:sz w:val="18"/>
                  <w:szCs w:val="18"/>
                </w:rPr>
                <w:t>RA3</w:t>
              </w:r>
              <w:r>
                <w:rPr>
                  <w:rFonts w:ascii="Calibri" w:hAnsi="Calibri"/>
                  <w:sz w:val="18"/>
                  <w:szCs w:val="18"/>
                </w:rPr>
                <w:t xml:space="preserve">, and </w:t>
              </w:r>
              <w:r w:rsidRPr="00907289">
                <w:rPr>
                  <w:rFonts w:ascii="Calibri" w:hAnsi="Calibri"/>
                  <w:sz w:val="18"/>
                  <w:szCs w:val="18"/>
                </w:rPr>
                <w:t xml:space="preserve">the </w:t>
              </w:r>
              <w:r>
                <w:rPr>
                  <w:rFonts w:ascii="Calibri" w:hAnsi="Calibri"/>
                  <w:sz w:val="18"/>
                  <w:szCs w:val="18"/>
                </w:rPr>
                <w:t xml:space="preserve">requirements specified on the </w:t>
              </w:r>
              <w:r w:rsidRPr="00907289">
                <w:rPr>
                  <w:rFonts w:ascii="Calibri" w:hAnsi="Calibri"/>
                  <w:sz w:val="18"/>
                  <w:szCs w:val="18"/>
                </w:rPr>
                <w:t>Certifica</w:t>
              </w:r>
              <w:r>
                <w:rPr>
                  <w:rFonts w:ascii="Calibri" w:hAnsi="Calibri"/>
                  <w:sz w:val="18"/>
                  <w:szCs w:val="18"/>
                </w:rPr>
                <w:t>te of Compliance</w:t>
              </w:r>
              <w:r w:rsidRPr="00907289">
                <w:rPr>
                  <w:rFonts w:ascii="Calibri" w:hAnsi="Calibri"/>
                  <w:sz w:val="18"/>
                  <w:szCs w:val="18"/>
                </w:rPr>
                <w:t xml:space="preserve"> </w:t>
              </w:r>
              <w:r>
                <w:rPr>
                  <w:rFonts w:ascii="Calibri" w:hAnsi="Calibri"/>
                  <w:sz w:val="18"/>
                  <w:szCs w:val="18"/>
                </w:rPr>
                <w:t xml:space="preserve">for the building </w:t>
              </w:r>
              <w:r w:rsidRPr="00907289">
                <w:rPr>
                  <w:rFonts w:ascii="Calibri" w:hAnsi="Calibri"/>
                  <w:sz w:val="18"/>
                  <w:szCs w:val="18"/>
                </w:rPr>
                <w:t>appro</w:t>
              </w:r>
              <w:r>
                <w:rPr>
                  <w:rFonts w:ascii="Calibri" w:hAnsi="Calibri"/>
                  <w:sz w:val="18"/>
                  <w:szCs w:val="18"/>
                </w:rPr>
                <w:t>ved by the enforcement agency.</w:t>
              </w:r>
            </w:ins>
          </w:p>
          <w:p w14:paraId="585BD568" w14:textId="77777777" w:rsidR="00CD200B" w:rsidRDefault="00CD200B" w:rsidP="00CD200B">
            <w:pPr>
              <w:pStyle w:val="p2"/>
              <w:keepNext/>
              <w:numPr>
                <w:ilvl w:val="0"/>
                <w:numId w:val="26"/>
              </w:numPr>
              <w:tabs>
                <w:tab w:val="clear" w:pos="357"/>
              </w:tabs>
              <w:spacing w:line="240" w:lineRule="auto"/>
              <w:ind w:right="90"/>
              <w:rPr>
                <w:ins w:id="962" w:author="Balneg, Ronald@Energy" w:date="2018-11-21T10:49:00Z"/>
                <w:rFonts w:ascii="Calibri" w:hAnsi="Calibri"/>
                <w:sz w:val="18"/>
                <w:szCs w:val="18"/>
              </w:rPr>
            </w:pPr>
            <w:ins w:id="963" w:author="Balneg, Ronald@Energy" w:date="2018-11-21T10:49:00Z">
              <w:r>
                <w:rPr>
                  <w:rFonts w:ascii="Calibri" w:hAnsi="Calibri"/>
                  <w:sz w:val="18"/>
                  <w:szCs w:val="18"/>
                </w:rPr>
                <w:t xml:space="preserve"> The </w:t>
              </w:r>
              <w:r w:rsidRPr="00907289">
                <w:rPr>
                  <w:rFonts w:ascii="Calibri" w:hAnsi="Calibri"/>
                  <w:sz w:val="18"/>
                  <w:szCs w:val="18"/>
                </w:rPr>
                <w:t xml:space="preserve">information reported on applicable sections of </w:t>
              </w:r>
              <w:r>
                <w:rPr>
                  <w:rFonts w:ascii="Calibri" w:hAnsi="Calibri"/>
                  <w:sz w:val="18"/>
                  <w:szCs w:val="18"/>
                </w:rPr>
                <w:t>the</w:t>
              </w:r>
              <w:r w:rsidRPr="00BA699E">
                <w:rPr>
                  <w:rFonts w:ascii="Calibri" w:hAnsi="Calibri"/>
                  <w:sz w:val="18"/>
                  <w:szCs w:val="18"/>
                </w:rPr>
                <w:t xml:space="preserve"> Certificate(s) of Installation </w:t>
              </w:r>
              <w:r>
                <w:rPr>
                  <w:rFonts w:ascii="Calibri" w:hAnsi="Calibri"/>
                  <w:sz w:val="18"/>
                  <w:szCs w:val="18"/>
                </w:rPr>
                <w:t xml:space="preserve">(CF2R) </w:t>
              </w:r>
              <w:r w:rsidRPr="00BA699E">
                <w:rPr>
                  <w:rFonts w:ascii="Calibri" w:hAnsi="Calibri"/>
                  <w:sz w:val="18"/>
                  <w:szCs w:val="18"/>
                </w:rPr>
                <w:t>signed and submitted by the person(s) responsible for the construction or installation</w:t>
              </w:r>
              <w:r w:rsidRPr="00907289">
                <w:rPr>
                  <w:rFonts w:ascii="Calibri" w:hAnsi="Calibri"/>
                  <w:sz w:val="18"/>
                  <w:szCs w:val="18"/>
                </w:rPr>
                <w:t xml:space="preserve"> conforms to the requirements specified on the Certificate(s) of Compliance (</w:t>
              </w:r>
              <w:r>
                <w:rPr>
                  <w:rFonts w:ascii="Calibri" w:hAnsi="Calibri"/>
                  <w:sz w:val="18"/>
                  <w:szCs w:val="18"/>
                </w:rPr>
                <w:t>CF1R</w:t>
              </w:r>
              <w:r w:rsidRPr="00907289">
                <w:rPr>
                  <w:rFonts w:ascii="Calibri" w:hAnsi="Calibri"/>
                  <w:sz w:val="18"/>
                  <w:szCs w:val="18"/>
                </w:rPr>
                <w:t>) approved by the enforcement agency.</w:t>
              </w:r>
            </w:ins>
          </w:p>
          <w:p w14:paraId="5616E54D" w14:textId="77777777" w:rsidR="00CD200B" w:rsidRPr="00BA699E" w:rsidRDefault="00CD200B" w:rsidP="00CD200B">
            <w:pPr>
              <w:pStyle w:val="p2"/>
              <w:keepNext/>
              <w:numPr>
                <w:ilvl w:val="0"/>
                <w:numId w:val="26"/>
              </w:numPr>
              <w:tabs>
                <w:tab w:val="clear" w:pos="357"/>
              </w:tabs>
              <w:spacing w:line="240" w:lineRule="auto"/>
              <w:ind w:right="90"/>
              <w:rPr>
                <w:ins w:id="964" w:author="Balneg, Ronald@Energy" w:date="2018-11-21T10:49:00Z"/>
                <w:rFonts w:ascii="Calibri" w:hAnsi="Calibri"/>
                <w:sz w:val="18"/>
                <w:szCs w:val="18"/>
              </w:rPr>
            </w:pPr>
            <w:ins w:id="965" w:author="Balneg, Ronald@Energy" w:date="2018-11-21T10:49:00Z">
              <w:r w:rsidRPr="00760262">
                <w:rPr>
                  <w:rFonts w:ascii="Calibri" w:hAnsi="Calibri"/>
                  <w:sz w:val="18"/>
                  <w:szCs w:val="18"/>
                </w:rPr>
                <w:t xml:space="preserve">I will ensure that a </w:t>
              </w:r>
              <w:r>
                <w:rPr>
                  <w:rFonts w:ascii="Calibri" w:hAnsi="Calibri"/>
                  <w:sz w:val="18"/>
                  <w:szCs w:val="18"/>
                </w:rPr>
                <w:t>registered</w:t>
              </w:r>
              <w:r w:rsidRPr="00760262">
                <w:rPr>
                  <w:rFonts w:ascii="Calibri" w:hAnsi="Calibri"/>
                  <w:sz w:val="18"/>
                  <w:szCs w:val="18"/>
                </w:rPr>
                <w:t xml:space="preserve"> copy of this Certificate of </w:t>
              </w:r>
              <w:r>
                <w:rPr>
                  <w:rFonts w:ascii="Calibri" w:hAnsi="Calibri"/>
                  <w:sz w:val="18"/>
                  <w:szCs w:val="18"/>
                </w:rPr>
                <w:t>Verification</w:t>
              </w:r>
              <w:r w:rsidRPr="00760262">
                <w:rPr>
                  <w:rFonts w:ascii="Calibri" w:hAnsi="Calibri"/>
                  <w:sz w:val="18"/>
                  <w:szCs w:val="18"/>
                </w:rPr>
                <w:t xml:space="preserve"> shall be posted, or made available with the building permit(s) issued for the building, and made available to the enforcement agency f</w:t>
              </w:r>
              <w:r>
                <w:rPr>
                  <w:rFonts w:ascii="Calibri" w:hAnsi="Calibri"/>
                  <w:sz w:val="18"/>
                  <w:szCs w:val="18"/>
                </w:rPr>
                <w:t xml:space="preserve">or all applicable inspections. </w:t>
              </w:r>
              <w:r w:rsidRPr="00760262">
                <w:rPr>
                  <w:rFonts w:ascii="Calibri" w:hAnsi="Calibri"/>
                  <w:sz w:val="18"/>
                  <w:szCs w:val="18"/>
                </w:rPr>
                <w:t xml:space="preserve">I understand that a </w:t>
              </w:r>
              <w:r>
                <w:rPr>
                  <w:rFonts w:ascii="Calibri" w:hAnsi="Calibri"/>
                  <w:sz w:val="18"/>
                  <w:szCs w:val="18"/>
                </w:rPr>
                <w:t>registered</w:t>
              </w:r>
              <w:r w:rsidRPr="00760262">
                <w:rPr>
                  <w:rFonts w:ascii="Calibri" w:hAnsi="Calibri"/>
                  <w:sz w:val="18"/>
                  <w:szCs w:val="18"/>
                </w:rPr>
                <w:t xml:space="preserve"> copy of this Certificate of </w:t>
              </w:r>
              <w:r>
                <w:rPr>
                  <w:rFonts w:ascii="Calibri" w:hAnsi="Calibri"/>
                  <w:sz w:val="18"/>
                  <w:szCs w:val="18"/>
                </w:rPr>
                <w:t>Verification</w:t>
              </w:r>
              <w:r w:rsidRPr="00760262">
                <w:rPr>
                  <w:rFonts w:ascii="Calibri" w:hAnsi="Calibri"/>
                  <w:sz w:val="18"/>
                  <w:szCs w:val="18"/>
                </w:rPr>
                <w:t xml:space="preserve"> is required to be included with the documentation the builder provides to the building owner at occupancy.</w:t>
              </w:r>
              <w:r w:rsidRPr="008E6C57">
                <w:rPr>
                  <w:rFonts w:ascii="Calibri" w:hAnsi="Calibri"/>
                  <w:sz w:val="18"/>
                  <w:szCs w:val="18"/>
                </w:rPr>
                <w:t xml:space="preserve">  </w:t>
              </w:r>
            </w:ins>
          </w:p>
        </w:tc>
      </w:tr>
      <w:tr w:rsidR="00CD200B" w:rsidRPr="00026C7B" w14:paraId="4CEEFEAB" w14:textId="77777777" w:rsidTr="00651EE2">
        <w:tblPrEx>
          <w:tblCellMar>
            <w:left w:w="115" w:type="dxa"/>
            <w:right w:w="115" w:type="dxa"/>
          </w:tblCellMar>
        </w:tblPrEx>
        <w:trPr>
          <w:trHeight w:val="278"/>
          <w:ins w:id="966" w:author="Balneg, Ronald@Energy" w:date="2018-11-21T10:49:00Z"/>
        </w:trPr>
        <w:tc>
          <w:tcPr>
            <w:tcW w:w="10768" w:type="dxa"/>
            <w:gridSpan w:val="4"/>
            <w:vAlign w:val="center"/>
          </w:tcPr>
          <w:p w14:paraId="6B4EE689" w14:textId="77777777" w:rsidR="00CD200B" w:rsidRPr="00026C7B" w:rsidRDefault="00CD200B" w:rsidP="00651EE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67" w:author="Balneg, Ronald@Energy" w:date="2018-11-21T10:49:00Z"/>
                <w:rFonts w:ascii="Calibri" w:hAnsi="Calibri" w:cs="Arial"/>
                <w:b/>
                <w:caps/>
                <w:sz w:val="18"/>
                <w:szCs w:val="18"/>
              </w:rPr>
            </w:pPr>
            <w:ins w:id="968" w:author="Balneg, Ronald@Energy" w:date="2018-11-21T10:49:00Z">
              <w:r w:rsidRPr="00026C7B">
                <w:rPr>
                  <w:rFonts w:ascii="Calibri" w:hAnsi="Calibri" w:cs="Arial"/>
                  <w:b/>
                  <w:caps/>
                  <w:sz w:val="18"/>
                  <w:szCs w:val="18"/>
                </w:rPr>
                <w:t>BUILDER OR INSTALLER INFORMATION AS SHOWN ON THE CERTIFICATE</w:t>
              </w:r>
              <w:r>
                <w:rPr>
                  <w:rFonts w:ascii="Calibri" w:hAnsi="Calibri" w:cs="Arial"/>
                  <w:b/>
                  <w:caps/>
                  <w:sz w:val="18"/>
                  <w:szCs w:val="18"/>
                </w:rPr>
                <w:t xml:space="preserve"> OF INSTALLATION</w:t>
              </w:r>
            </w:ins>
          </w:p>
        </w:tc>
      </w:tr>
      <w:tr w:rsidR="00CD200B" w:rsidRPr="008223A4" w14:paraId="0B01FE63" w14:textId="77777777" w:rsidTr="00651EE2">
        <w:tblPrEx>
          <w:tblCellMar>
            <w:left w:w="115" w:type="dxa"/>
            <w:right w:w="115" w:type="dxa"/>
          </w:tblCellMar>
        </w:tblPrEx>
        <w:trPr>
          <w:trHeight w:hRule="exact" w:val="360"/>
          <w:ins w:id="969" w:author="Balneg, Ronald@Energy" w:date="2018-11-21T10:49:00Z"/>
        </w:trPr>
        <w:tc>
          <w:tcPr>
            <w:tcW w:w="10768" w:type="dxa"/>
            <w:gridSpan w:val="4"/>
            <w:vAlign w:val="center"/>
          </w:tcPr>
          <w:p w14:paraId="07ACCB5A" w14:textId="77777777" w:rsidR="00CD200B" w:rsidRPr="008223A4" w:rsidRDefault="00CD200B" w:rsidP="00651EE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970" w:author="Balneg, Ronald@Energy" w:date="2018-11-21T10:49:00Z"/>
                <w:rFonts w:ascii="Calibri" w:hAnsi="Calibri"/>
                <w:sz w:val="14"/>
                <w:szCs w:val="14"/>
              </w:rPr>
            </w:pPr>
            <w:ins w:id="971" w:author="Balneg, Ronald@Energy" w:date="2018-11-21T10:49:00Z">
              <w:r w:rsidRPr="008223A4">
                <w:rPr>
                  <w:rFonts w:ascii="Calibri" w:hAnsi="Calibri"/>
                  <w:sz w:val="14"/>
                  <w:szCs w:val="14"/>
                </w:rPr>
                <w:t>Company N</w:t>
              </w:r>
              <w:r>
                <w:rPr>
                  <w:rFonts w:ascii="Calibri" w:hAnsi="Calibri"/>
                  <w:sz w:val="14"/>
                  <w:szCs w:val="14"/>
                </w:rPr>
                <w:t>ame (Installing Subcontractor,</w:t>
              </w:r>
              <w:r w:rsidRPr="008223A4">
                <w:rPr>
                  <w:rFonts w:ascii="Calibri" w:hAnsi="Calibri"/>
                  <w:sz w:val="14"/>
                  <w:szCs w:val="14"/>
                </w:rPr>
                <w:t xml:space="preserve"> General Contractor</w:t>
              </w:r>
              <w:r>
                <w:rPr>
                  <w:rFonts w:ascii="Calibri" w:hAnsi="Calibri"/>
                  <w:sz w:val="14"/>
                  <w:szCs w:val="14"/>
                </w:rPr>
                <w:t>,</w:t>
              </w:r>
              <w:r w:rsidRPr="008223A4">
                <w:rPr>
                  <w:rFonts w:ascii="Calibri" w:hAnsi="Calibri"/>
                  <w:sz w:val="14"/>
                  <w:szCs w:val="14"/>
                </w:rPr>
                <w:t xml:space="preserve"> or Builder/Owner):</w:t>
              </w:r>
            </w:ins>
          </w:p>
        </w:tc>
      </w:tr>
      <w:tr w:rsidR="00CD200B" w:rsidRPr="008223A4" w14:paraId="5ED8E09F" w14:textId="77777777" w:rsidTr="00651EE2">
        <w:tblPrEx>
          <w:tblCellMar>
            <w:left w:w="115" w:type="dxa"/>
            <w:right w:w="115" w:type="dxa"/>
          </w:tblCellMar>
        </w:tblPrEx>
        <w:trPr>
          <w:trHeight w:hRule="exact" w:val="360"/>
          <w:ins w:id="972" w:author="Balneg, Ronald@Energy" w:date="2018-11-21T10:49:00Z"/>
        </w:trPr>
        <w:tc>
          <w:tcPr>
            <w:tcW w:w="5384" w:type="dxa"/>
            <w:gridSpan w:val="2"/>
          </w:tcPr>
          <w:p w14:paraId="6688C267" w14:textId="77777777" w:rsidR="00CD200B" w:rsidRPr="008223A4" w:rsidRDefault="00CD200B" w:rsidP="00651EE2">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973" w:author="Balneg, Ronald@Energy" w:date="2018-11-21T10:49:00Z"/>
                <w:rFonts w:ascii="Calibri" w:hAnsi="Calibri"/>
                <w:sz w:val="14"/>
                <w:szCs w:val="14"/>
              </w:rPr>
            </w:pPr>
            <w:ins w:id="974" w:author="Balneg, Ronald@Energy" w:date="2018-11-21T10:49:00Z">
              <w:r w:rsidRPr="008223A4">
                <w:rPr>
                  <w:rFonts w:ascii="Calibri" w:hAnsi="Calibri"/>
                  <w:sz w:val="14"/>
                  <w:szCs w:val="14"/>
                </w:rPr>
                <w:t xml:space="preserve">Responsible </w:t>
              </w:r>
              <w:r>
                <w:rPr>
                  <w:rFonts w:ascii="Calibri" w:hAnsi="Calibri"/>
                  <w:sz w:val="14"/>
                  <w:szCs w:val="14"/>
                </w:rPr>
                <w:t>Builder or Installer</w:t>
              </w:r>
              <w:r w:rsidRPr="008223A4">
                <w:rPr>
                  <w:rFonts w:ascii="Calibri" w:hAnsi="Calibri"/>
                  <w:sz w:val="14"/>
                  <w:szCs w:val="14"/>
                </w:rPr>
                <w:t xml:space="preserve"> Name:</w:t>
              </w:r>
            </w:ins>
          </w:p>
        </w:tc>
        <w:tc>
          <w:tcPr>
            <w:tcW w:w="5384" w:type="dxa"/>
            <w:gridSpan w:val="2"/>
          </w:tcPr>
          <w:p w14:paraId="2796CA3A" w14:textId="77777777" w:rsidR="00CD200B" w:rsidRPr="008223A4" w:rsidRDefault="00CD200B" w:rsidP="00651EE2">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75" w:author="Balneg, Ronald@Energy" w:date="2018-11-21T10:49:00Z"/>
                <w:rFonts w:ascii="Calibri" w:hAnsi="Calibri"/>
                <w:sz w:val="14"/>
                <w:szCs w:val="14"/>
              </w:rPr>
            </w:pPr>
            <w:ins w:id="976" w:author="Balneg, Ronald@Energy" w:date="2018-11-21T10:49:00Z">
              <w:r w:rsidRPr="008223A4">
                <w:rPr>
                  <w:rFonts w:ascii="Calibri" w:hAnsi="Calibri"/>
                  <w:sz w:val="14"/>
                  <w:szCs w:val="14"/>
                </w:rPr>
                <w:t>CSLB License:</w:t>
              </w:r>
            </w:ins>
          </w:p>
        </w:tc>
      </w:tr>
      <w:tr w:rsidR="00CD200B" w:rsidRPr="001B6B55" w14:paraId="1EC9BEC0" w14:textId="77777777" w:rsidTr="00651EE2">
        <w:tblPrEx>
          <w:tblCellMar>
            <w:left w:w="108" w:type="dxa"/>
            <w:right w:w="108" w:type="dxa"/>
          </w:tblCellMar>
        </w:tblPrEx>
        <w:trPr>
          <w:trHeight w:hRule="exact" w:val="288"/>
          <w:ins w:id="977" w:author="Balneg, Ronald@Energy" w:date="2018-11-21T10:49:00Z"/>
        </w:trPr>
        <w:tc>
          <w:tcPr>
            <w:tcW w:w="10768" w:type="dxa"/>
            <w:gridSpan w:val="4"/>
            <w:vAlign w:val="center"/>
          </w:tcPr>
          <w:p w14:paraId="412E0D87" w14:textId="77777777" w:rsidR="00CD200B" w:rsidRPr="001B6B55" w:rsidRDefault="00CD200B" w:rsidP="00651EE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978" w:author="Balneg, Ronald@Energy" w:date="2018-11-21T10:49:00Z"/>
                <w:rFonts w:ascii="Calibri" w:hAnsi="Calibri"/>
                <w:sz w:val="14"/>
                <w:szCs w:val="14"/>
              </w:rPr>
            </w:pPr>
            <w:ins w:id="979" w:author="Balneg, Ronald@Energy" w:date="2018-11-21T10:49:00Z">
              <w:r>
                <w:rPr>
                  <w:rFonts w:ascii="Calibri" w:hAnsi="Calibri" w:cs="Arial"/>
                  <w:b/>
                  <w:caps/>
                  <w:sz w:val="18"/>
                  <w:szCs w:val="18"/>
                </w:rPr>
                <w:t>HERS PROVIDER DATA REGISTRY INFORMATION</w:t>
              </w:r>
            </w:ins>
          </w:p>
        </w:tc>
      </w:tr>
      <w:tr w:rsidR="00CD200B" w:rsidRPr="008223A4" w14:paraId="4805880E" w14:textId="77777777" w:rsidTr="00651EE2">
        <w:tblPrEx>
          <w:tblCellMar>
            <w:left w:w="108" w:type="dxa"/>
            <w:right w:w="108" w:type="dxa"/>
          </w:tblCellMar>
        </w:tblPrEx>
        <w:trPr>
          <w:trHeight w:hRule="exact" w:val="360"/>
          <w:ins w:id="980" w:author="Balneg, Ronald@Energy" w:date="2018-11-21T10:49:00Z"/>
        </w:trPr>
        <w:tc>
          <w:tcPr>
            <w:tcW w:w="5391" w:type="dxa"/>
            <w:gridSpan w:val="3"/>
          </w:tcPr>
          <w:p w14:paraId="3CA782E6" w14:textId="77777777" w:rsidR="00CD200B" w:rsidRPr="008223A4" w:rsidRDefault="00CD200B" w:rsidP="00651EE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81" w:author="Balneg, Ronald@Energy" w:date="2018-11-21T10:49:00Z"/>
                <w:rFonts w:ascii="Calibri" w:hAnsi="Calibri"/>
                <w:sz w:val="14"/>
                <w:szCs w:val="14"/>
              </w:rPr>
            </w:pPr>
            <w:ins w:id="982" w:author="Balneg, Ronald@Energy" w:date="2018-11-21T10:49:00Z">
              <w:r>
                <w:rPr>
                  <w:rFonts w:ascii="Calibri" w:hAnsi="Calibri"/>
                  <w:sz w:val="14"/>
                  <w:szCs w:val="14"/>
                </w:rPr>
                <w:t>Sample Group Number</w:t>
              </w:r>
              <w:r w:rsidRPr="008223A4">
                <w:rPr>
                  <w:rFonts w:ascii="Calibri" w:hAnsi="Calibri"/>
                  <w:sz w:val="14"/>
                  <w:szCs w:val="14"/>
                </w:rPr>
                <w:t xml:space="preserve"> (if applicable):</w:t>
              </w:r>
            </w:ins>
          </w:p>
        </w:tc>
        <w:tc>
          <w:tcPr>
            <w:tcW w:w="5377" w:type="dxa"/>
          </w:tcPr>
          <w:p w14:paraId="01557F69" w14:textId="77777777" w:rsidR="00CD200B" w:rsidRPr="008223A4" w:rsidRDefault="00CD200B" w:rsidP="00651EE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83" w:author="Balneg, Ronald@Energy" w:date="2018-11-21T10:49:00Z"/>
                <w:rFonts w:ascii="Calibri" w:hAnsi="Calibri"/>
                <w:sz w:val="14"/>
                <w:szCs w:val="14"/>
              </w:rPr>
            </w:pPr>
            <w:ins w:id="984" w:author="Balneg, Ronald@Energy" w:date="2018-11-21T10:49:00Z">
              <w:r w:rsidRPr="00C637A7">
                <w:rPr>
                  <w:rFonts w:ascii="Calibri" w:hAnsi="Calibri"/>
                  <w:sz w:val="14"/>
                  <w:szCs w:val="14"/>
                </w:rPr>
                <w:t>Dwelling Test Status in Sample Group (if applicable)</w:t>
              </w:r>
            </w:ins>
          </w:p>
        </w:tc>
      </w:tr>
      <w:tr w:rsidR="00CD200B" w:rsidRPr="001B6B55" w14:paraId="424CC798" w14:textId="77777777" w:rsidTr="00651EE2">
        <w:tblPrEx>
          <w:tblCellMar>
            <w:left w:w="108" w:type="dxa"/>
            <w:right w:w="108" w:type="dxa"/>
          </w:tblCellMar>
        </w:tblPrEx>
        <w:trPr>
          <w:trHeight w:val="288"/>
          <w:ins w:id="985" w:author="Balneg, Ronald@Energy" w:date="2018-11-21T10:49:00Z"/>
        </w:trPr>
        <w:tc>
          <w:tcPr>
            <w:tcW w:w="10768" w:type="dxa"/>
            <w:gridSpan w:val="4"/>
            <w:vAlign w:val="center"/>
          </w:tcPr>
          <w:p w14:paraId="174161AC" w14:textId="77777777" w:rsidR="00CD200B" w:rsidRPr="001B6B55" w:rsidRDefault="00CD200B" w:rsidP="00651EE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986" w:author="Balneg, Ronald@Energy" w:date="2018-11-21T10:49:00Z"/>
                <w:rFonts w:ascii="Calibri" w:hAnsi="Calibri"/>
                <w:sz w:val="14"/>
                <w:szCs w:val="14"/>
              </w:rPr>
            </w:pPr>
            <w:ins w:id="987" w:author="Balneg, Ronald@Energy" w:date="2018-11-21T10:49:00Z">
              <w:r>
                <w:rPr>
                  <w:rFonts w:ascii="Calibri" w:hAnsi="Calibri" w:cs="Arial"/>
                  <w:b/>
                  <w:caps/>
                  <w:sz w:val="18"/>
                  <w:szCs w:val="18"/>
                </w:rPr>
                <w:t>HERS RATER INFORMATION</w:t>
              </w:r>
            </w:ins>
          </w:p>
        </w:tc>
      </w:tr>
      <w:tr w:rsidR="00CD200B" w:rsidRPr="008223A4" w14:paraId="77BDA5BF" w14:textId="77777777" w:rsidTr="00651EE2">
        <w:tblPrEx>
          <w:tblCellMar>
            <w:left w:w="108" w:type="dxa"/>
            <w:right w:w="108" w:type="dxa"/>
          </w:tblCellMar>
        </w:tblPrEx>
        <w:trPr>
          <w:trHeight w:hRule="exact" w:val="360"/>
          <w:ins w:id="988" w:author="Balneg, Ronald@Energy" w:date="2018-11-21T10:49:00Z"/>
        </w:trPr>
        <w:tc>
          <w:tcPr>
            <w:tcW w:w="10768" w:type="dxa"/>
            <w:gridSpan w:val="4"/>
          </w:tcPr>
          <w:p w14:paraId="1691F055" w14:textId="77777777" w:rsidR="00CD200B" w:rsidRPr="008223A4" w:rsidRDefault="00CD200B" w:rsidP="00651EE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989" w:author="Balneg, Ronald@Energy" w:date="2018-11-21T10:49:00Z"/>
                <w:rFonts w:ascii="Calibri" w:hAnsi="Calibri"/>
                <w:sz w:val="14"/>
                <w:szCs w:val="14"/>
              </w:rPr>
            </w:pPr>
            <w:ins w:id="990" w:author="Balneg, Ronald@Energy" w:date="2018-11-21T10:49:00Z">
              <w:r w:rsidRPr="008223A4">
                <w:rPr>
                  <w:rFonts w:ascii="Calibri" w:hAnsi="Calibri"/>
                  <w:sz w:val="14"/>
                  <w:szCs w:val="14"/>
                </w:rPr>
                <w:t>HERS Rater Company Name:</w:t>
              </w:r>
            </w:ins>
          </w:p>
        </w:tc>
      </w:tr>
      <w:tr w:rsidR="00CD200B" w:rsidRPr="008223A4" w14:paraId="2EA5C3B8" w14:textId="77777777" w:rsidTr="00651EE2">
        <w:tblPrEx>
          <w:tblCellMar>
            <w:left w:w="108" w:type="dxa"/>
            <w:right w:w="108" w:type="dxa"/>
          </w:tblCellMar>
        </w:tblPrEx>
        <w:trPr>
          <w:trHeight w:hRule="exact" w:val="360"/>
          <w:ins w:id="991" w:author="Balneg, Ronald@Energy" w:date="2018-11-21T10:49:00Z"/>
        </w:trPr>
        <w:tc>
          <w:tcPr>
            <w:tcW w:w="5391" w:type="dxa"/>
            <w:gridSpan w:val="3"/>
          </w:tcPr>
          <w:p w14:paraId="418C8B6B" w14:textId="77777777" w:rsidR="00CD200B" w:rsidRPr="008223A4" w:rsidRDefault="00CD200B" w:rsidP="00651EE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992" w:author="Balneg, Ronald@Energy" w:date="2018-11-21T10:49:00Z"/>
                <w:rFonts w:ascii="Calibri" w:hAnsi="Calibri"/>
                <w:sz w:val="14"/>
                <w:szCs w:val="14"/>
              </w:rPr>
            </w:pPr>
            <w:ins w:id="993" w:author="Balneg, Ronald@Energy" w:date="2018-11-21T10:49:00Z">
              <w:r w:rsidRPr="008223A4">
                <w:rPr>
                  <w:rFonts w:ascii="Calibri" w:hAnsi="Calibri"/>
                  <w:sz w:val="14"/>
                  <w:szCs w:val="14"/>
                </w:rPr>
                <w:t xml:space="preserve">Responsible </w:t>
              </w:r>
              <w:r>
                <w:rPr>
                  <w:rFonts w:ascii="Calibri" w:hAnsi="Calibri"/>
                  <w:sz w:val="14"/>
                  <w:szCs w:val="14"/>
                </w:rPr>
                <w:t>Rater</w:t>
              </w:r>
              <w:r w:rsidRPr="008223A4">
                <w:rPr>
                  <w:rFonts w:ascii="Calibri" w:hAnsi="Calibri"/>
                  <w:sz w:val="14"/>
                  <w:szCs w:val="14"/>
                </w:rPr>
                <w:t xml:space="preserve"> Name:</w:t>
              </w:r>
            </w:ins>
          </w:p>
        </w:tc>
        <w:tc>
          <w:tcPr>
            <w:tcW w:w="5377" w:type="dxa"/>
          </w:tcPr>
          <w:p w14:paraId="47CD6B9A" w14:textId="77777777" w:rsidR="00CD200B" w:rsidRPr="008223A4" w:rsidRDefault="00CD200B" w:rsidP="00651EE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994" w:author="Balneg, Ronald@Energy" w:date="2018-11-21T10:49:00Z"/>
                <w:rFonts w:ascii="Calibri" w:hAnsi="Calibri"/>
                <w:sz w:val="14"/>
                <w:szCs w:val="14"/>
              </w:rPr>
            </w:pPr>
            <w:ins w:id="995" w:author="Balneg, Ronald@Energy" w:date="2018-11-21T10:49:00Z">
              <w:r w:rsidRPr="008223A4">
                <w:rPr>
                  <w:rFonts w:ascii="Calibri" w:hAnsi="Calibri"/>
                  <w:sz w:val="14"/>
                  <w:szCs w:val="14"/>
                </w:rPr>
                <w:t>Responsible Rater Signature:</w:t>
              </w:r>
            </w:ins>
          </w:p>
        </w:tc>
      </w:tr>
      <w:tr w:rsidR="00CD200B" w:rsidRPr="008223A4" w14:paraId="6E005AFD" w14:textId="77777777" w:rsidTr="00651EE2">
        <w:tblPrEx>
          <w:tblCellMar>
            <w:left w:w="108" w:type="dxa"/>
            <w:right w:w="108" w:type="dxa"/>
          </w:tblCellMar>
        </w:tblPrEx>
        <w:trPr>
          <w:trHeight w:hRule="exact" w:val="360"/>
          <w:ins w:id="996" w:author="Balneg, Ronald@Energy" w:date="2018-11-21T10:49:00Z"/>
        </w:trPr>
        <w:tc>
          <w:tcPr>
            <w:tcW w:w="5391" w:type="dxa"/>
            <w:gridSpan w:val="3"/>
          </w:tcPr>
          <w:p w14:paraId="28523C57" w14:textId="77777777" w:rsidR="00CD200B" w:rsidRPr="008223A4" w:rsidRDefault="00CD200B" w:rsidP="00651EE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997" w:author="Balneg, Ronald@Energy" w:date="2018-11-21T10:49:00Z"/>
                <w:rFonts w:ascii="Calibri" w:hAnsi="Calibri"/>
                <w:sz w:val="14"/>
                <w:szCs w:val="14"/>
              </w:rPr>
            </w:pPr>
            <w:ins w:id="998" w:author="Balneg, Ronald@Energy" w:date="2018-11-21T10:49:00Z">
              <w:r>
                <w:rPr>
                  <w:rFonts w:ascii="Calibri" w:hAnsi="Calibri"/>
                  <w:sz w:val="14"/>
                  <w:szCs w:val="14"/>
                </w:rPr>
                <w:t>Responsible Rater</w:t>
              </w:r>
              <w:r w:rsidRPr="008223A4">
                <w:rPr>
                  <w:rFonts w:ascii="Calibri" w:hAnsi="Calibri"/>
                  <w:sz w:val="14"/>
                  <w:szCs w:val="14"/>
                </w:rPr>
                <w:t xml:space="preserve"> Certification Number w/ this HERS Provider</w:t>
              </w:r>
              <w:r>
                <w:rPr>
                  <w:rFonts w:ascii="Calibri" w:hAnsi="Calibri"/>
                  <w:sz w:val="14"/>
                  <w:szCs w:val="14"/>
                </w:rPr>
                <w:t>:</w:t>
              </w:r>
            </w:ins>
          </w:p>
        </w:tc>
        <w:tc>
          <w:tcPr>
            <w:tcW w:w="5377" w:type="dxa"/>
          </w:tcPr>
          <w:p w14:paraId="75E1AEEB" w14:textId="77777777" w:rsidR="00CD200B" w:rsidRPr="008223A4" w:rsidRDefault="00CD200B" w:rsidP="00651EE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999" w:author="Balneg, Ronald@Energy" w:date="2018-11-21T10:49:00Z"/>
                <w:rFonts w:ascii="Calibri" w:hAnsi="Calibri"/>
                <w:sz w:val="14"/>
                <w:szCs w:val="14"/>
              </w:rPr>
            </w:pPr>
            <w:ins w:id="1000" w:author="Balneg, Ronald@Energy" w:date="2018-11-21T10:49:00Z">
              <w:r w:rsidRPr="008223A4">
                <w:rPr>
                  <w:rFonts w:ascii="Calibri" w:hAnsi="Calibri"/>
                  <w:sz w:val="14"/>
                  <w:szCs w:val="14"/>
                </w:rPr>
                <w:t>Date Signed:</w:t>
              </w:r>
            </w:ins>
          </w:p>
        </w:tc>
      </w:tr>
    </w:tbl>
    <w:p w14:paraId="64A68589" w14:textId="77777777" w:rsidR="00CD200B" w:rsidRDefault="00CD200B" w:rsidP="009B5C14">
      <w:pPr>
        <w:jc w:val="center"/>
        <w:rPr>
          <w:ins w:id="1001" w:author="Balneg, Ronald@Energy" w:date="2018-11-21T10:49:00Z"/>
          <w:rFonts w:ascii="Calibri" w:hAnsi="Calibri"/>
          <w:b/>
          <w:szCs w:val="18"/>
        </w:rPr>
      </w:pPr>
    </w:p>
    <w:p w14:paraId="7B589089" w14:textId="77777777" w:rsidR="00CD200B" w:rsidRDefault="00CD200B" w:rsidP="009B5C14">
      <w:pPr>
        <w:jc w:val="center"/>
        <w:rPr>
          <w:ins w:id="1002" w:author="Balneg, Ronald@Energy" w:date="2018-11-21T10:49:00Z"/>
          <w:rFonts w:ascii="Calibri" w:hAnsi="Calibri"/>
          <w:b/>
          <w:szCs w:val="18"/>
        </w:rPr>
      </w:pPr>
    </w:p>
    <w:p w14:paraId="7A17F8CC" w14:textId="77777777" w:rsidR="00CD200B" w:rsidRDefault="00CD200B" w:rsidP="009B5C14">
      <w:pPr>
        <w:jc w:val="center"/>
        <w:rPr>
          <w:ins w:id="1003" w:author="Balneg, Ronald@Energy" w:date="2018-11-21T10:49:00Z"/>
          <w:rFonts w:ascii="Calibri" w:hAnsi="Calibri"/>
          <w:b/>
          <w:szCs w:val="18"/>
        </w:rPr>
      </w:pPr>
    </w:p>
    <w:p w14:paraId="3B716EF2" w14:textId="77777777" w:rsidR="00CD200B" w:rsidRDefault="00CD200B" w:rsidP="009B5C14">
      <w:pPr>
        <w:jc w:val="center"/>
        <w:rPr>
          <w:ins w:id="1004" w:author="Balneg, Ronald@Energy" w:date="2018-11-21T10:49:00Z"/>
          <w:rFonts w:ascii="Calibri" w:hAnsi="Calibri"/>
          <w:b/>
          <w:szCs w:val="18"/>
        </w:rPr>
      </w:pPr>
    </w:p>
    <w:p w14:paraId="0C79FDF3" w14:textId="77777777" w:rsidR="00CD200B" w:rsidRDefault="00CD200B" w:rsidP="009B5C14">
      <w:pPr>
        <w:jc w:val="center"/>
        <w:rPr>
          <w:ins w:id="1005" w:author="Balneg, Ronald@Energy" w:date="2018-11-21T10:49:00Z"/>
          <w:rFonts w:ascii="Calibri" w:hAnsi="Calibri"/>
          <w:b/>
          <w:szCs w:val="18"/>
        </w:rPr>
      </w:pPr>
    </w:p>
    <w:p w14:paraId="4701D30E" w14:textId="77777777" w:rsidR="00CD200B" w:rsidRDefault="00CD200B" w:rsidP="009B5C14">
      <w:pPr>
        <w:jc w:val="center"/>
        <w:rPr>
          <w:ins w:id="1006" w:author="Balneg, Ronald@Energy" w:date="2018-11-21T10:49:00Z"/>
          <w:rFonts w:ascii="Calibri" w:hAnsi="Calibri"/>
          <w:b/>
          <w:szCs w:val="18"/>
        </w:rPr>
      </w:pPr>
    </w:p>
    <w:p w14:paraId="619E07B6" w14:textId="77777777" w:rsidR="00CD200B" w:rsidRDefault="00CD200B" w:rsidP="009B5C14">
      <w:pPr>
        <w:jc w:val="center"/>
        <w:rPr>
          <w:ins w:id="1007" w:author="Balneg, Ronald@Energy" w:date="2018-11-21T10:49:00Z"/>
          <w:rFonts w:ascii="Calibri" w:hAnsi="Calibri"/>
          <w:b/>
          <w:szCs w:val="18"/>
        </w:rPr>
      </w:pPr>
    </w:p>
    <w:p w14:paraId="0F33B360" w14:textId="77777777" w:rsidR="00670799" w:rsidRDefault="00670799" w:rsidP="009B5C14">
      <w:pPr>
        <w:jc w:val="center"/>
        <w:rPr>
          <w:rFonts w:ascii="Calibri" w:hAnsi="Calibri"/>
          <w:b/>
          <w:szCs w:val="18"/>
        </w:rPr>
        <w:sectPr w:rsidR="00670799" w:rsidSect="00670799">
          <w:headerReference w:type="even" r:id="rId8"/>
          <w:headerReference w:type="default" r:id="rId9"/>
          <w:footerReference w:type="default" r:id="rId10"/>
          <w:headerReference w:type="first" r:id="rId11"/>
          <w:pgSz w:w="12240" w:h="15840" w:code="1"/>
          <w:pgMar w:top="375" w:right="720" w:bottom="720" w:left="720" w:header="360" w:footer="576" w:gutter="0"/>
          <w:pgNumType w:start="1"/>
          <w:cols w:space="720"/>
          <w:docGrid w:linePitch="272"/>
        </w:sectPr>
      </w:pPr>
    </w:p>
    <w:p w14:paraId="4A3A5B11" w14:textId="48D7ABEE" w:rsidR="00EA01F0" w:rsidRPr="002F4374" w:rsidRDefault="009B5C14" w:rsidP="009B5C14">
      <w:pPr>
        <w:jc w:val="center"/>
        <w:rPr>
          <w:rFonts w:ascii="Calibri" w:hAnsi="Calibri"/>
          <w:b/>
          <w:szCs w:val="18"/>
        </w:rPr>
      </w:pPr>
      <w:r w:rsidRPr="002F4374">
        <w:rPr>
          <w:rFonts w:ascii="Calibri" w:hAnsi="Calibri"/>
          <w:b/>
          <w:szCs w:val="18"/>
        </w:rPr>
        <w:lastRenderedPageBreak/>
        <w:t>CF</w:t>
      </w:r>
      <w:del w:id="1063" w:author="Balneg, Ronald@Energy" w:date="2018-11-21T10:51:00Z">
        <w:r w:rsidRPr="002F4374" w:rsidDel="00CD200B">
          <w:rPr>
            <w:rFonts w:ascii="Calibri" w:hAnsi="Calibri"/>
            <w:b/>
            <w:szCs w:val="18"/>
          </w:rPr>
          <w:delText>2</w:delText>
        </w:r>
      </w:del>
      <w:ins w:id="1064" w:author="Balneg, Ronald@Energy" w:date="2018-11-21T10:51:00Z">
        <w:r w:rsidR="00CD200B">
          <w:rPr>
            <w:rFonts w:ascii="Calibri" w:hAnsi="Calibri"/>
            <w:b/>
            <w:szCs w:val="18"/>
          </w:rPr>
          <w:t>3</w:t>
        </w:r>
      </w:ins>
      <w:r w:rsidRPr="002F4374">
        <w:rPr>
          <w:rFonts w:ascii="Calibri" w:hAnsi="Calibri"/>
          <w:b/>
          <w:szCs w:val="18"/>
        </w:rPr>
        <w:t>R-</w:t>
      </w:r>
      <w:del w:id="1065" w:author="Balneg, Ronald@Energy" w:date="2018-11-21T09:20:00Z">
        <w:r w:rsidRPr="002F4374" w:rsidDel="00672313">
          <w:rPr>
            <w:rFonts w:ascii="Calibri" w:hAnsi="Calibri"/>
            <w:b/>
            <w:szCs w:val="18"/>
          </w:rPr>
          <w:delText>ENV-20a</w:delText>
        </w:r>
      </w:del>
      <w:ins w:id="1066" w:author="Balneg, Ronald@Energy" w:date="2018-11-21T09:20:00Z">
        <w:r w:rsidR="00672313">
          <w:rPr>
            <w:rFonts w:ascii="Calibri" w:hAnsi="Calibri"/>
            <w:b/>
            <w:szCs w:val="18"/>
          </w:rPr>
          <w:t>MCH-24a</w:t>
        </w:r>
      </w:ins>
      <w:r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738B69C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del w:id="1067" w:author="Balneg, Ronald@Energy" w:date="2018-11-06T09:16:00Z">
        <w:r w:rsidRPr="00621003" w:rsidDel="00EC07D1">
          <w:rPr>
            <w:rFonts w:ascii="Calibri" w:hAnsi="Calibri"/>
            <w:b/>
            <w:sz w:val="18"/>
            <w:szCs w:val="18"/>
          </w:rPr>
          <w:delText xml:space="preserve">Building </w:delText>
        </w:r>
      </w:del>
      <w:ins w:id="1068" w:author="Balneg, Ronald@Energy" w:date="2018-11-06T09:16:00Z">
        <w:r w:rsidR="00EC07D1">
          <w:rPr>
            <w:rFonts w:ascii="Calibri" w:hAnsi="Calibri"/>
            <w:b/>
            <w:sz w:val="18"/>
            <w:szCs w:val="18"/>
          </w:rPr>
          <w:t>Enclosure</w:t>
        </w:r>
        <w:r w:rsidR="00EC07D1" w:rsidRPr="00621003">
          <w:rPr>
            <w:rFonts w:ascii="Calibri" w:hAnsi="Calibri"/>
            <w:b/>
            <w:sz w:val="18"/>
            <w:szCs w:val="18"/>
          </w:rPr>
          <w:t xml:space="preserve"> </w:t>
        </w:r>
      </w:ins>
      <w:r w:rsidRPr="00621003">
        <w:rPr>
          <w:rFonts w:ascii="Calibri" w:hAnsi="Calibri"/>
          <w:b/>
          <w:sz w:val="18"/>
          <w:szCs w:val="18"/>
        </w:rPr>
        <w:t xml:space="preserve">Air Leakage – General Information </w:t>
      </w:r>
    </w:p>
    <w:p w14:paraId="17281159" w14:textId="43F738F5" w:rsidR="00EC07D1" w:rsidRDefault="00EC07D1" w:rsidP="00EC07D1">
      <w:pPr>
        <w:pStyle w:val="ListParagraph"/>
        <w:numPr>
          <w:ilvl w:val="0"/>
          <w:numId w:val="15"/>
        </w:numPr>
        <w:rPr>
          <w:ins w:id="1069" w:author="Balneg, Ronald@Energy" w:date="2018-11-06T09:16:00Z"/>
          <w:rFonts w:ascii="Calibri" w:hAnsi="Calibri"/>
          <w:sz w:val="18"/>
          <w:szCs w:val="18"/>
        </w:rPr>
      </w:pPr>
      <w:ins w:id="1070" w:author="Balneg, Ronald@Energy" w:date="2018-11-06T09:16:00Z">
        <w:r>
          <w:rPr>
            <w:rFonts w:ascii="Calibri" w:hAnsi="Calibri"/>
            <w:sz w:val="18"/>
            <w:szCs w:val="18"/>
          </w:rPr>
          <w:t xml:space="preserve">This field is automatically filled from the </w:t>
        </w:r>
      </w:ins>
      <w:ins w:id="1071" w:author="Balneg, Ronald@Energy" w:date="2018-11-21T09:44:00Z">
        <w:r w:rsidR="005419F0">
          <w:rPr>
            <w:rFonts w:ascii="Calibri" w:hAnsi="Calibri"/>
            <w:sz w:val="18"/>
            <w:szCs w:val="18"/>
          </w:rPr>
          <w:t>MCH-27</w:t>
        </w:r>
      </w:ins>
      <w:ins w:id="1072" w:author="Balneg, Ronald@Energy" w:date="2018-11-06T09:16:00Z">
        <w:r>
          <w:rPr>
            <w:rFonts w:ascii="Calibri" w:hAnsi="Calibri"/>
            <w:sz w:val="18"/>
            <w:szCs w:val="18"/>
          </w:rPr>
          <w:t xml:space="preserve"> which determines</w:t>
        </w:r>
      </w:ins>
      <w:ins w:id="1073" w:author="Balneg, Ronald@Energy" w:date="2018-11-06T10:33:00Z">
        <w:r w:rsidR="00C65A7D">
          <w:rPr>
            <w:rFonts w:ascii="Calibri" w:hAnsi="Calibri"/>
            <w:sz w:val="18"/>
            <w:szCs w:val="18"/>
          </w:rPr>
          <w:t xml:space="preserve"> if</w:t>
        </w:r>
      </w:ins>
      <w:ins w:id="1074" w:author="Balneg, Ronald@Energy" w:date="2018-11-06T10:26:00Z">
        <w:r w:rsidR="002E7F09">
          <w:rPr>
            <w:rFonts w:ascii="Calibri" w:hAnsi="Calibri"/>
            <w:sz w:val="18"/>
            <w:szCs w:val="18"/>
          </w:rPr>
          <w:t xml:space="preserve"> a</w:t>
        </w:r>
      </w:ins>
      <w:ins w:id="1075" w:author="Balneg, Ronald@Energy" w:date="2018-11-06T09:16:00Z">
        <w:r>
          <w:rPr>
            <w:rFonts w:ascii="Calibri" w:hAnsi="Calibri"/>
            <w:sz w:val="18"/>
            <w:szCs w:val="18"/>
          </w:rPr>
          <w:t xml:space="preserve"> </w:t>
        </w:r>
      </w:ins>
      <w:ins w:id="1076" w:author="Balneg, Ronald@Energy" w:date="2018-11-06T10:25:00Z">
        <w:r w:rsidR="005419F0">
          <w:rPr>
            <w:rFonts w:ascii="Calibri" w:hAnsi="Calibri"/>
            <w:sz w:val="18"/>
            <w:szCs w:val="18"/>
          </w:rPr>
          <w:t>2ACH</w:t>
        </w:r>
        <w:r w:rsidR="005419F0" w:rsidRPr="005419F0">
          <w:rPr>
            <w:rFonts w:ascii="Calibri" w:hAnsi="Calibri"/>
            <w:sz w:val="18"/>
            <w:szCs w:val="18"/>
            <w:vertAlign w:val="subscript"/>
            <w:rPrChange w:id="1077" w:author="Balneg, Ronald@Energy" w:date="2018-11-21T09:44:00Z">
              <w:rPr>
                <w:rFonts w:ascii="Calibri" w:hAnsi="Calibri"/>
                <w:sz w:val="18"/>
                <w:szCs w:val="18"/>
              </w:rPr>
            </w:rPrChange>
          </w:rPr>
          <w:t>50</w:t>
        </w:r>
        <w:r w:rsidR="002E7F09">
          <w:rPr>
            <w:rFonts w:ascii="Calibri" w:hAnsi="Calibri"/>
            <w:sz w:val="18"/>
            <w:szCs w:val="18"/>
          </w:rPr>
          <w:t xml:space="preserve"> </w:t>
        </w:r>
      </w:ins>
      <w:ins w:id="1078" w:author="Balneg, Ronald@Energy" w:date="2018-11-06T09:19:00Z">
        <w:r w:rsidR="005A57F7">
          <w:rPr>
            <w:rFonts w:ascii="Calibri" w:hAnsi="Calibri"/>
            <w:sz w:val="18"/>
            <w:szCs w:val="18"/>
          </w:rPr>
          <w:t>value</w:t>
        </w:r>
      </w:ins>
      <w:ins w:id="1079" w:author="Balneg, Ronald@Energy" w:date="2018-11-06T10:33:00Z">
        <w:r w:rsidR="00C65A7D">
          <w:rPr>
            <w:rFonts w:ascii="Calibri" w:hAnsi="Calibri"/>
            <w:sz w:val="18"/>
            <w:szCs w:val="18"/>
          </w:rPr>
          <w:t xml:space="preserve"> is required</w:t>
        </w:r>
      </w:ins>
      <w:ins w:id="1080" w:author="Balneg, Ronald@Energy" w:date="2018-11-06T09:16:00Z">
        <w:r>
          <w:rPr>
            <w:rFonts w:ascii="Calibri" w:hAnsi="Calibri"/>
            <w:sz w:val="18"/>
            <w:szCs w:val="18"/>
          </w:rPr>
          <w:t>.</w:t>
        </w:r>
      </w:ins>
    </w:p>
    <w:p w14:paraId="772E421E" w14:textId="4795384D" w:rsidR="00EC07D1" w:rsidRDefault="00EC07D1" w:rsidP="00EC07D1">
      <w:pPr>
        <w:pStyle w:val="ListParagraph"/>
        <w:numPr>
          <w:ilvl w:val="0"/>
          <w:numId w:val="15"/>
        </w:numPr>
        <w:rPr>
          <w:ins w:id="1081" w:author="Balneg, Ronald@Energy" w:date="2018-11-06T09:16:00Z"/>
          <w:rFonts w:ascii="Calibri" w:hAnsi="Calibri"/>
          <w:sz w:val="18"/>
          <w:szCs w:val="18"/>
        </w:rPr>
      </w:pPr>
      <w:ins w:id="1082" w:author="Balneg, Ronald@Energy" w:date="2018-11-06T09:16:00Z">
        <w:r>
          <w:rPr>
            <w:rFonts w:ascii="Calibri" w:hAnsi="Calibri"/>
            <w:sz w:val="18"/>
            <w:szCs w:val="18"/>
          </w:rPr>
          <w:t>This field is au</w:t>
        </w:r>
        <w:r w:rsidR="005419F0">
          <w:rPr>
            <w:rFonts w:ascii="Calibri" w:hAnsi="Calibri"/>
            <w:sz w:val="18"/>
            <w:szCs w:val="18"/>
          </w:rPr>
          <w:t>tomatically filled from the MCH-27</w:t>
        </w:r>
        <w:r>
          <w:rPr>
            <w:rFonts w:ascii="Calibri" w:hAnsi="Calibri"/>
            <w:sz w:val="18"/>
            <w:szCs w:val="18"/>
          </w:rPr>
          <w:t xml:space="preserve"> w</w:t>
        </w:r>
        <w:r w:rsidR="005A57F7">
          <w:rPr>
            <w:rFonts w:ascii="Calibri" w:hAnsi="Calibri"/>
            <w:sz w:val="18"/>
            <w:szCs w:val="18"/>
          </w:rPr>
          <w:t xml:space="preserve">hich determines </w:t>
        </w:r>
      </w:ins>
      <w:ins w:id="1083" w:author="Balneg, Ronald@Energy" w:date="2018-11-06T10:33:00Z">
        <w:r w:rsidR="00C65A7D">
          <w:rPr>
            <w:rFonts w:ascii="Calibri" w:hAnsi="Calibri"/>
            <w:sz w:val="18"/>
            <w:szCs w:val="18"/>
          </w:rPr>
          <w:t xml:space="preserve">if </w:t>
        </w:r>
      </w:ins>
      <w:ins w:id="1084" w:author="Balneg, Ronald@Energy" w:date="2018-11-06T10:26:00Z">
        <w:r w:rsidR="002E7F09">
          <w:rPr>
            <w:rFonts w:ascii="Calibri" w:hAnsi="Calibri"/>
            <w:sz w:val="18"/>
            <w:szCs w:val="18"/>
          </w:rPr>
          <w:t>a 0.3CFM/ft</w:t>
        </w:r>
        <w:r w:rsidR="002E7F09" w:rsidRPr="002E7F09">
          <w:rPr>
            <w:rFonts w:ascii="Calibri" w:hAnsi="Calibri"/>
            <w:sz w:val="18"/>
            <w:szCs w:val="18"/>
            <w:vertAlign w:val="superscript"/>
            <w:rPrChange w:id="1085" w:author="Balneg, Ronald@Energy" w:date="2018-11-06T10:26:00Z">
              <w:rPr>
                <w:rFonts w:ascii="Calibri" w:hAnsi="Calibri"/>
                <w:sz w:val="18"/>
                <w:szCs w:val="18"/>
              </w:rPr>
            </w:rPrChange>
          </w:rPr>
          <w:t>2</w:t>
        </w:r>
        <w:r w:rsidR="002E7F09">
          <w:rPr>
            <w:rFonts w:ascii="Calibri" w:hAnsi="Calibri"/>
            <w:sz w:val="18"/>
            <w:szCs w:val="18"/>
          </w:rPr>
          <w:t xml:space="preserve"> </w:t>
        </w:r>
      </w:ins>
      <w:ins w:id="1086" w:author="Balneg, Ronald@Energy" w:date="2018-11-06T09:16:00Z">
        <w:r w:rsidR="005A57F7">
          <w:rPr>
            <w:rFonts w:ascii="Calibri" w:hAnsi="Calibri"/>
            <w:sz w:val="18"/>
            <w:szCs w:val="18"/>
          </w:rPr>
          <w:t>value</w:t>
        </w:r>
      </w:ins>
      <w:ins w:id="1087" w:author="Balneg, Ronald@Energy" w:date="2018-11-06T10:33:00Z">
        <w:r w:rsidR="00C65A7D">
          <w:rPr>
            <w:rFonts w:ascii="Calibri" w:hAnsi="Calibri"/>
            <w:sz w:val="18"/>
            <w:szCs w:val="18"/>
          </w:rPr>
          <w:t xml:space="preserve"> is required</w:t>
        </w:r>
      </w:ins>
      <w:ins w:id="1088" w:author="Balneg, Ronald@Energy" w:date="2018-11-06T09:16:00Z">
        <w:r>
          <w:rPr>
            <w:rFonts w:ascii="Calibri" w:hAnsi="Calibri"/>
            <w:sz w:val="18"/>
            <w:szCs w:val="18"/>
          </w:rPr>
          <w:t>.</w:t>
        </w:r>
      </w:ins>
    </w:p>
    <w:p w14:paraId="44AB8158" w14:textId="1FB53AEC" w:rsidR="00EC07D1" w:rsidRDefault="00EC07D1" w:rsidP="00EC07D1">
      <w:pPr>
        <w:pStyle w:val="ListParagraph"/>
        <w:numPr>
          <w:ilvl w:val="0"/>
          <w:numId w:val="15"/>
        </w:numPr>
        <w:rPr>
          <w:ins w:id="1089" w:author="Balneg, Ronald@Energy" w:date="2018-11-06T09:16:00Z"/>
          <w:rFonts w:ascii="Calibri" w:hAnsi="Calibri"/>
          <w:sz w:val="18"/>
          <w:szCs w:val="18"/>
        </w:rPr>
      </w:pPr>
      <w:ins w:id="1090" w:author="Balneg, Ronald@Energy" w:date="2018-11-06T09:16:00Z">
        <w:r>
          <w:rPr>
            <w:rFonts w:ascii="Calibri" w:hAnsi="Calibri"/>
            <w:sz w:val="18"/>
            <w:szCs w:val="18"/>
          </w:rPr>
          <w:t xml:space="preserve">This field </w:t>
        </w:r>
      </w:ins>
      <w:ins w:id="1091" w:author="Balneg, Ronald@Energy" w:date="2018-11-21T10:39:00Z">
        <w:r w:rsidR="004A2663">
          <w:rPr>
            <w:rFonts w:ascii="Calibri" w:hAnsi="Calibri"/>
            <w:sz w:val="18"/>
            <w:szCs w:val="18"/>
          </w:rPr>
          <w:t>displays</w:t>
        </w:r>
      </w:ins>
      <w:ins w:id="1092" w:author="Balneg, Ronald@Energy" w:date="2018-11-06T09:16:00Z">
        <w:r>
          <w:rPr>
            <w:rFonts w:ascii="Calibri" w:hAnsi="Calibri"/>
            <w:sz w:val="18"/>
            <w:szCs w:val="18"/>
          </w:rPr>
          <w:t xml:space="preserve"> the </w:t>
        </w:r>
      </w:ins>
      <w:ins w:id="1093" w:author="Balneg, Ronald@Energy" w:date="2018-11-21T10:39:00Z">
        <w:r w:rsidR="004A2663">
          <w:rPr>
            <w:rFonts w:ascii="Calibri" w:hAnsi="Calibri"/>
            <w:sz w:val="18"/>
            <w:szCs w:val="18"/>
          </w:rPr>
          <w:t>2ACH</w:t>
        </w:r>
        <w:r w:rsidR="004A2663" w:rsidRPr="004A2663">
          <w:rPr>
            <w:rFonts w:ascii="Calibri" w:hAnsi="Calibri"/>
            <w:sz w:val="18"/>
            <w:szCs w:val="18"/>
            <w:vertAlign w:val="subscript"/>
            <w:rPrChange w:id="1094" w:author="Balneg, Ronald@Energy" w:date="2018-11-21T10:39:00Z">
              <w:rPr>
                <w:rFonts w:ascii="Calibri" w:hAnsi="Calibri"/>
                <w:sz w:val="18"/>
                <w:szCs w:val="18"/>
              </w:rPr>
            </w:rPrChange>
          </w:rPr>
          <w:t>50</w:t>
        </w:r>
      </w:ins>
      <w:ins w:id="1095" w:author="Balneg, Ronald@Energy" w:date="2018-11-06T09:16:00Z">
        <w:r>
          <w:rPr>
            <w:rFonts w:ascii="Calibri" w:hAnsi="Calibri"/>
            <w:sz w:val="18"/>
            <w:szCs w:val="18"/>
          </w:rPr>
          <w:t xml:space="preserve"> </w:t>
        </w:r>
      </w:ins>
      <w:ins w:id="1096" w:author="Balneg, Ronald@Energy" w:date="2018-11-21T10:39:00Z">
        <w:r w:rsidR="004A2663">
          <w:rPr>
            <w:rFonts w:ascii="Calibri" w:hAnsi="Calibri"/>
            <w:sz w:val="18"/>
            <w:szCs w:val="18"/>
          </w:rPr>
          <w:t>default</w:t>
        </w:r>
      </w:ins>
      <w:ins w:id="1097" w:author="Balneg, Ronald@Energy" w:date="2018-11-06T09:16:00Z">
        <w:r>
          <w:rPr>
            <w:rFonts w:ascii="Calibri" w:hAnsi="Calibri"/>
            <w:sz w:val="18"/>
            <w:szCs w:val="18"/>
          </w:rPr>
          <w:t xml:space="preserve"> </w:t>
        </w:r>
      </w:ins>
      <w:ins w:id="1098" w:author="Balneg, Ronald@Energy" w:date="2018-11-06T09:45:00Z">
        <w:r w:rsidR="00B02DA6">
          <w:rPr>
            <w:rFonts w:ascii="Calibri" w:hAnsi="Calibri"/>
            <w:sz w:val="18"/>
            <w:szCs w:val="18"/>
          </w:rPr>
          <w:t>enclosure</w:t>
        </w:r>
      </w:ins>
      <w:ins w:id="1099" w:author="Balneg, Ronald@Energy" w:date="2018-11-06T09:16:00Z">
        <w:r w:rsidR="004A2663">
          <w:rPr>
            <w:rFonts w:ascii="Calibri" w:hAnsi="Calibri"/>
            <w:sz w:val="18"/>
            <w:szCs w:val="18"/>
          </w:rPr>
          <w:t xml:space="preserve"> air leakage.</w:t>
        </w:r>
      </w:ins>
    </w:p>
    <w:p w14:paraId="028DDDF8" w14:textId="6903D755" w:rsidR="00EC07D1" w:rsidRDefault="00EC07D1" w:rsidP="00EC07D1">
      <w:pPr>
        <w:pStyle w:val="ListParagraph"/>
        <w:numPr>
          <w:ilvl w:val="0"/>
          <w:numId w:val="15"/>
        </w:numPr>
        <w:rPr>
          <w:ins w:id="1100" w:author="Balneg, Ronald@Energy" w:date="2018-11-06T09:16:00Z"/>
          <w:rFonts w:ascii="Calibri" w:hAnsi="Calibri"/>
          <w:sz w:val="18"/>
          <w:szCs w:val="18"/>
        </w:rPr>
      </w:pPr>
      <w:ins w:id="1101" w:author="Balneg, Ronald@Energy" w:date="2018-11-06T09:16:00Z">
        <w:r>
          <w:rPr>
            <w:rFonts w:ascii="Calibri" w:hAnsi="Calibri"/>
            <w:sz w:val="18"/>
            <w:szCs w:val="18"/>
          </w:rPr>
          <w:t xml:space="preserve">Enter the indoor temperature measured at the time that the </w:t>
        </w:r>
      </w:ins>
      <w:ins w:id="1102" w:author="Balneg, Ronald@Energy" w:date="2018-11-06T09:45:00Z">
        <w:r w:rsidR="00B02DA6">
          <w:rPr>
            <w:rFonts w:ascii="Calibri" w:hAnsi="Calibri"/>
            <w:sz w:val="18"/>
            <w:szCs w:val="18"/>
          </w:rPr>
          <w:t>enclosure</w:t>
        </w:r>
      </w:ins>
      <w:ins w:id="1103" w:author="Balneg, Ronald@Energy" w:date="2018-11-06T09:16:00Z">
        <w:r>
          <w:rPr>
            <w:rFonts w:ascii="Calibri" w:hAnsi="Calibri"/>
            <w:sz w:val="18"/>
            <w:szCs w:val="18"/>
          </w:rPr>
          <w:t xml:space="preserve"> air leakage test was performed.</w:t>
        </w:r>
      </w:ins>
    </w:p>
    <w:p w14:paraId="17893422" w14:textId="6767052B" w:rsidR="00EC07D1" w:rsidRDefault="00EC07D1" w:rsidP="00EC07D1">
      <w:pPr>
        <w:pStyle w:val="ListParagraph"/>
        <w:numPr>
          <w:ilvl w:val="0"/>
          <w:numId w:val="15"/>
        </w:numPr>
        <w:rPr>
          <w:ins w:id="1104" w:author="Balneg, Ronald@Energy" w:date="2018-11-06T09:16:00Z"/>
          <w:rFonts w:ascii="Calibri" w:hAnsi="Calibri"/>
          <w:sz w:val="18"/>
          <w:szCs w:val="18"/>
        </w:rPr>
      </w:pPr>
      <w:ins w:id="1105" w:author="Balneg, Ronald@Energy" w:date="2018-11-06T09:16:00Z">
        <w:r>
          <w:rPr>
            <w:rFonts w:ascii="Calibri" w:hAnsi="Calibri"/>
            <w:sz w:val="18"/>
            <w:szCs w:val="18"/>
          </w:rPr>
          <w:t xml:space="preserve">Enter the outdoor temperature measured at the time that the </w:t>
        </w:r>
      </w:ins>
      <w:ins w:id="1106" w:author="Balneg, Ronald@Energy" w:date="2018-11-06T09:45:00Z">
        <w:r w:rsidR="00B02DA6">
          <w:rPr>
            <w:rFonts w:ascii="Calibri" w:hAnsi="Calibri"/>
            <w:sz w:val="18"/>
            <w:szCs w:val="18"/>
          </w:rPr>
          <w:t xml:space="preserve">enclosure </w:t>
        </w:r>
      </w:ins>
      <w:ins w:id="1107" w:author="Balneg, Ronald@Energy" w:date="2018-11-06T09:16:00Z">
        <w:r>
          <w:rPr>
            <w:rFonts w:ascii="Calibri" w:hAnsi="Calibri"/>
            <w:sz w:val="18"/>
            <w:szCs w:val="18"/>
          </w:rPr>
          <w:t>air leakage test was performed.</w:t>
        </w:r>
      </w:ins>
    </w:p>
    <w:p w14:paraId="05A1C94F" w14:textId="77777777" w:rsidR="00EC07D1" w:rsidRDefault="00EC07D1" w:rsidP="00EC07D1">
      <w:pPr>
        <w:pStyle w:val="ListParagraph"/>
        <w:numPr>
          <w:ilvl w:val="0"/>
          <w:numId w:val="15"/>
        </w:numPr>
        <w:rPr>
          <w:ins w:id="1108" w:author="Balneg, Ronald@Energy" w:date="2018-11-06T09:16:00Z"/>
          <w:rFonts w:ascii="Calibri" w:hAnsi="Calibri"/>
          <w:sz w:val="18"/>
          <w:szCs w:val="18"/>
        </w:rPr>
      </w:pPr>
      <w:ins w:id="1109" w:author="Balneg, Ronald@Energy" w:date="2018-11-06T09:16:00Z">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ins>
    </w:p>
    <w:p w14:paraId="2AB494B9" w14:textId="1E1FA032" w:rsidR="00EC07D1" w:rsidRDefault="00EC07D1" w:rsidP="00EC07D1">
      <w:pPr>
        <w:pStyle w:val="ListParagraph"/>
        <w:numPr>
          <w:ilvl w:val="0"/>
          <w:numId w:val="15"/>
        </w:numPr>
        <w:rPr>
          <w:ins w:id="1110" w:author="Balneg, Ronald@Energy" w:date="2018-11-06T09:16:00Z"/>
          <w:rFonts w:ascii="Calibri" w:hAnsi="Calibri"/>
          <w:sz w:val="18"/>
          <w:szCs w:val="18"/>
        </w:rPr>
      </w:pPr>
      <w:ins w:id="1111" w:author="Balneg, Ronald@Energy" w:date="2018-11-06T09:16:00Z">
        <w:r>
          <w:rPr>
            <w:rFonts w:ascii="Calibri" w:hAnsi="Calibri"/>
            <w:sz w:val="18"/>
            <w:szCs w:val="18"/>
          </w:rPr>
          <w:t xml:space="preserve"> Enter the building elevation </w:t>
        </w:r>
      </w:ins>
      <w:ins w:id="1112" w:author="Balneg, Ronald@Energy" w:date="2018-11-06T09:57:00Z">
        <w:r w:rsidR="00F47523">
          <w:rPr>
            <w:rFonts w:ascii="Calibri" w:hAnsi="Calibri"/>
            <w:sz w:val="18"/>
            <w:szCs w:val="18"/>
          </w:rPr>
          <w:t>above sea level. U</w:t>
        </w:r>
      </w:ins>
      <w:ins w:id="1113" w:author="Balneg, Ronald@Energy" w:date="2018-11-06T09:16:00Z">
        <w:r>
          <w:rPr>
            <w:rFonts w:ascii="Calibri" w:hAnsi="Calibri"/>
            <w:sz w:val="18"/>
            <w:szCs w:val="18"/>
          </w:rPr>
          <w:t>se the value for the closest city found in Joint Appendix JA2.2</w:t>
        </w:r>
      </w:ins>
      <w:ins w:id="1114" w:author="Balneg, Ronald@Energy" w:date="2018-11-06T09:57:00Z">
        <w:r w:rsidR="00F47523">
          <w:rPr>
            <w:rFonts w:ascii="Calibri" w:hAnsi="Calibri"/>
            <w:sz w:val="18"/>
            <w:szCs w:val="18"/>
          </w:rPr>
          <w:t>.</w:t>
        </w:r>
      </w:ins>
    </w:p>
    <w:p w14:paraId="6CBA3972" w14:textId="1CD69691" w:rsidR="00EC07D1" w:rsidRDefault="00EC07D1" w:rsidP="00EC07D1">
      <w:pPr>
        <w:pStyle w:val="ListParagraph"/>
        <w:numPr>
          <w:ilvl w:val="0"/>
          <w:numId w:val="15"/>
        </w:numPr>
        <w:rPr>
          <w:ins w:id="1115" w:author="Balneg, Ronald@Energy" w:date="2018-11-06T09:16:00Z"/>
          <w:rFonts w:ascii="Calibri" w:hAnsi="Calibri"/>
          <w:sz w:val="18"/>
          <w:szCs w:val="18"/>
        </w:rPr>
      </w:pPr>
      <w:ins w:id="1116" w:author="Balneg, Ronald@Energy" w:date="2018-11-06T09:16:00Z">
        <w:r>
          <w:rPr>
            <w:rFonts w:ascii="Calibri" w:hAnsi="Calibri"/>
            <w:sz w:val="18"/>
            <w:szCs w:val="18"/>
          </w:rPr>
          <w:t>Enter the total dwelling unit floor area if HERS verification of dwelling compartmentalization leakage is required.</w:t>
        </w:r>
      </w:ins>
    </w:p>
    <w:p w14:paraId="3F3ACC1E" w14:textId="4799D5B3" w:rsidR="00EC07D1" w:rsidRDefault="00EC07D1" w:rsidP="00EC07D1">
      <w:pPr>
        <w:pStyle w:val="ListParagraph"/>
        <w:numPr>
          <w:ilvl w:val="0"/>
          <w:numId w:val="15"/>
        </w:numPr>
        <w:rPr>
          <w:ins w:id="1117" w:author="Balneg, Ronald@Energy" w:date="2018-11-06T09:16:00Z"/>
          <w:rFonts w:ascii="Calibri" w:hAnsi="Calibri"/>
          <w:sz w:val="18"/>
          <w:szCs w:val="18"/>
        </w:rPr>
      </w:pPr>
      <w:ins w:id="1118" w:author="Balneg, Ronald@Energy" w:date="2018-11-06T09:16:00Z">
        <w:r>
          <w:rPr>
            <w:rFonts w:ascii="Calibri" w:hAnsi="Calibri"/>
            <w:sz w:val="18"/>
            <w:szCs w:val="18"/>
          </w:rPr>
          <w:t>Enter the total dwelling unit ceiling area if HERS verification of dwelling compartmentalization leakage is required.</w:t>
        </w:r>
      </w:ins>
    </w:p>
    <w:p w14:paraId="4DB55E8F" w14:textId="56601AE5" w:rsidR="00EC07D1" w:rsidRDefault="00EC07D1" w:rsidP="00EC07D1">
      <w:pPr>
        <w:pStyle w:val="ListParagraph"/>
        <w:numPr>
          <w:ilvl w:val="0"/>
          <w:numId w:val="15"/>
        </w:numPr>
        <w:rPr>
          <w:ins w:id="1119" w:author="Balneg, Ronald@Energy" w:date="2018-11-06T09:16:00Z"/>
          <w:rFonts w:ascii="Calibri" w:hAnsi="Calibri"/>
          <w:sz w:val="18"/>
          <w:szCs w:val="18"/>
        </w:rPr>
      </w:pPr>
      <w:ins w:id="1120" w:author="Balneg, Ronald@Energy" w:date="2018-11-06T09:16:00Z">
        <w:r>
          <w:rPr>
            <w:rFonts w:ascii="Calibri" w:hAnsi="Calibri"/>
            <w:sz w:val="18"/>
            <w:szCs w:val="18"/>
          </w:rPr>
          <w:t>Enter the total dwelling unit exterior wall area if HERS verification of dwelling compartmentalization leakage is required.</w:t>
        </w:r>
      </w:ins>
    </w:p>
    <w:p w14:paraId="41F96E9D" w14:textId="0E1D9ABD" w:rsidR="00EC07D1" w:rsidRDefault="00EC07D1" w:rsidP="00EC07D1">
      <w:pPr>
        <w:pStyle w:val="ListParagraph"/>
        <w:numPr>
          <w:ilvl w:val="0"/>
          <w:numId w:val="15"/>
        </w:numPr>
        <w:rPr>
          <w:ins w:id="1121" w:author="Balneg, Ronald@Energy" w:date="2018-11-06T09:16:00Z"/>
          <w:rFonts w:ascii="Calibri" w:hAnsi="Calibri"/>
          <w:sz w:val="18"/>
          <w:szCs w:val="18"/>
        </w:rPr>
      </w:pPr>
      <w:ins w:id="1122" w:author="Balneg, Ronald@Energy" w:date="2018-11-06T09:16:00Z">
        <w:r>
          <w:rPr>
            <w:rFonts w:ascii="Calibri" w:hAnsi="Calibri"/>
            <w:sz w:val="18"/>
            <w:szCs w:val="18"/>
          </w:rPr>
          <w:t>Enter the total dwelling unit wall area shared with other dwelling units if HERS verification of dwelling compartmentalization leakage is required.</w:t>
        </w:r>
      </w:ins>
    </w:p>
    <w:p w14:paraId="19154EA3" w14:textId="5D03CB4D" w:rsidR="00EC07D1" w:rsidRDefault="00EC07D1" w:rsidP="00EC07D1">
      <w:pPr>
        <w:pStyle w:val="ListParagraph"/>
        <w:numPr>
          <w:ilvl w:val="0"/>
          <w:numId w:val="15"/>
        </w:numPr>
        <w:rPr>
          <w:ins w:id="1123" w:author="Balneg, Ronald@Energy" w:date="2018-11-06T09:16:00Z"/>
          <w:rFonts w:ascii="Calibri" w:hAnsi="Calibri"/>
          <w:sz w:val="18"/>
          <w:szCs w:val="18"/>
        </w:rPr>
      </w:pPr>
      <w:ins w:id="1124" w:author="Balneg, Ronald@Energy" w:date="2018-11-06T09:16:00Z">
        <w:r>
          <w:rPr>
            <w:rFonts w:ascii="Calibri" w:hAnsi="Calibri"/>
            <w:sz w:val="18"/>
            <w:szCs w:val="18"/>
          </w:rPr>
          <w:t xml:space="preserve">This field is automatically calculated as the sum of the total dwelling unit surface area </w:t>
        </w:r>
      </w:ins>
      <w:ins w:id="1125" w:author="Balneg, Ronald@Energy" w:date="2018-11-06T09:20:00Z">
        <w:r w:rsidR="005A57F7">
          <w:rPr>
            <w:rFonts w:ascii="Calibri" w:hAnsi="Calibri"/>
            <w:sz w:val="18"/>
            <w:szCs w:val="18"/>
          </w:rPr>
          <w:t>i</w:t>
        </w:r>
      </w:ins>
      <w:ins w:id="1126" w:author="Balneg, Ronald@Energy" w:date="2018-11-06T09:16:00Z">
        <w:r>
          <w:rPr>
            <w:rFonts w:ascii="Calibri" w:hAnsi="Calibri"/>
            <w:sz w:val="18"/>
            <w:szCs w:val="18"/>
          </w:rPr>
          <w:t>f HERS verification of dwelling compartmentalization leakage is required.</w:t>
        </w:r>
      </w:ins>
    </w:p>
    <w:p w14:paraId="61766F45" w14:textId="09A280D4" w:rsidR="00EC07D1" w:rsidRDefault="00EC07D1" w:rsidP="00EC07D1">
      <w:pPr>
        <w:pStyle w:val="ListParagraph"/>
        <w:numPr>
          <w:ilvl w:val="0"/>
          <w:numId w:val="15"/>
        </w:numPr>
        <w:rPr>
          <w:ins w:id="1127" w:author="Balneg, Ronald@Energy" w:date="2018-11-06T09:16:00Z"/>
          <w:rFonts w:ascii="Calibri" w:hAnsi="Calibri"/>
          <w:sz w:val="18"/>
          <w:szCs w:val="18"/>
        </w:rPr>
      </w:pPr>
      <w:ins w:id="1128" w:author="Balneg, Ronald@Energy" w:date="2018-11-06T09:16:00Z">
        <w:r>
          <w:rPr>
            <w:rFonts w:ascii="Calibri" w:hAnsi="Calibri"/>
            <w:sz w:val="18"/>
            <w:szCs w:val="18"/>
          </w:rPr>
          <w:t xml:space="preserve">This field is automatically calculated as the target dwelling unit compartmentalization leakage value if HERS verification of dwelling compartmentalization leakage is required. </w:t>
        </w:r>
      </w:ins>
    </w:p>
    <w:p w14:paraId="1797A2C7" w14:textId="0074A318" w:rsidR="00EC07D1" w:rsidRDefault="00EC07D1" w:rsidP="00EC07D1">
      <w:pPr>
        <w:pStyle w:val="ListParagraph"/>
        <w:numPr>
          <w:ilvl w:val="0"/>
          <w:numId w:val="15"/>
        </w:numPr>
        <w:rPr>
          <w:ins w:id="1129" w:author="Balneg, Ronald@Energy" w:date="2018-11-06T09:20:00Z"/>
          <w:rFonts w:ascii="Calibri" w:hAnsi="Calibri"/>
          <w:sz w:val="18"/>
          <w:szCs w:val="18"/>
        </w:rPr>
      </w:pPr>
      <w:ins w:id="1130" w:author="Balneg, Ronald@Energy" w:date="2018-11-06T09:16:00Z">
        <w:r>
          <w:rPr>
            <w:rFonts w:ascii="Calibri" w:hAnsi="Calibri"/>
            <w:sz w:val="18"/>
            <w:szCs w:val="18"/>
          </w:rPr>
          <w:t xml:space="preserve">Enter the date that the </w:t>
        </w:r>
      </w:ins>
      <w:ins w:id="1131" w:author="Balneg, Ronald@Energy" w:date="2018-11-06T09:47:00Z">
        <w:r w:rsidR="00B02DA6">
          <w:rPr>
            <w:rFonts w:ascii="Calibri" w:hAnsi="Calibri"/>
            <w:sz w:val="18"/>
            <w:szCs w:val="18"/>
          </w:rPr>
          <w:t>enclosure</w:t>
        </w:r>
      </w:ins>
      <w:ins w:id="1132" w:author="Balneg, Ronald@Energy" w:date="2018-11-06T09:16:00Z">
        <w:r>
          <w:rPr>
            <w:rFonts w:ascii="Calibri" w:hAnsi="Calibri"/>
            <w:sz w:val="18"/>
            <w:szCs w:val="18"/>
          </w:rPr>
          <w:t xml:space="preserve"> </w:t>
        </w:r>
      </w:ins>
      <w:ins w:id="1133" w:author="Balneg, Ronald@Energy" w:date="2018-11-06T09:59:00Z">
        <w:r w:rsidR="00F47523">
          <w:rPr>
            <w:rFonts w:ascii="Calibri" w:hAnsi="Calibri"/>
            <w:sz w:val="18"/>
            <w:szCs w:val="18"/>
          </w:rPr>
          <w:t xml:space="preserve">air </w:t>
        </w:r>
      </w:ins>
      <w:ins w:id="1134" w:author="Balneg, Ronald@Energy" w:date="2018-11-06T09:16:00Z">
        <w:r>
          <w:rPr>
            <w:rFonts w:ascii="Calibri" w:hAnsi="Calibri"/>
            <w:sz w:val="18"/>
            <w:szCs w:val="18"/>
          </w:rPr>
          <w:t>leakage test data was collected.</w:t>
        </w:r>
      </w:ins>
    </w:p>
    <w:p w14:paraId="26E3063C" w14:textId="05CF251E" w:rsidR="005A57F7" w:rsidRDefault="00AB4C89" w:rsidP="00EC07D1">
      <w:pPr>
        <w:pStyle w:val="ListParagraph"/>
        <w:numPr>
          <w:ilvl w:val="0"/>
          <w:numId w:val="15"/>
        </w:numPr>
        <w:rPr>
          <w:ins w:id="1135" w:author="Balneg, Ronald@Energy" w:date="2018-11-06T09:16:00Z"/>
          <w:rFonts w:ascii="Calibri" w:hAnsi="Calibri"/>
          <w:sz w:val="18"/>
          <w:szCs w:val="18"/>
        </w:rPr>
      </w:pPr>
      <w:ins w:id="1136" w:author="Balneg, Ronald@Energy" w:date="2018-11-06T09:21:00Z">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ins>
    </w:p>
    <w:p w14:paraId="4A3A5B14" w14:textId="472F8B6F" w:rsidR="0009311F" w:rsidRPr="00BF1ADA" w:rsidDel="00EC07D1" w:rsidRDefault="0009311F" w:rsidP="0009311F">
      <w:pPr>
        <w:pStyle w:val="ListParagraph"/>
        <w:numPr>
          <w:ilvl w:val="0"/>
          <w:numId w:val="15"/>
        </w:numPr>
        <w:rPr>
          <w:del w:id="1137" w:author="Balneg, Ronald@Energy" w:date="2018-11-06T09:16:00Z"/>
          <w:rFonts w:ascii="Calibri" w:hAnsi="Calibri"/>
          <w:sz w:val="18"/>
          <w:szCs w:val="18"/>
        </w:rPr>
      </w:pPr>
      <w:del w:id="1138" w:author="Balneg, Ronald@Energy" w:date="2018-11-06T09:16:00Z">
        <w:r w:rsidRPr="00BF1ADA" w:rsidDel="00EC07D1">
          <w:rPr>
            <w:rFonts w:ascii="Calibri" w:hAnsi="Calibri"/>
            <w:sz w:val="18"/>
            <w:szCs w:val="18"/>
          </w:rPr>
          <w:delText>Select the appropriate test procedure. This selection will determine which version of this document will be used (a, b, c, d, or e) and therefore which data must be collected. Note that single-point tests can only be used under certain conditions. Note that newer manometers have automatic functions for compensating for baseline (automatic baseline) and compensating for house pressures other than the target (@50 Pa). It is preferable to use these, when available</w:delText>
        </w:r>
        <w:r w:rsidR="00766464" w:rsidDel="00EC07D1">
          <w:rPr>
            <w:rFonts w:ascii="Calibri" w:hAnsi="Calibri"/>
            <w:sz w:val="18"/>
            <w:szCs w:val="18"/>
          </w:rPr>
          <w:delText>;</w:delText>
        </w:r>
        <w:r w:rsidRPr="00BF1ADA" w:rsidDel="00EC07D1">
          <w:rPr>
            <w:rFonts w:ascii="Calibri" w:hAnsi="Calibri"/>
            <w:sz w:val="18"/>
            <w:szCs w:val="18"/>
          </w:rPr>
          <w:delText xml:space="preserve"> however</w:delText>
        </w:r>
        <w:r w:rsidR="00766464" w:rsidDel="00EC07D1">
          <w:rPr>
            <w:rFonts w:ascii="Calibri" w:hAnsi="Calibri"/>
            <w:sz w:val="18"/>
            <w:szCs w:val="18"/>
          </w:rPr>
          <w:delText>,</w:delText>
        </w:r>
        <w:r w:rsidRPr="00BF1ADA" w:rsidDel="00EC07D1">
          <w:rPr>
            <w:rFonts w:ascii="Calibri" w:hAnsi="Calibri"/>
            <w:sz w:val="18"/>
            <w:szCs w:val="18"/>
          </w:rPr>
          <w:delText xml:space="preserve"> if these automatic functions are to be used, they must be used for BOTH automatic baseline and pressure compensation.</w:delText>
        </w:r>
      </w:del>
    </w:p>
    <w:p w14:paraId="4A3A5B15" w14:textId="53AD7656" w:rsidR="0009311F" w:rsidRPr="00BF1ADA" w:rsidDel="00EC07D1" w:rsidRDefault="0009311F" w:rsidP="0009311F">
      <w:pPr>
        <w:pStyle w:val="ListParagraph"/>
        <w:numPr>
          <w:ilvl w:val="0"/>
          <w:numId w:val="15"/>
        </w:numPr>
        <w:rPr>
          <w:del w:id="1139" w:author="Balneg, Ronald@Energy" w:date="2018-11-06T09:16:00Z"/>
          <w:rFonts w:ascii="Calibri" w:hAnsi="Calibri"/>
          <w:sz w:val="18"/>
          <w:szCs w:val="18"/>
        </w:rPr>
      </w:pPr>
      <w:del w:id="1140" w:author="Balneg, Ronald@Energy" w:date="2018-11-06T09:16:00Z">
        <w:r w:rsidRPr="00BF1ADA" w:rsidDel="00EC07D1">
          <w:rPr>
            <w:rFonts w:ascii="Calibri" w:hAnsi="Calibri"/>
            <w:sz w:val="18"/>
            <w:szCs w:val="18"/>
          </w:rPr>
          <w:delText xml:space="preserve">This number is automatically pulled from the </w:delText>
        </w:r>
        <w:r w:rsidR="00766464" w:rsidDel="00EC07D1">
          <w:rPr>
            <w:rFonts w:ascii="Calibri" w:hAnsi="Calibri"/>
            <w:sz w:val="18"/>
            <w:szCs w:val="18"/>
          </w:rPr>
          <w:delText>CF1R</w:delText>
        </w:r>
        <w:r w:rsidRPr="00BF1ADA" w:rsidDel="00EC07D1">
          <w:rPr>
            <w:rFonts w:ascii="Calibri" w:hAnsi="Calibri"/>
            <w:sz w:val="18"/>
            <w:szCs w:val="18"/>
          </w:rPr>
          <w:delText xml:space="preserve"> and is the target maximum that was entered by the documentation author. If this number cannot be achieved, the performance compliance calculations can be redone with a higher number or without the requirement for building air leakage.</w:delText>
        </w:r>
      </w:del>
    </w:p>
    <w:p w14:paraId="4A3A5B16" w14:textId="36720228" w:rsidR="0009311F" w:rsidRPr="00BF1ADA" w:rsidDel="00EC07D1" w:rsidRDefault="0009311F" w:rsidP="0009311F">
      <w:pPr>
        <w:pStyle w:val="ListParagraph"/>
        <w:numPr>
          <w:ilvl w:val="0"/>
          <w:numId w:val="15"/>
        </w:numPr>
        <w:rPr>
          <w:del w:id="1141" w:author="Balneg, Ronald@Energy" w:date="2018-11-06T09:16:00Z"/>
          <w:rFonts w:ascii="Calibri" w:hAnsi="Calibri"/>
          <w:sz w:val="18"/>
          <w:szCs w:val="18"/>
        </w:rPr>
      </w:pPr>
      <w:del w:id="1142" w:author="Balneg, Ronald@Energy" w:date="2018-11-06T09:16:00Z">
        <w:r w:rsidRPr="00BF1ADA" w:rsidDel="00EC07D1">
          <w:rPr>
            <w:rFonts w:ascii="Calibri" w:hAnsi="Calibri"/>
            <w:sz w:val="18"/>
            <w:szCs w:val="18"/>
          </w:rPr>
          <w:delText>Enter the indoor temperature measured at the time that the building air leakage test was performed.</w:delText>
        </w:r>
      </w:del>
    </w:p>
    <w:p w14:paraId="4A3A5B17" w14:textId="251842A9" w:rsidR="0009311F" w:rsidRPr="00BF1ADA" w:rsidDel="00EC07D1" w:rsidRDefault="0009311F" w:rsidP="0009311F">
      <w:pPr>
        <w:pStyle w:val="ListParagraph"/>
        <w:numPr>
          <w:ilvl w:val="0"/>
          <w:numId w:val="15"/>
        </w:numPr>
        <w:rPr>
          <w:del w:id="1143" w:author="Balneg, Ronald@Energy" w:date="2018-11-06T09:16:00Z"/>
          <w:rFonts w:ascii="Calibri" w:hAnsi="Calibri"/>
          <w:sz w:val="18"/>
          <w:szCs w:val="18"/>
        </w:rPr>
      </w:pPr>
      <w:del w:id="1144" w:author="Balneg, Ronald@Energy" w:date="2018-11-06T09:16:00Z">
        <w:r w:rsidRPr="00BF1ADA" w:rsidDel="00EC07D1">
          <w:rPr>
            <w:rFonts w:ascii="Calibri" w:hAnsi="Calibri"/>
            <w:sz w:val="18"/>
            <w:szCs w:val="18"/>
          </w:rPr>
          <w:delText>Enter the outdoor temperature measured at the time that the building air leakage test was performed.</w:delText>
        </w:r>
      </w:del>
    </w:p>
    <w:p w14:paraId="4A3A5B18" w14:textId="5744E25E" w:rsidR="0009311F" w:rsidRPr="00BF1ADA" w:rsidDel="00EC07D1" w:rsidRDefault="0009311F" w:rsidP="0009311F">
      <w:pPr>
        <w:pStyle w:val="ListParagraph"/>
        <w:numPr>
          <w:ilvl w:val="0"/>
          <w:numId w:val="15"/>
        </w:numPr>
        <w:rPr>
          <w:del w:id="1145" w:author="Balneg, Ronald@Energy" w:date="2018-11-06T09:16:00Z"/>
          <w:rFonts w:ascii="Calibri" w:hAnsi="Calibri"/>
          <w:sz w:val="18"/>
          <w:szCs w:val="18"/>
        </w:rPr>
      </w:pPr>
      <w:del w:id="1146" w:author="Balneg, Ronald@Energy" w:date="2018-11-06T09:16:00Z">
        <w:r w:rsidRPr="00BF1ADA" w:rsidDel="00EC07D1">
          <w:rPr>
            <w:rFonts w:ascii="Calibri" w:hAnsi="Calibri"/>
            <w:sz w:val="18"/>
            <w:szCs w:val="18"/>
          </w:rPr>
          <w:delText>Provide a brief description of the location where the blower door was installed for the test. Examples: “front entry door on west side of house”, “door between house and garage”, “large window in family room”.</w:delText>
        </w:r>
      </w:del>
    </w:p>
    <w:p w14:paraId="4A3A5B19" w14:textId="353F626D" w:rsidR="0009311F" w:rsidRPr="00BF1ADA" w:rsidDel="00EC07D1" w:rsidRDefault="0009311F" w:rsidP="0009311F">
      <w:pPr>
        <w:pStyle w:val="ListParagraph"/>
        <w:numPr>
          <w:ilvl w:val="0"/>
          <w:numId w:val="15"/>
        </w:numPr>
        <w:rPr>
          <w:del w:id="1147" w:author="Balneg, Ronald@Energy" w:date="2018-11-06T09:16:00Z"/>
          <w:rFonts w:ascii="Calibri" w:hAnsi="Calibri"/>
          <w:sz w:val="18"/>
          <w:szCs w:val="18"/>
        </w:rPr>
      </w:pPr>
      <w:del w:id="1148" w:author="Balneg, Ronald@Energy" w:date="2018-11-06T09:16:00Z">
        <w:r w:rsidRPr="00BF1ADA" w:rsidDel="00EC07D1">
          <w:rPr>
            <w:rFonts w:ascii="Calibri" w:hAnsi="Calibri"/>
            <w:sz w:val="18"/>
            <w:szCs w:val="18"/>
          </w:rPr>
          <w:delText xml:space="preserve"> Enter the building elevation use the value for the closest city found in Joint Appendix JA2.2. Only elevations higher than 5</w:delText>
        </w:r>
        <w:r w:rsidR="00890110" w:rsidDel="00EC07D1">
          <w:rPr>
            <w:rFonts w:ascii="Calibri" w:hAnsi="Calibri"/>
            <w:sz w:val="18"/>
            <w:szCs w:val="18"/>
          </w:rPr>
          <w:delText>,</w:delText>
        </w:r>
        <w:r w:rsidRPr="00BF1ADA" w:rsidDel="00EC07D1">
          <w:rPr>
            <w:rFonts w:ascii="Calibri" w:hAnsi="Calibri"/>
            <w:sz w:val="18"/>
            <w:szCs w:val="18"/>
          </w:rPr>
          <w:delText>000 feet require an adjustment to the calculations.</w:delText>
        </w:r>
      </w:del>
    </w:p>
    <w:p w14:paraId="4A3A5B1A" w14:textId="5281347C" w:rsidR="0009311F" w:rsidRPr="00BF1ADA" w:rsidDel="00EC07D1" w:rsidRDefault="0009311F" w:rsidP="0009311F">
      <w:pPr>
        <w:pStyle w:val="ListParagraph"/>
        <w:numPr>
          <w:ilvl w:val="0"/>
          <w:numId w:val="15"/>
        </w:numPr>
        <w:rPr>
          <w:del w:id="1149" w:author="Balneg, Ronald@Energy" w:date="2018-11-06T09:16:00Z"/>
          <w:rFonts w:ascii="Calibri" w:hAnsi="Calibri"/>
          <w:sz w:val="18"/>
          <w:szCs w:val="18"/>
        </w:rPr>
      </w:pPr>
      <w:del w:id="1150" w:author="Balneg, Ronald@Energy" w:date="2018-11-06T09:16:00Z">
        <w:r w:rsidRPr="00BF1ADA" w:rsidDel="00EC07D1">
          <w:rPr>
            <w:rFonts w:ascii="Calibri" w:hAnsi="Calibri"/>
            <w:sz w:val="18"/>
            <w:szCs w:val="18"/>
          </w:rPr>
          <w:delText xml:space="preserve">This number is automatically pulled from the </w:delText>
        </w:r>
        <w:r w:rsidR="00766464" w:rsidDel="00EC07D1">
          <w:rPr>
            <w:rFonts w:ascii="Calibri" w:hAnsi="Calibri"/>
            <w:sz w:val="18"/>
            <w:szCs w:val="18"/>
          </w:rPr>
          <w:delText>CF1R</w:delText>
        </w:r>
        <w:r w:rsidRPr="00BF1ADA" w:rsidDel="00EC07D1">
          <w:rPr>
            <w:rFonts w:ascii="Calibri" w:hAnsi="Calibri"/>
            <w:sz w:val="18"/>
            <w:szCs w:val="18"/>
          </w:rPr>
          <w:delText xml:space="preserve">. It is used to calculate air changes. </w:delText>
        </w:r>
      </w:del>
    </w:p>
    <w:p w14:paraId="4A3A5B1B" w14:textId="16F02E2C" w:rsidR="0009311F" w:rsidRPr="00BF1ADA" w:rsidDel="00EC07D1" w:rsidRDefault="0009311F" w:rsidP="0009311F">
      <w:pPr>
        <w:pStyle w:val="ListParagraph"/>
        <w:numPr>
          <w:ilvl w:val="0"/>
          <w:numId w:val="15"/>
        </w:numPr>
        <w:rPr>
          <w:del w:id="1151" w:author="Balneg, Ronald@Energy" w:date="2018-11-06T09:16:00Z"/>
          <w:rFonts w:ascii="Calibri" w:hAnsi="Calibri"/>
          <w:sz w:val="18"/>
          <w:szCs w:val="18"/>
        </w:rPr>
      </w:pPr>
      <w:del w:id="1152" w:author="Balneg, Ronald@Energy" w:date="2018-11-06T09:16:00Z">
        <w:r w:rsidRPr="00BF1ADA" w:rsidDel="00EC07D1">
          <w:rPr>
            <w:rFonts w:ascii="Calibri" w:hAnsi="Calibri"/>
            <w:sz w:val="18"/>
            <w:szCs w:val="18"/>
          </w:rPr>
          <w:delText>Enter the date that the building leakage test data was collected.</w:delText>
        </w:r>
      </w:del>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79DE2170"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del w:id="1153" w:author="Balneg, Ronald@Energy" w:date="2018-11-06T09:23:00Z">
        <w:r w:rsidDel="00DC0A4C">
          <w:rPr>
            <w:rFonts w:ascii="Calibri" w:hAnsi="Calibri"/>
            <w:sz w:val="18"/>
            <w:szCs w:val="18"/>
          </w:rPr>
          <w:delText xml:space="preserve">home </w:delText>
        </w:r>
      </w:del>
      <w:ins w:id="1154" w:author="Balneg, Ronald@Energy" w:date="2018-11-06T09:23:00Z">
        <w:r w:rsidR="00DC0A4C">
          <w:rPr>
            <w:rFonts w:ascii="Calibri" w:hAnsi="Calibri"/>
            <w:sz w:val="18"/>
            <w:szCs w:val="18"/>
          </w:rPr>
          <w:t xml:space="preserve">enclosure </w:t>
        </w:r>
      </w:ins>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D40C67A"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del w:id="1155" w:author="Balneg, Ronald@Energy" w:date="2018-11-06T09:47:00Z">
        <w:r w:rsidRPr="00BF1ADA" w:rsidDel="00B02DA6">
          <w:rPr>
            <w:rFonts w:ascii="Calibri" w:hAnsi="Calibri"/>
            <w:sz w:val="18"/>
            <w:szCs w:val="18"/>
          </w:rPr>
          <w:delText xml:space="preserve">building </w:delText>
        </w:r>
      </w:del>
      <w:ins w:id="1156"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 Examples: Retrotec, Energy Conservatory.</w:t>
      </w:r>
    </w:p>
    <w:p w14:paraId="4A3A5B20" w14:textId="56051D5F"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del w:id="1157" w:author="Balneg, Ronald@Energy" w:date="2018-11-06T09:47:00Z">
        <w:r w:rsidRPr="00BF1ADA" w:rsidDel="00B02DA6">
          <w:rPr>
            <w:rFonts w:ascii="Calibri" w:hAnsi="Calibri"/>
            <w:sz w:val="18"/>
            <w:szCs w:val="18"/>
          </w:rPr>
          <w:delText xml:space="preserve">building </w:delText>
        </w:r>
      </w:del>
      <w:ins w:id="1158"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 Examples: DM-2 Mark II, DG700.</w:t>
      </w:r>
    </w:p>
    <w:p w14:paraId="4A3A5B21" w14:textId="799C1D83"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del w:id="1159" w:author="Balneg, Ronald@Energy" w:date="2018-11-06T09:47:00Z">
        <w:r w:rsidRPr="00BF1ADA" w:rsidDel="00B02DA6">
          <w:rPr>
            <w:rFonts w:ascii="Calibri" w:hAnsi="Calibri"/>
            <w:sz w:val="18"/>
            <w:szCs w:val="18"/>
          </w:rPr>
          <w:delText xml:space="preserve">building </w:delText>
        </w:r>
      </w:del>
      <w:ins w:id="1160"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1B214695"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ins w:id="1161" w:author="Balneg, Ronald@Energy" w:date="2018-11-06T09:23:00Z">
        <w:r w:rsidR="00DC0A4C">
          <w:rPr>
            <w:rFonts w:ascii="Calibri" w:hAnsi="Calibri"/>
            <w:sz w:val="18"/>
            <w:szCs w:val="18"/>
          </w:rPr>
          <w:t>0</w:t>
        </w:r>
      </w:ins>
      <w:del w:id="1162" w:author="Balneg, Ronald@Energy" w:date="2018-11-06T09:23:00Z">
        <w:r w:rsidRPr="00BF1ADA" w:rsidDel="00DC0A4C">
          <w:rPr>
            <w:rFonts w:ascii="Calibri" w:hAnsi="Calibri"/>
            <w:sz w:val="18"/>
            <w:szCs w:val="18"/>
          </w:rPr>
          <w:delText>.</w:delText>
        </w:r>
      </w:del>
      <w:r w:rsidRPr="00BF1ADA">
        <w:rPr>
          <w:rFonts w:ascii="Calibri" w:hAnsi="Calibri"/>
          <w:sz w:val="18"/>
          <w:szCs w:val="18"/>
        </w:rPr>
        <w:t>8</w:t>
      </w:r>
      <w:del w:id="1163" w:author="Balneg, Ronald@Energy" w:date="2018-11-06T09:24:00Z">
        <w:r w:rsidRPr="00BF1ADA" w:rsidDel="00DC0A4C">
          <w:rPr>
            <w:rFonts w:ascii="Calibri" w:hAnsi="Calibri"/>
            <w:sz w:val="18"/>
            <w:szCs w:val="18"/>
          </w:rPr>
          <w:delText>,</w:delText>
        </w:r>
      </w:del>
      <w:r w:rsidRPr="00BF1ADA">
        <w:rPr>
          <w:rFonts w:ascii="Calibri" w:hAnsi="Calibri"/>
          <w:sz w:val="18"/>
          <w:szCs w:val="18"/>
        </w:rPr>
        <w:t xml:space="preserve"> above, an error will appear.</w:t>
      </w:r>
    </w:p>
    <w:p w14:paraId="4A3A5B24" w14:textId="7436B580"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del w:id="1164" w:author="Balneg, Ronald@Energy" w:date="2018-11-06T09:24:00Z">
        <w:r w:rsidRPr="002E227D" w:rsidDel="00DC0A4C">
          <w:rPr>
            <w:rFonts w:ascii="Calibri" w:hAnsi="Calibri"/>
            <w:sz w:val="18"/>
            <w:szCs w:val="18"/>
          </w:rPr>
          <w:delText xml:space="preserve">home </w:delText>
        </w:r>
      </w:del>
      <w:ins w:id="1165" w:author="Balneg, Ronald@Energy" w:date="2018-11-06T09:24:00Z">
        <w:r w:rsidR="00DC0A4C">
          <w:rPr>
            <w:rFonts w:ascii="Calibri" w:hAnsi="Calibri"/>
            <w:sz w:val="18"/>
            <w:szCs w:val="18"/>
          </w:rPr>
          <w:t>enclosure</w:t>
        </w:r>
        <w:r w:rsidR="00DC0A4C" w:rsidRPr="002E227D">
          <w:rPr>
            <w:rFonts w:ascii="Calibri" w:hAnsi="Calibri"/>
            <w:sz w:val="18"/>
            <w:szCs w:val="18"/>
          </w:rPr>
          <w:t xml:space="preserve"> </w:t>
        </w:r>
      </w:ins>
      <w:r w:rsidRPr="002E227D">
        <w:rPr>
          <w:rFonts w:ascii="Calibri" w:hAnsi="Calibri"/>
          <w:sz w:val="18"/>
          <w:szCs w:val="18"/>
        </w:rPr>
        <w:t xml:space="preserve">for the </w:t>
      </w:r>
      <w:del w:id="1166" w:author="Balneg, Ronald@Energy" w:date="2018-11-06T09:24:00Z">
        <w:r w:rsidRPr="002E227D" w:rsidDel="00DC0A4C">
          <w:rPr>
            <w:rFonts w:ascii="Calibri" w:hAnsi="Calibri"/>
            <w:sz w:val="18"/>
            <w:szCs w:val="18"/>
          </w:rPr>
          <w:delText>building</w:delText>
        </w:r>
      </w:del>
      <w:ins w:id="1167" w:author="Balneg, Ronald@Energy" w:date="2018-11-06T09:24:00Z">
        <w:r w:rsidR="00DC0A4C">
          <w:rPr>
            <w:rFonts w:ascii="Calibri" w:hAnsi="Calibri"/>
            <w:sz w:val="18"/>
            <w:szCs w:val="18"/>
          </w:rPr>
          <w:t>enclosure</w:t>
        </w:r>
      </w:ins>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0DFD94F7"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del w:id="1168" w:author="Balneg, Ronald@Energy" w:date="2018-11-06T09:47:00Z">
        <w:r w:rsidRPr="00BF1ADA" w:rsidDel="00B02DA6">
          <w:rPr>
            <w:rFonts w:ascii="Calibri" w:hAnsi="Calibri"/>
            <w:sz w:val="18"/>
            <w:szCs w:val="18"/>
          </w:rPr>
          <w:delText xml:space="preserve">building </w:delText>
        </w:r>
      </w:del>
      <w:ins w:id="1169"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 Examples: Retrotec, Energy Conservatory.</w:t>
      </w:r>
    </w:p>
    <w:p w14:paraId="4A3A5B26" w14:textId="202CCEC3"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del w:id="1170" w:author="Balneg, Ronald@Energy" w:date="2018-11-06T09:47:00Z">
        <w:r w:rsidRPr="00BF1ADA" w:rsidDel="00B02DA6">
          <w:rPr>
            <w:rFonts w:ascii="Calibri" w:hAnsi="Calibri"/>
            <w:sz w:val="18"/>
            <w:szCs w:val="18"/>
          </w:rPr>
          <w:delText xml:space="preserve">building </w:delText>
        </w:r>
      </w:del>
      <w:ins w:id="1171"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 Examples: US1000, Q46, BD3, BD4.</w:t>
      </w:r>
    </w:p>
    <w:p w14:paraId="4A3A5B27" w14:textId="3635FAE2"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del w:id="1172" w:author="Balneg, Ronald@Energy" w:date="2018-11-06T09:47:00Z">
        <w:r w:rsidRPr="002E227D" w:rsidDel="00B02DA6">
          <w:rPr>
            <w:rFonts w:ascii="Calibri" w:hAnsi="Calibri"/>
            <w:sz w:val="18"/>
            <w:szCs w:val="18"/>
          </w:rPr>
          <w:delText xml:space="preserve">building </w:delText>
        </w:r>
      </w:del>
      <w:ins w:id="1173" w:author="Balneg, Ronald@Energy" w:date="2018-11-06T09:47:00Z">
        <w:r w:rsidR="00B02DA6">
          <w:rPr>
            <w:rFonts w:ascii="Calibri" w:hAnsi="Calibri"/>
            <w:sz w:val="18"/>
            <w:szCs w:val="18"/>
          </w:rPr>
          <w:t>enclosure</w:t>
        </w:r>
        <w:r w:rsidR="00B02DA6" w:rsidRPr="002E227D">
          <w:rPr>
            <w:rFonts w:ascii="Calibri" w:hAnsi="Calibri"/>
            <w:sz w:val="18"/>
            <w:szCs w:val="18"/>
          </w:rPr>
          <w:t xml:space="preserve"> </w:t>
        </w:r>
      </w:ins>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2DE7D3DA"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del w:id="1174" w:author="Balneg, Ronald@Energy" w:date="2018-11-06T09:26:00Z">
        <w:r w:rsidRPr="00621003" w:rsidDel="009A5280">
          <w:rPr>
            <w:rFonts w:ascii="Calibri" w:hAnsi="Calibri"/>
            <w:b/>
            <w:sz w:val="18"/>
            <w:szCs w:val="18"/>
          </w:rPr>
          <w:delText xml:space="preserve">Envelope </w:delText>
        </w:r>
      </w:del>
      <w:ins w:id="1175" w:author="Balneg, Ronald@Energy" w:date="2018-11-06T09:26:00Z">
        <w:r w:rsidR="009A5280">
          <w:rPr>
            <w:rFonts w:ascii="Calibri" w:hAnsi="Calibri"/>
            <w:b/>
            <w:sz w:val="18"/>
            <w:szCs w:val="18"/>
          </w:rPr>
          <w:t>Enclosure</w:t>
        </w:r>
        <w:r w:rsidR="009A5280" w:rsidRPr="00621003">
          <w:rPr>
            <w:rFonts w:ascii="Calibri" w:hAnsi="Calibri"/>
            <w:b/>
            <w:sz w:val="18"/>
            <w:szCs w:val="18"/>
          </w:rPr>
          <w:t xml:space="preserve"> </w:t>
        </w:r>
      </w:ins>
      <w:ins w:id="1176" w:author="Balneg, Ronald@Energy" w:date="2018-11-06T10:07:00Z">
        <w:r w:rsidR="00D721FF">
          <w:rPr>
            <w:rFonts w:ascii="Calibri" w:hAnsi="Calibri"/>
            <w:b/>
            <w:sz w:val="18"/>
            <w:szCs w:val="18"/>
          </w:rPr>
          <w:t xml:space="preserve">Air </w:t>
        </w:r>
      </w:ins>
      <w:r w:rsidRPr="00621003">
        <w:rPr>
          <w:rFonts w:ascii="Calibri" w:hAnsi="Calibri"/>
          <w:b/>
          <w:sz w:val="18"/>
          <w:szCs w:val="18"/>
        </w:rPr>
        <w:t>Leakage Test (</w:t>
      </w:r>
      <w:del w:id="1177" w:author="Balneg, Ronald@Energy" w:date="2018-11-21T09:20:00Z">
        <w:r w:rsidRPr="00621003" w:rsidDel="00672313">
          <w:rPr>
            <w:rFonts w:ascii="Calibri" w:hAnsi="Calibri"/>
            <w:b/>
            <w:sz w:val="18"/>
            <w:szCs w:val="18"/>
          </w:rPr>
          <w:delText>ENV20a</w:delText>
        </w:r>
      </w:del>
      <w:ins w:id="1178" w:author="Balneg, Ronald@Energy" w:date="2018-11-21T09:20:00Z">
        <w:r w:rsidR="00672313">
          <w:rPr>
            <w:rFonts w:ascii="Calibri" w:hAnsi="Calibri"/>
            <w:b/>
            <w:sz w:val="18"/>
            <w:szCs w:val="18"/>
          </w:rPr>
          <w:t>MCH24a</w:t>
        </w:r>
      </w:ins>
      <w:r w:rsidRPr="00621003">
        <w:rPr>
          <w:rFonts w:ascii="Calibri" w:hAnsi="Calibri"/>
          <w:b/>
          <w:sz w:val="18"/>
          <w:szCs w:val="18"/>
        </w:rPr>
        <w:t>)</w:t>
      </w:r>
    </w:p>
    <w:p w14:paraId="4A3A5B2B" w14:textId="13C58336"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890110">
        <w:rPr>
          <w:rFonts w:ascii="Calibri" w:hAnsi="Calibri"/>
          <w:sz w:val="18"/>
          <w:szCs w:val="18"/>
        </w:rPr>
        <w:t>T</w:t>
      </w:r>
      <w:r w:rsidRPr="00BF1ADA">
        <w:rPr>
          <w:rFonts w:ascii="Calibri" w:hAnsi="Calibri"/>
          <w:sz w:val="18"/>
          <w:szCs w:val="18"/>
        </w:rPr>
        <w:t xml:space="preserve">ime </w:t>
      </w:r>
      <w:r w:rsidR="00890110">
        <w:rPr>
          <w:rFonts w:ascii="Calibri" w:hAnsi="Calibri"/>
          <w:sz w:val="18"/>
          <w:szCs w:val="18"/>
        </w:rPr>
        <w:t>A</w:t>
      </w:r>
      <w:r w:rsidRPr="00BF1ADA">
        <w:rPr>
          <w:rFonts w:ascii="Calibri" w:hAnsi="Calibri"/>
          <w:sz w:val="18"/>
          <w:szCs w:val="18"/>
        </w:rPr>
        <w:t xml:space="preserve">verage </w:t>
      </w:r>
      <w:r w:rsidR="00890110">
        <w:rPr>
          <w:rFonts w:ascii="Calibri" w:hAnsi="Calibri"/>
          <w:sz w:val="18"/>
          <w:szCs w:val="18"/>
        </w:rPr>
        <w:t>P</w:t>
      </w:r>
      <w:r w:rsidRPr="00BF1ADA">
        <w:rPr>
          <w:rFonts w:ascii="Calibri" w:hAnsi="Calibri"/>
          <w:sz w:val="18"/>
          <w:szCs w:val="18"/>
        </w:rPr>
        <w:t>eriod used on the manometer during the test. Must be at least 10 seconds.</w:t>
      </w:r>
    </w:p>
    <w:p w14:paraId="4A3A5B2C" w14:textId="2E1B9350"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del w:id="1179" w:author="Balneg, Ronald@Energy" w:date="2018-11-06T09:33:00Z">
        <w:r w:rsidDel="00C70CDD">
          <w:rPr>
            <w:rFonts w:ascii="Calibri" w:hAnsi="Calibri"/>
            <w:sz w:val="18"/>
            <w:szCs w:val="18"/>
          </w:rPr>
          <w:delText>D</w:delText>
        </w:r>
      </w:del>
      <w:ins w:id="1180" w:author="Balneg, Ronald@Energy" w:date="2018-11-06T09:33:00Z">
        <w:r w:rsidR="00C70CDD">
          <w:rPr>
            <w:rFonts w:ascii="Calibri" w:hAnsi="Calibri"/>
            <w:sz w:val="18"/>
            <w:szCs w:val="18"/>
          </w:rPr>
          <w:t>d</w:t>
        </w:r>
      </w:ins>
      <w:r>
        <w:rPr>
          <w:rFonts w:ascii="Calibri" w:hAnsi="Calibri"/>
          <w:sz w:val="18"/>
          <w:szCs w:val="18"/>
        </w:rPr>
        <w:t>epressurization (air blowing out of house).</w:t>
      </w:r>
      <w:r w:rsidRPr="009B5C14">
        <w:rPr>
          <w:rFonts w:ascii="Calibri" w:hAnsi="Calibri"/>
          <w:sz w:val="18"/>
          <w:szCs w:val="18"/>
        </w:rPr>
        <w:t xml:space="preserve"> </w:t>
      </w:r>
      <w:del w:id="1181" w:author="Balneg, Ronald@Energy" w:date="2018-11-06T09:26:00Z">
        <w:r w:rsidRPr="009B5C14" w:rsidDel="009A5280">
          <w:rPr>
            <w:rFonts w:ascii="Calibri" w:hAnsi="Calibri"/>
            <w:sz w:val="18"/>
            <w:szCs w:val="18"/>
          </w:rPr>
          <w:delText>Note that the protocols require depressurization of the envelope.</w:delText>
        </w:r>
      </w:del>
    </w:p>
    <w:p w14:paraId="4A3A5B2D" w14:textId="138CA08F"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ins w:id="1182" w:author="Balneg, Ronald@Energy" w:date="2018-11-06T09:27:00Z">
        <w:r w:rsidR="00A7427E">
          <w:rPr>
            <w:rFonts w:ascii="Calibri" w:hAnsi="Calibri"/>
            <w:sz w:val="18"/>
            <w:szCs w:val="18"/>
          </w:rPr>
          <w:t xml:space="preserve">pre-test baseline enclosure pressure. </w:t>
        </w:r>
      </w:ins>
      <w:ins w:id="1183" w:author="Balneg, Ronald@Energy" w:date="2018-11-06T10:01:00Z">
        <w:r w:rsidR="006A4DFF">
          <w:rPr>
            <w:rFonts w:ascii="Calibri" w:hAnsi="Calibri"/>
            <w:sz w:val="18"/>
            <w:szCs w:val="18"/>
          </w:rPr>
          <w:t>This is the reading on the</w:t>
        </w:r>
      </w:ins>
      <w:ins w:id="1184" w:author="Balneg, Ronald@Energy" w:date="2018-11-06T10:02:00Z">
        <w:r w:rsidR="006A4DFF">
          <w:rPr>
            <w:rFonts w:ascii="Calibri" w:hAnsi="Calibri"/>
            <w:sz w:val="18"/>
            <w:szCs w:val="18"/>
          </w:rPr>
          <w:t xml:space="preserve"> manual</w:t>
        </w:r>
      </w:ins>
      <w:ins w:id="1185" w:author="Balneg, Ronald@Energy" w:date="2018-11-06T10:01:00Z">
        <w:r w:rsidR="006A4DFF">
          <w:rPr>
            <w:rFonts w:ascii="Calibri" w:hAnsi="Calibri"/>
            <w:sz w:val="18"/>
            <w:szCs w:val="18"/>
          </w:rPr>
          <w:t xml:space="preserve"> manometer with no fans turned on.</w:t>
        </w:r>
      </w:ins>
      <w:del w:id="1186" w:author="Balneg, Ronald@Energy" w:date="2018-11-06T09:27:00Z">
        <w:r w:rsidRPr="00BF1ADA" w:rsidDel="00A7427E">
          <w:rPr>
            <w:rFonts w:ascii="Calibri" w:hAnsi="Calibri"/>
            <w:sz w:val="18"/>
            <w:szCs w:val="18"/>
          </w:rPr>
          <w:delText>first of five baseline building pressure readings</w:delText>
        </w:r>
        <w:r w:rsidDel="00A7427E">
          <w:rPr>
            <w:rFonts w:ascii="Calibri" w:hAnsi="Calibri"/>
            <w:sz w:val="18"/>
            <w:szCs w:val="18"/>
          </w:rPr>
          <w:delText xml:space="preserve"> (Resolution of 0.1 Pa)</w:delText>
        </w:r>
        <w:r w:rsidRPr="00BF1ADA" w:rsidDel="00A7427E">
          <w:rPr>
            <w:rFonts w:ascii="Calibri" w:hAnsi="Calibri"/>
            <w:sz w:val="18"/>
            <w:szCs w:val="18"/>
          </w:rPr>
          <w:delText>.</w:delText>
        </w:r>
      </w:del>
    </w:p>
    <w:p w14:paraId="4A3A5B2E" w14:textId="35A534B7" w:rsidR="0009311F" w:rsidRPr="00BF1ADA" w:rsidDel="009A5280" w:rsidRDefault="0009311F" w:rsidP="0009311F">
      <w:pPr>
        <w:pStyle w:val="ListParagraph"/>
        <w:numPr>
          <w:ilvl w:val="0"/>
          <w:numId w:val="17"/>
        </w:numPr>
        <w:rPr>
          <w:del w:id="1187" w:author="Balneg, Ronald@Energy" w:date="2018-11-06T09:26:00Z"/>
          <w:rFonts w:ascii="Calibri" w:hAnsi="Calibri"/>
          <w:sz w:val="18"/>
          <w:szCs w:val="18"/>
        </w:rPr>
      </w:pPr>
      <w:del w:id="1188" w:author="Balneg, Ronald@Energy" w:date="2018-11-06T09:26:00Z">
        <w:r w:rsidRPr="00BF1ADA" w:rsidDel="009A5280">
          <w:rPr>
            <w:rFonts w:ascii="Calibri" w:hAnsi="Calibri"/>
            <w:sz w:val="18"/>
            <w:szCs w:val="18"/>
          </w:rPr>
          <w:delText>Enter the second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2F" w14:textId="1680626E" w:rsidR="0009311F" w:rsidRPr="00BF1ADA" w:rsidDel="009A5280" w:rsidRDefault="0009311F" w:rsidP="0009311F">
      <w:pPr>
        <w:pStyle w:val="ListParagraph"/>
        <w:numPr>
          <w:ilvl w:val="0"/>
          <w:numId w:val="17"/>
        </w:numPr>
        <w:rPr>
          <w:del w:id="1189" w:author="Balneg, Ronald@Energy" w:date="2018-11-06T09:26:00Z"/>
          <w:rFonts w:ascii="Calibri" w:hAnsi="Calibri"/>
          <w:sz w:val="18"/>
          <w:szCs w:val="18"/>
        </w:rPr>
      </w:pPr>
      <w:del w:id="1190" w:author="Balneg, Ronald@Energy" w:date="2018-11-06T09:26:00Z">
        <w:r w:rsidRPr="00BF1ADA" w:rsidDel="009A5280">
          <w:rPr>
            <w:rFonts w:ascii="Calibri" w:hAnsi="Calibri"/>
            <w:sz w:val="18"/>
            <w:szCs w:val="18"/>
          </w:rPr>
          <w:delText>Enter the third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30" w14:textId="63E404BB" w:rsidR="0009311F" w:rsidRPr="00BF1ADA" w:rsidDel="009A5280" w:rsidRDefault="0009311F" w:rsidP="0009311F">
      <w:pPr>
        <w:pStyle w:val="ListParagraph"/>
        <w:numPr>
          <w:ilvl w:val="0"/>
          <w:numId w:val="17"/>
        </w:numPr>
        <w:rPr>
          <w:del w:id="1191" w:author="Balneg, Ronald@Energy" w:date="2018-11-06T09:26:00Z"/>
          <w:rFonts w:ascii="Calibri" w:hAnsi="Calibri"/>
          <w:sz w:val="18"/>
          <w:szCs w:val="18"/>
        </w:rPr>
      </w:pPr>
      <w:del w:id="1192" w:author="Balneg, Ronald@Energy" w:date="2018-11-06T09:26:00Z">
        <w:r w:rsidRPr="00BF1ADA" w:rsidDel="009A5280">
          <w:rPr>
            <w:rFonts w:ascii="Calibri" w:hAnsi="Calibri"/>
            <w:sz w:val="18"/>
            <w:szCs w:val="18"/>
          </w:rPr>
          <w:delText>Enter the fourth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31" w14:textId="5B8726CC" w:rsidR="0009311F" w:rsidRPr="00BF1ADA" w:rsidDel="009A5280" w:rsidRDefault="0009311F" w:rsidP="0009311F">
      <w:pPr>
        <w:pStyle w:val="ListParagraph"/>
        <w:numPr>
          <w:ilvl w:val="0"/>
          <w:numId w:val="17"/>
        </w:numPr>
        <w:rPr>
          <w:del w:id="1193" w:author="Balneg, Ronald@Energy" w:date="2018-11-06T09:26:00Z"/>
          <w:rFonts w:ascii="Calibri" w:hAnsi="Calibri"/>
          <w:sz w:val="18"/>
          <w:szCs w:val="18"/>
        </w:rPr>
      </w:pPr>
      <w:del w:id="1194" w:author="Balneg, Ronald@Energy" w:date="2018-11-06T09:26:00Z">
        <w:r w:rsidRPr="00BF1ADA" w:rsidDel="009A5280">
          <w:rPr>
            <w:rFonts w:ascii="Calibri" w:hAnsi="Calibri"/>
            <w:sz w:val="18"/>
            <w:szCs w:val="18"/>
          </w:rPr>
          <w:delText>Enter the fifth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32" w14:textId="07133811"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This field is automatically calculated</w:t>
      </w:r>
      <w:ins w:id="1195" w:author="Balneg, Ronald@Energy" w:date="2018-11-06T09:28:00Z">
        <w:r w:rsidR="00C70CDD">
          <w:rPr>
            <w:rFonts w:ascii="Calibri" w:hAnsi="Calibri"/>
            <w:sz w:val="18"/>
            <w:szCs w:val="18"/>
          </w:rPr>
          <w:t xml:space="preserve">. This is the enclosure pressure target value the </w:t>
        </w:r>
      </w:ins>
      <w:ins w:id="1196" w:author="Balneg, Ronald@Energy" w:date="2018-11-06T09:47:00Z">
        <w:r w:rsidR="00B02DA6">
          <w:rPr>
            <w:rFonts w:ascii="Calibri" w:hAnsi="Calibri"/>
            <w:sz w:val="18"/>
            <w:szCs w:val="18"/>
          </w:rPr>
          <w:t>enclosure</w:t>
        </w:r>
      </w:ins>
      <w:ins w:id="1197" w:author="Balneg, Ronald@Energy" w:date="2018-11-06T09:28:00Z">
        <w:r w:rsidR="00C70CDD">
          <w:rPr>
            <w:rFonts w:ascii="Calibri" w:hAnsi="Calibri"/>
            <w:sz w:val="18"/>
            <w:szCs w:val="18"/>
          </w:rPr>
          <w:t xml:space="preserve"> needs to </w:t>
        </w:r>
      </w:ins>
      <w:ins w:id="1198" w:author="Balneg, Ronald@Energy" w:date="2018-11-06T09:29:00Z">
        <w:r w:rsidR="00C70CDD">
          <w:rPr>
            <w:rFonts w:ascii="Calibri" w:hAnsi="Calibri"/>
            <w:sz w:val="18"/>
            <w:szCs w:val="18"/>
          </w:rPr>
          <w:t>achieve</w:t>
        </w:r>
      </w:ins>
      <w:ins w:id="1199" w:author="Balneg, Ronald@Energy" w:date="2018-11-06T10:02:00Z">
        <w:r w:rsidR="006A4DFF">
          <w:rPr>
            <w:rFonts w:ascii="Calibri" w:hAnsi="Calibri"/>
            <w:sz w:val="18"/>
            <w:szCs w:val="18"/>
          </w:rPr>
          <w:t xml:space="preserve"> during the test</w:t>
        </w:r>
      </w:ins>
      <w:ins w:id="1200" w:author="Balneg, Ronald@Energy" w:date="2018-11-06T09:29:00Z">
        <w:r w:rsidR="00C70CDD">
          <w:rPr>
            <w:rFonts w:ascii="Calibri" w:hAnsi="Calibri"/>
            <w:sz w:val="18"/>
            <w:szCs w:val="18"/>
          </w:rPr>
          <w:t>.</w:t>
        </w:r>
      </w:ins>
      <w:del w:id="1201" w:author="Balneg, Ronald@Energy" w:date="2018-11-06T09:28:00Z">
        <w:r w:rsidDel="00C70CDD">
          <w:rPr>
            <w:rFonts w:ascii="Calibri" w:hAnsi="Calibri"/>
            <w:sz w:val="18"/>
            <w:szCs w:val="18"/>
          </w:rPr>
          <w:delText xml:space="preserve">. </w:delText>
        </w:r>
      </w:del>
      <w:del w:id="1202" w:author="Balneg, Ronald@Energy" w:date="2018-11-06T09:27:00Z">
        <w:r w:rsidDel="00A7427E">
          <w:rPr>
            <w:rFonts w:ascii="Calibri" w:hAnsi="Calibri"/>
            <w:sz w:val="18"/>
            <w:szCs w:val="18"/>
          </w:rPr>
          <w:delText>The Baseline Range is the largest value of the five baseline readings minus the smallest value of the five baseline readings.</w:delText>
        </w:r>
      </w:del>
    </w:p>
    <w:p w14:paraId="4A3A5B33" w14:textId="0F6520D2" w:rsidR="0009311F" w:rsidRPr="00782762" w:rsidDel="00C70CDD" w:rsidRDefault="00C70CDD" w:rsidP="0009311F">
      <w:pPr>
        <w:pStyle w:val="ListParagraph"/>
        <w:numPr>
          <w:ilvl w:val="0"/>
          <w:numId w:val="17"/>
        </w:numPr>
        <w:rPr>
          <w:del w:id="1203" w:author="Balneg, Ronald@Energy" w:date="2018-11-06T09:29:00Z"/>
          <w:rFonts w:ascii="Calibri" w:hAnsi="Calibri"/>
          <w:sz w:val="18"/>
          <w:szCs w:val="18"/>
        </w:rPr>
      </w:pPr>
      <w:ins w:id="1204" w:author="Balneg, Ronald@Energy" w:date="2018-11-06T09:29:00Z">
        <w:r>
          <w:rPr>
            <w:rFonts w:ascii="Calibri" w:hAnsi="Calibri"/>
            <w:sz w:val="18"/>
            <w:szCs w:val="18"/>
          </w:rPr>
          <w:t xml:space="preserve">Enter the unadjusted enclosure pressure measured. This value is </w:t>
        </w:r>
      </w:ins>
      <w:ins w:id="1205" w:author="Balneg, Ronald@Energy" w:date="2018-11-06T09:35:00Z">
        <w:r>
          <w:rPr>
            <w:rFonts w:ascii="Calibri" w:hAnsi="Calibri"/>
            <w:sz w:val="18"/>
            <w:szCs w:val="18"/>
          </w:rPr>
          <w:t>read</w:t>
        </w:r>
      </w:ins>
      <w:ins w:id="1206" w:author="Balneg, Ronald@Energy" w:date="2018-11-06T09:29:00Z">
        <w:r>
          <w:rPr>
            <w:rFonts w:ascii="Calibri" w:hAnsi="Calibri"/>
            <w:sz w:val="18"/>
            <w:szCs w:val="18"/>
          </w:rPr>
          <w:t xml:space="preserve"> from the manual manometer</w:t>
        </w:r>
      </w:ins>
      <w:ins w:id="1207" w:author="Balneg, Ronald@Energy" w:date="2018-11-06T09:30:00Z">
        <w:r>
          <w:rPr>
            <w:rFonts w:ascii="Calibri" w:hAnsi="Calibri"/>
            <w:sz w:val="18"/>
            <w:szCs w:val="18"/>
          </w:rPr>
          <w:t xml:space="preserve"> during the test</w:t>
        </w:r>
      </w:ins>
      <w:ins w:id="1208" w:author="Balneg, Ronald@Energy" w:date="2018-11-06T09:29:00Z">
        <w:r>
          <w:rPr>
            <w:rFonts w:ascii="Calibri" w:hAnsi="Calibri"/>
            <w:sz w:val="18"/>
            <w:szCs w:val="18"/>
          </w:rPr>
          <w:t>.</w:t>
        </w:r>
      </w:ins>
      <w:del w:id="1209" w:author="Balneg, Ronald@Energy" w:date="2018-11-06T09:29:00Z">
        <w:r w:rsidR="0009311F" w:rsidDel="00C70CDD">
          <w:rPr>
            <w:rFonts w:ascii="Calibri" w:hAnsi="Calibri"/>
            <w:sz w:val="18"/>
            <w:szCs w:val="18"/>
          </w:rPr>
          <w:delText>This field is automatically calculated. “Standard” is when the baseline range is less than 5 Pa; “Reduced” is when the baseline range is between 5 and 10 Pa (inclusive). If the baseline range is greater than 10 you must use a multi-point procedure.</w:delText>
        </w:r>
      </w:del>
    </w:p>
    <w:p w14:paraId="16535BC0" w14:textId="77777777" w:rsidR="00C70CDD" w:rsidRDefault="00C70CDD" w:rsidP="0009311F">
      <w:pPr>
        <w:pStyle w:val="ListParagraph"/>
        <w:numPr>
          <w:ilvl w:val="0"/>
          <w:numId w:val="17"/>
        </w:numPr>
        <w:rPr>
          <w:ins w:id="1210" w:author="Balneg, Ronald@Energy" w:date="2018-11-06T09:29:00Z"/>
          <w:rFonts w:ascii="Calibri" w:hAnsi="Calibri"/>
          <w:sz w:val="18"/>
          <w:szCs w:val="18"/>
        </w:rPr>
      </w:pPr>
    </w:p>
    <w:p w14:paraId="4A3A5B34" w14:textId="53015AA2" w:rsidR="0009311F" w:rsidRPr="00782762" w:rsidDel="00C70CDD" w:rsidRDefault="00C70CDD" w:rsidP="0009311F">
      <w:pPr>
        <w:pStyle w:val="ListParagraph"/>
        <w:numPr>
          <w:ilvl w:val="0"/>
          <w:numId w:val="17"/>
        </w:numPr>
        <w:rPr>
          <w:del w:id="1211" w:author="Balneg, Ronald@Energy" w:date="2018-11-06T09:31:00Z"/>
          <w:rFonts w:ascii="Calibri" w:hAnsi="Calibri"/>
          <w:sz w:val="18"/>
          <w:szCs w:val="18"/>
        </w:rPr>
      </w:pPr>
      <w:ins w:id="1212" w:author="Balneg, Ronald@Energy" w:date="2018-11-06T09:31:00Z">
        <w:r>
          <w:rPr>
            <w:rFonts w:ascii="Calibri" w:hAnsi="Calibri"/>
            <w:sz w:val="18"/>
            <w:szCs w:val="18"/>
          </w:rPr>
          <w:t xml:space="preserve">This field is automatically calculated. This value is the </w:t>
        </w:r>
      </w:ins>
      <w:ins w:id="1213" w:author="Balneg, Ronald@Energy" w:date="2018-11-06T09:32:00Z">
        <w:r>
          <w:rPr>
            <w:rFonts w:ascii="Calibri" w:hAnsi="Calibri"/>
            <w:sz w:val="18"/>
            <w:szCs w:val="18"/>
          </w:rPr>
          <w:t xml:space="preserve">difference of </w:t>
        </w:r>
      </w:ins>
      <w:ins w:id="1214" w:author="Balneg, Ronald@Energy" w:date="2018-11-06T09:33:00Z">
        <w:r>
          <w:rPr>
            <w:rFonts w:ascii="Calibri" w:hAnsi="Calibri"/>
            <w:sz w:val="18"/>
            <w:szCs w:val="18"/>
          </w:rPr>
          <w:t xml:space="preserve">the unadjusted enclosure pressure measured and the pre-test baseline </w:t>
        </w:r>
      </w:ins>
      <w:ins w:id="1215" w:author="Balneg, Ronald@Energy" w:date="2018-11-06T09:35:00Z">
        <w:r>
          <w:rPr>
            <w:rFonts w:ascii="Calibri" w:hAnsi="Calibri"/>
            <w:sz w:val="18"/>
            <w:szCs w:val="18"/>
          </w:rPr>
          <w:t xml:space="preserve">enclosure </w:t>
        </w:r>
      </w:ins>
      <w:ins w:id="1216" w:author="Balneg, Ronald@Energy" w:date="2018-11-06T09:33:00Z">
        <w:r>
          <w:rPr>
            <w:rFonts w:ascii="Calibri" w:hAnsi="Calibri"/>
            <w:sz w:val="18"/>
            <w:szCs w:val="18"/>
          </w:rPr>
          <w:t>pressure.</w:t>
        </w:r>
      </w:ins>
      <w:ins w:id="1217" w:author="Balneg, Ronald@Energy" w:date="2018-11-06T10:03:00Z">
        <w:r w:rsidR="006A4DFF">
          <w:rPr>
            <w:rFonts w:ascii="Calibri" w:hAnsi="Calibri"/>
            <w:sz w:val="18"/>
            <w:szCs w:val="18"/>
          </w:rPr>
          <w:t xml:space="preserve"> 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ins>
      <w:del w:id="1218" w:author="Balneg, Ronald@Energy" w:date="2018-11-06T09:31:00Z">
        <w:r w:rsidR="0009311F" w:rsidDel="00C70CDD">
          <w:rPr>
            <w:rFonts w:ascii="Calibri" w:hAnsi="Calibri"/>
            <w:sz w:val="18"/>
            <w:szCs w:val="18"/>
          </w:rPr>
          <w:delText>This field is automatically calculated. Average Baseline Building Pressure Reading is simply the average of the five baseline readings.</w:delText>
        </w:r>
      </w:del>
    </w:p>
    <w:p w14:paraId="000AA53E" w14:textId="77777777" w:rsidR="00C70CDD" w:rsidRDefault="00C70CDD" w:rsidP="0009311F">
      <w:pPr>
        <w:pStyle w:val="ListParagraph"/>
        <w:numPr>
          <w:ilvl w:val="0"/>
          <w:numId w:val="17"/>
        </w:numPr>
        <w:rPr>
          <w:ins w:id="1219" w:author="Balneg, Ronald@Energy" w:date="2018-11-06T09:31:00Z"/>
          <w:rFonts w:ascii="Calibri" w:hAnsi="Calibri"/>
          <w:sz w:val="18"/>
          <w:szCs w:val="18"/>
        </w:rPr>
      </w:pPr>
    </w:p>
    <w:p w14:paraId="0F1D0332" w14:textId="15C57458" w:rsidR="00C70CDD" w:rsidRDefault="00C70CDD" w:rsidP="0009311F">
      <w:pPr>
        <w:pStyle w:val="ListParagraph"/>
        <w:numPr>
          <w:ilvl w:val="0"/>
          <w:numId w:val="17"/>
        </w:numPr>
        <w:rPr>
          <w:ins w:id="1220" w:author="Balneg, Ronald@Energy" w:date="2018-11-06T09:35:00Z"/>
          <w:rFonts w:ascii="Calibri" w:hAnsi="Calibri"/>
          <w:sz w:val="18"/>
          <w:szCs w:val="18"/>
        </w:rPr>
      </w:pPr>
      <w:ins w:id="1221" w:author="Balneg, Ronald@Energy" w:date="2018-11-06T09:35:00Z">
        <w:r>
          <w:rPr>
            <w:rFonts w:ascii="Calibri" w:hAnsi="Calibri"/>
            <w:sz w:val="18"/>
            <w:szCs w:val="18"/>
          </w:rPr>
          <w:t>This field is automatically calculated. This field</w:t>
        </w:r>
      </w:ins>
      <w:ins w:id="1222" w:author="Balneg, Ronald@Energy" w:date="2018-11-06T09:36:00Z">
        <w:r>
          <w:rPr>
            <w:rFonts w:ascii="Calibri" w:hAnsi="Calibri"/>
            <w:sz w:val="18"/>
            <w:szCs w:val="18"/>
          </w:rPr>
          <w:t xml:space="preserve"> determines if the pressure achieved is acceptable to proceed </w:t>
        </w:r>
      </w:ins>
      <w:ins w:id="1223" w:author="Balneg, Ronald@Energy" w:date="2018-11-06T10:03:00Z">
        <w:r w:rsidR="006A4DFF">
          <w:rPr>
            <w:rFonts w:ascii="Calibri" w:hAnsi="Calibri"/>
            <w:sz w:val="18"/>
            <w:szCs w:val="18"/>
          </w:rPr>
          <w:t xml:space="preserve">with </w:t>
        </w:r>
      </w:ins>
      <w:ins w:id="1224" w:author="Balneg, Ronald@Energy" w:date="2018-11-06T09:36:00Z">
        <w:r>
          <w:rPr>
            <w:rFonts w:ascii="Calibri" w:hAnsi="Calibri"/>
            <w:sz w:val="18"/>
            <w:szCs w:val="18"/>
          </w:rPr>
          <w:t xml:space="preserve">the </w:t>
        </w:r>
      </w:ins>
      <w:ins w:id="1225" w:author="Balneg, Ronald@Energy" w:date="2018-11-06T10:03:00Z">
        <w:r w:rsidR="006A4DFF">
          <w:rPr>
            <w:rFonts w:ascii="Calibri" w:hAnsi="Calibri"/>
            <w:sz w:val="18"/>
            <w:szCs w:val="18"/>
          </w:rPr>
          <w:t xml:space="preserve">enclosure air leakage </w:t>
        </w:r>
      </w:ins>
      <w:ins w:id="1226" w:author="Balneg, Ronald@Energy" w:date="2018-11-06T09:36:00Z">
        <w:r>
          <w:rPr>
            <w:rFonts w:ascii="Calibri" w:hAnsi="Calibri"/>
            <w:sz w:val="18"/>
            <w:szCs w:val="18"/>
          </w:rPr>
          <w:t>test.</w:t>
        </w:r>
      </w:ins>
    </w:p>
    <w:p w14:paraId="4A3A5B35" w14:textId="003F1533" w:rsidR="0009311F" w:rsidRPr="00782762" w:rsidDel="00C70CDD" w:rsidRDefault="0009311F" w:rsidP="0009311F">
      <w:pPr>
        <w:pStyle w:val="ListParagraph"/>
        <w:numPr>
          <w:ilvl w:val="0"/>
          <w:numId w:val="17"/>
        </w:numPr>
        <w:rPr>
          <w:del w:id="1227" w:author="Balneg, Ronald@Energy" w:date="2018-11-06T09:35:00Z"/>
          <w:rFonts w:ascii="Calibri" w:hAnsi="Calibri"/>
          <w:sz w:val="18"/>
          <w:szCs w:val="18"/>
        </w:rPr>
      </w:pPr>
      <w:del w:id="1228" w:author="Balneg, Ronald@Energy" w:date="2018-11-06T09:35:00Z">
        <w:r w:rsidDel="00C70CDD">
          <w:rPr>
            <w:rFonts w:ascii="Calibri" w:hAnsi="Calibri"/>
            <w:sz w:val="18"/>
            <w:szCs w:val="18"/>
          </w:rPr>
          <w:delText>Enter the Pre-</w:delText>
        </w:r>
        <w:r w:rsidR="00766464" w:rsidDel="00C70CDD">
          <w:rPr>
            <w:rFonts w:ascii="Calibri" w:hAnsi="Calibri"/>
            <w:sz w:val="18"/>
            <w:szCs w:val="18"/>
          </w:rPr>
          <w:delText>T</w:delText>
        </w:r>
        <w:r w:rsidDel="00C70CDD">
          <w:rPr>
            <w:rFonts w:ascii="Calibri" w:hAnsi="Calibri"/>
            <w:sz w:val="18"/>
            <w:szCs w:val="18"/>
          </w:rPr>
          <w:delText>est Baseline Building Pressure. The protocols allow the average to be used or a newly measured number can be used.</w:delText>
        </w:r>
      </w:del>
    </w:p>
    <w:p w14:paraId="4A3A5B36" w14:textId="3F574F81" w:rsidR="0009311F" w:rsidRPr="00782762" w:rsidDel="00C70CDD" w:rsidRDefault="0009311F" w:rsidP="0009311F">
      <w:pPr>
        <w:pStyle w:val="ListParagraph"/>
        <w:numPr>
          <w:ilvl w:val="0"/>
          <w:numId w:val="17"/>
        </w:numPr>
        <w:rPr>
          <w:del w:id="1229" w:author="Balneg, Ronald@Energy" w:date="2018-11-06T09:37:00Z"/>
          <w:rFonts w:ascii="Calibri" w:hAnsi="Calibri"/>
          <w:sz w:val="18"/>
          <w:szCs w:val="18"/>
        </w:rPr>
      </w:pPr>
      <w:del w:id="1230" w:author="Balneg, Ronald@Energy" w:date="2018-11-06T09:37:00Z">
        <w:r w:rsidDel="00C70CDD">
          <w:rPr>
            <w:rFonts w:ascii="Calibri" w:hAnsi="Calibri"/>
            <w:sz w:val="18"/>
            <w:szCs w:val="18"/>
          </w:rPr>
          <w:delText>This field is automatically calculated. The Unadjusted Building Pressure Target is the Pre-test Baseline Building Pressure plus the target building pressure (-50 Pa).</w:delText>
        </w:r>
      </w:del>
    </w:p>
    <w:p w14:paraId="4A3A5B37" w14:textId="22BB7522" w:rsidR="0009311F" w:rsidRPr="00782762" w:rsidDel="00C70CDD" w:rsidRDefault="0009311F" w:rsidP="0009311F">
      <w:pPr>
        <w:pStyle w:val="ListParagraph"/>
        <w:numPr>
          <w:ilvl w:val="0"/>
          <w:numId w:val="17"/>
        </w:numPr>
        <w:rPr>
          <w:del w:id="1231" w:author="Balneg, Ronald@Energy" w:date="2018-11-06T09:37:00Z"/>
          <w:rFonts w:ascii="Calibri" w:hAnsi="Calibri"/>
          <w:sz w:val="18"/>
          <w:szCs w:val="18"/>
        </w:rPr>
      </w:pPr>
      <w:del w:id="1232" w:author="Balneg, Ronald@Energy" w:date="2018-11-06T09:37:00Z">
        <w:r w:rsidDel="00C70CDD">
          <w:rPr>
            <w:rFonts w:ascii="Calibri" w:hAnsi="Calibri"/>
            <w:sz w:val="18"/>
            <w:szCs w:val="18"/>
          </w:rPr>
          <w:delText xml:space="preserve">Enter the Measured Unadjusted Building Pressure straight from the manometer. It should be as close to the Unadjusted Building Pressure Target as possible. </w:delText>
        </w:r>
      </w:del>
    </w:p>
    <w:p w14:paraId="4A3A5B38" w14:textId="418E88DE" w:rsidR="0009311F" w:rsidRPr="00782762" w:rsidDel="00C70CDD" w:rsidRDefault="0009311F" w:rsidP="0009311F">
      <w:pPr>
        <w:pStyle w:val="ListParagraph"/>
        <w:numPr>
          <w:ilvl w:val="0"/>
          <w:numId w:val="17"/>
        </w:numPr>
        <w:rPr>
          <w:del w:id="1233" w:author="Balneg, Ronald@Energy" w:date="2018-11-06T09:37:00Z"/>
          <w:rFonts w:ascii="Calibri" w:hAnsi="Calibri"/>
          <w:sz w:val="18"/>
          <w:szCs w:val="18"/>
        </w:rPr>
      </w:pPr>
      <w:del w:id="1234" w:author="Balneg, Ronald@Energy" w:date="2018-11-06T09:37:00Z">
        <w:r w:rsidDel="00C70CDD">
          <w:rPr>
            <w:rFonts w:ascii="Calibri" w:hAnsi="Calibri"/>
            <w:sz w:val="18"/>
            <w:szCs w:val="18"/>
          </w:rPr>
          <w:delText xml:space="preserve">This field is automatically calculated. A check is performed to make sure that a pressure of at least -15 </w:delText>
        </w:r>
        <w:r w:rsidR="009B5C14" w:rsidDel="00C70CDD">
          <w:rPr>
            <w:rFonts w:ascii="Calibri" w:hAnsi="Calibri"/>
            <w:sz w:val="18"/>
            <w:szCs w:val="18"/>
          </w:rPr>
          <w:delText xml:space="preserve">Pa </w:delText>
        </w:r>
        <w:r w:rsidDel="00C70CDD">
          <w:rPr>
            <w:rFonts w:ascii="Calibri" w:hAnsi="Calibri"/>
            <w:sz w:val="18"/>
            <w:szCs w:val="18"/>
          </w:rPr>
          <w:delText>was achieved. If not, the Single Point Test may not be used.</w:delText>
        </w:r>
      </w:del>
    </w:p>
    <w:p w14:paraId="4A3A5B39" w14:textId="597B9813"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ins w:id="1235" w:author="Balneg, Ronald@Energy" w:date="2018-11-06T09:37:00Z">
        <w:r w:rsidR="00C70CDD">
          <w:rPr>
            <w:rFonts w:ascii="Calibri" w:hAnsi="Calibri"/>
            <w:sz w:val="18"/>
            <w:szCs w:val="18"/>
          </w:rPr>
          <w:t xml:space="preserve">measured nominal </w:t>
        </w:r>
      </w:ins>
      <w:r>
        <w:rPr>
          <w:rFonts w:ascii="Calibri" w:hAnsi="Calibri"/>
          <w:sz w:val="18"/>
          <w:szCs w:val="18"/>
        </w:rPr>
        <w:t xml:space="preserve">fan flow </w:t>
      </w:r>
      <w:ins w:id="1236" w:author="Balneg, Ronald@Energy" w:date="2018-11-06T09:37:00Z">
        <w:r w:rsidR="00C70CDD">
          <w:rPr>
            <w:rFonts w:ascii="Calibri" w:hAnsi="Calibri"/>
            <w:sz w:val="18"/>
            <w:szCs w:val="18"/>
          </w:rPr>
          <w:t xml:space="preserve">at above fan pressure </w:t>
        </w:r>
      </w:ins>
      <w:r>
        <w:rPr>
          <w:rFonts w:ascii="Calibri" w:hAnsi="Calibri"/>
          <w:sz w:val="18"/>
          <w:szCs w:val="18"/>
        </w:rPr>
        <w:t xml:space="preserve">from the manometer that corresponds to the </w:t>
      </w:r>
      <w:del w:id="1237" w:author="Balneg, Ronald@Energy" w:date="2018-11-06T09:38:00Z">
        <w:r w:rsidDel="00C70CDD">
          <w:rPr>
            <w:rFonts w:ascii="Calibri" w:hAnsi="Calibri"/>
            <w:sz w:val="18"/>
            <w:szCs w:val="18"/>
          </w:rPr>
          <w:delText>Measured Unadjusted Building Pressure.</w:delText>
        </w:r>
      </w:del>
      <w:ins w:id="1238" w:author="Balneg, Ronald@Energy" w:date="2018-11-06T09:38:00Z">
        <w:r w:rsidR="00C70CDD">
          <w:rPr>
            <w:rFonts w:ascii="Calibri" w:hAnsi="Calibri"/>
            <w:sz w:val="18"/>
            <w:szCs w:val="18"/>
          </w:rPr>
          <w:t>induced enclosure pressure difference.</w:t>
        </w:r>
      </w:ins>
    </w:p>
    <w:p w14:paraId="4A3A5B3A" w14:textId="0E2D9C4C"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w:t>
      </w:r>
      <w:del w:id="1239" w:author="Balneg, Ronald@Energy" w:date="2018-11-06T09:38:00Z">
        <w:r w:rsidDel="00A8014F">
          <w:rPr>
            <w:rFonts w:ascii="Calibri" w:hAnsi="Calibri"/>
            <w:sz w:val="18"/>
            <w:szCs w:val="18"/>
          </w:rPr>
          <w:delText xml:space="preserve">The </w:delText>
        </w:r>
        <w:r w:rsidDel="00C70CDD">
          <w:rPr>
            <w:rFonts w:ascii="Calibri" w:hAnsi="Calibri"/>
            <w:sz w:val="18"/>
            <w:szCs w:val="18"/>
          </w:rPr>
          <w:delText>M</w:delText>
        </w:r>
        <w:r w:rsidDel="00A8014F">
          <w:rPr>
            <w:rFonts w:ascii="Calibri" w:hAnsi="Calibri"/>
            <w:sz w:val="18"/>
            <w:szCs w:val="18"/>
          </w:rPr>
          <w:delText xml:space="preserve">easured </w:delText>
        </w:r>
        <w:r w:rsidDel="00C70CDD">
          <w:rPr>
            <w:rFonts w:ascii="Calibri" w:hAnsi="Calibri"/>
            <w:sz w:val="18"/>
            <w:szCs w:val="18"/>
          </w:rPr>
          <w:delText>U</w:delText>
        </w:r>
        <w:r w:rsidDel="00A8014F">
          <w:rPr>
            <w:rFonts w:ascii="Calibri" w:hAnsi="Calibri"/>
            <w:sz w:val="18"/>
            <w:szCs w:val="18"/>
          </w:rPr>
          <w:delText xml:space="preserve">nadjusted </w:delText>
        </w:r>
        <w:r w:rsidDel="00C70CDD">
          <w:rPr>
            <w:rFonts w:ascii="Calibri" w:hAnsi="Calibri"/>
            <w:sz w:val="18"/>
            <w:szCs w:val="18"/>
          </w:rPr>
          <w:delText>B</w:delText>
        </w:r>
        <w:r w:rsidDel="00A8014F">
          <w:rPr>
            <w:rFonts w:ascii="Calibri" w:hAnsi="Calibri"/>
            <w:sz w:val="18"/>
            <w:szCs w:val="18"/>
          </w:rPr>
          <w:delText xml:space="preserve">uilding </w:delText>
        </w:r>
        <w:r w:rsidDel="00C70CDD">
          <w:rPr>
            <w:rFonts w:ascii="Calibri" w:hAnsi="Calibri"/>
            <w:sz w:val="18"/>
            <w:szCs w:val="18"/>
          </w:rPr>
          <w:delText>P</w:delText>
        </w:r>
        <w:r w:rsidDel="00A8014F">
          <w:rPr>
            <w:rFonts w:ascii="Calibri" w:hAnsi="Calibri"/>
            <w:sz w:val="18"/>
            <w:szCs w:val="18"/>
          </w:rPr>
          <w:delText>ressure is automatically adjusted for a target pressure of -50 Pa.</w:delText>
        </w:r>
      </w:del>
      <w:ins w:id="1240" w:author="Balneg, Ronald@Energy" w:date="2018-11-06T09:39:00Z">
        <w:r w:rsidR="00A8014F">
          <w:rPr>
            <w:rFonts w:ascii="Calibri" w:hAnsi="Calibri"/>
            <w:sz w:val="18"/>
            <w:szCs w:val="18"/>
          </w:rPr>
          <w:t xml:space="preserve">The induced enclosure pressure difference is </w:t>
        </w:r>
      </w:ins>
      <w:ins w:id="1241" w:author="Balneg, Ronald@Energy" w:date="2018-11-06T09:41:00Z">
        <w:r w:rsidR="00A8014F">
          <w:rPr>
            <w:rFonts w:ascii="Calibri" w:hAnsi="Calibri"/>
            <w:sz w:val="18"/>
            <w:szCs w:val="18"/>
          </w:rPr>
          <w:t>converted to a nominal airflow at 50 Pa.</w:t>
        </w:r>
      </w:ins>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2E8C653D"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This field is automatically calculated</w:t>
      </w:r>
      <w:del w:id="1242" w:author="Balneg, Ronald@Energy" w:date="2018-11-06T09:43:00Z">
        <w:r w:rsidDel="00A8014F">
          <w:rPr>
            <w:rFonts w:ascii="Calibri" w:hAnsi="Calibri"/>
            <w:sz w:val="18"/>
            <w:szCs w:val="18"/>
          </w:rPr>
          <w:delText>. The equation used to calculate this value in the field equals:</w:delText>
        </w:r>
      </w:del>
      <w:ins w:id="1243" w:author="Balneg, Ronald@Energy" w:date="2018-11-06T09:44:00Z">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ins>
      <w:ins w:id="1244" w:author="Balneg, Ronald@Energy" w:date="2018-11-06T09:48:00Z">
        <w:r w:rsidR="00FB41F0">
          <w:rPr>
            <w:rFonts w:ascii="Calibri" w:hAnsi="Calibri"/>
            <w:sz w:val="18"/>
            <w:szCs w:val="18"/>
          </w:rPr>
          <w:t xml:space="preserve"> using equation 4 in Section 9 of ASTM E779-10</w:t>
        </w:r>
      </w:ins>
      <w:ins w:id="1245" w:author="Balneg, Ronald@Energy" w:date="2018-11-06T09:44:00Z">
        <w:r w:rsidR="00B02DA6">
          <w:rPr>
            <w:rFonts w:ascii="Calibri" w:hAnsi="Calibri"/>
            <w:sz w:val="18"/>
            <w:szCs w:val="18"/>
          </w:rPr>
          <w:t>.</w:t>
        </w:r>
      </w:ins>
    </w:p>
    <w:p w14:paraId="4A3A5B3E" w14:textId="7A2E2503" w:rsidR="0009311F" w:rsidRPr="00782762" w:rsidDel="00A8014F" w:rsidRDefault="0009311F" w:rsidP="0009311F">
      <w:pPr>
        <w:pStyle w:val="ListParagraph"/>
        <w:numPr>
          <w:ilvl w:val="1"/>
          <w:numId w:val="15"/>
        </w:numPr>
        <w:rPr>
          <w:del w:id="1246" w:author="Balneg, Ronald@Energy" w:date="2018-11-06T09:43:00Z"/>
          <w:rFonts w:ascii="Calibri" w:hAnsi="Calibri"/>
          <w:sz w:val="18"/>
          <w:szCs w:val="18"/>
        </w:rPr>
      </w:pPr>
      <w:del w:id="1247" w:author="Balneg, Ronald@Energy" w:date="2018-11-06T09:43:00Z">
        <w:r w:rsidDel="00A8014F">
          <w:rPr>
            <w:rFonts w:ascii="Calibri" w:hAnsi="Calibri"/>
            <w:sz w:val="18"/>
            <w:szCs w:val="18"/>
          </w:rPr>
          <w:delText>If the elevation</w:delText>
        </w:r>
        <w:r w:rsidR="00840901" w:rsidDel="00A8014F">
          <w:rPr>
            <w:rFonts w:ascii="Calibri" w:hAnsi="Calibri"/>
            <w:sz w:val="18"/>
            <w:szCs w:val="18"/>
          </w:rPr>
          <w:delText xml:space="preserve"> is</w:delText>
        </w:r>
        <w:r w:rsidDel="00A8014F">
          <w:rPr>
            <w:rFonts w:ascii="Calibri" w:hAnsi="Calibri"/>
            <w:sz w:val="18"/>
            <w:szCs w:val="18"/>
          </w:rPr>
          <w:delText xml:space="preserve"> less than or equal to 5,000 ft, the </w:delText>
        </w:r>
        <w:r w:rsidR="009B5C14" w:rsidDel="00A8014F">
          <w:rPr>
            <w:rFonts w:ascii="Calibri" w:hAnsi="Calibri"/>
            <w:sz w:val="18"/>
            <w:szCs w:val="18"/>
          </w:rPr>
          <w:delText>A</w:delText>
        </w:r>
        <w:r w:rsidDel="00A8014F">
          <w:rPr>
            <w:rFonts w:ascii="Calibri" w:hAnsi="Calibri"/>
            <w:sz w:val="18"/>
            <w:szCs w:val="18"/>
          </w:rPr>
          <w:delText xml:space="preserve">ltitude </w:delText>
        </w:r>
        <w:r w:rsidR="009B5C14" w:rsidDel="00A8014F">
          <w:rPr>
            <w:rFonts w:ascii="Calibri" w:hAnsi="Calibri"/>
            <w:sz w:val="18"/>
            <w:szCs w:val="18"/>
          </w:rPr>
          <w:delText>C</w:delText>
        </w:r>
        <w:r w:rsidDel="00A8014F">
          <w:rPr>
            <w:rFonts w:ascii="Calibri" w:hAnsi="Calibri"/>
            <w:sz w:val="18"/>
            <w:szCs w:val="18"/>
          </w:rPr>
          <w:delText xml:space="preserve">orrection </w:delText>
        </w:r>
        <w:r w:rsidR="009B5C14" w:rsidDel="00A8014F">
          <w:rPr>
            <w:rFonts w:ascii="Calibri" w:hAnsi="Calibri"/>
            <w:sz w:val="18"/>
            <w:szCs w:val="18"/>
          </w:rPr>
          <w:delText>F</w:delText>
        </w:r>
        <w:r w:rsidDel="00A8014F">
          <w:rPr>
            <w:rFonts w:ascii="Calibri" w:hAnsi="Calibri"/>
            <w:sz w:val="18"/>
            <w:szCs w:val="18"/>
          </w:rPr>
          <w:delText>actor is 1 (no adjustment).</w:delText>
        </w:r>
      </w:del>
    </w:p>
    <w:p w14:paraId="4A3A5B3F" w14:textId="1118D428" w:rsidR="0009311F" w:rsidRPr="00782762" w:rsidDel="00A8014F" w:rsidRDefault="0009311F" w:rsidP="0009311F">
      <w:pPr>
        <w:pStyle w:val="ListParagraph"/>
        <w:numPr>
          <w:ilvl w:val="1"/>
          <w:numId w:val="15"/>
        </w:numPr>
        <w:rPr>
          <w:del w:id="1248" w:author="Balneg, Ronald@Energy" w:date="2018-11-06T09:43:00Z"/>
          <w:rFonts w:ascii="Calibri" w:hAnsi="Calibri"/>
          <w:sz w:val="18"/>
          <w:szCs w:val="18"/>
        </w:rPr>
      </w:pPr>
      <w:del w:id="1249" w:author="Balneg, Ronald@Energy" w:date="2018-11-06T09:43:00Z">
        <w:r w:rsidDel="00A8014F">
          <w:rPr>
            <w:rFonts w:ascii="Calibri" w:hAnsi="Calibri"/>
            <w:sz w:val="18"/>
            <w:szCs w:val="18"/>
          </w:rPr>
          <w:delText xml:space="preserve">If the elevation is greater than 5,000 ft, the </w:delText>
        </w:r>
        <w:r w:rsidR="009B5C14" w:rsidDel="00A8014F">
          <w:rPr>
            <w:rFonts w:ascii="Calibri" w:hAnsi="Calibri"/>
            <w:sz w:val="18"/>
            <w:szCs w:val="18"/>
          </w:rPr>
          <w:delText>A</w:delText>
        </w:r>
        <w:r w:rsidDel="00A8014F">
          <w:rPr>
            <w:rFonts w:ascii="Calibri" w:hAnsi="Calibri"/>
            <w:sz w:val="18"/>
            <w:szCs w:val="18"/>
          </w:rPr>
          <w:delText xml:space="preserve">ltitude </w:delText>
        </w:r>
        <w:r w:rsidR="009B5C14" w:rsidDel="00A8014F">
          <w:rPr>
            <w:rFonts w:ascii="Calibri" w:hAnsi="Calibri"/>
            <w:sz w:val="18"/>
            <w:szCs w:val="18"/>
          </w:rPr>
          <w:delText>C</w:delText>
        </w:r>
        <w:r w:rsidDel="00A8014F">
          <w:rPr>
            <w:rFonts w:ascii="Calibri" w:hAnsi="Calibri"/>
            <w:sz w:val="18"/>
            <w:szCs w:val="18"/>
          </w:rPr>
          <w:delText xml:space="preserve">orrection equation equals 1 + (0.000006 * elevation in feet) </w:delText>
        </w:r>
      </w:del>
    </w:p>
    <w:p w14:paraId="4A3A5B40" w14:textId="3075FFAF" w:rsidR="0009311F" w:rsidRPr="00782762" w:rsidDel="00A8014F" w:rsidRDefault="0009311F" w:rsidP="0009311F">
      <w:pPr>
        <w:pStyle w:val="ListParagraph"/>
        <w:numPr>
          <w:ilvl w:val="0"/>
          <w:numId w:val="18"/>
        </w:numPr>
        <w:rPr>
          <w:del w:id="1250" w:author="Balneg, Ronald@Energy" w:date="2018-11-06T09:43:00Z"/>
          <w:rFonts w:ascii="Calibri" w:hAnsi="Calibri"/>
          <w:sz w:val="18"/>
          <w:szCs w:val="18"/>
        </w:rPr>
      </w:pPr>
      <w:del w:id="1251" w:author="Balneg, Ronald@Energy" w:date="2018-11-06T09:43:00Z">
        <w:r w:rsidDel="00A8014F">
          <w:rPr>
            <w:rFonts w:ascii="Calibri" w:hAnsi="Calibri"/>
            <w:sz w:val="18"/>
            <w:szCs w:val="18"/>
          </w:rPr>
          <w:delText xml:space="preserve">Enter the </w:delText>
        </w:r>
        <w:r w:rsidR="009B5C14" w:rsidDel="00A8014F">
          <w:rPr>
            <w:rFonts w:ascii="Calibri" w:hAnsi="Calibri"/>
            <w:sz w:val="18"/>
            <w:szCs w:val="18"/>
          </w:rPr>
          <w:delText>T</w:delText>
        </w:r>
        <w:r w:rsidDel="00A8014F">
          <w:rPr>
            <w:rFonts w:ascii="Calibri" w:hAnsi="Calibri"/>
            <w:sz w:val="18"/>
            <w:szCs w:val="18"/>
          </w:rPr>
          <w:delText xml:space="preserve">emperature </w:delText>
        </w:r>
        <w:r w:rsidR="009B5C14" w:rsidDel="00A8014F">
          <w:rPr>
            <w:rFonts w:ascii="Calibri" w:hAnsi="Calibri"/>
            <w:sz w:val="18"/>
            <w:szCs w:val="18"/>
          </w:rPr>
          <w:delText>C</w:delText>
        </w:r>
        <w:r w:rsidDel="00A8014F">
          <w:rPr>
            <w:rFonts w:ascii="Calibri" w:hAnsi="Calibri"/>
            <w:sz w:val="18"/>
            <w:szCs w:val="18"/>
          </w:rPr>
          <w:delText xml:space="preserve">orrection </w:delText>
        </w:r>
        <w:r w:rsidR="009B5C14" w:rsidDel="00A8014F">
          <w:rPr>
            <w:rFonts w:ascii="Calibri" w:hAnsi="Calibri"/>
            <w:sz w:val="18"/>
            <w:szCs w:val="18"/>
          </w:rPr>
          <w:delText>F</w:delText>
        </w:r>
        <w:r w:rsidDel="00A8014F">
          <w:rPr>
            <w:rFonts w:ascii="Calibri" w:hAnsi="Calibri"/>
            <w:sz w:val="18"/>
            <w:szCs w:val="18"/>
          </w:rPr>
          <w:delText>actor from Table RA3.8-2 or RA3.8-3 using the indoor and outdoor temperatures entered in Section A.</w:delText>
        </w:r>
      </w:del>
    </w:p>
    <w:p w14:paraId="4A3A5B41" w14:textId="39DEB211" w:rsidR="0009311F" w:rsidDel="00A8014F" w:rsidRDefault="0009311F" w:rsidP="0009311F">
      <w:pPr>
        <w:pStyle w:val="ListParagraph"/>
        <w:rPr>
          <w:del w:id="1252" w:author="Balneg, Ronald@Energy" w:date="2018-11-06T09:43:00Z"/>
          <w:rFonts w:ascii="Calibri" w:hAnsi="Calibri"/>
          <w:sz w:val="18"/>
          <w:szCs w:val="18"/>
        </w:rPr>
      </w:pPr>
    </w:p>
    <w:p w14:paraId="4A3A5B42" w14:textId="2F6219AF" w:rsidR="0009311F" w:rsidDel="00A8014F" w:rsidRDefault="0009311F" w:rsidP="0009311F">
      <w:pPr>
        <w:pStyle w:val="ListParagraph"/>
        <w:rPr>
          <w:del w:id="1253" w:author="Balneg, Ronald@Energy" w:date="2018-11-06T09:43:00Z"/>
          <w:rFonts w:ascii="Calibri" w:hAnsi="Calibri"/>
          <w:sz w:val="18"/>
          <w:szCs w:val="18"/>
        </w:rPr>
      </w:pPr>
    </w:p>
    <w:p w14:paraId="4A3A5B43" w14:textId="36BCEBC6" w:rsidR="0009311F" w:rsidDel="00A8014F" w:rsidRDefault="0009311F" w:rsidP="009B5C14">
      <w:pPr>
        <w:autoSpaceDE w:val="0"/>
        <w:autoSpaceDN w:val="0"/>
        <w:adjustRightInd w:val="0"/>
        <w:jc w:val="center"/>
        <w:rPr>
          <w:del w:id="1254" w:author="Balneg, Ronald@Energy" w:date="2018-11-06T09:43:00Z"/>
          <w:rFonts w:ascii="Calibri" w:hAnsi="Calibri" w:cs="Arial"/>
          <w:i/>
          <w:iCs/>
          <w:sz w:val="18"/>
          <w:szCs w:val="18"/>
        </w:rPr>
      </w:pPr>
      <w:del w:id="1255" w:author="Balneg, Ronald@Energy" w:date="2018-11-06T09:43:00Z">
        <w:r w:rsidRPr="000D1CB5" w:rsidDel="00A8014F">
          <w:rPr>
            <w:rFonts w:ascii="Calibri" w:hAnsi="Calibri"/>
            <w:b/>
            <w:sz w:val="18"/>
            <w:szCs w:val="18"/>
          </w:rPr>
          <w:delText xml:space="preserve">Table RA3.8-2 </w:delText>
        </w:r>
        <w:r w:rsidRPr="000D1CB5" w:rsidDel="00A8014F">
          <w:rPr>
            <w:rFonts w:ascii="Calibri" w:hAnsi="Calibri" w:cs="Arial"/>
            <w:b/>
            <w:i/>
            <w:iCs/>
            <w:sz w:val="18"/>
            <w:szCs w:val="18"/>
          </w:rPr>
          <w:delText xml:space="preserve">Temperature Correction Factors for </w:delText>
        </w:r>
        <w:r w:rsidR="00FD6322" w:rsidDel="00A8014F">
          <w:rPr>
            <w:rFonts w:ascii="Calibri" w:hAnsi="Calibri" w:cs="Arial"/>
            <w:b/>
            <w:i/>
            <w:iCs/>
            <w:sz w:val="18"/>
            <w:szCs w:val="18"/>
          </w:rPr>
          <w:delText>P</w:delText>
        </w:r>
        <w:r w:rsidRPr="000D1CB5" w:rsidDel="00A8014F">
          <w:rPr>
            <w:rFonts w:ascii="Calibri" w:hAnsi="Calibri" w:cs="Arial"/>
            <w:b/>
            <w:i/>
            <w:iCs/>
            <w:sz w:val="18"/>
            <w:szCs w:val="18"/>
          </w:rPr>
          <w:delText>ressurization Testing</w:delText>
        </w:r>
        <w:r w:rsidRPr="00D814DE" w:rsidDel="00A8014F">
          <w:rPr>
            <w:rFonts w:ascii="Calibri" w:hAnsi="Calibri" w:cs="Arial"/>
            <w:i/>
            <w:iCs/>
            <w:sz w:val="18"/>
            <w:szCs w:val="18"/>
          </w:rPr>
          <w:delText>- Calculated according to ASTM</w:delText>
        </w:r>
        <w:r w:rsidDel="00A8014F">
          <w:rPr>
            <w:rFonts w:ascii="Calibri" w:hAnsi="Calibri" w:cs="Arial"/>
            <w:i/>
            <w:iCs/>
            <w:sz w:val="18"/>
            <w:szCs w:val="18"/>
          </w:rPr>
          <w:delText xml:space="preserve"> </w:delText>
        </w:r>
        <w:r w:rsidRPr="00D814DE" w:rsidDel="00A8014F">
          <w:rPr>
            <w:rFonts w:ascii="Calibri" w:hAnsi="Calibri" w:cs="Arial"/>
            <w:i/>
            <w:iCs/>
            <w:sz w:val="18"/>
            <w:szCs w:val="18"/>
          </w:rPr>
          <w:delText>E779-10</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9"/>
        <w:gridCol w:w="490"/>
        <w:gridCol w:w="627"/>
        <w:gridCol w:w="627"/>
        <w:gridCol w:w="627"/>
        <w:gridCol w:w="627"/>
        <w:gridCol w:w="627"/>
        <w:gridCol w:w="627"/>
        <w:gridCol w:w="627"/>
        <w:gridCol w:w="627"/>
        <w:gridCol w:w="627"/>
      </w:tblGrid>
      <w:tr w:rsidR="0009311F" w:rsidRPr="000D1CB5" w:rsidDel="00A8014F" w14:paraId="4A3A5B47" w14:textId="4AF30DAE" w:rsidTr="009B5C14">
        <w:trPr>
          <w:cantSplit/>
          <w:trHeight w:hRule="exact" w:val="187"/>
          <w:jc w:val="center"/>
          <w:del w:id="1256" w:author="Balneg, Ronald@Energy" w:date="2018-11-06T09:43:00Z"/>
        </w:trPr>
        <w:tc>
          <w:tcPr>
            <w:tcW w:w="0" w:type="auto"/>
            <w:vAlign w:val="center"/>
          </w:tcPr>
          <w:p w14:paraId="4A3A5B44" w14:textId="08ADE599" w:rsidR="0009311F" w:rsidRPr="000D1CB5" w:rsidDel="00A8014F" w:rsidRDefault="0009311F" w:rsidP="009B5C14">
            <w:pPr>
              <w:jc w:val="center"/>
              <w:rPr>
                <w:del w:id="1257" w:author="Balneg, Ronald@Energy" w:date="2018-11-06T09:43:00Z"/>
                <w:rFonts w:ascii="Calibri" w:hAnsi="Calibri"/>
                <w:sz w:val="18"/>
                <w:szCs w:val="18"/>
              </w:rPr>
            </w:pPr>
          </w:p>
        </w:tc>
        <w:tc>
          <w:tcPr>
            <w:tcW w:w="0" w:type="auto"/>
            <w:vAlign w:val="center"/>
          </w:tcPr>
          <w:p w14:paraId="4A3A5B45" w14:textId="124DC9D2" w:rsidR="0009311F" w:rsidRPr="000D1CB5" w:rsidDel="00A8014F" w:rsidRDefault="0009311F" w:rsidP="009B5C14">
            <w:pPr>
              <w:jc w:val="center"/>
              <w:rPr>
                <w:del w:id="1258" w:author="Balneg, Ronald@Energy" w:date="2018-11-06T09:43:00Z"/>
                <w:rFonts w:ascii="Calibri" w:hAnsi="Calibri"/>
                <w:sz w:val="18"/>
                <w:szCs w:val="18"/>
              </w:rPr>
            </w:pPr>
          </w:p>
        </w:tc>
        <w:tc>
          <w:tcPr>
            <w:tcW w:w="0" w:type="auto"/>
            <w:gridSpan w:val="9"/>
            <w:vAlign w:val="center"/>
          </w:tcPr>
          <w:p w14:paraId="4A3A5B46" w14:textId="4D442959" w:rsidR="0009311F" w:rsidRPr="000D1CB5" w:rsidDel="00A8014F" w:rsidRDefault="0009311F" w:rsidP="009B5C14">
            <w:pPr>
              <w:keepNext/>
              <w:keepLines/>
              <w:jc w:val="center"/>
              <w:rPr>
                <w:del w:id="1259" w:author="Balneg, Ronald@Energy" w:date="2018-11-06T09:43:00Z"/>
                <w:rFonts w:ascii="Calibri" w:hAnsi="Calibri"/>
                <w:b/>
                <w:sz w:val="18"/>
                <w:szCs w:val="18"/>
              </w:rPr>
            </w:pPr>
            <w:del w:id="1260" w:author="Balneg, Ronald@Energy" w:date="2018-11-06T09:43:00Z">
              <w:r w:rsidRPr="000D1CB5" w:rsidDel="00A8014F">
                <w:rPr>
                  <w:rFonts w:ascii="Calibri" w:hAnsi="Calibri"/>
                  <w:b/>
                  <w:sz w:val="18"/>
                  <w:szCs w:val="18"/>
                </w:rPr>
                <w:delText>Inside Temperature (F)</w:delText>
              </w:r>
            </w:del>
          </w:p>
        </w:tc>
      </w:tr>
      <w:tr w:rsidR="0009311F" w:rsidRPr="000D1CB5" w:rsidDel="00A8014F" w14:paraId="4A3A5B53" w14:textId="4E14F04A" w:rsidTr="009B5C14">
        <w:trPr>
          <w:cantSplit/>
          <w:trHeight w:hRule="exact" w:val="187"/>
          <w:jc w:val="center"/>
          <w:del w:id="1261" w:author="Balneg, Ronald@Energy" w:date="2018-11-06T09:43:00Z"/>
        </w:trPr>
        <w:tc>
          <w:tcPr>
            <w:tcW w:w="0" w:type="auto"/>
            <w:vAlign w:val="center"/>
          </w:tcPr>
          <w:p w14:paraId="4A3A5B48" w14:textId="69609796" w:rsidR="0009311F" w:rsidRPr="000D1CB5" w:rsidDel="00A8014F" w:rsidRDefault="0009311F" w:rsidP="009B5C14">
            <w:pPr>
              <w:jc w:val="center"/>
              <w:rPr>
                <w:del w:id="1262" w:author="Balneg, Ronald@Energy" w:date="2018-11-06T09:43:00Z"/>
                <w:rFonts w:ascii="Calibri" w:hAnsi="Calibri"/>
                <w:sz w:val="18"/>
                <w:szCs w:val="18"/>
              </w:rPr>
            </w:pPr>
          </w:p>
        </w:tc>
        <w:tc>
          <w:tcPr>
            <w:tcW w:w="0" w:type="auto"/>
            <w:vAlign w:val="center"/>
          </w:tcPr>
          <w:p w14:paraId="4A3A5B49" w14:textId="39A44B5B" w:rsidR="0009311F" w:rsidRPr="000D1CB5" w:rsidDel="00A8014F" w:rsidRDefault="0009311F" w:rsidP="009B5C14">
            <w:pPr>
              <w:jc w:val="center"/>
              <w:rPr>
                <w:del w:id="1263" w:author="Balneg, Ronald@Energy" w:date="2018-11-06T09:43:00Z"/>
                <w:rFonts w:ascii="Calibri" w:hAnsi="Calibri"/>
                <w:sz w:val="18"/>
                <w:szCs w:val="18"/>
              </w:rPr>
            </w:pPr>
          </w:p>
        </w:tc>
        <w:tc>
          <w:tcPr>
            <w:tcW w:w="0" w:type="auto"/>
            <w:vAlign w:val="center"/>
          </w:tcPr>
          <w:p w14:paraId="4A3A5B4A" w14:textId="6EEBB12E" w:rsidR="0009311F" w:rsidRPr="000D1CB5" w:rsidDel="00A8014F" w:rsidRDefault="0009311F" w:rsidP="009B5C14">
            <w:pPr>
              <w:jc w:val="center"/>
              <w:rPr>
                <w:del w:id="1264" w:author="Balneg, Ronald@Energy" w:date="2018-11-06T09:43:00Z"/>
                <w:rFonts w:ascii="Calibri" w:hAnsi="Calibri"/>
                <w:b/>
                <w:sz w:val="18"/>
                <w:szCs w:val="18"/>
              </w:rPr>
            </w:pPr>
            <w:del w:id="1265" w:author="Balneg, Ronald@Energy" w:date="2018-11-06T09:43:00Z">
              <w:r w:rsidRPr="000D1CB5" w:rsidDel="00A8014F">
                <w:rPr>
                  <w:rFonts w:ascii="Calibri" w:hAnsi="Calibri"/>
                  <w:b/>
                  <w:sz w:val="18"/>
                  <w:szCs w:val="18"/>
                </w:rPr>
                <w:delText>50</w:delText>
              </w:r>
            </w:del>
          </w:p>
        </w:tc>
        <w:tc>
          <w:tcPr>
            <w:tcW w:w="0" w:type="auto"/>
            <w:vAlign w:val="center"/>
          </w:tcPr>
          <w:p w14:paraId="4A3A5B4B" w14:textId="62F92AB8" w:rsidR="0009311F" w:rsidRPr="000D1CB5" w:rsidDel="00A8014F" w:rsidRDefault="0009311F" w:rsidP="009B5C14">
            <w:pPr>
              <w:jc w:val="center"/>
              <w:rPr>
                <w:del w:id="1266" w:author="Balneg, Ronald@Energy" w:date="2018-11-06T09:43:00Z"/>
                <w:rFonts w:ascii="Calibri" w:hAnsi="Calibri"/>
                <w:b/>
                <w:sz w:val="18"/>
                <w:szCs w:val="18"/>
              </w:rPr>
            </w:pPr>
            <w:del w:id="1267" w:author="Balneg, Ronald@Energy" w:date="2018-11-06T09:43:00Z">
              <w:r w:rsidRPr="000D1CB5" w:rsidDel="00A8014F">
                <w:rPr>
                  <w:rFonts w:ascii="Calibri" w:hAnsi="Calibri"/>
                  <w:b/>
                  <w:sz w:val="18"/>
                  <w:szCs w:val="18"/>
                </w:rPr>
                <w:delText>55</w:delText>
              </w:r>
            </w:del>
          </w:p>
        </w:tc>
        <w:tc>
          <w:tcPr>
            <w:tcW w:w="0" w:type="auto"/>
            <w:vAlign w:val="center"/>
          </w:tcPr>
          <w:p w14:paraId="4A3A5B4C" w14:textId="0BE8BC2C" w:rsidR="0009311F" w:rsidRPr="000D1CB5" w:rsidDel="00A8014F" w:rsidRDefault="0009311F" w:rsidP="009B5C14">
            <w:pPr>
              <w:jc w:val="center"/>
              <w:rPr>
                <w:del w:id="1268" w:author="Balneg, Ronald@Energy" w:date="2018-11-06T09:43:00Z"/>
                <w:rFonts w:ascii="Calibri" w:hAnsi="Calibri"/>
                <w:b/>
                <w:sz w:val="18"/>
                <w:szCs w:val="18"/>
              </w:rPr>
            </w:pPr>
            <w:del w:id="1269" w:author="Balneg, Ronald@Energy" w:date="2018-11-06T09:43:00Z">
              <w:r w:rsidRPr="000D1CB5" w:rsidDel="00A8014F">
                <w:rPr>
                  <w:rFonts w:ascii="Calibri" w:hAnsi="Calibri"/>
                  <w:b/>
                  <w:sz w:val="18"/>
                  <w:szCs w:val="18"/>
                </w:rPr>
                <w:delText>60</w:delText>
              </w:r>
            </w:del>
          </w:p>
        </w:tc>
        <w:tc>
          <w:tcPr>
            <w:tcW w:w="0" w:type="auto"/>
            <w:vAlign w:val="center"/>
          </w:tcPr>
          <w:p w14:paraId="4A3A5B4D" w14:textId="7A87A9F7" w:rsidR="0009311F" w:rsidRPr="000D1CB5" w:rsidDel="00A8014F" w:rsidRDefault="0009311F" w:rsidP="009B5C14">
            <w:pPr>
              <w:jc w:val="center"/>
              <w:rPr>
                <w:del w:id="1270" w:author="Balneg, Ronald@Energy" w:date="2018-11-06T09:43:00Z"/>
                <w:rFonts w:ascii="Calibri" w:hAnsi="Calibri"/>
                <w:b/>
                <w:sz w:val="18"/>
                <w:szCs w:val="18"/>
              </w:rPr>
            </w:pPr>
            <w:del w:id="1271" w:author="Balneg, Ronald@Energy" w:date="2018-11-06T09:43:00Z">
              <w:r w:rsidRPr="000D1CB5" w:rsidDel="00A8014F">
                <w:rPr>
                  <w:rFonts w:ascii="Calibri" w:hAnsi="Calibri"/>
                  <w:b/>
                  <w:sz w:val="18"/>
                  <w:szCs w:val="18"/>
                </w:rPr>
                <w:delText>65</w:delText>
              </w:r>
            </w:del>
          </w:p>
        </w:tc>
        <w:tc>
          <w:tcPr>
            <w:tcW w:w="0" w:type="auto"/>
            <w:vAlign w:val="center"/>
          </w:tcPr>
          <w:p w14:paraId="4A3A5B4E" w14:textId="41905B99" w:rsidR="0009311F" w:rsidRPr="000D1CB5" w:rsidDel="00A8014F" w:rsidRDefault="0009311F" w:rsidP="009B5C14">
            <w:pPr>
              <w:jc w:val="center"/>
              <w:rPr>
                <w:del w:id="1272" w:author="Balneg, Ronald@Energy" w:date="2018-11-06T09:43:00Z"/>
                <w:rFonts w:ascii="Calibri" w:hAnsi="Calibri"/>
                <w:b/>
                <w:sz w:val="18"/>
                <w:szCs w:val="18"/>
              </w:rPr>
            </w:pPr>
            <w:del w:id="1273" w:author="Balneg, Ronald@Energy" w:date="2018-11-06T09:43:00Z">
              <w:r w:rsidRPr="000D1CB5" w:rsidDel="00A8014F">
                <w:rPr>
                  <w:rFonts w:ascii="Calibri" w:hAnsi="Calibri"/>
                  <w:b/>
                  <w:sz w:val="18"/>
                  <w:szCs w:val="18"/>
                </w:rPr>
                <w:delText>70</w:delText>
              </w:r>
            </w:del>
          </w:p>
        </w:tc>
        <w:tc>
          <w:tcPr>
            <w:tcW w:w="0" w:type="auto"/>
            <w:vAlign w:val="center"/>
          </w:tcPr>
          <w:p w14:paraId="4A3A5B4F" w14:textId="5A16C197" w:rsidR="0009311F" w:rsidRPr="000D1CB5" w:rsidDel="00A8014F" w:rsidRDefault="0009311F" w:rsidP="009B5C14">
            <w:pPr>
              <w:jc w:val="center"/>
              <w:rPr>
                <w:del w:id="1274" w:author="Balneg, Ronald@Energy" w:date="2018-11-06T09:43:00Z"/>
                <w:rFonts w:ascii="Calibri" w:hAnsi="Calibri"/>
                <w:b/>
                <w:sz w:val="18"/>
                <w:szCs w:val="18"/>
              </w:rPr>
            </w:pPr>
            <w:del w:id="1275" w:author="Balneg, Ronald@Energy" w:date="2018-11-06T09:43:00Z">
              <w:r w:rsidRPr="000D1CB5" w:rsidDel="00A8014F">
                <w:rPr>
                  <w:rFonts w:ascii="Calibri" w:hAnsi="Calibri"/>
                  <w:b/>
                  <w:sz w:val="18"/>
                  <w:szCs w:val="18"/>
                </w:rPr>
                <w:delText>75</w:delText>
              </w:r>
            </w:del>
          </w:p>
        </w:tc>
        <w:tc>
          <w:tcPr>
            <w:tcW w:w="0" w:type="auto"/>
            <w:vAlign w:val="center"/>
          </w:tcPr>
          <w:p w14:paraId="4A3A5B50" w14:textId="360DA2DC" w:rsidR="0009311F" w:rsidRPr="000D1CB5" w:rsidDel="00A8014F" w:rsidRDefault="0009311F" w:rsidP="009B5C14">
            <w:pPr>
              <w:jc w:val="center"/>
              <w:rPr>
                <w:del w:id="1276" w:author="Balneg, Ronald@Energy" w:date="2018-11-06T09:43:00Z"/>
                <w:rFonts w:ascii="Calibri" w:hAnsi="Calibri"/>
                <w:b/>
                <w:sz w:val="18"/>
                <w:szCs w:val="18"/>
              </w:rPr>
            </w:pPr>
            <w:del w:id="1277" w:author="Balneg, Ronald@Energy" w:date="2018-11-06T09:43:00Z">
              <w:r w:rsidRPr="000D1CB5" w:rsidDel="00A8014F">
                <w:rPr>
                  <w:rFonts w:ascii="Calibri" w:hAnsi="Calibri"/>
                  <w:b/>
                  <w:sz w:val="18"/>
                  <w:szCs w:val="18"/>
                </w:rPr>
                <w:delText>80</w:delText>
              </w:r>
            </w:del>
          </w:p>
        </w:tc>
        <w:tc>
          <w:tcPr>
            <w:tcW w:w="0" w:type="auto"/>
            <w:vAlign w:val="center"/>
          </w:tcPr>
          <w:p w14:paraId="4A3A5B51" w14:textId="442DA611" w:rsidR="0009311F" w:rsidRPr="000D1CB5" w:rsidDel="00A8014F" w:rsidRDefault="0009311F" w:rsidP="009B5C14">
            <w:pPr>
              <w:jc w:val="center"/>
              <w:rPr>
                <w:del w:id="1278" w:author="Balneg, Ronald@Energy" w:date="2018-11-06T09:43:00Z"/>
                <w:rFonts w:ascii="Calibri" w:hAnsi="Calibri"/>
                <w:b/>
                <w:sz w:val="18"/>
                <w:szCs w:val="18"/>
              </w:rPr>
            </w:pPr>
            <w:del w:id="1279" w:author="Balneg, Ronald@Energy" w:date="2018-11-06T09:43:00Z">
              <w:r w:rsidRPr="000D1CB5" w:rsidDel="00A8014F">
                <w:rPr>
                  <w:rFonts w:ascii="Calibri" w:hAnsi="Calibri"/>
                  <w:b/>
                  <w:sz w:val="18"/>
                  <w:szCs w:val="18"/>
                </w:rPr>
                <w:delText>85</w:delText>
              </w:r>
            </w:del>
          </w:p>
        </w:tc>
        <w:tc>
          <w:tcPr>
            <w:tcW w:w="0" w:type="auto"/>
            <w:vAlign w:val="center"/>
          </w:tcPr>
          <w:p w14:paraId="4A3A5B52" w14:textId="2648B358" w:rsidR="0009311F" w:rsidRPr="000D1CB5" w:rsidDel="00A8014F" w:rsidRDefault="0009311F" w:rsidP="009B5C14">
            <w:pPr>
              <w:jc w:val="center"/>
              <w:rPr>
                <w:del w:id="1280" w:author="Balneg, Ronald@Energy" w:date="2018-11-06T09:43:00Z"/>
                <w:rFonts w:ascii="Calibri" w:hAnsi="Calibri"/>
                <w:b/>
                <w:sz w:val="18"/>
                <w:szCs w:val="18"/>
              </w:rPr>
            </w:pPr>
            <w:del w:id="1281" w:author="Balneg, Ronald@Energy" w:date="2018-11-06T09:43:00Z">
              <w:r w:rsidRPr="000D1CB5" w:rsidDel="00A8014F">
                <w:rPr>
                  <w:rFonts w:ascii="Calibri" w:hAnsi="Calibri"/>
                  <w:b/>
                  <w:sz w:val="18"/>
                  <w:szCs w:val="18"/>
                </w:rPr>
                <w:delText>90</w:delText>
              </w:r>
            </w:del>
          </w:p>
        </w:tc>
      </w:tr>
      <w:tr w:rsidR="0009311F" w:rsidRPr="000D1CB5" w:rsidDel="00A8014F" w14:paraId="4A3A5B5F" w14:textId="716C0D2E" w:rsidTr="009B5C14">
        <w:trPr>
          <w:cantSplit/>
          <w:trHeight w:hRule="exact" w:val="187"/>
          <w:jc w:val="center"/>
          <w:del w:id="1282" w:author="Balneg, Ronald@Energy" w:date="2018-11-06T09:43:00Z"/>
        </w:trPr>
        <w:tc>
          <w:tcPr>
            <w:tcW w:w="0" w:type="auto"/>
            <w:vMerge w:val="restart"/>
          </w:tcPr>
          <w:p w14:paraId="4A3A5B54" w14:textId="14531F00" w:rsidR="0009311F" w:rsidRPr="000D1CB5" w:rsidDel="00A8014F" w:rsidRDefault="0009311F" w:rsidP="009B5C14">
            <w:pPr>
              <w:keepNext/>
              <w:keepLines/>
              <w:rPr>
                <w:del w:id="1283" w:author="Balneg, Ronald@Energy" w:date="2018-11-06T09:43:00Z"/>
                <w:rFonts w:ascii="Calibri" w:hAnsi="Calibri"/>
                <w:b/>
                <w:sz w:val="18"/>
                <w:szCs w:val="18"/>
              </w:rPr>
            </w:pPr>
            <w:del w:id="1284" w:author="Balneg, Ronald@Energy" w:date="2018-11-06T09:43:00Z">
              <w:r w:rsidRPr="000D1CB5" w:rsidDel="00A8014F">
                <w:rPr>
                  <w:rFonts w:ascii="Calibri" w:hAnsi="Calibri"/>
                  <w:b/>
                  <w:sz w:val="18"/>
                  <w:szCs w:val="18"/>
                </w:rPr>
                <w:delText>Outside Temp (F)</w:delText>
              </w:r>
            </w:del>
          </w:p>
        </w:tc>
        <w:tc>
          <w:tcPr>
            <w:tcW w:w="0" w:type="auto"/>
            <w:vAlign w:val="center"/>
          </w:tcPr>
          <w:p w14:paraId="4A3A5B55" w14:textId="53D90DDA" w:rsidR="0009311F" w:rsidRPr="000D1CB5" w:rsidDel="00A8014F" w:rsidRDefault="0009311F" w:rsidP="009B5C14">
            <w:pPr>
              <w:jc w:val="center"/>
              <w:rPr>
                <w:del w:id="1285" w:author="Balneg, Ronald@Energy" w:date="2018-11-06T09:43:00Z"/>
                <w:rFonts w:ascii="Calibri" w:hAnsi="Calibri"/>
                <w:b/>
                <w:sz w:val="18"/>
                <w:szCs w:val="18"/>
              </w:rPr>
            </w:pPr>
            <w:del w:id="1286" w:author="Balneg, Ronald@Energy" w:date="2018-11-06T09:43:00Z">
              <w:r w:rsidRPr="000D1CB5" w:rsidDel="00A8014F">
                <w:rPr>
                  <w:rFonts w:ascii="Calibri" w:hAnsi="Calibri"/>
                  <w:b/>
                  <w:sz w:val="18"/>
                  <w:szCs w:val="18"/>
                </w:rPr>
                <w:delText>-20</w:delText>
              </w:r>
            </w:del>
          </w:p>
        </w:tc>
        <w:tc>
          <w:tcPr>
            <w:tcW w:w="0" w:type="auto"/>
            <w:vAlign w:val="center"/>
          </w:tcPr>
          <w:p w14:paraId="4A3A5B56" w14:textId="48F54FA4" w:rsidR="0009311F" w:rsidRPr="000D1CB5" w:rsidDel="00A8014F" w:rsidRDefault="0009311F" w:rsidP="009B5C14">
            <w:pPr>
              <w:jc w:val="center"/>
              <w:rPr>
                <w:del w:id="1287" w:author="Balneg, Ronald@Energy" w:date="2018-11-06T09:43:00Z"/>
                <w:rFonts w:ascii="Calibri" w:hAnsi="Calibri"/>
                <w:sz w:val="18"/>
                <w:szCs w:val="18"/>
              </w:rPr>
            </w:pPr>
            <w:del w:id="1288" w:author="Balneg, Ronald@Energy" w:date="2018-11-06T09:43:00Z">
              <w:r w:rsidRPr="000D1CB5" w:rsidDel="00A8014F">
                <w:rPr>
                  <w:rFonts w:ascii="Calibri" w:hAnsi="Calibri"/>
                  <w:sz w:val="18"/>
                  <w:szCs w:val="18"/>
                </w:rPr>
                <w:delText>1.062</w:delText>
              </w:r>
            </w:del>
          </w:p>
        </w:tc>
        <w:tc>
          <w:tcPr>
            <w:tcW w:w="0" w:type="auto"/>
            <w:vAlign w:val="center"/>
          </w:tcPr>
          <w:p w14:paraId="4A3A5B57" w14:textId="05FD328E" w:rsidR="0009311F" w:rsidRPr="000D1CB5" w:rsidDel="00A8014F" w:rsidRDefault="0009311F" w:rsidP="009B5C14">
            <w:pPr>
              <w:jc w:val="center"/>
              <w:rPr>
                <w:del w:id="1289" w:author="Balneg, Ronald@Energy" w:date="2018-11-06T09:43:00Z"/>
                <w:rFonts w:ascii="Calibri" w:hAnsi="Calibri"/>
                <w:sz w:val="18"/>
                <w:szCs w:val="18"/>
              </w:rPr>
            </w:pPr>
            <w:del w:id="1290" w:author="Balneg, Ronald@Energy" w:date="2018-11-06T09:43:00Z">
              <w:r w:rsidRPr="000D1CB5" w:rsidDel="00A8014F">
                <w:rPr>
                  <w:rFonts w:ascii="Calibri" w:hAnsi="Calibri"/>
                  <w:sz w:val="18"/>
                  <w:szCs w:val="18"/>
                </w:rPr>
                <w:delText>1.072</w:delText>
              </w:r>
            </w:del>
          </w:p>
        </w:tc>
        <w:tc>
          <w:tcPr>
            <w:tcW w:w="0" w:type="auto"/>
            <w:vAlign w:val="center"/>
          </w:tcPr>
          <w:p w14:paraId="4A3A5B58" w14:textId="5D891B3F" w:rsidR="0009311F" w:rsidRPr="000D1CB5" w:rsidDel="00A8014F" w:rsidRDefault="0009311F" w:rsidP="009B5C14">
            <w:pPr>
              <w:jc w:val="center"/>
              <w:rPr>
                <w:del w:id="1291" w:author="Balneg, Ronald@Energy" w:date="2018-11-06T09:43:00Z"/>
                <w:rFonts w:ascii="Calibri" w:hAnsi="Calibri"/>
                <w:sz w:val="18"/>
                <w:szCs w:val="18"/>
              </w:rPr>
            </w:pPr>
            <w:del w:id="1292" w:author="Balneg, Ronald@Energy" w:date="2018-11-06T09:43:00Z">
              <w:r w:rsidRPr="000D1CB5" w:rsidDel="00A8014F">
                <w:rPr>
                  <w:rFonts w:ascii="Calibri" w:hAnsi="Calibri"/>
                  <w:sz w:val="18"/>
                  <w:szCs w:val="18"/>
                </w:rPr>
                <w:delText>1.081</w:delText>
              </w:r>
            </w:del>
          </w:p>
        </w:tc>
        <w:tc>
          <w:tcPr>
            <w:tcW w:w="0" w:type="auto"/>
            <w:vAlign w:val="center"/>
          </w:tcPr>
          <w:p w14:paraId="4A3A5B59" w14:textId="6FE7196C" w:rsidR="0009311F" w:rsidRPr="000D1CB5" w:rsidDel="00A8014F" w:rsidRDefault="0009311F" w:rsidP="009B5C14">
            <w:pPr>
              <w:jc w:val="center"/>
              <w:rPr>
                <w:del w:id="1293" w:author="Balneg, Ronald@Energy" w:date="2018-11-06T09:43:00Z"/>
                <w:rFonts w:ascii="Calibri" w:hAnsi="Calibri"/>
                <w:sz w:val="18"/>
                <w:szCs w:val="18"/>
              </w:rPr>
            </w:pPr>
            <w:del w:id="1294" w:author="Balneg, Ronald@Energy" w:date="2018-11-06T09:43:00Z">
              <w:r w:rsidRPr="000D1CB5" w:rsidDel="00A8014F">
                <w:rPr>
                  <w:rFonts w:ascii="Calibri" w:hAnsi="Calibri"/>
                  <w:sz w:val="18"/>
                  <w:szCs w:val="18"/>
                </w:rPr>
                <w:delText>1.090</w:delText>
              </w:r>
            </w:del>
          </w:p>
        </w:tc>
        <w:tc>
          <w:tcPr>
            <w:tcW w:w="0" w:type="auto"/>
            <w:vAlign w:val="center"/>
          </w:tcPr>
          <w:p w14:paraId="4A3A5B5A" w14:textId="0FC746C3" w:rsidR="0009311F" w:rsidRPr="000D1CB5" w:rsidDel="00A8014F" w:rsidRDefault="0009311F" w:rsidP="009B5C14">
            <w:pPr>
              <w:jc w:val="center"/>
              <w:rPr>
                <w:del w:id="1295" w:author="Balneg, Ronald@Energy" w:date="2018-11-06T09:43:00Z"/>
                <w:rFonts w:ascii="Calibri" w:hAnsi="Calibri"/>
                <w:sz w:val="18"/>
                <w:szCs w:val="18"/>
              </w:rPr>
            </w:pPr>
            <w:del w:id="1296" w:author="Balneg, Ronald@Energy" w:date="2018-11-06T09:43:00Z">
              <w:r w:rsidRPr="000D1CB5" w:rsidDel="00A8014F">
                <w:rPr>
                  <w:rFonts w:ascii="Calibri" w:hAnsi="Calibri"/>
                  <w:sz w:val="18"/>
                  <w:szCs w:val="18"/>
                </w:rPr>
                <w:delText>1.099</w:delText>
              </w:r>
            </w:del>
          </w:p>
        </w:tc>
        <w:tc>
          <w:tcPr>
            <w:tcW w:w="0" w:type="auto"/>
            <w:vAlign w:val="center"/>
          </w:tcPr>
          <w:p w14:paraId="4A3A5B5B" w14:textId="6AF26A7F" w:rsidR="0009311F" w:rsidRPr="000D1CB5" w:rsidDel="00A8014F" w:rsidRDefault="0009311F" w:rsidP="009B5C14">
            <w:pPr>
              <w:jc w:val="center"/>
              <w:rPr>
                <w:del w:id="1297" w:author="Balneg, Ronald@Energy" w:date="2018-11-06T09:43:00Z"/>
                <w:rFonts w:ascii="Calibri" w:hAnsi="Calibri"/>
                <w:sz w:val="18"/>
                <w:szCs w:val="18"/>
              </w:rPr>
            </w:pPr>
            <w:del w:id="1298" w:author="Balneg, Ronald@Energy" w:date="2018-11-06T09:43:00Z">
              <w:r w:rsidRPr="000D1CB5" w:rsidDel="00A8014F">
                <w:rPr>
                  <w:rFonts w:ascii="Calibri" w:hAnsi="Calibri"/>
                  <w:sz w:val="18"/>
                  <w:szCs w:val="18"/>
                </w:rPr>
                <w:delText>1.108</w:delText>
              </w:r>
            </w:del>
          </w:p>
        </w:tc>
        <w:tc>
          <w:tcPr>
            <w:tcW w:w="0" w:type="auto"/>
            <w:vAlign w:val="center"/>
          </w:tcPr>
          <w:p w14:paraId="4A3A5B5C" w14:textId="70EC8B29" w:rsidR="0009311F" w:rsidRPr="000D1CB5" w:rsidDel="00A8014F" w:rsidRDefault="0009311F" w:rsidP="009B5C14">
            <w:pPr>
              <w:jc w:val="center"/>
              <w:rPr>
                <w:del w:id="1299" w:author="Balneg, Ronald@Energy" w:date="2018-11-06T09:43:00Z"/>
                <w:rFonts w:ascii="Calibri" w:hAnsi="Calibri"/>
                <w:sz w:val="18"/>
                <w:szCs w:val="18"/>
              </w:rPr>
            </w:pPr>
            <w:del w:id="1300" w:author="Balneg, Ronald@Energy" w:date="2018-11-06T09:43:00Z">
              <w:r w:rsidRPr="000D1CB5" w:rsidDel="00A8014F">
                <w:rPr>
                  <w:rFonts w:ascii="Calibri" w:hAnsi="Calibri"/>
                  <w:sz w:val="18"/>
                  <w:szCs w:val="18"/>
                </w:rPr>
                <w:delText>1.117</w:delText>
              </w:r>
            </w:del>
          </w:p>
        </w:tc>
        <w:tc>
          <w:tcPr>
            <w:tcW w:w="0" w:type="auto"/>
            <w:vAlign w:val="center"/>
          </w:tcPr>
          <w:p w14:paraId="4A3A5B5D" w14:textId="3DA39C01" w:rsidR="0009311F" w:rsidRPr="000D1CB5" w:rsidDel="00A8014F" w:rsidRDefault="0009311F" w:rsidP="009B5C14">
            <w:pPr>
              <w:jc w:val="center"/>
              <w:rPr>
                <w:del w:id="1301" w:author="Balneg, Ronald@Energy" w:date="2018-11-06T09:43:00Z"/>
                <w:rFonts w:ascii="Calibri" w:hAnsi="Calibri"/>
                <w:sz w:val="18"/>
                <w:szCs w:val="18"/>
              </w:rPr>
            </w:pPr>
            <w:del w:id="1302" w:author="Balneg, Ronald@Energy" w:date="2018-11-06T09:43:00Z">
              <w:r w:rsidRPr="000D1CB5" w:rsidDel="00A8014F">
                <w:rPr>
                  <w:rFonts w:ascii="Calibri" w:hAnsi="Calibri"/>
                  <w:sz w:val="18"/>
                  <w:szCs w:val="18"/>
                </w:rPr>
                <w:delText>1.127</w:delText>
              </w:r>
            </w:del>
          </w:p>
        </w:tc>
        <w:tc>
          <w:tcPr>
            <w:tcW w:w="0" w:type="auto"/>
            <w:vAlign w:val="center"/>
          </w:tcPr>
          <w:p w14:paraId="4A3A5B5E" w14:textId="48A4B2CC" w:rsidR="0009311F" w:rsidRPr="000D1CB5" w:rsidDel="00A8014F" w:rsidRDefault="0009311F" w:rsidP="009B5C14">
            <w:pPr>
              <w:jc w:val="center"/>
              <w:rPr>
                <w:del w:id="1303" w:author="Balneg, Ronald@Energy" w:date="2018-11-06T09:43:00Z"/>
                <w:rFonts w:ascii="Calibri" w:hAnsi="Calibri"/>
                <w:sz w:val="18"/>
                <w:szCs w:val="18"/>
              </w:rPr>
            </w:pPr>
            <w:del w:id="1304" w:author="Balneg, Ronald@Energy" w:date="2018-11-06T09:43:00Z">
              <w:r w:rsidRPr="000D1CB5" w:rsidDel="00A8014F">
                <w:rPr>
                  <w:rFonts w:ascii="Calibri" w:hAnsi="Calibri"/>
                  <w:sz w:val="18"/>
                  <w:szCs w:val="18"/>
                </w:rPr>
                <w:delText>1.136</w:delText>
              </w:r>
            </w:del>
          </w:p>
        </w:tc>
      </w:tr>
      <w:tr w:rsidR="0009311F" w:rsidRPr="000D1CB5" w:rsidDel="00A8014F" w14:paraId="4A3A5B6B" w14:textId="41F38FCA" w:rsidTr="009B5C14">
        <w:trPr>
          <w:cantSplit/>
          <w:trHeight w:hRule="exact" w:val="187"/>
          <w:jc w:val="center"/>
          <w:del w:id="1305" w:author="Balneg, Ronald@Energy" w:date="2018-11-06T09:43:00Z"/>
        </w:trPr>
        <w:tc>
          <w:tcPr>
            <w:tcW w:w="0" w:type="auto"/>
            <w:vMerge/>
            <w:vAlign w:val="center"/>
          </w:tcPr>
          <w:p w14:paraId="4A3A5B60" w14:textId="59428C14" w:rsidR="0009311F" w:rsidRPr="000D1CB5" w:rsidDel="00A8014F" w:rsidRDefault="0009311F" w:rsidP="009B5C14">
            <w:pPr>
              <w:jc w:val="center"/>
              <w:rPr>
                <w:del w:id="1306" w:author="Balneg, Ronald@Energy" w:date="2018-11-06T09:43:00Z"/>
                <w:rFonts w:ascii="Calibri" w:hAnsi="Calibri"/>
                <w:sz w:val="18"/>
                <w:szCs w:val="18"/>
              </w:rPr>
            </w:pPr>
          </w:p>
        </w:tc>
        <w:tc>
          <w:tcPr>
            <w:tcW w:w="0" w:type="auto"/>
            <w:vAlign w:val="center"/>
          </w:tcPr>
          <w:p w14:paraId="4A3A5B61" w14:textId="6904CA88" w:rsidR="0009311F" w:rsidRPr="000D1CB5" w:rsidDel="00A8014F" w:rsidRDefault="0009311F" w:rsidP="009B5C14">
            <w:pPr>
              <w:jc w:val="center"/>
              <w:rPr>
                <w:del w:id="1307" w:author="Balneg, Ronald@Energy" w:date="2018-11-06T09:43:00Z"/>
                <w:rFonts w:ascii="Calibri" w:hAnsi="Calibri"/>
                <w:b/>
                <w:sz w:val="18"/>
                <w:szCs w:val="18"/>
              </w:rPr>
            </w:pPr>
            <w:del w:id="1308" w:author="Balneg, Ronald@Energy" w:date="2018-11-06T09:43:00Z">
              <w:r w:rsidRPr="000D1CB5" w:rsidDel="00A8014F">
                <w:rPr>
                  <w:rFonts w:ascii="Calibri" w:hAnsi="Calibri"/>
                  <w:b/>
                  <w:sz w:val="18"/>
                  <w:szCs w:val="18"/>
                </w:rPr>
                <w:delText>-15</w:delText>
              </w:r>
            </w:del>
          </w:p>
        </w:tc>
        <w:tc>
          <w:tcPr>
            <w:tcW w:w="0" w:type="auto"/>
            <w:vAlign w:val="center"/>
          </w:tcPr>
          <w:p w14:paraId="4A3A5B62" w14:textId="77DAB97D" w:rsidR="0009311F" w:rsidRPr="000D1CB5" w:rsidDel="00A8014F" w:rsidRDefault="0009311F" w:rsidP="009B5C14">
            <w:pPr>
              <w:jc w:val="center"/>
              <w:rPr>
                <w:del w:id="1309" w:author="Balneg, Ronald@Energy" w:date="2018-11-06T09:43:00Z"/>
                <w:rFonts w:ascii="Calibri" w:hAnsi="Calibri"/>
                <w:sz w:val="18"/>
                <w:szCs w:val="18"/>
              </w:rPr>
            </w:pPr>
            <w:del w:id="1310" w:author="Balneg, Ronald@Energy" w:date="2018-11-06T09:43:00Z">
              <w:r w:rsidRPr="000D1CB5" w:rsidDel="00A8014F">
                <w:rPr>
                  <w:rFonts w:ascii="Calibri" w:hAnsi="Calibri"/>
                  <w:sz w:val="18"/>
                  <w:szCs w:val="18"/>
                </w:rPr>
                <w:delText>1.056</w:delText>
              </w:r>
            </w:del>
          </w:p>
        </w:tc>
        <w:tc>
          <w:tcPr>
            <w:tcW w:w="0" w:type="auto"/>
            <w:vAlign w:val="center"/>
          </w:tcPr>
          <w:p w14:paraId="4A3A5B63" w14:textId="1D0AFACE" w:rsidR="0009311F" w:rsidRPr="000D1CB5" w:rsidDel="00A8014F" w:rsidRDefault="0009311F" w:rsidP="009B5C14">
            <w:pPr>
              <w:jc w:val="center"/>
              <w:rPr>
                <w:del w:id="1311" w:author="Balneg, Ronald@Energy" w:date="2018-11-06T09:43:00Z"/>
                <w:rFonts w:ascii="Calibri" w:hAnsi="Calibri"/>
                <w:sz w:val="18"/>
                <w:szCs w:val="18"/>
              </w:rPr>
            </w:pPr>
            <w:del w:id="1312" w:author="Balneg, Ronald@Energy" w:date="2018-11-06T09:43:00Z">
              <w:r w:rsidRPr="000D1CB5" w:rsidDel="00A8014F">
                <w:rPr>
                  <w:rFonts w:ascii="Calibri" w:hAnsi="Calibri"/>
                  <w:sz w:val="18"/>
                  <w:szCs w:val="18"/>
                </w:rPr>
                <w:delText>1.066</w:delText>
              </w:r>
            </w:del>
          </w:p>
        </w:tc>
        <w:tc>
          <w:tcPr>
            <w:tcW w:w="0" w:type="auto"/>
            <w:vAlign w:val="center"/>
          </w:tcPr>
          <w:p w14:paraId="4A3A5B64" w14:textId="49447732" w:rsidR="0009311F" w:rsidRPr="000D1CB5" w:rsidDel="00A8014F" w:rsidRDefault="0009311F" w:rsidP="009B5C14">
            <w:pPr>
              <w:jc w:val="center"/>
              <w:rPr>
                <w:del w:id="1313" w:author="Balneg, Ronald@Energy" w:date="2018-11-06T09:43:00Z"/>
                <w:rFonts w:ascii="Calibri" w:hAnsi="Calibri"/>
                <w:sz w:val="18"/>
                <w:szCs w:val="18"/>
              </w:rPr>
            </w:pPr>
            <w:del w:id="1314" w:author="Balneg, Ronald@Energy" w:date="2018-11-06T09:43:00Z">
              <w:r w:rsidRPr="000D1CB5" w:rsidDel="00A8014F">
                <w:rPr>
                  <w:rFonts w:ascii="Calibri" w:hAnsi="Calibri"/>
                  <w:sz w:val="18"/>
                  <w:szCs w:val="18"/>
                </w:rPr>
                <w:delText>1.075</w:delText>
              </w:r>
            </w:del>
          </w:p>
        </w:tc>
        <w:tc>
          <w:tcPr>
            <w:tcW w:w="0" w:type="auto"/>
            <w:vAlign w:val="center"/>
          </w:tcPr>
          <w:p w14:paraId="4A3A5B65" w14:textId="629D8224" w:rsidR="0009311F" w:rsidRPr="000D1CB5" w:rsidDel="00A8014F" w:rsidRDefault="0009311F" w:rsidP="009B5C14">
            <w:pPr>
              <w:jc w:val="center"/>
              <w:rPr>
                <w:del w:id="1315" w:author="Balneg, Ronald@Energy" w:date="2018-11-06T09:43:00Z"/>
                <w:rFonts w:ascii="Calibri" w:hAnsi="Calibri"/>
                <w:sz w:val="18"/>
                <w:szCs w:val="18"/>
              </w:rPr>
            </w:pPr>
            <w:del w:id="1316" w:author="Balneg, Ronald@Energy" w:date="2018-11-06T09:43:00Z">
              <w:r w:rsidRPr="000D1CB5" w:rsidDel="00A8014F">
                <w:rPr>
                  <w:rFonts w:ascii="Calibri" w:hAnsi="Calibri"/>
                  <w:sz w:val="18"/>
                  <w:szCs w:val="18"/>
                </w:rPr>
                <w:delText>1.084</w:delText>
              </w:r>
            </w:del>
          </w:p>
        </w:tc>
        <w:tc>
          <w:tcPr>
            <w:tcW w:w="0" w:type="auto"/>
            <w:vAlign w:val="center"/>
          </w:tcPr>
          <w:p w14:paraId="4A3A5B66" w14:textId="4F969C22" w:rsidR="0009311F" w:rsidRPr="000D1CB5" w:rsidDel="00A8014F" w:rsidRDefault="0009311F" w:rsidP="009B5C14">
            <w:pPr>
              <w:jc w:val="center"/>
              <w:rPr>
                <w:del w:id="1317" w:author="Balneg, Ronald@Energy" w:date="2018-11-06T09:43:00Z"/>
                <w:rFonts w:ascii="Calibri" w:hAnsi="Calibri"/>
                <w:sz w:val="18"/>
                <w:szCs w:val="18"/>
              </w:rPr>
            </w:pPr>
            <w:del w:id="1318" w:author="Balneg, Ronald@Energy" w:date="2018-11-06T09:43:00Z">
              <w:r w:rsidRPr="000D1CB5" w:rsidDel="00A8014F">
                <w:rPr>
                  <w:rFonts w:ascii="Calibri" w:hAnsi="Calibri"/>
                  <w:sz w:val="18"/>
                  <w:szCs w:val="18"/>
                </w:rPr>
                <w:delText>1.093</w:delText>
              </w:r>
            </w:del>
          </w:p>
        </w:tc>
        <w:tc>
          <w:tcPr>
            <w:tcW w:w="0" w:type="auto"/>
            <w:vAlign w:val="center"/>
          </w:tcPr>
          <w:p w14:paraId="4A3A5B67" w14:textId="5FF0A442" w:rsidR="0009311F" w:rsidRPr="000D1CB5" w:rsidDel="00A8014F" w:rsidRDefault="0009311F" w:rsidP="009B5C14">
            <w:pPr>
              <w:jc w:val="center"/>
              <w:rPr>
                <w:del w:id="1319" w:author="Balneg, Ronald@Energy" w:date="2018-11-06T09:43:00Z"/>
                <w:rFonts w:ascii="Calibri" w:hAnsi="Calibri"/>
                <w:sz w:val="18"/>
                <w:szCs w:val="18"/>
              </w:rPr>
            </w:pPr>
            <w:del w:id="1320" w:author="Balneg, Ronald@Energy" w:date="2018-11-06T09:43:00Z">
              <w:r w:rsidRPr="000D1CB5" w:rsidDel="00A8014F">
                <w:rPr>
                  <w:rFonts w:ascii="Calibri" w:hAnsi="Calibri"/>
                  <w:sz w:val="18"/>
                  <w:szCs w:val="18"/>
                </w:rPr>
                <w:delText>1.102</w:delText>
              </w:r>
            </w:del>
          </w:p>
        </w:tc>
        <w:tc>
          <w:tcPr>
            <w:tcW w:w="0" w:type="auto"/>
            <w:vAlign w:val="center"/>
          </w:tcPr>
          <w:p w14:paraId="4A3A5B68" w14:textId="2DDA6500" w:rsidR="0009311F" w:rsidRPr="000D1CB5" w:rsidDel="00A8014F" w:rsidRDefault="0009311F" w:rsidP="009B5C14">
            <w:pPr>
              <w:jc w:val="center"/>
              <w:rPr>
                <w:del w:id="1321" w:author="Balneg, Ronald@Energy" w:date="2018-11-06T09:43:00Z"/>
                <w:rFonts w:ascii="Calibri" w:hAnsi="Calibri"/>
                <w:sz w:val="18"/>
                <w:szCs w:val="18"/>
              </w:rPr>
            </w:pPr>
            <w:del w:id="1322" w:author="Balneg, Ronald@Energy" w:date="2018-11-06T09:43:00Z">
              <w:r w:rsidRPr="000D1CB5" w:rsidDel="00A8014F">
                <w:rPr>
                  <w:rFonts w:ascii="Calibri" w:hAnsi="Calibri"/>
                  <w:sz w:val="18"/>
                  <w:szCs w:val="18"/>
                </w:rPr>
                <w:delText>1.111</w:delText>
              </w:r>
            </w:del>
          </w:p>
        </w:tc>
        <w:tc>
          <w:tcPr>
            <w:tcW w:w="0" w:type="auto"/>
            <w:vAlign w:val="center"/>
          </w:tcPr>
          <w:p w14:paraId="4A3A5B69" w14:textId="2E616F7E" w:rsidR="0009311F" w:rsidRPr="000D1CB5" w:rsidDel="00A8014F" w:rsidRDefault="0009311F" w:rsidP="009B5C14">
            <w:pPr>
              <w:jc w:val="center"/>
              <w:rPr>
                <w:del w:id="1323" w:author="Balneg, Ronald@Energy" w:date="2018-11-06T09:43:00Z"/>
                <w:rFonts w:ascii="Calibri" w:hAnsi="Calibri"/>
                <w:sz w:val="18"/>
                <w:szCs w:val="18"/>
              </w:rPr>
            </w:pPr>
            <w:del w:id="1324" w:author="Balneg, Ronald@Energy" w:date="2018-11-06T09:43:00Z">
              <w:r w:rsidRPr="000D1CB5" w:rsidDel="00A8014F">
                <w:rPr>
                  <w:rFonts w:ascii="Calibri" w:hAnsi="Calibri"/>
                  <w:sz w:val="18"/>
                  <w:szCs w:val="18"/>
                </w:rPr>
                <w:delText>1.120</w:delText>
              </w:r>
            </w:del>
          </w:p>
        </w:tc>
        <w:tc>
          <w:tcPr>
            <w:tcW w:w="0" w:type="auto"/>
            <w:vAlign w:val="center"/>
          </w:tcPr>
          <w:p w14:paraId="4A3A5B6A" w14:textId="52EF5097" w:rsidR="0009311F" w:rsidRPr="000D1CB5" w:rsidDel="00A8014F" w:rsidRDefault="0009311F" w:rsidP="009B5C14">
            <w:pPr>
              <w:jc w:val="center"/>
              <w:rPr>
                <w:del w:id="1325" w:author="Balneg, Ronald@Energy" w:date="2018-11-06T09:43:00Z"/>
                <w:rFonts w:ascii="Calibri" w:hAnsi="Calibri"/>
                <w:sz w:val="18"/>
                <w:szCs w:val="18"/>
              </w:rPr>
            </w:pPr>
            <w:del w:id="1326" w:author="Balneg, Ronald@Energy" w:date="2018-11-06T09:43:00Z">
              <w:r w:rsidRPr="000D1CB5" w:rsidDel="00A8014F">
                <w:rPr>
                  <w:rFonts w:ascii="Calibri" w:hAnsi="Calibri"/>
                  <w:sz w:val="18"/>
                  <w:szCs w:val="18"/>
                </w:rPr>
                <w:delText>1.129</w:delText>
              </w:r>
            </w:del>
          </w:p>
        </w:tc>
      </w:tr>
      <w:tr w:rsidR="0009311F" w:rsidRPr="000D1CB5" w:rsidDel="00A8014F" w14:paraId="4A3A5B77" w14:textId="3205B7DB" w:rsidTr="009B5C14">
        <w:trPr>
          <w:cantSplit/>
          <w:trHeight w:hRule="exact" w:val="187"/>
          <w:jc w:val="center"/>
          <w:del w:id="1327" w:author="Balneg, Ronald@Energy" w:date="2018-11-06T09:43:00Z"/>
        </w:trPr>
        <w:tc>
          <w:tcPr>
            <w:tcW w:w="0" w:type="auto"/>
            <w:vMerge/>
            <w:vAlign w:val="center"/>
          </w:tcPr>
          <w:p w14:paraId="4A3A5B6C" w14:textId="37E0178B" w:rsidR="0009311F" w:rsidRPr="000D1CB5" w:rsidDel="00A8014F" w:rsidRDefault="0009311F" w:rsidP="009B5C14">
            <w:pPr>
              <w:jc w:val="center"/>
              <w:rPr>
                <w:del w:id="1328" w:author="Balneg, Ronald@Energy" w:date="2018-11-06T09:43:00Z"/>
                <w:rFonts w:ascii="Calibri" w:hAnsi="Calibri"/>
                <w:sz w:val="18"/>
                <w:szCs w:val="18"/>
              </w:rPr>
            </w:pPr>
          </w:p>
        </w:tc>
        <w:tc>
          <w:tcPr>
            <w:tcW w:w="0" w:type="auto"/>
            <w:vAlign w:val="center"/>
          </w:tcPr>
          <w:p w14:paraId="4A3A5B6D" w14:textId="2AF3FD33" w:rsidR="0009311F" w:rsidRPr="000D1CB5" w:rsidDel="00A8014F" w:rsidRDefault="0009311F" w:rsidP="009B5C14">
            <w:pPr>
              <w:jc w:val="center"/>
              <w:rPr>
                <w:del w:id="1329" w:author="Balneg, Ronald@Energy" w:date="2018-11-06T09:43:00Z"/>
                <w:rFonts w:ascii="Calibri" w:hAnsi="Calibri"/>
                <w:b/>
                <w:sz w:val="18"/>
                <w:szCs w:val="18"/>
              </w:rPr>
            </w:pPr>
            <w:del w:id="1330" w:author="Balneg, Ronald@Energy" w:date="2018-11-06T09:43:00Z">
              <w:r w:rsidRPr="000D1CB5" w:rsidDel="00A8014F">
                <w:rPr>
                  <w:rFonts w:ascii="Calibri" w:hAnsi="Calibri"/>
                  <w:b/>
                  <w:sz w:val="18"/>
                  <w:szCs w:val="18"/>
                </w:rPr>
                <w:delText>-10</w:delText>
              </w:r>
            </w:del>
          </w:p>
        </w:tc>
        <w:tc>
          <w:tcPr>
            <w:tcW w:w="0" w:type="auto"/>
            <w:vAlign w:val="center"/>
          </w:tcPr>
          <w:p w14:paraId="4A3A5B6E" w14:textId="6D454EDD" w:rsidR="0009311F" w:rsidRPr="000D1CB5" w:rsidDel="00A8014F" w:rsidRDefault="0009311F" w:rsidP="009B5C14">
            <w:pPr>
              <w:jc w:val="center"/>
              <w:rPr>
                <w:del w:id="1331" w:author="Balneg, Ronald@Energy" w:date="2018-11-06T09:43:00Z"/>
                <w:rFonts w:ascii="Calibri" w:hAnsi="Calibri"/>
                <w:sz w:val="18"/>
                <w:szCs w:val="18"/>
              </w:rPr>
            </w:pPr>
            <w:del w:id="1332" w:author="Balneg, Ronald@Energy" w:date="2018-11-06T09:43:00Z">
              <w:r w:rsidRPr="000D1CB5" w:rsidDel="00A8014F">
                <w:rPr>
                  <w:rFonts w:ascii="Calibri" w:hAnsi="Calibri"/>
                  <w:sz w:val="18"/>
                  <w:szCs w:val="18"/>
                </w:rPr>
                <w:delText>1.051</w:delText>
              </w:r>
            </w:del>
          </w:p>
        </w:tc>
        <w:tc>
          <w:tcPr>
            <w:tcW w:w="0" w:type="auto"/>
            <w:vAlign w:val="center"/>
          </w:tcPr>
          <w:p w14:paraId="4A3A5B6F" w14:textId="16EF5D1D" w:rsidR="0009311F" w:rsidRPr="000D1CB5" w:rsidDel="00A8014F" w:rsidRDefault="0009311F" w:rsidP="009B5C14">
            <w:pPr>
              <w:jc w:val="center"/>
              <w:rPr>
                <w:del w:id="1333" w:author="Balneg, Ronald@Energy" w:date="2018-11-06T09:43:00Z"/>
                <w:rFonts w:ascii="Calibri" w:hAnsi="Calibri"/>
                <w:sz w:val="18"/>
                <w:szCs w:val="18"/>
              </w:rPr>
            </w:pPr>
            <w:del w:id="1334" w:author="Balneg, Ronald@Energy" w:date="2018-11-06T09:43:00Z">
              <w:r w:rsidRPr="000D1CB5" w:rsidDel="00A8014F">
                <w:rPr>
                  <w:rFonts w:ascii="Calibri" w:hAnsi="Calibri"/>
                  <w:sz w:val="18"/>
                  <w:szCs w:val="18"/>
                </w:rPr>
                <w:delText>1.060</w:delText>
              </w:r>
            </w:del>
          </w:p>
        </w:tc>
        <w:tc>
          <w:tcPr>
            <w:tcW w:w="0" w:type="auto"/>
            <w:vAlign w:val="center"/>
          </w:tcPr>
          <w:p w14:paraId="4A3A5B70" w14:textId="77D3D981" w:rsidR="0009311F" w:rsidRPr="000D1CB5" w:rsidDel="00A8014F" w:rsidRDefault="0009311F" w:rsidP="009B5C14">
            <w:pPr>
              <w:jc w:val="center"/>
              <w:rPr>
                <w:del w:id="1335" w:author="Balneg, Ronald@Energy" w:date="2018-11-06T09:43:00Z"/>
                <w:rFonts w:ascii="Calibri" w:hAnsi="Calibri"/>
                <w:sz w:val="18"/>
                <w:szCs w:val="18"/>
              </w:rPr>
            </w:pPr>
            <w:del w:id="1336" w:author="Balneg, Ronald@Energy" w:date="2018-11-06T09:43:00Z">
              <w:r w:rsidRPr="000D1CB5" w:rsidDel="00A8014F">
                <w:rPr>
                  <w:rFonts w:ascii="Calibri" w:hAnsi="Calibri"/>
                  <w:sz w:val="18"/>
                  <w:szCs w:val="18"/>
                </w:rPr>
                <w:delText>1.069</w:delText>
              </w:r>
            </w:del>
          </w:p>
        </w:tc>
        <w:tc>
          <w:tcPr>
            <w:tcW w:w="0" w:type="auto"/>
            <w:vAlign w:val="center"/>
          </w:tcPr>
          <w:p w14:paraId="4A3A5B71" w14:textId="154C1E01" w:rsidR="0009311F" w:rsidRPr="000D1CB5" w:rsidDel="00A8014F" w:rsidRDefault="0009311F" w:rsidP="009B5C14">
            <w:pPr>
              <w:jc w:val="center"/>
              <w:rPr>
                <w:del w:id="1337" w:author="Balneg, Ronald@Energy" w:date="2018-11-06T09:43:00Z"/>
                <w:rFonts w:ascii="Calibri" w:hAnsi="Calibri"/>
                <w:sz w:val="18"/>
                <w:szCs w:val="18"/>
              </w:rPr>
            </w:pPr>
            <w:del w:id="1338" w:author="Balneg, Ronald@Energy" w:date="2018-11-06T09:43:00Z">
              <w:r w:rsidRPr="000D1CB5" w:rsidDel="00A8014F">
                <w:rPr>
                  <w:rFonts w:ascii="Calibri" w:hAnsi="Calibri"/>
                  <w:sz w:val="18"/>
                  <w:szCs w:val="18"/>
                </w:rPr>
                <w:delText>1.078</w:delText>
              </w:r>
            </w:del>
          </w:p>
        </w:tc>
        <w:tc>
          <w:tcPr>
            <w:tcW w:w="0" w:type="auto"/>
            <w:vAlign w:val="center"/>
          </w:tcPr>
          <w:p w14:paraId="4A3A5B72" w14:textId="2427D4D2" w:rsidR="0009311F" w:rsidRPr="000D1CB5" w:rsidDel="00A8014F" w:rsidRDefault="0009311F" w:rsidP="009B5C14">
            <w:pPr>
              <w:jc w:val="center"/>
              <w:rPr>
                <w:del w:id="1339" w:author="Balneg, Ronald@Energy" w:date="2018-11-06T09:43:00Z"/>
                <w:rFonts w:ascii="Calibri" w:hAnsi="Calibri"/>
                <w:sz w:val="18"/>
                <w:szCs w:val="18"/>
              </w:rPr>
            </w:pPr>
            <w:del w:id="1340" w:author="Balneg, Ronald@Energy" w:date="2018-11-06T09:43:00Z">
              <w:r w:rsidRPr="000D1CB5" w:rsidDel="00A8014F">
                <w:rPr>
                  <w:rFonts w:ascii="Calibri" w:hAnsi="Calibri"/>
                  <w:sz w:val="18"/>
                  <w:szCs w:val="18"/>
                </w:rPr>
                <w:delText>1.087</w:delText>
              </w:r>
            </w:del>
          </w:p>
        </w:tc>
        <w:tc>
          <w:tcPr>
            <w:tcW w:w="0" w:type="auto"/>
            <w:vAlign w:val="center"/>
          </w:tcPr>
          <w:p w14:paraId="4A3A5B73" w14:textId="271C4891" w:rsidR="0009311F" w:rsidRPr="000D1CB5" w:rsidDel="00A8014F" w:rsidRDefault="0009311F" w:rsidP="009B5C14">
            <w:pPr>
              <w:jc w:val="center"/>
              <w:rPr>
                <w:del w:id="1341" w:author="Balneg, Ronald@Energy" w:date="2018-11-06T09:43:00Z"/>
                <w:rFonts w:ascii="Calibri" w:hAnsi="Calibri"/>
                <w:sz w:val="18"/>
                <w:szCs w:val="18"/>
              </w:rPr>
            </w:pPr>
            <w:del w:id="1342" w:author="Balneg, Ronald@Energy" w:date="2018-11-06T09:43:00Z">
              <w:r w:rsidRPr="000D1CB5" w:rsidDel="00A8014F">
                <w:rPr>
                  <w:rFonts w:ascii="Calibri" w:hAnsi="Calibri"/>
                  <w:sz w:val="18"/>
                  <w:szCs w:val="18"/>
                </w:rPr>
                <w:delText>1.096</w:delText>
              </w:r>
            </w:del>
          </w:p>
        </w:tc>
        <w:tc>
          <w:tcPr>
            <w:tcW w:w="0" w:type="auto"/>
            <w:vAlign w:val="center"/>
          </w:tcPr>
          <w:p w14:paraId="4A3A5B74" w14:textId="0318B912" w:rsidR="0009311F" w:rsidRPr="000D1CB5" w:rsidDel="00A8014F" w:rsidRDefault="0009311F" w:rsidP="009B5C14">
            <w:pPr>
              <w:jc w:val="center"/>
              <w:rPr>
                <w:del w:id="1343" w:author="Balneg, Ronald@Energy" w:date="2018-11-06T09:43:00Z"/>
                <w:rFonts w:ascii="Calibri" w:hAnsi="Calibri"/>
                <w:sz w:val="18"/>
                <w:szCs w:val="18"/>
              </w:rPr>
            </w:pPr>
            <w:del w:id="1344" w:author="Balneg, Ronald@Energy" w:date="2018-11-06T09:43:00Z">
              <w:r w:rsidRPr="000D1CB5" w:rsidDel="00A8014F">
                <w:rPr>
                  <w:rFonts w:ascii="Calibri" w:hAnsi="Calibri"/>
                  <w:sz w:val="18"/>
                  <w:szCs w:val="18"/>
                </w:rPr>
                <w:delText>1.105</w:delText>
              </w:r>
            </w:del>
          </w:p>
        </w:tc>
        <w:tc>
          <w:tcPr>
            <w:tcW w:w="0" w:type="auto"/>
            <w:vAlign w:val="center"/>
          </w:tcPr>
          <w:p w14:paraId="4A3A5B75" w14:textId="6680AB92" w:rsidR="0009311F" w:rsidRPr="000D1CB5" w:rsidDel="00A8014F" w:rsidRDefault="0009311F" w:rsidP="009B5C14">
            <w:pPr>
              <w:jc w:val="center"/>
              <w:rPr>
                <w:del w:id="1345" w:author="Balneg, Ronald@Energy" w:date="2018-11-06T09:43:00Z"/>
                <w:rFonts w:ascii="Calibri" w:hAnsi="Calibri"/>
                <w:sz w:val="18"/>
                <w:szCs w:val="18"/>
              </w:rPr>
            </w:pPr>
            <w:del w:id="1346" w:author="Balneg, Ronald@Energy" w:date="2018-11-06T09:43:00Z">
              <w:r w:rsidRPr="000D1CB5" w:rsidDel="00A8014F">
                <w:rPr>
                  <w:rFonts w:ascii="Calibri" w:hAnsi="Calibri"/>
                  <w:sz w:val="18"/>
                  <w:szCs w:val="18"/>
                </w:rPr>
                <w:delText>1.114</w:delText>
              </w:r>
            </w:del>
          </w:p>
        </w:tc>
        <w:tc>
          <w:tcPr>
            <w:tcW w:w="0" w:type="auto"/>
            <w:vAlign w:val="center"/>
          </w:tcPr>
          <w:p w14:paraId="4A3A5B76" w14:textId="7142FD8B" w:rsidR="0009311F" w:rsidRPr="000D1CB5" w:rsidDel="00A8014F" w:rsidRDefault="0009311F" w:rsidP="009B5C14">
            <w:pPr>
              <w:jc w:val="center"/>
              <w:rPr>
                <w:del w:id="1347" w:author="Balneg, Ronald@Energy" w:date="2018-11-06T09:43:00Z"/>
                <w:rFonts w:ascii="Calibri" w:hAnsi="Calibri"/>
                <w:sz w:val="18"/>
                <w:szCs w:val="18"/>
              </w:rPr>
            </w:pPr>
            <w:del w:id="1348" w:author="Balneg, Ronald@Energy" w:date="2018-11-06T09:43:00Z">
              <w:r w:rsidRPr="000D1CB5" w:rsidDel="00A8014F">
                <w:rPr>
                  <w:rFonts w:ascii="Calibri" w:hAnsi="Calibri"/>
                  <w:sz w:val="18"/>
                  <w:szCs w:val="18"/>
                </w:rPr>
                <w:delText>1.123</w:delText>
              </w:r>
            </w:del>
          </w:p>
        </w:tc>
      </w:tr>
      <w:tr w:rsidR="0009311F" w:rsidRPr="000D1CB5" w:rsidDel="00A8014F" w14:paraId="4A3A5B83" w14:textId="7D8DCC63" w:rsidTr="009B5C14">
        <w:trPr>
          <w:cantSplit/>
          <w:trHeight w:hRule="exact" w:val="187"/>
          <w:jc w:val="center"/>
          <w:del w:id="1349" w:author="Balneg, Ronald@Energy" w:date="2018-11-06T09:43:00Z"/>
        </w:trPr>
        <w:tc>
          <w:tcPr>
            <w:tcW w:w="0" w:type="auto"/>
            <w:vMerge/>
            <w:vAlign w:val="center"/>
          </w:tcPr>
          <w:p w14:paraId="4A3A5B78" w14:textId="206B17DD" w:rsidR="0009311F" w:rsidRPr="000D1CB5" w:rsidDel="00A8014F" w:rsidRDefault="0009311F" w:rsidP="009B5C14">
            <w:pPr>
              <w:jc w:val="center"/>
              <w:rPr>
                <w:del w:id="1350" w:author="Balneg, Ronald@Energy" w:date="2018-11-06T09:43:00Z"/>
                <w:rFonts w:ascii="Calibri" w:hAnsi="Calibri"/>
                <w:sz w:val="18"/>
                <w:szCs w:val="18"/>
              </w:rPr>
            </w:pPr>
          </w:p>
        </w:tc>
        <w:tc>
          <w:tcPr>
            <w:tcW w:w="0" w:type="auto"/>
            <w:vAlign w:val="center"/>
          </w:tcPr>
          <w:p w14:paraId="4A3A5B79" w14:textId="477F41D1" w:rsidR="0009311F" w:rsidRPr="000D1CB5" w:rsidDel="00A8014F" w:rsidRDefault="0009311F" w:rsidP="009B5C14">
            <w:pPr>
              <w:jc w:val="center"/>
              <w:rPr>
                <w:del w:id="1351" w:author="Balneg, Ronald@Energy" w:date="2018-11-06T09:43:00Z"/>
                <w:rFonts w:ascii="Calibri" w:hAnsi="Calibri"/>
                <w:b/>
                <w:sz w:val="18"/>
                <w:szCs w:val="18"/>
              </w:rPr>
            </w:pPr>
            <w:del w:id="1352" w:author="Balneg, Ronald@Energy" w:date="2018-11-06T09:43:00Z">
              <w:r w:rsidRPr="000D1CB5" w:rsidDel="00A8014F">
                <w:rPr>
                  <w:rFonts w:ascii="Calibri" w:hAnsi="Calibri"/>
                  <w:b/>
                  <w:sz w:val="18"/>
                  <w:szCs w:val="18"/>
                </w:rPr>
                <w:delText>-5</w:delText>
              </w:r>
            </w:del>
          </w:p>
        </w:tc>
        <w:tc>
          <w:tcPr>
            <w:tcW w:w="0" w:type="auto"/>
            <w:vAlign w:val="center"/>
          </w:tcPr>
          <w:p w14:paraId="4A3A5B7A" w14:textId="780CC22B" w:rsidR="0009311F" w:rsidRPr="000D1CB5" w:rsidDel="00A8014F" w:rsidRDefault="0009311F" w:rsidP="009B5C14">
            <w:pPr>
              <w:jc w:val="center"/>
              <w:rPr>
                <w:del w:id="1353" w:author="Balneg, Ronald@Energy" w:date="2018-11-06T09:43:00Z"/>
                <w:rFonts w:ascii="Calibri" w:hAnsi="Calibri"/>
                <w:sz w:val="18"/>
                <w:szCs w:val="18"/>
              </w:rPr>
            </w:pPr>
            <w:del w:id="1354" w:author="Balneg, Ronald@Energy" w:date="2018-11-06T09:43:00Z">
              <w:r w:rsidRPr="000D1CB5" w:rsidDel="00A8014F">
                <w:rPr>
                  <w:rFonts w:ascii="Calibri" w:hAnsi="Calibri"/>
                  <w:sz w:val="18"/>
                  <w:szCs w:val="18"/>
                </w:rPr>
                <w:delText>1.045</w:delText>
              </w:r>
            </w:del>
          </w:p>
        </w:tc>
        <w:tc>
          <w:tcPr>
            <w:tcW w:w="0" w:type="auto"/>
            <w:vAlign w:val="center"/>
          </w:tcPr>
          <w:p w14:paraId="4A3A5B7B" w14:textId="1C81E442" w:rsidR="0009311F" w:rsidRPr="000D1CB5" w:rsidDel="00A8014F" w:rsidRDefault="0009311F" w:rsidP="009B5C14">
            <w:pPr>
              <w:jc w:val="center"/>
              <w:rPr>
                <w:del w:id="1355" w:author="Balneg, Ronald@Energy" w:date="2018-11-06T09:43:00Z"/>
                <w:rFonts w:ascii="Calibri" w:hAnsi="Calibri"/>
                <w:sz w:val="18"/>
                <w:szCs w:val="18"/>
              </w:rPr>
            </w:pPr>
            <w:del w:id="1356" w:author="Balneg, Ronald@Energy" w:date="2018-11-06T09:43:00Z">
              <w:r w:rsidRPr="000D1CB5" w:rsidDel="00A8014F">
                <w:rPr>
                  <w:rFonts w:ascii="Calibri" w:hAnsi="Calibri"/>
                  <w:sz w:val="18"/>
                  <w:szCs w:val="18"/>
                </w:rPr>
                <w:delText>1.054</w:delText>
              </w:r>
            </w:del>
          </w:p>
        </w:tc>
        <w:tc>
          <w:tcPr>
            <w:tcW w:w="0" w:type="auto"/>
            <w:vAlign w:val="center"/>
          </w:tcPr>
          <w:p w14:paraId="4A3A5B7C" w14:textId="3E1E7C89" w:rsidR="0009311F" w:rsidRPr="000D1CB5" w:rsidDel="00A8014F" w:rsidRDefault="0009311F" w:rsidP="009B5C14">
            <w:pPr>
              <w:jc w:val="center"/>
              <w:rPr>
                <w:del w:id="1357" w:author="Balneg, Ronald@Energy" w:date="2018-11-06T09:43:00Z"/>
                <w:rFonts w:ascii="Calibri" w:hAnsi="Calibri"/>
                <w:sz w:val="18"/>
                <w:szCs w:val="18"/>
              </w:rPr>
            </w:pPr>
            <w:del w:id="1358" w:author="Balneg, Ronald@Energy" w:date="2018-11-06T09:43:00Z">
              <w:r w:rsidRPr="000D1CB5" w:rsidDel="00A8014F">
                <w:rPr>
                  <w:rFonts w:ascii="Calibri" w:hAnsi="Calibri"/>
                  <w:sz w:val="18"/>
                  <w:szCs w:val="18"/>
                </w:rPr>
                <w:delText>1.063</w:delText>
              </w:r>
            </w:del>
          </w:p>
        </w:tc>
        <w:tc>
          <w:tcPr>
            <w:tcW w:w="0" w:type="auto"/>
            <w:vAlign w:val="center"/>
          </w:tcPr>
          <w:p w14:paraId="4A3A5B7D" w14:textId="329C7554" w:rsidR="0009311F" w:rsidRPr="000D1CB5" w:rsidDel="00A8014F" w:rsidRDefault="0009311F" w:rsidP="009B5C14">
            <w:pPr>
              <w:jc w:val="center"/>
              <w:rPr>
                <w:del w:id="1359" w:author="Balneg, Ronald@Energy" w:date="2018-11-06T09:43:00Z"/>
                <w:rFonts w:ascii="Calibri" w:hAnsi="Calibri"/>
                <w:sz w:val="18"/>
                <w:szCs w:val="18"/>
              </w:rPr>
            </w:pPr>
            <w:del w:id="1360" w:author="Balneg, Ronald@Energy" w:date="2018-11-06T09:43:00Z">
              <w:r w:rsidRPr="000D1CB5" w:rsidDel="00A8014F">
                <w:rPr>
                  <w:rFonts w:ascii="Calibri" w:hAnsi="Calibri"/>
                  <w:sz w:val="18"/>
                  <w:szCs w:val="18"/>
                </w:rPr>
                <w:delText>1.072</w:delText>
              </w:r>
            </w:del>
          </w:p>
        </w:tc>
        <w:tc>
          <w:tcPr>
            <w:tcW w:w="0" w:type="auto"/>
            <w:vAlign w:val="center"/>
          </w:tcPr>
          <w:p w14:paraId="4A3A5B7E" w14:textId="374DDE06" w:rsidR="0009311F" w:rsidRPr="000D1CB5" w:rsidDel="00A8014F" w:rsidRDefault="0009311F" w:rsidP="009B5C14">
            <w:pPr>
              <w:jc w:val="center"/>
              <w:rPr>
                <w:del w:id="1361" w:author="Balneg, Ronald@Energy" w:date="2018-11-06T09:43:00Z"/>
                <w:rFonts w:ascii="Calibri" w:hAnsi="Calibri"/>
                <w:sz w:val="18"/>
                <w:szCs w:val="18"/>
              </w:rPr>
            </w:pPr>
            <w:del w:id="1362" w:author="Balneg, Ronald@Energy" w:date="2018-11-06T09:43:00Z">
              <w:r w:rsidRPr="000D1CB5" w:rsidDel="00A8014F">
                <w:rPr>
                  <w:rFonts w:ascii="Calibri" w:hAnsi="Calibri"/>
                  <w:sz w:val="18"/>
                  <w:szCs w:val="18"/>
                </w:rPr>
                <w:delText>1.081</w:delText>
              </w:r>
            </w:del>
          </w:p>
        </w:tc>
        <w:tc>
          <w:tcPr>
            <w:tcW w:w="0" w:type="auto"/>
            <w:vAlign w:val="center"/>
          </w:tcPr>
          <w:p w14:paraId="4A3A5B7F" w14:textId="414B6319" w:rsidR="0009311F" w:rsidRPr="000D1CB5" w:rsidDel="00A8014F" w:rsidRDefault="0009311F" w:rsidP="009B5C14">
            <w:pPr>
              <w:jc w:val="center"/>
              <w:rPr>
                <w:del w:id="1363" w:author="Balneg, Ronald@Energy" w:date="2018-11-06T09:43:00Z"/>
                <w:rFonts w:ascii="Calibri" w:hAnsi="Calibri"/>
                <w:sz w:val="18"/>
                <w:szCs w:val="18"/>
              </w:rPr>
            </w:pPr>
            <w:del w:id="1364" w:author="Balneg, Ronald@Energy" w:date="2018-11-06T09:43:00Z">
              <w:r w:rsidRPr="000D1CB5" w:rsidDel="00A8014F">
                <w:rPr>
                  <w:rFonts w:ascii="Calibri" w:hAnsi="Calibri"/>
                  <w:sz w:val="18"/>
                  <w:szCs w:val="18"/>
                </w:rPr>
                <w:delText>1.090</w:delText>
              </w:r>
            </w:del>
          </w:p>
        </w:tc>
        <w:tc>
          <w:tcPr>
            <w:tcW w:w="0" w:type="auto"/>
            <w:vAlign w:val="center"/>
          </w:tcPr>
          <w:p w14:paraId="4A3A5B80" w14:textId="04258489" w:rsidR="0009311F" w:rsidRPr="000D1CB5" w:rsidDel="00A8014F" w:rsidRDefault="0009311F" w:rsidP="009B5C14">
            <w:pPr>
              <w:jc w:val="center"/>
              <w:rPr>
                <w:del w:id="1365" w:author="Balneg, Ronald@Energy" w:date="2018-11-06T09:43:00Z"/>
                <w:rFonts w:ascii="Calibri" w:hAnsi="Calibri"/>
                <w:sz w:val="18"/>
                <w:szCs w:val="18"/>
              </w:rPr>
            </w:pPr>
            <w:del w:id="1366" w:author="Balneg, Ronald@Energy" w:date="2018-11-06T09:43:00Z">
              <w:r w:rsidRPr="000D1CB5" w:rsidDel="00A8014F">
                <w:rPr>
                  <w:rFonts w:ascii="Calibri" w:hAnsi="Calibri"/>
                  <w:sz w:val="18"/>
                  <w:szCs w:val="18"/>
                </w:rPr>
                <w:delText>1.099</w:delText>
              </w:r>
            </w:del>
          </w:p>
        </w:tc>
        <w:tc>
          <w:tcPr>
            <w:tcW w:w="0" w:type="auto"/>
            <w:vAlign w:val="center"/>
          </w:tcPr>
          <w:p w14:paraId="4A3A5B81" w14:textId="2E5A3611" w:rsidR="0009311F" w:rsidRPr="000D1CB5" w:rsidDel="00A8014F" w:rsidRDefault="0009311F" w:rsidP="009B5C14">
            <w:pPr>
              <w:jc w:val="center"/>
              <w:rPr>
                <w:del w:id="1367" w:author="Balneg, Ronald@Energy" w:date="2018-11-06T09:43:00Z"/>
                <w:rFonts w:ascii="Calibri" w:hAnsi="Calibri"/>
                <w:sz w:val="18"/>
                <w:szCs w:val="18"/>
              </w:rPr>
            </w:pPr>
            <w:del w:id="1368" w:author="Balneg, Ronald@Energy" w:date="2018-11-06T09:43:00Z">
              <w:r w:rsidRPr="000D1CB5" w:rsidDel="00A8014F">
                <w:rPr>
                  <w:rFonts w:ascii="Calibri" w:hAnsi="Calibri"/>
                  <w:sz w:val="18"/>
                  <w:szCs w:val="18"/>
                </w:rPr>
                <w:delText>1.108</w:delText>
              </w:r>
            </w:del>
          </w:p>
        </w:tc>
        <w:tc>
          <w:tcPr>
            <w:tcW w:w="0" w:type="auto"/>
            <w:vAlign w:val="center"/>
          </w:tcPr>
          <w:p w14:paraId="4A3A5B82" w14:textId="55D8E9CA" w:rsidR="0009311F" w:rsidRPr="000D1CB5" w:rsidDel="00A8014F" w:rsidRDefault="0009311F" w:rsidP="009B5C14">
            <w:pPr>
              <w:jc w:val="center"/>
              <w:rPr>
                <w:del w:id="1369" w:author="Balneg, Ronald@Energy" w:date="2018-11-06T09:43:00Z"/>
                <w:rFonts w:ascii="Calibri" w:hAnsi="Calibri"/>
                <w:sz w:val="18"/>
                <w:szCs w:val="18"/>
              </w:rPr>
            </w:pPr>
            <w:del w:id="1370" w:author="Balneg, Ronald@Energy" w:date="2018-11-06T09:43:00Z">
              <w:r w:rsidRPr="000D1CB5" w:rsidDel="00A8014F">
                <w:rPr>
                  <w:rFonts w:ascii="Calibri" w:hAnsi="Calibri"/>
                  <w:sz w:val="18"/>
                  <w:szCs w:val="18"/>
                </w:rPr>
                <w:delText>1.117</w:delText>
              </w:r>
            </w:del>
          </w:p>
        </w:tc>
      </w:tr>
      <w:tr w:rsidR="0009311F" w:rsidRPr="000D1CB5" w:rsidDel="00A8014F" w14:paraId="4A3A5B8F" w14:textId="484F6D63" w:rsidTr="009B5C14">
        <w:trPr>
          <w:cantSplit/>
          <w:trHeight w:hRule="exact" w:val="187"/>
          <w:jc w:val="center"/>
          <w:del w:id="1371" w:author="Balneg, Ronald@Energy" w:date="2018-11-06T09:43:00Z"/>
        </w:trPr>
        <w:tc>
          <w:tcPr>
            <w:tcW w:w="0" w:type="auto"/>
            <w:vMerge/>
            <w:vAlign w:val="center"/>
          </w:tcPr>
          <w:p w14:paraId="4A3A5B84" w14:textId="43E6E248" w:rsidR="0009311F" w:rsidRPr="000D1CB5" w:rsidDel="00A8014F" w:rsidRDefault="0009311F" w:rsidP="009B5C14">
            <w:pPr>
              <w:jc w:val="center"/>
              <w:rPr>
                <w:del w:id="1372" w:author="Balneg, Ronald@Energy" w:date="2018-11-06T09:43:00Z"/>
                <w:rFonts w:ascii="Calibri" w:hAnsi="Calibri"/>
                <w:sz w:val="18"/>
                <w:szCs w:val="18"/>
              </w:rPr>
            </w:pPr>
          </w:p>
        </w:tc>
        <w:tc>
          <w:tcPr>
            <w:tcW w:w="0" w:type="auto"/>
            <w:vAlign w:val="center"/>
          </w:tcPr>
          <w:p w14:paraId="4A3A5B85" w14:textId="0B83C8CA" w:rsidR="0009311F" w:rsidRPr="000D1CB5" w:rsidDel="00A8014F" w:rsidRDefault="0009311F" w:rsidP="009B5C14">
            <w:pPr>
              <w:jc w:val="center"/>
              <w:rPr>
                <w:del w:id="1373" w:author="Balneg, Ronald@Energy" w:date="2018-11-06T09:43:00Z"/>
                <w:rFonts w:ascii="Calibri" w:hAnsi="Calibri"/>
                <w:b/>
                <w:sz w:val="18"/>
                <w:szCs w:val="18"/>
              </w:rPr>
            </w:pPr>
            <w:del w:id="1374" w:author="Balneg, Ronald@Energy" w:date="2018-11-06T09:43:00Z">
              <w:r w:rsidRPr="000D1CB5" w:rsidDel="00A8014F">
                <w:rPr>
                  <w:rFonts w:ascii="Calibri" w:hAnsi="Calibri"/>
                  <w:b/>
                  <w:sz w:val="18"/>
                  <w:szCs w:val="18"/>
                </w:rPr>
                <w:delText>0</w:delText>
              </w:r>
            </w:del>
          </w:p>
        </w:tc>
        <w:tc>
          <w:tcPr>
            <w:tcW w:w="0" w:type="auto"/>
            <w:vAlign w:val="center"/>
          </w:tcPr>
          <w:p w14:paraId="4A3A5B86" w14:textId="59BA9EAF" w:rsidR="0009311F" w:rsidRPr="000D1CB5" w:rsidDel="00A8014F" w:rsidRDefault="0009311F" w:rsidP="009B5C14">
            <w:pPr>
              <w:jc w:val="center"/>
              <w:rPr>
                <w:del w:id="1375" w:author="Balneg, Ronald@Energy" w:date="2018-11-06T09:43:00Z"/>
                <w:rFonts w:ascii="Calibri" w:hAnsi="Calibri"/>
                <w:sz w:val="18"/>
                <w:szCs w:val="18"/>
              </w:rPr>
            </w:pPr>
            <w:del w:id="1376" w:author="Balneg, Ronald@Energy" w:date="2018-11-06T09:43:00Z">
              <w:r w:rsidRPr="000D1CB5" w:rsidDel="00A8014F">
                <w:rPr>
                  <w:rFonts w:ascii="Calibri" w:hAnsi="Calibri"/>
                  <w:sz w:val="18"/>
                  <w:szCs w:val="18"/>
                </w:rPr>
                <w:delText>1.039</w:delText>
              </w:r>
            </w:del>
          </w:p>
        </w:tc>
        <w:tc>
          <w:tcPr>
            <w:tcW w:w="0" w:type="auto"/>
            <w:vAlign w:val="center"/>
          </w:tcPr>
          <w:p w14:paraId="4A3A5B87" w14:textId="67668D58" w:rsidR="0009311F" w:rsidRPr="000D1CB5" w:rsidDel="00A8014F" w:rsidRDefault="0009311F" w:rsidP="009B5C14">
            <w:pPr>
              <w:jc w:val="center"/>
              <w:rPr>
                <w:del w:id="1377" w:author="Balneg, Ronald@Energy" w:date="2018-11-06T09:43:00Z"/>
                <w:rFonts w:ascii="Calibri" w:hAnsi="Calibri"/>
                <w:sz w:val="18"/>
                <w:szCs w:val="18"/>
              </w:rPr>
            </w:pPr>
            <w:del w:id="1378" w:author="Balneg, Ronald@Energy" w:date="2018-11-06T09:43:00Z">
              <w:r w:rsidRPr="000D1CB5" w:rsidDel="00A8014F">
                <w:rPr>
                  <w:rFonts w:ascii="Calibri" w:hAnsi="Calibri"/>
                  <w:sz w:val="18"/>
                  <w:szCs w:val="18"/>
                </w:rPr>
                <w:delText>1.048</w:delText>
              </w:r>
            </w:del>
          </w:p>
        </w:tc>
        <w:tc>
          <w:tcPr>
            <w:tcW w:w="0" w:type="auto"/>
            <w:vAlign w:val="center"/>
          </w:tcPr>
          <w:p w14:paraId="4A3A5B88" w14:textId="644946C7" w:rsidR="0009311F" w:rsidRPr="000D1CB5" w:rsidDel="00A8014F" w:rsidRDefault="0009311F" w:rsidP="009B5C14">
            <w:pPr>
              <w:jc w:val="center"/>
              <w:rPr>
                <w:del w:id="1379" w:author="Balneg, Ronald@Energy" w:date="2018-11-06T09:43:00Z"/>
                <w:rFonts w:ascii="Calibri" w:hAnsi="Calibri"/>
                <w:sz w:val="18"/>
                <w:szCs w:val="18"/>
              </w:rPr>
            </w:pPr>
            <w:del w:id="1380" w:author="Balneg, Ronald@Energy" w:date="2018-11-06T09:43:00Z">
              <w:r w:rsidRPr="000D1CB5" w:rsidDel="00A8014F">
                <w:rPr>
                  <w:rFonts w:ascii="Calibri" w:hAnsi="Calibri"/>
                  <w:sz w:val="18"/>
                  <w:szCs w:val="18"/>
                </w:rPr>
                <w:delText>1.057</w:delText>
              </w:r>
            </w:del>
          </w:p>
        </w:tc>
        <w:tc>
          <w:tcPr>
            <w:tcW w:w="0" w:type="auto"/>
            <w:vAlign w:val="center"/>
          </w:tcPr>
          <w:p w14:paraId="4A3A5B89" w14:textId="6A2D2A04" w:rsidR="0009311F" w:rsidRPr="000D1CB5" w:rsidDel="00A8014F" w:rsidRDefault="0009311F" w:rsidP="009B5C14">
            <w:pPr>
              <w:jc w:val="center"/>
              <w:rPr>
                <w:del w:id="1381" w:author="Balneg, Ronald@Energy" w:date="2018-11-06T09:43:00Z"/>
                <w:rFonts w:ascii="Calibri" w:hAnsi="Calibri"/>
                <w:sz w:val="18"/>
                <w:szCs w:val="18"/>
              </w:rPr>
            </w:pPr>
            <w:del w:id="1382" w:author="Balneg, Ronald@Energy" w:date="2018-11-06T09:43:00Z">
              <w:r w:rsidRPr="000D1CB5" w:rsidDel="00A8014F">
                <w:rPr>
                  <w:rFonts w:ascii="Calibri" w:hAnsi="Calibri"/>
                  <w:sz w:val="18"/>
                  <w:szCs w:val="18"/>
                </w:rPr>
                <w:delText>1.066</w:delText>
              </w:r>
            </w:del>
          </w:p>
        </w:tc>
        <w:tc>
          <w:tcPr>
            <w:tcW w:w="0" w:type="auto"/>
            <w:vAlign w:val="center"/>
          </w:tcPr>
          <w:p w14:paraId="4A3A5B8A" w14:textId="61B1C09B" w:rsidR="0009311F" w:rsidRPr="000D1CB5" w:rsidDel="00A8014F" w:rsidRDefault="0009311F" w:rsidP="009B5C14">
            <w:pPr>
              <w:jc w:val="center"/>
              <w:rPr>
                <w:del w:id="1383" w:author="Balneg, Ronald@Energy" w:date="2018-11-06T09:43:00Z"/>
                <w:rFonts w:ascii="Calibri" w:hAnsi="Calibri"/>
                <w:sz w:val="18"/>
                <w:szCs w:val="18"/>
              </w:rPr>
            </w:pPr>
            <w:del w:id="1384" w:author="Balneg, Ronald@Energy" w:date="2018-11-06T09:43:00Z">
              <w:r w:rsidRPr="000D1CB5" w:rsidDel="00A8014F">
                <w:rPr>
                  <w:rFonts w:ascii="Calibri" w:hAnsi="Calibri"/>
                  <w:sz w:val="18"/>
                  <w:szCs w:val="18"/>
                </w:rPr>
                <w:delText>1.075</w:delText>
              </w:r>
            </w:del>
          </w:p>
        </w:tc>
        <w:tc>
          <w:tcPr>
            <w:tcW w:w="0" w:type="auto"/>
            <w:vAlign w:val="center"/>
          </w:tcPr>
          <w:p w14:paraId="4A3A5B8B" w14:textId="7B36DC63" w:rsidR="0009311F" w:rsidRPr="000D1CB5" w:rsidDel="00A8014F" w:rsidRDefault="0009311F" w:rsidP="009B5C14">
            <w:pPr>
              <w:jc w:val="center"/>
              <w:rPr>
                <w:del w:id="1385" w:author="Balneg, Ronald@Energy" w:date="2018-11-06T09:43:00Z"/>
                <w:rFonts w:ascii="Calibri" w:hAnsi="Calibri"/>
                <w:sz w:val="18"/>
                <w:szCs w:val="18"/>
              </w:rPr>
            </w:pPr>
            <w:del w:id="1386" w:author="Balneg, Ronald@Energy" w:date="2018-11-06T09:43:00Z">
              <w:r w:rsidRPr="000D1CB5" w:rsidDel="00A8014F">
                <w:rPr>
                  <w:rFonts w:ascii="Calibri" w:hAnsi="Calibri"/>
                  <w:sz w:val="18"/>
                  <w:szCs w:val="18"/>
                </w:rPr>
                <w:delText>1.084</w:delText>
              </w:r>
            </w:del>
          </w:p>
        </w:tc>
        <w:tc>
          <w:tcPr>
            <w:tcW w:w="0" w:type="auto"/>
            <w:vAlign w:val="center"/>
          </w:tcPr>
          <w:p w14:paraId="4A3A5B8C" w14:textId="02B1B941" w:rsidR="0009311F" w:rsidRPr="000D1CB5" w:rsidDel="00A8014F" w:rsidRDefault="0009311F" w:rsidP="009B5C14">
            <w:pPr>
              <w:jc w:val="center"/>
              <w:rPr>
                <w:del w:id="1387" w:author="Balneg, Ronald@Energy" w:date="2018-11-06T09:43:00Z"/>
                <w:rFonts w:ascii="Calibri" w:hAnsi="Calibri"/>
                <w:sz w:val="18"/>
                <w:szCs w:val="18"/>
              </w:rPr>
            </w:pPr>
            <w:del w:id="1388" w:author="Balneg, Ronald@Energy" w:date="2018-11-06T09:43:00Z">
              <w:r w:rsidRPr="000D1CB5" w:rsidDel="00A8014F">
                <w:rPr>
                  <w:rFonts w:ascii="Calibri" w:hAnsi="Calibri"/>
                  <w:sz w:val="18"/>
                  <w:szCs w:val="18"/>
                </w:rPr>
                <w:delText>1.093</w:delText>
              </w:r>
            </w:del>
          </w:p>
        </w:tc>
        <w:tc>
          <w:tcPr>
            <w:tcW w:w="0" w:type="auto"/>
            <w:vAlign w:val="center"/>
          </w:tcPr>
          <w:p w14:paraId="4A3A5B8D" w14:textId="771CACAE" w:rsidR="0009311F" w:rsidRPr="000D1CB5" w:rsidDel="00A8014F" w:rsidRDefault="0009311F" w:rsidP="009B5C14">
            <w:pPr>
              <w:jc w:val="center"/>
              <w:rPr>
                <w:del w:id="1389" w:author="Balneg, Ronald@Energy" w:date="2018-11-06T09:43:00Z"/>
                <w:rFonts w:ascii="Calibri" w:hAnsi="Calibri"/>
                <w:sz w:val="18"/>
                <w:szCs w:val="18"/>
              </w:rPr>
            </w:pPr>
            <w:del w:id="1390" w:author="Balneg, Ronald@Energy" w:date="2018-11-06T09:43:00Z">
              <w:r w:rsidRPr="000D1CB5" w:rsidDel="00A8014F">
                <w:rPr>
                  <w:rFonts w:ascii="Calibri" w:hAnsi="Calibri"/>
                  <w:sz w:val="18"/>
                  <w:szCs w:val="18"/>
                </w:rPr>
                <w:delText>1.102</w:delText>
              </w:r>
            </w:del>
          </w:p>
        </w:tc>
        <w:tc>
          <w:tcPr>
            <w:tcW w:w="0" w:type="auto"/>
            <w:vAlign w:val="center"/>
          </w:tcPr>
          <w:p w14:paraId="4A3A5B8E" w14:textId="221986A7" w:rsidR="0009311F" w:rsidRPr="000D1CB5" w:rsidDel="00A8014F" w:rsidRDefault="0009311F" w:rsidP="009B5C14">
            <w:pPr>
              <w:jc w:val="center"/>
              <w:rPr>
                <w:del w:id="1391" w:author="Balneg, Ronald@Energy" w:date="2018-11-06T09:43:00Z"/>
                <w:rFonts w:ascii="Calibri" w:hAnsi="Calibri"/>
                <w:sz w:val="18"/>
                <w:szCs w:val="18"/>
              </w:rPr>
            </w:pPr>
            <w:del w:id="1392" w:author="Balneg, Ronald@Energy" w:date="2018-11-06T09:43:00Z">
              <w:r w:rsidRPr="000D1CB5" w:rsidDel="00A8014F">
                <w:rPr>
                  <w:rFonts w:ascii="Calibri" w:hAnsi="Calibri"/>
                  <w:sz w:val="18"/>
                  <w:szCs w:val="18"/>
                </w:rPr>
                <w:delText>1.111</w:delText>
              </w:r>
            </w:del>
          </w:p>
        </w:tc>
      </w:tr>
      <w:tr w:rsidR="0009311F" w:rsidRPr="000D1CB5" w:rsidDel="00A8014F" w14:paraId="4A3A5B9B" w14:textId="7E805466" w:rsidTr="009B5C14">
        <w:trPr>
          <w:cantSplit/>
          <w:trHeight w:hRule="exact" w:val="187"/>
          <w:jc w:val="center"/>
          <w:del w:id="1393" w:author="Balneg, Ronald@Energy" w:date="2018-11-06T09:43:00Z"/>
        </w:trPr>
        <w:tc>
          <w:tcPr>
            <w:tcW w:w="0" w:type="auto"/>
            <w:vMerge/>
            <w:vAlign w:val="center"/>
          </w:tcPr>
          <w:p w14:paraId="4A3A5B90" w14:textId="2A245C10" w:rsidR="0009311F" w:rsidRPr="000D1CB5" w:rsidDel="00A8014F" w:rsidRDefault="0009311F" w:rsidP="009B5C14">
            <w:pPr>
              <w:jc w:val="center"/>
              <w:rPr>
                <w:del w:id="1394" w:author="Balneg, Ronald@Energy" w:date="2018-11-06T09:43:00Z"/>
                <w:rFonts w:ascii="Calibri" w:hAnsi="Calibri"/>
                <w:sz w:val="18"/>
                <w:szCs w:val="18"/>
              </w:rPr>
            </w:pPr>
          </w:p>
        </w:tc>
        <w:tc>
          <w:tcPr>
            <w:tcW w:w="0" w:type="auto"/>
            <w:vAlign w:val="center"/>
          </w:tcPr>
          <w:p w14:paraId="4A3A5B91" w14:textId="4FEC9745" w:rsidR="0009311F" w:rsidRPr="000D1CB5" w:rsidDel="00A8014F" w:rsidRDefault="0009311F" w:rsidP="009B5C14">
            <w:pPr>
              <w:jc w:val="center"/>
              <w:rPr>
                <w:del w:id="1395" w:author="Balneg, Ronald@Energy" w:date="2018-11-06T09:43:00Z"/>
                <w:rFonts w:ascii="Calibri" w:hAnsi="Calibri"/>
                <w:b/>
                <w:sz w:val="18"/>
                <w:szCs w:val="18"/>
              </w:rPr>
            </w:pPr>
            <w:del w:id="1396" w:author="Balneg, Ronald@Energy" w:date="2018-11-06T09:43:00Z">
              <w:r w:rsidRPr="000D1CB5" w:rsidDel="00A8014F">
                <w:rPr>
                  <w:rFonts w:ascii="Calibri" w:hAnsi="Calibri"/>
                  <w:b/>
                  <w:sz w:val="18"/>
                  <w:szCs w:val="18"/>
                </w:rPr>
                <w:delText>5</w:delText>
              </w:r>
            </w:del>
          </w:p>
        </w:tc>
        <w:tc>
          <w:tcPr>
            <w:tcW w:w="0" w:type="auto"/>
            <w:vAlign w:val="center"/>
          </w:tcPr>
          <w:p w14:paraId="4A3A5B92" w14:textId="42741A84" w:rsidR="0009311F" w:rsidRPr="000D1CB5" w:rsidDel="00A8014F" w:rsidRDefault="0009311F" w:rsidP="009B5C14">
            <w:pPr>
              <w:jc w:val="center"/>
              <w:rPr>
                <w:del w:id="1397" w:author="Balneg, Ronald@Energy" w:date="2018-11-06T09:43:00Z"/>
                <w:rFonts w:ascii="Calibri" w:hAnsi="Calibri"/>
                <w:sz w:val="18"/>
                <w:szCs w:val="18"/>
              </w:rPr>
            </w:pPr>
            <w:del w:id="1398" w:author="Balneg, Ronald@Energy" w:date="2018-11-06T09:43:00Z">
              <w:r w:rsidRPr="000D1CB5" w:rsidDel="00A8014F">
                <w:rPr>
                  <w:rFonts w:ascii="Calibri" w:hAnsi="Calibri"/>
                  <w:sz w:val="18"/>
                  <w:szCs w:val="18"/>
                </w:rPr>
                <w:delText>1.033</w:delText>
              </w:r>
            </w:del>
          </w:p>
        </w:tc>
        <w:tc>
          <w:tcPr>
            <w:tcW w:w="0" w:type="auto"/>
            <w:vAlign w:val="center"/>
          </w:tcPr>
          <w:p w14:paraId="4A3A5B93" w14:textId="7B2A1BBB" w:rsidR="0009311F" w:rsidRPr="000D1CB5" w:rsidDel="00A8014F" w:rsidRDefault="0009311F" w:rsidP="009B5C14">
            <w:pPr>
              <w:jc w:val="center"/>
              <w:rPr>
                <w:del w:id="1399" w:author="Balneg, Ronald@Energy" w:date="2018-11-06T09:43:00Z"/>
                <w:rFonts w:ascii="Calibri" w:hAnsi="Calibri"/>
                <w:sz w:val="18"/>
                <w:szCs w:val="18"/>
              </w:rPr>
            </w:pPr>
            <w:del w:id="1400" w:author="Balneg, Ronald@Energy" w:date="2018-11-06T09:43:00Z">
              <w:r w:rsidRPr="000D1CB5" w:rsidDel="00A8014F">
                <w:rPr>
                  <w:rFonts w:ascii="Calibri" w:hAnsi="Calibri"/>
                  <w:sz w:val="18"/>
                  <w:szCs w:val="18"/>
                </w:rPr>
                <w:delText>1.042</w:delText>
              </w:r>
            </w:del>
          </w:p>
        </w:tc>
        <w:tc>
          <w:tcPr>
            <w:tcW w:w="0" w:type="auto"/>
            <w:vAlign w:val="center"/>
          </w:tcPr>
          <w:p w14:paraId="4A3A5B94" w14:textId="1976D6B6" w:rsidR="0009311F" w:rsidRPr="000D1CB5" w:rsidDel="00A8014F" w:rsidRDefault="0009311F" w:rsidP="009B5C14">
            <w:pPr>
              <w:jc w:val="center"/>
              <w:rPr>
                <w:del w:id="1401" w:author="Balneg, Ronald@Energy" w:date="2018-11-06T09:43:00Z"/>
                <w:rFonts w:ascii="Calibri" w:hAnsi="Calibri"/>
                <w:sz w:val="18"/>
                <w:szCs w:val="18"/>
              </w:rPr>
            </w:pPr>
            <w:del w:id="1402" w:author="Balneg, Ronald@Energy" w:date="2018-11-06T09:43:00Z">
              <w:r w:rsidRPr="000D1CB5" w:rsidDel="00A8014F">
                <w:rPr>
                  <w:rFonts w:ascii="Calibri" w:hAnsi="Calibri"/>
                  <w:sz w:val="18"/>
                  <w:szCs w:val="18"/>
                </w:rPr>
                <w:delText>1.051</w:delText>
              </w:r>
            </w:del>
          </w:p>
        </w:tc>
        <w:tc>
          <w:tcPr>
            <w:tcW w:w="0" w:type="auto"/>
            <w:vAlign w:val="center"/>
          </w:tcPr>
          <w:p w14:paraId="4A3A5B95" w14:textId="7F17CEAB" w:rsidR="0009311F" w:rsidRPr="000D1CB5" w:rsidDel="00A8014F" w:rsidRDefault="0009311F" w:rsidP="009B5C14">
            <w:pPr>
              <w:jc w:val="center"/>
              <w:rPr>
                <w:del w:id="1403" w:author="Balneg, Ronald@Energy" w:date="2018-11-06T09:43:00Z"/>
                <w:rFonts w:ascii="Calibri" w:hAnsi="Calibri"/>
                <w:sz w:val="18"/>
                <w:szCs w:val="18"/>
              </w:rPr>
            </w:pPr>
            <w:del w:id="1404" w:author="Balneg, Ronald@Energy" w:date="2018-11-06T09:43:00Z">
              <w:r w:rsidRPr="000D1CB5" w:rsidDel="00A8014F">
                <w:rPr>
                  <w:rFonts w:ascii="Calibri" w:hAnsi="Calibri"/>
                  <w:sz w:val="18"/>
                  <w:szCs w:val="18"/>
                </w:rPr>
                <w:delText>1.060</w:delText>
              </w:r>
            </w:del>
          </w:p>
        </w:tc>
        <w:tc>
          <w:tcPr>
            <w:tcW w:w="0" w:type="auto"/>
            <w:vAlign w:val="center"/>
          </w:tcPr>
          <w:p w14:paraId="4A3A5B96" w14:textId="4F606C0F" w:rsidR="0009311F" w:rsidRPr="000D1CB5" w:rsidDel="00A8014F" w:rsidRDefault="0009311F" w:rsidP="009B5C14">
            <w:pPr>
              <w:jc w:val="center"/>
              <w:rPr>
                <w:del w:id="1405" w:author="Balneg, Ronald@Energy" w:date="2018-11-06T09:43:00Z"/>
                <w:rFonts w:ascii="Calibri" w:hAnsi="Calibri"/>
                <w:sz w:val="18"/>
                <w:szCs w:val="18"/>
              </w:rPr>
            </w:pPr>
            <w:del w:id="1406" w:author="Balneg, Ronald@Energy" w:date="2018-11-06T09:43:00Z">
              <w:r w:rsidRPr="000D1CB5" w:rsidDel="00A8014F">
                <w:rPr>
                  <w:rFonts w:ascii="Calibri" w:hAnsi="Calibri"/>
                  <w:sz w:val="18"/>
                  <w:szCs w:val="18"/>
                </w:rPr>
                <w:delText>1.069</w:delText>
              </w:r>
            </w:del>
          </w:p>
        </w:tc>
        <w:tc>
          <w:tcPr>
            <w:tcW w:w="0" w:type="auto"/>
            <w:vAlign w:val="center"/>
          </w:tcPr>
          <w:p w14:paraId="4A3A5B97" w14:textId="411E51B1" w:rsidR="0009311F" w:rsidRPr="000D1CB5" w:rsidDel="00A8014F" w:rsidRDefault="0009311F" w:rsidP="009B5C14">
            <w:pPr>
              <w:jc w:val="center"/>
              <w:rPr>
                <w:del w:id="1407" w:author="Balneg, Ronald@Energy" w:date="2018-11-06T09:43:00Z"/>
                <w:rFonts w:ascii="Calibri" w:hAnsi="Calibri"/>
                <w:sz w:val="18"/>
                <w:szCs w:val="18"/>
              </w:rPr>
            </w:pPr>
            <w:del w:id="1408" w:author="Balneg, Ronald@Energy" w:date="2018-11-06T09:43:00Z">
              <w:r w:rsidRPr="000D1CB5" w:rsidDel="00A8014F">
                <w:rPr>
                  <w:rFonts w:ascii="Calibri" w:hAnsi="Calibri"/>
                  <w:sz w:val="18"/>
                  <w:szCs w:val="18"/>
                </w:rPr>
                <w:delText>1.078</w:delText>
              </w:r>
            </w:del>
          </w:p>
        </w:tc>
        <w:tc>
          <w:tcPr>
            <w:tcW w:w="0" w:type="auto"/>
            <w:vAlign w:val="center"/>
          </w:tcPr>
          <w:p w14:paraId="4A3A5B98" w14:textId="4330CFC3" w:rsidR="0009311F" w:rsidRPr="000D1CB5" w:rsidDel="00A8014F" w:rsidRDefault="0009311F" w:rsidP="009B5C14">
            <w:pPr>
              <w:jc w:val="center"/>
              <w:rPr>
                <w:del w:id="1409" w:author="Balneg, Ronald@Energy" w:date="2018-11-06T09:43:00Z"/>
                <w:rFonts w:ascii="Calibri" w:hAnsi="Calibri"/>
                <w:sz w:val="18"/>
                <w:szCs w:val="18"/>
              </w:rPr>
            </w:pPr>
            <w:del w:id="1410" w:author="Balneg, Ronald@Energy" w:date="2018-11-06T09:43:00Z">
              <w:r w:rsidRPr="000D1CB5" w:rsidDel="00A8014F">
                <w:rPr>
                  <w:rFonts w:ascii="Calibri" w:hAnsi="Calibri"/>
                  <w:sz w:val="18"/>
                  <w:szCs w:val="18"/>
                </w:rPr>
                <w:delText>1.087</w:delText>
              </w:r>
            </w:del>
          </w:p>
        </w:tc>
        <w:tc>
          <w:tcPr>
            <w:tcW w:w="0" w:type="auto"/>
            <w:vAlign w:val="center"/>
          </w:tcPr>
          <w:p w14:paraId="4A3A5B99" w14:textId="429F4B39" w:rsidR="0009311F" w:rsidRPr="000D1CB5" w:rsidDel="00A8014F" w:rsidRDefault="0009311F" w:rsidP="009B5C14">
            <w:pPr>
              <w:jc w:val="center"/>
              <w:rPr>
                <w:del w:id="1411" w:author="Balneg, Ronald@Energy" w:date="2018-11-06T09:43:00Z"/>
                <w:rFonts w:ascii="Calibri" w:hAnsi="Calibri"/>
                <w:sz w:val="18"/>
                <w:szCs w:val="18"/>
              </w:rPr>
            </w:pPr>
            <w:del w:id="1412" w:author="Balneg, Ronald@Energy" w:date="2018-11-06T09:43:00Z">
              <w:r w:rsidRPr="000D1CB5" w:rsidDel="00A8014F">
                <w:rPr>
                  <w:rFonts w:ascii="Calibri" w:hAnsi="Calibri"/>
                  <w:sz w:val="18"/>
                  <w:szCs w:val="18"/>
                </w:rPr>
                <w:delText>1.096</w:delText>
              </w:r>
            </w:del>
          </w:p>
        </w:tc>
        <w:tc>
          <w:tcPr>
            <w:tcW w:w="0" w:type="auto"/>
            <w:vAlign w:val="center"/>
          </w:tcPr>
          <w:p w14:paraId="4A3A5B9A" w14:textId="7415AC4F" w:rsidR="0009311F" w:rsidRPr="000D1CB5" w:rsidDel="00A8014F" w:rsidRDefault="0009311F" w:rsidP="009B5C14">
            <w:pPr>
              <w:jc w:val="center"/>
              <w:rPr>
                <w:del w:id="1413" w:author="Balneg, Ronald@Energy" w:date="2018-11-06T09:43:00Z"/>
                <w:rFonts w:ascii="Calibri" w:hAnsi="Calibri"/>
                <w:sz w:val="18"/>
                <w:szCs w:val="18"/>
              </w:rPr>
            </w:pPr>
            <w:del w:id="1414" w:author="Balneg, Ronald@Energy" w:date="2018-11-06T09:43:00Z">
              <w:r w:rsidRPr="000D1CB5" w:rsidDel="00A8014F">
                <w:rPr>
                  <w:rFonts w:ascii="Calibri" w:hAnsi="Calibri"/>
                  <w:sz w:val="18"/>
                  <w:szCs w:val="18"/>
                </w:rPr>
                <w:delText>1.105</w:delText>
              </w:r>
            </w:del>
          </w:p>
        </w:tc>
      </w:tr>
      <w:tr w:rsidR="0009311F" w:rsidRPr="000D1CB5" w:rsidDel="00A8014F" w14:paraId="4A3A5BA7" w14:textId="03635836" w:rsidTr="009B5C14">
        <w:trPr>
          <w:cantSplit/>
          <w:trHeight w:hRule="exact" w:val="187"/>
          <w:jc w:val="center"/>
          <w:del w:id="1415" w:author="Balneg, Ronald@Energy" w:date="2018-11-06T09:43:00Z"/>
        </w:trPr>
        <w:tc>
          <w:tcPr>
            <w:tcW w:w="0" w:type="auto"/>
            <w:vMerge/>
            <w:vAlign w:val="center"/>
          </w:tcPr>
          <w:p w14:paraId="4A3A5B9C" w14:textId="1C32B715" w:rsidR="0009311F" w:rsidRPr="000D1CB5" w:rsidDel="00A8014F" w:rsidRDefault="0009311F" w:rsidP="009B5C14">
            <w:pPr>
              <w:jc w:val="center"/>
              <w:rPr>
                <w:del w:id="1416" w:author="Balneg, Ronald@Energy" w:date="2018-11-06T09:43:00Z"/>
                <w:rFonts w:ascii="Calibri" w:hAnsi="Calibri"/>
                <w:sz w:val="18"/>
                <w:szCs w:val="18"/>
              </w:rPr>
            </w:pPr>
          </w:p>
        </w:tc>
        <w:tc>
          <w:tcPr>
            <w:tcW w:w="0" w:type="auto"/>
            <w:vAlign w:val="center"/>
          </w:tcPr>
          <w:p w14:paraId="4A3A5B9D" w14:textId="60A65501" w:rsidR="0009311F" w:rsidRPr="000D1CB5" w:rsidDel="00A8014F" w:rsidRDefault="0009311F" w:rsidP="009B5C14">
            <w:pPr>
              <w:jc w:val="center"/>
              <w:rPr>
                <w:del w:id="1417" w:author="Balneg, Ronald@Energy" w:date="2018-11-06T09:43:00Z"/>
                <w:rFonts w:ascii="Calibri" w:hAnsi="Calibri"/>
                <w:b/>
                <w:sz w:val="18"/>
                <w:szCs w:val="18"/>
              </w:rPr>
            </w:pPr>
            <w:del w:id="1418" w:author="Balneg, Ronald@Energy" w:date="2018-11-06T09:43:00Z">
              <w:r w:rsidRPr="000D1CB5" w:rsidDel="00A8014F">
                <w:rPr>
                  <w:rFonts w:ascii="Calibri" w:hAnsi="Calibri"/>
                  <w:b/>
                  <w:sz w:val="18"/>
                  <w:szCs w:val="18"/>
                </w:rPr>
                <w:delText>10</w:delText>
              </w:r>
            </w:del>
          </w:p>
        </w:tc>
        <w:tc>
          <w:tcPr>
            <w:tcW w:w="0" w:type="auto"/>
            <w:vAlign w:val="center"/>
          </w:tcPr>
          <w:p w14:paraId="4A3A5B9E" w14:textId="6817DFED" w:rsidR="0009311F" w:rsidRPr="000D1CB5" w:rsidDel="00A8014F" w:rsidRDefault="0009311F" w:rsidP="009B5C14">
            <w:pPr>
              <w:jc w:val="center"/>
              <w:rPr>
                <w:del w:id="1419" w:author="Balneg, Ronald@Energy" w:date="2018-11-06T09:43:00Z"/>
                <w:rFonts w:ascii="Calibri" w:hAnsi="Calibri"/>
                <w:sz w:val="18"/>
                <w:szCs w:val="18"/>
              </w:rPr>
            </w:pPr>
            <w:del w:id="1420" w:author="Balneg, Ronald@Energy" w:date="2018-11-06T09:43:00Z">
              <w:r w:rsidRPr="000D1CB5" w:rsidDel="00A8014F">
                <w:rPr>
                  <w:rFonts w:ascii="Calibri" w:hAnsi="Calibri"/>
                  <w:sz w:val="18"/>
                  <w:szCs w:val="18"/>
                </w:rPr>
                <w:delText>1.028</w:delText>
              </w:r>
            </w:del>
          </w:p>
        </w:tc>
        <w:tc>
          <w:tcPr>
            <w:tcW w:w="0" w:type="auto"/>
            <w:vAlign w:val="center"/>
          </w:tcPr>
          <w:p w14:paraId="4A3A5B9F" w14:textId="76F67BC2" w:rsidR="0009311F" w:rsidRPr="000D1CB5" w:rsidDel="00A8014F" w:rsidRDefault="0009311F" w:rsidP="009B5C14">
            <w:pPr>
              <w:jc w:val="center"/>
              <w:rPr>
                <w:del w:id="1421" w:author="Balneg, Ronald@Energy" w:date="2018-11-06T09:43:00Z"/>
                <w:rFonts w:ascii="Calibri" w:hAnsi="Calibri"/>
                <w:sz w:val="18"/>
                <w:szCs w:val="18"/>
              </w:rPr>
            </w:pPr>
            <w:del w:id="1422" w:author="Balneg, Ronald@Energy" w:date="2018-11-06T09:43:00Z">
              <w:r w:rsidRPr="000D1CB5" w:rsidDel="00A8014F">
                <w:rPr>
                  <w:rFonts w:ascii="Calibri" w:hAnsi="Calibri"/>
                  <w:sz w:val="18"/>
                  <w:szCs w:val="18"/>
                </w:rPr>
                <w:delText>1.037</w:delText>
              </w:r>
            </w:del>
          </w:p>
        </w:tc>
        <w:tc>
          <w:tcPr>
            <w:tcW w:w="0" w:type="auto"/>
            <w:vAlign w:val="center"/>
          </w:tcPr>
          <w:p w14:paraId="4A3A5BA0" w14:textId="5C5FEE2B" w:rsidR="0009311F" w:rsidRPr="000D1CB5" w:rsidDel="00A8014F" w:rsidRDefault="0009311F" w:rsidP="009B5C14">
            <w:pPr>
              <w:jc w:val="center"/>
              <w:rPr>
                <w:del w:id="1423" w:author="Balneg, Ronald@Energy" w:date="2018-11-06T09:43:00Z"/>
                <w:rFonts w:ascii="Calibri" w:hAnsi="Calibri"/>
                <w:sz w:val="18"/>
                <w:szCs w:val="18"/>
              </w:rPr>
            </w:pPr>
            <w:del w:id="1424" w:author="Balneg, Ronald@Energy" w:date="2018-11-06T09:43:00Z">
              <w:r w:rsidRPr="000D1CB5" w:rsidDel="00A8014F">
                <w:rPr>
                  <w:rFonts w:ascii="Calibri" w:hAnsi="Calibri"/>
                  <w:sz w:val="18"/>
                  <w:szCs w:val="18"/>
                </w:rPr>
                <w:delText>1.046</w:delText>
              </w:r>
            </w:del>
          </w:p>
        </w:tc>
        <w:tc>
          <w:tcPr>
            <w:tcW w:w="0" w:type="auto"/>
            <w:vAlign w:val="center"/>
          </w:tcPr>
          <w:p w14:paraId="4A3A5BA1" w14:textId="6740C8E0" w:rsidR="0009311F" w:rsidRPr="000D1CB5" w:rsidDel="00A8014F" w:rsidRDefault="0009311F" w:rsidP="009B5C14">
            <w:pPr>
              <w:jc w:val="center"/>
              <w:rPr>
                <w:del w:id="1425" w:author="Balneg, Ronald@Energy" w:date="2018-11-06T09:43:00Z"/>
                <w:rFonts w:ascii="Calibri" w:hAnsi="Calibri"/>
                <w:sz w:val="18"/>
                <w:szCs w:val="18"/>
              </w:rPr>
            </w:pPr>
            <w:del w:id="1426" w:author="Balneg, Ronald@Energy" w:date="2018-11-06T09:43:00Z">
              <w:r w:rsidRPr="000D1CB5" w:rsidDel="00A8014F">
                <w:rPr>
                  <w:rFonts w:ascii="Calibri" w:hAnsi="Calibri"/>
                  <w:sz w:val="18"/>
                  <w:szCs w:val="18"/>
                </w:rPr>
                <w:delText>1.055</w:delText>
              </w:r>
            </w:del>
          </w:p>
        </w:tc>
        <w:tc>
          <w:tcPr>
            <w:tcW w:w="0" w:type="auto"/>
            <w:vAlign w:val="center"/>
          </w:tcPr>
          <w:p w14:paraId="4A3A5BA2" w14:textId="3B6730BD" w:rsidR="0009311F" w:rsidRPr="000D1CB5" w:rsidDel="00A8014F" w:rsidRDefault="0009311F" w:rsidP="009B5C14">
            <w:pPr>
              <w:jc w:val="center"/>
              <w:rPr>
                <w:del w:id="1427" w:author="Balneg, Ronald@Energy" w:date="2018-11-06T09:43:00Z"/>
                <w:rFonts w:ascii="Calibri" w:hAnsi="Calibri"/>
                <w:sz w:val="18"/>
                <w:szCs w:val="18"/>
              </w:rPr>
            </w:pPr>
            <w:del w:id="1428" w:author="Balneg, Ronald@Energy" w:date="2018-11-06T09:43:00Z">
              <w:r w:rsidRPr="000D1CB5" w:rsidDel="00A8014F">
                <w:rPr>
                  <w:rFonts w:ascii="Calibri" w:hAnsi="Calibri"/>
                  <w:sz w:val="18"/>
                  <w:szCs w:val="18"/>
                </w:rPr>
                <w:delText>1.064</w:delText>
              </w:r>
            </w:del>
          </w:p>
        </w:tc>
        <w:tc>
          <w:tcPr>
            <w:tcW w:w="0" w:type="auto"/>
            <w:vAlign w:val="center"/>
          </w:tcPr>
          <w:p w14:paraId="4A3A5BA3" w14:textId="00C583B4" w:rsidR="0009311F" w:rsidRPr="000D1CB5" w:rsidDel="00A8014F" w:rsidRDefault="0009311F" w:rsidP="009B5C14">
            <w:pPr>
              <w:jc w:val="center"/>
              <w:rPr>
                <w:del w:id="1429" w:author="Balneg, Ronald@Energy" w:date="2018-11-06T09:43:00Z"/>
                <w:rFonts w:ascii="Calibri" w:hAnsi="Calibri"/>
                <w:sz w:val="18"/>
                <w:szCs w:val="18"/>
              </w:rPr>
            </w:pPr>
            <w:del w:id="1430" w:author="Balneg, Ronald@Energy" w:date="2018-11-06T09:43:00Z">
              <w:r w:rsidRPr="000D1CB5" w:rsidDel="00A8014F">
                <w:rPr>
                  <w:rFonts w:ascii="Calibri" w:hAnsi="Calibri"/>
                  <w:sz w:val="18"/>
                  <w:szCs w:val="18"/>
                </w:rPr>
                <w:delText>1.072</w:delText>
              </w:r>
            </w:del>
          </w:p>
        </w:tc>
        <w:tc>
          <w:tcPr>
            <w:tcW w:w="0" w:type="auto"/>
            <w:vAlign w:val="center"/>
          </w:tcPr>
          <w:p w14:paraId="4A3A5BA4" w14:textId="345A36FB" w:rsidR="0009311F" w:rsidRPr="000D1CB5" w:rsidDel="00A8014F" w:rsidRDefault="0009311F" w:rsidP="009B5C14">
            <w:pPr>
              <w:jc w:val="center"/>
              <w:rPr>
                <w:del w:id="1431" w:author="Balneg, Ronald@Energy" w:date="2018-11-06T09:43:00Z"/>
                <w:rFonts w:ascii="Calibri" w:hAnsi="Calibri"/>
                <w:sz w:val="18"/>
                <w:szCs w:val="18"/>
              </w:rPr>
            </w:pPr>
            <w:del w:id="1432" w:author="Balneg, Ronald@Energy" w:date="2018-11-06T09:43:00Z">
              <w:r w:rsidRPr="000D1CB5" w:rsidDel="00A8014F">
                <w:rPr>
                  <w:rFonts w:ascii="Calibri" w:hAnsi="Calibri"/>
                  <w:sz w:val="18"/>
                  <w:szCs w:val="18"/>
                </w:rPr>
                <w:delText>1.081</w:delText>
              </w:r>
            </w:del>
          </w:p>
        </w:tc>
        <w:tc>
          <w:tcPr>
            <w:tcW w:w="0" w:type="auto"/>
            <w:vAlign w:val="center"/>
          </w:tcPr>
          <w:p w14:paraId="4A3A5BA5" w14:textId="03FC0392" w:rsidR="0009311F" w:rsidRPr="000D1CB5" w:rsidDel="00A8014F" w:rsidRDefault="0009311F" w:rsidP="009B5C14">
            <w:pPr>
              <w:jc w:val="center"/>
              <w:rPr>
                <w:del w:id="1433" w:author="Balneg, Ronald@Energy" w:date="2018-11-06T09:43:00Z"/>
                <w:rFonts w:ascii="Calibri" w:hAnsi="Calibri"/>
                <w:sz w:val="18"/>
                <w:szCs w:val="18"/>
              </w:rPr>
            </w:pPr>
            <w:del w:id="1434" w:author="Balneg, Ronald@Energy" w:date="2018-11-06T09:43:00Z">
              <w:r w:rsidRPr="000D1CB5" w:rsidDel="00A8014F">
                <w:rPr>
                  <w:rFonts w:ascii="Calibri" w:hAnsi="Calibri"/>
                  <w:sz w:val="18"/>
                  <w:szCs w:val="18"/>
                </w:rPr>
                <w:delText>1.090</w:delText>
              </w:r>
            </w:del>
          </w:p>
        </w:tc>
        <w:tc>
          <w:tcPr>
            <w:tcW w:w="0" w:type="auto"/>
            <w:vAlign w:val="center"/>
          </w:tcPr>
          <w:p w14:paraId="4A3A5BA6" w14:textId="7621A27C" w:rsidR="0009311F" w:rsidRPr="000D1CB5" w:rsidDel="00A8014F" w:rsidRDefault="0009311F" w:rsidP="009B5C14">
            <w:pPr>
              <w:jc w:val="center"/>
              <w:rPr>
                <w:del w:id="1435" w:author="Balneg, Ronald@Energy" w:date="2018-11-06T09:43:00Z"/>
                <w:rFonts w:ascii="Calibri" w:hAnsi="Calibri"/>
                <w:sz w:val="18"/>
                <w:szCs w:val="18"/>
              </w:rPr>
            </w:pPr>
            <w:del w:id="1436" w:author="Balneg, Ronald@Energy" w:date="2018-11-06T09:43:00Z">
              <w:r w:rsidRPr="000D1CB5" w:rsidDel="00A8014F">
                <w:rPr>
                  <w:rFonts w:ascii="Calibri" w:hAnsi="Calibri"/>
                  <w:sz w:val="18"/>
                  <w:szCs w:val="18"/>
                </w:rPr>
                <w:delText>1.099</w:delText>
              </w:r>
            </w:del>
          </w:p>
        </w:tc>
      </w:tr>
      <w:tr w:rsidR="0009311F" w:rsidRPr="000D1CB5" w:rsidDel="00A8014F" w14:paraId="4A3A5BB3" w14:textId="033B5242" w:rsidTr="009B5C14">
        <w:trPr>
          <w:cantSplit/>
          <w:trHeight w:hRule="exact" w:val="187"/>
          <w:jc w:val="center"/>
          <w:del w:id="1437" w:author="Balneg, Ronald@Energy" w:date="2018-11-06T09:43:00Z"/>
        </w:trPr>
        <w:tc>
          <w:tcPr>
            <w:tcW w:w="0" w:type="auto"/>
            <w:vMerge/>
            <w:vAlign w:val="center"/>
          </w:tcPr>
          <w:p w14:paraId="4A3A5BA8" w14:textId="153BD3BB" w:rsidR="0009311F" w:rsidRPr="000D1CB5" w:rsidDel="00A8014F" w:rsidRDefault="0009311F" w:rsidP="009B5C14">
            <w:pPr>
              <w:jc w:val="center"/>
              <w:rPr>
                <w:del w:id="1438" w:author="Balneg, Ronald@Energy" w:date="2018-11-06T09:43:00Z"/>
                <w:rFonts w:ascii="Calibri" w:hAnsi="Calibri"/>
                <w:sz w:val="18"/>
                <w:szCs w:val="18"/>
              </w:rPr>
            </w:pPr>
          </w:p>
        </w:tc>
        <w:tc>
          <w:tcPr>
            <w:tcW w:w="0" w:type="auto"/>
            <w:vAlign w:val="center"/>
          </w:tcPr>
          <w:p w14:paraId="4A3A5BA9" w14:textId="333664AE" w:rsidR="0009311F" w:rsidRPr="000D1CB5" w:rsidDel="00A8014F" w:rsidRDefault="0009311F" w:rsidP="009B5C14">
            <w:pPr>
              <w:jc w:val="center"/>
              <w:rPr>
                <w:del w:id="1439" w:author="Balneg, Ronald@Energy" w:date="2018-11-06T09:43:00Z"/>
                <w:rFonts w:ascii="Calibri" w:hAnsi="Calibri"/>
                <w:b/>
                <w:sz w:val="18"/>
                <w:szCs w:val="18"/>
              </w:rPr>
            </w:pPr>
            <w:del w:id="1440" w:author="Balneg, Ronald@Energy" w:date="2018-11-06T09:43:00Z">
              <w:r w:rsidRPr="000D1CB5" w:rsidDel="00A8014F">
                <w:rPr>
                  <w:rFonts w:ascii="Calibri" w:hAnsi="Calibri"/>
                  <w:b/>
                  <w:sz w:val="18"/>
                  <w:szCs w:val="18"/>
                </w:rPr>
                <w:delText>15</w:delText>
              </w:r>
            </w:del>
          </w:p>
        </w:tc>
        <w:tc>
          <w:tcPr>
            <w:tcW w:w="0" w:type="auto"/>
            <w:vAlign w:val="center"/>
          </w:tcPr>
          <w:p w14:paraId="4A3A5BAA" w14:textId="48C14672" w:rsidR="0009311F" w:rsidRPr="000D1CB5" w:rsidDel="00A8014F" w:rsidRDefault="0009311F" w:rsidP="009B5C14">
            <w:pPr>
              <w:jc w:val="center"/>
              <w:rPr>
                <w:del w:id="1441" w:author="Balneg, Ronald@Energy" w:date="2018-11-06T09:43:00Z"/>
                <w:rFonts w:ascii="Calibri" w:hAnsi="Calibri"/>
                <w:sz w:val="18"/>
                <w:szCs w:val="18"/>
              </w:rPr>
            </w:pPr>
            <w:del w:id="1442" w:author="Balneg, Ronald@Energy" w:date="2018-11-06T09:43:00Z">
              <w:r w:rsidRPr="000D1CB5" w:rsidDel="00A8014F">
                <w:rPr>
                  <w:rFonts w:ascii="Calibri" w:hAnsi="Calibri"/>
                  <w:sz w:val="18"/>
                  <w:szCs w:val="18"/>
                </w:rPr>
                <w:delText>1.023</w:delText>
              </w:r>
            </w:del>
          </w:p>
        </w:tc>
        <w:tc>
          <w:tcPr>
            <w:tcW w:w="0" w:type="auto"/>
            <w:vAlign w:val="center"/>
          </w:tcPr>
          <w:p w14:paraId="4A3A5BAB" w14:textId="39B85815" w:rsidR="0009311F" w:rsidRPr="000D1CB5" w:rsidDel="00A8014F" w:rsidRDefault="0009311F" w:rsidP="009B5C14">
            <w:pPr>
              <w:jc w:val="center"/>
              <w:rPr>
                <w:del w:id="1443" w:author="Balneg, Ronald@Energy" w:date="2018-11-06T09:43:00Z"/>
                <w:rFonts w:ascii="Calibri" w:hAnsi="Calibri"/>
                <w:sz w:val="18"/>
                <w:szCs w:val="18"/>
              </w:rPr>
            </w:pPr>
            <w:del w:id="1444" w:author="Balneg, Ronald@Energy" w:date="2018-11-06T09:43:00Z">
              <w:r w:rsidRPr="000D1CB5" w:rsidDel="00A8014F">
                <w:rPr>
                  <w:rFonts w:ascii="Calibri" w:hAnsi="Calibri"/>
                  <w:sz w:val="18"/>
                  <w:szCs w:val="18"/>
                </w:rPr>
                <w:delText>1.031</w:delText>
              </w:r>
            </w:del>
          </w:p>
        </w:tc>
        <w:tc>
          <w:tcPr>
            <w:tcW w:w="0" w:type="auto"/>
            <w:vAlign w:val="center"/>
          </w:tcPr>
          <w:p w14:paraId="4A3A5BAC" w14:textId="70180135" w:rsidR="0009311F" w:rsidRPr="000D1CB5" w:rsidDel="00A8014F" w:rsidRDefault="0009311F" w:rsidP="009B5C14">
            <w:pPr>
              <w:jc w:val="center"/>
              <w:rPr>
                <w:del w:id="1445" w:author="Balneg, Ronald@Energy" w:date="2018-11-06T09:43:00Z"/>
                <w:rFonts w:ascii="Calibri" w:hAnsi="Calibri"/>
                <w:sz w:val="18"/>
                <w:szCs w:val="18"/>
              </w:rPr>
            </w:pPr>
            <w:del w:id="1446" w:author="Balneg, Ronald@Energy" w:date="2018-11-06T09:43:00Z">
              <w:r w:rsidRPr="000D1CB5" w:rsidDel="00A8014F">
                <w:rPr>
                  <w:rFonts w:ascii="Calibri" w:hAnsi="Calibri"/>
                  <w:sz w:val="18"/>
                  <w:szCs w:val="18"/>
                </w:rPr>
                <w:delText>1.040</w:delText>
              </w:r>
            </w:del>
          </w:p>
        </w:tc>
        <w:tc>
          <w:tcPr>
            <w:tcW w:w="0" w:type="auto"/>
            <w:vAlign w:val="center"/>
          </w:tcPr>
          <w:p w14:paraId="4A3A5BAD" w14:textId="63F33774" w:rsidR="0009311F" w:rsidRPr="000D1CB5" w:rsidDel="00A8014F" w:rsidRDefault="0009311F" w:rsidP="009B5C14">
            <w:pPr>
              <w:jc w:val="center"/>
              <w:rPr>
                <w:del w:id="1447" w:author="Balneg, Ronald@Energy" w:date="2018-11-06T09:43:00Z"/>
                <w:rFonts w:ascii="Calibri" w:hAnsi="Calibri"/>
                <w:sz w:val="18"/>
                <w:szCs w:val="18"/>
              </w:rPr>
            </w:pPr>
            <w:del w:id="1448" w:author="Balneg, Ronald@Energy" w:date="2018-11-06T09:43:00Z">
              <w:r w:rsidRPr="000D1CB5" w:rsidDel="00A8014F">
                <w:rPr>
                  <w:rFonts w:ascii="Calibri" w:hAnsi="Calibri"/>
                  <w:sz w:val="18"/>
                  <w:szCs w:val="18"/>
                </w:rPr>
                <w:delText>1.049</w:delText>
              </w:r>
            </w:del>
          </w:p>
        </w:tc>
        <w:tc>
          <w:tcPr>
            <w:tcW w:w="0" w:type="auto"/>
            <w:vAlign w:val="center"/>
          </w:tcPr>
          <w:p w14:paraId="4A3A5BAE" w14:textId="04A337E2" w:rsidR="0009311F" w:rsidRPr="000D1CB5" w:rsidDel="00A8014F" w:rsidRDefault="0009311F" w:rsidP="009B5C14">
            <w:pPr>
              <w:jc w:val="center"/>
              <w:rPr>
                <w:del w:id="1449" w:author="Balneg, Ronald@Energy" w:date="2018-11-06T09:43:00Z"/>
                <w:rFonts w:ascii="Calibri" w:hAnsi="Calibri"/>
                <w:sz w:val="18"/>
                <w:szCs w:val="18"/>
              </w:rPr>
            </w:pPr>
            <w:del w:id="1450" w:author="Balneg, Ronald@Energy" w:date="2018-11-06T09:43:00Z">
              <w:r w:rsidRPr="000D1CB5" w:rsidDel="00A8014F">
                <w:rPr>
                  <w:rFonts w:ascii="Calibri" w:hAnsi="Calibri"/>
                  <w:sz w:val="18"/>
                  <w:szCs w:val="18"/>
                </w:rPr>
                <w:delText>1.058</w:delText>
              </w:r>
            </w:del>
          </w:p>
        </w:tc>
        <w:tc>
          <w:tcPr>
            <w:tcW w:w="0" w:type="auto"/>
            <w:vAlign w:val="center"/>
          </w:tcPr>
          <w:p w14:paraId="4A3A5BAF" w14:textId="04A38B4F" w:rsidR="0009311F" w:rsidRPr="000D1CB5" w:rsidDel="00A8014F" w:rsidRDefault="0009311F" w:rsidP="009B5C14">
            <w:pPr>
              <w:jc w:val="center"/>
              <w:rPr>
                <w:del w:id="1451" w:author="Balneg, Ronald@Energy" w:date="2018-11-06T09:43:00Z"/>
                <w:rFonts w:ascii="Calibri" w:hAnsi="Calibri"/>
                <w:sz w:val="18"/>
                <w:szCs w:val="18"/>
              </w:rPr>
            </w:pPr>
            <w:del w:id="1452" w:author="Balneg, Ronald@Energy" w:date="2018-11-06T09:43:00Z">
              <w:r w:rsidRPr="000D1CB5" w:rsidDel="00A8014F">
                <w:rPr>
                  <w:rFonts w:ascii="Calibri" w:hAnsi="Calibri"/>
                  <w:sz w:val="18"/>
                  <w:szCs w:val="18"/>
                </w:rPr>
                <w:delText>1.067</w:delText>
              </w:r>
            </w:del>
          </w:p>
        </w:tc>
        <w:tc>
          <w:tcPr>
            <w:tcW w:w="0" w:type="auto"/>
            <w:vAlign w:val="center"/>
          </w:tcPr>
          <w:p w14:paraId="4A3A5BB0" w14:textId="1123FDA4" w:rsidR="0009311F" w:rsidRPr="000D1CB5" w:rsidDel="00A8014F" w:rsidRDefault="0009311F" w:rsidP="009B5C14">
            <w:pPr>
              <w:jc w:val="center"/>
              <w:rPr>
                <w:del w:id="1453" w:author="Balneg, Ronald@Energy" w:date="2018-11-06T09:43:00Z"/>
                <w:rFonts w:ascii="Calibri" w:hAnsi="Calibri"/>
                <w:sz w:val="18"/>
                <w:szCs w:val="18"/>
              </w:rPr>
            </w:pPr>
            <w:del w:id="1454" w:author="Balneg, Ronald@Energy" w:date="2018-11-06T09:43:00Z">
              <w:r w:rsidRPr="000D1CB5" w:rsidDel="00A8014F">
                <w:rPr>
                  <w:rFonts w:ascii="Calibri" w:hAnsi="Calibri"/>
                  <w:sz w:val="18"/>
                  <w:szCs w:val="18"/>
                </w:rPr>
                <w:delText>1.076</w:delText>
              </w:r>
            </w:del>
          </w:p>
        </w:tc>
        <w:tc>
          <w:tcPr>
            <w:tcW w:w="0" w:type="auto"/>
            <w:vAlign w:val="center"/>
          </w:tcPr>
          <w:p w14:paraId="4A3A5BB1" w14:textId="2CC628F0" w:rsidR="0009311F" w:rsidRPr="000D1CB5" w:rsidDel="00A8014F" w:rsidRDefault="0009311F" w:rsidP="009B5C14">
            <w:pPr>
              <w:jc w:val="center"/>
              <w:rPr>
                <w:del w:id="1455" w:author="Balneg, Ronald@Energy" w:date="2018-11-06T09:43:00Z"/>
                <w:rFonts w:ascii="Calibri" w:hAnsi="Calibri"/>
                <w:sz w:val="18"/>
                <w:szCs w:val="18"/>
              </w:rPr>
            </w:pPr>
            <w:del w:id="1456" w:author="Balneg, Ronald@Energy" w:date="2018-11-06T09:43:00Z">
              <w:r w:rsidRPr="000D1CB5" w:rsidDel="00A8014F">
                <w:rPr>
                  <w:rFonts w:ascii="Calibri" w:hAnsi="Calibri"/>
                  <w:sz w:val="18"/>
                  <w:szCs w:val="18"/>
                </w:rPr>
                <w:delText>1.084</w:delText>
              </w:r>
            </w:del>
          </w:p>
        </w:tc>
        <w:tc>
          <w:tcPr>
            <w:tcW w:w="0" w:type="auto"/>
            <w:vAlign w:val="center"/>
          </w:tcPr>
          <w:p w14:paraId="4A3A5BB2" w14:textId="491D470B" w:rsidR="0009311F" w:rsidRPr="000D1CB5" w:rsidDel="00A8014F" w:rsidRDefault="0009311F" w:rsidP="009B5C14">
            <w:pPr>
              <w:jc w:val="center"/>
              <w:rPr>
                <w:del w:id="1457" w:author="Balneg, Ronald@Energy" w:date="2018-11-06T09:43:00Z"/>
                <w:rFonts w:ascii="Calibri" w:hAnsi="Calibri"/>
                <w:sz w:val="18"/>
                <w:szCs w:val="18"/>
              </w:rPr>
            </w:pPr>
            <w:del w:id="1458" w:author="Balneg, Ronald@Energy" w:date="2018-11-06T09:43:00Z">
              <w:r w:rsidRPr="000D1CB5" w:rsidDel="00A8014F">
                <w:rPr>
                  <w:rFonts w:ascii="Calibri" w:hAnsi="Calibri"/>
                  <w:sz w:val="18"/>
                  <w:szCs w:val="18"/>
                </w:rPr>
                <w:delText>1.093</w:delText>
              </w:r>
            </w:del>
          </w:p>
        </w:tc>
      </w:tr>
      <w:tr w:rsidR="0009311F" w:rsidRPr="000D1CB5" w:rsidDel="00A8014F" w14:paraId="4A3A5BBF" w14:textId="41B85F80" w:rsidTr="009B5C14">
        <w:trPr>
          <w:cantSplit/>
          <w:trHeight w:hRule="exact" w:val="187"/>
          <w:jc w:val="center"/>
          <w:del w:id="1459" w:author="Balneg, Ronald@Energy" w:date="2018-11-06T09:43:00Z"/>
        </w:trPr>
        <w:tc>
          <w:tcPr>
            <w:tcW w:w="0" w:type="auto"/>
            <w:vMerge/>
            <w:vAlign w:val="center"/>
          </w:tcPr>
          <w:p w14:paraId="4A3A5BB4" w14:textId="15CF589D" w:rsidR="0009311F" w:rsidRPr="000D1CB5" w:rsidDel="00A8014F" w:rsidRDefault="0009311F" w:rsidP="009B5C14">
            <w:pPr>
              <w:jc w:val="center"/>
              <w:rPr>
                <w:del w:id="1460" w:author="Balneg, Ronald@Energy" w:date="2018-11-06T09:43:00Z"/>
                <w:rFonts w:ascii="Calibri" w:hAnsi="Calibri"/>
                <w:sz w:val="18"/>
                <w:szCs w:val="18"/>
              </w:rPr>
            </w:pPr>
          </w:p>
        </w:tc>
        <w:tc>
          <w:tcPr>
            <w:tcW w:w="0" w:type="auto"/>
            <w:vAlign w:val="center"/>
          </w:tcPr>
          <w:p w14:paraId="4A3A5BB5" w14:textId="4E874013" w:rsidR="0009311F" w:rsidRPr="000D1CB5" w:rsidDel="00A8014F" w:rsidRDefault="0009311F" w:rsidP="009B5C14">
            <w:pPr>
              <w:jc w:val="center"/>
              <w:rPr>
                <w:del w:id="1461" w:author="Balneg, Ronald@Energy" w:date="2018-11-06T09:43:00Z"/>
                <w:rFonts w:ascii="Calibri" w:hAnsi="Calibri"/>
                <w:b/>
                <w:sz w:val="18"/>
                <w:szCs w:val="18"/>
              </w:rPr>
            </w:pPr>
            <w:del w:id="1462" w:author="Balneg, Ronald@Energy" w:date="2018-11-06T09:43:00Z">
              <w:r w:rsidRPr="000D1CB5" w:rsidDel="00A8014F">
                <w:rPr>
                  <w:rFonts w:ascii="Calibri" w:hAnsi="Calibri"/>
                  <w:b/>
                  <w:sz w:val="18"/>
                  <w:szCs w:val="18"/>
                </w:rPr>
                <w:delText>20</w:delText>
              </w:r>
            </w:del>
          </w:p>
        </w:tc>
        <w:tc>
          <w:tcPr>
            <w:tcW w:w="0" w:type="auto"/>
            <w:vAlign w:val="center"/>
          </w:tcPr>
          <w:p w14:paraId="4A3A5BB6" w14:textId="35B1FCDC" w:rsidR="0009311F" w:rsidRPr="000D1CB5" w:rsidDel="00A8014F" w:rsidRDefault="0009311F" w:rsidP="009B5C14">
            <w:pPr>
              <w:jc w:val="center"/>
              <w:rPr>
                <w:del w:id="1463" w:author="Balneg, Ronald@Energy" w:date="2018-11-06T09:43:00Z"/>
                <w:rFonts w:ascii="Calibri" w:hAnsi="Calibri"/>
                <w:sz w:val="18"/>
                <w:szCs w:val="18"/>
              </w:rPr>
            </w:pPr>
            <w:del w:id="1464" w:author="Balneg, Ronald@Energy" w:date="2018-11-06T09:43:00Z">
              <w:r w:rsidRPr="000D1CB5" w:rsidDel="00A8014F">
                <w:rPr>
                  <w:rFonts w:ascii="Calibri" w:hAnsi="Calibri"/>
                  <w:sz w:val="18"/>
                  <w:szCs w:val="18"/>
                </w:rPr>
                <w:delText>1.017</w:delText>
              </w:r>
            </w:del>
          </w:p>
        </w:tc>
        <w:tc>
          <w:tcPr>
            <w:tcW w:w="0" w:type="auto"/>
            <w:vAlign w:val="center"/>
          </w:tcPr>
          <w:p w14:paraId="4A3A5BB7" w14:textId="083E433D" w:rsidR="0009311F" w:rsidRPr="000D1CB5" w:rsidDel="00A8014F" w:rsidRDefault="0009311F" w:rsidP="009B5C14">
            <w:pPr>
              <w:jc w:val="center"/>
              <w:rPr>
                <w:del w:id="1465" w:author="Balneg, Ronald@Energy" w:date="2018-11-06T09:43:00Z"/>
                <w:rFonts w:ascii="Calibri" w:hAnsi="Calibri"/>
                <w:sz w:val="18"/>
                <w:szCs w:val="18"/>
              </w:rPr>
            </w:pPr>
            <w:del w:id="1466" w:author="Balneg, Ronald@Energy" w:date="2018-11-06T09:43:00Z">
              <w:r w:rsidRPr="000D1CB5" w:rsidDel="00A8014F">
                <w:rPr>
                  <w:rFonts w:ascii="Calibri" w:hAnsi="Calibri"/>
                  <w:sz w:val="18"/>
                  <w:szCs w:val="18"/>
                </w:rPr>
                <w:delText>1.026</w:delText>
              </w:r>
            </w:del>
          </w:p>
        </w:tc>
        <w:tc>
          <w:tcPr>
            <w:tcW w:w="0" w:type="auto"/>
            <w:vAlign w:val="center"/>
          </w:tcPr>
          <w:p w14:paraId="4A3A5BB8" w14:textId="57A6414B" w:rsidR="0009311F" w:rsidRPr="000D1CB5" w:rsidDel="00A8014F" w:rsidRDefault="0009311F" w:rsidP="009B5C14">
            <w:pPr>
              <w:jc w:val="center"/>
              <w:rPr>
                <w:del w:id="1467" w:author="Balneg, Ronald@Energy" w:date="2018-11-06T09:43:00Z"/>
                <w:rFonts w:ascii="Calibri" w:hAnsi="Calibri"/>
                <w:sz w:val="18"/>
                <w:szCs w:val="18"/>
              </w:rPr>
            </w:pPr>
            <w:del w:id="1468" w:author="Balneg, Ronald@Energy" w:date="2018-11-06T09:43:00Z">
              <w:r w:rsidRPr="000D1CB5" w:rsidDel="00A8014F">
                <w:rPr>
                  <w:rFonts w:ascii="Calibri" w:hAnsi="Calibri"/>
                  <w:sz w:val="18"/>
                  <w:szCs w:val="18"/>
                </w:rPr>
                <w:delText>1.035</w:delText>
              </w:r>
            </w:del>
          </w:p>
        </w:tc>
        <w:tc>
          <w:tcPr>
            <w:tcW w:w="0" w:type="auto"/>
            <w:vAlign w:val="center"/>
          </w:tcPr>
          <w:p w14:paraId="4A3A5BB9" w14:textId="2023B4B0" w:rsidR="0009311F" w:rsidRPr="000D1CB5" w:rsidDel="00A8014F" w:rsidRDefault="0009311F" w:rsidP="009B5C14">
            <w:pPr>
              <w:jc w:val="center"/>
              <w:rPr>
                <w:del w:id="1469" w:author="Balneg, Ronald@Energy" w:date="2018-11-06T09:43:00Z"/>
                <w:rFonts w:ascii="Calibri" w:hAnsi="Calibri"/>
                <w:sz w:val="18"/>
                <w:szCs w:val="18"/>
              </w:rPr>
            </w:pPr>
            <w:del w:id="1470" w:author="Balneg, Ronald@Energy" w:date="2018-11-06T09:43:00Z">
              <w:r w:rsidRPr="000D1CB5" w:rsidDel="00A8014F">
                <w:rPr>
                  <w:rFonts w:ascii="Calibri" w:hAnsi="Calibri"/>
                  <w:sz w:val="18"/>
                  <w:szCs w:val="18"/>
                </w:rPr>
                <w:delText>1.044</w:delText>
              </w:r>
            </w:del>
          </w:p>
        </w:tc>
        <w:tc>
          <w:tcPr>
            <w:tcW w:w="0" w:type="auto"/>
            <w:vAlign w:val="center"/>
          </w:tcPr>
          <w:p w14:paraId="4A3A5BBA" w14:textId="14D780A2" w:rsidR="0009311F" w:rsidRPr="000D1CB5" w:rsidDel="00A8014F" w:rsidRDefault="0009311F" w:rsidP="009B5C14">
            <w:pPr>
              <w:jc w:val="center"/>
              <w:rPr>
                <w:del w:id="1471" w:author="Balneg, Ronald@Energy" w:date="2018-11-06T09:43:00Z"/>
                <w:rFonts w:ascii="Calibri" w:hAnsi="Calibri"/>
                <w:sz w:val="18"/>
                <w:szCs w:val="18"/>
              </w:rPr>
            </w:pPr>
            <w:del w:id="1472" w:author="Balneg, Ronald@Energy" w:date="2018-11-06T09:43:00Z">
              <w:r w:rsidRPr="000D1CB5" w:rsidDel="00A8014F">
                <w:rPr>
                  <w:rFonts w:ascii="Calibri" w:hAnsi="Calibri"/>
                  <w:sz w:val="18"/>
                  <w:szCs w:val="18"/>
                </w:rPr>
                <w:delText>1.052</w:delText>
              </w:r>
            </w:del>
          </w:p>
        </w:tc>
        <w:tc>
          <w:tcPr>
            <w:tcW w:w="0" w:type="auto"/>
            <w:vAlign w:val="center"/>
          </w:tcPr>
          <w:p w14:paraId="4A3A5BBB" w14:textId="2A6E7F46" w:rsidR="0009311F" w:rsidRPr="000D1CB5" w:rsidDel="00A8014F" w:rsidRDefault="0009311F" w:rsidP="009B5C14">
            <w:pPr>
              <w:jc w:val="center"/>
              <w:rPr>
                <w:del w:id="1473" w:author="Balneg, Ronald@Energy" w:date="2018-11-06T09:43:00Z"/>
                <w:rFonts w:ascii="Calibri" w:hAnsi="Calibri"/>
                <w:sz w:val="18"/>
                <w:szCs w:val="18"/>
              </w:rPr>
            </w:pPr>
            <w:del w:id="1474" w:author="Balneg, Ronald@Energy" w:date="2018-11-06T09:43:00Z">
              <w:r w:rsidRPr="000D1CB5" w:rsidDel="00A8014F">
                <w:rPr>
                  <w:rFonts w:ascii="Calibri" w:hAnsi="Calibri"/>
                  <w:sz w:val="18"/>
                  <w:szCs w:val="18"/>
                </w:rPr>
                <w:delText>1.061</w:delText>
              </w:r>
            </w:del>
          </w:p>
        </w:tc>
        <w:tc>
          <w:tcPr>
            <w:tcW w:w="0" w:type="auto"/>
            <w:vAlign w:val="center"/>
          </w:tcPr>
          <w:p w14:paraId="4A3A5BBC" w14:textId="6C1571A6" w:rsidR="0009311F" w:rsidRPr="000D1CB5" w:rsidDel="00A8014F" w:rsidRDefault="0009311F" w:rsidP="009B5C14">
            <w:pPr>
              <w:jc w:val="center"/>
              <w:rPr>
                <w:del w:id="1475" w:author="Balneg, Ronald@Energy" w:date="2018-11-06T09:43:00Z"/>
                <w:rFonts w:ascii="Calibri" w:hAnsi="Calibri"/>
                <w:sz w:val="18"/>
                <w:szCs w:val="18"/>
              </w:rPr>
            </w:pPr>
            <w:del w:id="1476" w:author="Balneg, Ronald@Energy" w:date="2018-11-06T09:43:00Z">
              <w:r w:rsidRPr="000D1CB5" w:rsidDel="00A8014F">
                <w:rPr>
                  <w:rFonts w:ascii="Calibri" w:hAnsi="Calibri"/>
                  <w:sz w:val="18"/>
                  <w:szCs w:val="18"/>
                </w:rPr>
                <w:delText>1.070</w:delText>
              </w:r>
            </w:del>
          </w:p>
        </w:tc>
        <w:tc>
          <w:tcPr>
            <w:tcW w:w="0" w:type="auto"/>
            <w:vAlign w:val="center"/>
          </w:tcPr>
          <w:p w14:paraId="4A3A5BBD" w14:textId="0DB5E99D" w:rsidR="0009311F" w:rsidRPr="000D1CB5" w:rsidDel="00A8014F" w:rsidRDefault="0009311F" w:rsidP="009B5C14">
            <w:pPr>
              <w:jc w:val="center"/>
              <w:rPr>
                <w:del w:id="1477" w:author="Balneg, Ronald@Energy" w:date="2018-11-06T09:43:00Z"/>
                <w:rFonts w:ascii="Calibri" w:hAnsi="Calibri"/>
                <w:sz w:val="18"/>
                <w:szCs w:val="18"/>
              </w:rPr>
            </w:pPr>
            <w:del w:id="1478" w:author="Balneg, Ronald@Energy" w:date="2018-11-06T09:43:00Z">
              <w:r w:rsidRPr="000D1CB5" w:rsidDel="00A8014F">
                <w:rPr>
                  <w:rFonts w:ascii="Calibri" w:hAnsi="Calibri"/>
                  <w:sz w:val="18"/>
                  <w:szCs w:val="18"/>
                </w:rPr>
                <w:delText>1.079</w:delText>
              </w:r>
            </w:del>
          </w:p>
        </w:tc>
        <w:tc>
          <w:tcPr>
            <w:tcW w:w="0" w:type="auto"/>
            <w:vAlign w:val="center"/>
          </w:tcPr>
          <w:p w14:paraId="4A3A5BBE" w14:textId="16CFECB3" w:rsidR="0009311F" w:rsidRPr="000D1CB5" w:rsidDel="00A8014F" w:rsidRDefault="0009311F" w:rsidP="009B5C14">
            <w:pPr>
              <w:jc w:val="center"/>
              <w:rPr>
                <w:del w:id="1479" w:author="Balneg, Ronald@Energy" w:date="2018-11-06T09:43:00Z"/>
                <w:rFonts w:ascii="Calibri" w:hAnsi="Calibri"/>
                <w:sz w:val="18"/>
                <w:szCs w:val="18"/>
              </w:rPr>
            </w:pPr>
            <w:del w:id="1480" w:author="Balneg, Ronald@Energy" w:date="2018-11-06T09:43:00Z">
              <w:r w:rsidRPr="000D1CB5" w:rsidDel="00A8014F">
                <w:rPr>
                  <w:rFonts w:ascii="Calibri" w:hAnsi="Calibri"/>
                  <w:sz w:val="18"/>
                  <w:szCs w:val="18"/>
                </w:rPr>
                <w:delText>1.087</w:delText>
              </w:r>
            </w:del>
          </w:p>
        </w:tc>
      </w:tr>
      <w:tr w:rsidR="0009311F" w:rsidRPr="000D1CB5" w:rsidDel="00A8014F" w14:paraId="4A3A5BCB" w14:textId="7178B2E8" w:rsidTr="009B5C14">
        <w:trPr>
          <w:cantSplit/>
          <w:trHeight w:hRule="exact" w:val="187"/>
          <w:jc w:val="center"/>
          <w:del w:id="1481" w:author="Balneg, Ronald@Energy" w:date="2018-11-06T09:43:00Z"/>
        </w:trPr>
        <w:tc>
          <w:tcPr>
            <w:tcW w:w="0" w:type="auto"/>
            <w:vMerge/>
            <w:vAlign w:val="center"/>
          </w:tcPr>
          <w:p w14:paraId="4A3A5BC0" w14:textId="59348E7C" w:rsidR="0009311F" w:rsidRPr="000D1CB5" w:rsidDel="00A8014F" w:rsidRDefault="0009311F" w:rsidP="009B5C14">
            <w:pPr>
              <w:jc w:val="center"/>
              <w:rPr>
                <w:del w:id="1482" w:author="Balneg, Ronald@Energy" w:date="2018-11-06T09:43:00Z"/>
                <w:rFonts w:ascii="Calibri" w:hAnsi="Calibri"/>
                <w:sz w:val="18"/>
                <w:szCs w:val="18"/>
              </w:rPr>
            </w:pPr>
          </w:p>
        </w:tc>
        <w:tc>
          <w:tcPr>
            <w:tcW w:w="0" w:type="auto"/>
            <w:vAlign w:val="center"/>
          </w:tcPr>
          <w:p w14:paraId="4A3A5BC1" w14:textId="504B14D8" w:rsidR="0009311F" w:rsidRPr="000D1CB5" w:rsidDel="00A8014F" w:rsidRDefault="0009311F" w:rsidP="009B5C14">
            <w:pPr>
              <w:jc w:val="center"/>
              <w:rPr>
                <w:del w:id="1483" w:author="Balneg, Ronald@Energy" w:date="2018-11-06T09:43:00Z"/>
                <w:rFonts w:ascii="Calibri" w:hAnsi="Calibri"/>
                <w:b/>
                <w:sz w:val="18"/>
                <w:szCs w:val="18"/>
              </w:rPr>
            </w:pPr>
            <w:del w:id="1484" w:author="Balneg, Ronald@Energy" w:date="2018-11-06T09:43:00Z">
              <w:r w:rsidRPr="000D1CB5" w:rsidDel="00A8014F">
                <w:rPr>
                  <w:rFonts w:ascii="Calibri" w:hAnsi="Calibri"/>
                  <w:b/>
                  <w:sz w:val="18"/>
                  <w:szCs w:val="18"/>
                </w:rPr>
                <w:delText>25</w:delText>
              </w:r>
            </w:del>
          </w:p>
        </w:tc>
        <w:tc>
          <w:tcPr>
            <w:tcW w:w="0" w:type="auto"/>
            <w:vAlign w:val="center"/>
          </w:tcPr>
          <w:p w14:paraId="4A3A5BC2" w14:textId="6B6B8E97" w:rsidR="0009311F" w:rsidRPr="000D1CB5" w:rsidDel="00A8014F" w:rsidRDefault="0009311F" w:rsidP="009B5C14">
            <w:pPr>
              <w:jc w:val="center"/>
              <w:rPr>
                <w:del w:id="1485" w:author="Balneg, Ronald@Energy" w:date="2018-11-06T09:43:00Z"/>
                <w:rFonts w:ascii="Calibri" w:hAnsi="Calibri"/>
                <w:sz w:val="18"/>
                <w:szCs w:val="18"/>
              </w:rPr>
            </w:pPr>
            <w:del w:id="1486" w:author="Balneg, Ronald@Energy" w:date="2018-11-06T09:43:00Z">
              <w:r w:rsidRPr="000D1CB5" w:rsidDel="00A8014F">
                <w:rPr>
                  <w:rFonts w:ascii="Calibri" w:hAnsi="Calibri"/>
                  <w:sz w:val="18"/>
                  <w:szCs w:val="18"/>
                </w:rPr>
                <w:delText>1.012</w:delText>
              </w:r>
            </w:del>
          </w:p>
        </w:tc>
        <w:tc>
          <w:tcPr>
            <w:tcW w:w="0" w:type="auto"/>
            <w:vAlign w:val="center"/>
          </w:tcPr>
          <w:p w14:paraId="4A3A5BC3" w14:textId="184A14D1" w:rsidR="0009311F" w:rsidRPr="000D1CB5" w:rsidDel="00A8014F" w:rsidRDefault="0009311F" w:rsidP="009B5C14">
            <w:pPr>
              <w:jc w:val="center"/>
              <w:rPr>
                <w:del w:id="1487" w:author="Balneg, Ronald@Energy" w:date="2018-11-06T09:43:00Z"/>
                <w:rFonts w:ascii="Calibri" w:hAnsi="Calibri"/>
                <w:sz w:val="18"/>
                <w:szCs w:val="18"/>
              </w:rPr>
            </w:pPr>
            <w:del w:id="1488" w:author="Balneg, Ronald@Energy" w:date="2018-11-06T09:43:00Z">
              <w:r w:rsidRPr="000D1CB5" w:rsidDel="00A8014F">
                <w:rPr>
                  <w:rFonts w:ascii="Calibri" w:hAnsi="Calibri"/>
                  <w:sz w:val="18"/>
                  <w:szCs w:val="18"/>
                </w:rPr>
                <w:delText>1.021</w:delText>
              </w:r>
            </w:del>
          </w:p>
        </w:tc>
        <w:tc>
          <w:tcPr>
            <w:tcW w:w="0" w:type="auto"/>
            <w:vAlign w:val="center"/>
          </w:tcPr>
          <w:p w14:paraId="4A3A5BC4" w14:textId="6D0D675F" w:rsidR="0009311F" w:rsidRPr="000D1CB5" w:rsidDel="00A8014F" w:rsidRDefault="0009311F" w:rsidP="009B5C14">
            <w:pPr>
              <w:jc w:val="center"/>
              <w:rPr>
                <w:del w:id="1489" w:author="Balneg, Ronald@Energy" w:date="2018-11-06T09:43:00Z"/>
                <w:rFonts w:ascii="Calibri" w:hAnsi="Calibri"/>
                <w:sz w:val="18"/>
                <w:szCs w:val="18"/>
              </w:rPr>
            </w:pPr>
            <w:del w:id="1490" w:author="Balneg, Ronald@Energy" w:date="2018-11-06T09:43:00Z">
              <w:r w:rsidRPr="000D1CB5" w:rsidDel="00A8014F">
                <w:rPr>
                  <w:rFonts w:ascii="Calibri" w:hAnsi="Calibri"/>
                  <w:sz w:val="18"/>
                  <w:szCs w:val="18"/>
                </w:rPr>
                <w:delText>1.029</w:delText>
              </w:r>
            </w:del>
          </w:p>
        </w:tc>
        <w:tc>
          <w:tcPr>
            <w:tcW w:w="0" w:type="auto"/>
            <w:vAlign w:val="center"/>
          </w:tcPr>
          <w:p w14:paraId="4A3A5BC5" w14:textId="3643925C" w:rsidR="0009311F" w:rsidRPr="000D1CB5" w:rsidDel="00A8014F" w:rsidRDefault="0009311F" w:rsidP="009B5C14">
            <w:pPr>
              <w:jc w:val="center"/>
              <w:rPr>
                <w:del w:id="1491" w:author="Balneg, Ronald@Energy" w:date="2018-11-06T09:43:00Z"/>
                <w:rFonts w:ascii="Calibri" w:hAnsi="Calibri"/>
                <w:sz w:val="18"/>
                <w:szCs w:val="18"/>
              </w:rPr>
            </w:pPr>
            <w:del w:id="1492" w:author="Balneg, Ronald@Energy" w:date="2018-11-06T09:43:00Z">
              <w:r w:rsidRPr="000D1CB5" w:rsidDel="00A8014F">
                <w:rPr>
                  <w:rFonts w:ascii="Calibri" w:hAnsi="Calibri"/>
                  <w:sz w:val="18"/>
                  <w:szCs w:val="18"/>
                </w:rPr>
                <w:delText>1.038</w:delText>
              </w:r>
            </w:del>
          </w:p>
        </w:tc>
        <w:tc>
          <w:tcPr>
            <w:tcW w:w="0" w:type="auto"/>
            <w:vAlign w:val="center"/>
          </w:tcPr>
          <w:p w14:paraId="4A3A5BC6" w14:textId="5952AE29" w:rsidR="0009311F" w:rsidRPr="000D1CB5" w:rsidDel="00A8014F" w:rsidRDefault="0009311F" w:rsidP="009B5C14">
            <w:pPr>
              <w:jc w:val="center"/>
              <w:rPr>
                <w:del w:id="1493" w:author="Balneg, Ronald@Energy" w:date="2018-11-06T09:43:00Z"/>
                <w:rFonts w:ascii="Calibri" w:hAnsi="Calibri"/>
                <w:sz w:val="18"/>
                <w:szCs w:val="18"/>
              </w:rPr>
            </w:pPr>
            <w:del w:id="1494" w:author="Balneg, Ronald@Energy" w:date="2018-11-06T09:43:00Z">
              <w:r w:rsidRPr="000D1CB5" w:rsidDel="00A8014F">
                <w:rPr>
                  <w:rFonts w:ascii="Calibri" w:hAnsi="Calibri"/>
                  <w:sz w:val="18"/>
                  <w:szCs w:val="18"/>
                </w:rPr>
                <w:delText>1.047</w:delText>
              </w:r>
            </w:del>
          </w:p>
        </w:tc>
        <w:tc>
          <w:tcPr>
            <w:tcW w:w="0" w:type="auto"/>
            <w:vAlign w:val="center"/>
          </w:tcPr>
          <w:p w14:paraId="4A3A5BC7" w14:textId="53F03375" w:rsidR="0009311F" w:rsidRPr="000D1CB5" w:rsidDel="00A8014F" w:rsidRDefault="0009311F" w:rsidP="009B5C14">
            <w:pPr>
              <w:jc w:val="center"/>
              <w:rPr>
                <w:del w:id="1495" w:author="Balneg, Ronald@Energy" w:date="2018-11-06T09:43:00Z"/>
                <w:rFonts w:ascii="Calibri" w:hAnsi="Calibri"/>
                <w:sz w:val="18"/>
                <w:szCs w:val="18"/>
              </w:rPr>
            </w:pPr>
            <w:del w:id="1496" w:author="Balneg, Ronald@Energy" w:date="2018-11-06T09:43:00Z">
              <w:r w:rsidRPr="000D1CB5" w:rsidDel="00A8014F">
                <w:rPr>
                  <w:rFonts w:ascii="Calibri" w:hAnsi="Calibri"/>
                  <w:sz w:val="18"/>
                  <w:szCs w:val="18"/>
                </w:rPr>
                <w:delText>1.056</w:delText>
              </w:r>
            </w:del>
          </w:p>
        </w:tc>
        <w:tc>
          <w:tcPr>
            <w:tcW w:w="0" w:type="auto"/>
            <w:vAlign w:val="center"/>
          </w:tcPr>
          <w:p w14:paraId="4A3A5BC8" w14:textId="40F3042B" w:rsidR="0009311F" w:rsidRPr="000D1CB5" w:rsidDel="00A8014F" w:rsidRDefault="0009311F" w:rsidP="009B5C14">
            <w:pPr>
              <w:jc w:val="center"/>
              <w:rPr>
                <w:del w:id="1497" w:author="Balneg, Ronald@Energy" w:date="2018-11-06T09:43:00Z"/>
                <w:rFonts w:ascii="Calibri" w:hAnsi="Calibri"/>
                <w:sz w:val="18"/>
                <w:szCs w:val="18"/>
              </w:rPr>
            </w:pPr>
            <w:del w:id="1498" w:author="Balneg, Ronald@Energy" w:date="2018-11-06T09:43:00Z">
              <w:r w:rsidRPr="000D1CB5" w:rsidDel="00A8014F">
                <w:rPr>
                  <w:rFonts w:ascii="Calibri" w:hAnsi="Calibri"/>
                  <w:sz w:val="18"/>
                  <w:szCs w:val="18"/>
                </w:rPr>
                <w:delText>1.064</w:delText>
              </w:r>
            </w:del>
          </w:p>
        </w:tc>
        <w:tc>
          <w:tcPr>
            <w:tcW w:w="0" w:type="auto"/>
            <w:vAlign w:val="center"/>
          </w:tcPr>
          <w:p w14:paraId="4A3A5BC9" w14:textId="45F3B858" w:rsidR="0009311F" w:rsidRPr="000D1CB5" w:rsidDel="00A8014F" w:rsidRDefault="0009311F" w:rsidP="009B5C14">
            <w:pPr>
              <w:jc w:val="center"/>
              <w:rPr>
                <w:del w:id="1499" w:author="Balneg, Ronald@Energy" w:date="2018-11-06T09:43:00Z"/>
                <w:rFonts w:ascii="Calibri" w:hAnsi="Calibri"/>
                <w:sz w:val="18"/>
                <w:szCs w:val="18"/>
              </w:rPr>
            </w:pPr>
            <w:del w:id="1500" w:author="Balneg, Ronald@Energy" w:date="2018-11-06T09:43:00Z">
              <w:r w:rsidRPr="000D1CB5" w:rsidDel="00A8014F">
                <w:rPr>
                  <w:rFonts w:ascii="Calibri" w:hAnsi="Calibri"/>
                  <w:sz w:val="18"/>
                  <w:szCs w:val="18"/>
                </w:rPr>
                <w:delText>1.073</w:delText>
              </w:r>
            </w:del>
          </w:p>
        </w:tc>
        <w:tc>
          <w:tcPr>
            <w:tcW w:w="0" w:type="auto"/>
            <w:vAlign w:val="center"/>
          </w:tcPr>
          <w:p w14:paraId="4A3A5BCA" w14:textId="31F3CFD3" w:rsidR="0009311F" w:rsidRPr="000D1CB5" w:rsidDel="00A8014F" w:rsidRDefault="0009311F" w:rsidP="009B5C14">
            <w:pPr>
              <w:jc w:val="center"/>
              <w:rPr>
                <w:del w:id="1501" w:author="Balneg, Ronald@Energy" w:date="2018-11-06T09:43:00Z"/>
                <w:rFonts w:ascii="Calibri" w:hAnsi="Calibri"/>
                <w:sz w:val="18"/>
                <w:szCs w:val="18"/>
              </w:rPr>
            </w:pPr>
            <w:del w:id="1502" w:author="Balneg, Ronald@Energy" w:date="2018-11-06T09:43:00Z">
              <w:r w:rsidRPr="000D1CB5" w:rsidDel="00A8014F">
                <w:rPr>
                  <w:rFonts w:ascii="Calibri" w:hAnsi="Calibri"/>
                  <w:sz w:val="18"/>
                  <w:szCs w:val="18"/>
                </w:rPr>
                <w:delText>1.082</w:delText>
              </w:r>
            </w:del>
          </w:p>
        </w:tc>
      </w:tr>
      <w:tr w:rsidR="0009311F" w:rsidRPr="000D1CB5" w:rsidDel="00A8014F" w14:paraId="4A3A5BD7" w14:textId="29A83373" w:rsidTr="009B5C14">
        <w:trPr>
          <w:cantSplit/>
          <w:trHeight w:hRule="exact" w:val="187"/>
          <w:jc w:val="center"/>
          <w:del w:id="1503" w:author="Balneg, Ronald@Energy" w:date="2018-11-06T09:43:00Z"/>
        </w:trPr>
        <w:tc>
          <w:tcPr>
            <w:tcW w:w="0" w:type="auto"/>
            <w:vMerge/>
            <w:vAlign w:val="center"/>
          </w:tcPr>
          <w:p w14:paraId="4A3A5BCC" w14:textId="3E7465A4" w:rsidR="0009311F" w:rsidRPr="000D1CB5" w:rsidDel="00A8014F" w:rsidRDefault="0009311F" w:rsidP="009B5C14">
            <w:pPr>
              <w:jc w:val="center"/>
              <w:rPr>
                <w:del w:id="1504" w:author="Balneg, Ronald@Energy" w:date="2018-11-06T09:43:00Z"/>
                <w:rFonts w:ascii="Calibri" w:hAnsi="Calibri"/>
                <w:sz w:val="18"/>
                <w:szCs w:val="18"/>
              </w:rPr>
            </w:pPr>
          </w:p>
        </w:tc>
        <w:tc>
          <w:tcPr>
            <w:tcW w:w="0" w:type="auto"/>
            <w:vAlign w:val="center"/>
          </w:tcPr>
          <w:p w14:paraId="4A3A5BCD" w14:textId="126C2C0F" w:rsidR="0009311F" w:rsidRPr="000D1CB5" w:rsidDel="00A8014F" w:rsidRDefault="0009311F" w:rsidP="009B5C14">
            <w:pPr>
              <w:jc w:val="center"/>
              <w:rPr>
                <w:del w:id="1505" w:author="Balneg, Ronald@Energy" w:date="2018-11-06T09:43:00Z"/>
                <w:rFonts w:ascii="Calibri" w:hAnsi="Calibri"/>
                <w:b/>
                <w:sz w:val="18"/>
                <w:szCs w:val="18"/>
              </w:rPr>
            </w:pPr>
            <w:del w:id="1506" w:author="Balneg, Ronald@Energy" w:date="2018-11-06T09:43:00Z">
              <w:r w:rsidRPr="000D1CB5" w:rsidDel="00A8014F">
                <w:rPr>
                  <w:rFonts w:ascii="Calibri" w:hAnsi="Calibri"/>
                  <w:b/>
                  <w:sz w:val="18"/>
                  <w:szCs w:val="18"/>
                </w:rPr>
                <w:delText>30</w:delText>
              </w:r>
            </w:del>
          </w:p>
        </w:tc>
        <w:tc>
          <w:tcPr>
            <w:tcW w:w="0" w:type="auto"/>
            <w:vAlign w:val="center"/>
          </w:tcPr>
          <w:p w14:paraId="4A3A5BCE" w14:textId="5AE2E901" w:rsidR="0009311F" w:rsidRPr="000D1CB5" w:rsidDel="00A8014F" w:rsidRDefault="0009311F" w:rsidP="009B5C14">
            <w:pPr>
              <w:jc w:val="center"/>
              <w:rPr>
                <w:del w:id="1507" w:author="Balneg, Ronald@Energy" w:date="2018-11-06T09:43:00Z"/>
                <w:rFonts w:ascii="Calibri" w:hAnsi="Calibri"/>
                <w:sz w:val="18"/>
                <w:szCs w:val="18"/>
              </w:rPr>
            </w:pPr>
            <w:del w:id="1508" w:author="Balneg, Ronald@Energy" w:date="2018-11-06T09:43:00Z">
              <w:r w:rsidRPr="000D1CB5" w:rsidDel="00A8014F">
                <w:rPr>
                  <w:rFonts w:ascii="Calibri" w:hAnsi="Calibri"/>
                  <w:sz w:val="18"/>
                  <w:szCs w:val="18"/>
                </w:rPr>
                <w:delText>1.007</w:delText>
              </w:r>
            </w:del>
          </w:p>
        </w:tc>
        <w:tc>
          <w:tcPr>
            <w:tcW w:w="0" w:type="auto"/>
            <w:vAlign w:val="center"/>
          </w:tcPr>
          <w:p w14:paraId="4A3A5BCF" w14:textId="4E11B5FC" w:rsidR="0009311F" w:rsidRPr="000D1CB5" w:rsidDel="00A8014F" w:rsidRDefault="0009311F" w:rsidP="009B5C14">
            <w:pPr>
              <w:jc w:val="center"/>
              <w:rPr>
                <w:del w:id="1509" w:author="Balneg, Ronald@Energy" w:date="2018-11-06T09:43:00Z"/>
                <w:rFonts w:ascii="Calibri" w:hAnsi="Calibri"/>
                <w:sz w:val="18"/>
                <w:szCs w:val="18"/>
              </w:rPr>
            </w:pPr>
            <w:del w:id="1510" w:author="Balneg, Ronald@Energy" w:date="2018-11-06T09:43:00Z">
              <w:r w:rsidRPr="000D1CB5" w:rsidDel="00A8014F">
                <w:rPr>
                  <w:rFonts w:ascii="Calibri" w:hAnsi="Calibri"/>
                  <w:sz w:val="18"/>
                  <w:szCs w:val="18"/>
                </w:rPr>
                <w:delText>1.015</w:delText>
              </w:r>
            </w:del>
          </w:p>
        </w:tc>
        <w:tc>
          <w:tcPr>
            <w:tcW w:w="0" w:type="auto"/>
            <w:vAlign w:val="center"/>
          </w:tcPr>
          <w:p w14:paraId="4A3A5BD0" w14:textId="187F7099" w:rsidR="0009311F" w:rsidRPr="000D1CB5" w:rsidDel="00A8014F" w:rsidRDefault="0009311F" w:rsidP="009B5C14">
            <w:pPr>
              <w:jc w:val="center"/>
              <w:rPr>
                <w:del w:id="1511" w:author="Balneg, Ronald@Energy" w:date="2018-11-06T09:43:00Z"/>
                <w:rFonts w:ascii="Calibri" w:hAnsi="Calibri"/>
                <w:sz w:val="18"/>
                <w:szCs w:val="18"/>
              </w:rPr>
            </w:pPr>
            <w:del w:id="1512" w:author="Balneg, Ronald@Energy" w:date="2018-11-06T09:43:00Z">
              <w:r w:rsidRPr="000D1CB5" w:rsidDel="00A8014F">
                <w:rPr>
                  <w:rFonts w:ascii="Calibri" w:hAnsi="Calibri"/>
                  <w:sz w:val="18"/>
                  <w:szCs w:val="18"/>
                </w:rPr>
                <w:delText>1.024</w:delText>
              </w:r>
            </w:del>
          </w:p>
        </w:tc>
        <w:tc>
          <w:tcPr>
            <w:tcW w:w="0" w:type="auto"/>
            <w:vAlign w:val="center"/>
          </w:tcPr>
          <w:p w14:paraId="4A3A5BD1" w14:textId="6C0F4E35" w:rsidR="0009311F" w:rsidRPr="000D1CB5" w:rsidDel="00A8014F" w:rsidRDefault="0009311F" w:rsidP="009B5C14">
            <w:pPr>
              <w:jc w:val="center"/>
              <w:rPr>
                <w:del w:id="1513" w:author="Balneg, Ronald@Energy" w:date="2018-11-06T09:43:00Z"/>
                <w:rFonts w:ascii="Calibri" w:hAnsi="Calibri"/>
                <w:sz w:val="18"/>
                <w:szCs w:val="18"/>
              </w:rPr>
            </w:pPr>
            <w:del w:id="1514" w:author="Balneg, Ronald@Energy" w:date="2018-11-06T09:43:00Z">
              <w:r w:rsidRPr="000D1CB5" w:rsidDel="00A8014F">
                <w:rPr>
                  <w:rFonts w:ascii="Calibri" w:hAnsi="Calibri"/>
                  <w:sz w:val="18"/>
                  <w:szCs w:val="18"/>
                </w:rPr>
                <w:delText>1.033</w:delText>
              </w:r>
            </w:del>
          </w:p>
        </w:tc>
        <w:tc>
          <w:tcPr>
            <w:tcW w:w="0" w:type="auto"/>
            <w:vAlign w:val="center"/>
          </w:tcPr>
          <w:p w14:paraId="4A3A5BD2" w14:textId="2238430A" w:rsidR="0009311F" w:rsidRPr="000D1CB5" w:rsidDel="00A8014F" w:rsidRDefault="0009311F" w:rsidP="009B5C14">
            <w:pPr>
              <w:jc w:val="center"/>
              <w:rPr>
                <w:del w:id="1515" w:author="Balneg, Ronald@Energy" w:date="2018-11-06T09:43:00Z"/>
                <w:rFonts w:ascii="Calibri" w:hAnsi="Calibri"/>
                <w:sz w:val="18"/>
                <w:szCs w:val="18"/>
              </w:rPr>
            </w:pPr>
            <w:del w:id="1516" w:author="Balneg, Ronald@Energy" w:date="2018-11-06T09:43:00Z">
              <w:r w:rsidRPr="000D1CB5" w:rsidDel="00A8014F">
                <w:rPr>
                  <w:rFonts w:ascii="Calibri" w:hAnsi="Calibri"/>
                  <w:sz w:val="18"/>
                  <w:szCs w:val="18"/>
                </w:rPr>
                <w:delText>1.041</w:delText>
              </w:r>
            </w:del>
          </w:p>
        </w:tc>
        <w:tc>
          <w:tcPr>
            <w:tcW w:w="0" w:type="auto"/>
            <w:vAlign w:val="center"/>
          </w:tcPr>
          <w:p w14:paraId="4A3A5BD3" w14:textId="6FD6A12F" w:rsidR="0009311F" w:rsidRPr="000D1CB5" w:rsidDel="00A8014F" w:rsidRDefault="0009311F" w:rsidP="009B5C14">
            <w:pPr>
              <w:jc w:val="center"/>
              <w:rPr>
                <w:del w:id="1517" w:author="Balneg, Ronald@Energy" w:date="2018-11-06T09:43:00Z"/>
                <w:rFonts w:ascii="Calibri" w:hAnsi="Calibri"/>
                <w:sz w:val="18"/>
                <w:szCs w:val="18"/>
              </w:rPr>
            </w:pPr>
            <w:del w:id="1518" w:author="Balneg, Ronald@Energy" w:date="2018-11-06T09:43:00Z">
              <w:r w:rsidRPr="000D1CB5" w:rsidDel="00A8014F">
                <w:rPr>
                  <w:rFonts w:ascii="Calibri" w:hAnsi="Calibri"/>
                  <w:sz w:val="18"/>
                  <w:szCs w:val="18"/>
                </w:rPr>
                <w:delText>1.050</w:delText>
              </w:r>
            </w:del>
          </w:p>
        </w:tc>
        <w:tc>
          <w:tcPr>
            <w:tcW w:w="0" w:type="auto"/>
            <w:vAlign w:val="center"/>
          </w:tcPr>
          <w:p w14:paraId="4A3A5BD4" w14:textId="17F28CED" w:rsidR="0009311F" w:rsidRPr="000D1CB5" w:rsidDel="00A8014F" w:rsidRDefault="0009311F" w:rsidP="009B5C14">
            <w:pPr>
              <w:jc w:val="center"/>
              <w:rPr>
                <w:del w:id="1519" w:author="Balneg, Ronald@Energy" w:date="2018-11-06T09:43:00Z"/>
                <w:rFonts w:ascii="Calibri" w:hAnsi="Calibri"/>
                <w:sz w:val="18"/>
                <w:szCs w:val="18"/>
              </w:rPr>
            </w:pPr>
            <w:del w:id="1520" w:author="Balneg, Ronald@Energy" w:date="2018-11-06T09:43:00Z">
              <w:r w:rsidRPr="000D1CB5" w:rsidDel="00A8014F">
                <w:rPr>
                  <w:rFonts w:ascii="Calibri" w:hAnsi="Calibri"/>
                  <w:sz w:val="18"/>
                  <w:szCs w:val="18"/>
                </w:rPr>
                <w:delText>1.059</w:delText>
              </w:r>
            </w:del>
          </w:p>
        </w:tc>
        <w:tc>
          <w:tcPr>
            <w:tcW w:w="0" w:type="auto"/>
            <w:vAlign w:val="center"/>
          </w:tcPr>
          <w:p w14:paraId="4A3A5BD5" w14:textId="4F151585" w:rsidR="0009311F" w:rsidRPr="000D1CB5" w:rsidDel="00A8014F" w:rsidRDefault="0009311F" w:rsidP="009B5C14">
            <w:pPr>
              <w:jc w:val="center"/>
              <w:rPr>
                <w:del w:id="1521" w:author="Balneg, Ronald@Energy" w:date="2018-11-06T09:43:00Z"/>
                <w:rFonts w:ascii="Calibri" w:hAnsi="Calibri"/>
                <w:sz w:val="18"/>
                <w:szCs w:val="18"/>
              </w:rPr>
            </w:pPr>
            <w:del w:id="1522" w:author="Balneg, Ronald@Energy" w:date="2018-11-06T09:43:00Z">
              <w:r w:rsidRPr="000D1CB5" w:rsidDel="00A8014F">
                <w:rPr>
                  <w:rFonts w:ascii="Calibri" w:hAnsi="Calibri"/>
                  <w:sz w:val="18"/>
                  <w:szCs w:val="18"/>
                </w:rPr>
                <w:delText>1.067</w:delText>
              </w:r>
            </w:del>
          </w:p>
        </w:tc>
        <w:tc>
          <w:tcPr>
            <w:tcW w:w="0" w:type="auto"/>
            <w:vAlign w:val="center"/>
          </w:tcPr>
          <w:p w14:paraId="4A3A5BD6" w14:textId="76E77CB5" w:rsidR="0009311F" w:rsidRPr="000D1CB5" w:rsidDel="00A8014F" w:rsidRDefault="0009311F" w:rsidP="009B5C14">
            <w:pPr>
              <w:jc w:val="center"/>
              <w:rPr>
                <w:del w:id="1523" w:author="Balneg, Ronald@Energy" w:date="2018-11-06T09:43:00Z"/>
                <w:rFonts w:ascii="Calibri" w:hAnsi="Calibri"/>
                <w:sz w:val="18"/>
                <w:szCs w:val="18"/>
              </w:rPr>
            </w:pPr>
            <w:del w:id="1524" w:author="Balneg, Ronald@Energy" w:date="2018-11-06T09:43:00Z">
              <w:r w:rsidRPr="000D1CB5" w:rsidDel="00A8014F">
                <w:rPr>
                  <w:rFonts w:ascii="Calibri" w:hAnsi="Calibri"/>
                  <w:sz w:val="18"/>
                  <w:szCs w:val="18"/>
                </w:rPr>
                <w:delText>1.076</w:delText>
              </w:r>
            </w:del>
          </w:p>
        </w:tc>
      </w:tr>
      <w:tr w:rsidR="0009311F" w:rsidRPr="000D1CB5" w:rsidDel="00A8014F" w14:paraId="4A3A5BE3" w14:textId="25AFB093" w:rsidTr="009B5C14">
        <w:trPr>
          <w:cantSplit/>
          <w:trHeight w:hRule="exact" w:val="187"/>
          <w:jc w:val="center"/>
          <w:del w:id="1525" w:author="Balneg, Ronald@Energy" w:date="2018-11-06T09:43:00Z"/>
        </w:trPr>
        <w:tc>
          <w:tcPr>
            <w:tcW w:w="0" w:type="auto"/>
            <w:vMerge/>
            <w:vAlign w:val="center"/>
          </w:tcPr>
          <w:p w14:paraId="4A3A5BD8" w14:textId="34CA9AD2" w:rsidR="0009311F" w:rsidRPr="000D1CB5" w:rsidDel="00A8014F" w:rsidRDefault="0009311F" w:rsidP="009B5C14">
            <w:pPr>
              <w:jc w:val="center"/>
              <w:rPr>
                <w:del w:id="1526" w:author="Balneg, Ronald@Energy" w:date="2018-11-06T09:43:00Z"/>
                <w:rFonts w:ascii="Calibri" w:hAnsi="Calibri"/>
                <w:sz w:val="18"/>
                <w:szCs w:val="18"/>
              </w:rPr>
            </w:pPr>
          </w:p>
        </w:tc>
        <w:tc>
          <w:tcPr>
            <w:tcW w:w="0" w:type="auto"/>
            <w:vAlign w:val="center"/>
          </w:tcPr>
          <w:p w14:paraId="4A3A5BD9" w14:textId="5BA22E2C" w:rsidR="0009311F" w:rsidRPr="000D1CB5" w:rsidDel="00A8014F" w:rsidRDefault="0009311F" w:rsidP="009B5C14">
            <w:pPr>
              <w:jc w:val="center"/>
              <w:rPr>
                <w:del w:id="1527" w:author="Balneg, Ronald@Energy" w:date="2018-11-06T09:43:00Z"/>
                <w:rFonts w:ascii="Calibri" w:hAnsi="Calibri"/>
                <w:b/>
                <w:sz w:val="18"/>
                <w:szCs w:val="18"/>
              </w:rPr>
            </w:pPr>
            <w:del w:id="1528" w:author="Balneg, Ronald@Energy" w:date="2018-11-06T09:43:00Z">
              <w:r w:rsidRPr="000D1CB5" w:rsidDel="00A8014F">
                <w:rPr>
                  <w:rFonts w:ascii="Calibri" w:hAnsi="Calibri"/>
                  <w:b/>
                  <w:sz w:val="18"/>
                  <w:szCs w:val="18"/>
                </w:rPr>
                <w:delText>35</w:delText>
              </w:r>
            </w:del>
          </w:p>
        </w:tc>
        <w:tc>
          <w:tcPr>
            <w:tcW w:w="0" w:type="auto"/>
            <w:vAlign w:val="center"/>
          </w:tcPr>
          <w:p w14:paraId="4A3A5BDA" w14:textId="77D23D8D" w:rsidR="0009311F" w:rsidRPr="000D1CB5" w:rsidDel="00A8014F" w:rsidRDefault="0009311F" w:rsidP="009B5C14">
            <w:pPr>
              <w:jc w:val="center"/>
              <w:rPr>
                <w:del w:id="1529" w:author="Balneg, Ronald@Energy" w:date="2018-11-06T09:43:00Z"/>
                <w:rFonts w:ascii="Calibri" w:hAnsi="Calibri"/>
                <w:sz w:val="18"/>
                <w:szCs w:val="18"/>
              </w:rPr>
            </w:pPr>
            <w:del w:id="1530" w:author="Balneg, Ronald@Energy" w:date="2018-11-06T09:43:00Z">
              <w:r w:rsidRPr="000D1CB5" w:rsidDel="00A8014F">
                <w:rPr>
                  <w:rFonts w:ascii="Calibri" w:hAnsi="Calibri"/>
                  <w:sz w:val="18"/>
                  <w:szCs w:val="18"/>
                </w:rPr>
                <w:delText>1.002</w:delText>
              </w:r>
            </w:del>
          </w:p>
        </w:tc>
        <w:tc>
          <w:tcPr>
            <w:tcW w:w="0" w:type="auto"/>
            <w:vAlign w:val="center"/>
          </w:tcPr>
          <w:p w14:paraId="4A3A5BDB" w14:textId="579035D2" w:rsidR="0009311F" w:rsidRPr="000D1CB5" w:rsidDel="00A8014F" w:rsidRDefault="0009311F" w:rsidP="009B5C14">
            <w:pPr>
              <w:jc w:val="center"/>
              <w:rPr>
                <w:del w:id="1531" w:author="Balneg, Ronald@Energy" w:date="2018-11-06T09:43:00Z"/>
                <w:rFonts w:ascii="Calibri" w:hAnsi="Calibri"/>
                <w:sz w:val="18"/>
                <w:szCs w:val="18"/>
              </w:rPr>
            </w:pPr>
            <w:del w:id="1532" w:author="Balneg, Ronald@Energy" w:date="2018-11-06T09:43:00Z">
              <w:r w:rsidRPr="000D1CB5" w:rsidDel="00A8014F">
                <w:rPr>
                  <w:rFonts w:ascii="Calibri" w:hAnsi="Calibri"/>
                  <w:sz w:val="18"/>
                  <w:szCs w:val="18"/>
                </w:rPr>
                <w:delText>1.010</w:delText>
              </w:r>
            </w:del>
          </w:p>
        </w:tc>
        <w:tc>
          <w:tcPr>
            <w:tcW w:w="0" w:type="auto"/>
            <w:vAlign w:val="center"/>
          </w:tcPr>
          <w:p w14:paraId="4A3A5BDC" w14:textId="526D8CD5" w:rsidR="0009311F" w:rsidRPr="000D1CB5" w:rsidDel="00A8014F" w:rsidRDefault="0009311F" w:rsidP="009B5C14">
            <w:pPr>
              <w:jc w:val="center"/>
              <w:rPr>
                <w:del w:id="1533" w:author="Balneg, Ronald@Energy" w:date="2018-11-06T09:43:00Z"/>
                <w:rFonts w:ascii="Calibri" w:hAnsi="Calibri"/>
                <w:sz w:val="18"/>
                <w:szCs w:val="18"/>
              </w:rPr>
            </w:pPr>
            <w:del w:id="1534" w:author="Balneg, Ronald@Energy" w:date="2018-11-06T09:43:00Z">
              <w:r w:rsidRPr="000D1CB5" w:rsidDel="00A8014F">
                <w:rPr>
                  <w:rFonts w:ascii="Calibri" w:hAnsi="Calibri"/>
                  <w:sz w:val="18"/>
                  <w:szCs w:val="18"/>
                </w:rPr>
                <w:delText>1.019</w:delText>
              </w:r>
            </w:del>
          </w:p>
        </w:tc>
        <w:tc>
          <w:tcPr>
            <w:tcW w:w="0" w:type="auto"/>
            <w:vAlign w:val="center"/>
          </w:tcPr>
          <w:p w14:paraId="4A3A5BDD" w14:textId="4FC0B586" w:rsidR="0009311F" w:rsidRPr="000D1CB5" w:rsidDel="00A8014F" w:rsidRDefault="0009311F" w:rsidP="009B5C14">
            <w:pPr>
              <w:jc w:val="center"/>
              <w:rPr>
                <w:del w:id="1535" w:author="Balneg, Ronald@Energy" w:date="2018-11-06T09:43:00Z"/>
                <w:rFonts w:ascii="Calibri" w:hAnsi="Calibri"/>
                <w:sz w:val="18"/>
                <w:szCs w:val="18"/>
              </w:rPr>
            </w:pPr>
            <w:del w:id="1536" w:author="Balneg, Ronald@Energy" w:date="2018-11-06T09:43:00Z">
              <w:r w:rsidRPr="000D1CB5" w:rsidDel="00A8014F">
                <w:rPr>
                  <w:rFonts w:ascii="Calibri" w:hAnsi="Calibri"/>
                  <w:sz w:val="18"/>
                  <w:szCs w:val="18"/>
                </w:rPr>
                <w:delText>1.028</w:delText>
              </w:r>
            </w:del>
          </w:p>
        </w:tc>
        <w:tc>
          <w:tcPr>
            <w:tcW w:w="0" w:type="auto"/>
            <w:vAlign w:val="center"/>
          </w:tcPr>
          <w:p w14:paraId="4A3A5BDE" w14:textId="2F00AFF8" w:rsidR="0009311F" w:rsidRPr="000D1CB5" w:rsidDel="00A8014F" w:rsidRDefault="0009311F" w:rsidP="009B5C14">
            <w:pPr>
              <w:jc w:val="center"/>
              <w:rPr>
                <w:del w:id="1537" w:author="Balneg, Ronald@Energy" w:date="2018-11-06T09:43:00Z"/>
                <w:rFonts w:ascii="Calibri" w:hAnsi="Calibri"/>
                <w:sz w:val="18"/>
                <w:szCs w:val="18"/>
              </w:rPr>
            </w:pPr>
            <w:del w:id="1538" w:author="Balneg, Ronald@Energy" w:date="2018-11-06T09:43:00Z">
              <w:r w:rsidRPr="000D1CB5" w:rsidDel="00A8014F">
                <w:rPr>
                  <w:rFonts w:ascii="Calibri" w:hAnsi="Calibri"/>
                  <w:sz w:val="18"/>
                  <w:szCs w:val="18"/>
                </w:rPr>
                <w:delText>1.036</w:delText>
              </w:r>
            </w:del>
          </w:p>
        </w:tc>
        <w:tc>
          <w:tcPr>
            <w:tcW w:w="0" w:type="auto"/>
            <w:vAlign w:val="center"/>
          </w:tcPr>
          <w:p w14:paraId="4A3A5BDF" w14:textId="486B9236" w:rsidR="0009311F" w:rsidRPr="000D1CB5" w:rsidDel="00A8014F" w:rsidRDefault="0009311F" w:rsidP="009B5C14">
            <w:pPr>
              <w:jc w:val="center"/>
              <w:rPr>
                <w:del w:id="1539" w:author="Balneg, Ronald@Energy" w:date="2018-11-06T09:43:00Z"/>
                <w:rFonts w:ascii="Calibri" w:hAnsi="Calibri"/>
                <w:sz w:val="18"/>
                <w:szCs w:val="18"/>
              </w:rPr>
            </w:pPr>
            <w:del w:id="1540" w:author="Balneg, Ronald@Energy" w:date="2018-11-06T09:43:00Z">
              <w:r w:rsidRPr="000D1CB5" w:rsidDel="00A8014F">
                <w:rPr>
                  <w:rFonts w:ascii="Calibri" w:hAnsi="Calibri"/>
                  <w:sz w:val="18"/>
                  <w:szCs w:val="18"/>
                </w:rPr>
                <w:delText>1.045</w:delText>
              </w:r>
            </w:del>
          </w:p>
        </w:tc>
        <w:tc>
          <w:tcPr>
            <w:tcW w:w="0" w:type="auto"/>
            <w:vAlign w:val="center"/>
          </w:tcPr>
          <w:p w14:paraId="4A3A5BE0" w14:textId="61D508A4" w:rsidR="0009311F" w:rsidRPr="000D1CB5" w:rsidDel="00A8014F" w:rsidRDefault="0009311F" w:rsidP="009B5C14">
            <w:pPr>
              <w:jc w:val="center"/>
              <w:rPr>
                <w:del w:id="1541" w:author="Balneg, Ronald@Energy" w:date="2018-11-06T09:43:00Z"/>
                <w:rFonts w:ascii="Calibri" w:hAnsi="Calibri"/>
                <w:sz w:val="18"/>
                <w:szCs w:val="18"/>
              </w:rPr>
            </w:pPr>
            <w:del w:id="1542" w:author="Balneg, Ronald@Energy" w:date="2018-11-06T09:43:00Z">
              <w:r w:rsidRPr="000D1CB5" w:rsidDel="00A8014F">
                <w:rPr>
                  <w:rFonts w:ascii="Calibri" w:hAnsi="Calibri"/>
                  <w:sz w:val="18"/>
                  <w:szCs w:val="18"/>
                </w:rPr>
                <w:delText>1.054</w:delText>
              </w:r>
            </w:del>
          </w:p>
        </w:tc>
        <w:tc>
          <w:tcPr>
            <w:tcW w:w="0" w:type="auto"/>
            <w:vAlign w:val="center"/>
          </w:tcPr>
          <w:p w14:paraId="4A3A5BE1" w14:textId="44B9726A" w:rsidR="0009311F" w:rsidRPr="000D1CB5" w:rsidDel="00A8014F" w:rsidRDefault="0009311F" w:rsidP="009B5C14">
            <w:pPr>
              <w:jc w:val="center"/>
              <w:rPr>
                <w:del w:id="1543" w:author="Balneg, Ronald@Energy" w:date="2018-11-06T09:43:00Z"/>
                <w:rFonts w:ascii="Calibri" w:hAnsi="Calibri"/>
                <w:sz w:val="18"/>
                <w:szCs w:val="18"/>
              </w:rPr>
            </w:pPr>
            <w:del w:id="1544" w:author="Balneg, Ronald@Energy" w:date="2018-11-06T09:43:00Z">
              <w:r w:rsidRPr="000D1CB5" w:rsidDel="00A8014F">
                <w:rPr>
                  <w:rFonts w:ascii="Calibri" w:hAnsi="Calibri"/>
                  <w:sz w:val="18"/>
                  <w:szCs w:val="18"/>
                </w:rPr>
                <w:delText>1.062</w:delText>
              </w:r>
            </w:del>
          </w:p>
        </w:tc>
        <w:tc>
          <w:tcPr>
            <w:tcW w:w="0" w:type="auto"/>
            <w:vAlign w:val="center"/>
          </w:tcPr>
          <w:p w14:paraId="4A3A5BE2" w14:textId="1967297F" w:rsidR="0009311F" w:rsidRPr="000D1CB5" w:rsidDel="00A8014F" w:rsidRDefault="0009311F" w:rsidP="009B5C14">
            <w:pPr>
              <w:jc w:val="center"/>
              <w:rPr>
                <w:del w:id="1545" w:author="Balneg, Ronald@Energy" w:date="2018-11-06T09:43:00Z"/>
                <w:rFonts w:ascii="Calibri" w:hAnsi="Calibri"/>
                <w:sz w:val="18"/>
                <w:szCs w:val="18"/>
              </w:rPr>
            </w:pPr>
            <w:del w:id="1546" w:author="Balneg, Ronald@Energy" w:date="2018-11-06T09:43:00Z">
              <w:r w:rsidRPr="000D1CB5" w:rsidDel="00A8014F">
                <w:rPr>
                  <w:rFonts w:ascii="Calibri" w:hAnsi="Calibri"/>
                  <w:sz w:val="18"/>
                  <w:szCs w:val="18"/>
                </w:rPr>
                <w:delText>1.071</w:delText>
              </w:r>
            </w:del>
          </w:p>
        </w:tc>
      </w:tr>
      <w:tr w:rsidR="0009311F" w:rsidRPr="000D1CB5" w:rsidDel="00A8014F" w14:paraId="4A3A5BEF" w14:textId="05574066" w:rsidTr="009B5C14">
        <w:trPr>
          <w:cantSplit/>
          <w:trHeight w:hRule="exact" w:val="187"/>
          <w:jc w:val="center"/>
          <w:del w:id="1547" w:author="Balneg, Ronald@Energy" w:date="2018-11-06T09:43:00Z"/>
        </w:trPr>
        <w:tc>
          <w:tcPr>
            <w:tcW w:w="0" w:type="auto"/>
            <w:vMerge/>
            <w:vAlign w:val="center"/>
          </w:tcPr>
          <w:p w14:paraId="4A3A5BE4" w14:textId="6015BD29" w:rsidR="0009311F" w:rsidRPr="000D1CB5" w:rsidDel="00A8014F" w:rsidRDefault="0009311F" w:rsidP="009B5C14">
            <w:pPr>
              <w:jc w:val="center"/>
              <w:rPr>
                <w:del w:id="1548" w:author="Balneg, Ronald@Energy" w:date="2018-11-06T09:43:00Z"/>
                <w:rFonts w:ascii="Calibri" w:hAnsi="Calibri"/>
                <w:sz w:val="18"/>
                <w:szCs w:val="18"/>
              </w:rPr>
            </w:pPr>
          </w:p>
        </w:tc>
        <w:tc>
          <w:tcPr>
            <w:tcW w:w="0" w:type="auto"/>
            <w:vAlign w:val="center"/>
          </w:tcPr>
          <w:p w14:paraId="4A3A5BE5" w14:textId="3D06ABDB" w:rsidR="0009311F" w:rsidRPr="000D1CB5" w:rsidDel="00A8014F" w:rsidRDefault="0009311F" w:rsidP="009B5C14">
            <w:pPr>
              <w:jc w:val="center"/>
              <w:rPr>
                <w:del w:id="1549" w:author="Balneg, Ronald@Energy" w:date="2018-11-06T09:43:00Z"/>
                <w:rFonts w:ascii="Calibri" w:hAnsi="Calibri"/>
                <w:b/>
                <w:sz w:val="18"/>
                <w:szCs w:val="18"/>
              </w:rPr>
            </w:pPr>
            <w:del w:id="1550" w:author="Balneg, Ronald@Energy" w:date="2018-11-06T09:43:00Z">
              <w:r w:rsidRPr="000D1CB5" w:rsidDel="00A8014F">
                <w:rPr>
                  <w:rFonts w:ascii="Calibri" w:hAnsi="Calibri"/>
                  <w:b/>
                  <w:sz w:val="18"/>
                  <w:szCs w:val="18"/>
                </w:rPr>
                <w:delText>40</w:delText>
              </w:r>
            </w:del>
          </w:p>
        </w:tc>
        <w:tc>
          <w:tcPr>
            <w:tcW w:w="0" w:type="auto"/>
            <w:vAlign w:val="center"/>
          </w:tcPr>
          <w:p w14:paraId="4A3A5BE6" w14:textId="43FBC1DB" w:rsidR="0009311F" w:rsidRPr="000D1CB5" w:rsidDel="00A8014F" w:rsidRDefault="0009311F" w:rsidP="009B5C14">
            <w:pPr>
              <w:jc w:val="center"/>
              <w:rPr>
                <w:del w:id="1551" w:author="Balneg, Ronald@Energy" w:date="2018-11-06T09:43:00Z"/>
                <w:rFonts w:ascii="Calibri" w:hAnsi="Calibri"/>
                <w:sz w:val="18"/>
                <w:szCs w:val="18"/>
              </w:rPr>
            </w:pPr>
            <w:del w:id="1552" w:author="Balneg, Ronald@Energy" w:date="2018-11-06T09:43:00Z">
              <w:r w:rsidRPr="000D1CB5" w:rsidDel="00A8014F">
                <w:rPr>
                  <w:rFonts w:ascii="Calibri" w:hAnsi="Calibri"/>
                  <w:sz w:val="18"/>
                  <w:szCs w:val="18"/>
                </w:rPr>
                <w:delText>0.997</w:delText>
              </w:r>
            </w:del>
          </w:p>
        </w:tc>
        <w:tc>
          <w:tcPr>
            <w:tcW w:w="0" w:type="auto"/>
            <w:vAlign w:val="center"/>
          </w:tcPr>
          <w:p w14:paraId="4A3A5BE7" w14:textId="2C48CB79" w:rsidR="0009311F" w:rsidRPr="000D1CB5" w:rsidDel="00A8014F" w:rsidRDefault="0009311F" w:rsidP="009B5C14">
            <w:pPr>
              <w:jc w:val="center"/>
              <w:rPr>
                <w:del w:id="1553" w:author="Balneg, Ronald@Energy" w:date="2018-11-06T09:43:00Z"/>
                <w:rFonts w:ascii="Calibri" w:hAnsi="Calibri"/>
                <w:sz w:val="18"/>
                <w:szCs w:val="18"/>
              </w:rPr>
            </w:pPr>
            <w:del w:id="1554" w:author="Balneg, Ronald@Energy" w:date="2018-11-06T09:43:00Z">
              <w:r w:rsidRPr="000D1CB5" w:rsidDel="00A8014F">
                <w:rPr>
                  <w:rFonts w:ascii="Calibri" w:hAnsi="Calibri"/>
                  <w:sz w:val="18"/>
                  <w:szCs w:val="18"/>
                </w:rPr>
                <w:delText>1.005</w:delText>
              </w:r>
            </w:del>
          </w:p>
        </w:tc>
        <w:tc>
          <w:tcPr>
            <w:tcW w:w="0" w:type="auto"/>
            <w:vAlign w:val="center"/>
          </w:tcPr>
          <w:p w14:paraId="4A3A5BE8" w14:textId="7FB29D6C" w:rsidR="0009311F" w:rsidRPr="000D1CB5" w:rsidDel="00A8014F" w:rsidRDefault="0009311F" w:rsidP="009B5C14">
            <w:pPr>
              <w:jc w:val="center"/>
              <w:rPr>
                <w:del w:id="1555" w:author="Balneg, Ronald@Energy" w:date="2018-11-06T09:43:00Z"/>
                <w:rFonts w:ascii="Calibri" w:hAnsi="Calibri"/>
                <w:sz w:val="18"/>
                <w:szCs w:val="18"/>
              </w:rPr>
            </w:pPr>
            <w:del w:id="1556" w:author="Balneg, Ronald@Energy" w:date="2018-11-06T09:43:00Z">
              <w:r w:rsidRPr="000D1CB5" w:rsidDel="00A8014F">
                <w:rPr>
                  <w:rFonts w:ascii="Calibri" w:hAnsi="Calibri"/>
                  <w:sz w:val="18"/>
                  <w:szCs w:val="18"/>
                </w:rPr>
                <w:delText>1.014</w:delText>
              </w:r>
            </w:del>
          </w:p>
        </w:tc>
        <w:tc>
          <w:tcPr>
            <w:tcW w:w="0" w:type="auto"/>
            <w:vAlign w:val="center"/>
          </w:tcPr>
          <w:p w14:paraId="4A3A5BE9" w14:textId="024E287B" w:rsidR="0009311F" w:rsidRPr="000D1CB5" w:rsidDel="00A8014F" w:rsidRDefault="0009311F" w:rsidP="009B5C14">
            <w:pPr>
              <w:jc w:val="center"/>
              <w:rPr>
                <w:del w:id="1557" w:author="Balneg, Ronald@Energy" w:date="2018-11-06T09:43:00Z"/>
                <w:rFonts w:ascii="Calibri" w:hAnsi="Calibri"/>
                <w:sz w:val="18"/>
                <w:szCs w:val="18"/>
              </w:rPr>
            </w:pPr>
            <w:del w:id="1558" w:author="Balneg, Ronald@Energy" w:date="2018-11-06T09:43:00Z">
              <w:r w:rsidRPr="000D1CB5" w:rsidDel="00A8014F">
                <w:rPr>
                  <w:rFonts w:ascii="Calibri" w:hAnsi="Calibri"/>
                  <w:sz w:val="18"/>
                  <w:szCs w:val="18"/>
                </w:rPr>
                <w:delText>1.023</w:delText>
              </w:r>
            </w:del>
          </w:p>
        </w:tc>
        <w:tc>
          <w:tcPr>
            <w:tcW w:w="0" w:type="auto"/>
            <w:vAlign w:val="center"/>
          </w:tcPr>
          <w:p w14:paraId="4A3A5BEA" w14:textId="0B73AE0F" w:rsidR="0009311F" w:rsidRPr="000D1CB5" w:rsidDel="00A8014F" w:rsidRDefault="0009311F" w:rsidP="009B5C14">
            <w:pPr>
              <w:jc w:val="center"/>
              <w:rPr>
                <w:del w:id="1559" w:author="Balneg, Ronald@Energy" w:date="2018-11-06T09:43:00Z"/>
                <w:rFonts w:ascii="Calibri" w:hAnsi="Calibri"/>
                <w:sz w:val="18"/>
                <w:szCs w:val="18"/>
              </w:rPr>
            </w:pPr>
            <w:del w:id="1560" w:author="Balneg, Ronald@Energy" w:date="2018-11-06T09:43:00Z">
              <w:r w:rsidRPr="000D1CB5" w:rsidDel="00A8014F">
                <w:rPr>
                  <w:rFonts w:ascii="Calibri" w:hAnsi="Calibri"/>
                  <w:sz w:val="18"/>
                  <w:szCs w:val="18"/>
                </w:rPr>
                <w:delText>1.031</w:delText>
              </w:r>
            </w:del>
          </w:p>
        </w:tc>
        <w:tc>
          <w:tcPr>
            <w:tcW w:w="0" w:type="auto"/>
            <w:vAlign w:val="center"/>
          </w:tcPr>
          <w:p w14:paraId="4A3A5BEB" w14:textId="6FE931D7" w:rsidR="0009311F" w:rsidRPr="000D1CB5" w:rsidDel="00A8014F" w:rsidRDefault="0009311F" w:rsidP="009B5C14">
            <w:pPr>
              <w:jc w:val="center"/>
              <w:rPr>
                <w:del w:id="1561" w:author="Balneg, Ronald@Energy" w:date="2018-11-06T09:43:00Z"/>
                <w:rFonts w:ascii="Calibri" w:hAnsi="Calibri"/>
                <w:sz w:val="18"/>
                <w:szCs w:val="18"/>
              </w:rPr>
            </w:pPr>
            <w:del w:id="1562" w:author="Balneg, Ronald@Energy" w:date="2018-11-06T09:43:00Z">
              <w:r w:rsidRPr="000D1CB5" w:rsidDel="00A8014F">
                <w:rPr>
                  <w:rFonts w:ascii="Calibri" w:hAnsi="Calibri"/>
                  <w:sz w:val="18"/>
                  <w:szCs w:val="18"/>
                </w:rPr>
                <w:delText>1.040</w:delText>
              </w:r>
            </w:del>
          </w:p>
        </w:tc>
        <w:tc>
          <w:tcPr>
            <w:tcW w:w="0" w:type="auto"/>
            <w:vAlign w:val="center"/>
          </w:tcPr>
          <w:p w14:paraId="4A3A5BEC" w14:textId="602A055F" w:rsidR="0009311F" w:rsidRPr="000D1CB5" w:rsidDel="00A8014F" w:rsidRDefault="0009311F" w:rsidP="009B5C14">
            <w:pPr>
              <w:jc w:val="center"/>
              <w:rPr>
                <w:del w:id="1563" w:author="Balneg, Ronald@Energy" w:date="2018-11-06T09:43:00Z"/>
                <w:rFonts w:ascii="Calibri" w:hAnsi="Calibri"/>
                <w:sz w:val="18"/>
                <w:szCs w:val="18"/>
              </w:rPr>
            </w:pPr>
            <w:del w:id="1564" w:author="Balneg, Ronald@Energy" w:date="2018-11-06T09:43:00Z">
              <w:r w:rsidRPr="000D1CB5" w:rsidDel="00A8014F">
                <w:rPr>
                  <w:rFonts w:ascii="Calibri" w:hAnsi="Calibri"/>
                  <w:sz w:val="18"/>
                  <w:szCs w:val="18"/>
                </w:rPr>
                <w:delText>1.048</w:delText>
              </w:r>
            </w:del>
          </w:p>
        </w:tc>
        <w:tc>
          <w:tcPr>
            <w:tcW w:w="0" w:type="auto"/>
            <w:vAlign w:val="center"/>
          </w:tcPr>
          <w:p w14:paraId="4A3A5BED" w14:textId="471CFD61" w:rsidR="0009311F" w:rsidRPr="000D1CB5" w:rsidDel="00A8014F" w:rsidRDefault="0009311F" w:rsidP="009B5C14">
            <w:pPr>
              <w:jc w:val="center"/>
              <w:rPr>
                <w:del w:id="1565" w:author="Balneg, Ronald@Energy" w:date="2018-11-06T09:43:00Z"/>
                <w:rFonts w:ascii="Calibri" w:hAnsi="Calibri"/>
                <w:sz w:val="18"/>
                <w:szCs w:val="18"/>
              </w:rPr>
            </w:pPr>
            <w:del w:id="1566" w:author="Balneg, Ronald@Energy" w:date="2018-11-06T09:43:00Z">
              <w:r w:rsidRPr="000D1CB5" w:rsidDel="00A8014F">
                <w:rPr>
                  <w:rFonts w:ascii="Calibri" w:hAnsi="Calibri"/>
                  <w:sz w:val="18"/>
                  <w:szCs w:val="18"/>
                </w:rPr>
                <w:delText>1.057</w:delText>
              </w:r>
            </w:del>
          </w:p>
        </w:tc>
        <w:tc>
          <w:tcPr>
            <w:tcW w:w="0" w:type="auto"/>
            <w:vAlign w:val="center"/>
          </w:tcPr>
          <w:p w14:paraId="4A3A5BEE" w14:textId="3E315359" w:rsidR="0009311F" w:rsidRPr="000D1CB5" w:rsidDel="00A8014F" w:rsidRDefault="0009311F" w:rsidP="009B5C14">
            <w:pPr>
              <w:jc w:val="center"/>
              <w:rPr>
                <w:del w:id="1567" w:author="Balneg, Ronald@Energy" w:date="2018-11-06T09:43:00Z"/>
                <w:rFonts w:ascii="Calibri" w:hAnsi="Calibri"/>
                <w:sz w:val="18"/>
                <w:szCs w:val="18"/>
              </w:rPr>
            </w:pPr>
            <w:del w:id="1568" w:author="Balneg, Ronald@Energy" w:date="2018-11-06T09:43:00Z">
              <w:r w:rsidRPr="000D1CB5" w:rsidDel="00A8014F">
                <w:rPr>
                  <w:rFonts w:ascii="Calibri" w:hAnsi="Calibri"/>
                  <w:sz w:val="18"/>
                  <w:szCs w:val="18"/>
                </w:rPr>
                <w:delText>1.065</w:delText>
              </w:r>
            </w:del>
          </w:p>
        </w:tc>
      </w:tr>
      <w:tr w:rsidR="0009311F" w:rsidRPr="000D1CB5" w:rsidDel="00A8014F" w14:paraId="4A3A5BFB" w14:textId="28016A2A" w:rsidTr="009B5C14">
        <w:trPr>
          <w:cantSplit/>
          <w:trHeight w:hRule="exact" w:val="187"/>
          <w:jc w:val="center"/>
          <w:del w:id="1569" w:author="Balneg, Ronald@Energy" w:date="2018-11-06T09:43:00Z"/>
        </w:trPr>
        <w:tc>
          <w:tcPr>
            <w:tcW w:w="0" w:type="auto"/>
            <w:vMerge/>
            <w:vAlign w:val="center"/>
          </w:tcPr>
          <w:p w14:paraId="4A3A5BF0" w14:textId="7F4E2BF8" w:rsidR="0009311F" w:rsidRPr="000D1CB5" w:rsidDel="00A8014F" w:rsidRDefault="0009311F" w:rsidP="009B5C14">
            <w:pPr>
              <w:jc w:val="center"/>
              <w:rPr>
                <w:del w:id="1570" w:author="Balneg, Ronald@Energy" w:date="2018-11-06T09:43:00Z"/>
                <w:rFonts w:ascii="Calibri" w:hAnsi="Calibri"/>
                <w:sz w:val="18"/>
                <w:szCs w:val="18"/>
              </w:rPr>
            </w:pPr>
          </w:p>
        </w:tc>
        <w:tc>
          <w:tcPr>
            <w:tcW w:w="0" w:type="auto"/>
            <w:vAlign w:val="center"/>
          </w:tcPr>
          <w:p w14:paraId="4A3A5BF1" w14:textId="74F9BBA8" w:rsidR="0009311F" w:rsidRPr="000D1CB5" w:rsidDel="00A8014F" w:rsidRDefault="0009311F" w:rsidP="009B5C14">
            <w:pPr>
              <w:jc w:val="center"/>
              <w:rPr>
                <w:del w:id="1571" w:author="Balneg, Ronald@Energy" w:date="2018-11-06T09:43:00Z"/>
                <w:rFonts w:ascii="Calibri" w:hAnsi="Calibri"/>
                <w:b/>
                <w:sz w:val="18"/>
                <w:szCs w:val="18"/>
              </w:rPr>
            </w:pPr>
            <w:del w:id="1572" w:author="Balneg, Ronald@Energy" w:date="2018-11-06T09:43:00Z">
              <w:r w:rsidRPr="000D1CB5" w:rsidDel="00A8014F">
                <w:rPr>
                  <w:rFonts w:ascii="Calibri" w:hAnsi="Calibri"/>
                  <w:b/>
                  <w:sz w:val="18"/>
                  <w:szCs w:val="18"/>
                </w:rPr>
                <w:delText>45</w:delText>
              </w:r>
            </w:del>
          </w:p>
        </w:tc>
        <w:tc>
          <w:tcPr>
            <w:tcW w:w="0" w:type="auto"/>
            <w:vAlign w:val="center"/>
          </w:tcPr>
          <w:p w14:paraId="4A3A5BF2" w14:textId="2BA111E5" w:rsidR="0009311F" w:rsidRPr="000D1CB5" w:rsidDel="00A8014F" w:rsidRDefault="0009311F" w:rsidP="009B5C14">
            <w:pPr>
              <w:jc w:val="center"/>
              <w:rPr>
                <w:del w:id="1573" w:author="Balneg, Ronald@Energy" w:date="2018-11-06T09:43:00Z"/>
                <w:rFonts w:ascii="Calibri" w:hAnsi="Calibri"/>
                <w:sz w:val="18"/>
                <w:szCs w:val="18"/>
              </w:rPr>
            </w:pPr>
            <w:del w:id="1574" w:author="Balneg, Ronald@Energy" w:date="2018-11-06T09:43:00Z">
              <w:r w:rsidRPr="000D1CB5" w:rsidDel="00A8014F">
                <w:rPr>
                  <w:rFonts w:ascii="Calibri" w:hAnsi="Calibri"/>
                  <w:sz w:val="18"/>
                  <w:szCs w:val="18"/>
                </w:rPr>
                <w:delText>0.992</w:delText>
              </w:r>
            </w:del>
          </w:p>
        </w:tc>
        <w:tc>
          <w:tcPr>
            <w:tcW w:w="0" w:type="auto"/>
            <w:vAlign w:val="center"/>
          </w:tcPr>
          <w:p w14:paraId="4A3A5BF3" w14:textId="5D384D64" w:rsidR="0009311F" w:rsidRPr="000D1CB5" w:rsidDel="00A8014F" w:rsidRDefault="0009311F" w:rsidP="009B5C14">
            <w:pPr>
              <w:jc w:val="center"/>
              <w:rPr>
                <w:del w:id="1575" w:author="Balneg, Ronald@Energy" w:date="2018-11-06T09:43:00Z"/>
                <w:rFonts w:ascii="Calibri" w:hAnsi="Calibri"/>
                <w:sz w:val="18"/>
                <w:szCs w:val="18"/>
              </w:rPr>
            </w:pPr>
            <w:del w:id="1576" w:author="Balneg, Ronald@Energy" w:date="2018-11-06T09:43:00Z">
              <w:r w:rsidRPr="000D1CB5" w:rsidDel="00A8014F">
                <w:rPr>
                  <w:rFonts w:ascii="Calibri" w:hAnsi="Calibri"/>
                  <w:sz w:val="18"/>
                  <w:szCs w:val="18"/>
                </w:rPr>
                <w:delText>1.000</w:delText>
              </w:r>
            </w:del>
          </w:p>
        </w:tc>
        <w:tc>
          <w:tcPr>
            <w:tcW w:w="0" w:type="auto"/>
            <w:vAlign w:val="center"/>
          </w:tcPr>
          <w:p w14:paraId="4A3A5BF4" w14:textId="53FDCEF1" w:rsidR="0009311F" w:rsidRPr="000D1CB5" w:rsidDel="00A8014F" w:rsidRDefault="0009311F" w:rsidP="009B5C14">
            <w:pPr>
              <w:jc w:val="center"/>
              <w:rPr>
                <w:del w:id="1577" w:author="Balneg, Ronald@Energy" w:date="2018-11-06T09:43:00Z"/>
                <w:rFonts w:ascii="Calibri" w:hAnsi="Calibri"/>
                <w:sz w:val="18"/>
                <w:szCs w:val="18"/>
              </w:rPr>
            </w:pPr>
            <w:del w:id="1578" w:author="Balneg, Ronald@Energy" w:date="2018-11-06T09:43:00Z">
              <w:r w:rsidRPr="000D1CB5" w:rsidDel="00A8014F">
                <w:rPr>
                  <w:rFonts w:ascii="Calibri" w:hAnsi="Calibri"/>
                  <w:sz w:val="18"/>
                  <w:szCs w:val="18"/>
                </w:rPr>
                <w:delText>1.009</w:delText>
              </w:r>
            </w:del>
          </w:p>
        </w:tc>
        <w:tc>
          <w:tcPr>
            <w:tcW w:w="0" w:type="auto"/>
            <w:vAlign w:val="center"/>
          </w:tcPr>
          <w:p w14:paraId="4A3A5BF5" w14:textId="4AF8D6AE" w:rsidR="0009311F" w:rsidRPr="000D1CB5" w:rsidDel="00A8014F" w:rsidRDefault="0009311F" w:rsidP="009B5C14">
            <w:pPr>
              <w:jc w:val="center"/>
              <w:rPr>
                <w:del w:id="1579" w:author="Balneg, Ronald@Energy" w:date="2018-11-06T09:43:00Z"/>
                <w:rFonts w:ascii="Calibri" w:hAnsi="Calibri"/>
                <w:sz w:val="18"/>
                <w:szCs w:val="18"/>
              </w:rPr>
            </w:pPr>
            <w:del w:id="1580" w:author="Balneg, Ronald@Energy" w:date="2018-11-06T09:43:00Z">
              <w:r w:rsidRPr="000D1CB5" w:rsidDel="00A8014F">
                <w:rPr>
                  <w:rFonts w:ascii="Calibri" w:hAnsi="Calibri"/>
                  <w:sz w:val="18"/>
                  <w:szCs w:val="18"/>
                </w:rPr>
                <w:delText>1.017</w:delText>
              </w:r>
            </w:del>
          </w:p>
        </w:tc>
        <w:tc>
          <w:tcPr>
            <w:tcW w:w="0" w:type="auto"/>
            <w:vAlign w:val="center"/>
          </w:tcPr>
          <w:p w14:paraId="4A3A5BF6" w14:textId="4750B6F7" w:rsidR="0009311F" w:rsidRPr="000D1CB5" w:rsidDel="00A8014F" w:rsidRDefault="0009311F" w:rsidP="009B5C14">
            <w:pPr>
              <w:jc w:val="center"/>
              <w:rPr>
                <w:del w:id="1581" w:author="Balneg, Ronald@Energy" w:date="2018-11-06T09:43:00Z"/>
                <w:rFonts w:ascii="Calibri" w:hAnsi="Calibri"/>
                <w:sz w:val="18"/>
                <w:szCs w:val="18"/>
              </w:rPr>
            </w:pPr>
            <w:del w:id="1582" w:author="Balneg, Ronald@Energy" w:date="2018-11-06T09:43:00Z">
              <w:r w:rsidRPr="000D1CB5" w:rsidDel="00A8014F">
                <w:rPr>
                  <w:rFonts w:ascii="Calibri" w:hAnsi="Calibri"/>
                  <w:sz w:val="18"/>
                  <w:szCs w:val="18"/>
                </w:rPr>
                <w:delText>1.026</w:delText>
              </w:r>
            </w:del>
          </w:p>
        </w:tc>
        <w:tc>
          <w:tcPr>
            <w:tcW w:w="0" w:type="auto"/>
            <w:vAlign w:val="center"/>
          </w:tcPr>
          <w:p w14:paraId="4A3A5BF7" w14:textId="7E87EED4" w:rsidR="0009311F" w:rsidRPr="000D1CB5" w:rsidDel="00A8014F" w:rsidRDefault="0009311F" w:rsidP="009B5C14">
            <w:pPr>
              <w:jc w:val="center"/>
              <w:rPr>
                <w:del w:id="1583" w:author="Balneg, Ronald@Energy" w:date="2018-11-06T09:43:00Z"/>
                <w:rFonts w:ascii="Calibri" w:hAnsi="Calibri"/>
                <w:sz w:val="18"/>
                <w:szCs w:val="18"/>
              </w:rPr>
            </w:pPr>
            <w:del w:id="1584" w:author="Balneg, Ronald@Energy" w:date="2018-11-06T09:43:00Z">
              <w:r w:rsidRPr="000D1CB5" w:rsidDel="00A8014F">
                <w:rPr>
                  <w:rFonts w:ascii="Calibri" w:hAnsi="Calibri"/>
                  <w:sz w:val="18"/>
                  <w:szCs w:val="18"/>
                </w:rPr>
                <w:delText>1.035</w:delText>
              </w:r>
            </w:del>
          </w:p>
        </w:tc>
        <w:tc>
          <w:tcPr>
            <w:tcW w:w="0" w:type="auto"/>
            <w:vAlign w:val="center"/>
          </w:tcPr>
          <w:p w14:paraId="4A3A5BF8" w14:textId="3FE237B2" w:rsidR="0009311F" w:rsidRPr="000D1CB5" w:rsidDel="00A8014F" w:rsidRDefault="0009311F" w:rsidP="009B5C14">
            <w:pPr>
              <w:jc w:val="center"/>
              <w:rPr>
                <w:del w:id="1585" w:author="Balneg, Ronald@Energy" w:date="2018-11-06T09:43:00Z"/>
                <w:rFonts w:ascii="Calibri" w:hAnsi="Calibri"/>
                <w:sz w:val="18"/>
                <w:szCs w:val="18"/>
              </w:rPr>
            </w:pPr>
            <w:del w:id="1586" w:author="Balneg, Ronald@Energy" w:date="2018-11-06T09:43:00Z">
              <w:r w:rsidRPr="000D1CB5" w:rsidDel="00A8014F">
                <w:rPr>
                  <w:rFonts w:ascii="Calibri" w:hAnsi="Calibri"/>
                  <w:sz w:val="18"/>
                  <w:szCs w:val="18"/>
                </w:rPr>
                <w:delText>1.043</w:delText>
              </w:r>
            </w:del>
          </w:p>
        </w:tc>
        <w:tc>
          <w:tcPr>
            <w:tcW w:w="0" w:type="auto"/>
            <w:vAlign w:val="center"/>
          </w:tcPr>
          <w:p w14:paraId="4A3A5BF9" w14:textId="647F8B18" w:rsidR="0009311F" w:rsidRPr="000D1CB5" w:rsidDel="00A8014F" w:rsidRDefault="0009311F" w:rsidP="009B5C14">
            <w:pPr>
              <w:jc w:val="center"/>
              <w:rPr>
                <w:del w:id="1587" w:author="Balneg, Ronald@Energy" w:date="2018-11-06T09:43:00Z"/>
                <w:rFonts w:ascii="Calibri" w:hAnsi="Calibri"/>
                <w:sz w:val="18"/>
                <w:szCs w:val="18"/>
              </w:rPr>
            </w:pPr>
            <w:del w:id="1588" w:author="Balneg, Ronald@Energy" w:date="2018-11-06T09:43:00Z">
              <w:r w:rsidRPr="000D1CB5" w:rsidDel="00A8014F">
                <w:rPr>
                  <w:rFonts w:ascii="Calibri" w:hAnsi="Calibri"/>
                  <w:sz w:val="18"/>
                  <w:szCs w:val="18"/>
                </w:rPr>
                <w:delText>1.051</w:delText>
              </w:r>
            </w:del>
          </w:p>
        </w:tc>
        <w:tc>
          <w:tcPr>
            <w:tcW w:w="0" w:type="auto"/>
            <w:vAlign w:val="center"/>
          </w:tcPr>
          <w:p w14:paraId="4A3A5BFA" w14:textId="0C07F2FC" w:rsidR="0009311F" w:rsidRPr="000D1CB5" w:rsidDel="00A8014F" w:rsidRDefault="0009311F" w:rsidP="009B5C14">
            <w:pPr>
              <w:jc w:val="center"/>
              <w:rPr>
                <w:del w:id="1589" w:author="Balneg, Ronald@Energy" w:date="2018-11-06T09:43:00Z"/>
                <w:rFonts w:ascii="Calibri" w:hAnsi="Calibri"/>
                <w:sz w:val="18"/>
                <w:szCs w:val="18"/>
              </w:rPr>
            </w:pPr>
            <w:del w:id="1590" w:author="Balneg, Ronald@Energy" w:date="2018-11-06T09:43:00Z">
              <w:r w:rsidRPr="000D1CB5" w:rsidDel="00A8014F">
                <w:rPr>
                  <w:rFonts w:ascii="Calibri" w:hAnsi="Calibri"/>
                  <w:sz w:val="18"/>
                  <w:szCs w:val="18"/>
                </w:rPr>
                <w:delText>1.060</w:delText>
              </w:r>
            </w:del>
          </w:p>
        </w:tc>
      </w:tr>
      <w:tr w:rsidR="0009311F" w:rsidRPr="000D1CB5" w:rsidDel="00A8014F" w14:paraId="4A3A5C07" w14:textId="3A65F166" w:rsidTr="009B5C14">
        <w:trPr>
          <w:cantSplit/>
          <w:trHeight w:hRule="exact" w:val="187"/>
          <w:jc w:val="center"/>
          <w:del w:id="1591" w:author="Balneg, Ronald@Energy" w:date="2018-11-06T09:43:00Z"/>
        </w:trPr>
        <w:tc>
          <w:tcPr>
            <w:tcW w:w="0" w:type="auto"/>
            <w:vMerge/>
            <w:vAlign w:val="center"/>
          </w:tcPr>
          <w:p w14:paraId="4A3A5BFC" w14:textId="5952A513" w:rsidR="0009311F" w:rsidRPr="000D1CB5" w:rsidDel="00A8014F" w:rsidRDefault="0009311F" w:rsidP="009B5C14">
            <w:pPr>
              <w:jc w:val="center"/>
              <w:rPr>
                <w:del w:id="1592" w:author="Balneg, Ronald@Energy" w:date="2018-11-06T09:43:00Z"/>
                <w:rFonts w:ascii="Calibri" w:hAnsi="Calibri"/>
                <w:sz w:val="18"/>
                <w:szCs w:val="18"/>
              </w:rPr>
            </w:pPr>
          </w:p>
        </w:tc>
        <w:tc>
          <w:tcPr>
            <w:tcW w:w="0" w:type="auto"/>
            <w:vAlign w:val="center"/>
          </w:tcPr>
          <w:p w14:paraId="4A3A5BFD" w14:textId="52939F3F" w:rsidR="0009311F" w:rsidRPr="000D1CB5" w:rsidDel="00A8014F" w:rsidRDefault="0009311F" w:rsidP="009B5C14">
            <w:pPr>
              <w:jc w:val="center"/>
              <w:rPr>
                <w:del w:id="1593" w:author="Balneg, Ronald@Energy" w:date="2018-11-06T09:43:00Z"/>
                <w:rFonts w:ascii="Calibri" w:hAnsi="Calibri"/>
                <w:b/>
                <w:sz w:val="18"/>
                <w:szCs w:val="18"/>
              </w:rPr>
            </w:pPr>
            <w:del w:id="1594" w:author="Balneg, Ronald@Energy" w:date="2018-11-06T09:43:00Z">
              <w:r w:rsidRPr="000D1CB5" w:rsidDel="00A8014F">
                <w:rPr>
                  <w:rFonts w:ascii="Calibri" w:hAnsi="Calibri"/>
                  <w:b/>
                  <w:sz w:val="18"/>
                  <w:szCs w:val="18"/>
                </w:rPr>
                <w:delText>50</w:delText>
              </w:r>
            </w:del>
          </w:p>
        </w:tc>
        <w:tc>
          <w:tcPr>
            <w:tcW w:w="0" w:type="auto"/>
            <w:vAlign w:val="center"/>
          </w:tcPr>
          <w:p w14:paraId="4A3A5BFE" w14:textId="04510975" w:rsidR="0009311F" w:rsidRPr="000D1CB5" w:rsidDel="00A8014F" w:rsidRDefault="0009311F" w:rsidP="009B5C14">
            <w:pPr>
              <w:jc w:val="center"/>
              <w:rPr>
                <w:del w:id="1595" w:author="Balneg, Ronald@Energy" w:date="2018-11-06T09:43:00Z"/>
                <w:rFonts w:ascii="Calibri" w:hAnsi="Calibri"/>
                <w:sz w:val="18"/>
                <w:szCs w:val="18"/>
              </w:rPr>
            </w:pPr>
            <w:del w:id="1596" w:author="Balneg, Ronald@Energy" w:date="2018-11-06T09:43:00Z">
              <w:r w:rsidRPr="000D1CB5" w:rsidDel="00A8014F">
                <w:rPr>
                  <w:rFonts w:ascii="Calibri" w:hAnsi="Calibri"/>
                  <w:sz w:val="18"/>
                  <w:szCs w:val="18"/>
                </w:rPr>
                <w:delText>0.987</w:delText>
              </w:r>
            </w:del>
          </w:p>
        </w:tc>
        <w:tc>
          <w:tcPr>
            <w:tcW w:w="0" w:type="auto"/>
            <w:vAlign w:val="center"/>
          </w:tcPr>
          <w:p w14:paraId="4A3A5BFF" w14:textId="33E4919D" w:rsidR="0009311F" w:rsidRPr="000D1CB5" w:rsidDel="00A8014F" w:rsidRDefault="0009311F" w:rsidP="009B5C14">
            <w:pPr>
              <w:jc w:val="center"/>
              <w:rPr>
                <w:del w:id="1597" w:author="Balneg, Ronald@Energy" w:date="2018-11-06T09:43:00Z"/>
                <w:rFonts w:ascii="Calibri" w:hAnsi="Calibri"/>
                <w:sz w:val="18"/>
                <w:szCs w:val="18"/>
              </w:rPr>
            </w:pPr>
            <w:del w:id="1598" w:author="Balneg, Ronald@Energy" w:date="2018-11-06T09:43:00Z">
              <w:r w:rsidRPr="000D1CB5" w:rsidDel="00A8014F">
                <w:rPr>
                  <w:rFonts w:ascii="Calibri" w:hAnsi="Calibri"/>
                  <w:sz w:val="18"/>
                  <w:szCs w:val="18"/>
                </w:rPr>
                <w:delText>0.995</w:delText>
              </w:r>
            </w:del>
          </w:p>
        </w:tc>
        <w:tc>
          <w:tcPr>
            <w:tcW w:w="0" w:type="auto"/>
            <w:vAlign w:val="center"/>
          </w:tcPr>
          <w:p w14:paraId="4A3A5C00" w14:textId="62B31225" w:rsidR="0009311F" w:rsidRPr="000D1CB5" w:rsidDel="00A8014F" w:rsidRDefault="0009311F" w:rsidP="009B5C14">
            <w:pPr>
              <w:jc w:val="center"/>
              <w:rPr>
                <w:del w:id="1599" w:author="Balneg, Ronald@Energy" w:date="2018-11-06T09:43:00Z"/>
                <w:rFonts w:ascii="Calibri" w:hAnsi="Calibri"/>
                <w:sz w:val="18"/>
                <w:szCs w:val="18"/>
              </w:rPr>
            </w:pPr>
            <w:del w:id="1600" w:author="Balneg, Ronald@Energy" w:date="2018-11-06T09:43:00Z">
              <w:r w:rsidRPr="000D1CB5" w:rsidDel="00A8014F">
                <w:rPr>
                  <w:rFonts w:ascii="Calibri" w:hAnsi="Calibri"/>
                  <w:sz w:val="18"/>
                  <w:szCs w:val="18"/>
                </w:rPr>
                <w:delText>1.004</w:delText>
              </w:r>
            </w:del>
          </w:p>
        </w:tc>
        <w:tc>
          <w:tcPr>
            <w:tcW w:w="0" w:type="auto"/>
            <w:vAlign w:val="center"/>
          </w:tcPr>
          <w:p w14:paraId="4A3A5C01" w14:textId="0ACBF4AE" w:rsidR="0009311F" w:rsidRPr="000D1CB5" w:rsidDel="00A8014F" w:rsidRDefault="0009311F" w:rsidP="009B5C14">
            <w:pPr>
              <w:jc w:val="center"/>
              <w:rPr>
                <w:del w:id="1601" w:author="Balneg, Ronald@Energy" w:date="2018-11-06T09:43:00Z"/>
                <w:rFonts w:ascii="Calibri" w:hAnsi="Calibri"/>
                <w:sz w:val="18"/>
                <w:szCs w:val="18"/>
              </w:rPr>
            </w:pPr>
            <w:del w:id="1602" w:author="Balneg, Ronald@Energy" w:date="2018-11-06T09:43:00Z">
              <w:r w:rsidRPr="000D1CB5" w:rsidDel="00A8014F">
                <w:rPr>
                  <w:rFonts w:ascii="Calibri" w:hAnsi="Calibri"/>
                  <w:sz w:val="18"/>
                  <w:szCs w:val="18"/>
                </w:rPr>
                <w:delText>1.012</w:delText>
              </w:r>
            </w:del>
          </w:p>
        </w:tc>
        <w:tc>
          <w:tcPr>
            <w:tcW w:w="0" w:type="auto"/>
            <w:vAlign w:val="center"/>
          </w:tcPr>
          <w:p w14:paraId="4A3A5C02" w14:textId="4D766584" w:rsidR="0009311F" w:rsidRPr="000D1CB5" w:rsidDel="00A8014F" w:rsidRDefault="0009311F" w:rsidP="009B5C14">
            <w:pPr>
              <w:jc w:val="center"/>
              <w:rPr>
                <w:del w:id="1603" w:author="Balneg, Ronald@Energy" w:date="2018-11-06T09:43:00Z"/>
                <w:rFonts w:ascii="Calibri" w:hAnsi="Calibri"/>
                <w:sz w:val="18"/>
                <w:szCs w:val="18"/>
              </w:rPr>
            </w:pPr>
            <w:del w:id="1604" w:author="Balneg, Ronald@Energy" w:date="2018-11-06T09:43:00Z">
              <w:r w:rsidRPr="000D1CB5" w:rsidDel="00A8014F">
                <w:rPr>
                  <w:rFonts w:ascii="Calibri" w:hAnsi="Calibri"/>
                  <w:sz w:val="18"/>
                  <w:szCs w:val="18"/>
                </w:rPr>
                <w:delText>1.021</w:delText>
              </w:r>
            </w:del>
          </w:p>
        </w:tc>
        <w:tc>
          <w:tcPr>
            <w:tcW w:w="0" w:type="auto"/>
            <w:vAlign w:val="center"/>
          </w:tcPr>
          <w:p w14:paraId="4A3A5C03" w14:textId="52215C88" w:rsidR="0009311F" w:rsidRPr="000D1CB5" w:rsidDel="00A8014F" w:rsidRDefault="0009311F" w:rsidP="009B5C14">
            <w:pPr>
              <w:jc w:val="center"/>
              <w:rPr>
                <w:del w:id="1605" w:author="Balneg, Ronald@Energy" w:date="2018-11-06T09:43:00Z"/>
                <w:rFonts w:ascii="Calibri" w:hAnsi="Calibri"/>
                <w:sz w:val="18"/>
                <w:szCs w:val="18"/>
              </w:rPr>
            </w:pPr>
            <w:del w:id="1606" w:author="Balneg, Ronald@Energy" w:date="2018-11-06T09:43:00Z">
              <w:r w:rsidRPr="000D1CB5" w:rsidDel="00A8014F">
                <w:rPr>
                  <w:rFonts w:ascii="Calibri" w:hAnsi="Calibri"/>
                  <w:sz w:val="18"/>
                  <w:szCs w:val="18"/>
                </w:rPr>
                <w:delText>1.029</w:delText>
              </w:r>
            </w:del>
          </w:p>
        </w:tc>
        <w:tc>
          <w:tcPr>
            <w:tcW w:w="0" w:type="auto"/>
            <w:vAlign w:val="center"/>
          </w:tcPr>
          <w:p w14:paraId="4A3A5C04" w14:textId="64E7B69B" w:rsidR="0009311F" w:rsidRPr="000D1CB5" w:rsidDel="00A8014F" w:rsidRDefault="0009311F" w:rsidP="009B5C14">
            <w:pPr>
              <w:jc w:val="center"/>
              <w:rPr>
                <w:del w:id="1607" w:author="Balneg, Ronald@Energy" w:date="2018-11-06T09:43:00Z"/>
                <w:rFonts w:ascii="Calibri" w:hAnsi="Calibri"/>
                <w:sz w:val="18"/>
                <w:szCs w:val="18"/>
              </w:rPr>
            </w:pPr>
            <w:del w:id="1608" w:author="Balneg, Ronald@Energy" w:date="2018-11-06T09:43:00Z">
              <w:r w:rsidRPr="000D1CB5" w:rsidDel="00A8014F">
                <w:rPr>
                  <w:rFonts w:ascii="Calibri" w:hAnsi="Calibri"/>
                  <w:sz w:val="18"/>
                  <w:szCs w:val="18"/>
                </w:rPr>
                <w:delText>1.038</w:delText>
              </w:r>
            </w:del>
          </w:p>
        </w:tc>
        <w:tc>
          <w:tcPr>
            <w:tcW w:w="0" w:type="auto"/>
            <w:vAlign w:val="center"/>
          </w:tcPr>
          <w:p w14:paraId="4A3A5C05" w14:textId="2855330C" w:rsidR="0009311F" w:rsidRPr="000D1CB5" w:rsidDel="00A8014F" w:rsidRDefault="0009311F" w:rsidP="009B5C14">
            <w:pPr>
              <w:jc w:val="center"/>
              <w:rPr>
                <w:del w:id="1609" w:author="Balneg, Ronald@Energy" w:date="2018-11-06T09:43:00Z"/>
                <w:rFonts w:ascii="Calibri" w:hAnsi="Calibri"/>
                <w:sz w:val="18"/>
                <w:szCs w:val="18"/>
              </w:rPr>
            </w:pPr>
            <w:del w:id="1610" w:author="Balneg, Ronald@Energy" w:date="2018-11-06T09:43:00Z">
              <w:r w:rsidRPr="000D1CB5" w:rsidDel="00A8014F">
                <w:rPr>
                  <w:rFonts w:ascii="Calibri" w:hAnsi="Calibri"/>
                  <w:sz w:val="18"/>
                  <w:szCs w:val="18"/>
                </w:rPr>
                <w:delText>1.046</w:delText>
              </w:r>
            </w:del>
          </w:p>
        </w:tc>
        <w:tc>
          <w:tcPr>
            <w:tcW w:w="0" w:type="auto"/>
            <w:vAlign w:val="center"/>
          </w:tcPr>
          <w:p w14:paraId="4A3A5C06" w14:textId="67942BEC" w:rsidR="0009311F" w:rsidRPr="000D1CB5" w:rsidDel="00A8014F" w:rsidRDefault="0009311F" w:rsidP="009B5C14">
            <w:pPr>
              <w:jc w:val="center"/>
              <w:rPr>
                <w:del w:id="1611" w:author="Balneg, Ronald@Energy" w:date="2018-11-06T09:43:00Z"/>
                <w:rFonts w:ascii="Calibri" w:hAnsi="Calibri"/>
                <w:sz w:val="18"/>
                <w:szCs w:val="18"/>
              </w:rPr>
            </w:pPr>
            <w:del w:id="1612" w:author="Balneg, Ronald@Energy" w:date="2018-11-06T09:43:00Z">
              <w:r w:rsidRPr="000D1CB5" w:rsidDel="00A8014F">
                <w:rPr>
                  <w:rFonts w:ascii="Calibri" w:hAnsi="Calibri"/>
                  <w:sz w:val="18"/>
                  <w:szCs w:val="18"/>
                </w:rPr>
                <w:delText>1.055</w:delText>
              </w:r>
            </w:del>
          </w:p>
        </w:tc>
      </w:tr>
      <w:tr w:rsidR="0009311F" w:rsidRPr="000D1CB5" w:rsidDel="00A8014F" w14:paraId="4A3A5C13" w14:textId="34678DF0" w:rsidTr="009B5C14">
        <w:trPr>
          <w:cantSplit/>
          <w:trHeight w:hRule="exact" w:val="187"/>
          <w:jc w:val="center"/>
          <w:del w:id="1613" w:author="Balneg, Ronald@Energy" w:date="2018-11-06T09:43:00Z"/>
        </w:trPr>
        <w:tc>
          <w:tcPr>
            <w:tcW w:w="0" w:type="auto"/>
            <w:vMerge/>
            <w:vAlign w:val="center"/>
          </w:tcPr>
          <w:p w14:paraId="4A3A5C08" w14:textId="73EAA8C6" w:rsidR="0009311F" w:rsidRPr="000D1CB5" w:rsidDel="00A8014F" w:rsidRDefault="0009311F" w:rsidP="009B5C14">
            <w:pPr>
              <w:jc w:val="center"/>
              <w:rPr>
                <w:del w:id="1614" w:author="Balneg, Ronald@Energy" w:date="2018-11-06T09:43:00Z"/>
                <w:rFonts w:ascii="Calibri" w:hAnsi="Calibri"/>
                <w:sz w:val="18"/>
                <w:szCs w:val="18"/>
              </w:rPr>
            </w:pPr>
          </w:p>
        </w:tc>
        <w:tc>
          <w:tcPr>
            <w:tcW w:w="0" w:type="auto"/>
            <w:vAlign w:val="center"/>
          </w:tcPr>
          <w:p w14:paraId="4A3A5C09" w14:textId="0C59A227" w:rsidR="0009311F" w:rsidRPr="000D1CB5" w:rsidDel="00A8014F" w:rsidRDefault="0009311F" w:rsidP="009B5C14">
            <w:pPr>
              <w:jc w:val="center"/>
              <w:rPr>
                <w:del w:id="1615" w:author="Balneg, Ronald@Energy" w:date="2018-11-06T09:43:00Z"/>
                <w:rFonts w:ascii="Calibri" w:hAnsi="Calibri"/>
                <w:b/>
                <w:sz w:val="18"/>
                <w:szCs w:val="18"/>
              </w:rPr>
            </w:pPr>
            <w:del w:id="1616" w:author="Balneg, Ronald@Energy" w:date="2018-11-06T09:43:00Z">
              <w:r w:rsidRPr="000D1CB5" w:rsidDel="00A8014F">
                <w:rPr>
                  <w:rFonts w:ascii="Calibri" w:hAnsi="Calibri"/>
                  <w:b/>
                  <w:sz w:val="18"/>
                  <w:szCs w:val="18"/>
                </w:rPr>
                <w:delText>55</w:delText>
              </w:r>
            </w:del>
          </w:p>
        </w:tc>
        <w:tc>
          <w:tcPr>
            <w:tcW w:w="0" w:type="auto"/>
            <w:vAlign w:val="center"/>
          </w:tcPr>
          <w:p w14:paraId="4A3A5C0A" w14:textId="65AE6D22" w:rsidR="0009311F" w:rsidRPr="000D1CB5" w:rsidDel="00A8014F" w:rsidRDefault="0009311F" w:rsidP="009B5C14">
            <w:pPr>
              <w:jc w:val="center"/>
              <w:rPr>
                <w:del w:id="1617" w:author="Balneg, Ronald@Energy" w:date="2018-11-06T09:43:00Z"/>
                <w:rFonts w:ascii="Calibri" w:hAnsi="Calibri"/>
                <w:sz w:val="18"/>
                <w:szCs w:val="18"/>
              </w:rPr>
            </w:pPr>
            <w:del w:id="1618" w:author="Balneg, Ronald@Energy" w:date="2018-11-06T09:43:00Z">
              <w:r w:rsidRPr="000D1CB5" w:rsidDel="00A8014F">
                <w:rPr>
                  <w:rFonts w:ascii="Calibri" w:hAnsi="Calibri"/>
                  <w:sz w:val="18"/>
                  <w:szCs w:val="18"/>
                </w:rPr>
                <w:delText>0.982</w:delText>
              </w:r>
            </w:del>
          </w:p>
        </w:tc>
        <w:tc>
          <w:tcPr>
            <w:tcW w:w="0" w:type="auto"/>
            <w:vAlign w:val="center"/>
          </w:tcPr>
          <w:p w14:paraId="4A3A5C0B" w14:textId="6F9DAFAE" w:rsidR="0009311F" w:rsidRPr="000D1CB5" w:rsidDel="00A8014F" w:rsidRDefault="0009311F" w:rsidP="009B5C14">
            <w:pPr>
              <w:jc w:val="center"/>
              <w:rPr>
                <w:del w:id="1619" w:author="Balneg, Ronald@Energy" w:date="2018-11-06T09:43:00Z"/>
                <w:rFonts w:ascii="Calibri" w:hAnsi="Calibri"/>
                <w:sz w:val="18"/>
                <w:szCs w:val="18"/>
              </w:rPr>
            </w:pPr>
            <w:del w:id="1620" w:author="Balneg, Ronald@Energy" w:date="2018-11-06T09:43:00Z">
              <w:r w:rsidRPr="000D1CB5" w:rsidDel="00A8014F">
                <w:rPr>
                  <w:rFonts w:ascii="Calibri" w:hAnsi="Calibri"/>
                  <w:sz w:val="18"/>
                  <w:szCs w:val="18"/>
                </w:rPr>
                <w:delText>0.990</w:delText>
              </w:r>
            </w:del>
          </w:p>
        </w:tc>
        <w:tc>
          <w:tcPr>
            <w:tcW w:w="0" w:type="auto"/>
            <w:vAlign w:val="center"/>
          </w:tcPr>
          <w:p w14:paraId="4A3A5C0C" w14:textId="0F69897F" w:rsidR="0009311F" w:rsidRPr="000D1CB5" w:rsidDel="00A8014F" w:rsidRDefault="0009311F" w:rsidP="009B5C14">
            <w:pPr>
              <w:jc w:val="center"/>
              <w:rPr>
                <w:del w:id="1621" w:author="Balneg, Ronald@Energy" w:date="2018-11-06T09:43:00Z"/>
                <w:rFonts w:ascii="Calibri" w:hAnsi="Calibri"/>
                <w:sz w:val="18"/>
                <w:szCs w:val="18"/>
              </w:rPr>
            </w:pPr>
            <w:del w:id="1622" w:author="Balneg, Ronald@Energy" w:date="2018-11-06T09:43:00Z">
              <w:r w:rsidRPr="000D1CB5" w:rsidDel="00A8014F">
                <w:rPr>
                  <w:rFonts w:ascii="Calibri" w:hAnsi="Calibri"/>
                  <w:sz w:val="18"/>
                  <w:szCs w:val="18"/>
                </w:rPr>
                <w:delText>0.999</w:delText>
              </w:r>
            </w:del>
          </w:p>
        </w:tc>
        <w:tc>
          <w:tcPr>
            <w:tcW w:w="0" w:type="auto"/>
            <w:vAlign w:val="center"/>
          </w:tcPr>
          <w:p w14:paraId="4A3A5C0D" w14:textId="5ECC742C" w:rsidR="0009311F" w:rsidRPr="000D1CB5" w:rsidDel="00A8014F" w:rsidRDefault="0009311F" w:rsidP="009B5C14">
            <w:pPr>
              <w:jc w:val="center"/>
              <w:rPr>
                <w:del w:id="1623" w:author="Balneg, Ronald@Energy" w:date="2018-11-06T09:43:00Z"/>
                <w:rFonts w:ascii="Calibri" w:hAnsi="Calibri"/>
                <w:sz w:val="18"/>
                <w:szCs w:val="18"/>
              </w:rPr>
            </w:pPr>
            <w:del w:id="1624" w:author="Balneg, Ronald@Energy" w:date="2018-11-06T09:43:00Z">
              <w:r w:rsidRPr="000D1CB5" w:rsidDel="00A8014F">
                <w:rPr>
                  <w:rFonts w:ascii="Calibri" w:hAnsi="Calibri"/>
                  <w:sz w:val="18"/>
                  <w:szCs w:val="18"/>
                </w:rPr>
                <w:delText>1.008</w:delText>
              </w:r>
            </w:del>
          </w:p>
        </w:tc>
        <w:tc>
          <w:tcPr>
            <w:tcW w:w="0" w:type="auto"/>
            <w:vAlign w:val="center"/>
          </w:tcPr>
          <w:p w14:paraId="4A3A5C0E" w14:textId="6491AE2C" w:rsidR="0009311F" w:rsidRPr="000D1CB5" w:rsidDel="00A8014F" w:rsidRDefault="0009311F" w:rsidP="009B5C14">
            <w:pPr>
              <w:jc w:val="center"/>
              <w:rPr>
                <w:del w:id="1625" w:author="Balneg, Ronald@Energy" w:date="2018-11-06T09:43:00Z"/>
                <w:rFonts w:ascii="Calibri" w:hAnsi="Calibri"/>
                <w:sz w:val="18"/>
                <w:szCs w:val="18"/>
              </w:rPr>
            </w:pPr>
            <w:del w:id="1626" w:author="Balneg, Ronald@Energy" w:date="2018-11-06T09:43:00Z">
              <w:r w:rsidRPr="000D1CB5" w:rsidDel="00A8014F">
                <w:rPr>
                  <w:rFonts w:ascii="Calibri" w:hAnsi="Calibri"/>
                  <w:sz w:val="18"/>
                  <w:szCs w:val="18"/>
                </w:rPr>
                <w:delText>1.016</w:delText>
              </w:r>
            </w:del>
          </w:p>
        </w:tc>
        <w:tc>
          <w:tcPr>
            <w:tcW w:w="0" w:type="auto"/>
            <w:vAlign w:val="center"/>
          </w:tcPr>
          <w:p w14:paraId="4A3A5C0F" w14:textId="43D3C74B" w:rsidR="0009311F" w:rsidRPr="000D1CB5" w:rsidDel="00A8014F" w:rsidRDefault="0009311F" w:rsidP="009B5C14">
            <w:pPr>
              <w:jc w:val="center"/>
              <w:rPr>
                <w:del w:id="1627" w:author="Balneg, Ronald@Energy" w:date="2018-11-06T09:43:00Z"/>
                <w:rFonts w:ascii="Calibri" w:hAnsi="Calibri"/>
                <w:sz w:val="18"/>
                <w:szCs w:val="18"/>
              </w:rPr>
            </w:pPr>
            <w:del w:id="1628" w:author="Balneg, Ronald@Energy" w:date="2018-11-06T09:43:00Z">
              <w:r w:rsidRPr="000D1CB5" w:rsidDel="00A8014F">
                <w:rPr>
                  <w:rFonts w:ascii="Calibri" w:hAnsi="Calibri"/>
                  <w:sz w:val="18"/>
                  <w:szCs w:val="18"/>
                </w:rPr>
                <w:delText>1.024</w:delText>
              </w:r>
            </w:del>
          </w:p>
        </w:tc>
        <w:tc>
          <w:tcPr>
            <w:tcW w:w="0" w:type="auto"/>
            <w:vAlign w:val="center"/>
          </w:tcPr>
          <w:p w14:paraId="4A3A5C10" w14:textId="2E916502" w:rsidR="0009311F" w:rsidRPr="000D1CB5" w:rsidDel="00A8014F" w:rsidRDefault="0009311F" w:rsidP="009B5C14">
            <w:pPr>
              <w:jc w:val="center"/>
              <w:rPr>
                <w:del w:id="1629" w:author="Balneg, Ronald@Energy" w:date="2018-11-06T09:43:00Z"/>
                <w:rFonts w:ascii="Calibri" w:hAnsi="Calibri"/>
                <w:sz w:val="18"/>
                <w:szCs w:val="18"/>
              </w:rPr>
            </w:pPr>
            <w:del w:id="1630" w:author="Balneg, Ronald@Energy" w:date="2018-11-06T09:43:00Z">
              <w:r w:rsidRPr="000D1CB5" w:rsidDel="00A8014F">
                <w:rPr>
                  <w:rFonts w:ascii="Calibri" w:hAnsi="Calibri"/>
                  <w:sz w:val="18"/>
                  <w:szCs w:val="18"/>
                </w:rPr>
                <w:delText>1.033</w:delText>
              </w:r>
            </w:del>
          </w:p>
        </w:tc>
        <w:tc>
          <w:tcPr>
            <w:tcW w:w="0" w:type="auto"/>
            <w:vAlign w:val="center"/>
          </w:tcPr>
          <w:p w14:paraId="4A3A5C11" w14:textId="1ADCD29F" w:rsidR="0009311F" w:rsidRPr="000D1CB5" w:rsidDel="00A8014F" w:rsidRDefault="0009311F" w:rsidP="009B5C14">
            <w:pPr>
              <w:jc w:val="center"/>
              <w:rPr>
                <w:del w:id="1631" w:author="Balneg, Ronald@Energy" w:date="2018-11-06T09:43:00Z"/>
                <w:rFonts w:ascii="Calibri" w:hAnsi="Calibri"/>
                <w:sz w:val="18"/>
                <w:szCs w:val="18"/>
              </w:rPr>
            </w:pPr>
            <w:del w:id="1632" w:author="Balneg, Ronald@Energy" w:date="2018-11-06T09:43:00Z">
              <w:r w:rsidRPr="000D1CB5" w:rsidDel="00A8014F">
                <w:rPr>
                  <w:rFonts w:ascii="Calibri" w:hAnsi="Calibri"/>
                  <w:sz w:val="18"/>
                  <w:szCs w:val="18"/>
                </w:rPr>
                <w:delText>1.041</w:delText>
              </w:r>
            </w:del>
          </w:p>
        </w:tc>
        <w:tc>
          <w:tcPr>
            <w:tcW w:w="0" w:type="auto"/>
            <w:vAlign w:val="center"/>
          </w:tcPr>
          <w:p w14:paraId="4A3A5C12" w14:textId="2488EFE3" w:rsidR="0009311F" w:rsidRPr="000D1CB5" w:rsidDel="00A8014F" w:rsidRDefault="0009311F" w:rsidP="009B5C14">
            <w:pPr>
              <w:jc w:val="center"/>
              <w:rPr>
                <w:del w:id="1633" w:author="Balneg, Ronald@Energy" w:date="2018-11-06T09:43:00Z"/>
                <w:rFonts w:ascii="Calibri" w:hAnsi="Calibri"/>
                <w:sz w:val="18"/>
                <w:szCs w:val="18"/>
              </w:rPr>
            </w:pPr>
            <w:del w:id="1634" w:author="Balneg, Ronald@Energy" w:date="2018-11-06T09:43:00Z">
              <w:r w:rsidRPr="000D1CB5" w:rsidDel="00A8014F">
                <w:rPr>
                  <w:rFonts w:ascii="Calibri" w:hAnsi="Calibri"/>
                  <w:sz w:val="18"/>
                  <w:szCs w:val="18"/>
                </w:rPr>
                <w:delText>1.050</w:delText>
              </w:r>
            </w:del>
          </w:p>
        </w:tc>
      </w:tr>
      <w:tr w:rsidR="0009311F" w:rsidRPr="000D1CB5" w:rsidDel="00A8014F" w14:paraId="4A3A5C1F" w14:textId="4F27AEEE" w:rsidTr="009B5C14">
        <w:trPr>
          <w:cantSplit/>
          <w:trHeight w:hRule="exact" w:val="187"/>
          <w:jc w:val="center"/>
          <w:del w:id="1635" w:author="Balneg, Ronald@Energy" w:date="2018-11-06T09:43:00Z"/>
        </w:trPr>
        <w:tc>
          <w:tcPr>
            <w:tcW w:w="0" w:type="auto"/>
            <w:vMerge/>
            <w:vAlign w:val="center"/>
          </w:tcPr>
          <w:p w14:paraId="4A3A5C14" w14:textId="03BD0C0E" w:rsidR="0009311F" w:rsidRPr="000D1CB5" w:rsidDel="00A8014F" w:rsidRDefault="0009311F" w:rsidP="009B5C14">
            <w:pPr>
              <w:jc w:val="center"/>
              <w:rPr>
                <w:del w:id="1636" w:author="Balneg, Ronald@Energy" w:date="2018-11-06T09:43:00Z"/>
                <w:rFonts w:ascii="Calibri" w:hAnsi="Calibri"/>
                <w:sz w:val="18"/>
                <w:szCs w:val="18"/>
              </w:rPr>
            </w:pPr>
          </w:p>
        </w:tc>
        <w:tc>
          <w:tcPr>
            <w:tcW w:w="0" w:type="auto"/>
            <w:vAlign w:val="center"/>
          </w:tcPr>
          <w:p w14:paraId="4A3A5C15" w14:textId="06841CBA" w:rsidR="0009311F" w:rsidRPr="000D1CB5" w:rsidDel="00A8014F" w:rsidRDefault="0009311F" w:rsidP="009B5C14">
            <w:pPr>
              <w:jc w:val="center"/>
              <w:rPr>
                <w:del w:id="1637" w:author="Balneg, Ronald@Energy" w:date="2018-11-06T09:43:00Z"/>
                <w:rFonts w:ascii="Calibri" w:hAnsi="Calibri"/>
                <w:b/>
                <w:sz w:val="18"/>
                <w:szCs w:val="18"/>
              </w:rPr>
            </w:pPr>
            <w:del w:id="1638" w:author="Balneg, Ronald@Energy" w:date="2018-11-06T09:43:00Z">
              <w:r w:rsidRPr="000D1CB5" w:rsidDel="00A8014F">
                <w:rPr>
                  <w:rFonts w:ascii="Calibri" w:hAnsi="Calibri"/>
                  <w:b/>
                  <w:sz w:val="18"/>
                  <w:szCs w:val="18"/>
                </w:rPr>
                <w:delText>60</w:delText>
              </w:r>
            </w:del>
          </w:p>
        </w:tc>
        <w:tc>
          <w:tcPr>
            <w:tcW w:w="0" w:type="auto"/>
            <w:vAlign w:val="center"/>
          </w:tcPr>
          <w:p w14:paraId="4A3A5C16" w14:textId="154EC26C" w:rsidR="0009311F" w:rsidRPr="000D1CB5" w:rsidDel="00A8014F" w:rsidRDefault="0009311F" w:rsidP="009B5C14">
            <w:pPr>
              <w:jc w:val="center"/>
              <w:rPr>
                <w:del w:id="1639" w:author="Balneg, Ronald@Energy" w:date="2018-11-06T09:43:00Z"/>
                <w:rFonts w:ascii="Calibri" w:hAnsi="Calibri"/>
                <w:sz w:val="18"/>
                <w:szCs w:val="18"/>
              </w:rPr>
            </w:pPr>
            <w:del w:id="1640" w:author="Balneg, Ronald@Energy" w:date="2018-11-06T09:43:00Z">
              <w:r w:rsidRPr="000D1CB5" w:rsidDel="00A8014F">
                <w:rPr>
                  <w:rFonts w:ascii="Calibri" w:hAnsi="Calibri"/>
                  <w:sz w:val="18"/>
                  <w:szCs w:val="18"/>
                </w:rPr>
                <w:delText>0.997</w:delText>
              </w:r>
            </w:del>
          </w:p>
        </w:tc>
        <w:tc>
          <w:tcPr>
            <w:tcW w:w="0" w:type="auto"/>
            <w:vAlign w:val="center"/>
          </w:tcPr>
          <w:p w14:paraId="4A3A5C17" w14:textId="09855B37" w:rsidR="0009311F" w:rsidRPr="000D1CB5" w:rsidDel="00A8014F" w:rsidRDefault="0009311F" w:rsidP="009B5C14">
            <w:pPr>
              <w:jc w:val="center"/>
              <w:rPr>
                <w:del w:id="1641" w:author="Balneg, Ronald@Energy" w:date="2018-11-06T09:43:00Z"/>
                <w:rFonts w:ascii="Calibri" w:hAnsi="Calibri"/>
                <w:sz w:val="18"/>
                <w:szCs w:val="18"/>
              </w:rPr>
            </w:pPr>
            <w:del w:id="1642" w:author="Balneg, Ronald@Energy" w:date="2018-11-06T09:43:00Z">
              <w:r w:rsidRPr="000D1CB5" w:rsidDel="00A8014F">
                <w:rPr>
                  <w:rFonts w:ascii="Calibri" w:hAnsi="Calibri"/>
                  <w:sz w:val="18"/>
                  <w:szCs w:val="18"/>
                </w:rPr>
                <w:delText>0.986</w:delText>
              </w:r>
            </w:del>
          </w:p>
        </w:tc>
        <w:tc>
          <w:tcPr>
            <w:tcW w:w="0" w:type="auto"/>
            <w:vAlign w:val="center"/>
          </w:tcPr>
          <w:p w14:paraId="4A3A5C18" w14:textId="5C090660" w:rsidR="0009311F" w:rsidRPr="000D1CB5" w:rsidDel="00A8014F" w:rsidRDefault="0009311F" w:rsidP="009B5C14">
            <w:pPr>
              <w:jc w:val="center"/>
              <w:rPr>
                <w:del w:id="1643" w:author="Balneg, Ronald@Energy" w:date="2018-11-06T09:43:00Z"/>
                <w:rFonts w:ascii="Calibri" w:hAnsi="Calibri"/>
                <w:sz w:val="18"/>
                <w:szCs w:val="18"/>
              </w:rPr>
            </w:pPr>
            <w:del w:id="1644" w:author="Balneg, Ronald@Energy" w:date="2018-11-06T09:43:00Z">
              <w:r w:rsidRPr="000D1CB5" w:rsidDel="00A8014F">
                <w:rPr>
                  <w:rFonts w:ascii="Calibri" w:hAnsi="Calibri"/>
                  <w:sz w:val="18"/>
                  <w:szCs w:val="18"/>
                </w:rPr>
                <w:delText>0.994</w:delText>
              </w:r>
            </w:del>
          </w:p>
        </w:tc>
        <w:tc>
          <w:tcPr>
            <w:tcW w:w="0" w:type="auto"/>
            <w:vAlign w:val="center"/>
          </w:tcPr>
          <w:p w14:paraId="4A3A5C19" w14:textId="61466FF5" w:rsidR="0009311F" w:rsidRPr="000D1CB5" w:rsidDel="00A8014F" w:rsidRDefault="0009311F" w:rsidP="009B5C14">
            <w:pPr>
              <w:jc w:val="center"/>
              <w:rPr>
                <w:del w:id="1645" w:author="Balneg, Ronald@Energy" w:date="2018-11-06T09:43:00Z"/>
                <w:rFonts w:ascii="Calibri" w:hAnsi="Calibri"/>
                <w:sz w:val="18"/>
                <w:szCs w:val="18"/>
              </w:rPr>
            </w:pPr>
            <w:del w:id="1646" w:author="Balneg, Ronald@Energy" w:date="2018-11-06T09:43:00Z">
              <w:r w:rsidRPr="000D1CB5" w:rsidDel="00A8014F">
                <w:rPr>
                  <w:rFonts w:ascii="Calibri" w:hAnsi="Calibri"/>
                  <w:sz w:val="18"/>
                  <w:szCs w:val="18"/>
                </w:rPr>
                <w:delText>1.003</w:delText>
              </w:r>
            </w:del>
          </w:p>
        </w:tc>
        <w:tc>
          <w:tcPr>
            <w:tcW w:w="0" w:type="auto"/>
            <w:vAlign w:val="center"/>
          </w:tcPr>
          <w:p w14:paraId="4A3A5C1A" w14:textId="6641F719" w:rsidR="0009311F" w:rsidRPr="000D1CB5" w:rsidDel="00A8014F" w:rsidRDefault="0009311F" w:rsidP="009B5C14">
            <w:pPr>
              <w:jc w:val="center"/>
              <w:rPr>
                <w:del w:id="1647" w:author="Balneg, Ronald@Energy" w:date="2018-11-06T09:43:00Z"/>
                <w:rFonts w:ascii="Calibri" w:hAnsi="Calibri"/>
                <w:sz w:val="18"/>
                <w:szCs w:val="18"/>
              </w:rPr>
            </w:pPr>
            <w:del w:id="1648" w:author="Balneg, Ronald@Energy" w:date="2018-11-06T09:43:00Z">
              <w:r w:rsidRPr="000D1CB5" w:rsidDel="00A8014F">
                <w:rPr>
                  <w:rFonts w:ascii="Calibri" w:hAnsi="Calibri"/>
                  <w:sz w:val="18"/>
                  <w:szCs w:val="18"/>
                </w:rPr>
                <w:delText>1.011</w:delText>
              </w:r>
            </w:del>
          </w:p>
        </w:tc>
        <w:tc>
          <w:tcPr>
            <w:tcW w:w="0" w:type="auto"/>
            <w:vAlign w:val="center"/>
          </w:tcPr>
          <w:p w14:paraId="4A3A5C1B" w14:textId="0BB165E8" w:rsidR="0009311F" w:rsidRPr="000D1CB5" w:rsidDel="00A8014F" w:rsidRDefault="0009311F" w:rsidP="009B5C14">
            <w:pPr>
              <w:jc w:val="center"/>
              <w:rPr>
                <w:del w:id="1649" w:author="Balneg, Ronald@Energy" w:date="2018-11-06T09:43:00Z"/>
                <w:rFonts w:ascii="Calibri" w:hAnsi="Calibri"/>
                <w:sz w:val="18"/>
                <w:szCs w:val="18"/>
              </w:rPr>
            </w:pPr>
            <w:del w:id="1650" w:author="Balneg, Ronald@Energy" w:date="2018-11-06T09:43:00Z">
              <w:r w:rsidRPr="000D1CB5" w:rsidDel="00A8014F">
                <w:rPr>
                  <w:rFonts w:ascii="Calibri" w:hAnsi="Calibri"/>
                  <w:sz w:val="18"/>
                  <w:szCs w:val="18"/>
                </w:rPr>
                <w:delText>1.019</w:delText>
              </w:r>
            </w:del>
          </w:p>
        </w:tc>
        <w:tc>
          <w:tcPr>
            <w:tcW w:w="0" w:type="auto"/>
            <w:vAlign w:val="center"/>
          </w:tcPr>
          <w:p w14:paraId="4A3A5C1C" w14:textId="2F9F375F" w:rsidR="0009311F" w:rsidRPr="000D1CB5" w:rsidDel="00A8014F" w:rsidRDefault="0009311F" w:rsidP="009B5C14">
            <w:pPr>
              <w:jc w:val="center"/>
              <w:rPr>
                <w:del w:id="1651" w:author="Balneg, Ronald@Energy" w:date="2018-11-06T09:43:00Z"/>
                <w:rFonts w:ascii="Calibri" w:hAnsi="Calibri"/>
                <w:sz w:val="18"/>
                <w:szCs w:val="18"/>
              </w:rPr>
            </w:pPr>
            <w:del w:id="1652" w:author="Balneg, Ronald@Energy" w:date="2018-11-06T09:43:00Z">
              <w:r w:rsidRPr="000D1CB5" w:rsidDel="00A8014F">
                <w:rPr>
                  <w:rFonts w:ascii="Calibri" w:hAnsi="Calibri"/>
                  <w:sz w:val="18"/>
                  <w:szCs w:val="18"/>
                </w:rPr>
                <w:delText>1.028</w:delText>
              </w:r>
            </w:del>
          </w:p>
        </w:tc>
        <w:tc>
          <w:tcPr>
            <w:tcW w:w="0" w:type="auto"/>
            <w:vAlign w:val="center"/>
          </w:tcPr>
          <w:p w14:paraId="4A3A5C1D" w14:textId="0A1BF2EF" w:rsidR="0009311F" w:rsidRPr="000D1CB5" w:rsidDel="00A8014F" w:rsidRDefault="0009311F" w:rsidP="009B5C14">
            <w:pPr>
              <w:jc w:val="center"/>
              <w:rPr>
                <w:del w:id="1653" w:author="Balneg, Ronald@Energy" w:date="2018-11-06T09:43:00Z"/>
                <w:rFonts w:ascii="Calibri" w:hAnsi="Calibri"/>
                <w:sz w:val="18"/>
                <w:szCs w:val="18"/>
              </w:rPr>
            </w:pPr>
            <w:del w:id="1654" w:author="Balneg, Ronald@Energy" w:date="2018-11-06T09:43:00Z">
              <w:r w:rsidRPr="000D1CB5" w:rsidDel="00A8014F">
                <w:rPr>
                  <w:rFonts w:ascii="Calibri" w:hAnsi="Calibri"/>
                  <w:sz w:val="18"/>
                  <w:szCs w:val="18"/>
                </w:rPr>
                <w:delText>1.036</w:delText>
              </w:r>
            </w:del>
          </w:p>
        </w:tc>
        <w:tc>
          <w:tcPr>
            <w:tcW w:w="0" w:type="auto"/>
            <w:vAlign w:val="center"/>
          </w:tcPr>
          <w:p w14:paraId="4A3A5C1E" w14:textId="6D436FDF" w:rsidR="0009311F" w:rsidRPr="000D1CB5" w:rsidDel="00A8014F" w:rsidRDefault="0009311F" w:rsidP="009B5C14">
            <w:pPr>
              <w:jc w:val="center"/>
              <w:rPr>
                <w:del w:id="1655" w:author="Balneg, Ronald@Energy" w:date="2018-11-06T09:43:00Z"/>
                <w:rFonts w:ascii="Calibri" w:hAnsi="Calibri"/>
                <w:sz w:val="18"/>
                <w:szCs w:val="18"/>
              </w:rPr>
            </w:pPr>
            <w:del w:id="1656" w:author="Balneg, Ronald@Energy" w:date="2018-11-06T09:43:00Z">
              <w:r w:rsidRPr="000D1CB5" w:rsidDel="00A8014F">
                <w:rPr>
                  <w:rFonts w:ascii="Calibri" w:hAnsi="Calibri"/>
                  <w:sz w:val="18"/>
                  <w:szCs w:val="18"/>
                </w:rPr>
                <w:delText>1.045</w:delText>
              </w:r>
            </w:del>
          </w:p>
        </w:tc>
      </w:tr>
      <w:tr w:rsidR="0009311F" w:rsidRPr="000D1CB5" w:rsidDel="00A8014F" w14:paraId="4A3A5C2B" w14:textId="6F1F6DC6" w:rsidTr="009B5C14">
        <w:trPr>
          <w:cantSplit/>
          <w:trHeight w:hRule="exact" w:val="187"/>
          <w:jc w:val="center"/>
          <w:del w:id="1657" w:author="Balneg, Ronald@Energy" w:date="2018-11-06T09:43:00Z"/>
        </w:trPr>
        <w:tc>
          <w:tcPr>
            <w:tcW w:w="0" w:type="auto"/>
            <w:vMerge/>
            <w:vAlign w:val="center"/>
          </w:tcPr>
          <w:p w14:paraId="4A3A5C20" w14:textId="406EB01C" w:rsidR="0009311F" w:rsidRPr="000D1CB5" w:rsidDel="00A8014F" w:rsidRDefault="0009311F" w:rsidP="009B5C14">
            <w:pPr>
              <w:jc w:val="center"/>
              <w:rPr>
                <w:del w:id="1658" w:author="Balneg, Ronald@Energy" w:date="2018-11-06T09:43:00Z"/>
                <w:rFonts w:ascii="Calibri" w:hAnsi="Calibri"/>
                <w:sz w:val="18"/>
                <w:szCs w:val="18"/>
              </w:rPr>
            </w:pPr>
          </w:p>
        </w:tc>
        <w:tc>
          <w:tcPr>
            <w:tcW w:w="0" w:type="auto"/>
            <w:vAlign w:val="center"/>
          </w:tcPr>
          <w:p w14:paraId="4A3A5C21" w14:textId="7166FF3B" w:rsidR="0009311F" w:rsidRPr="000D1CB5" w:rsidDel="00A8014F" w:rsidRDefault="0009311F" w:rsidP="009B5C14">
            <w:pPr>
              <w:jc w:val="center"/>
              <w:rPr>
                <w:del w:id="1659" w:author="Balneg, Ronald@Energy" w:date="2018-11-06T09:43:00Z"/>
                <w:rFonts w:ascii="Calibri" w:hAnsi="Calibri"/>
                <w:b/>
                <w:sz w:val="18"/>
                <w:szCs w:val="18"/>
              </w:rPr>
            </w:pPr>
            <w:del w:id="1660" w:author="Balneg, Ronald@Energy" w:date="2018-11-06T09:43:00Z">
              <w:r w:rsidRPr="000D1CB5" w:rsidDel="00A8014F">
                <w:rPr>
                  <w:rFonts w:ascii="Calibri" w:hAnsi="Calibri"/>
                  <w:b/>
                  <w:sz w:val="18"/>
                  <w:szCs w:val="18"/>
                </w:rPr>
                <w:delText>65</w:delText>
              </w:r>
            </w:del>
          </w:p>
        </w:tc>
        <w:tc>
          <w:tcPr>
            <w:tcW w:w="0" w:type="auto"/>
            <w:vAlign w:val="center"/>
          </w:tcPr>
          <w:p w14:paraId="4A3A5C22" w14:textId="175A6B34" w:rsidR="0009311F" w:rsidRPr="000D1CB5" w:rsidDel="00A8014F" w:rsidRDefault="0009311F" w:rsidP="009B5C14">
            <w:pPr>
              <w:jc w:val="center"/>
              <w:rPr>
                <w:del w:id="1661" w:author="Balneg, Ronald@Energy" w:date="2018-11-06T09:43:00Z"/>
                <w:rFonts w:ascii="Calibri" w:hAnsi="Calibri"/>
                <w:sz w:val="18"/>
                <w:szCs w:val="18"/>
              </w:rPr>
            </w:pPr>
            <w:del w:id="1662" w:author="Balneg, Ronald@Energy" w:date="2018-11-06T09:43:00Z">
              <w:r w:rsidRPr="000D1CB5" w:rsidDel="00A8014F">
                <w:rPr>
                  <w:rFonts w:ascii="Calibri" w:hAnsi="Calibri"/>
                  <w:sz w:val="18"/>
                  <w:szCs w:val="18"/>
                </w:rPr>
                <w:delText>0.973</w:delText>
              </w:r>
            </w:del>
          </w:p>
        </w:tc>
        <w:tc>
          <w:tcPr>
            <w:tcW w:w="0" w:type="auto"/>
            <w:vAlign w:val="center"/>
          </w:tcPr>
          <w:p w14:paraId="4A3A5C23" w14:textId="02CF6B9B" w:rsidR="0009311F" w:rsidRPr="000D1CB5" w:rsidDel="00A8014F" w:rsidRDefault="0009311F" w:rsidP="009B5C14">
            <w:pPr>
              <w:jc w:val="center"/>
              <w:rPr>
                <w:del w:id="1663" w:author="Balneg, Ronald@Energy" w:date="2018-11-06T09:43:00Z"/>
                <w:rFonts w:ascii="Calibri" w:hAnsi="Calibri"/>
                <w:sz w:val="18"/>
                <w:szCs w:val="18"/>
              </w:rPr>
            </w:pPr>
            <w:del w:id="1664" w:author="Balneg, Ronald@Energy" w:date="2018-11-06T09:43:00Z">
              <w:r w:rsidRPr="000D1CB5" w:rsidDel="00A8014F">
                <w:rPr>
                  <w:rFonts w:ascii="Calibri" w:hAnsi="Calibri"/>
                  <w:sz w:val="18"/>
                  <w:szCs w:val="18"/>
                </w:rPr>
                <w:delText>0.981</w:delText>
              </w:r>
            </w:del>
          </w:p>
        </w:tc>
        <w:tc>
          <w:tcPr>
            <w:tcW w:w="0" w:type="auto"/>
            <w:vAlign w:val="center"/>
          </w:tcPr>
          <w:p w14:paraId="4A3A5C24" w14:textId="6A5FD83F" w:rsidR="0009311F" w:rsidRPr="000D1CB5" w:rsidDel="00A8014F" w:rsidRDefault="0009311F" w:rsidP="009B5C14">
            <w:pPr>
              <w:jc w:val="center"/>
              <w:rPr>
                <w:del w:id="1665" w:author="Balneg, Ronald@Energy" w:date="2018-11-06T09:43:00Z"/>
                <w:rFonts w:ascii="Calibri" w:hAnsi="Calibri"/>
                <w:sz w:val="18"/>
                <w:szCs w:val="18"/>
              </w:rPr>
            </w:pPr>
            <w:del w:id="1666" w:author="Balneg, Ronald@Energy" w:date="2018-11-06T09:43:00Z">
              <w:r w:rsidRPr="000D1CB5" w:rsidDel="00A8014F">
                <w:rPr>
                  <w:rFonts w:ascii="Calibri" w:hAnsi="Calibri"/>
                  <w:sz w:val="18"/>
                  <w:szCs w:val="18"/>
                </w:rPr>
                <w:delText>0.989</w:delText>
              </w:r>
            </w:del>
          </w:p>
        </w:tc>
        <w:tc>
          <w:tcPr>
            <w:tcW w:w="0" w:type="auto"/>
            <w:vAlign w:val="center"/>
          </w:tcPr>
          <w:p w14:paraId="4A3A5C25" w14:textId="79F7D8E7" w:rsidR="0009311F" w:rsidRPr="000D1CB5" w:rsidDel="00A8014F" w:rsidRDefault="0009311F" w:rsidP="009B5C14">
            <w:pPr>
              <w:jc w:val="center"/>
              <w:rPr>
                <w:del w:id="1667" w:author="Balneg, Ronald@Energy" w:date="2018-11-06T09:43:00Z"/>
                <w:rFonts w:ascii="Calibri" w:hAnsi="Calibri"/>
                <w:sz w:val="18"/>
                <w:szCs w:val="18"/>
              </w:rPr>
            </w:pPr>
            <w:del w:id="1668" w:author="Balneg, Ronald@Energy" w:date="2018-11-06T09:43:00Z">
              <w:r w:rsidRPr="000D1CB5" w:rsidDel="00A8014F">
                <w:rPr>
                  <w:rFonts w:ascii="Calibri" w:hAnsi="Calibri"/>
                  <w:sz w:val="18"/>
                  <w:szCs w:val="18"/>
                </w:rPr>
                <w:delText>0.998</w:delText>
              </w:r>
            </w:del>
          </w:p>
        </w:tc>
        <w:tc>
          <w:tcPr>
            <w:tcW w:w="0" w:type="auto"/>
            <w:vAlign w:val="center"/>
          </w:tcPr>
          <w:p w14:paraId="4A3A5C26" w14:textId="34491BF7" w:rsidR="0009311F" w:rsidRPr="000D1CB5" w:rsidDel="00A8014F" w:rsidRDefault="0009311F" w:rsidP="009B5C14">
            <w:pPr>
              <w:jc w:val="center"/>
              <w:rPr>
                <w:del w:id="1669" w:author="Balneg, Ronald@Energy" w:date="2018-11-06T09:43:00Z"/>
                <w:rFonts w:ascii="Calibri" w:hAnsi="Calibri"/>
                <w:sz w:val="18"/>
                <w:szCs w:val="18"/>
              </w:rPr>
            </w:pPr>
            <w:del w:id="1670" w:author="Balneg, Ronald@Energy" w:date="2018-11-06T09:43:00Z">
              <w:r w:rsidRPr="000D1CB5" w:rsidDel="00A8014F">
                <w:rPr>
                  <w:rFonts w:ascii="Calibri" w:hAnsi="Calibri"/>
                  <w:sz w:val="18"/>
                  <w:szCs w:val="18"/>
                </w:rPr>
                <w:delText>1.006</w:delText>
              </w:r>
            </w:del>
          </w:p>
        </w:tc>
        <w:tc>
          <w:tcPr>
            <w:tcW w:w="0" w:type="auto"/>
            <w:vAlign w:val="center"/>
          </w:tcPr>
          <w:p w14:paraId="4A3A5C27" w14:textId="73C2AAEB" w:rsidR="0009311F" w:rsidRPr="000D1CB5" w:rsidDel="00A8014F" w:rsidRDefault="0009311F" w:rsidP="009B5C14">
            <w:pPr>
              <w:jc w:val="center"/>
              <w:rPr>
                <w:del w:id="1671" w:author="Balneg, Ronald@Energy" w:date="2018-11-06T09:43:00Z"/>
                <w:rFonts w:ascii="Calibri" w:hAnsi="Calibri"/>
                <w:sz w:val="18"/>
                <w:szCs w:val="18"/>
              </w:rPr>
            </w:pPr>
            <w:del w:id="1672" w:author="Balneg, Ronald@Energy" w:date="2018-11-06T09:43:00Z">
              <w:r w:rsidRPr="000D1CB5" w:rsidDel="00A8014F">
                <w:rPr>
                  <w:rFonts w:ascii="Calibri" w:hAnsi="Calibri"/>
                  <w:sz w:val="18"/>
                  <w:szCs w:val="18"/>
                </w:rPr>
                <w:delText>1.015</w:delText>
              </w:r>
            </w:del>
          </w:p>
        </w:tc>
        <w:tc>
          <w:tcPr>
            <w:tcW w:w="0" w:type="auto"/>
            <w:vAlign w:val="center"/>
          </w:tcPr>
          <w:p w14:paraId="4A3A5C28" w14:textId="0E23F18F" w:rsidR="0009311F" w:rsidRPr="000D1CB5" w:rsidDel="00A8014F" w:rsidRDefault="0009311F" w:rsidP="009B5C14">
            <w:pPr>
              <w:jc w:val="center"/>
              <w:rPr>
                <w:del w:id="1673" w:author="Balneg, Ronald@Energy" w:date="2018-11-06T09:43:00Z"/>
                <w:rFonts w:ascii="Calibri" w:hAnsi="Calibri"/>
                <w:sz w:val="18"/>
                <w:szCs w:val="18"/>
              </w:rPr>
            </w:pPr>
            <w:del w:id="1674" w:author="Balneg, Ronald@Energy" w:date="2018-11-06T09:43:00Z">
              <w:r w:rsidRPr="000D1CB5" w:rsidDel="00A8014F">
                <w:rPr>
                  <w:rFonts w:ascii="Calibri" w:hAnsi="Calibri"/>
                  <w:sz w:val="18"/>
                  <w:szCs w:val="18"/>
                </w:rPr>
                <w:delText>1.023</w:delText>
              </w:r>
            </w:del>
          </w:p>
        </w:tc>
        <w:tc>
          <w:tcPr>
            <w:tcW w:w="0" w:type="auto"/>
            <w:vAlign w:val="center"/>
          </w:tcPr>
          <w:p w14:paraId="4A3A5C29" w14:textId="13F6BBEA" w:rsidR="0009311F" w:rsidRPr="000D1CB5" w:rsidDel="00A8014F" w:rsidRDefault="0009311F" w:rsidP="009B5C14">
            <w:pPr>
              <w:jc w:val="center"/>
              <w:rPr>
                <w:del w:id="1675" w:author="Balneg, Ronald@Energy" w:date="2018-11-06T09:43:00Z"/>
                <w:rFonts w:ascii="Calibri" w:hAnsi="Calibri"/>
                <w:sz w:val="18"/>
                <w:szCs w:val="18"/>
              </w:rPr>
            </w:pPr>
            <w:del w:id="1676" w:author="Balneg, Ronald@Energy" w:date="2018-11-06T09:43:00Z">
              <w:r w:rsidRPr="000D1CB5" w:rsidDel="00A8014F">
                <w:rPr>
                  <w:rFonts w:ascii="Calibri" w:hAnsi="Calibri"/>
                  <w:sz w:val="18"/>
                  <w:szCs w:val="18"/>
                </w:rPr>
                <w:delText>1.031</w:delText>
              </w:r>
            </w:del>
          </w:p>
        </w:tc>
        <w:tc>
          <w:tcPr>
            <w:tcW w:w="0" w:type="auto"/>
            <w:vAlign w:val="center"/>
          </w:tcPr>
          <w:p w14:paraId="4A3A5C2A" w14:textId="7B93C5FD" w:rsidR="0009311F" w:rsidRPr="000D1CB5" w:rsidDel="00A8014F" w:rsidRDefault="0009311F" w:rsidP="009B5C14">
            <w:pPr>
              <w:jc w:val="center"/>
              <w:rPr>
                <w:del w:id="1677" w:author="Balneg, Ronald@Energy" w:date="2018-11-06T09:43:00Z"/>
                <w:rFonts w:ascii="Calibri" w:hAnsi="Calibri"/>
                <w:sz w:val="18"/>
                <w:szCs w:val="18"/>
              </w:rPr>
            </w:pPr>
            <w:del w:id="1678" w:author="Balneg, Ronald@Energy" w:date="2018-11-06T09:43:00Z">
              <w:r w:rsidRPr="000D1CB5" w:rsidDel="00A8014F">
                <w:rPr>
                  <w:rFonts w:ascii="Calibri" w:hAnsi="Calibri"/>
                  <w:sz w:val="18"/>
                  <w:szCs w:val="18"/>
                </w:rPr>
                <w:delText>1.040</w:delText>
              </w:r>
            </w:del>
          </w:p>
        </w:tc>
      </w:tr>
      <w:tr w:rsidR="0009311F" w:rsidRPr="000D1CB5" w:rsidDel="00A8014F" w14:paraId="4A3A5C37" w14:textId="640B1245" w:rsidTr="009B5C14">
        <w:trPr>
          <w:cantSplit/>
          <w:trHeight w:hRule="exact" w:val="187"/>
          <w:jc w:val="center"/>
          <w:del w:id="1679" w:author="Balneg, Ronald@Energy" w:date="2018-11-06T09:43:00Z"/>
        </w:trPr>
        <w:tc>
          <w:tcPr>
            <w:tcW w:w="0" w:type="auto"/>
            <w:vMerge/>
            <w:vAlign w:val="center"/>
          </w:tcPr>
          <w:p w14:paraId="4A3A5C2C" w14:textId="23C3304E" w:rsidR="0009311F" w:rsidRPr="000D1CB5" w:rsidDel="00A8014F" w:rsidRDefault="0009311F" w:rsidP="009B5C14">
            <w:pPr>
              <w:jc w:val="center"/>
              <w:rPr>
                <w:del w:id="1680" w:author="Balneg, Ronald@Energy" w:date="2018-11-06T09:43:00Z"/>
                <w:rFonts w:ascii="Calibri" w:hAnsi="Calibri"/>
                <w:sz w:val="18"/>
                <w:szCs w:val="18"/>
              </w:rPr>
            </w:pPr>
          </w:p>
        </w:tc>
        <w:tc>
          <w:tcPr>
            <w:tcW w:w="0" w:type="auto"/>
            <w:vAlign w:val="center"/>
          </w:tcPr>
          <w:p w14:paraId="4A3A5C2D" w14:textId="1220DF0E" w:rsidR="0009311F" w:rsidRPr="000D1CB5" w:rsidDel="00A8014F" w:rsidRDefault="0009311F" w:rsidP="009B5C14">
            <w:pPr>
              <w:jc w:val="center"/>
              <w:rPr>
                <w:del w:id="1681" w:author="Balneg, Ronald@Energy" w:date="2018-11-06T09:43:00Z"/>
                <w:rFonts w:ascii="Calibri" w:hAnsi="Calibri"/>
                <w:b/>
                <w:sz w:val="18"/>
                <w:szCs w:val="18"/>
              </w:rPr>
            </w:pPr>
            <w:del w:id="1682" w:author="Balneg, Ronald@Energy" w:date="2018-11-06T09:43:00Z">
              <w:r w:rsidRPr="000D1CB5" w:rsidDel="00A8014F">
                <w:rPr>
                  <w:rFonts w:ascii="Calibri" w:hAnsi="Calibri"/>
                  <w:b/>
                  <w:sz w:val="18"/>
                  <w:szCs w:val="18"/>
                </w:rPr>
                <w:delText>70</w:delText>
              </w:r>
            </w:del>
          </w:p>
        </w:tc>
        <w:tc>
          <w:tcPr>
            <w:tcW w:w="0" w:type="auto"/>
            <w:vAlign w:val="center"/>
          </w:tcPr>
          <w:p w14:paraId="4A3A5C2E" w14:textId="1219D0D7" w:rsidR="0009311F" w:rsidRPr="000D1CB5" w:rsidDel="00A8014F" w:rsidRDefault="0009311F" w:rsidP="009B5C14">
            <w:pPr>
              <w:jc w:val="center"/>
              <w:rPr>
                <w:del w:id="1683" w:author="Balneg, Ronald@Energy" w:date="2018-11-06T09:43:00Z"/>
                <w:rFonts w:ascii="Calibri" w:hAnsi="Calibri"/>
                <w:sz w:val="18"/>
                <w:szCs w:val="18"/>
              </w:rPr>
            </w:pPr>
            <w:del w:id="1684" w:author="Balneg, Ronald@Energy" w:date="2018-11-06T09:43:00Z">
              <w:r w:rsidRPr="000D1CB5" w:rsidDel="00A8014F">
                <w:rPr>
                  <w:rFonts w:ascii="Calibri" w:hAnsi="Calibri"/>
                  <w:sz w:val="18"/>
                  <w:szCs w:val="18"/>
                </w:rPr>
                <w:delText>0.968</w:delText>
              </w:r>
            </w:del>
          </w:p>
        </w:tc>
        <w:tc>
          <w:tcPr>
            <w:tcW w:w="0" w:type="auto"/>
            <w:vAlign w:val="center"/>
          </w:tcPr>
          <w:p w14:paraId="4A3A5C2F" w14:textId="036D76CA" w:rsidR="0009311F" w:rsidRPr="000D1CB5" w:rsidDel="00A8014F" w:rsidRDefault="0009311F" w:rsidP="009B5C14">
            <w:pPr>
              <w:jc w:val="center"/>
              <w:rPr>
                <w:del w:id="1685" w:author="Balneg, Ronald@Energy" w:date="2018-11-06T09:43:00Z"/>
                <w:rFonts w:ascii="Calibri" w:hAnsi="Calibri"/>
                <w:sz w:val="18"/>
                <w:szCs w:val="18"/>
              </w:rPr>
            </w:pPr>
            <w:del w:id="1686" w:author="Balneg, Ronald@Energy" w:date="2018-11-06T09:43:00Z">
              <w:r w:rsidRPr="000D1CB5" w:rsidDel="00A8014F">
                <w:rPr>
                  <w:rFonts w:ascii="Calibri" w:hAnsi="Calibri"/>
                  <w:sz w:val="18"/>
                  <w:szCs w:val="18"/>
                </w:rPr>
                <w:delText>0.976</w:delText>
              </w:r>
            </w:del>
          </w:p>
        </w:tc>
        <w:tc>
          <w:tcPr>
            <w:tcW w:w="0" w:type="auto"/>
            <w:vAlign w:val="center"/>
          </w:tcPr>
          <w:p w14:paraId="4A3A5C30" w14:textId="1972DD15" w:rsidR="0009311F" w:rsidRPr="000D1CB5" w:rsidDel="00A8014F" w:rsidRDefault="0009311F" w:rsidP="009B5C14">
            <w:pPr>
              <w:jc w:val="center"/>
              <w:rPr>
                <w:del w:id="1687" w:author="Balneg, Ronald@Energy" w:date="2018-11-06T09:43:00Z"/>
                <w:rFonts w:ascii="Calibri" w:hAnsi="Calibri"/>
                <w:sz w:val="18"/>
                <w:szCs w:val="18"/>
              </w:rPr>
            </w:pPr>
            <w:del w:id="1688" w:author="Balneg, Ronald@Energy" w:date="2018-11-06T09:43:00Z">
              <w:r w:rsidRPr="000D1CB5" w:rsidDel="00A8014F">
                <w:rPr>
                  <w:rFonts w:ascii="Calibri" w:hAnsi="Calibri"/>
                  <w:sz w:val="18"/>
                  <w:szCs w:val="18"/>
                </w:rPr>
                <w:delText>0.985</w:delText>
              </w:r>
            </w:del>
          </w:p>
        </w:tc>
        <w:tc>
          <w:tcPr>
            <w:tcW w:w="0" w:type="auto"/>
            <w:vAlign w:val="center"/>
          </w:tcPr>
          <w:p w14:paraId="4A3A5C31" w14:textId="66981CDC" w:rsidR="0009311F" w:rsidRPr="000D1CB5" w:rsidDel="00A8014F" w:rsidRDefault="0009311F" w:rsidP="009B5C14">
            <w:pPr>
              <w:jc w:val="center"/>
              <w:rPr>
                <w:del w:id="1689" w:author="Balneg, Ronald@Energy" w:date="2018-11-06T09:43:00Z"/>
                <w:rFonts w:ascii="Calibri" w:hAnsi="Calibri"/>
                <w:sz w:val="18"/>
                <w:szCs w:val="18"/>
              </w:rPr>
            </w:pPr>
            <w:del w:id="1690" w:author="Balneg, Ronald@Energy" w:date="2018-11-06T09:43:00Z">
              <w:r w:rsidRPr="000D1CB5" w:rsidDel="00A8014F">
                <w:rPr>
                  <w:rFonts w:ascii="Calibri" w:hAnsi="Calibri"/>
                  <w:sz w:val="18"/>
                  <w:szCs w:val="18"/>
                </w:rPr>
                <w:delText>0.993</w:delText>
              </w:r>
            </w:del>
          </w:p>
        </w:tc>
        <w:tc>
          <w:tcPr>
            <w:tcW w:w="0" w:type="auto"/>
            <w:vAlign w:val="center"/>
          </w:tcPr>
          <w:p w14:paraId="4A3A5C32" w14:textId="74980088" w:rsidR="0009311F" w:rsidRPr="000D1CB5" w:rsidDel="00A8014F" w:rsidRDefault="0009311F" w:rsidP="009B5C14">
            <w:pPr>
              <w:jc w:val="center"/>
              <w:rPr>
                <w:del w:id="1691" w:author="Balneg, Ronald@Energy" w:date="2018-11-06T09:43:00Z"/>
                <w:rFonts w:ascii="Calibri" w:hAnsi="Calibri"/>
                <w:sz w:val="18"/>
                <w:szCs w:val="18"/>
              </w:rPr>
            </w:pPr>
            <w:del w:id="1692" w:author="Balneg, Ronald@Energy" w:date="2018-11-06T09:43:00Z">
              <w:r w:rsidRPr="000D1CB5" w:rsidDel="00A8014F">
                <w:rPr>
                  <w:rFonts w:ascii="Calibri" w:hAnsi="Calibri"/>
                  <w:sz w:val="18"/>
                  <w:szCs w:val="18"/>
                </w:rPr>
                <w:delText>1.001</w:delText>
              </w:r>
            </w:del>
          </w:p>
        </w:tc>
        <w:tc>
          <w:tcPr>
            <w:tcW w:w="0" w:type="auto"/>
            <w:vAlign w:val="center"/>
          </w:tcPr>
          <w:p w14:paraId="4A3A5C33" w14:textId="06594EBB" w:rsidR="0009311F" w:rsidRPr="000D1CB5" w:rsidDel="00A8014F" w:rsidRDefault="0009311F" w:rsidP="009B5C14">
            <w:pPr>
              <w:jc w:val="center"/>
              <w:rPr>
                <w:del w:id="1693" w:author="Balneg, Ronald@Energy" w:date="2018-11-06T09:43:00Z"/>
                <w:rFonts w:ascii="Calibri" w:hAnsi="Calibri"/>
                <w:sz w:val="18"/>
                <w:szCs w:val="18"/>
              </w:rPr>
            </w:pPr>
            <w:del w:id="1694" w:author="Balneg, Ronald@Energy" w:date="2018-11-06T09:43:00Z">
              <w:r w:rsidRPr="000D1CB5" w:rsidDel="00A8014F">
                <w:rPr>
                  <w:rFonts w:ascii="Calibri" w:hAnsi="Calibri"/>
                  <w:sz w:val="18"/>
                  <w:szCs w:val="18"/>
                </w:rPr>
                <w:delText>1.010</w:delText>
              </w:r>
            </w:del>
          </w:p>
        </w:tc>
        <w:tc>
          <w:tcPr>
            <w:tcW w:w="0" w:type="auto"/>
            <w:vAlign w:val="center"/>
          </w:tcPr>
          <w:p w14:paraId="4A3A5C34" w14:textId="2B2E1003" w:rsidR="0009311F" w:rsidRPr="000D1CB5" w:rsidDel="00A8014F" w:rsidRDefault="0009311F" w:rsidP="009B5C14">
            <w:pPr>
              <w:jc w:val="center"/>
              <w:rPr>
                <w:del w:id="1695" w:author="Balneg, Ronald@Energy" w:date="2018-11-06T09:43:00Z"/>
                <w:rFonts w:ascii="Calibri" w:hAnsi="Calibri"/>
                <w:sz w:val="18"/>
                <w:szCs w:val="18"/>
              </w:rPr>
            </w:pPr>
            <w:del w:id="1696" w:author="Balneg, Ronald@Energy" w:date="2018-11-06T09:43:00Z">
              <w:r w:rsidRPr="000D1CB5" w:rsidDel="00A8014F">
                <w:rPr>
                  <w:rFonts w:ascii="Calibri" w:hAnsi="Calibri"/>
                  <w:sz w:val="18"/>
                  <w:szCs w:val="18"/>
                </w:rPr>
                <w:delText>1.018</w:delText>
              </w:r>
            </w:del>
          </w:p>
        </w:tc>
        <w:tc>
          <w:tcPr>
            <w:tcW w:w="0" w:type="auto"/>
            <w:vAlign w:val="center"/>
          </w:tcPr>
          <w:p w14:paraId="4A3A5C35" w14:textId="2128FFC9" w:rsidR="0009311F" w:rsidRPr="000D1CB5" w:rsidDel="00A8014F" w:rsidRDefault="0009311F" w:rsidP="009B5C14">
            <w:pPr>
              <w:jc w:val="center"/>
              <w:rPr>
                <w:del w:id="1697" w:author="Balneg, Ronald@Energy" w:date="2018-11-06T09:43:00Z"/>
                <w:rFonts w:ascii="Calibri" w:hAnsi="Calibri"/>
                <w:sz w:val="18"/>
                <w:szCs w:val="18"/>
              </w:rPr>
            </w:pPr>
            <w:del w:id="1698" w:author="Balneg, Ronald@Energy" w:date="2018-11-06T09:43:00Z">
              <w:r w:rsidRPr="000D1CB5" w:rsidDel="00A8014F">
                <w:rPr>
                  <w:rFonts w:ascii="Calibri" w:hAnsi="Calibri"/>
                  <w:sz w:val="18"/>
                  <w:szCs w:val="18"/>
                </w:rPr>
                <w:delText>1.026</w:delText>
              </w:r>
            </w:del>
          </w:p>
        </w:tc>
        <w:tc>
          <w:tcPr>
            <w:tcW w:w="0" w:type="auto"/>
            <w:vAlign w:val="center"/>
          </w:tcPr>
          <w:p w14:paraId="4A3A5C36" w14:textId="3CE97A71" w:rsidR="0009311F" w:rsidRPr="000D1CB5" w:rsidDel="00A8014F" w:rsidRDefault="0009311F" w:rsidP="009B5C14">
            <w:pPr>
              <w:jc w:val="center"/>
              <w:rPr>
                <w:del w:id="1699" w:author="Balneg, Ronald@Energy" w:date="2018-11-06T09:43:00Z"/>
                <w:rFonts w:ascii="Calibri" w:hAnsi="Calibri"/>
                <w:sz w:val="18"/>
                <w:szCs w:val="18"/>
              </w:rPr>
            </w:pPr>
            <w:del w:id="1700" w:author="Balneg, Ronald@Energy" w:date="2018-11-06T09:43:00Z">
              <w:r w:rsidRPr="000D1CB5" w:rsidDel="00A8014F">
                <w:rPr>
                  <w:rFonts w:ascii="Calibri" w:hAnsi="Calibri"/>
                  <w:sz w:val="18"/>
                  <w:szCs w:val="18"/>
                </w:rPr>
                <w:delText>1.035</w:delText>
              </w:r>
            </w:del>
          </w:p>
        </w:tc>
      </w:tr>
      <w:tr w:rsidR="0009311F" w:rsidRPr="000D1CB5" w:rsidDel="00A8014F" w14:paraId="4A3A5C43" w14:textId="5E45ACCD" w:rsidTr="009B5C14">
        <w:trPr>
          <w:cantSplit/>
          <w:trHeight w:hRule="exact" w:val="187"/>
          <w:jc w:val="center"/>
          <w:del w:id="1701" w:author="Balneg, Ronald@Energy" w:date="2018-11-06T09:43:00Z"/>
        </w:trPr>
        <w:tc>
          <w:tcPr>
            <w:tcW w:w="0" w:type="auto"/>
            <w:vMerge/>
            <w:vAlign w:val="center"/>
          </w:tcPr>
          <w:p w14:paraId="4A3A5C38" w14:textId="17C8DD60" w:rsidR="0009311F" w:rsidRPr="000D1CB5" w:rsidDel="00A8014F" w:rsidRDefault="0009311F" w:rsidP="009B5C14">
            <w:pPr>
              <w:jc w:val="center"/>
              <w:rPr>
                <w:del w:id="1702" w:author="Balneg, Ronald@Energy" w:date="2018-11-06T09:43:00Z"/>
                <w:rFonts w:ascii="Calibri" w:hAnsi="Calibri"/>
                <w:sz w:val="18"/>
                <w:szCs w:val="18"/>
              </w:rPr>
            </w:pPr>
          </w:p>
        </w:tc>
        <w:tc>
          <w:tcPr>
            <w:tcW w:w="0" w:type="auto"/>
            <w:vAlign w:val="center"/>
          </w:tcPr>
          <w:p w14:paraId="4A3A5C39" w14:textId="0FE16C77" w:rsidR="0009311F" w:rsidRPr="000D1CB5" w:rsidDel="00A8014F" w:rsidRDefault="0009311F" w:rsidP="009B5C14">
            <w:pPr>
              <w:jc w:val="center"/>
              <w:rPr>
                <w:del w:id="1703" w:author="Balneg, Ronald@Energy" w:date="2018-11-06T09:43:00Z"/>
                <w:rFonts w:ascii="Calibri" w:hAnsi="Calibri"/>
                <w:b/>
                <w:sz w:val="18"/>
                <w:szCs w:val="18"/>
              </w:rPr>
            </w:pPr>
            <w:del w:id="1704" w:author="Balneg, Ronald@Energy" w:date="2018-11-06T09:43:00Z">
              <w:r w:rsidRPr="000D1CB5" w:rsidDel="00A8014F">
                <w:rPr>
                  <w:rFonts w:ascii="Calibri" w:hAnsi="Calibri"/>
                  <w:b/>
                  <w:sz w:val="18"/>
                  <w:szCs w:val="18"/>
                </w:rPr>
                <w:delText>75</w:delText>
              </w:r>
            </w:del>
          </w:p>
        </w:tc>
        <w:tc>
          <w:tcPr>
            <w:tcW w:w="0" w:type="auto"/>
            <w:vAlign w:val="center"/>
          </w:tcPr>
          <w:p w14:paraId="4A3A5C3A" w14:textId="560ADABC" w:rsidR="0009311F" w:rsidRPr="000D1CB5" w:rsidDel="00A8014F" w:rsidRDefault="0009311F" w:rsidP="009B5C14">
            <w:pPr>
              <w:jc w:val="center"/>
              <w:rPr>
                <w:del w:id="1705" w:author="Balneg, Ronald@Energy" w:date="2018-11-06T09:43:00Z"/>
                <w:rFonts w:ascii="Calibri" w:hAnsi="Calibri"/>
                <w:sz w:val="18"/>
                <w:szCs w:val="18"/>
              </w:rPr>
            </w:pPr>
            <w:del w:id="1706" w:author="Balneg, Ronald@Energy" w:date="2018-11-06T09:43:00Z">
              <w:r w:rsidRPr="000D1CB5" w:rsidDel="00A8014F">
                <w:rPr>
                  <w:rFonts w:ascii="Calibri" w:hAnsi="Calibri"/>
                  <w:sz w:val="18"/>
                  <w:szCs w:val="18"/>
                </w:rPr>
                <w:delText>0.963</w:delText>
              </w:r>
            </w:del>
          </w:p>
        </w:tc>
        <w:tc>
          <w:tcPr>
            <w:tcW w:w="0" w:type="auto"/>
            <w:vAlign w:val="center"/>
          </w:tcPr>
          <w:p w14:paraId="4A3A5C3B" w14:textId="79763F67" w:rsidR="0009311F" w:rsidRPr="000D1CB5" w:rsidDel="00A8014F" w:rsidRDefault="0009311F" w:rsidP="009B5C14">
            <w:pPr>
              <w:jc w:val="center"/>
              <w:rPr>
                <w:del w:id="1707" w:author="Balneg, Ronald@Energy" w:date="2018-11-06T09:43:00Z"/>
                <w:rFonts w:ascii="Calibri" w:hAnsi="Calibri"/>
                <w:sz w:val="18"/>
                <w:szCs w:val="18"/>
              </w:rPr>
            </w:pPr>
            <w:del w:id="1708" w:author="Balneg, Ronald@Energy" w:date="2018-11-06T09:43:00Z">
              <w:r w:rsidRPr="000D1CB5" w:rsidDel="00A8014F">
                <w:rPr>
                  <w:rFonts w:ascii="Calibri" w:hAnsi="Calibri"/>
                  <w:sz w:val="18"/>
                  <w:szCs w:val="18"/>
                </w:rPr>
                <w:delText>0.972</w:delText>
              </w:r>
            </w:del>
          </w:p>
        </w:tc>
        <w:tc>
          <w:tcPr>
            <w:tcW w:w="0" w:type="auto"/>
            <w:vAlign w:val="center"/>
          </w:tcPr>
          <w:p w14:paraId="4A3A5C3C" w14:textId="54E396D3" w:rsidR="0009311F" w:rsidRPr="000D1CB5" w:rsidDel="00A8014F" w:rsidRDefault="0009311F" w:rsidP="009B5C14">
            <w:pPr>
              <w:jc w:val="center"/>
              <w:rPr>
                <w:del w:id="1709" w:author="Balneg, Ronald@Energy" w:date="2018-11-06T09:43:00Z"/>
                <w:rFonts w:ascii="Calibri" w:hAnsi="Calibri"/>
                <w:sz w:val="18"/>
                <w:szCs w:val="18"/>
              </w:rPr>
            </w:pPr>
            <w:del w:id="1710" w:author="Balneg, Ronald@Energy" w:date="2018-11-06T09:43:00Z">
              <w:r w:rsidRPr="000D1CB5" w:rsidDel="00A8014F">
                <w:rPr>
                  <w:rFonts w:ascii="Calibri" w:hAnsi="Calibri"/>
                  <w:sz w:val="18"/>
                  <w:szCs w:val="18"/>
                </w:rPr>
                <w:delText>0.980</w:delText>
              </w:r>
            </w:del>
          </w:p>
        </w:tc>
        <w:tc>
          <w:tcPr>
            <w:tcW w:w="0" w:type="auto"/>
            <w:vAlign w:val="center"/>
          </w:tcPr>
          <w:p w14:paraId="4A3A5C3D" w14:textId="3A1DEFD3" w:rsidR="0009311F" w:rsidRPr="000D1CB5" w:rsidDel="00A8014F" w:rsidRDefault="0009311F" w:rsidP="009B5C14">
            <w:pPr>
              <w:jc w:val="center"/>
              <w:rPr>
                <w:del w:id="1711" w:author="Balneg, Ronald@Energy" w:date="2018-11-06T09:43:00Z"/>
                <w:rFonts w:ascii="Calibri" w:hAnsi="Calibri"/>
                <w:sz w:val="18"/>
                <w:szCs w:val="18"/>
              </w:rPr>
            </w:pPr>
            <w:del w:id="1712" w:author="Balneg, Ronald@Energy" w:date="2018-11-06T09:43:00Z">
              <w:r w:rsidRPr="000D1CB5" w:rsidDel="00A8014F">
                <w:rPr>
                  <w:rFonts w:ascii="Calibri" w:hAnsi="Calibri"/>
                  <w:sz w:val="18"/>
                  <w:szCs w:val="18"/>
                </w:rPr>
                <w:delText>0.988</w:delText>
              </w:r>
            </w:del>
          </w:p>
        </w:tc>
        <w:tc>
          <w:tcPr>
            <w:tcW w:w="0" w:type="auto"/>
            <w:vAlign w:val="center"/>
          </w:tcPr>
          <w:p w14:paraId="4A3A5C3E" w14:textId="29863CF5" w:rsidR="0009311F" w:rsidRPr="000D1CB5" w:rsidDel="00A8014F" w:rsidRDefault="0009311F" w:rsidP="009B5C14">
            <w:pPr>
              <w:jc w:val="center"/>
              <w:rPr>
                <w:del w:id="1713" w:author="Balneg, Ronald@Energy" w:date="2018-11-06T09:43:00Z"/>
                <w:rFonts w:ascii="Calibri" w:hAnsi="Calibri"/>
                <w:sz w:val="18"/>
                <w:szCs w:val="18"/>
              </w:rPr>
            </w:pPr>
            <w:del w:id="1714" w:author="Balneg, Ronald@Energy" w:date="2018-11-06T09:43:00Z">
              <w:r w:rsidRPr="000D1CB5" w:rsidDel="00A8014F">
                <w:rPr>
                  <w:rFonts w:ascii="Calibri" w:hAnsi="Calibri"/>
                  <w:sz w:val="18"/>
                  <w:szCs w:val="18"/>
                </w:rPr>
                <w:delText>0.997</w:delText>
              </w:r>
            </w:del>
          </w:p>
        </w:tc>
        <w:tc>
          <w:tcPr>
            <w:tcW w:w="0" w:type="auto"/>
            <w:vAlign w:val="center"/>
          </w:tcPr>
          <w:p w14:paraId="4A3A5C3F" w14:textId="1DDD4B89" w:rsidR="0009311F" w:rsidRPr="000D1CB5" w:rsidDel="00A8014F" w:rsidRDefault="0009311F" w:rsidP="009B5C14">
            <w:pPr>
              <w:jc w:val="center"/>
              <w:rPr>
                <w:del w:id="1715" w:author="Balneg, Ronald@Energy" w:date="2018-11-06T09:43:00Z"/>
                <w:rFonts w:ascii="Calibri" w:hAnsi="Calibri"/>
                <w:sz w:val="18"/>
                <w:szCs w:val="18"/>
              </w:rPr>
            </w:pPr>
            <w:del w:id="1716" w:author="Balneg, Ronald@Energy" w:date="2018-11-06T09:43:00Z">
              <w:r w:rsidRPr="000D1CB5" w:rsidDel="00A8014F">
                <w:rPr>
                  <w:rFonts w:ascii="Calibri" w:hAnsi="Calibri"/>
                  <w:sz w:val="18"/>
                  <w:szCs w:val="18"/>
                </w:rPr>
                <w:delText>1.005</w:delText>
              </w:r>
            </w:del>
          </w:p>
        </w:tc>
        <w:tc>
          <w:tcPr>
            <w:tcW w:w="0" w:type="auto"/>
            <w:vAlign w:val="center"/>
          </w:tcPr>
          <w:p w14:paraId="4A3A5C40" w14:textId="4DA79A04" w:rsidR="0009311F" w:rsidRPr="000D1CB5" w:rsidDel="00A8014F" w:rsidRDefault="0009311F" w:rsidP="009B5C14">
            <w:pPr>
              <w:jc w:val="center"/>
              <w:rPr>
                <w:del w:id="1717" w:author="Balneg, Ronald@Energy" w:date="2018-11-06T09:43:00Z"/>
                <w:rFonts w:ascii="Calibri" w:hAnsi="Calibri"/>
                <w:sz w:val="18"/>
                <w:szCs w:val="18"/>
              </w:rPr>
            </w:pPr>
            <w:del w:id="1718" w:author="Balneg, Ronald@Energy" w:date="2018-11-06T09:43:00Z">
              <w:r w:rsidRPr="000D1CB5" w:rsidDel="00A8014F">
                <w:rPr>
                  <w:rFonts w:ascii="Calibri" w:hAnsi="Calibri"/>
                  <w:sz w:val="18"/>
                  <w:szCs w:val="18"/>
                </w:rPr>
                <w:delText>1.013</w:delText>
              </w:r>
            </w:del>
          </w:p>
        </w:tc>
        <w:tc>
          <w:tcPr>
            <w:tcW w:w="0" w:type="auto"/>
            <w:vAlign w:val="center"/>
          </w:tcPr>
          <w:p w14:paraId="4A3A5C41" w14:textId="31CC5DBA" w:rsidR="0009311F" w:rsidRPr="000D1CB5" w:rsidDel="00A8014F" w:rsidRDefault="0009311F" w:rsidP="009B5C14">
            <w:pPr>
              <w:jc w:val="center"/>
              <w:rPr>
                <w:del w:id="1719" w:author="Balneg, Ronald@Energy" w:date="2018-11-06T09:43:00Z"/>
                <w:rFonts w:ascii="Calibri" w:hAnsi="Calibri"/>
                <w:sz w:val="18"/>
                <w:szCs w:val="18"/>
              </w:rPr>
            </w:pPr>
            <w:del w:id="1720" w:author="Balneg, Ronald@Energy" w:date="2018-11-06T09:43:00Z">
              <w:r w:rsidRPr="000D1CB5" w:rsidDel="00A8014F">
                <w:rPr>
                  <w:rFonts w:ascii="Calibri" w:hAnsi="Calibri"/>
                  <w:sz w:val="18"/>
                  <w:szCs w:val="18"/>
                </w:rPr>
                <w:delText>1.022</w:delText>
              </w:r>
            </w:del>
          </w:p>
        </w:tc>
        <w:tc>
          <w:tcPr>
            <w:tcW w:w="0" w:type="auto"/>
            <w:vAlign w:val="center"/>
          </w:tcPr>
          <w:p w14:paraId="4A3A5C42" w14:textId="08346CFC" w:rsidR="0009311F" w:rsidRPr="000D1CB5" w:rsidDel="00A8014F" w:rsidRDefault="0009311F" w:rsidP="009B5C14">
            <w:pPr>
              <w:jc w:val="center"/>
              <w:rPr>
                <w:del w:id="1721" w:author="Balneg, Ronald@Energy" w:date="2018-11-06T09:43:00Z"/>
                <w:rFonts w:ascii="Calibri" w:hAnsi="Calibri"/>
                <w:sz w:val="18"/>
                <w:szCs w:val="18"/>
              </w:rPr>
            </w:pPr>
            <w:del w:id="1722" w:author="Balneg, Ronald@Energy" w:date="2018-11-06T09:43:00Z">
              <w:r w:rsidRPr="000D1CB5" w:rsidDel="00A8014F">
                <w:rPr>
                  <w:rFonts w:ascii="Calibri" w:hAnsi="Calibri"/>
                  <w:sz w:val="18"/>
                  <w:szCs w:val="18"/>
                </w:rPr>
                <w:delText>1.030</w:delText>
              </w:r>
            </w:del>
          </w:p>
        </w:tc>
      </w:tr>
      <w:tr w:rsidR="0009311F" w:rsidRPr="000D1CB5" w:rsidDel="00A8014F" w14:paraId="4A3A5C4F" w14:textId="1CD6348E" w:rsidTr="009B5C14">
        <w:trPr>
          <w:cantSplit/>
          <w:trHeight w:hRule="exact" w:val="187"/>
          <w:jc w:val="center"/>
          <w:del w:id="1723" w:author="Balneg, Ronald@Energy" w:date="2018-11-06T09:43:00Z"/>
        </w:trPr>
        <w:tc>
          <w:tcPr>
            <w:tcW w:w="0" w:type="auto"/>
            <w:vMerge/>
            <w:vAlign w:val="center"/>
          </w:tcPr>
          <w:p w14:paraId="4A3A5C44" w14:textId="32032996" w:rsidR="0009311F" w:rsidRPr="000D1CB5" w:rsidDel="00A8014F" w:rsidRDefault="0009311F" w:rsidP="009B5C14">
            <w:pPr>
              <w:jc w:val="center"/>
              <w:rPr>
                <w:del w:id="1724" w:author="Balneg, Ronald@Energy" w:date="2018-11-06T09:43:00Z"/>
                <w:rFonts w:ascii="Calibri" w:hAnsi="Calibri"/>
                <w:sz w:val="18"/>
                <w:szCs w:val="18"/>
              </w:rPr>
            </w:pPr>
          </w:p>
        </w:tc>
        <w:tc>
          <w:tcPr>
            <w:tcW w:w="0" w:type="auto"/>
            <w:vAlign w:val="center"/>
          </w:tcPr>
          <w:p w14:paraId="4A3A5C45" w14:textId="3E5F35A9" w:rsidR="0009311F" w:rsidRPr="000D1CB5" w:rsidDel="00A8014F" w:rsidRDefault="0009311F" w:rsidP="009B5C14">
            <w:pPr>
              <w:jc w:val="center"/>
              <w:rPr>
                <w:del w:id="1725" w:author="Balneg, Ronald@Energy" w:date="2018-11-06T09:43:00Z"/>
                <w:rFonts w:ascii="Calibri" w:hAnsi="Calibri"/>
                <w:b/>
                <w:sz w:val="18"/>
                <w:szCs w:val="18"/>
              </w:rPr>
            </w:pPr>
            <w:del w:id="1726" w:author="Balneg, Ronald@Energy" w:date="2018-11-06T09:43:00Z">
              <w:r w:rsidRPr="000D1CB5" w:rsidDel="00A8014F">
                <w:rPr>
                  <w:rFonts w:ascii="Calibri" w:hAnsi="Calibri"/>
                  <w:b/>
                  <w:sz w:val="18"/>
                  <w:szCs w:val="18"/>
                </w:rPr>
                <w:delText>80</w:delText>
              </w:r>
            </w:del>
          </w:p>
        </w:tc>
        <w:tc>
          <w:tcPr>
            <w:tcW w:w="0" w:type="auto"/>
            <w:vAlign w:val="center"/>
          </w:tcPr>
          <w:p w14:paraId="4A3A5C46" w14:textId="659A69E3" w:rsidR="0009311F" w:rsidRPr="000D1CB5" w:rsidDel="00A8014F" w:rsidRDefault="0009311F" w:rsidP="009B5C14">
            <w:pPr>
              <w:jc w:val="center"/>
              <w:rPr>
                <w:del w:id="1727" w:author="Balneg, Ronald@Energy" w:date="2018-11-06T09:43:00Z"/>
                <w:rFonts w:ascii="Calibri" w:hAnsi="Calibri"/>
                <w:sz w:val="18"/>
                <w:szCs w:val="18"/>
              </w:rPr>
            </w:pPr>
            <w:del w:id="1728" w:author="Balneg, Ronald@Energy" w:date="2018-11-06T09:43:00Z">
              <w:r w:rsidRPr="000D1CB5" w:rsidDel="00A8014F">
                <w:rPr>
                  <w:rFonts w:ascii="Calibri" w:hAnsi="Calibri"/>
                  <w:sz w:val="18"/>
                  <w:szCs w:val="18"/>
                </w:rPr>
                <w:delText>0.959</w:delText>
              </w:r>
            </w:del>
          </w:p>
        </w:tc>
        <w:tc>
          <w:tcPr>
            <w:tcW w:w="0" w:type="auto"/>
            <w:vAlign w:val="center"/>
          </w:tcPr>
          <w:p w14:paraId="4A3A5C47" w14:textId="6FDD0CF8" w:rsidR="0009311F" w:rsidRPr="000D1CB5" w:rsidDel="00A8014F" w:rsidRDefault="0009311F" w:rsidP="009B5C14">
            <w:pPr>
              <w:jc w:val="center"/>
              <w:rPr>
                <w:del w:id="1729" w:author="Balneg, Ronald@Energy" w:date="2018-11-06T09:43:00Z"/>
                <w:rFonts w:ascii="Calibri" w:hAnsi="Calibri"/>
                <w:sz w:val="18"/>
                <w:szCs w:val="18"/>
              </w:rPr>
            </w:pPr>
            <w:del w:id="1730" w:author="Balneg, Ronald@Energy" w:date="2018-11-06T09:43:00Z">
              <w:r w:rsidRPr="000D1CB5" w:rsidDel="00A8014F">
                <w:rPr>
                  <w:rFonts w:ascii="Calibri" w:hAnsi="Calibri"/>
                  <w:sz w:val="18"/>
                  <w:szCs w:val="18"/>
                </w:rPr>
                <w:delText>0.967</w:delText>
              </w:r>
            </w:del>
          </w:p>
        </w:tc>
        <w:tc>
          <w:tcPr>
            <w:tcW w:w="0" w:type="auto"/>
            <w:vAlign w:val="center"/>
          </w:tcPr>
          <w:p w14:paraId="4A3A5C48" w14:textId="0E476854" w:rsidR="0009311F" w:rsidRPr="000D1CB5" w:rsidDel="00A8014F" w:rsidRDefault="0009311F" w:rsidP="009B5C14">
            <w:pPr>
              <w:jc w:val="center"/>
              <w:rPr>
                <w:del w:id="1731" w:author="Balneg, Ronald@Energy" w:date="2018-11-06T09:43:00Z"/>
                <w:rFonts w:ascii="Calibri" w:hAnsi="Calibri"/>
                <w:sz w:val="18"/>
                <w:szCs w:val="18"/>
              </w:rPr>
            </w:pPr>
            <w:del w:id="1732" w:author="Balneg, Ronald@Energy" w:date="2018-11-06T09:43:00Z">
              <w:r w:rsidRPr="000D1CB5" w:rsidDel="00A8014F">
                <w:rPr>
                  <w:rFonts w:ascii="Calibri" w:hAnsi="Calibri"/>
                  <w:sz w:val="18"/>
                  <w:szCs w:val="18"/>
                </w:rPr>
                <w:delText>0.976</w:delText>
              </w:r>
            </w:del>
          </w:p>
        </w:tc>
        <w:tc>
          <w:tcPr>
            <w:tcW w:w="0" w:type="auto"/>
            <w:vAlign w:val="center"/>
          </w:tcPr>
          <w:p w14:paraId="4A3A5C49" w14:textId="647A1716" w:rsidR="0009311F" w:rsidRPr="000D1CB5" w:rsidDel="00A8014F" w:rsidRDefault="0009311F" w:rsidP="009B5C14">
            <w:pPr>
              <w:jc w:val="center"/>
              <w:rPr>
                <w:del w:id="1733" w:author="Balneg, Ronald@Energy" w:date="2018-11-06T09:43:00Z"/>
                <w:rFonts w:ascii="Calibri" w:hAnsi="Calibri"/>
                <w:sz w:val="18"/>
                <w:szCs w:val="18"/>
              </w:rPr>
            </w:pPr>
            <w:del w:id="1734" w:author="Balneg, Ronald@Energy" w:date="2018-11-06T09:43:00Z">
              <w:r w:rsidRPr="000D1CB5" w:rsidDel="00A8014F">
                <w:rPr>
                  <w:rFonts w:ascii="Calibri" w:hAnsi="Calibri"/>
                  <w:sz w:val="18"/>
                  <w:szCs w:val="18"/>
                </w:rPr>
                <w:delText>0.984</w:delText>
              </w:r>
            </w:del>
          </w:p>
        </w:tc>
        <w:tc>
          <w:tcPr>
            <w:tcW w:w="0" w:type="auto"/>
            <w:vAlign w:val="center"/>
          </w:tcPr>
          <w:p w14:paraId="4A3A5C4A" w14:textId="3AD48627" w:rsidR="0009311F" w:rsidRPr="000D1CB5" w:rsidDel="00A8014F" w:rsidRDefault="0009311F" w:rsidP="009B5C14">
            <w:pPr>
              <w:jc w:val="center"/>
              <w:rPr>
                <w:del w:id="1735" w:author="Balneg, Ronald@Energy" w:date="2018-11-06T09:43:00Z"/>
                <w:rFonts w:ascii="Calibri" w:hAnsi="Calibri"/>
                <w:sz w:val="18"/>
                <w:szCs w:val="18"/>
              </w:rPr>
            </w:pPr>
            <w:del w:id="1736" w:author="Balneg, Ronald@Energy" w:date="2018-11-06T09:43:00Z">
              <w:r w:rsidRPr="000D1CB5" w:rsidDel="00A8014F">
                <w:rPr>
                  <w:rFonts w:ascii="Calibri" w:hAnsi="Calibri"/>
                  <w:sz w:val="18"/>
                  <w:szCs w:val="18"/>
                </w:rPr>
                <w:delText>0.992</w:delText>
              </w:r>
            </w:del>
          </w:p>
        </w:tc>
        <w:tc>
          <w:tcPr>
            <w:tcW w:w="0" w:type="auto"/>
            <w:vAlign w:val="center"/>
          </w:tcPr>
          <w:p w14:paraId="4A3A5C4B" w14:textId="062B53DF" w:rsidR="0009311F" w:rsidRPr="000D1CB5" w:rsidDel="00A8014F" w:rsidRDefault="0009311F" w:rsidP="009B5C14">
            <w:pPr>
              <w:jc w:val="center"/>
              <w:rPr>
                <w:del w:id="1737" w:author="Balneg, Ronald@Energy" w:date="2018-11-06T09:43:00Z"/>
                <w:rFonts w:ascii="Calibri" w:hAnsi="Calibri"/>
                <w:sz w:val="18"/>
                <w:szCs w:val="18"/>
              </w:rPr>
            </w:pPr>
            <w:del w:id="1738" w:author="Balneg, Ronald@Energy" w:date="2018-11-06T09:43:00Z">
              <w:r w:rsidRPr="000D1CB5" w:rsidDel="00A8014F">
                <w:rPr>
                  <w:rFonts w:ascii="Calibri" w:hAnsi="Calibri"/>
                  <w:sz w:val="18"/>
                  <w:szCs w:val="18"/>
                </w:rPr>
                <w:delText>1.000</w:delText>
              </w:r>
            </w:del>
          </w:p>
        </w:tc>
        <w:tc>
          <w:tcPr>
            <w:tcW w:w="0" w:type="auto"/>
            <w:vAlign w:val="center"/>
          </w:tcPr>
          <w:p w14:paraId="4A3A5C4C" w14:textId="473D5359" w:rsidR="0009311F" w:rsidRPr="000D1CB5" w:rsidDel="00A8014F" w:rsidRDefault="0009311F" w:rsidP="009B5C14">
            <w:pPr>
              <w:jc w:val="center"/>
              <w:rPr>
                <w:del w:id="1739" w:author="Balneg, Ronald@Energy" w:date="2018-11-06T09:43:00Z"/>
                <w:rFonts w:ascii="Calibri" w:hAnsi="Calibri"/>
                <w:sz w:val="18"/>
                <w:szCs w:val="18"/>
              </w:rPr>
            </w:pPr>
            <w:del w:id="1740" w:author="Balneg, Ronald@Energy" w:date="2018-11-06T09:43:00Z">
              <w:r w:rsidRPr="000D1CB5" w:rsidDel="00A8014F">
                <w:rPr>
                  <w:rFonts w:ascii="Calibri" w:hAnsi="Calibri"/>
                  <w:sz w:val="18"/>
                  <w:szCs w:val="18"/>
                </w:rPr>
                <w:delText>1.009</w:delText>
              </w:r>
            </w:del>
          </w:p>
        </w:tc>
        <w:tc>
          <w:tcPr>
            <w:tcW w:w="0" w:type="auto"/>
            <w:vAlign w:val="center"/>
          </w:tcPr>
          <w:p w14:paraId="4A3A5C4D" w14:textId="16B36629" w:rsidR="0009311F" w:rsidRPr="000D1CB5" w:rsidDel="00A8014F" w:rsidRDefault="0009311F" w:rsidP="009B5C14">
            <w:pPr>
              <w:jc w:val="center"/>
              <w:rPr>
                <w:del w:id="1741" w:author="Balneg, Ronald@Energy" w:date="2018-11-06T09:43:00Z"/>
                <w:rFonts w:ascii="Calibri" w:hAnsi="Calibri"/>
                <w:sz w:val="18"/>
                <w:szCs w:val="18"/>
              </w:rPr>
            </w:pPr>
            <w:del w:id="1742" w:author="Balneg, Ronald@Energy" w:date="2018-11-06T09:43:00Z">
              <w:r w:rsidRPr="000D1CB5" w:rsidDel="00A8014F">
                <w:rPr>
                  <w:rFonts w:ascii="Calibri" w:hAnsi="Calibri"/>
                  <w:sz w:val="18"/>
                  <w:szCs w:val="18"/>
                </w:rPr>
                <w:delText>1.017</w:delText>
              </w:r>
            </w:del>
          </w:p>
        </w:tc>
        <w:tc>
          <w:tcPr>
            <w:tcW w:w="0" w:type="auto"/>
            <w:vAlign w:val="center"/>
          </w:tcPr>
          <w:p w14:paraId="4A3A5C4E" w14:textId="7B62EACA" w:rsidR="0009311F" w:rsidRPr="000D1CB5" w:rsidDel="00A8014F" w:rsidRDefault="0009311F" w:rsidP="009B5C14">
            <w:pPr>
              <w:jc w:val="center"/>
              <w:rPr>
                <w:del w:id="1743" w:author="Balneg, Ronald@Energy" w:date="2018-11-06T09:43:00Z"/>
                <w:rFonts w:ascii="Calibri" w:hAnsi="Calibri"/>
                <w:sz w:val="18"/>
                <w:szCs w:val="18"/>
              </w:rPr>
            </w:pPr>
            <w:del w:id="1744" w:author="Balneg, Ronald@Energy" w:date="2018-11-06T09:43:00Z">
              <w:r w:rsidRPr="000D1CB5" w:rsidDel="00A8014F">
                <w:rPr>
                  <w:rFonts w:ascii="Calibri" w:hAnsi="Calibri"/>
                  <w:sz w:val="18"/>
                  <w:szCs w:val="18"/>
                </w:rPr>
                <w:delText>1.025</w:delText>
              </w:r>
            </w:del>
          </w:p>
        </w:tc>
      </w:tr>
      <w:tr w:rsidR="0009311F" w:rsidRPr="000D1CB5" w:rsidDel="00A8014F" w14:paraId="4A3A5C5B" w14:textId="37BE09D9" w:rsidTr="009B5C14">
        <w:trPr>
          <w:cantSplit/>
          <w:trHeight w:hRule="exact" w:val="187"/>
          <w:jc w:val="center"/>
          <w:del w:id="1745" w:author="Balneg, Ronald@Energy" w:date="2018-11-06T09:43:00Z"/>
        </w:trPr>
        <w:tc>
          <w:tcPr>
            <w:tcW w:w="0" w:type="auto"/>
            <w:vMerge/>
            <w:vAlign w:val="center"/>
          </w:tcPr>
          <w:p w14:paraId="4A3A5C50" w14:textId="60AAF816" w:rsidR="0009311F" w:rsidRPr="000D1CB5" w:rsidDel="00A8014F" w:rsidRDefault="0009311F" w:rsidP="009B5C14">
            <w:pPr>
              <w:jc w:val="center"/>
              <w:rPr>
                <w:del w:id="1746" w:author="Balneg, Ronald@Energy" w:date="2018-11-06T09:43:00Z"/>
                <w:rFonts w:ascii="Calibri" w:hAnsi="Calibri"/>
                <w:sz w:val="18"/>
                <w:szCs w:val="18"/>
              </w:rPr>
            </w:pPr>
          </w:p>
        </w:tc>
        <w:tc>
          <w:tcPr>
            <w:tcW w:w="0" w:type="auto"/>
            <w:vAlign w:val="center"/>
          </w:tcPr>
          <w:p w14:paraId="4A3A5C51" w14:textId="19FC4F4B" w:rsidR="0009311F" w:rsidRPr="000D1CB5" w:rsidDel="00A8014F" w:rsidRDefault="0009311F" w:rsidP="009B5C14">
            <w:pPr>
              <w:jc w:val="center"/>
              <w:rPr>
                <w:del w:id="1747" w:author="Balneg, Ronald@Energy" w:date="2018-11-06T09:43:00Z"/>
                <w:rFonts w:ascii="Calibri" w:hAnsi="Calibri"/>
                <w:b/>
                <w:sz w:val="18"/>
                <w:szCs w:val="18"/>
              </w:rPr>
            </w:pPr>
            <w:del w:id="1748" w:author="Balneg, Ronald@Energy" w:date="2018-11-06T09:43:00Z">
              <w:r w:rsidRPr="000D1CB5" w:rsidDel="00A8014F">
                <w:rPr>
                  <w:rFonts w:ascii="Calibri" w:hAnsi="Calibri"/>
                  <w:b/>
                  <w:sz w:val="18"/>
                  <w:szCs w:val="18"/>
                </w:rPr>
                <w:delText>85</w:delText>
              </w:r>
            </w:del>
          </w:p>
        </w:tc>
        <w:tc>
          <w:tcPr>
            <w:tcW w:w="0" w:type="auto"/>
            <w:vAlign w:val="center"/>
          </w:tcPr>
          <w:p w14:paraId="4A3A5C52" w14:textId="7F7AA7EA" w:rsidR="0009311F" w:rsidRPr="000D1CB5" w:rsidDel="00A8014F" w:rsidRDefault="0009311F" w:rsidP="009B5C14">
            <w:pPr>
              <w:jc w:val="center"/>
              <w:rPr>
                <w:del w:id="1749" w:author="Balneg, Ronald@Energy" w:date="2018-11-06T09:43:00Z"/>
                <w:rFonts w:ascii="Calibri" w:hAnsi="Calibri"/>
                <w:sz w:val="18"/>
                <w:szCs w:val="18"/>
              </w:rPr>
            </w:pPr>
            <w:del w:id="1750" w:author="Balneg, Ronald@Energy" w:date="2018-11-06T09:43:00Z">
              <w:r w:rsidRPr="000D1CB5" w:rsidDel="00A8014F">
                <w:rPr>
                  <w:rFonts w:ascii="Calibri" w:hAnsi="Calibri"/>
                  <w:sz w:val="18"/>
                  <w:szCs w:val="18"/>
                </w:rPr>
                <w:delText>0.955</w:delText>
              </w:r>
            </w:del>
          </w:p>
        </w:tc>
        <w:tc>
          <w:tcPr>
            <w:tcW w:w="0" w:type="auto"/>
            <w:vAlign w:val="center"/>
          </w:tcPr>
          <w:p w14:paraId="4A3A5C53" w14:textId="1F88BAA4" w:rsidR="0009311F" w:rsidRPr="000D1CB5" w:rsidDel="00A8014F" w:rsidRDefault="0009311F" w:rsidP="009B5C14">
            <w:pPr>
              <w:jc w:val="center"/>
              <w:rPr>
                <w:del w:id="1751" w:author="Balneg, Ronald@Energy" w:date="2018-11-06T09:43:00Z"/>
                <w:rFonts w:ascii="Calibri" w:hAnsi="Calibri"/>
                <w:sz w:val="18"/>
                <w:szCs w:val="18"/>
              </w:rPr>
            </w:pPr>
            <w:del w:id="1752" w:author="Balneg, Ronald@Energy" w:date="2018-11-06T09:43:00Z">
              <w:r w:rsidRPr="000D1CB5" w:rsidDel="00A8014F">
                <w:rPr>
                  <w:rFonts w:ascii="Calibri" w:hAnsi="Calibri"/>
                  <w:sz w:val="18"/>
                  <w:szCs w:val="18"/>
                </w:rPr>
                <w:delText>0.963</w:delText>
              </w:r>
            </w:del>
          </w:p>
        </w:tc>
        <w:tc>
          <w:tcPr>
            <w:tcW w:w="0" w:type="auto"/>
            <w:vAlign w:val="center"/>
          </w:tcPr>
          <w:p w14:paraId="4A3A5C54" w14:textId="5B6CD827" w:rsidR="0009311F" w:rsidRPr="000D1CB5" w:rsidDel="00A8014F" w:rsidRDefault="0009311F" w:rsidP="009B5C14">
            <w:pPr>
              <w:jc w:val="center"/>
              <w:rPr>
                <w:del w:id="1753" w:author="Balneg, Ronald@Energy" w:date="2018-11-06T09:43:00Z"/>
                <w:rFonts w:ascii="Calibri" w:hAnsi="Calibri"/>
                <w:sz w:val="18"/>
                <w:szCs w:val="18"/>
              </w:rPr>
            </w:pPr>
            <w:del w:id="1754" w:author="Balneg, Ronald@Energy" w:date="2018-11-06T09:43:00Z">
              <w:r w:rsidRPr="000D1CB5" w:rsidDel="00A8014F">
                <w:rPr>
                  <w:rFonts w:ascii="Calibri" w:hAnsi="Calibri"/>
                  <w:sz w:val="18"/>
                  <w:szCs w:val="18"/>
                </w:rPr>
                <w:delText>0.971</w:delText>
              </w:r>
            </w:del>
          </w:p>
        </w:tc>
        <w:tc>
          <w:tcPr>
            <w:tcW w:w="0" w:type="auto"/>
            <w:vAlign w:val="center"/>
          </w:tcPr>
          <w:p w14:paraId="4A3A5C55" w14:textId="79AD414E" w:rsidR="0009311F" w:rsidRPr="000D1CB5" w:rsidDel="00A8014F" w:rsidRDefault="0009311F" w:rsidP="009B5C14">
            <w:pPr>
              <w:jc w:val="center"/>
              <w:rPr>
                <w:del w:id="1755" w:author="Balneg, Ronald@Energy" w:date="2018-11-06T09:43:00Z"/>
                <w:rFonts w:ascii="Calibri" w:hAnsi="Calibri"/>
                <w:sz w:val="18"/>
                <w:szCs w:val="18"/>
              </w:rPr>
            </w:pPr>
            <w:del w:id="1756" w:author="Balneg, Ronald@Energy" w:date="2018-11-06T09:43:00Z">
              <w:r w:rsidRPr="000D1CB5" w:rsidDel="00A8014F">
                <w:rPr>
                  <w:rFonts w:ascii="Calibri" w:hAnsi="Calibri"/>
                  <w:sz w:val="18"/>
                  <w:szCs w:val="18"/>
                </w:rPr>
                <w:delText>0.979</w:delText>
              </w:r>
            </w:del>
          </w:p>
        </w:tc>
        <w:tc>
          <w:tcPr>
            <w:tcW w:w="0" w:type="auto"/>
            <w:vAlign w:val="center"/>
          </w:tcPr>
          <w:p w14:paraId="4A3A5C56" w14:textId="06AF582F" w:rsidR="0009311F" w:rsidRPr="000D1CB5" w:rsidDel="00A8014F" w:rsidRDefault="0009311F" w:rsidP="009B5C14">
            <w:pPr>
              <w:jc w:val="center"/>
              <w:rPr>
                <w:del w:id="1757" w:author="Balneg, Ronald@Energy" w:date="2018-11-06T09:43:00Z"/>
                <w:rFonts w:ascii="Calibri" w:hAnsi="Calibri"/>
                <w:sz w:val="18"/>
                <w:szCs w:val="18"/>
              </w:rPr>
            </w:pPr>
            <w:del w:id="1758" w:author="Balneg, Ronald@Energy" w:date="2018-11-06T09:43:00Z">
              <w:r w:rsidRPr="000D1CB5" w:rsidDel="00A8014F">
                <w:rPr>
                  <w:rFonts w:ascii="Calibri" w:hAnsi="Calibri"/>
                  <w:sz w:val="18"/>
                  <w:szCs w:val="18"/>
                </w:rPr>
                <w:delText>0.988</w:delText>
              </w:r>
            </w:del>
          </w:p>
        </w:tc>
        <w:tc>
          <w:tcPr>
            <w:tcW w:w="0" w:type="auto"/>
            <w:vAlign w:val="center"/>
          </w:tcPr>
          <w:p w14:paraId="4A3A5C57" w14:textId="0FD6A685" w:rsidR="0009311F" w:rsidRPr="000D1CB5" w:rsidDel="00A8014F" w:rsidRDefault="0009311F" w:rsidP="009B5C14">
            <w:pPr>
              <w:jc w:val="center"/>
              <w:rPr>
                <w:del w:id="1759" w:author="Balneg, Ronald@Energy" w:date="2018-11-06T09:43:00Z"/>
                <w:rFonts w:ascii="Calibri" w:hAnsi="Calibri"/>
                <w:sz w:val="18"/>
                <w:szCs w:val="18"/>
              </w:rPr>
            </w:pPr>
            <w:del w:id="1760" w:author="Balneg, Ronald@Energy" w:date="2018-11-06T09:43:00Z">
              <w:r w:rsidRPr="000D1CB5" w:rsidDel="00A8014F">
                <w:rPr>
                  <w:rFonts w:ascii="Calibri" w:hAnsi="Calibri"/>
                  <w:sz w:val="18"/>
                  <w:szCs w:val="18"/>
                </w:rPr>
                <w:delText>0.996</w:delText>
              </w:r>
            </w:del>
          </w:p>
        </w:tc>
        <w:tc>
          <w:tcPr>
            <w:tcW w:w="0" w:type="auto"/>
            <w:vAlign w:val="center"/>
          </w:tcPr>
          <w:p w14:paraId="4A3A5C58" w14:textId="38BEEC92" w:rsidR="0009311F" w:rsidRPr="000D1CB5" w:rsidDel="00A8014F" w:rsidRDefault="0009311F" w:rsidP="009B5C14">
            <w:pPr>
              <w:jc w:val="center"/>
              <w:rPr>
                <w:del w:id="1761" w:author="Balneg, Ronald@Energy" w:date="2018-11-06T09:43:00Z"/>
                <w:rFonts w:ascii="Calibri" w:hAnsi="Calibri"/>
                <w:sz w:val="18"/>
                <w:szCs w:val="18"/>
              </w:rPr>
            </w:pPr>
            <w:del w:id="1762" w:author="Balneg, Ronald@Energy" w:date="2018-11-06T09:43:00Z">
              <w:r w:rsidRPr="000D1CB5" w:rsidDel="00A8014F">
                <w:rPr>
                  <w:rFonts w:ascii="Calibri" w:hAnsi="Calibri"/>
                  <w:sz w:val="18"/>
                  <w:szCs w:val="18"/>
                </w:rPr>
                <w:delText>1.004</w:delText>
              </w:r>
            </w:del>
          </w:p>
        </w:tc>
        <w:tc>
          <w:tcPr>
            <w:tcW w:w="0" w:type="auto"/>
            <w:vAlign w:val="center"/>
          </w:tcPr>
          <w:p w14:paraId="4A3A5C59" w14:textId="0F8675FB" w:rsidR="0009311F" w:rsidRPr="000D1CB5" w:rsidDel="00A8014F" w:rsidRDefault="0009311F" w:rsidP="009B5C14">
            <w:pPr>
              <w:jc w:val="center"/>
              <w:rPr>
                <w:del w:id="1763" w:author="Balneg, Ronald@Energy" w:date="2018-11-06T09:43:00Z"/>
                <w:rFonts w:ascii="Calibri" w:hAnsi="Calibri"/>
                <w:sz w:val="18"/>
                <w:szCs w:val="18"/>
              </w:rPr>
            </w:pPr>
            <w:del w:id="1764" w:author="Balneg, Ronald@Energy" w:date="2018-11-06T09:43:00Z">
              <w:r w:rsidRPr="000D1CB5" w:rsidDel="00A8014F">
                <w:rPr>
                  <w:rFonts w:ascii="Calibri" w:hAnsi="Calibri"/>
                  <w:sz w:val="18"/>
                  <w:szCs w:val="18"/>
                </w:rPr>
                <w:delText>1.012</w:delText>
              </w:r>
            </w:del>
          </w:p>
        </w:tc>
        <w:tc>
          <w:tcPr>
            <w:tcW w:w="0" w:type="auto"/>
            <w:vAlign w:val="center"/>
          </w:tcPr>
          <w:p w14:paraId="4A3A5C5A" w14:textId="3468E8F7" w:rsidR="0009311F" w:rsidRPr="000D1CB5" w:rsidDel="00A8014F" w:rsidRDefault="0009311F" w:rsidP="009B5C14">
            <w:pPr>
              <w:jc w:val="center"/>
              <w:rPr>
                <w:del w:id="1765" w:author="Balneg, Ronald@Energy" w:date="2018-11-06T09:43:00Z"/>
                <w:rFonts w:ascii="Calibri" w:hAnsi="Calibri"/>
                <w:sz w:val="18"/>
                <w:szCs w:val="18"/>
              </w:rPr>
            </w:pPr>
            <w:del w:id="1766" w:author="Balneg, Ronald@Energy" w:date="2018-11-06T09:43:00Z">
              <w:r w:rsidRPr="000D1CB5" w:rsidDel="00A8014F">
                <w:rPr>
                  <w:rFonts w:ascii="Calibri" w:hAnsi="Calibri"/>
                  <w:sz w:val="18"/>
                  <w:szCs w:val="18"/>
                </w:rPr>
                <w:delText>1.020</w:delText>
              </w:r>
            </w:del>
          </w:p>
        </w:tc>
      </w:tr>
      <w:tr w:rsidR="0009311F" w:rsidRPr="000D1CB5" w:rsidDel="00A8014F" w14:paraId="4A3A5C67" w14:textId="13AE0BCF" w:rsidTr="009B5C14">
        <w:trPr>
          <w:cantSplit/>
          <w:trHeight w:hRule="exact" w:val="187"/>
          <w:jc w:val="center"/>
          <w:del w:id="1767" w:author="Balneg, Ronald@Energy" w:date="2018-11-06T09:43:00Z"/>
        </w:trPr>
        <w:tc>
          <w:tcPr>
            <w:tcW w:w="0" w:type="auto"/>
            <w:vMerge/>
            <w:vAlign w:val="center"/>
          </w:tcPr>
          <w:p w14:paraId="4A3A5C5C" w14:textId="108C9391" w:rsidR="0009311F" w:rsidRPr="000D1CB5" w:rsidDel="00A8014F" w:rsidRDefault="0009311F" w:rsidP="009B5C14">
            <w:pPr>
              <w:jc w:val="center"/>
              <w:rPr>
                <w:del w:id="1768" w:author="Balneg, Ronald@Energy" w:date="2018-11-06T09:43:00Z"/>
                <w:rFonts w:ascii="Calibri" w:hAnsi="Calibri"/>
                <w:sz w:val="18"/>
                <w:szCs w:val="18"/>
              </w:rPr>
            </w:pPr>
          </w:p>
        </w:tc>
        <w:tc>
          <w:tcPr>
            <w:tcW w:w="0" w:type="auto"/>
            <w:vAlign w:val="center"/>
          </w:tcPr>
          <w:p w14:paraId="4A3A5C5D" w14:textId="7C05CAF5" w:rsidR="0009311F" w:rsidRPr="000D1CB5" w:rsidDel="00A8014F" w:rsidRDefault="0009311F" w:rsidP="009B5C14">
            <w:pPr>
              <w:jc w:val="center"/>
              <w:rPr>
                <w:del w:id="1769" w:author="Balneg, Ronald@Energy" w:date="2018-11-06T09:43:00Z"/>
                <w:rFonts w:ascii="Calibri" w:hAnsi="Calibri"/>
                <w:b/>
                <w:sz w:val="18"/>
                <w:szCs w:val="18"/>
              </w:rPr>
            </w:pPr>
            <w:del w:id="1770" w:author="Balneg, Ronald@Energy" w:date="2018-11-06T09:43:00Z">
              <w:r w:rsidRPr="000D1CB5" w:rsidDel="00A8014F">
                <w:rPr>
                  <w:rFonts w:ascii="Calibri" w:hAnsi="Calibri"/>
                  <w:b/>
                  <w:sz w:val="18"/>
                  <w:szCs w:val="18"/>
                </w:rPr>
                <w:delText>90</w:delText>
              </w:r>
            </w:del>
          </w:p>
        </w:tc>
        <w:tc>
          <w:tcPr>
            <w:tcW w:w="0" w:type="auto"/>
            <w:vAlign w:val="center"/>
          </w:tcPr>
          <w:p w14:paraId="4A3A5C5E" w14:textId="05481C6F" w:rsidR="0009311F" w:rsidRPr="000D1CB5" w:rsidDel="00A8014F" w:rsidRDefault="0009311F" w:rsidP="009B5C14">
            <w:pPr>
              <w:jc w:val="center"/>
              <w:rPr>
                <w:del w:id="1771" w:author="Balneg, Ronald@Energy" w:date="2018-11-06T09:43:00Z"/>
                <w:rFonts w:ascii="Calibri" w:hAnsi="Calibri"/>
                <w:sz w:val="18"/>
                <w:szCs w:val="18"/>
              </w:rPr>
            </w:pPr>
            <w:del w:id="1772" w:author="Balneg, Ronald@Energy" w:date="2018-11-06T09:43:00Z">
              <w:r w:rsidRPr="000D1CB5" w:rsidDel="00A8014F">
                <w:rPr>
                  <w:rFonts w:ascii="Calibri" w:hAnsi="Calibri"/>
                  <w:sz w:val="18"/>
                  <w:szCs w:val="18"/>
                </w:rPr>
                <w:delText>0.950</w:delText>
              </w:r>
            </w:del>
          </w:p>
        </w:tc>
        <w:tc>
          <w:tcPr>
            <w:tcW w:w="0" w:type="auto"/>
            <w:vAlign w:val="center"/>
          </w:tcPr>
          <w:p w14:paraId="4A3A5C5F" w14:textId="3A777284" w:rsidR="0009311F" w:rsidRPr="000D1CB5" w:rsidDel="00A8014F" w:rsidRDefault="0009311F" w:rsidP="009B5C14">
            <w:pPr>
              <w:jc w:val="center"/>
              <w:rPr>
                <w:del w:id="1773" w:author="Balneg, Ronald@Energy" w:date="2018-11-06T09:43:00Z"/>
                <w:rFonts w:ascii="Calibri" w:hAnsi="Calibri"/>
                <w:sz w:val="18"/>
                <w:szCs w:val="18"/>
              </w:rPr>
            </w:pPr>
            <w:del w:id="1774" w:author="Balneg, Ronald@Energy" w:date="2018-11-06T09:43:00Z">
              <w:r w:rsidRPr="000D1CB5" w:rsidDel="00A8014F">
                <w:rPr>
                  <w:rFonts w:ascii="Calibri" w:hAnsi="Calibri"/>
                  <w:sz w:val="18"/>
                  <w:szCs w:val="18"/>
                </w:rPr>
                <w:delText>0.958</w:delText>
              </w:r>
            </w:del>
          </w:p>
        </w:tc>
        <w:tc>
          <w:tcPr>
            <w:tcW w:w="0" w:type="auto"/>
            <w:vAlign w:val="center"/>
          </w:tcPr>
          <w:p w14:paraId="4A3A5C60" w14:textId="13710188" w:rsidR="0009311F" w:rsidRPr="000D1CB5" w:rsidDel="00A8014F" w:rsidRDefault="0009311F" w:rsidP="009B5C14">
            <w:pPr>
              <w:jc w:val="center"/>
              <w:rPr>
                <w:del w:id="1775" w:author="Balneg, Ronald@Energy" w:date="2018-11-06T09:43:00Z"/>
                <w:rFonts w:ascii="Calibri" w:hAnsi="Calibri"/>
                <w:sz w:val="18"/>
                <w:szCs w:val="18"/>
              </w:rPr>
            </w:pPr>
            <w:del w:id="1776" w:author="Balneg, Ronald@Energy" w:date="2018-11-06T09:43:00Z">
              <w:r w:rsidRPr="000D1CB5" w:rsidDel="00A8014F">
                <w:rPr>
                  <w:rFonts w:ascii="Calibri" w:hAnsi="Calibri"/>
                  <w:sz w:val="18"/>
                  <w:szCs w:val="18"/>
                </w:rPr>
                <w:delText>0.967</w:delText>
              </w:r>
            </w:del>
          </w:p>
        </w:tc>
        <w:tc>
          <w:tcPr>
            <w:tcW w:w="0" w:type="auto"/>
            <w:vAlign w:val="center"/>
          </w:tcPr>
          <w:p w14:paraId="4A3A5C61" w14:textId="71546E22" w:rsidR="0009311F" w:rsidRPr="000D1CB5" w:rsidDel="00A8014F" w:rsidRDefault="0009311F" w:rsidP="009B5C14">
            <w:pPr>
              <w:jc w:val="center"/>
              <w:rPr>
                <w:del w:id="1777" w:author="Balneg, Ronald@Energy" w:date="2018-11-06T09:43:00Z"/>
                <w:rFonts w:ascii="Calibri" w:hAnsi="Calibri"/>
                <w:sz w:val="18"/>
                <w:szCs w:val="18"/>
              </w:rPr>
            </w:pPr>
            <w:del w:id="1778" w:author="Balneg, Ronald@Energy" w:date="2018-11-06T09:43:00Z">
              <w:r w:rsidRPr="000D1CB5" w:rsidDel="00A8014F">
                <w:rPr>
                  <w:rFonts w:ascii="Calibri" w:hAnsi="Calibri"/>
                  <w:sz w:val="18"/>
                  <w:szCs w:val="18"/>
                </w:rPr>
                <w:delText>0.975</w:delText>
              </w:r>
            </w:del>
          </w:p>
        </w:tc>
        <w:tc>
          <w:tcPr>
            <w:tcW w:w="0" w:type="auto"/>
            <w:vAlign w:val="center"/>
          </w:tcPr>
          <w:p w14:paraId="4A3A5C62" w14:textId="4F12033D" w:rsidR="0009311F" w:rsidRPr="000D1CB5" w:rsidDel="00A8014F" w:rsidRDefault="0009311F" w:rsidP="009B5C14">
            <w:pPr>
              <w:jc w:val="center"/>
              <w:rPr>
                <w:del w:id="1779" w:author="Balneg, Ronald@Energy" w:date="2018-11-06T09:43:00Z"/>
                <w:rFonts w:ascii="Calibri" w:hAnsi="Calibri"/>
                <w:sz w:val="18"/>
                <w:szCs w:val="18"/>
              </w:rPr>
            </w:pPr>
            <w:del w:id="1780" w:author="Balneg, Ronald@Energy" w:date="2018-11-06T09:43:00Z">
              <w:r w:rsidRPr="000D1CB5" w:rsidDel="00A8014F">
                <w:rPr>
                  <w:rFonts w:ascii="Calibri" w:hAnsi="Calibri"/>
                  <w:sz w:val="18"/>
                  <w:szCs w:val="18"/>
                </w:rPr>
                <w:delText>0.983</w:delText>
              </w:r>
            </w:del>
          </w:p>
        </w:tc>
        <w:tc>
          <w:tcPr>
            <w:tcW w:w="0" w:type="auto"/>
            <w:vAlign w:val="center"/>
          </w:tcPr>
          <w:p w14:paraId="4A3A5C63" w14:textId="011322CA" w:rsidR="0009311F" w:rsidRPr="000D1CB5" w:rsidDel="00A8014F" w:rsidRDefault="0009311F" w:rsidP="009B5C14">
            <w:pPr>
              <w:jc w:val="center"/>
              <w:rPr>
                <w:del w:id="1781" w:author="Balneg, Ronald@Energy" w:date="2018-11-06T09:43:00Z"/>
                <w:rFonts w:ascii="Calibri" w:hAnsi="Calibri"/>
                <w:sz w:val="18"/>
                <w:szCs w:val="18"/>
              </w:rPr>
            </w:pPr>
            <w:del w:id="1782" w:author="Balneg, Ronald@Energy" w:date="2018-11-06T09:43:00Z">
              <w:r w:rsidRPr="000D1CB5" w:rsidDel="00A8014F">
                <w:rPr>
                  <w:rFonts w:ascii="Calibri" w:hAnsi="Calibri"/>
                  <w:sz w:val="18"/>
                  <w:szCs w:val="18"/>
                </w:rPr>
                <w:delText>0.991</w:delText>
              </w:r>
            </w:del>
          </w:p>
        </w:tc>
        <w:tc>
          <w:tcPr>
            <w:tcW w:w="0" w:type="auto"/>
            <w:vAlign w:val="center"/>
          </w:tcPr>
          <w:p w14:paraId="4A3A5C64" w14:textId="562A5AE0" w:rsidR="0009311F" w:rsidRPr="000D1CB5" w:rsidDel="00A8014F" w:rsidRDefault="0009311F" w:rsidP="009B5C14">
            <w:pPr>
              <w:jc w:val="center"/>
              <w:rPr>
                <w:del w:id="1783" w:author="Balneg, Ronald@Energy" w:date="2018-11-06T09:43:00Z"/>
                <w:rFonts w:ascii="Calibri" w:hAnsi="Calibri"/>
                <w:sz w:val="18"/>
                <w:szCs w:val="18"/>
              </w:rPr>
            </w:pPr>
            <w:del w:id="1784" w:author="Balneg, Ronald@Energy" w:date="2018-11-06T09:43:00Z">
              <w:r w:rsidRPr="000D1CB5" w:rsidDel="00A8014F">
                <w:rPr>
                  <w:rFonts w:ascii="Calibri" w:hAnsi="Calibri"/>
                  <w:sz w:val="18"/>
                  <w:szCs w:val="18"/>
                </w:rPr>
                <w:delText>0.999</w:delText>
              </w:r>
            </w:del>
          </w:p>
        </w:tc>
        <w:tc>
          <w:tcPr>
            <w:tcW w:w="0" w:type="auto"/>
            <w:vAlign w:val="center"/>
          </w:tcPr>
          <w:p w14:paraId="4A3A5C65" w14:textId="31ED25C2" w:rsidR="0009311F" w:rsidRPr="000D1CB5" w:rsidDel="00A8014F" w:rsidRDefault="0009311F" w:rsidP="009B5C14">
            <w:pPr>
              <w:jc w:val="center"/>
              <w:rPr>
                <w:del w:id="1785" w:author="Balneg, Ronald@Energy" w:date="2018-11-06T09:43:00Z"/>
                <w:rFonts w:ascii="Calibri" w:hAnsi="Calibri"/>
                <w:sz w:val="18"/>
                <w:szCs w:val="18"/>
              </w:rPr>
            </w:pPr>
            <w:del w:id="1786" w:author="Balneg, Ronald@Energy" w:date="2018-11-06T09:43:00Z">
              <w:r w:rsidRPr="000D1CB5" w:rsidDel="00A8014F">
                <w:rPr>
                  <w:rFonts w:ascii="Calibri" w:hAnsi="Calibri"/>
                  <w:sz w:val="18"/>
                  <w:szCs w:val="18"/>
                </w:rPr>
                <w:delText>1.008</w:delText>
              </w:r>
            </w:del>
          </w:p>
        </w:tc>
        <w:tc>
          <w:tcPr>
            <w:tcW w:w="0" w:type="auto"/>
            <w:vAlign w:val="center"/>
          </w:tcPr>
          <w:p w14:paraId="4A3A5C66" w14:textId="71CE555F" w:rsidR="0009311F" w:rsidRPr="000D1CB5" w:rsidDel="00A8014F" w:rsidRDefault="0009311F" w:rsidP="009B5C14">
            <w:pPr>
              <w:jc w:val="center"/>
              <w:rPr>
                <w:del w:id="1787" w:author="Balneg, Ronald@Energy" w:date="2018-11-06T09:43:00Z"/>
                <w:rFonts w:ascii="Calibri" w:hAnsi="Calibri"/>
                <w:sz w:val="18"/>
                <w:szCs w:val="18"/>
              </w:rPr>
            </w:pPr>
            <w:del w:id="1788" w:author="Balneg, Ronald@Energy" w:date="2018-11-06T09:43:00Z">
              <w:r w:rsidRPr="000D1CB5" w:rsidDel="00A8014F">
                <w:rPr>
                  <w:rFonts w:ascii="Calibri" w:hAnsi="Calibri"/>
                  <w:sz w:val="18"/>
                  <w:szCs w:val="18"/>
                </w:rPr>
                <w:delText>1.016</w:delText>
              </w:r>
            </w:del>
          </w:p>
        </w:tc>
      </w:tr>
      <w:tr w:rsidR="0009311F" w:rsidRPr="000D1CB5" w:rsidDel="00A8014F" w14:paraId="4A3A5C73" w14:textId="3BD74624" w:rsidTr="009B5C14">
        <w:trPr>
          <w:cantSplit/>
          <w:trHeight w:hRule="exact" w:val="187"/>
          <w:jc w:val="center"/>
          <w:del w:id="1789" w:author="Balneg, Ronald@Energy" w:date="2018-11-06T09:43:00Z"/>
        </w:trPr>
        <w:tc>
          <w:tcPr>
            <w:tcW w:w="0" w:type="auto"/>
            <w:vMerge/>
            <w:vAlign w:val="center"/>
          </w:tcPr>
          <w:p w14:paraId="4A3A5C68" w14:textId="1707C610" w:rsidR="0009311F" w:rsidRPr="000D1CB5" w:rsidDel="00A8014F" w:rsidRDefault="0009311F" w:rsidP="009B5C14">
            <w:pPr>
              <w:jc w:val="center"/>
              <w:rPr>
                <w:del w:id="1790" w:author="Balneg, Ronald@Energy" w:date="2018-11-06T09:43:00Z"/>
                <w:rFonts w:ascii="Calibri" w:hAnsi="Calibri"/>
                <w:sz w:val="18"/>
                <w:szCs w:val="18"/>
              </w:rPr>
            </w:pPr>
          </w:p>
        </w:tc>
        <w:tc>
          <w:tcPr>
            <w:tcW w:w="0" w:type="auto"/>
            <w:vAlign w:val="center"/>
          </w:tcPr>
          <w:p w14:paraId="4A3A5C69" w14:textId="204620B1" w:rsidR="0009311F" w:rsidRPr="000D1CB5" w:rsidDel="00A8014F" w:rsidRDefault="0009311F" w:rsidP="009B5C14">
            <w:pPr>
              <w:jc w:val="center"/>
              <w:rPr>
                <w:del w:id="1791" w:author="Balneg, Ronald@Energy" w:date="2018-11-06T09:43:00Z"/>
                <w:rFonts w:ascii="Calibri" w:hAnsi="Calibri"/>
                <w:b/>
                <w:sz w:val="18"/>
                <w:szCs w:val="18"/>
              </w:rPr>
            </w:pPr>
            <w:del w:id="1792" w:author="Balneg, Ronald@Energy" w:date="2018-11-06T09:43:00Z">
              <w:r w:rsidRPr="000D1CB5" w:rsidDel="00A8014F">
                <w:rPr>
                  <w:rFonts w:ascii="Calibri" w:hAnsi="Calibri"/>
                  <w:b/>
                  <w:sz w:val="18"/>
                  <w:szCs w:val="18"/>
                </w:rPr>
                <w:delText>95</w:delText>
              </w:r>
            </w:del>
          </w:p>
        </w:tc>
        <w:tc>
          <w:tcPr>
            <w:tcW w:w="0" w:type="auto"/>
            <w:vAlign w:val="center"/>
          </w:tcPr>
          <w:p w14:paraId="4A3A5C6A" w14:textId="3D60E7B7" w:rsidR="0009311F" w:rsidRPr="000D1CB5" w:rsidDel="00A8014F" w:rsidRDefault="0009311F" w:rsidP="009B5C14">
            <w:pPr>
              <w:jc w:val="center"/>
              <w:rPr>
                <w:del w:id="1793" w:author="Balneg, Ronald@Energy" w:date="2018-11-06T09:43:00Z"/>
                <w:rFonts w:ascii="Calibri" w:hAnsi="Calibri"/>
                <w:sz w:val="18"/>
                <w:szCs w:val="18"/>
              </w:rPr>
            </w:pPr>
            <w:del w:id="1794" w:author="Balneg, Ronald@Energy" w:date="2018-11-06T09:43:00Z">
              <w:r w:rsidRPr="000D1CB5" w:rsidDel="00A8014F">
                <w:rPr>
                  <w:rFonts w:ascii="Calibri" w:hAnsi="Calibri"/>
                  <w:sz w:val="18"/>
                  <w:szCs w:val="18"/>
                </w:rPr>
                <w:delText>0.946</w:delText>
              </w:r>
            </w:del>
          </w:p>
        </w:tc>
        <w:tc>
          <w:tcPr>
            <w:tcW w:w="0" w:type="auto"/>
            <w:vAlign w:val="center"/>
          </w:tcPr>
          <w:p w14:paraId="4A3A5C6B" w14:textId="49A620E9" w:rsidR="0009311F" w:rsidRPr="000D1CB5" w:rsidDel="00A8014F" w:rsidRDefault="0009311F" w:rsidP="009B5C14">
            <w:pPr>
              <w:jc w:val="center"/>
              <w:rPr>
                <w:del w:id="1795" w:author="Balneg, Ronald@Energy" w:date="2018-11-06T09:43:00Z"/>
                <w:rFonts w:ascii="Calibri" w:hAnsi="Calibri"/>
                <w:sz w:val="18"/>
                <w:szCs w:val="18"/>
              </w:rPr>
            </w:pPr>
            <w:del w:id="1796" w:author="Balneg, Ronald@Energy" w:date="2018-11-06T09:43:00Z">
              <w:r w:rsidRPr="000D1CB5" w:rsidDel="00A8014F">
                <w:rPr>
                  <w:rFonts w:ascii="Calibri" w:hAnsi="Calibri"/>
                  <w:sz w:val="18"/>
                  <w:szCs w:val="18"/>
                </w:rPr>
                <w:delText>0.954</w:delText>
              </w:r>
            </w:del>
          </w:p>
        </w:tc>
        <w:tc>
          <w:tcPr>
            <w:tcW w:w="0" w:type="auto"/>
            <w:vAlign w:val="center"/>
          </w:tcPr>
          <w:p w14:paraId="4A3A5C6C" w14:textId="054964CA" w:rsidR="0009311F" w:rsidRPr="000D1CB5" w:rsidDel="00A8014F" w:rsidRDefault="0009311F" w:rsidP="009B5C14">
            <w:pPr>
              <w:jc w:val="center"/>
              <w:rPr>
                <w:del w:id="1797" w:author="Balneg, Ronald@Energy" w:date="2018-11-06T09:43:00Z"/>
                <w:rFonts w:ascii="Calibri" w:hAnsi="Calibri"/>
                <w:sz w:val="18"/>
                <w:szCs w:val="18"/>
              </w:rPr>
            </w:pPr>
            <w:del w:id="1798" w:author="Balneg, Ronald@Energy" w:date="2018-11-06T09:43:00Z">
              <w:r w:rsidRPr="000D1CB5" w:rsidDel="00A8014F">
                <w:rPr>
                  <w:rFonts w:ascii="Calibri" w:hAnsi="Calibri"/>
                  <w:sz w:val="18"/>
                  <w:szCs w:val="18"/>
                </w:rPr>
                <w:delText>0.962</w:delText>
              </w:r>
            </w:del>
          </w:p>
        </w:tc>
        <w:tc>
          <w:tcPr>
            <w:tcW w:w="0" w:type="auto"/>
            <w:vAlign w:val="center"/>
          </w:tcPr>
          <w:p w14:paraId="4A3A5C6D" w14:textId="6BAC3A33" w:rsidR="0009311F" w:rsidRPr="000D1CB5" w:rsidDel="00A8014F" w:rsidRDefault="0009311F" w:rsidP="009B5C14">
            <w:pPr>
              <w:jc w:val="center"/>
              <w:rPr>
                <w:del w:id="1799" w:author="Balneg, Ronald@Energy" w:date="2018-11-06T09:43:00Z"/>
                <w:rFonts w:ascii="Calibri" w:hAnsi="Calibri"/>
                <w:sz w:val="18"/>
                <w:szCs w:val="18"/>
              </w:rPr>
            </w:pPr>
            <w:del w:id="1800" w:author="Balneg, Ronald@Energy" w:date="2018-11-06T09:43:00Z">
              <w:r w:rsidRPr="000D1CB5" w:rsidDel="00A8014F">
                <w:rPr>
                  <w:rFonts w:ascii="Calibri" w:hAnsi="Calibri"/>
                  <w:sz w:val="18"/>
                  <w:szCs w:val="18"/>
                </w:rPr>
                <w:delText>0.970</w:delText>
              </w:r>
            </w:del>
          </w:p>
        </w:tc>
        <w:tc>
          <w:tcPr>
            <w:tcW w:w="0" w:type="auto"/>
            <w:vAlign w:val="center"/>
          </w:tcPr>
          <w:p w14:paraId="4A3A5C6E" w14:textId="4941A5CC" w:rsidR="0009311F" w:rsidRPr="000D1CB5" w:rsidDel="00A8014F" w:rsidRDefault="0009311F" w:rsidP="009B5C14">
            <w:pPr>
              <w:jc w:val="center"/>
              <w:rPr>
                <w:del w:id="1801" w:author="Balneg, Ronald@Energy" w:date="2018-11-06T09:43:00Z"/>
                <w:rFonts w:ascii="Calibri" w:hAnsi="Calibri"/>
                <w:sz w:val="18"/>
                <w:szCs w:val="18"/>
              </w:rPr>
            </w:pPr>
            <w:del w:id="1802" w:author="Balneg, Ronald@Energy" w:date="2018-11-06T09:43:00Z">
              <w:r w:rsidRPr="000D1CB5" w:rsidDel="00A8014F">
                <w:rPr>
                  <w:rFonts w:ascii="Calibri" w:hAnsi="Calibri"/>
                  <w:sz w:val="18"/>
                  <w:szCs w:val="18"/>
                </w:rPr>
                <w:delText>0.979</w:delText>
              </w:r>
            </w:del>
          </w:p>
        </w:tc>
        <w:tc>
          <w:tcPr>
            <w:tcW w:w="0" w:type="auto"/>
            <w:vAlign w:val="center"/>
          </w:tcPr>
          <w:p w14:paraId="4A3A5C6F" w14:textId="768252E8" w:rsidR="0009311F" w:rsidRPr="000D1CB5" w:rsidDel="00A8014F" w:rsidRDefault="0009311F" w:rsidP="009B5C14">
            <w:pPr>
              <w:jc w:val="center"/>
              <w:rPr>
                <w:del w:id="1803" w:author="Balneg, Ronald@Energy" w:date="2018-11-06T09:43:00Z"/>
                <w:rFonts w:ascii="Calibri" w:hAnsi="Calibri"/>
                <w:sz w:val="18"/>
                <w:szCs w:val="18"/>
              </w:rPr>
            </w:pPr>
            <w:del w:id="1804" w:author="Balneg, Ronald@Energy" w:date="2018-11-06T09:43:00Z">
              <w:r w:rsidRPr="000D1CB5" w:rsidDel="00A8014F">
                <w:rPr>
                  <w:rFonts w:ascii="Calibri" w:hAnsi="Calibri"/>
                  <w:sz w:val="18"/>
                  <w:szCs w:val="18"/>
                </w:rPr>
                <w:delText>0.987</w:delText>
              </w:r>
            </w:del>
          </w:p>
        </w:tc>
        <w:tc>
          <w:tcPr>
            <w:tcW w:w="0" w:type="auto"/>
            <w:vAlign w:val="center"/>
          </w:tcPr>
          <w:p w14:paraId="4A3A5C70" w14:textId="00B37948" w:rsidR="0009311F" w:rsidRPr="000D1CB5" w:rsidDel="00A8014F" w:rsidRDefault="0009311F" w:rsidP="009B5C14">
            <w:pPr>
              <w:jc w:val="center"/>
              <w:rPr>
                <w:del w:id="1805" w:author="Balneg, Ronald@Energy" w:date="2018-11-06T09:43:00Z"/>
                <w:rFonts w:ascii="Calibri" w:hAnsi="Calibri"/>
                <w:sz w:val="18"/>
                <w:szCs w:val="18"/>
              </w:rPr>
            </w:pPr>
            <w:del w:id="1806" w:author="Balneg, Ronald@Energy" w:date="2018-11-06T09:43:00Z">
              <w:r w:rsidRPr="000D1CB5" w:rsidDel="00A8014F">
                <w:rPr>
                  <w:rFonts w:ascii="Calibri" w:hAnsi="Calibri"/>
                  <w:sz w:val="18"/>
                  <w:szCs w:val="18"/>
                </w:rPr>
                <w:delText>0.995</w:delText>
              </w:r>
            </w:del>
          </w:p>
        </w:tc>
        <w:tc>
          <w:tcPr>
            <w:tcW w:w="0" w:type="auto"/>
            <w:vAlign w:val="center"/>
          </w:tcPr>
          <w:p w14:paraId="4A3A5C71" w14:textId="00408152" w:rsidR="0009311F" w:rsidRPr="000D1CB5" w:rsidDel="00A8014F" w:rsidRDefault="0009311F" w:rsidP="009B5C14">
            <w:pPr>
              <w:jc w:val="center"/>
              <w:rPr>
                <w:del w:id="1807" w:author="Balneg, Ronald@Energy" w:date="2018-11-06T09:43:00Z"/>
                <w:rFonts w:ascii="Calibri" w:hAnsi="Calibri"/>
                <w:sz w:val="18"/>
                <w:szCs w:val="18"/>
              </w:rPr>
            </w:pPr>
            <w:del w:id="1808" w:author="Balneg, Ronald@Energy" w:date="2018-11-06T09:43:00Z">
              <w:r w:rsidRPr="000D1CB5" w:rsidDel="00A8014F">
                <w:rPr>
                  <w:rFonts w:ascii="Calibri" w:hAnsi="Calibri"/>
                  <w:sz w:val="18"/>
                  <w:szCs w:val="18"/>
                </w:rPr>
                <w:delText>1.003</w:delText>
              </w:r>
            </w:del>
          </w:p>
        </w:tc>
        <w:tc>
          <w:tcPr>
            <w:tcW w:w="0" w:type="auto"/>
            <w:vAlign w:val="center"/>
          </w:tcPr>
          <w:p w14:paraId="4A3A5C72" w14:textId="45ADE92D" w:rsidR="0009311F" w:rsidRPr="000D1CB5" w:rsidDel="00A8014F" w:rsidRDefault="0009311F" w:rsidP="009B5C14">
            <w:pPr>
              <w:jc w:val="center"/>
              <w:rPr>
                <w:del w:id="1809" w:author="Balneg, Ronald@Energy" w:date="2018-11-06T09:43:00Z"/>
                <w:rFonts w:ascii="Calibri" w:hAnsi="Calibri"/>
                <w:sz w:val="18"/>
                <w:szCs w:val="18"/>
              </w:rPr>
            </w:pPr>
            <w:del w:id="1810" w:author="Balneg, Ronald@Energy" w:date="2018-11-06T09:43:00Z">
              <w:r w:rsidRPr="000D1CB5" w:rsidDel="00A8014F">
                <w:rPr>
                  <w:rFonts w:ascii="Calibri" w:hAnsi="Calibri"/>
                  <w:sz w:val="18"/>
                  <w:szCs w:val="18"/>
                </w:rPr>
                <w:delText>1.011</w:delText>
              </w:r>
            </w:del>
          </w:p>
        </w:tc>
      </w:tr>
      <w:tr w:rsidR="0009311F" w:rsidRPr="000D1CB5" w:rsidDel="00A8014F" w14:paraId="4A3A5C7F" w14:textId="5D958933" w:rsidTr="009B5C14">
        <w:trPr>
          <w:cantSplit/>
          <w:trHeight w:hRule="exact" w:val="187"/>
          <w:jc w:val="center"/>
          <w:del w:id="1811" w:author="Balneg, Ronald@Energy" w:date="2018-11-06T09:43:00Z"/>
        </w:trPr>
        <w:tc>
          <w:tcPr>
            <w:tcW w:w="0" w:type="auto"/>
            <w:vMerge/>
            <w:vAlign w:val="center"/>
          </w:tcPr>
          <w:p w14:paraId="4A3A5C74" w14:textId="4CAA9889" w:rsidR="0009311F" w:rsidRPr="000D1CB5" w:rsidDel="00A8014F" w:rsidRDefault="0009311F" w:rsidP="009B5C14">
            <w:pPr>
              <w:jc w:val="center"/>
              <w:rPr>
                <w:del w:id="1812" w:author="Balneg, Ronald@Energy" w:date="2018-11-06T09:43:00Z"/>
                <w:rFonts w:ascii="Calibri" w:hAnsi="Calibri"/>
                <w:sz w:val="18"/>
                <w:szCs w:val="18"/>
              </w:rPr>
            </w:pPr>
          </w:p>
        </w:tc>
        <w:tc>
          <w:tcPr>
            <w:tcW w:w="0" w:type="auto"/>
            <w:vAlign w:val="center"/>
          </w:tcPr>
          <w:p w14:paraId="4A3A5C75" w14:textId="47AAA838" w:rsidR="0009311F" w:rsidRPr="000D1CB5" w:rsidDel="00A8014F" w:rsidRDefault="0009311F" w:rsidP="009B5C14">
            <w:pPr>
              <w:jc w:val="center"/>
              <w:rPr>
                <w:del w:id="1813" w:author="Balneg, Ronald@Energy" w:date="2018-11-06T09:43:00Z"/>
                <w:rFonts w:ascii="Calibri" w:hAnsi="Calibri"/>
                <w:b/>
                <w:sz w:val="18"/>
                <w:szCs w:val="18"/>
              </w:rPr>
            </w:pPr>
            <w:del w:id="1814" w:author="Balneg, Ronald@Energy" w:date="2018-11-06T09:43:00Z">
              <w:r w:rsidRPr="000D1CB5" w:rsidDel="00A8014F">
                <w:rPr>
                  <w:rFonts w:ascii="Calibri" w:hAnsi="Calibri"/>
                  <w:b/>
                  <w:sz w:val="18"/>
                  <w:szCs w:val="18"/>
                </w:rPr>
                <w:delText>100</w:delText>
              </w:r>
            </w:del>
          </w:p>
        </w:tc>
        <w:tc>
          <w:tcPr>
            <w:tcW w:w="0" w:type="auto"/>
            <w:vAlign w:val="center"/>
          </w:tcPr>
          <w:p w14:paraId="4A3A5C76" w14:textId="79044E1F" w:rsidR="0009311F" w:rsidRPr="000D1CB5" w:rsidDel="00A8014F" w:rsidRDefault="0009311F" w:rsidP="009B5C14">
            <w:pPr>
              <w:jc w:val="center"/>
              <w:rPr>
                <w:del w:id="1815" w:author="Balneg, Ronald@Energy" w:date="2018-11-06T09:43:00Z"/>
                <w:rFonts w:ascii="Calibri" w:hAnsi="Calibri"/>
                <w:sz w:val="18"/>
                <w:szCs w:val="18"/>
              </w:rPr>
            </w:pPr>
            <w:del w:id="1816" w:author="Balneg, Ronald@Energy" w:date="2018-11-06T09:43:00Z">
              <w:r w:rsidRPr="000D1CB5" w:rsidDel="00A8014F">
                <w:rPr>
                  <w:rFonts w:ascii="Calibri" w:hAnsi="Calibri"/>
                  <w:sz w:val="18"/>
                  <w:szCs w:val="18"/>
                </w:rPr>
                <w:delText>0.942</w:delText>
              </w:r>
            </w:del>
          </w:p>
        </w:tc>
        <w:tc>
          <w:tcPr>
            <w:tcW w:w="0" w:type="auto"/>
            <w:vAlign w:val="center"/>
          </w:tcPr>
          <w:p w14:paraId="4A3A5C77" w14:textId="3535FD0A" w:rsidR="0009311F" w:rsidRPr="000D1CB5" w:rsidDel="00A8014F" w:rsidRDefault="0009311F" w:rsidP="009B5C14">
            <w:pPr>
              <w:jc w:val="center"/>
              <w:rPr>
                <w:del w:id="1817" w:author="Balneg, Ronald@Energy" w:date="2018-11-06T09:43:00Z"/>
                <w:rFonts w:ascii="Calibri" w:hAnsi="Calibri"/>
                <w:sz w:val="18"/>
                <w:szCs w:val="18"/>
              </w:rPr>
            </w:pPr>
            <w:del w:id="1818" w:author="Balneg, Ronald@Energy" w:date="2018-11-06T09:43:00Z">
              <w:r w:rsidRPr="000D1CB5" w:rsidDel="00A8014F">
                <w:rPr>
                  <w:rFonts w:ascii="Calibri" w:hAnsi="Calibri"/>
                  <w:sz w:val="18"/>
                  <w:szCs w:val="18"/>
                </w:rPr>
                <w:delText>0.950</w:delText>
              </w:r>
            </w:del>
          </w:p>
        </w:tc>
        <w:tc>
          <w:tcPr>
            <w:tcW w:w="0" w:type="auto"/>
            <w:vAlign w:val="center"/>
          </w:tcPr>
          <w:p w14:paraId="4A3A5C78" w14:textId="7339332F" w:rsidR="0009311F" w:rsidRPr="000D1CB5" w:rsidDel="00A8014F" w:rsidRDefault="0009311F" w:rsidP="009B5C14">
            <w:pPr>
              <w:jc w:val="center"/>
              <w:rPr>
                <w:del w:id="1819" w:author="Balneg, Ronald@Energy" w:date="2018-11-06T09:43:00Z"/>
                <w:rFonts w:ascii="Calibri" w:hAnsi="Calibri"/>
                <w:sz w:val="18"/>
                <w:szCs w:val="18"/>
              </w:rPr>
            </w:pPr>
            <w:del w:id="1820" w:author="Balneg, Ronald@Energy" w:date="2018-11-06T09:43:00Z">
              <w:r w:rsidRPr="000D1CB5" w:rsidDel="00A8014F">
                <w:rPr>
                  <w:rFonts w:ascii="Calibri" w:hAnsi="Calibri"/>
                  <w:sz w:val="18"/>
                  <w:szCs w:val="18"/>
                </w:rPr>
                <w:delText>0.958</w:delText>
              </w:r>
            </w:del>
          </w:p>
        </w:tc>
        <w:tc>
          <w:tcPr>
            <w:tcW w:w="0" w:type="auto"/>
            <w:vAlign w:val="center"/>
          </w:tcPr>
          <w:p w14:paraId="4A3A5C79" w14:textId="746D8802" w:rsidR="0009311F" w:rsidRPr="000D1CB5" w:rsidDel="00A8014F" w:rsidRDefault="0009311F" w:rsidP="009B5C14">
            <w:pPr>
              <w:jc w:val="center"/>
              <w:rPr>
                <w:del w:id="1821" w:author="Balneg, Ronald@Energy" w:date="2018-11-06T09:43:00Z"/>
                <w:rFonts w:ascii="Calibri" w:hAnsi="Calibri"/>
                <w:sz w:val="18"/>
                <w:szCs w:val="18"/>
              </w:rPr>
            </w:pPr>
            <w:del w:id="1822" w:author="Balneg, Ronald@Energy" w:date="2018-11-06T09:43:00Z">
              <w:r w:rsidRPr="000D1CB5" w:rsidDel="00A8014F">
                <w:rPr>
                  <w:rFonts w:ascii="Calibri" w:hAnsi="Calibri"/>
                  <w:sz w:val="18"/>
                  <w:szCs w:val="18"/>
                </w:rPr>
                <w:delText>0.966</w:delText>
              </w:r>
            </w:del>
          </w:p>
        </w:tc>
        <w:tc>
          <w:tcPr>
            <w:tcW w:w="0" w:type="auto"/>
            <w:vAlign w:val="center"/>
          </w:tcPr>
          <w:p w14:paraId="4A3A5C7A" w14:textId="2907B156" w:rsidR="0009311F" w:rsidRPr="000D1CB5" w:rsidDel="00A8014F" w:rsidRDefault="0009311F" w:rsidP="009B5C14">
            <w:pPr>
              <w:jc w:val="center"/>
              <w:rPr>
                <w:del w:id="1823" w:author="Balneg, Ronald@Energy" w:date="2018-11-06T09:43:00Z"/>
                <w:rFonts w:ascii="Calibri" w:hAnsi="Calibri"/>
                <w:sz w:val="18"/>
                <w:szCs w:val="18"/>
              </w:rPr>
            </w:pPr>
            <w:del w:id="1824" w:author="Balneg, Ronald@Energy" w:date="2018-11-06T09:43:00Z">
              <w:r w:rsidRPr="000D1CB5" w:rsidDel="00A8014F">
                <w:rPr>
                  <w:rFonts w:ascii="Calibri" w:hAnsi="Calibri"/>
                  <w:sz w:val="18"/>
                  <w:szCs w:val="18"/>
                </w:rPr>
                <w:delText>0.970</w:delText>
              </w:r>
            </w:del>
          </w:p>
        </w:tc>
        <w:tc>
          <w:tcPr>
            <w:tcW w:w="0" w:type="auto"/>
            <w:vAlign w:val="center"/>
          </w:tcPr>
          <w:p w14:paraId="4A3A5C7B" w14:textId="272AE66B" w:rsidR="0009311F" w:rsidRPr="000D1CB5" w:rsidDel="00A8014F" w:rsidRDefault="0009311F" w:rsidP="009B5C14">
            <w:pPr>
              <w:jc w:val="center"/>
              <w:rPr>
                <w:del w:id="1825" w:author="Balneg, Ronald@Energy" w:date="2018-11-06T09:43:00Z"/>
                <w:rFonts w:ascii="Calibri" w:hAnsi="Calibri"/>
                <w:sz w:val="18"/>
                <w:szCs w:val="18"/>
              </w:rPr>
            </w:pPr>
            <w:del w:id="1826" w:author="Balneg, Ronald@Energy" w:date="2018-11-06T09:43:00Z">
              <w:r w:rsidRPr="000D1CB5" w:rsidDel="00A8014F">
                <w:rPr>
                  <w:rFonts w:ascii="Calibri" w:hAnsi="Calibri"/>
                  <w:sz w:val="18"/>
                  <w:szCs w:val="18"/>
                </w:rPr>
                <w:delText>0.982</w:delText>
              </w:r>
            </w:del>
          </w:p>
        </w:tc>
        <w:tc>
          <w:tcPr>
            <w:tcW w:w="0" w:type="auto"/>
            <w:vAlign w:val="center"/>
          </w:tcPr>
          <w:p w14:paraId="4A3A5C7C" w14:textId="33D656DC" w:rsidR="0009311F" w:rsidRPr="000D1CB5" w:rsidDel="00A8014F" w:rsidRDefault="0009311F" w:rsidP="009B5C14">
            <w:pPr>
              <w:jc w:val="center"/>
              <w:rPr>
                <w:del w:id="1827" w:author="Balneg, Ronald@Energy" w:date="2018-11-06T09:43:00Z"/>
                <w:rFonts w:ascii="Calibri" w:hAnsi="Calibri"/>
                <w:sz w:val="18"/>
                <w:szCs w:val="18"/>
              </w:rPr>
            </w:pPr>
            <w:del w:id="1828" w:author="Balneg, Ronald@Energy" w:date="2018-11-06T09:43:00Z">
              <w:r w:rsidRPr="000D1CB5" w:rsidDel="00A8014F">
                <w:rPr>
                  <w:rFonts w:ascii="Calibri" w:hAnsi="Calibri"/>
                  <w:sz w:val="18"/>
                  <w:szCs w:val="18"/>
                </w:rPr>
                <w:delText>0.990</w:delText>
              </w:r>
            </w:del>
          </w:p>
        </w:tc>
        <w:tc>
          <w:tcPr>
            <w:tcW w:w="0" w:type="auto"/>
            <w:vAlign w:val="center"/>
          </w:tcPr>
          <w:p w14:paraId="4A3A5C7D" w14:textId="40CF1468" w:rsidR="0009311F" w:rsidRPr="000D1CB5" w:rsidDel="00A8014F" w:rsidRDefault="0009311F" w:rsidP="009B5C14">
            <w:pPr>
              <w:jc w:val="center"/>
              <w:rPr>
                <w:del w:id="1829" w:author="Balneg, Ronald@Energy" w:date="2018-11-06T09:43:00Z"/>
                <w:rFonts w:ascii="Calibri" w:hAnsi="Calibri"/>
                <w:sz w:val="18"/>
                <w:szCs w:val="18"/>
              </w:rPr>
            </w:pPr>
            <w:del w:id="1830" w:author="Balneg, Ronald@Energy" w:date="2018-11-06T09:43:00Z">
              <w:r w:rsidRPr="000D1CB5" w:rsidDel="00A8014F">
                <w:rPr>
                  <w:rFonts w:ascii="Calibri" w:hAnsi="Calibri"/>
                  <w:sz w:val="18"/>
                  <w:szCs w:val="18"/>
                </w:rPr>
                <w:delText>0.998</w:delText>
              </w:r>
            </w:del>
          </w:p>
        </w:tc>
        <w:tc>
          <w:tcPr>
            <w:tcW w:w="0" w:type="auto"/>
            <w:vAlign w:val="center"/>
          </w:tcPr>
          <w:p w14:paraId="4A3A5C7E" w14:textId="634EB57E" w:rsidR="0009311F" w:rsidRPr="000D1CB5" w:rsidDel="00A8014F" w:rsidRDefault="0009311F" w:rsidP="009B5C14">
            <w:pPr>
              <w:jc w:val="center"/>
              <w:rPr>
                <w:del w:id="1831" w:author="Balneg, Ronald@Energy" w:date="2018-11-06T09:43:00Z"/>
                <w:rFonts w:ascii="Calibri" w:hAnsi="Calibri"/>
                <w:sz w:val="18"/>
                <w:szCs w:val="18"/>
              </w:rPr>
            </w:pPr>
            <w:del w:id="1832" w:author="Balneg, Ronald@Energy" w:date="2018-11-06T09:43:00Z">
              <w:r w:rsidRPr="000D1CB5" w:rsidDel="00A8014F">
                <w:rPr>
                  <w:rFonts w:ascii="Calibri" w:hAnsi="Calibri"/>
                  <w:sz w:val="18"/>
                  <w:szCs w:val="18"/>
                </w:rPr>
                <w:delText>1.007</w:delText>
              </w:r>
            </w:del>
          </w:p>
        </w:tc>
      </w:tr>
      <w:tr w:rsidR="0009311F" w:rsidRPr="000D1CB5" w:rsidDel="00A8014F" w14:paraId="4A3A5C8B" w14:textId="542585FC" w:rsidTr="009B5C14">
        <w:trPr>
          <w:cantSplit/>
          <w:trHeight w:hRule="exact" w:val="187"/>
          <w:jc w:val="center"/>
          <w:del w:id="1833" w:author="Balneg, Ronald@Energy" w:date="2018-11-06T09:43:00Z"/>
        </w:trPr>
        <w:tc>
          <w:tcPr>
            <w:tcW w:w="0" w:type="auto"/>
            <w:vMerge/>
            <w:vAlign w:val="center"/>
          </w:tcPr>
          <w:p w14:paraId="4A3A5C80" w14:textId="4CBD4EFB" w:rsidR="0009311F" w:rsidRPr="000D1CB5" w:rsidDel="00A8014F" w:rsidRDefault="0009311F" w:rsidP="009B5C14">
            <w:pPr>
              <w:jc w:val="center"/>
              <w:rPr>
                <w:del w:id="1834" w:author="Balneg, Ronald@Energy" w:date="2018-11-06T09:43:00Z"/>
                <w:rFonts w:ascii="Calibri" w:hAnsi="Calibri"/>
                <w:sz w:val="18"/>
                <w:szCs w:val="18"/>
              </w:rPr>
            </w:pPr>
          </w:p>
        </w:tc>
        <w:tc>
          <w:tcPr>
            <w:tcW w:w="0" w:type="auto"/>
            <w:vAlign w:val="center"/>
          </w:tcPr>
          <w:p w14:paraId="4A3A5C81" w14:textId="158BCAC7" w:rsidR="0009311F" w:rsidRPr="000D1CB5" w:rsidDel="00A8014F" w:rsidRDefault="0009311F" w:rsidP="009B5C14">
            <w:pPr>
              <w:jc w:val="center"/>
              <w:rPr>
                <w:del w:id="1835" w:author="Balneg, Ronald@Energy" w:date="2018-11-06T09:43:00Z"/>
                <w:rFonts w:ascii="Calibri" w:hAnsi="Calibri"/>
                <w:b/>
                <w:sz w:val="18"/>
                <w:szCs w:val="18"/>
              </w:rPr>
            </w:pPr>
            <w:del w:id="1836" w:author="Balneg, Ronald@Energy" w:date="2018-11-06T09:43:00Z">
              <w:r w:rsidRPr="000D1CB5" w:rsidDel="00A8014F">
                <w:rPr>
                  <w:rFonts w:ascii="Calibri" w:hAnsi="Calibri"/>
                  <w:b/>
                  <w:sz w:val="18"/>
                  <w:szCs w:val="18"/>
                </w:rPr>
                <w:delText>105</w:delText>
              </w:r>
            </w:del>
          </w:p>
        </w:tc>
        <w:tc>
          <w:tcPr>
            <w:tcW w:w="0" w:type="auto"/>
            <w:vAlign w:val="center"/>
          </w:tcPr>
          <w:p w14:paraId="4A3A5C82" w14:textId="2EEEF4BC" w:rsidR="0009311F" w:rsidRPr="000D1CB5" w:rsidDel="00A8014F" w:rsidRDefault="0009311F" w:rsidP="009B5C14">
            <w:pPr>
              <w:jc w:val="center"/>
              <w:rPr>
                <w:del w:id="1837" w:author="Balneg, Ronald@Energy" w:date="2018-11-06T09:43:00Z"/>
                <w:rFonts w:ascii="Calibri" w:hAnsi="Calibri"/>
                <w:sz w:val="18"/>
                <w:szCs w:val="18"/>
              </w:rPr>
            </w:pPr>
            <w:del w:id="1838" w:author="Balneg, Ronald@Energy" w:date="2018-11-06T09:43:00Z">
              <w:r w:rsidRPr="000D1CB5" w:rsidDel="00A8014F">
                <w:rPr>
                  <w:rFonts w:ascii="Calibri" w:hAnsi="Calibri"/>
                  <w:sz w:val="18"/>
                  <w:szCs w:val="18"/>
                </w:rPr>
                <w:delText>0.938</w:delText>
              </w:r>
            </w:del>
          </w:p>
        </w:tc>
        <w:tc>
          <w:tcPr>
            <w:tcW w:w="0" w:type="auto"/>
            <w:vAlign w:val="center"/>
          </w:tcPr>
          <w:p w14:paraId="4A3A5C83" w14:textId="202F8BDE" w:rsidR="0009311F" w:rsidRPr="000D1CB5" w:rsidDel="00A8014F" w:rsidRDefault="0009311F" w:rsidP="009B5C14">
            <w:pPr>
              <w:jc w:val="center"/>
              <w:rPr>
                <w:del w:id="1839" w:author="Balneg, Ronald@Energy" w:date="2018-11-06T09:43:00Z"/>
                <w:rFonts w:ascii="Calibri" w:hAnsi="Calibri"/>
                <w:sz w:val="18"/>
                <w:szCs w:val="18"/>
              </w:rPr>
            </w:pPr>
            <w:del w:id="1840" w:author="Balneg, Ronald@Energy" w:date="2018-11-06T09:43:00Z">
              <w:r w:rsidRPr="000D1CB5" w:rsidDel="00A8014F">
                <w:rPr>
                  <w:rFonts w:ascii="Calibri" w:hAnsi="Calibri"/>
                  <w:sz w:val="18"/>
                  <w:szCs w:val="18"/>
                </w:rPr>
                <w:delText>0.946</w:delText>
              </w:r>
            </w:del>
          </w:p>
        </w:tc>
        <w:tc>
          <w:tcPr>
            <w:tcW w:w="0" w:type="auto"/>
            <w:vAlign w:val="center"/>
          </w:tcPr>
          <w:p w14:paraId="4A3A5C84" w14:textId="5B1586A2" w:rsidR="0009311F" w:rsidRPr="000D1CB5" w:rsidDel="00A8014F" w:rsidRDefault="0009311F" w:rsidP="009B5C14">
            <w:pPr>
              <w:jc w:val="center"/>
              <w:rPr>
                <w:del w:id="1841" w:author="Balneg, Ronald@Energy" w:date="2018-11-06T09:43:00Z"/>
                <w:rFonts w:ascii="Calibri" w:hAnsi="Calibri"/>
                <w:sz w:val="18"/>
                <w:szCs w:val="18"/>
              </w:rPr>
            </w:pPr>
            <w:del w:id="1842" w:author="Balneg, Ronald@Energy" w:date="2018-11-06T09:43:00Z">
              <w:r w:rsidRPr="000D1CB5" w:rsidDel="00A8014F">
                <w:rPr>
                  <w:rFonts w:ascii="Calibri" w:hAnsi="Calibri"/>
                  <w:sz w:val="18"/>
                  <w:szCs w:val="18"/>
                </w:rPr>
                <w:delText>0.954</w:delText>
              </w:r>
            </w:del>
          </w:p>
        </w:tc>
        <w:tc>
          <w:tcPr>
            <w:tcW w:w="0" w:type="auto"/>
            <w:vAlign w:val="center"/>
          </w:tcPr>
          <w:p w14:paraId="4A3A5C85" w14:textId="63DADD86" w:rsidR="0009311F" w:rsidRPr="000D1CB5" w:rsidDel="00A8014F" w:rsidRDefault="0009311F" w:rsidP="009B5C14">
            <w:pPr>
              <w:jc w:val="center"/>
              <w:rPr>
                <w:del w:id="1843" w:author="Balneg, Ronald@Energy" w:date="2018-11-06T09:43:00Z"/>
                <w:rFonts w:ascii="Calibri" w:hAnsi="Calibri"/>
                <w:sz w:val="18"/>
                <w:szCs w:val="18"/>
              </w:rPr>
            </w:pPr>
            <w:del w:id="1844" w:author="Balneg, Ronald@Energy" w:date="2018-11-06T09:43:00Z">
              <w:r w:rsidRPr="000D1CB5" w:rsidDel="00A8014F">
                <w:rPr>
                  <w:rFonts w:ascii="Calibri" w:hAnsi="Calibri"/>
                  <w:sz w:val="18"/>
                  <w:szCs w:val="18"/>
                </w:rPr>
                <w:delText>0.962</w:delText>
              </w:r>
            </w:del>
          </w:p>
        </w:tc>
        <w:tc>
          <w:tcPr>
            <w:tcW w:w="0" w:type="auto"/>
            <w:vAlign w:val="center"/>
          </w:tcPr>
          <w:p w14:paraId="4A3A5C86" w14:textId="5E71545D" w:rsidR="0009311F" w:rsidRPr="000D1CB5" w:rsidDel="00A8014F" w:rsidRDefault="0009311F" w:rsidP="009B5C14">
            <w:pPr>
              <w:jc w:val="center"/>
              <w:rPr>
                <w:del w:id="1845" w:author="Balneg, Ronald@Energy" w:date="2018-11-06T09:43:00Z"/>
                <w:rFonts w:ascii="Calibri" w:hAnsi="Calibri"/>
                <w:sz w:val="18"/>
                <w:szCs w:val="18"/>
              </w:rPr>
            </w:pPr>
            <w:del w:id="1846" w:author="Balneg, Ronald@Energy" w:date="2018-11-06T09:43:00Z">
              <w:r w:rsidRPr="000D1CB5" w:rsidDel="00A8014F">
                <w:rPr>
                  <w:rFonts w:ascii="Calibri" w:hAnsi="Calibri"/>
                  <w:sz w:val="18"/>
                  <w:szCs w:val="18"/>
                </w:rPr>
                <w:delText>0.970</w:delText>
              </w:r>
            </w:del>
          </w:p>
        </w:tc>
        <w:tc>
          <w:tcPr>
            <w:tcW w:w="0" w:type="auto"/>
            <w:vAlign w:val="center"/>
          </w:tcPr>
          <w:p w14:paraId="4A3A5C87" w14:textId="3CBE6933" w:rsidR="0009311F" w:rsidRPr="000D1CB5" w:rsidDel="00A8014F" w:rsidRDefault="0009311F" w:rsidP="009B5C14">
            <w:pPr>
              <w:jc w:val="center"/>
              <w:rPr>
                <w:del w:id="1847" w:author="Balneg, Ronald@Energy" w:date="2018-11-06T09:43:00Z"/>
                <w:rFonts w:ascii="Calibri" w:hAnsi="Calibri"/>
                <w:sz w:val="18"/>
                <w:szCs w:val="18"/>
              </w:rPr>
            </w:pPr>
            <w:del w:id="1848" w:author="Balneg, Ronald@Energy" w:date="2018-11-06T09:43:00Z">
              <w:r w:rsidRPr="000D1CB5" w:rsidDel="00A8014F">
                <w:rPr>
                  <w:rFonts w:ascii="Calibri" w:hAnsi="Calibri"/>
                  <w:sz w:val="18"/>
                  <w:szCs w:val="18"/>
                </w:rPr>
                <w:delText>0.978</w:delText>
              </w:r>
            </w:del>
          </w:p>
        </w:tc>
        <w:tc>
          <w:tcPr>
            <w:tcW w:w="0" w:type="auto"/>
            <w:vAlign w:val="center"/>
          </w:tcPr>
          <w:p w14:paraId="4A3A5C88" w14:textId="6FD69534" w:rsidR="0009311F" w:rsidRPr="000D1CB5" w:rsidDel="00A8014F" w:rsidRDefault="0009311F" w:rsidP="009B5C14">
            <w:pPr>
              <w:jc w:val="center"/>
              <w:rPr>
                <w:del w:id="1849" w:author="Balneg, Ronald@Energy" w:date="2018-11-06T09:43:00Z"/>
                <w:rFonts w:ascii="Calibri" w:hAnsi="Calibri"/>
                <w:sz w:val="18"/>
                <w:szCs w:val="18"/>
              </w:rPr>
            </w:pPr>
            <w:del w:id="1850" w:author="Balneg, Ronald@Energy" w:date="2018-11-06T09:43:00Z">
              <w:r w:rsidRPr="000D1CB5" w:rsidDel="00A8014F">
                <w:rPr>
                  <w:rFonts w:ascii="Calibri" w:hAnsi="Calibri"/>
                  <w:sz w:val="18"/>
                  <w:szCs w:val="18"/>
                </w:rPr>
                <w:delText>0.986</w:delText>
              </w:r>
            </w:del>
          </w:p>
        </w:tc>
        <w:tc>
          <w:tcPr>
            <w:tcW w:w="0" w:type="auto"/>
            <w:vAlign w:val="center"/>
          </w:tcPr>
          <w:p w14:paraId="4A3A5C89" w14:textId="1626D744" w:rsidR="0009311F" w:rsidRPr="000D1CB5" w:rsidDel="00A8014F" w:rsidRDefault="0009311F" w:rsidP="009B5C14">
            <w:pPr>
              <w:jc w:val="center"/>
              <w:rPr>
                <w:del w:id="1851" w:author="Balneg, Ronald@Energy" w:date="2018-11-06T09:43:00Z"/>
                <w:rFonts w:ascii="Calibri" w:hAnsi="Calibri"/>
                <w:sz w:val="18"/>
                <w:szCs w:val="18"/>
              </w:rPr>
            </w:pPr>
            <w:del w:id="1852" w:author="Balneg, Ronald@Energy" w:date="2018-11-06T09:43:00Z">
              <w:r w:rsidRPr="000D1CB5" w:rsidDel="00A8014F">
                <w:rPr>
                  <w:rFonts w:ascii="Calibri" w:hAnsi="Calibri"/>
                  <w:sz w:val="18"/>
                  <w:szCs w:val="18"/>
                </w:rPr>
                <w:delText>0.994</w:delText>
              </w:r>
            </w:del>
          </w:p>
        </w:tc>
        <w:tc>
          <w:tcPr>
            <w:tcW w:w="0" w:type="auto"/>
            <w:vAlign w:val="center"/>
          </w:tcPr>
          <w:p w14:paraId="4A3A5C8A" w14:textId="6B1D0A6A" w:rsidR="0009311F" w:rsidRPr="000D1CB5" w:rsidDel="00A8014F" w:rsidRDefault="0009311F" w:rsidP="009B5C14">
            <w:pPr>
              <w:jc w:val="center"/>
              <w:rPr>
                <w:del w:id="1853" w:author="Balneg, Ronald@Energy" w:date="2018-11-06T09:43:00Z"/>
                <w:rFonts w:ascii="Calibri" w:hAnsi="Calibri"/>
                <w:sz w:val="18"/>
                <w:szCs w:val="18"/>
              </w:rPr>
            </w:pPr>
            <w:del w:id="1854" w:author="Balneg, Ronald@Energy" w:date="2018-11-06T09:43:00Z">
              <w:r w:rsidRPr="000D1CB5" w:rsidDel="00A8014F">
                <w:rPr>
                  <w:rFonts w:ascii="Calibri" w:hAnsi="Calibri"/>
                  <w:sz w:val="18"/>
                  <w:szCs w:val="18"/>
                </w:rPr>
                <w:delText>1.002</w:delText>
              </w:r>
            </w:del>
          </w:p>
        </w:tc>
      </w:tr>
      <w:tr w:rsidR="0009311F" w:rsidRPr="000D1CB5" w:rsidDel="00A8014F" w14:paraId="4A3A5C97" w14:textId="25DF6651" w:rsidTr="009B5C14">
        <w:trPr>
          <w:cantSplit/>
          <w:trHeight w:hRule="exact" w:val="187"/>
          <w:jc w:val="center"/>
          <w:del w:id="1855" w:author="Balneg, Ronald@Energy" w:date="2018-11-06T09:43:00Z"/>
        </w:trPr>
        <w:tc>
          <w:tcPr>
            <w:tcW w:w="0" w:type="auto"/>
            <w:vMerge/>
            <w:vAlign w:val="center"/>
          </w:tcPr>
          <w:p w14:paraId="4A3A5C8C" w14:textId="3E91E997" w:rsidR="0009311F" w:rsidRPr="000D1CB5" w:rsidDel="00A8014F" w:rsidRDefault="0009311F" w:rsidP="009B5C14">
            <w:pPr>
              <w:jc w:val="center"/>
              <w:rPr>
                <w:del w:id="1856" w:author="Balneg, Ronald@Energy" w:date="2018-11-06T09:43:00Z"/>
                <w:rFonts w:ascii="Calibri" w:hAnsi="Calibri"/>
                <w:sz w:val="18"/>
                <w:szCs w:val="18"/>
              </w:rPr>
            </w:pPr>
          </w:p>
        </w:tc>
        <w:tc>
          <w:tcPr>
            <w:tcW w:w="0" w:type="auto"/>
            <w:vAlign w:val="center"/>
          </w:tcPr>
          <w:p w14:paraId="4A3A5C8D" w14:textId="7EBB25E9" w:rsidR="0009311F" w:rsidRPr="000D1CB5" w:rsidDel="00A8014F" w:rsidRDefault="0009311F" w:rsidP="009B5C14">
            <w:pPr>
              <w:jc w:val="center"/>
              <w:rPr>
                <w:del w:id="1857" w:author="Balneg, Ronald@Energy" w:date="2018-11-06T09:43:00Z"/>
                <w:rFonts w:ascii="Calibri" w:hAnsi="Calibri"/>
                <w:b/>
                <w:sz w:val="18"/>
                <w:szCs w:val="18"/>
              </w:rPr>
            </w:pPr>
            <w:del w:id="1858" w:author="Balneg, Ronald@Energy" w:date="2018-11-06T09:43:00Z">
              <w:r w:rsidRPr="000D1CB5" w:rsidDel="00A8014F">
                <w:rPr>
                  <w:rFonts w:ascii="Calibri" w:hAnsi="Calibri"/>
                  <w:b/>
                  <w:sz w:val="18"/>
                  <w:szCs w:val="18"/>
                </w:rPr>
                <w:delText>110</w:delText>
              </w:r>
            </w:del>
          </w:p>
        </w:tc>
        <w:tc>
          <w:tcPr>
            <w:tcW w:w="0" w:type="auto"/>
            <w:vAlign w:val="center"/>
          </w:tcPr>
          <w:p w14:paraId="4A3A5C8E" w14:textId="6CAA5699" w:rsidR="0009311F" w:rsidRPr="000D1CB5" w:rsidDel="00A8014F" w:rsidRDefault="0009311F" w:rsidP="009B5C14">
            <w:pPr>
              <w:jc w:val="center"/>
              <w:rPr>
                <w:del w:id="1859" w:author="Balneg, Ronald@Energy" w:date="2018-11-06T09:43:00Z"/>
                <w:rFonts w:ascii="Calibri" w:hAnsi="Calibri"/>
                <w:sz w:val="18"/>
                <w:szCs w:val="18"/>
              </w:rPr>
            </w:pPr>
            <w:del w:id="1860" w:author="Balneg, Ronald@Energy" w:date="2018-11-06T09:43:00Z">
              <w:r w:rsidRPr="000D1CB5" w:rsidDel="00A8014F">
                <w:rPr>
                  <w:rFonts w:ascii="Calibri" w:hAnsi="Calibri"/>
                  <w:sz w:val="18"/>
                  <w:szCs w:val="18"/>
                </w:rPr>
                <w:delText>0.933</w:delText>
              </w:r>
            </w:del>
          </w:p>
        </w:tc>
        <w:tc>
          <w:tcPr>
            <w:tcW w:w="0" w:type="auto"/>
            <w:vAlign w:val="center"/>
          </w:tcPr>
          <w:p w14:paraId="4A3A5C8F" w14:textId="5DC92EA1" w:rsidR="0009311F" w:rsidRPr="000D1CB5" w:rsidDel="00A8014F" w:rsidRDefault="0009311F" w:rsidP="009B5C14">
            <w:pPr>
              <w:jc w:val="center"/>
              <w:rPr>
                <w:del w:id="1861" w:author="Balneg, Ronald@Energy" w:date="2018-11-06T09:43:00Z"/>
                <w:rFonts w:ascii="Calibri" w:hAnsi="Calibri"/>
                <w:sz w:val="18"/>
                <w:szCs w:val="18"/>
              </w:rPr>
            </w:pPr>
            <w:del w:id="1862" w:author="Balneg, Ronald@Energy" w:date="2018-11-06T09:43:00Z">
              <w:r w:rsidRPr="000D1CB5" w:rsidDel="00A8014F">
                <w:rPr>
                  <w:rFonts w:ascii="Calibri" w:hAnsi="Calibri"/>
                  <w:sz w:val="18"/>
                  <w:szCs w:val="18"/>
                </w:rPr>
                <w:delText>0.942</w:delText>
              </w:r>
            </w:del>
          </w:p>
        </w:tc>
        <w:tc>
          <w:tcPr>
            <w:tcW w:w="0" w:type="auto"/>
            <w:vAlign w:val="center"/>
          </w:tcPr>
          <w:p w14:paraId="4A3A5C90" w14:textId="0A0ECADB" w:rsidR="0009311F" w:rsidRPr="000D1CB5" w:rsidDel="00A8014F" w:rsidRDefault="0009311F" w:rsidP="009B5C14">
            <w:pPr>
              <w:jc w:val="center"/>
              <w:rPr>
                <w:del w:id="1863" w:author="Balneg, Ronald@Energy" w:date="2018-11-06T09:43:00Z"/>
                <w:rFonts w:ascii="Calibri" w:hAnsi="Calibri"/>
                <w:sz w:val="18"/>
                <w:szCs w:val="18"/>
              </w:rPr>
            </w:pPr>
            <w:del w:id="1864" w:author="Balneg, Ronald@Energy" w:date="2018-11-06T09:43:00Z">
              <w:r w:rsidRPr="000D1CB5" w:rsidDel="00A8014F">
                <w:rPr>
                  <w:rFonts w:ascii="Calibri" w:hAnsi="Calibri"/>
                  <w:sz w:val="18"/>
                  <w:szCs w:val="18"/>
                </w:rPr>
                <w:delText>0.950</w:delText>
              </w:r>
            </w:del>
          </w:p>
        </w:tc>
        <w:tc>
          <w:tcPr>
            <w:tcW w:w="0" w:type="auto"/>
            <w:vAlign w:val="center"/>
          </w:tcPr>
          <w:p w14:paraId="4A3A5C91" w14:textId="7488EA67" w:rsidR="0009311F" w:rsidRPr="000D1CB5" w:rsidDel="00A8014F" w:rsidRDefault="0009311F" w:rsidP="009B5C14">
            <w:pPr>
              <w:jc w:val="center"/>
              <w:rPr>
                <w:del w:id="1865" w:author="Balneg, Ronald@Energy" w:date="2018-11-06T09:43:00Z"/>
                <w:rFonts w:ascii="Calibri" w:hAnsi="Calibri"/>
                <w:sz w:val="18"/>
                <w:szCs w:val="18"/>
              </w:rPr>
            </w:pPr>
            <w:del w:id="1866" w:author="Balneg, Ronald@Energy" w:date="2018-11-06T09:43:00Z">
              <w:r w:rsidRPr="000D1CB5" w:rsidDel="00A8014F">
                <w:rPr>
                  <w:rFonts w:ascii="Calibri" w:hAnsi="Calibri"/>
                  <w:sz w:val="18"/>
                  <w:szCs w:val="18"/>
                </w:rPr>
                <w:delText>0.952</w:delText>
              </w:r>
            </w:del>
          </w:p>
        </w:tc>
        <w:tc>
          <w:tcPr>
            <w:tcW w:w="0" w:type="auto"/>
            <w:vAlign w:val="center"/>
          </w:tcPr>
          <w:p w14:paraId="4A3A5C92" w14:textId="4395701F" w:rsidR="0009311F" w:rsidRPr="000D1CB5" w:rsidDel="00A8014F" w:rsidRDefault="0009311F" w:rsidP="009B5C14">
            <w:pPr>
              <w:jc w:val="center"/>
              <w:rPr>
                <w:del w:id="1867" w:author="Balneg, Ronald@Energy" w:date="2018-11-06T09:43:00Z"/>
                <w:rFonts w:ascii="Calibri" w:hAnsi="Calibri"/>
                <w:sz w:val="18"/>
                <w:szCs w:val="18"/>
              </w:rPr>
            </w:pPr>
            <w:del w:id="1868" w:author="Balneg, Ronald@Energy" w:date="2018-11-06T09:43:00Z">
              <w:r w:rsidRPr="000D1CB5" w:rsidDel="00A8014F">
                <w:rPr>
                  <w:rFonts w:ascii="Calibri" w:hAnsi="Calibri"/>
                  <w:sz w:val="18"/>
                  <w:szCs w:val="18"/>
                </w:rPr>
                <w:delText>0.966</w:delText>
              </w:r>
            </w:del>
          </w:p>
        </w:tc>
        <w:tc>
          <w:tcPr>
            <w:tcW w:w="0" w:type="auto"/>
            <w:vAlign w:val="center"/>
          </w:tcPr>
          <w:p w14:paraId="4A3A5C93" w14:textId="56FB3518" w:rsidR="0009311F" w:rsidRPr="000D1CB5" w:rsidDel="00A8014F" w:rsidRDefault="0009311F" w:rsidP="009B5C14">
            <w:pPr>
              <w:jc w:val="center"/>
              <w:rPr>
                <w:del w:id="1869" w:author="Balneg, Ronald@Energy" w:date="2018-11-06T09:43:00Z"/>
                <w:rFonts w:ascii="Calibri" w:hAnsi="Calibri"/>
                <w:sz w:val="18"/>
                <w:szCs w:val="18"/>
              </w:rPr>
            </w:pPr>
            <w:del w:id="1870" w:author="Balneg, Ronald@Energy" w:date="2018-11-06T09:43:00Z">
              <w:r w:rsidRPr="000D1CB5" w:rsidDel="00A8014F">
                <w:rPr>
                  <w:rFonts w:ascii="Calibri" w:hAnsi="Calibri"/>
                  <w:sz w:val="18"/>
                  <w:szCs w:val="18"/>
                </w:rPr>
                <w:delText>0.974</w:delText>
              </w:r>
            </w:del>
          </w:p>
        </w:tc>
        <w:tc>
          <w:tcPr>
            <w:tcW w:w="0" w:type="auto"/>
            <w:vAlign w:val="center"/>
          </w:tcPr>
          <w:p w14:paraId="4A3A5C94" w14:textId="7E30BFC5" w:rsidR="0009311F" w:rsidRPr="000D1CB5" w:rsidDel="00A8014F" w:rsidRDefault="0009311F" w:rsidP="009B5C14">
            <w:pPr>
              <w:jc w:val="center"/>
              <w:rPr>
                <w:del w:id="1871" w:author="Balneg, Ronald@Energy" w:date="2018-11-06T09:43:00Z"/>
                <w:rFonts w:ascii="Calibri" w:hAnsi="Calibri"/>
                <w:sz w:val="18"/>
                <w:szCs w:val="18"/>
              </w:rPr>
            </w:pPr>
            <w:del w:id="1872" w:author="Balneg, Ronald@Energy" w:date="2018-11-06T09:43:00Z">
              <w:r w:rsidRPr="000D1CB5" w:rsidDel="00A8014F">
                <w:rPr>
                  <w:rFonts w:ascii="Calibri" w:hAnsi="Calibri"/>
                  <w:sz w:val="18"/>
                  <w:szCs w:val="18"/>
                </w:rPr>
                <w:delText>0.982</w:delText>
              </w:r>
            </w:del>
          </w:p>
        </w:tc>
        <w:tc>
          <w:tcPr>
            <w:tcW w:w="0" w:type="auto"/>
            <w:vAlign w:val="center"/>
          </w:tcPr>
          <w:p w14:paraId="4A3A5C95" w14:textId="2F39D18B" w:rsidR="0009311F" w:rsidRPr="000D1CB5" w:rsidDel="00A8014F" w:rsidRDefault="0009311F" w:rsidP="009B5C14">
            <w:pPr>
              <w:jc w:val="center"/>
              <w:rPr>
                <w:del w:id="1873" w:author="Balneg, Ronald@Energy" w:date="2018-11-06T09:43:00Z"/>
                <w:rFonts w:ascii="Calibri" w:hAnsi="Calibri"/>
                <w:sz w:val="18"/>
                <w:szCs w:val="18"/>
              </w:rPr>
            </w:pPr>
            <w:del w:id="1874" w:author="Balneg, Ronald@Energy" w:date="2018-11-06T09:43:00Z">
              <w:r w:rsidRPr="000D1CB5" w:rsidDel="00A8014F">
                <w:rPr>
                  <w:rFonts w:ascii="Calibri" w:hAnsi="Calibri"/>
                  <w:sz w:val="18"/>
                  <w:szCs w:val="18"/>
                </w:rPr>
                <w:delText>0.990</w:delText>
              </w:r>
            </w:del>
          </w:p>
        </w:tc>
        <w:tc>
          <w:tcPr>
            <w:tcW w:w="0" w:type="auto"/>
            <w:vAlign w:val="center"/>
          </w:tcPr>
          <w:p w14:paraId="4A3A5C96" w14:textId="58288767" w:rsidR="0009311F" w:rsidRPr="000D1CB5" w:rsidDel="00A8014F" w:rsidRDefault="0009311F" w:rsidP="009B5C14">
            <w:pPr>
              <w:jc w:val="center"/>
              <w:rPr>
                <w:del w:id="1875" w:author="Balneg, Ronald@Energy" w:date="2018-11-06T09:43:00Z"/>
                <w:rFonts w:ascii="Calibri" w:hAnsi="Calibri"/>
                <w:sz w:val="18"/>
                <w:szCs w:val="18"/>
              </w:rPr>
            </w:pPr>
            <w:del w:id="1876" w:author="Balneg, Ronald@Energy" w:date="2018-11-06T09:43:00Z">
              <w:r w:rsidRPr="000D1CB5" w:rsidDel="00A8014F">
                <w:rPr>
                  <w:rFonts w:ascii="Calibri" w:hAnsi="Calibri"/>
                  <w:sz w:val="18"/>
                  <w:szCs w:val="18"/>
                </w:rPr>
                <w:delText>0.998</w:delText>
              </w:r>
            </w:del>
          </w:p>
        </w:tc>
      </w:tr>
    </w:tbl>
    <w:p w14:paraId="4A3A5C98" w14:textId="0664FA7C" w:rsidR="0009311F" w:rsidDel="00A8014F" w:rsidRDefault="0009311F" w:rsidP="0009311F">
      <w:pPr>
        <w:autoSpaceDE w:val="0"/>
        <w:autoSpaceDN w:val="0"/>
        <w:adjustRightInd w:val="0"/>
        <w:ind w:left="720"/>
        <w:rPr>
          <w:del w:id="1877" w:author="Balneg, Ronald@Energy" w:date="2018-11-06T09:43:00Z"/>
          <w:rFonts w:ascii="Calibri" w:hAnsi="Calibri" w:cs="Arial"/>
          <w:i/>
          <w:iCs/>
          <w:sz w:val="18"/>
          <w:szCs w:val="18"/>
        </w:rPr>
      </w:pPr>
    </w:p>
    <w:p w14:paraId="4A3A5C99" w14:textId="6AEA1E57" w:rsidR="0009311F" w:rsidDel="00A8014F" w:rsidRDefault="0009311F" w:rsidP="0009311F">
      <w:pPr>
        <w:rPr>
          <w:del w:id="1878" w:author="Balneg, Ronald@Energy" w:date="2018-11-06T09:43:00Z"/>
          <w:rFonts w:ascii="Calibri" w:hAnsi="Calibri"/>
          <w:b/>
          <w:sz w:val="18"/>
          <w:szCs w:val="18"/>
        </w:rPr>
      </w:pPr>
      <w:del w:id="1879" w:author="Balneg, Ronald@Energy" w:date="2018-11-06T09:43:00Z">
        <w:r w:rsidDel="00A8014F">
          <w:rPr>
            <w:rFonts w:ascii="Calibri" w:hAnsi="Calibri"/>
            <w:b/>
            <w:sz w:val="18"/>
            <w:szCs w:val="18"/>
          </w:rPr>
          <w:br w:type="page"/>
        </w:r>
      </w:del>
    </w:p>
    <w:p w14:paraId="4A3A5C9A" w14:textId="443664A8" w:rsidR="0009311F" w:rsidDel="00A8014F" w:rsidRDefault="0009311F" w:rsidP="009B5C14">
      <w:pPr>
        <w:pStyle w:val="ListParagraph"/>
        <w:ind w:left="0"/>
        <w:jc w:val="center"/>
        <w:rPr>
          <w:del w:id="1880" w:author="Balneg, Ronald@Energy" w:date="2018-11-06T09:43:00Z"/>
          <w:rFonts w:ascii="Calibri" w:hAnsi="Calibri" w:cs="Arial"/>
          <w:i/>
          <w:iCs/>
          <w:sz w:val="18"/>
          <w:szCs w:val="18"/>
        </w:rPr>
      </w:pPr>
      <w:del w:id="1881" w:author="Balneg, Ronald@Energy" w:date="2018-11-06T09:43:00Z">
        <w:r w:rsidRPr="00163079" w:rsidDel="00A8014F">
          <w:rPr>
            <w:rFonts w:ascii="Calibri" w:hAnsi="Calibri"/>
            <w:b/>
            <w:sz w:val="18"/>
            <w:szCs w:val="18"/>
          </w:rPr>
          <w:lastRenderedPageBreak/>
          <w:delText xml:space="preserve">Table RA3.8-3 </w:delText>
        </w:r>
        <w:r w:rsidRPr="00163079" w:rsidDel="00A8014F">
          <w:rPr>
            <w:rFonts w:ascii="Calibri" w:hAnsi="Calibri" w:cs="Arial"/>
            <w:b/>
            <w:i/>
            <w:iCs/>
            <w:sz w:val="18"/>
            <w:szCs w:val="18"/>
          </w:rPr>
          <w:delText xml:space="preserve">Temperature Correction Factors for </w:delText>
        </w:r>
        <w:r w:rsidR="00FD6322" w:rsidDel="00A8014F">
          <w:rPr>
            <w:rFonts w:ascii="Calibri" w:hAnsi="Calibri" w:cs="Arial"/>
            <w:b/>
            <w:i/>
            <w:iCs/>
            <w:sz w:val="18"/>
            <w:szCs w:val="18"/>
          </w:rPr>
          <w:delText>Dep</w:delText>
        </w:r>
        <w:r w:rsidRPr="00163079" w:rsidDel="00A8014F">
          <w:rPr>
            <w:rFonts w:ascii="Calibri" w:hAnsi="Calibri" w:cs="Arial"/>
            <w:b/>
            <w:i/>
            <w:iCs/>
            <w:sz w:val="18"/>
            <w:szCs w:val="18"/>
          </w:rPr>
          <w:delText>ressurization Testing</w:delText>
        </w:r>
        <w:r w:rsidRPr="00D814DE" w:rsidDel="00A8014F">
          <w:rPr>
            <w:rFonts w:ascii="Calibri" w:hAnsi="Calibri" w:cs="Arial"/>
            <w:i/>
            <w:iCs/>
            <w:sz w:val="18"/>
            <w:szCs w:val="18"/>
          </w:rPr>
          <w:delText>- Calculated according to ASTM</w:delText>
        </w:r>
        <w:r w:rsidDel="00A8014F">
          <w:rPr>
            <w:rFonts w:ascii="Calibri" w:hAnsi="Calibri" w:cs="Arial"/>
            <w:i/>
            <w:iCs/>
            <w:sz w:val="18"/>
            <w:szCs w:val="18"/>
          </w:rPr>
          <w:delText xml:space="preserve"> </w:delText>
        </w:r>
        <w:r w:rsidRPr="00D814DE" w:rsidDel="00A8014F">
          <w:rPr>
            <w:rFonts w:ascii="Calibri" w:hAnsi="Calibri" w:cs="Arial"/>
            <w:i/>
            <w:iCs/>
            <w:sz w:val="18"/>
            <w:szCs w:val="18"/>
          </w:rPr>
          <w:delText>E779-10</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9"/>
        <w:gridCol w:w="490"/>
        <w:gridCol w:w="627"/>
        <w:gridCol w:w="627"/>
        <w:gridCol w:w="627"/>
        <w:gridCol w:w="627"/>
        <w:gridCol w:w="627"/>
        <w:gridCol w:w="627"/>
        <w:gridCol w:w="627"/>
        <w:gridCol w:w="627"/>
        <w:gridCol w:w="627"/>
      </w:tblGrid>
      <w:tr w:rsidR="0009311F" w:rsidRPr="000D1CB5" w:rsidDel="00A8014F" w14:paraId="4A3A5C9E" w14:textId="1EAD16F9" w:rsidTr="009B5C14">
        <w:trPr>
          <w:cantSplit/>
          <w:trHeight w:hRule="exact" w:val="187"/>
          <w:jc w:val="center"/>
          <w:del w:id="1882" w:author="Balneg, Ronald@Energy" w:date="2018-11-06T09:43:00Z"/>
        </w:trPr>
        <w:tc>
          <w:tcPr>
            <w:tcW w:w="0" w:type="auto"/>
            <w:vAlign w:val="center"/>
          </w:tcPr>
          <w:p w14:paraId="4A3A5C9B" w14:textId="75C065A8" w:rsidR="0009311F" w:rsidRPr="000D1CB5" w:rsidDel="00A8014F" w:rsidRDefault="0009311F" w:rsidP="009B5C14">
            <w:pPr>
              <w:jc w:val="center"/>
              <w:rPr>
                <w:del w:id="1883" w:author="Balneg, Ronald@Energy" w:date="2018-11-06T09:43:00Z"/>
                <w:rFonts w:ascii="Calibri" w:hAnsi="Calibri"/>
                <w:sz w:val="18"/>
                <w:szCs w:val="18"/>
              </w:rPr>
            </w:pPr>
          </w:p>
        </w:tc>
        <w:tc>
          <w:tcPr>
            <w:tcW w:w="0" w:type="auto"/>
            <w:vAlign w:val="center"/>
          </w:tcPr>
          <w:p w14:paraId="4A3A5C9C" w14:textId="7108DC0F" w:rsidR="0009311F" w:rsidRPr="000D1CB5" w:rsidDel="00A8014F" w:rsidRDefault="0009311F" w:rsidP="009B5C14">
            <w:pPr>
              <w:jc w:val="center"/>
              <w:rPr>
                <w:del w:id="1884" w:author="Balneg, Ronald@Energy" w:date="2018-11-06T09:43:00Z"/>
                <w:rFonts w:ascii="Calibri" w:hAnsi="Calibri"/>
                <w:sz w:val="18"/>
                <w:szCs w:val="18"/>
              </w:rPr>
            </w:pPr>
          </w:p>
        </w:tc>
        <w:tc>
          <w:tcPr>
            <w:tcW w:w="0" w:type="auto"/>
            <w:gridSpan w:val="9"/>
            <w:vAlign w:val="center"/>
          </w:tcPr>
          <w:p w14:paraId="4A3A5C9D" w14:textId="7BEF195E" w:rsidR="0009311F" w:rsidRPr="000D1CB5" w:rsidDel="00A8014F" w:rsidRDefault="0009311F" w:rsidP="009B5C14">
            <w:pPr>
              <w:keepNext/>
              <w:keepLines/>
              <w:suppressAutoHyphens/>
              <w:jc w:val="center"/>
              <w:rPr>
                <w:del w:id="1885" w:author="Balneg, Ronald@Energy" w:date="2018-11-06T09:43:00Z"/>
                <w:rFonts w:ascii="Calibri" w:hAnsi="Calibri"/>
                <w:b/>
                <w:sz w:val="18"/>
                <w:szCs w:val="18"/>
              </w:rPr>
            </w:pPr>
            <w:del w:id="1886" w:author="Balneg, Ronald@Energy" w:date="2018-11-06T09:43:00Z">
              <w:r w:rsidRPr="000D1CB5" w:rsidDel="00A8014F">
                <w:rPr>
                  <w:rFonts w:ascii="Calibri" w:hAnsi="Calibri"/>
                  <w:b/>
                  <w:sz w:val="18"/>
                  <w:szCs w:val="18"/>
                </w:rPr>
                <w:delText>Inside Temperature (F)</w:delText>
              </w:r>
            </w:del>
          </w:p>
        </w:tc>
      </w:tr>
      <w:tr w:rsidR="0009311F" w:rsidRPr="000D1CB5" w:rsidDel="00A8014F" w14:paraId="4A3A5CAA" w14:textId="599CC31A" w:rsidTr="009B5C14">
        <w:trPr>
          <w:cantSplit/>
          <w:trHeight w:hRule="exact" w:val="187"/>
          <w:jc w:val="center"/>
          <w:del w:id="1887" w:author="Balneg, Ronald@Energy" w:date="2018-11-06T09:43:00Z"/>
        </w:trPr>
        <w:tc>
          <w:tcPr>
            <w:tcW w:w="0" w:type="auto"/>
            <w:vAlign w:val="center"/>
          </w:tcPr>
          <w:p w14:paraId="4A3A5C9F" w14:textId="7157109E" w:rsidR="0009311F" w:rsidRPr="000D1CB5" w:rsidDel="00A8014F" w:rsidRDefault="0009311F" w:rsidP="009B5C14">
            <w:pPr>
              <w:jc w:val="center"/>
              <w:rPr>
                <w:del w:id="1888" w:author="Balneg, Ronald@Energy" w:date="2018-11-06T09:43:00Z"/>
                <w:rFonts w:ascii="Calibri" w:hAnsi="Calibri"/>
                <w:sz w:val="18"/>
                <w:szCs w:val="18"/>
              </w:rPr>
            </w:pPr>
          </w:p>
        </w:tc>
        <w:tc>
          <w:tcPr>
            <w:tcW w:w="0" w:type="auto"/>
            <w:vAlign w:val="center"/>
          </w:tcPr>
          <w:p w14:paraId="4A3A5CA0" w14:textId="34256626" w:rsidR="0009311F" w:rsidRPr="000D1CB5" w:rsidDel="00A8014F" w:rsidRDefault="0009311F" w:rsidP="009B5C14">
            <w:pPr>
              <w:jc w:val="center"/>
              <w:rPr>
                <w:del w:id="1889" w:author="Balneg, Ronald@Energy" w:date="2018-11-06T09:43:00Z"/>
                <w:rFonts w:ascii="Calibri" w:hAnsi="Calibri"/>
                <w:sz w:val="18"/>
                <w:szCs w:val="18"/>
              </w:rPr>
            </w:pPr>
          </w:p>
        </w:tc>
        <w:tc>
          <w:tcPr>
            <w:tcW w:w="0" w:type="auto"/>
            <w:vAlign w:val="center"/>
          </w:tcPr>
          <w:p w14:paraId="4A3A5CA1" w14:textId="19CC9740" w:rsidR="0009311F" w:rsidRPr="000D1CB5" w:rsidDel="00A8014F" w:rsidRDefault="0009311F" w:rsidP="009B5C14">
            <w:pPr>
              <w:jc w:val="center"/>
              <w:rPr>
                <w:del w:id="1890" w:author="Balneg, Ronald@Energy" w:date="2018-11-06T09:43:00Z"/>
                <w:rFonts w:ascii="Calibri" w:hAnsi="Calibri"/>
                <w:b/>
                <w:sz w:val="18"/>
                <w:szCs w:val="18"/>
              </w:rPr>
            </w:pPr>
            <w:del w:id="1891" w:author="Balneg, Ronald@Energy" w:date="2018-11-06T09:43:00Z">
              <w:r w:rsidRPr="000D1CB5" w:rsidDel="00A8014F">
                <w:rPr>
                  <w:rFonts w:ascii="Calibri" w:hAnsi="Calibri"/>
                  <w:b/>
                  <w:sz w:val="18"/>
                  <w:szCs w:val="18"/>
                </w:rPr>
                <w:delText>50</w:delText>
              </w:r>
            </w:del>
          </w:p>
        </w:tc>
        <w:tc>
          <w:tcPr>
            <w:tcW w:w="0" w:type="auto"/>
            <w:vAlign w:val="center"/>
          </w:tcPr>
          <w:p w14:paraId="4A3A5CA2" w14:textId="58D324C0" w:rsidR="0009311F" w:rsidRPr="000D1CB5" w:rsidDel="00A8014F" w:rsidRDefault="0009311F" w:rsidP="009B5C14">
            <w:pPr>
              <w:jc w:val="center"/>
              <w:rPr>
                <w:del w:id="1892" w:author="Balneg, Ronald@Energy" w:date="2018-11-06T09:43:00Z"/>
                <w:rFonts w:ascii="Calibri" w:hAnsi="Calibri"/>
                <w:b/>
                <w:sz w:val="18"/>
                <w:szCs w:val="18"/>
              </w:rPr>
            </w:pPr>
            <w:del w:id="1893" w:author="Balneg, Ronald@Energy" w:date="2018-11-06T09:43:00Z">
              <w:r w:rsidRPr="000D1CB5" w:rsidDel="00A8014F">
                <w:rPr>
                  <w:rFonts w:ascii="Calibri" w:hAnsi="Calibri"/>
                  <w:b/>
                  <w:sz w:val="18"/>
                  <w:szCs w:val="18"/>
                </w:rPr>
                <w:delText>55</w:delText>
              </w:r>
            </w:del>
          </w:p>
        </w:tc>
        <w:tc>
          <w:tcPr>
            <w:tcW w:w="0" w:type="auto"/>
            <w:vAlign w:val="center"/>
          </w:tcPr>
          <w:p w14:paraId="4A3A5CA3" w14:textId="3735C3ED" w:rsidR="0009311F" w:rsidRPr="000D1CB5" w:rsidDel="00A8014F" w:rsidRDefault="0009311F" w:rsidP="009B5C14">
            <w:pPr>
              <w:jc w:val="center"/>
              <w:rPr>
                <w:del w:id="1894" w:author="Balneg, Ronald@Energy" w:date="2018-11-06T09:43:00Z"/>
                <w:rFonts w:ascii="Calibri" w:hAnsi="Calibri"/>
                <w:b/>
                <w:sz w:val="18"/>
                <w:szCs w:val="18"/>
              </w:rPr>
            </w:pPr>
            <w:del w:id="1895" w:author="Balneg, Ronald@Energy" w:date="2018-11-06T09:43:00Z">
              <w:r w:rsidRPr="000D1CB5" w:rsidDel="00A8014F">
                <w:rPr>
                  <w:rFonts w:ascii="Calibri" w:hAnsi="Calibri"/>
                  <w:b/>
                  <w:sz w:val="18"/>
                  <w:szCs w:val="18"/>
                </w:rPr>
                <w:delText>60</w:delText>
              </w:r>
            </w:del>
          </w:p>
        </w:tc>
        <w:tc>
          <w:tcPr>
            <w:tcW w:w="0" w:type="auto"/>
            <w:vAlign w:val="center"/>
          </w:tcPr>
          <w:p w14:paraId="4A3A5CA4" w14:textId="24AA1D56" w:rsidR="0009311F" w:rsidRPr="000D1CB5" w:rsidDel="00A8014F" w:rsidRDefault="0009311F" w:rsidP="009B5C14">
            <w:pPr>
              <w:jc w:val="center"/>
              <w:rPr>
                <w:del w:id="1896" w:author="Balneg, Ronald@Energy" w:date="2018-11-06T09:43:00Z"/>
                <w:rFonts w:ascii="Calibri" w:hAnsi="Calibri"/>
                <w:b/>
                <w:sz w:val="18"/>
                <w:szCs w:val="18"/>
              </w:rPr>
            </w:pPr>
            <w:del w:id="1897" w:author="Balneg, Ronald@Energy" w:date="2018-11-06T09:43:00Z">
              <w:r w:rsidRPr="000D1CB5" w:rsidDel="00A8014F">
                <w:rPr>
                  <w:rFonts w:ascii="Calibri" w:hAnsi="Calibri"/>
                  <w:b/>
                  <w:sz w:val="18"/>
                  <w:szCs w:val="18"/>
                </w:rPr>
                <w:delText>65</w:delText>
              </w:r>
            </w:del>
          </w:p>
        </w:tc>
        <w:tc>
          <w:tcPr>
            <w:tcW w:w="0" w:type="auto"/>
            <w:vAlign w:val="center"/>
          </w:tcPr>
          <w:p w14:paraId="4A3A5CA5" w14:textId="2D343599" w:rsidR="0009311F" w:rsidRPr="000D1CB5" w:rsidDel="00A8014F" w:rsidRDefault="0009311F" w:rsidP="009B5C14">
            <w:pPr>
              <w:jc w:val="center"/>
              <w:rPr>
                <w:del w:id="1898" w:author="Balneg, Ronald@Energy" w:date="2018-11-06T09:43:00Z"/>
                <w:rFonts w:ascii="Calibri" w:hAnsi="Calibri"/>
                <w:b/>
                <w:sz w:val="18"/>
                <w:szCs w:val="18"/>
              </w:rPr>
            </w:pPr>
            <w:del w:id="1899" w:author="Balneg, Ronald@Energy" w:date="2018-11-06T09:43:00Z">
              <w:r w:rsidRPr="000D1CB5" w:rsidDel="00A8014F">
                <w:rPr>
                  <w:rFonts w:ascii="Calibri" w:hAnsi="Calibri"/>
                  <w:b/>
                  <w:sz w:val="18"/>
                  <w:szCs w:val="18"/>
                </w:rPr>
                <w:delText>70</w:delText>
              </w:r>
            </w:del>
          </w:p>
        </w:tc>
        <w:tc>
          <w:tcPr>
            <w:tcW w:w="0" w:type="auto"/>
            <w:vAlign w:val="center"/>
          </w:tcPr>
          <w:p w14:paraId="4A3A5CA6" w14:textId="46F901C1" w:rsidR="0009311F" w:rsidRPr="000D1CB5" w:rsidDel="00A8014F" w:rsidRDefault="0009311F" w:rsidP="009B5C14">
            <w:pPr>
              <w:jc w:val="center"/>
              <w:rPr>
                <w:del w:id="1900" w:author="Balneg, Ronald@Energy" w:date="2018-11-06T09:43:00Z"/>
                <w:rFonts w:ascii="Calibri" w:hAnsi="Calibri"/>
                <w:b/>
                <w:sz w:val="18"/>
                <w:szCs w:val="18"/>
              </w:rPr>
            </w:pPr>
            <w:del w:id="1901" w:author="Balneg, Ronald@Energy" w:date="2018-11-06T09:43:00Z">
              <w:r w:rsidRPr="000D1CB5" w:rsidDel="00A8014F">
                <w:rPr>
                  <w:rFonts w:ascii="Calibri" w:hAnsi="Calibri"/>
                  <w:b/>
                  <w:sz w:val="18"/>
                  <w:szCs w:val="18"/>
                </w:rPr>
                <w:delText>75</w:delText>
              </w:r>
            </w:del>
          </w:p>
        </w:tc>
        <w:tc>
          <w:tcPr>
            <w:tcW w:w="0" w:type="auto"/>
            <w:vAlign w:val="center"/>
          </w:tcPr>
          <w:p w14:paraId="4A3A5CA7" w14:textId="59C5146A" w:rsidR="0009311F" w:rsidRPr="000D1CB5" w:rsidDel="00A8014F" w:rsidRDefault="0009311F" w:rsidP="009B5C14">
            <w:pPr>
              <w:jc w:val="center"/>
              <w:rPr>
                <w:del w:id="1902" w:author="Balneg, Ronald@Energy" w:date="2018-11-06T09:43:00Z"/>
                <w:rFonts w:ascii="Calibri" w:hAnsi="Calibri"/>
                <w:b/>
                <w:sz w:val="18"/>
                <w:szCs w:val="18"/>
              </w:rPr>
            </w:pPr>
            <w:del w:id="1903" w:author="Balneg, Ronald@Energy" w:date="2018-11-06T09:43:00Z">
              <w:r w:rsidRPr="000D1CB5" w:rsidDel="00A8014F">
                <w:rPr>
                  <w:rFonts w:ascii="Calibri" w:hAnsi="Calibri"/>
                  <w:b/>
                  <w:sz w:val="18"/>
                  <w:szCs w:val="18"/>
                </w:rPr>
                <w:delText>80</w:delText>
              </w:r>
            </w:del>
          </w:p>
        </w:tc>
        <w:tc>
          <w:tcPr>
            <w:tcW w:w="0" w:type="auto"/>
            <w:vAlign w:val="center"/>
          </w:tcPr>
          <w:p w14:paraId="4A3A5CA8" w14:textId="78AD1566" w:rsidR="0009311F" w:rsidRPr="000D1CB5" w:rsidDel="00A8014F" w:rsidRDefault="0009311F" w:rsidP="009B5C14">
            <w:pPr>
              <w:jc w:val="center"/>
              <w:rPr>
                <w:del w:id="1904" w:author="Balneg, Ronald@Energy" w:date="2018-11-06T09:43:00Z"/>
                <w:rFonts w:ascii="Calibri" w:hAnsi="Calibri"/>
                <w:b/>
                <w:sz w:val="18"/>
                <w:szCs w:val="18"/>
              </w:rPr>
            </w:pPr>
            <w:del w:id="1905" w:author="Balneg, Ronald@Energy" w:date="2018-11-06T09:43:00Z">
              <w:r w:rsidRPr="000D1CB5" w:rsidDel="00A8014F">
                <w:rPr>
                  <w:rFonts w:ascii="Calibri" w:hAnsi="Calibri"/>
                  <w:b/>
                  <w:sz w:val="18"/>
                  <w:szCs w:val="18"/>
                </w:rPr>
                <w:delText>85</w:delText>
              </w:r>
            </w:del>
          </w:p>
        </w:tc>
        <w:tc>
          <w:tcPr>
            <w:tcW w:w="0" w:type="auto"/>
            <w:vAlign w:val="center"/>
          </w:tcPr>
          <w:p w14:paraId="4A3A5CA9" w14:textId="231AE3AA" w:rsidR="0009311F" w:rsidRPr="000D1CB5" w:rsidDel="00A8014F" w:rsidRDefault="0009311F" w:rsidP="009B5C14">
            <w:pPr>
              <w:jc w:val="center"/>
              <w:rPr>
                <w:del w:id="1906" w:author="Balneg, Ronald@Energy" w:date="2018-11-06T09:43:00Z"/>
                <w:rFonts w:ascii="Calibri" w:hAnsi="Calibri"/>
                <w:b/>
                <w:sz w:val="18"/>
                <w:szCs w:val="18"/>
              </w:rPr>
            </w:pPr>
            <w:del w:id="1907" w:author="Balneg, Ronald@Energy" w:date="2018-11-06T09:43:00Z">
              <w:r w:rsidRPr="000D1CB5" w:rsidDel="00A8014F">
                <w:rPr>
                  <w:rFonts w:ascii="Calibri" w:hAnsi="Calibri"/>
                  <w:b/>
                  <w:sz w:val="18"/>
                  <w:szCs w:val="18"/>
                </w:rPr>
                <w:delText>90</w:delText>
              </w:r>
            </w:del>
          </w:p>
        </w:tc>
      </w:tr>
      <w:tr w:rsidR="0009311F" w:rsidRPr="000D1CB5" w:rsidDel="00A8014F" w14:paraId="4A3A5CB6" w14:textId="3C131EF4" w:rsidTr="009B5C14">
        <w:trPr>
          <w:cantSplit/>
          <w:trHeight w:hRule="exact" w:val="187"/>
          <w:jc w:val="center"/>
          <w:del w:id="1908" w:author="Balneg, Ronald@Energy" w:date="2018-11-06T09:43:00Z"/>
        </w:trPr>
        <w:tc>
          <w:tcPr>
            <w:tcW w:w="0" w:type="auto"/>
            <w:vMerge w:val="restart"/>
            <w:vAlign w:val="center"/>
          </w:tcPr>
          <w:p w14:paraId="4A3A5CAB" w14:textId="6DF5AE2F" w:rsidR="0009311F" w:rsidRPr="000D1CB5" w:rsidDel="00A8014F" w:rsidRDefault="0009311F" w:rsidP="009B5C14">
            <w:pPr>
              <w:keepNext/>
              <w:keepLines/>
              <w:suppressAutoHyphens/>
              <w:jc w:val="center"/>
              <w:rPr>
                <w:del w:id="1909" w:author="Balneg, Ronald@Energy" w:date="2018-11-06T09:43:00Z"/>
                <w:rFonts w:ascii="Calibri" w:hAnsi="Calibri"/>
                <w:b/>
                <w:sz w:val="18"/>
                <w:szCs w:val="18"/>
              </w:rPr>
            </w:pPr>
            <w:del w:id="1910" w:author="Balneg, Ronald@Energy" w:date="2018-11-06T09:43:00Z">
              <w:r w:rsidRPr="000D1CB5" w:rsidDel="00A8014F">
                <w:rPr>
                  <w:rFonts w:ascii="Calibri" w:hAnsi="Calibri"/>
                  <w:b/>
                  <w:sz w:val="18"/>
                  <w:szCs w:val="18"/>
                </w:rPr>
                <w:delText>Outside Temp (F)</w:delText>
              </w:r>
            </w:del>
          </w:p>
        </w:tc>
        <w:tc>
          <w:tcPr>
            <w:tcW w:w="0" w:type="auto"/>
            <w:vAlign w:val="center"/>
          </w:tcPr>
          <w:p w14:paraId="4A3A5CAC" w14:textId="052836F1" w:rsidR="0009311F" w:rsidRPr="000D1CB5" w:rsidDel="00A8014F" w:rsidRDefault="0009311F" w:rsidP="009B5C14">
            <w:pPr>
              <w:jc w:val="center"/>
              <w:rPr>
                <w:del w:id="1911" w:author="Balneg, Ronald@Energy" w:date="2018-11-06T09:43:00Z"/>
                <w:rFonts w:ascii="Calibri" w:hAnsi="Calibri"/>
                <w:b/>
                <w:sz w:val="18"/>
                <w:szCs w:val="18"/>
              </w:rPr>
            </w:pPr>
            <w:del w:id="1912" w:author="Balneg, Ronald@Energy" w:date="2018-11-06T09:43:00Z">
              <w:r w:rsidRPr="000D1CB5" w:rsidDel="00A8014F">
                <w:rPr>
                  <w:rFonts w:ascii="Calibri" w:hAnsi="Calibri"/>
                  <w:b/>
                  <w:sz w:val="18"/>
                  <w:szCs w:val="18"/>
                </w:rPr>
                <w:delText>-20</w:delText>
              </w:r>
            </w:del>
          </w:p>
        </w:tc>
        <w:tc>
          <w:tcPr>
            <w:tcW w:w="0" w:type="auto"/>
            <w:vAlign w:val="center"/>
          </w:tcPr>
          <w:p w14:paraId="4A3A5CAD" w14:textId="72D06462" w:rsidR="0009311F" w:rsidRPr="000D1CB5" w:rsidDel="00A8014F" w:rsidRDefault="0009311F" w:rsidP="009B5C14">
            <w:pPr>
              <w:jc w:val="center"/>
              <w:rPr>
                <w:del w:id="1913" w:author="Balneg, Ronald@Energy" w:date="2018-11-06T09:43:00Z"/>
                <w:rFonts w:ascii="Calibri" w:hAnsi="Calibri"/>
                <w:sz w:val="18"/>
                <w:szCs w:val="18"/>
              </w:rPr>
            </w:pPr>
            <w:del w:id="1914" w:author="Balneg, Ronald@Energy" w:date="2018-11-06T09:43:00Z">
              <w:r w:rsidRPr="000D1CB5" w:rsidDel="00A8014F">
                <w:rPr>
                  <w:rFonts w:ascii="Calibri" w:hAnsi="Calibri"/>
                  <w:sz w:val="18"/>
                  <w:szCs w:val="18"/>
                </w:rPr>
                <w:delText>0.865</w:delText>
              </w:r>
            </w:del>
          </w:p>
        </w:tc>
        <w:tc>
          <w:tcPr>
            <w:tcW w:w="0" w:type="auto"/>
            <w:vAlign w:val="center"/>
          </w:tcPr>
          <w:p w14:paraId="4A3A5CAE" w14:textId="3FA80394" w:rsidR="0009311F" w:rsidRPr="000D1CB5" w:rsidDel="00A8014F" w:rsidRDefault="0009311F" w:rsidP="009B5C14">
            <w:pPr>
              <w:jc w:val="center"/>
              <w:rPr>
                <w:del w:id="1915" w:author="Balneg, Ronald@Energy" w:date="2018-11-06T09:43:00Z"/>
                <w:rFonts w:ascii="Calibri" w:hAnsi="Calibri"/>
                <w:sz w:val="18"/>
                <w:szCs w:val="18"/>
              </w:rPr>
            </w:pPr>
            <w:del w:id="1916" w:author="Balneg, Ronald@Energy" w:date="2018-11-06T09:43:00Z">
              <w:r w:rsidRPr="000D1CB5" w:rsidDel="00A8014F">
                <w:rPr>
                  <w:rFonts w:ascii="Calibri" w:hAnsi="Calibri"/>
                  <w:sz w:val="18"/>
                  <w:szCs w:val="18"/>
                </w:rPr>
                <w:delText>0.861</w:delText>
              </w:r>
            </w:del>
          </w:p>
        </w:tc>
        <w:tc>
          <w:tcPr>
            <w:tcW w:w="0" w:type="auto"/>
            <w:vAlign w:val="center"/>
          </w:tcPr>
          <w:p w14:paraId="4A3A5CAF" w14:textId="2B9E27E6" w:rsidR="0009311F" w:rsidRPr="000D1CB5" w:rsidDel="00A8014F" w:rsidRDefault="0009311F" w:rsidP="009B5C14">
            <w:pPr>
              <w:jc w:val="center"/>
              <w:rPr>
                <w:del w:id="1917" w:author="Balneg, Ronald@Energy" w:date="2018-11-06T09:43:00Z"/>
                <w:rFonts w:ascii="Calibri" w:hAnsi="Calibri"/>
                <w:sz w:val="18"/>
                <w:szCs w:val="18"/>
              </w:rPr>
            </w:pPr>
            <w:del w:id="1918" w:author="Balneg, Ronald@Energy" w:date="2018-11-06T09:43:00Z">
              <w:r w:rsidRPr="000D1CB5" w:rsidDel="00A8014F">
                <w:rPr>
                  <w:rFonts w:ascii="Calibri" w:hAnsi="Calibri"/>
                  <w:sz w:val="18"/>
                  <w:szCs w:val="18"/>
                </w:rPr>
                <w:delText>0.857</w:delText>
              </w:r>
            </w:del>
          </w:p>
        </w:tc>
        <w:tc>
          <w:tcPr>
            <w:tcW w:w="0" w:type="auto"/>
            <w:vAlign w:val="center"/>
          </w:tcPr>
          <w:p w14:paraId="4A3A5CB0" w14:textId="6D6D61F1" w:rsidR="0009311F" w:rsidRPr="000D1CB5" w:rsidDel="00A8014F" w:rsidRDefault="0009311F" w:rsidP="009B5C14">
            <w:pPr>
              <w:jc w:val="center"/>
              <w:rPr>
                <w:del w:id="1919" w:author="Balneg, Ronald@Energy" w:date="2018-11-06T09:43:00Z"/>
                <w:rFonts w:ascii="Calibri" w:hAnsi="Calibri"/>
                <w:sz w:val="18"/>
                <w:szCs w:val="18"/>
              </w:rPr>
            </w:pPr>
            <w:del w:id="1920" w:author="Balneg, Ronald@Energy" w:date="2018-11-06T09:43:00Z">
              <w:r w:rsidRPr="000D1CB5" w:rsidDel="00A8014F">
                <w:rPr>
                  <w:rFonts w:ascii="Calibri" w:hAnsi="Calibri"/>
                  <w:sz w:val="18"/>
                  <w:szCs w:val="18"/>
                </w:rPr>
                <w:delText>0.853</w:delText>
              </w:r>
            </w:del>
          </w:p>
        </w:tc>
        <w:tc>
          <w:tcPr>
            <w:tcW w:w="0" w:type="auto"/>
            <w:vAlign w:val="center"/>
          </w:tcPr>
          <w:p w14:paraId="4A3A5CB1" w14:textId="18534E05" w:rsidR="0009311F" w:rsidRPr="000D1CB5" w:rsidDel="00A8014F" w:rsidRDefault="0009311F" w:rsidP="009B5C14">
            <w:pPr>
              <w:jc w:val="center"/>
              <w:rPr>
                <w:del w:id="1921" w:author="Balneg, Ronald@Energy" w:date="2018-11-06T09:43:00Z"/>
                <w:rFonts w:ascii="Calibri" w:hAnsi="Calibri"/>
                <w:sz w:val="18"/>
                <w:szCs w:val="18"/>
              </w:rPr>
            </w:pPr>
            <w:del w:id="1922" w:author="Balneg, Ronald@Energy" w:date="2018-11-06T09:43:00Z">
              <w:r w:rsidRPr="000D1CB5" w:rsidDel="00A8014F">
                <w:rPr>
                  <w:rFonts w:ascii="Calibri" w:hAnsi="Calibri"/>
                  <w:sz w:val="18"/>
                  <w:szCs w:val="18"/>
                </w:rPr>
                <w:delText>0.849</w:delText>
              </w:r>
            </w:del>
          </w:p>
        </w:tc>
        <w:tc>
          <w:tcPr>
            <w:tcW w:w="0" w:type="auto"/>
            <w:vAlign w:val="center"/>
          </w:tcPr>
          <w:p w14:paraId="4A3A5CB2" w14:textId="4EE4C5D8" w:rsidR="0009311F" w:rsidRPr="000D1CB5" w:rsidDel="00A8014F" w:rsidRDefault="0009311F" w:rsidP="009B5C14">
            <w:pPr>
              <w:jc w:val="center"/>
              <w:rPr>
                <w:del w:id="1923" w:author="Balneg, Ronald@Energy" w:date="2018-11-06T09:43:00Z"/>
                <w:rFonts w:ascii="Calibri" w:hAnsi="Calibri"/>
                <w:sz w:val="18"/>
                <w:szCs w:val="18"/>
              </w:rPr>
            </w:pPr>
            <w:del w:id="1924" w:author="Balneg, Ronald@Energy" w:date="2018-11-06T09:43:00Z">
              <w:r w:rsidRPr="000D1CB5" w:rsidDel="00A8014F">
                <w:rPr>
                  <w:rFonts w:ascii="Calibri" w:hAnsi="Calibri"/>
                  <w:sz w:val="18"/>
                  <w:szCs w:val="18"/>
                </w:rPr>
                <w:delText>0.845</w:delText>
              </w:r>
            </w:del>
          </w:p>
        </w:tc>
        <w:tc>
          <w:tcPr>
            <w:tcW w:w="0" w:type="auto"/>
            <w:vAlign w:val="center"/>
          </w:tcPr>
          <w:p w14:paraId="4A3A5CB3" w14:textId="3986D9DE" w:rsidR="0009311F" w:rsidRPr="000D1CB5" w:rsidDel="00A8014F" w:rsidRDefault="0009311F" w:rsidP="009B5C14">
            <w:pPr>
              <w:jc w:val="center"/>
              <w:rPr>
                <w:del w:id="1925" w:author="Balneg, Ronald@Energy" w:date="2018-11-06T09:43:00Z"/>
                <w:rFonts w:ascii="Calibri" w:hAnsi="Calibri"/>
                <w:sz w:val="18"/>
                <w:szCs w:val="18"/>
              </w:rPr>
            </w:pPr>
            <w:del w:id="1926" w:author="Balneg, Ronald@Energy" w:date="2018-11-06T09:43:00Z">
              <w:r w:rsidRPr="000D1CB5" w:rsidDel="00A8014F">
                <w:rPr>
                  <w:rFonts w:ascii="Calibri" w:hAnsi="Calibri"/>
                  <w:sz w:val="18"/>
                  <w:szCs w:val="18"/>
                </w:rPr>
                <w:delText>0.841</w:delText>
              </w:r>
            </w:del>
          </w:p>
        </w:tc>
        <w:tc>
          <w:tcPr>
            <w:tcW w:w="0" w:type="auto"/>
            <w:vAlign w:val="center"/>
          </w:tcPr>
          <w:p w14:paraId="4A3A5CB4" w14:textId="0560F0CB" w:rsidR="0009311F" w:rsidRPr="000D1CB5" w:rsidDel="00A8014F" w:rsidRDefault="0009311F" w:rsidP="009B5C14">
            <w:pPr>
              <w:jc w:val="center"/>
              <w:rPr>
                <w:del w:id="1927" w:author="Balneg, Ronald@Energy" w:date="2018-11-06T09:43:00Z"/>
                <w:rFonts w:ascii="Calibri" w:hAnsi="Calibri"/>
                <w:sz w:val="18"/>
                <w:szCs w:val="18"/>
              </w:rPr>
            </w:pPr>
            <w:del w:id="1928" w:author="Balneg, Ronald@Energy" w:date="2018-11-06T09:43:00Z">
              <w:r w:rsidRPr="000D1CB5" w:rsidDel="00A8014F">
                <w:rPr>
                  <w:rFonts w:ascii="Calibri" w:hAnsi="Calibri"/>
                  <w:sz w:val="18"/>
                  <w:szCs w:val="18"/>
                </w:rPr>
                <w:delText>0.837</w:delText>
              </w:r>
            </w:del>
          </w:p>
        </w:tc>
        <w:tc>
          <w:tcPr>
            <w:tcW w:w="0" w:type="auto"/>
            <w:vAlign w:val="center"/>
          </w:tcPr>
          <w:p w14:paraId="4A3A5CB5" w14:textId="730258BC" w:rsidR="0009311F" w:rsidRPr="000D1CB5" w:rsidDel="00A8014F" w:rsidRDefault="0009311F" w:rsidP="009B5C14">
            <w:pPr>
              <w:jc w:val="center"/>
              <w:rPr>
                <w:del w:id="1929" w:author="Balneg, Ronald@Energy" w:date="2018-11-06T09:43:00Z"/>
                <w:rFonts w:ascii="Calibri" w:hAnsi="Calibri"/>
                <w:sz w:val="18"/>
                <w:szCs w:val="18"/>
              </w:rPr>
            </w:pPr>
            <w:del w:id="1930" w:author="Balneg, Ronald@Energy" w:date="2018-11-06T09:43:00Z">
              <w:r w:rsidRPr="000D1CB5" w:rsidDel="00A8014F">
                <w:rPr>
                  <w:rFonts w:ascii="Calibri" w:hAnsi="Calibri"/>
                  <w:sz w:val="18"/>
                  <w:szCs w:val="18"/>
                </w:rPr>
                <w:delText>0.833</w:delText>
              </w:r>
            </w:del>
          </w:p>
        </w:tc>
      </w:tr>
      <w:tr w:rsidR="0009311F" w:rsidRPr="000D1CB5" w:rsidDel="00A8014F" w14:paraId="4A3A5CC2" w14:textId="19A3194F" w:rsidTr="009B5C14">
        <w:trPr>
          <w:cantSplit/>
          <w:trHeight w:hRule="exact" w:val="187"/>
          <w:jc w:val="center"/>
          <w:del w:id="1931" w:author="Balneg, Ronald@Energy" w:date="2018-11-06T09:43:00Z"/>
        </w:trPr>
        <w:tc>
          <w:tcPr>
            <w:tcW w:w="0" w:type="auto"/>
            <w:vMerge/>
            <w:vAlign w:val="center"/>
          </w:tcPr>
          <w:p w14:paraId="4A3A5CB7" w14:textId="44975DD1" w:rsidR="0009311F" w:rsidRPr="000D1CB5" w:rsidDel="00A8014F" w:rsidRDefault="0009311F" w:rsidP="009B5C14">
            <w:pPr>
              <w:jc w:val="center"/>
              <w:rPr>
                <w:del w:id="1932" w:author="Balneg, Ronald@Energy" w:date="2018-11-06T09:43:00Z"/>
                <w:rFonts w:ascii="Calibri" w:hAnsi="Calibri"/>
                <w:sz w:val="18"/>
                <w:szCs w:val="18"/>
              </w:rPr>
            </w:pPr>
          </w:p>
        </w:tc>
        <w:tc>
          <w:tcPr>
            <w:tcW w:w="0" w:type="auto"/>
            <w:vAlign w:val="center"/>
          </w:tcPr>
          <w:p w14:paraId="4A3A5CB8" w14:textId="7DF6F955" w:rsidR="0009311F" w:rsidRPr="000D1CB5" w:rsidDel="00A8014F" w:rsidRDefault="0009311F" w:rsidP="009B5C14">
            <w:pPr>
              <w:jc w:val="center"/>
              <w:rPr>
                <w:del w:id="1933" w:author="Balneg, Ronald@Energy" w:date="2018-11-06T09:43:00Z"/>
                <w:rFonts w:ascii="Calibri" w:hAnsi="Calibri"/>
                <w:b/>
                <w:sz w:val="18"/>
                <w:szCs w:val="18"/>
              </w:rPr>
            </w:pPr>
            <w:del w:id="1934" w:author="Balneg, Ronald@Energy" w:date="2018-11-06T09:43:00Z">
              <w:r w:rsidRPr="000D1CB5" w:rsidDel="00A8014F">
                <w:rPr>
                  <w:rFonts w:ascii="Calibri" w:hAnsi="Calibri"/>
                  <w:b/>
                  <w:sz w:val="18"/>
                  <w:szCs w:val="18"/>
                </w:rPr>
                <w:delText>-15</w:delText>
              </w:r>
            </w:del>
          </w:p>
        </w:tc>
        <w:tc>
          <w:tcPr>
            <w:tcW w:w="0" w:type="auto"/>
            <w:vAlign w:val="center"/>
          </w:tcPr>
          <w:p w14:paraId="4A3A5CB9" w14:textId="06C82CFD" w:rsidR="0009311F" w:rsidRPr="000D1CB5" w:rsidDel="00A8014F" w:rsidRDefault="0009311F" w:rsidP="009B5C14">
            <w:pPr>
              <w:jc w:val="center"/>
              <w:rPr>
                <w:del w:id="1935" w:author="Balneg, Ronald@Energy" w:date="2018-11-06T09:43:00Z"/>
                <w:rFonts w:ascii="Calibri" w:hAnsi="Calibri"/>
                <w:sz w:val="18"/>
                <w:szCs w:val="18"/>
              </w:rPr>
            </w:pPr>
            <w:del w:id="1936" w:author="Balneg, Ronald@Energy" w:date="2018-11-06T09:43:00Z">
              <w:r w:rsidRPr="000D1CB5" w:rsidDel="00A8014F">
                <w:rPr>
                  <w:rFonts w:ascii="Calibri" w:hAnsi="Calibri"/>
                  <w:sz w:val="18"/>
                  <w:szCs w:val="18"/>
                </w:rPr>
                <w:delText>0.874</w:delText>
              </w:r>
            </w:del>
          </w:p>
        </w:tc>
        <w:tc>
          <w:tcPr>
            <w:tcW w:w="0" w:type="auto"/>
            <w:vAlign w:val="center"/>
          </w:tcPr>
          <w:p w14:paraId="4A3A5CBA" w14:textId="4872AA2B" w:rsidR="0009311F" w:rsidRPr="000D1CB5" w:rsidDel="00A8014F" w:rsidRDefault="0009311F" w:rsidP="009B5C14">
            <w:pPr>
              <w:jc w:val="center"/>
              <w:rPr>
                <w:del w:id="1937" w:author="Balneg, Ronald@Energy" w:date="2018-11-06T09:43:00Z"/>
                <w:rFonts w:ascii="Calibri" w:hAnsi="Calibri"/>
                <w:sz w:val="18"/>
                <w:szCs w:val="18"/>
              </w:rPr>
            </w:pPr>
            <w:del w:id="1938" w:author="Balneg, Ronald@Energy" w:date="2018-11-06T09:43:00Z">
              <w:r w:rsidRPr="000D1CB5" w:rsidDel="00A8014F">
                <w:rPr>
                  <w:rFonts w:ascii="Calibri" w:hAnsi="Calibri"/>
                  <w:sz w:val="18"/>
                  <w:szCs w:val="18"/>
                </w:rPr>
                <w:delText>0.870</w:delText>
              </w:r>
            </w:del>
          </w:p>
        </w:tc>
        <w:tc>
          <w:tcPr>
            <w:tcW w:w="0" w:type="auto"/>
            <w:vAlign w:val="center"/>
          </w:tcPr>
          <w:p w14:paraId="4A3A5CBB" w14:textId="71F71FAA" w:rsidR="0009311F" w:rsidRPr="000D1CB5" w:rsidDel="00A8014F" w:rsidRDefault="0009311F" w:rsidP="009B5C14">
            <w:pPr>
              <w:jc w:val="center"/>
              <w:rPr>
                <w:del w:id="1939" w:author="Balneg, Ronald@Energy" w:date="2018-11-06T09:43:00Z"/>
                <w:rFonts w:ascii="Calibri" w:hAnsi="Calibri"/>
                <w:sz w:val="18"/>
                <w:szCs w:val="18"/>
              </w:rPr>
            </w:pPr>
            <w:del w:id="1940" w:author="Balneg, Ronald@Energy" w:date="2018-11-06T09:43:00Z">
              <w:r w:rsidRPr="000D1CB5" w:rsidDel="00A8014F">
                <w:rPr>
                  <w:rFonts w:ascii="Calibri" w:hAnsi="Calibri"/>
                  <w:sz w:val="18"/>
                  <w:szCs w:val="18"/>
                </w:rPr>
                <w:delText>0.866</w:delText>
              </w:r>
            </w:del>
          </w:p>
        </w:tc>
        <w:tc>
          <w:tcPr>
            <w:tcW w:w="0" w:type="auto"/>
            <w:vAlign w:val="center"/>
          </w:tcPr>
          <w:p w14:paraId="4A3A5CBC" w14:textId="3086BA1D" w:rsidR="0009311F" w:rsidRPr="000D1CB5" w:rsidDel="00A8014F" w:rsidRDefault="0009311F" w:rsidP="009B5C14">
            <w:pPr>
              <w:jc w:val="center"/>
              <w:rPr>
                <w:del w:id="1941" w:author="Balneg, Ronald@Energy" w:date="2018-11-06T09:43:00Z"/>
                <w:rFonts w:ascii="Calibri" w:hAnsi="Calibri"/>
                <w:sz w:val="18"/>
                <w:szCs w:val="18"/>
              </w:rPr>
            </w:pPr>
            <w:del w:id="1942" w:author="Balneg, Ronald@Energy" w:date="2018-11-06T09:43:00Z">
              <w:r w:rsidRPr="000D1CB5" w:rsidDel="00A8014F">
                <w:rPr>
                  <w:rFonts w:ascii="Calibri" w:hAnsi="Calibri"/>
                  <w:sz w:val="18"/>
                  <w:szCs w:val="18"/>
                </w:rPr>
                <w:delText>0.862</w:delText>
              </w:r>
            </w:del>
          </w:p>
        </w:tc>
        <w:tc>
          <w:tcPr>
            <w:tcW w:w="0" w:type="auto"/>
            <w:vAlign w:val="center"/>
          </w:tcPr>
          <w:p w14:paraId="4A3A5CBD" w14:textId="3B9EC007" w:rsidR="0009311F" w:rsidRPr="000D1CB5" w:rsidDel="00A8014F" w:rsidRDefault="0009311F" w:rsidP="009B5C14">
            <w:pPr>
              <w:jc w:val="center"/>
              <w:rPr>
                <w:del w:id="1943" w:author="Balneg, Ronald@Energy" w:date="2018-11-06T09:43:00Z"/>
                <w:rFonts w:ascii="Calibri" w:hAnsi="Calibri"/>
                <w:sz w:val="18"/>
                <w:szCs w:val="18"/>
              </w:rPr>
            </w:pPr>
            <w:del w:id="1944" w:author="Balneg, Ronald@Energy" w:date="2018-11-06T09:43:00Z">
              <w:r w:rsidRPr="000D1CB5" w:rsidDel="00A8014F">
                <w:rPr>
                  <w:rFonts w:ascii="Calibri" w:hAnsi="Calibri"/>
                  <w:sz w:val="18"/>
                  <w:szCs w:val="18"/>
                </w:rPr>
                <w:delText>0.858</w:delText>
              </w:r>
            </w:del>
          </w:p>
        </w:tc>
        <w:tc>
          <w:tcPr>
            <w:tcW w:w="0" w:type="auto"/>
            <w:vAlign w:val="center"/>
          </w:tcPr>
          <w:p w14:paraId="4A3A5CBE" w14:textId="5439B00C" w:rsidR="0009311F" w:rsidRPr="000D1CB5" w:rsidDel="00A8014F" w:rsidRDefault="0009311F" w:rsidP="009B5C14">
            <w:pPr>
              <w:jc w:val="center"/>
              <w:rPr>
                <w:del w:id="1945" w:author="Balneg, Ronald@Energy" w:date="2018-11-06T09:43:00Z"/>
                <w:rFonts w:ascii="Calibri" w:hAnsi="Calibri"/>
                <w:sz w:val="18"/>
                <w:szCs w:val="18"/>
              </w:rPr>
            </w:pPr>
            <w:del w:id="1946" w:author="Balneg, Ronald@Energy" w:date="2018-11-06T09:43:00Z">
              <w:r w:rsidRPr="000D1CB5" w:rsidDel="00A8014F">
                <w:rPr>
                  <w:rFonts w:ascii="Calibri" w:hAnsi="Calibri"/>
                  <w:sz w:val="18"/>
                  <w:szCs w:val="18"/>
                </w:rPr>
                <w:delText>0.854</w:delText>
              </w:r>
            </w:del>
          </w:p>
        </w:tc>
        <w:tc>
          <w:tcPr>
            <w:tcW w:w="0" w:type="auto"/>
            <w:vAlign w:val="center"/>
          </w:tcPr>
          <w:p w14:paraId="4A3A5CBF" w14:textId="44239E97" w:rsidR="0009311F" w:rsidRPr="000D1CB5" w:rsidDel="00A8014F" w:rsidRDefault="0009311F" w:rsidP="009B5C14">
            <w:pPr>
              <w:jc w:val="center"/>
              <w:rPr>
                <w:del w:id="1947" w:author="Balneg, Ronald@Energy" w:date="2018-11-06T09:43:00Z"/>
                <w:rFonts w:ascii="Calibri" w:hAnsi="Calibri"/>
                <w:sz w:val="18"/>
                <w:szCs w:val="18"/>
              </w:rPr>
            </w:pPr>
            <w:del w:id="1948" w:author="Balneg, Ronald@Energy" w:date="2018-11-06T09:43:00Z">
              <w:r w:rsidRPr="000D1CB5" w:rsidDel="00A8014F">
                <w:rPr>
                  <w:rFonts w:ascii="Calibri" w:hAnsi="Calibri"/>
                  <w:sz w:val="18"/>
                  <w:szCs w:val="18"/>
                </w:rPr>
                <w:delText>0.850</w:delText>
              </w:r>
            </w:del>
          </w:p>
        </w:tc>
        <w:tc>
          <w:tcPr>
            <w:tcW w:w="0" w:type="auto"/>
            <w:vAlign w:val="center"/>
          </w:tcPr>
          <w:p w14:paraId="4A3A5CC0" w14:textId="2587E5B7" w:rsidR="0009311F" w:rsidRPr="000D1CB5" w:rsidDel="00A8014F" w:rsidRDefault="0009311F" w:rsidP="009B5C14">
            <w:pPr>
              <w:jc w:val="center"/>
              <w:rPr>
                <w:del w:id="1949" w:author="Balneg, Ronald@Energy" w:date="2018-11-06T09:43:00Z"/>
                <w:rFonts w:ascii="Calibri" w:hAnsi="Calibri"/>
                <w:sz w:val="18"/>
                <w:szCs w:val="18"/>
              </w:rPr>
            </w:pPr>
            <w:del w:id="1950" w:author="Balneg, Ronald@Energy" w:date="2018-11-06T09:43:00Z">
              <w:r w:rsidRPr="000D1CB5" w:rsidDel="00A8014F">
                <w:rPr>
                  <w:rFonts w:ascii="Calibri" w:hAnsi="Calibri"/>
                  <w:sz w:val="18"/>
                  <w:szCs w:val="18"/>
                </w:rPr>
                <w:delText>0.846</w:delText>
              </w:r>
            </w:del>
          </w:p>
        </w:tc>
        <w:tc>
          <w:tcPr>
            <w:tcW w:w="0" w:type="auto"/>
            <w:vAlign w:val="center"/>
          </w:tcPr>
          <w:p w14:paraId="4A3A5CC1" w14:textId="698475AB" w:rsidR="0009311F" w:rsidRPr="000D1CB5" w:rsidDel="00A8014F" w:rsidRDefault="0009311F" w:rsidP="009B5C14">
            <w:pPr>
              <w:jc w:val="center"/>
              <w:rPr>
                <w:del w:id="1951" w:author="Balneg, Ronald@Energy" w:date="2018-11-06T09:43:00Z"/>
                <w:rFonts w:ascii="Calibri" w:hAnsi="Calibri"/>
                <w:sz w:val="18"/>
                <w:szCs w:val="18"/>
              </w:rPr>
            </w:pPr>
            <w:del w:id="1952" w:author="Balneg, Ronald@Energy" w:date="2018-11-06T09:43:00Z">
              <w:r w:rsidRPr="000D1CB5" w:rsidDel="00A8014F">
                <w:rPr>
                  <w:rFonts w:ascii="Calibri" w:hAnsi="Calibri"/>
                  <w:sz w:val="18"/>
                  <w:szCs w:val="18"/>
                </w:rPr>
                <w:delText>0.842</w:delText>
              </w:r>
            </w:del>
          </w:p>
        </w:tc>
      </w:tr>
      <w:tr w:rsidR="0009311F" w:rsidRPr="000D1CB5" w:rsidDel="00A8014F" w14:paraId="4A3A5CCE" w14:textId="68E7E60A" w:rsidTr="009B5C14">
        <w:trPr>
          <w:cantSplit/>
          <w:trHeight w:hRule="exact" w:val="187"/>
          <w:jc w:val="center"/>
          <w:del w:id="1953" w:author="Balneg, Ronald@Energy" w:date="2018-11-06T09:43:00Z"/>
        </w:trPr>
        <w:tc>
          <w:tcPr>
            <w:tcW w:w="0" w:type="auto"/>
            <w:vMerge/>
            <w:vAlign w:val="center"/>
          </w:tcPr>
          <w:p w14:paraId="4A3A5CC3" w14:textId="210EACAA" w:rsidR="0009311F" w:rsidRPr="000D1CB5" w:rsidDel="00A8014F" w:rsidRDefault="0009311F" w:rsidP="009B5C14">
            <w:pPr>
              <w:jc w:val="center"/>
              <w:rPr>
                <w:del w:id="1954" w:author="Balneg, Ronald@Energy" w:date="2018-11-06T09:43:00Z"/>
                <w:rFonts w:ascii="Calibri" w:hAnsi="Calibri"/>
                <w:sz w:val="18"/>
                <w:szCs w:val="18"/>
              </w:rPr>
            </w:pPr>
          </w:p>
        </w:tc>
        <w:tc>
          <w:tcPr>
            <w:tcW w:w="0" w:type="auto"/>
            <w:vAlign w:val="center"/>
          </w:tcPr>
          <w:p w14:paraId="4A3A5CC4" w14:textId="4B02BBBE" w:rsidR="0009311F" w:rsidRPr="000D1CB5" w:rsidDel="00A8014F" w:rsidRDefault="0009311F" w:rsidP="009B5C14">
            <w:pPr>
              <w:jc w:val="center"/>
              <w:rPr>
                <w:del w:id="1955" w:author="Balneg, Ronald@Energy" w:date="2018-11-06T09:43:00Z"/>
                <w:rFonts w:ascii="Calibri" w:hAnsi="Calibri"/>
                <w:b/>
                <w:sz w:val="18"/>
                <w:szCs w:val="18"/>
              </w:rPr>
            </w:pPr>
            <w:del w:id="1956" w:author="Balneg, Ronald@Energy" w:date="2018-11-06T09:43:00Z">
              <w:r w:rsidRPr="000D1CB5" w:rsidDel="00A8014F">
                <w:rPr>
                  <w:rFonts w:ascii="Calibri" w:hAnsi="Calibri"/>
                  <w:b/>
                  <w:sz w:val="18"/>
                  <w:szCs w:val="18"/>
                </w:rPr>
                <w:delText>-10</w:delText>
              </w:r>
            </w:del>
          </w:p>
        </w:tc>
        <w:tc>
          <w:tcPr>
            <w:tcW w:w="0" w:type="auto"/>
            <w:vAlign w:val="center"/>
          </w:tcPr>
          <w:p w14:paraId="4A3A5CC5" w14:textId="0790E3FB" w:rsidR="0009311F" w:rsidRPr="000D1CB5" w:rsidDel="00A8014F" w:rsidRDefault="0009311F" w:rsidP="009B5C14">
            <w:pPr>
              <w:jc w:val="center"/>
              <w:rPr>
                <w:del w:id="1957" w:author="Balneg, Ronald@Energy" w:date="2018-11-06T09:43:00Z"/>
                <w:rFonts w:ascii="Calibri" w:hAnsi="Calibri"/>
                <w:sz w:val="18"/>
                <w:szCs w:val="18"/>
              </w:rPr>
            </w:pPr>
            <w:del w:id="1958" w:author="Balneg, Ronald@Energy" w:date="2018-11-06T09:43:00Z">
              <w:r w:rsidRPr="000D1CB5" w:rsidDel="00A8014F">
                <w:rPr>
                  <w:rFonts w:ascii="Calibri" w:hAnsi="Calibri"/>
                  <w:sz w:val="18"/>
                  <w:szCs w:val="18"/>
                </w:rPr>
                <w:delText>0.883</w:delText>
              </w:r>
            </w:del>
          </w:p>
        </w:tc>
        <w:tc>
          <w:tcPr>
            <w:tcW w:w="0" w:type="auto"/>
            <w:vAlign w:val="center"/>
          </w:tcPr>
          <w:p w14:paraId="4A3A5CC6" w14:textId="5C86CBDB" w:rsidR="0009311F" w:rsidRPr="000D1CB5" w:rsidDel="00A8014F" w:rsidRDefault="0009311F" w:rsidP="009B5C14">
            <w:pPr>
              <w:jc w:val="center"/>
              <w:rPr>
                <w:del w:id="1959" w:author="Balneg, Ronald@Energy" w:date="2018-11-06T09:43:00Z"/>
                <w:rFonts w:ascii="Calibri" w:hAnsi="Calibri"/>
                <w:sz w:val="18"/>
                <w:szCs w:val="18"/>
              </w:rPr>
            </w:pPr>
            <w:del w:id="1960" w:author="Balneg, Ronald@Energy" w:date="2018-11-06T09:43:00Z">
              <w:r w:rsidRPr="000D1CB5" w:rsidDel="00A8014F">
                <w:rPr>
                  <w:rFonts w:ascii="Calibri" w:hAnsi="Calibri"/>
                  <w:sz w:val="18"/>
                  <w:szCs w:val="18"/>
                </w:rPr>
                <w:delText>0.879</w:delText>
              </w:r>
            </w:del>
          </w:p>
        </w:tc>
        <w:tc>
          <w:tcPr>
            <w:tcW w:w="0" w:type="auto"/>
            <w:vAlign w:val="center"/>
          </w:tcPr>
          <w:p w14:paraId="4A3A5CC7" w14:textId="3A4768D3" w:rsidR="0009311F" w:rsidRPr="000D1CB5" w:rsidDel="00A8014F" w:rsidRDefault="0009311F" w:rsidP="009B5C14">
            <w:pPr>
              <w:jc w:val="center"/>
              <w:rPr>
                <w:del w:id="1961" w:author="Balneg, Ronald@Energy" w:date="2018-11-06T09:43:00Z"/>
                <w:rFonts w:ascii="Calibri" w:hAnsi="Calibri"/>
                <w:sz w:val="18"/>
                <w:szCs w:val="18"/>
              </w:rPr>
            </w:pPr>
            <w:del w:id="1962" w:author="Balneg, Ronald@Energy" w:date="2018-11-06T09:43:00Z">
              <w:r w:rsidRPr="000D1CB5" w:rsidDel="00A8014F">
                <w:rPr>
                  <w:rFonts w:ascii="Calibri" w:hAnsi="Calibri"/>
                  <w:sz w:val="18"/>
                  <w:szCs w:val="18"/>
                </w:rPr>
                <w:delText>0.874</w:delText>
              </w:r>
            </w:del>
          </w:p>
        </w:tc>
        <w:tc>
          <w:tcPr>
            <w:tcW w:w="0" w:type="auto"/>
            <w:vAlign w:val="center"/>
          </w:tcPr>
          <w:p w14:paraId="4A3A5CC8" w14:textId="608D3F71" w:rsidR="0009311F" w:rsidRPr="000D1CB5" w:rsidDel="00A8014F" w:rsidRDefault="0009311F" w:rsidP="009B5C14">
            <w:pPr>
              <w:jc w:val="center"/>
              <w:rPr>
                <w:del w:id="1963" w:author="Balneg, Ronald@Energy" w:date="2018-11-06T09:43:00Z"/>
                <w:rFonts w:ascii="Calibri" w:hAnsi="Calibri"/>
                <w:sz w:val="18"/>
                <w:szCs w:val="18"/>
              </w:rPr>
            </w:pPr>
            <w:del w:id="1964" w:author="Balneg, Ronald@Energy" w:date="2018-11-06T09:43:00Z">
              <w:r w:rsidRPr="000D1CB5" w:rsidDel="00A8014F">
                <w:rPr>
                  <w:rFonts w:ascii="Calibri" w:hAnsi="Calibri"/>
                  <w:sz w:val="18"/>
                  <w:szCs w:val="18"/>
                </w:rPr>
                <w:delText>0.870</w:delText>
              </w:r>
            </w:del>
          </w:p>
        </w:tc>
        <w:tc>
          <w:tcPr>
            <w:tcW w:w="0" w:type="auto"/>
            <w:vAlign w:val="center"/>
          </w:tcPr>
          <w:p w14:paraId="4A3A5CC9" w14:textId="25C7B542" w:rsidR="0009311F" w:rsidRPr="000D1CB5" w:rsidDel="00A8014F" w:rsidRDefault="0009311F" w:rsidP="009B5C14">
            <w:pPr>
              <w:jc w:val="center"/>
              <w:rPr>
                <w:del w:id="1965" w:author="Balneg, Ronald@Energy" w:date="2018-11-06T09:43:00Z"/>
                <w:rFonts w:ascii="Calibri" w:hAnsi="Calibri"/>
                <w:sz w:val="18"/>
                <w:szCs w:val="18"/>
              </w:rPr>
            </w:pPr>
            <w:del w:id="1966" w:author="Balneg, Ronald@Energy" w:date="2018-11-06T09:43:00Z">
              <w:r w:rsidRPr="000D1CB5" w:rsidDel="00A8014F">
                <w:rPr>
                  <w:rFonts w:ascii="Calibri" w:hAnsi="Calibri"/>
                  <w:sz w:val="18"/>
                  <w:szCs w:val="18"/>
                </w:rPr>
                <w:delText>0.866</w:delText>
              </w:r>
            </w:del>
          </w:p>
        </w:tc>
        <w:tc>
          <w:tcPr>
            <w:tcW w:w="0" w:type="auto"/>
            <w:vAlign w:val="center"/>
          </w:tcPr>
          <w:p w14:paraId="4A3A5CCA" w14:textId="79816B55" w:rsidR="0009311F" w:rsidRPr="000D1CB5" w:rsidDel="00A8014F" w:rsidRDefault="0009311F" w:rsidP="009B5C14">
            <w:pPr>
              <w:jc w:val="center"/>
              <w:rPr>
                <w:del w:id="1967" w:author="Balneg, Ronald@Energy" w:date="2018-11-06T09:43:00Z"/>
                <w:rFonts w:ascii="Calibri" w:hAnsi="Calibri"/>
                <w:sz w:val="18"/>
                <w:szCs w:val="18"/>
              </w:rPr>
            </w:pPr>
            <w:del w:id="1968" w:author="Balneg, Ronald@Energy" w:date="2018-11-06T09:43:00Z">
              <w:r w:rsidRPr="000D1CB5" w:rsidDel="00A8014F">
                <w:rPr>
                  <w:rFonts w:ascii="Calibri" w:hAnsi="Calibri"/>
                  <w:sz w:val="18"/>
                  <w:szCs w:val="18"/>
                </w:rPr>
                <w:delText>0.862</w:delText>
              </w:r>
            </w:del>
          </w:p>
        </w:tc>
        <w:tc>
          <w:tcPr>
            <w:tcW w:w="0" w:type="auto"/>
            <w:vAlign w:val="center"/>
          </w:tcPr>
          <w:p w14:paraId="4A3A5CCB" w14:textId="74FF8B38" w:rsidR="0009311F" w:rsidRPr="000D1CB5" w:rsidDel="00A8014F" w:rsidRDefault="0009311F" w:rsidP="009B5C14">
            <w:pPr>
              <w:jc w:val="center"/>
              <w:rPr>
                <w:del w:id="1969" w:author="Balneg, Ronald@Energy" w:date="2018-11-06T09:43:00Z"/>
                <w:rFonts w:ascii="Calibri" w:hAnsi="Calibri"/>
                <w:sz w:val="18"/>
                <w:szCs w:val="18"/>
              </w:rPr>
            </w:pPr>
            <w:del w:id="1970" w:author="Balneg, Ronald@Energy" w:date="2018-11-06T09:43:00Z">
              <w:r w:rsidRPr="000D1CB5" w:rsidDel="00A8014F">
                <w:rPr>
                  <w:rFonts w:ascii="Calibri" w:hAnsi="Calibri"/>
                  <w:sz w:val="18"/>
                  <w:szCs w:val="18"/>
                </w:rPr>
                <w:delText>0.858</w:delText>
              </w:r>
            </w:del>
          </w:p>
        </w:tc>
        <w:tc>
          <w:tcPr>
            <w:tcW w:w="0" w:type="auto"/>
            <w:vAlign w:val="center"/>
          </w:tcPr>
          <w:p w14:paraId="4A3A5CCC" w14:textId="0A8CE08D" w:rsidR="0009311F" w:rsidRPr="000D1CB5" w:rsidDel="00A8014F" w:rsidRDefault="0009311F" w:rsidP="009B5C14">
            <w:pPr>
              <w:jc w:val="center"/>
              <w:rPr>
                <w:del w:id="1971" w:author="Balneg, Ronald@Energy" w:date="2018-11-06T09:43:00Z"/>
                <w:rFonts w:ascii="Calibri" w:hAnsi="Calibri"/>
                <w:sz w:val="18"/>
                <w:szCs w:val="18"/>
              </w:rPr>
            </w:pPr>
            <w:del w:id="1972" w:author="Balneg, Ronald@Energy" w:date="2018-11-06T09:43:00Z">
              <w:r w:rsidRPr="000D1CB5" w:rsidDel="00A8014F">
                <w:rPr>
                  <w:rFonts w:ascii="Calibri" w:hAnsi="Calibri"/>
                  <w:sz w:val="18"/>
                  <w:szCs w:val="18"/>
                </w:rPr>
                <w:delText>0.854</w:delText>
              </w:r>
            </w:del>
          </w:p>
        </w:tc>
        <w:tc>
          <w:tcPr>
            <w:tcW w:w="0" w:type="auto"/>
            <w:vAlign w:val="center"/>
          </w:tcPr>
          <w:p w14:paraId="4A3A5CCD" w14:textId="598F48C7" w:rsidR="0009311F" w:rsidRPr="000D1CB5" w:rsidDel="00A8014F" w:rsidRDefault="0009311F" w:rsidP="009B5C14">
            <w:pPr>
              <w:jc w:val="center"/>
              <w:rPr>
                <w:del w:id="1973" w:author="Balneg, Ronald@Energy" w:date="2018-11-06T09:43:00Z"/>
                <w:rFonts w:ascii="Calibri" w:hAnsi="Calibri"/>
                <w:sz w:val="18"/>
                <w:szCs w:val="18"/>
              </w:rPr>
            </w:pPr>
            <w:del w:id="1974" w:author="Balneg, Ronald@Energy" w:date="2018-11-06T09:43:00Z">
              <w:r w:rsidRPr="000D1CB5" w:rsidDel="00A8014F">
                <w:rPr>
                  <w:rFonts w:ascii="Calibri" w:hAnsi="Calibri"/>
                  <w:sz w:val="18"/>
                  <w:szCs w:val="18"/>
                </w:rPr>
                <w:delText>0.850</w:delText>
              </w:r>
            </w:del>
          </w:p>
        </w:tc>
      </w:tr>
      <w:tr w:rsidR="0009311F" w:rsidRPr="000D1CB5" w:rsidDel="00A8014F" w14:paraId="4A3A5CDA" w14:textId="0D31DA44" w:rsidTr="009B5C14">
        <w:trPr>
          <w:cantSplit/>
          <w:trHeight w:hRule="exact" w:val="187"/>
          <w:jc w:val="center"/>
          <w:del w:id="1975" w:author="Balneg, Ronald@Energy" w:date="2018-11-06T09:43:00Z"/>
        </w:trPr>
        <w:tc>
          <w:tcPr>
            <w:tcW w:w="0" w:type="auto"/>
            <w:vMerge/>
            <w:vAlign w:val="center"/>
          </w:tcPr>
          <w:p w14:paraId="4A3A5CCF" w14:textId="2370EF1E" w:rsidR="0009311F" w:rsidRPr="000D1CB5" w:rsidDel="00A8014F" w:rsidRDefault="0009311F" w:rsidP="009B5C14">
            <w:pPr>
              <w:jc w:val="center"/>
              <w:rPr>
                <w:del w:id="1976" w:author="Balneg, Ronald@Energy" w:date="2018-11-06T09:43:00Z"/>
                <w:rFonts w:ascii="Calibri" w:hAnsi="Calibri"/>
                <w:sz w:val="18"/>
                <w:szCs w:val="18"/>
              </w:rPr>
            </w:pPr>
          </w:p>
        </w:tc>
        <w:tc>
          <w:tcPr>
            <w:tcW w:w="0" w:type="auto"/>
            <w:vAlign w:val="center"/>
          </w:tcPr>
          <w:p w14:paraId="4A3A5CD0" w14:textId="3E921170" w:rsidR="0009311F" w:rsidRPr="000D1CB5" w:rsidDel="00A8014F" w:rsidRDefault="0009311F" w:rsidP="009B5C14">
            <w:pPr>
              <w:jc w:val="center"/>
              <w:rPr>
                <w:del w:id="1977" w:author="Balneg, Ronald@Energy" w:date="2018-11-06T09:43:00Z"/>
                <w:rFonts w:ascii="Calibri" w:hAnsi="Calibri"/>
                <w:b/>
                <w:sz w:val="18"/>
                <w:szCs w:val="18"/>
              </w:rPr>
            </w:pPr>
            <w:del w:id="1978" w:author="Balneg, Ronald@Energy" w:date="2018-11-06T09:43:00Z">
              <w:r w:rsidRPr="000D1CB5" w:rsidDel="00A8014F">
                <w:rPr>
                  <w:rFonts w:ascii="Calibri" w:hAnsi="Calibri"/>
                  <w:b/>
                  <w:sz w:val="18"/>
                  <w:szCs w:val="18"/>
                </w:rPr>
                <w:delText>-5</w:delText>
              </w:r>
            </w:del>
          </w:p>
        </w:tc>
        <w:tc>
          <w:tcPr>
            <w:tcW w:w="0" w:type="auto"/>
            <w:vAlign w:val="center"/>
          </w:tcPr>
          <w:p w14:paraId="4A3A5CD1" w14:textId="04B3D0BB" w:rsidR="0009311F" w:rsidRPr="000D1CB5" w:rsidDel="00A8014F" w:rsidRDefault="0009311F" w:rsidP="009B5C14">
            <w:pPr>
              <w:jc w:val="center"/>
              <w:rPr>
                <w:del w:id="1979" w:author="Balneg, Ronald@Energy" w:date="2018-11-06T09:43:00Z"/>
                <w:rFonts w:ascii="Calibri" w:hAnsi="Calibri"/>
                <w:sz w:val="18"/>
                <w:szCs w:val="18"/>
              </w:rPr>
            </w:pPr>
            <w:del w:id="1980" w:author="Balneg, Ronald@Energy" w:date="2018-11-06T09:43:00Z">
              <w:r w:rsidRPr="000D1CB5" w:rsidDel="00A8014F">
                <w:rPr>
                  <w:rFonts w:ascii="Calibri" w:hAnsi="Calibri"/>
                  <w:sz w:val="18"/>
                  <w:szCs w:val="18"/>
                </w:rPr>
                <w:delText>0.892</w:delText>
              </w:r>
            </w:del>
          </w:p>
        </w:tc>
        <w:tc>
          <w:tcPr>
            <w:tcW w:w="0" w:type="auto"/>
            <w:vAlign w:val="center"/>
          </w:tcPr>
          <w:p w14:paraId="4A3A5CD2" w14:textId="015B3DA6" w:rsidR="0009311F" w:rsidRPr="000D1CB5" w:rsidDel="00A8014F" w:rsidRDefault="0009311F" w:rsidP="009B5C14">
            <w:pPr>
              <w:jc w:val="center"/>
              <w:rPr>
                <w:del w:id="1981" w:author="Balneg, Ronald@Energy" w:date="2018-11-06T09:43:00Z"/>
                <w:rFonts w:ascii="Calibri" w:hAnsi="Calibri"/>
                <w:sz w:val="18"/>
                <w:szCs w:val="18"/>
              </w:rPr>
            </w:pPr>
            <w:del w:id="1982" w:author="Balneg, Ronald@Energy" w:date="2018-11-06T09:43:00Z">
              <w:r w:rsidRPr="000D1CB5" w:rsidDel="00A8014F">
                <w:rPr>
                  <w:rFonts w:ascii="Calibri" w:hAnsi="Calibri"/>
                  <w:sz w:val="18"/>
                  <w:szCs w:val="18"/>
                </w:rPr>
                <w:delText>0.887</w:delText>
              </w:r>
            </w:del>
          </w:p>
        </w:tc>
        <w:tc>
          <w:tcPr>
            <w:tcW w:w="0" w:type="auto"/>
            <w:vAlign w:val="center"/>
          </w:tcPr>
          <w:p w14:paraId="4A3A5CD3" w14:textId="2458C71F" w:rsidR="0009311F" w:rsidRPr="000D1CB5" w:rsidDel="00A8014F" w:rsidRDefault="0009311F" w:rsidP="009B5C14">
            <w:pPr>
              <w:jc w:val="center"/>
              <w:rPr>
                <w:del w:id="1983" w:author="Balneg, Ronald@Energy" w:date="2018-11-06T09:43:00Z"/>
                <w:rFonts w:ascii="Calibri" w:hAnsi="Calibri"/>
                <w:sz w:val="18"/>
                <w:szCs w:val="18"/>
              </w:rPr>
            </w:pPr>
            <w:del w:id="1984" w:author="Balneg, Ronald@Energy" w:date="2018-11-06T09:43:00Z">
              <w:r w:rsidRPr="000D1CB5" w:rsidDel="00A8014F">
                <w:rPr>
                  <w:rFonts w:ascii="Calibri" w:hAnsi="Calibri"/>
                  <w:sz w:val="18"/>
                  <w:szCs w:val="18"/>
                </w:rPr>
                <w:delText>0.883</w:delText>
              </w:r>
            </w:del>
          </w:p>
        </w:tc>
        <w:tc>
          <w:tcPr>
            <w:tcW w:w="0" w:type="auto"/>
            <w:vAlign w:val="center"/>
          </w:tcPr>
          <w:p w14:paraId="4A3A5CD4" w14:textId="7CDBC47B" w:rsidR="0009311F" w:rsidRPr="000D1CB5" w:rsidDel="00A8014F" w:rsidRDefault="0009311F" w:rsidP="009B5C14">
            <w:pPr>
              <w:jc w:val="center"/>
              <w:rPr>
                <w:del w:id="1985" w:author="Balneg, Ronald@Energy" w:date="2018-11-06T09:43:00Z"/>
                <w:rFonts w:ascii="Calibri" w:hAnsi="Calibri"/>
                <w:sz w:val="18"/>
                <w:szCs w:val="18"/>
              </w:rPr>
            </w:pPr>
            <w:del w:id="1986" w:author="Balneg, Ronald@Energy" w:date="2018-11-06T09:43:00Z">
              <w:r w:rsidRPr="000D1CB5" w:rsidDel="00A8014F">
                <w:rPr>
                  <w:rFonts w:ascii="Calibri" w:hAnsi="Calibri"/>
                  <w:sz w:val="18"/>
                  <w:szCs w:val="18"/>
                </w:rPr>
                <w:delText>0.879</w:delText>
              </w:r>
            </w:del>
          </w:p>
        </w:tc>
        <w:tc>
          <w:tcPr>
            <w:tcW w:w="0" w:type="auto"/>
            <w:vAlign w:val="center"/>
          </w:tcPr>
          <w:p w14:paraId="4A3A5CD5" w14:textId="160D8E52" w:rsidR="0009311F" w:rsidRPr="000D1CB5" w:rsidDel="00A8014F" w:rsidRDefault="0009311F" w:rsidP="009B5C14">
            <w:pPr>
              <w:jc w:val="center"/>
              <w:rPr>
                <w:del w:id="1987" w:author="Balneg, Ronald@Energy" w:date="2018-11-06T09:43:00Z"/>
                <w:rFonts w:ascii="Calibri" w:hAnsi="Calibri"/>
                <w:sz w:val="18"/>
                <w:szCs w:val="18"/>
              </w:rPr>
            </w:pPr>
            <w:del w:id="1988" w:author="Balneg, Ronald@Energy" w:date="2018-11-06T09:43:00Z">
              <w:r w:rsidRPr="000D1CB5" w:rsidDel="00A8014F">
                <w:rPr>
                  <w:rFonts w:ascii="Calibri" w:hAnsi="Calibri"/>
                  <w:sz w:val="18"/>
                  <w:szCs w:val="18"/>
                </w:rPr>
                <w:delText>0.875</w:delText>
              </w:r>
            </w:del>
          </w:p>
        </w:tc>
        <w:tc>
          <w:tcPr>
            <w:tcW w:w="0" w:type="auto"/>
            <w:vAlign w:val="center"/>
          </w:tcPr>
          <w:p w14:paraId="4A3A5CD6" w14:textId="2119A3C0" w:rsidR="0009311F" w:rsidRPr="000D1CB5" w:rsidDel="00A8014F" w:rsidRDefault="0009311F" w:rsidP="009B5C14">
            <w:pPr>
              <w:jc w:val="center"/>
              <w:rPr>
                <w:del w:id="1989" w:author="Balneg, Ronald@Energy" w:date="2018-11-06T09:43:00Z"/>
                <w:rFonts w:ascii="Calibri" w:hAnsi="Calibri"/>
                <w:sz w:val="18"/>
                <w:szCs w:val="18"/>
              </w:rPr>
            </w:pPr>
            <w:del w:id="1990" w:author="Balneg, Ronald@Energy" w:date="2018-11-06T09:43:00Z">
              <w:r w:rsidRPr="000D1CB5" w:rsidDel="00A8014F">
                <w:rPr>
                  <w:rFonts w:ascii="Calibri" w:hAnsi="Calibri"/>
                  <w:sz w:val="18"/>
                  <w:szCs w:val="18"/>
                </w:rPr>
                <w:delText>0.871</w:delText>
              </w:r>
            </w:del>
          </w:p>
        </w:tc>
        <w:tc>
          <w:tcPr>
            <w:tcW w:w="0" w:type="auto"/>
            <w:vAlign w:val="center"/>
          </w:tcPr>
          <w:p w14:paraId="4A3A5CD7" w14:textId="6FABCCEC" w:rsidR="0009311F" w:rsidRPr="000D1CB5" w:rsidDel="00A8014F" w:rsidRDefault="0009311F" w:rsidP="009B5C14">
            <w:pPr>
              <w:jc w:val="center"/>
              <w:rPr>
                <w:del w:id="1991" w:author="Balneg, Ronald@Energy" w:date="2018-11-06T09:43:00Z"/>
                <w:rFonts w:ascii="Calibri" w:hAnsi="Calibri"/>
                <w:sz w:val="18"/>
                <w:szCs w:val="18"/>
              </w:rPr>
            </w:pPr>
            <w:del w:id="1992" w:author="Balneg, Ronald@Energy" w:date="2018-11-06T09:43:00Z">
              <w:r w:rsidRPr="000D1CB5" w:rsidDel="00A8014F">
                <w:rPr>
                  <w:rFonts w:ascii="Calibri" w:hAnsi="Calibri"/>
                  <w:sz w:val="18"/>
                  <w:szCs w:val="18"/>
                </w:rPr>
                <w:delText>0.867</w:delText>
              </w:r>
            </w:del>
          </w:p>
        </w:tc>
        <w:tc>
          <w:tcPr>
            <w:tcW w:w="0" w:type="auto"/>
            <w:vAlign w:val="center"/>
          </w:tcPr>
          <w:p w14:paraId="4A3A5CD8" w14:textId="2CE16136" w:rsidR="0009311F" w:rsidRPr="000D1CB5" w:rsidDel="00A8014F" w:rsidRDefault="0009311F" w:rsidP="009B5C14">
            <w:pPr>
              <w:jc w:val="center"/>
              <w:rPr>
                <w:del w:id="1993" w:author="Balneg, Ronald@Energy" w:date="2018-11-06T09:43:00Z"/>
                <w:rFonts w:ascii="Calibri" w:hAnsi="Calibri"/>
                <w:sz w:val="18"/>
                <w:szCs w:val="18"/>
              </w:rPr>
            </w:pPr>
            <w:del w:id="1994" w:author="Balneg, Ronald@Energy" w:date="2018-11-06T09:43:00Z">
              <w:r w:rsidRPr="000D1CB5" w:rsidDel="00A8014F">
                <w:rPr>
                  <w:rFonts w:ascii="Calibri" w:hAnsi="Calibri"/>
                  <w:sz w:val="18"/>
                  <w:szCs w:val="18"/>
                </w:rPr>
                <w:delText>0.863</w:delText>
              </w:r>
            </w:del>
          </w:p>
        </w:tc>
        <w:tc>
          <w:tcPr>
            <w:tcW w:w="0" w:type="auto"/>
            <w:vAlign w:val="center"/>
          </w:tcPr>
          <w:p w14:paraId="4A3A5CD9" w14:textId="5D5B289C" w:rsidR="0009311F" w:rsidRPr="000D1CB5" w:rsidDel="00A8014F" w:rsidRDefault="0009311F" w:rsidP="009B5C14">
            <w:pPr>
              <w:jc w:val="center"/>
              <w:rPr>
                <w:del w:id="1995" w:author="Balneg, Ronald@Energy" w:date="2018-11-06T09:43:00Z"/>
                <w:rFonts w:ascii="Calibri" w:hAnsi="Calibri"/>
                <w:sz w:val="18"/>
                <w:szCs w:val="18"/>
              </w:rPr>
            </w:pPr>
            <w:del w:id="1996" w:author="Balneg, Ronald@Energy" w:date="2018-11-06T09:43:00Z">
              <w:r w:rsidRPr="000D1CB5" w:rsidDel="00A8014F">
                <w:rPr>
                  <w:rFonts w:ascii="Calibri" w:hAnsi="Calibri"/>
                  <w:sz w:val="18"/>
                  <w:szCs w:val="18"/>
                </w:rPr>
                <w:delText>0.859</w:delText>
              </w:r>
            </w:del>
          </w:p>
        </w:tc>
      </w:tr>
      <w:tr w:rsidR="0009311F" w:rsidRPr="000D1CB5" w:rsidDel="00A8014F" w14:paraId="4A3A5CE6" w14:textId="2E7F5A01" w:rsidTr="009B5C14">
        <w:trPr>
          <w:cantSplit/>
          <w:trHeight w:hRule="exact" w:val="187"/>
          <w:jc w:val="center"/>
          <w:del w:id="1997" w:author="Balneg, Ronald@Energy" w:date="2018-11-06T09:43:00Z"/>
        </w:trPr>
        <w:tc>
          <w:tcPr>
            <w:tcW w:w="0" w:type="auto"/>
            <w:vMerge/>
            <w:vAlign w:val="center"/>
          </w:tcPr>
          <w:p w14:paraId="4A3A5CDB" w14:textId="4C8F2444" w:rsidR="0009311F" w:rsidRPr="000D1CB5" w:rsidDel="00A8014F" w:rsidRDefault="0009311F" w:rsidP="009B5C14">
            <w:pPr>
              <w:jc w:val="center"/>
              <w:rPr>
                <w:del w:id="1998" w:author="Balneg, Ronald@Energy" w:date="2018-11-06T09:43:00Z"/>
                <w:rFonts w:ascii="Calibri" w:hAnsi="Calibri"/>
                <w:sz w:val="18"/>
                <w:szCs w:val="18"/>
              </w:rPr>
            </w:pPr>
          </w:p>
        </w:tc>
        <w:tc>
          <w:tcPr>
            <w:tcW w:w="0" w:type="auto"/>
            <w:vAlign w:val="center"/>
          </w:tcPr>
          <w:p w14:paraId="4A3A5CDC" w14:textId="2A6F1C12" w:rsidR="0009311F" w:rsidRPr="000D1CB5" w:rsidDel="00A8014F" w:rsidRDefault="0009311F" w:rsidP="009B5C14">
            <w:pPr>
              <w:jc w:val="center"/>
              <w:rPr>
                <w:del w:id="1999" w:author="Balneg, Ronald@Energy" w:date="2018-11-06T09:43:00Z"/>
                <w:rFonts w:ascii="Calibri" w:hAnsi="Calibri"/>
                <w:b/>
                <w:sz w:val="18"/>
                <w:szCs w:val="18"/>
              </w:rPr>
            </w:pPr>
            <w:del w:id="2000" w:author="Balneg, Ronald@Energy" w:date="2018-11-06T09:43:00Z">
              <w:r w:rsidRPr="000D1CB5" w:rsidDel="00A8014F">
                <w:rPr>
                  <w:rFonts w:ascii="Calibri" w:hAnsi="Calibri"/>
                  <w:b/>
                  <w:sz w:val="18"/>
                  <w:szCs w:val="18"/>
                </w:rPr>
                <w:delText>0</w:delText>
              </w:r>
            </w:del>
          </w:p>
        </w:tc>
        <w:tc>
          <w:tcPr>
            <w:tcW w:w="0" w:type="auto"/>
            <w:vAlign w:val="center"/>
          </w:tcPr>
          <w:p w14:paraId="4A3A5CDD" w14:textId="0394B071" w:rsidR="0009311F" w:rsidRPr="000D1CB5" w:rsidDel="00A8014F" w:rsidRDefault="0009311F" w:rsidP="009B5C14">
            <w:pPr>
              <w:jc w:val="center"/>
              <w:rPr>
                <w:del w:id="2001" w:author="Balneg, Ronald@Energy" w:date="2018-11-06T09:43:00Z"/>
                <w:rFonts w:ascii="Calibri" w:hAnsi="Calibri"/>
                <w:sz w:val="18"/>
                <w:szCs w:val="18"/>
              </w:rPr>
            </w:pPr>
            <w:del w:id="2002" w:author="Balneg, Ronald@Energy" w:date="2018-11-06T09:43:00Z">
              <w:r w:rsidRPr="000D1CB5" w:rsidDel="00A8014F">
                <w:rPr>
                  <w:rFonts w:ascii="Calibri" w:hAnsi="Calibri"/>
                  <w:sz w:val="18"/>
                  <w:szCs w:val="18"/>
                </w:rPr>
                <w:delText>0.900</w:delText>
              </w:r>
            </w:del>
          </w:p>
        </w:tc>
        <w:tc>
          <w:tcPr>
            <w:tcW w:w="0" w:type="auto"/>
            <w:vAlign w:val="center"/>
          </w:tcPr>
          <w:p w14:paraId="4A3A5CDE" w14:textId="7A41809E" w:rsidR="0009311F" w:rsidRPr="000D1CB5" w:rsidDel="00A8014F" w:rsidRDefault="0009311F" w:rsidP="009B5C14">
            <w:pPr>
              <w:jc w:val="center"/>
              <w:rPr>
                <w:del w:id="2003" w:author="Balneg, Ronald@Energy" w:date="2018-11-06T09:43:00Z"/>
                <w:rFonts w:ascii="Calibri" w:hAnsi="Calibri"/>
                <w:sz w:val="18"/>
                <w:szCs w:val="18"/>
              </w:rPr>
            </w:pPr>
            <w:del w:id="2004" w:author="Balneg, Ronald@Energy" w:date="2018-11-06T09:43:00Z">
              <w:r w:rsidRPr="000D1CB5" w:rsidDel="00A8014F">
                <w:rPr>
                  <w:rFonts w:ascii="Calibri" w:hAnsi="Calibri"/>
                  <w:sz w:val="18"/>
                  <w:szCs w:val="18"/>
                </w:rPr>
                <w:delText>0.896</w:delText>
              </w:r>
            </w:del>
          </w:p>
        </w:tc>
        <w:tc>
          <w:tcPr>
            <w:tcW w:w="0" w:type="auto"/>
            <w:vAlign w:val="center"/>
          </w:tcPr>
          <w:p w14:paraId="4A3A5CDF" w14:textId="3DF015A0" w:rsidR="0009311F" w:rsidRPr="000D1CB5" w:rsidDel="00A8014F" w:rsidRDefault="0009311F" w:rsidP="009B5C14">
            <w:pPr>
              <w:jc w:val="center"/>
              <w:rPr>
                <w:del w:id="2005" w:author="Balneg, Ronald@Energy" w:date="2018-11-06T09:43:00Z"/>
                <w:rFonts w:ascii="Calibri" w:hAnsi="Calibri"/>
                <w:sz w:val="18"/>
                <w:szCs w:val="18"/>
              </w:rPr>
            </w:pPr>
            <w:del w:id="2006" w:author="Balneg, Ronald@Energy" w:date="2018-11-06T09:43:00Z">
              <w:r w:rsidRPr="000D1CB5" w:rsidDel="00A8014F">
                <w:rPr>
                  <w:rFonts w:ascii="Calibri" w:hAnsi="Calibri"/>
                  <w:sz w:val="18"/>
                  <w:szCs w:val="18"/>
                </w:rPr>
                <w:delText>0.892</w:delText>
              </w:r>
            </w:del>
          </w:p>
        </w:tc>
        <w:tc>
          <w:tcPr>
            <w:tcW w:w="0" w:type="auto"/>
            <w:vAlign w:val="center"/>
          </w:tcPr>
          <w:p w14:paraId="4A3A5CE0" w14:textId="3E7A6814" w:rsidR="0009311F" w:rsidRPr="000D1CB5" w:rsidDel="00A8014F" w:rsidRDefault="0009311F" w:rsidP="009B5C14">
            <w:pPr>
              <w:jc w:val="center"/>
              <w:rPr>
                <w:del w:id="2007" w:author="Balneg, Ronald@Energy" w:date="2018-11-06T09:43:00Z"/>
                <w:rFonts w:ascii="Calibri" w:hAnsi="Calibri"/>
                <w:sz w:val="18"/>
                <w:szCs w:val="18"/>
              </w:rPr>
            </w:pPr>
            <w:del w:id="2008" w:author="Balneg, Ronald@Energy" w:date="2018-11-06T09:43:00Z">
              <w:r w:rsidRPr="000D1CB5" w:rsidDel="00A8014F">
                <w:rPr>
                  <w:rFonts w:ascii="Calibri" w:hAnsi="Calibri"/>
                  <w:sz w:val="18"/>
                  <w:szCs w:val="18"/>
                </w:rPr>
                <w:delText>0.887</w:delText>
              </w:r>
            </w:del>
          </w:p>
        </w:tc>
        <w:tc>
          <w:tcPr>
            <w:tcW w:w="0" w:type="auto"/>
            <w:vAlign w:val="center"/>
          </w:tcPr>
          <w:p w14:paraId="4A3A5CE1" w14:textId="78F78FA5" w:rsidR="0009311F" w:rsidRPr="000D1CB5" w:rsidDel="00A8014F" w:rsidRDefault="0009311F" w:rsidP="009B5C14">
            <w:pPr>
              <w:jc w:val="center"/>
              <w:rPr>
                <w:del w:id="2009" w:author="Balneg, Ronald@Energy" w:date="2018-11-06T09:43:00Z"/>
                <w:rFonts w:ascii="Calibri" w:hAnsi="Calibri"/>
                <w:sz w:val="18"/>
                <w:szCs w:val="18"/>
              </w:rPr>
            </w:pPr>
            <w:del w:id="2010" w:author="Balneg, Ronald@Energy" w:date="2018-11-06T09:43:00Z">
              <w:r w:rsidRPr="000D1CB5" w:rsidDel="00A8014F">
                <w:rPr>
                  <w:rFonts w:ascii="Calibri" w:hAnsi="Calibri"/>
                  <w:sz w:val="18"/>
                  <w:szCs w:val="18"/>
                </w:rPr>
                <w:delText>0.883</w:delText>
              </w:r>
            </w:del>
          </w:p>
        </w:tc>
        <w:tc>
          <w:tcPr>
            <w:tcW w:w="0" w:type="auto"/>
            <w:vAlign w:val="center"/>
          </w:tcPr>
          <w:p w14:paraId="4A3A5CE2" w14:textId="4C4E989D" w:rsidR="0009311F" w:rsidRPr="000D1CB5" w:rsidDel="00A8014F" w:rsidRDefault="0009311F" w:rsidP="009B5C14">
            <w:pPr>
              <w:jc w:val="center"/>
              <w:rPr>
                <w:del w:id="2011" w:author="Balneg, Ronald@Energy" w:date="2018-11-06T09:43:00Z"/>
                <w:rFonts w:ascii="Calibri" w:hAnsi="Calibri"/>
                <w:sz w:val="18"/>
                <w:szCs w:val="18"/>
              </w:rPr>
            </w:pPr>
            <w:del w:id="2012" w:author="Balneg, Ronald@Energy" w:date="2018-11-06T09:43:00Z">
              <w:r w:rsidRPr="000D1CB5" w:rsidDel="00A8014F">
                <w:rPr>
                  <w:rFonts w:ascii="Calibri" w:hAnsi="Calibri"/>
                  <w:sz w:val="18"/>
                  <w:szCs w:val="18"/>
                </w:rPr>
                <w:delText>0.879</w:delText>
              </w:r>
            </w:del>
          </w:p>
        </w:tc>
        <w:tc>
          <w:tcPr>
            <w:tcW w:w="0" w:type="auto"/>
            <w:vAlign w:val="center"/>
          </w:tcPr>
          <w:p w14:paraId="4A3A5CE3" w14:textId="7E41999F" w:rsidR="0009311F" w:rsidRPr="000D1CB5" w:rsidDel="00A8014F" w:rsidRDefault="0009311F" w:rsidP="009B5C14">
            <w:pPr>
              <w:jc w:val="center"/>
              <w:rPr>
                <w:del w:id="2013" w:author="Balneg, Ronald@Energy" w:date="2018-11-06T09:43:00Z"/>
                <w:rFonts w:ascii="Calibri" w:hAnsi="Calibri"/>
                <w:sz w:val="18"/>
                <w:szCs w:val="18"/>
              </w:rPr>
            </w:pPr>
            <w:del w:id="2014" w:author="Balneg, Ronald@Energy" w:date="2018-11-06T09:43:00Z">
              <w:r w:rsidRPr="000D1CB5" w:rsidDel="00A8014F">
                <w:rPr>
                  <w:rFonts w:ascii="Calibri" w:hAnsi="Calibri"/>
                  <w:sz w:val="18"/>
                  <w:szCs w:val="18"/>
                </w:rPr>
                <w:delText>0.875</w:delText>
              </w:r>
            </w:del>
          </w:p>
        </w:tc>
        <w:tc>
          <w:tcPr>
            <w:tcW w:w="0" w:type="auto"/>
            <w:vAlign w:val="center"/>
          </w:tcPr>
          <w:p w14:paraId="4A3A5CE4" w14:textId="35AF59C1" w:rsidR="0009311F" w:rsidRPr="000D1CB5" w:rsidDel="00A8014F" w:rsidRDefault="0009311F" w:rsidP="009B5C14">
            <w:pPr>
              <w:jc w:val="center"/>
              <w:rPr>
                <w:del w:id="2015" w:author="Balneg, Ronald@Energy" w:date="2018-11-06T09:43:00Z"/>
                <w:rFonts w:ascii="Calibri" w:hAnsi="Calibri"/>
                <w:sz w:val="18"/>
                <w:szCs w:val="18"/>
              </w:rPr>
            </w:pPr>
            <w:del w:id="2016" w:author="Balneg, Ronald@Energy" w:date="2018-11-06T09:43:00Z">
              <w:r w:rsidRPr="000D1CB5" w:rsidDel="00A8014F">
                <w:rPr>
                  <w:rFonts w:ascii="Calibri" w:hAnsi="Calibri"/>
                  <w:sz w:val="18"/>
                  <w:szCs w:val="18"/>
                </w:rPr>
                <w:delText>0.871</w:delText>
              </w:r>
            </w:del>
          </w:p>
        </w:tc>
        <w:tc>
          <w:tcPr>
            <w:tcW w:w="0" w:type="auto"/>
            <w:vAlign w:val="center"/>
          </w:tcPr>
          <w:p w14:paraId="4A3A5CE5" w14:textId="231317A8" w:rsidR="0009311F" w:rsidRPr="000D1CB5" w:rsidDel="00A8014F" w:rsidRDefault="0009311F" w:rsidP="009B5C14">
            <w:pPr>
              <w:jc w:val="center"/>
              <w:rPr>
                <w:del w:id="2017" w:author="Balneg, Ronald@Energy" w:date="2018-11-06T09:43:00Z"/>
                <w:rFonts w:ascii="Calibri" w:hAnsi="Calibri"/>
                <w:sz w:val="18"/>
                <w:szCs w:val="18"/>
              </w:rPr>
            </w:pPr>
            <w:del w:id="2018" w:author="Balneg, Ronald@Energy" w:date="2018-11-06T09:43:00Z">
              <w:r w:rsidRPr="000D1CB5" w:rsidDel="00A8014F">
                <w:rPr>
                  <w:rFonts w:ascii="Calibri" w:hAnsi="Calibri"/>
                  <w:sz w:val="18"/>
                  <w:szCs w:val="18"/>
                </w:rPr>
                <w:delText>0.867</w:delText>
              </w:r>
            </w:del>
          </w:p>
        </w:tc>
      </w:tr>
      <w:tr w:rsidR="0009311F" w:rsidRPr="000D1CB5" w:rsidDel="00A8014F" w14:paraId="4A3A5CF2" w14:textId="0652508D" w:rsidTr="009B5C14">
        <w:trPr>
          <w:cantSplit/>
          <w:trHeight w:hRule="exact" w:val="187"/>
          <w:jc w:val="center"/>
          <w:del w:id="2019" w:author="Balneg, Ronald@Energy" w:date="2018-11-06T09:43:00Z"/>
        </w:trPr>
        <w:tc>
          <w:tcPr>
            <w:tcW w:w="0" w:type="auto"/>
            <w:vMerge/>
            <w:vAlign w:val="center"/>
          </w:tcPr>
          <w:p w14:paraId="4A3A5CE7" w14:textId="66ACA743" w:rsidR="0009311F" w:rsidRPr="000D1CB5" w:rsidDel="00A8014F" w:rsidRDefault="0009311F" w:rsidP="009B5C14">
            <w:pPr>
              <w:jc w:val="center"/>
              <w:rPr>
                <w:del w:id="2020" w:author="Balneg, Ronald@Energy" w:date="2018-11-06T09:43:00Z"/>
                <w:rFonts w:ascii="Calibri" w:hAnsi="Calibri"/>
                <w:sz w:val="18"/>
                <w:szCs w:val="18"/>
              </w:rPr>
            </w:pPr>
          </w:p>
        </w:tc>
        <w:tc>
          <w:tcPr>
            <w:tcW w:w="0" w:type="auto"/>
            <w:vAlign w:val="center"/>
          </w:tcPr>
          <w:p w14:paraId="4A3A5CE8" w14:textId="08999973" w:rsidR="0009311F" w:rsidRPr="000D1CB5" w:rsidDel="00A8014F" w:rsidRDefault="0009311F" w:rsidP="009B5C14">
            <w:pPr>
              <w:jc w:val="center"/>
              <w:rPr>
                <w:del w:id="2021" w:author="Balneg, Ronald@Energy" w:date="2018-11-06T09:43:00Z"/>
                <w:rFonts w:ascii="Calibri" w:hAnsi="Calibri"/>
                <w:b/>
                <w:sz w:val="18"/>
                <w:szCs w:val="18"/>
              </w:rPr>
            </w:pPr>
            <w:del w:id="2022" w:author="Balneg, Ronald@Energy" w:date="2018-11-06T09:43:00Z">
              <w:r w:rsidRPr="000D1CB5" w:rsidDel="00A8014F">
                <w:rPr>
                  <w:rFonts w:ascii="Calibri" w:hAnsi="Calibri"/>
                  <w:b/>
                  <w:sz w:val="18"/>
                  <w:szCs w:val="18"/>
                </w:rPr>
                <w:delText>5</w:delText>
              </w:r>
            </w:del>
          </w:p>
        </w:tc>
        <w:tc>
          <w:tcPr>
            <w:tcW w:w="0" w:type="auto"/>
            <w:vAlign w:val="center"/>
          </w:tcPr>
          <w:p w14:paraId="4A3A5CE9" w14:textId="07A077AB" w:rsidR="0009311F" w:rsidRPr="000D1CB5" w:rsidDel="00A8014F" w:rsidRDefault="0009311F" w:rsidP="009B5C14">
            <w:pPr>
              <w:jc w:val="center"/>
              <w:rPr>
                <w:del w:id="2023" w:author="Balneg, Ronald@Energy" w:date="2018-11-06T09:43:00Z"/>
                <w:rFonts w:ascii="Calibri" w:hAnsi="Calibri"/>
                <w:sz w:val="18"/>
                <w:szCs w:val="18"/>
              </w:rPr>
            </w:pPr>
            <w:del w:id="2024" w:author="Balneg, Ronald@Energy" w:date="2018-11-06T09:43:00Z">
              <w:r w:rsidRPr="000D1CB5" w:rsidDel="00A8014F">
                <w:rPr>
                  <w:rFonts w:ascii="Calibri" w:hAnsi="Calibri"/>
                  <w:sz w:val="18"/>
                  <w:szCs w:val="18"/>
                </w:rPr>
                <w:delText>0.909</w:delText>
              </w:r>
            </w:del>
          </w:p>
        </w:tc>
        <w:tc>
          <w:tcPr>
            <w:tcW w:w="0" w:type="auto"/>
            <w:vAlign w:val="center"/>
          </w:tcPr>
          <w:p w14:paraId="4A3A5CEA" w14:textId="321B9903" w:rsidR="0009311F" w:rsidRPr="000D1CB5" w:rsidDel="00A8014F" w:rsidRDefault="0009311F" w:rsidP="009B5C14">
            <w:pPr>
              <w:jc w:val="center"/>
              <w:rPr>
                <w:del w:id="2025" w:author="Balneg, Ronald@Energy" w:date="2018-11-06T09:43:00Z"/>
                <w:rFonts w:ascii="Calibri" w:hAnsi="Calibri"/>
                <w:sz w:val="18"/>
                <w:szCs w:val="18"/>
              </w:rPr>
            </w:pPr>
            <w:del w:id="2026" w:author="Balneg, Ronald@Energy" w:date="2018-11-06T09:43:00Z">
              <w:r w:rsidRPr="000D1CB5" w:rsidDel="00A8014F">
                <w:rPr>
                  <w:rFonts w:ascii="Calibri" w:hAnsi="Calibri"/>
                  <w:sz w:val="18"/>
                  <w:szCs w:val="18"/>
                </w:rPr>
                <w:delText>0.905</w:delText>
              </w:r>
            </w:del>
          </w:p>
        </w:tc>
        <w:tc>
          <w:tcPr>
            <w:tcW w:w="0" w:type="auto"/>
            <w:vAlign w:val="center"/>
          </w:tcPr>
          <w:p w14:paraId="4A3A5CEB" w14:textId="67C9E347" w:rsidR="0009311F" w:rsidRPr="000D1CB5" w:rsidDel="00A8014F" w:rsidRDefault="0009311F" w:rsidP="009B5C14">
            <w:pPr>
              <w:jc w:val="center"/>
              <w:rPr>
                <w:del w:id="2027" w:author="Balneg, Ronald@Energy" w:date="2018-11-06T09:43:00Z"/>
                <w:rFonts w:ascii="Calibri" w:hAnsi="Calibri"/>
                <w:sz w:val="18"/>
                <w:szCs w:val="18"/>
              </w:rPr>
            </w:pPr>
            <w:del w:id="2028" w:author="Balneg, Ronald@Energy" w:date="2018-11-06T09:43:00Z">
              <w:r w:rsidRPr="000D1CB5" w:rsidDel="00A8014F">
                <w:rPr>
                  <w:rFonts w:ascii="Calibri" w:hAnsi="Calibri"/>
                  <w:sz w:val="18"/>
                  <w:szCs w:val="18"/>
                </w:rPr>
                <w:delText>0.900</w:delText>
              </w:r>
            </w:del>
          </w:p>
        </w:tc>
        <w:tc>
          <w:tcPr>
            <w:tcW w:w="0" w:type="auto"/>
            <w:vAlign w:val="center"/>
          </w:tcPr>
          <w:p w14:paraId="4A3A5CEC" w14:textId="4720F6CE" w:rsidR="0009311F" w:rsidRPr="000D1CB5" w:rsidDel="00A8014F" w:rsidRDefault="0009311F" w:rsidP="009B5C14">
            <w:pPr>
              <w:jc w:val="center"/>
              <w:rPr>
                <w:del w:id="2029" w:author="Balneg, Ronald@Energy" w:date="2018-11-06T09:43:00Z"/>
                <w:rFonts w:ascii="Calibri" w:hAnsi="Calibri"/>
                <w:sz w:val="18"/>
                <w:szCs w:val="18"/>
              </w:rPr>
            </w:pPr>
            <w:del w:id="2030" w:author="Balneg, Ronald@Energy" w:date="2018-11-06T09:43:00Z">
              <w:r w:rsidRPr="000D1CB5" w:rsidDel="00A8014F">
                <w:rPr>
                  <w:rFonts w:ascii="Calibri" w:hAnsi="Calibri"/>
                  <w:sz w:val="18"/>
                  <w:szCs w:val="18"/>
                </w:rPr>
                <w:delText>0.896</w:delText>
              </w:r>
            </w:del>
          </w:p>
        </w:tc>
        <w:tc>
          <w:tcPr>
            <w:tcW w:w="0" w:type="auto"/>
            <w:vAlign w:val="center"/>
          </w:tcPr>
          <w:p w14:paraId="4A3A5CED" w14:textId="56A918C6" w:rsidR="0009311F" w:rsidRPr="000D1CB5" w:rsidDel="00A8014F" w:rsidRDefault="0009311F" w:rsidP="009B5C14">
            <w:pPr>
              <w:jc w:val="center"/>
              <w:rPr>
                <w:del w:id="2031" w:author="Balneg, Ronald@Energy" w:date="2018-11-06T09:43:00Z"/>
                <w:rFonts w:ascii="Calibri" w:hAnsi="Calibri"/>
                <w:sz w:val="18"/>
                <w:szCs w:val="18"/>
              </w:rPr>
            </w:pPr>
            <w:del w:id="2032" w:author="Balneg, Ronald@Energy" w:date="2018-11-06T09:43:00Z">
              <w:r w:rsidRPr="000D1CB5" w:rsidDel="00A8014F">
                <w:rPr>
                  <w:rFonts w:ascii="Calibri" w:hAnsi="Calibri"/>
                  <w:sz w:val="18"/>
                  <w:szCs w:val="18"/>
                </w:rPr>
                <w:delText>0.892</w:delText>
              </w:r>
            </w:del>
          </w:p>
        </w:tc>
        <w:tc>
          <w:tcPr>
            <w:tcW w:w="0" w:type="auto"/>
            <w:vAlign w:val="center"/>
          </w:tcPr>
          <w:p w14:paraId="4A3A5CEE" w14:textId="302838E6" w:rsidR="0009311F" w:rsidRPr="000D1CB5" w:rsidDel="00A8014F" w:rsidRDefault="0009311F" w:rsidP="009B5C14">
            <w:pPr>
              <w:jc w:val="center"/>
              <w:rPr>
                <w:del w:id="2033" w:author="Balneg, Ronald@Energy" w:date="2018-11-06T09:43:00Z"/>
                <w:rFonts w:ascii="Calibri" w:hAnsi="Calibri"/>
                <w:sz w:val="18"/>
                <w:szCs w:val="18"/>
              </w:rPr>
            </w:pPr>
            <w:del w:id="2034" w:author="Balneg, Ronald@Energy" w:date="2018-11-06T09:43:00Z">
              <w:r w:rsidRPr="000D1CB5" w:rsidDel="00A8014F">
                <w:rPr>
                  <w:rFonts w:ascii="Calibri" w:hAnsi="Calibri"/>
                  <w:sz w:val="18"/>
                  <w:szCs w:val="18"/>
                </w:rPr>
                <w:delText>0.888</w:delText>
              </w:r>
            </w:del>
          </w:p>
        </w:tc>
        <w:tc>
          <w:tcPr>
            <w:tcW w:w="0" w:type="auto"/>
            <w:vAlign w:val="center"/>
          </w:tcPr>
          <w:p w14:paraId="4A3A5CEF" w14:textId="121BA8A6" w:rsidR="0009311F" w:rsidRPr="000D1CB5" w:rsidDel="00A8014F" w:rsidRDefault="0009311F" w:rsidP="009B5C14">
            <w:pPr>
              <w:jc w:val="center"/>
              <w:rPr>
                <w:del w:id="2035" w:author="Balneg, Ronald@Energy" w:date="2018-11-06T09:43:00Z"/>
                <w:rFonts w:ascii="Calibri" w:hAnsi="Calibri"/>
                <w:sz w:val="18"/>
                <w:szCs w:val="18"/>
              </w:rPr>
            </w:pPr>
            <w:del w:id="2036" w:author="Balneg, Ronald@Energy" w:date="2018-11-06T09:43:00Z">
              <w:r w:rsidRPr="000D1CB5" w:rsidDel="00A8014F">
                <w:rPr>
                  <w:rFonts w:ascii="Calibri" w:hAnsi="Calibri"/>
                  <w:sz w:val="18"/>
                  <w:szCs w:val="18"/>
                </w:rPr>
                <w:delText>0.883</w:delText>
              </w:r>
            </w:del>
          </w:p>
        </w:tc>
        <w:tc>
          <w:tcPr>
            <w:tcW w:w="0" w:type="auto"/>
            <w:vAlign w:val="center"/>
          </w:tcPr>
          <w:p w14:paraId="4A3A5CF0" w14:textId="4A219AA8" w:rsidR="0009311F" w:rsidRPr="000D1CB5" w:rsidDel="00A8014F" w:rsidRDefault="0009311F" w:rsidP="009B5C14">
            <w:pPr>
              <w:jc w:val="center"/>
              <w:rPr>
                <w:del w:id="2037" w:author="Balneg, Ronald@Energy" w:date="2018-11-06T09:43:00Z"/>
                <w:rFonts w:ascii="Calibri" w:hAnsi="Calibri"/>
                <w:sz w:val="18"/>
                <w:szCs w:val="18"/>
              </w:rPr>
            </w:pPr>
            <w:del w:id="2038" w:author="Balneg, Ronald@Energy" w:date="2018-11-06T09:43:00Z">
              <w:r w:rsidRPr="000D1CB5" w:rsidDel="00A8014F">
                <w:rPr>
                  <w:rFonts w:ascii="Calibri" w:hAnsi="Calibri"/>
                  <w:sz w:val="18"/>
                  <w:szCs w:val="18"/>
                </w:rPr>
                <w:delText>0.879</w:delText>
              </w:r>
            </w:del>
          </w:p>
        </w:tc>
        <w:tc>
          <w:tcPr>
            <w:tcW w:w="0" w:type="auto"/>
            <w:vAlign w:val="center"/>
          </w:tcPr>
          <w:p w14:paraId="4A3A5CF1" w14:textId="0636FB46" w:rsidR="0009311F" w:rsidRPr="000D1CB5" w:rsidDel="00A8014F" w:rsidRDefault="0009311F" w:rsidP="009B5C14">
            <w:pPr>
              <w:jc w:val="center"/>
              <w:rPr>
                <w:del w:id="2039" w:author="Balneg, Ronald@Energy" w:date="2018-11-06T09:43:00Z"/>
                <w:rFonts w:ascii="Calibri" w:hAnsi="Calibri"/>
                <w:sz w:val="18"/>
                <w:szCs w:val="18"/>
              </w:rPr>
            </w:pPr>
            <w:del w:id="2040" w:author="Balneg, Ronald@Energy" w:date="2018-11-06T09:43:00Z">
              <w:r w:rsidRPr="000D1CB5" w:rsidDel="00A8014F">
                <w:rPr>
                  <w:rFonts w:ascii="Calibri" w:hAnsi="Calibri"/>
                  <w:sz w:val="18"/>
                  <w:szCs w:val="18"/>
                </w:rPr>
                <w:delText>0.875</w:delText>
              </w:r>
            </w:del>
          </w:p>
        </w:tc>
      </w:tr>
      <w:tr w:rsidR="0009311F" w:rsidRPr="000D1CB5" w:rsidDel="00A8014F" w14:paraId="4A3A5CFE" w14:textId="7E1A5089" w:rsidTr="009B5C14">
        <w:trPr>
          <w:cantSplit/>
          <w:trHeight w:hRule="exact" w:val="187"/>
          <w:jc w:val="center"/>
          <w:del w:id="2041" w:author="Balneg, Ronald@Energy" w:date="2018-11-06T09:43:00Z"/>
        </w:trPr>
        <w:tc>
          <w:tcPr>
            <w:tcW w:w="0" w:type="auto"/>
            <w:vMerge/>
            <w:vAlign w:val="center"/>
          </w:tcPr>
          <w:p w14:paraId="4A3A5CF3" w14:textId="1EE8D378" w:rsidR="0009311F" w:rsidRPr="000D1CB5" w:rsidDel="00A8014F" w:rsidRDefault="0009311F" w:rsidP="009B5C14">
            <w:pPr>
              <w:jc w:val="center"/>
              <w:rPr>
                <w:del w:id="2042" w:author="Balneg, Ronald@Energy" w:date="2018-11-06T09:43:00Z"/>
                <w:rFonts w:ascii="Calibri" w:hAnsi="Calibri"/>
                <w:sz w:val="18"/>
                <w:szCs w:val="18"/>
              </w:rPr>
            </w:pPr>
          </w:p>
        </w:tc>
        <w:tc>
          <w:tcPr>
            <w:tcW w:w="0" w:type="auto"/>
            <w:vAlign w:val="center"/>
          </w:tcPr>
          <w:p w14:paraId="4A3A5CF4" w14:textId="65055671" w:rsidR="0009311F" w:rsidRPr="000D1CB5" w:rsidDel="00A8014F" w:rsidRDefault="0009311F" w:rsidP="009B5C14">
            <w:pPr>
              <w:jc w:val="center"/>
              <w:rPr>
                <w:del w:id="2043" w:author="Balneg, Ronald@Energy" w:date="2018-11-06T09:43:00Z"/>
                <w:rFonts w:ascii="Calibri" w:hAnsi="Calibri"/>
                <w:b/>
                <w:sz w:val="18"/>
                <w:szCs w:val="18"/>
              </w:rPr>
            </w:pPr>
            <w:del w:id="2044" w:author="Balneg, Ronald@Energy" w:date="2018-11-06T09:43:00Z">
              <w:r w:rsidRPr="000D1CB5" w:rsidDel="00A8014F">
                <w:rPr>
                  <w:rFonts w:ascii="Calibri" w:hAnsi="Calibri"/>
                  <w:b/>
                  <w:sz w:val="18"/>
                  <w:szCs w:val="18"/>
                </w:rPr>
                <w:delText>10</w:delText>
              </w:r>
            </w:del>
          </w:p>
        </w:tc>
        <w:tc>
          <w:tcPr>
            <w:tcW w:w="0" w:type="auto"/>
            <w:vAlign w:val="center"/>
          </w:tcPr>
          <w:p w14:paraId="4A3A5CF5" w14:textId="18D22191" w:rsidR="0009311F" w:rsidRPr="000D1CB5" w:rsidDel="00A8014F" w:rsidRDefault="0009311F" w:rsidP="009B5C14">
            <w:pPr>
              <w:jc w:val="center"/>
              <w:rPr>
                <w:del w:id="2045" w:author="Balneg, Ronald@Energy" w:date="2018-11-06T09:43:00Z"/>
                <w:rFonts w:ascii="Calibri" w:hAnsi="Calibri"/>
                <w:sz w:val="18"/>
                <w:szCs w:val="18"/>
              </w:rPr>
            </w:pPr>
            <w:del w:id="2046" w:author="Balneg, Ronald@Energy" w:date="2018-11-06T09:43:00Z">
              <w:r w:rsidRPr="000D1CB5" w:rsidDel="00A8014F">
                <w:rPr>
                  <w:rFonts w:ascii="Calibri" w:hAnsi="Calibri"/>
                  <w:sz w:val="18"/>
                  <w:szCs w:val="18"/>
                </w:rPr>
                <w:delText>0.918</w:delText>
              </w:r>
            </w:del>
          </w:p>
        </w:tc>
        <w:tc>
          <w:tcPr>
            <w:tcW w:w="0" w:type="auto"/>
            <w:vAlign w:val="center"/>
          </w:tcPr>
          <w:p w14:paraId="4A3A5CF6" w14:textId="505E7C76" w:rsidR="0009311F" w:rsidRPr="000D1CB5" w:rsidDel="00A8014F" w:rsidRDefault="0009311F" w:rsidP="009B5C14">
            <w:pPr>
              <w:jc w:val="center"/>
              <w:rPr>
                <w:del w:id="2047" w:author="Balneg, Ronald@Energy" w:date="2018-11-06T09:43:00Z"/>
                <w:rFonts w:ascii="Calibri" w:hAnsi="Calibri"/>
                <w:sz w:val="18"/>
                <w:szCs w:val="18"/>
              </w:rPr>
            </w:pPr>
            <w:del w:id="2048" w:author="Balneg, Ronald@Energy" w:date="2018-11-06T09:43:00Z">
              <w:r w:rsidRPr="000D1CB5" w:rsidDel="00A8014F">
                <w:rPr>
                  <w:rFonts w:ascii="Calibri" w:hAnsi="Calibri"/>
                  <w:sz w:val="18"/>
                  <w:szCs w:val="18"/>
                </w:rPr>
                <w:delText>0.913</w:delText>
              </w:r>
            </w:del>
          </w:p>
        </w:tc>
        <w:tc>
          <w:tcPr>
            <w:tcW w:w="0" w:type="auto"/>
            <w:vAlign w:val="center"/>
          </w:tcPr>
          <w:p w14:paraId="4A3A5CF7" w14:textId="53D98AF7" w:rsidR="0009311F" w:rsidRPr="000D1CB5" w:rsidDel="00A8014F" w:rsidRDefault="0009311F" w:rsidP="009B5C14">
            <w:pPr>
              <w:jc w:val="center"/>
              <w:rPr>
                <w:del w:id="2049" w:author="Balneg, Ronald@Energy" w:date="2018-11-06T09:43:00Z"/>
                <w:rFonts w:ascii="Calibri" w:hAnsi="Calibri"/>
                <w:sz w:val="18"/>
                <w:szCs w:val="18"/>
              </w:rPr>
            </w:pPr>
            <w:del w:id="2050" w:author="Balneg, Ronald@Energy" w:date="2018-11-06T09:43:00Z">
              <w:r w:rsidRPr="000D1CB5" w:rsidDel="00A8014F">
                <w:rPr>
                  <w:rFonts w:ascii="Calibri" w:hAnsi="Calibri"/>
                  <w:sz w:val="18"/>
                  <w:szCs w:val="18"/>
                </w:rPr>
                <w:delText>0.909</w:delText>
              </w:r>
            </w:del>
          </w:p>
        </w:tc>
        <w:tc>
          <w:tcPr>
            <w:tcW w:w="0" w:type="auto"/>
            <w:vAlign w:val="center"/>
          </w:tcPr>
          <w:p w14:paraId="4A3A5CF8" w14:textId="4ABD2A33" w:rsidR="0009311F" w:rsidRPr="000D1CB5" w:rsidDel="00A8014F" w:rsidRDefault="0009311F" w:rsidP="009B5C14">
            <w:pPr>
              <w:jc w:val="center"/>
              <w:rPr>
                <w:del w:id="2051" w:author="Balneg, Ronald@Energy" w:date="2018-11-06T09:43:00Z"/>
                <w:rFonts w:ascii="Calibri" w:hAnsi="Calibri"/>
                <w:sz w:val="18"/>
                <w:szCs w:val="18"/>
              </w:rPr>
            </w:pPr>
            <w:del w:id="2052" w:author="Balneg, Ronald@Energy" w:date="2018-11-06T09:43:00Z">
              <w:r w:rsidRPr="000D1CB5" w:rsidDel="00A8014F">
                <w:rPr>
                  <w:rFonts w:ascii="Calibri" w:hAnsi="Calibri"/>
                  <w:sz w:val="18"/>
                  <w:szCs w:val="18"/>
                </w:rPr>
                <w:delText>0.905</w:delText>
              </w:r>
            </w:del>
          </w:p>
        </w:tc>
        <w:tc>
          <w:tcPr>
            <w:tcW w:w="0" w:type="auto"/>
            <w:vAlign w:val="center"/>
          </w:tcPr>
          <w:p w14:paraId="4A3A5CF9" w14:textId="5608D0C6" w:rsidR="0009311F" w:rsidRPr="000D1CB5" w:rsidDel="00A8014F" w:rsidRDefault="0009311F" w:rsidP="009B5C14">
            <w:pPr>
              <w:jc w:val="center"/>
              <w:rPr>
                <w:del w:id="2053" w:author="Balneg, Ronald@Energy" w:date="2018-11-06T09:43:00Z"/>
                <w:rFonts w:ascii="Calibri" w:hAnsi="Calibri"/>
                <w:sz w:val="18"/>
                <w:szCs w:val="18"/>
              </w:rPr>
            </w:pPr>
            <w:del w:id="2054" w:author="Balneg, Ronald@Energy" w:date="2018-11-06T09:43:00Z">
              <w:r w:rsidRPr="000D1CB5" w:rsidDel="00A8014F">
                <w:rPr>
                  <w:rFonts w:ascii="Calibri" w:hAnsi="Calibri"/>
                  <w:sz w:val="18"/>
                  <w:szCs w:val="18"/>
                </w:rPr>
                <w:delText>0.900</w:delText>
              </w:r>
            </w:del>
          </w:p>
        </w:tc>
        <w:tc>
          <w:tcPr>
            <w:tcW w:w="0" w:type="auto"/>
            <w:vAlign w:val="center"/>
          </w:tcPr>
          <w:p w14:paraId="4A3A5CFA" w14:textId="2B3E2B80" w:rsidR="0009311F" w:rsidRPr="000D1CB5" w:rsidDel="00A8014F" w:rsidRDefault="0009311F" w:rsidP="009B5C14">
            <w:pPr>
              <w:jc w:val="center"/>
              <w:rPr>
                <w:del w:id="2055" w:author="Balneg, Ronald@Energy" w:date="2018-11-06T09:43:00Z"/>
                <w:rFonts w:ascii="Calibri" w:hAnsi="Calibri"/>
                <w:sz w:val="18"/>
                <w:szCs w:val="18"/>
              </w:rPr>
            </w:pPr>
            <w:del w:id="2056" w:author="Balneg, Ronald@Energy" w:date="2018-11-06T09:43:00Z">
              <w:r w:rsidRPr="000D1CB5" w:rsidDel="00A8014F">
                <w:rPr>
                  <w:rFonts w:ascii="Calibri" w:hAnsi="Calibri"/>
                  <w:sz w:val="18"/>
                  <w:szCs w:val="18"/>
                </w:rPr>
                <w:delText>0.896</w:delText>
              </w:r>
            </w:del>
          </w:p>
        </w:tc>
        <w:tc>
          <w:tcPr>
            <w:tcW w:w="0" w:type="auto"/>
            <w:vAlign w:val="center"/>
          </w:tcPr>
          <w:p w14:paraId="4A3A5CFB" w14:textId="0B1792BD" w:rsidR="0009311F" w:rsidRPr="000D1CB5" w:rsidDel="00A8014F" w:rsidRDefault="0009311F" w:rsidP="009B5C14">
            <w:pPr>
              <w:jc w:val="center"/>
              <w:rPr>
                <w:del w:id="2057" w:author="Balneg, Ronald@Energy" w:date="2018-11-06T09:43:00Z"/>
                <w:rFonts w:ascii="Calibri" w:hAnsi="Calibri"/>
                <w:sz w:val="18"/>
                <w:szCs w:val="18"/>
              </w:rPr>
            </w:pPr>
            <w:del w:id="2058" w:author="Balneg, Ronald@Energy" w:date="2018-11-06T09:43:00Z">
              <w:r w:rsidRPr="000D1CB5" w:rsidDel="00A8014F">
                <w:rPr>
                  <w:rFonts w:ascii="Calibri" w:hAnsi="Calibri"/>
                  <w:sz w:val="18"/>
                  <w:szCs w:val="18"/>
                </w:rPr>
                <w:delText>0.892</w:delText>
              </w:r>
            </w:del>
          </w:p>
        </w:tc>
        <w:tc>
          <w:tcPr>
            <w:tcW w:w="0" w:type="auto"/>
            <w:vAlign w:val="center"/>
          </w:tcPr>
          <w:p w14:paraId="4A3A5CFC" w14:textId="226509D8" w:rsidR="0009311F" w:rsidRPr="000D1CB5" w:rsidDel="00A8014F" w:rsidRDefault="0009311F" w:rsidP="009B5C14">
            <w:pPr>
              <w:jc w:val="center"/>
              <w:rPr>
                <w:del w:id="2059" w:author="Balneg, Ronald@Energy" w:date="2018-11-06T09:43:00Z"/>
                <w:rFonts w:ascii="Calibri" w:hAnsi="Calibri"/>
                <w:sz w:val="18"/>
                <w:szCs w:val="18"/>
              </w:rPr>
            </w:pPr>
            <w:del w:id="2060" w:author="Balneg, Ronald@Energy" w:date="2018-11-06T09:43:00Z">
              <w:r w:rsidRPr="000D1CB5" w:rsidDel="00A8014F">
                <w:rPr>
                  <w:rFonts w:ascii="Calibri" w:hAnsi="Calibri"/>
                  <w:sz w:val="18"/>
                  <w:szCs w:val="18"/>
                </w:rPr>
                <w:delText>0.888</w:delText>
              </w:r>
            </w:del>
          </w:p>
        </w:tc>
        <w:tc>
          <w:tcPr>
            <w:tcW w:w="0" w:type="auto"/>
            <w:vAlign w:val="center"/>
          </w:tcPr>
          <w:p w14:paraId="4A3A5CFD" w14:textId="19376B41" w:rsidR="0009311F" w:rsidRPr="000D1CB5" w:rsidDel="00A8014F" w:rsidRDefault="0009311F" w:rsidP="009B5C14">
            <w:pPr>
              <w:jc w:val="center"/>
              <w:rPr>
                <w:del w:id="2061" w:author="Balneg, Ronald@Energy" w:date="2018-11-06T09:43:00Z"/>
                <w:rFonts w:ascii="Calibri" w:hAnsi="Calibri"/>
                <w:sz w:val="18"/>
                <w:szCs w:val="18"/>
              </w:rPr>
            </w:pPr>
            <w:del w:id="2062" w:author="Balneg, Ronald@Energy" w:date="2018-11-06T09:43:00Z">
              <w:r w:rsidRPr="000D1CB5" w:rsidDel="00A8014F">
                <w:rPr>
                  <w:rFonts w:ascii="Calibri" w:hAnsi="Calibri"/>
                  <w:sz w:val="18"/>
                  <w:szCs w:val="18"/>
                </w:rPr>
                <w:delText>0.884</w:delText>
              </w:r>
            </w:del>
          </w:p>
        </w:tc>
      </w:tr>
      <w:tr w:rsidR="0009311F" w:rsidRPr="000D1CB5" w:rsidDel="00A8014F" w14:paraId="4A3A5D0A" w14:textId="26C3F281" w:rsidTr="009B5C14">
        <w:trPr>
          <w:cantSplit/>
          <w:trHeight w:hRule="exact" w:val="187"/>
          <w:jc w:val="center"/>
          <w:del w:id="2063" w:author="Balneg, Ronald@Energy" w:date="2018-11-06T09:43:00Z"/>
        </w:trPr>
        <w:tc>
          <w:tcPr>
            <w:tcW w:w="0" w:type="auto"/>
            <w:vMerge/>
            <w:vAlign w:val="center"/>
          </w:tcPr>
          <w:p w14:paraId="4A3A5CFF" w14:textId="52909340" w:rsidR="0009311F" w:rsidRPr="000D1CB5" w:rsidDel="00A8014F" w:rsidRDefault="0009311F" w:rsidP="009B5C14">
            <w:pPr>
              <w:jc w:val="center"/>
              <w:rPr>
                <w:del w:id="2064" w:author="Balneg, Ronald@Energy" w:date="2018-11-06T09:43:00Z"/>
                <w:rFonts w:ascii="Calibri" w:hAnsi="Calibri"/>
                <w:sz w:val="18"/>
                <w:szCs w:val="18"/>
              </w:rPr>
            </w:pPr>
          </w:p>
        </w:tc>
        <w:tc>
          <w:tcPr>
            <w:tcW w:w="0" w:type="auto"/>
            <w:vAlign w:val="center"/>
          </w:tcPr>
          <w:p w14:paraId="4A3A5D00" w14:textId="0F6DE548" w:rsidR="0009311F" w:rsidRPr="000D1CB5" w:rsidDel="00A8014F" w:rsidRDefault="0009311F" w:rsidP="009B5C14">
            <w:pPr>
              <w:jc w:val="center"/>
              <w:rPr>
                <w:del w:id="2065" w:author="Balneg, Ronald@Energy" w:date="2018-11-06T09:43:00Z"/>
                <w:rFonts w:ascii="Calibri" w:hAnsi="Calibri"/>
                <w:b/>
                <w:sz w:val="18"/>
                <w:szCs w:val="18"/>
              </w:rPr>
            </w:pPr>
            <w:del w:id="2066" w:author="Balneg, Ronald@Energy" w:date="2018-11-06T09:43:00Z">
              <w:r w:rsidRPr="000D1CB5" w:rsidDel="00A8014F">
                <w:rPr>
                  <w:rFonts w:ascii="Calibri" w:hAnsi="Calibri"/>
                  <w:b/>
                  <w:sz w:val="18"/>
                  <w:szCs w:val="18"/>
                </w:rPr>
                <w:delText>15</w:delText>
              </w:r>
            </w:del>
          </w:p>
        </w:tc>
        <w:tc>
          <w:tcPr>
            <w:tcW w:w="0" w:type="auto"/>
            <w:vAlign w:val="center"/>
          </w:tcPr>
          <w:p w14:paraId="4A3A5D01" w14:textId="0601A545" w:rsidR="0009311F" w:rsidRPr="000D1CB5" w:rsidDel="00A8014F" w:rsidRDefault="0009311F" w:rsidP="009B5C14">
            <w:pPr>
              <w:jc w:val="center"/>
              <w:rPr>
                <w:del w:id="2067" w:author="Balneg, Ronald@Energy" w:date="2018-11-06T09:43:00Z"/>
                <w:rFonts w:ascii="Calibri" w:hAnsi="Calibri"/>
                <w:sz w:val="18"/>
                <w:szCs w:val="18"/>
              </w:rPr>
            </w:pPr>
            <w:del w:id="2068" w:author="Balneg, Ronald@Energy" w:date="2018-11-06T09:43:00Z">
              <w:r w:rsidRPr="000D1CB5" w:rsidDel="00A8014F">
                <w:rPr>
                  <w:rFonts w:ascii="Calibri" w:hAnsi="Calibri"/>
                  <w:sz w:val="18"/>
                  <w:szCs w:val="18"/>
                </w:rPr>
                <w:delText>0.927</w:delText>
              </w:r>
            </w:del>
          </w:p>
        </w:tc>
        <w:tc>
          <w:tcPr>
            <w:tcW w:w="0" w:type="auto"/>
            <w:vAlign w:val="center"/>
          </w:tcPr>
          <w:p w14:paraId="4A3A5D02" w14:textId="082DFEB1" w:rsidR="0009311F" w:rsidRPr="000D1CB5" w:rsidDel="00A8014F" w:rsidRDefault="0009311F" w:rsidP="009B5C14">
            <w:pPr>
              <w:jc w:val="center"/>
              <w:rPr>
                <w:del w:id="2069" w:author="Balneg, Ronald@Energy" w:date="2018-11-06T09:43:00Z"/>
                <w:rFonts w:ascii="Calibri" w:hAnsi="Calibri"/>
                <w:sz w:val="18"/>
                <w:szCs w:val="18"/>
              </w:rPr>
            </w:pPr>
            <w:del w:id="2070" w:author="Balneg, Ronald@Energy" w:date="2018-11-06T09:43:00Z">
              <w:r w:rsidRPr="000D1CB5" w:rsidDel="00A8014F">
                <w:rPr>
                  <w:rFonts w:ascii="Calibri" w:hAnsi="Calibri"/>
                  <w:sz w:val="18"/>
                  <w:szCs w:val="18"/>
                </w:rPr>
                <w:delText>0.922</w:delText>
              </w:r>
            </w:del>
          </w:p>
        </w:tc>
        <w:tc>
          <w:tcPr>
            <w:tcW w:w="0" w:type="auto"/>
            <w:vAlign w:val="center"/>
          </w:tcPr>
          <w:p w14:paraId="4A3A5D03" w14:textId="67908FBC" w:rsidR="0009311F" w:rsidRPr="000D1CB5" w:rsidDel="00A8014F" w:rsidRDefault="0009311F" w:rsidP="009B5C14">
            <w:pPr>
              <w:jc w:val="center"/>
              <w:rPr>
                <w:del w:id="2071" w:author="Balneg, Ronald@Energy" w:date="2018-11-06T09:43:00Z"/>
                <w:rFonts w:ascii="Calibri" w:hAnsi="Calibri"/>
                <w:sz w:val="18"/>
                <w:szCs w:val="18"/>
              </w:rPr>
            </w:pPr>
            <w:del w:id="2072" w:author="Balneg, Ronald@Energy" w:date="2018-11-06T09:43:00Z">
              <w:r w:rsidRPr="000D1CB5" w:rsidDel="00A8014F">
                <w:rPr>
                  <w:rFonts w:ascii="Calibri" w:hAnsi="Calibri"/>
                  <w:sz w:val="18"/>
                  <w:szCs w:val="18"/>
                </w:rPr>
                <w:delText>0.918</w:delText>
              </w:r>
            </w:del>
          </w:p>
        </w:tc>
        <w:tc>
          <w:tcPr>
            <w:tcW w:w="0" w:type="auto"/>
            <w:vAlign w:val="center"/>
          </w:tcPr>
          <w:p w14:paraId="4A3A5D04" w14:textId="2FE70B6B" w:rsidR="0009311F" w:rsidRPr="000D1CB5" w:rsidDel="00A8014F" w:rsidRDefault="0009311F" w:rsidP="009B5C14">
            <w:pPr>
              <w:jc w:val="center"/>
              <w:rPr>
                <w:del w:id="2073" w:author="Balneg, Ronald@Energy" w:date="2018-11-06T09:43:00Z"/>
                <w:rFonts w:ascii="Calibri" w:hAnsi="Calibri"/>
                <w:sz w:val="18"/>
                <w:szCs w:val="18"/>
              </w:rPr>
            </w:pPr>
            <w:del w:id="2074" w:author="Balneg, Ronald@Energy" w:date="2018-11-06T09:43:00Z">
              <w:r w:rsidRPr="000D1CB5" w:rsidDel="00A8014F">
                <w:rPr>
                  <w:rFonts w:ascii="Calibri" w:hAnsi="Calibri"/>
                  <w:sz w:val="18"/>
                  <w:szCs w:val="18"/>
                </w:rPr>
                <w:delText>0.913</w:delText>
              </w:r>
            </w:del>
          </w:p>
        </w:tc>
        <w:tc>
          <w:tcPr>
            <w:tcW w:w="0" w:type="auto"/>
            <w:vAlign w:val="center"/>
          </w:tcPr>
          <w:p w14:paraId="4A3A5D05" w14:textId="4DADE5D5" w:rsidR="0009311F" w:rsidRPr="000D1CB5" w:rsidDel="00A8014F" w:rsidRDefault="0009311F" w:rsidP="009B5C14">
            <w:pPr>
              <w:jc w:val="center"/>
              <w:rPr>
                <w:del w:id="2075" w:author="Balneg, Ronald@Energy" w:date="2018-11-06T09:43:00Z"/>
                <w:rFonts w:ascii="Calibri" w:hAnsi="Calibri"/>
                <w:sz w:val="18"/>
                <w:szCs w:val="18"/>
              </w:rPr>
            </w:pPr>
            <w:del w:id="2076" w:author="Balneg, Ronald@Energy" w:date="2018-11-06T09:43:00Z">
              <w:r w:rsidRPr="000D1CB5" w:rsidDel="00A8014F">
                <w:rPr>
                  <w:rFonts w:ascii="Calibri" w:hAnsi="Calibri"/>
                  <w:sz w:val="18"/>
                  <w:szCs w:val="18"/>
                </w:rPr>
                <w:delText>0.909</w:delText>
              </w:r>
            </w:del>
          </w:p>
        </w:tc>
        <w:tc>
          <w:tcPr>
            <w:tcW w:w="0" w:type="auto"/>
            <w:vAlign w:val="center"/>
          </w:tcPr>
          <w:p w14:paraId="4A3A5D06" w14:textId="2356EDAE" w:rsidR="0009311F" w:rsidRPr="000D1CB5" w:rsidDel="00A8014F" w:rsidRDefault="0009311F" w:rsidP="009B5C14">
            <w:pPr>
              <w:jc w:val="center"/>
              <w:rPr>
                <w:del w:id="2077" w:author="Balneg, Ronald@Energy" w:date="2018-11-06T09:43:00Z"/>
                <w:rFonts w:ascii="Calibri" w:hAnsi="Calibri"/>
                <w:sz w:val="18"/>
                <w:szCs w:val="18"/>
              </w:rPr>
            </w:pPr>
            <w:del w:id="2078" w:author="Balneg, Ronald@Energy" w:date="2018-11-06T09:43:00Z">
              <w:r w:rsidRPr="000D1CB5" w:rsidDel="00A8014F">
                <w:rPr>
                  <w:rFonts w:ascii="Calibri" w:hAnsi="Calibri"/>
                  <w:sz w:val="18"/>
                  <w:szCs w:val="18"/>
                </w:rPr>
                <w:delText>0.905</w:delText>
              </w:r>
            </w:del>
          </w:p>
        </w:tc>
        <w:tc>
          <w:tcPr>
            <w:tcW w:w="0" w:type="auto"/>
            <w:vAlign w:val="center"/>
          </w:tcPr>
          <w:p w14:paraId="4A3A5D07" w14:textId="58E8E2C2" w:rsidR="0009311F" w:rsidRPr="000D1CB5" w:rsidDel="00A8014F" w:rsidRDefault="0009311F" w:rsidP="009B5C14">
            <w:pPr>
              <w:jc w:val="center"/>
              <w:rPr>
                <w:del w:id="2079" w:author="Balneg, Ronald@Energy" w:date="2018-11-06T09:43:00Z"/>
                <w:rFonts w:ascii="Calibri" w:hAnsi="Calibri"/>
                <w:sz w:val="18"/>
                <w:szCs w:val="18"/>
              </w:rPr>
            </w:pPr>
            <w:del w:id="2080" w:author="Balneg, Ronald@Energy" w:date="2018-11-06T09:43:00Z">
              <w:r w:rsidRPr="000D1CB5" w:rsidDel="00A8014F">
                <w:rPr>
                  <w:rFonts w:ascii="Calibri" w:hAnsi="Calibri"/>
                  <w:sz w:val="18"/>
                  <w:szCs w:val="18"/>
                </w:rPr>
                <w:delText>0.900</w:delText>
              </w:r>
            </w:del>
          </w:p>
        </w:tc>
        <w:tc>
          <w:tcPr>
            <w:tcW w:w="0" w:type="auto"/>
            <w:vAlign w:val="center"/>
          </w:tcPr>
          <w:p w14:paraId="4A3A5D08" w14:textId="79500F4E" w:rsidR="0009311F" w:rsidRPr="000D1CB5" w:rsidDel="00A8014F" w:rsidRDefault="0009311F" w:rsidP="009B5C14">
            <w:pPr>
              <w:jc w:val="center"/>
              <w:rPr>
                <w:del w:id="2081" w:author="Balneg, Ronald@Energy" w:date="2018-11-06T09:43:00Z"/>
                <w:rFonts w:ascii="Calibri" w:hAnsi="Calibri"/>
                <w:sz w:val="18"/>
                <w:szCs w:val="18"/>
              </w:rPr>
            </w:pPr>
            <w:del w:id="2082" w:author="Balneg, Ronald@Energy" w:date="2018-11-06T09:43:00Z">
              <w:r w:rsidRPr="000D1CB5" w:rsidDel="00A8014F">
                <w:rPr>
                  <w:rFonts w:ascii="Calibri" w:hAnsi="Calibri"/>
                  <w:sz w:val="18"/>
                  <w:szCs w:val="18"/>
                </w:rPr>
                <w:delText>0.896</w:delText>
              </w:r>
            </w:del>
          </w:p>
        </w:tc>
        <w:tc>
          <w:tcPr>
            <w:tcW w:w="0" w:type="auto"/>
            <w:vAlign w:val="center"/>
          </w:tcPr>
          <w:p w14:paraId="4A3A5D09" w14:textId="0F681395" w:rsidR="0009311F" w:rsidRPr="000D1CB5" w:rsidDel="00A8014F" w:rsidRDefault="0009311F" w:rsidP="009B5C14">
            <w:pPr>
              <w:jc w:val="center"/>
              <w:rPr>
                <w:del w:id="2083" w:author="Balneg, Ronald@Energy" w:date="2018-11-06T09:43:00Z"/>
                <w:rFonts w:ascii="Calibri" w:hAnsi="Calibri"/>
                <w:sz w:val="18"/>
                <w:szCs w:val="18"/>
              </w:rPr>
            </w:pPr>
            <w:del w:id="2084" w:author="Balneg, Ronald@Energy" w:date="2018-11-06T09:43:00Z">
              <w:r w:rsidRPr="000D1CB5" w:rsidDel="00A8014F">
                <w:rPr>
                  <w:rFonts w:ascii="Calibri" w:hAnsi="Calibri"/>
                  <w:sz w:val="18"/>
                  <w:szCs w:val="18"/>
                </w:rPr>
                <w:delText>0.892</w:delText>
              </w:r>
            </w:del>
          </w:p>
        </w:tc>
      </w:tr>
      <w:tr w:rsidR="0009311F" w:rsidRPr="000D1CB5" w:rsidDel="00A8014F" w14:paraId="4A3A5D16" w14:textId="2C564B8D" w:rsidTr="009B5C14">
        <w:trPr>
          <w:cantSplit/>
          <w:trHeight w:hRule="exact" w:val="187"/>
          <w:jc w:val="center"/>
          <w:del w:id="2085" w:author="Balneg, Ronald@Energy" w:date="2018-11-06T09:43:00Z"/>
        </w:trPr>
        <w:tc>
          <w:tcPr>
            <w:tcW w:w="0" w:type="auto"/>
            <w:vMerge/>
            <w:vAlign w:val="center"/>
          </w:tcPr>
          <w:p w14:paraId="4A3A5D0B" w14:textId="463AFB41" w:rsidR="0009311F" w:rsidRPr="000D1CB5" w:rsidDel="00A8014F" w:rsidRDefault="0009311F" w:rsidP="009B5C14">
            <w:pPr>
              <w:jc w:val="center"/>
              <w:rPr>
                <w:del w:id="2086" w:author="Balneg, Ronald@Energy" w:date="2018-11-06T09:43:00Z"/>
                <w:rFonts w:ascii="Calibri" w:hAnsi="Calibri"/>
                <w:sz w:val="18"/>
                <w:szCs w:val="18"/>
              </w:rPr>
            </w:pPr>
          </w:p>
        </w:tc>
        <w:tc>
          <w:tcPr>
            <w:tcW w:w="0" w:type="auto"/>
            <w:vAlign w:val="center"/>
          </w:tcPr>
          <w:p w14:paraId="4A3A5D0C" w14:textId="5FC5D5E3" w:rsidR="0009311F" w:rsidRPr="000D1CB5" w:rsidDel="00A8014F" w:rsidRDefault="0009311F" w:rsidP="009B5C14">
            <w:pPr>
              <w:jc w:val="center"/>
              <w:rPr>
                <w:del w:id="2087" w:author="Balneg, Ronald@Energy" w:date="2018-11-06T09:43:00Z"/>
                <w:rFonts w:ascii="Calibri" w:hAnsi="Calibri"/>
                <w:b/>
                <w:sz w:val="18"/>
                <w:szCs w:val="18"/>
              </w:rPr>
            </w:pPr>
            <w:del w:id="2088" w:author="Balneg, Ronald@Energy" w:date="2018-11-06T09:43:00Z">
              <w:r w:rsidRPr="000D1CB5" w:rsidDel="00A8014F">
                <w:rPr>
                  <w:rFonts w:ascii="Calibri" w:hAnsi="Calibri"/>
                  <w:b/>
                  <w:sz w:val="18"/>
                  <w:szCs w:val="18"/>
                </w:rPr>
                <w:delText>20</w:delText>
              </w:r>
            </w:del>
          </w:p>
        </w:tc>
        <w:tc>
          <w:tcPr>
            <w:tcW w:w="0" w:type="auto"/>
            <w:vAlign w:val="center"/>
          </w:tcPr>
          <w:p w14:paraId="4A3A5D0D" w14:textId="43AB472C" w:rsidR="0009311F" w:rsidRPr="000D1CB5" w:rsidDel="00A8014F" w:rsidRDefault="0009311F" w:rsidP="009B5C14">
            <w:pPr>
              <w:jc w:val="center"/>
              <w:rPr>
                <w:del w:id="2089" w:author="Balneg, Ronald@Energy" w:date="2018-11-06T09:43:00Z"/>
                <w:rFonts w:ascii="Calibri" w:hAnsi="Calibri"/>
                <w:sz w:val="18"/>
                <w:szCs w:val="18"/>
              </w:rPr>
            </w:pPr>
            <w:del w:id="2090" w:author="Balneg, Ronald@Energy" w:date="2018-11-06T09:43:00Z">
              <w:r w:rsidRPr="000D1CB5" w:rsidDel="00A8014F">
                <w:rPr>
                  <w:rFonts w:ascii="Calibri" w:hAnsi="Calibri"/>
                  <w:sz w:val="18"/>
                  <w:szCs w:val="18"/>
                </w:rPr>
                <w:delText>0.935</w:delText>
              </w:r>
            </w:del>
          </w:p>
        </w:tc>
        <w:tc>
          <w:tcPr>
            <w:tcW w:w="0" w:type="auto"/>
            <w:vAlign w:val="center"/>
          </w:tcPr>
          <w:p w14:paraId="4A3A5D0E" w14:textId="1CD6376E" w:rsidR="0009311F" w:rsidRPr="000D1CB5" w:rsidDel="00A8014F" w:rsidRDefault="0009311F" w:rsidP="009B5C14">
            <w:pPr>
              <w:jc w:val="center"/>
              <w:rPr>
                <w:del w:id="2091" w:author="Balneg, Ronald@Energy" w:date="2018-11-06T09:43:00Z"/>
                <w:rFonts w:ascii="Calibri" w:hAnsi="Calibri"/>
                <w:sz w:val="18"/>
                <w:szCs w:val="18"/>
              </w:rPr>
            </w:pPr>
            <w:del w:id="2092" w:author="Balneg, Ronald@Energy" w:date="2018-11-06T09:43:00Z">
              <w:r w:rsidRPr="000D1CB5" w:rsidDel="00A8014F">
                <w:rPr>
                  <w:rFonts w:ascii="Calibri" w:hAnsi="Calibri"/>
                  <w:sz w:val="18"/>
                  <w:szCs w:val="18"/>
                </w:rPr>
                <w:delText>0.931</w:delText>
              </w:r>
            </w:del>
          </w:p>
        </w:tc>
        <w:tc>
          <w:tcPr>
            <w:tcW w:w="0" w:type="auto"/>
            <w:vAlign w:val="center"/>
          </w:tcPr>
          <w:p w14:paraId="4A3A5D0F" w14:textId="611945A2" w:rsidR="0009311F" w:rsidRPr="000D1CB5" w:rsidDel="00A8014F" w:rsidRDefault="0009311F" w:rsidP="009B5C14">
            <w:pPr>
              <w:jc w:val="center"/>
              <w:rPr>
                <w:del w:id="2093" w:author="Balneg, Ronald@Energy" w:date="2018-11-06T09:43:00Z"/>
                <w:rFonts w:ascii="Calibri" w:hAnsi="Calibri"/>
                <w:sz w:val="18"/>
                <w:szCs w:val="18"/>
              </w:rPr>
            </w:pPr>
            <w:del w:id="2094" w:author="Balneg, Ronald@Energy" w:date="2018-11-06T09:43:00Z">
              <w:r w:rsidRPr="000D1CB5" w:rsidDel="00A8014F">
                <w:rPr>
                  <w:rFonts w:ascii="Calibri" w:hAnsi="Calibri"/>
                  <w:sz w:val="18"/>
                  <w:szCs w:val="18"/>
                </w:rPr>
                <w:delText>0.926</w:delText>
              </w:r>
            </w:del>
          </w:p>
        </w:tc>
        <w:tc>
          <w:tcPr>
            <w:tcW w:w="0" w:type="auto"/>
            <w:vAlign w:val="center"/>
          </w:tcPr>
          <w:p w14:paraId="4A3A5D10" w14:textId="21914D6B" w:rsidR="0009311F" w:rsidRPr="000D1CB5" w:rsidDel="00A8014F" w:rsidRDefault="0009311F" w:rsidP="009B5C14">
            <w:pPr>
              <w:jc w:val="center"/>
              <w:rPr>
                <w:del w:id="2095" w:author="Balneg, Ronald@Energy" w:date="2018-11-06T09:43:00Z"/>
                <w:rFonts w:ascii="Calibri" w:hAnsi="Calibri"/>
                <w:sz w:val="18"/>
                <w:szCs w:val="18"/>
              </w:rPr>
            </w:pPr>
            <w:del w:id="2096" w:author="Balneg, Ronald@Energy" w:date="2018-11-06T09:43:00Z">
              <w:r w:rsidRPr="000D1CB5" w:rsidDel="00A8014F">
                <w:rPr>
                  <w:rFonts w:ascii="Calibri" w:hAnsi="Calibri"/>
                  <w:sz w:val="18"/>
                  <w:szCs w:val="18"/>
                </w:rPr>
                <w:delText>0.922</w:delText>
              </w:r>
            </w:del>
          </w:p>
        </w:tc>
        <w:tc>
          <w:tcPr>
            <w:tcW w:w="0" w:type="auto"/>
            <w:vAlign w:val="center"/>
          </w:tcPr>
          <w:p w14:paraId="4A3A5D11" w14:textId="5E53B51F" w:rsidR="0009311F" w:rsidRPr="000D1CB5" w:rsidDel="00A8014F" w:rsidRDefault="0009311F" w:rsidP="009B5C14">
            <w:pPr>
              <w:jc w:val="center"/>
              <w:rPr>
                <w:del w:id="2097" w:author="Balneg, Ronald@Energy" w:date="2018-11-06T09:43:00Z"/>
                <w:rFonts w:ascii="Calibri" w:hAnsi="Calibri"/>
                <w:sz w:val="18"/>
                <w:szCs w:val="18"/>
              </w:rPr>
            </w:pPr>
            <w:del w:id="2098" w:author="Balneg, Ronald@Energy" w:date="2018-11-06T09:43:00Z">
              <w:r w:rsidRPr="000D1CB5" w:rsidDel="00A8014F">
                <w:rPr>
                  <w:rFonts w:ascii="Calibri" w:hAnsi="Calibri"/>
                  <w:sz w:val="18"/>
                  <w:szCs w:val="18"/>
                </w:rPr>
                <w:delText>09.17</w:delText>
              </w:r>
            </w:del>
          </w:p>
        </w:tc>
        <w:tc>
          <w:tcPr>
            <w:tcW w:w="0" w:type="auto"/>
            <w:vAlign w:val="center"/>
          </w:tcPr>
          <w:p w14:paraId="4A3A5D12" w14:textId="4C584964" w:rsidR="0009311F" w:rsidRPr="000D1CB5" w:rsidDel="00A8014F" w:rsidRDefault="0009311F" w:rsidP="009B5C14">
            <w:pPr>
              <w:jc w:val="center"/>
              <w:rPr>
                <w:del w:id="2099" w:author="Balneg, Ronald@Energy" w:date="2018-11-06T09:43:00Z"/>
                <w:rFonts w:ascii="Calibri" w:hAnsi="Calibri"/>
                <w:sz w:val="18"/>
                <w:szCs w:val="18"/>
              </w:rPr>
            </w:pPr>
            <w:del w:id="2100" w:author="Balneg, Ronald@Energy" w:date="2018-11-06T09:43:00Z">
              <w:r w:rsidRPr="000D1CB5" w:rsidDel="00A8014F">
                <w:rPr>
                  <w:rFonts w:ascii="Calibri" w:hAnsi="Calibri"/>
                  <w:sz w:val="18"/>
                  <w:szCs w:val="18"/>
                </w:rPr>
                <w:delText>0.913</w:delText>
              </w:r>
            </w:del>
          </w:p>
        </w:tc>
        <w:tc>
          <w:tcPr>
            <w:tcW w:w="0" w:type="auto"/>
            <w:vAlign w:val="center"/>
          </w:tcPr>
          <w:p w14:paraId="4A3A5D13" w14:textId="72046714" w:rsidR="0009311F" w:rsidRPr="000D1CB5" w:rsidDel="00A8014F" w:rsidRDefault="0009311F" w:rsidP="009B5C14">
            <w:pPr>
              <w:jc w:val="center"/>
              <w:rPr>
                <w:del w:id="2101" w:author="Balneg, Ronald@Energy" w:date="2018-11-06T09:43:00Z"/>
                <w:rFonts w:ascii="Calibri" w:hAnsi="Calibri"/>
                <w:sz w:val="18"/>
                <w:szCs w:val="18"/>
              </w:rPr>
            </w:pPr>
            <w:del w:id="2102" w:author="Balneg, Ronald@Energy" w:date="2018-11-06T09:43:00Z">
              <w:r w:rsidRPr="000D1CB5" w:rsidDel="00A8014F">
                <w:rPr>
                  <w:rFonts w:ascii="Calibri" w:hAnsi="Calibri"/>
                  <w:sz w:val="18"/>
                  <w:szCs w:val="18"/>
                </w:rPr>
                <w:delText>0.909</w:delText>
              </w:r>
            </w:del>
          </w:p>
        </w:tc>
        <w:tc>
          <w:tcPr>
            <w:tcW w:w="0" w:type="auto"/>
            <w:vAlign w:val="center"/>
          </w:tcPr>
          <w:p w14:paraId="4A3A5D14" w14:textId="2DF35DBB" w:rsidR="0009311F" w:rsidRPr="000D1CB5" w:rsidDel="00A8014F" w:rsidRDefault="0009311F" w:rsidP="009B5C14">
            <w:pPr>
              <w:jc w:val="center"/>
              <w:rPr>
                <w:del w:id="2103" w:author="Balneg, Ronald@Energy" w:date="2018-11-06T09:43:00Z"/>
                <w:rFonts w:ascii="Calibri" w:hAnsi="Calibri"/>
                <w:sz w:val="18"/>
                <w:szCs w:val="18"/>
              </w:rPr>
            </w:pPr>
            <w:del w:id="2104" w:author="Balneg, Ronald@Energy" w:date="2018-11-06T09:43:00Z">
              <w:r w:rsidRPr="000D1CB5" w:rsidDel="00A8014F">
                <w:rPr>
                  <w:rFonts w:ascii="Calibri" w:hAnsi="Calibri"/>
                  <w:sz w:val="18"/>
                  <w:szCs w:val="18"/>
                </w:rPr>
                <w:delText>0.905</w:delText>
              </w:r>
            </w:del>
          </w:p>
        </w:tc>
        <w:tc>
          <w:tcPr>
            <w:tcW w:w="0" w:type="auto"/>
            <w:vAlign w:val="center"/>
          </w:tcPr>
          <w:p w14:paraId="4A3A5D15" w14:textId="6C5FA553" w:rsidR="0009311F" w:rsidRPr="000D1CB5" w:rsidDel="00A8014F" w:rsidRDefault="0009311F" w:rsidP="009B5C14">
            <w:pPr>
              <w:jc w:val="center"/>
              <w:rPr>
                <w:del w:id="2105" w:author="Balneg, Ronald@Energy" w:date="2018-11-06T09:43:00Z"/>
                <w:rFonts w:ascii="Calibri" w:hAnsi="Calibri"/>
                <w:sz w:val="18"/>
                <w:szCs w:val="18"/>
              </w:rPr>
            </w:pPr>
            <w:del w:id="2106" w:author="Balneg, Ronald@Energy" w:date="2018-11-06T09:43:00Z">
              <w:r w:rsidRPr="000D1CB5" w:rsidDel="00A8014F">
                <w:rPr>
                  <w:rFonts w:ascii="Calibri" w:hAnsi="Calibri"/>
                  <w:sz w:val="18"/>
                  <w:szCs w:val="18"/>
                </w:rPr>
                <w:delText>0.900</w:delText>
              </w:r>
            </w:del>
          </w:p>
        </w:tc>
      </w:tr>
      <w:tr w:rsidR="0009311F" w:rsidRPr="000D1CB5" w:rsidDel="00A8014F" w14:paraId="4A3A5D22" w14:textId="355B4B1E" w:rsidTr="009B5C14">
        <w:trPr>
          <w:cantSplit/>
          <w:trHeight w:hRule="exact" w:val="187"/>
          <w:jc w:val="center"/>
          <w:del w:id="2107" w:author="Balneg, Ronald@Energy" w:date="2018-11-06T09:43:00Z"/>
        </w:trPr>
        <w:tc>
          <w:tcPr>
            <w:tcW w:w="0" w:type="auto"/>
            <w:vMerge/>
            <w:vAlign w:val="center"/>
          </w:tcPr>
          <w:p w14:paraId="4A3A5D17" w14:textId="059D375E" w:rsidR="0009311F" w:rsidRPr="000D1CB5" w:rsidDel="00A8014F" w:rsidRDefault="0009311F" w:rsidP="009B5C14">
            <w:pPr>
              <w:jc w:val="center"/>
              <w:rPr>
                <w:del w:id="2108" w:author="Balneg, Ronald@Energy" w:date="2018-11-06T09:43:00Z"/>
                <w:rFonts w:ascii="Calibri" w:hAnsi="Calibri"/>
                <w:sz w:val="18"/>
                <w:szCs w:val="18"/>
              </w:rPr>
            </w:pPr>
          </w:p>
        </w:tc>
        <w:tc>
          <w:tcPr>
            <w:tcW w:w="0" w:type="auto"/>
            <w:vAlign w:val="center"/>
          </w:tcPr>
          <w:p w14:paraId="4A3A5D18" w14:textId="7B61CE23" w:rsidR="0009311F" w:rsidRPr="000D1CB5" w:rsidDel="00A8014F" w:rsidRDefault="0009311F" w:rsidP="009B5C14">
            <w:pPr>
              <w:jc w:val="center"/>
              <w:rPr>
                <w:del w:id="2109" w:author="Balneg, Ronald@Energy" w:date="2018-11-06T09:43:00Z"/>
                <w:rFonts w:ascii="Calibri" w:hAnsi="Calibri"/>
                <w:b/>
                <w:sz w:val="18"/>
                <w:szCs w:val="18"/>
              </w:rPr>
            </w:pPr>
            <w:del w:id="2110" w:author="Balneg, Ronald@Energy" w:date="2018-11-06T09:43:00Z">
              <w:r w:rsidRPr="000D1CB5" w:rsidDel="00A8014F">
                <w:rPr>
                  <w:rFonts w:ascii="Calibri" w:hAnsi="Calibri"/>
                  <w:b/>
                  <w:sz w:val="18"/>
                  <w:szCs w:val="18"/>
                </w:rPr>
                <w:delText>25</w:delText>
              </w:r>
            </w:del>
          </w:p>
        </w:tc>
        <w:tc>
          <w:tcPr>
            <w:tcW w:w="0" w:type="auto"/>
            <w:vAlign w:val="center"/>
          </w:tcPr>
          <w:p w14:paraId="4A3A5D19" w14:textId="722E0F5F" w:rsidR="0009311F" w:rsidRPr="000D1CB5" w:rsidDel="00A8014F" w:rsidRDefault="0009311F" w:rsidP="009B5C14">
            <w:pPr>
              <w:jc w:val="center"/>
              <w:rPr>
                <w:del w:id="2111" w:author="Balneg, Ronald@Energy" w:date="2018-11-06T09:43:00Z"/>
                <w:rFonts w:ascii="Calibri" w:hAnsi="Calibri"/>
                <w:sz w:val="18"/>
                <w:szCs w:val="18"/>
              </w:rPr>
            </w:pPr>
            <w:del w:id="2112" w:author="Balneg, Ronald@Energy" w:date="2018-11-06T09:43:00Z">
              <w:r w:rsidRPr="000D1CB5" w:rsidDel="00A8014F">
                <w:rPr>
                  <w:rFonts w:ascii="Calibri" w:hAnsi="Calibri"/>
                  <w:sz w:val="18"/>
                  <w:szCs w:val="18"/>
                </w:rPr>
                <w:delText>0.944</w:delText>
              </w:r>
            </w:del>
          </w:p>
        </w:tc>
        <w:tc>
          <w:tcPr>
            <w:tcW w:w="0" w:type="auto"/>
            <w:vAlign w:val="center"/>
          </w:tcPr>
          <w:p w14:paraId="4A3A5D1A" w14:textId="6C1096B0" w:rsidR="0009311F" w:rsidRPr="000D1CB5" w:rsidDel="00A8014F" w:rsidRDefault="0009311F" w:rsidP="009B5C14">
            <w:pPr>
              <w:jc w:val="center"/>
              <w:rPr>
                <w:del w:id="2113" w:author="Balneg, Ronald@Energy" w:date="2018-11-06T09:43:00Z"/>
                <w:rFonts w:ascii="Calibri" w:hAnsi="Calibri"/>
                <w:sz w:val="18"/>
                <w:szCs w:val="18"/>
              </w:rPr>
            </w:pPr>
            <w:del w:id="2114" w:author="Balneg, Ronald@Energy" w:date="2018-11-06T09:43:00Z">
              <w:r w:rsidRPr="000D1CB5" w:rsidDel="00A8014F">
                <w:rPr>
                  <w:rFonts w:ascii="Calibri" w:hAnsi="Calibri"/>
                  <w:sz w:val="18"/>
                  <w:szCs w:val="18"/>
                </w:rPr>
                <w:delText>0.939</w:delText>
              </w:r>
            </w:del>
          </w:p>
        </w:tc>
        <w:tc>
          <w:tcPr>
            <w:tcW w:w="0" w:type="auto"/>
            <w:vAlign w:val="center"/>
          </w:tcPr>
          <w:p w14:paraId="4A3A5D1B" w14:textId="5371BC6C" w:rsidR="0009311F" w:rsidRPr="000D1CB5" w:rsidDel="00A8014F" w:rsidRDefault="0009311F" w:rsidP="009B5C14">
            <w:pPr>
              <w:jc w:val="center"/>
              <w:rPr>
                <w:del w:id="2115" w:author="Balneg, Ronald@Energy" w:date="2018-11-06T09:43:00Z"/>
                <w:rFonts w:ascii="Calibri" w:hAnsi="Calibri"/>
                <w:sz w:val="18"/>
                <w:szCs w:val="18"/>
              </w:rPr>
            </w:pPr>
            <w:del w:id="2116" w:author="Balneg, Ronald@Energy" w:date="2018-11-06T09:43:00Z">
              <w:r w:rsidRPr="000D1CB5" w:rsidDel="00A8014F">
                <w:rPr>
                  <w:rFonts w:ascii="Calibri" w:hAnsi="Calibri"/>
                  <w:sz w:val="18"/>
                  <w:szCs w:val="18"/>
                </w:rPr>
                <w:delText>0.935</w:delText>
              </w:r>
            </w:del>
          </w:p>
        </w:tc>
        <w:tc>
          <w:tcPr>
            <w:tcW w:w="0" w:type="auto"/>
            <w:vAlign w:val="center"/>
          </w:tcPr>
          <w:p w14:paraId="4A3A5D1C" w14:textId="4D565705" w:rsidR="0009311F" w:rsidRPr="000D1CB5" w:rsidDel="00A8014F" w:rsidRDefault="0009311F" w:rsidP="009B5C14">
            <w:pPr>
              <w:jc w:val="center"/>
              <w:rPr>
                <w:del w:id="2117" w:author="Balneg, Ronald@Energy" w:date="2018-11-06T09:43:00Z"/>
                <w:rFonts w:ascii="Calibri" w:hAnsi="Calibri"/>
                <w:sz w:val="18"/>
                <w:szCs w:val="18"/>
              </w:rPr>
            </w:pPr>
            <w:del w:id="2118" w:author="Balneg, Ronald@Energy" w:date="2018-11-06T09:43:00Z">
              <w:r w:rsidRPr="000D1CB5" w:rsidDel="00A8014F">
                <w:rPr>
                  <w:rFonts w:ascii="Calibri" w:hAnsi="Calibri"/>
                  <w:sz w:val="18"/>
                  <w:szCs w:val="18"/>
                </w:rPr>
                <w:delText>0.930</w:delText>
              </w:r>
            </w:del>
          </w:p>
        </w:tc>
        <w:tc>
          <w:tcPr>
            <w:tcW w:w="0" w:type="auto"/>
            <w:vAlign w:val="center"/>
          </w:tcPr>
          <w:p w14:paraId="4A3A5D1D" w14:textId="04554837" w:rsidR="0009311F" w:rsidRPr="000D1CB5" w:rsidDel="00A8014F" w:rsidRDefault="0009311F" w:rsidP="009B5C14">
            <w:pPr>
              <w:jc w:val="center"/>
              <w:rPr>
                <w:del w:id="2119" w:author="Balneg, Ronald@Energy" w:date="2018-11-06T09:43:00Z"/>
                <w:rFonts w:ascii="Calibri" w:hAnsi="Calibri"/>
                <w:sz w:val="18"/>
                <w:szCs w:val="18"/>
              </w:rPr>
            </w:pPr>
            <w:del w:id="2120" w:author="Balneg, Ronald@Energy" w:date="2018-11-06T09:43:00Z">
              <w:r w:rsidRPr="000D1CB5" w:rsidDel="00A8014F">
                <w:rPr>
                  <w:rFonts w:ascii="Calibri" w:hAnsi="Calibri"/>
                  <w:sz w:val="18"/>
                  <w:szCs w:val="18"/>
                </w:rPr>
                <w:delText>0.926</w:delText>
              </w:r>
            </w:del>
          </w:p>
        </w:tc>
        <w:tc>
          <w:tcPr>
            <w:tcW w:w="0" w:type="auto"/>
            <w:vAlign w:val="center"/>
          </w:tcPr>
          <w:p w14:paraId="4A3A5D1E" w14:textId="56C020F3" w:rsidR="0009311F" w:rsidRPr="000D1CB5" w:rsidDel="00A8014F" w:rsidRDefault="0009311F" w:rsidP="009B5C14">
            <w:pPr>
              <w:jc w:val="center"/>
              <w:rPr>
                <w:del w:id="2121" w:author="Balneg, Ronald@Energy" w:date="2018-11-06T09:43:00Z"/>
                <w:rFonts w:ascii="Calibri" w:hAnsi="Calibri"/>
                <w:sz w:val="18"/>
                <w:szCs w:val="18"/>
              </w:rPr>
            </w:pPr>
            <w:del w:id="2122" w:author="Balneg, Ronald@Energy" w:date="2018-11-06T09:43:00Z">
              <w:r w:rsidRPr="000D1CB5" w:rsidDel="00A8014F">
                <w:rPr>
                  <w:rFonts w:ascii="Calibri" w:hAnsi="Calibri"/>
                  <w:sz w:val="18"/>
                  <w:szCs w:val="18"/>
                </w:rPr>
                <w:delText>0.922</w:delText>
              </w:r>
            </w:del>
          </w:p>
        </w:tc>
        <w:tc>
          <w:tcPr>
            <w:tcW w:w="0" w:type="auto"/>
            <w:vAlign w:val="center"/>
          </w:tcPr>
          <w:p w14:paraId="4A3A5D1F" w14:textId="23BCE23F" w:rsidR="0009311F" w:rsidRPr="000D1CB5" w:rsidDel="00A8014F" w:rsidRDefault="0009311F" w:rsidP="009B5C14">
            <w:pPr>
              <w:jc w:val="center"/>
              <w:rPr>
                <w:del w:id="2123" w:author="Balneg, Ronald@Energy" w:date="2018-11-06T09:43:00Z"/>
                <w:rFonts w:ascii="Calibri" w:hAnsi="Calibri"/>
                <w:sz w:val="18"/>
                <w:szCs w:val="18"/>
              </w:rPr>
            </w:pPr>
            <w:del w:id="2124" w:author="Balneg, Ronald@Energy" w:date="2018-11-06T09:43:00Z">
              <w:r w:rsidRPr="000D1CB5" w:rsidDel="00A8014F">
                <w:rPr>
                  <w:rFonts w:ascii="Calibri" w:hAnsi="Calibri"/>
                  <w:sz w:val="18"/>
                  <w:szCs w:val="18"/>
                </w:rPr>
                <w:delText>0.917</w:delText>
              </w:r>
            </w:del>
          </w:p>
        </w:tc>
        <w:tc>
          <w:tcPr>
            <w:tcW w:w="0" w:type="auto"/>
            <w:vAlign w:val="center"/>
          </w:tcPr>
          <w:p w14:paraId="4A3A5D20" w14:textId="204047CE" w:rsidR="0009311F" w:rsidRPr="000D1CB5" w:rsidDel="00A8014F" w:rsidRDefault="0009311F" w:rsidP="009B5C14">
            <w:pPr>
              <w:jc w:val="center"/>
              <w:rPr>
                <w:del w:id="2125" w:author="Balneg, Ronald@Energy" w:date="2018-11-06T09:43:00Z"/>
                <w:rFonts w:ascii="Calibri" w:hAnsi="Calibri"/>
                <w:sz w:val="18"/>
                <w:szCs w:val="18"/>
              </w:rPr>
            </w:pPr>
            <w:del w:id="2126" w:author="Balneg, Ronald@Energy" w:date="2018-11-06T09:43:00Z">
              <w:r w:rsidRPr="000D1CB5" w:rsidDel="00A8014F">
                <w:rPr>
                  <w:rFonts w:ascii="Calibri" w:hAnsi="Calibri"/>
                  <w:sz w:val="18"/>
                  <w:szCs w:val="18"/>
                </w:rPr>
                <w:delText>0.913</w:delText>
              </w:r>
            </w:del>
          </w:p>
        </w:tc>
        <w:tc>
          <w:tcPr>
            <w:tcW w:w="0" w:type="auto"/>
            <w:vAlign w:val="center"/>
          </w:tcPr>
          <w:p w14:paraId="4A3A5D21" w14:textId="5D0F7729" w:rsidR="0009311F" w:rsidRPr="000D1CB5" w:rsidDel="00A8014F" w:rsidRDefault="0009311F" w:rsidP="009B5C14">
            <w:pPr>
              <w:jc w:val="center"/>
              <w:rPr>
                <w:del w:id="2127" w:author="Balneg, Ronald@Energy" w:date="2018-11-06T09:43:00Z"/>
                <w:rFonts w:ascii="Calibri" w:hAnsi="Calibri"/>
                <w:sz w:val="18"/>
                <w:szCs w:val="18"/>
              </w:rPr>
            </w:pPr>
            <w:del w:id="2128" w:author="Balneg, Ronald@Energy" w:date="2018-11-06T09:43:00Z">
              <w:r w:rsidRPr="000D1CB5" w:rsidDel="00A8014F">
                <w:rPr>
                  <w:rFonts w:ascii="Calibri" w:hAnsi="Calibri"/>
                  <w:sz w:val="18"/>
                  <w:szCs w:val="18"/>
                </w:rPr>
                <w:delText>0.909</w:delText>
              </w:r>
            </w:del>
          </w:p>
        </w:tc>
      </w:tr>
      <w:tr w:rsidR="0009311F" w:rsidRPr="000D1CB5" w:rsidDel="00A8014F" w14:paraId="4A3A5D2E" w14:textId="07303051" w:rsidTr="009B5C14">
        <w:trPr>
          <w:cantSplit/>
          <w:trHeight w:hRule="exact" w:val="187"/>
          <w:jc w:val="center"/>
          <w:del w:id="2129" w:author="Balneg, Ronald@Energy" w:date="2018-11-06T09:43:00Z"/>
        </w:trPr>
        <w:tc>
          <w:tcPr>
            <w:tcW w:w="0" w:type="auto"/>
            <w:vMerge/>
            <w:vAlign w:val="center"/>
          </w:tcPr>
          <w:p w14:paraId="4A3A5D23" w14:textId="0A5D94F8" w:rsidR="0009311F" w:rsidRPr="000D1CB5" w:rsidDel="00A8014F" w:rsidRDefault="0009311F" w:rsidP="009B5C14">
            <w:pPr>
              <w:jc w:val="center"/>
              <w:rPr>
                <w:del w:id="2130" w:author="Balneg, Ronald@Energy" w:date="2018-11-06T09:43:00Z"/>
                <w:rFonts w:ascii="Calibri" w:hAnsi="Calibri"/>
                <w:sz w:val="18"/>
                <w:szCs w:val="18"/>
              </w:rPr>
            </w:pPr>
          </w:p>
        </w:tc>
        <w:tc>
          <w:tcPr>
            <w:tcW w:w="0" w:type="auto"/>
            <w:vAlign w:val="center"/>
          </w:tcPr>
          <w:p w14:paraId="4A3A5D24" w14:textId="4328A41E" w:rsidR="0009311F" w:rsidRPr="000D1CB5" w:rsidDel="00A8014F" w:rsidRDefault="0009311F" w:rsidP="009B5C14">
            <w:pPr>
              <w:jc w:val="center"/>
              <w:rPr>
                <w:del w:id="2131" w:author="Balneg, Ronald@Energy" w:date="2018-11-06T09:43:00Z"/>
                <w:rFonts w:ascii="Calibri" w:hAnsi="Calibri"/>
                <w:b/>
                <w:sz w:val="18"/>
                <w:szCs w:val="18"/>
              </w:rPr>
            </w:pPr>
            <w:del w:id="2132" w:author="Balneg, Ronald@Energy" w:date="2018-11-06T09:43:00Z">
              <w:r w:rsidRPr="000D1CB5" w:rsidDel="00A8014F">
                <w:rPr>
                  <w:rFonts w:ascii="Calibri" w:hAnsi="Calibri"/>
                  <w:b/>
                  <w:sz w:val="18"/>
                  <w:szCs w:val="18"/>
                </w:rPr>
                <w:delText>30</w:delText>
              </w:r>
            </w:del>
          </w:p>
        </w:tc>
        <w:tc>
          <w:tcPr>
            <w:tcW w:w="0" w:type="auto"/>
            <w:vAlign w:val="center"/>
          </w:tcPr>
          <w:p w14:paraId="4A3A5D25" w14:textId="092CEB51" w:rsidR="0009311F" w:rsidRPr="000D1CB5" w:rsidDel="00A8014F" w:rsidRDefault="0009311F" w:rsidP="009B5C14">
            <w:pPr>
              <w:jc w:val="center"/>
              <w:rPr>
                <w:del w:id="2133" w:author="Balneg, Ronald@Energy" w:date="2018-11-06T09:43:00Z"/>
                <w:rFonts w:ascii="Calibri" w:hAnsi="Calibri"/>
                <w:sz w:val="18"/>
                <w:szCs w:val="18"/>
              </w:rPr>
            </w:pPr>
            <w:del w:id="2134" w:author="Balneg, Ronald@Energy" w:date="2018-11-06T09:43:00Z">
              <w:r w:rsidRPr="000D1CB5" w:rsidDel="00A8014F">
                <w:rPr>
                  <w:rFonts w:ascii="Calibri" w:hAnsi="Calibri"/>
                  <w:sz w:val="18"/>
                  <w:szCs w:val="18"/>
                </w:rPr>
                <w:delText>0.952</w:delText>
              </w:r>
            </w:del>
          </w:p>
        </w:tc>
        <w:tc>
          <w:tcPr>
            <w:tcW w:w="0" w:type="auto"/>
            <w:vAlign w:val="center"/>
          </w:tcPr>
          <w:p w14:paraId="4A3A5D26" w14:textId="1B4C42CB" w:rsidR="0009311F" w:rsidRPr="000D1CB5" w:rsidDel="00A8014F" w:rsidRDefault="0009311F" w:rsidP="009B5C14">
            <w:pPr>
              <w:jc w:val="center"/>
              <w:rPr>
                <w:del w:id="2135" w:author="Balneg, Ronald@Energy" w:date="2018-11-06T09:43:00Z"/>
                <w:rFonts w:ascii="Calibri" w:hAnsi="Calibri"/>
                <w:sz w:val="18"/>
                <w:szCs w:val="18"/>
              </w:rPr>
            </w:pPr>
            <w:del w:id="2136" w:author="Balneg, Ronald@Energy" w:date="2018-11-06T09:43:00Z">
              <w:r w:rsidRPr="000D1CB5" w:rsidDel="00A8014F">
                <w:rPr>
                  <w:rFonts w:ascii="Calibri" w:hAnsi="Calibri"/>
                  <w:sz w:val="18"/>
                  <w:szCs w:val="18"/>
                </w:rPr>
                <w:delText>0.948</w:delText>
              </w:r>
            </w:del>
          </w:p>
        </w:tc>
        <w:tc>
          <w:tcPr>
            <w:tcW w:w="0" w:type="auto"/>
            <w:vAlign w:val="center"/>
          </w:tcPr>
          <w:p w14:paraId="4A3A5D27" w14:textId="57AB1A58" w:rsidR="0009311F" w:rsidRPr="000D1CB5" w:rsidDel="00A8014F" w:rsidRDefault="0009311F" w:rsidP="009B5C14">
            <w:pPr>
              <w:jc w:val="center"/>
              <w:rPr>
                <w:del w:id="2137" w:author="Balneg, Ronald@Energy" w:date="2018-11-06T09:43:00Z"/>
                <w:rFonts w:ascii="Calibri" w:hAnsi="Calibri"/>
                <w:sz w:val="18"/>
                <w:szCs w:val="18"/>
              </w:rPr>
            </w:pPr>
            <w:del w:id="2138" w:author="Balneg, Ronald@Energy" w:date="2018-11-06T09:43:00Z">
              <w:r w:rsidRPr="000D1CB5" w:rsidDel="00A8014F">
                <w:rPr>
                  <w:rFonts w:ascii="Calibri" w:hAnsi="Calibri"/>
                  <w:sz w:val="18"/>
                  <w:szCs w:val="18"/>
                </w:rPr>
                <w:delText>0.943</w:delText>
              </w:r>
            </w:del>
          </w:p>
        </w:tc>
        <w:tc>
          <w:tcPr>
            <w:tcW w:w="0" w:type="auto"/>
            <w:vAlign w:val="center"/>
          </w:tcPr>
          <w:p w14:paraId="4A3A5D28" w14:textId="5A1E8F70" w:rsidR="0009311F" w:rsidRPr="000D1CB5" w:rsidDel="00A8014F" w:rsidRDefault="0009311F" w:rsidP="009B5C14">
            <w:pPr>
              <w:jc w:val="center"/>
              <w:rPr>
                <w:del w:id="2139" w:author="Balneg, Ronald@Energy" w:date="2018-11-06T09:43:00Z"/>
                <w:rFonts w:ascii="Calibri" w:hAnsi="Calibri"/>
                <w:sz w:val="18"/>
                <w:szCs w:val="18"/>
              </w:rPr>
            </w:pPr>
            <w:del w:id="2140" w:author="Balneg, Ronald@Energy" w:date="2018-11-06T09:43:00Z">
              <w:r w:rsidRPr="000D1CB5" w:rsidDel="00A8014F">
                <w:rPr>
                  <w:rFonts w:ascii="Calibri" w:hAnsi="Calibri"/>
                  <w:sz w:val="18"/>
                  <w:szCs w:val="18"/>
                </w:rPr>
                <w:delText>0.939</w:delText>
              </w:r>
            </w:del>
          </w:p>
        </w:tc>
        <w:tc>
          <w:tcPr>
            <w:tcW w:w="0" w:type="auto"/>
            <w:vAlign w:val="center"/>
          </w:tcPr>
          <w:p w14:paraId="4A3A5D29" w14:textId="6171A3FC" w:rsidR="0009311F" w:rsidRPr="000D1CB5" w:rsidDel="00A8014F" w:rsidRDefault="0009311F" w:rsidP="009B5C14">
            <w:pPr>
              <w:jc w:val="center"/>
              <w:rPr>
                <w:del w:id="2141" w:author="Balneg, Ronald@Energy" w:date="2018-11-06T09:43:00Z"/>
                <w:rFonts w:ascii="Calibri" w:hAnsi="Calibri"/>
                <w:sz w:val="18"/>
                <w:szCs w:val="18"/>
              </w:rPr>
            </w:pPr>
            <w:del w:id="2142" w:author="Balneg, Ronald@Energy" w:date="2018-11-06T09:43:00Z">
              <w:r w:rsidRPr="000D1CB5" w:rsidDel="00A8014F">
                <w:rPr>
                  <w:rFonts w:ascii="Calibri" w:hAnsi="Calibri"/>
                  <w:sz w:val="18"/>
                  <w:szCs w:val="18"/>
                </w:rPr>
                <w:delText>0.934</w:delText>
              </w:r>
            </w:del>
          </w:p>
        </w:tc>
        <w:tc>
          <w:tcPr>
            <w:tcW w:w="0" w:type="auto"/>
            <w:vAlign w:val="center"/>
          </w:tcPr>
          <w:p w14:paraId="4A3A5D2A" w14:textId="5FACF4C1" w:rsidR="0009311F" w:rsidRPr="000D1CB5" w:rsidDel="00A8014F" w:rsidRDefault="0009311F" w:rsidP="009B5C14">
            <w:pPr>
              <w:jc w:val="center"/>
              <w:rPr>
                <w:del w:id="2143" w:author="Balneg, Ronald@Energy" w:date="2018-11-06T09:43:00Z"/>
                <w:rFonts w:ascii="Calibri" w:hAnsi="Calibri"/>
                <w:sz w:val="18"/>
                <w:szCs w:val="18"/>
              </w:rPr>
            </w:pPr>
            <w:del w:id="2144" w:author="Balneg, Ronald@Energy" w:date="2018-11-06T09:43:00Z">
              <w:r w:rsidRPr="000D1CB5" w:rsidDel="00A8014F">
                <w:rPr>
                  <w:rFonts w:ascii="Calibri" w:hAnsi="Calibri"/>
                  <w:sz w:val="18"/>
                  <w:szCs w:val="18"/>
                </w:rPr>
                <w:delText>0.930</w:delText>
              </w:r>
            </w:del>
          </w:p>
        </w:tc>
        <w:tc>
          <w:tcPr>
            <w:tcW w:w="0" w:type="auto"/>
            <w:vAlign w:val="center"/>
          </w:tcPr>
          <w:p w14:paraId="4A3A5D2B" w14:textId="093673C6" w:rsidR="0009311F" w:rsidRPr="000D1CB5" w:rsidDel="00A8014F" w:rsidRDefault="0009311F" w:rsidP="009B5C14">
            <w:pPr>
              <w:jc w:val="center"/>
              <w:rPr>
                <w:del w:id="2145" w:author="Balneg, Ronald@Energy" w:date="2018-11-06T09:43:00Z"/>
                <w:rFonts w:ascii="Calibri" w:hAnsi="Calibri"/>
                <w:sz w:val="18"/>
                <w:szCs w:val="18"/>
              </w:rPr>
            </w:pPr>
            <w:del w:id="2146" w:author="Balneg, Ronald@Energy" w:date="2018-11-06T09:43:00Z">
              <w:r w:rsidRPr="000D1CB5" w:rsidDel="00A8014F">
                <w:rPr>
                  <w:rFonts w:ascii="Calibri" w:hAnsi="Calibri"/>
                  <w:sz w:val="18"/>
                  <w:szCs w:val="18"/>
                </w:rPr>
                <w:delText>0.926</w:delText>
              </w:r>
            </w:del>
          </w:p>
        </w:tc>
        <w:tc>
          <w:tcPr>
            <w:tcW w:w="0" w:type="auto"/>
            <w:vAlign w:val="center"/>
          </w:tcPr>
          <w:p w14:paraId="4A3A5D2C" w14:textId="7CDB1120" w:rsidR="0009311F" w:rsidRPr="000D1CB5" w:rsidDel="00A8014F" w:rsidRDefault="0009311F" w:rsidP="009B5C14">
            <w:pPr>
              <w:jc w:val="center"/>
              <w:rPr>
                <w:del w:id="2147" w:author="Balneg, Ronald@Energy" w:date="2018-11-06T09:43:00Z"/>
                <w:rFonts w:ascii="Calibri" w:hAnsi="Calibri"/>
                <w:sz w:val="18"/>
                <w:szCs w:val="18"/>
              </w:rPr>
            </w:pPr>
            <w:del w:id="2148" w:author="Balneg, Ronald@Energy" w:date="2018-11-06T09:43:00Z">
              <w:r w:rsidRPr="000D1CB5" w:rsidDel="00A8014F">
                <w:rPr>
                  <w:rFonts w:ascii="Calibri" w:hAnsi="Calibri"/>
                  <w:sz w:val="18"/>
                  <w:szCs w:val="18"/>
                </w:rPr>
                <w:delText>0.921</w:delText>
              </w:r>
            </w:del>
          </w:p>
        </w:tc>
        <w:tc>
          <w:tcPr>
            <w:tcW w:w="0" w:type="auto"/>
            <w:vAlign w:val="center"/>
          </w:tcPr>
          <w:p w14:paraId="4A3A5D2D" w14:textId="7B2CF7ED" w:rsidR="0009311F" w:rsidRPr="000D1CB5" w:rsidDel="00A8014F" w:rsidRDefault="0009311F" w:rsidP="009B5C14">
            <w:pPr>
              <w:jc w:val="center"/>
              <w:rPr>
                <w:del w:id="2149" w:author="Balneg, Ronald@Energy" w:date="2018-11-06T09:43:00Z"/>
                <w:rFonts w:ascii="Calibri" w:hAnsi="Calibri"/>
                <w:sz w:val="18"/>
                <w:szCs w:val="18"/>
              </w:rPr>
            </w:pPr>
            <w:del w:id="2150" w:author="Balneg, Ronald@Energy" w:date="2018-11-06T09:43:00Z">
              <w:r w:rsidRPr="000D1CB5" w:rsidDel="00A8014F">
                <w:rPr>
                  <w:rFonts w:ascii="Calibri" w:hAnsi="Calibri"/>
                  <w:sz w:val="18"/>
                  <w:szCs w:val="18"/>
                </w:rPr>
                <w:delText>0.917</w:delText>
              </w:r>
            </w:del>
          </w:p>
        </w:tc>
      </w:tr>
      <w:tr w:rsidR="0009311F" w:rsidRPr="000D1CB5" w:rsidDel="00A8014F" w14:paraId="4A3A5D3A" w14:textId="69891BCB" w:rsidTr="009B5C14">
        <w:trPr>
          <w:cantSplit/>
          <w:trHeight w:hRule="exact" w:val="187"/>
          <w:jc w:val="center"/>
          <w:del w:id="2151" w:author="Balneg, Ronald@Energy" w:date="2018-11-06T09:43:00Z"/>
        </w:trPr>
        <w:tc>
          <w:tcPr>
            <w:tcW w:w="0" w:type="auto"/>
            <w:vMerge/>
            <w:vAlign w:val="center"/>
          </w:tcPr>
          <w:p w14:paraId="4A3A5D2F" w14:textId="5EBA5895" w:rsidR="0009311F" w:rsidRPr="000D1CB5" w:rsidDel="00A8014F" w:rsidRDefault="0009311F" w:rsidP="009B5C14">
            <w:pPr>
              <w:jc w:val="center"/>
              <w:rPr>
                <w:del w:id="2152" w:author="Balneg, Ronald@Energy" w:date="2018-11-06T09:43:00Z"/>
                <w:rFonts w:ascii="Calibri" w:hAnsi="Calibri"/>
                <w:sz w:val="18"/>
                <w:szCs w:val="18"/>
              </w:rPr>
            </w:pPr>
          </w:p>
        </w:tc>
        <w:tc>
          <w:tcPr>
            <w:tcW w:w="0" w:type="auto"/>
            <w:vAlign w:val="center"/>
          </w:tcPr>
          <w:p w14:paraId="4A3A5D30" w14:textId="2DE53F12" w:rsidR="0009311F" w:rsidRPr="000D1CB5" w:rsidDel="00A8014F" w:rsidRDefault="0009311F" w:rsidP="009B5C14">
            <w:pPr>
              <w:jc w:val="center"/>
              <w:rPr>
                <w:del w:id="2153" w:author="Balneg, Ronald@Energy" w:date="2018-11-06T09:43:00Z"/>
                <w:rFonts w:ascii="Calibri" w:hAnsi="Calibri"/>
                <w:b/>
                <w:sz w:val="18"/>
                <w:szCs w:val="18"/>
              </w:rPr>
            </w:pPr>
            <w:del w:id="2154" w:author="Balneg, Ronald@Energy" w:date="2018-11-06T09:43:00Z">
              <w:r w:rsidRPr="000D1CB5" w:rsidDel="00A8014F">
                <w:rPr>
                  <w:rFonts w:ascii="Calibri" w:hAnsi="Calibri"/>
                  <w:b/>
                  <w:sz w:val="18"/>
                  <w:szCs w:val="18"/>
                </w:rPr>
                <w:delText>35</w:delText>
              </w:r>
            </w:del>
          </w:p>
        </w:tc>
        <w:tc>
          <w:tcPr>
            <w:tcW w:w="0" w:type="auto"/>
            <w:vAlign w:val="center"/>
          </w:tcPr>
          <w:p w14:paraId="4A3A5D31" w14:textId="4EB16171" w:rsidR="0009311F" w:rsidRPr="000D1CB5" w:rsidDel="00A8014F" w:rsidRDefault="0009311F" w:rsidP="009B5C14">
            <w:pPr>
              <w:jc w:val="center"/>
              <w:rPr>
                <w:del w:id="2155" w:author="Balneg, Ronald@Energy" w:date="2018-11-06T09:43:00Z"/>
                <w:rFonts w:ascii="Calibri" w:hAnsi="Calibri"/>
                <w:sz w:val="18"/>
                <w:szCs w:val="18"/>
              </w:rPr>
            </w:pPr>
            <w:del w:id="2156" w:author="Balneg, Ronald@Energy" w:date="2018-11-06T09:43:00Z">
              <w:r w:rsidRPr="000D1CB5" w:rsidDel="00A8014F">
                <w:rPr>
                  <w:rFonts w:ascii="Calibri" w:hAnsi="Calibri"/>
                  <w:sz w:val="18"/>
                  <w:szCs w:val="18"/>
                </w:rPr>
                <w:delText>0.961</w:delText>
              </w:r>
            </w:del>
          </w:p>
        </w:tc>
        <w:tc>
          <w:tcPr>
            <w:tcW w:w="0" w:type="auto"/>
            <w:vAlign w:val="center"/>
          </w:tcPr>
          <w:p w14:paraId="4A3A5D32" w14:textId="05F405F8" w:rsidR="0009311F" w:rsidRPr="000D1CB5" w:rsidDel="00A8014F" w:rsidRDefault="0009311F" w:rsidP="009B5C14">
            <w:pPr>
              <w:jc w:val="center"/>
              <w:rPr>
                <w:del w:id="2157" w:author="Balneg, Ronald@Energy" w:date="2018-11-06T09:43:00Z"/>
                <w:rFonts w:ascii="Calibri" w:hAnsi="Calibri"/>
                <w:sz w:val="18"/>
                <w:szCs w:val="18"/>
              </w:rPr>
            </w:pPr>
            <w:del w:id="2158" w:author="Balneg, Ronald@Energy" w:date="2018-11-06T09:43:00Z">
              <w:r w:rsidRPr="000D1CB5" w:rsidDel="00A8014F">
                <w:rPr>
                  <w:rFonts w:ascii="Calibri" w:hAnsi="Calibri"/>
                  <w:sz w:val="18"/>
                  <w:szCs w:val="18"/>
                </w:rPr>
                <w:delText>0.956</w:delText>
              </w:r>
            </w:del>
          </w:p>
        </w:tc>
        <w:tc>
          <w:tcPr>
            <w:tcW w:w="0" w:type="auto"/>
            <w:vAlign w:val="center"/>
          </w:tcPr>
          <w:p w14:paraId="4A3A5D33" w14:textId="7D95AD5E" w:rsidR="0009311F" w:rsidRPr="000D1CB5" w:rsidDel="00A8014F" w:rsidRDefault="0009311F" w:rsidP="009B5C14">
            <w:pPr>
              <w:jc w:val="center"/>
              <w:rPr>
                <w:del w:id="2159" w:author="Balneg, Ronald@Energy" w:date="2018-11-06T09:43:00Z"/>
                <w:rFonts w:ascii="Calibri" w:hAnsi="Calibri"/>
                <w:sz w:val="18"/>
                <w:szCs w:val="18"/>
              </w:rPr>
            </w:pPr>
            <w:del w:id="2160" w:author="Balneg, Ronald@Energy" w:date="2018-11-06T09:43:00Z">
              <w:r w:rsidRPr="000D1CB5" w:rsidDel="00A8014F">
                <w:rPr>
                  <w:rFonts w:ascii="Calibri" w:hAnsi="Calibri"/>
                  <w:sz w:val="18"/>
                  <w:szCs w:val="18"/>
                </w:rPr>
                <w:delText>0.952</w:delText>
              </w:r>
            </w:del>
          </w:p>
        </w:tc>
        <w:tc>
          <w:tcPr>
            <w:tcW w:w="0" w:type="auto"/>
            <w:vAlign w:val="center"/>
          </w:tcPr>
          <w:p w14:paraId="4A3A5D34" w14:textId="7228EAC7" w:rsidR="0009311F" w:rsidRPr="000D1CB5" w:rsidDel="00A8014F" w:rsidRDefault="0009311F" w:rsidP="009B5C14">
            <w:pPr>
              <w:jc w:val="center"/>
              <w:rPr>
                <w:del w:id="2161" w:author="Balneg, Ronald@Energy" w:date="2018-11-06T09:43:00Z"/>
                <w:rFonts w:ascii="Calibri" w:hAnsi="Calibri"/>
                <w:sz w:val="18"/>
                <w:szCs w:val="18"/>
              </w:rPr>
            </w:pPr>
            <w:del w:id="2162" w:author="Balneg, Ronald@Energy" w:date="2018-11-06T09:43:00Z">
              <w:r w:rsidRPr="000D1CB5" w:rsidDel="00A8014F">
                <w:rPr>
                  <w:rFonts w:ascii="Calibri" w:hAnsi="Calibri"/>
                  <w:sz w:val="18"/>
                  <w:szCs w:val="18"/>
                </w:rPr>
                <w:delText>0.947</w:delText>
              </w:r>
            </w:del>
          </w:p>
        </w:tc>
        <w:tc>
          <w:tcPr>
            <w:tcW w:w="0" w:type="auto"/>
            <w:vAlign w:val="center"/>
          </w:tcPr>
          <w:p w14:paraId="4A3A5D35" w14:textId="26C3C968" w:rsidR="0009311F" w:rsidRPr="000D1CB5" w:rsidDel="00A8014F" w:rsidRDefault="0009311F" w:rsidP="009B5C14">
            <w:pPr>
              <w:jc w:val="center"/>
              <w:rPr>
                <w:del w:id="2163" w:author="Balneg, Ronald@Energy" w:date="2018-11-06T09:43:00Z"/>
                <w:rFonts w:ascii="Calibri" w:hAnsi="Calibri"/>
                <w:sz w:val="18"/>
                <w:szCs w:val="18"/>
              </w:rPr>
            </w:pPr>
            <w:del w:id="2164" w:author="Balneg, Ronald@Energy" w:date="2018-11-06T09:43:00Z">
              <w:r w:rsidRPr="000D1CB5" w:rsidDel="00A8014F">
                <w:rPr>
                  <w:rFonts w:ascii="Calibri" w:hAnsi="Calibri"/>
                  <w:sz w:val="18"/>
                  <w:szCs w:val="18"/>
                </w:rPr>
                <w:delText>0.943</w:delText>
              </w:r>
            </w:del>
          </w:p>
        </w:tc>
        <w:tc>
          <w:tcPr>
            <w:tcW w:w="0" w:type="auto"/>
            <w:vAlign w:val="center"/>
          </w:tcPr>
          <w:p w14:paraId="4A3A5D36" w14:textId="40127106" w:rsidR="0009311F" w:rsidRPr="000D1CB5" w:rsidDel="00A8014F" w:rsidRDefault="0009311F" w:rsidP="009B5C14">
            <w:pPr>
              <w:jc w:val="center"/>
              <w:rPr>
                <w:del w:id="2165" w:author="Balneg, Ronald@Energy" w:date="2018-11-06T09:43:00Z"/>
                <w:rFonts w:ascii="Calibri" w:hAnsi="Calibri"/>
                <w:sz w:val="18"/>
                <w:szCs w:val="18"/>
              </w:rPr>
            </w:pPr>
            <w:del w:id="2166" w:author="Balneg, Ronald@Energy" w:date="2018-11-06T09:43:00Z">
              <w:r w:rsidRPr="000D1CB5" w:rsidDel="00A8014F">
                <w:rPr>
                  <w:rFonts w:ascii="Calibri" w:hAnsi="Calibri"/>
                  <w:sz w:val="18"/>
                  <w:szCs w:val="18"/>
                </w:rPr>
                <w:delText>0.938</w:delText>
              </w:r>
            </w:del>
          </w:p>
        </w:tc>
        <w:tc>
          <w:tcPr>
            <w:tcW w:w="0" w:type="auto"/>
            <w:vAlign w:val="center"/>
          </w:tcPr>
          <w:p w14:paraId="4A3A5D37" w14:textId="1E86CFA5" w:rsidR="0009311F" w:rsidRPr="000D1CB5" w:rsidDel="00A8014F" w:rsidRDefault="0009311F" w:rsidP="009B5C14">
            <w:pPr>
              <w:jc w:val="center"/>
              <w:rPr>
                <w:del w:id="2167" w:author="Balneg, Ronald@Energy" w:date="2018-11-06T09:43:00Z"/>
                <w:rFonts w:ascii="Calibri" w:hAnsi="Calibri"/>
                <w:sz w:val="18"/>
                <w:szCs w:val="18"/>
              </w:rPr>
            </w:pPr>
            <w:del w:id="2168" w:author="Balneg, Ronald@Energy" w:date="2018-11-06T09:43:00Z">
              <w:r w:rsidRPr="000D1CB5" w:rsidDel="00A8014F">
                <w:rPr>
                  <w:rFonts w:ascii="Calibri" w:hAnsi="Calibri"/>
                  <w:sz w:val="18"/>
                  <w:szCs w:val="18"/>
                </w:rPr>
                <w:delText>0.934</w:delText>
              </w:r>
            </w:del>
          </w:p>
        </w:tc>
        <w:tc>
          <w:tcPr>
            <w:tcW w:w="0" w:type="auto"/>
            <w:vAlign w:val="center"/>
          </w:tcPr>
          <w:p w14:paraId="4A3A5D38" w14:textId="34D8A5F6" w:rsidR="0009311F" w:rsidRPr="000D1CB5" w:rsidDel="00A8014F" w:rsidRDefault="0009311F" w:rsidP="009B5C14">
            <w:pPr>
              <w:jc w:val="center"/>
              <w:rPr>
                <w:del w:id="2169" w:author="Balneg, Ronald@Energy" w:date="2018-11-06T09:43:00Z"/>
                <w:rFonts w:ascii="Calibri" w:hAnsi="Calibri"/>
                <w:sz w:val="18"/>
                <w:szCs w:val="18"/>
              </w:rPr>
            </w:pPr>
            <w:del w:id="2170" w:author="Balneg, Ronald@Energy" w:date="2018-11-06T09:43:00Z">
              <w:r w:rsidRPr="000D1CB5" w:rsidDel="00A8014F">
                <w:rPr>
                  <w:rFonts w:ascii="Calibri" w:hAnsi="Calibri"/>
                  <w:sz w:val="18"/>
                  <w:szCs w:val="18"/>
                </w:rPr>
                <w:delText>0.930</w:delText>
              </w:r>
            </w:del>
          </w:p>
        </w:tc>
        <w:tc>
          <w:tcPr>
            <w:tcW w:w="0" w:type="auto"/>
            <w:vAlign w:val="center"/>
          </w:tcPr>
          <w:p w14:paraId="4A3A5D39" w14:textId="7663B0F8" w:rsidR="0009311F" w:rsidRPr="000D1CB5" w:rsidDel="00A8014F" w:rsidRDefault="0009311F" w:rsidP="009B5C14">
            <w:pPr>
              <w:jc w:val="center"/>
              <w:rPr>
                <w:del w:id="2171" w:author="Balneg, Ronald@Energy" w:date="2018-11-06T09:43:00Z"/>
                <w:rFonts w:ascii="Calibri" w:hAnsi="Calibri"/>
                <w:sz w:val="18"/>
                <w:szCs w:val="18"/>
              </w:rPr>
            </w:pPr>
            <w:del w:id="2172" w:author="Balneg, Ronald@Energy" w:date="2018-11-06T09:43:00Z">
              <w:r w:rsidRPr="000D1CB5" w:rsidDel="00A8014F">
                <w:rPr>
                  <w:rFonts w:ascii="Calibri" w:hAnsi="Calibri"/>
                  <w:sz w:val="18"/>
                  <w:szCs w:val="18"/>
                </w:rPr>
                <w:delText>0.926</w:delText>
              </w:r>
            </w:del>
          </w:p>
        </w:tc>
      </w:tr>
      <w:tr w:rsidR="0009311F" w:rsidRPr="000D1CB5" w:rsidDel="00A8014F" w14:paraId="4A3A5D46" w14:textId="68535321" w:rsidTr="009B5C14">
        <w:trPr>
          <w:cantSplit/>
          <w:trHeight w:hRule="exact" w:val="187"/>
          <w:jc w:val="center"/>
          <w:del w:id="2173" w:author="Balneg, Ronald@Energy" w:date="2018-11-06T09:43:00Z"/>
        </w:trPr>
        <w:tc>
          <w:tcPr>
            <w:tcW w:w="0" w:type="auto"/>
            <w:vMerge/>
            <w:vAlign w:val="center"/>
          </w:tcPr>
          <w:p w14:paraId="4A3A5D3B" w14:textId="4BFC24C5" w:rsidR="0009311F" w:rsidRPr="000D1CB5" w:rsidDel="00A8014F" w:rsidRDefault="0009311F" w:rsidP="009B5C14">
            <w:pPr>
              <w:jc w:val="center"/>
              <w:rPr>
                <w:del w:id="2174" w:author="Balneg, Ronald@Energy" w:date="2018-11-06T09:43:00Z"/>
                <w:rFonts w:ascii="Calibri" w:hAnsi="Calibri"/>
                <w:sz w:val="18"/>
                <w:szCs w:val="18"/>
              </w:rPr>
            </w:pPr>
          </w:p>
        </w:tc>
        <w:tc>
          <w:tcPr>
            <w:tcW w:w="0" w:type="auto"/>
            <w:vAlign w:val="center"/>
          </w:tcPr>
          <w:p w14:paraId="4A3A5D3C" w14:textId="231B743B" w:rsidR="0009311F" w:rsidRPr="000D1CB5" w:rsidDel="00A8014F" w:rsidRDefault="0009311F" w:rsidP="009B5C14">
            <w:pPr>
              <w:jc w:val="center"/>
              <w:rPr>
                <w:del w:id="2175" w:author="Balneg, Ronald@Energy" w:date="2018-11-06T09:43:00Z"/>
                <w:rFonts w:ascii="Calibri" w:hAnsi="Calibri"/>
                <w:b/>
                <w:sz w:val="18"/>
                <w:szCs w:val="18"/>
              </w:rPr>
            </w:pPr>
            <w:del w:id="2176" w:author="Balneg, Ronald@Energy" w:date="2018-11-06T09:43:00Z">
              <w:r w:rsidRPr="000D1CB5" w:rsidDel="00A8014F">
                <w:rPr>
                  <w:rFonts w:ascii="Calibri" w:hAnsi="Calibri"/>
                  <w:b/>
                  <w:sz w:val="18"/>
                  <w:szCs w:val="18"/>
                </w:rPr>
                <w:delText>40</w:delText>
              </w:r>
            </w:del>
          </w:p>
        </w:tc>
        <w:tc>
          <w:tcPr>
            <w:tcW w:w="0" w:type="auto"/>
            <w:vAlign w:val="center"/>
          </w:tcPr>
          <w:p w14:paraId="4A3A5D3D" w14:textId="6F46CD07" w:rsidR="0009311F" w:rsidRPr="000D1CB5" w:rsidDel="00A8014F" w:rsidRDefault="0009311F" w:rsidP="009B5C14">
            <w:pPr>
              <w:jc w:val="center"/>
              <w:rPr>
                <w:del w:id="2177" w:author="Balneg, Ronald@Energy" w:date="2018-11-06T09:43:00Z"/>
                <w:rFonts w:ascii="Calibri" w:hAnsi="Calibri"/>
                <w:sz w:val="18"/>
                <w:szCs w:val="18"/>
              </w:rPr>
            </w:pPr>
            <w:del w:id="2178" w:author="Balneg, Ronald@Energy" w:date="2018-11-06T09:43:00Z">
              <w:r w:rsidRPr="000D1CB5" w:rsidDel="00A8014F">
                <w:rPr>
                  <w:rFonts w:ascii="Calibri" w:hAnsi="Calibri"/>
                  <w:sz w:val="18"/>
                  <w:szCs w:val="18"/>
                </w:rPr>
                <w:delText>0.970</w:delText>
              </w:r>
            </w:del>
          </w:p>
        </w:tc>
        <w:tc>
          <w:tcPr>
            <w:tcW w:w="0" w:type="auto"/>
            <w:vAlign w:val="center"/>
          </w:tcPr>
          <w:p w14:paraId="4A3A5D3E" w14:textId="0A347E55" w:rsidR="0009311F" w:rsidRPr="000D1CB5" w:rsidDel="00A8014F" w:rsidRDefault="0009311F" w:rsidP="009B5C14">
            <w:pPr>
              <w:jc w:val="center"/>
              <w:rPr>
                <w:del w:id="2179" w:author="Balneg, Ronald@Energy" w:date="2018-11-06T09:43:00Z"/>
                <w:rFonts w:ascii="Calibri" w:hAnsi="Calibri"/>
                <w:sz w:val="18"/>
                <w:szCs w:val="18"/>
              </w:rPr>
            </w:pPr>
            <w:del w:id="2180" w:author="Balneg, Ronald@Energy" w:date="2018-11-06T09:43:00Z">
              <w:r w:rsidRPr="000D1CB5" w:rsidDel="00A8014F">
                <w:rPr>
                  <w:rFonts w:ascii="Calibri" w:hAnsi="Calibri"/>
                  <w:sz w:val="18"/>
                  <w:szCs w:val="18"/>
                </w:rPr>
                <w:delText>0.965</w:delText>
              </w:r>
            </w:del>
          </w:p>
        </w:tc>
        <w:tc>
          <w:tcPr>
            <w:tcW w:w="0" w:type="auto"/>
            <w:vAlign w:val="center"/>
          </w:tcPr>
          <w:p w14:paraId="4A3A5D3F" w14:textId="1ADF2EDD" w:rsidR="0009311F" w:rsidRPr="000D1CB5" w:rsidDel="00A8014F" w:rsidRDefault="0009311F" w:rsidP="009B5C14">
            <w:pPr>
              <w:jc w:val="center"/>
              <w:rPr>
                <w:del w:id="2181" w:author="Balneg, Ronald@Energy" w:date="2018-11-06T09:43:00Z"/>
                <w:rFonts w:ascii="Calibri" w:hAnsi="Calibri"/>
                <w:sz w:val="18"/>
                <w:szCs w:val="18"/>
              </w:rPr>
            </w:pPr>
            <w:del w:id="2182" w:author="Balneg, Ronald@Energy" w:date="2018-11-06T09:43:00Z">
              <w:r w:rsidRPr="000D1CB5" w:rsidDel="00A8014F">
                <w:rPr>
                  <w:rFonts w:ascii="Calibri" w:hAnsi="Calibri"/>
                  <w:sz w:val="18"/>
                  <w:szCs w:val="18"/>
                </w:rPr>
                <w:delText>0.960</w:delText>
              </w:r>
            </w:del>
          </w:p>
        </w:tc>
        <w:tc>
          <w:tcPr>
            <w:tcW w:w="0" w:type="auto"/>
            <w:vAlign w:val="center"/>
          </w:tcPr>
          <w:p w14:paraId="4A3A5D40" w14:textId="7F159FA9" w:rsidR="0009311F" w:rsidRPr="000D1CB5" w:rsidDel="00A8014F" w:rsidRDefault="0009311F" w:rsidP="009B5C14">
            <w:pPr>
              <w:jc w:val="center"/>
              <w:rPr>
                <w:del w:id="2183" w:author="Balneg, Ronald@Energy" w:date="2018-11-06T09:43:00Z"/>
                <w:rFonts w:ascii="Calibri" w:hAnsi="Calibri"/>
                <w:sz w:val="18"/>
                <w:szCs w:val="18"/>
              </w:rPr>
            </w:pPr>
            <w:del w:id="2184" w:author="Balneg, Ronald@Energy" w:date="2018-11-06T09:43:00Z">
              <w:r w:rsidRPr="000D1CB5" w:rsidDel="00A8014F">
                <w:rPr>
                  <w:rFonts w:ascii="Calibri" w:hAnsi="Calibri"/>
                  <w:sz w:val="18"/>
                  <w:szCs w:val="18"/>
                </w:rPr>
                <w:delText>0.956</w:delText>
              </w:r>
            </w:del>
          </w:p>
        </w:tc>
        <w:tc>
          <w:tcPr>
            <w:tcW w:w="0" w:type="auto"/>
            <w:vAlign w:val="center"/>
          </w:tcPr>
          <w:p w14:paraId="4A3A5D41" w14:textId="7B9B0C41" w:rsidR="0009311F" w:rsidRPr="000D1CB5" w:rsidDel="00A8014F" w:rsidRDefault="0009311F" w:rsidP="009B5C14">
            <w:pPr>
              <w:jc w:val="center"/>
              <w:rPr>
                <w:del w:id="2185" w:author="Balneg, Ronald@Energy" w:date="2018-11-06T09:43:00Z"/>
                <w:rFonts w:ascii="Calibri" w:hAnsi="Calibri"/>
                <w:sz w:val="18"/>
                <w:szCs w:val="18"/>
              </w:rPr>
            </w:pPr>
            <w:del w:id="2186" w:author="Balneg, Ronald@Energy" w:date="2018-11-06T09:43:00Z">
              <w:r w:rsidRPr="000D1CB5" w:rsidDel="00A8014F">
                <w:rPr>
                  <w:rFonts w:ascii="Calibri" w:hAnsi="Calibri"/>
                  <w:sz w:val="18"/>
                  <w:szCs w:val="18"/>
                </w:rPr>
                <w:delText>0.951</w:delText>
              </w:r>
            </w:del>
          </w:p>
        </w:tc>
        <w:tc>
          <w:tcPr>
            <w:tcW w:w="0" w:type="auto"/>
            <w:vAlign w:val="center"/>
          </w:tcPr>
          <w:p w14:paraId="4A3A5D42" w14:textId="06320F2E" w:rsidR="0009311F" w:rsidRPr="000D1CB5" w:rsidDel="00A8014F" w:rsidRDefault="0009311F" w:rsidP="009B5C14">
            <w:pPr>
              <w:jc w:val="center"/>
              <w:rPr>
                <w:del w:id="2187" w:author="Balneg, Ronald@Energy" w:date="2018-11-06T09:43:00Z"/>
                <w:rFonts w:ascii="Calibri" w:hAnsi="Calibri"/>
                <w:sz w:val="18"/>
                <w:szCs w:val="18"/>
              </w:rPr>
            </w:pPr>
            <w:del w:id="2188" w:author="Balneg, Ronald@Energy" w:date="2018-11-06T09:43:00Z">
              <w:r w:rsidRPr="000D1CB5" w:rsidDel="00A8014F">
                <w:rPr>
                  <w:rFonts w:ascii="Calibri" w:hAnsi="Calibri"/>
                  <w:sz w:val="18"/>
                  <w:szCs w:val="18"/>
                </w:rPr>
                <w:delText>0.947</w:delText>
              </w:r>
            </w:del>
          </w:p>
        </w:tc>
        <w:tc>
          <w:tcPr>
            <w:tcW w:w="0" w:type="auto"/>
            <w:vAlign w:val="center"/>
          </w:tcPr>
          <w:p w14:paraId="4A3A5D43" w14:textId="497D0B09" w:rsidR="0009311F" w:rsidRPr="000D1CB5" w:rsidDel="00A8014F" w:rsidRDefault="0009311F" w:rsidP="009B5C14">
            <w:pPr>
              <w:jc w:val="center"/>
              <w:rPr>
                <w:del w:id="2189" w:author="Balneg, Ronald@Energy" w:date="2018-11-06T09:43:00Z"/>
                <w:rFonts w:ascii="Calibri" w:hAnsi="Calibri"/>
                <w:sz w:val="18"/>
                <w:szCs w:val="18"/>
              </w:rPr>
            </w:pPr>
            <w:del w:id="2190" w:author="Balneg, Ronald@Energy" w:date="2018-11-06T09:43:00Z">
              <w:r w:rsidRPr="000D1CB5" w:rsidDel="00A8014F">
                <w:rPr>
                  <w:rFonts w:ascii="Calibri" w:hAnsi="Calibri"/>
                  <w:sz w:val="18"/>
                  <w:szCs w:val="18"/>
                </w:rPr>
                <w:delText>0.942</w:delText>
              </w:r>
            </w:del>
          </w:p>
        </w:tc>
        <w:tc>
          <w:tcPr>
            <w:tcW w:w="0" w:type="auto"/>
            <w:vAlign w:val="center"/>
          </w:tcPr>
          <w:p w14:paraId="4A3A5D44" w14:textId="5D1D425E" w:rsidR="0009311F" w:rsidRPr="000D1CB5" w:rsidDel="00A8014F" w:rsidRDefault="0009311F" w:rsidP="009B5C14">
            <w:pPr>
              <w:jc w:val="center"/>
              <w:rPr>
                <w:del w:id="2191" w:author="Balneg, Ronald@Energy" w:date="2018-11-06T09:43:00Z"/>
                <w:rFonts w:ascii="Calibri" w:hAnsi="Calibri"/>
                <w:sz w:val="18"/>
                <w:szCs w:val="18"/>
              </w:rPr>
            </w:pPr>
            <w:del w:id="2192" w:author="Balneg, Ronald@Energy" w:date="2018-11-06T09:43:00Z">
              <w:r w:rsidRPr="000D1CB5" w:rsidDel="00A8014F">
                <w:rPr>
                  <w:rFonts w:ascii="Calibri" w:hAnsi="Calibri"/>
                  <w:sz w:val="18"/>
                  <w:szCs w:val="18"/>
                </w:rPr>
                <w:delText>0.938</w:delText>
              </w:r>
            </w:del>
          </w:p>
        </w:tc>
        <w:tc>
          <w:tcPr>
            <w:tcW w:w="0" w:type="auto"/>
            <w:vAlign w:val="center"/>
          </w:tcPr>
          <w:p w14:paraId="4A3A5D45" w14:textId="4687F1C8" w:rsidR="0009311F" w:rsidRPr="000D1CB5" w:rsidDel="00A8014F" w:rsidRDefault="0009311F" w:rsidP="009B5C14">
            <w:pPr>
              <w:jc w:val="center"/>
              <w:rPr>
                <w:del w:id="2193" w:author="Balneg, Ronald@Energy" w:date="2018-11-06T09:43:00Z"/>
                <w:rFonts w:ascii="Calibri" w:hAnsi="Calibri"/>
                <w:sz w:val="18"/>
                <w:szCs w:val="18"/>
              </w:rPr>
            </w:pPr>
            <w:del w:id="2194" w:author="Balneg, Ronald@Energy" w:date="2018-11-06T09:43:00Z">
              <w:r w:rsidRPr="000D1CB5" w:rsidDel="00A8014F">
                <w:rPr>
                  <w:rFonts w:ascii="Calibri" w:hAnsi="Calibri"/>
                  <w:sz w:val="18"/>
                  <w:szCs w:val="18"/>
                </w:rPr>
                <w:delText>0.934</w:delText>
              </w:r>
            </w:del>
          </w:p>
        </w:tc>
      </w:tr>
      <w:tr w:rsidR="0009311F" w:rsidRPr="000D1CB5" w:rsidDel="00A8014F" w14:paraId="4A3A5D52" w14:textId="574A9468" w:rsidTr="009B5C14">
        <w:trPr>
          <w:cantSplit/>
          <w:trHeight w:hRule="exact" w:val="187"/>
          <w:jc w:val="center"/>
          <w:del w:id="2195" w:author="Balneg, Ronald@Energy" w:date="2018-11-06T09:43:00Z"/>
        </w:trPr>
        <w:tc>
          <w:tcPr>
            <w:tcW w:w="0" w:type="auto"/>
            <w:vMerge/>
            <w:vAlign w:val="center"/>
          </w:tcPr>
          <w:p w14:paraId="4A3A5D47" w14:textId="5FA91225" w:rsidR="0009311F" w:rsidRPr="000D1CB5" w:rsidDel="00A8014F" w:rsidRDefault="0009311F" w:rsidP="009B5C14">
            <w:pPr>
              <w:jc w:val="center"/>
              <w:rPr>
                <w:del w:id="2196" w:author="Balneg, Ronald@Energy" w:date="2018-11-06T09:43:00Z"/>
                <w:rFonts w:ascii="Calibri" w:hAnsi="Calibri"/>
                <w:sz w:val="18"/>
                <w:szCs w:val="18"/>
              </w:rPr>
            </w:pPr>
          </w:p>
        </w:tc>
        <w:tc>
          <w:tcPr>
            <w:tcW w:w="0" w:type="auto"/>
            <w:vAlign w:val="center"/>
          </w:tcPr>
          <w:p w14:paraId="4A3A5D48" w14:textId="742A0AA0" w:rsidR="0009311F" w:rsidRPr="000D1CB5" w:rsidDel="00A8014F" w:rsidRDefault="0009311F" w:rsidP="009B5C14">
            <w:pPr>
              <w:jc w:val="center"/>
              <w:rPr>
                <w:del w:id="2197" w:author="Balneg, Ronald@Energy" w:date="2018-11-06T09:43:00Z"/>
                <w:rFonts w:ascii="Calibri" w:hAnsi="Calibri"/>
                <w:b/>
                <w:sz w:val="18"/>
                <w:szCs w:val="18"/>
              </w:rPr>
            </w:pPr>
            <w:del w:id="2198" w:author="Balneg, Ronald@Energy" w:date="2018-11-06T09:43:00Z">
              <w:r w:rsidRPr="000D1CB5" w:rsidDel="00A8014F">
                <w:rPr>
                  <w:rFonts w:ascii="Calibri" w:hAnsi="Calibri"/>
                  <w:b/>
                  <w:sz w:val="18"/>
                  <w:szCs w:val="18"/>
                </w:rPr>
                <w:delText>45</w:delText>
              </w:r>
            </w:del>
          </w:p>
        </w:tc>
        <w:tc>
          <w:tcPr>
            <w:tcW w:w="0" w:type="auto"/>
            <w:vAlign w:val="center"/>
          </w:tcPr>
          <w:p w14:paraId="4A3A5D49" w14:textId="0BE69FA1" w:rsidR="0009311F" w:rsidRPr="000D1CB5" w:rsidDel="00A8014F" w:rsidRDefault="0009311F" w:rsidP="009B5C14">
            <w:pPr>
              <w:jc w:val="center"/>
              <w:rPr>
                <w:del w:id="2199" w:author="Balneg, Ronald@Energy" w:date="2018-11-06T09:43:00Z"/>
                <w:rFonts w:ascii="Calibri" w:hAnsi="Calibri"/>
                <w:sz w:val="18"/>
                <w:szCs w:val="18"/>
              </w:rPr>
            </w:pPr>
            <w:del w:id="2200" w:author="Balneg, Ronald@Energy" w:date="2018-11-06T09:43:00Z">
              <w:r w:rsidRPr="000D1CB5" w:rsidDel="00A8014F">
                <w:rPr>
                  <w:rFonts w:ascii="Calibri" w:hAnsi="Calibri"/>
                  <w:sz w:val="18"/>
                  <w:szCs w:val="18"/>
                </w:rPr>
                <w:delText>0.978</w:delText>
              </w:r>
            </w:del>
          </w:p>
        </w:tc>
        <w:tc>
          <w:tcPr>
            <w:tcW w:w="0" w:type="auto"/>
            <w:vAlign w:val="center"/>
          </w:tcPr>
          <w:p w14:paraId="4A3A5D4A" w14:textId="29868E93" w:rsidR="0009311F" w:rsidRPr="000D1CB5" w:rsidDel="00A8014F" w:rsidRDefault="0009311F" w:rsidP="009B5C14">
            <w:pPr>
              <w:jc w:val="center"/>
              <w:rPr>
                <w:del w:id="2201" w:author="Balneg, Ronald@Energy" w:date="2018-11-06T09:43:00Z"/>
                <w:rFonts w:ascii="Calibri" w:hAnsi="Calibri"/>
                <w:sz w:val="18"/>
                <w:szCs w:val="18"/>
              </w:rPr>
            </w:pPr>
            <w:del w:id="2202" w:author="Balneg, Ronald@Energy" w:date="2018-11-06T09:43:00Z">
              <w:r w:rsidRPr="000D1CB5" w:rsidDel="00A8014F">
                <w:rPr>
                  <w:rFonts w:ascii="Calibri" w:hAnsi="Calibri"/>
                  <w:sz w:val="18"/>
                  <w:szCs w:val="18"/>
                </w:rPr>
                <w:delText>0.974</w:delText>
              </w:r>
            </w:del>
          </w:p>
        </w:tc>
        <w:tc>
          <w:tcPr>
            <w:tcW w:w="0" w:type="auto"/>
            <w:vAlign w:val="center"/>
          </w:tcPr>
          <w:p w14:paraId="4A3A5D4B" w14:textId="2A1861E3" w:rsidR="0009311F" w:rsidRPr="000D1CB5" w:rsidDel="00A8014F" w:rsidRDefault="0009311F" w:rsidP="009B5C14">
            <w:pPr>
              <w:jc w:val="center"/>
              <w:rPr>
                <w:del w:id="2203" w:author="Balneg, Ronald@Energy" w:date="2018-11-06T09:43:00Z"/>
                <w:rFonts w:ascii="Calibri" w:hAnsi="Calibri"/>
                <w:sz w:val="18"/>
                <w:szCs w:val="18"/>
              </w:rPr>
            </w:pPr>
            <w:del w:id="2204" w:author="Balneg, Ronald@Energy" w:date="2018-11-06T09:43:00Z">
              <w:r w:rsidRPr="000D1CB5" w:rsidDel="00A8014F">
                <w:rPr>
                  <w:rFonts w:ascii="Calibri" w:hAnsi="Calibri"/>
                  <w:sz w:val="18"/>
                  <w:szCs w:val="18"/>
                </w:rPr>
                <w:delText>0.961</w:delText>
              </w:r>
            </w:del>
          </w:p>
        </w:tc>
        <w:tc>
          <w:tcPr>
            <w:tcW w:w="0" w:type="auto"/>
            <w:vAlign w:val="center"/>
          </w:tcPr>
          <w:p w14:paraId="4A3A5D4C" w14:textId="04701C0F" w:rsidR="0009311F" w:rsidRPr="000D1CB5" w:rsidDel="00A8014F" w:rsidRDefault="0009311F" w:rsidP="009B5C14">
            <w:pPr>
              <w:jc w:val="center"/>
              <w:rPr>
                <w:del w:id="2205" w:author="Balneg, Ronald@Energy" w:date="2018-11-06T09:43:00Z"/>
                <w:rFonts w:ascii="Calibri" w:hAnsi="Calibri"/>
                <w:sz w:val="18"/>
                <w:szCs w:val="18"/>
              </w:rPr>
            </w:pPr>
            <w:del w:id="2206" w:author="Balneg, Ronald@Energy" w:date="2018-11-06T09:43:00Z">
              <w:r w:rsidRPr="000D1CB5" w:rsidDel="00A8014F">
                <w:rPr>
                  <w:rFonts w:ascii="Calibri" w:hAnsi="Calibri"/>
                  <w:sz w:val="18"/>
                  <w:szCs w:val="18"/>
                </w:rPr>
                <w:delText>0.964</w:delText>
              </w:r>
            </w:del>
          </w:p>
        </w:tc>
        <w:tc>
          <w:tcPr>
            <w:tcW w:w="0" w:type="auto"/>
            <w:vAlign w:val="center"/>
          </w:tcPr>
          <w:p w14:paraId="4A3A5D4D" w14:textId="5BF10FB7" w:rsidR="0009311F" w:rsidRPr="000D1CB5" w:rsidDel="00A8014F" w:rsidRDefault="0009311F" w:rsidP="009B5C14">
            <w:pPr>
              <w:jc w:val="center"/>
              <w:rPr>
                <w:del w:id="2207" w:author="Balneg, Ronald@Energy" w:date="2018-11-06T09:43:00Z"/>
                <w:rFonts w:ascii="Calibri" w:hAnsi="Calibri"/>
                <w:sz w:val="18"/>
                <w:szCs w:val="18"/>
              </w:rPr>
            </w:pPr>
            <w:del w:id="2208" w:author="Balneg, Ronald@Energy" w:date="2018-11-06T09:43:00Z">
              <w:r w:rsidRPr="000D1CB5" w:rsidDel="00A8014F">
                <w:rPr>
                  <w:rFonts w:ascii="Calibri" w:hAnsi="Calibri"/>
                  <w:sz w:val="18"/>
                  <w:szCs w:val="18"/>
                </w:rPr>
                <w:delText>0.960</w:delText>
              </w:r>
            </w:del>
          </w:p>
        </w:tc>
        <w:tc>
          <w:tcPr>
            <w:tcW w:w="0" w:type="auto"/>
            <w:vAlign w:val="center"/>
          </w:tcPr>
          <w:p w14:paraId="4A3A5D4E" w14:textId="49F4B606" w:rsidR="0009311F" w:rsidRPr="000D1CB5" w:rsidDel="00A8014F" w:rsidRDefault="0009311F" w:rsidP="009B5C14">
            <w:pPr>
              <w:jc w:val="center"/>
              <w:rPr>
                <w:del w:id="2209" w:author="Balneg, Ronald@Energy" w:date="2018-11-06T09:43:00Z"/>
                <w:rFonts w:ascii="Calibri" w:hAnsi="Calibri"/>
                <w:sz w:val="18"/>
                <w:szCs w:val="18"/>
              </w:rPr>
            </w:pPr>
            <w:del w:id="2210" w:author="Balneg, Ronald@Energy" w:date="2018-11-06T09:43:00Z">
              <w:r w:rsidRPr="000D1CB5" w:rsidDel="00A8014F">
                <w:rPr>
                  <w:rFonts w:ascii="Calibri" w:hAnsi="Calibri"/>
                  <w:sz w:val="18"/>
                  <w:szCs w:val="18"/>
                </w:rPr>
                <w:delText>0.955</w:delText>
              </w:r>
            </w:del>
          </w:p>
        </w:tc>
        <w:tc>
          <w:tcPr>
            <w:tcW w:w="0" w:type="auto"/>
            <w:vAlign w:val="center"/>
          </w:tcPr>
          <w:p w14:paraId="4A3A5D4F" w14:textId="4BF7D627" w:rsidR="0009311F" w:rsidRPr="000D1CB5" w:rsidDel="00A8014F" w:rsidRDefault="0009311F" w:rsidP="009B5C14">
            <w:pPr>
              <w:jc w:val="center"/>
              <w:rPr>
                <w:del w:id="2211" w:author="Balneg, Ronald@Energy" w:date="2018-11-06T09:43:00Z"/>
                <w:rFonts w:ascii="Calibri" w:hAnsi="Calibri"/>
                <w:sz w:val="18"/>
                <w:szCs w:val="18"/>
              </w:rPr>
            </w:pPr>
            <w:del w:id="2212" w:author="Balneg, Ronald@Energy" w:date="2018-11-06T09:43:00Z">
              <w:r w:rsidRPr="000D1CB5" w:rsidDel="00A8014F">
                <w:rPr>
                  <w:rFonts w:ascii="Calibri" w:hAnsi="Calibri"/>
                  <w:sz w:val="18"/>
                  <w:szCs w:val="18"/>
                </w:rPr>
                <w:delText>0.951</w:delText>
              </w:r>
            </w:del>
          </w:p>
        </w:tc>
        <w:tc>
          <w:tcPr>
            <w:tcW w:w="0" w:type="auto"/>
            <w:vAlign w:val="center"/>
          </w:tcPr>
          <w:p w14:paraId="4A3A5D50" w14:textId="7DDF6510" w:rsidR="0009311F" w:rsidRPr="000D1CB5" w:rsidDel="00A8014F" w:rsidRDefault="0009311F" w:rsidP="009B5C14">
            <w:pPr>
              <w:jc w:val="center"/>
              <w:rPr>
                <w:del w:id="2213" w:author="Balneg, Ronald@Energy" w:date="2018-11-06T09:43:00Z"/>
                <w:rFonts w:ascii="Calibri" w:hAnsi="Calibri"/>
                <w:sz w:val="18"/>
                <w:szCs w:val="18"/>
              </w:rPr>
            </w:pPr>
            <w:del w:id="2214" w:author="Balneg, Ronald@Energy" w:date="2018-11-06T09:43:00Z">
              <w:r w:rsidRPr="000D1CB5" w:rsidDel="00A8014F">
                <w:rPr>
                  <w:rFonts w:ascii="Calibri" w:hAnsi="Calibri"/>
                  <w:sz w:val="18"/>
                  <w:szCs w:val="18"/>
                </w:rPr>
                <w:delText>0.946</w:delText>
              </w:r>
            </w:del>
          </w:p>
        </w:tc>
        <w:tc>
          <w:tcPr>
            <w:tcW w:w="0" w:type="auto"/>
            <w:vAlign w:val="center"/>
          </w:tcPr>
          <w:p w14:paraId="4A3A5D51" w14:textId="7E352147" w:rsidR="0009311F" w:rsidRPr="000D1CB5" w:rsidDel="00A8014F" w:rsidRDefault="0009311F" w:rsidP="009B5C14">
            <w:pPr>
              <w:jc w:val="center"/>
              <w:rPr>
                <w:del w:id="2215" w:author="Balneg, Ronald@Energy" w:date="2018-11-06T09:43:00Z"/>
                <w:rFonts w:ascii="Calibri" w:hAnsi="Calibri"/>
                <w:sz w:val="18"/>
                <w:szCs w:val="18"/>
              </w:rPr>
            </w:pPr>
            <w:del w:id="2216" w:author="Balneg, Ronald@Energy" w:date="2018-11-06T09:43:00Z">
              <w:r w:rsidRPr="000D1CB5" w:rsidDel="00A8014F">
                <w:rPr>
                  <w:rFonts w:ascii="Calibri" w:hAnsi="Calibri"/>
                  <w:sz w:val="18"/>
                  <w:szCs w:val="18"/>
                </w:rPr>
                <w:delText>0.942</w:delText>
              </w:r>
            </w:del>
          </w:p>
        </w:tc>
      </w:tr>
      <w:tr w:rsidR="0009311F" w:rsidRPr="000D1CB5" w:rsidDel="00A8014F" w14:paraId="4A3A5D5E" w14:textId="4F7908A4" w:rsidTr="009B5C14">
        <w:trPr>
          <w:cantSplit/>
          <w:trHeight w:hRule="exact" w:val="187"/>
          <w:jc w:val="center"/>
          <w:del w:id="2217" w:author="Balneg, Ronald@Energy" w:date="2018-11-06T09:43:00Z"/>
        </w:trPr>
        <w:tc>
          <w:tcPr>
            <w:tcW w:w="0" w:type="auto"/>
            <w:vMerge/>
            <w:vAlign w:val="center"/>
          </w:tcPr>
          <w:p w14:paraId="4A3A5D53" w14:textId="632C3E1C" w:rsidR="0009311F" w:rsidRPr="000D1CB5" w:rsidDel="00A8014F" w:rsidRDefault="0009311F" w:rsidP="009B5C14">
            <w:pPr>
              <w:jc w:val="center"/>
              <w:rPr>
                <w:del w:id="2218" w:author="Balneg, Ronald@Energy" w:date="2018-11-06T09:43:00Z"/>
                <w:rFonts w:ascii="Calibri" w:hAnsi="Calibri"/>
                <w:sz w:val="18"/>
                <w:szCs w:val="18"/>
              </w:rPr>
            </w:pPr>
          </w:p>
        </w:tc>
        <w:tc>
          <w:tcPr>
            <w:tcW w:w="0" w:type="auto"/>
            <w:vAlign w:val="center"/>
          </w:tcPr>
          <w:p w14:paraId="4A3A5D54" w14:textId="33579A54" w:rsidR="0009311F" w:rsidRPr="000D1CB5" w:rsidDel="00A8014F" w:rsidRDefault="0009311F" w:rsidP="009B5C14">
            <w:pPr>
              <w:jc w:val="center"/>
              <w:rPr>
                <w:del w:id="2219" w:author="Balneg, Ronald@Energy" w:date="2018-11-06T09:43:00Z"/>
                <w:rFonts w:ascii="Calibri" w:hAnsi="Calibri"/>
                <w:b/>
                <w:sz w:val="18"/>
                <w:szCs w:val="18"/>
              </w:rPr>
            </w:pPr>
            <w:del w:id="2220" w:author="Balneg, Ronald@Energy" w:date="2018-11-06T09:43:00Z">
              <w:r w:rsidRPr="000D1CB5" w:rsidDel="00A8014F">
                <w:rPr>
                  <w:rFonts w:ascii="Calibri" w:hAnsi="Calibri"/>
                  <w:b/>
                  <w:sz w:val="18"/>
                  <w:szCs w:val="18"/>
                </w:rPr>
                <w:delText>50</w:delText>
              </w:r>
            </w:del>
          </w:p>
        </w:tc>
        <w:tc>
          <w:tcPr>
            <w:tcW w:w="0" w:type="auto"/>
            <w:vAlign w:val="center"/>
          </w:tcPr>
          <w:p w14:paraId="4A3A5D55" w14:textId="42C86068" w:rsidR="0009311F" w:rsidRPr="000D1CB5" w:rsidDel="00A8014F" w:rsidRDefault="0009311F" w:rsidP="009B5C14">
            <w:pPr>
              <w:jc w:val="center"/>
              <w:rPr>
                <w:del w:id="2221" w:author="Balneg, Ronald@Energy" w:date="2018-11-06T09:43:00Z"/>
                <w:rFonts w:ascii="Calibri" w:hAnsi="Calibri"/>
                <w:sz w:val="18"/>
                <w:szCs w:val="18"/>
              </w:rPr>
            </w:pPr>
            <w:del w:id="2222" w:author="Balneg, Ronald@Energy" w:date="2018-11-06T09:43:00Z">
              <w:r w:rsidRPr="000D1CB5" w:rsidDel="00A8014F">
                <w:rPr>
                  <w:rFonts w:ascii="Calibri" w:hAnsi="Calibri"/>
                  <w:sz w:val="18"/>
                  <w:szCs w:val="18"/>
                </w:rPr>
                <w:delText>0.987</w:delText>
              </w:r>
            </w:del>
          </w:p>
        </w:tc>
        <w:tc>
          <w:tcPr>
            <w:tcW w:w="0" w:type="auto"/>
            <w:vAlign w:val="center"/>
          </w:tcPr>
          <w:p w14:paraId="4A3A5D56" w14:textId="1C275218" w:rsidR="0009311F" w:rsidRPr="000D1CB5" w:rsidDel="00A8014F" w:rsidRDefault="0009311F" w:rsidP="009B5C14">
            <w:pPr>
              <w:jc w:val="center"/>
              <w:rPr>
                <w:del w:id="2223" w:author="Balneg, Ronald@Energy" w:date="2018-11-06T09:43:00Z"/>
                <w:rFonts w:ascii="Calibri" w:hAnsi="Calibri"/>
                <w:sz w:val="18"/>
                <w:szCs w:val="18"/>
              </w:rPr>
            </w:pPr>
            <w:del w:id="2224" w:author="Balneg, Ronald@Energy" w:date="2018-11-06T09:43:00Z">
              <w:r w:rsidRPr="000D1CB5" w:rsidDel="00A8014F">
                <w:rPr>
                  <w:rFonts w:ascii="Calibri" w:hAnsi="Calibri"/>
                  <w:sz w:val="18"/>
                  <w:szCs w:val="18"/>
                </w:rPr>
                <w:delText>0.982</w:delText>
              </w:r>
            </w:del>
          </w:p>
        </w:tc>
        <w:tc>
          <w:tcPr>
            <w:tcW w:w="0" w:type="auto"/>
            <w:vAlign w:val="center"/>
          </w:tcPr>
          <w:p w14:paraId="4A3A5D57" w14:textId="2B85342B" w:rsidR="0009311F" w:rsidRPr="000D1CB5" w:rsidDel="00A8014F" w:rsidRDefault="0009311F" w:rsidP="009B5C14">
            <w:pPr>
              <w:jc w:val="center"/>
              <w:rPr>
                <w:del w:id="2225" w:author="Balneg, Ronald@Energy" w:date="2018-11-06T09:43:00Z"/>
                <w:rFonts w:ascii="Calibri" w:hAnsi="Calibri"/>
                <w:sz w:val="18"/>
                <w:szCs w:val="18"/>
              </w:rPr>
            </w:pPr>
            <w:del w:id="2226" w:author="Balneg, Ronald@Energy" w:date="2018-11-06T09:43:00Z">
              <w:r w:rsidRPr="000D1CB5" w:rsidDel="00A8014F">
                <w:rPr>
                  <w:rFonts w:ascii="Calibri" w:hAnsi="Calibri"/>
                  <w:sz w:val="18"/>
                  <w:szCs w:val="18"/>
                </w:rPr>
                <w:delText>0.977</w:delText>
              </w:r>
            </w:del>
          </w:p>
        </w:tc>
        <w:tc>
          <w:tcPr>
            <w:tcW w:w="0" w:type="auto"/>
            <w:vAlign w:val="center"/>
          </w:tcPr>
          <w:p w14:paraId="4A3A5D58" w14:textId="302F1A1B" w:rsidR="0009311F" w:rsidRPr="000D1CB5" w:rsidDel="00A8014F" w:rsidRDefault="0009311F" w:rsidP="009B5C14">
            <w:pPr>
              <w:jc w:val="center"/>
              <w:rPr>
                <w:del w:id="2227" w:author="Balneg, Ronald@Energy" w:date="2018-11-06T09:43:00Z"/>
                <w:rFonts w:ascii="Calibri" w:hAnsi="Calibri"/>
                <w:sz w:val="18"/>
                <w:szCs w:val="18"/>
              </w:rPr>
            </w:pPr>
            <w:del w:id="2228" w:author="Balneg, Ronald@Energy" w:date="2018-11-06T09:43:00Z">
              <w:r w:rsidRPr="000D1CB5" w:rsidDel="00A8014F">
                <w:rPr>
                  <w:rFonts w:ascii="Calibri" w:hAnsi="Calibri"/>
                  <w:sz w:val="18"/>
                  <w:szCs w:val="18"/>
                </w:rPr>
                <w:delText>0.973</w:delText>
              </w:r>
            </w:del>
          </w:p>
        </w:tc>
        <w:tc>
          <w:tcPr>
            <w:tcW w:w="0" w:type="auto"/>
            <w:vAlign w:val="center"/>
          </w:tcPr>
          <w:p w14:paraId="4A3A5D59" w14:textId="1A095866" w:rsidR="0009311F" w:rsidRPr="000D1CB5" w:rsidDel="00A8014F" w:rsidRDefault="0009311F" w:rsidP="009B5C14">
            <w:pPr>
              <w:jc w:val="center"/>
              <w:rPr>
                <w:del w:id="2229" w:author="Balneg, Ronald@Energy" w:date="2018-11-06T09:43:00Z"/>
                <w:rFonts w:ascii="Calibri" w:hAnsi="Calibri"/>
                <w:sz w:val="18"/>
                <w:szCs w:val="18"/>
              </w:rPr>
            </w:pPr>
            <w:del w:id="2230" w:author="Balneg, Ronald@Energy" w:date="2018-11-06T09:43:00Z">
              <w:r w:rsidRPr="000D1CB5" w:rsidDel="00A8014F">
                <w:rPr>
                  <w:rFonts w:ascii="Calibri" w:hAnsi="Calibri"/>
                  <w:sz w:val="18"/>
                  <w:szCs w:val="18"/>
                </w:rPr>
                <w:delText>0.968</w:delText>
              </w:r>
            </w:del>
          </w:p>
        </w:tc>
        <w:tc>
          <w:tcPr>
            <w:tcW w:w="0" w:type="auto"/>
            <w:vAlign w:val="center"/>
          </w:tcPr>
          <w:p w14:paraId="4A3A5D5A" w14:textId="73910BAE" w:rsidR="0009311F" w:rsidRPr="000D1CB5" w:rsidDel="00A8014F" w:rsidRDefault="0009311F" w:rsidP="009B5C14">
            <w:pPr>
              <w:jc w:val="center"/>
              <w:rPr>
                <w:del w:id="2231" w:author="Balneg, Ronald@Energy" w:date="2018-11-06T09:43:00Z"/>
                <w:rFonts w:ascii="Calibri" w:hAnsi="Calibri"/>
                <w:sz w:val="18"/>
                <w:szCs w:val="18"/>
              </w:rPr>
            </w:pPr>
            <w:del w:id="2232" w:author="Balneg, Ronald@Energy" w:date="2018-11-06T09:43:00Z">
              <w:r w:rsidRPr="000D1CB5" w:rsidDel="00A8014F">
                <w:rPr>
                  <w:rFonts w:ascii="Calibri" w:hAnsi="Calibri"/>
                  <w:sz w:val="18"/>
                  <w:szCs w:val="18"/>
                </w:rPr>
                <w:delText>0.963</w:delText>
              </w:r>
            </w:del>
          </w:p>
        </w:tc>
        <w:tc>
          <w:tcPr>
            <w:tcW w:w="0" w:type="auto"/>
            <w:vAlign w:val="center"/>
          </w:tcPr>
          <w:p w14:paraId="4A3A5D5B" w14:textId="1E7A0F1E" w:rsidR="0009311F" w:rsidRPr="000D1CB5" w:rsidDel="00A8014F" w:rsidRDefault="0009311F" w:rsidP="009B5C14">
            <w:pPr>
              <w:jc w:val="center"/>
              <w:rPr>
                <w:del w:id="2233" w:author="Balneg, Ronald@Energy" w:date="2018-11-06T09:43:00Z"/>
                <w:rFonts w:ascii="Calibri" w:hAnsi="Calibri"/>
                <w:sz w:val="18"/>
                <w:szCs w:val="18"/>
              </w:rPr>
            </w:pPr>
            <w:del w:id="2234" w:author="Balneg, Ronald@Energy" w:date="2018-11-06T09:43:00Z">
              <w:r w:rsidRPr="000D1CB5" w:rsidDel="00A8014F">
                <w:rPr>
                  <w:rFonts w:ascii="Calibri" w:hAnsi="Calibri"/>
                  <w:sz w:val="18"/>
                  <w:szCs w:val="18"/>
                </w:rPr>
                <w:delText>0.959</w:delText>
              </w:r>
            </w:del>
          </w:p>
        </w:tc>
        <w:tc>
          <w:tcPr>
            <w:tcW w:w="0" w:type="auto"/>
            <w:vAlign w:val="center"/>
          </w:tcPr>
          <w:p w14:paraId="4A3A5D5C" w14:textId="4BA2C3F2" w:rsidR="0009311F" w:rsidRPr="000D1CB5" w:rsidDel="00A8014F" w:rsidRDefault="0009311F" w:rsidP="009B5C14">
            <w:pPr>
              <w:jc w:val="center"/>
              <w:rPr>
                <w:del w:id="2235" w:author="Balneg, Ronald@Energy" w:date="2018-11-06T09:43:00Z"/>
                <w:rFonts w:ascii="Calibri" w:hAnsi="Calibri"/>
                <w:sz w:val="18"/>
                <w:szCs w:val="18"/>
              </w:rPr>
            </w:pPr>
            <w:del w:id="2236" w:author="Balneg, Ronald@Energy" w:date="2018-11-06T09:43:00Z">
              <w:r w:rsidRPr="000D1CB5" w:rsidDel="00A8014F">
                <w:rPr>
                  <w:rFonts w:ascii="Calibri" w:hAnsi="Calibri"/>
                  <w:sz w:val="18"/>
                  <w:szCs w:val="18"/>
                </w:rPr>
                <w:delText>0.955</w:delText>
              </w:r>
            </w:del>
          </w:p>
        </w:tc>
        <w:tc>
          <w:tcPr>
            <w:tcW w:w="0" w:type="auto"/>
            <w:vAlign w:val="center"/>
          </w:tcPr>
          <w:p w14:paraId="4A3A5D5D" w14:textId="3E43F0C8" w:rsidR="0009311F" w:rsidRPr="000D1CB5" w:rsidDel="00A8014F" w:rsidRDefault="0009311F" w:rsidP="009B5C14">
            <w:pPr>
              <w:jc w:val="center"/>
              <w:rPr>
                <w:del w:id="2237" w:author="Balneg, Ronald@Energy" w:date="2018-11-06T09:43:00Z"/>
                <w:rFonts w:ascii="Calibri" w:hAnsi="Calibri"/>
                <w:sz w:val="18"/>
                <w:szCs w:val="18"/>
              </w:rPr>
            </w:pPr>
            <w:del w:id="2238" w:author="Balneg, Ronald@Energy" w:date="2018-11-06T09:43:00Z">
              <w:r w:rsidRPr="000D1CB5" w:rsidDel="00A8014F">
                <w:rPr>
                  <w:rFonts w:ascii="Calibri" w:hAnsi="Calibri"/>
                  <w:sz w:val="18"/>
                  <w:szCs w:val="18"/>
                </w:rPr>
                <w:delText>0.950</w:delText>
              </w:r>
            </w:del>
          </w:p>
        </w:tc>
      </w:tr>
      <w:tr w:rsidR="0009311F" w:rsidRPr="000D1CB5" w:rsidDel="00A8014F" w14:paraId="4A3A5D6A" w14:textId="084775AC" w:rsidTr="009B5C14">
        <w:trPr>
          <w:cantSplit/>
          <w:trHeight w:hRule="exact" w:val="187"/>
          <w:jc w:val="center"/>
          <w:del w:id="2239" w:author="Balneg, Ronald@Energy" w:date="2018-11-06T09:43:00Z"/>
        </w:trPr>
        <w:tc>
          <w:tcPr>
            <w:tcW w:w="0" w:type="auto"/>
            <w:vMerge/>
            <w:vAlign w:val="center"/>
          </w:tcPr>
          <w:p w14:paraId="4A3A5D5F" w14:textId="714D4933" w:rsidR="0009311F" w:rsidRPr="000D1CB5" w:rsidDel="00A8014F" w:rsidRDefault="0009311F" w:rsidP="009B5C14">
            <w:pPr>
              <w:jc w:val="center"/>
              <w:rPr>
                <w:del w:id="2240" w:author="Balneg, Ronald@Energy" w:date="2018-11-06T09:43:00Z"/>
                <w:rFonts w:ascii="Calibri" w:hAnsi="Calibri"/>
                <w:sz w:val="18"/>
                <w:szCs w:val="18"/>
              </w:rPr>
            </w:pPr>
          </w:p>
        </w:tc>
        <w:tc>
          <w:tcPr>
            <w:tcW w:w="0" w:type="auto"/>
            <w:vAlign w:val="center"/>
          </w:tcPr>
          <w:p w14:paraId="4A3A5D60" w14:textId="3CFE30A0" w:rsidR="0009311F" w:rsidRPr="000D1CB5" w:rsidDel="00A8014F" w:rsidRDefault="0009311F" w:rsidP="009B5C14">
            <w:pPr>
              <w:jc w:val="center"/>
              <w:rPr>
                <w:del w:id="2241" w:author="Balneg, Ronald@Energy" w:date="2018-11-06T09:43:00Z"/>
                <w:rFonts w:ascii="Calibri" w:hAnsi="Calibri"/>
                <w:b/>
                <w:sz w:val="18"/>
                <w:szCs w:val="18"/>
              </w:rPr>
            </w:pPr>
            <w:del w:id="2242" w:author="Balneg, Ronald@Energy" w:date="2018-11-06T09:43:00Z">
              <w:r w:rsidRPr="000D1CB5" w:rsidDel="00A8014F">
                <w:rPr>
                  <w:rFonts w:ascii="Calibri" w:hAnsi="Calibri"/>
                  <w:b/>
                  <w:sz w:val="18"/>
                  <w:szCs w:val="18"/>
                </w:rPr>
                <w:delText>55</w:delText>
              </w:r>
            </w:del>
          </w:p>
        </w:tc>
        <w:tc>
          <w:tcPr>
            <w:tcW w:w="0" w:type="auto"/>
            <w:vAlign w:val="center"/>
          </w:tcPr>
          <w:p w14:paraId="4A3A5D61" w14:textId="49084D82" w:rsidR="0009311F" w:rsidRPr="000D1CB5" w:rsidDel="00A8014F" w:rsidRDefault="0009311F" w:rsidP="009B5C14">
            <w:pPr>
              <w:jc w:val="center"/>
              <w:rPr>
                <w:del w:id="2243" w:author="Balneg, Ronald@Energy" w:date="2018-11-06T09:43:00Z"/>
                <w:rFonts w:ascii="Calibri" w:hAnsi="Calibri"/>
                <w:sz w:val="18"/>
                <w:szCs w:val="18"/>
              </w:rPr>
            </w:pPr>
            <w:del w:id="2244" w:author="Balneg, Ronald@Energy" w:date="2018-11-06T09:43:00Z">
              <w:r w:rsidRPr="000D1CB5" w:rsidDel="00A8014F">
                <w:rPr>
                  <w:rFonts w:ascii="Calibri" w:hAnsi="Calibri"/>
                  <w:sz w:val="18"/>
                  <w:szCs w:val="18"/>
                </w:rPr>
                <w:delText>0.995</w:delText>
              </w:r>
            </w:del>
          </w:p>
        </w:tc>
        <w:tc>
          <w:tcPr>
            <w:tcW w:w="0" w:type="auto"/>
            <w:vAlign w:val="center"/>
          </w:tcPr>
          <w:p w14:paraId="4A3A5D62" w14:textId="5E9260F2" w:rsidR="0009311F" w:rsidRPr="000D1CB5" w:rsidDel="00A8014F" w:rsidRDefault="0009311F" w:rsidP="009B5C14">
            <w:pPr>
              <w:jc w:val="center"/>
              <w:rPr>
                <w:del w:id="2245" w:author="Balneg, Ronald@Energy" w:date="2018-11-06T09:43:00Z"/>
                <w:rFonts w:ascii="Calibri" w:hAnsi="Calibri"/>
                <w:sz w:val="18"/>
                <w:szCs w:val="18"/>
              </w:rPr>
            </w:pPr>
            <w:del w:id="2246" w:author="Balneg, Ronald@Energy" w:date="2018-11-06T09:43:00Z">
              <w:r w:rsidRPr="000D1CB5" w:rsidDel="00A8014F">
                <w:rPr>
                  <w:rFonts w:ascii="Calibri" w:hAnsi="Calibri"/>
                  <w:sz w:val="18"/>
                  <w:szCs w:val="18"/>
                </w:rPr>
                <w:delText>0.990</w:delText>
              </w:r>
            </w:del>
          </w:p>
        </w:tc>
        <w:tc>
          <w:tcPr>
            <w:tcW w:w="0" w:type="auto"/>
            <w:vAlign w:val="center"/>
          </w:tcPr>
          <w:p w14:paraId="4A3A5D63" w14:textId="309E1342" w:rsidR="0009311F" w:rsidRPr="000D1CB5" w:rsidDel="00A8014F" w:rsidRDefault="0009311F" w:rsidP="009B5C14">
            <w:pPr>
              <w:jc w:val="center"/>
              <w:rPr>
                <w:del w:id="2247" w:author="Balneg, Ronald@Energy" w:date="2018-11-06T09:43:00Z"/>
                <w:rFonts w:ascii="Calibri" w:hAnsi="Calibri"/>
                <w:sz w:val="18"/>
                <w:szCs w:val="18"/>
              </w:rPr>
            </w:pPr>
            <w:del w:id="2248" w:author="Balneg, Ronald@Energy" w:date="2018-11-06T09:43:00Z">
              <w:r w:rsidRPr="000D1CB5" w:rsidDel="00A8014F">
                <w:rPr>
                  <w:rFonts w:ascii="Calibri" w:hAnsi="Calibri"/>
                  <w:sz w:val="18"/>
                  <w:szCs w:val="18"/>
                </w:rPr>
                <w:delText>0.986</w:delText>
              </w:r>
            </w:del>
          </w:p>
        </w:tc>
        <w:tc>
          <w:tcPr>
            <w:tcW w:w="0" w:type="auto"/>
            <w:vAlign w:val="center"/>
          </w:tcPr>
          <w:p w14:paraId="4A3A5D64" w14:textId="3B55A1AB" w:rsidR="0009311F" w:rsidRPr="000D1CB5" w:rsidDel="00A8014F" w:rsidRDefault="0009311F" w:rsidP="009B5C14">
            <w:pPr>
              <w:jc w:val="center"/>
              <w:rPr>
                <w:del w:id="2249" w:author="Balneg, Ronald@Energy" w:date="2018-11-06T09:43:00Z"/>
                <w:rFonts w:ascii="Calibri" w:hAnsi="Calibri"/>
                <w:sz w:val="18"/>
                <w:szCs w:val="18"/>
              </w:rPr>
            </w:pPr>
            <w:del w:id="2250" w:author="Balneg, Ronald@Energy" w:date="2018-11-06T09:43:00Z">
              <w:r w:rsidRPr="000D1CB5" w:rsidDel="00A8014F">
                <w:rPr>
                  <w:rFonts w:ascii="Calibri" w:hAnsi="Calibri"/>
                  <w:sz w:val="18"/>
                  <w:szCs w:val="18"/>
                </w:rPr>
                <w:delText>0.981</w:delText>
              </w:r>
            </w:del>
          </w:p>
        </w:tc>
        <w:tc>
          <w:tcPr>
            <w:tcW w:w="0" w:type="auto"/>
            <w:vAlign w:val="center"/>
          </w:tcPr>
          <w:p w14:paraId="4A3A5D65" w14:textId="5F27FD07" w:rsidR="0009311F" w:rsidRPr="000D1CB5" w:rsidDel="00A8014F" w:rsidRDefault="0009311F" w:rsidP="009B5C14">
            <w:pPr>
              <w:jc w:val="center"/>
              <w:rPr>
                <w:del w:id="2251" w:author="Balneg, Ronald@Energy" w:date="2018-11-06T09:43:00Z"/>
                <w:rFonts w:ascii="Calibri" w:hAnsi="Calibri"/>
                <w:sz w:val="18"/>
                <w:szCs w:val="18"/>
              </w:rPr>
            </w:pPr>
            <w:del w:id="2252" w:author="Balneg, Ronald@Energy" w:date="2018-11-06T09:43:00Z">
              <w:r w:rsidRPr="000D1CB5" w:rsidDel="00A8014F">
                <w:rPr>
                  <w:rFonts w:ascii="Calibri" w:hAnsi="Calibri"/>
                  <w:sz w:val="18"/>
                  <w:szCs w:val="18"/>
                </w:rPr>
                <w:delText>0.976</w:delText>
              </w:r>
            </w:del>
          </w:p>
        </w:tc>
        <w:tc>
          <w:tcPr>
            <w:tcW w:w="0" w:type="auto"/>
            <w:vAlign w:val="center"/>
          </w:tcPr>
          <w:p w14:paraId="4A3A5D66" w14:textId="1C22E291" w:rsidR="0009311F" w:rsidRPr="000D1CB5" w:rsidDel="00A8014F" w:rsidRDefault="0009311F" w:rsidP="009B5C14">
            <w:pPr>
              <w:jc w:val="center"/>
              <w:rPr>
                <w:del w:id="2253" w:author="Balneg, Ronald@Energy" w:date="2018-11-06T09:43:00Z"/>
                <w:rFonts w:ascii="Calibri" w:hAnsi="Calibri"/>
                <w:sz w:val="18"/>
                <w:szCs w:val="18"/>
              </w:rPr>
            </w:pPr>
            <w:del w:id="2254" w:author="Balneg, Ronald@Energy" w:date="2018-11-06T09:43:00Z">
              <w:r w:rsidRPr="000D1CB5" w:rsidDel="00A8014F">
                <w:rPr>
                  <w:rFonts w:ascii="Calibri" w:hAnsi="Calibri"/>
                  <w:sz w:val="18"/>
                  <w:szCs w:val="18"/>
                </w:rPr>
                <w:delText>0.972</w:delText>
              </w:r>
            </w:del>
          </w:p>
        </w:tc>
        <w:tc>
          <w:tcPr>
            <w:tcW w:w="0" w:type="auto"/>
            <w:vAlign w:val="center"/>
          </w:tcPr>
          <w:p w14:paraId="4A3A5D67" w14:textId="015A932C" w:rsidR="0009311F" w:rsidRPr="000D1CB5" w:rsidDel="00A8014F" w:rsidRDefault="0009311F" w:rsidP="009B5C14">
            <w:pPr>
              <w:jc w:val="center"/>
              <w:rPr>
                <w:del w:id="2255" w:author="Balneg, Ronald@Energy" w:date="2018-11-06T09:43:00Z"/>
                <w:rFonts w:ascii="Calibri" w:hAnsi="Calibri"/>
                <w:sz w:val="18"/>
                <w:szCs w:val="18"/>
              </w:rPr>
            </w:pPr>
            <w:del w:id="2256" w:author="Balneg, Ronald@Energy" w:date="2018-11-06T09:43:00Z">
              <w:r w:rsidRPr="000D1CB5" w:rsidDel="00A8014F">
                <w:rPr>
                  <w:rFonts w:ascii="Calibri" w:hAnsi="Calibri"/>
                  <w:sz w:val="18"/>
                  <w:szCs w:val="18"/>
                </w:rPr>
                <w:delText>0.967</w:delText>
              </w:r>
            </w:del>
          </w:p>
        </w:tc>
        <w:tc>
          <w:tcPr>
            <w:tcW w:w="0" w:type="auto"/>
            <w:vAlign w:val="center"/>
          </w:tcPr>
          <w:p w14:paraId="4A3A5D68" w14:textId="0ACC9ED5" w:rsidR="0009311F" w:rsidRPr="000D1CB5" w:rsidDel="00A8014F" w:rsidRDefault="0009311F" w:rsidP="009B5C14">
            <w:pPr>
              <w:jc w:val="center"/>
              <w:rPr>
                <w:del w:id="2257" w:author="Balneg, Ronald@Energy" w:date="2018-11-06T09:43:00Z"/>
                <w:rFonts w:ascii="Calibri" w:hAnsi="Calibri"/>
                <w:sz w:val="18"/>
                <w:szCs w:val="18"/>
              </w:rPr>
            </w:pPr>
            <w:del w:id="2258" w:author="Balneg, Ronald@Energy" w:date="2018-11-06T09:43:00Z">
              <w:r w:rsidRPr="000D1CB5" w:rsidDel="00A8014F">
                <w:rPr>
                  <w:rFonts w:ascii="Calibri" w:hAnsi="Calibri"/>
                  <w:sz w:val="18"/>
                  <w:szCs w:val="18"/>
                </w:rPr>
                <w:delText>0.963</w:delText>
              </w:r>
            </w:del>
          </w:p>
        </w:tc>
        <w:tc>
          <w:tcPr>
            <w:tcW w:w="0" w:type="auto"/>
            <w:vAlign w:val="center"/>
          </w:tcPr>
          <w:p w14:paraId="4A3A5D69" w14:textId="66F60C6C" w:rsidR="0009311F" w:rsidRPr="000D1CB5" w:rsidDel="00A8014F" w:rsidRDefault="0009311F" w:rsidP="009B5C14">
            <w:pPr>
              <w:jc w:val="center"/>
              <w:rPr>
                <w:del w:id="2259" w:author="Balneg, Ronald@Energy" w:date="2018-11-06T09:43:00Z"/>
                <w:rFonts w:ascii="Calibri" w:hAnsi="Calibri"/>
                <w:sz w:val="18"/>
                <w:szCs w:val="18"/>
              </w:rPr>
            </w:pPr>
            <w:del w:id="2260" w:author="Balneg, Ronald@Energy" w:date="2018-11-06T09:43:00Z">
              <w:r w:rsidRPr="000D1CB5" w:rsidDel="00A8014F">
                <w:rPr>
                  <w:rFonts w:ascii="Calibri" w:hAnsi="Calibri"/>
                  <w:sz w:val="18"/>
                  <w:szCs w:val="18"/>
                </w:rPr>
                <w:delText>0.958</w:delText>
              </w:r>
            </w:del>
          </w:p>
        </w:tc>
      </w:tr>
      <w:tr w:rsidR="0009311F" w:rsidRPr="000D1CB5" w:rsidDel="00A8014F" w14:paraId="4A3A5D76" w14:textId="752F8A9D" w:rsidTr="009B5C14">
        <w:trPr>
          <w:cantSplit/>
          <w:trHeight w:hRule="exact" w:val="187"/>
          <w:jc w:val="center"/>
          <w:del w:id="2261" w:author="Balneg, Ronald@Energy" w:date="2018-11-06T09:43:00Z"/>
        </w:trPr>
        <w:tc>
          <w:tcPr>
            <w:tcW w:w="0" w:type="auto"/>
            <w:vMerge/>
            <w:vAlign w:val="center"/>
          </w:tcPr>
          <w:p w14:paraId="4A3A5D6B" w14:textId="387A0EF7" w:rsidR="0009311F" w:rsidRPr="000D1CB5" w:rsidDel="00A8014F" w:rsidRDefault="0009311F" w:rsidP="009B5C14">
            <w:pPr>
              <w:jc w:val="center"/>
              <w:rPr>
                <w:del w:id="2262" w:author="Balneg, Ronald@Energy" w:date="2018-11-06T09:43:00Z"/>
                <w:rFonts w:ascii="Calibri" w:hAnsi="Calibri"/>
                <w:sz w:val="18"/>
                <w:szCs w:val="18"/>
              </w:rPr>
            </w:pPr>
          </w:p>
        </w:tc>
        <w:tc>
          <w:tcPr>
            <w:tcW w:w="0" w:type="auto"/>
            <w:vAlign w:val="center"/>
          </w:tcPr>
          <w:p w14:paraId="4A3A5D6C" w14:textId="3D9CFE82" w:rsidR="0009311F" w:rsidRPr="000D1CB5" w:rsidDel="00A8014F" w:rsidRDefault="0009311F" w:rsidP="009B5C14">
            <w:pPr>
              <w:jc w:val="center"/>
              <w:rPr>
                <w:del w:id="2263" w:author="Balneg, Ronald@Energy" w:date="2018-11-06T09:43:00Z"/>
                <w:rFonts w:ascii="Calibri" w:hAnsi="Calibri"/>
                <w:b/>
                <w:sz w:val="18"/>
                <w:szCs w:val="18"/>
              </w:rPr>
            </w:pPr>
            <w:del w:id="2264" w:author="Balneg, Ronald@Energy" w:date="2018-11-06T09:43:00Z">
              <w:r w:rsidRPr="000D1CB5" w:rsidDel="00A8014F">
                <w:rPr>
                  <w:rFonts w:ascii="Calibri" w:hAnsi="Calibri"/>
                  <w:b/>
                  <w:sz w:val="18"/>
                  <w:szCs w:val="18"/>
                </w:rPr>
                <w:delText>60</w:delText>
              </w:r>
            </w:del>
          </w:p>
        </w:tc>
        <w:tc>
          <w:tcPr>
            <w:tcW w:w="0" w:type="auto"/>
            <w:vAlign w:val="center"/>
          </w:tcPr>
          <w:p w14:paraId="4A3A5D6D" w14:textId="4ADCA6D4" w:rsidR="0009311F" w:rsidRPr="000D1CB5" w:rsidDel="00A8014F" w:rsidRDefault="0009311F" w:rsidP="009B5C14">
            <w:pPr>
              <w:jc w:val="center"/>
              <w:rPr>
                <w:del w:id="2265" w:author="Balneg, Ronald@Energy" w:date="2018-11-06T09:43:00Z"/>
                <w:rFonts w:ascii="Calibri" w:hAnsi="Calibri"/>
                <w:sz w:val="18"/>
                <w:szCs w:val="18"/>
              </w:rPr>
            </w:pPr>
            <w:del w:id="2266" w:author="Balneg, Ronald@Energy" w:date="2018-11-06T09:43:00Z">
              <w:r w:rsidRPr="000D1CB5" w:rsidDel="00A8014F">
                <w:rPr>
                  <w:rFonts w:ascii="Calibri" w:hAnsi="Calibri"/>
                  <w:sz w:val="18"/>
                  <w:szCs w:val="18"/>
                </w:rPr>
                <w:delText>1.004</w:delText>
              </w:r>
            </w:del>
          </w:p>
        </w:tc>
        <w:tc>
          <w:tcPr>
            <w:tcW w:w="0" w:type="auto"/>
            <w:vAlign w:val="center"/>
          </w:tcPr>
          <w:p w14:paraId="4A3A5D6E" w14:textId="0DF8F88C" w:rsidR="0009311F" w:rsidRPr="000D1CB5" w:rsidDel="00A8014F" w:rsidRDefault="0009311F" w:rsidP="009B5C14">
            <w:pPr>
              <w:jc w:val="center"/>
              <w:rPr>
                <w:del w:id="2267" w:author="Balneg, Ronald@Energy" w:date="2018-11-06T09:43:00Z"/>
                <w:rFonts w:ascii="Calibri" w:hAnsi="Calibri"/>
                <w:sz w:val="18"/>
                <w:szCs w:val="18"/>
              </w:rPr>
            </w:pPr>
            <w:del w:id="2268" w:author="Balneg, Ronald@Energy" w:date="2018-11-06T09:43:00Z">
              <w:r w:rsidRPr="000D1CB5" w:rsidDel="00A8014F">
                <w:rPr>
                  <w:rFonts w:ascii="Calibri" w:hAnsi="Calibri"/>
                  <w:sz w:val="18"/>
                  <w:szCs w:val="18"/>
                </w:rPr>
                <w:delText>0.999</w:delText>
              </w:r>
            </w:del>
          </w:p>
        </w:tc>
        <w:tc>
          <w:tcPr>
            <w:tcW w:w="0" w:type="auto"/>
            <w:vAlign w:val="center"/>
          </w:tcPr>
          <w:p w14:paraId="4A3A5D6F" w14:textId="2363CB0F" w:rsidR="0009311F" w:rsidRPr="000D1CB5" w:rsidDel="00A8014F" w:rsidRDefault="0009311F" w:rsidP="009B5C14">
            <w:pPr>
              <w:jc w:val="center"/>
              <w:rPr>
                <w:del w:id="2269" w:author="Balneg, Ronald@Energy" w:date="2018-11-06T09:43:00Z"/>
                <w:rFonts w:ascii="Calibri" w:hAnsi="Calibri"/>
                <w:sz w:val="18"/>
                <w:szCs w:val="18"/>
              </w:rPr>
            </w:pPr>
            <w:del w:id="2270" w:author="Balneg, Ronald@Energy" w:date="2018-11-06T09:43:00Z">
              <w:r w:rsidRPr="000D1CB5" w:rsidDel="00A8014F">
                <w:rPr>
                  <w:rFonts w:ascii="Calibri" w:hAnsi="Calibri"/>
                  <w:sz w:val="18"/>
                  <w:szCs w:val="18"/>
                </w:rPr>
                <w:delText>0.994</w:delText>
              </w:r>
            </w:del>
          </w:p>
        </w:tc>
        <w:tc>
          <w:tcPr>
            <w:tcW w:w="0" w:type="auto"/>
            <w:vAlign w:val="center"/>
          </w:tcPr>
          <w:p w14:paraId="4A3A5D70" w14:textId="4671BAC4" w:rsidR="0009311F" w:rsidRPr="000D1CB5" w:rsidDel="00A8014F" w:rsidRDefault="0009311F" w:rsidP="009B5C14">
            <w:pPr>
              <w:jc w:val="center"/>
              <w:rPr>
                <w:del w:id="2271" w:author="Balneg, Ronald@Energy" w:date="2018-11-06T09:43:00Z"/>
                <w:rFonts w:ascii="Calibri" w:hAnsi="Calibri"/>
                <w:sz w:val="18"/>
                <w:szCs w:val="18"/>
              </w:rPr>
            </w:pPr>
            <w:del w:id="2272" w:author="Balneg, Ronald@Energy" w:date="2018-11-06T09:43:00Z">
              <w:r w:rsidRPr="000D1CB5" w:rsidDel="00A8014F">
                <w:rPr>
                  <w:rFonts w:ascii="Calibri" w:hAnsi="Calibri"/>
                  <w:sz w:val="18"/>
                  <w:szCs w:val="18"/>
                </w:rPr>
                <w:delText>0.998</w:delText>
              </w:r>
            </w:del>
          </w:p>
        </w:tc>
        <w:tc>
          <w:tcPr>
            <w:tcW w:w="0" w:type="auto"/>
            <w:vAlign w:val="center"/>
          </w:tcPr>
          <w:p w14:paraId="4A3A5D71" w14:textId="1416D383" w:rsidR="0009311F" w:rsidRPr="000D1CB5" w:rsidDel="00A8014F" w:rsidRDefault="0009311F" w:rsidP="009B5C14">
            <w:pPr>
              <w:jc w:val="center"/>
              <w:rPr>
                <w:del w:id="2273" w:author="Balneg, Ronald@Energy" w:date="2018-11-06T09:43:00Z"/>
                <w:rFonts w:ascii="Calibri" w:hAnsi="Calibri"/>
                <w:sz w:val="18"/>
                <w:szCs w:val="18"/>
              </w:rPr>
            </w:pPr>
            <w:del w:id="2274" w:author="Balneg, Ronald@Energy" w:date="2018-11-06T09:43:00Z">
              <w:r w:rsidRPr="000D1CB5" w:rsidDel="00A8014F">
                <w:rPr>
                  <w:rFonts w:ascii="Calibri" w:hAnsi="Calibri"/>
                  <w:sz w:val="18"/>
                  <w:szCs w:val="18"/>
                </w:rPr>
                <w:delText>0.985</w:delText>
              </w:r>
            </w:del>
          </w:p>
        </w:tc>
        <w:tc>
          <w:tcPr>
            <w:tcW w:w="0" w:type="auto"/>
            <w:vAlign w:val="center"/>
          </w:tcPr>
          <w:p w14:paraId="4A3A5D72" w14:textId="4ABD080E" w:rsidR="0009311F" w:rsidRPr="000D1CB5" w:rsidDel="00A8014F" w:rsidRDefault="0009311F" w:rsidP="009B5C14">
            <w:pPr>
              <w:jc w:val="center"/>
              <w:rPr>
                <w:del w:id="2275" w:author="Balneg, Ronald@Energy" w:date="2018-11-06T09:43:00Z"/>
                <w:rFonts w:ascii="Calibri" w:hAnsi="Calibri"/>
                <w:sz w:val="18"/>
                <w:szCs w:val="18"/>
              </w:rPr>
            </w:pPr>
            <w:del w:id="2276" w:author="Balneg, Ronald@Energy" w:date="2018-11-06T09:43:00Z">
              <w:r w:rsidRPr="000D1CB5" w:rsidDel="00A8014F">
                <w:rPr>
                  <w:rFonts w:ascii="Calibri" w:hAnsi="Calibri"/>
                  <w:sz w:val="18"/>
                  <w:szCs w:val="18"/>
                </w:rPr>
                <w:delText>0.980</w:delText>
              </w:r>
            </w:del>
          </w:p>
        </w:tc>
        <w:tc>
          <w:tcPr>
            <w:tcW w:w="0" w:type="auto"/>
            <w:vAlign w:val="center"/>
          </w:tcPr>
          <w:p w14:paraId="4A3A5D73" w14:textId="50EAD528" w:rsidR="0009311F" w:rsidRPr="000D1CB5" w:rsidDel="00A8014F" w:rsidRDefault="0009311F" w:rsidP="009B5C14">
            <w:pPr>
              <w:jc w:val="center"/>
              <w:rPr>
                <w:del w:id="2277" w:author="Balneg, Ronald@Energy" w:date="2018-11-06T09:43:00Z"/>
                <w:rFonts w:ascii="Calibri" w:hAnsi="Calibri"/>
                <w:sz w:val="18"/>
                <w:szCs w:val="18"/>
              </w:rPr>
            </w:pPr>
            <w:del w:id="2278" w:author="Balneg, Ronald@Energy" w:date="2018-11-06T09:43:00Z">
              <w:r w:rsidRPr="000D1CB5" w:rsidDel="00A8014F">
                <w:rPr>
                  <w:rFonts w:ascii="Calibri" w:hAnsi="Calibri"/>
                  <w:sz w:val="18"/>
                  <w:szCs w:val="18"/>
                </w:rPr>
                <w:delText>0.976</w:delText>
              </w:r>
            </w:del>
          </w:p>
        </w:tc>
        <w:tc>
          <w:tcPr>
            <w:tcW w:w="0" w:type="auto"/>
            <w:vAlign w:val="center"/>
          </w:tcPr>
          <w:p w14:paraId="4A3A5D74" w14:textId="5C0031BA" w:rsidR="0009311F" w:rsidRPr="000D1CB5" w:rsidDel="00A8014F" w:rsidRDefault="0009311F" w:rsidP="009B5C14">
            <w:pPr>
              <w:jc w:val="center"/>
              <w:rPr>
                <w:del w:id="2279" w:author="Balneg, Ronald@Energy" w:date="2018-11-06T09:43:00Z"/>
                <w:rFonts w:ascii="Calibri" w:hAnsi="Calibri"/>
                <w:sz w:val="18"/>
                <w:szCs w:val="18"/>
              </w:rPr>
            </w:pPr>
            <w:del w:id="2280" w:author="Balneg, Ronald@Energy" w:date="2018-11-06T09:43:00Z">
              <w:r w:rsidRPr="000D1CB5" w:rsidDel="00A8014F">
                <w:rPr>
                  <w:rFonts w:ascii="Calibri" w:hAnsi="Calibri"/>
                  <w:sz w:val="18"/>
                  <w:szCs w:val="18"/>
                </w:rPr>
                <w:delText>0.971</w:delText>
              </w:r>
            </w:del>
          </w:p>
        </w:tc>
        <w:tc>
          <w:tcPr>
            <w:tcW w:w="0" w:type="auto"/>
            <w:vAlign w:val="center"/>
          </w:tcPr>
          <w:p w14:paraId="4A3A5D75" w14:textId="0E809061" w:rsidR="0009311F" w:rsidRPr="000D1CB5" w:rsidDel="00A8014F" w:rsidRDefault="0009311F" w:rsidP="009B5C14">
            <w:pPr>
              <w:jc w:val="center"/>
              <w:rPr>
                <w:del w:id="2281" w:author="Balneg, Ronald@Energy" w:date="2018-11-06T09:43:00Z"/>
                <w:rFonts w:ascii="Calibri" w:hAnsi="Calibri"/>
                <w:sz w:val="18"/>
                <w:szCs w:val="18"/>
              </w:rPr>
            </w:pPr>
            <w:del w:id="2282" w:author="Balneg, Ronald@Energy" w:date="2018-11-06T09:43:00Z">
              <w:r w:rsidRPr="000D1CB5" w:rsidDel="00A8014F">
                <w:rPr>
                  <w:rFonts w:ascii="Calibri" w:hAnsi="Calibri"/>
                  <w:sz w:val="18"/>
                  <w:szCs w:val="18"/>
                </w:rPr>
                <w:delText>0.967</w:delText>
              </w:r>
            </w:del>
          </w:p>
        </w:tc>
      </w:tr>
      <w:tr w:rsidR="0009311F" w:rsidRPr="000D1CB5" w:rsidDel="00A8014F" w14:paraId="4A3A5D82" w14:textId="2DA2D6F8" w:rsidTr="009B5C14">
        <w:trPr>
          <w:cantSplit/>
          <w:trHeight w:hRule="exact" w:val="187"/>
          <w:jc w:val="center"/>
          <w:del w:id="2283" w:author="Balneg, Ronald@Energy" w:date="2018-11-06T09:43:00Z"/>
        </w:trPr>
        <w:tc>
          <w:tcPr>
            <w:tcW w:w="0" w:type="auto"/>
            <w:vMerge/>
            <w:vAlign w:val="center"/>
          </w:tcPr>
          <w:p w14:paraId="4A3A5D77" w14:textId="3BE59DC6" w:rsidR="0009311F" w:rsidRPr="000D1CB5" w:rsidDel="00A8014F" w:rsidRDefault="0009311F" w:rsidP="009B5C14">
            <w:pPr>
              <w:jc w:val="center"/>
              <w:rPr>
                <w:del w:id="2284" w:author="Balneg, Ronald@Energy" w:date="2018-11-06T09:43:00Z"/>
                <w:rFonts w:ascii="Calibri" w:hAnsi="Calibri"/>
                <w:sz w:val="18"/>
                <w:szCs w:val="18"/>
              </w:rPr>
            </w:pPr>
          </w:p>
        </w:tc>
        <w:tc>
          <w:tcPr>
            <w:tcW w:w="0" w:type="auto"/>
            <w:vAlign w:val="center"/>
          </w:tcPr>
          <w:p w14:paraId="4A3A5D78" w14:textId="72E28EC4" w:rsidR="0009311F" w:rsidRPr="000D1CB5" w:rsidDel="00A8014F" w:rsidRDefault="0009311F" w:rsidP="009B5C14">
            <w:pPr>
              <w:jc w:val="center"/>
              <w:rPr>
                <w:del w:id="2285" w:author="Balneg, Ronald@Energy" w:date="2018-11-06T09:43:00Z"/>
                <w:rFonts w:ascii="Calibri" w:hAnsi="Calibri"/>
                <w:b/>
                <w:sz w:val="18"/>
                <w:szCs w:val="18"/>
              </w:rPr>
            </w:pPr>
            <w:del w:id="2286" w:author="Balneg, Ronald@Energy" w:date="2018-11-06T09:43:00Z">
              <w:r w:rsidRPr="000D1CB5" w:rsidDel="00A8014F">
                <w:rPr>
                  <w:rFonts w:ascii="Calibri" w:hAnsi="Calibri"/>
                  <w:b/>
                  <w:sz w:val="18"/>
                  <w:szCs w:val="18"/>
                </w:rPr>
                <w:delText>65</w:delText>
              </w:r>
            </w:del>
          </w:p>
        </w:tc>
        <w:tc>
          <w:tcPr>
            <w:tcW w:w="0" w:type="auto"/>
            <w:vAlign w:val="center"/>
          </w:tcPr>
          <w:p w14:paraId="4A3A5D79" w14:textId="788BED3C" w:rsidR="0009311F" w:rsidRPr="000D1CB5" w:rsidDel="00A8014F" w:rsidRDefault="0009311F" w:rsidP="009B5C14">
            <w:pPr>
              <w:jc w:val="center"/>
              <w:rPr>
                <w:del w:id="2287" w:author="Balneg, Ronald@Energy" w:date="2018-11-06T09:43:00Z"/>
                <w:rFonts w:ascii="Calibri" w:hAnsi="Calibri"/>
                <w:sz w:val="18"/>
                <w:szCs w:val="18"/>
              </w:rPr>
            </w:pPr>
            <w:del w:id="2288" w:author="Balneg, Ronald@Energy" w:date="2018-11-06T09:43:00Z">
              <w:r w:rsidRPr="000D1CB5" w:rsidDel="00A8014F">
                <w:rPr>
                  <w:rFonts w:ascii="Calibri" w:hAnsi="Calibri"/>
                  <w:sz w:val="18"/>
                  <w:szCs w:val="18"/>
                </w:rPr>
                <w:delText>1.012</w:delText>
              </w:r>
            </w:del>
          </w:p>
        </w:tc>
        <w:tc>
          <w:tcPr>
            <w:tcW w:w="0" w:type="auto"/>
            <w:vAlign w:val="center"/>
          </w:tcPr>
          <w:p w14:paraId="4A3A5D7A" w14:textId="2B1916B3" w:rsidR="0009311F" w:rsidRPr="000D1CB5" w:rsidDel="00A8014F" w:rsidRDefault="0009311F" w:rsidP="009B5C14">
            <w:pPr>
              <w:jc w:val="center"/>
              <w:rPr>
                <w:del w:id="2289" w:author="Balneg, Ronald@Energy" w:date="2018-11-06T09:43:00Z"/>
                <w:rFonts w:ascii="Calibri" w:hAnsi="Calibri"/>
                <w:sz w:val="18"/>
                <w:szCs w:val="18"/>
              </w:rPr>
            </w:pPr>
            <w:del w:id="2290" w:author="Balneg, Ronald@Energy" w:date="2018-11-06T09:43:00Z">
              <w:r w:rsidRPr="000D1CB5" w:rsidDel="00A8014F">
                <w:rPr>
                  <w:rFonts w:ascii="Calibri" w:hAnsi="Calibri"/>
                  <w:sz w:val="18"/>
                  <w:szCs w:val="18"/>
                </w:rPr>
                <w:delText>1.008</w:delText>
              </w:r>
            </w:del>
          </w:p>
        </w:tc>
        <w:tc>
          <w:tcPr>
            <w:tcW w:w="0" w:type="auto"/>
            <w:vAlign w:val="center"/>
          </w:tcPr>
          <w:p w14:paraId="4A3A5D7B" w14:textId="7C88AD43" w:rsidR="0009311F" w:rsidRPr="000D1CB5" w:rsidDel="00A8014F" w:rsidRDefault="0009311F" w:rsidP="009B5C14">
            <w:pPr>
              <w:jc w:val="center"/>
              <w:rPr>
                <w:del w:id="2291" w:author="Balneg, Ronald@Energy" w:date="2018-11-06T09:43:00Z"/>
                <w:rFonts w:ascii="Calibri" w:hAnsi="Calibri"/>
                <w:sz w:val="18"/>
                <w:szCs w:val="18"/>
              </w:rPr>
            </w:pPr>
            <w:del w:id="2292" w:author="Balneg, Ronald@Energy" w:date="2018-11-06T09:43:00Z">
              <w:r w:rsidRPr="000D1CB5" w:rsidDel="00A8014F">
                <w:rPr>
                  <w:rFonts w:ascii="Calibri" w:hAnsi="Calibri"/>
                  <w:sz w:val="18"/>
                  <w:szCs w:val="18"/>
                </w:rPr>
                <w:delText>1.003</w:delText>
              </w:r>
            </w:del>
          </w:p>
        </w:tc>
        <w:tc>
          <w:tcPr>
            <w:tcW w:w="0" w:type="auto"/>
            <w:vAlign w:val="center"/>
          </w:tcPr>
          <w:p w14:paraId="4A3A5D7C" w14:textId="226BD42F" w:rsidR="0009311F" w:rsidRPr="000D1CB5" w:rsidDel="00A8014F" w:rsidRDefault="0009311F" w:rsidP="009B5C14">
            <w:pPr>
              <w:jc w:val="center"/>
              <w:rPr>
                <w:del w:id="2293" w:author="Balneg, Ronald@Energy" w:date="2018-11-06T09:43:00Z"/>
                <w:rFonts w:ascii="Calibri" w:hAnsi="Calibri"/>
                <w:sz w:val="18"/>
                <w:szCs w:val="18"/>
              </w:rPr>
            </w:pPr>
            <w:del w:id="2294" w:author="Balneg, Ronald@Energy" w:date="2018-11-06T09:43:00Z">
              <w:r w:rsidRPr="000D1CB5" w:rsidDel="00A8014F">
                <w:rPr>
                  <w:rFonts w:ascii="Calibri" w:hAnsi="Calibri"/>
                  <w:sz w:val="18"/>
                  <w:szCs w:val="18"/>
                </w:rPr>
                <w:delText>0.998</w:delText>
              </w:r>
            </w:del>
          </w:p>
        </w:tc>
        <w:tc>
          <w:tcPr>
            <w:tcW w:w="0" w:type="auto"/>
            <w:vAlign w:val="center"/>
          </w:tcPr>
          <w:p w14:paraId="4A3A5D7D" w14:textId="1DB7D7D5" w:rsidR="0009311F" w:rsidRPr="000D1CB5" w:rsidDel="00A8014F" w:rsidRDefault="0009311F" w:rsidP="009B5C14">
            <w:pPr>
              <w:jc w:val="center"/>
              <w:rPr>
                <w:del w:id="2295" w:author="Balneg, Ronald@Energy" w:date="2018-11-06T09:43:00Z"/>
                <w:rFonts w:ascii="Calibri" w:hAnsi="Calibri"/>
                <w:sz w:val="18"/>
                <w:szCs w:val="18"/>
              </w:rPr>
            </w:pPr>
            <w:del w:id="2296" w:author="Balneg, Ronald@Energy" w:date="2018-11-06T09:43:00Z">
              <w:r w:rsidRPr="000D1CB5" w:rsidDel="00A8014F">
                <w:rPr>
                  <w:rFonts w:ascii="Calibri" w:hAnsi="Calibri"/>
                  <w:sz w:val="18"/>
                  <w:szCs w:val="18"/>
                </w:rPr>
                <w:delText>0.993</w:delText>
              </w:r>
            </w:del>
          </w:p>
        </w:tc>
        <w:tc>
          <w:tcPr>
            <w:tcW w:w="0" w:type="auto"/>
            <w:vAlign w:val="center"/>
          </w:tcPr>
          <w:p w14:paraId="4A3A5D7E" w14:textId="30DFC82B" w:rsidR="0009311F" w:rsidRPr="000D1CB5" w:rsidDel="00A8014F" w:rsidRDefault="0009311F" w:rsidP="009B5C14">
            <w:pPr>
              <w:jc w:val="center"/>
              <w:rPr>
                <w:del w:id="2297" w:author="Balneg, Ronald@Energy" w:date="2018-11-06T09:43:00Z"/>
                <w:rFonts w:ascii="Calibri" w:hAnsi="Calibri"/>
                <w:sz w:val="18"/>
                <w:szCs w:val="18"/>
              </w:rPr>
            </w:pPr>
            <w:del w:id="2298" w:author="Balneg, Ronald@Energy" w:date="2018-11-06T09:43:00Z">
              <w:r w:rsidRPr="000D1CB5" w:rsidDel="00A8014F">
                <w:rPr>
                  <w:rFonts w:ascii="Calibri" w:hAnsi="Calibri"/>
                  <w:sz w:val="18"/>
                  <w:szCs w:val="18"/>
                </w:rPr>
                <w:delText>0.988</w:delText>
              </w:r>
            </w:del>
          </w:p>
        </w:tc>
        <w:tc>
          <w:tcPr>
            <w:tcW w:w="0" w:type="auto"/>
            <w:vAlign w:val="center"/>
          </w:tcPr>
          <w:p w14:paraId="4A3A5D7F" w14:textId="140EDF88" w:rsidR="0009311F" w:rsidRPr="000D1CB5" w:rsidDel="00A8014F" w:rsidRDefault="0009311F" w:rsidP="009B5C14">
            <w:pPr>
              <w:jc w:val="center"/>
              <w:rPr>
                <w:del w:id="2299" w:author="Balneg, Ronald@Energy" w:date="2018-11-06T09:43:00Z"/>
                <w:rFonts w:ascii="Calibri" w:hAnsi="Calibri"/>
                <w:sz w:val="18"/>
                <w:szCs w:val="18"/>
              </w:rPr>
            </w:pPr>
            <w:del w:id="2300" w:author="Balneg, Ronald@Energy" w:date="2018-11-06T09:43:00Z">
              <w:r w:rsidRPr="000D1CB5" w:rsidDel="00A8014F">
                <w:rPr>
                  <w:rFonts w:ascii="Calibri" w:hAnsi="Calibri"/>
                  <w:sz w:val="18"/>
                  <w:szCs w:val="18"/>
                </w:rPr>
                <w:delText>0.984</w:delText>
              </w:r>
            </w:del>
          </w:p>
        </w:tc>
        <w:tc>
          <w:tcPr>
            <w:tcW w:w="0" w:type="auto"/>
            <w:vAlign w:val="center"/>
          </w:tcPr>
          <w:p w14:paraId="4A3A5D80" w14:textId="19A229F1" w:rsidR="0009311F" w:rsidRPr="000D1CB5" w:rsidDel="00A8014F" w:rsidRDefault="0009311F" w:rsidP="009B5C14">
            <w:pPr>
              <w:jc w:val="center"/>
              <w:rPr>
                <w:del w:id="2301" w:author="Balneg, Ronald@Energy" w:date="2018-11-06T09:43:00Z"/>
                <w:rFonts w:ascii="Calibri" w:hAnsi="Calibri"/>
                <w:sz w:val="18"/>
                <w:szCs w:val="18"/>
              </w:rPr>
            </w:pPr>
            <w:del w:id="2302" w:author="Balneg, Ronald@Energy" w:date="2018-11-06T09:43:00Z">
              <w:r w:rsidRPr="000D1CB5" w:rsidDel="00A8014F">
                <w:rPr>
                  <w:rFonts w:ascii="Calibri" w:hAnsi="Calibri"/>
                  <w:sz w:val="18"/>
                  <w:szCs w:val="18"/>
                </w:rPr>
                <w:delText>0.979</w:delText>
              </w:r>
            </w:del>
          </w:p>
        </w:tc>
        <w:tc>
          <w:tcPr>
            <w:tcW w:w="0" w:type="auto"/>
            <w:vAlign w:val="center"/>
          </w:tcPr>
          <w:p w14:paraId="4A3A5D81" w14:textId="7D2FCB9A" w:rsidR="0009311F" w:rsidRPr="000D1CB5" w:rsidDel="00A8014F" w:rsidRDefault="0009311F" w:rsidP="009B5C14">
            <w:pPr>
              <w:jc w:val="center"/>
              <w:rPr>
                <w:del w:id="2303" w:author="Balneg, Ronald@Energy" w:date="2018-11-06T09:43:00Z"/>
                <w:rFonts w:ascii="Calibri" w:hAnsi="Calibri"/>
                <w:sz w:val="18"/>
                <w:szCs w:val="18"/>
              </w:rPr>
            </w:pPr>
            <w:del w:id="2304" w:author="Balneg, Ronald@Energy" w:date="2018-11-06T09:43:00Z">
              <w:r w:rsidRPr="000D1CB5" w:rsidDel="00A8014F">
                <w:rPr>
                  <w:rFonts w:ascii="Calibri" w:hAnsi="Calibri"/>
                  <w:sz w:val="18"/>
                  <w:szCs w:val="18"/>
                </w:rPr>
                <w:delText>0.975</w:delText>
              </w:r>
            </w:del>
          </w:p>
        </w:tc>
      </w:tr>
      <w:tr w:rsidR="0009311F" w:rsidRPr="000D1CB5" w:rsidDel="00A8014F" w14:paraId="4A3A5D8E" w14:textId="45186425" w:rsidTr="009B5C14">
        <w:trPr>
          <w:cantSplit/>
          <w:trHeight w:hRule="exact" w:val="187"/>
          <w:jc w:val="center"/>
          <w:del w:id="2305" w:author="Balneg, Ronald@Energy" w:date="2018-11-06T09:43:00Z"/>
        </w:trPr>
        <w:tc>
          <w:tcPr>
            <w:tcW w:w="0" w:type="auto"/>
            <w:vMerge/>
            <w:vAlign w:val="center"/>
          </w:tcPr>
          <w:p w14:paraId="4A3A5D83" w14:textId="5B1DC408" w:rsidR="0009311F" w:rsidRPr="000D1CB5" w:rsidDel="00A8014F" w:rsidRDefault="0009311F" w:rsidP="009B5C14">
            <w:pPr>
              <w:jc w:val="center"/>
              <w:rPr>
                <w:del w:id="2306" w:author="Balneg, Ronald@Energy" w:date="2018-11-06T09:43:00Z"/>
                <w:rFonts w:ascii="Calibri" w:hAnsi="Calibri"/>
                <w:sz w:val="18"/>
                <w:szCs w:val="18"/>
              </w:rPr>
            </w:pPr>
          </w:p>
        </w:tc>
        <w:tc>
          <w:tcPr>
            <w:tcW w:w="0" w:type="auto"/>
            <w:vAlign w:val="center"/>
          </w:tcPr>
          <w:p w14:paraId="4A3A5D84" w14:textId="1FF63BE1" w:rsidR="0009311F" w:rsidRPr="000D1CB5" w:rsidDel="00A8014F" w:rsidRDefault="0009311F" w:rsidP="009B5C14">
            <w:pPr>
              <w:jc w:val="center"/>
              <w:rPr>
                <w:del w:id="2307" w:author="Balneg, Ronald@Energy" w:date="2018-11-06T09:43:00Z"/>
                <w:rFonts w:ascii="Calibri" w:hAnsi="Calibri"/>
                <w:b/>
                <w:sz w:val="18"/>
                <w:szCs w:val="18"/>
              </w:rPr>
            </w:pPr>
            <w:del w:id="2308" w:author="Balneg, Ronald@Energy" w:date="2018-11-06T09:43:00Z">
              <w:r w:rsidRPr="000D1CB5" w:rsidDel="00A8014F">
                <w:rPr>
                  <w:rFonts w:ascii="Calibri" w:hAnsi="Calibri"/>
                  <w:b/>
                  <w:sz w:val="18"/>
                  <w:szCs w:val="18"/>
                </w:rPr>
                <w:delText>70</w:delText>
              </w:r>
            </w:del>
          </w:p>
        </w:tc>
        <w:tc>
          <w:tcPr>
            <w:tcW w:w="0" w:type="auto"/>
            <w:vAlign w:val="center"/>
          </w:tcPr>
          <w:p w14:paraId="4A3A5D85" w14:textId="4463D977" w:rsidR="0009311F" w:rsidRPr="000D1CB5" w:rsidDel="00A8014F" w:rsidRDefault="0009311F" w:rsidP="009B5C14">
            <w:pPr>
              <w:jc w:val="center"/>
              <w:rPr>
                <w:del w:id="2309" w:author="Balneg, Ronald@Energy" w:date="2018-11-06T09:43:00Z"/>
                <w:rFonts w:ascii="Calibri" w:hAnsi="Calibri"/>
                <w:sz w:val="18"/>
                <w:szCs w:val="18"/>
              </w:rPr>
            </w:pPr>
            <w:del w:id="2310" w:author="Balneg, Ronald@Energy" w:date="2018-11-06T09:43:00Z">
              <w:r w:rsidRPr="000D1CB5" w:rsidDel="00A8014F">
                <w:rPr>
                  <w:rFonts w:ascii="Calibri" w:hAnsi="Calibri"/>
                  <w:sz w:val="18"/>
                  <w:szCs w:val="18"/>
                </w:rPr>
                <w:delText>1.021</w:delText>
              </w:r>
            </w:del>
          </w:p>
        </w:tc>
        <w:tc>
          <w:tcPr>
            <w:tcW w:w="0" w:type="auto"/>
            <w:vAlign w:val="center"/>
          </w:tcPr>
          <w:p w14:paraId="4A3A5D86" w14:textId="459A82F2" w:rsidR="0009311F" w:rsidRPr="000D1CB5" w:rsidDel="00A8014F" w:rsidRDefault="0009311F" w:rsidP="009B5C14">
            <w:pPr>
              <w:jc w:val="center"/>
              <w:rPr>
                <w:del w:id="2311" w:author="Balneg, Ronald@Energy" w:date="2018-11-06T09:43:00Z"/>
                <w:rFonts w:ascii="Calibri" w:hAnsi="Calibri"/>
                <w:sz w:val="18"/>
                <w:szCs w:val="18"/>
              </w:rPr>
            </w:pPr>
            <w:del w:id="2312" w:author="Balneg, Ronald@Energy" w:date="2018-11-06T09:43:00Z">
              <w:r w:rsidRPr="000D1CB5" w:rsidDel="00A8014F">
                <w:rPr>
                  <w:rFonts w:ascii="Calibri" w:hAnsi="Calibri"/>
                  <w:sz w:val="18"/>
                  <w:szCs w:val="18"/>
                </w:rPr>
                <w:delText>1.016</w:delText>
              </w:r>
            </w:del>
          </w:p>
        </w:tc>
        <w:tc>
          <w:tcPr>
            <w:tcW w:w="0" w:type="auto"/>
            <w:vAlign w:val="center"/>
          </w:tcPr>
          <w:p w14:paraId="4A3A5D87" w14:textId="539E5A26" w:rsidR="0009311F" w:rsidRPr="000D1CB5" w:rsidDel="00A8014F" w:rsidRDefault="0009311F" w:rsidP="009B5C14">
            <w:pPr>
              <w:jc w:val="center"/>
              <w:rPr>
                <w:del w:id="2313" w:author="Balneg, Ronald@Energy" w:date="2018-11-06T09:43:00Z"/>
                <w:rFonts w:ascii="Calibri" w:hAnsi="Calibri"/>
                <w:sz w:val="18"/>
                <w:szCs w:val="18"/>
              </w:rPr>
            </w:pPr>
            <w:del w:id="2314" w:author="Balneg, Ronald@Energy" w:date="2018-11-06T09:43:00Z">
              <w:r w:rsidRPr="000D1CB5" w:rsidDel="00A8014F">
                <w:rPr>
                  <w:rFonts w:ascii="Calibri" w:hAnsi="Calibri"/>
                  <w:sz w:val="18"/>
                  <w:szCs w:val="18"/>
                </w:rPr>
                <w:delText>1.011</w:delText>
              </w:r>
            </w:del>
          </w:p>
        </w:tc>
        <w:tc>
          <w:tcPr>
            <w:tcW w:w="0" w:type="auto"/>
            <w:vAlign w:val="center"/>
          </w:tcPr>
          <w:p w14:paraId="4A3A5D88" w14:textId="7CF554A5" w:rsidR="0009311F" w:rsidRPr="000D1CB5" w:rsidDel="00A8014F" w:rsidRDefault="0009311F" w:rsidP="009B5C14">
            <w:pPr>
              <w:jc w:val="center"/>
              <w:rPr>
                <w:del w:id="2315" w:author="Balneg, Ronald@Energy" w:date="2018-11-06T09:43:00Z"/>
                <w:rFonts w:ascii="Calibri" w:hAnsi="Calibri"/>
                <w:sz w:val="18"/>
                <w:szCs w:val="18"/>
              </w:rPr>
            </w:pPr>
            <w:del w:id="2316" w:author="Balneg, Ronald@Energy" w:date="2018-11-06T09:43:00Z">
              <w:r w:rsidRPr="000D1CB5" w:rsidDel="00A8014F">
                <w:rPr>
                  <w:rFonts w:ascii="Calibri" w:hAnsi="Calibri"/>
                  <w:sz w:val="18"/>
                  <w:szCs w:val="18"/>
                </w:rPr>
                <w:delText>1.006</w:delText>
              </w:r>
            </w:del>
          </w:p>
        </w:tc>
        <w:tc>
          <w:tcPr>
            <w:tcW w:w="0" w:type="auto"/>
            <w:vAlign w:val="center"/>
          </w:tcPr>
          <w:p w14:paraId="4A3A5D89" w14:textId="6ABD2CE8" w:rsidR="0009311F" w:rsidRPr="000D1CB5" w:rsidDel="00A8014F" w:rsidRDefault="0009311F" w:rsidP="009B5C14">
            <w:pPr>
              <w:jc w:val="center"/>
              <w:rPr>
                <w:del w:id="2317" w:author="Balneg, Ronald@Energy" w:date="2018-11-06T09:43:00Z"/>
                <w:rFonts w:ascii="Calibri" w:hAnsi="Calibri"/>
                <w:sz w:val="18"/>
                <w:szCs w:val="18"/>
              </w:rPr>
            </w:pPr>
            <w:del w:id="2318" w:author="Balneg, Ronald@Energy" w:date="2018-11-06T09:43:00Z">
              <w:r w:rsidRPr="000D1CB5" w:rsidDel="00A8014F">
                <w:rPr>
                  <w:rFonts w:ascii="Calibri" w:hAnsi="Calibri"/>
                  <w:sz w:val="18"/>
                  <w:szCs w:val="18"/>
                </w:rPr>
                <w:delText>1.001</w:delText>
              </w:r>
            </w:del>
          </w:p>
        </w:tc>
        <w:tc>
          <w:tcPr>
            <w:tcW w:w="0" w:type="auto"/>
            <w:vAlign w:val="center"/>
          </w:tcPr>
          <w:p w14:paraId="4A3A5D8A" w14:textId="7670C0EE" w:rsidR="0009311F" w:rsidRPr="000D1CB5" w:rsidDel="00A8014F" w:rsidRDefault="0009311F" w:rsidP="009B5C14">
            <w:pPr>
              <w:jc w:val="center"/>
              <w:rPr>
                <w:del w:id="2319" w:author="Balneg, Ronald@Energy" w:date="2018-11-06T09:43:00Z"/>
                <w:rFonts w:ascii="Calibri" w:hAnsi="Calibri"/>
                <w:sz w:val="18"/>
                <w:szCs w:val="18"/>
              </w:rPr>
            </w:pPr>
            <w:del w:id="2320" w:author="Balneg, Ronald@Energy" w:date="2018-11-06T09:43:00Z">
              <w:r w:rsidRPr="000D1CB5" w:rsidDel="00A8014F">
                <w:rPr>
                  <w:rFonts w:ascii="Calibri" w:hAnsi="Calibri"/>
                  <w:sz w:val="18"/>
                  <w:szCs w:val="18"/>
                </w:rPr>
                <w:delText>0.997</w:delText>
              </w:r>
            </w:del>
          </w:p>
        </w:tc>
        <w:tc>
          <w:tcPr>
            <w:tcW w:w="0" w:type="auto"/>
            <w:vAlign w:val="center"/>
          </w:tcPr>
          <w:p w14:paraId="4A3A5D8B" w14:textId="5EA665F1" w:rsidR="0009311F" w:rsidRPr="000D1CB5" w:rsidDel="00A8014F" w:rsidRDefault="0009311F" w:rsidP="009B5C14">
            <w:pPr>
              <w:jc w:val="center"/>
              <w:rPr>
                <w:del w:id="2321" w:author="Balneg, Ronald@Energy" w:date="2018-11-06T09:43:00Z"/>
                <w:rFonts w:ascii="Calibri" w:hAnsi="Calibri"/>
                <w:sz w:val="18"/>
                <w:szCs w:val="18"/>
              </w:rPr>
            </w:pPr>
            <w:del w:id="2322" w:author="Balneg, Ronald@Energy" w:date="2018-11-06T09:43:00Z">
              <w:r w:rsidRPr="000D1CB5" w:rsidDel="00A8014F">
                <w:rPr>
                  <w:rFonts w:ascii="Calibri" w:hAnsi="Calibri"/>
                  <w:sz w:val="18"/>
                  <w:szCs w:val="18"/>
                </w:rPr>
                <w:delText>0.992</w:delText>
              </w:r>
            </w:del>
          </w:p>
        </w:tc>
        <w:tc>
          <w:tcPr>
            <w:tcW w:w="0" w:type="auto"/>
            <w:vAlign w:val="center"/>
          </w:tcPr>
          <w:p w14:paraId="4A3A5D8C" w14:textId="30A1B594" w:rsidR="0009311F" w:rsidRPr="000D1CB5" w:rsidDel="00A8014F" w:rsidRDefault="0009311F" w:rsidP="009B5C14">
            <w:pPr>
              <w:jc w:val="center"/>
              <w:rPr>
                <w:del w:id="2323" w:author="Balneg, Ronald@Energy" w:date="2018-11-06T09:43:00Z"/>
                <w:rFonts w:ascii="Calibri" w:hAnsi="Calibri"/>
                <w:sz w:val="18"/>
                <w:szCs w:val="18"/>
              </w:rPr>
            </w:pPr>
            <w:del w:id="2324" w:author="Balneg, Ronald@Energy" w:date="2018-11-06T09:43:00Z">
              <w:r w:rsidRPr="000D1CB5" w:rsidDel="00A8014F">
                <w:rPr>
                  <w:rFonts w:ascii="Calibri" w:hAnsi="Calibri"/>
                  <w:sz w:val="18"/>
                  <w:szCs w:val="18"/>
                </w:rPr>
                <w:delText>0.988</w:delText>
              </w:r>
            </w:del>
          </w:p>
        </w:tc>
        <w:tc>
          <w:tcPr>
            <w:tcW w:w="0" w:type="auto"/>
            <w:vAlign w:val="center"/>
          </w:tcPr>
          <w:p w14:paraId="4A3A5D8D" w14:textId="46BFBF3D" w:rsidR="0009311F" w:rsidRPr="000D1CB5" w:rsidDel="00A8014F" w:rsidRDefault="0009311F" w:rsidP="009B5C14">
            <w:pPr>
              <w:jc w:val="center"/>
              <w:rPr>
                <w:del w:id="2325" w:author="Balneg, Ronald@Energy" w:date="2018-11-06T09:43:00Z"/>
                <w:rFonts w:ascii="Calibri" w:hAnsi="Calibri"/>
                <w:sz w:val="18"/>
                <w:szCs w:val="18"/>
              </w:rPr>
            </w:pPr>
            <w:del w:id="2326" w:author="Balneg, Ronald@Energy" w:date="2018-11-06T09:43:00Z">
              <w:r w:rsidRPr="000D1CB5" w:rsidDel="00A8014F">
                <w:rPr>
                  <w:rFonts w:ascii="Calibri" w:hAnsi="Calibri"/>
                  <w:sz w:val="18"/>
                  <w:szCs w:val="18"/>
                </w:rPr>
                <w:delText>0.983</w:delText>
              </w:r>
            </w:del>
          </w:p>
        </w:tc>
      </w:tr>
      <w:tr w:rsidR="0009311F" w:rsidRPr="000D1CB5" w:rsidDel="00A8014F" w14:paraId="4A3A5D9A" w14:textId="37C95B56" w:rsidTr="009B5C14">
        <w:trPr>
          <w:cantSplit/>
          <w:trHeight w:hRule="exact" w:val="187"/>
          <w:jc w:val="center"/>
          <w:del w:id="2327" w:author="Balneg, Ronald@Energy" w:date="2018-11-06T09:43:00Z"/>
        </w:trPr>
        <w:tc>
          <w:tcPr>
            <w:tcW w:w="0" w:type="auto"/>
            <w:vMerge/>
            <w:vAlign w:val="center"/>
          </w:tcPr>
          <w:p w14:paraId="4A3A5D8F" w14:textId="53C6C93D" w:rsidR="0009311F" w:rsidRPr="000D1CB5" w:rsidDel="00A8014F" w:rsidRDefault="0009311F" w:rsidP="009B5C14">
            <w:pPr>
              <w:jc w:val="center"/>
              <w:rPr>
                <w:del w:id="2328" w:author="Balneg, Ronald@Energy" w:date="2018-11-06T09:43:00Z"/>
                <w:rFonts w:ascii="Calibri" w:hAnsi="Calibri"/>
                <w:sz w:val="18"/>
                <w:szCs w:val="18"/>
              </w:rPr>
            </w:pPr>
          </w:p>
        </w:tc>
        <w:tc>
          <w:tcPr>
            <w:tcW w:w="0" w:type="auto"/>
            <w:vAlign w:val="center"/>
          </w:tcPr>
          <w:p w14:paraId="4A3A5D90" w14:textId="0C231549" w:rsidR="0009311F" w:rsidRPr="000D1CB5" w:rsidDel="00A8014F" w:rsidRDefault="0009311F" w:rsidP="009B5C14">
            <w:pPr>
              <w:jc w:val="center"/>
              <w:rPr>
                <w:del w:id="2329" w:author="Balneg, Ronald@Energy" w:date="2018-11-06T09:43:00Z"/>
                <w:rFonts w:ascii="Calibri" w:hAnsi="Calibri"/>
                <w:b/>
                <w:sz w:val="18"/>
                <w:szCs w:val="18"/>
              </w:rPr>
            </w:pPr>
            <w:del w:id="2330" w:author="Balneg, Ronald@Energy" w:date="2018-11-06T09:43:00Z">
              <w:r w:rsidRPr="000D1CB5" w:rsidDel="00A8014F">
                <w:rPr>
                  <w:rFonts w:ascii="Calibri" w:hAnsi="Calibri"/>
                  <w:b/>
                  <w:sz w:val="18"/>
                  <w:szCs w:val="18"/>
                </w:rPr>
                <w:delText>75</w:delText>
              </w:r>
            </w:del>
          </w:p>
        </w:tc>
        <w:tc>
          <w:tcPr>
            <w:tcW w:w="0" w:type="auto"/>
            <w:vAlign w:val="center"/>
          </w:tcPr>
          <w:p w14:paraId="4A3A5D91" w14:textId="38F4491E" w:rsidR="0009311F" w:rsidRPr="000D1CB5" w:rsidDel="00A8014F" w:rsidRDefault="0009311F" w:rsidP="009B5C14">
            <w:pPr>
              <w:jc w:val="center"/>
              <w:rPr>
                <w:del w:id="2331" w:author="Balneg, Ronald@Energy" w:date="2018-11-06T09:43:00Z"/>
                <w:rFonts w:ascii="Calibri" w:hAnsi="Calibri"/>
                <w:sz w:val="18"/>
                <w:szCs w:val="18"/>
              </w:rPr>
            </w:pPr>
            <w:del w:id="2332" w:author="Balneg, Ronald@Energy" w:date="2018-11-06T09:43:00Z">
              <w:r w:rsidRPr="000D1CB5" w:rsidDel="00A8014F">
                <w:rPr>
                  <w:rFonts w:ascii="Calibri" w:hAnsi="Calibri"/>
                  <w:sz w:val="18"/>
                  <w:szCs w:val="18"/>
                </w:rPr>
                <w:delText>1.029</w:delText>
              </w:r>
            </w:del>
          </w:p>
        </w:tc>
        <w:tc>
          <w:tcPr>
            <w:tcW w:w="0" w:type="auto"/>
            <w:vAlign w:val="center"/>
          </w:tcPr>
          <w:p w14:paraId="4A3A5D92" w14:textId="0EA5D533" w:rsidR="0009311F" w:rsidRPr="000D1CB5" w:rsidDel="00A8014F" w:rsidRDefault="0009311F" w:rsidP="009B5C14">
            <w:pPr>
              <w:jc w:val="center"/>
              <w:rPr>
                <w:del w:id="2333" w:author="Balneg, Ronald@Energy" w:date="2018-11-06T09:43:00Z"/>
                <w:rFonts w:ascii="Calibri" w:hAnsi="Calibri"/>
                <w:sz w:val="18"/>
                <w:szCs w:val="18"/>
              </w:rPr>
            </w:pPr>
            <w:del w:id="2334" w:author="Balneg, Ronald@Energy" w:date="2018-11-06T09:43:00Z">
              <w:r w:rsidRPr="000D1CB5" w:rsidDel="00A8014F">
                <w:rPr>
                  <w:rFonts w:ascii="Calibri" w:hAnsi="Calibri"/>
                  <w:sz w:val="18"/>
                  <w:szCs w:val="18"/>
                </w:rPr>
                <w:delText>1.024</w:delText>
              </w:r>
            </w:del>
          </w:p>
        </w:tc>
        <w:tc>
          <w:tcPr>
            <w:tcW w:w="0" w:type="auto"/>
            <w:vAlign w:val="center"/>
          </w:tcPr>
          <w:p w14:paraId="4A3A5D93" w14:textId="0AF0BC14" w:rsidR="0009311F" w:rsidRPr="000D1CB5" w:rsidDel="00A8014F" w:rsidRDefault="0009311F" w:rsidP="009B5C14">
            <w:pPr>
              <w:jc w:val="center"/>
              <w:rPr>
                <w:del w:id="2335" w:author="Balneg, Ronald@Energy" w:date="2018-11-06T09:43:00Z"/>
                <w:rFonts w:ascii="Calibri" w:hAnsi="Calibri"/>
                <w:sz w:val="18"/>
                <w:szCs w:val="18"/>
              </w:rPr>
            </w:pPr>
            <w:del w:id="2336" w:author="Balneg, Ronald@Energy" w:date="2018-11-06T09:43:00Z">
              <w:r w:rsidRPr="000D1CB5" w:rsidDel="00A8014F">
                <w:rPr>
                  <w:rFonts w:ascii="Calibri" w:hAnsi="Calibri"/>
                  <w:sz w:val="18"/>
                  <w:szCs w:val="18"/>
                </w:rPr>
                <w:delText>1.019</w:delText>
              </w:r>
            </w:del>
          </w:p>
        </w:tc>
        <w:tc>
          <w:tcPr>
            <w:tcW w:w="0" w:type="auto"/>
            <w:vAlign w:val="center"/>
          </w:tcPr>
          <w:p w14:paraId="4A3A5D94" w14:textId="506C07BB" w:rsidR="0009311F" w:rsidRPr="000D1CB5" w:rsidDel="00A8014F" w:rsidRDefault="0009311F" w:rsidP="009B5C14">
            <w:pPr>
              <w:jc w:val="center"/>
              <w:rPr>
                <w:del w:id="2337" w:author="Balneg, Ronald@Energy" w:date="2018-11-06T09:43:00Z"/>
                <w:rFonts w:ascii="Calibri" w:hAnsi="Calibri"/>
                <w:sz w:val="18"/>
                <w:szCs w:val="18"/>
              </w:rPr>
            </w:pPr>
            <w:del w:id="2338" w:author="Balneg, Ronald@Energy" w:date="2018-11-06T09:43:00Z">
              <w:r w:rsidRPr="000D1CB5" w:rsidDel="00A8014F">
                <w:rPr>
                  <w:rFonts w:ascii="Calibri" w:hAnsi="Calibri"/>
                  <w:sz w:val="18"/>
                  <w:szCs w:val="18"/>
                </w:rPr>
                <w:delText>1.015</w:delText>
              </w:r>
            </w:del>
          </w:p>
        </w:tc>
        <w:tc>
          <w:tcPr>
            <w:tcW w:w="0" w:type="auto"/>
            <w:vAlign w:val="center"/>
          </w:tcPr>
          <w:p w14:paraId="4A3A5D95" w14:textId="5B71812D" w:rsidR="0009311F" w:rsidRPr="000D1CB5" w:rsidDel="00A8014F" w:rsidRDefault="0009311F" w:rsidP="009B5C14">
            <w:pPr>
              <w:jc w:val="center"/>
              <w:rPr>
                <w:del w:id="2339" w:author="Balneg, Ronald@Energy" w:date="2018-11-06T09:43:00Z"/>
                <w:rFonts w:ascii="Calibri" w:hAnsi="Calibri"/>
                <w:sz w:val="18"/>
                <w:szCs w:val="18"/>
              </w:rPr>
            </w:pPr>
            <w:del w:id="2340" w:author="Balneg, Ronald@Energy" w:date="2018-11-06T09:43:00Z">
              <w:r w:rsidRPr="000D1CB5" w:rsidDel="00A8014F">
                <w:rPr>
                  <w:rFonts w:ascii="Calibri" w:hAnsi="Calibri"/>
                  <w:sz w:val="18"/>
                  <w:szCs w:val="18"/>
                </w:rPr>
                <w:delText>1.010</w:delText>
              </w:r>
            </w:del>
          </w:p>
        </w:tc>
        <w:tc>
          <w:tcPr>
            <w:tcW w:w="0" w:type="auto"/>
            <w:vAlign w:val="center"/>
          </w:tcPr>
          <w:p w14:paraId="4A3A5D96" w14:textId="2C7578EF" w:rsidR="0009311F" w:rsidRPr="000D1CB5" w:rsidDel="00A8014F" w:rsidRDefault="0009311F" w:rsidP="009B5C14">
            <w:pPr>
              <w:jc w:val="center"/>
              <w:rPr>
                <w:del w:id="2341" w:author="Balneg, Ronald@Energy" w:date="2018-11-06T09:43:00Z"/>
                <w:rFonts w:ascii="Calibri" w:hAnsi="Calibri"/>
                <w:sz w:val="18"/>
                <w:szCs w:val="18"/>
              </w:rPr>
            </w:pPr>
            <w:del w:id="2342" w:author="Balneg, Ronald@Energy" w:date="2018-11-06T09:43:00Z">
              <w:r w:rsidRPr="000D1CB5" w:rsidDel="00A8014F">
                <w:rPr>
                  <w:rFonts w:ascii="Calibri" w:hAnsi="Calibri"/>
                  <w:sz w:val="18"/>
                  <w:szCs w:val="18"/>
                </w:rPr>
                <w:delText>1.005</w:delText>
              </w:r>
            </w:del>
          </w:p>
        </w:tc>
        <w:tc>
          <w:tcPr>
            <w:tcW w:w="0" w:type="auto"/>
            <w:vAlign w:val="center"/>
          </w:tcPr>
          <w:p w14:paraId="4A3A5D97" w14:textId="31AD3DA5" w:rsidR="0009311F" w:rsidRPr="000D1CB5" w:rsidDel="00A8014F" w:rsidRDefault="0009311F" w:rsidP="009B5C14">
            <w:pPr>
              <w:jc w:val="center"/>
              <w:rPr>
                <w:del w:id="2343" w:author="Balneg, Ronald@Energy" w:date="2018-11-06T09:43:00Z"/>
                <w:rFonts w:ascii="Calibri" w:hAnsi="Calibri"/>
                <w:sz w:val="18"/>
                <w:szCs w:val="18"/>
              </w:rPr>
            </w:pPr>
            <w:del w:id="2344" w:author="Balneg, Ronald@Energy" w:date="2018-11-06T09:43:00Z">
              <w:r w:rsidRPr="000D1CB5" w:rsidDel="00A8014F">
                <w:rPr>
                  <w:rFonts w:ascii="Calibri" w:hAnsi="Calibri"/>
                  <w:sz w:val="18"/>
                  <w:szCs w:val="18"/>
                </w:rPr>
                <w:delText>1.000</w:delText>
              </w:r>
            </w:del>
          </w:p>
        </w:tc>
        <w:tc>
          <w:tcPr>
            <w:tcW w:w="0" w:type="auto"/>
            <w:vAlign w:val="center"/>
          </w:tcPr>
          <w:p w14:paraId="4A3A5D98" w14:textId="5E22AE18" w:rsidR="0009311F" w:rsidRPr="000D1CB5" w:rsidDel="00A8014F" w:rsidRDefault="0009311F" w:rsidP="009B5C14">
            <w:pPr>
              <w:jc w:val="center"/>
              <w:rPr>
                <w:del w:id="2345" w:author="Balneg, Ronald@Energy" w:date="2018-11-06T09:43:00Z"/>
                <w:rFonts w:ascii="Calibri" w:hAnsi="Calibri"/>
                <w:sz w:val="18"/>
                <w:szCs w:val="18"/>
              </w:rPr>
            </w:pPr>
            <w:del w:id="2346" w:author="Balneg, Ronald@Energy" w:date="2018-11-06T09:43:00Z">
              <w:r w:rsidRPr="000D1CB5" w:rsidDel="00A8014F">
                <w:rPr>
                  <w:rFonts w:ascii="Calibri" w:hAnsi="Calibri"/>
                  <w:sz w:val="18"/>
                  <w:szCs w:val="18"/>
                </w:rPr>
                <w:delText>0.996</w:delText>
              </w:r>
            </w:del>
          </w:p>
        </w:tc>
        <w:tc>
          <w:tcPr>
            <w:tcW w:w="0" w:type="auto"/>
            <w:vAlign w:val="center"/>
          </w:tcPr>
          <w:p w14:paraId="4A3A5D99" w14:textId="737DAFAC" w:rsidR="0009311F" w:rsidRPr="000D1CB5" w:rsidDel="00A8014F" w:rsidRDefault="0009311F" w:rsidP="009B5C14">
            <w:pPr>
              <w:jc w:val="center"/>
              <w:rPr>
                <w:del w:id="2347" w:author="Balneg, Ronald@Energy" w:date="2018-11-06T09:43:00Z"/>
                <w:rFonts w:ascii="Calibri" w:hAnsi="Calibri"/>
                <w:sz w:val="18"/>
                <w:szCs w:val="18"/>
              </w:rPr>
            </w:pPr>
            <w:del w:id="2348" w:author="Balneg, Ronald@Energy" w:date="2018-11-06T09:43:00Z">
              <w:r w:rsidRPr="000D1CB5" w:rsidDel="00A8014F">
                <w:rPr>
                  <w:rFonts w:ascii="Calibri" w:hAnsi="Calibri"/>
                  <w:sz w:val="18"/>
                  <w:szCs w:val="18"/>
                </w:rPr>
                <w:delText>0.991</w:delText>
              </w:r>
            </w:del>
          </w:p>
        </w:tc>
      </w:tr>
      <w:tr w:rsidR="0009311F" w:rsidRPr="000D1CB5" w:rsidDel="00A8014F" w14:paraId="4A3A5DA6" w14:textId="4EEAD7BA" w:rsidTr="009B5C14">
        <w:trPr>
          <w:cantSplit/>
          <w:trHeight w:hRule="exact" w:val="187"/>
          <w:jc w:val="center"/>
          <w:del w:id="2349" w:author="Balneg, Ronald@Energy" w:date="2018-11-06T09:43:00Z"/>
        </w:trPr>
        <w:tc>
          <w:tcPr>
            <w:tcW w:w="0" w:type="auto"/>
            <w:vMerge/>
            <w:vAlign w:val="center"/>
          </w:tcPr>
          <w:p w14:paraId="4A3A5D9B" w14:textId="42C1C3D7" w:rsidR="0009311F" w:rsidRPr="000D1CB5" w:rsidDel="00A8014F" w:rsidRDefault="0009311F" w:rsidP="009B5C14">
            <w:pPr>
              <w:jc w:val="center"/>
              <w:rPr>
                <w:del w:id="2350" w:author="Balneg, Ronald@Energy" w:date="2018-11-06T09:43:00Z"/>
                <w:rFonts w:ascii="Calibri" w:hAnsi="Calibri"/>
                <w:sz w:val="18"/>
                <w:szCs w:val="18"/>
              </w:rPr>
            </w:pPr>
          </w:p>
        </w:tc>
        <w:tc>
          <w:tcPr>
            <w:tcW w:w="0" w:type="auto"/>
            <w:vAlign w:val="center"/>
          </w:tcPr>
          <w:p w14:paraId="4A3A5D9C" w14:textId="1E82E187" w:rsidR="0009311F" w:rsidRPr="000D1CB5" w:rsidDel="00A8014F" w:rsidRDefault="0009311F" w:rsidP="009B5C14">
            <w:pPr>
              <w:jc w:val="center"/>
              <w:rPr>
                <w:del w:id="2351" w:author="Balneg, Ronald@Energy" w:date="2018-11-06T09:43:00Z"/>
                <w:rFonts w:ascii="Calibri" w:hAnsi="Calibri"/>
                <w:b/>
                <w:sz w:val="18"/>
                <w:szCs w:val="18"/>
              </w:rPr>
            </w:pPr>
            <w:del w:id="2352" w:author="Balneg, Ronald@Energy" w:date="2018-11-06T09:43:00Z">
              <w:r w:rsidRPr="000D1CB5" w:rsidDel="00A8014F">
                <w:rPr>
                  <w:rFonts w:ascii="Calibri" w:hAnsi="Calibri"/>
                  <w:b/>
                  <w:sz w:val="18"/>
                  <w:szCs w:val="18"/>
                </w:rPr>
                <w:delText>80</w:delText>
              </w:r>
            </w:del>
          </w:p>
        </w:tc>
        <w:tc>
          <w:tcPr>
            <w:tcW w:w="0" w:type="auto"/>
            <w:vAlign w:val="center"/>
          </w:tcPr>
          <w:p w14:paraId="4A3A5D9D" w14:textId="1E12CA64" w:rsidR="0009311F" w:rsidRPr="000D1CB5" w:rsidDel="00A8014F" w:rsidRDefault="0009311F" w:rsidP="009B5C14">
            <w:pPr>
              <w:jc w:val="center"/>
              <w:rPr>
                <w:del w:id="2353" w:author="Balneg, Ronald@Energy" w:date="2018-11-06T09:43:00Z"/>
                <w:rFonts w:ascii="Calibri" w:hAnsi="Calibri"/>
                <w:sz w:val="18"/>
                <w:szCs w:val="18"/>
              </w:rPr>
            </w:pPr>
            <w:del w:id="2354" w:author="Balneg, Ronald@Energy" w:date="2018-11-06T09:43:00Z">
              <w:r w:rsidRPr="000D1CB5" w:rsidDel="00A8014F">
                <w:rPr>
                  <w:rFonts w:ascii="Calibri" w:hAnsi="Calibri"/>
                  <w:sz w:val="18"/>
                  <w:szCs w:val="18"/>
                </w:rPr>
                <w:delText>1.038</w:delText>
              </w:r>
            </w:del>
          </w:p>
        </w:tc>
        <w:tc>
          <w:tcPr>
            <w:tcW w:w="0" w:type="auto"/>
            <w:vAlign w:val="center"/>
          </w:tcPr>
          <w:p w14:paraId="4A3A5D9E" w14:textId="51EB29B5" w:rsidR="0009311F" w:rsidRPr="000D1CB5" w:rsidDel="00A8014F" w:rsidRDefault="0009311F" w:rsidP="009B5C14">
            <w:pPr>
              <w:jc w:val="center"/>
              <w:rPr>
                <w:del w:id="2355" w:author="Balneg, Ronald@Energy" w:date="2018-11-06T09:43:00Z"/>
                <w:rFonts w:ascii="Calibri" w:hAnsi="Calibri"/>
                <w:sz w:val="18"/>
                <w:szCs w:val="18"/>
              </w:rPr>
            </w:pPr>
            <w:del w:id="2356" w:author="Balneg, Ronald@Energy" w:date="2018-11-06T09:43:00Z">
              <w:r w:rsidRPr="000D1CB5" w:rsidDel="00A8014F">
                <w:rPr>
                  <w:rFonts w:ascii="Calibri" w:hAnsi="Calibri"/>
                  <w:sz w:val="18"/>
                  <w:szCs w:val="18"/>
                </w:rPr>
                <w:delText>1.033</w:delText>
              </w:r>
            </w:del>
          </w:p>
        </w:tc>
        <w:tc>
          <w:tcPr>
            <w:tcW w:w="0" w:type="auto"/>
            <w:vAlign w:val="center"/>
          </w:tcPr>
          <w:p w14:paraId="4A3A5D9F" w14:textId="45ABD441" w:rsidR="0009311F" w:rsidRPr="000D1CB5" w:rsidDel="00A8014F" w:rsidRDefault="0009311F" w:rsidP="009B5C14">
            <w:pPr>
              <w:jc w:val="center"/>
              <w:rPr>
                <w:del w:id="2357" w:author="Balneg, Ronald@Energy" w:date="2018-11-06T09:43:00Z"/>
                <w:rFonts w:ascii="Calibri" w:hAnsi="Calibri"/>
                <w:sz w:val="18"/>
                <w:szCs w:val="18"/>
              </w:rPr>
            </w:pPr>
            <w:del w:id="2358" w:author="Balneg, Ronald@Energy" w:date="2018-11-06T09:43:00Z">
              <w:r w:rsidRPr="000D1CB5" w:rsidDel="00A8014F">
                <w:rPr>
                  <w:rFonts w:ascii="Calibri" w:hAnsi="Calibri"/>
                  <w:sz w:val="18"/>
                  <w:szCs w:val="18"/>
                </w:rPr>
                <w:delText>1.028</w:delText>
              </w:r>
            </w:del>
          </w:p>
        </w:tc>
        <w:tc>
          <w:tcPr>
            <w:tcW w:w="0" w:type="auto"/>
            <w:vAlign w:val="center"/>
          </w:tcPr>
          <w:p w14:paraId="4A3A5DA0" w14:textId="6BFA90BC" w:rsidR="0009311F" w:rsidRPr="000D1CB5" w:rsidDel="00A8014F" w:rsidRDefault="0009311F" w:rsidP="009B5C14">
            <w:pPr>
              <w:jc w:val="center"/>
              <w:rPr>
                <w:del w:id="2359" w:author="Balneg, Ronald@Energy" w:date="2018-11-06T09:43:00Z"/>
                <w:rFonts w:ascii="Calibri" w:hAnsi="Calibri"/>
                <w:sz w:val="18"/>
                <w:szCs w:val="18"/>
              </w:rPr>
            </w:pPr>
            <w:del w:id="2360" w:author="Balneg, Ronald@Energy" w:date="2018-11-06T09:43:00Z">
              <w:r w:rsidRPr="000D1CB5" w:rsidDel="00A8014F">
                <w:rPr>
                  <w:rFonts w:ascii="Calibri" w:hAnsi="Calibri"/>
                  <w:sz w:val="18"/>
                  <w:szCs w:val="18"/>
                </w:rPr>
                <w:delText>1.023</w:delText>
              </w:r>
            </w:del>
          </w:p>
        </w:tc>
        <w:tc>
          <w:tcPr>
            <w:tcW w:w="0" w:type="auto"/>
            <w:vAlign w:val="center"/>
          </w:tcPr>
          <w:p w14:paraId="4A3A5DA1" w14:textId="068F754F" w:rsidR="0009311F" w:rsidRPr="000D1CB5" w:rsidDel="00A8014F" w:rsidRDefault="0009311F" w:rsidP="009B5C14">
            <w:pPr>
              <w:jc w:val="center"/>
              <w:rPr>
                <w:del w:id="2361" w:author="Balneg, Ronald@Energy" w:date="2018-11-06T09:43:00Z"/>
                <w:rFonts w:ascii="Calibri" w:hAnsi="Calibri"/>
                <w:sz w:val="18"/>
                <w:szCs w:val="18"/>
              </w:rPr>
            </w:pPr>
            <w:del w:id="2362" w:author="Balneg, Ronald@Energy" w:date="2018-11-06T09:43:00Z">
              <w:r w:rsidRPr="000D1CB5" w:rsidDel="00A8014F">
                <w:rPr>
                  <w:rFonts w:ascii="Calibri" w:hAnsi="Calibri"/>
                  <w:sz w:val="18"/>
                  <w:szCs w:val="18"/>
                </w:rPr>
                <w:delText>1.018</w:delText>
              </w:r>
            </w:del>
          </w:p>
        </w:tc>
        <w:tc>
          <w:tcPr>
            <w:tcW w:w="0" w:type="auto"/>
            <w:vAlign w:val="center"/>
          </w:tcPr>
          <w:p w14:paraId="4A3A5DA2" w14:textId="489418A9" w:rsidR="0009311F" w:rsidRPr="000D1CB5" w:rsidDel="00A8014F" w:rsidRDefault="0009311F" w:rsidP="009B5C14">
            <w:pPr>
              <w:jc w:val="center"/>
              <w:rPr>
                <w:del w:id="2363" w:author="Balneg, Ronald@Energy" w:date="2018-11-06T09:43:00Z"/>
                <w:rFonts w:ascii="Calibri" w:hAnsi="Calibri"/>
                <w:sz w:val="18"/>
                <w:szCs w:val="18"/>
              </w:rPr>
            </w:pPr>
            <w:del w:id="2364" w:author="Balneg, Ronald@Energy" w:date="2018-11-06T09:43:00Z">
              <w:r w:rsidRPr="000D1CB5" w:rsidDel="00A8014F">
                <w:rPr>
                  <w:rFonts w:ascii="Calibri" w:hAnsi="Calibri"/>
                  <w:sz w:val="18"/>
                  <w:szCs w:val="18"/>
                </w:rPr>
                <w:delText>1.013</w:delText>
              </w:r>
            </w:del>
          </w:p>
        </w:tc>
        <w:tc>
          <w:tcPr>
            <w:tcW w:w="0" w:type="auto"/>
            <w:vAlign w:val="center"/>
          </w:tcPr>
          <w:p w14:paraId="4A3A5DA3" w14:textId="7482F7BD" w:rsidR="0009311F" w:rsidRPr="000D1CB5" w:rsidDel="00A8014F" w:rsidRDefault="0009311F" w:rsidP="009B5C14">
            <w:pPr>
              <w:jc w:val="center"/>
              <w:rPr>
                <w:del w:id="2365" w:author="Balneg, Ronald@Energy" w:date="2018-11-06T09:43:00Z"/>
                <w:rFonts w:ascii="Calibri" w:hAnsi="Calibri"/>
                <w:sz w:val="18"/>
                <w:szCs w:val="18"/>
              </w:rPr>
            </w:pPr>
            <w:del w:id="2366" w:author="Balneg, Ronald@Energy" w:date="2018-11-06T09:43:00Z">
              <w:r w:rsidRPr="000D1CB5" w:rsidDel="00A8014F">
                <w:rPr>
                  <w:rFonts w:ascii="Calibri" w:hAnsi="Calibri"/>
                  <w:sz w:val="18"/>
                  <w:szCs w:val="18"/>
                </w:rPr>
                <w:delText>1.009</w:delText>
              </w:r>
            </w:del>
          </w:p>
        </w:tc>
        <w:tc>
          <w:tcPr>
            <w:tcW w:w="0" w:type="auto"/>
            <w:vAlign w:val="center"/>
          </w:tcPr>
          <w:p w14:paraId="4A3A5DA4" w14:textId="5F670086" w:rsidR="0009311F" w:rsidRPr="000D1CB5" w:rsidDel="00A8014F" w:rsidRDefault="0009311F" w:rsidP="009B5C14">
            <w:pPr>
              <w:jc w:val="center"/>
              <w:rPr>
                <w:del w:id="2367" w:author="Balneg, Ronald@Energy" w:date="2018-11-06T09:43:00Z"/>
                <w:rFonts w:ascii="Calibri" w:hAnsi="Calibri"/>
                <w:sz w:val="18"/>
                <w:szCs w:val="18"/>
              </w:rPr>
            </w:pPr>
            <w:del w:id="2368" w:author="Balneg, Ronald@Energy" w:date="2018-11-06T09:43:00Z">
              <w:r w:rsidRPr="000D1CB5" w:rsidDel="00A8014F">
                <w:rPr>
                  <w:rFonts w:ascii="Calibri" w:hAnsi="Calibri"/>
                  <w:sz w:val="18"/>
                  <w:szCs w:val="18"/>
                </w:rPr>
                <w:delText>1.004</w:delText>
              </w:r>
            </w:del>
          </w:p>
        </w:tc>
        <w:tc>
          <w:tcPr>
            <w:tcW w:w="0" w:type="auto"/>
            <w:vAlign w:val="center"/>
          </w:tcPr>
          <w:p w14:paraId="4A3A5DA5" w14:textId="0D8C000E" w:rsidR="0009311F" w:rsidRPr="000D1CB5" w:rsidDel="00A8014F" w:rsidRDefault="0009311F" w:rsidP="009B5C14">
            <w:pPr>
              <w:jc w:val="center"/>
              <w:rPr>
                <w:del w:id="2369" w:author="Balneg, Ronald@Energy" w:date="2018-11-06T09:43:00Z"/>
                <w:rFonts w:ascii="Calibri" w:hAnsi="Calibri"/>
                <w:sz w:val="18"/>
                <w:szCs w:val="18"/>
              </w:rPr>
            </w:pPr>
            <w:del w:id="2370" w:author="Balneg, Ronald@Energy" w:date="2018-11-06T09:43:00Z">
              <w:r w:rsidRPr="000D1CB5" w:rsidDel="00A8014F">
                <w:rPr>
                  <w:rFonts w:ascii="Calibri" w:hAnsi="Calibri"/>
                  <w:sz w:val="18"/>
                  <w:szCs w:val="18"/>
                </w:rPr>
                <w:delText>0.999</w:delText>
              </w:r>
            </w:del>
          </w:p>
        </w:tc>
      </w:tr>
      <w:tr w:rsidR="0009311F" w:rsidRPr="000D1CB5" w:rsidDel="00A8014F" w14:paraId="4A3A5DB2" w14:textId="157B9D6B" w:rsidTr="009B5C14">
        <w:trPr>
          <w:cantSplit/>
          <w:trHeight w:hRule="exact" w:val="187"/>
          <w:jc w:val="center"/>
          <w:del w:id="2371" w:author="Balneg, Ronald@Energy" w:date="2018-11-06T09:43:00Z"/>
        </w:trPr>
        <w:tc>
          <w:tcPr>
            <w:tcW w:w="0" w:type="auto"/>
            <w:vMerge/>
            <w:vAlign w:val="center"/>
          </w:tcPr>
          <w:p w14:paraId="4A3A5DA7" w14:textId="2262CEB8" w:rsidR="0009311F" w:rsidRPr="000D1CB5" w:rsidDel="00A8014F" w:rsidRDefault="0009311F" w:rsidP="009B5C14">
            <w:pPr>
              <w:jc w:val="center"/>
              <w:rPr>
                <w:del w:id="2372" w:author="Balneg, Ronald@Energy" w:date="2018-11-06T09:43:00Z"/>
                <w:rFonts w:ascii="Calibri" w:hAnsi="Calibri"/>
                <w:sz w:val="18"/>
                <w:szCs w:val="18"/>
              </w:rPr>
            </w:pPr>
          </w:p>
        </w:tc>
        <w:tc>
          <w:tcPr>
            <w:tcW w:w="0" w:type="auto"/>
            <w:vAlign w:val="center"/>
          </w:tcPr>
          <w:p w14:paraId="4A3A5DA8" w14:textId="43A11BA5" w:rsidR="0009311F" w:rsidRPr="000D1CB5" w:rsidDel="00A8014F" w:rsidRDefault="0009311F" w:rsidP="009B5C14">
            <w:pPr>
              <w:jc w:val="center"/>
              <w:rPr>
                <w:del w:id="2373" w:author="Balneg, Ronald@Energy" w:date="2018-11-06T09:43:00Z"/>
                <w:rFonts w:ascii="Calibri" w:hAnsi="Calibri"/>
                <w:b/>
                <w:sz w:val="18"/>
                <w:szCs w:val="18"/>
              </w:rPr>
            </w:pPr>
            <w:del w:id="2374" w:author="Balneg, Ronald@Energy" w:date="2018-11-06T09:43:00Z">
              <w:r w:rsidRPr="000D1CB5" w:rsidDel="00A8014F">
                <w:rPr>
                  <w:rFonts w:ascii="Calibri" w:hAnsi="Calibri"/>
                  <w:b/>
                  <w:sz w:val="18"/>
                  <w:szCs w:val="18"/>
                </w:rPr>
                <w:delText>85</w:delText>
              </w:r>
            </w:del>
          </w:p>
        </w:tc>
        <w:tc>
          <w:tcPr>
            <w:tcW w:w="0" w:type="auto"/>
            <w:vAlign w:val="center"/>
          </w:tcPr>
          <w:p w14:paraId="4A3A5DA9" w14:textId="16AE68A1" w:rsidR="0009311F" w:rsidRPr="000D1CB5" w:rsidDel="00A8014F" w:rsidRDefault="0009311F" w:rsidP="009B5C14">
            <w:pPr>
              <w:jc w:val="center"/>
              <w:rPr>
                <w:del w:id="2375" w:author="Balneg, Ronald@Energy" w:date="2018-11-06T09:43:00Z"/>
                <w:rFonts w:ascii="Calibri" w:hAnsi="Calibri"/>
                <w:sz w:val="18"/>
                <w:szCs w:val="18"/>
              </w:rPr>
            </w:pPr>
            <w:del w:id="2376" w:author="Balneg, Ronald@Energy" w:date="2018-11-06T09:43:00Z">
              <w:r w:rsidRPr="000D1CB5" w:rsidDel="00A8014F">
                <w:rPr>
                  <w:rFonts w:ascii="Calibri" w:hAnsi="Calibri"/>
                  <w:sz w:val="18"/>
                  <w:szCs w:val="18"/>
                </w:rPr>
                <w:delText>1.046</w:delText>
              </w:r>
            </w:del>
          </w:p>
        </w:tc>
        <w:tc>
          <w:tcPr>
            <w:tcW w:w="0" w:type="auto"/>
            <w:vAlign w:val="center"/>
          </w:tcPr>
          <w:p w14:paraId="4A3A5DAA" w14:textId="3BF09A3E" w:rsidR="0009311F" w:rsidRPr="000D1CB5" w:rsidDel="00A8014F" w:rsidRDefault="0009311F" w:rsidP="009B5C14">
            <w:pPr>
              <w:jc w:val="center"/>
              <w:rPr>
                <w:del w:id="2377" w:author="Balneg, Ronald@Energy" w:date="2018-11-06T09:43:00Z"/>
                <w:rFonts w:ascii="Calibri" w:hAnsi="Calibri"/>
                <w:sz w:val="18"/>
                <w:szCs w:val="18"/>
              </w:rPr>
            </w:pPr>
            <w:del w:id="2378" w:author="Balneg, Ronald@Energy" w:date="2018-11-06T09:43:00Z">
              <w:r w:rsidRPr="000D1CB5" w:rsidDel="00A8014F">
                <w:rPr>
                  <w:rFonts w:ascii="Calibri" w:hAnsi="Calibri"/>
                  <w:sz w:val="18"/>
                  <w:szCs w:val="18"/>
                </w:rPr>
                <w:delText>1.041</w:delText>
              </w:r>
            </w:del>
          </w:p>
        </w:tc>
        <w:tc>
          <w:tcPr>
            <w:tcW w:w="0" w:type="auto"/>
            <w:vAlign w:val="center"/>
          </w:tcPr>
          <w:p w14:paraId="4A3A5DAB" w14:textId="185A0761" w:rsidR="0009311F" w:rsidRPr="000D1CB5" w:rsidDel="00A8014F" w:rsidRDefault="0009311F" w:rsidP="009B5C14">
            <w:pPr>
              <w:jc w:val="center"/>
              <w:rPr>
                <w:del w:id="2379" w:author="Balneg, Ronald@Energy" w:date="2018-11-06T09:43:00Z"/>
                <w:rFonts w:ascii="Calibri" w:hAnsi="Calibri"/>
                <w:sz w:val="18"/>
                <w:szCs w:val="18"/>
              </w:rPr>
            </w:pPr>
            <w:del w:id="2380" w:author="Balneg, Ronald@Energy" w:date="2018-11-06T09:43:00Z">
              <w:r w:rsidRPr="000D1CB5" w:rsidDel="00A8014F">
                <w:rPr>
                  <w:rFonts w:ascii="Calibri" w:hAnsi="Calibri"/>
                  <w:sz w:val="18"/>
                  <w:szCs w:val="18"/>
                </w:rPr>
                <w:delText>1.036</w:delText>
              </w:r>
            </w:del>
          </w:p>
        </w:tc>
        <w:tc>
          <w:tcPr>
            <w:tcW w:w="0" w:type="auto"/>
            <w:vAlign w:val="center"/>
          </w:tcPr>
          <w:p w14:paraId="4A3A5DAC" w14:textId="50D9D952" w:rsidR="0009311F" w:rsidRPr="000D1CB5" w:rsidDel="00A8014F" w:rsidRDefault="0009311F" w:rsidP="009B5C14">
            <w:pPr>
              <w:jc w:val="center"/>
              <w:rPr>
                <w:del w:id="2381" w:author="Balneg, Ronald@Energy" w:date="2018-11-06T09:43:00Z"/>
                <w:rFonts w:ascii="Calibri" w:hAnsi="Calibri"/>
                <w:sz w:val="18"/>
                <w:szCs w:val="18"/>
              </w:rPr>
            </w:pPr>
            <w:del w:id="2382" w:author="Balneg, Ronald@Energy" w:date="2018-11-06T09:43:00Z">
              <w:r w:rsidRPr="000D1CB5" w:rsidDel="00A8014F">
                <w:rPr>
                  <w:rFonts w:ascii="Calibri" w:hAnsi="Calibri"/>
                  <w:sz w:val="18"/>
                  <w:szCs w:val="18"/>
                </w:rPr>
                <w:delText>1.031</w:delText>
              </w:r>
            </w:del>
          </w:p>
        </w:tc>
        <w:tc>
          <w:tcPr>
            <w:tcW w:w="0" w:type="auto"/>
            <w:vAlign w:val="center"/>
          </w:tcPr>
          <w:p w14:paraId="4A3A5DAD" w14:textId="50730AC3" w:rsidR="0009311F" w:rsidRPr="000D1CB5" w:rsidDel="00A8014F" w:rsidRDefault="0009311F" w:rsidP="009B5C14">
            <w:pPr>
              <w:jc w:val="center"/>
              <w:rPr>
                <w:del w:id="2383" w:author="Balneg, Ronald@Energy" w:date="2018-11-06T09:43:00Z"/>
                <w:rFonts w:ascii="Calibri" w:hAnsi="Calibri"/>
                <w:sz w:val="18"/>
                <w:szCs w:val="18"/>
              </w:rPr>
            </w:pPr>
            <w:del w:id="2384" w:author="Balneg, Ronald@Energy" w:date="2018-11-06T09:43:00Z">
              <w:r w:rsidRPr="000D1CB5" w:rsidDel="00A8014F">
                <w:rPr>
                  <w:rFonts w:ascii="Calibri" w:hAnsi="Calibri"/>
                  <w:sz w:val="18"/>
                  <w:szCs w:val="18"/>
                </w:rPr>
                <w:delText>1.026</w:delText>
              </w:r>
            </w:del>
          </w:p>
        </w:tc>
        <w:tc>
          <w:tcPr>
            <w:tcW w:w="0" w:type="auto"/>
            <w:vAlign w:val="center"/>
          </w:tcPr>
          <w:p w14:paraId="4A3A5DAE" w14:textId="6870AADC" w:rsidR="0009311F" w:rsidRPr="000D1CB5" w:rsidDel="00A8014F" w:rsidRDefault="0009311F" w:rsidP="009B5C14">
            <w:pPr>
              <w:jc w:val="center"/>
              <w:rPr>
                <w:del w:id="2385" w:author="Balneg, Ronald@Energy" w:date="2018-11-06T09:43:00Z"/>
                <w:rFonts w:ascii="Calibri" w:hAnsi="Calibri"/>
                <w:sz w:val="18"/>
                <w:szCs w:val="18"/>
              </w:rPr>
            </w:pPr>
            <w:del w:id="2386" w:author="Balneg, Ronald@Energy" w:date="2018-11-06T09:43:00Z">
              <w:r w:rsidRPr="000D1CB5" w:rsidDel="00A8014F">
                <w:rPr>
                  <w:rFonts w:ascii="Calibri" w:hAnsi="Calibri"/>
                  <w:sz w:val="18"/>
                  <w:szCs w:val="18"/>
                </w:rPr>
                <w:delText>1.022</w:delText>
              </w:r>
            </w:del>
          </w:p>
        </w:tc>
        <w:tc>
          <w:tcPr>
            <w:tcW w:w="0" w:type="auto"/>
            <w:vAlign w:val="center"/>
          </w:tcPr>
          <w:p w14:paraId="4A3A5DAF" w14:textId="4557B9D3" w:rsidR="0009311F" w:rsidRPr="000D1CB5" w:rsidDel="00A8014F" w:rsidRDefault="0009311F" w:rsidP="009B5C14">
            <w:pPr>
              <w:jc w:val="center"/>
              <w:rPr>
                <w:del w:id="2387" w:author="Balneg, Ronald@Energy" w:date="2018-11-06T09:43:00Z"/>
                <w:rFonts w:ascii="Calibri" w:hAnsi="Calibri"/>
                <w:sz w:val="18"/>
                <w:szCs w:val="18"/>
              </w:rPr>
            </w:pPr>
            <w:del w:id="2388" w:author="Balneg, Ronald@Energy" w:date="2018-11-06T09:43:00Z">
              <w:r w:rsidRPr="000D1CB5" w:rsidDel="00A8014F">
                <w:rPr>
                  <w:rFonts w:ascii="Calibri" w:hAnsi="Calibri"/>
                  <w:sz w:val="18"/>
                  <w:szCs w:val="18"/>
                </w:rPr>
                <w:delText>1.017</w:delText>
              </w:r>
            </w:del>
          </w:p>
        </w:tc>
        <w:tc>
          <w:tcPr>
            <w:tcW w:w="0" w:type="auto"/>
            <w:vAlign w:val="center"/>
          </w:tcPr>
          <w:p w14:paraId="4A3A5DB0" w14:textId="5180AFD0" w:rsidR="0009311F" w:rsidRPr="000D1CB5" w:rsidDel="00A8014F" w:rsidRDefault="0009311F" w:rsidP="009B5C14">
            <w:pPr>
              <w:jc w:val="center"/>
              <w:rPr>
                <w:del w:id="2389" w:author="Balneg, Ronald@Energy" w:date="2018-11-06T09:43:00Z"/>
                <w:rFonts w:ascii="Calibri" w:hAnsi="Calibri"/>
                <w:sz w:val="18"/>
                <w:szCs w:val="18"/>
              </w:rPr>
            </w:pPr>
            <w:del w:id="2390" w:author="Balneg, Ronald@Energy" w:date="2018-11-06T09:43:00Z">
              <w:r w:rsidRPr="000D1CB5" w:rsidDel="00A8014F">
                <w:rPr>
                  <w:rFonts w:ascii="Calibri" w:hAnsi="Calibri"/>
                  <w:sz w:val="18"/>
                  <w:szCs w:val="18"/>
                </w:rPr>
                <w:delText>1.012</w:delText>
              </w:r>
            </w:del>
          </w:p>
        </w:tc>
        <w:tc>
          <w:tcPr>
            <w:tcW w:w="0" w:type="auto"/>
            <w:vAlign w:val="center"/>
          </w:tcPr>
          <w:p w14:paraId="4A3A5DB1" w14:textId="50E5A86F" w:rsidR="0009311F" w:rsidRPr="000D1CB5" w:rsidDel="00A8014F" w:rsidRDefault="0009311F" w:rsidP="009B5C14">
            <w:pPr>
              <w:jc w:val="center"/>
              <w:rPr>
                <w:del w:id="2391" w:author="Balneg, Ronald@Energy" w:date="2018-11-06T09:43:00Z"/>
                <w:rFonts w:ascii="Calibri" w:hAnsi="Calibri"/>
                <w:sz w:val="18"/>
                <w:szCs w:val="18"/>
              </w:rPr>
            </w:pPr>
            <w:del w:id="2392" w:author="Balneg, Ronald@Energy" w:date="2018-11-06T09:43:00Z">
              <w:r w:rsidRPr="000D1CB5" w:rsidDel="00A8014F">
                <w:rPr>
                  <w:rFonts w:ascii="Calibri" w:hAnsi="Calibri"/>
                  <w:sz w:val="18"/>
                  <w:szCs w:val="18"/>
                </w:rPr>
                <w:delText>1.008</w:delText>
              </w:r>
            </w:del>
          </w:p>
        </w:tc>
      </w:tr>
      <w:tr w:rsidR="0009311F" w:rsidRPr="000D1CB5" w:rsidDel="00A8014F" w14:paraId="4A3A5DBE" w14:textId="1F0FF6F0" w:rsidTr="009B5C14">
        <w:trPr>
          <w:cantSplit/>
          <w:trHeight w:hRule="exact" w:val="187"/>
          <w:jc w:val="center"/>
          <w:del w:id="2393" w:author="Balneg, Ronald@Energy" w:date="2018-11-06T09:43:00Z"/>
        </w:trPr>
        <w:tc>
          <w:tcPr>
            <w:tcW w:w="0" w:type="auto"/>
            <w:vMerge/>
            <w:vAlign w:val="center"/>
          </w:tcPr>
          <w:p w14:paraId="4A3A5DB3" w14:textId="4252C559" w:rsidR="0009311F" w:rsidRPr="000D1CB5" w:rsidDel="00A8014F" w:rsidRDefault="0009311F" w:rsidP="009B5C14">
            <w:pPr>
              <w:jc w:val="center"/>
              <w:rPr>
                <w:del w:id="2394" w:author="Balneg, Ronald@Energy" w:date="2018-11-06T09:43:00Z"/>
                <w:rFonts w:ascii="Calibri" w:hAnsi="Calibri"/>
                <w:sz w:val="18"/>
                <w:szCs w:val="18"/>
              </w:rPr>
            </w:pPr>
          </w:p>
        </w:tc>
        <w:tc>
          <w:tcPr>
            <w:tcW w:w="0" w:type="auto"/>
            <w:vAlign w:val="center"/>
          </w:tcPr>
          <w:p w14:paraId="4A3A5DB4" w14:textId="7C69B900" w:rsidR="0009311F" w:rsidRPr="000D1CB5" w:rsidDel="00A8014F" w:rsidRDefault="0009311F" w:rsidP="009B5C14">
            <w:pPr>
              <w:jc w:val="center"/>
              <w:rPr>
                <w:del w:id="2395" w:author="Balneg, Ronald@Energy" w:date="2018-11-06T09:43:00Z"/>
                <w:rFonts w:ascii="Calibri" w:hAnsi="Calibri"/>
                <w:b/>
                <w:sz w:val="18"/>
                <w:szCs w:val="18"/>
              </w:rPr>
            </w:pPr>
            <w:del w:id="2396" w:author="Balneg, Ronald@Energy" w:date="2018-11-06T09:43:00Z">
              <w:r w:rsidRPr="000D1CB5" w:rsidDel="00A8014F">
                <w:rPr>
                  <w:rFonts w:ascii="Calibri" w:hAnsi="Calibri"/>
                  <w:b/>
                  <w:sz w:val="18"/>
                  <w:szCs w:val="18"/>
                </w:rPr>
                <w:delText>90</w:delText>
              </w:r>
            </w:del>
          </w:p>
        </w:tc>
        <w:tc>
          <w:tcPr>
            <w:tcW w:w="0" w:type="auto"/>
            <w:vAlign w:val="center"/>
          </w:tcPr>
          <w:p w14:paraId="4A3A5DB5" w14:textId="7EEB34C0" w:rsidR="0009311F" w:rsidRPr="000D1CB5" w:rsidDel="00A8014F" w:rsidRDefault="0009311F" w:rsidP="009B5C14">
            <w:pPr>
              <w:jc w:val="center"/>
              <w:rPr>
                <w:del w:id="2397" w:author="Balneg, Ronald@Energy" w:date="2018-11-06T09:43:00Z"/>
                <w:rFonts w:ascii="Calibri" w:hAnsi="Calibri"/>
                <w:sz w:val="18"/>
                <w:szCs w:val="18"/>
              </w:rPr>
            </w:pPr>
            <w:del w:id="2398" w:author="Balneg, Ronald@Energy" w:date="2018-11-06T09:43:00Z">
              <w:r w:rsidRPr="000D1CB5" w:rsidDel="00A8014F">
                <w:rPr>
                  <w:rFonts w:ascii="Calibri" w:hAnsi="Calibri"/>
                  <w:sz w:val="18"/>
                  <w:szCs w:val="18"/>
                </w:rPr>
                <w:delText>1.055</w:delText>
              </w:r>
            </w:del>
          </w:p>
        </w:tc>
        <w:tc>
          <w:tcPr>
            <w:tcW w:w="0" w:type="auto"/>
            <w:vAlign w:val="center"/>
          </w:tcPr>
          <w:p w14:paraId="4A3A5DB6" w14:textId="20539E6A" w:rsidR="0009311F" w:rsidRPr="000D1CB5" w:rsidDel="00A8014F" w:rsidRDefault="0009311F" w:rsidP="009B5C14">
            <w:pPr>
              <w:jc w:val="center"/>
              <w:rPr>
                <w:del w:id="2399" w:author="Balneg, Ronald@Energy" w:date="2018-11-06T09:43:00Z"/>
                <w:rFonts w:ascii="Calibri" w:hAnsi="Calibri"/>
                <w:sz w:val="18"/>
                <w:szCs w:val="18"/>
              </w:rPr>
            </w:pPr>
            <w:del w:id="2400" w:author="Balneg, Ronald@Energy" w:date="2018-11-06T09:43:00Z">
              <w:r w:rsidRPr="000D1CB5" w:rsidDel="00A8014F">
                <w:rPr>
                  <w:rFonts w:ascii="Calibri" w:hAnsi="Calibri"/>
                  <w:sz w:val="18"/>
                  <w:szCs w:val="18"/>
                </w:rPr>
                <w:delText>1.050</w:delText>
              </w:r>
            </w:del>
          </w:p>
        </w:tc>
        <w:tc>
          <w:tcPr>
            <w:tcW w:w="0" w:type="auto"/>
            <w:vAlign w:val="center"/>
          </w:tcPr>
          <w:p w14:paraId="4A3A5DB7" w14:textId="42F11B4E" w:rsidR="0009311F" w:rsidRPr="000D1CB5" w:rsidDel="00A8014F" w:rsidRDefault="0009311F" w:rsidP="009B5C14">
            <w:pPr>
              <w:jc w:val="center"/>
              <w:rPr>
                <w:del w:id="2401" w:author="Balneg, Ronald@Energy" w:date="2018-11-06T09:43:00Z"/>
                <w:rFonts w:ascii="Calibri" w:hAnsi="Calibri"/>
                <w:sz w:val="18"/>
                <w:szCs w:val="18"/>
              </w:rPr>
            </w:pPr>
            <w:del w:id="2402" w:author="Balneg, Ronald@Energy" w:date="2018-11-06T09:43:00Z">
              <w:r w:rsidRPr="000D1CB5" w:rsidDel="00A8014F">
                <w:rPr>
                  <w:rFonts w:ascii="Calibri" w:hAnsi="Calibri"/>
                  <w:sz w:val="18"/>
                  <w:szCs w:val="18"/>
                </w:rPr>
                <w:delText>1.045</w:delText>
              </w:r>
            </w:del>
          </w:p>
        </w:tc>
        <w:tc>
          <w:tcPr>
            <w:tcW w:w="0" w:type="auto"/>
            <w:vAlign w:val="center"/>
          </w:tcPr>
          <w:p w14:paraId="4A3A5DB8" w14:textId="36B14E29" w:rsidR="0009311F" w:rsidRPr="000D1CB5" w:rsidDel="00A8014F" w:rsidRDefault="0009311F" w:rsidP="009B5C14">
            <w:pPr>
              <w:jc w:val="center"/>
              <w:rPr>
                <w:del w:id="2403" w:author="Balneg, Ronald@Energy" w:date="2018-11-06T09:43:00Z"/>
                <w:rFonts w:ascii="Calibri" w:hAnsi="Calibri"/>
                <w:sz w:val="18"/>
                <w:szCs w:val="18"/>
              </w:rPr>
            </w:pPr>
            <w:del w:id="2404" w:author="Balneg, Ronald@Energy" w:date="2018-11-06T09:43:00Z">
              <w:r w:rsidRPr="000D1CB5" w:rsidDel="00A8014F">
                <w:rPr>
                  <w:rFonts w:ascii="Calibri" w:hAnsi="Calibri"/>
                  <w:sz w:val="18"/>
                  <w:szCs w:val="18"/>
                </w:rPr>
                <w:delText>1.040</w:delText>
              </w:r>
            </w:del>
          </w:p>
        </w:tc>
        <w:tc>
          <w:tcPr>
            <w:tcW w:w="0" w:type="auto"/>
            <w:vAlign w:val="center"/>
          </w:tcPr>
          <w:p w14:paraId="4A3A5DB9" w14:textId="4B105808" w:rsidR="0009311F" w:rsidRPr="000D1CB5" w:rsidDel="00A8014F" w:rsidRDefault="0009311F" w:rsidP="009B5C14">
            <w:pPr>
              <w:jc w:val="center"/>
              <w:rPr>
                <w:del w:id="2405" w:author="Balneg, Ronald@Energy" w:date="2018-11-06T09:43:00Z"/>
                <w:rFonts w:ascii="Calibri" w:hAnsi="Calibri"/>
                <w:sz w:val="18"/>
                <w:szCs w:val="18"/>
              </w:rPr>
            </w:pPr>
            <w:del w:id="2406" w:author="Balneg, Ronald@Energy" w:date="2018-11-06T09:43:00Z">
              <w:r w:rsidRPr="000D1CB5" w:rsidDel="00A8014F">
                <w:rPr>
                  <w:rFonts w:ascii="Calibri" w:hAnsi="Calibri"/>
                  <w:sz w:val="18"/>
                  <w:szCs w:val="18"/>
                </w:rPr>
                <w:delText>1.035</w:delText>
              </w:r>
            </w:del>
          </w:p>
        </w:tc>
        <w:tc>
          <w:tcPr>
            <w:tcW w:w="0" w:type="auto"/>
            <w:vAlign w:val="center"/>
          </w:tcPr>
          <w:p w14:paraId="4A3A5DBA" w14:textId="4D0DFC47" w:rsidR="0009311F" w:rsidRPr="000D1CB5" w:rsidDel="00A8014F" w:rsidRDefault="0009311F" w:rsidP="009B5C14">
            <w:pPr>
              <w:jc w:val="center"/>
              <w:rPr>
                <w:del w:id="2407" w:author="Balneg, Ronald@Energy" w:date="2018-11-06T09:43:00Z"/>
                <w:rFonts w:ascii="Calibri" w:hAnsi="Calibri"/>
                <w:sz w:val="18"/>
                <w:szCs w:val="18"/>
              </w:rPr>
            </w:pPr>
            <w:del w:id="2408" w:author="Balneg, Ronald@Energy" w:date="2018-11-06T09:43:00Z">
              <w:r w:rsidRPr="000D1CB5" w:rsidDel="00A8014F">
                <w:rPr>
                  <w:rFonts w:ascii="Calibri" w:hAnsi="Calibri"/>
                  <w:sz w:val="18"/>
                  <w:szCs w:val="18"/>
                </w:rPr>
                <w:delText>1.030</w:delText>
              </w:r>
            </w:del>
          </w:p>
        </w:tc>
        <w:tc>
          <w:tcPr>
            <w:tcW w:w="0" w:type="auto"/>
            <w:vAlign w:val="center"/>
          </w:tcPr>
          <w:p w14:paraId="4A3A5DBB" w14:textId="2C9413AD" w:rsidR="0009311F" w:rsidRPr="000D1CB5" w:rsidDel="00A8014F" w:rsidRDefault="0009311F" w:rsidP="009B5C14">
            <w:pPr>
              <w:jc w:val="center"/>
              <w:rPr>
                <w:del w:id="2409" w:author="Balneg, Ronald@Energy" w:date="2018-11-06T09:43:00Z"/>
                <w:rFonts w:ascii="Calibri" w:hAnsi="Calibri"/>
                <w:sz w:val="18"/>
                <w:szCs w:val="18"/>
              </w:rPr>
            </w:pPr>
            <w:del w:id="2410" w:author="Balneg, Ronald@Energy" w:date="2018-11-06T09:43:00Z">
              <w:r w:rsidRPr="000D1CB5" w:rsidDel="00A8014F">
                <w:rPr>
                  <w:rFonts w:ascii="Calibri" w:hAnsi="Calibri"/>
                  <w:sz w:val="18"/>
                  <w:szCs w:val="18"/>
                </w:rPr>
                <w:delText>1.025</w:delText>
              </w:r>
            </w:del>
          </w:p>
        </w:tc>
        <w:tc>
          <w:tcPr>
            <w:tcW w:w="0" w:type="auto"/>
            <w:vAlign w:val="center"/>
          </w:tcPr>
          <w:p w14:paraId="4A3A5DBC" w14:textId="47C38C32" w:rsidR="0009311F" w:rsidRPr="000D1CB5" w:rsidDel="00A8014F" w:rsidRDefault="0009311F" w:rsidP="009B5C14">
            <w:pPr>
              <w:jc w:val="center"/>
              <w:rPr>
                <w:del w:id="2411" w:author="Balneg, Ronald@Energy" w:date="2018-11-06T09:43:00Z"/>
                <w:rFonts w:ascii="Calibri" w:hAnsi="Calibri"/>
                <w:sz w:val="18"/>
                <w:szCs w:val="18"/>
              </w:rPr>
            </w:pPr>
            <w:del w:id="2412" w:author="Balneg, Ronald@Energy" w:date="2018-11-06T09:43:00Z">
              <w:r w:rsidRPr="000D1CB5" w:rsidDel="00A8014F">
                <w:rPr>
                  <w:rFonts w:ascii="Calibri" w:hAnsi="Calibri"/>
                  <w:sz w:val="18"/>
                  <w:szCs w:val="18"/>
                </w:rPr>
                <w:delText>1.020</w:delText>
              </w:r>
            </w:del>
          </w:p>
        </w:tc>
        <w:tc>
          <w:tcPr>
            <w:tcW w:w="0" w:type="auto"/>
            <w:vAlign w:val="center"/>
          </w:tcPr>
          <w:p w14:paraId="4A3A5DBD" w14:textId="33E6246B" w:rsidR="0009311F" w:rsidRPr="000D1CB5" w:rsidDel="00A8014F" w:rsidRDefault="0009311F" w:rsidP="009B5C14">
            <w:pPr>
              <w:jc w:val="center"/>
              <w:rPr>
                <w:del w:id="2413" w:author="Balneg, Ronald@Energy" w:date="2018-11-06T09:43:00Z"/>
                <w:rFonts w:ascii="Calibri" w:hAnsi="Calibri"/>
                <w:sz w:val="18"/>
                <w:szCs w:val="18"/>
              </w:rPr>
            </w:pPr>
            <w:del w:id="2414" w:author="Balneg, Ronald@Energy" w:date="2018-11-06T09:43:00Z">
              <w:r w:rsidRPr="000D1CB5" w:rsidDel="00A8014F">
                <w:rPr>
                  <w:rFonts w:ascii="Calibri" w:hAnsi="Calibri"/>
                  <w:sz w:val="18"/>
                  <w:szCs w:val="18"/>
                </w:rPr>
                <w:delText>1.016</w:delText>
              </w:r>
            </w:del>
          </w:p>
        </w:tc>
      </w:tr>
      <w:tr w:rsidR="0009311F" w:rsidRPr="000D1CB5" w:rsidDel="00A8014F" w14:paraId="4A3A5DCA" w14:textId="6B71301C" w:rsidTr="009B5C14">
        <w:trPr>
          <w:cantSplit/>
          <w:trHeight w:hRule="exact" w:val="187"/>
          <w:jc w:val="center"/>
          <w:del w:id="2415" w:author="Balneg, Ronald@Energy" w:date="2018-11-06T09:43:00Z"/>
        </w:trPr>
        <w:tc>
          <w:tcPr>
            <w:tcW w:w="0" w:type="auto"/>
            <w:vMerge/>
            <w:vAlign w:val="center"/>
          </w:tcPr>
          <w:p w14:paraId="4A3A5DBF" w14:textId="42811567" w:rsidR="0009311F" w:rsidRPr="000D1CB5" w:rsidDel="00A8014F" w:rsidRDefault="0009311F" w:rsidP="009B5C14">
            <w:pPr>
              <w:jc w:val="center"/>
              <w:rPr>
                <w:del w:id="2416" w:author="Balneg, Ronald@Energy" w:date="2018-11-06T09:43:00Z"/>
                <w:rFonts w:ascii="Calibri" w:hAnsi="Calibri"/>
                <w:sz w:val="18"/>
                <w:szCs w:val="18"/>
              </w:rPr>
            </w:pPr>
          </w:p>
        </w:tc>
        <w:tc>
          <w:tcPr>
            <w:tcW w:w="0" w:type="auto"/>
            <w:vAlign w:val="center"/>
          </w:tcPr>
          <w:p w14:paraId="4A3A5DC0" w14:textId="6D1EDD71" w:rsidR="0009311F" w:rsidRPr="000D1CB5" w:rsidDel="00A8014F" w:rsidRDefault="0009311F" w:rsidP="009B5C14">
            <w:pPr>
              <w:jc w:val="center"/>
              <w:rPr>
                <w:del w:id="2417" w:author="Balneg, Ronald@Energy" w:date="2018-11-06T09:43:00Z"/>
                <w:rFonts w:ascii="Calibri" w:hAnsi="Calibri"/>
                <w:b/>
                <w:sz w:val="18"/>
                <w:szCs w:val="18"/>
              </w:rPr>
            </w:pPr>
            <w:del w:id="2418" w:author="Balneg, Ronald@Energy" w:date="2018-11-06T09:43:00Z">
              <w:r w:rsidRPr="000D1CB5" w:rsidDel="00A8014F">
                <w:rPr>
                  <w:rFonts w:ascii="Calibri" w:hAnsi="Calibri"/>
                  <w:b/>
                  <w:sz w:val="18"/>
                  <w:szCs w:val="18"/>
                </w:rPr>
                <w:delText>95</w:delText>
              </w:r>
            </w:del>
          </w:p>
        </w:tc>
        <w:tc>
          <w:tcPr>
            <w:tcW w:w="0" w:type="auto"/>
            <w:vAlign w:val="center"/>
          </w:tcPr>
          <w:p w14:paraId="4A3A5DC1" w14:textId="54222DC3" w:rsidR="0009311F" w:rsidRPr="000D1CB5" w:rsidDel="00A8014F" w:rsidRDefault="0009311F" w:rsidP="009B5C14">
            <w:pPr>
              <w:jc w:val="center"/>
              <w:rPr>
                <w:del w:id="2419" w:author="Balneg, Ronald@Energy" w:date="2018-11-06T09:43:00Z"/>
                <w:rFonts w:ascii="Calibri" w:hAnsi="Calibri"/>
                <w:sz w:val="18"/>
                <w:szCs w:val="18"/>
              </w:rPr>
            </w:pPr>
            <w:del w:id="2420" w:author="Balneg, Ronald@Energy" w:date="2018-11-06T09:43:00Z">
              <w:r w:rsidRPr="000D1CB5" w:rsidDel="00A8014F">
                <w:rPr>
                  <w:rFonts w:ascii="Calibri" w:hAnsi="Calibri"/>
                  <w:sz w:val="18"/>
                  <w:szCs w:val="18"/>
                </w:rPr>
                <w:delText>1.063</w:delText>
              </w:r>
            </w:del>
          </w:p>
        </w:tc>
        <w:tc>
          <w:tcPr>
            <w:tcW w:w="0" w:type="auto"/>
            <w:vAlign w:val="center"/>
          </w:tcPr>
          <w:p w14:paraId="4A3A5DC2" w14:textId="3E427977" w:rsidR="0009311F" w:rsidRPr="000D1CB5" w:rsidDel="00A8014F" w:rsidRDefault="0009311F" w:rsidP="009B5C14">
            <w:pPr>
              <w:jc w:val="center"/>
              <w:rPr>
                <w:del w:id="2421" w:author="Balneg, Ronald@Energy" w:date="2018-11-06T09:43:00Z"/>
                <w:rFonts w:ascii="Calibri" w:hAnsi="Calibri"/>
                <w:sz w:val="18"/>
                <w:szCs w:val="18"/>
              </w:rPr>
            </w:pPr>
            <w:del w:id="2422" w:author="Balneg, Ronald@Energy" w:date="2018-11-06T09:43:00Z">
              <w:r w:rsidRPr="000D1CB5" w:rsidDel="00A8014F">
                <w:rPr>
                  <w:rFonts w:ascii="Calibri" w:hAnsi="Calibri"/>
                  <w:sz w:val="18"/>
                  <w:szCs w:val="18"/>
                </w:rPr>
                <w:delText>1.058</w:delText>
              </w:r>
            </w:del>
          </w:p>
        </w:tc>
        <w:tc>
          <w:tcPr>
            <w:tcW w:w="0" w:type="auto"/>
            <w:vAlign w:val="center"/>
          </w:tcPr>
          <w:p w14:paraId="4A3A5DC3" w14:textId="173AAC17" w:rsidR="0009311F" w:rsidRPr="000D1CB5" w:rsidDel="00A8014F" w:rsidRDefault="0009311F" w:rsidP="009B5C14">
            <w:pPr>
              <w:jc w:val="center"/>
              <w:rPr>
                <w:del w:id="2423" w:author="Balneg, Ronald@Energy" w:date="2018-11-06T09:43:00Z"/>
                <w:rFonts w:ascii="Calibri" w:hAnsi="Calibri"/>
                <w:sz w:val="18"/>
                <w:szCs w:val="18"/>
              </w:rPr>
            </w:pPr>
            <w:del w:id="2424" w:author="Balneg, Ronald@Energy" w:date="2018-11-06T09:43:00Z">
              <w:r w:rsidRPr="000D1CB5" w:rsidDel="00A8014F">
                <w:rPr>
                  <w:rFonts w:ascii="Calibri" w:hAnsi="Calibri"/>
                  <w:sz w:val="18"/>
                  <w:szCs w:val="18"/>
                </w:rPr>
                <w:delText>1.053</w:delText>
              </w:r>
            </w:del>
          </w:p>
        </w:tc>
        <w:tc>
          <w:tcPr>
            <w:tcW w:w="0" w:type="auto"/>
            <w:vAlign w:val="center"/>
          </w:tcPr>
          <w:p w14:paraId="4A3A5DC4" w14:textId="40E8AA60" w:rsidR="0009311F" w:rsidRPr="000D1CB5" w:rsidDel="00A8014F" w:rsidRDefault="0009311F" w:rsidP="009B5C14">
            <w:pPr>
              <w:jc w:val="center"/>
              <w:rPr>
                <w:del w:id="2425" w:author="Balneg, Ronald@Energy" w:date="2018-11-06T09:43:00Z"/>
                <w:rFonts w:ascii="Calibri" w:hAnsi="Calibri"/>
                <w:sz w:val="18"/>
                <w:szCs w:val="18"/>
              </w:rPr>
            </w:pPr>
            <w:del w:id="2426" w:author="Balneg, Ronald@Energy" w:date="2018-11-06T09:43:00Z">
              <w:r w:rsidRPr="000D1CB5" w:rsidDel="00A8014F">
                <w:rPr>
                  <w:rFonts w:ascii="Calibri" w:hAnsi="Calibri"/>
                  <w:sz w:val="18"/>
                  <w:szCs w:val="18"/>
                </w:rPr>
                <w:delText>1.048</w:delText>
              </w:r>
            </w:del>
          </w:p>
        </w:tc>
        <w:tc>
          <w:tcPr>
            <w:tcW w:w="0" w:type="auto"/>
            <w:vAlign w:val="center"/>
          </w:tcPr>
          <w:p w14:paraId="4A3A5DC5" w14:textId="38DCEB4F" w:rsidR="0009311F" w:rsidRPr="000D1CB5" w:rsidDel="00A8014F" w:rsidRDefault="0009311F" w:rsidP="009B5C14">
            <w:pPr>
              <w:jc w:val="center"/>
              <w:rPr>
                <w:del w:id="2427" w:author="Balneg, Ronald@Energy" w:date="2018-11-06T09:43:00Z"/>
                <w:rFonts w:ascii="Calibri" w:hAnsi="Calibri"/>
                <w:sz w:val="18"/>
                <w:szCs w:val="18"/>
              </w:rPr>
            </w:pPr>
            <w:del w:id="2428" w:author="Balneg, Ronald@Energy" w:date="2018-11-06T09:43:00Z">
              <w:r w:rsidRPr="000D1CB5" w:rsidDel="00A8014F">
                <w:rPr>
                  <w:rFonts w:ascii="Calibri" w:hAnsi="Calibri"/>
                  <w:sz w:val="18"/>
                  <w:szCs w:val="18"/>
                </w:rPr>
                <w:delText>1.043</w:delText>
              </w:r>
            </w:del>
          </w:p>
        </w:tc>
        <w:tc>
          <w:tcPr>
            <w:tcW w:w="0" w:type="auto"/>
            <w:vAlign w:val="center"/>
          </w:tcPr>
          <w:p w14:paraId="4A3A5DC6" w14:textId="0E3C05A7" w:rsidR="0009311F" w:rsidRPr="000D1CB5" w:rsidDel="00A8014F" w:rsidRDefault="0009311F" w:rsidP="009B5C14">
            <w:pPr>
              <w:jc w:val="center"/>
              <w:rPr>
                <w:del w:id="2429" w:author="Balneg, Ronald@Energy" w:date="2018-11-06T09:43:00Z"/>
                <w:rFonts w:ascii="Calibri" w:hAnsi="Calibri"/>
                <w:sz w:val="18"/>
                <w:szCs w:val="18"/>
              </w:rPr>
            </w:pPr>
            <w:del w:id="2430" w:author="Balneg, Ronald@Energy" w:date="2018-11-06T09:43:00Z">
              <w:r w:rsidRPr="000D1CB5" w:rsidDel="00A8014F">
                <w:rPr>
                  <w:rFonts w:ascii="Calibri" w:hAnsi="Calibri"/>
                  <w:sz w:val="18"/>
                  <w:szCs w:val="18"/>
                </w:rPr>
                <w:delText>1.038</w:delText>
              </w:r>
            </w:del>
          </w:p>
        </w:tc>
        <w:tc>
          <w:tcPr>
            <w:tcW w:w="0" w:type="auto"/>
            <w:vAlign w:val="center"/>
          </w:tcPr>
          <w:p w14:paraId="4A3A5DC7" w14:textId="2FB183E1" w:rsidR="0009311F" w:rsidRPr="000D1CB5" w:rsidDel="00A8014F" w:rsidRDefault="0009311F" w:rsidP="009B5C14">
            <w:pPr>
              <w:jc w:val="center"/>
              <w:rPr>
                <w:del w:id="2431" w:author="Balneg, Ronald@Energy" w:date="2018-11-06T09:43:00Z"/>
                <w:rFonts w:ascii="Calibri" w:hAnsi="Calibri"/>
                <w:sz w:val="18"/>
                <w:szCs w:val="18"/>
              </w:rPr>
            </w:pPr>
            <w:del w:id="2432" w:author="Balneg, Ronald@Energy" w:date="2018-11-06T09:43:00Z">
              <w:r w:rsidRPr="000D1CB5" w:rsidDel="00A8014F">
                <w:rPr>
                  <w:rFonts w:ascii="Calibri" w:hAnsi="Calibri"/>
                  <w:sz w:val="18"/>
                  <w:szCs w:val="18"/>
                </w:rPr>
                <w:delText>1.033</w:delText>
              </w:r>
            </w:del>
          </w:p>
        </w:tc>
        <w:tc>
          <w:tcPr>
            <w:tcW w:w="0" w:type="auto"/>
            <w:vAlign w:val="center"/>
          </w:tcPr>
          <w:p w14:paraId="4A3A5DC8" w14:textId="1CE1FE88" w:rsidR="0009311F" w:rsidRPr="000D1CB5" w:rsidDel="00A8014F" w:rsidRDefault="0009311F" w:rsidP="009B5C14">
            <w:pPr>
              <w:jc w:val="center"/>
              <w:rPr>
                <w:del w:id="2433" w:author="Balneg, Ronald@Energy" w:date="2018-11-06T09:43:00Z"/>
                <w:rFonts w:ascii="Calibri" w:hAnsi="Calibri"/>
                <w:sz w:val="18"/>
                <w:szCs w:val="18"/>
              </w:rPr>
            </w:pPr>
            <w:del w:id="2434" w:author="Balneg, Ronald@Energy" w:date="2018-11-06T09:43:00Z">
              <w:r w:rsidRPr="000D1CB5" w:rsidDel="00A8014F">
                <w:rPr>
                  <w:rFonts w:ascii="Calibri" w:hAnsi="Calibri"/>
                  <w:sz w:val="18"/>
                  <w:szCs w:val="18"/>
                </w:rPr>
                <w:delText>1.028</w:delText>
              </w:r>
            </w:del>
          </w:p>
        </w:tc>
        <w:tc>
          <w:tcPr>
            <w:tcW w:w="0" w:type="auto"/>
            <w:vAlign w:val="center"/>
          </w:tcPr>
          <w:p w14:paraId="4A3A5DC9" w14:textId="24EE77A8" w:rsidR="0009311F" w:rsidRPr="000D1CB5" w:rsidDel="00A8014F" w:rsidRDefault="0009311F" w:rsidP="009B5C14">
            <w:pPr>
              <w:jc w:val="center"/>
              <w:rPr>
                <w:del w:id="2435" w:author="Balneg, Ronald@Energy" w:date="2018-11-06T09:43:00Z"/>
                <w:rFonts w:ascii="Calibri" w:hAnsi="Calibri"/>
                <w:sz w:val="18"/>
                <w:szCs w:val="18"/>
              </w:rPr>
            </w:pPr>
            <w:del w:id="2436" w:author="Balneg, Ronald@Energy" w:date="2018-11-06T09:43:00Z">
              <w:r w:rsidRPr="000D1CB5" w:rsidDel="00A8014F">
                <w:rPr>
                  <w:rFonts w:ascii="Calibri" w:hAnsi="Calibri"/>
                  <w:sz w:val="18"/>
                  <w:szCs w:val="18"/>
                </w:rPr>
                <w:delText>1.024</w:delText>
              </w:r>
            </w:del>
          </w:p>
        </w:tc>
      </w:tr>
      <w:tr w:rsidR="0009311F" w:rsidRPr="000D1CB5" w:rsidDel="00A8014F" w14:paraId="4A3A5DD6" w14:textId="7FB98031" w:rsidTr="009B5C14">
        <w:trPr>
          <w:cantSplit/>
          <w:trHeight w:hRule="exact" w:val="187"/>
          <w:jc w:val="center"/>
          <w:del w:id="2437" w:author="Balneg, Ronald@Energy" w:date="2018-11-06T09:43:00Z"/>
        </w:trPr>
        <w:tc>
          <w:tcPr>
            <w:tcW w:w="0" w:type="auto"/>
            <w:vMerge/>
            <w:vAlign w:val="center"/>
          </w:tcPr>
          <w:p w14:paraId="4A3A5DCB" w14:textId="704F9855" w:rsidR="0009311F" w:rsidRPr="000D1CB5" w:rsidDel="00A8014F" w:rsidRDefault="0009311F" w:rsidP="009B5C14">
            <w:pPr>
              <w:jc w:val="center"/>
              <w:rPr>
                <w:del w:id="2438" w:author="Balneg, Ronald@Energy" w:date="2018-11-06T09:43:00Z"/>
                <w:rFonts w:ascii="Calibri" w:hAnsi="Calibri"/>
                <w:sz w:val="18"/>
                <w:szCs w:val="18"/>
              </w:rPr>
            </w:pPr>
          </w:p>
        </w:tc>
        <w:tc>
          <w:tcPr>
            <w:tcW w:w="0" w:type="auto"/>
            <w:vAlign w:val="center"/>
          </w:tcPr>
          <w:p w14:paraId="4A3A5DCC" w14:textId="3893DFF4" w:rsidR="0009311F" w:rsidRPr="000D1CB5" w:rsidDel="00A8014F" w:rsidRDefault="0009311F" w:rsidP="009B5C14">
            <w:pPr>
              <w:jc w:val="center"/>
              <w:rPr>
                <w:del w:id="2439" w:author="Balneg, Ronald@Energy" w:date="2018-11-06T09:43:00Z"/>
                <w:rFonts w:ascii="Calibri" w:hAnsi="Calibri"/>
                <w:b/>
                <w:sz w:val="18"/>
                <w:szCs w:val="18"/>
              </w:rPr>
            </w:pPr>
            <w:del w:id="2440" w:author="Balneg, Ronald@Energy" w:date="2018-11-06T09:43:00Z">
              <w:r w:rsidRPr="000D1CB5" w:rsidDel="00A8014F">
                <w:rPr>
                  <w:rFonts w:ascii="Calibri" w:hAnsi="Calibri"/>
                  <w:b/>
                  <w:sz w:val="18"/>
                  <w:szCs w:val="18"/>
                </w:rPr>
                <w:delText>100</w:delText>
              </w:r>
            </w:del>
          </w:p>
        </w:tc>
        <w:tc>
          <w:tcPr>
            <w:tcW w:w="0" w:type="auto"/>
            <w:vAlign w:val="center"/>
          </w:tcPr>
          <w:p w14:paraId="4A3A5DCD" w14:textId="1C035CD9" w:rsidR="0009311F" w:rsidRPr="000D1CB5" w:rsidDel="00A8014F" w:rsidRDefault="0009311F" w:rsidP="009B5C14">
            <w:pPr>
              <w:jc w:val="center"/>
              <w:rPr>
                <w:del w:id="2441" w:author="Balneg, Ronald@Energy" w:date="2018-11-06T09:43:00Z"/>
                <w:rFonts w:ascii="Calibri" w:hAnsi="Calibri"/>
                <w:sz w:val="18"/>
                <w:szCs w:val="18"/>
              </w:rPr>
            </w:pPr>
            <w:del w:id="2442" w:author="Balneg, Ronald@Energy" w:date="2018-11-06T09:43:00Z">
              <w:r w:rsidRPr="000D1CB5" w:rsidDel="00A8014F">
                <w:rPr>
                  <w:rFonts w:ascii="Calibri" w:hAnsi="Calibri"/>
                  <w:sz w:val="18"/>
                  <w:szCs w:val="18"/>
                </w:rPr>
                <w:delText>1.072</w:delText>
              </w:r>
            </w:del>
          </w:p>
        </w:tc>
        <w:tc>
          <w:tcPr>
            <w:tcW w:w="0" w:type="auto"/>
            <w:vAlign w:val="center"/>
          </w:tcPr>
          <w:p w14:paraId="4A3A5DCE" w14:textId="480DB611" w:rsidR="0009311F" w:rsidRPr="000D1CB5" w:rsidDel="00A8014F" w:rsidRDefault="0009311F" w:rsidP="009B5C14">
            <w:pPr>
              <w:jc w:val="center"/>
              <w:rPr>
                <w:del w:id="2443" w:author="Balneg, Ronald@Energy" w:date="2018-11-06T09:43:00Z"/>
                <w:rFonts w:ascii="Calibri" w:hAnsi="Calibri"/>
                <w:sz w:val="18"/>
                <w:szCs w:val="18"/>
              </w:rPr>
            </w:pPr>
            <w:del w:id="2444" w:author="Balneg, Ronald@Energy" w:date="2018-11-06T09:43:00Z">
              <w:r w:rsidRPr="000D1CB5" w:rsidDel="00A8014F">
                <w:rPr>
                  <w:rFonts w:ascii="Calibri" w:hAnsi="Calibri"/>
                  <w:sz w:val="18"/>
                  <w:szCs w:val="18"/>
                </w:rPr>
                <w:delText>1.066</w:delText>
              </w:r>
            </w:del>
          </w:p>
        </w:tc>
        <w:tc>
          <w:tcPr>
            <w:tcW w:w="0" w:type="auto"/>
            <w:vAlign w:val="center"/>
          </w:tcPr>
          <w:p w14:paraId="4A3A5DCF" w14:textId="510E7DB8" w:rsidR="0009311F" w:rsidRPr="000D1CB5" w:rsidDel="00A8014F" w:rsidRDefault="0009311F" w:rsidP="009B5C14">
            <w:pPr>
              <w:jc w:val="center"/>
              <w:rPr>
                <w:del w:id="2445" w:author="Balneg, Ronald@Energy" w:date="2018-11-06T09:43:00Z"/>
                <w:rFonts w:ascii="Calibri" w:hAnsi="Calibri"/>
                <w:sz w:val="18"/>
                <w:szCs w:val="18"/>
              </w:rPr>
            </w:pPr>
            <w:del w:id="2446" w:author="Balneg, Ronald@Energy" w:date="2018-11-06T09:43:00Z">
              <w:r w:rsidRPr="000D1CB5" w:rsidDel="00A8014F">
                <w:rPr>
                  <w:rFonts w:ascii="Calibri" w:hAnsi="Calibri"/>
                  <w:sz w:val="18"/>
                  <w:szCs w:val="18"/>
                </w:rPr>
                <w:delText>1.061</w:delText>
              </w:r>
            </w:del>
          </w:p>
        </w:tc>
        <w:tc>
          <w:tcPr>
            <w:tcW w:w="0" w:type="auto"/>
            <w:vAlign w:val="center"/>
          </w:tcPr>
          <w:p w14:paraId="4A3A5DD0" w14:textId="33F9E9FD" w:rsidR="0009311F" w:rsidRPr="000D1CB5" w:rsidDel="00A8014F" w:rsidRDefault="0009311F" w:rsidP="009B5C14">
            <w:pPr>
              <w:jc w:val="center"/>
              <w:rPr>
                <w:del w:id="2447" w:author="Balneg, Ronald@Energy" w:date="2018-11-06T09:43:00Z"/>
                <w:rFonts w:ascii="Calibri" w:hAnsi="Calibri"/>
                <w:sz w:val="18"/>
                <w:szCs w:val="18"/>
              </w:rPr>
            </w:pPr>
            <w:del w:id="2448" w:author="Balneg, Ronald@Energy" w:date="2018-11-06T09:43:00Z">
              <w:r w:rsidRPr="000D1CB5" w:rsidDel="00A8014F">
                <w:rPr>
                  <w:rFonts w:ascii="Calibri" w:hAnsi="Calibri"/>
                  <w:sz w:val="18"/>
                  <w:szCs w:val="18"/>
                </w:rPr>
                <w:delText>1.056</w:delText>
              </w:r>
            </w:del>
          </w:p>
        </w:tc>
        <w:tc>
          <w:tcPr>
            <w:tcW w:w="0" w:type="auto"/>
            <w:vAlign w:val="center"/>
          </w:tcPr>
          <w:p w14:paraId="4A3A5DD1" w14:textId="15926934" w:rsidR="0009311F" w:rsidRPr="000D1CB5" w:rsidDel="00A8014F" w:rsidRDefault="0009311F" w:rsidP="009B5C14">
            <w:pPr>
              <w:jc w:val="center"/>
              <w:rPr>
                <w:del w:id="2449" w:author="Balneg, Ronald@Energy" w:date="2018-11-06T09:43:00Z"/>
                <w:rFonts w:ascii="Calibri" w:hAnsi="Calibri"/>
                <w:sz w:val="18"/>
                <w:szCs w:val="18"/>
              </w:rPr>
            </w:pPr>
            <w:del w:id="2450" w:author="Balneg, Ronald@Energy" w:date="2018-11-06T09:43:00Z">
              <w:r w:rsidRPr="000D1CB5" w:rsidDel="00A8014F">
                <w:rPr>
                  <w:rFonts w:ascii="Calibri" w:hAnsi="Calibri"/>
                  <w:sz w:val="18"/>
                  <w:szCs w:val="18"/>
                </w:rPr>
                <w:delText>1.051</w:delText>
              </w:r>
            </w:del>
          </w:p>
        </w:tc>
        <w:tc>
          <w:tcPr>
            <w:tcW w:w="0" w:type="auto"/>
            <w:vAlign w:val="center"/>
          </w:tcPr>
          <w:p w14:paraId="4A3A5DD2" w14:textId="2CDA9EA6" w:rsidR="0009311F" w:rsidRPr="000D1CB5" w:rsidDel="00A8014F" w:rsidRDefault="0009311F" w:rsidP="009B5C14">
            <w:pPr>
              <w:jc w:val="center"/>
              <w:rPr>
                <w:del w:id="2451" w:author="Balneg, Ronald@Energy" w:date="2018-11-06T09:43:00Z"/>
                <w:rFonts w:ascii="Calibri" w:hAnsi="Calibri"/>
                <w:sz w:val="18"/>
                <w:szCs w:val="18"/>
              </w:rPr>
            </w:pPr>
            <w:del w:id="2452" w:author="Balneg, Ronald@Energy" w:date="2018-11-06T09:43:00Z">
              <w:r w:rsidRPr="000D1CB5" w:rsidDel="00A8014F">
                <w:rPr>
                  <w:rFonts w:ascii="Calibri" w:hAnsi="Calibri"/>
                  <w:sz w:val="18"/>
                  <w:szCs w:val="18"/>
                </w:rPr>
                <w:delText>1.046</w:delText>
              </w:r>
            </w:del>
          </w:p>
        </w:tc>
        <w:tc>
          <w:tcPr>
            <w:tcW w:w="0" w:type="auto"/>
            <w:vAlign w:val="center"/>
          </w:tcPr>
          <w:p w14:paraId="4A3A5DD3" w14:textId="5A0506F7" w:rsidR="0009311F" w:rsidRPr="000D1CB5" w:rsidDel="00A8014F" w:rsidRDefault="0009311F" w:rsidP="009B5C14">
            <w:pPr>
              <w:jc w:val="center"/>
              <w:rPr>
                <w:del w:id="2453" w:author="Balneg, Ronald@Energy" w:date="2018-11-06T09:43:00Z"/>
                <w:rFonts w:ascii="Calibri" w:hAnsi="Calibri"/>
                <w:sz w:val="18"/>
                <w:szCs w:val="18"/>
              </w:rPr>
            </w:pPr>
            <w:del w:id="2454" w:author="Balneg, Ronald@Energy" w:date="2018-11-06T09:43:00Z">
              <w:r w:rsidRPr="000D1CB5" w:rsidDel="00A8014F">
                <w:rPr>
                  <w:rFonts w:ascii="Calibri" w:hAnsi="Calibri"/>
                  <w:sz w:val="18"/>
                  <w:szCs w:val="18"/>
                </w:rPr>
                <w:delText>1.041</w:delText>
              </w:r>
            </w:del>
          </w:p>
        </w:tc>
        <w:tc>
          <w:tcPr>
            <w:tcW w:w="0" w:type="auto"/>
            <w:vAlign w:val="center"/>
          </w:tcPr>
          <w:p w14:paraId="4A3A5DD4" w14:textId="0DE92892" w:rsidR="0009311F" w:rsidRPr="000D1CB5" w:rsidDel="00A8014F" w:rsidRDefault="0009311F" w:rsidP="009B5C14">
            <w:pPr>
              <w:jc w:val="center"/>
              <w:rPr>
                <w:del w:id="2455" w:author="Balneg, Ronald@Energy" w:date="2018-11-06T09:43:00Z"/>
                <w:rFonts w:ascii="Calibri" w:hAnsi="Calibri"/>
                <w:sz w:val="18"/>
                <w:szCs w:val="18"/>
              </w:rPr>
            </w:pPr>
            <w:del w:id="2456" w:author="Balneg, Ronald@Energy" w:date="2018-11-06T09:43:00Z">
              <w:r w:rsidRPr="000D1CB5" w:rsidDel="00A8014F">
                <w:rPr>
                  <w:rFonts w:ascii="Calibri" w:hAnsi="Calibri"/>
                  <w:sz w:val="18"/>
                  <w:szCs w:val="18"/>
                </w:rPr>
                <w:delText>1.037</w:delText>
              </w:r>
            </w:del>
          </w:p>
        </w:tc>
        <w:tc>
          <w:tcPr>
            <w:tcW w:w="0" w:type="auto"/>
            <w:vAlign w:val="center"/>
          </w:tcPr>
          <w:p w14:paraId="4A3A5DD5" w14:textId="44C61FA9" w:rsidR="0009311F" w:rsidRPr="000D1CB5" w:rsidDel="00A8014F" w:rsidRDefault="0009311F" w:rsidP="009B5C14">
            <w:pPr>
              <w:jc w:val="center"/>
              <w:rPr>
                <w:del w:id="2457" w:author="Balneg, Ronald@Energy" w:date="2018-11-06T09:43:00Z"/>
                <w:rFonts w:ascii="Calibri" w:hAnsi="Calibri"/>
                <w:sz w:val="18"/>
                <w:szCs w:val="18"/>
              </w:rPr>
            </w:pPr>
            <w:del w:id="2458" w:author="Balneg, Ronald@Energy" w:date="2018-11-06T09:43:00Z">
              <w:r w:rsidRPr="000D1CB5" w:rsidDel="00A8014F">
                <w:rPr>
                  <w:rFonts w:ascii="Calibri" w:hAnsi="Calibri"/>
                  <w:sz w:val="18"/>
                  <w:szCs w:val="18"/>
                </w:rPr>
                <w:delText>1.032</w:delText>
              </w:r>
            </w:del>
          </w:p>
        </w:tc>
      </w:tr>
      <w:tr w:rsidR="0009311F" w:rsidRPr="000D1CB5" w:rsidDel="00A8014F" w14:paraId="4A3A5DE2" w14:textId="70464679" w:rsidTr="009B5C14">
        <w:trPr>
          <w:cantSplit/>
          <w:trHeight w:hRule="exact" w:val="187"/>
          <w:jc w:val="center"/>
          <w:del w:id="2459" w:author="Balneg, Ronald@Energy" w:date="2018-11-06T09:43:00Z"/>
        </w:trPr>
        <w:tc>
          <w:tcPr>
            <w:tcW w:w="0" w:type="auto"/>
            <w:vMerge/>
            <w:vAlign w:val="center"/>
          </w:tcPr>
          <w:p w14:paraId="4A3A5DD7" w14:textId="0A77C3ED" w:rsidR="0009311F" w:rsidRPr="000D1CB5" w:rsidDel="00A8014F" w:rsidRDefault="0009311F" w:rsidP="009B5C14">
            <w:pPr>
              <w:jc w:val="center"/>
              <w:rPr>
                <w:del w:id="2460" w:author="Balneg, Ronald@Energy" w:date="2018-11-06T09:43:00Z"/>
                <w:rFonts w:ascii="Calibri" w:hAnsi="Calibri"/>
                <w:sz w:val="18"/>
                <w:szCs w:val="18"/>
              </w:rPr>
            </w:pPr>
          </w:p>
        </w:tc>
        <w:tc>
          <w:tcPr>
            <w:tcW w:w="0" w:type="auto"/>
            <w:vAlign w:val="center"/>
          </w:tcPr>
          <w:p w14:paraId="4A3A5DD8" w14:textId="2FA412C5" w:rsidR="0009311F" w:rsidRPr="000D1CB5" w:rsidDel="00A8014F" w:rsidRDefault="0009311F" w:rsidP="009B5C14">
            <w:pPr>
              <w:jc w:val="center"/>
              <w:rPr>
                <w:del w:id="2461" w:author="Balneg, Ronald@Energy" w:date="2018-11-06T09:43:00Z"/>
                <w:rFonts w:ascii="Calibri" w:hAnsi="Calibri"/>
                <w:b/>
                <w:sz w:val="18"/>
                <w:szCs w:val="18"/>
              </w:rPr>
            </w:pPr>
            <w:del w:id="2462" w:author="Balneg, Ronald@Energy" w:date="2018-11-06T09:43:00Z">
              <w:r w:rsidRPr="000D1CB5" w:rsidDel="00A8014F">
                <w:rPr>
                  <w:rFonts w:ascii="Calibri" w:hAnsi="Calibri"/>
                  <w:b/>
                  <w:sz w:val="18"/>
                  <w:szCs w:val="18"/>
                </w:rPr>
                <w:delText>105</w:delText>
              </w:r>
            </w:del>
          </w:p>
        </w:tc>
        <w:tc>
          <w:tcPr>
            <w:tcW w:w="0" w:type="auto"/>
            <w:vAlign w:val="center"/>
          </w:tcPr>
          <w:p w14:paraId="4A3A5DD9" w14:textId="4470E7D5" w:rsidR="0009311F" w:rsidRPr="000D1CB5" w:rsidDel="00A8014F" w:rsidRDefault="0009311F" w:rsidP="009B5C14">
            <w:pPr>
              <w:jc w:val="center"/>
              <w:rPr>
                <w:del w:id="2463" w:author="Balneg, Ronald@Energy" w:date="2018-11-06T09:43:00Z"/>
                <w:rFonts w:ascii="Calibri" w:hAnsi="Calibri"/>
                <w:sz w:val="18"/>
                <w:szCs w:val="18"/>
              </w:rPr>
            </w:pPr>
            <w:del w:id="2464" w:author="Balneg, Ronald@Energy" w:date="2018-11-06T09:43:00Z">
              <w:r w:rsidRPr="000D1CB5" w:rsidDel="00A8014F">
                <w:rPr>
                  <w:rFonts w:ascii="Calibri" w:hAnsi="Calibri"/>
                  <w:sz w:val="18"/>
                  <w:szCs w:val="18"/>
                </w:rPr>
                <w:delText>1.080</w:delText>
              </w:r>
            </w:del>
          </w:p>
        </w:tc>
        <w:tc>
          <w:tcPr>
            <w:tcW w:w="0" w:type="auto"/>
            <w:vAlign w:val="center"/>
          </w:tcPr>
          <w:p w14:paraId="4A3A5DDA" w14:textId="3A7AAF2B" w:rsidR="0009311F" w:rsidRPr="000D1CB5" w:rsidDel="00A8014F" w:rsidRDefault="0009311F" w:rsidP="009B5C14">
            <w:pPr>
              <w:jc w:val="center"/>
              <w:rPr>
                <w:del w:id="2465" w:author="Balneg, Ronald@Energy" w:date="2018-11-06T09:43:00Z"/>
                <w:rFonts w:ascii="Calibri" w:hAnsi="Calibri"/>
                <w:sz w:val="18"/>
                <w:szCs w:val="18"/>
              </w:rPr>
            </w:pPr>
            <w:del w:id="2466" w:author="Balneg, Ronald@Energy" w:date="2018-11-06T09:43:00Z">
              <w:r w:rsidRPr="000D1CB5" w:rsidDel="00A8014F">
                <w:rPr>
                  <w:rFonts w:ascii="Calibri" w:hAnsi="Calibri"/>
                  <w:sz w:val="18"/>
                  <w:szCs w:val="18"/>
                </w:rPr>
                <w:delText>1.075</w:delText>
              </w:r>
            </w:del>
          </w:p>
        </w:tc>
        <w:tc>
          <w:tcPr>
            <w:tcW w:w="0" w:type="auto"/>
            <w:vAlign w:val="center"/>
          </w:tcPr>
          <w:p w14:paraId="4A3A5DDB" w14:textId="0F9EE7D4" w:rsidR="0009311F" w:rsidRPr="000D1CB5" w:rsidDel="00A8014F" w:rsidRDefault="0009311F" w:rsidP="009B5C14">
            <w:pPr>
              <w:jc w:val="center"/>
              <w:rPr>
                <w:del w:id="2467" w:author="Balneg, Ronald@Energy" w:date="2018-11-06T09:43:00Z"/>
                <w:rFonts w:ascii="Calibri" w:hAnsi="Calibri"/>
                <w:sz w:val="18"/>
                <w:szCs w:val="18"/>
              </w:rPr>
            </w:pPr>
            <w:del w:id="2468" w:author="Balneg, Ronald@Energy" w:date="2018-11-06T09:43:00Z">
              <w:r w:rsidRPr="000D1CB5" w:rsidDel="00A8014F">
                <w:rPr>
                  <w:rFonts w:ascii="Calibri" w:hAnsi="Calibri"/>
                  <w:sz w:val="18"/>
                  <w:szCs w:val="18"/>
                </w:rPr>
                <w:delText>1.070</w:delText>
              </w:r>
            </w:del>
          </w:p>
        </w:tc>
        <w:tc>
          <w:tcPr>
            <w:tcW w:w="0" w:type="auto"/>
            <w:vAlign w:val="center"/>
          </w:tcPr>
          <w:p w14:paraId="4A3A5DDC" w14:textId="5E30765F" w:rsidR="0009311F" w:rsidRPr="000D1CB5" w:rsidDel="00A8014F" w:rsidRDefault="0009311F" w:rsidP="009B5C14">
            <w:pPr>
              <w:jc w:val="center"/>
              <w:rPr>
                <w:del w:id="2469" w:author="Balneg, Ronald@Energy" w:date="2018-11-06T09:43:00Z"/>
                <w:rFonts w:ascii="Calibri" w:hAnsi="Calibri"/>
                <w:sz w:val="18"/>
                <w:szCs w:val="18"/>
              </w:rPr>
            </w:pPr>
            <w:del w:id="2470" w:author="Balneg, Ronald@Energy" w:date="2018-11-06T09:43:00Z">
              <w:r w:rsidRPr="000D1CB5" w:rsidDel="00A8014F">
                <w:rPr>
                  <w:rFonts w:ascii="Calibri" w:hAnsi="Calibri"/>
                  <w:sz w:val="18"/>
                  <w:szCs w:val="18"/>
                </w:rPr>
                <w:delText>1.064</w:delText>
              </w:r>
            </w:del>
          </w:p>
        </w:tc>
        <w:tc>
          <w:tcPr>
            <w:tcW w:w="0" w:type="auto"/>
            <w:vAlign w:val="center"/>
          </w:tcPr>
          <w:p w14:paraId="4A3A5DDD" w14:textId="043A09DC" w:rsidR="0009311F" w:rsidRPr="000D1CB5" w:rsidDel="00A8014F" w:rsidRDefault="0009311F" w:rsidP="009B5C14">
            <w:pPr>
              <w:jc w:val="center"/>
              <w:rPr>
                <w:del w:id="2471" w:author="Balneg, Ronald@Energy" w:date="2018-11-06T09:43:00Z"/>
                <w:rFonts w:ascii="Calibri" w:hAnsi="Calibri"/>
                <w:sz w:val="18"/>
                <w:szCs w:val="18"/>
              </w:rPr>
            </w:pPr>
            <w:del w:id="2472" w:author="Balneg, Ronald@Energy" w:date="2018-11-06T09:43:00Z">
              <w:r w:rsidRPr="000D1CB5" w:rsidDel="00A8014F">
                <w:rPr>
                  <w:rFonts w:ascii="Calibri" w:hAnsi="Calibri"/>
                  <w:sz w:val="18"/>
                  <w:szCs w:val="18"/>
                </w:rPr>
                <w:delText>1.059</w:delText>
              </w:r>
            </w:del>
          </w:p>
        </w:tc>
        <w:tc>
          <w:tcPr>
            <w:tcW w:w="0" w:type="auto"/>
            <w:vAlign w:val="center"/>
          </w:tcPr>
          <w:p w14:paraId="4A3A5DDE" w14:textId="4198ED40" w:rsidR="0009311F" w:rsidRPr="000D1CB5" w:rsidDel="00A8014F" w:rsidRDefault="0009311F" w:rsidP="009B5C14">
            <w:pPr>
              <w:jc w:val="center"/>
              <w:rPr>
                <w:del w:id="2473" w:author="Balneg, Ronald@Energy" w:date="2018-11-06T09:43:00Z"/>
                <w:rFonts w:ascii="Calibri" w:hAnsi="Calibri"/>
                <w:sz w:val="18"/>
                <w:szCs w:val="18"/>
              </w:rPr>
            </w:pPr>
            <w:del w:id="2474" w:author="Balneg, Ronald@Energy" w:date="2018-11-06T09:43:00Z">
              <w:r w:rsidRPr="000D1CB5" w:rsidDel="00A8014F">
                <w:rPr>
                  <w:rFonts w:ascii="Calibri" w:hAnsi="Calibri"/>
                  <w:sz w:val="18"/>
                  <w:szCs w:val="18"/>
                </w:rPr>
                <w:delText>1.054</w:delText>
              </w:r>
            </w:del>
          </w:p>
        </w:tc>
        <w:tc>
          <w:tcPr>
            <w:tcW w:w="0" w:type="auto"/>
            <w:vAlign w:val="center"/>
          </w:tcPr>
          <w:p w14:paraId="4A3A5DDF" w14:textId="22D29029" w:rsidR="0009311F" w:rsidRPr="000D1CB5" w:rsidDel="00A8014F" w:rsidRDefault="0009311F" w:rsidP="009B5C14">
            <w:pPr>
              <w:jc w:val="center"/>
              <w:rPr>
                <w:del w:id="2475" w:author="Balneg, Ronald@Energy" w:date="2018-11-06T09:43:00Z"/>
                <w:rFonts w:ascii="Calibri" w:hAnsi="Calibri"/>
                <w:sz w:val="18"/>
                <w:szCs w:val="18"/>
              </w:rPr>
            </w:pPr>
            <w:del w:id="2476" w:author="Balneg, Ronald@Energy" w:date="2018-11-06T09:43:00Z">
              <w:r w:rsidRPr="000D1CB5" w:rsidDel="00A8014F">
                <w:rPr>
                  <w:rFonts w:ascii="Calibri" w:hAnsi="Calibri"/>
                  <w:sz w:val="18"/>
                  <w:szCs w:val="18"/>
                </w:rPr>
                <w:delText>1.050</w:delText>
              </w:r>
            </w:del>
          </w:p>
        </w:tc>
        <w:tc>
          <w:tcPr>
            <w:tcW w:w="0" w:type="auto"/>
            <w:vAlign w:val="center"/>
          </w:tcPr>
          <w:p w14:paraId="4A3A5DE0" w14:textId="02F13B8E" w:rsidR="0009311F" w:rsidRPr="000D1CB5" w:rsidDel="00A8014F" w:rsidRDefault="0009311F" w:rsidP="009B5C14">
            <w:pPr>
              <w:jc w:val="center"/>
              <w:rPr>
                <w:del w:id="2477" w:author="Balneg, Ronald@Energy" w:date="2018-11-06T09:43:00Z"/>
                <w:rFonts w:ascii="Calibri" w:hAnsi="Calibri"/>
                <w:sz w:val="18"/>
                <w:szCs w:val="18"/>
              </w:rPr>
            </w:pPr>
            <w:del w:id="2478" w:author="Balneg, Ronald@Energy" w:date="2018-11-06T09:43:00Z">
              <w:r w:rsidRPr="000D1CB5" w:rsidDel="00A8014F">
                <w:rPr>
                  <w:rFonts w:ascii="Calibri" w:hAnsi="Calibri"/>
                  <w:sz w:val="18"/>
                  <w:szCs w:val="18"/>
                </w:rPr>
                <w:delText>1.045</w:delText>
              </w:r>
            </w:del>
          </w:p>
        </w:tc>
        <w:tc>
          <w:tcPr>
            <w:tcW w:w="0" w:type="auto"/>
            <w:vAlign w:val="center"/>
          </w:tcPr>
          <w:p w14:paraId="4A3A5DE1" w14:textId="7B867513" w:rsidR="0009311F" w:rsidRPr="000D1CB5" w:rsidDel="00A8014F" w:rsidRDefault="0009311F" w:rsidP="009B5C14">
            <w:pPr>
              <w:jc w:val="center"/>
              <w:rPr>
                <w:del w:id="2479" w:author="Balneg, Ronald@Energy" w:date="2018-11-06T09:43:00Z"/>
                <w:rFonts w:ascii="Calibri" w:hAnsi="Calibri"/>
                <w:sz w:val="18"/>
                <w:szCs w:val="18"/>
              </w:rPr>
            </w:pPr>
            <w:del w:id="2480" w:author="Balneg, Ronald@Energy" w:date="2018-11-06T09:43:00Z">
              <w:r w:rsidRPr="000D1CB5" w:rsidDel="00A8014F">
                <w:rPr>
                  <w:rFonts w:ascii="Calibri" w:hAnsi="Calibri"/>
                  <w:sz w:val="18"/>
                  <w:szCs w:val="18"/>
                </w:rPr>
                <w:delText>1.040</w:delText>
              </w:r>
            </w:del>
          </w:p>
        </w:tc>
      </w:tr>
      <w:tr w:rsidR="0009311F" w:rsidRPr="000D1CB5" w:rsidDel="00A8014F" w14:paraId="4A3A5DEE" w14:textId="71BC3391" w:rsidTr="009B5C14">
        <w:trPr>
          <w:cantSplit/>
          <w:trHeight w:hRule="exact" w:val="187"/>
          <w:jc w:val="center"/>
          <w:del w:id="2481" w:author="Balneg, Ronald@Energy" w:date="2018-11-06T09:43:00Z"/>
        </w:trPr>
        <w:tc>
          <w:tcPr>
            <w:tcW w:w="0" w:type="auto"/>
            <w:vMerge/>
            <w:vAlign w:val="center"/>
          </w:tcPr>
          <w:p w14:paraId="4A3A5DE3" w14:textId="329AF1C2" w:rsidR="0009311F" w:rsidRPr="000D1CB5" w:rsidDel="00A8014F" w:rsidRDefault="0009311F">
            <w:pPr>
              <w:rPr>
                <w:del w:id="2482" w:author="Balneg, Ronald@Energy" w:date="2018-11-06T09:43:00Z"/>
                <w:rFonts w:ascii="Calibri" w:hAnsi="Calibri"/>
                <w:sz w:val="18"/>
                <w:szCs w:val="18"/>
              </w:rPr>
              <w:pPrChange w:id="2483" w:author="Balneg, Ronald@Energy" w:date="2018-11-06T09:43:00Z">
                <w:pPr>
                  <w:jc w:val="center"/>
                </w:pPr>
              </w:pPrChange>
            </w:pPr>
          </w:p>
        </w:tc>
        <w:tc>
          <w:tcPr>
            <w:tcW w:w="0" w:type="auto"/>
            <w:vAlign w:val="center"/>
          </w:tcPr>
          <w:p w14:paraId="4A3A5DE4" w14:textId="7D396695" w:rsidR="0009311F" w:rsidRPr="000D1CB5" w:rsidDel="00A8014F" w:rsidRDefault="0009311F" w:rsidP="009B5C14">
            <w:pPr>
              <w:jc w:val="center"/>
              <w:rPr>
                <w:del w:id="2484" w:author="Balneg, Ronald@Energy" w:date="2018-11-06T09:43:00Z"/>
                <w:rFonts w:ascii="Calibri" w:hAnsi="Calibri"/>
                <w:b/>
                <w:sz w:val="18"/>
                <w:szCs w:val="18"/>
              </w:rPr>
            </w:pPr>
            <w:del w:id="2485" w:author="Balneg, Ronald@Energy" w:date="2018-11-06T09:43:00Z">
              <w:r w:rsidRPr="000D1CB5" w:rsidDel="00A8014F">
                <w:rPr>
                  <w:rFonts w:ascii="Calibri" w:hAnsi="Calibri"/>
                  <w:b/>
                  <w:sz w:val="18"/>
                  <w:szCs w:val="18"/>
                </w:rPr>
                <w:delText>110</w:delText>
              </w:r>
            </w:del>
          </w:p>
        </w:tc>
        <w:tc>
          <w:tcPr>
            <w:tcW w:w="0" w:type="auto"/>
            <w:vAlign w:val="center"/>
          </w:tcPr>
          <w:p w14:paraId="4A3A5DE5" w14:textId="1E214A6E" w:rsidR="0009311F" w:rsidRPr="000D1CB5" w:rsidDel="00A8014F" w:rsidRDefault="0009311F" w:rsidP="009B5C14">
            <w:pPr>
              <w:jc w:val="center"/>
              <w:rPr>
                <w:del w:id="2486" w:author="Balneg, Ronald@Energy" w:date="2018-11-06T09:43:00Z"/>
                <w:rFonts w:ascii="Calibri" w:hAnsi="Calibri"/>
                <w:sz w:val="18"/>
                <w:szCs w:val="18"/>
              </w:rPr>
            </w:pPr>
            <w:del w:id="2487" w:author="Balneg, Ronald@Energy" w:date="2018-11-06T09:43:00Z">
              <w:r w:rsidRPr="000D1CB5" w:rsidDel="00A8014F">
                <w:rPr>
                  <w:rFonts w:ascii="Calibri" w:hAnsi="Calibri"/>
                  <w:sz w:val="18"/>
                  <w:szCs w:val="18"/>
                </w:rPr>
                <w:delText>1.088</w:delText>
              </w:r>
            </w:del>
          </w:p>
        </w:tc>
        <w:tc>
          <w:tcPr>
            <w:tcW w:w="0" w:type="auto"/>
            <w:vAlign w:val="center"/>
          </w:tcPr>
          <w:p w14:paraId="4A3A5DE6" w14:textId="7E3131CD" w:rsidR="0009311F" w:rsidRPr="000D1CB5" w:rsidDel="00A8014F" w:rsidRDefault="0009311F" w:rsidP="009B5C14">
            <w:pPr>
              <w:jc w:val="center"/>
              <w:rPr>
                <w:del w:id="2488" w:author="Balneg, Ronald@Energy" w:date="2018-11-06T09:43:00Z"/>
                <w:rFonts w:ascii="Calibri" w:hAnsi="Calibri"/>
                <w:sz w:val="18"/>
                <w:szCs w:val="18"/>
              </w:rPr>
            </w:pPr>
            <w:del w:id="2489" w:author="Balneg, Ronald@Energy" w:date="2018-11-06T09:43:00Z">
              <w:r w:rsidRPr="000D1CB5" w:rsidDel="00A8014F">
                <w:rPr>
                  <w:rFonts w:ascii="Calibri" w:hAnsi="Calibri"/>
                  <w:sz w:val="18"/>
                  <w:szCs w:val="18"/>
                </w:rPr>
                <w:delText>1.083</w:delText>
              </w:r>
            </w:del>
          </w:p>
        </w:tc>
        <w:tc>
          <w:tcPr>
            <w:tcW w:w="0" w:type="auto"/>
            <w:vAlign w:val="center"/>
          </w:tcPr>
          <w:p w14:paraId="4A3A5DE7" w14:textId="40508F7E" w:rsidR="0009311F" w:rsidRPr="000D1CB5" w:rsidDel="00A8014F" w:rsidRDefault="0009311F" w:rsidP="009B5C14">
            <w:pPr>
              <w:jc w:val="center"/>
              <w:rPr>
                <w:del w:id="2490" w:author="Balneg, Ronald@Energy" w:date="2018-11-06T09:43:00Z"/>
                <w:rFonts w:ascii="Calibri" w:hAnsi="Calibri"/>
                <w:sz w:val="18"/>
                <w:szCs w:val="18"/>
              </w:rPr>
            </w:pPr>
            <w:del w:id="2491" w:author="Balneg, Ronald@Energy" w:date="2018-11-06T09:43:00Z">
              <w:r w:rsidRPr="000D1CB5" w:rsidDel="00A8014F">
                <w:rPr>
                  <w:rFonts w:ascii="Calibri" w:hAnsi="Calibri"/>
                  <w:sz w:val="18"/>
                  <w:szCs w:val="18"/>
                </w:rPr>
                <w:delText>1.078</w:delText>
              </w:r>
            </w:del>
          </w:p>
        </w:tc>
        <w:tc>
          <w:tcPr>
            <w:tcW w:w="0" w:type="auto"/>
            <w:vAlign w:val="center"/>
          </w:tcPr>
          <w:p w14:paraId="4A3A5DE8" w14:textId="6D9D9EBA" w:rsidR="0009311F" w:rsidRPr="000D1CB5" w:rsidDel="00A8014F" w:rsidRDefault="0009311F" w:rsidP="009B5C14">
            <w:pPr>
              <w:jc w:val="center"/>
              <w:rPr>
                <w:del w:id="2492" w:author="Balneg, Ronald@Energy" w:date="2018-11-06T09:43:00Z"/>
                <w:rFonts w:ascii="Calibri" w:hAnsi="Calibri"/>
                <w:sz w:val="18"/>
                <w:szCs w:val="18"/>
              </w:rPr>
            </w:pPr>
            <w:del w:id="2493" w:author="Balneg, Ronald@Energy" w:date="2018-11-06T09:43:00Z">
              <w:r w:rsidRPr="000D1CB5" w:rsidDel="00A8014F">
                <w:rPr>
                  <w:rFonts w:ascii="Calibri" w:hAnsi="Calibri"/>
                  <w:sz w:val="18"/>
                  <w:szCs w:val="18"/>
                </w:rPr>
                <w:delText>1.073</w:delText>
              </w:r>
            </w:del>
          </w:p>
        </w:tc>
        <w:tc>
          <w:tcPr>
            <w:tcW w:w="0" w:type="auto"/>
            <w:vAlign w:val="center"/>
          </w:tcPr>
          <w:p w14:paraId="4A3A5DE9" w14:textId="52DF2A20" w:rsidR="0009311F" w:rsidRPr="000D1CB5" w:rsidDel="00A8014F" w:rsidRDefault="0009311F" w:rsidP="009B5C14">
            <w:pPr>
              <w:jc w:val="center"/>
              <w:rPr>
                <w:del w:id="2494" w:author="Balneg, Ronald@Energy" w:date="2018-11-06T09:43:00Z"/>
                <w:rFonts w:ascii="Calibri" w:hAnsi="Calibri"/>
                <w:sz w:val="18"/>
                <w:szCs w:val="18"/>
              </w:rPr>
            </w:pPr>
            <w:del w:id="2495" w:author="Balneg, Ronald@Energy" w:date="2018-11-06T09:43:00Z">
              <w:r w:rsidRPr="000D1CB5" w:rsidDel="00A8014F">
                <w:rPr>
                  <w:rFonts w:ascii="Calibri" w:hAnsi="Calibri"/>
                  <w:sz w:val="18"/>
                  <w:szCs w:val="18"/>
                </w:rPr>
                <w:delText>1.068</w:delText>
              </w:r>
            </w:del>
          </w:p>
        </w:tc>
        <w:tc>
          <w:tcPr>
            <w:tcW w:w="0" w:type="auto"/>
            <w:vAlign w:val="center"/>
          </w:tcPr>
          <w:p w14:paraId="4A3A5DEA" w14:textId="565FDE79" w:rsidR="0009311F" w:rsidRPr="000D1CB5" w:rsidDel="00A8014F" w:rsidRDefault="0009311F" w:rsidP="009B5C14">
            <w:pPr>
              <w:jc w:val="center"/>
              <w:rPr>
                <w:del w:id="2496" w:author="Balneg, Ronald@Energy" w:date="2018-11-06T09:43:00Z"/>
                <w:rFonts w:ascii="Calibri" w:hAnsi="Calibri"/>
                <w:sz w:val="18"/>
                <w:szCs w:val="18"/>
              </w:rPr>
            </w:pPr>
            <w:del w:id="2497" w:author="Balneg, Ronald@Energy" w:date="2018-11-06T09:43:00Z">
              <w:r w:rsidRPr="000D1CB5" w:rsidDel="00A8014F">
                <w:rPr>
                  <w:rFonts w:ascii="Calibri" w:hAnsi="Calibri"/>
                  <w:sz w:val="18"/>
                  <w:szCs w:val="18"/>
                </w:rPr>
                <w:delText>1.063</w:delText>
              </w:r>
            </w:del>
          </w:p>
        </w:tc>
        <w:tc>
          <w:tcPr>
            <w:tcW w:w="0" w:type="auto"/>
            <w:vAlign w:val="center"/>
          </w:tcPr>
          <w:p w14:paraId="4A3A5DEB" w14:textId="36E6A16C" w:rsidR="0009311F" w:rsidRPr="000D1CB5" w:rsidDel="00A8014F" w:rsidRDefault="0009311F" w:rsidP="009B5C14">
            <w:pPr>
              <w:jc w:val="center"/>
              <w:rPr>
                <w:del w:id="2498" w:author="Balneg, Ronald@Energy" w:date="2018-11-06T09:43:00Z"/>
                <w:rFonts w:ascii="Calibri" w:hAnsi="Calibri"/>
                <w:sz w:val="18"/>
                <w:szCs w:val="18"/>
              </w:rPr>
            </w:pPr>
            <w:del w:id="2499" w:author="Balneg, Ronald@Energy" w:date="2018-11-06T09:43:00Z">
              <w:r w:rsidRPr="000D1CB5" w:rsidDel="00A8014F">
                <w:rPr>
                  <w:rFonts w:ascii="Calibri" w:hAnsi="Calibri"/>
                  <w:sz w:val="18"/>
                  <w:szCs w:val="18"/>
                </w:rPr>
                <w:delText>1.058</w:delText>
              </w:r>
            </w:del>
          </w:p>
        </w:tc>
        <w:tc>
          <w:tcPr>
            <w:tcW w:w="0" w:type="auto"/>
            <w:vAlign w:val="center"/>
          </w:tcPr>
          <w:p w14:paraId="4A3A5DEC" w14:textId="48CB816D" w:rsidR="0009311F" w:rsidRPr="000D1CB5" w:rsidDel="00A8014F" w:rsidRDefault="0009311F" w:rsidP="009B5C14">
            <w:pPr>
              <w:jc w:val="center"/>
              <w:rPr>
                <w:del w:id="2500" w:author="Balneg, Ronald@Energy" w:date="2018-11-06T09:43:00Z"/>
                <w:rFonts w:ascii="Calibri" w:hAnsi="Calibri"/>
                <w:sz w:val="18"/>
                <w:szCs w:val="18"/>
              </w:rPr>
            </w:pPr>
            <w:del w:id="2501" w:author="Balneg, Ronald@Energy" w:date="2018-11-06T09:43:00Z">
              <w:r w:rsidRPr="000D1CB5" w:rsidDel="00A8014F">
                <w:rPr>
                  <w:rFonts w:ascii="Calibri" w:hAnsi="Calibri"/>
                  <w:sz w:val="18"/>
                  <w:szCs w:val="18"/>
                </w:rPr>
                <w:delText>1.053</w:delText>
              </w:r>
            </w:del>
          </w:p>
        </w:tc>
        <w:tc>
          <w:tcPr>
            <w:tcW w:w="0" w:type="auto"/>
            <w:vAlign w:val="center"/>
          </w:tcPr>
          <w:p w14:paraId="4A3A5DED" w14:textId="42312098" w:rsidR="0009311F" w:rsidRPr="000D1CB5" w:rsidDel="00A8014F" w:rsidRDefault="0009311F" w:rsidP="009B5C14">
            <w:pPr>
              <w:jc w:val="center"/>
              <w:rPr>
                <w:del w:id="2502" w:author="Balneg, Ronald@Energy" w:date="2018-11-06T09:43:00Z"/>
                <w:rFonts w:ascii="Calibri" w:hAnsi="Calibri"/>
                <w:sz w:val="18"/>
                <w:szCs w:val="18"/>
              </w:rPr>
            </w:pPr>
            <w:del w:id="2503" w:author="Balneg, Ronald@Energy" w:date="2018-11-06T09:43:00Z">
              <w:r w:rsidRPr="000D1CB5" w:rsidDel="00A8014F">
                <w:rPr>
                  <w:rFonts w:ascii="Calibri" w:hAnsi="Calibri"/>
                  <w:sz w:val="18"/>
                  <w:szCs w:val="18"/>
                </w:rPr>
                <w:delText>1.048</w:delText>
              </w:r>
            </w:del>
          </w:p>
        </w:tc>
      </w:tr>
    </w:tbl>
    <w:p w14:paraId="4A3A5DEF" w14:textId="77777777" w:rsidR="0009311F" w:rsidRDefault="0009311F" w:rsidP="0009311F">
      <w:pPr>
        <w:pStyle w:val="ListParagraph"/>
        <w:rPr>
          <w:rFonts w:ascii="Calibri" w:hAnsi="Calibri"/>
          <w:sz w:val="18"/>
          <w:szCs w:val="18"/>
        </w:rPr>
      </w:pPr>
    </w:p>
    <w:p w14:paraId="4A3A5DF0" w14:textId="2AE702E6"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ins w:id="2504" w:author="Balneg, Ronald@Energy" w:date="2018-11-06T09:49:00Z">
        <w:r w:rsidR="00FB41F0">
          <w:rPr>
            <w:rFonts w:ascii="Calibri" w:hAnsi="Calibri"/>
            <w:sz w:val="18"/>
            <w:szCs w:val="18"/>
          </w:rPr>
          <w:t>c</w:t>
        </w:r>
      </w:ins>
      <w:del w:id="2505" w:author="Balneg, Ronald@Energy" w:date="2018-11-06T09:49:00Z">
        <w:r w:rsidDel="00FB41F0">
          <w:rPr>
            <w:rFonts w:ascii="Calibri" w:hAnsi="Calibri"/>
            <w:sz w:val="18"/>
            <w:szCs w:val="18"/>
          </w:rPr>
          <w:delText>C</w:delText>
        </w:r>
      </w:del>
      <w:r>
        <w:rPr>
          <w:rFonts w:ascii="Calibri" w:hAnsi="Calibri"/>
          <w:sz w:val="18"/>
          <w:szCs w:val="18"/>
        </w:rPr>
        <w:t xml:space="preserve">orrected CFM50 is the </w:t>
      </w:r>
      <w:ins w:id="2506" w:author="Balneg, Ronald@Energy" w:date="2018-11-06T09:49:00Z">
        <w:r w:rsidR="00FB41F0">
          <w:rPr>
            <w:rFonts w:ascii="Calibri" w:hAnsi="Calibri"/>
            <w:sz w:val="18"/>
            <w:szCs w:val="18"/>
          </w:rPr>
          <w:t>n</w:t>
        </w:r>
      </w:ins>
      <w:del w:id="2507" w:author="Balneg, Ronald@Energy" w:date="2018-11-06T09:49:00Z">
        <w:r w:rsidDel="00FB41F0">
          <w:rPr>
            <w:rFonts w:ascii="Calibri" w:hAnsi="Calibri"/>
            <w:sz w:val="18"/>
            <w:szCs w:val="18"/>
          </w:rPr>
          <w:delText>N</w:delText>
        </w:r>
      </w:del>
      <w:r>
        <w:rPr>
          <w:rFonts w:ascii="Calibri" w:hAnsi="Calibri"/>
          <w:sz w:val="18"/>
          <w:szCs w:val="18"/>
        </w:rPr>
        <w:t xml:space="preserve">ominal CFM50 from Section C multiplied by the </w:t>
      </w:r>
      <w:ins w:id="2508" w:author="Balneg, Ronald@Energy" w:date="2018-11-06T09:49:00Z">
        <w:r w:rsidR="00FB41F0">
          <w:rPr>
            <w:rFonts w:ascii="Calibri" w:hAnsi="Calibri"/>
            <w:sz w:val="18"/>
            <w:szCs w:val="18"/>
          </w:rPr>
          <w:t>a</w:t>
        </w:r>
      </w:ins>
      <w:del w:id="2509" w:author="Balneg, Ronald@Energy" w:date="2018-11-06T09:49:00Z">
        <w:r w:rsidDel="00FB41F0">
          <w:rPr>
            <w:rFonts w:ascii="Calibri" w:hAnsi="Calibri"/>
            <w:sz w:val="18"/>
            <w:szCs w:val="18"/>
          </w:rPr>
          <w:delText>A</w:delText>
        </w:r>
      </w:del>
      <w:r>
        <w:rPr>
          <w:rFonts w:ascii="Calibri" w:hAnsi="Calibri"/>
          <w:sz w:val="18"/>
          <w:szCs w:val="18"/>
        </w:rPr>
        <w:t xml:space="preserve">ltitude and </w:t>
      </w:r>
      <w:del w:id="2510" w:author="Balneg, Ronald@Energy" w:date="2018-11-06T09:49:00Z">
        <w:r w:rsidDel="00FB41F0">
          <w:rPr>
            <w:rFonts w:ascii="Calibri" w:hAnsi="Calibri"/>
            <w:sz w:val="18"/>
            <w:szCs w:val="18"/>
          </w:rPr>
          <w:delText>T</w:delText>
        </w:r>
      </w:del>
      <w:ins w:id="2511" w:author="Balneg, Ronald@Energy" w:date="2018-11-06T09:49:00Z">
        <w:r w:rsidR="00FB41F0">
          <w:rPr>
            <w:rFonts w:ascii="Calibri" w:hAnsi="Calibri"/>
            <w:sz w:val="18"/>
            <w:szCs w:val="18"/>
          </w:rPr>
          <w:t>t</w:t>
        </w:r>
      </w:ins>
      <w:r>
        <w:rPr>
          <w:rFonts w:ascii="Calibri" w:hAnsi="Calibri"/>
          <w:sz w:val="18"/>
          <w:szCs w:val="18"/>
        </w:rPr>
        <w:t xml:space="preserve">emperature </w:t>
      </w:r>
      <w:ins w:id="2512" w:author="Balneg, Ronald@Energy" w:date="2018-11-06T09:49:00Z">
        <w:r w:rsidR="00FB41F0">
          <w:rPr>
            <w:rFonts w:ascii="Calibri" w:hAnsi="Calibri"/>
            <w:sz w:val="18"/>
            <w:szCs w:val="18"/>
          </w:rPr>
          <w:t>c</w:t>
        </w:r>
      </w:ins>
      <w:del w:id="2513" w:author="Balneg, Ronald@Energy" w:date="2018-11-06T09:49:00Z">
        <w:r w:rsidDel="00FB41F0">
          <w:rPr>
            <w:rFonts w:ascii="Calibri" w:hAnsi="Calibri"/>
            <w:sz w:val="18"/>
            <w:szCs w:val="18"/>
          </w:rPr>
          <w:delText>C</w:delText>
        </w:r>
      </w:del>
      <w:r>
        <w:rPr>
          <w:rFonts w:ascii="Calibri" w:hAnsi="Calibri"/>
          <w:sz w:val="18"/>
          <w:szCs w:val="18"/>
        </w:rPr>
        <w:t xml:space="preserve">orrection </w:t>
      </w:r>
      <w:del w:id="2514" w:author="Balneg, Ronald@Energy" w:date="2018-11-06T09:49:00Z">
        <w:r w:rsidDel="00FB41F0">
          <w:rPr>
            <w:rFonts w:ascii="Calibri" w:hAnsi="Calibri"/>
            <w:sz w:val="18"/>
            <w:szCs w:val="18"/>
          </w:rPr>
          <w:delText>F</w:delText>
        </w:r>
      </w:del>
      <w:ins w:id="2515" w:author="Balneg, Ronald@Energy" w:date="2018-11-06T09:49:00Z">
        <w:r w:rsidR="00FB41F0">
          <w:rPr>
            <w:rFonts w:ascii="Calibri" w:hAnsi="Calibri"/>
            <w:sz w:val="18"/>
            <w:szCs w:val="18"/>
          </w:rPr>
          <w:t>f</w:t>
        </w:r>
      </w:ins>
      <w:r>
        <w:rPr>
          <w:rFonts w:ascii="Calibri" w:hAnsi="Calibri"/>
          <w:sz w:val="18"/>
          <w:szCs w:val="18"/>
        </w:rPr>
        <w:t>actor</w:t>
      </w:r>
      <w:del w:id="2516" w:author="Balneg, Ronald@Energy" w:date="2018-11-06T09:43:00Z">
        <w:r w:rsidDel="00A8014F">
          <w:rPr>
            <w:rFonts w:ascii="Calibri" w:hAnsi="Calibri"/>
            <w:sz w:val="18"/>
            <w:szCs w:val="18"/>
          </w:rPr>
          <w:delText>s</w:delText>
        </w:r>
      </w:del>
      <w:r>
        <w:rPr>
          <w:rFonts w:ascii="Calibri" w:hAnsi="Calibri"/>
          <w:sz w:val="18"/>
          <w:szCs w:val="18"/>
        </w:rPr>
        <w:t>.</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pPr>
        <w:pStyle w:val="ListParagraph"/>
        <w:numPr>
          <w:ilvl w:val="0"/>
          <w:numId w:val="19"/>
        </w:numPr>
        <w:rPr>
          <w:ins w:id="2517" w:author="Balneg, Ronald@Energy" w:date="2018-11-06T09:50:00Z"/>
          <w:rFonts w:ascii="Calibri" w:hAnsi="Calibri"/>
          <w:sz w:val="18"/>
          <w:szCs w:val="18"/>
        </w:rPr>
        <w:pPrChange w:id="2518" w:author="Balneg, Ronald@Energy" w:date="2018-11-06T09:50:00Z">
          <w:pPr/>
        </w:pPrChange>
      </w:pPr>
      <w:r>
        <w:rPr>
          <w:rFonts w:ascii="Calibri" w:hAnsi="Calibri"/>
          <w:sz w:val="18"/>
          <w:szCs w:val="18"/>
        </w:rPr>
        <w:t>This field is automatically calculated</w:t>
      </w:r>
      <w:ins w:id="2519" w:author="Balneg, Ronald@Energy" w:date="2018-11-06T09:50:00Z">
        <w:r w:rsidR="00E223BF">
          <w:rPr>
            <w:rFonts w:ascii="Calibri" w:hAnsi="Calibri"/>
            <w:sz w:val="18"/>
            <w:szCs w:val="18"/>
          </w:rPr>
          <w:t>. This value is determined from equation 5a from ANSI/RESNET/ICC 380-2016.</w:t>
        </w:r>
      </w:ins>
    </w:p>
    <w:p w14:paraId="4A3A5DF3" w14:textId="245EE8CF" w:rsidR="0009311F" w:rsidRPr="008F0D91" w:rsidDel="00E223BF" w:rsidRDefault="0009311F" w:rsidP="0009311F">
      <w:pPr>
        <w:pStyle w:val="ListParagraph"/>
        <w:numPr>
          <w:ilvl w:val="0"/>
          <w:numId w:val="19"/>
        </w:numPr>
        <w:rPr>
          <w:del w:id="2520" w:author="Balneg, Ronald@Energy" w:date="2018-11-06T09:50:00Z"/>
          <w:rFonts w:ascii="Calibri" w:hAnsi="Calibri"/>
          <w:sz w:val="18"/>
          <w:szCs w:val="18"/>
        </w:rPr>
      </w:pPr>
      <w:del w:id="2521" w:author="Balneg, Ronald@Energy" w:date="2018-11-06T09:50:00Z">
        <w:r w:rsidDel="00E223BF">
          <w:rPr>
            <w:rFonts w:ascii="Calibri" w:hAnsi="Calibri"/>
            <w:sz w:val="18"/>
            <w:szCs w:val="18"/>
          </w:rPr>
          <w:delText>:</w:delText>
        </w:r>
      </w:del>
    </w:p>
    <w:p w14:paraId="4A3A5DF4" w14:textId="5458C7DB" w:rsidR="0009311F" w:rsidRPr="00E223BF" w:rsidDel="00E223BF" w:rsidRDefault="0009311F">
      <w:pPr>
        <w:pStyle w:val="ListParagraph"/>
        <w:numPr>
          <w:ilvl w:val="0"/>
          <w:numId w:val="19"/>
        </w:numPr>
        <w:rPr>
          <w:del w:id="2522" w:author="Balneg, Ronald@Energy" w:date="2018-11-06T09:50:00Z"/>
          <w:rFonts w:ascii="Calibri" w:hAnsi="Calibri"/>
          <w:sz w:val="18"/>
          <w:szCs w:val="18"/>
          <w:rPrChange w:id="2523" w:author="Balneg, Ronald@Energy" w:date="2018-11-06T09:50:00Z">
            <w:rPr>
              <w:del w:id="2524" w:author="Balneg, Ronald@Energy" w:date="2018-11-06T09:50:00Z"/>
            </w:rPr>
          </w:rPrChange>
        </w:rPr>
        <w:pPrChange w:id="2525" w:author="Balneg, Ronald@Energy" w:date="2018-11-06T09:50:00Z">
          <w:pPr>
            <w:pStyle w:val="ListParagraph"/>
            <w:numPr>
              <w:numId w:val="20"/>
            </w:numPr>
            <w:ind w:left="1440" w:hanging="360"/>
          </w:pPr>
        </w:pPrChange>
      </w:pPr>
      <w:del w:id="2526" w:author="Balneg, Ronald@Energy" w:date="2018-11-06T09:50:00Z">
        <w:r w:rsidRPr="00E223BF" w:rsidDel="00E223BF">
          <w:rPr>
            <w:rFonts w:ascii="Calibri" w:hAnsi="Calibri"/>
            <w:sz w:val="18"/>
            <w:szCs w:val="18"/>
            <w:rPrChange w:id="2527" w:author="Balneg, Ronald@Energy" w:date="2018-11-06T09:50:00Z">
              <w:rPr/>
            </w:rPrChange>
          </w:rPr>
          <w:delText xml:space="preserve">If the Accuracy Level from </w:delText>
        </w:r>
        <w:r w:rsidR="00840901" w:rsidRPr="00E223BF" w:rsidDel="00E223BF">
          <w:rPr>
            <w:rFonts w:ascii="Calibri" w:hAnsi="Calibri"/>
            <w:sz w:val="18"/>
            <w:szCs w:val="18"/>
            <w:rPrChange w:id="2528" w:author="Balneg, Ronald@Energy" w:date="2018-11-06T09:50:00Z">
              <w:rPr/>
            </w:rPrChange>
          </w:rPr>
          <w:delText>S</w:delText>
        </w:r>
        <w:r w:rsidRPr="00E223BF" w:rsidDel="00E223BF">
          <w:rPr>
            <w:rFonts w:ascii="Calibri" w:hAnsi="Calibri"/>
            <w:sz w:val="18"/>
            <w:szCs w:val="18"/>
            <w:rPrChange w:id="2529" w:author="Balneg, Ronald@Energy" w:date="2018-11-06T09:50:00Z">
              <w:rPr/>
            </w:rPrChange>
          </w:rPr>
          <w:delText>ection C is “Standard”, the Accuracy Adjustment will be 1 (no adjustment)</w:delText>
        </w:r>
      </w:del>
    </w:p>
    <w:p w14:paraId="4A3A5DF5" w14:textId="052CFAAA" w:rsidR="0009311F" w:rsidRPr="008F0D91" w:rsidDel="00E223BF" w:rsidRDefault="0009311F">
      <w:pPr>
        <w:pStyle w:val="ListParagraph"/>
        <w:rPr>
          <w:del w:id="2530" w:author="Balneg, Ronald@Energy" w:date="2018-11-06T09:50:00Z"/>
        </w:rPr>
        <w:pPrChange w:id="2531" w:author="Balneg, Ronald@Energy" w:date="2018-11-06T09:50:00Z">
          <w:pPr>
            <w:pStyle w:val="ListParagraph"/>
            <w:numPr>
              <w:numId w:val="20"/>
            </w:numPr>
            <w:ind w:left="1440" w:hanging="360"/>
          </w:pPr>
        </w:pPrChange>
      </w:pPr>
      <w:del w:id="2532" w:author="Balneg, Ronald@Energy" w:date="2018-11-06T09:50:00Z">
        <w:r w:rsidDel="00E223BF">
          <w:delText xml:space="preserve">If the Accuracy Level from </w:delText>
        </w:r>
        <w:r w:rsidR="00840901" w:rsidDel="00E223BF">
          <w:delText>S</w:delText>
        </w:r>
        <w:r w:rsidDel="00E223BF">
          <w:delText xml:space="preserve">ection C is “Reduced”, </w:delText>
        </w:r>
        <w:r w:rsidR="009B5C14" w:rsidDel="00E223BF">
          <w:delText>A</w:delText>
        </w:r>
        <w:r w:rsidDel="00E223BF">
          <w:delText xml:space="preserve">ccuracy </w:delText>
        </w:r>
        <w:r w:rsidR="009B5C14" w:rsidDel="00E223BF">
          <w:delText>A</w:delText>
        </w:r>
        <w:r w:rsidDel="00E223BF">
          <w:delText>djustment equation equals 1+[0.1+(50/Nominal CFM50)]</w:delText>
        </w:r>
      </w:del>
    </w:p>
    <w:p w14:paraId="4A3A5DF6" w14:textId="0D4F960C" w:rsidR="0009311F" w:rsidRPr="008F0D91" w:rsidDel="00E223BF" w:rsidRDefault="0009311F">
      <w:pPr>
        <w:pStyle w:val="ListParagraph"/>
        <w:rPr>
          <w:del w:id="2533" w:author="Balneg, Ronald@Energy" w:date="2018-11-06T09:50:00Z"/>
        </w:rPr>
        <w:pPrChange w:id="2534" w:author="Balneg, Ronald@Energy" w:date="2018-11-06T09:50:00Z">
          <w:pPr>
            <w:pStyle w:val="ListParagraph"/>
            <w:numPr>
              <w:numId w:val="19"/>
            </w:numPr>
            <w:ind w:hanging="360"/>
          </w:pPr>
        </w:pPrChange>
      </w:pPr>
      <w:del w:id="2535" w:author="Balneg, Ronald@Energy" w:date="2018-11-06T09:50:00Z">
        <w:r w:rsidDel="00E223BF">
          <w:delText xml:space="preserve">This field is automatically calculated. The Adjusted CFM50 is the Corrected CFM50 multiplied </w:delText>
        </w:r>
        <w:r w:rsidR="009B5C14" w:rsidDel="00E223BF">
          <w:delText xml:space="preserve">by </w:delText>
        </w:r>
        <w:r w:rsidDel="00E223BF">
          <w:delText>the Accuracy Adjustment.</w:delText>
        </w:r>
        <w:r w:rsidRPr="009A74E8" w:rsidDel="00E223BF">
          <w:rPr>
            <w:rFonts w:asciiTheme="minorHAnsi" w:hAnsiTheme="minorHAnsi"/>
            <w:b/>
          </w:rPr>
          <w:delText xml:space="preserve"> </w:delText>
        </w:r>
        <w:r w:rsidRPr="009B5C14" w:rsidDel="00E223BF">
          <w:rPr>
            <w:rFonts w:asciiTheme="minorHAnsi" w:hAnsiTheme="minorHAnsi"/>
          </w:rPr>
          <w:delText>Note</w:delText>
        </w:r>
        <w:r w:rsidR="009B5C14" w:rsidDel="00E223BF">
          <w:rPr>
            <w:rFonts w:asciiTheme="minorHAnsi" w:hAnsiTheme="minorHAnsi"/>
          </w:rPr>
          <w:delText>:</w:delText>
        </w:r>
        <w:r w:rsidRPr="009A74E8" w:rsidDel="00E223BF">
          <w:rPr>
            <w:rFonts w:asciiTheme="minorHAnsi" w:hAnsiTheme="minorHAnsi"/>
            <w:b/>
          </w:rPr>
          <w:delText xml:space="preserve"> </w:delText>
        </w:r>
        <w:r w:rsidRPr="009A74E8" w:rsidDel="00E223BF">
          <w:rPr>
            <w:rFonts w:asciiTheme="minorHAnsi" w:hAnsiTheme="minorHAnsi"/>
          </w:rPr>
          <w:delText>This is the number that must be less than or equal to the target building air leakage from the CF1R, shown in Row A.2.</w:delText>
        </w:r>
      </w:del>
    </w:p>
    <w:p w14:paraId="4A3A5DF7" w14:textId="0B3EBD23" w:rsidR="0009311F" w:rsidDel="00E223BF" w:rsidRDefault="0009311F">
      <w:pPr>
        <w:pStyle w:val="ListParagraph"/>
        <w:numPr>
          <w:ilvl w:val="0"/>
          <w:numId w:val="19"/>
        </w:numPr>
        <w:rPr>
          <w:del w:id="2536" w:author="Balneg, Ronald@Energy" w:date="2018-11-06T09:51:00Z"/>
        </w:rPr>
        <w:pPrChange w:id="2537" w:author="Balneg, Ronald@Energy" w:date="2018-11-06T09:50:00Z">
          <w:pPr/>
        </w:pPrChange>
      </w:pPr>
    </w:p>
    <w:p w14:paraId="1ADEEE94" w14:textId="77777777" w:rsidR="00E223BF" w:rsidRDefault="00E223BF" w:rsidP="0009311F">
      <w:pPr>
        <w:rPr>
          <w:ins w:id="2538" w:author="Balneg, Ronald@Energy" w:date="2018-11-06T09:51:00Z"/>
          <w:rFonts w:ascii="Calibri" w:hAnsi="Calibri"/>
          <w:b/>
          <w:sz w:val="18"/>
          <w:szCs w:val="18"/>
        </w:rPr>
      </w:pPr>
    </w:p>
    <w:p w14:paraId="4A3A5DF8" w14:textId="75F15EDC" w:rsidR="0009311F" w:rsidRPr="009A74E8" w:rsidRDefault="0009311F" w:rsidP="0009311F">
      <w:pPr>
        <w:rPr>
          <w:rFonts w:ascii="Calibri" w:hAnsi="Calibri"/>
          <w:b/>
          <w:sz w:val="18"/>
          <w:szCs w:val="18"/>
        </w:rPr>
      </w:pPr>
      <w:r w:rsidRPr="009A74E8">
        <w:rPr>
          <w:rFonts w:ascii="Calibri" w:hAnsi="Calibri"/>
          <w:b/>
          <w:sz w:val="18"/>
          <w:szCs w:val="18"/>
        </w:rPr>
        <w:t xml:space="preserve">Section F. </w:t>
      </w:r>
      <w:ins w:id="2539" w:author="Balneg, Ronald@Energy" w:date="2018-11-21T09:45:00Z">
        <w:r w:rsidR="005419F0">
          <w:rPr>
            <w:rFonts w:ascii="Calibri" w:hAnsi="Calibri"/>
            <w:b/>
            <w:sz w:val="18"/>
            <w:szCs w:val="18"/>
          </w:rPr>
          <w:t xml:space="preserve">Measured </w:t>
        </w:r>
      </w:ins>
      <w:ins w:id="2540" w:author="Balneg, Ronald@Energy" w:date="2018-11-21T09:47:00Z">
        <w:r w:rsidR="005419F0">
          <w:rPr>
            <w:rFonts w:ascii="Calibri" w:hAnsi="Calibri"/>
            <w:b/>
            <w:sz w:val="18"/>
            <w:szCs w:val="18"/>
          </w:rPr>
          <w:t xml:space="preserve">Enclosure </w:t>
        </w:r>
      </w:ins>
      <w:ins w:id="2541" w:author="Balneg, Ronald@Energy" w:date="2018-11-21T09:45:00Z">
        <w:r w:rsidR="005419F0">
          <w:rPr>
            <w:rFonts w:ascii="Calibri" w:hAnsi="Calibri"/>
            <w:b/>
            <w:sz w:val="18"/>
            <w:szCs w:val="18"/>
          </w:rPr>
          <w:t>Air Leakage Rate</w:t>
        </w:r>
      </w:ins>
      <w:del w:id="2542" w:author="Balneg, Ronald@Energy" w:date="2018-11-21T09:45:00Z">
        <w:r w:rsidRPr="009A74E8" w:rsidDel="005419F0">
          <w:rPr>
            <w:rFonts w:ascii="Calibri" w:hAnsi="Calibri"/>
            <w:b/>
            <w:sz w:val="18"/>
            <w:szCs w:val="18"/>
          </w:rPr>
          <w:delText>Compliance Statement</w:delText>
        </w:r>
      </w:del>
    </w:p>
    <w:p w14:paraId="4A3A5DF9" w14:textId="1D4179FE"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w:t>
      </w:r>
      <w:ins w:id="2543" w:author="Balneg, Ronald@Energy" w:date="2018-11-21T09:45:00Z">
        <w:r w:rsidR="005419F0">
          <w:rPr>
            <w:rFonts w:ascii="Calibri" w:hAnsi="Calibri"/>
            <w:sz w:val="18"/>
            <w:szCs w:val="18"/>
          </w:rPr>
          <w:t>.</w:t>
        </w:r>
      </w:ins>
      <w:del w:id="2544" w:author="Balneg, Ronald@Energy" w:date="2018-11-21T09:45:00Z">
        <w:r w:rsidDel="005419F0">
          <w:rPr>
            <w:rFonts w:ascii="Calibri" w:hAnsi="Calibri"/>
            <w:sz w:val="18"/>
            <w:szCs w:val="18"/>
          </w:rPr>
          <w:delText xml:space="preserve"> and that the measured </w:delText>
        </w:r>
      </w:del>
      <w:del w:id="2545" w:author="Balneg, Ronald@Energy" w:date="2018-11-06T09:52:00Z">
        <w:r w:rsidDel="00E223BF">
          <w:rPr>
            <w:rFonts w:ascii="Calibri" w:hAnsi="Calibri"/>
            <w:sz w:val="18"/>
            <w:szCs w:val="18"/>
          </w:rPr>
          <w:delText xml:space="preserve">infiltration </w:delText>
        </w:r>
      </w:del>
      <w:del w:id="2546" w:author="Balneg, Ronald@Energy" w:date="2018-11-21T09:45:00Z">
        <w:r w:rsidDel="005419F0">
          <w:rPr>
            <w:rFonts w:ascii="Calibri" w:hAnsi="Calibri"/>
            <w:sz w:val="18"/>
            <w:szCs w:val="18"/>
          </w:rPr>
          <w:delText xml:space="preserve">is less than the target </w:delText>
        </w:r>
      </w:del>
      <w:del w:id="2547" w:author="Balneg, Ronald@Energy" w:date="2018-11-06T09:52:00Z">
        <w:r w:rsidDel="00E223BF">
          <w:rPr>
            <w:rFonts w:ascii="Calibri" w:hAnsi="Calibri"/>
            <w:sz w:val="18"/>
            <w:szCs w:val="18"/>
          </w:rPr>
          <w:delText>infiltration</w:delText>
        </w:r>
      </w:del>
      <w:del w:id="2548" w:author="Balneg, Ronald@Energy" w:date="2018-11-21T09:45:00Z">
        <w:r w:rsidDel="005419F0">
          <w:rPr>
            <w:rFonts w:ascii="Calibri" w:hAnsi="Calibri"/>
            <w:sz w:val="18"/>
            <w:szCs w:val="18"/>
          </w:rPr>
          <w:delText>.</w:delText>
        </w:r>
      </w:del>
    </w:p>
    <w:p w14:paraId="4A3A5DFA" w14:textId="77777777" w:rsidR="0009311F" w:rsidRDefault="0009311F" w:rsidP="0009311F">
      <w:pPr>
        <w:pStyle w:val="ListParagraph"/>
      </w:pPr>
    </w:p>
    <w:p w14:paraId="4A3A5DFB" w14:textId="002D96F8"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w:t>
      </w:r>
      <w:ins w:id="2549" w:author="Balneg, Ronald@Energy" w:date="2018-11-21T09:46:00Z">
        <w:r w:rsidR="005419F0">
          <w:rPr>
            <w:rFonts w:ascii="Calibri" w:hAnsi="Calibri"/>
            <w:b/>
            <w:sz w:val="18"/>
            <w:szCs w:val="18"/>
          </w:rPr>
          <w:t xml:space="preserve"> Worksheet</w:t>
        </w:r>
      </w:ins>
      <w:r w:rsidRPr="005C7DD1">
        <w:rPr>
          <w:rFonts w:ascii="Calibri" w:hAnsi="Calibri"/>
          <w:b/>
          <w:sz w:val="18"/>
          <w:szCs w:val="18"/>
        </w:rPr>
        <w:t xml:space="preserve">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3FDC6856" w:rsidR="0009311F" w:rsidRPr="00782762" w:rsidRDefault="0009311F">
      <w:pPr>
        <w:pStyle w:val="ListParagraph"/>
        <w:rPr>
          <w:rFonts w:ascii="Calibri" w:hAnsi="Calibri"/>
          <w:sz w:val="18"/>
          <w:szCs w:val="18"/>
        </w:rPr>
        <w:pPrChange w:id="2550" w:author="Balneg, Ronald@Energy" w:date="2018-11-06T09:52:00Z">
          <w:pPr>
            <w:pStyle w:val="ListParagraph"/>
            <w:numPr>
              <w:numId w:val="22"/>
            </w:numPr>
            <w:ind w:hanging="360"/>
          </w:pPr>
        </w:pPrChange>
      </w:pPr>
      <w:del w:id="2551" w:author="Balneg, Ronald@Energy" w:date="2018-11-06T09:52:00Z">
        <w:r w:rsidDel="00E223BF">
          <w:rPr>
            <w:rFonts w:ascii="Calibri" w:hAnsi="Calibri"/>
            <w:sz w:val="18"/>
            <w:szCs w:val="18"/>
          </w:rPr>
          <w:delText>This statement must be true (or not applicable) for the test to conform to the protocols.</w:delText>
        </w:r>
      </w:del>
      <w:ins w:id="2552" w:author="jmiller20181126" w:date="2018-11-05T17:14:00Z">
        <w:del w:id="2553" w:author="Balneg, Ronald@Energy" w:date="2018-11-06T09:52:00Z">
          <w:r w:rsidR="00460319" w:rsidDel="00E223BF">
            <w:rPr>
              <w:rFonts w:ascii="Calibri" w:hAnsi="Calibri"/>
              <w:sz w:val="18"/>
              <w:szCs w:val="18"/>
            </w:rPr>
            <w:delText xml:space="preserve"> </w:delText>
          </w:r>
        </w:del>
      </w:ins>
    </w:p>
    <w:p w14:paraId="4A3A5E01" w14:textId="77777777" w:rsidR="00EA01F0" w:rsidDel="00E223BF" w:rsidRDefault="00EA01F0" w:rsidP="009762F6">
      <w:pPr>
        <w:pStyle w:val="ListParagraph"/>
        <w:rPr>
          <w:del w:id="2554" w:author="Balneg, Ronald@Energy" w:date="2018-11-06T09:52:00Z"/>
        </w:rPr>
      </w:pPr>
    </w:p>
    <w:p w14:paraId="4A3A5E02" w14:textId="77777777" w:rsidR="00EA01F0" w:rsidRDefault="00EA01F0">
      <w:pPr>
        <w:sectPr w:rsidR="00EA01F0" w:rsidSect="00670799">
          <w:headerReference w:type="default" r:id="rId12"/>
          <w:pgSz w:w="12240" w:h="15840" w:code="1"/>
          <w:pgMar w:top="375" w:right="720" w:bottom="720" w:left="720" w:header="360" w:footer="576" w:gutter="0"/>
          <w:pgNumType w:start="1"/>
          <w:cols w:space="720"/>
          <w:docGrid w:linePitch="272"/>
        </w:sectPr>
        <w:pPrChange w:id="2564" w:author="Balneg, Ronald@Energy" w:date="2018-11-06T09:52:00Z">
          <w:pPr>
            <w:pStyle w:val="ListParagraph"/>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101"/>
        <w:gridCol w:w="5101"/>
      </w:tblGrid>
      <w:tr w:rsidR="00EA01F0" w:rsidRPr="00A42BCC" w14:paraId="4A3A5E04" w14:textId="77777777" w:rsidTr="00231CFA">
        <w:tc>
          <w:tcPr>
            <w:tcW w:w="11016" w:type="dxa"/>
            <w:gridSpan w:val="3"/>
            <w:vAlign w:val="center"/>
          </w:tcPr>
          <w:p w14:paraId="4A3A5E03" w14:textId="415627EB"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del w:id="2565" w:author="jmiller20181126" w:date="2018-11-05T12:42:00Z">
              <w:r w:rsidRPr="005A593D" w:rsidDel="00BB7FEB">
                <w:rPr>
                  <w:rFonts w:asciiTheme="minorHAnsi" w:hAnsiTheme="minorHAnsi"/>
                  <w:b/>
                  <w:szCs w:val="18"/>
                </w:rPr>
                <w:delText xml:space="preserve">Building </w:delText>
              </w:r>
            </w:del>
            <w:ins w:id="2566" w:author="jmiller20181126" w:date="2018-11-05T12:42:00Z">
              <w:r w:rsidR="00BB7FEB">
                <w:rPr>
                  <w:rFonts w:asciiTheme="minorHAnsi" w:hAnsiTheme="minorHAnsi"/>
                  <w:b/>
                  <w:szCs w:val="18"/>
                </w:rPr>
                <w:t>Enclosure</w:t>
              </w:r>
              <w:r w:rsidR="00BB7FEB" w:rsidRPr="005A593D">
                <w:rPr>
                  <w:rFonts w:asciiTheme="minorHAnsi" w:hAnsiTheme="minorHAnsi"/>
                  <w:b/>
                  <w:szCs w:val="18"/>
                </w:rPr>
                <w:t xml:space="preserve"> </w:t>
              </w:r>
            </w:ins>
            <w:r w:rsidRPr="005A593D">
              <w:rPr>
                <w:rFonts w:asciiTheme="minorHAnsi" w:hAnsiTheme="minorHAnsi"/>
                <w:b/>
                <w:szCs w:val="18"/>
              </w:rPr>
              <w:t>Air Leakage – General Information</w:t>
            </w:r>
          </w:p>
        </w:tc>
      </w:tr>
      <w:tr w:rsidR="005B6312" w:rsidRPr="00A42BCC" w14:paraId="4A3A5E09" w14:textId="77777777" w:rsidTr="00EF2268">
        <w:tc>
          <w:tcPr>
            <w:tcW w:w="588" w:type="dxa"/>
            <w:vAlign w:val="center"/>
          </w:tcPr>
          <w:p w14:paraId="4A3A5E05" w14:textId="77777777"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01</w:t>
            </w:r>
          </w:p>
        </w:tc>
        <w:tc>
          <w:tcPr>
            <w:tcW w:w="5214" w:type="dxa"/>
            <w:vAlign w:val="center"/>
          </w:tcPr>
          <w:p w14:paraId="4A3A5E06" w14:textId="695B8F3E" w:rsidR="005B6312" w:rsidRPr="00A42BCC" w:rsidRDefault="005B6312" w:rsidP="004A2663">
            <w:pPr>
              <w:rPr>
                <w:rFonts w:asciiTheme="minorHAnsi" w:hAnsiTheme="minorHAnsi"/>
                <w:sz w:val="18"/>
                <w:szCs w:val="18"/>
              </w:rPr>
            </w:pPr>
            <w:r>
              <w:rPr>
                <w:rFonts w:asciiTheme="minorHAnsi" w:hAnsiTheme="minorHAnsi"/>
                <w:sz w:val="18"/>
                <w:szCs w:val="18"/>
              </w:rPr>
              <w:t>Is HERS verification of building enclosure</w:t>
            </w:r>
            <w:ins w:id="2567" w:author="Balneg, Ronald@Energy" w:date="2018-11-06T10:07:00Z">
              <w:r w:rsidR="00D721FF">
                <w:rPr>
                  <w:rFonts w:asciiTheme="minorHAnsi" w:hAnsiTheme="minorHAnsi"/>
                  <w:sz w:val="18"/>
                  <w:szCs w:val="18"/>
                </w:rPr>
                <w:t xml:space="preserve"> air</w:t>
              </w:r>
            </w:ins>
            <w:r>
              <w:rPr>
                <w:rFonts w:asciiTheme="minorHAnsi" w:hAnsiTheme="minorHAnsi"/>
                <w:sz w:val="18"/>
                <w:szCs w:val="18"/>
              </w:rPr>
              <w:t xml:space="preserve"> leakage to outside required by </w:t>
            </w:r>
            <w:del w:id="2568" w:author="Balneg, Ronald@Energy" w:date="2018-11-21T09:21:00Z">
              <w:r w:rsidDel="00066F15">
                <w:rPr>
                  <w:rFonts w:asciiTheme="minorHAnsi" w:hAnsiTheme="minorHAnsi"/>
                  <w:sz w:val="18"/>
                  <w:szCs w:val="18"/>
                </w:rPr>
                <w:delText>CF1R</w:delText>
              </w:r>
            </w:del>
            <w:ins w:id="2569" w:author="Balneg, Ronald@Energy" w:date="2018-11-21T09:21:00Z">
              <w:r w:rsidR="00066F15">
                <w:rPr>
                  <w:rFonts w:asciiTheme="minorHAnsi" w:hAnsiTheme="minorHAnsi"/>
                  <w:sz w:val="18"/>
                  <w:szCs w:val="18"/>
                </w:rPr>
                <w:t>MCH</w:t>
              </w:r>
            </w:ins>
            <w:ins w:id="2570" w:author="Balneg, Ronald@Energy" w:date="2018-11-21T09:22:00Z">
              <w:r w:rsidR="00066F15">
                <w:rPr>
                  <w:rFonts w:asciiTheme="minorHAnsi" w:hAnsiTheme="minorHAnsi"/>
                  <w:sz w:val="18"/>
                  <w:szCs w:val="18"/>
                </w:rPr>
                <w:t>-</w:t>
              </w:r>
            </w:ins>
            <w:ins w:id="2571" w:author="Balneg, Ronald@Energy" w:date="2018-11-21T09:21:00Z">
              <w:r w:rsidR="00066F15">
                <w:rPr>
                  <w:rFonts w:asciiTheme="minorHAnsi" w:hAnsiTheme="minorHAnsi"/>
                  <w:sz w:val="18"/>
                  <w:szCs w:val="18"/>
                </w:rPr>
                <w:t>27</w:t>
              </w:r>
            </w:ins>
            <w:r>
              <w:rPr>
                <w:rFonts w:asciiTheme="minorHAnsi" w:hAnsiTheme="minorHAnsi"/>
                <w:sz w:val="18"/>
                <w:szCs w:val="18"/>
              </w:rPr>
              <w:t>?</w:t>
            </w:r>
          </w:p>
        </w:tc>
        <w:tc>
          <w:tcPr>
            <w:tcW w:w="5214" w:type="dxa"/>
            <w:vAlign w:val="center"/>
          </w:tcPr>
          <w:p w14:paraId="4A3A5E08" w14:textId="482C91B2" w:rsidR="005B6312" w:rsidRPr="00A42BCC" w:rsidRDefault="005B6312" w:rsidP="005B6312">
            <w:pPr>
              <w:rPr>
                <w:rFonts w:asciiTheme="minorHAnsi" w:hAnsiTheme="minorHAnsi"/>
                <w:sz w:val="18"/>
                <w:szCs w:val="18"/>
              </w:rPr>
            </w:pPr>
            <w:r>
              <w:rPr>
                <w:rFonts w:asciiTheme="minorHAnsi" w:hAnsiTheme="minorHAnsi"/>
                <w:sz w:val="18"/>
                <w:szCs w:val="18"/>
              </w:rPr>
              <w:t xml:space="preserve">&lt;&lt;calculated field: If </w:t>
            </w:r>
            <w:ins w:id="2572" w:author="Balneg, Ronald@Energy" w:date="2018-11-21T09:25:00Z">
              <w:r w:rsidR="00066F15">
                <w:rPr>
                  <w:rFonts w:asciiTheme="minorHAnsi" w:hAnsiTheme="minorHAnsi"/>
                  <w:sz w:val="18"/>
                  <w:szCs w:val="18"/>
                </w:rPr>
                <w:t>MCH-27</w:t>
              </w:r>
            </w:ins>
            <w:del w:id="2573" w:author="Balneg, Ronald@Energy" w:date="2018-11-21T09:25:00Z">
              <w:r w:rsidDel="00066F15">
                <w:rPr>
                  <w:rFonts w:asciiTheme="minorHAnsi" w:hAnsiTheme="minorHAnsi"/>
                  <w:sz w:val="18"/>
                  <w:szCs w:val="18"/>
                </w:rPr>
                <w:delText>CF1R</w:delText>
              </w:r>
            </w:del>
            <w:r>
              <w:rPr>
                <w:rFonts w:asciiTheme="minorHAnsi" w:hAnsiTheme="minorHAnsi"/>
                <w:sz w:val="18"/>
                <w:szCs w:val="18"/>
              </w:rPr>
              <w:t xml:space="preserve"> requires HERS verification of building enclosure </w:t>
            </w:r>
            <w:ins w:id="2574" w:author="Balneg, Ronald@Energy" w:date="2018-11-06T10:07:00Z">
              <w:r w:rsidR="00D721FF">
                <w:rPr>
                  <w:rFonts w:asciiTheme="minorHAnsi" w:hAnsiTheme="minorHAnsi"/>
                  <w:sz w:val="18"/>
                  <w:szCs w:val="18"/>
                </w:rPr>
                <w:t xml:space="preserve">air </w:t>
              </w:r>
            </w:ins>
            <w:r>
              <w:rPr>
                <w:rFonts w:asciiTheme="minorHAnsi" w:hAnsiTheme="minorHAnsi"/>
                <w:sz w:val="18"/>
                <w:szCs w:val="18"/>
              </w:rPr>
              <w:t>leakage, then value = Required, else value = N/A&gt;&gt;</w:t>
            </w:r>
          </w:p>
        </w:tc>
      </w:tr>
      <w:tr w:rsidR="005B6312" w:rsidRPr="00A42BCC" w14:paraId="1FE7BD42" w14:textId="77777777" w:rsidTr="00EF2268">
        <w:tc>
          <w:tcPr>
            <w:tcW w:w="588" w:type="dxa"/>
            <w:vAlign w:val="center"/>
          </w:tcPr>
          <w:p w14:paraId="13716C10" w14:textId="0420C32F" w:rsidR="005B6312" w:rsidRPr="00A42BCC" w:rsidRDefault="005B6312" w:rsidP="005B6312">
            <w:pPr>
              <w:jc w:val="center"/>
              <w:rPr>
                <w:rFonts w:asciiTheme="minorHAnsi" w:hAnsiTheme="minorHAnsi"/>
                <w:sz w:val="18"/>
                <w:szCs w:val="18"/>
              </w:rPr>
            </w:pPr>
            <w:r>
              <w:rPr>
                <w:rFonts w:asciiTheme="minorHAnsi" w:hAnsiTheme="minorHAnsi"/>
                <w:sz w:val="18"/>
                <w:szCs w:val="18"/>
              </w:rPr>
              <w:t>02</w:t>
            </w:r>
          </w:p>
        </w:tc>
        <w:tc>
          <w:tcPr>
            <w:tcW w:w="5214" w:type="dxa"/>
            <w:vAlign w:val="center"/>
          </w:tcPr>
          <w:p w14:paraId="014B530B" w14:textId="2612446F" w:rsidR="005B6312" w:rsidRDefault="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del w:id="2575" w:author="Balneg, Ronald@Energy" w:date="2018-11-21T09:22:00Z">
              <w:r w:rsidDel="00066F15">
                <w:rPr>
                  <w:rFonts w:asciiTheme="minorHAnsi" w:hAnsiTheme="minorHAnsi"/>
                  <w:sz w:val="18"/>
                  <w:szCs w:val="18"/>
                </w:rPr>
                <w:delText>CF1R</w:delText>
              </w:r>
            </w:del>
            <w:ins w:id="2576" w:author="Balneg, Ronald@Energy" w:date="2018-11-21T09:22:00Z">
              <w:r w:rsidR="00066F15">
                <w:rPr>
                  <w:rFonts w:asciiTheme="minorHAnsi" w:hAnsiTheme="minorHAnsi"/>
                  <w:sz w:val="18"/>
                  <w:szCs w:val="18"/>
                </w:rPr>
                <w:t>MCH-27</w:t>
              </w:r>
            </w:ins>
            <w:r>
              <w:rPr>
                <w:rFonts w:asciiTheme="minorHAnsi" w:hAnsiTheme="minorHAnsi"/>
                <w:sz w:val="18"/>
                <w:szCs w:val="18"/>
              </w:rPr>
              <w:t xml:space="preserve">? </w:t>
            </w:r>
          </w:p>
        </w:tc>
        <w:tc>
          <w:tcPr>
            <w:tcW w:w="5214" w:type="dxa"/>
            <w:vAlign w:val="center"/>
          </w:tcPr>
          <w:p w14:paraId="41BD8D6F" w14:textId="7B21DB78" w:rsidR="005B6312" w:rsidRDefault="005B6312">
            <w:pPr>
              <w:rPr>
                <w:rFonts w:asciiTheme="minorHAnsi" w:hAnsiTheme="minorHAnsi"/>
                <w:sz w:val="18"/>
                <w:szCs w:val="18"/>
              </w:rPr>
            </w:pPr>
            <w:r>
              <w:rPr>
                <w:rFonts w:asciiTheme="minorHAnsi" w:hAnsiTheme="minorHAnsi"/>
                <w:sz w:val="18"/>
                <w:szCs w:val="18"/>
              </w:rPr>
              <w:t xml:space="preserve">&lt;&lt;calculated field: If </w:t>
            </w:r>
            <w:del w:id="2577" w:author="Balneg, Ronald@Energy" w:date="2018-11-21T09:25:00Z">
              <w:r w:rsidDel="00066F15">
                <w:rPr>
                  <w:rFonts w:asciiTheme="minorHAnsi" w:hAnsiTheme="minorHAnsi"/>
                  <w:sz w:val="18"/>
                  <w:szCs w:val="18"/>
                </w:rPr>
                <w:delText>CF1R</w:delText>
              </w:r>
            </w:del>
            <w:ins w:id="2578" w:author="Balneg, Ronald@Energy" w:date="2018-11-21T09:25:00Z">
              <w:r w:rsidR="00066F15">
                <w:rPr>
                  <w:rFonts w:asciiTheme="minorHAnsi" w:hAnsiTheme="minorHAnsi"/>
                  <w:sz w:val="18"/>
                  <w:szCs w:val="18"/>
                </w:rPr>
                <w:t>MCH-27</w:t>
              </w:r>
            </w:ins>
            <w:r>
              <w:rPr>
                <w:rFonts w:asciiTheme="minorHAnsi" w:hAnsiTheme="minorHAnsi"/>
                <w:sz w:val="18"/>
                <w:szCs w:val="18"/>
              </w:rPr>
              <w:t xml:space="preserve"> requires HERS verification of compartmentalization leakage, then value = Required, else value = N/A&gt;&gt;</w:t>
            </w:r>
          </w:p>
        </w:tc>
      </w:tr>
      <w:tr w:rsidR="005B6312" w:rsidRPr="00A42BCC" w14:paraId="4A3A5E0D" w14:textId="77777777" w:rsidTr="00EF2268">
        <w:tc>
          <w:tcPr>
            <w:tcW w:w="588" w:type="dxa"/>
            <w:vAlign w:val="center"/>
          </w:tcPr>
          <w:p w14:paraId="4A3A5E0A" w14:textId="6036218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3</w:t>
            </w:r>
          </w:p>
        </w:tc>
        <w:tc>
          <w:tcPr>
            <w:tcW w:w="5214" w:type="dxa"/>
          </w:tcPr>
          <w:p w14:paraId="4A3A5E0B" w14:textId="0A9A111C" w:rsidR="005B6312" w:rsidRPr="00A42BCC" w:rsidRDefault="005B6312">
            <w:pPr>
              <w:rPr>
                <w:rFonts w:asciiTheme="minorHAnsi" w:hAnsiTheme="minorHAnsi"/>
                <w:sz w:val="18"/>
                <w:szCs w:val="18"/>
              </w:rPr>
            </w:pPr>
            <w:del w:id="2579" w:author="Balneg, Ronald@Energy" w:date="2018-11-21T10:40:00Z">
              <w:r w:rsidDel="004A2663">
                <w:rPr>
                  <w:rFonts w:asciiTheme="minorHAnsi" w:hAnsiTheme="minorHAnsi"/>
                  <w:sz w:val="18"/>
                  <w:szCs w:val="18"/>
                </w:rPr>
                <w:delText xml:space="preserve">Target </w:delText>
              </w:r>
            </w:del>
            <w:ins w:id="2580" w:author="Balneg, Ronald@Energy" w:date="2018-11-21T10:40:00Z">
              <w:r w:rsidR="004A2663">
                <w:rPr>
                  <w:rFonts w:asciiTheme="minorHAnsi" w:hAnsiTheme="minorHAnsi"/>
                  <w:sz w:val="18"/>
                  <w:szCs w:val="18"/>
                </w:rPr>
                <w:t xml:space="preserve">Default </w:t>
              </w:r>
            </w:ins>
            <w:del w:id="2581" w:author="Balneg, Ronald@Energy" w:date="2018-11-06T10:23:00Z">
              <w:r w:rsidRPr="00A42BCC" w:rsidDel="003F62A0">
                <w:rPr>
                  <w:rFonts w:asciiTheme="minorHAnsi" w:hAnsiTheme="minorHAnsi"/>
                  <w:sz w:val="18"/>
                  <w:szCs w:val="18"/>
                </w:rPr>
                <w:delText xml:space="preserve">Building </w:delText>
              </w:r>
            </w:del>
            <w:ins w:id="2582" w:author="Balneg, Ronald@Energy" w:date="2018-11-06T10:23:00Z">
              <w:r w:rsidR="003F62A0">
                <w:rPr>
                  <w:rFonts w:asciiTheme="minorHAnsi" w:hAnsiTheme="minorHAnsi"/>
                  <w:sz w:val="18"/>
                  <w:szCs w:val="18"/>
                </w:rPr>
                <w:t>Enclosure</w:t>
              </w:r>
              <w:r w:rsidR="003F62A0" w:rsidRPr="00A42BCC">
                <w:rPr>
                  <w:rFonts w:asciiTheme="minorHAnsi" w:hAnsiTheme="minorHAnsi"/>
                  <w:sz w:val="18"/>
                  <w:szCs w:val="18"/>
                </w:rPr>
                <w:t xml:space="preserve"> </w:t>
              </w:r>
            </w:ins>
            <w:r w:rsidRPr="00A42BCC">
              <w:rPr>
                <w:rFonts w:asciiTheme="minorHAnsi" w:hAnsiTheme="minorHAnsi"/>
                <w:sz w:val="18"/>
                <w:szCs w:val="18"/>
              </w:rPr>
              <w:t xml:space="preserve">Air Leakage </w:t>
            </w:r>
            <w:del w:id="2583" w:author="jmiller20181126" w:date="2018-11-05T15:46:00Z">
              <w:r w:rsidRPr="00A42BCC" w:rsidDel="00910794">
                <w:rPr>
                  <w:rFonts w:asciiTheme="minorHAnsi" w:hAnsiTheme="minorHAnsi"/>
                  <w:sz w:val="18"/>
                  <w:szCs w:val="18"/>
                </w:rPr>
                <w:delText xml:space="preserve">Target </w:delText>
              </w:r>
            </w:del>
            <w:del w:id="2584" w:author="Balneg, Ronald@Energy" w:date="2018-11-21T09:38:00Z">
              <w:r w:rsidRPr="00A42BCC" w:rsidDel="00CA3D62">
                <w:rPr>
                  <w:rFonts w:asciiTheme="minorHAnsi" w:hAnsiTheme="minorHAnsi"/>
                  <w:sz w:val="18"/>
                  <w:szCs w:val="18"/>
                </w:rPr>
                <w:delText>from CF1R</w:delText>
              </w:r>
              <w:r w:rsidDel="00CA3D62">
                <w:rPr>
                  <w:rFonts w:asciiTheme="minorHAnsi" w:hAnsiTheme="minorHAnsi"/>
                  <w:sz w:val="18"/>
                  <w:szCs w:val="18"/>
                </w:rPr>
                <w:delText xml:space="preserve"> </w:delText>
              </w:r>
            </w:del>
            <w:del w:id="2585" w:author="Balneg, Ronald@Energy" w:date="2018-11-21T09:40:00Z">
              <w:r w:rsidDel="00EA1044">
                <w:rPr>
                  <w:rFonts w:asciiTheme="minorHAnsi" w:hAnsiTheme="minorHAnsi"/>
                  <w:sz w:val="18"/>
                  <w:szCs w:val="18"/>
                </w:rPr>
                <w:delText>(CFM50)</w:delText>
              </w:r>
            </w:del>
          </w:p>
        </w:tc>
        <w:tc>
          <w:tcPr>
            <w:tcW w:w="5214" w:type="dxa"/>
            <w:vAlign w:val="center"/>
          </w:tcPr>
          <w:p w14:paraId="4A3A5E0C" w14:textId="5F22BA25" w:rsidR="005B6312" w:rsidRPr="00A42BCC" w:rsidRDefault="005B6312">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 xml:space="preserve">if A01=required, then value = </w:t>
            </w:r>
            <w:ins w:id="2586" w:author="Balneg, Ronald@Energy" w:date="2018-11-21T09:26:00Z">
              <w:r w:rsidR="00066F15">
                <w:rPr>
                  <w:rFonts w:asciiTheme="minorHAnsi" w:hAnsiTheme="minorHAnsi"/>
                  <w:sz w:val="18"/>
                  <w:szCs w:val="18"/>
                </w:rPr>
                <w:t>2 ACH</w:t>
              </w:r>
              <w:r w:rsidR="00066F15" w:rsidRPr="00066F15">
                <w:rPr>
                  <w:rFonts w:asciiTheme="minorHAnsi" w:hAnsiTheme="minorHAnsi"/>
                  <w:sz w:val="18"/>
                  <w:szCs w:val="18"/>
                  <w:vertAlign w:val="subscript"/>
                  <w:rPrChange w:id="2587" w:author="Balneg, Ronald@Energy" w:date="2018-11-21T09:26:00Z">
                    <w:rPr>
                      <w:rFonts w:asciiTheme="minorHAnsi" w:hAnsiTheme="minorHAnsi"/>
                      <w:sz w:val="18"/>
                      <w:szCs w:val="18"/>
                    </w:rPr>
                  </w:rPrChange>
                </w:rPr>
                <w:t>50</w:t>
              </w:r>
              <w:r w:rsidR="00066F15">
                <w:rPr>
                  <w:rFonts w:asciiTheme="minorHAnsi" w:hAnsiTheme="minorHAnsi"/>
                  <w:sz w:val="18"/>
                  <w:szCs w:val="18"/>
                </w:rPr>
                <w:t xml:space="preserve"> </w:t>
              </w:r>
            </w:ins>
            <w:del w:id="2588" w:author="Balneg, Ronald@Energy" w:date="2018-11-21T09:26:00Z">
              <w:r w:rsidDel="00066F15">
                <w:rPr>
                  <w:rFonts w:asciiTheme="minorHAnsi" w:hAnsiTheme="minorHAnsi"/>
                  <w:sz w:val="18"/>
                  <w:szCs w:val="18"/>
                </w:rPr>
                <w:delText>the CFM50 target value specified on the</w:delText>
              </w:r>
              <w:r w:rsidRPr="00A42BCC" w:rsidDel="00066F15">
                <w:rPr>
                  <w:rFonts w:asciiTheme="minorHAnsi" w:hAnsiTheme="minorHAnsi"/>
                  <w:sz w:val="18"/>
                  <w:szCs w:val="18"/>
                </w:rPr>
                <w:delText xml:space="preserve"> CF1R</w:delText>
              </w:r>
            </w:del>
            <w:r>
              <w:rPr>
                <w:rFonts w:asciiTheme="minorHAnsi" w:hAnsiTheme="minorHAnsi"/>
                <w:sz w:val="18"/>
                <w:szCs w:val="18"/>
              </w:rPr>
              <w:t>; else value = N/A</w:t>
            </w:r>
            <w:r w:rsidRPr="00A42BCC">
              <w:rPr>
                <w:rFonts w:asciiTheme="minorHAnsi" w:hAnsiTheme="minorHAnsi"/>
                <w:sz w:val="18"/>
                <w:szCs w:val="18"/>
              </w:rPr>
              <w:t>&gt;&gt;</w:t>
            </w:r>
          </w:p>
        </w:tc>
      </w:tr>
      <w:tr w:rsidR="005B6312" w:rsidRPr="00A42BCC" w14:paraId="4A3A5E11" w14:textId="77777777" w:rsidTr="00EF2268">
        <w:tc>
          <w:tcPr>
            <w:tcW w:w="588" w:type="dxa"/>
            <w:vAlign w:val="center"/>
          </w:tcPr>
          <w:p w14:paraId="4A3A5E0E" w14:textId="6506884A"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4</w:t>
            </w:r>
          </w:p>
        </w:tc>
        <w:tc>
          <w:tcPr>
            <w:tcW w:w="521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21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5" w14:textId="77777777" w:rsidTr="00EF2268">
        <w:tc>
          <w:tcPr>
            <w:tcW w:w="588" w:type="dxa"/>
            <w:vAlign w:val="center"/>
          </w:tcPr>
          <w:p w14:paraId="4A3A5E12" w14:textId="46A7768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5</w:t>
            </w:r>
          </w:p>
        </w:tc>
        <w:tc>
          <w:tcPr>
            <w:tcW w:w="521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21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9" w14:textId="77777777" w:rsidTr="00EF2268">
        <w:tc>
          <w:tcPr>
            <w:tcW w:w="588" w:type="dxa"/>
            <w:vAlign w:val="center"/>
          </w:tcPr>
          <w:p w14:paraId="4A3A5E16" w14:textId="217B8F6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6</w:t>
            </w:r>
          </w:p>
        </w:tc>
        <w:tc>
          <w:tcPr>
            <w:tcW w:w="521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21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EF2268">
        <w:tc>
          <w:tcPr>
            <w:tcW w:w="588" w:type="dxa"/>
            <w:vAlign w:val="center"/>
          </w:tcPr>
          <w:p w14:paraId="4A3A5E1A" w14:textId="1C396B9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7</w:t>
            </w:r>
          </w:p>
        </w:tc>
        <w:tc>
          <w:tcPr>
            <w:tcW w:w="521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214" w:type="dxa"/>
          </w:tcPr>
          <w:p w14:paraId="4A3A5E1C" w14:textId="5E7182A3"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xxxxx </w:t>
            </w:r>
            <w:del w:id="2589" w:author="jmiller20181126" w:date="2018-11-05T12:27:00Z">
              <w:r w:rsidRPr="00A42BCC" w:rsidDel="00011BC3">
                <w:rPr>
                  <w:rFonts w:asciiTheme="minorHAnsi" w:hAnsiTheme="minorHAnsi"/>
                  <w:sz w:val="18"/>
                  <w:szCs w:val="18"/>
                </w:rPr>
                <w:delText>Ft</w:delText>
              </w:r>
            </w:del>
            <w:r w:rsidRPr="00A42BCC">
              <w:rPr>
                <w:rFonts w:asciiTheme="minorHAnsi" w:hAnsiTheme="minorHAnsi"/>
                <w:sz w:val="18"/>
                <w:szCs w:val="18"/>
              </w:rPr>
              <w:t>&gt;&gt;</w:t>
            </w:r>
          </w:p>
        </w:tc>
      </w:tr>
      <w:tr w:rsidR="005B6312" w:rsidRPr="00A42BCC" w:rsidDel="008A5A59" w14:paraId="1C20919B" w14:textId="77777777" w:rsidTr="00EF2268">
        <w:tc>
          <w:tcPr>
            <w:tcW w:w="588" w:type="dxa"/>
            <w:vAlign w:val="center"/>
          </w:tcPr>
          <w:p w14:paraId="02FF2CA6" w14:textId="1949CE24" w:rsidR="005B6312" w:rsidDel="008A5A59" w:rsidRDefault="00011BC3" w:rsidP="008D3313">
            <w:pPr>
              <w:jc w:val="center"/>
              <w:rPr>
                <w:rFonts w:asciiTheme="minorHAnsi" w:hAnsiTheme="minorHAnsi"/>
                <w:sz w:val="18"/>
                <w:szCs w:val="18"/>
              </w:rPr>
            </w:pPr>
            <w:ins w:id="2590" w:author="jmiller20181126" w:date="2018-11-05T12:27:00Z">
              <w:r>
                <w:rPr>
                  <w:rFonts w:asciiTheme="minorHAnsi" w:hAnsiTheme="minorHAnsi"/>
                  <w:sz w:val="18"/>
                  <w:szCs w:val="18"/>
                </w:rPr>
                <w:t>08</w:t>
              </w:r>
            </w:ins>
          </w:p>
        </w:tc>
        <w:tc>
          <w:tcPr>
            <w:tcW w:w="5214" w:type="dxa"/>
            <w:vAlign w:val="center"/>
          </w:tcPr>
          <w:p w14:paraId="12609F1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19F34BED" w14:textId="10E3A9D8" w:rsidR="00B05774" w:rsidRDefault="005B6312" w:rsidP="0007727D">
            <w:pPr>
              <w:rPr>
                <w:ins w:id="2591" w:author="Balneg, Ronald@Energy" w:date="2018-11-14T09:09:00Z"/>
                <w:rFonts w:asciiTheme="minorHAnsi" w:hAnsiTheme="minorHAnsi"/>
                <w:sz w:val="18"/>
                <w:szCs w:val="18"/>
              </w:rPr>
            </w:pPr>
            <w:r w:rsidRPr="00BE0A0D">
              <w:rPr>
                <w:rFonts w:asciiTheme="minorHAnsi" w:hAnsiTheme="minorHAnsi"/>
                <w:sz w:val="18"/>
                <w:szCs w:val="18"/>
              </w:rPr>
              <w:t xml:space="preserve">&lt;&lt;if A02="required", </w:t>
            </w:r>
            <w:ins w:id="2592" w:author="Balneg, Ronald@Energy" w:date="2018-11-14T09:08:00Z">
              <w:r w:rsidR="0007727D">
                <w:rPr>
                  <w:rFonts w:asciiTheme="minorHAnsi" w:hAnsiTheme="minorHAnsi"/>
                  <w:sz w:val="18"/>
                  <w:szCs w:val="18"/>
                </w:rPr>
                <w:t xml:space="preserve">then value is </w:t>
              </w:r>
            </w:ins>
            <w:ins w:id="2593" w:author="Balneg, Ronald@Energy" w:date="2018-11-14T09:12:00Z">
              <w:r w:rsidR="00B05774">
                <w:rPr>
                  <w:rFonts w:asciiTheme="minorHAnsi" w:hAnsiTheme="minorHAnsi"/>
                  <w:sz w:val="18"/>
                  <w:szCs w:val="18"/>
                </w:rPr>
                <w:t>taken</w:t>
              </w:r>
            </w:ins>
            <w:ins w:id="2594" w:author="Balneg, Ronald@Energy" w:date="2018-11-14T09:08:00Z">
              <w:r w:rsidR="0007727D">
                <w:rPr>
                  <w:rFonts w:asciiTheme="minorHAnsi" w:hAnsiTheme="minorHAnsi"/>
                  <w:sz w:val="18"/>
                  <w:szCs w:val="18"/>
                </w:rPr>
                <w:t xml:space="preserve"> from CF1R</w:t>
              </w:r>
            </w:ins>
            <w:ins w:id="2595" w:author="Balneg, Ronald@Energy" w:date="2018-11-14T09:09:00Z">
              <w:r w:rsidR="00B05774">
                <w:rPr>
                  <w:rFonts w:asciiTheme="minorHAnsi" w:hAnsiTheme="minorHAnsi"/>
                  <w:sz w:val="18"/>
                  <w:szCs w:val="18"/>
                </w:rPr>
                <w:t>;</w:t>
              </w:r>
            </w:ins>
          </w:p>
          <w:p w14:paraId="1FC322F3" w14:textId="74BAE6C6" w:rsidR="005B6312" w:rsidRPr="00A42BCC" w:rsidDel="008A5A59" w:rsidRDefault="00B05774" w:rsidP="00EE34BD">
            <w:pPr>
              <w:rPr>
                <w:rFonts w:asciiTheme="minorHAnsi" w:hAnsiTheme="minorHAnsi"/>
                <w:sz w:val="18"/>
                <w:szCs w:val="18"/>
              </w:rPr>
            </w:pPr>
            <w:ins w:id="2596" w:author="Balneg, Ronald@Energy" w:date="2018-11-14T09:09:00Z">
              <w:r>
                <w:rPr>
                  <w:rFonts w:asciiTheme="minorHAnsi" w:hAnsiTheme="minorHAnsi"/>
                  <w:sz w:val="18"/>
                  <w:szCs w:val="18"/>
                </w:rPr>
                <w:t xml:space="preserve">Else </w:t>
              </w:r>
            </w:ins>
            <w:del w:id="2597" w:author="Balneg, Ronald@Energy" w:date="2018-11-14T09:09:00Z">
              <w:r w:rsidR="005B6312" w:rsidRPr="00BE0A0D" w:rsidDel="00B05774">
                <w:rPr>
                  <w:rFonts w:asciiTheme="minorHAnsi" w:hAnsiTheme="minorHAnsi"/>
                  <w:sz w:val="18"/>
                  <w:szCs w:val="18"/>
                </w:rPr>
                <w:delText>then</w:delText>
              </w:r>
            </w:del>
            <w:r w:rsidR="005B6312" w:rsidRPr="00BE0A0D">
              <w:rPr>
                <w:rFonts w:asciiTheme="minorHAnsi" w:hAnsiTheme="minorHAnsi"/>
                <w:sz w:val="18"/>
                <w:szCs w:val="18"/>
              </w:rPr>
              <w:t xml:space="preserve"> user input numeric value, xxxxx.x</w:t>
            </w:r>
            <w:ins w:id="2598" w:author="Smith, Alexis@Energy" w:date="2018-12-13T08:53:00Z">
              <w:r w:rsidR="00EE34BD">
                <w:rPr>
                  <w:rFonts w:asciiTheme="minorHAnsi" w:hAnsiTheme="minorHAnsi"/>
                  <w:sz w:val="18"/>
                  <w:szCs w:val="18"/>
                </w:rPr>
                <w:t>;</w:t>
              </w:r>
            </w:ins>
            <w:r w:rsidR="005B6312" w:rsidRPr="00BE0A0D">
              <w:rPr>
                <w:rFonts w:asciiTheme="minorHAnsi" w:hAnsiTheme="minorHAnsi"/>
                <w:sz w:val="18"/>
                <w:szCs w:val="18"/>
              </w:rPr>
              <w:t xml:space="preserve"> </w:t>
            </w:r>
            <w:ins w:id="2599" w:author="Balneg, Ronald@Energy" w:date="2018-11-14T09:01:00Z">
              <w:r w:rsidR="0007727D">
                <w:rPr>
                  <w:rFonts w:asciiTheme="minorHAnsi" w:hAnsiTheme="minorHAnsi"/>
                  <w:sz w:val="18"/>
                  <w:szCs w:val="18"/>
                </w:rPr>
                <w:br/>
              </w:r>
            </w:ins>
            <w:r w:rsidR="005B6312" w:rsidRPr="00BE0A0D">
              <w:rPr>
                <w:rFonts w:asciiTheme="minorHAnsi" w:hAnsiTheme="minorHAnsi"/>
                <w:sz w:val="18"/>
                <w:szCs w:val="18"/>
              </w:rPr>
              <w:t>else,</w:t>
            </w:r>
            <w:ins w:id="2600" w:author="Balneg, Ronald@Energy" w:date="2018-11-14T09:09:00Z">
              <w:r>
                <w:rPr>
                  <w:rFonts w:asciiTheme="minorHAnsi" w:hAnsiTheme="minorHAnsi"/>
                  <w:sz w:val="18"/>
                  <w:szCs w:val="18"/>
                </w:rPr>
                <w:t xml:space="preserve"> if A02 </w:t>
              </w:r>
            </w:ins>
            <w:ins w:id="2601" w:author="Smith, Alexis@Energy" w:date="2018-12-13T08:58:00Z">
              <w:r w:rsidR="00EE34BD">
                <w:rPr>
                  <w:rFonts w:asciiTheme="minorHAnsi" w:hAnsiTheme="minorHAnsi" w:cstheme="minorHAnsi"/>
                  <w:sz w:val="18"/>
                  <w:szCs w:val="18"/>
                </w:rPr>
                <w:t>≠</w:t>
              </w:r>
            </w:ins>
            <w:ins w:id="2602" w:author="Balneg, Ronald@Energy" w:date="2018-11-14T09:09:00Z">
              <w:del w:id="2603" w:author="Smith, Alexis@Energy" w:date="2018-12-13T08:58:00Z">
                <w:r w:rsidDel="00EE34BD">
                  <w:rPr>
                    <w:rFonts w:asciiTheme="minorHAnsi" w:hAnsiTheme="minorHAnsi"/>
                    <w:sz w:val="18"/>
                    <w:szCs w:val="18"/>
                  </w:rPr>
                  <w:delText>=!</w:delText>
                </w:r>
              </w:del>
              <w:r>
                <w:rPr>
                  <w:rFonts w:asciiTheme="minorHAnsi" w:hAnsiTheme="minorHAnsi"/>
                  <w:sz w:val="18"/>
                  <w:szCs w:val="18"/>
                </w:rPr>
                <w:t xml:space="preserve"> “required”, then</w:t>
              </w:r>
            </w:ins>
            <w:r w:rsidR="005B6312" w:rsidRPr="00BE0A0D">
              <w:rPr>
                <w:rFonts w:asciiTheme="minorHAnsi" w:hAnsiTheme="minorHAnsi"/>
                <w:sz w:val="18"/>
                <w:szCs w:val="18"/>
              </w:rPr>
              <w:t xml:space="preserve"> value=N/A&gt;&gt;</w:t>
            </w:r>
          </w:p>
        </w:tc>
      </w:tr>
      <w:tr w:rsidR="005B6312" w:rsidRPr="00A42BCC" w:rsidDel="008A5A59" w14:paraId="0666F892" w14:textId="77777777" w:rsidTr="00EF2268">
        <w:tc>
          <w:tcPr>
            <w:tcW w:w="588" w:type="dxa"/>
            <w:vAlign w:val="center"/>
          </w:tcPr>
          <w:p w14:paraId="287EAC2B" w14:textId="070426DC" w:rsidR="005B6312" w:rsidDel="008A5A59" w:rsidRDefault="00497E2F" w:rsidP="008D3313">
            <w:pPr>
              <w:jc w:val="center"/>
              <w:rPr>
                <w:rFonts w:asciiTheme="minorHAnsi" w:hAnsiTheme="minorHAnsi"/>
                <w:sz w:val="18"/>
                <w:szCs w:val="18"/>
              </w:rPr>
            </w:pPr>
            <w:del w:id="2604" w:author="jmiller20181126" w:date="2018-11-05T12:28:00Z">
              <w:r w:rsidDel="00011BC3">
                <w:rPr>
                  <w:rFonts w:asciiTheme="minorHAnsi" w:hAnsiTheme="minorHAnsi"/>
                  <w:sz w:val="18"/>
                  <w:szCs w:val="18"/>
                </w:rPr>
                <w:delText>1</w:delText>
              </w:r>
              <w:r w:rsidR="005B6312" w:rsidDel="00011BC3">
                <w:rPr>
                  <w:rFonts w:asciiTheme="minorHAnsi" w:hAnsiTheme="minorHAnsi"/>
                  <w:sz w:val="18"/>
                  <w:szCs w:val="18"/>
                </w:rPr>
                <w:delText>0</w:delText>
              </w:r>
            </w:del>
            <w:ins w:id="2605" w:author="jmiller20181126" w:date="2018-11-05T12:28:00Z">
              <w:r w:rsidR="00011BC3">
                <w:rPr>
                  <w:rFonts w:asciiTheme="minorHAnsi" w:hAnsiTheme="minorHAnsi"/>
                  <w:sz w:val="18"/>
                  <w:szCs w:val="18"/>
                </w:rPr>
                <w:t>09</w:t>
              </w:r>
            </w:ins>
          </w:p>
        </w:tc>
        <w:tc>
          <w:tcPr>
            <w:tcW w:w="5214" w:type="dxa"/>
            <w:vAlign w:val="center"/>
          </w:tcPr>
          <w:p w14:paraId="1E9FC4B1"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47794455" w14:textId="3501359E" w:rsidR="00B05774" w:rsidRPr="00B05774" w:rsidRDefault="00B05774" w:rsidP="00B05774">
            <w:pPr>
              <w:rPr>
                <w:ins w:id="2606" w:author="Balneg, Ronald@Energy" w:date="2018-11-14T09:11:00Z"/>
                <w:rFonts w:asciiTheme="minorHAnsi" w:hAnsiTheme="minorHAnsi"/>
                <w:sz w:val="18"/>
                <w:szCs w:val="18"/>
              </w:rPr>
            </w:pPr>
            <w:ins w:id="2607" w:author="Balneg, Ronald@Energy" w:date="2018-11-14T09:11:00Z">
              <w:r w:rsidRPr="00B05774">
                <w:rPr>
                  <w:rFonts w:asciiTheme="minorHAnsi" w:hAnsiTheme="minorHAnsi"/>
                  <w:sz w:val="18"/>
                  <w:szCs w:val="18"/>
                </w:rPr>
                <w:t xml:space="preserve">&lt;&lt;if A02="required", then value is </w:t>
              </w:r>
            </w:ins>
            <w:ins w:id="2608" w:author="Balneg, Ronald@Energy" w:date="2018-11-14T09:12:00Z">
              <w:r>
                <w:rPr>
                  <w:rFonts w:asciiTheme="minorHAnsi" w:hAnsiTheme="minorHAnsi"/>
                  <w:sz w:val="18"/>
                  <w:szCs w:val="18"/>
                </w:rPr>
                <w:t>taken</w:t>
              </w:r>
            </w:ins>
            <w:ins w:id="2609" w:author="Balneg, Ronald@Energy" w:date="2018-11-14T09:11:00Z">
              <w:r w:rsidRPr="00B05774">
                <w:rPr>
                  <w:rFonts w:asciiTheme="minorHAnsi" w:hAnsiTheme="minorHAnsi"/>
                  <w:sz w:val="18"/>
                  <w:szCs w:val="18"/>
                </w:rPr>
                <w:t xml:space="preserve"> from CF1R;</w:t>
              </w:r>
            </w:ins>
          </w:p>
          <w:p w14:paraId="123F3E22" w14:textId="63F485A9" w:rsidR="00B05774" w:rsidRPr="00B05774" w:rsidRDefault="00B05774" w:rsidP="00B05774">
            <w:pPr>
              <w:rPr>
                <w:ins w:id="2610" w:author="Balneg, Ronald@Energy" w:date="2018-11-14T09:11:00Z"/>
                <w:rFonts w:asciiTheme="minorHAnsi" w:hAnsiTheme="minorHAnsi"/>
                <w:sz w:val="18"/>
                <w:szCs w:val="18"/>
              </w:rPr>
            </w:pPr>
            <w:ins w:id="2611" w:author="Balneg, Ronald@Energy" w:date="2018-11-14T09:11:00Z">
              <w:r w:rsidRPr="00B05774">
                <w:rPr>
                  <w:rFonts w:asciiTheme="minorHAnsi" w:hAnsiTheme="minorHAnsi"/>
                  <w:sz w:val="18"/>
                  <w:szCs w:val="18"/>
                </w:rPr>
                <w:t xml:space="preserve">Else </w:t>
              </w:r>
              <w:del w:id="2612" w:author="Smith, Alexis@Energy" w:date="2018-12-13T08:54:00Z">
                <w:r w:rsidRPr="00B05774" w:rsidDel="00EE34BD">
                  <w:rPr>
                    <w:rFonts w:asciiTheme="minorHAnsi" w:hAnsiTheme="minorHAnsi"/>
                    <w:sz w:val="18"/>
                    <w:szCs w:val="18"/>
                  </w:rPr>
                  <w:delText xml:space="preserve">then  </w:delText>
                </w:r>
              </w:del>
              <w:r w:rsidRPr="00B05774">
                <w:rPr>
                  <w:rFonts w:asciiTheme="minorHAnsi" w:hAnsiTheme="minorHAnsi"/>
                  <w:sz w:val="18"/>
                  <w:szCs w:val="18"/>
                </w:rPr>
                <w:t>user input numeric value, xxxxx.x</w:t>
              </w:r>
            </w:ins>
            <w:ins w:id="2613" w:author="Smith, Alexis@Energy" w:date="2018-12-13T08:53:00Z">
              <w:r w:rsidR="00EE34BD">
                <w:rPr>
                  <w:rFonts w:asciiTheme="minorHAnsi" w:hAnsiTheme="minorHAnsi"/>
                  <w:sz w:val="18"/>
                  <w:szCs w:val="18"/>
                </w:rPr>
                <w:t>;</w:t>
              </w:r>
            </w:ins>
            <w:ins w:id="2614" w:author="Balneg, Ronald@Energy" w:date="2018-11-14T09:11:00Z">
              <w:r w:rsidRPr="00B05774">
                <w:rPr>
                  <w:rFonts w:asciiTheme="minorHAnsi" w:hAnsiTheme="minorHAnsi"/>
                  <w:sz w:val="18"/>
                  <w:szCs w:val="18"/>
                </w:rPr>
                <w:t xml:space="preserve"> </w:t>
              </w:r>
            </w:ins>
          </w:p>
          <w:p w14:paraId="72497052" w14:textId="0D724F6E" w:rsidR="005B6312" w:rsidRPr="00A42BCC" w:rsidDel="008A5A59" w:rsidRDefault="00B05774" w:rsidP="00EE34BD">
            <w:pPr>
              <w:rPr>
                <w:rFonts w:asciiTheme="minorHAnsi" w:hAnsiTheme="minorHAnsi"/>
                <w:sz w:val="18"/>
                <w:szCs w:val="18"/>
              </w:rPr>
            </w:pPr>
            <w:ins w:id="2615" w:author="Balneg, Ronald@Energy" w:date="2018-11-14T09:11:00Z">
              <w:r w:rsidRPr="00B05774">
                <w:rPr>
                  <w:rFonts w:asciiTheme="minorHAnsi" w:hAnsiTheme="minorHAnsi"/>
                  <w:sz w:val="18"/>
                  <w:szCs w:val="18"/>
                </w:rPr>
                <w:t xml:space="preserve">else, if A02 </w:t>
              </w:r>
            </w:ins>
            <w:ins w:id="2616" w:author="Smith, Alexis@Energy" w:date="2018-12-13T08:52:00Z">
              <w:r w:rsidR="00EE34BD">
                <w:rPr>
                  <w:rFonts w:asciiTheme="minorHAnsi" w:hAnsiTheme="minorHAnsi" w:cstheme="minorHAnsi"/>
                  <w:sz w:val="18"/>
                  <w:szCs w:val="18"/>
                </w:rPr>
                <w:t>≠</w:t>
              </w:r>
            </w:ins>
            <w:ins w:id="2617" w:author="Balneg, Ronald@Energy" w:date="2018-11-14T09:11:00Z">
              <w:del w:id="2618" w:author="Smith, Alexis@Energy" w:date="2018-12-13T08:52:00Z">
                <w:r w:rsidRPr="00B05774" w:rsidDel="00EE34BD">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2619" w:author="Balneg, Ronald@Energy" w:date="2018-11-14T09:11:00Z">
              <w:r w:rsidR="005B6312" w:rsidRPr="00BE0A0D" w:rsidDel="00B05774">
                <w:rPr>
                  <w:rFonts w:asciiTheme="minorHAnsi" w:hAnsiTheme="minorHAnsi"/>
                  <w:sz w:val="18"/>
                  <w:szCs w:val="18"/>
                </w:rPr>
                <w:delText>&lt;&lt;if A02="required", then user input numeric value, xxxxx.x ft2 else, value=N/A&gt;&gt;</w:delText>
              </w:r>
            </w:del>
          </w:p>
        </w:tc>
      </w:tr>
      <w:tr w:rsidR="005B6312" w:rsidRPr="00A42BCC" w:rsidDel="008A5A59" w14:paraId="59CB9D0E" w14:textId="77777777" w:rsidTr="00EF2268">
        <w:tc>
          <w:tcPr>
            <w:tcW w:w="588" w:type="dxa"/>
            <w:vAlign w:val="center"/>
          </w:tcPr>
          <w:p w14:paraId="375AB967" w14:textId="1FC15451" w:rsidR="005B6312" w:rsidDel="008A5A59" w:rsidRDefault="005B6312" w:rsidP="00865606">
            <w:pPr>
              <w:jc w:val="center"/>
              <w:rPr>
                <w:rFonts w:asciiTheme="minorHAnsi" w:hAnsiTheme="minorHAnsi"/>
                <w:sz w:val="18"/>
                <w:szCs w:val="18"/>
              </w:rPr>
            </w:pPr>
            <w:del w:id="2620" w:author="jmiller20181126" w:date="2018-11-05T12:28:00Z">
              <w:r w:rsidDel="00011BC3">
                <w:rPr>
                  <w:rFonts w:asciiTheme="minorHAnsi" w:hAnsiTheme="minorHAnsi"/>
                  <w:sz w:val="18"/>
                  <w:szCs w:val="18"/>
                </w:rPr>
                <w:delText>1</w:delText>
              </w:r>
              <w:r w:rsidR="00497E2F" w:rsidDel="00011BC3">
                <w:rPr>
                  <w:rFonts w:asciiTheme="minorHAnsi" w:hAnsiTheme="minorHAnsi"/>
                  <w:sz w:val="18"/>
                  <w:szCs w:val="18"/>
                </w:rPr>
                <w:delText>1</w:delText>
              </w:r>
            </w:del>
            <w:ins w:id="2621" w:author="jmiller20181126" w:date="2018-11-05T12:28:00Z">
              <w:r w:rsidR="00011BC3">
                <w:rPr>
                  <w:rFonts w:asciiTheme="minorHAnsi" w:hAnsiTheme="minorHAnsi"/>
                  <w:sz w:val="18"/>
                  <w:szCs w:val="18"/>
                </w:rPr>
                <w:t>10</w:t>
              </w:r>
            </w:ins>
          </w:p>
        </w:tc>
        <w:tc>
          <w:tcPr>
            <w:tcW w:w="5214" w:type="dxa"/>
            <w:vAlign w:val="center"/>
          </w:tcPr>
          <w:p w14:paraId="2E877F6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03DA575F" w14:textId="58E4D7DF" w:rsidR="00B05774" w:rsidRPr="00B05774" w:rsidRDefault="00B05774" w:rsidP="00B05774">
            <w:pPr>
              <w:rPr>
                <w:ins w:id="2622" w:author="Balneg, Ronald@Energy" w:date="2018-11-14T09:11:00Z"/>
                <w:rFonts w:asciiTheme="minorHAnsi" w:hAnsiTheme="minorHAnsi"/>
                <w:sz w:val="18"/>
                <w:szCs w:val="18"/>
              </w:rPr>
            </w:pPr>
            <w:ins w:id="2623" w:author="Balneg, Ronald@Energy" w:date="2018-11-14T09:11:00Z">
              <w:r w:rsidRPr="00B05774">
                <w:rPr>
                  <w:rFonts w:asciiTheme="minorHAnsi" w:hAnsiTheme="minorHAnsi"/>
                  <w:sz w:val="18"/>
                  <w:szCs w:val="18"/>
                </w:rPr>
                <w:t xml:space="preserve">&lt;&lt;if A02="required", then value is </w:t>
              </w:r>
            </w:ins>
            <w:ins w:id="2624" w:author="Balneg, Ronald@Energy" w:date="2018-11-14T09:12:00Z">
              <w:r>
                <w:rPr>
                  <w:rFonts w:asciiTheme="minorHAnsi" w:hAnsiTheme="minorHAnsi"/>
                  <w:sz w:val="18"/>
                  <w:szCs w:val="18"/>
                </w:rPr>
                <w:t>taken</w:t>
              </w:r>
            </w:ins>
            <w:ins w:id="2625" w:author="Balneg, Ronald@Energy" w:date="2018-11-14T09:11:00Z">
              <w:r w:rsidRPr="00B05774">
                <w:rPr>
                  <w:rFonts w:asciiTheme="minorHAnsi" w:hAnsiTheme="minorHAnsi"/>
                  <w:sz w:val="18"/>
                  <w:szCs w:val="18"/>
                </w:rPr>
                <w:t xml:space="preserve"> from CF1R;</w:t>
              </w:r>
            </w:ins>
          </w:p>
          <w:p w14:paraId="6A568F55" w14:textId="2D894237" w:rsidR="00B05774" w:rsidRPr="00B05774" w:rsidRDefault="00B05774" w:rsidP="00B05774">
            <w:pPr>
              <w:rPr>
                <w:ins w:id="2626" w:author="Balneg, Ronald@Energy" w:date="2018-11-14T09:11:00Z"/>
                <w:rFonts w:asciiTheme="minorHAnsi" w:hAnsiTheme="minorHAnsi"/>
                <w:sz w:val="18"/>
                <w:szCs w:val="18"/>
              </w:rPr>
            </w:pPr>
            <w:ins w:id="2627" w:author="Balneg, Ronald@Energy" w:date="2018-11-14T09:11:00Z">
              <w:r w:rsidRPr="00B05774">
                <w:rPr>
                  <w:rFonts w:asciiTheme="minorHAnsi" w:hAnsiTheme="minorHAnsi"/>
                  <w:sz w:val="18"/>
                  <w:szCs w:val="18"/>
                </w:rPr>
                <w:t xml:space="preserve">Else </w:t>
              </w:r>
              <w:del w:id="2628" w:author="Smith, Alexis@Energy" w:date="2018-12-13T08:54:00Z">
                <w:r w:rsidRPr="00B05774" w:rsidDel="00EE34BD">
                  <w:rPr>
                    <w:rFonts w:asciiTheme="minorHAnsi" w:hAnsiTheme="minorHAnsi"/>
                    <w:sz w:val="18"/>
                    <w:szCs w:val="18"/>
                  </w:rPr>
                  <w:delText xml:space="preserve">then  </w:delText>
                </w:r>
              </w:del>
              <w:r w:rsidRPr="00B05774">
                <w:rPr>
                  <w:rFonts w:asciiTheme="minorHAnsi" w:hAnsiTheme="minorHAnsi"/>
                  <w:sz w:val="18"/>
                  <w:szCs w:val="18"/>
                </w:rPr>
                <w:t>user input numeric value, xxxxx.x</w:t>
              </w:r>
            </w:ins>
            <w:ins w:id="2629" w:author="Smith, Alexis@Energy" w:date="2018-12-13T08:53:00Z">
              <w:r w:rsidR="00EE34BD">
                <w:rPr>
                  <w:rFonts w:asciiTheme="minorHAnsi" w:hAnsiTheme="minorHAnsi"/>
                  <w:sz w:val="18"/>
                  <w:szCs w:val="18"/>
                </w:rPr>
                <w:t>;</w:t>
              </w:r>
            </w:ins>
            <w:ins w:id="2630" w:author="Balneg, Ronald@Energy" w:date="2018-11-14T09:11:00Z">
              <w:r w:rsidRPr="00B05774">
                <w:rPr>
                  <w:rFonts w:asciiTheme="minorHAnsi" w:hAnsiTheme="minorHAnsi"/>
                  <w:sz w:val="18"/>
                  <w:szCs w:val="18"/>
                </w:rPr>
                <w:t xml:space="preserve"> </w:t>
              </w:r>
            </w:ins>
          </w:p>
          <w:p w14:paraId="1F2E99B6" w14:textId="79528674" w:rsidR="005B6312" w:rsidRPr="00A42BCC" w:rsidDel="008A5A59" w:rsidRDefault="00B05774" w:rsidP="00EE34BD">
            <w:pPr>
              <w:rPr>
                <w:rFonts w:asciiTheme="minorHAnsi" w:hAnsiTheme="minorHAnsi"/>
                <w:sz w:val="18"/>
                <w:szCs w:val="18"/>
              </w:rPr>
            </w:pPr>
            <w:ins w:id="2631" w:author="Balneg, Ronald@Energy" w:date="2018-11-14T09:11:00Z">
              <w:r w:rsidRPr="00B05774">
                <w:rPr>
                  <w:rFonts w:asciiTheme="minorHAnsi" w:hAnsiTheme="minorHAnsi"/>
                  <w:sz w:val="18"/>
                  <w:szCs w:val="18"/>
                </w:rPr>
                <w:t xml:space="preserve">else, if A02 </w:t>
              </w:r>
            </w:ins>
            <w:ins w:id="2632" w:author="Smith, Alexis@Energy" w:date="2018-12-13T08:53:00Z">
              <w:r w:rsidR="00EE34BD">
                <w:rPr>
                  <w:rFonts w:asciiTheme="minorHAnsi" w:hAnsiTheme="minorHAnsi" w:cstheme="minorHAnsi"/>
                  <w:sz w:val="18"/>
                  <w:szCs w:val="18"/>
                </w:rPr>
                <w:t>≠</w:t>
              </w:r>
            </w:ins>
            <w:ins w:id="2633" w:author="Balneg, Ronald@Energy" w:date="2018-11-14T09:11:00Z">
              <w:del w:id="2634" w:author="Smith, Alexis@Energy" w:date="2018-12-13T08:53:00Z">
                <w:r w:rsidRPr="00B05774" w:rsidDel="00EE34BD">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2635" w:author="Balneg, Ronald@Energy" w:date="2018-11-14T09:11:00Z">
              <w:r w:rsidR="005B6312" w:rsidRPr="00BE0A0D" w:rsidDel="00B05774">
                <w:rPr>
                  <w:rFonts w:asciiTheme="minorHAnsi" w:hAnsiTheme="minorHAnsi"/>
                  <w:sz w:val="18"/>
                  <w:szCs w:val="18"/>
                </w:rPr>
                <w:delText>&lt;&lt;if A02="required", then user input numeric value, xxxxx.x ft2 else, value=N/A&gt;&gt;</w:delText>
              </w:r>
            </w:del>
          </w:p>
        </w:tc>
      </w:tr>
      <w:tr w:rsidR="005B6312" w:rsidRPr="00A42BCC" w:rsidDel="008A5A59" w14:paraId="342AFEC0" w14:textId="77777777" w:rsidTr="00EF2268">
        <w:tc>
          <w:tcPr>
            <w:tcW w:w="588" w:type="dxa"/>
            <w:vAlign w:val="center"/>
          </w:tcPr>
          <w:p w14:paraId="7354F5EE" w14:textId="7EE9A8BB" w:rsidR="005B6312" w:rsidDel="008A5A59" w:rsidRDefault="005B6312" w:rsidP="008D3313">
            <w:pPr>
              <w:jc w:val="center"/>
              <w:rPr>
                <w:rFonts w:asciiTheme="minorHAnsi" w:hAnsiTheme="minorHAnsi"/>
                <w:sz w:val="18"/>
                <w:szCs w:val="18"/>
              </w:rPr>
            </w:pPr>
            <w:del w:id="2636" w:author="jmiller20181126" w:date="2018-11-05T12:28:00Z">
              <w:r w:rsidDel="00011BC3">
                <w:rPr>
                  <w:rFonts w:asciiTheme="minorHAnsi" w:hAnsiTheme="minorHAnsi"/>
                  <w:sz w:val="18"/>
                  <w:szCs w:val="18"/>
                </w:rPr>
                <w:delText>1</w:delText>
              </w:r>
              <w:r w:rsidR="00497E2F" w:rsidDel="00011BC3">
                <w:rPr>
                  <w:rFonts w:asciiTheme="minorHAnsi" w:hAnsiTheme="minorHAnsi"/>
                  <w:sz w:val="18"/>
                  <w:szCs w:val="18"/>
                </w:rPr>
                <w:delText>2</w:delText>
              </w:r>
            </w:del>
            <w:ins w:id="2637" w:author="jmiller20181126" w:date="2018-11-05T12:28:00Z">
              <w:r w:rsidR="00011BC3">
                <w:rPr>
                  <w:rFonts w:asciiTheme="minorHAnsi" w:hAnsiTheme="minorHAnsi"/>
                  <w:sz w:val="18"/>
                  <w:szCs w:val="18"/>
                </w:rPr>
                <w:t>11</w:t>
              </w:r>
            </w:ins>
          </w:p>
        </w:tc>
        <w:tc>
          <w:tcPr>
            <w:tcW w:w="5214" w:type="dxa"/>
            <w:vAlign w:val="center"/>
          </w:tcPr>
          <w:p w14:paraId="1D6B8F1E"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4DBCDA56" w14:textId="038D696F" w:rsidR="00B05774" w:rsidRPr="00B05774" w:rsidRDefault="00B05774" w:rsidP="00B05774">
            <w:pPr>
              <w:rPr>
                <w:ins w:id="2638" w:author="Balneg, Ronald@Energy" w:date="2018-11-14T09:11:00Z"/>
                <w:rFonts w:asciiTheme="minorHAnsi" w:hAnsiTheme="minorHAnsi"/>
                <w:sz w:val="18"/>
                <w:szCs w:val="18"/>
              </w:rPr>
            </w:pPr>
            <w:ins w:id="2639" w:author="Balneg, Ronald@Energy" w:date="2018-11-14T09:11:00Z">
              <w:r w:rsidRPr="00B05774">
                <w:rPr>
                  <w:rFonts w:asciiTheme="minorHAnsi" w:hAnsiTheme="minorHAnsi"/>
                  <w:sz w:val="18"/>
                  <w:szCs w:val="18"/>
                </w:rPr>
                <w:t xml:space="preserve">&lt;&lt;if A02="required", then value is </w:t>
              </w:r>
            </w:ins>
            <w:ins w:id="2640" w:author="Balneg, Ronald@Energy" w:date="2018-11-14T09:12:00Z">
              <w:r>
                <w:rPr>
                  <w:rFonts w:asciiTheme="minorHAnsi" w:hAnsiTheme="minorHAnsi"/>
                  <w:sz w:val="18"/>
                  <w:szCs w:val="18"/>
                </w:rPr>
                <w:t>taken</w:t>
              </w:r>
            </w:ins>
            <w:ins w:id="2641" w:author="Balneg, Ronald@Energy" w:date="2018-11-14T09:11:00Z">
              <w:r w:rsidRPr="00B05774">
                <w:rPr>
                  <w:rFonts w:asciiTheme="minorHAnsi" w:hAnsiTheme="minorHAnsi"/>
                  <w:sz w:val="18"/>
                  <w:szCs w:val="18"/>
                </w:rPr>
                <w:t xml:space="preserve"> from CF1R;</w:t>
              </w:r>
            </w:ins>
          </w:p>
          <w:p w14:paraId="6110EF61" w14:textId="2E3DF63C" w:rsidR="00B05774" w:rsidRPr="00B05774" w:rsidRDefault="00B05774" w:rsidP="00B05774">
            <w:pPr>
              <w:rPr>
                <w:ins w:id="2642" w:author="Balneg, Ronald@Energy" w:date="2018-11-14T09:11:00Z"/>
                <w:rFonts w:asciiTheme="minorHAnsi" w:hAnsiTheme="minorHAnsi"/>
                <w:sz w:val="18"/>
                <w:szCs w:val="18"/>
              </w:rPr>
            </w:pPr>
            <w:ins w:id="2643" w:author="Balneg, Ronald@Energy" w:date="2018-11-14T09:11:00Z">
              <w:r w:rsidRPr="00B05774">
                <w:rPr>
                  <w:rFonts w:asciiTheme="minorHAnsi" w:hAnsiTheme="minorHAnsi"/>
                  <w:sz w:val="18"/>
                  <w:szCs w:val="18"/>
                </w:rPr>
                <w:t xml:space="preserve">Else </w:t>
              </w:r>
              <w:del w:id="2644" w:author="Smith, Alexis@Energy" w:date="2018-12-13T08:54:00Z">
                <w:r w:rsidRPr="00B05774" w:rsidDel="00EE34BD">
                  <w:rPr>
                    <w:rFonts w:asciiTheme="minorHAnsi" w:hAnsiTheme="minorHAnsi"/>
                    <w:sz w:val="18"/>
                    <w:szCs w:val="18"/>
                  </w:rPr>
                  <w:delText xml:space="preserve">then  </w:delText>
                </w:r>
              </w:del>
              <w:r w:rsidRPr="00B05774">
                <w:rPr>
                  <w:rFonts w:asciiTheme="minorHAnsi" w:hAnsiTheme="minorHAnsi"/>
                  <w:sz w:val="18"/>
                  <w:szCs w:val="18"/>
                </w:rPr>
                <w:t>user input numeric value, xxxxx.x</w:t>
              </w:r>
            </w:ins>
            <w:ins w:id="2645" w:author="Smith, Alexis@Energy" w:date="2018-12-13T08:53:00Z">
              <w:r w:rsidR="00EE34BD">
                <w:rPr>
                  <w:rFonts w:asciiTheme="minorHAnsi" w:hAnsiTheme="minorHAnsi"/>
                  <w:sz w:val="18"/>
                  <w:szCs w:val="18"/>
                </w:rPr>
                <w:t>;</w:t>
              </w:r>
            </w:ins>
            <w:ins w:id="2646" w:author="Balneg, Ronald@Energy" w:date="2018-11-14T09:11:00Z">
              <w:r w:rsidRPr="00B05774">
                <w:rPr>
                  <w:rFonts w:asciiTheme="minorHAnsi" w:hAnsiTheme="minorHAnsi"/>
                  <w:sz w:val="18"/>
                  <w:szCs w:val="18"/>
                </w:rPr>
                <w:t xml:space="preserve"> </w:t>
              </w:r>
            </w:ins>
          </w:p>
          <w:p w14:paraId="425E3BDA" w14:textId="5BE61C1F" w:rsidR="005B6312" w:rsidRPr="00A42BCC" w:rsidDel="008A5A59" w:rsidRDefault="00B05774" w:rsidP="00EE34BD">
            <w:pPr>
              <w:rPr>
                <w:rFonts w:asciiTheme="minorHAnsi" w:hAnsiTheme="minorHAnsi"/>
                <w:sz w:val="18"/>
                <w:szCs w:val="18"/>
              </w:rPr>
            </w:pPr>
            <w:ins w:id="2647" w:author="Balneg, Ronald@Energy" w:date="2018-11-14T09:11:00Z">
              <w:r w:rsidRPr="00B05774">
                <w:rPr>
                  <w:rFonts w:asciiTheme="minorHAnsi" w:hAnsiTheme="minorHAnsi"/>
                  <w:sz w:val="18"/>
                  <w:szCs w:val="18"/>
                </w:rPr>
                <w:t xml:space="preserve">else, if A02 </w:t>
              </w:r>
            </w:ins>
            <w:ins w:id="2648" w:author="Smith, Alexis@Energy" w:date="2018-12-13T08:53:00Z">
              <w:r w:rsidR="00EE34BD">
                <w:rPr>
                  <w:rFonts w:asciiTheme="minorHAnsi" w:hAnsiTheme="minorHAnsi" w:cstheme="minorHAnsi"/>
                  <w:sz w:val="18"/>
                  <w:szCs w:val="18"/>
                </w:rPr>
                <w:t>≠</w:t>
              </w:r>
            </w:ins>
            <w:ins w:id="2649" w:author="Balneg, Ronald@Energy" w:date="2018-11-14T09:11:00Z">
              <w:del w:id="2650" w:author="Smith, Alexis@Energy" w:date="2018-12-13T08:53:00Z">
                <w:r w:rsidRPr="00B05774" w:rsidDel="00EE34BD">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2651" w:author="Balneg, Ronald@Energy" w:date="2018-11-14T09:11:00Z">
              <w:r w:rsidR="005B6312" w:rsidRPr="00BE0A0D" w:rsidDel="00B05774">
                <w:rPr>
                  <w:rFonts w:asciiTheme="minorHAnsi" w:hAnsiTheme="minorHAnsi"/>
                  <w:sz w:val="18"/>
                  <w:szCs w:val="18"/>
                </w:rPr>
                <w:delText>&lt;&lt;if A02="required", then user input numeric value, xxxxx.x ft2 else, value=N/A&gt;&gt;</w:delText>
              </w:r>
            </w:del>
          </w:p>
        </w:tc>
      </w:tr>
      <w:tr w:rsidR="005B6312" w:rsidRPr="00A42BCC" w14:paraId="110D76D1" w14:textId="77777777" w:rsidTr="00EF2268">
        <w:tc>
          <w:tcPr>
            <w:tcW w:w="588" w:type="dxa"/>
            <w:vAlign w:val="center"/>
          </w:tcPr>
          <w:p w14:paraId="707BDC72" w14:textId="4AEEEAA3" w:rsidR="005B6312" w:rsidRPr="00A42BCC" w:rsidDel="00E42B9A" w:rsidRDefault="005B6312" w:rsidP="008D3313">
            <w:pPr>
              <w:jc w:val="center"/>
              <w:rPr>
                <w:rFonts w:asciiTheme="minorHAnsi" w:hAnsiTheme="minorHAnsi"/>
                <w:sz w:val="18"/>
                <w:szCs w:val="18"/>
              </w:rPr>
            </w:pPr>
            <w:del w:id="2652" w:author="jmiller20181126" w:date="2018-11-05T12:28:00Z">
              <w:r w:rsidDel="00011BC3">
                <w:rPr>
                  <w:rFonts w:asciiTheme="minorHAnsi" w:hAnsiTheme="minorHAnsi"/>
                  <w:sz w:val="18"/>
                  <w:szCs w:val="18"/>
                </w:rPr>
                <w:delText>1</w:delText>
              </w:r>
              <w:r w:rsidR="00497E2F" w:rsidDel="00011BC3">
                <w:rPr>
                  <w:rFonts w:asciiTheme="minorHAnsi" w:hAnsiTheme="minorHAnsi"/>
                  <w:sz w:val="18"/>
                  <w:szCs w:val="18"/>
                </w:rPr>
                <w:delText>3</w:delText>
              </w:r>
            </w:del>
            <w:ins w:id="2653" w:author="jmiller20181126" w:date="2018-11-05T12:28:00Z">
              <w:r w:rsidR="00011BC3">
                <w:rPr>
                  <w:rFonts w:asciiTheme="minorHAnsi" w:hAnsiTheme="minorHAnsi"/>
                  <w:sz w:val="18"/>
                  <w:szCs w:val="18"/>
                </w:rPr>
                <w:t>12</w:t>
              </w:r>
            </w:ins>
          </w:p>
        </w:tc>
        <w:tc>
          <w:tcPr>
            <w:tcW w:w="5214" w:type="dxa"/>
            <w:vAlign w:val="center"/>
          </w:tcPr>
          <w:p w14:paraId="5AC4F34E" w14:textId="77777777" w:rsidR="005B6312" w:rsidRPr="00197C55" w:rsidRDefault="005B6312" w:rsidP="008D3313">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283CA776" w14:textId="77777777" w:rsidR="00B05774" w:rsidRDefault="005B6312" w:rsidP="00011BC3">
            <w:pPr>
              <w:rPr>
                <w:ins w:id="2654" w:author="Balneg, Ronald@Energy" w:date="2018-11-14T09:12:00Z"/>
                <w:rFonts w:asciiTheme="minorHAnsi" w:hAnsiTheme="minorHAnsi"/>
                <w:sz w:val="18"/>
                <w:szCs w:val="18"/>
              </w:rPr>
            </w:pPr>
            <w:r>
              <w:rPr>
                <w:rFonts w:asciiTheme="minorHAnsi" w:hAnsiTheme="minorHAnsi"/>
                <w:sz w:val="18"/>
                <w:szCs w:val="18"/>
              </w:rPr>
              <w:t xml:space="preserve">&lt;&lt;if A02="required", </w:t>
            </w:r>
            <w:ins w:id="2655" w:author="Balneg, Ronald@Energy" w:date="2018-11-14T09:12:00Z">
              <w:r w:rsidR="00B05774">
                <w:rPr>
                  <w:rFonts w:asciiTheme="minorHAnsi" w:hAnsiTheme="minorHAnsi"/>
                  <w:sz w:val="18"/>
                  <w:szCs w:val="18"/>
                </w:rPr>
                <w:t>then value is taken from CF1R;</w:t>
              </w:r>
            </w:ins>
          </w:p>
          <w:p w14:paraId="50B6D4C5" w14:textId="696C541D" w:rsidR="005B6312" w:rsidRPr="00A42BCC" w:rsidRDefault="00B05774" w:rsidP="00EE34BD">
            <w:pPr>
              <w:rPr>
                <w:rFonts w:asciiTheme="minorHAnsi" w:hAnsiTheme="minorHAnsi"/>
                <w:sz w:val="18"/>
                <w:szCs w:val="18"/>
              </w:rPr>
            </w:pPr>
            <w:ins w:id="2656" w:author="Balneg, Ronald@Energy" w:date="2018-11-14T09:12:00Z">
              <w:r>
                <w:rPr>
                  <w:rFonts w:asciiTheme="minorHAnsi" w:hAnsiTheme="minorHAnsi"/>
                  <w:sz w:val="18"/>
                  <w:szCs w:val="18"/>
                </w:rPr>
                <w:t xml:space="preserve">Else </w:t>
              </w:r>
            </w:ins>
            <w:del w:id="2657" w:author="Balneg, Ronald@Energy" w:date="2018-11-14T09:13:00Z">
              <w:r w:rsidR="005B6312" w:rsidDel="00B05774">
                <w:rPr>
                  <w:rFonts w:asciiTheme="minorHAnsi" w:hAnsiTheme="minorHAnsi"/>
                  <w:sz w:val="18"/>
                  <w:szCs w:val="18"/>
                </w:rPr>
                <w:delText>then</w:delText>
              </w:r>
            </w:del>
            <w:r w:rsidR="005B6312">
              <w:rPr>
                <w:rFonts w:asciiTheme="minorHAnsi" w:hAnsiTheme="minorHAnsi"/>
                <w:sz w:val="18"/>
                <w:szCs w:val="18"/>
              </w:rPr>
              <w:t xml:space="preserve"> value = sum of (A08+A09+A10+A11)</w:t>
            </w:r>
            <w:del w:id="2658" w:author="jmiller20181126" w:date="2018-11-05T12:27:00Z">
              <w:r w:rsidR="005B6312" w:rsidDel="00011BC3">
                <w:rPr>
                  <w:rFonts w:asciiTheme="minorHAnsi" w:hAnsiTheme="minorHAnsi"/>
                  <w:sz w:val="18"/>
                  <w:szCs w:val="18"/>
                </w:rPr>
                <w:delText xml:space="preserve"> ft</w:delText>
              </w:r>
              <w:r w:rsidR="005B6312" w:rsidRPr="00037CA8" w:rsidDel="00011BC3">
                <w:rPr>
                  <w:rFonts w:asciiTheme="minorHAnsi" w:hAnsiTheme="minorHAnsi"/>
                  <w:sz w:val="18"/>
                  <w:szCs w:val="18"/>
                </w:rPr>
                <w:delText>2</w:delText>
              </w:r>
            </w:del>
            <w:del w:id="2659" w:author="Balneg, Ronald@Energy" w:date="2018-11-14T09:13:00Z">
              <w:r w:rsidR="005B6312" w:rsidDel="00B05774">
                <w:rPr>
                  <w:rFonts w:asciiTheme="minorHAnsi" w:hAnsiTheme="minorHAnsi"/>
                  <w:sz w:val="18"/>
                  <w:szCs w:val="18"/>
                </w:rPr>
                <w:delText>,</w:delText>
              </w:r>
            </w:del>
            <w:ins w:id="2660" w:author="Balneg, Ronald@Energy" w:date="2018-11-14T09:13:00Z">
              <w:r>
                <w:rPr>
                  <w:rFonts w:asciiTheme="minorHAnsi" w:hAnsiTheme="minorHAnsi"/>
                  <w:sz w:val="18"/>
                  <w:szCs w:val="18"/>
                </w:rPr>
                <w:t>;</w:t>
              </w:r>
              <w:r>
                <w:rPr>
                  <w:rFonts w:asciiTheme="minorHAnsi" w:hAnsiTheme="minorHAnsi"/>
                  <w:sz w:val="18"/>
                  <w:szCs w:val="18"/>
                </w:rPr>
                <w:br/>
              </w:r>
            </w:ins>
            <w:ins w:id="2661" w:author="Smith, Alexis@Energy" w:date="2018-12-13T09:21:00Z">
              <w:r w:rsidR="00FE1C05">
                <w:rPr>
                  <w:rFonts w:asciiTheme="minorHAnsi" w:hAnsiTheme="minorHAnsi"/>
                  <w:sz w:val="18"/>
                  <w:szCs w:val="18"/>
                </w:rPr>
                <w:t xml:space="preserve">else </w:t>
              </w:r>
            </w:ins>
            <w:ins w:id="2662" w:author="Balneg, Ronald@Energy" w:date="2018-11-14T09:13:00Z">
              <w:r>
                <w:rPr>
                  <w:rFonts w:asciiTheme="minorHAnsi" w:hAnsiTheme="minorHAnsi"/>
                  <w:sz w:val="18"/>
                  <w:szCs w:val="18"/>
                </w:rPr>
                <w:t xml:space="preserve">if A02 </w:t>
              </w:r>
            </w:ins>
            <w:ins w:id="2663" w:author="Smith, Alexis@Energy" w:date="2018-12-13T08:57:00Z">
              <w:r w:rsidR="00EE34BD">
                <w:rPr>
                  <w:rFonts w:asciiTheme="minorHAnsi" w:hAnsiTheme="minorHAnsi" w:cstheme="minorHAnsi"/>
                  <w:sz w:val="18"/>
                  <w:szCs w:val="18"/>
                </w:rPr>
                <w:t>≠</w:t>
              </w:r>
            </w:ins>
            <w:ins w:id="2664" w:author="Balneg, Ronald@Energy" w:date="2018-11-14T09:13:00Z">
              <w:del w:id="2665" w:author="Smith, Alexis@Energy" w:date="2018-12-13T08:57:00Z">
                <w:r w:rsidDel="00EE34BD">
                  <w:rPr>
                    <w:rFonts w:asciiTheme="minorHAnsi" w:hAnsiTheme="minorHAnsi"/>
                    <w:sz w:val="18"/>
                    <w:szCs w:val="18"/>
                  </w:rPr>
                  <w:delText>=!</w:delText>
                </w:r>
              </w:del>
              <w:r>
                <w:rPr>
                  <w:rFonts w:asciiTheme="minorHAnsi" w:hAnsiTheme="minorHAnsi"/>
                  <w:sz w:val="18"/>
                  <w:szCs w:val="18"/>
                </w:rPr>
                <w:t xml:space="preserve"> “required”, then</w:t>
              </w:r>
            </w:ins>
            <w:del w:id="2666" w:author="Balneg, Ronald@Energy" w:date="2018-11-14T09:13:00Z">
              <w:r w:rsidR="005B6312" w:rsidDel="00B05774">
                <w:rPr>
                  <w:rFonts w:asciiTheme="minorHAnsi" w:hAnsiTheme="minorHAnsi"/>
                  <w:sz w:val="18"/>
                  <w:szCs w:val="18"/>
                </w:rPr>
                <w:delText xml:space="preserve"> else,</w:delText>
              </w:r>
            </w:del>
            <w:r w:rsidR="005B6312">
              <w:rPr>
                <w:rFonts w:asciiTheme="minorHAnsi" w:hAnsiTheme="minorHAnsi"/>
                <w:sz w:val="18"/>
                <w:szCs w:val="18"/>
              </w:rPr>
              <w:t xml:space="preserve"> value=N/A&gt;&gt;</w:t>
            </w:r>
          </w:p>
        </w:tc>
      </w:tr>
      <w:tr w:rsidR="005B6312" w14:paraId="04FB332E" w14:textId="77777777" w:rsidTr="00EF2268">
        <w:tc>
          <w:tcPr>
            <w:tcW w:w="588" w:type="dxa"/>
            <w:vAlign w:val="center"/>
          </w:tcPr>
          <w:p w14:paraId="4C93DCF5" w14:textId="40ABE5B0" w:rsidR="005B6312" w:rsidRDefault="00497E2F" w:rsidP="008D3313">
            <w:pPr>
              <w:jc w:val="center"/>
              <w:rPr>
                <w:rFonts w:asciiTheme="minorHAnsi" w:hAnsiTheme="minorHAnsi"/>
                <w:sz w:val="18"/>
                <w:szCs w:val="18"/>
              </w:rPr>
            </w:pPr>
            <w:del w:id="2667" w:author="jmiller20181126" w:date="2018-11-05T12:28:00Z">
              <w:r w:rsidDel="00011BC3">
                <w:rPr>
                  <w:rFonts w:asciiTheme="minorHAnsi" w:hAnsiTheme="minorHAnsi"/>
                  <w:sz w:val="18"/>
                  <w:szCs w:val="18"/>
                </w:rPr>
                <w:delText>14</w:delText>
              </w:r>
            </w:del>
            <w:ins w:id="2668" w:author="jmiller20181126" w:date="2018-11-05T12:28:00Z">
              <w:r w:rsidR="00011BC3">
                <w:rPr>
                  <w:rFonts w:asciiTheme="minorHAnsi" w:hAnsiTheme="minorHAnsi"/>
                  <w:sz w:val="18"/>
                  <w:szCs w:val="18"/>
                </w:rPr>
                <w:t>13</w:t>
              </w:r>
            </w:ins>
          </w:p>
        </w:tc>
        <w:tc>
          <w:tcPr>
            <w:tcW w:w="5214" w:type="dxa"/>
            <w:vAlign w:val="center"/>
          </w:tcPr>
          <w:p w14:paraId="5F908336" w14:textId="77777777"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del w:id="2669" w:author="jmiller20181126" w:date="2018-11-05T12:29:00Z">
              <w:r w:rsidDel="00011BC3">
                <w:rPr>
                  <w:rFonts w:asciiTheme="minorHAnsi" w:hAnsiTheme="minorHAnsi"/>
                  <w:sz w:val="18"/>
                  <w:szCs w:val="18"/>
                </w:rPr>
                <w:delText>/ft</w:delText>
              </w:r>
              <w:r w:rsidDel="00011BC3">
                <w:rPr>
                  <w:rFonts w:asciiTheme="minorHAnsi" w:hAnsiTheme="minorHAnsi"/>
                  <w:sz w:val="18"/>
                  <w:szCs w:val="18"/>
                  <w:vertAlign w:val="superscript"/>
                </w:rPr>
                <w:delText>2</w:delText>
              </w:r>
            </w:del>
            <w:r>
              <w:rPr>
                <w:rFonts w:asciiTheme="minorHAnsi" w:hAnsiTheme="minorHAnsi"/>
                <w:sz w:val="18"/>
                <w:szCs w:val="18"/>
              </w:rPr>
              <w:t>)</w:t>
            </w:r>
          </w:p>
        </w:tc>
        <w:tc>
          <w:tcPr>
            <w:tcW w:w="5214" w:type="dxa"/>
            <w:vAlign w:val="center"/>
          </w:tcPr>
          <w:p w14:paraId="13D923D4" w14:textId="77777777" w:rsidR="00EE34BD" w:rsidRDefault="005B6312" w:rsidP="00BB7FEB">
            <w:pPr>
              <w:rPr>
                <w:ins w:id="2670" w:author="Smith, Alexis@Energy" w:date="2018-12-13T08:53:00Z"/>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A02=required</w:t>
            </w:r>
            <w:r w:rsidRPr="004B6582">
              <w:rPr>
                <w:rFonts w:asciiTheme="minorHAnsi" w:hAnsiTheme="minorHAnsi"/>
                <w:sz w:val="18"/>
                <w:szCs w:val="18"/>
              </w:rPr>
              <w:t>, then</w:t>
            </w:r>
            <w:r w:rsidR="00F77597">
              <w:rPr>
                <w:rFonts w:asciiTheme="minorHAnsi" w:hAnsiTheme="minorHAnsi"/>
                <w:sz w:val="18"/>
                <w:szCs w:val="18"/>
              </w:rPr>
              <w:t xml:space="preserve"> value = </w:t>
            </w:r>
            <w:del w:id="2671" w:author="jmiller20181126" w:date="2018-11-05T12:39:00Z">
              <w:r w:rsidR="00F77597" w:rsidDel="00BB7FEB">
                <w:rPr>
                  <w:rFonts w:asciiTheme="minorHAnsi" w:hAnsiTheme="minorHAnsi"/>
                  <w:sz w:val="18"/>
                  <w:szCs w:val="18"/>
                </w:rPr>
                <w:delText>A13</w:delText>
              </w:r>
            </w:del>
            <w:ins w:id="2672" w:author="jmiller20181126" w:date="2018-11-05T12:39:00Z">
              <w:r w:rsidR="00BB7FEB">
                <w:rPr>
                  <w:rFonts w:asciiTheme="minorHAnsi" w:hAnsiTheme="minorHAnsi"/>
                  <w:sz w:val="18"/>
                  <w:szCs w:val="18"/>
                </w:rPr>
                <w:t>A12</w:t>
              </w:r>
            </w:ins>
            <w:r>
              <w:rPr>
                <w:rFonts w:asciiTheme="minorHAnsi" w:hAnsiTheme="minorHAnsi"/>
                <w:sz w:val="18"/>
                <w:szCs w:val="18"/>
              </w:rPr>
              <w:t>*0.3</w:t>
            </w:r>
            <w:ins w:id="2673" w:author="Smith, Alexis@Energy" w:date="2018-12-13T08:53:00Z">
              <w:r w:rsidR="00EE34BD">
                <w:rPr>
                  <w:rFonts w:asciiTheme="minorHAnsi" w:hAnsiTheme="minorHAnsi"/>
                  <w:sz w:val="18"/>
                  <w:szCs w:val="18"/>
                </w:rPr>
                <w:t>;</w:t>
              </w:r>
            </w:ins>
            <w:del w:id="2674" w:author="Smith, Alexis@Energy" w:date="2018-12-13T08:53:00Z">
              <w:r w:rsidDel="00EE34BD">
                <w:rPr>
                  <w:rFonts w:asciiTheme="minorHAnsi" w:hAnsiTheme="minorHAnsi"/>
                  <w:sz w:val="18"/>
                  <w:szCs w:val="18"/>
                </w:rPr>
                <w:delText>,</w:delText>
              </w:r>
            </w:del>
            <w:r>
              <w:rPr>
                <w:rFonts w:asciiTheme="minorHAnsi" w:hAnsiTheme="minorHAnsi"/>
                <w:sz w:val="18"/>
                <w:szCs w:val="18"/>
              </w:rPr>
              <w:t xml:space="preserve"> </w:t>
            </w:r>
          </w:p>
          <w:p w14:paraId="46069126" w14:textId="69E8678B" w:rsidR="005B6312" w:rsidRDefault="005B6312" w:rsidP="00BB7FEB">
            <w:pPr>
              <w:rPr>
                <w:rFonts w:asciiTheme="minorHAnsi" w:hAnsiTheme="minorHAnsi"/>
                <w:sz w:val="18"/>
                <w:szCs w:val="18"/>
              </w:rPr>
            </w:pPr>
            <w:r>
              <w:rPr>
                <w:rFonts w:asciiTheme="minorHAnsi" w:hAnsiTheme="minorHAnsi"/>
                <w:sz w:val="18"/>
                <w:szCs w:val="18"/>
              </w:rPr>
              <w:t>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EF2268">
        <w:tc>
          <w:tcPr>
            <w:tcW w:w="588" w:type="dxa"/>
            <w:vAlign w:val="center"/>
          </w:tcPr>
          <w:p w14:paraId="4A3A5E22" w14:textId="7D7192D7" w:rsidR="005B6312" w:rsidRPr="00A42BCC" w:rsidDel="0053362D" w:rsidRDefault="00497E2F" w:rsidP="005B6312">
            <w:pPr>
              <w:jc w:val="center"/>
              <w:rPr>
                <w:rFonts w:asciiTheme="minorHAnsi" w:hAnsiTheme="minorHAnsi"/>
                <w:sz w:val="18"/>
                <w:szCs w:val="18"/>
              </w:rPr>
            </w:pPr>
            <w:del w:id="2675" w:author="jmiller20181126" w:date="2018-11-05T12:28:00Z">
              <w:r w:rsidDel="00011BC3">
                <w:rPr>
                  <w:rFonts w:asciiTheme="minorHAnsi" w:hAnsiTheme="minorHAnsi"/>
                  <w:sz w:val="18"/>
                  <w:szCs w:val="18"/>
                </w:rPr>
                <w:delText>15</w:delText>
              </w:r>
            </w:del>
            <w:ins w:id="2676" w:author="jmiller20181126" w:date="2018-11-05T12:28:00Z">
              <w:r w:rsidR="00011BC3">
                <w:rPr>
                  <w:rFonts w:asciiTheme="minorHAnsi" w:hAnsiTheme="minorHAnsi"/>
                  <w:sz w:val="18"/>
                  <w:szCs w:val="18"/>
                </w:rPr>
                <w:t>14</w:t>
              </w:r>
            </w:ins>
          </w:p>
        </w:tc>
        <w:tc>
          <w:tcPr>
            <w:tcW w:w="5214" w:type="dxa"/>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214" w:type="dxa"/>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EF2268">
        <w:tc>
          <w:tcPr>
            <w:tcW w:w="588" w:type="dxa"/>
            <w:vAlign w:val="center"/>
          </w:tcPr>
          <w:p w14:paraId="2E709D13" w14:textId="1B67B25F" w:rsidR="005B6312" w:rsidDel="00820D66" w:rsidRDefault="00497E2F" w:rsidP="008D3313">
            <w:pPr>
              <w:jc w:val="center"/>
              <w:rPr>
                <w:rFonts w:asciiTheme="minorHAnsi" w:hAnsiTheme="minorHAnsi"/>
                <w:sz w:val="18"/>
                <w:szCs w:val="18"/>
              </w:rPr>
            </w:pPr>
            <w:del w:id="2677" w:author="jmiller20181126" w:date="2018-11-05T12:28:00Z">
              <w:r w:rsidDel="00011BC3">
                <w:rPr>
                  <w:rFonts w:asciiTheme="minorHAnsi" w:hAnsiTheme="minorHAnsi"/>
                  <w:sz w:val="18"/>
                  <w:szCs w:val="18"/>
                </w:rPr>
                <w:delText>16</w:delText>
              </w:r>
            </w:del>
            <w:ins w:id="2678" w:author="jmiller20181126" w:date="2018-11-05T12:28:00Z">
              <w:r w:rsidR="00011BC3">
                <w:rPr>
                  <w:rFonts w:asciiTheme="minorHAnsi" w:hAnsiTheme="minorHAnsi"/>
                  <w:sz w:val="18"/>
                  <w:szCs w:val="18"/>
                </w:rPr>
                <w:t>15</w:t>
              </w:r>
            </w:ins>
          </w:p>
        </w:tc>
        <w:tc>
          <w:tcPr>
            <w:tcW w:w="5214" w:type="dxa"/>
            <w:vAlign w:val="center"/>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214" w:type="dxa"/>
            <w:vAlign w:val="center"/>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EF2268">
        <w:tc>
          <w:tcPr>
            <w:tcW w:w="588" w:type="dxa"/>
            <w:vAlign w:val="center"/>
          </w:tcPr>
          <w:p w14:paraId="7CB355A3" w14:textId="77777777" w:rsidR="005B6312" w:rsidDel="00820D66" w:rsidRDefault="005B6312" w:rsidP="008D3313">
            <w:pPr>
              <w:jc w:val="center"/>
              <w:rPr>
                <w:rFonts w:asciiTheme="minorHAnsi" w:hAnsiTheme="minorHAnsi"/>
                <w:sz w:val="18"/>
                <w:szCs w:val="18"/>
              </w:rPr>
            </w:pPr>
          </w:p>
        </w:tc>
        <w:tc>
          <w:tcPr>
            <w:tcW w:w="5214" w:type="dxa"/>
            <w:vAlign w:val="center"/>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214" w:type="dxa"/>
            <w:vAlign w:val="center"/>
          </w:tcPr>
          <w:p w14:paraId="3C8F71EE" w14:textId="01BA1A62" w:rsidR="005B6312" w:rsidRPr="006954EE" w:rsidRDefault="005B6312" w:rsidP="008D3313">
            <w:pPr>
              <w:rPr>
                <w:rFonts w:asciiTheme="minorHAnsi" w:hAnsiTheme="minorHAnsi"/>
                <w:sz w:val="18"/>
                <w:szCs w:val="18"/>
              </w:rPr>
            </w:pPr>
            <w:r>
              <w:rPr>
                <w:rFonts w:asciiTheme="minorHAnsi" w:hAnsiTheme="minorHAnsi"/>
                <w:sz w:val="18"/>
                <w:szCs w:val="18"/>
              </w:rPr>
              <w:t xml:space="preserve">&lt;&lt; if A15=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w:t>
            </w:r>
            <w:ins w:id="2679" w:author="Balneg, Ronald@Energy" w:date="2018-11-21T09:20:00Z">
              <w:r w:rsidR="00672313">
                <w:rPr>
                  <w:rFonts w:asciiTheme="minorHAnsi" w:hAnsiTheme="minorHAnsi"/>
                  <w:sz w:val="18"/>
                  <w:szCs w:val="18"/>
                </w:rPr>
                <w:t>MCH</w:t>
              </w:r>
            </w:ins>
            <w:del w:id="2680" w:author="Balneg, Ronald@Energy" w:date="2018-11-21T09:20:00Z">
              <w:r w:rsidRPr="006954EE" w:rsidDel="00672313">
                <w:rPr>
                  <w:rFonts w:asciiTheme="minorHAnsi" w:hAnsiTheme="minorHAnsi"/>
                  <w:sz w:val="18"/>
                  <w:szCs w:val="18"/>
                </w:rPr>
                <w:delText>ENV</w:delText>
              </w:r>
            </w:del>
            <w:r w:rsidRPr="006954EE">
              <w:rPr>
                <w:rFonts w:asciiTheme="minorHAnsi" w:hAnsiTheme="minorHAnsi"/>
                <w:sz w:val="18"/>
                <w:szCs w:val="18"/>
              </w:rPr>
              <w:t>-2</w:t>
            </w:r>
            <w:del w:id="2681" w:author="Balneg, Ronald@Energy" w:date="2018-11-21T09:20:00Z">
              <w:r w:rsidRPr="006954EE" w:rsidDel="00672313">
                <w:rPr>
                  <w:rFonts w:asciiTheme="minorHAnsi" w:hAnsiTheme="minorHAnsi"/>
                  <w:sz w:val="18"/>
                  <w:szCs w:val="18"/>
                </w:rPr>
                <w:delText>0</w:delText>
              </w:r>
            </w:del>
            <w:ins w:id="2682" w:author="Balneg, Ronald@Energy" w:date="2018-11-21T09:20:00Z">
              <w:r w:rsidR="00672313">
                <w:rPr>
                  <w:rFonts w:asciiTheme="minorHAnsi" w:hAnsiTheme="minorHAnsi"/>
                  <w:sz w:val="18"/>
                  <w:szCs w:val="18"/>
                </w:rPr>
                <w:t>4</w:t>
              </w:r>
            </w:ins>
            <w:r w:rsidRPr="006954EE">
              <w:rPr>
                <w:rFonts w:asciiTheme="minorHAnsi" w:hAnsiTheme="minorHAnsi"/>
                <w:sz w:val="18"/>
                <w:szCs w:val="18"/>
              </w:rPr>
              <w:t xml:space="preserve">a; </w:t>
            </w:r>
          </w:p>
          <w:p w14:paraId="66128FB9" w14:textId="507B7875" w:rsidR="005B6312" w:rsidRDefault="004130B2">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A15=</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del w:id="2683" w:author="Balneg, Ronald@Energy" w:date="2018-11-21T09:20:00Z">
              <w:r w:rsidR="005B6312" w:rsidRPr="006954EE" w:rsidDel="00672313">
                <w:rPr>
                  <w:rFonts w:asciiTheme="minorHAnsi" w:hAnsiTheme="minorHAnsi"/>
                  <w:sz w:val="18"/>
                  <w:szCs w:val="18"/>
                </w:rPr>
                <w:delText>ENV</w:delText>
              </w:r>
            </w:del>
            <w:ins w:id="2684" w:author="Balneg, Ronald@Energy" w:date="2018-11-21T09:20:00Z">
              <w:r w:rsidR="00672313">
                <w:rPr>
                  <w:rFonts w:asciiTheme="minorHAnsi" w:hAnsiTheme="minorHAnsi"/>
                  <w:sz w:val="18"/>
                  <w:szCs w:val="18"/>
                </w:rPr>
                <w:t>MCH</w:t>
              </w:r>
            </w:ins>
            <w:r w:rsidR="005B6312" w:rsidRPr="006954EE">
              <w:rPr>
                <w:rFonts w:asciiTheme="minorHAnsi" w:hAnsiTheme="minorHAnsi"/>
                <w:sz w:val="18"/>
                <w:szCs w:val="18"/>
              </w:rPr>
              <w:t>-2</w:t>
            </w:r>
            <w:del w:id="2685" w:author="Balneg, Ronald@Energy" w:date="2018-11-21T09:20:00Z">
              <w:r w:rsidR="005B6312" w:rsidRPr="006954EE" w:rsidDel="00672313">
                <w:rPr>
                  <w:rFonts w:asciiTheme="minorHAnsi" w:hAnsiTheme="minorHAnsi"/>
                  <w:sz w:val="18"/>
                  <w:szCs w:val="18"/>
                </w:rPr>
                <w:delText>0</w:delText>
              </w:r>
            </w:del>
            <w:ins w:id="2686" w:author="Balneg, Ronald@Energy" w:date="2018-11-21T09:20:00Z">
              <w:r w:rsidR="00672313">
                <w:rPr>
                  <w:rFonts w:asciiTheme="minorHAnsi" w:hAnsiTheme="minorHAnsi"/>
                  <w:sz w:val="18"/>
                  <w:szCs w:val="18"/>
                </w:rPr>
                <w:t>4</w:t>
              </w:r>
            </w:ins>
            <w:r w:rsidR="005B6312" w:rsidRPr="006954EE">
              <w:rPr>
                <w:rFonts w:asciiTheme="minorHAnsi" w:hAnsiTheme="minorHAnsi"/>
                <w:sz w:val="18"/>
                <w:szCs w:val="18"/>
              </w:rPr>
              <w:t>b</w:t>
            </w:r>
            <w:r w:rsidR="005B6312">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687" w:author="Balneg, Ronald@Energy" w:date="2018-11-06T10:11:00Z">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90"/>
        <w:gridCol w:w="1613"/>
        <w:gridCol w:w="562"/>
        <w:gridCol w:w="1641"/>
        <w:gridCol w:w="1109"/>
        <w:gridCol w:w="288"/>
        <w:gridCol w:w="806"/>
        <w:gridCol w:w="1656"/>
        <w:gridCol w:w="547"/>
        <w:gridCol w:w="1983"/>
        <w:tblGridChange w:id="2688">
          <w:tblGrid>
            <w:gridCol w:w="590"/>
            <w:gridCol w:w="1613"/>
            <w:gridCol w:w="562"/>
            <w:gridCol w:w="1641"/>
            <w:gridCol w:w="1109"/>
            <w:gridCol w:w="288"/>
            <w:gridCol w:w="806"/>
            <w:gridCol w:w="1656"/>
            <w:gridCol w:w="547"/>
            <w:gridCol w:w="2204"/>
          </w:tblGrid>
        </w:tblGridChange>
      </w:tblGrid>
      <w:tr w:rsidR="00EA01F0" w:rsidRPr="00A42BCC" w14:paraId="4A3A5E28" w14:textId="77777777" w:rsidTr="003821BA">
        <w:tc>
          <w:tcPr>
            <w:tcW w:w="10795" w:type="dxa"/>
            <w:gridSpan w:val="10"/>
            <w:tcPrChange w:id="2689" w:author="Balneg, Ronald@Energy" w:date="2018-11-06T10:11:00Z">
              <w:tcPr>
                <w:tcW w:w="11016" w:type="dxa"/>
                <w:gridSpan w:val="10"/>
              </w:tcPr>
            </w:tcPrChange>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lastRenderedPageBreak/>
              <w:t>B. Diagnostic Equipment Information</w:t>
            </w:r>
          </w:p>
        </w:tc>
      </w:tr>
      <w:tr w:rsidR="00EA01F0" w:rsidRPr="00A42BCC" w14:paraId="4A3A5E2C" w14:textId="77777777" w:rsidTr="003821BA">
        <w:tc>
          <w:tcPr>
            <w:tcW w:w="590" w:type="dxa"/>
            <w:vAlign w:val="center"/>
            <w:tcPrChange w:id="2690" w:author="Balneg, Ronald@Energy" w:date="2018-11-06T10:11:00Z">
              <w:tcPr>
                <w:tcW w:w="590" w:type="dxa"/>
                <w:vAlign w:val="center"/>
              </w:tcPr>
            </w:tcPrChange>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Change w:id="2691" w:author="Balneg, Ronald@Energy" w:date="2018-11-06T10:11:00Z">
              <w:tcPr>
                <w:tcW w:w="5213" w:type="dxa"/>
                <w:gridSpan w:val="5"/>
                <w:vAlign w:val="center"/>
              </w:tcPr>
            </w:tcPrChange>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Change w:id="2692" w:author="Balneg, Ronald@Energy" w:date="2018-11-06T10:11:00Z">
              <w:tcPr>
                <w:tcW w:w="5213" w:type="dxa"/>
                <w:gridSpan w:val="4"/>
              </w:tcPr>
            </w:tcPrChange>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3821BA">
        <w:tc>
          <w:tcPr>
            <w:tcW w:w="2203" w:type="dxa"/>
            <w:gridSpan w:val="2"/>
            <w:vAlign w:val="center"/>
            <w:tcPrChange w:id="2693" w:author="Balneg, Ronald@Energy" w:date="2018-11-06T10:11:00Z">
              <w:tcPr>
                <w:tcW w:w="2203" w:type="dxa"/>
                <w:gridSpan w:val="2"/>
                <w:vAlign w:val="center"/>
              </w:tcPr>
            </w:tcPrChange>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Change w:id="2694" w:author="Balneg, Ronald@Energy" w:date="2018-11-06T10:11:00Z">
              <w:tcPr>
                <w:tcW w:w="2203" w:type="dxa"/>
                <w:gridSpan w:val="2"/>
                <w:vAlign w:val="center"/>
              </w:tcPr>
            </w:tcPrChange>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Change w:id="2695" w:author="Balneg, Ronald@Energy" w:date="2018-11-06T10:11:00Z">
              <w:tcPr>
                <w:tcW w:w="2203" w:type="dxa"/>
                <w:gridSpan w:val="3"/>
                <w:vAlign w:val="center"/>
              </w:tcPr>
            </w:tcPrChange>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Change w:id="2696" w:author="Balneg, Ronald@Energy" w:date="2018-11-06T10:11:00Z">
              <w:tcPr>
                <w:tcW w:w="2203" w:type="dxa"/>
                <w:gridSpan w:val="2"/>
                <w:vAlign w:val="center"/>
              </w:tcPr>
            </w:tcPrChange>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Change w:id="2697" w:author="Balneg, Ronald@Energy" w:date="2018-11-06T10:11:00Z">
              <w:tcPr>
                <w:tcW w:w="2204" w:type="dxa"/>
                <w:vAlign w:val="center"/>
              </w:tcPr>
            </w:tcPrChange>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3821BA">
        <w:tc>
          <w:tcPr>
            <w:tcW w:w="2203" w:type="dxa"/>
            <w:gridSpan w:val="2"/>
            <w:vAlign w:val="bottom"/>
            <w:tcPrChange w:id="2698" w:author="Balneg, Ronald@Energy" w:date="2018-11-06T10:11:00Z">
              <w:tcPr>
                <w:tcW w:w="2203" w:type="dxa"/>
                <w:gridSpan w:val="2"/>
                <w:vAlign w:val="bottom"/>
              </w:tcPr>
            </w:tcPrChange>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Change w:id="2699" w:author="Balneg, Ronald@Energy" w:date="2018-11-06T10:11:00Z">
              <w:tcPr>
                <w:tcW w:w="2203" w:type="dxa"/>
                <w:gridSpan w:val="2"/>
                <w:vAlign w:val="bottom"/>
              </w:tcPr>
            </w:tcPrChange>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Change w:id="2700" w:author="Balneg, Ronald@Energy" w:date="2018-11-06T10:11:00Z">
              <w:tcPr>
                <w:tcW w:w="2203" w:type="dxa"/>
                <w:gridSpan w:val="3"/>
                <w:vAlign w:val="bottom"/>
              </w:tcPr>
            </w:tcPrChange>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Change w:id="2701" w:author="Balneg, Ronald@Energy" w:date="2018-11-06T10:11:00Z">
              <w:tcPr>
                <w:tcW w:w="2203" w:type="dxa"/>
                <w:gridSpan w:val="2"/>
                <w:vAlign w:val="bottom"/>
              </w:tcPr>
            </w:tcPrChange>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Change w:id="2702" w:author="Balneg, Ronald@Energy" w:date="2018-11-06T10:11:00Z">
              <w:tcPr>
                <w:tcW w:w="2204" w:type="dxa"/>
                <w:vAlign w:val="bottom"/>
              </w:tcPr>
            </w:tcPrChange>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3821BA">
        <w:tc>
          <w:tcPr>
            <w:tcW w:w="2203" w:type="dxa"/>
            <w:gridSpan w:val="2"/>
            <w:vAlign w:val="center"/>
            <w:tcPrChange w:id="2703" w:author="Balneg, Ronald@Energy" w:date="2018-11-06T10:11:00Z">
              <w:tcPr>
                <w:tcW w:w="2203" w:type="dxa"/>
                <w:gridSpan w:val="2"/>
                <w:vAlign w:val="center"/>
              </w:tcPr>
            </w:tcPrChange>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Change w:id="2704" w:author="Balneg, Ronald@Energy" w:date="2018-11-06T10:11:00Z">
              <w:tcPr>
                <w:tcW w:w="2203" w:type="dxa"/>
                <w:gridSpan w:val="2"/>
                <w:vAlign w:val="center"/>
              </w:tcPr>
            </w:tcPrChange>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Change w:id="2705" w:author="Balneg, Ronald@Energy" w:date="2018-11-06T10:11:00Z">
              <w:tcPr>
                <w:tcW w:w="2203" w:type="dxa"/>
                <w:gridSpan w:val="3"/>
                <w:vAlign w:val="center"/>
              </w:tcPr>
            </w:tcPrChange>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Change w:id="2706" w:author="Balneg, Ronald@Energy" w:date="2018-11-06T10:11:00Z">
              <w:tcPr>
                <w:tcW w:w="2203" w:type="dxa"/>
                <w:gridSpan w:val="2"/>
                <w:vAlign w:val="center"/>
              </w:tcPr>
            </w:tcPrChange>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Change w:id="2707" w:author="Balneg, Ronald@Energy" w:date="2018-11-06T10:11:00Z">
              <w:tcPr>
                <w:tcW w:w="2204" w:type="dxa"/>
                <w:vAlign w:val="center"/>
              </w:tcPr>
            </w:tcPrChange>
          </w:tcPr>
          <w:p w14:paraId="4A3A5E3D" w14:textId="18397169"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 8, then display message: Manometer Calibration is valid"; else display message: "WARNING - Manometer Calibration is expired.  A manometer with current calibration is required in order to comply with this </w:t>
            </w:r>
            <w:del w:id="2708" w:author="Balneg, Ronald@Energy" w:date="2018-11-06T10:23:00Z">
              <w:r w:rsidR="00DB5A43" w:rsidRPr="00A42BCC" w:rsidDel="003F62A0">
                <w:rPr>
                  <w:rFonts w:asciiTheme="minorHAnsi" w:hAnsiTheme="minorHAnsi"/>
                  <w:sz w:val="18"/>
                  <w:szCs w:val="18"/>
                </w:rPr>
                <w:delText>B</w:delText>
              </w:r>
              <w:r w:rsidRPr="00A42BCC" w:rsidDel="003F62A0">
                <w:rPr>
                  <w:rFonts w:asciiTheme="minorHAnsi" w:hAnsiTheme="minorHAnsi"/>
                  <w:sz w:val="18"/>
                  <w:szCs w:val="18"/>
                </w:rPr>
                <w:delText xml:space="preserve">uilding </w:delText>
              </w:r>
            </w:del>
            <w:ins w:id="2709" w:author="Balneg, Ronald@Energy" w:date="2018-11-06T10:23:00Z">
              <w:r w:rsidR="003F62A0">
                <w:rPr>
                  <w:rFonts w:asciiTheme="minorHAnsi" w:hAnsiTheme="minorHAnsi"/>
                  <w:sz w:val="18"/>
                  <w:szCs w:val="18"/>
                </w:rPr>
                <w:t>Enclosure Air</w:t>
              </w:r>
              <w:r w:rsidR="003F62A0" w:rsidRPr="00A42BCC">
                <w:rPr>
                  <w:rFonts w:asciiTheme="minorHAnsi" w:hAnsiTheme="minorHAnsi"/>
                  <w:sz w:val="18"/>
                  <w:szCs w:val="18"/>
                </w:rPr>
                <w:t xml:space="preserve"> </w:t>
              </w:r>
            </w:ins>
            <w:r w:rsidRPr="00A42BCC">
              <w:rPr>
                <w:rFonts w:asciiTheme="minorHAnsi" w:hAnsiTheme="minorHAnsi"/>
                <w:sz w:val="18"/>
                <w:szCs w:val="18"/>
              </w:rPr>
              <w:t xml:space="preserve">Leakage </w:t>
            </w:r>
            <w:del w:id="2710" w:author="Balneg, Ronald@Energy" w:date="2018-11-21T09:31:00Z">
              <w:r w:rsidRPr="00A42BCC" w:rsidDel="00CA3D62">
                <w:rPr>
                  <w:rFonts w:asciiTheme="minorHAnsi" w:hAnsiTheme="minorHAnsi"/>
                  <w:sz w:val="18"/>
                  <w:szCs w:val="18"/>
                </w:rPr>
                <w:delText>Diagnostic test</w:delText>
              </w:r>
            </w:del>
            <w:ins w:id="2711" w:author="Balneg, Ronald@Energy" w:date="2018-11-21T09:31:00Z">
              <w:r w:rsidR="00CA3D62">
                <w:rPr>
                  <w:rFonts w:asciiTheme="minorHAnsi" w:hAnsiTheme="minorHAnsi"/>
                  <w:sz w:val="18"/>
                  <w:szCs w:val="18"/>
                </w:rPr>
                <w:t>worksheet</w:t>
              </w:r>
            </w:ins>
            <w:r w:rsidRPr="00A42BCC">
              <w:rPr>
                <w:rFonts w:asciiTheme="minorHAnsi" w:hAnsiTheme="minorHAnsi"/>
                <w:sz w:val="18"/>
                <w:szCs w:val="18"/>
              </w:rPr>
              <w:t>"&gt;&gt;</w:t>
            </w:r>
          </w:p>
        </w:tc>
      </w:tr>
      <w:tr w:rsidR="00EA01F0" w:rsidRPr="00A42BCC" w14:paraId="4A3A5E44" w14:textId="77777777" w:rsidTr="003821BA">
        <w:tc>
          <w:tcPr>
            <w:tcW w:w="2203" w:type="dxa"/>
            <w:gridSpan w:val="2"/>
            <w:tcBorders>
              <w:bottom w:val="single" w:sz="12" w:space="0" w:color="000000"/>
            </w:tcBorders>
            <w:vAlign w:val="center"/>
            <w:tcPrChange w:id="2712" w:author="Balneg, Ronald@Energy" w:date="2018-11-06T10:11:00Z">
              <w:tcPr>
                <w:tcW w:w="2203" w:type="dxa"/>
                <w:gridSpan w:val="2"/>
                <w:tcBorders>
                  <w:bottom w:val="single" w:sz="12" w:space="0" w:color="000000"/>
                </w:tcBorders>
                <w:vAlign w:val="center"/>
              </w:tcPr>
            </w:tcPrChange>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Change w:id="2713" w:author="Balneg, Ronald@Energy" w:date="2018-11-06T10:11:00Z">
              <w:tcPr>
                <w:tcW w:w="2203" w:type="dxa"/>
                <w:gridSpan w:val="2"/>
                <w:tcBorders>
                  <w:bottom w:val="single" w:sz="12" w:space="0" w:color="000000"/>
                </w:tcBorders>
                <w:vAlign w:val="center"/>
              </w:tcPr>
            </w:tcPrChange>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Change w:id="2714" w:author="Balneg, Ronald@Energy" w:date="2018-11-06T10:11:00Z">
              <w:tcPr>
                <w:tcW w:w="2203" w:type="dxa"/>
                <w:gridSpan w:val="3"/>
                <w:tcBorders>
                  <w:bottom w:val="single" w:sz="12" w:space="0" w:color="000000"/>
                </w:tcBorders>
                <w:vAlign w:val="center"/>
              </w:tcPr>
            </w:tcPrChange>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Change w:id="2715" w:author="Balneg, Ronald@Energy" w:date="2018-11-06T10:11:00Z">
              <w:tcPr>
                <w:tcW w:w="2203" w:type="dxa"/>
                <w:gridSpan w:val="2"/>
                <w:tcBorders>
                  <w:bottom w:val="single" w:sz="12" w:space="0" w:color="000000"/>
                </w:tcBorders>
                <w:vAlign w:val="center"/>
              </w:tcPr>
            </w:tcPrChange>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Change w:id="2716" w:author="Balneg, Ronald@Energy" w:date="2018-11-06T10:11:00Z">
              <w:tcPr>
                <w:tcW w:w="2204" w:type="dxa"/>
                <w:tcBorders>
                  <w:bottom w:val="single" w:sz="12" w:space="0" w:color="000000"/>
                </w:tcBorders>
                <w:vAlign w:val="center"/>
              </w:tcPr>
            </w:tcPrChange>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3821BA">
        <w:tc>
          <w:tcPr>
            <w:tcW w:w="590" w:type="dxa"/>
            <w:tcBorders>
              <w:top w:val="single" w:sz="12" w:space="0" w:color="000000"/>
            </w:tcBorders>
            <w:vAlign w:val="center"/>
            <w:tcPrChange w:id="2717" w:author="Balneg, Ronald@Energy" w:date="2018-11-06T10:11:00Z">
              <w:tcPr>
                <w:tcW w:w="590" w:type="dxa"/>
                <w:tcBorders>
                  <w:top w:val="single" w:sz="12" w:space="0" w:color="000000"/>
                </w:tcBorders>
                <w:vAlign w:val="center"/>
              </w:tcPr>
            </w:tcPrChange>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Change w:id="2718" w:author="Balneg, Ronald@Energy" w:date="2018-11-06T10:11:00Z">
              <w:tcPr>
                <w:tcW w:w="4925" w:type="dxa"/>
                <w:gridSpan w:val="4"/>
                <w:tcBorders>
                  <w:top w:val="single" w:sz="12" w:space="0" w:color="000000"/>
                </w:tcBorders>
                <w:vAlign w:val="center"/>
              </w:tcPr>
            </w:tcPrChange>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Change w:id="2719" w:author="Balneg, Ronald@Energy" w:date="2018-11-06T10:11:00Z">
              <w:tcPr>
                <w:tcW w:w="5501" w:type="dxa"/>
                <w:gridSpan w:val="5"/>
                <w:tcBorders>
                  <w:top w:val="single" w:sz="12" w:space="0" w:color="000000"/>
                </w:tcBorders>
                <w:vAlign w:val="center"/>
              </w:tcPr>
            </w:tcPrChange>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3821BA">
        <w:tc>
          <w:tcPr>
            <w:tcW w:w="2765" w:type="dxa"/>
            <w:gridSpan w:val="3"/>
            <w:vAlign w:val="center"/>
            <w:tcPrChange w:id="2720" w:author="Balneg, Ronald@Energy" w:date="2018-11-06T10:11:00Z">
              <w:tcPr>
                <w:tcW w:w="2765" w:type="dxa"/>
                <w:gridSpan w:val="3"/>
                <w:vAlign w:val="center"/>
              </w:tcPr>
            </w:tcPrChange>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Change w:id="2721" w:author="Balneg, Ronald@Energy" w:date="2018-11-06T10:11:00Z">
              <w:tcPr>
                <w:tcW w:w="2750" w:type="dxa"/>
                <w:gridSpan w:val="2"/>
                <w:vAlign w:val="center"/>
              </w:tcPr>
            </w:tcPrChange>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Change w:id="2722" w:author="Balneg, Ronald@Energy" w:date="2018-11-06T10:11:00Z">
              <w:tcPr>
                <w:tcW w:w="2750" w:type="dxa"/>
                <w:gridSpan w:val="3"/>
                <w:vAlign w:val="center"/>
              </w:tcPr>
            </w:tcPrChange>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Change w:id="2723" w:author="Balneg, Ronald@Energy" w:date="2018-11-06T10:11:00Z">
              <w:tcPr>
                <w:tcW w:w="2751" w:type="dxa"/>
                <w:gridSpan w:val="2"/>
                <w:vAlign w:val="center"/>
              </w:tcPr>
            </w:tcPrChange>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3821BA">
        <w:tc>
          <w:tcPr>
            <w:tcW w:w="2765" w:type="dxa"/>
            <w:gridSpan w:val="3"/>
            <w:vAlign w:val="center"/>
            <w:tcPrChange w:id="2724" w:author="Balneg, Ronald@Energy" w:date="2018-11-06T10:11:00Z">
              <w:tcPr>
                <w:tcW w:w="2765" w:type="dxa"/>
                <w:gridSpan w:val="3"/>
                <w:vAlign w:val="center"/>
              </w:tcPr>
            </w:tcPrChange>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Change w:id="2725" w:author="Balneg, Ronald@Energy" w:date="2018-11-06T10:11:00Z">
              <w:tcPr>
                <w:tcW w:w="2750" w:type="dxa"/>
                <w:gridSpan w:val="2"/>
                <w:vAlign w:val="center"/>
              </w:tcPr>
            </w:tcPrChange>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Change w:id="2726" w:author="Balneg, Ronald@Energy" w:date="2018-11-06T10:11:00Z">
              <w:tcPr>
                <w:tcW w:w="2750" w:type="dxa"/>
                <w:gridSpan w:val="3"/>
                <w:vAlign w:val="center"/>
              </w:tcPr>
            </w:tcPrChange>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Change w:id="2727" w:author="Balneg, Ronald@Energy" w:date="2018-11-06T10:11:00Z">
              <w:tcPr>
                <w:tcW w:w="2751" w:type="dxa"/>
                <w:gridSpan w:val="2"/>
                <w:vAlign w:val="center"/>
              </w:tcPr>
            </w:tcPrChange>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3821BA">
        <w:tc>
          <w:tcPr>
            <w:tcW w:w="2765" w:type="dxa"/>
            <w:gridSpan w:val="3"/>
            <w:vAlign w:val="center"/>
            <w:tcPrChange w:id="2728" w:author="Balneg, Ronald@Energy" w:date="2018-11-06T10:11:00Z">
              <w:tcPr>
                <w:tcW w:w="2765" w:type="dxa"/>
                <w:gridSpan w:val="3"/>
                <w:vAlign w:val="center"/>
              </w:tcPr>
            </w:tcPrChange>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Change w:id="2729" w:author="Balneg, Ronald@Energy" w:date="2018-11-06T10:11:00Z">
              <w:tcPr>
                <w:tcW w:w="2750" w:type="dxa"/>
                <w:gridSpan w:val="2"/>
                <w:vAlign w:val="center"/>
              </w:tcPr>
            </w:tcPrChange>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Change w:id="2730" w:author="Balneg, Ronald@Energy" w:date="2018-11-06T10:11:00Z">
              <w:tcPr>
                <w:tcW w:w="2750" w:type="dxa"/>
                <w:gridSpan w:val="3"/>
                <w:vAlign w:val="center"/>
              </w:tcPr>
            </w:tcPrChange>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Change w:id="2731" w:author="Balneg, Ronald@Energy" w:date="2018-11-06T10:11:00Z">
              <w:tcPr>
                <w:tcW w:w="2751" w:type="dxa"/>
                <w:gridSpan w:val="2"/>
                <w:vAlign w:val="center"/>
              </w:tcPr>
            </w:tcPrChange>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3821BA">
        <w:tc>
          <w:tcPr>
            <w:tcW w:w="2765" w:type="dxa"/>
            <w:gridSpan w:val="3"/>
            <w:vAlign w:val="center"/>
            <w:tcPrChange w:id="2732" w:author="Balneg, Ronald@Energy" w:date="2018-11-06T10:11:00Z">
              <w:tcPr>
                <w:tcW w:w="2765" w:type="dxa"/>
                <w:gridSpan w:val="3"/>
                <w:vAlign w:val="center"/>
              </w:tcPr>
            </w:tcPrChange>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Change w:id="2733" w:author="Balneg, Ronald@Energy" w:date="2018-11-06T10:11:00Z">
              <w:tcPr>
                <w:tcW w:w="2750" w:type="dxa"/>
                <w:gridSpan w:val="2"/>
                <w:vAlign w:val="center"/>
              </w:tcPr>
            </w:tcPrChange>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Change w:id="2734" w:author="Balneg, Ronald@Energy" w:date="2018-11-06T10:11:00Z">
              <w:tcPr>
                <w:tcW w:w="2750" w:type="dxa"/>
                <w:gridSpan w:val="3"/>
                <w:vAlign w:val="center"/>
              </w:tcPr>
            </w:tcPrChange>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Change w:id="2735" w:author="Balneg, Ronald@Energy" w:date="2018-11-06T10:11:00Z">
              <w:tcPr>
                <w:tcW w:w="2751" w:type="dxa"/>
                <w:gridSpan w:val="2"/>
                <w:vAlign w:val="center"/>
              </w:tcPr>
            </w:tcPrChange>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736" w:author="Balneg, Ronald@Energy" w:date="2018-11-06T10:11:00Z">
          <w:tblPr>
            <w:tblpPr w:leftFromText="180" w:rightFromText="180" w:vertAnchor="text" w:horzAnchor="margin" w:tblpY="-15"/>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10795"/>
        <w:tblGridChange w:id="2737">
          <w:tblGrid>
            <w:gridCol w:w="11016"/>
          </w:tblGrid>
        </w:tblGridChange>
      </w:tblGrid>
      <w:tr w:rsidR="007C670E" w:rsidRPr="00A42BCC" w14:paraId="4A3A5E60" w14:textId="77777777" w:rsidTr="003821BA">
        <w:tc>
          <w:tcPr>
            <w:tcW w:w="10795" w:type="dxa"/>
            <w:tcPrChange w:id="2738" w:author="Balneg, Ronald@Energy" w:date="2018-11-06T10:11:00Z">
              <w:tcPr>
                <w:tcW w:w="11016" w:type="dxa"/>
              </w:tcPr>
            </w:tcPrChange>
          </w:tcPr>
          <w:p w14:paraId="4A3A5E5F" w14:textId="667951F4" w:rsidR="007C670E" w:rsidRPr="005A593D" w:rsidRDefault="007C670E" w:rsidP="0028362C">
            <w:pPr>
              <w:rPr>
                <w:rFonts w:asciiTheme="minorHAnsi" w:hAnsiTheme="minorHAnsi"/>
                <w:b/>
                <w:szCs w:val="18"/>
              </w:rPr>
            </w:pPr>
            <w:del w:id="2739" w:author="Balneg, Ronald@Energy" w:date="2018-11-21T09:20:00Z">
              <w:r w:rsidRPr="005A593D" w:rsidDel="00672313">
                <w:rPr>
                  <w:rFonts w:asciiTheme="minorHAnsi" w:hAnsiTheme="minorHAnsi"/>
                  <w:b/>
                  <w:szCs w:val="18"/>
                </w:rPr>
                <w:delText>ENV20a</w:delText>
              </w:r>
            </w:del>
            <w:ins w:id="2740" w:author="Balneg, Ronald@Energy" w:date="2018-11-21T09:20:00Z">
              <w:r w:rsidR="00672313">
                <w:rPr>
                  <w:rFonts w:asciiTheme="minorHAnsi" w:hAnsiTheme="minorHAnsi"/>
                  <w:b/>
                  <w:szCs w:val="18"/>
                </w:rPr>
                <w:t>MCH24a</w:t>
              </w:r>
            </w:ins>
            <w:r w:rsidRPr="005A593D">
              <w:rPr>
                <w:rFonts w:asciiTheme="minorHAnsi" w:hAnsiTheme="minorHAnsi"/>
                <w:b/>
                <w:szCs w:val="18"/>
              </w:rPr>
              <w:t xml:space="preserve"> - Single Point Air Tightness Test With Manual Meter</w:t>
            </w:r>
            <w:r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9"/>
        <w:gridCol w:w="4550"/>
        <w:gridCol w:w="5653"/>
      </w:tblGrid>
      <w:tr w:rsidR="00EA01F0" w:rsidRPr="00A42BCC" w14:paraId="4A3A5E64" w14:textId="77777777" w:rsidTr="00EE34BD">
        <w:tc>
          <w:tcPr>
            <w:tcW w:w="10792" w:type="dxa"/>
            <w:gridSpan w:val="3"/>
          </w:tcPr>
          <w:p w14:paraId="4A3A5E63" w14:textId="425DB139"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del w:id="2741" w:author="jmiller20181126" w:date="2018-11-05T12:43:00Z">
              <w:r w:rsidRPr="005A593D" w:rsidDel="00BB7FEB">
                <w:rPr>
                  <w:rFonts w:asciiTheme="minorHAnsi" w:hAnsiTheme="minorHAnsi"/>
                  <w:b/>
                  <w:szCs w:val="18"/>
                </w:rPr>
                <w:delText xml:space="preserve">Envelope </w:delText>
              </w:r>
            </w:del>
            <w:ins w:id="2742" w:author="jmiller20181126" w:date="2018-11-05T12:43:00Z">
              <w:r w:rsidR="00BB7FEB">
                <w:rPr>
                  <w:rFonts w:asciiTheme="minorHAnsi" w:hAnsiTheme="minorHAnsi"/>
                  <w:b/>
                  <w:szCs w:val="18"/>
                </w:rPr>
                <w:t>Enclosure</w:t>
              </w:r>
              <w:r w:rsidR="00BB7FEB" w:rsidRPr="005A593D">
                <w:rPr>
                  <w:rFonts w:asciiTheme="minorHAnsi" w:hAnsiTheme="minorHAnsi"/>
                  <w:b/>
                  <w:szCs w:val="18"/>
                </w:rPr>
                <w:t xml:space="preserve"> </w:t>
              </w:r>
            </w:ins>
            <w:ins w:id="2743" w:author="Balneg, Ronald@Energy" w:date="2018-11-06T10:06:00Z">
              <w:r w:rsidR="00D721FF">
                <w:rPr>
                  <w:rFonts w:asciiTheme="minorHAnsi" w:hAnsiTheme="minorHAnsi"/>
                  <w:b/>
                  <w:szCs w:val="18"/>
                </w:rPr>
                <w:t xml:space="preserve">Air </w:t>
              </w:r>
            </w:ins>
            <w:r w:rsidRPr="005A593D">
              <w:rPr>
                <w:rFonts w:asciiTheme="minorHAnsi" w:hAnsiTheme="minorHAnsi"/>
                <w:b/>
                <w:szCs w:val="18"/>
              </w:rPr>
              <w:t>Leakage Diagnostic Test</w:t>
            </w:r>
          </w:p>
        </w:tc>
      </w:tr>
      <w:tr w:rsidR="00EA01F0" w:rsidRPr="00A42BCC" w14:paraId="4A3A5E68" w14:textId="77777777" w:rsidTr="00EE34BD">
        <w:tc>
          <w:tcPr>
            <w:tcW w:w="589" w:type="dxa"/>
            <w:vAlign w:val="center"/>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550" w:type="dxa"/>
            <w:vAlign w:val="center"/>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ins w:id="2744" w:author="jmiller20181126" w:date="2018-11-05T12:44:00Z">
              <w:r w:rsidR="00BB7FEB">
                <w:rPr>
                  <w:rFonts w:asciiTheme="minorHAnsi" w:hAnsiTheme="minorHAnsi"/>
                  <w:sz w:val="18"/>
                  <w:szCs w:val="18"/>
                </w:rPr>
                <w:t xml:space="preserve"> (seconds)</w:t>
              </w:r>
            </w:ins>
          </w:p>
        </w:tc>
        <w:tc>
          <w:tcPr>
            <w:tcW w:w="5653" w:type="dxa"/>
            <w:vAlign w:val="center"/>
          </w:tcPr>
          <w:p w14:paraId="4A3A5E67" w14:textId="12370502"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del w:id="2745" w:author="jmiller20181126" w:date="2018-11-05T12:46:00Z">
              <w:r w:rsidRPr="00A42BCC" w:rsidDel="00BB7FEB">
                <w:rPr>
                  <w:rFonts w:asciiTheme="minorHAnsi" w:hAnsiTheme="minorHAnsi"/>
                  <w:sz w:val="18"/>
                  <w:szCs w:val="18"/>
                </w:rPr>
                <w:delText xml:space="preserve">entry </w:delText>
              </w:r>
              <w:r w:rsidR="008D3313" w:rsidDel="00BB7FEB">
                <w:rPr>
                  <w:rFonts w:asciiTheme="minorHAnsi" w:hAnsiTheme="minorHAnsi"/>
                  <w:sz w:val="18"/>
                  <w:szCs w:val="18"/>
                </w:rPr>
                <w:delText>&gt;=</w:delText>
              </w:r>
              <w:r w:rsidRPr="00A42BCC" w:rsidDel="00BB7FEB">
                <w:rPr>
                  <w:rFonts w:asciiTheme="minorHAnsi" w:hAnsiTheme="minorHAnsi"/>
                  <w:sz w:val="18"/>
                  <w:szCs w:val="18"/>
                </w:rPr>
                <w:delText xml:space="preserve"> 10, </w:delText>
              </w:r>
              <w:r w:rsidR="008D3313" w:rsidDel="00BB7FEB">
                <w:rPr>
                  <w:rFonts w:asciiTheme="minorHAnsi" w:hAnsiTheme="minorHAnsi"/>
                  <w:sz w:val="18"/>
                  <w:szCs w:val="18"/>
                </w:rPr>
                <w:delText>integer</w:delText>
              </w:r>
            </w:del>
            <w:ins w:id="2746" w:author="jmiller20181126" w:date="2018-11-05T12:46:00Z">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ins>
            <w:r w:rsidR="008D3313">
              <w:rPr>
                <w:rFonts w:asciiTheme="minorHAnsi" w:hAnsiTheme="minorHAnsi"/>
                <w:sz w:val="18"/>
                <w:szCs w:val="18"/>
              </w:rPr>
              <w:t>&gt;&gt;</w:t>
            </w:r>
          </w:p>
        </w:tc>
      </w:tr>
      <w:tr w:rsidR="00EA01F0" w:rsidRPr="00A42BCC" w14:paraId="4A3A5E6D" w14:textId="77777777" w:rsidTr="00EE34BD">
        <w:tc>
          <w:tcPr>
            <w:tcW w:w="589" w:type="dxa"/>
            <w:vAlign w:val="center"/>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550" w:type="dxa"/>
            <w:vAlign w:val="center"/>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653" w:type="dxa"/>
            <w:vAlign w:val="center"/>
          </w:tcPr>
          <w:p w14:paraId="4A3A5E6B" w14:textId="466B1B03"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ins w:id="2747" w:author="jmiller20181126" w:date="2018-11-05T12:44:00Z">
              <w:r w:rsidR="00BB7FEB">
                <w:rPr>
                  <w:rFonts w:asciiTheme="minorHAnsi" w:hAnsiTheme="minorHAnsi"/>
                  <w:sz w:val="18"/>
                  <w:szCs w:val="18"/>
                </w:rPr>
                <w:t xml:space="preserve">user pick one of the following 2 </w:t>
              </w:r>
            </w:ins>
            <w:ins w:id="2748" w:author="jmiller20181126" w:date="2018-11-05T12:45:00Z">
              <w:r w:rsidR="00BB7FEB">
                <w:rPr>
                  <w:rFonts w:asciiTheme="minorHAnsi" w:hAnsiTheme="minorHAnsi"/>
                  <w:sz w:val="18"/>
                  <w:szCs w:val="18"/>
                </w:rPr>
                <w:t xml:space="preserve">text </w:t>
              </w:r>
            </w:ins>
            <w:ins w:id="2749" w:author="jmiller20181126" w:date="2018-11-05T12:44:00Z">
              <w:r w:rsidR="00BB7FEB">
                <w:rPr>
                  <w:rFonts w:asciiTheme="minorHAnsi" w:hAnsiTheme="minorHAnsi"/>
                  <w:sz w:val="18"/>
                  <w:szCs w:val="18"/>
                </w:rPr>
                <w:t>values</w:t>
              </w:r>
            </w:ins>
            <w:del w:id="2750" w:author="jmiller20181126" w:date="2018-11-05T12:45:00Z">
              <w:r w:rsidRPr="00A42BCC" w:rsidDel="00BB7FEB">
                <w:rPr>
                  <w:rFonts w:asciiTheme="minorHAnsi" w:hAnsiTheme="minorHAnsi"/>
                  <w:sz w:val="18"/>
                  <w:szCs w:val="18"/>
                </w:rPr>
                <w:delText>pull down list</w:delText>
              </w:r>
            </w:del>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EE34BD">
        <w:tc>
          <w:tcPr>
            <w:tcW w:w="589" w:type="dxa"/>
            <w:vAlign w:val="center"/>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550" w:type="dxa"/>
            <w:vAlign w:val="center"/>
          </w:tcPr>
          <w:p w14:paraId="75D832AA" w14:textId="77777777"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51" w:author="jmiller20181126" w:date="2018-11-05T14:45:00Z"/>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del w:id="2752" w:author="jmiller20181126" w:date="2018-11-05T12:44:00Z">
              <w:r w:rsidR="00525832" w:rsidDel="00BB7FEB">
                <w:rPr>
                  <w:rFonts w:asciiTheme="minorHAnsi" w:hAnsiTheme="minorHAnsi"/>
                  <w:sz w:val="18"/>
                  <w:szCs w:val="18"/>
                </w:rPr>
                <w:delText>B</w:delText>
              </w:r>
              <w:r w:rsidRPr="00A42BCC" w:rsidDel="00BB7FEB">
                <w:rPr>
                  <w:rFonts w:asciiTheme="minorHAnsi" w:hAnsiTheme="minorHAnsi"/>
                  <w:sz w:val="18"/>
                  <w:szCs w:val="18"/>
                </w:rPr>
                <w:delText xml:space="preserve">uilding </w:delText>
              </w:r>
            </w:del>
            <w:ins w:id="2753" w:author="jmiller20181126" w:date="2018-11-05T12:44:00Z">
              <w:r w:rsidR="00BB7FEB">
                <w:rPr>
                  <w:rFonts w:asciiTheme="minorHAnsi" w:hAnsiTheme="minorHAnsi"/>
                  <w:sz w:val="18"/>
                  <w:szCs w:val="18"/>
                </w:rPr>
                <w:t>Enclosure</w:t>
              </w:r>
              <w:r w:rsidR="00BB7FEB" w:rsidRPr="00A42BCC">
                <w:rPr>
                  <w:rFonts w:asciiTheme="minorHAnsi" w:hAnsiTheme="minorHAnsi"/>
                  <w:sz w:val="18"/>
                  <w:szCs w:val="18"/>
                </w:rPr>
                <w:t xml:space="preserve"> </w:t>
              </w:r>
            </w:ins>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2754" w:author="jmiller20181126" w:date="2018-11-05T14:45:00Z">
              <w:r>
                <w:rPr>
                  <w:rFonts w:asciiTheme="minorHAnsi" w:hAnsiTheme="minorHAnsi"/>
                  <w:sz w:val="18"/>
                  <w:szCs w:val="18"/>
                </w:rPr>
                <w:t>(M</w:t>
              </w:r>
              <w:r w:rsidR="001E5EB4">
                <w:rPr>
                  <w:rFonts w:asciiTheme="minorHAnsi" w:hAnsiTheme="minorHAnsi"/>
                  <w:sz w:val="18"/>
                  <w:szCs w:val="18"/>
                </w:rPr>
                <w:t>ay be positive or negative)</w:t>
              </w:r>
            </w:ins>
          </w:p>
        </w:tc>
        <w:tc>
          <w:tcPr>
            <w:tcW w:w="5653" w:type="dxa"/>
            <w:vAlign w:val="center"/>
          </w:tcPr>
          <w:p w14:paraId="4A3A5E90" w14:textId="078E9602"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ins w:id="2755" w:author="jmiller20181126" w:date="2018-11-05T13:55:00Z">
              <w:r w:rsidR="0029261F">
                <w:rPr>
                  <w:rFonts w:asciiTheme="minorHAnsi" w:hAnsiTheme="minorHAnsi"/>
                  <w:sz w:val="18"/>
                  <w:szCs w:val="18"/>
                </w:rPr>
                <w:t>enter numeric</w:t>
              </w:r>
            </w:ins>
            <w:ins w:id="2756" w:author="jmiller20181126" w:date="2018-11-05T13:57:00Z">
              <w:r w:rsidR="003C5E86">
                <w:rPr>
                  <w:rFonts w:asciiTheme="minorHAnsi" w:hAnsiTheme="minorHAnsi"/>
                  <w:sz w:val="18"/>
                  <w:szCs w:val="18"/>
                </w:rPr>
                <w:t xml:space="preserve"> xx.x</w:t>
              </w:r>
            </w:ins>
            <w:ins w:id="2757" w:author="jmiller20181126" w:date="2018-11-05T13:58:00Z">
              <w:r w:rsidR="003C5E86">
                <w:rPr>
                  <w:rFonts w:asciiTheme="minorHAnsi" w:hAnsiTheme="minorHAnsi"/>
                  <w:sz w:val="18"/>
                  <w:szCs w:val="18"/>
                </w:rPr>
                <w:t>:</w:t>
              </w:r>
            </w:ins>
            <w:ins w:id="2758" w:author="jmiller20181126" w:date="2018-11-05T14:29:00Z">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ins>
            <w:del w:id="2759" w:author="jmiller20181126" w:date="2018-11-05T13:55:00Z">
              <w:r w:rsidR="008D3313" w:rsidDel="0029261F">
                <w:rPr>
                  <w:rFonts w:asciiTheme="minorHAnsi" w:hAnsiTheme="minorHAnsi"/>
                  <w:sz w:val="18"/>
                  <w:szCs w:val="18"/>
                </w:rPr>
                <w:delText>entry</w:delText>
              </w:r>
            </w:del>
            <w:del w:id="2760" w:author="jmiller20181126" w:date="2018-11-05T13:58:00Z">
              <w:r w:rsidRPr="00A42BCC" w:rsidDel="003C5E86">
                <w:rPr>
                  <w:rFonts w:asciiTheme="minorHAnsi" w:hAnsiTheme="minorHAnsi"/>
                  <w:sz w:val="18"/>
                  <w:szCs w:val="18"/>
                </w:rPr>
                <w:delText>,</w:delText>
              </w:r>
            </w:del>
            <w:del w:id="2761" w:author="jmiller20181126" w:date="2018-11-05T13:57:00Z">
              <w:r w:rsidRPr="00A42BCC" w:rsidDel="003C5E86">
                <w:rPr>
                  <w:rFonts w:asciiTheme="minorHAnsi" w:hAnsiTheme="minorHAnsi"/>
                  <w:sz w:val="18"/>
                  <w:szCs w:val="18"/>
                </w:rPr>
                <w:delText xml:space="preserve"> Pa</w:delText>
              </w:r>
            </w:del>
            <w:r w:rsidRPr="00A42BCC">
              <w:rPr>
                <w:rFonts w:asciiTheme="minorHAnsi" w:hAnsiTheme="minorHAnsi"/>
                <w:sz w:val="18"/>
                <w:szCs w:val="18"/>
              </w:rPr>
              <w:t>&gt;&gt;</w:t>
            </w:r>
          </w:p>
        </w:tc>
      </w:tr>
      <w:tr w:rsidR="00EA01F0" w:rsidRPr="00A42BCC" w14:paraId="4A3A5E95" w14:textId="77777777" w:rsidTr="00EE34BD">
        <w:tc>
          <w:tcPr>
            <w:tcW w:w="589" w:type="dxa"/>
            <w:vAlign w:val="center"/>
          </w:tcPr>
          <w:p w14:paraId="4A3A5E92" w14:textId="7CFCBBB9"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550" w:type="dxa"/>
            <w:vAlign w:val="center"/>
          </w:tcPr>
          <w:p w14:paraId="4A3A5E93" w14:textId="06BA9AB4" w:rsidR="00EA01F0" w:rsidRPr="00A42BCC" w:rsidRDefault="00EA01F0" w:rsidP="00F4770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Unadjusted </w:t>
            </w:r>
            <w:r w:rsidR="00F47707">
              <w:rPr>
                <w:rFonts w:asciiTheme="minorHAnsi" w:hAnsiTheme="minorHAnsi"/>
                <w:sz w:val="18"/>
                <w:szCs w:val="18"/>
              </w:rPr>
              <w:t>Enclosure</w:t>
            </w:r>
            <w:r w:rsidR="00F47707" w:rsidRPr="00A42BCC">
              <w:rPr>
                <w:rFonts w:asciiTheme="minorHAnsi" w:hAnsiTheme="minorHAnsi"/>
                <w:sz w:val="18"/>
                <w:szCs w:val="18"/>
              </w:rPr>
              <w:t xml:space="preserve"> </w:t>
            </w:r>
            <w:r w:rsidRPr="00A42BCC">
              <w:rPr>
                <w:rFonts w:asciiTheme="minorHAnsi" w:hAnsiTheme="minorHAnsi"/>
                <w:sz w:val="18"/>
                <w:szCs w:val="18"/>
              </w:rPr>
              <w:t>Pressure Target</w:t>
            </w:r>
            <w:r w:rsidR="00C006FF">
              <w:rPr>
                <w:rFonts w:asciiTheme="minorHAnsi" w:hAnsiTheme="minorHAnsi"/>
                <w:sz w:val="18"/>
                <w:szCs w:val="18"/>
              </w:rPr>
              <w:t xml:space="preserve"> (Pa)</w:t>
            </w:r>
          </w:p>
        </w:tc>
        <w:tc>
          <w:tcPr>
            <w:tcW w:w="5653" w:type="dxa"/>
            <w:vAlign w:val="center"/>
          </w:tcPr>
          <w:p w14:paraId="4A3A5E94" w14:textId="274A8E21"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&lt;&lt;calculated value: if C</w:t>
            </w:r>
            <w:r w:rsidR="00CA3A31">
              <w:rPr>
                <w:rFonts w:asciiTheme="minorHAnsi" w:hAnsiTheme="minorHAnsi"/>
                <w:sz w:val="18"/>
                <w:szCs w:val="18"/>
              </w:rPr>
              <w:t>0</w:t>
            </w:r>
            <w:r w:rsidRPr="00A42BCC">
              <w:rPr>
                <w:rFonts w:asciiTheme="minorHAnsi" w:hAnsiTheme="minorHAnsi"/>
                <w:sz w:val="18"/>
                <w:szCs w:val="18"/>
              </w:rPr>
              <w:t xml:space="preserve">2 </w:t>
            </w:r>
            <w:r w:rsidR="00CA3A31">
              <w:rPr>
                <w:rFonts w:asciiTheme="minorHAnsi" w:hAnsiTheme="minorHAnsi"/>
                <w:sz w:val="18"/>
                <w:szCs w:val="18"/>
              </w:rPr>
              <w:t>=</w:t>
            </w:r>
            <w:r w:rsidR="00CA3A31" w:rsidRPr="00A42BCC">
              <w:rPr>
                <w:rFonts w:asciiTheme="minorHAnsi" w:hAnsiTheme="minorHAnsi"/>
                <w:sz w:val="18"/>
                <w:szCs w:val="18"/>
              </w:rPr>
              <w:t xml:space="preserve"> </w:t>
            </w:r>
            <w:del w:id="2762" w:author="jmiller20181126" w:date="2018-11-05T12:47:00Z">
              <w:r w:rsidRPr="00A42BCC" w:rsidDel="00BB7FEB">
                <w:rPr>
                  <w:rFonts w:asciiTheme="minorHAnsi" w:hAnsiTheme="minorHAnsi"/>
                  <w:sz w:val="18"/>
                  <w:szCs w:val="18"/>
                </w:rPr>
                <w:delText xml:space="preserve">to </w:delText>
              </w:r>
            </w:del>
            <w:r w:rsidRPr="00A42BCC">
              <w:rPr>
                <w:rFonts w:asciiTheme="minorHAnsi" w:hAnsiTheme="minorHAnsi"/>
                <w:sz w:val="18"/>
                <w:szCs w:val="18"/>
              </w:rPr>
              <w:t>Pressurization</w:t>
            </w:r>
            <w:r w:rsidR="00CA3A31">
              <w:rPr>
                <w:rFonts w:asciiTheme="minorHAnsi" w:hAnsiTheme="minorHAnsi"/>
                <w:sz w:val="18"/>
                <w:szCs w:val="18"/>
              </w:rPr>
              <w:t>, then value =</w:t>
            </w:r>
            <w:r w:rsidRPr="00A42BCC">
              <w:rPr>
                <w:rFonts w:asciiTheme="minorHAnsi" w:hAnsiTheme="minorHAnsi"/>
                <w:sz w:val="18"/>
                <w:szCs w:val="18"/>
              </w:rPr>
              <w:t>50 +C</w:t>
            </w:r>
            <w:r w:rsidR="00917497">
              <w:rPr>
                <w:rFonts w:asciiTheme="minorHAnsi" w:hAnsiTheme="minorHAnsi"/>
                <w:sz w:val="18"/>
                <w:szCs w:val="18"/>
              </w:rPr>
              <w:t>0</w:t>
            </w:r>
            <w:r w:rsidR="00CA3A31">
              <w:rPr>
                <w:rFonts w:asciiTheme="minorHAnsi" w:hAnsiTheme="minorHAnsi"/>
                <w:sz w:val="18"/>
                <w:szCs w:val="18"/>
              </w:rPr>
              <w:t>3</w:t>
            </w:r>
            <w:r w:rsidRPr="00A42BCC">
              <w:rPr>
                <w:rFonts w:asciiTheme="minorHAnsi" w:hAnsiTheme="minorHAnsi"/>
                <w:sz w:val="18"/>
                <w:szCs w:val="18"/>
              </w:rPr>
              <w:t xml:space="preserve">; </w:t>
            </w:r>
            <w:ins w:id="2763" w:author="jmiller20181126" w:date="2018-11-05T12:52:00Z">
              <w:r w:rsidR="00FF42BC">
                <w:rPr>
                  <w:rFonts w:asciiTheme="minorHAnsi" w:hAnsiTheme="minorHAnsi"/>
                  <w:sz w:val="18"/>
                  <w:szCs w:val="18"/>
                </w:rPr>
                <w:t>elseif</w:t>
              </w:r>
            </w:ins>
            <w:r w:rsidR="00CA3A31">
              <w:rPr>
                <w:rFonts w:asciiTheme="minorHAnsi" w:hAnsiTheme="minorHAnsi"/>
                <w:sz w:val="18"/>
                <w:szCs w:val="18"/>
              </w:rPr>
              <w:br/>
            </w:r>
            <w:del w:id="2764" w:author="jmiller20181126" w:date="2018-11-05T13:46:00Z">
              <w:r w:rsidRPr="00A42BCC" w:rsidDel="0029261F">
                <w:rPr>
                  <w:rFonts w:asciiTheme="minorHAnsi" w:hAnsiTheme="minorHAnsi"/>
                  <w:sz w:val="18"/>
                  <w:szCs w:val="18"/>
                </w:rPr>
                <w:delText>if</w:delText>
              </w:r>
            </w:del>
            <w:r w:rsidRPr="00A42BCC">
              <w:rPr>
                <w:rFonts w:asciiTheme="minorHAnsi" w:hAnsiTheme="minorHAnsi"/>
                <w:sz w:val="18"/>
                <w:szCs w:val="18"/>
              </w:rPr>
              <w:t xml:space="preserve"> C</w:t>
            </w:r>
            <w:r w:rsidR="00CA3A31">
              <w:rPr>
                <w:rFonts w:asciiTheme="minorHAnsi" w:hAnsiTheme="minorHAnsi"/>
                <w:sz w:val="18"/>
                <w:szCs w:val="18"/>
              </w:rPr>
              <w:t>0</w:t>
            </w:r>
            <w:r w:rsidRPr="00A42BCC">
              <w:rPr>
                <w:rFonts w:asciiTheme="minorHAnsi" w:hAnsiTheme="minorHAnsi"/>
                <w:sz w:val="18"/>
                <w:szCs w:val="18"/>
              </w:rPr>
              <w:t>2</w:t>
            </w:r>
            <w:r w:rsidR="00CA3A31">
              <w:rPr>
                <w:rFonts w:asciiTheme="minorHAnsi" w:hAnsiTheme="minorHAnsi"/>
                <w:sz w:val="18"/>
                <w:szCs w:val="18"/>
              </w:rPr>
              <w:t>=</w:t>
            </w:r>
            <w:r w:rsidRPr="00A42BCC">
              <w:rPr>
                <w:rFonts w:asciiTheme="minorHAnsi" w:hAnsiTheme="minorHAnsi"/>
                <w:sz w:val="18"/>
                <w:szCs w:val="18"/>
              </w:rPr>
              <w:t xml:space="preserve">Depressurization </w:t>
            </w:r>
            <w:r w:rsidR="00CA3A31">
              <w:rPr>
                <w:rFonts w:asciiTheme="minorHAnsi" w:hAnsiTheme="minorHAnsi"/>
                <w:sz w:val="18"/>
                <w:szCs w:val="18"/>
              </w:rPr>
              <w:t>then value=(</w:t>
            </w:r>
            <w:r w:rsidRPr="00A42BCC">
              <w:rPr>
                <w:rFonts w:asciiTheme="minorHAnsi" w:hAnsiTheme="minorHAnsi"/>
                <w:sz w:val="18"/>
                <w:szCs w:val="18"/>
              </w:rPr>
              <w:t>-50</w:t>
            </w:r>
            <w:r w:rsidR="00CA3A31">
              <w:rPr>
                <w:rFonts w:asciiTheme="minorHAnsi" w:hAnsiTheme="minorHAnsi"/>
                <w:sz w:val="18"/>
                <w:szCs w:val="18"/>
              </w:rPr>
              <w:t>)</w:t>
            </w:r>
            <w:r w:rsidRPr="00A42BCC">
              <w:rPr>
                <w:rFonts w:asciiTheme="minorHAnsi" w:hAnsiTheme="minorHAnsi"/>
                <w:sz w:val="18"/>
                <w:szCs w:val="18"/>
              </w:rPr>
              <w:t xml:space="preserve"> + C</w:t>
            </w:r>
            <w:r w:rsidR="00CA3A31">
              <w:rPr>
                <w:rFonts w:asciiTheme="minorHAnsi" w:hAnsiTheme="minorHAnsi"/>
                <w:sz w:val="18"/>
                <w:szCs w:val="18"/>
              </w:rPr>
              <w:t>0</w:t>
            </w:r>
            <w:r w:rsidR="00917497">
              <w:rPr>
                <w:rFonts w:asciiTheme="minorHAnsi" w:hAnsiTheme="minorHAnsi"/>
                <w:sz w:val="18"/>
                <w:szCs w:val="18"/>
              </w:rPr>
              <w:t>3</w:t>
            </w:r>
            <w:r w:rsidRPr="00A42BCC">
              <w:rPr>
                <w:rFonts w:asciiTheme="minorHAnsi" w:hAnsiTheme="minorHAnsi"/>
                <w:sz w:val="18"/>
                <w:szCs w:val="18"/>
              </w:rPr>
              <w:t>&gt;&gt; (Resolution of 0.1</w:t>
            </w:r>
            <w:del w:id="2765" w:author="jmiller20181126" w:date="2018-11-05T13:51:00Z">
              <w:r w:rsidRPr="00A42BCC" w:rsidDel="0029261F">
                <w:rPr>
                  <w:rFonts w:asciiTheme="minorHAnsi" w:hAnsiTheme="minorHAnsi"/>
                  <w:sz w:val="18"/>
                  <w:szCs w:val="18"/>
                </w:rPr>
                <w:delText xml:space="preserve"> Pa</w:delText>
              </w:r>
            </w:del>
            <w:r w:rsidRPr="00A42BCC">
              <w:rPr>
                <w:rFonts w:asciiTheme="minorHAnsi" w:hAnsiTheme="minorHAnsi"/>
                <w:sz w:val="18"/>
                <w:szCs w:val="18"/>
              </w:rPr>
              <w:t>)</w:t>
            </w:r>
          </w:p>
        </w:tc>
      </w:tr>
      <w:tr w:rsidR="00EA01F0" w:rsidRPr="00A42BCC" w14:paraId="4A3A5E99" w14:textId="77777777" w:rsidTr="00EE34BD">
        <w:tc>
          <w:tcPr>
            <w:tcW w:w="589" w:type="dxa"/>
            <w:vAlign w:val="center"/>
          </w:tcPr>
          <w:p w14:paraId="4A3A5E96" w14:textId="76FBDA58"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550" w:type="dxa"/>
            <w:vAlign w:val="center"/>
          </w:tcPr>
          <w:p w14:paraId="4D6CE9D9" w14:textId="77777777" w:rsidR="00EA01F0"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66" w:author="jmiller20181126" w:date="2018-11-05T14:47:00Z"/>
                <w:rFonts w:asciiTheme="minorHAnsi" w:hAnsiTheme="minorHAnsi"/>
                <w:sz w:val="18"/>
                <w:szCs w:val="18"/>
              </w:rPr>
            </w:pPr>
            <w:r w:rsidRPr="00A42BCC">
              <w:rPr>
                <w:rFonts w:asciiTheme="minorHAnsi" w:hAnsiTheme="minorHAnsi"/>
                <w:sz w:val="18"/>
                <w:szCs w:val="18"/>
              </w:rPr>
              <w:t>Unadjusted</w:t>
            </w:r>
            <w:del w:id="2767" w:author="jmiller20181126" w:date="2018-11-05T14:02:00Z">
              <w:r w:rsidRPr="00A42BCC" w:rsidDel="003C5E86">
                <w:rPr>
                  <w:rFonts w:asciiTheme="minorHAnsi" w:hAnsiTheme="minorHAnsi"/>
                  <w:sz w:val="18"/>
                  <w:szCs w:val="18"/>
                </w:rPr>
                <w:delText xml:space="preserve"> </w:delText>
              </w:r>
            </w:del>
            <w:r w:rsidR="00CA3A31">
              <w:rPr>
                <w:rFonts w:asciiTheme="minorHAnsi" w:hAnsiTheme="minorHAnsi"/>
                <w:sz w:val="18"/>
                <w:szCs w:val="18"/>
              </w:rPr>
              <w:t xml:space="preserve"> Enclosure </w:t>
            </w:r>
            <w:r w:rsidRPr="00A42BCC">
              <w:rPr>
                <w:rFonts w:asciiTheme="minorHAnsi" w:hAnsiTheme="minorHAnsi"/>
                <w:sz w:val="18"/>
                <w:szCs w:val="18"/>
              </w:rPr>
              <w:t>Pressure Measured</w:t>
            </w:r>
            <w:r w:rsidR="00C006FF">
              <w:rPr>
                <w:rFonts w:asciiTheme="minorHAnsi" w:hAnsiTheme="minorHAnsi"/>
                <w:sz w:val="18"/>
                <w:szCs w:val="18"/>
              </w:rPr>
              <w:t xml:space="preserve"> (Pa)</w:t>
            </w:r>
          </w:p>
          <w:p w14:paraId="4A3A5E97" w14:textId="0EAE0593" w:rsidR="001E5EB4" w:rsidRPr="00A42BCC" w:rsidRDefault="001E5EB4" w:rsidP="001E5EB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2768" w:author="jmiller20181126" w:date="2018-11-05T14:47:00Z">
              <w:r>
                <w:rPr>
                  <w:rFonts w:asciiTheme="minorHAnsi" w:hAnsiTheme="minorHAnsi"/>
                  <w:sz w:val="18"/>
                  <w:szCs w:val="18"/>
                </w:rPr>
                <w:t>(</w:t>
              </w:r>
            </w:ins>
            <w:ins w:id="2769" w:author="jmiller20181126" w:date="2018-11-05T14:48:00Z">
              <w:r>
                <w:rPr>
                  <w:rFonts w:asciiTheme="minorHAnsi" w:hAnsiTheme="minorHAnsi"/>
                  <w:sz w:val="18"/>
                  <w:szCs w:val="18"/>
                </w:rPr>
                <w:t>Pressurization is</w:t>
              </w:r>
            </w:ins>
            <w:ins w:id="2770" w:author="jmiller20181126" w:date="2018-11-05T14:47:00Z">
              <w:r>
                <w:rPr>
                  <w:rFonts w:asciiTheme="minorHAnsi" w:hAnsiTheme="minorHAnsi"/>
                  <w:sz w:val="18"/>
                  <w:szCs w:val="18"/>
                </w:rPr>
                <w:t xml:space="preserve"> positive</w:t>
              </w:r>
            </w:ins>
            <w:ins w:id="2771" w:author="jmiller20181126" w:date="2018-11-05T14:48:00Z">
              <w:r>
                <w:rPr>
                  <w:rFonts w:asciiTheme="minorHAnsi" w:hAnsiTheme="minorHAnsi"/>
                  <w:sz w:val="18"/>
                  <w:szCs w:val="18"/>
                </w:rPr>
                <w:t xml:space="preserve">; </w:t>
              </w:r>
            </w:ins>
            <w:ins w:id="2772" w:author="jmiller20181126" w:date="2018-11-05T14:47:00Z">
              <w:r>
                <w:rPr>
                  <w:rFonts w:asciiTheme="minorHAnsi" w:hAnsiTheme="minorHAnsi"/>
                  <w:sz w:val="18"/>
                  <w:szCs w:val="18"/>
                </w:rPr>
                <w:t xml:space="preserve"> Depressurization is negative</w:t>
              </w:r>
            </w:ins>
            <w:ins w:id="2773" w:author="jmiller20181126" w:date="2018-11-05T14:48:00Z">
              <w:r>
                <w:rPr>
                  <w:rFonts w:asciiTheme="minorHAnsi" w:hAnsiTheme="minorHAnsi"/>
                  <w:sz w:val="18"/>
                  <w:szCs w:val="18"/>
                </w:rPr>
                <w:t>)</w:t>
              </w:r>
            </w:ins>
          </w:p>
        </w:tc>
        <w:tc>
          <w:tcPr>
            <w:tcW w:w="5653" w:type="dxa"/>
            <w:vAlign w:val="center"/>
          </w:tcPr>
          <w:p w14:paraId="4A3A5E98" w14:textId="27F9A844"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&lt;&lt;user enter</w:t>
            </w:r>
            <w:del w:id="2774" w:author="jmiller20181126" w:date="2018-11-05T13:53:00Z">
              <w:r w:rsidRPr="00A42BCC" w:rsidDel="0029261F">
                <w:rPr>
                  <w:rFonts w:asciiTheme="minorHAnsi" w:hAnsiTheme="minorHAnsi"/>
                  <w:sz w:val="18"/>
                  <w:szCs w:val="18"/>
                </w:rPr>
                <w:delText>ed</w:delText>
              </w:r>
            </w:del>
            <w:r w:rsidRPr="00A42BCC">
              <w:rPr>
                <w:rFonts w:asciiTheme="minorHAnsi" w:hAnsiTheme="minorHAnsi"/>
                <w:sz w:val="18"/>
                <w:szCs w:val="18"/>
              </w:rPr>
              <w:t xml:space="preserve"> </w:t>
            </w:r>
            <w:ins w:id="2775" w:author="jmiller20181126" w:date="2018-11-05T13:53:00Z">
              <w:r w:rsidR="0029261F">
                <w:rPr>
                  <w:rFonts w:asciiTheme="minorHAnsi" w:hAnsiTheme="minorHAnsi"/>
                  <w:sz w:val="18"/>
                  <w:szCs w:val="18"/>
                </w:rPr>
                <w:t>numeric</w:t>
              </w:r>
            </w:ins>
            <w:ins w:id="2776" w:author="jmiller20181126" w:date="2018-11-05T13:54:00Z">
              <w:r w:rsidR="0029261F">
                <w:rPr>
                  <w:rFonts w:asciiTheme="minorHAnsi" w:hAnsiTheme="minorHAnsi"/>
                  <w:sz w:val="18"/>
                  <w:szCs w:val="18"/>
                </w:rPr>
                <w:t xml:space="preserve"> xx.x</w:t>
              </w:r>
            </w:ins>
            <w:ins w:id="2777" w:author="jmiller20181126" w:date="2018-11-05T13:53:00Z">
              <w:r w:rsidR="0029261F">
                <w:rPr>
                  <w:rFonts w:asciiTheme="minorHAnsi" w:hAnsiTheme="minorHAnsi"/>
                  <w:sz w:val="18"/>
                  <w:szCs w:val="18"/>
                </w:rPr>
                <w:t>:  -75</w:t>
              </w:r>
            </w:ins>
            <w:ins w:id="2778" w:author="jmiller20181126" w:date="2018-11-05T13:54:00Z">
              <w:r w:rsidR="0029261F">
                <w:rPr>
                  <w:rFonts w:asciiTheme="minorHAnsi" w:hAnsiTheme="minorHAnsi"/>
                  <w:sz w:val="18"/>
                  <w:szCs w:val="18"/>
                </w:rPr>
                <w:t xml:space="preserve">.0 </w:t>
              </w:r>
            </w:ins>
            <w:ins w:id="2779" w:author="jmiller20181126" w:date="2018-11-05T13:53:00Z">
              <w:r w:rsidR="0029261F">
                <w:rPr>
                  <w:rFonts w:asciiTheme="minorHAnsi" w:hAnsiTheme="minorHAnsi" w:cstheme="minorHAnsi"/>
                  <w:sz w:val="18"/>
                  <w:szCs w:val="18"/>
                </w:rPr>
                <w:t>≥</w:t>
              </w:r>
              <w:r w:rsidR="0029261F">
                <w:rPr>
                  <w:rFonts w:asciiTheme="minorHAnsi" w:hAnsiTheme="minorHAnsi"/>
                  <w:sz w:val="18"/>
                  <w:szCs w:val="18"/>
                </w:rPr>
                <w:t xml:space="preserve"> </w:t>
              </w:r>
            </w:ins>
            <w:r w:rsidRPr="00A42BCC">
              <w:rPr>
                <w:rFonts w:asciiTheme="minorHAnsi" w:hAnsiTheme="minorHAnsi"/>
                <w:sz w:val="18"/>
                <w:szCs w:val="18"/>
              </w:rPr>
              <w:t>value</w:t>
            </w:r>
            <w:ins w:id="2780" w:author="jmiller20181126" w:date="2018-11-05T13:54:00Z">
              <w:r w:rsidR="0029261F">
                <w:rPr>
                  <w:rFonts w:asciiTheme="minorHAnsi" w:hAnsiTheme="minorHAnsi"/>
                  <w:sz w:val="18"/>
                  <w:szCs w:val="18"/>
                </w:rPr>
                <w:t xml:space="preserve"> </w:t>
              </w:r>
              <w:r w:rsidR="0029261F">
                <w:rPr>
                  <w:rFonts w:asciiTheme="minorHAnsi" w:hAnsiTheme="minorHAnsi" w:cstheme="minorHAnsi"/>
                  <w:sz w:val="18"/>
                  <w:szCs w:val="18"/>
                </w:rPr>
                <w:t>≤</w:t>
              </w:r>
              <w:r w:rsidR="0029261F">
                <w:rPr>
                  <w:rFonts w:asciiTheme="minorHAnsi" w:hAnsiTheme="minorHAnsi"/>
                  <w:sz w:val="18"/>
                  <w:szCs w:val="18"/>
                </w:rPr>
                <w:t xml:space="preserve"> 75</w:t>
              </w:r>
            </w:ins>
            <w:del w:id="2781" w:author="jmiller20181126" w:date="2018-11-05T13:54:00Z">
              <w:r w:rsidRPr="00A42BCC" w:rsidDel="0029261F">
                <w:rPr>
                  <w:rFonts w:asciiTheme="minorHAnsi" w:hAnsiTheme="minorHAnsi"/>
                  <w:sz w:val="18"/>
                  <w:szCs w:val="18"/>
                </w:rPr>
                <w:delText>,</w:delText>
              </w:r>
            </w:del>
            <w:del w:id="2782" w:author="jmiller20181126" w:date="2018-11-05T13:52:00Z">
              <w:r w:rsidRPr="00A42BCC" w:rsidDel="0029261F">
                <w:rPr>
                  <w:rFonts w:asciiTheme="minorHAnsi" w:hAnsiTheme="minorHAnsi"/>
                  <w:sz w:val="18"/>
                  <w:szCs w:val="18"/>
                </w:rPr>
                <w:delText xml:space="preserve"> Pa</w:delText>
              </w:r>
            </w:del>
            <w:del w:id="2783" w:author="jmiller20181126" w:date="2018-11-05T13:54:00Z">
              <w:r w:rsidR="00C006FF" w:rsidDel="0029261F">
                <w:rPr>
                  <w:rFonts w:asciiTheme="minorHAnsi" w:hAnsiTheme="minorHAnsi"/>
                  <w:sz w:val="18"/>
                  <w:szCs w:val="18"/>
                </w:rPr>
                <w:delText>;</w:delText>
              </w:r>
            </w:del>
            <w:r w:rsidRPr="00A42BCC">
              <w:rPr>
                <w:rFonts w:asciiTheme="minorHAnsi" w:hAnsiTheme="minorHAnsi"/>
                <w:sz w:val="18"/>
                <w:szCs w:val="18"/>
              </w:rPr>
              <w:t>&gt;&gt;</w:t>
            </w:r>
          </w:p>
        </w:tc>
      </w:tr>
      <w:tr w:rsidR="003C5E86" w:rsidRPr="00A42BCC" w14:paraId="31801980" w14:textId="77777777" w:rsidTr="00EE34BD">
        <w:trPr>
          <w:ins w:id="2784" w:author="jmiller20181126" w:date="2018-11-05T14:01:00Z"/>
        </w:trPr>
        <w:tc>
          <w:tcPr>
            <w:tcW w:w="589" w:type="dxa"/>
            <w:vAlign w:val="center"/>
          </w:tcPr>
          <w:p w14:paraId="678284EB" w14:textId="75405321"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785" w:author="jmiller20181126" w:date="2018-11-05T14:01:00Z"/>
                <w:rFonts w:asciiTheme="minorHAnsi" w:hAnsiTheme="minorHAnsi"/>
                <w:sz w:val="18"/>
                <w:szCs w:val="18"/>
              </w:rPr>
            </w:pPr>
            <w:ins w:id="2786" w:author="jmiller20181126" w:date="2018-11-05T14:02:00Z">
              <w:r>
                <w:rPr>
                  <w:rFonts w:asciiTheme="minorHAnsi" w:hAnsiTheme="minorHAnsi"/>
                  <w:sz w:val="18"/>
                  <w:szCs w:val="18"/>
                </w:rPr>
                <w:t>06</w:t>
              </w:r>
            </w:ins>
          </w:p>
        </w:tc>
        <w:tc>
          <w:tcPr>
            <w:tcW w:w="4550" w:type="dxa"/>
            <w:vAlign w:val="center"/>
          </w:tcPr>
          <w:p w14:paraId="022545CA" w14:textId="6F6CAC29"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87" w:author="jmiller20181126" w:date="2018-11-05T15:11:00Z"/>
                <w:rFonts w:asciiTheme="minorHAnsi" w:hAnsiTheme="minorHAnsi"/>
                <w:sz w:val="18"/>
                <w:szCs w:val="18"/>
              </w:rPr>
            </w:pPr>
            <w:ins w:id="2788" w:author="jmiller20181126" w:date="2018-11-05T14:04:00Z">
              <w:r w:rsidRPr="003C5E86">
                <w:rPr>
                  <w:rFonts w:asciiTheme="minorHAnsi" w:hAnsiTheme="minorHAnsi"/>
                  <w:sz w:val="18"/>
                  <w:szCs w:val="18"/>
                </w:rPr>
                <w:t>Induced Enclosure Pressure</w:t>
              </w:r>
              <w:r>
                <w:rPr>
                  <w:rFonts w:asciiTheme="minorHAnsi" w:hAnsiTheme="minorHAnsi"/>
                  <w:sz w:val="18"/>
                  <w:szCs w:val="18"/>
                </w:rPr>
                <w:t xml:space="preserve"> </w:t>
              </w:r>
            </w:ins>
            <w:ins w:id="2789" w:author="jmiller20181126" w:date="2018-11-05T14:14:00Z">
              <w:r w:rsidR="002D6F47">
                <w:rPr>
                  <w:rFonts w:asciiTheme="minorHAnsi" w:hAnsiTheme="minorHAnsi"/>
                  <w:sz w:val="18"/>
                  <w:szCs w:val="18"/>
                </w:rPr>
                <w:t>Difference</w:t>
              </w:r>
            </w:ins>
            <w:ins w:id="2790" w:author="jmiller20181126" w:date="2018-11-05T14:22:00Z">
              <w:r w:rsidR="00AD6BA1">
                <w:rPr>
                  <w:rFonts w:asciiTheme="minorHAnsi" w:hAnsiTheme="minorHAnsi"/>
                  <w:sz w:val="18"/>
                  <w:szCs w:val="18"/>
                </w:rPr>
                <w:t xml:space="preserve"> (Pa)</w:t>
              </w:r>
            </w:ins>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91" w:author="jmiller20181126" w:date="2018-11-05T15:08:00Z"/>
                <w:rFonts w:asciiTheme="minorHAnsi" w:hAnsiTheme="minorHAnsi"/>
                <w:sz w:val="18"/>
                <w:szCs w:val="18"/>
              </w:rPr>
            </w:pPr>
            <w:ins w:id="2792" w:author="jmiller20181126" w:date="2018-11-05T15:11:00Z">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ins>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93" w:author="jmiller20181126" w:date="2018-11-05T14:01:00Z"/>
                <w:rFonts w:asciiTheme="minorHAnsi" w:hAnsiTheme="minorHAnsi"/>
                <w:sz w:val="18"/>
                <w:szCs w:val="18"/>
              </w:rPr>
            </w:pPr>
            <w:ins w:id="2794" w:author="jmiller20181126" w:date="2018-11-05T15:08:00Z">
              <w:r w:rsidRPr="00B450BD">
                <w:rPr>
                  <w:rFonts w:asciiTheme="minorHAnsi" w:hAnsiTheme="minorHAnsi"/>
                  <w:sz w:val="18"/>
                  <w:szCs w:val="18"/>
                </w:rPr>
                <w:t>(Pressurization is positive;  Depressurization is negative)</w:t>
              </w:r>
            </w:ins>
          </w:p>
        </w:tc>
        <w:tc>
          <w:tcPr>
            <w:tcW w:w="5653" w:type="dxa"/>
            <w:vAlign w:val="center"/>
          </w:tcPr>
          <w:p w14:paraId="3D20E1B8" w14:textId="4754FDD0" w:rsidR="003C5E86" w:rsidRDefault="00E81D5E"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95" w:author="jmiller20181126" w:date="2018-11-05T14:01:00Z"/>
                <w:rFonts w:asciiTheme="minorHAnsi" w:hAnsiTheme="minorHAnsi"/>
                <w:sz w:val="18"/>
                <w:szCs w:val="18"/>
              </w:rPr>
            </w:pPr>
            <w:ins w:id="2796" w:author="jmiller20181126" w:date="2018-11-05T14:14:00Z">
              <w:r>
                <w:rPr>
                  <w:rFonts w:asciiTheme="minorHAnsi" w:hAnsiTheme="minorHAnsi"/>
                  <w:sz w:val="18"/>
                  <w:szCs w:val="18"/>
                </w:rPr>
                <w:t>&lt;&lt;calculated</w:t>
              </w:r>
            </w:ins>
            <w:ins w:id="2797" w:author="jmiller20181126" w:date="2018-11-05T15:27:00Z">
              <w:r w:rsidR="0017724F">
                <w:rPr>
                  <w:rFonts w:asciiTheme="minorHAnsi" w:hAnsiTheme="minorHAnsi"/>
                  <w:sz w:val="18"/>
                  <w:szCs w:val="18"/>
                </w:rPr>
                <w:t xml:space="preserve"> numeric</w:t>
              </w:r>
            </w:ins>
            <w:ins w:id="2798" w:author="jmiller20181126" w:date="2018-11-05T14:14:00Z">
              <w:r>
                <w:rPr>
                  <w:rFonts w:asciiTheme="minorHAnsi" w:hAnsiTheme="minorHAnsi"/>
                  <w:sz w:val="18"/>
                  <w:szCs w:val="18"/>
                </w:rPr>
                <w:t xml:space="preserve"> value</w:t>
              </w:r>
            </w:ins>
            <w:ins w:id="2799" w:author="jmiller20181126" w:date="2018-11-05T15:01:00Z">
              <w:r>
                <w:rPr>
                  <w:rFonts w:asciiTheme="minorHAnsi" w:hAnsiTheme="minorHAnsi"/>
                  <w:sz w:val="18"/>
                  <w:szCs w:val="18"/>
                </w:rPr>
                <w:t xml:space="preserve"> xx.x</w:t>
              </w:r>
            </w:ins>
            <w:ins w:id="2800" w:author="jmiller20181126" w:date="2018-11-05T14:14:00Z">
              <w:r>
                <w:rPr>
                  <w:rFonts w:asciiTheme="minorHAnsi" w:hAnsiTheme="minorHAnsi"/>
                  <w:sz w:val="18"/>
                  <w:szCs w:val="18"/>
                </w:rPr>
                <w:t xml:space="preserve"> =</w:t>
              </w:r>
              <w:r w:rsidR="001E5EB4">
                <w:rPr>
                  <w:rFonts w:asciiTheme="minorHAnsi" w:hAnsiTheme="minorHAnsi"/>
                  <w:sz w:val="18"/>
                  <w:szCs w:val="18"/>
                </w:rPr>
                <w:t xml:space="preserve"> </w:t>
              </w:r>
            </w:ins>
            <w:ins w:id="2801" w:author="jmiller20181126" w:date="2018-11-05T14:21:00Z">
              <w:r>
                <w:rPr>
                  <w:rFonts w:asciiTheme="minorHAnsi" w:hAnsiTheme="minorHAnsi"/>
                  <w:sz w:val="18"/>
                  <w:szCs w:val="18"/>
                </w:rPr>
                <w:t>C05-C03</w:t>
              </w:r>
            </w:ins>
            <w:ins w:id="2802" w:author="jmiller20181126" w:date="2018-11-05T14:55:00Z">
              <w:r>
                <w:rPr>
                  <w:rFonts w:asciiTheme="minorHAnsi" w:hAnsiTheme="minorHAnsi"/>
                  <w:sz w:val="18"/>
                  <w:szCs w:val="18"/>
                </w:rPr>
                <w:t>&gt;&gt;</w:t>
              </w:r>
            </w:ins>
          </w:p>
        </w:tc>
      </w:tr>
      <w:tr w:rsidR="00EA01F0" w:rsidRPr="00A42BCC" w14:paraId="4A3A5E9D" w14:textId="77777777" w:rsidTr="00EE34BD">
        <w:tc>
          <w:tcPr>
            <w:tcW w:w="589" w:type="dxa"/>
            <w:vAlign w:val="center"/>
          </w:tcPr>
          <w:p w14:paraId="4A3A5E9A" w14:textId="37366319" w:rsidR="00EA01F0" w:rsidRPr="00A42BCC"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del w:id="2803" w:author="jmiller20181126" w:date="2018-11-05T14:02:00Z">
              <w:r w:rsidDel="003C5E86">
                <w:rPr>
                  <w:rFonts w:asciiTheme="minorHAnsi" w:hAnsiTheme="minorHAnsi"/>
                  <w:sz w:val="18"/>
                  <w:szCs w:val="18"/>
                </w:rPr>
                <w:delText>06</w:delText>
              </w:r>
            </w:del>
            <w:ins w:id="2804" w:author="jmiller20181126" w:date="2018-11-05T14:02:00Z">
              <w:r w:rsidR="003C5E86">
                <w:rPr>
                  <w:rFonts w:asciiTheme="minorHAnsi" w:hAnsiTheme="minorHAnsi"/>
                  <w:sz w:val="18"/>
                  <w:szCs w:val="18"/>
                </w:rPr>
                <w:t>07</w:t>
              </w:r>
            </w:ins>
          </w:p>
        </w:tc>
        <w:tc>
          <w:tcPr>
            <w:tcW w:w="4550" w:type="dxa"/>
            <w:vAlign w:val="center"/>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653" w:type="dxa"/>
            <w:vAlign w:val="center"/>
          </w:tcPr>
          <w:p w14:paraId="4A3A5E9C" w14:textId="4686917D" w:rsidR="00EA01F0" w:rsidRPr="00A42BCC" w:rsidRDefault="00C006FF"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Pr>
                <w:rFonts w:asciiTheme="minorHAnsi" w:hAnsiTheme="minorHAnsi"/>
                <w:sz w:val="18"/>
                <w:szCs w:val="18"/>
              </w:rPr>
              <w:t>(</w:t>
            </w:r>
            <w:del w:id="2805" w:author="jmiller20181126" w:date="2018-11-05T15:03:00Z">
              <w:r w:rsidR="00840617" w:rsidDel="00E81D5E">
                <w:rPr>
                  <w:rFonts w:asciiTheme="minorHAnsi" w:hAnsiTheme="minorHAnsi"/>
                  <w:sz w:val="18"/>
                  <w:szCs w:val="18"/>
                </w:rPr>
                <w:delText>C05</w:delText>
              </w:r>
            </w:del>
            <w:del w:id="2806" w:author="jmiller20181126" w:date="2018-11-05T15:04:00Z">
              <w:r w:rsidR="00840617" w:rsidDel="00E81D5E">
                <w:rPr>
                  <w:rFonts w:asciiTheme="minorHAnsi" w:hAnsiTheme="minorHAnsi"/>
                  <w:sz w:val="18"/>
                  <w:szCs w:val="18"/>
                </w:rPr>
                <w:delText>) &gt;</w:delText>
              </w:r>
            </w:del>
            <w:r>
              <w:rPr>
                <w:sz w:val="18"/>
                <w:szCs w:val="18"/>
              </w:rPr>
              <w:t xml:space="preserve"> </w:t>
            </w:r>
            <w:ins w:id="2807" w:author="jmiller20181126" w:date="2018-11-05T15:04:00Z">
              <w:r w:rsidR="00E81D5E">
                <w:rPr>
                  <w:sz w:val="18"/>
                  <w:szCs w:val="18"/>
                </w:rPr>
                <w:t xml:space="preserve">C06) ≥ </w:t>
              </w:r>
            </w:ins>
            <w:r>
              <w:rPr>
                <w:rFonts w:asciiTheme="minorHAnsi" w:hAnsiTheme="minorHAnsi"/>
                <w:sz w:val="18"/>
                <w:szCs w:val="18"/>
              </w:rPr>
              <w:t>15 Pa</w:t>
            </w:r>
            <w:r>
              <w:rPr>
                <w:sz w:val="18"/>
                <w:szCs w:val="18"/>
              </w:rPr>
              <w:t>)</w:t>
            </w:r>
            <w:r>
              <w:rPr>
                <w:rFonts w:asciiTheme="minorHAnsi" w:hAnsiTheme="minorHAnsi"/>
                <w:sz w:val="18"/>
                <w:szCs w:val="18"/>
              </w:rPr>
              <w:t xml:space="preserve">, </w:t>
            </w:r>
            <w:del w:id="2808" w:author="jmiller20181126" w:date="2018-11-05T14:56:00Z">
              <w:r w:rsidDel="00E81D5E">
                <w:rPr>
                  <w:rFonts w:asciiTheme="minorHAnsi" w:hAnsiTheme="minorHAnsi"/>
                  <w:sz w:val="18"/>
                  <w:szCs w:val="18"/>
                </w:rPr>
                <w:delText xml:space="preserve">report </w:delText>
              </w:r>
            </w:del>
            <w:ins w:id="2809" w:author="jmiller20181126" w:date="2018-11-05T14:56:00Z">
              <w:r w:rsidR="00E81D5E">
                <w:rPr>
                  <w:rFonts w:asciiTheme="minorHAnsi" w:hAnsiTheme="minorHAnsi"/>
                  <w:sz w:val="18"/>
                  <w:szCs w:val="18"/>
                </w:rPr>
                <w:t xml:space="preserve">display text: </w:t>
              </w:r>
            </w:ins>
            <w:r>
              <w:rPr>
                <w:rFonts w:asciiTheme="minorHAnsi" w:hAnsiTheme="minorHAnsi"/>
                <w:sz w:val="18"/>
                <w:szCs w:val="18"/>
              </w:rPr>
              <w:t>“Induced pressure within r</w:t>
            </w:r>
            <w:r>
              <w:rPr>
                <w:sz w:val="18"/>
                <w:szCs w:val="18"/>
              </w:rPr>
              <w:t xml:space="preserve">ange for single point test; else </w:t>
            </w:r>
            <w:del w:id="2810" w:author="jmiller20181126" w:date="2018-11-05T15:03:00Z">
              <w:r w:rsidDel="00E81D5E">
                <w:rPr>
                  <w:rFonts w:asciiTheme="minorHAnsi" w:hAnsiTheme="minorHAnsi"/>
                  <w:sz w:val="18"/>
                  <w:szCs w:val="18"/>
                </w:rPr>
                <w:delText xml:space="preserve">report </w:delText>
              </w:r>
            </w:del>
            <w:ins w:id="2811" w:author="jmiller20181126" w:date="2018-11-05T15:03:00Z">
              <w:r w:rsidR="00E81D5E">
                <w:rPr>
                  <w:rFonts w:asciiTheme="minorHAnsi" w:hAnsiTheme="minorHAnsi"/>
                  <w:sz w:val="18"/>
                  <w:szCs w:val="18"/>
                </w:rPr>
                <w:t xml:space="preserve">display text: </w:t>
              </w:r>
            </w:ins>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14:paraId="4A3A5EA1" w14:textId="77777777" w:rsidTr="00EE34BD">
        <w:tc>
          <w:tcPr>
            <w:tcW w:w="589" w:type="dxa"/>
            <w:vAlign w:val="center"/>
          </w:tcPr>
          <w:p w14:paraId="4A3A5E9E" w14:textId="17F52DC2" w:rsidR="00EA01F0" w:rsidRPr="00A42BCC"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del w:id="2812" w:author="jmiller20181126" w:date="2018-11-05T14:02:00Z">
              <w:r w:rsidDel="003C5E86">
                <w:rPr>
                  <w:rFonts w:asciiTheme="minorHAnsi" w:hAnsiTheme="minorHAnsi"/>
                  <w:sz w:val="18"/>
                  <w:szCs w:val="18"/>
                </w:rPr>
                <w:delText>07</w:delText>
              </w:r>
            </w:del>
            <w:ins w:id="2813" w:author="jmiller20181126" w:date="2018-11-05T14:02:00Z">
              <w:r w:rsidR="003C5E86">
                <w:rPr>
                  <w:rFonts w:asciiTheme="minorHAnsi" w:hAnsiTheme="minorHAnsi"/>
                  <w:sz w:val="18"/>
                  <w:szCs w:val="18"/>
                </w:rPr>
                <w:t>08</w:t>
              </w:r>
            </w:ins>
          </w:p>
        </w:tc>
        <w:tc>
          <w:tcPr>
            <w:tcW w:w="4550" w:type="dxa"/>
            <w:vAlign w:val="center"/>
          </w:tcPr>
          <w:p w14:paraId="4A3A5E9F" w14:textId="10ECE95A" w:rsidR="00EA01F0" w:rsidRPr="00A42BCC" w:rsidRDefault="006C1E71" w:rsidP="00EF226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Measured </w:t>
            </w:r>
            <w:r w:rsidR="00EA01F0" w:rsidRPr="00A42BCC">
              <w:rPr>
                <w:rFonts w:asciiTheme="minorHAnsi" w:hAnsiTheme="minorHAnsi"/>
                <w:sz w:val="18"/>
                <w:szCs w:val="18"/>
              </w:rPr>
              <w:t xml:space="preserve">Nominal Fan </w:t>
            </w:r>
            <w:r w:rsidR="00525832">
              <w:rPr>
                <w:rFonts w:asciiTheme="minorHAnsi" w:hAnsiTheme="minorHAnsi"/>
                <w:sz w:val="18"/>
                <w:szCs w:val="18"/>
              </w:rPr>
              <w:t>F</w:t>
            </w:r>
            <w:r w:rsidR="00EA01F0" w:rsidRPr="00A42BCC">
              <w:rPr>
                <w:rFonts w:asciiTheme="minorHAnsi" w:hAnsiTheme="minorHAnsi"/>
                <w:sz w:val="18"/>
                <w:szCs w:val="18"/>
              </w:rPr>
              <w:t xml:space="preserve">low at </w:t>
            </w:r>
            <w:r w:rsidR="00525832">
              <w:rPr>
                <w:rFonts w:asciiTheme="minorHAnsi" w:hAnsiTheme="minorHAnsi"/>
                <w:sz w:val="18"/>
                <w:szCs w:val="18"/>
              </w:rPr>
              <w:t>A</w:t>
            </w:r>
            <w:r w:rsidR="00EA01F0" w:rsidRPr="00A42BCC">
              <w:rPr>
                <w:rFonts w:asciiTheme="minorHAnsi" w:hAnsiTheme="minorHAnsi"/>
                <w:sz w:val="18"/>
                <w:szCs w:val="18"/>
              </w:rPr>
              <w:t xml:space="preserve">bove </w:t>
            </w:r>
            <w:r w:rsidR="00525832">
              <w:rPr>
                <w:rFonts w:asciiTheme="minorHAnsi" w:hAnsiTheme="minorHAnsi"/>
                <w:sz w:val="18"/>
                <w:szCs w:val="18"/>
              </w:rPr>
              <w:t>F</w:t>
            </w:r>
            <w:r w:rsidR="00EA01F0" w:rsidRPr="00A42BCC">
              <w:rPr>
                <w:rFonts w:asciiTheme="minorHAnsi" w:hAnsiTheme="minorHAnsi"/>
                <w:sz w:val="18"/>
                <w:szCs w:val="18"/>
              </w:rPr>
              <w:t xml:space="preserve">an </w:t>
            </w:r>
            <w:r w:rsidR="00525832">
              <w:rPr>
                <w:rFonts w:asciiTheme="minorHAnsi" w:hAnsiTheme="minorHAnsi"/>
                <w:sz w:val="18"/>
                <w:szCs w:val="18"/>
              </w:rPr>
              <w:t>P</w:t>
            </w:r>
            <w:r w:rsidR="00EA01F0" w:rsidRPr="00A42BCC">
              <w:rPr>
                <w:rFonts w:asciiTheme="minorHAnsi" w:hAnsiTheme="minorHAnsi"/>
                <w:sz w:val="18"/>
                <w:szCs w:val="18"/>
              </w:rPr>
              <w:t>ressure</w:t>
            </w:r>
            <w:r w:rsidR="00C006FF">
              <w:rPr>
                <w:rFonts w:asciiTheme="minorHAnsi" w:hAnsiTheme="minorHAnsi"/>
                <w:sz w:val="18"/>
                <w:szCs w:val="18"/>
              </w:rPr>
              <w:t xml:space="preserve"> (cfm)</w:t>
            </w:r>
            <w:ins w:id="2814" w:author="jmiller20181126" w:date="2018-11-05T15:05:00Z">
              <w:r w:rsidR="00B450BD">
                <w:rPr>
                  <w:rFonts w:asciiTheme="minorHAnsi" w:hAnsiTheme="minorHAnsi"/>
                  <w:sz w:val="18"/>
                  <w:szCs w:val="18"/>
                </w:rPr>
                <w:t xml:space="preserve"> at </w:t>
              </w:r>
            </w:ins>
            <w:ins w:id="2815" w:author="jmiller20181126" w:date="2018-11-05T16:56:00Z">
              <w:r w:rsidR="00EF2268">
                <w:rPr>
                  <w:rFonts w:asciiTheme="minorHAnsi" w:hAnsiTheme="minorHAnsi"/>
                  <w:sz w:val="18"/>
                  <w:szCs w:val="18"/>
                </w:rPr>
                <w:t xml:space="preserve">the </w:t>
              </w:r>
            </w:ins>
            <w:ins w:id="2816" w:author="jmiller20181126" w:date="2018-11-05T15:05:00Z">
              <w:r w:rsidR="00B450BD">
                <w:rPr>
                  <w:rFonts w:asciiTheme="minorHAnsi" w:hAnsiTheme="minorHAnsi"/>
                  <w:sz w:val="18"/>
                  <w:szCs w:val="18"/>
                </w:rPr>
                <w:t>Induced Enclosure Pressure Difference (</w:t>
              </w:r>
            </w:ins>
            <w:ins w:id="2817" w:author="jmiller20181126" w:date="2018-11-05T16:56:00Z">
              <w:r w:rsidR="00EF2268">
                <w:rPr>
                  <w:rFonts w:asciiTheme="minorHAnsi" w:hAnsiTheme="minorHAnsi"/>
                  <w:sz w:val="18"/>
                  <w:szCs w:val="18"/>
                </w:rPr>
                <w:t xml:space="preserve">in </w:t>
              </w:r>
            </w:ins>
            <w:ins w:id="2818" w:author="jmiller20181126" w:date="2018-11-05T15:05:00Z">
              <w:r w:rsidR="00B450BD">
                <w:rPr>
                  <w:rFonts w:asciiTheme="minorHAnsi" w:hAnsiTheme="minorHAnsi"/>
                  <w:sz w:val="18"/>
                  <w:szCs w:val="18"/>
                </w:rPr>
                <w:t>C06</w:t>
              </w:r>
            </w:ins>
            <w:ins w:id="2819" w:author="jmiller20181126" w:date="2018-11-05T15:13:00Z">
              <w:r w:rsidR="00B450BD">
                <w:rPr>
                  <w:rFonts w:asciiTheme="minorHAnsi" w:hAnsiTheme="minorHAnsi"/>
                  <w:sz w:val="18"/>
                  <w:szCs w:val="18"/>
                </w:rPr>
                <w:t xml:space="preserve"> above</w:t>
              </w:r>
            </w:ins>
            <w:ins w:id="2820" w:author="jmiller20181126" w:date="2018-11-05T15:05:00Z">
              <w:r w:rsidR="00B450BD">
                <w:rPr>
                  <w:rFonts w:asciiTheme="minorHAnsi" w:hAnsiTheme="minorHAnsi"/>
                  <w:sz w:val="18"/>
                  <w:szCs w:val="18"/>
                </w:rPr>
                <w:t>)</w:t>
              </w:r>
            </w:ins>
          </w:p>
        </w:tc>
        <w:tc>
          <w:tcPr>
            <w:tcW w:w="5653" w:type="dxa"/>
            <w:vAlign w:val="center"/>
          </w:tcPr>
          <w:p w14:paraId="4A3A5EA0" w14:textId="2F505944" w:rsidR="00EA01F0" w:rsidRPr="00A42BCC" w:rsidRDefault="00EA01F0" w:rsidP="00B450B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del w:id="2821" w:author="jmiller20181126" w:date="2018-11-05T15:14:00Z">
              <w:r w:rsidRPr="00A42BCC" w:rsidDel="00B450BD">
                <w:rPr>
                  <w:rFonts w:asciiTheme="minorHAnsi" w:hAnsiTheme="minorHAnsi"/>
                  <w:sz w:val="18"/>
                  <w:szCs w:val="18"/>
                </w:rPr>
                <w:delText xml:space="preserve">entered </w:delText>
              </w:r>
            </w:del>
            <w:ins w:id="2822" w:author="jmiller20181126" w:date="2018-11-05T15:14:00Z">
              <w:r w:rsidR="00B450BD">
                <w:rPr>
                  <w:rFonts w:asciiTheme="minorHAnsi" w:hAnsiTheme="minorHAnsi"/>
                  <w:sz w:val="18"/>
                  <w:szCs w:val="18"/>
                </w:rPr>
                <w:t>enter integer</w:t>
              </w:r>
              <w:r w:rsidR="00B450BD" w:rsidRPr="00A42BCC">
                <w:rPr>
                  <w:rFonts w:asciiTheme="minorHAnsi" w:hAnsiTheme="minorHAnsi"/>
                  <w:sz w:val="18"/>
                  <w:szCs w:val="18"/>
                </w:rPr>
                <w:t xml:space="preserve"> </w:t>
              </w:r>
            </w:ins>
            <w:r w:rsidRPr="00A42BCC">
              <w:rPr>
                <w:rFonts w:asciiTheme="minorHAnsi" w:hAnsiTheme="minorHAnsi"/>
                <w:sz w:val="18"/>
                <w:szCs w:val="18"/>
              </w:rPr>
              <w:t xml:space="preserve">value, </w:t>
            </w:r>
            <w:del w:id="2823" w:author="jmiller20181126" w:date="2018-11-05T15:13:00Z">
              <w:r w:rsidRPr="00A42BCC" w:rsidDel="00B450BD">
                <w:rPr>
                  <w:rFonts w:asciiTheme="minorHAnsi" w:hAnsiTheme="minorHAnsi"/>
                  <w:sz w:val="18"/>
                  <w:szCs w:val="18"/>
                </w:rPr>
                <w:delText>(cfm)</w:delText>
              </w:r>
            </w:del>
            <w:r w:rsidRPr="00A42BCC">
              <w:rPr>
                <w:rFonts w:asciiTheme="minorHAnsi" w:hAnsiTheme="minorHAnsi"/>
                <w:sz w:val="18"/>
                <w:szCs w:val="18"/>
              </w:rPr>
              <w:t>&gt;&gt; (Resolution of 1 CFM)</w:t>
            </w:r>
          </w:p>
        </w:tc>
      </w:tr>
      <w:tr w:rsidR="00EA01F0" w:rsidRPr="00A42BCC" w14:paraId="4A3A5EA5" w14:textId="77777777" w:rsidTr="00EE34BD">
        <w:tc>
          <w:tcPr>
            <w:tcW w:w="589" w:type="dxa"/>
            <w:vAlign w:val="center"/>
          </w:tcPr>
          <w:p w14:paraId="4A3A5EA2" w14:textId="321DF8C3" w:rsidR="00EA01F0" w:rsidRPr="00A42BCC"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del w:id="2824" w:author="jmiller20181126" w:date="2018-11-05T14:02:00Z">
              <w:r w:rsidDel="003C5E86">
                <w:rPr>
                  <w:rFonts w:asciiTheme="minorHAnsi" w:hAnsiTheme="minorHAnsi"/>
                  <w:sz w:val="18"/>
                  <w:szCs w:val="18"/>
                </w:rPr>
                <w:delText>08</w:delText>
              </w:r>
            </w:del>
            <w:ins w:id="2825" w:author="jmiller20181126" w:date="2018-11-05T14:02:00Z">
              <w:r w:rsidR="003C5E86">
                <w:rPr>
                  <w:rFonts w:asciiTheme="minorHAnsi" w:hAnsiTheme="minorHAnsi"/>
                  <w:sz w:val="18"/>
                  <w:szCs w:val="18"/>
                </w:rPr>
                <w:t>09</w:t>
              </w:r>
            </w:ins>
          </w:p>
        </w:tc>
        <w:tc>
          <w:tcPr>
            <w:tcW w:w="4550" w:type="dxa"/>
            <w:vAlign w:val="center"/>
          </w:tcPr>
          <w:p w14:paraId="4A3A5EA3" w14:textId="01130C55" w:rsidR="00EA01F0" w:rsidRPr="00A42BCC" w:rsidRDefault="001C4335"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2826" w:author="jmiller20181126" w:date="2018-11-05T15:15:00Z">
              <w:r>
                <w:rPr>
                  <w:rFonts w:asciiTheme="minorHAnsi" w:hAnsiTheme="minorHAnsi"/>
                  <w:sz w:val="18"/>
                  <w:szCs w:val="18"/>
                </w:rPr>
                <w:t xml:space="preserve">Calculated </w:t>
              </w:r>
            </w:ins>
            <w:r w:rsidR="00EA01F0" w:rsidRPr="00A42BCC">
              <w:rPr>
                <w:rFonts w:asciiTheme="minorHAnsi" w:hAnsiTheme="minorHAnsi"/>
                <w:sz w:val="18"/>
                <w:szCs w:val="18"/>
              </w:rPr>
              <w:t>Nominal CFM50</w:t>
            </w:r>
          </w:p>
        </w:tc>
        <w:tc>
          <w:tcPr>
            <w:tcW w:w="5653" w:type="dxa"/>
            <w:vAlign w:val="center"/>
          </w:tcPr>
          <w:p w14:paraId="4A3A5EA4" w14:textId="350C9F98" w:rsidR="00EA01F0" w:rsidRPr="00A42BCC" w:rsidRDefault="00EA01F0" w:rsidP="0060014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&lt;&lt;calculated value, </w:t>
            </w:r>
            <w:r w:rsidR="00917497">
              <w:rPr>
                <w:rFonts w:asciiTheme="minorHAnsi" w:hAnsiTheme="minorHAnsi"/>
                <w:sz w:val="18"/>
                <w:szCs w:val="18"/>
              </w:rPr>
              <w:t>value =</w:t>
            </w:r>
            <w:ins w:id="2827" w:author="jmiller20181126" w:date="2018-11-05T15:39:00Z">
              <w:r w:rsidR="0060014C">
                <w:rPr>
                  <w:rFonts w:asciiTheme="minorHAnsi" w:hAnsiTheme="minorHAnsi"/>
                  <w:sz w:val="18"/>
                  <w:szCs w:val="18"/>
                </w:rPr>
                <w:t xml:space="preserve"> C08 *</w:t>
              </w:r>
              <w:r w:rsidR="0060014C" w:rsidRPr="00A42BCC">
                <w:rPr>
                  <w:rFonts w:asciiTheme="minorHAnsi" w:hAnsiTheme="minorHAnsi"/>
                  <w:sz w:val="18"/>
                  <w:szCs w:val="18"/>
                </w:rPr>
                <w:t xml:space="preserve"> </w:t>
              </w:r>
            </w:ins>
            <w:r w:rsidR="00917497" w:rsidRPr="00A42BCC">
              <w:rPr>
                <w:rFonts w:asciiTheme="minorHAnsi" w:hAnsiTheme="minorHAnsi"/>
                <w:sz w:val="18"/>
                <w:szCs w:val="18"/>
              </w:rPr>
              <w:t>(50/[absolute value (</w:t>
            </w:r>
            <w:r w:rsidR="00917497">
              <w:rPr>
                <w:rFonts w:asciiTheme="minorHAnsi" w:hAnsiTheme="minorHAnsi"/>
                <w:sz w:val="18"/>
                <w:szCs w:val="18"/>
              </w:rPr>
              <w:t>C05 – C03</w:t>
            </w:r>
            <w:r w:rsidR="00917497" w:rsidRPr="00A42BCC">
              <w:rPr>
                <w:rFonts w:asciiTheme="minorHAnsi" w:hAnsiTheme="minorHAnsi"/>
                <w:sz w:val="18"/>
                <w:szCs w:val="18"/>
              </w:rPr>
              <w:t>)]</w:t>
            </w:r>
            <w:ins w:id="2828" w:author="jmiller20181126" w:date="2018-11-05T15:39:00Z">
              <w:r w:rsidR="0060014C">
                <w:rPr>
                  <w:rFonts w:asciiTheme="minorHAnsi" w:hAnsiTheme="minorHAnsi"/>
                  <w:sz w:val="18"/>
                  <w:szCs w:val="18"/>
                </w:rPr>
                <w:t>)</w:t>
              </w:r>
            </w:ins>
            <w:del w:id="2829" w:author="jmiller20181126" w:date="2018-11-05T15:39:00Z">
              <w:r w:rsidR="00917497" w:rsidRPr="00A42BCC" w:rsidDel="0060014C">
                <w:rPr>
                  <w:rFonts w:asciiTheme="minorHAnsi" w:hAnsiTheme="minorHAnsi"/>
                  <w:sz w:val="18"/>
                  <w:szCs w:val="18"/>
                </w:rPr>
                <w:delText>]</w:delText>
              </w:r>
            </w:del>
            <w:r w:rsidR="00917497" w:rsidRPr="006F3AAC">
              <w:rPr>
                <w:rFonts w:asciiTheme="minorHAnsi" w:hAnsiTheme="minorHAnsi"/>
                <w:sz w:val="18"/>
                <w:szCs w:val="18"/>
                <w:vertAlign w:val="superscript"/>
              </w:rPr>
              <w:t xml:space="preserve">0.65 </w:t>
            </w:r>
            <w:r w:rsidR="00917497">
              <w:rPr>
                <w:rFonts w:asciiTheme="minorHAnsi" w:hAnsiTheme="minorHAnsi"/>
                <w:sz w:val="18"/>
                <w:szCs w:val="18"/>
              </w:rPr>
              <w:t>*</w:t>
            </w:r>
            <w:del w:id="2830" w:author="jmiller20181126" w:date="2018-11-05T15:16:00Z">
              <w:r w:rsidR="00917497" w:rsidRPr="00A42BCC" w:rsidDel="001C4335">
                <w:rPr>
                  <w:rFonts w:asciiTheme="minorHAnsi" w:hAnsiTheme="minorHAnsi"/>
                  <w:sz w:val="18"/>
                  <w:szCs w:val="18"/>
                </w:rPr>
                <w:delText>C</w:delText>
              </w:r>
              <w:r w:rsidR="00917497" w:rsidDel="001C4335">
                <w:rPr>
                  <w:rFonts w:asciiTheme="minorHAnsi" w:hAnsiTheme="minorHAnsi"/>
                  <w:sz w:val="18"/>
                  <w:szCs w:val="18"/>
                </w:rPr>
                <w:delText>07</w:delText>
              </w:r>
            </w:del>
            <w:r w:rsidRPr="00A42BCC">
              <w:rPr>
                <w:rFonts w:asciiTheme="minorHAnsi" w:hAnsiTheme="minorHAnsi"/>
                <w:sz w:val="18"/>
                <w:szCs w:val="18"/>
              </w:rPr>
              <w:t>&gt;&gt;</w:t>
            </w:r>
          </w:p>
        </w:tc>
      </w:tr>
    </w:tbl>
    <w:p w14:paraId="4A3A5EA6" w14:textId="77777777" w:rsidR="00EA01F0" w:rsidRPr="00A42BCC" w:rsidRDefault="00EA01F0" w:rsidP="00A42BCC">
      <w:pPr>
        <w:rPr>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4515"/>
        <w:gridCol w:w="5697"/>
      </w:tblGrid>
      <w:tr w:rsidR="00EA01F0" w:rsidRPr="00A42BCC" w14:paraId="4A3A5EA8" w14:textId="77777777" w:rsidTr="00231CFA">
        <w:tc>
          <w:tcPr>
            <w:tcW w:w="11020" w:type="dxa"/>
            <w:gridSpan w:val="3"/>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commentRangeStart w:id="2831"/>
            <w:r w:rsidRPr="005A593D">
              <w:rPr>
                <w:rFonts w:asciiTheme="minorHAnsi" w:hAnsiTheme="minorHAnsi"/>
                <w:b/>
                <w:szCs w:val="18"/>
              </w:rPr>
              <w:t>D. Altitude and Temperature Correction</w:t>
            </w:r>
            <w:commentRangeEnd w:id="2831"/>
            <w:r w:rsidR="00391724">
              <w:rPr>
                <w:rStyle w:val="CommentReference"/>
              </w:rPr>
              <w:commentReference w:id="2831"/>
            </w:r>
          </w:p>
        </w:tc>
      </w:tr>
      <w:tr w:rsidR="00840617" w:rsidRPr="00A42BCC" w14:paraId="4A3A5EAE" w14:textId="77777777" w:rsidTr="0017724F">
        <w:tc>
          <w:tcPr>
            <w:tcW w:w="590" w:type="dxa"/>
            <w:vAlign w:val="center"/>
          </w:tcPr>
          <w:p w14:paraId="4A3A5EA9" w14:textId="408E1574"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651" w:type="dxa"/>
            <w:vAlign w:val="center"/>
          </w:tcPr>
          <w:p w14:paraId="3C57E5C6" w14:textId="77777777"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832" w:author="jmiller20181126" w:date="2018-11-05T15:16:00Z"/>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515B730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4A3A5EAD" w14:textId="64E89EAB" w:rsidR="00840617" w:rsidRPr="00A42BCC" w:rsidRDefault="00840617" w:rsidP="00EE34B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w:t>
            </w:r>
            <w:ins w:id="2833" w:author="Balneg, Ronald@Energy" w:date="2018-11-14T09:15:00Z">
              <w:r w:rsidR="00AC751B">
                <w:rPr>
                  <w:rFonts w:asciiTheme="minorHAnsi" w:hAnsiTheme="minorHAnsi"/>
                  <w:sz w:val="18"/>
                  <w:szCs w:val="18"/>
                </w:rPr>
                <w:t>{</w:t>
              </w:r>
            </w:ins>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ins w:id="2834" w:author="Balneg, Ronald@Energy" w:date="2018-11-14T09:15:00Z">
              <w:r w:rsidR="00AC751B">
                <w:rPr>
                  <w:rFonts w:asciiTheme="minorHAnsi" w:hAnsiTheme="minorHAnsi"/>
                  <w:sz w:val="18"/>
                  <w:szCs w:val="18"/>
                </w:rPr>
                <w:t>}</w:t>
              </w:r>
            </w:ins>
            <w:r>
              <w:rPr>
                <w:rFonts w:asciiTheme="minorHAnsi" w:hAnsiTheme="minorHAnsi"/>
                <w:sz w:val="18"/>
                <w:szCs w:val="18"/>
              </w:rPr>
              <w:t>/[1+(198.7/(A0</w:t>
            </w:r>
            <w:r w:rsidR="00497E2F">
              <w:rPr>
                <w:rFonts w:asciiTheme="minorHAnsi" w:hAnsiTheme="minorHAnsi"/>
                <w:sz w:val="18"/>
                <w:szCs w:val="18"/>
              </w:rPr>
              <w:t>5</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w:t>
            </w:r>
            <w:del w:id="2835" w:author="Smith, Alexis@Energy" w:date="2018-12-13T08:54:00Z">
              <w:r w:rsidR="00DF2BF8" w:rsidDel="00EE34BD">
                <w:rPr>
                  <w:rFonts w:asciiTheme="minorHAnsi" w:hAnsiTheme="minorHAnsi"/>
                  <w:sz w:val="18"/>
                  <w:szCs w:val="18"/>
                </w:rPr>
                <w:delText>ot Applicable</w:delText>
              </w:r>
            </w:del>
            <w:ins w:id="2836" w:author="Smith, Alexis@Energy" w:date="2018-12-13T08:54:00Z">
              <w:r w:rsidR="00EE34BD">
                <w:rPr>
                  <w:rFonts w:asciiTheme="minorHAnsi" w:hAnsiTheme="minorHAnsi"/>
                  <w:sz w:val="18"/>
                  <w:szCs w:val="18"/>
                </w:rPr>
                <w:t>A</w:t>
              </w:r>
            </w:ins>
            <w:r w:rsidR="00DF2BF8">
              <w:rPr>
                <w:rFonts w:asciiTheme="minorHAnsi" w:hAnsiTheme="minorHAnsi"/>
                <w:sz w:val="18"/>
                <w:szCs w:val="18"/>
              </w:rPr>
              <w:t>”&gt;&gt;</w:t>
            </w:r>
          </w:p>
        </w:tc>
      </w:tr>
      <w:tr w:rsidR="006C1E71" w:rsidRPr="00A42BCC" w14:paraId="776462C9" w14:textId="77777777" w:rsidTr="0017724F">
        <w:tc>
          <w:tcPr>
            <w:tcW w:w="590" w:type="dxa"/>
            <w:vAlign w:val="center"/>
          </w:tcPr>
          <w:p w14:paraId="5EB38912" w14:textId="163BEA70" w:rsidR="006C1E71" w:rsidRPr="00A42BCC" w:rsidDel="00E67F64"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651" w:type="dxa"/>
            <w:vAlign w:val="center"/>
          </w:tcPr>
          <w:p w14:paraId="289E59C6" w14:textId="49513C3B"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9176998" w14:textId="46C2BB03"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w:t>
            </w:r>
            <w:ins w:id="2837" w:author="Balneg, Ronald@Energy" w:date="2018-11-14T09:15:00Z">
              <w:r w:rsidR="00AC751B">
                <w:rPr>
                  <w:rFonts w:asciiTheme="minorHAnsi" w:hAnsiTheme="minorHAnsi"/>
                  <w:sz w:val="18"/>
                  <w:szCs w:val="18"/>
                </w:rPr>
                <w:t>{</w:t>
              </w:r>
            </w:ins>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ins w:id="2838" w:author="Balneg, Ronald@Energy" w:date="2018-11-14T09:16:00Z">
              <w:r w:rsidR="00AC751B">
                <w:rPr>
                  <w:rFonts w:asciiTheme="minorHAnsi" w:hAnsiTheme="minorHAnsi"/>
                  <w:sz w:val="18"/>
                  <w:szCs w:val="18"/>
                </w:rPr>
                <w:t>}</w:t>
              </w:r>
            </w:ins>
            <w:r>
              <w:rPr>
                <w:rFonts w:asciiTheme="minorHAnsi" w:hAnsiTheme="minorHAnsi"/>
                <w:sz w:val="18"/>
                <w:szCs w:val="18"/>
              </w:rPr>
              <w:t>/[1+(198.7/</w:t>
            </w:r>
            <w:ins w:id="2839" w:author="Balneg, Ronald@Energy" w:date="2018-11-14T09:16:00Z">
              <w:r w:rsidR="00AC751B">
                <w:rPr>
                  <w:rFonts w:asciiTheme="minorHAnsi" w:hAnsiTheme="minorHAnsi"/>
                  <w:sz w:val="18"/>
                  <w:szCs w:val="18"/>
                </w:rPr>
                <w:t>(</w:t>
              </w:r>
            </w:ins>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ins w:id="2840" w:author="Balneg, Ronald@Energy" w:date="2018-11-14T09:16:00Z">
              <w:r w:rsidR="00AC751B">
                <w:rPr>
                  <w:rFonts w:asciiTheme="minorHAnsi" w:hAnsiTheme="minorHAnsi"/>
                  <w:sz w:val="18"/>
                  <w:szCs w:val="18"/>
                </w:rPr>
                <w:t>)</w:t>
              </w:r>
            </w:ins>
            <w:r>
              <w:rPr>
                <w:rFonts w:asciiTheme="minorHAnsi" w:hAnsiTheme="minorHAnsi"/>
                <w:sz w:val="18"/>
                <w:szCs w:val="18"/>
              </w:rPr>
              <w:t>)]</w:t>
            </w:r>
            <w:r w:rsidR="008F0CB1">
              <w:rPr>
                <w:rFonts w:asciiTheme="minorHAnsi" w:hAnsiTheme="minorHAnsi"/>
                <w:sz w:val="18"/>
                <w:szCs w:val="18"/>
              </w:rPr>
              <w:t>;</w:t>
            </w:r>
          </w:p>
          <w:p w14:paraId="5DE6B96D" w14:textId="11370A4F" w:rsidR="006C1E71" w:rsidRDefault="008F0CB1" w:rsidP="00EE34B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w:t>
            </w:r>
            <w:del w:id="2841" w:author="Smith, Alexis@Energy" w:date="2018-12-13T08:54:00Z">
              <w:r w:rsidDel="00EE34BD">
                <w:rPr>
                  <w:rFonts w:asciiTheme="minorHAnsi" w:hAnsiTheme="minorHAnsi"/>
                  <w:sz w:val="18"/>
                  <w:szCs w:val="18"/>
                </w:rPr>
                <w:delText>ot Applicable</w:delText>
              </w:r>
            </w:del>
            <w:ins w:id="2842" w:author="Smith, Alexis@Energy" w:date="2018-12-13T08:54:00Z">
              <w:r w:rsidR="00EE34BD">
                <w:rPr>
                  <w:rFonts w:asciiTheme="minorHAnsi" w:hAnsiTheme="minorHAnsi"/>
                  <w:sz w:val="18"/>
                  <w:szCs w:val="18"/>
                </w:rPr>
                <w:t>A</w:t>
              </w:r>
            </w:ins>
            <w:r>
              <w:rPr>
                <w:rFonts w:asciiTheme="minorHAnsi" w:hAnsiTheme="minorHAnsi"/>
                <w:sz w:val="18"/>
                <w:szCs w:val="18"/>
              </w:rPr>
              <w:t>”</w:t>
            </w:r>
            <w:r w:rsidR="00DF2BF8">
              <w:rPr>
                <w:rFonts w:asciiTheme="minorHAnsi" w:hAnsiTheme="minorHAnsi"/>
                <w:sz w:val="18"/>
                <w:szCs w:val="18"/>
              </w:rPr>
              <w:t>&gt;&gt;</w:t>
            </w:r>
          </w:p>
        </w:tc>
      </w:tr>
      <w:tr w:rsidR="00840617" w:rsidRPr="00A42BCC" w14:paraId="4A3A5EB2" w14:textId="77777777" w:rsidTr="0017724F">
        <w:tc>
          <w:tcPr>
            <w:tcW w:w="590" w:type="dxa"/>
            <w:vAlign w:val="center"/>
          </w:tcPr>
          <w:p w14:paraId="4A3A5EAF" w14:textId="1EE584ED"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651" w:type="dxa"/>
            <w:vAlign w:val="center"/>
          </w:tcPr>
          <w:p w14:paraId="6D34FD08" w14:textId="77777777"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843" w:author="jmiller20181126" w:date="2018-11-05T15:17:00Z"/>
                <w:rFonts w:asciiTheme="minorHAnsi" w:hAnsiTheme="minorHAnsi"/>
                <w:sz w:val="18"/>
                <w:szCs w:val="18"/>
              </w:rPr>
            </w:pPr>
            <w:r>
              <w:rPr>
                <w:rFonts w:asciiTheme="minorHAnsi" w:hAnsiTheme="minorHAnsi"/>
                <w:sz w:val="18"/>
                <w:szCs w:val="18"/>
              </w:rPr>
              <w:t>Outdoor Air Density Correction</w:t>
            </w:r>
          </w:p>
          <w:p w14:paraId="4A3A5EB0" w14:textId="0C03147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15ABA38F" w14:textId="45FBEE56"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w:t>
            </w:r>
            <w:ins w:id="2844" w:author="Balneg, Ronald@Energy" w:date="2018-11-14T09:16:00Z">
              <w:r w:rsidR="00AC751B">
                <w:rPr>
                  <w:rFonts w:asciiTheme="minorHAnsi" w:hAnsiTheme="minorHAnsi"/>
                  <w:sz w:val="18"/>
                  <w:szCs w:val="18"/>
                </w:rPr>
                <w:t>[</w:t>
              </w:r>
            </w:ins>
            <w:del w:id="2845" w:author="Balneg, Ronald@Energy" w:date="2018-11-14T09:16:00Z">
              <w:r w:rsidDel="00AC751B">
                <w:rPr>
                  <w:rFonts w:asciiTheme="minorHAnsi" w:hAnsiTheme="minorHAnsi"/>
                  <w:sz w:val="18"/>
                  <w:szCs w:val="18"/>
                </w:rPr>
                <w:delText>(</w:delText>
              </w:r>
            </w:del>
            <w:r>
              <w:rPr>
                <w:rFonts w:asciiTheme="minorHAnsi" w:hAnsiTheme="minorHAnsi"/>
                <w:sz w:val="18"/>
                <w:szCs w:val="18"/>
              </w:rPr>
              <w:t>1-</w:t>
            </w:r>
            <w:ins w:id="2846" w:author="Balneg, Ronald@Energy" w:date="2018-11-14T09:16:00Z">
              <w:r w:rsidR="00AC751B">
                <w:rPr>
                  <w:rFonts w:asciiTheme="minorHAnsi" w:hAnsiTheme="minorHAnsi"/>
                  <w:sz w:val="18"/>
                  <w:szCs w:val="18"/>
                </w:rPr>
                <w:t>((</w:t>
              </w:r>
            </w:ins>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A07</w:t>
            </w:r>
            <w:ins w:id="2847" w:author="Balneg, Ronald@Energy" w:date="2018-11-14T09:16:00Z">
              <w:r w:rsidR="00AC751B">
                <w:rPr>
                  <w:rFonts w:asciiTheme="minorHAnsi" w:hAnsiTheme="minorHAnsi"/>
                  <w:sz w:val="18"/>
                  <w:szCs w:val="18"/>
                </w:rPr>
                <w:t>)</w:t>
              </w:r>
            </w:ins>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ins w:id="2848" w:author="Balneg, Ronald@Energy" w:date="2018-11-14T09:17:00Z">
              <w:r w:rsidR="00AC751B">
                <w:rPr>
                  <w:rFonts w:asciiTheme="minorHAnsi" w:hAnsiTheme="minorHAnsi"/>
                  <w:sz w:val="18"/>
                  <w:szCs w:val="18"/>
                </w:rPr>
                <w:t>]</w:t>
              </w:r>
            </w:ins>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13CCBEC5" w:rsidR="00840617" w:rsidRPr="00A42BCC" w:rsidRDefault="00840617" w:rsidP="00EE34B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w:t>
            </w:r>
            <w:del w:id="2849" w:author="Smith, Alexis@Energy" w:date="2018-12-13T08:55:00Z">
              <w:r w:rsidDel="00EE34BD">
                <w:rPr>
                  <w:rFonts w:asciiTheme="minorHAnsi" w:hAnsiTheme="minorHAnsi"/>
                  <w:sz w:val="18"/>
                  <w:szCs w:val="18"/>
                </w:rPr>
                <w:delText>ot Applicable</w:delText>
              </w:r>
            </w:del>
            <w:ins w:id="2850" w:author="Smith, Alexis@Energy" w:date="2018-12-13T08:55:00Z">
              <w:r w:rsidR="00EE34BD">
                <w:rPr>
                  <w:rFonts w:asciiTheme="minorHAnsi" w:hAnsiTheme="minorHAnsi"/>
                  <w:sz w:val="18"/>
                  <w:szCs w:val="18"/>
                </w:rPr>
                <w:t>A</w:t>
              </w:r>
            </w:ins>
            <w:r>
              <w:rPr>
                <w:rFonts w:asciiTheme="minorHAnsi" w:hAnsiTheme="minorHAnsi"/>
                <w:sz w:val="18"/>
                <w:szCs w:val="18"/>
              </w:rPr>
              <w:t>”&gt;&gt;</w:t>
            </w:r>
          </w:p>
        </w:tc>
      </w:tr>
      <w:tr w:rsidR="00840617" w:rsidRPr="00A42BCC" w14:paraId="4A3A5EB6" w14:textId="77777777" w:rsidTr="0017724F">
        <w:tc>
          <w:tcPr>
            <w:tcW w:w="590" w:type="dxa"/>
            <w:vAlign w:val="center"/>
          </w:tcPr>
          <w:p w14:paraId="4A3A5EB3" w14:textId="260F961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651" w:type="dxa"/>
            <w:vAlign w:val="center"/>
          </w:tcPr>
          <w:p w14:paraId="4A3A5EB4" w14:textId="3EFDC3E7"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A3A5EB5" w14:textId="6953E89A" w:rsidR="00840617" w:rsidRPr="00A42BCC" w:rsidRDefault="00840617" w:rsidP="00EE34B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w:t>
            </w:r>
            <w:ins w:id="2851" w:author="Balneg, Ronald@Energy" w:date="2018-11-14T09:17:00Z">
              <w:r w:rsidR="00AC751B">
                <w:rPr>
                  <w:rFonts w:asciiTheme="minorHAnsi" w:hAnsiTheme="minorHAnsi"/>
                  <w:sz w:val="18"/>
                  <w:szCs w:val="18"/>
                </w:rPr>
                <w:t>[</w:t>
              </w:r>
            </w:ins>
            <w:del w:id="2852" w:author="Balneg, Ronald@Energy" w:date="2018-11-14T09:17:00Z">
              <w:r w:rsidDel="00AC751B">
                <w:rPr>
                  <w:rFonts w:asciiTheme="minorHAnsi" w:hAnsiTheme="minorHAnsi"/>
                  <w:sz w:val="18"/>
                  <w:szCs w:val="18"/>
                </w:rPr>
                <w:delText>(</w:delText>
              </w:r>
            </w:del>
            <w:r>
              <w:rPr>
                <w:rFonts w:asciiTheme="minorHAnsi" w:hAnsiTheme="minorHAnsi"/>
                <w:sz w:val="18"/>
                <w:szCs w:val="18"/>
              </w:rPr>
              <w:t>1-</w:t>
            </w:r>
            <w:ins w:id="2853" w:author="Balneg, Ronald@Energy" w:date="2018-11-14T09:17:00Z">
              <w:r w:rsidR="00AC751B">
                <w:rPr>
                  <w:rFonts w:asciiTheme="minorHAnsi" w:hAnsiTheme="minorHAnsi"/>
                  <w:sz w:val="18"/>
                  <w:szCs w:val="18"/>
                </w:rPr>
                <w:t>((</w:t>
              </w:r>
            </w:ins>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A07</w:t>
            </w:r>
            <w:ins w:id="2854" w:author="Balneg, Ronald@Energy" w:date="2018-11-14T09:17:00Z">
              <w:r w:rsidR="00AC751B">
                <w:rPr>
                  <w:rFonts w:asciiTheme="minorHAnsi" w:hAnsiTheme="minorHAnsi"/>
                  <w:sz w:val="18"/>
                  <w:szCs w:val="18"/>
                </w:rPr>
                <w:t>)</w:t>
              </w:r>
            </w:ins>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ins w:id="2855" w:author="Balneg, Ronald@Energy" w:date="2018-11-14T09:17:00Z">
              <w:r w:rsidR="00AC751B">
                <w:rPr>
                  <w:rFonts w:asciiTheme="minorHAnsi" w:hAnsiTheme="minorHAnsi"/>
                  <w:sz w:val="18"/>
                  <w:szCs w:val="18"/>
                </w:rPr>
                <w:t>]</w:t>
              </w:r>
            </w:ins>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w:t>
            </w:r>
            <w:del w:id="2856" w:author="Smith, Alexis@Energy" w:date="2018-12-13T08:55:00Z">
              <w:r w:rsidDel="00EE34BD">
                <w:rPr>
                  <w:rFonts w:asciiTheme="minorHAnsi" w:hAnsiTheme="minorHAnsi"/>
                  <w:sz w:val="18"/>
                  <w:szCs w:val="18"/>
                </w:rPr>
                <w:delText>ot Applicable</w:delText>
              </w:r>
            </w:del>
            <w:ins w:id="2857" w:author="Smith, Alexis@Energy" w:date="2018-12-13T08:55:00Z">
              <w:r w:rsidR="00EE34BD">
                <w:rPr>
                  <w:rFonts w:asciiTheme="minorHAnsi" w:hAnsiTheme="minorHAnsi"/>
                  <w:sz w:val="18"/>
                  <w:szCs w:val="18"/>
                </w:rPr>
                <w:t>A</w:t>
              </w:r>
            </w:ins>
            <w:r>
              <w:rPr>
                <w:rFonts w:asciiTheme="minorHAnsi" w:hAnsiTheme="minorHAnsi"/>
                <w:sz w:val="18"/>
                <w:szCs w:val="18"/>
              </w:rPr>
              <w:t>”&gt;&gt;</w:t>
            </w:r>
          </w:p>
        </w:tc>
      </w:tr>
      <w:tr w:rsidR="006C1E71" w:rsidRPr="00A42BCC" w14:paraId="294EA820" w14:textId="77777777" w:rsidTr="0017724F">
        <w:tc>
          <w:tcPr>
            <w:tcW w:w="590" w:type="dxa"/>
            <w:vAlign w:val="center"/>
          </w:tcPr>
          <w:p w14:paraId="247E66CC" w14:textId="66D1D8AA" w:rsidR="006C1E71" w:rsidRPr="00A42BCC" w:rsidDel="00E67F64"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651" w:type="dxa"/>
            <w:vAlign w:val="center"/>
          </w:tcPr>
          <w:p w14:paraId="203A5E3A" w14:textId="365A9ACA"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779" w:type="dxa"/>
          </w:tcPr>
          <w:p w14:paraId="1DB34370" w14:textId="02996ABF"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4441E610"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w:t>
            </w:r>
            <w:del w:id="2858" w:author="jmiller20181126" w:date="2018-11-05T15:19:00Z">
              <w:r w:rsidDel="001C4335">
                <w:rPr>
                  <w:rFonts w:asciiTheme="minorHAnsi" w:hAnsiTheme="minorHAnsi"/>
                  <w:sz w:val="18"/>
                  <w:szCs w:val="18"/>
                </w:rPr>
                <w:delText xml:space="preserve"> =</w:delText>
              </w:r>
            </w:del>
            <w:r>
              <w:rPr>
                <w:rFonts w:asciiTheme="minorHAnsi" w:hAnsiTheme="minorHAnsi"/>
                <w:sz w:val="18"/>
                <w:szCs w:val="18"/>
              </w:rPr>
              <w:t xml:space="preserv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17724F">
        <w:tc>
          <w:tcPr>
            <w:tcW w:w="590" w:type="dxa"/>
            <w:vAlign w:val="center"/>
          </w:tcPr>
          <w:p w14:paraId="369D442E" w14:textId="064D4F2F"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651" w:type="dxa"/>
            <w:vAlign w:val="center"/>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779" w:type="dxa"/>
          </w:tcPr>
          <w:p w14:paraId="152B1FB0" w14:textId="591D22F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del w:id="2859" w:author="jmiller20181126" w:date="2018-11-05T15:20:00Z">
              <w:r w:rsidR="009B2C1F" w:rsidDel="001C4335">
                <w:rPr>
                  <w:rFonts w:asciiTheme="minorHAnsi" w:hAnsiTheme="minorHAnsi"/>
                  <w:sz w:val="18"/>
                  <w:szCs w:val="18"/>
                </w:rPr>
                <w:delText>C</w:delText>
              </w:r>
              <w:r w:rsidR="006C1E71" w:rsidDel="001C4335">
                <w:rPr>
                  <w:rFonts w:asciiTheme="minorHAnsi" w:hAnsiTheme="minorHAnsi"/>
                  <w:sz w:val="18"/>
                  <w:szCs w:val="18"/>
                </w:rPr>
                <w:delText>0</w:delText>
              </w:r>
              <w:r w:rsidR="009B2C1F" w:rsidDel="001C4335">
                <w:rPr>
                  <w:rFonts w:asciiTheme="minorHAnsi" w:hAnsiTheme="minorHAnsi"/>
                  <w:sz w:val="18"/>
                  <w:szCs w:val="18"/>
                </w:rPr>
                <w:delText>8</w:delText>
              </w:r>
            </w:del>
            <w:ins w:id="2860" w:author="jmiller20181126" w:date="2018-11-05T15:20:00Z">
              <w:r w:rsidR="001C4335">
                <w:rPr>
                  <w:rFonts w:asciiTheme="minorHAnsi" w:hAnsiTheme="minorHAnsi"/>
                  <w:sz w:val="18"/>
                  <w:szCs w:val="18"/>
                </w:rPr>
                <w:t>C09</w:t>
              </w:r>
            </w:ins>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A42BCC"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861" w:author="Smith, Alexis@Energy" w:date="2018-12-13T09:13: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03"/>
        <w:gridCol w:w="10200"/>
        <w:tblGridChange w:id="2862">
          <w:tblGrid>
            <w:gridCol w:w="603"/>
            <w:gridCol w:w="10187"/>
          </w:tblGrid>
        </w:tblGridChange>
      </w:tblGrid>
      <w:tr w:rsidR="00EA01F0" w:rsidRPr="00A42BCC" w14:paraId="4A3A5EC7" w14:textId="77777777" w:rsidTr="00885D25">
        <w:trPr>
          <w:trHeight w:val="75"/>
        </w:trPr>
        <w:tc>
          <w:tcPr>
            <w:tcW w:w="10804" w:type="dxa"/>
            <w:gridSpan w:val="2"/>
            <w:tcPrChange w:id="2863" w:author="Smith, Alexis@Energy" w:date="2018-12-13T09:13:00Z">
              <w:tcPr>
                <w:tcW w:w="11016" w:type="dxa"/>
                <w:gridSpan w:val="2"/>
              </w:tcPr>
            </w:tcPrChange>
          </w:tcPr>
          <w:p w14:paraId="4A3A5EC6" w14:textId="4FEBDE38" w:rsidR="00EA01F0" w:rsidRPr="005A593D" w:rsidRDefault="00EA01F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del w:id="2864" w:author="Balneg, Ronald@Energy" w:date="2018-11-21T09:29:00Z">
              <w:r w:rsidRPr="005A593D" w:rsidDel="00066F15">
                <w:rPr>
                  <w:rFonts w:asciiTheme="minorHAnsi" w:hAnsiTheme="minorHAnsi"/>
                  <w:b/>
                  <w:szCs w:val="18"/>
                </w:rPr>
                <w:delText>Compliance Statement</w:delText>
              </w:r>
            </w:del>
            <w:ins w:id="2865" w:author="Balneg, Ronald@Energy" w:date="2018-11-21T09:29:00Z">
              <w:r w:rsidR="00CA3D62">
                <w:rPr>
                  <w:rFonts w:asciiTheme="minorHAnsi" w:hAnsiTheme="minorHAnsi"/>
                  <w:b/>
                  <w:szCs w:val="18"/>
                </w:rPr>
                <w:t xml:space="preserve">Measured </w:t>
              </w:r>
            </w:ins>
            <w:ins w:id="2866" w:author="Balneg, Ronald@Energy" w:date="2018-11-21T09:47:00Z">
              <w:r w:rsidR="005419F0">
                <w:rPr>
                  <w:rFonts w:asciiTheme="minorHAnsi" w:hAnsiTheme="minorHAnsi"/>
                  <w:b/>
                  <w:szCs w:val="18"/>
                </w:rPr>
                <w:t xml:space="preserve">Enclosure </w:t>
              </w:r>
            </w:ins>
            <w:ins w:id="2867" w:author="Balneg, Ronald@Energy" w:date="2018-11-21T09:29:00Z">
              <w:r w:rsidR="00CA3D62">
                <w:rPr>
                  <w:rFonts w:asciiTheme="minorHAnsi" w:hAnsiTheme="minorHAnsi"/>
                  <w:b/>
                  <w:szCs w:val="18"/>
                </w:rPr>
                <w:t>Air Leakage Rate</w:t>
              </w:r>
            </w:ins>
          </w:p>
        </w:tc>
      </w:tr>
      <w:tr w:rsidR="00EA01F0" w:rsidRPr="00A42BCC" w14:paraId="4A3A5ECA" w14:textId="77777777" w:rsidTr="00885D25">
        <w:trPr>
          <w:trHeight w:val="626"/>
          <w:trPrChange w:id="2868" w:author="Smith, Alexis@Energy" w:date="2018-12-13T09:13:00Z">
            <w:trPr>
              <w:trHeight w:val="1997"/>
            </w:trPr>
          </w:trPrChange>
        </w:trPr>
        <w:tc>
          <w:tcPr>
            <w:tcW w:w="603" w:type="dxa"/>
            <w:vAlign w:val="center"/>
            <w:tcPrChange w:id="2869" w:author="Smith, Alexis@Energy" w:date="2018-12-13T09:13:00Z">
              <w:tcPr>
                <w:tcW w:w="608" w:type="dxa"/>
                <w:vAlign w:val="center"/>
              </w:tcPr>
            </w:tcPrChange>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201" w:type="dxa"/>
            <w:vAlign w:val="center"/>
            <w:tcPrChange w:id="2870" w:author="Smith, Alexis@Energy" w:date="2018-12-13T09:13:00Z">
              <w:tcPr>
                <w:tcW w:w="10408" w:type="dxa"/>
                <w:vAlign w:val="center"/>
              </w:tcPr>
            </w:tcPrChange>
          </w:tcPr>
          <w:p w14:paraId="26F8445D" w14:textId="3C9E83DE" w:rsidR="000B64C1" w:rsidDel="00885D25" w:rsidRDefault="00EA01F0"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871" w:author="jmiller20181126" w:date="2018-11-05T15:58:00Z"/>
                <w:del w:id="2872" w:author="Smith, Alexis@Energy" w:date="2018-12-13T09:13:00Z"/>
                <w:rFonts w:asciiTheme="minorHAnsi" w:hAnsiTheme="minorHAnsi"/>
                <w:sz w:val="18"/>
                <w:szCs w:val="18"/>
              </w:rPr>
            </w:pPr>
            <w:r w:rsidRPr="00A42BCC">
              <w:rPr>
                <w:rFonts w:asciiTheme="minorHAnsi" w:hAnsiTheme="minorHAnsi"/>
                <w:sz w:val="18"/>
                <w:szCs w:val="18"/>
              </w:rPr>
              <w:t xml:space="preserve">&lt;&lt; </w:t>
            </w:r>
            <w:r w:rsidR="00497E2F">
              <w:rPr>
                <w:rFonts w:asciiTheme="minorHAnsi" w:hAnsiTheme="minorHAnsi"/>
                <w:sz w:val="18"/>
                <w:szCs w:val="18"/>
              </w:rPr>
              <w:t xml:space="preserve">if </w:t>
            </w:r>
            <w:del w:id="2873" w:author="jmiller20181126" w:date="2018-11-05T15:28:00Z">
              <w:r w:rsidR="00497E2F" w:rsidDel="0017724F">
                <w:rPr>
                  <w:rFonts w:asciiTheme="minorHAnsi" w:hAnsiTheme="minorHAnsi"/>
                  <w:sz w:val="18"/>
                  <w:szCs w:val="18"/>
                </w:rPr>
                <w:delText xml:space="preserve">A14 </w:delText>
              </w:r>
            </w:del>
            <w:del w:id="2874" w:author="jmiller20181126" w:date="2018-11-05T15:30:00Z">
              <w:r w:rsidR="00497E2F" w:rsidDel="0017724F">
                <w:rPr>
                  <w:rFonts w:asciiTheme="minorHAnsi" w:hAnsiTheme="minorHAnsi"/>
                  <w:sz w:val="18"/>
                  <w:szCs w:val="18"/>
                </w:rPr>
                <w:delText xml:space="preserve">– </w:delText>
              </w:r>
            </w:del>
            <w:ins w:id="2875" w:author="jmiller20181126" w:date="2018-11-05T15:30:00Z">
              <w:r w:rsidR="0017724F">
                <w:rPr>
                  <w:rFonts w:asciiTheme="minorHAnsi" w:hAnsiTheme="minorHAnsi"/>
                  <w:sz w:val="18"/>
                  <w:szCs w:val="18"/>
                </w:rPr>
                <w:t xml:space="preserve">calibration date in </w:t>
              </w:r>
            </w:ins>
            <w:r w:rsidR="00497E2F">
              <w:rPr>
                <w:rFonts w:asciiTheme="minorHAnsi" w:hAnsiTheme="minorHAnsi"/>
                <w:sz w:val="18"/>
                <w:szCs w:val="18"/>
              </w:rPr>
              <w:t>B05</w:t>
            </w:r>
            <w:ins w:id="2876" w:author="Balneg, Ronald@Energy" w:date="2018-11-21T09:28:00Z">
              <w:r w:rsidR="00066F15">
                <w:rPr>
                  <w:rFonts w:asciiTheme="minorHAnsi" w:hAnsiTheme="minorHAnsi"/>
                  <w:sz w:val="18"/>
                  <w:szCs w:val="18"/>
                </w:rPr>
                <w:t xml:space="preserve"> </w:t>
              </w:r>
            </w:ins>
            <w:del w:id="2877" w:author="jmiller20181126" w:date="2018-11-05T15:30:00Z">
              <w:r w:rsidR="00497E2F" w:rsidDel="0017724F">
                <w:rPr>
                  <w:rFonts w:asciiTheme="minorHAnsi" w:hAnsiTheme="minorHAnsi"/>
                  <w:sz w:val="18"/>
                  <w:szCs w:val="18"/>
                </w:rPr>
                <w:delText xml:space="preserve"> &lt;=</w:delText>
              </w:r>
            </w:del>
            <w:ins w:id="2878" w:author="jmiller20181126" w:date="2018-11-05T15:30:00Z">
              <w:r w:rsidR="0017724F">
                <w:rPr>
                  <w:rFonts w:asciiTheme="minorHAnsi" w:hAnsiTheme="minorHAnsi"/>
                  <w:sz w:val="18"/>
                  <w:szCs w:val="18"/>
                </w:rPr>
                <w:t xml:space="preserve">is </w:t>
              </w:r>
            </w:ins>
            <w:ins w:id="2879" w:author="jmiller20181126" w:date="2018-11-05T15:57:00Z">
              <w:r w:rsidR="000B64C1">
                <w:rPr>
                  <w:rFonts w:asciiTheme="minorHAnsi" w:hAnsiTheme="minorHAnsi"/>
                  <w:sz w:val="18"/>
                  <w:szCs w:val="18"/>
                </w:rPr>
                <w:t>more than</w:t>
              </w:r>
            </w:ins>
            <w:r w:rsidR="00497E2F">
              <w:rPr>
                <w:rFonts w:asciiTheme="minorHAnsi" w:hAnsiTheme="minorHAnsi"/>
                <w:sz w:val="18"/>
                <w:szCs w:val="18"/>
              </w:rPr>
              <w:t xml:space="preserve"> 12 months</w:t>
            </w:r>
            <w:ins w:id="2880" w:author="jmiller20181126" w:date="2018-11-05T15:30:00Z">
              <w:r w:rsidR="0017724F">
                <w:rPr>
                  <w:rFonts w:asciiTheme="minorHAnsi" w:hAnsiTheme="minorHAnsi"/>
                  <w:sz w:val="18"/>
                  <w:szCs w:val="18"/>
                </w:rPr>
                <w:t xml:space="preserve"> </w:t>
              </w:r>
            </w:ins>
            <w:ins w:id="2881" w:author="jmiller20181126" w:date="2018-11-05T15:57:00Z">
              <w:r w:rsidR="000B64C1">
                <w:rPr>
                  <w:rFonts w:asciiTheme="minorHAnsi" w:hAnsiTheme="minorHAnsi"/>
                  <w:sz w:val="18"/>
                  <w:szCs w:val="18"/>
                </w:rPr>
                <w:t>from</w:t>
              </w:r>
            </w:ins>
            <w:ins w:id="2882" w:author="jmiller20181126" w:date="2018-11-05T15:30:00Z">
              <w:r w:rsidR="0017724F">
                <w:rPr>
                  <w:rFonts w:asciiTheme="minorHAnsi" w:hAnsiTheme="minorHAnsi"/>
                  <w:sz w:val="18"/>
                  <w:szCs w:val="18"/>
                </w:rPr>
                <w:t xml:space="preserve"> the date of the dia</w:t>
              </w:r>
            </w:ins>
            <w:ins w:id="2883" w:author="jmiller20181126" w:date="2018-11-05T15:31:00Z">
              <w:r w:rsidR="0017724F">
                <w:rPr>
                  <w:rFonts w:asciiTheme="minorHAnsi" w:hAnsiTheme="minorHAnsi"/>
                  <w:sz w:val="18"/>
                  <w:szCs w:val="18"/>
                </w:rPr>
                <w:t>gnostic test in A14</w:t>
              </w:r>
            </w:ins>
            <w:ins w:id="2884" w:author="Smith, Alexis@Energy" w:date="2018-12-13T09:13:00Z">
              <w:r w:rsidR="00885D25">
                <w:rPr>
                  <w:rFonts w:asciiTheme="minorHAnsi" w:hAnsiTheme="minorHAnsi"/>
                  <w:sz w:val="18"/>
                  <w:szCs w:val="18"/>
                </w:rPr>
                <w:t>,</w:t>
              </w:r>
            </w:ins>
            <w:ins w:id="2885" w:author="jmiller20181126" w:date="2018-11-05T15:58:00Z">
              <w:del w:id="2886" w:author="Smith, Alexis@Energy" w:date="2018-12-13T09:13:00Z">
                <w:r w:rsidR="000B64C1" w:rsidDel="00885D25">
                  <w:rPr>
                    <w:rFonts w:asciiTheme="minorHAnsi" w:hAnsiTheme="minorHAnsi"/>
                    <w:sz w:val="18"/>
                    <w:szCs w:val="18"/>
                  </w:rPr>
                  <w:delText>;</w:delText>
                </w:r>
              </w:del>
            </w:ins>
            <w:del w:id="2887" w:author="jmiller20181126" w:date="2018-11-05T15:58:00Z">
              <w:r w:rsidR="00F77597" w:rsidDel="000B64C1">
                <w:rPr>
                  <w:rFonts w:asciiTheme="minorHAnsi" w:hAnsiTheme="minorHAnsi"/>
                  <w:sz w:val="18"/>
                  <w:szCs w:val="18"/>
                </w:rPr>
                <w:delText>,</w:delText>
              </w:r>
              <w:r w:rsidR="00497E2F" w:rsidDel="000B64C1">
                <w:rPr>
                  <w:rFonts w:asciiTheme="minorHAnsi" w:hAnsiTheme="minorHAnsi"/>
                  <w:sz w:val="18"/>
                  <w:szCs w:val="18"/>
                </w:rPr>
                <w:delText xml:space="preserve"> </w:delText>
              </w:r>
            </w:del>
          </w:p>
          <w:p w14:paraId="7B336204" w14:textId="24E44A29" w:rsidR="000B64C1" w:rsidRDefault="00885D25"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888" w:author="jmiller20181126" w:date="2018-11-05T15:57:00Z"/>
                <w:rFonts w:asciiTheme="minorHAnsi" w:hAnsiTheme="minorHAnsi"/>
                <w:sz w:val="18"/>
                <w:szCs w:val="18"/>
              </w:rPr>
            </w:pPr>
            <w:ins w:id="2889" w:author="Smith, Alexis@Energy" w:date="2018-12-13T09:13:00Z">
              <w:r>
                <w:rPr>
                  <w:rFonts w:asciiTheme="minorHAnsi" w:hAnsiTheme="minorHAnsi"/>
                  <w:sz w:val="18"/>
                  <w:szCs w:val="18"/>
                </w:rPr>
                <w:t xml:space="preserve"> </w:t>
              </w:r>
            </w:ins>
            <w:r w:rsidR="00497E2F">
              <w:rPr>
                <w:rFonts w:asciiTheme="minorHAnsi" w:hAnsiTheme="minorHAnsi"/>
                <w:sz w:val="18"/>
                <w:szCs w:val="18"/>
              </w:rPr>
              <w:t>then</w:t>
            </w:r>
            <w:ins w:id="2890" w:author="jmiller20181126" w:date="2018-11-05T15:58:00Z">
              <w:r w:rsidR="000B64C1">
                <w:rPr>
                  <w:rFonts w:asciiTheme="minorHAnsi" w:hAnsiTheme="minorHAnsi"/>
                  <w:sz w:val="18"/>
                  <w:szCs w:val="18"/>
                </w:rPr>
                <w:t xml:space="preserve"> </w:t>
              </w:r>
            </w:ins>
            <w:ins w:id="2891" w:author="jmiller20181126" w:date="2018-11-05T15:57:00Z">
              <w:r w:rsidR="000B64C1" w:rsidRPr="000B64C1">
                <w:rPr>
                  <w:rFonts w:asciiTheme="minorHAnsi" w:hAnsiTheme="minorHAnsi"/>
                  <w:sz w:val="18"/>
                  <w:szCs w:val="18"/>
                </w:rPr>
                <w:t xml:space="preserve">display </w:t>
              </w:r>
              <w:r w:rsidR="000B64C1">
                <w:rPr>
                  <w:rFonts w:asciiTheme="minorHAnsi" w:hAnsiTheme="minorHAnsi"/>
                  <w:sz w:val="18"/>
                  <w:szCs w:val="18"/>
                </w:rPr>
                <w:t>text</w:t>
              </w:r>
            </w:ins>
            <w:ins w:id="2892" w:author="jmiller20181126" w:date="2018-11-05T16:59:00Z">
              <w:r w:rsidR="00EF2268">
                <w:rPr>
                  <w:rFonts w:asciiTheme="minorHAnsi" w:hAnsiTheme="minorHAnsi"/>
                  <w:sz w:val="18"/>
                  <w:szCs w:val="18"/>
                </w:rPr>
                <w:t>:</w:t>
              </w:r>
            </w:ins>
            <w:ins w:id="2893" w:author="jmiller20181126" w:date="2018-11-05T15:57:00Z">
              <w:r w:rsidR="000B64C1">
                <w:rPr>
                  <w:rFonts w:asciiTheme="minorHAnsi" w:hAnsiTheme="minorHAnsi"/>
                  <w:sz w:val="18"/>
                  <w:szCs w:val="18"/>
                </w:rPr>
                <w:t xml:space="preserve"> </w:t>
              </w:r>
              <w:r w:rsidR="000B64C1" w:rsidRPr="000B64C1">
                <w:rPr>
                  <w:rFonts w:asciiTheme="minorHAnsi" w:hAnsiTheme="minorHAnsi"/>
                  <w:sz w:val="18"/>
                  <w:szCs w:val="18"/>
                </w:rPr>
                <w:t xml:space="preserve">“Manometer Calibration is expired, </w:t>
              </w:r>
              <w:del w:id="2894" w:author="Balneg, Ronald@Energy" w:date="2018-11-21T09:32:00Z">
                <w:r w:rsidR="000B64C1" w:rsidRPr="000B64C1" w:rsidDel="00CA3D62">
                  <w:rPr>
                    <w:rFonts w:asciiTheme="minorHAnsi" w:hAnsiTheme="minorHAnsi"/>
                    <w:sz w:val="18"/>
                    <w:szCs w:val="18"/>
                  </w:rPr>
                  <w:delText>Fails</w:delText>
                </w:r>
              </w:del>
            </w:ins>
            <w:ins w:id="2895" w:author="Balneg, Ronald@Energy" w:date="2018-11-21T09:32:00Z">
              <w:r w:rsidR="00CA3D62">
                <w:rPr>
                  <w:rFonts w:asciiTheme="minorHAnsi" w:hAnsiTheme="minorHAnsi"/>
                  <w:sz w:val="18"/>
                  <w:szCs w:val="18"/>
                </w:rPr>
                <w:t>A manometer with current calibration is required in order to comply with this</w:t>
              </w:r>
            </w:ins>
            <w:ins w:id="2896" w:author="jmiller20181126" w:date="2018-11-05T15:57:00Z">
              <w:r w:rsidR="000B64C1" w:rsidRPr="000B64C1">
                <w:rPr>
                  <w:rFonts w:asciiTheme="minorHAnsi" w:hAnsiTheme="minorHAnsi"/>
                  <w:sz w:val="18"/>
                  <w:szCs w:val="18"/>
                </w:rPr>
                <w:t xml:space="preserve"> </w:t>
              </w:r>
            </w:ins>
            <w:ins w:id="2897" w:author="jmiller20181126" w:date="2018-11-05T16:02:00Z">
              <w:r w:rsidR="000B64C1">
                <w:rPr>
                  <w:rFonts w:asciiTheme="minorHAnsi" w:hAnsiTheme="minorHAnsi"/>
                  <w:sz w:val="18"/>
                  <w:szCs w:val="18"/>
                </w:rPr>
                <w:t>Enclosure</w:t>
              </w:r>
            </w:ins>
            <w:ins w:id="2898" w:author="jmiller20181126" w:date="2018-11-05T15:57:00Z">
              <w:r w:rsidR="000B64C1" w:rsidRPr="000B64C1">
                <w:rPr>
                  <w:rFonts w:asciiTheme="minorHAnsi" w:hAnsiTheme="minorHAnsi"/>
                  <w:sz w:val="18"/>
                  <w:szCs w:val="18"/>
                </w:rPr>
                <w:t xml:space="preserve"> </w:t>
              </w:r>
            </w:ins>
            <w:ins w:id="2899" w:author="Balneg, Ronald@Energy" w:date="2018-11-06T10:06:00Z">
              <w:r w:rsidR="00D721FF">
                <w:rPr>
                  <w:rFonts w:asciiTheme="minorHAnsi" w:hAnsiTheme="minorHAnsi"/>
                  <w:sz w:val="18"/>
                  <w:szCs w:val="18"/>
                </w:rPr>
                <w:t xml:space="preserve">Air </w:t>
              </w:r>
            </w:ins>
            <w:ins w:id="2900" w:author="jmiller20181126" w:date="2018-11-05T15:57:00Z">
              <w:r w:rsidR="000B64C1" w:rsidRPr="000B64C1">
                <w:rPr>
                  <w:rFonts w:asciiTheme="minorHAnsi" w:hAnsiTheme="minorHAnsi"/>
                  <w:sz w:val="18"/>
                  <w:szCs w:val="18"/>
                </w:rPr>
                <w:t xml:space="preserve">Leakage </w:t>
              </w:r>
            </w:ins>
            <w:ins w:id="2901" w:author="Balneg, Ronald@Energy" w:date="2018-11-21T09:31:00Z">
              <w:r w:rsidR="00CA3D62">
                <w:rPr>
                  <w:rFonts w:asciiTheme="minorHAnsi" w:hAnsiTheme="minorHAnsi"/>
                  <w:sz w:val="18"/>
                  <w:szCs w:val="18"/>
                </w:rPr>
                <w:t>worksheet</w:t>
              </w:r>
            </w:ins>
            <w:ins w:id="2902" w:author="jmiller20181126" w:date="2018-11-05T15:57:00Z">
              <w:del w:id="2903" w:author="Balneg, Ronald@Energy" w:date="2018-11-21T09:31:00Z">
                <w:r w:rsidR="000B64C1" w:rsidRPr="000B64C1" w:rsidDel="00CA3D62">
                  <w:rPr>
                    <w:rFonts w:asciiTheme="minorHAnsi" w:hAnsiTheme="minorHAnsi"/>
                    <w:sz w:val="18"/>
                    <w:szCs w:val="18"/>
                  </w:rPr>
                  <w:delText>Test</w:delText>
                </w:r>
              </w:del>
            </w:ins>
            <w:ins w:id="2904" w:author="jmiller20181126" w:date="2018-11-05T16:04:00Z">
              <w:r w:rsidR="000B64C1">
                <w:rPr>
                  <w:rFonts w:asciiTheme="minorHAnsi" w:hAnsiTheme="minorHAnsi"/>
                  <w:sz w:val="18"/>
                  <w:szCs w:val="18"/>
                </w:rPr>
                <w:t>"</w:t>
              </w:r>
            </w:ins>
            <w:ins w:id="2905" w:author="jmiller20181126" w:date="2018-11-05T15:57:00Z">
              <w:r w:rsidR="000B64C1">
                <w:rPr>
                  <w:rFonts w:asciiTheme="minorHAnsi" w:hAnsiTheme="minorHAnsi"/>
                  <w:sz w:val="18"/>
                  <w:szCs w:val="18"/>
                </w:rPr>
                <w:t>;</w:t>
              </w:r>
            </w:ins>
          </w:p>
          <w:p w14:paraId="143B74DB" w14:textId="42E0E913" w:rsidR="000B6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906" w:author="jmiller20181126" w:date="2018-11-05T16:00:00Z"/>
                <w:rFonts w:asciiTheme="minorHAnsi" w:hAnsiTheme="minorHAnsi"/>
                <w:sz w:val="18"/>
                <w:szCs w:val="18"/>
              </w:rPr>
            </w:pPr>
            <w:ins w:id="2907" w:author="jmiller20181126" w:date="2018-11-05T15:59:00Z">
              <w:r w:rsidRPr="000B64C1">
                <w:rPr>
                  <w:rFonts w:asciiTheme="minorHAnsi" w:hAnsiTheme="minorHAnsi"/>
                  <w:sz w:val="18"/>
                  <w:szCs w:val="18"/>
                </w:rPr>
                <w:t xml:space="preserve">elseif A01 = required, </w:t>
              </w:r>
            </w:ins>
            <w:ins w:id="2908" w:author="Balneg, Ronald@Energy" w:date="2018-11-21T09:41:00Z">
              <w:r w:rsidR="00EA1044">
                <w:rPr>
                  <w:rFonts w:asciiTheme="minorHAnsi" w:hAnsiTheme="minorHAnsi"/>
                  <w:sz w:val="18"/>
                  <w:szCs w:val="18"/>
                </w:rPr>
                <w:t xml:space="preserve"> then </w:t>
              </w:r>
            </w:ins>
            <w:ins w:id="2909" w:author="Balneg, Ronald@Energy" w:date="2018-11-21T09:42:00Z">
              <w:r w:rsidR="005419F0">
                <w:rPr>
                  <w:rFonts w:asciiTheme="minorHAnsi" w:hAnsiTheme="minorHAnsi"/>
                  <w:sz w:val="18"/>
                  <w:szCs w:val="18"/>
                </w:rPr>
                <w:t>(</w:t>
              </w:r>
            </w:ins>
            <w:ins w:id="2910" w:author="Balneg, Ronald@Energy" w:date="2018-11-21T09:41:00Z">
              <w:r w:rsidR="00EA1044">
                <w:rPr>
                  <w:rFonts w:asciiTheme="minorHAnsi" w:hAnsiTheme="minorHAnsi"/>
                  <w:sz w:val="18"/>
                  <w:szCs w:val="18"/>
                </w:rPr>
                <w:t>value</w:t>
              </w:r>
            </w:ins>
            <w:ins w:id="2911" w:author="Balneg, Ronald@Energy" w:date="2018-11-21T09:42:00Z">
              <w:r w:rsidR="005419F0">
                <w:rPr>
                  <w:rFonts w:asciiTheme="minorHAnsi" w:hAnsiTheme="minorHAnsi"/>
                  <w:sz w:val="18"/>
                  <w:szCs w:val="18"/>
                </w:rPr>
                <w:t>)</w:t>
              </w:r>
            </w:ins>
            <w:ins w:id="2912" w:author="Balneg, Ronald@Energy" w:date="2018-11-21T09:41:00Z">
              <w:r w:rsidR="00EA1044">
                <w:rPr>
                  <w:rFonts w:asciiTheme="minorHAnsi" w:hAnsiTheme="minorHAnsi"/>
                  <w:sz w:val="18"/>
                  <w:szCs w:val="18"/>
                </w:rPr>
                <w:t xml:space="preserve"> =</w:t>
              </w:r>
            </w:ins>
            <w:ins w:id="2913" w:author="jmiller20181126" w:date="2018-11-05T16:00:00Z">
              <w:del w:id="2914" w:author="Balneg, Ronald@Energy" w:date="2018-11-21T09:41:00Z">
                <w:r w:rsidDel="00EA1044">
                  <w:rPr>
                    <w:rFonts w:asciiTheme="minorHAnsi" w:hAnsiTheme="minorHAnsi"/>
                    <w:sz w:val="18"/>
                    <w:szCs w:val="18"/>
                  </w:rPr>
                  <w:delText>and</w:delText>
                </w:r>
              </w:del>
            </w:ins>
            <w:ins w:id="2915" w:author="jmiller20181126" w:date="2018-11-05T15:59:00Z">
              <w:del w:id="2916" w:author="Balneg, Ronald@Energy" w:date="2018-11-21T09:41:00Z">
                <w:r w:rsidRPr="000B64C1" w:rsidDel="00EA1044">
                  <w:rPr>
                    <w:rFonts w:asciiTheme="minorHAnsi" w:hAnsiTheme="minorHAnsi"/>
                    <w:sz w:val="18"/>
                    <w:szCs w:val="18"/>
                  </w:rPr>
                  <w:delText xml:space="preserve"> </w:delText>
                </w:r>
              </w:del>
              <w:r w:rsidRPr="000B64C1">
                <w:rPr>
                  <w:rFonts w:asciiTheme="minorHAnsi" w:hAnsiTheme="minorHAnsi"/>
                  <w:sz w:val="18"/>
                  <w:szCs w:val="18"/>
                </w:rPr>
                <w:t>E01</w:t>
              </w:r>
            </w:ins>
            <w:ins w:id="2917" w:author="Balneg, Ronald@Energy" w:date="2018-11-21T09:32:00Z">
              <w:r w:rsidR="00CA3D62">
                <w:rPr>
                  <w:rFonts w:asciiTheme="minorHAnsi" w:hAnsiTheme="minorHAnsi"/>
                  <w:sz w:val="18"/>
                  <w:szCs w:val="18"/>
                </w:rPr>
                <w:t>*60/(</w:t>
              </w:r>
            </w:ins>
            <w:ins w:id="2918" w:author="Balneg, Ronald@Energy" w:date="2018-11-21T13:07:00Z">
              <w:r w:rsidR="00651EE2">
                <w:rPr>
                  <w:rFonts w:asciiTheme="minorHAnsi" w:hAnsiTheme="minorHAnsi"/>
                  <w:sz w:val="18"/>
                  <w:szCs w:val="18"/>
                </w:rPr>
                <w:t xml:space="preserve">Building </w:t>
              </w:r>
            </w:ins>
            <w:ins w:id="2919" w:author="Balneg, Ronald@Energy" w:date="2018-11-21T09:32:00Z">
              <w:r w:rsidR="00CA3D62">
                <w:rPr>
                  <w:rFonts w:asciiTheme="minorHAnsi" w:hAnsiTheme="minorHAnsi"/>
                  <w:sz w:val="18"/>
                  <w:szCs w:val="18"/>
                </w:rPr>
                <w:t xml:space="preserve">Volume </w:t>
              </w:r>
            </w:ins>
            <w:ins w:id="2920" w:author="Balneg, Ronald@Energy" w:date="2018-11-21T13:07:00Z">
              <w:r w:rsidR="00651EE2">
                <w:rPr>
                  <w:rFonts w:asciiTheme="minorHAnsi" w:hAnsiTheme="minorHAnsi"/>
                  <w:sz w:val="18"/>
                  <w:szCs w:val="18"/>
                </w:rPr>
                <w:t xml:space="preserve">pulled </w:t>
              </w:r>
            </w:ins>
            <w:ins w:id="2921" w:author="Balneg, Ronald@Energy" w:date="2018-11-21T09:32:00Z">
              <w:r w:rsidR="00CA3D62">
                <w:rPr>
                  <w:rFonts w:asciiTheme="minorHAnsi" w:hAnsiTheme="minorHAnsi"/>
                  <w:sz w:val="18"/>
                  <w:szCs w:val="18"/>
                </w:rPr>
                <w:t>from MCH-27)</w:t>
              </w:r>
            </w:ins>
            <w:ins w:id="2922" w:author="jmiller20181126" w:date="2018-11-05T16:02:00Z">
              <w:r>
                <w:rPr>
                  <w:rFonts w:asciiTheme="minorHAnsi" w:hAnsiTheme="minorHAnsi"/>
                  <w:sz w:val="18"/>
                  <w:szCs w:val="18"/>
                </w:rPr>
                <w:t xml:space="preserve"> </w:t>
              </w:r>
              <w:del w:id="2923" w:author="Balneg, Ronald@Energy" w:date="2018-11-21T09:41:00Z">
                <w:r w:rsidDel="00EA1044">
                  <w:rPr>
                    <w:rFonts w:asciiTheme="minorHAnsi" w:hAnsiTheme="minorHAnsi" w:cstheme="minorHAnsi"/>
                    <w:sz w:val="18"/>
                    <w:szCs w:val="18"/>
                  </w:rPr>
                  <w:delText>≤</w:delText>
                </w:r>
                <w:r w:rsidDel="00EA1044">
                  <w:rPr>
                    <w:rFonts w:asciiTheme="minorHAnsi" w:hAnsiTheme="minorHAnsi"/>
                    <w:sz w:val="18"/>
                    <w:szCs w:val="18"/>
                  </w:rPr>
                  <w:delText xml:space="preserve"> </w:delText>
                </w:r>
              </w:del>
            </w:ins>
            <w:ins w:id="2924" w:author="jmiller20181126" w:date="2018-11-05T15:59:00Z">
              <w:del w:id="2925" w:author="Balneg, Ronald@Energy" w:date="2018-11-21T09:41:00Z">
                <w:r w:rsidRPr="000B64C1" w:rsidDel="00EA1044">
                  <w:rPr>
                    <w:rFonts w:asciiTheme="minorHAnsi" w:hAnsiTheme="minorHAnsi"/>
                    <w:sz w:val="18"/>
                    <w:szCs w:val="18"/>
                  </w:rPr>
                  <w:delText xml:space="preserve">A03, </w:delText>
                </w:r>
              </w:del>
            </w:ins>
            <w:ins w:id="2926" w:author="Balneg, Ronald@Energy" w:date="2018-11-21T09:41:00Z">
              <w:r w:rsidR="00EA1044">
                <w:rPr>
                  <w:rFonts w:asciiTheme="minorHAnsi" w:hAnsiTheme="minorHAnsi"/>
                  <w:sz w:val="18"/>
                  <w:szCs w:val="18"/>
                </w:rPr>
                <w:t xml:space="preserve"> and</w:t>
              </w:r>
            </w:ins>
            <w:ins w:id="2927" w:author="jmiller20181126" w:date="2018-11-05T15:59:00Z">
              <w:del w:id="2928" w:author="Balneg, Ronald@Energy" w:date="2018-11-21T09:41:00Z">
                <w:r w:rsidRPr="000B64C1" w:rsidDel="00EA1044">
                  <w:rPr>
                    <w:rFonts w:asciiTheme="minorHAnsi" w:hAnsiTheme="minorHAnsi"/>
                    <w:sz w:val="18"/>
                    <w:szCs w:val="18"/>
                  </w:rPr>
                  <w:delText>then</w:delText>
                </w:r>
              </w:del>
              <w:r w:rsidRPr="000B64C1">
                <w:rPr>
                  <w:rFonts w:asciiTheme="minorHAnsi" w:hAnsiTheme="minorHAnsi"/>
                  <w:sz w:val="18"/>
                  <w:szCs w:val="18"/>
                </w:rPr>
                <w:t xml:space="preserve"> display</w:t>
              </w:r>
            </w:ins>
            <w:ins w:id="2929" w:author="Balneg, Ronald@Energy" w:date="2018-11-21T09:43:00Z">
              <w:r w:rsidR="005419F0">
                <w:rPr>
                  <w:rFonts w:asciiTheme="minorHAnsi" w:hAnsiTheme="minorHAnsi"/>
                  <w:sz w:val="18"/>
                  <w:szCs w:val="18"/>
                </w:rPr>
                <w:t xml:space="preserve"> text:</w:t>
              </w:r>
            </w:ins>
            <w:ins w:id="2930" w:author="jmiller20181126" w:date="2018-11-05T16:00:00Z">
              <w:r>
                <w:rPr>
                  <w:rFonts w:asciiTheme="minorHAnsi" w:hAnsiTheme="minorHAnsi"/>
                  <w:sz w:val="18"/>
                  <w:szCs w:val="18"/>
                </w:rPr>
                <w:t xml:space="preserve"> </w:t>
              </w:r>
              <w:del w:id="2931" w:author="Balneg, Ronald@Energy" w:date="2018-11-21T09:41:00Z">
                <w:r w:rsidDel="00EA1044">
                  <w:rPr>
                    <w:rFonts w:asciiTheme="minorHAnsi" w:hAnsiTheme="minorHAnsi"/>
                    <w:sz w:val="18"/>
                    <w:szCs w:val="18"/>
                  </w:rPr>
                  <w:delText>text</w:delText>
                </w:r>
              </w:del>
            </w:ins>
            <w:ins w:id="2932" w:author="jmiller20181126" w:date="2018-11-05T15:59:00Z">
              <w:del w:id="2933" w:author="Balneg, Ronald@Energy" w:date="2018-11-21T09:41:00Z">
                <w:r w:rsidRPr="000B64C1" w:rsidDel="00EA1044">
                  <w:rPr>
                    <w:rFonts w:asciiTheme="minorHAnsi" w:hAnsiTheme="minorHAnsi"/>
                    <w:sz w:val="18"/>
                    <w:szCs w:val="18"/>
                  </w:rPr>
                  <w:delText xml:space="preserve">: " </w:delText>
                </w:r>
              </w:del>
              <w:del w:id="2934" w:author="Balneg, Ronald@Energy" w:date="2018-11-21T09:39:00Z">
                <w:r w:rsidRPr="000B64C1" w:rsidDel="00CA3D62">
                  <w:rPr>
                    <w:rFonts w:asciiTheme="minorHAnsi" w:hAnsiTheme="minorHAnsi"/>
                    <w:sz w:val="18"/>
                    <w:szCs w:val="18"/>
                  </w:rPr>
                  <w:delText xml:space="preserve">Passes </w:delText>
                </w:r>
              </w:del>
              <w:del w:id="2935" w:author="Balneg, Ronald@Energy" w:date="2018-11-21T09:41:00Z">
                <w:r w:rsidRPr="000B64C1" w:rsidDel="00EA1044">
                  <w:rPr>
                    <w:rFonts w:asciiTheme="minorHAnsi" w:hAnsiTheme="minorHAnsi"/>
                    <w:sz w:val="18"/>
                    <w:szCs w:val="18"/>
                  </w:rPr>
                  <w:delText xml:space="preserve">Enclosure Leakage </w:delText>
                </w:r>
              </w:del>
              <w:del w:id="2936" w:author="Balneg, Ronald@Energy" w:date="2018-11-21T09:40:00Z">
                <w:r w:rsidRPr="000B64C1" w:rsidDel="00EA1044">
                  <w:rPr>
                    <w:rFonts w:asciiTheme="minorHAnsi" w:hAnsiTheme="minorHAnsi"/>
                    <w:sz w:val="18"/>
                    <w:szCs w:val="18"/>
                  </w:rPr>
                  <w:delText>Test</w:delText>
                </w:r>
              </w:del>
              <w:del w:id="2937" w:author="Balneg, Ronald@Energy" w:date="2018-11-21T09:41:00Z">
                <w:r w:rsidRPr="000B64C1" w:rsidDel="00EA1044">
                  <w:rPr>
                    <w:rFonts w:asciiTheme="minorHAnsi" w:hAnsiTheme="minorHAnsi"/>
                    <w:sz w:val="18"/>
                    <w:szCs w:val="18"/>
                  </w:rPr>
                  <w:delText>"</w:delText>
                </w:r>
              </w:del>
            </w:ins>
            <w:ins w:id="2938" w:author="Balneg, Ronald@Energy" w:date="2018-11-21T09:41:00Z">
              <w:r w:rsidR="00EA1044">
                <w:rPr>
                  <w:rFonts w:asciiTheme="minorHAnsi" w:hAnsiTheme="minorHAnsi"/>
                  <w:sz w:val="18"/>
                  <w:szCs w:val="18"/>
                </w:rPr>
                <w:t>“Enclosure Air Leakage Rate is (value) ACH</w:t>
              </w:r>
              <w:r w:rsidR="00EA1044" w:rsidRPr="00EA1044">
                <w:rPr>
                  <w:rFonts w:asciiTheme="minorHAnsi" w:hAnsiTheme="minorHAnsi"/>
                  <w:sz w:val="18"/>
                  <w:szCs w:val="18"/>
                  <w:vertAlign w:val="subscript"/>
                  <w:rPrChange w:id="2939" w:author="Balneg, Ronald@Energy" w:date="2018-11-21T09:42:00Z">
                    <w:rPr>
                      <w:rFonts w:asciiTheme="minorHAnsi" w:hAnsiTheme="minorHAnsi"/>
                      <w:sz w:val="18"/>
                      <w:szCs w:val="18"/>
                    </w:rPr>
                  </w:rPrChange>
                </w:rPr>
                <w:t>50</w:t>
              </w:r>
            </w:ins>
            <w:ins w:id="2940" w:author="jmiller20181126" w:date="2018-11-05T16:01:00Z">
              <w:r>
                <w:rPr>
                  <w:rFonts w:asciiTheme="minorHAnsi" w:hAnsiTheme="minorHAnsi"/>
                  <w:sz w:val="18"/>
                  <w:szCs w:val="18"/>
                </w:rPr>
                <w:t>;</w:t>
              </w:r>
            </w:ins>
          </w:p>
          <w:p w14:paraId="4A197F20" w14:textId="70403F23" w:rsidR="000B64C1" w:rsidRPr="000B64C1" w:rsidDel="005419F0"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941" w:author="jmiller20181126" w:date="2018-11-05T16:00:00Z"/>
                <w:del w:id="2942" w:author="Balneg, Ronald@Energy" w:date="2018-11-21T09:43:00Z"/>
                <w:rFonts w:asciiTheme="minorHAnsi" w:hAnsiTheme="minorHAnsi"/>
                <w:sz w:val="18"/>
                <w:szCs w:val="18"/>
              </w:rPr>
            </w:pPr>
            <w:ins w:id="2943" w:author="jmiller20181126" w:date="2018-11-05T16:00:00Z">
              <w:r>
                <w:rPr>
                  <w:rFonts w:asciiTheme="minorHAnsi" w:hAnsiTheme="minorHAnsi"/>
                  <w:sz w:val="18"/>
                  <w:szCs w:val="18"/>
                </w:rPr>
                <w:t>else</w:t>
              </w:r>
              <w:r w:rsidR="000B64C1" w:rsidRPr="000B64C1">
                <w:rPr>
                  <w:rFonts w:asciiTheme="minorHAnsi" w:hAnsiTheme="minorHAnsi"/>
                  <w:sz w:val="18"/>
                  <w:szCs w:val="18"/>
                </w:rPr>
                <w:t>if A02 = required,</w:t>
              </w:r>
            </w:ins>
            <w:ins w:id="2944" w:author="Balneg, Ronald@Energy" w:date="2018-11-21T09:43:00Z">
              <w:r w:rsidR="005419F0">
                <w:rPr>
                  <w:rFonts w:asciiTheme="minorHAnsi" w:hAnsiTheme="minorHAnsi"/>
                  <w:sz w:val="18"/>
                  <w:szCs w:val="18"/>
                </w:rPr>
                <w:t xml:space="preserve"> then</w:t>
              </w:r>
            </w:ins>
            <w:ins w:id="2945" w:author="jmiller20181126" w:date="2018-11-05T16:00:00Z">
              <w:del w:id="2946" w:author="Balneg, Ronald@Energy" w:date="2018-11-21T09:43:00Z">
                <w:r w:rsidR="000B64C1" w:rsidRPr="000B64C1" w:rsidDel="005419F0">
                  <w:rPr>
                    <w:rFonts w:asciiTheme="minorHAnsi" w:hAnsiTheme="minorHAnsi"/>
                    <w:sz w:val="18"/>
                    <w:szCs w:val="18"/>
                  </w:rPr>
                  <w:delText xml:space="preserve"> </w:delText>
                </w:r>
                <w:r w:rsidR="000B64C1" w:rsidDel="005419F0">
                  <w:rPr>
                    <w:rFonts w:asciiTheme="minorHAnsi" w:hAnsiTheme="minorHAnsi"/>
                    <w:sz w:val="18"/>
                    <w:szCs w:val="18"/>
                  </w:rPr>
                  <w:delText xml:space="preserve">and </w:delText>
                </w:r>
                <w:r w:rsidR="00C62026" w:rsidDel="005419F0">
                  <w:rPr>
                    <w:rFonts w:asciiTheme="minorHAnsi" w:hAnsiTheme="minorHAnsi"/>
                    <w:sz w:val="18"/>
                    <w:szCs w:val="18"/>
                  </w:rPr>
                  <w:delText>E01 ≤ A13</w:delText>
                </w:r>
                <w:r w:rsidR="000B64C1" w:rsidRPr="000B64C1" w:rsidDel="005419F0">
                  <w:rPr>
                    <w:rFonts w:asciiTheme="minorHAnsi" w:hAnsiTheme="minorHAnsi"/>
                    <w:sz w:val="18"/>
                    <w:szCs w:val="18"/>
                  </w:rPr>
                  <w:delText xml:space="preserve"> then</w:delText>
                </w:r>
              </w:del>
              <w:r w:rsidR="000B64C1" w:rsidRPr="000B64C1">
                <w:rPr>
                  <w:rFonts w:asciiTheme="minorHAnsi" w:hAnsiTheme="minorHAnsi"/>
                  <w:sz w:val="18"/>
                  <w:szCs w:val="18"/>
                </w:rPr>
                <w:t xml:space="preserve"> display </w:t>
              </w:r>
            </w:ins>
            <w:ins w:id="2947" w:author="jmiller20181126" w:date="2018-11-05T16:58:00Z">
              <w:r>
                <w:rPr>
                  <w:rFonts w:asciiTheme="minorHAnsi" w:hAnsiTheme="minorHAnsi"/>
                  <w:sz w:val="18"/>
                  <w:szCs w:val="18"/>
                </w:rPr>
                <w:t xml:space="preserve">text: </w:t>
              </w:r>
            </w:ins>
            <w:ins w:id="2948" w:author="jmiller20181126" w:date="2018-11-05T16:00:00Z">
              <w:r w:rsidR="000B64C1" w:rsidRPr="000B64C1">
                <w:rPr>
                  <w:rFonts w:asciiTheme="minorHAnsi" w:hAnsiTheme="minorHAnsi"/>
                  <w:sz w:val="18"/>
                  <w:szCs w:val="18"/>
                </w:rPr>
                <w:t>“</w:t>
              </w:r>
              <w:del w:id="2949" w:author="Balneg, Ronald@Energy" w:date="2018-11-21T09:43:00Z">
                <w:r w:rsidR="000B64C1" w:rsidRPr="000B64C1" w:rsidDel="005419F0">
                  <w:rPr>
                    <w:rFonts w:asciiTheme="minorHAnsi" w:hAnsiTheme="minorHAnsi"/>
                    <w:sz w:val="18"/>
                    <w:szCs w:val="18"/>
                  </w:rPr>
                  <w:delText>Passes Enclosure Leakage Test</w:delText>
                </w:r>
              </w:del>
            </w:ins>
            <w:ins w:id="2950" w:author="Balneg, Ronald@Energy" w:date="2018-11-21T09:43:00Z">
              <w:r w:rsidR="005419F0">
                <w:rPr>
                  <w:rFonts w:asciiTheme="minorHAnsi" w:hAnsiTheme="minorHAnsi"/>
                  <w:sz w:val="18"/>
                  <w:szCs w:val="18"/>
                </w:rPr>
                <w:t>Enclosure Air Leakage Rate is (E01)</w:t>
              </w:r>
            </w:ins>
            <w:ins w:id="2951" w:author="Balneg, Ronald@Energy" w:date="2018-11-21T09:48:00Z">
              <w:r w:rsidR="001748B5">
                <w:rPr>
                  <w:rFonts w:asciiTheme="minorHAnsi" w:hAnsiTheme="minorHAnsi"/>
                  <w:sz w:val="18"/>
                  <w:szCs w:val="18"/>
                </w:rPr>
                <w:t xml:space="preserve"> CFM50</w:t>
              </w:r>
            </w:ins>
            <w:ins w:id="2952" w:author="jmiller20181126" w:date="2018-11-05T16:00:00Z">
              <w:del w:id="2953" w:author="Balneg, Ronald@Energy" w:date="2018-11-21T09:43:00Z">
                <w:r w:rsidR="000B64C1" w:rsidRPr="000B64C1" w:rsidDel="005419F0">
                  <w:rPr>
                    <w:rFonts w:asciiTheme="minorHAnsi" w:hAnsiTheme="minorHAnsi"/>
                    <w:sz w:val="18"/>
                    <w:szCs w:val="18"/>
                  </w:rPr>
                  <w:delText>”</w:delText>
                </w:r>
              </w:del>
            </w:ins>
            <w:ins w:id="2954" w:author="jmiller20181126" w:date="2018-11-05T16:01:00Z">
              <w:del w:id="2955" w:author="Balneg, Ronald@Energy" w:date="2018-11-21T09:43:00Z">
                <w:r w:rsidR="000B64C1" w:rsidDel="005419F0">
                  <w:rPr>
                    <w:rFonts w:asciiTheme="minorHAnsi" w:hAnsiTheme="minorHAnsi"/>
                    <w:sz w:val="18"/>
                    <w:szCs w:val="18"/>
                  </w:rPr>
                  <w:delText>;</w:delText>
                </w:r>
              </w:del>
            </w:ins>
          </w:p>
          <w:p w14:paraId="7005BD5E" w14:textId="0A87F3A1" w:rsidR="00F77597" w:rsidDel="000B6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956" w:author="jmiller20181126" w:date="2018-11-05T15:59:00Z"/>
                <w:rFonts w:asciiTheme="minorHAnsi" w:hAnsiTheme="minorHAnsi"/>
                <w:sz w:val="18"/>
                <w:szCs w:val="18"/>
              </w:rPr>
            </w:pPr>
            <w:ins w:id="2957" w:author="jmiller20181126" w:date="2018-11-05T16:01:00Z">
              <w:del w:id="2958" w:author="Balneg, Ronald@Energy" w:date="2018-11-21T09:43:00Z">
                <w:r w:rsidDel="005419F0">
                  <w:rPr>
                    <w:rFonts w:asciiTheme="minorHAnsi" w:hAnsiTheme="minorHAnsi"/>
                    <w:sz w:val="18"/>
                    <w:szCs w:val="18"/>
                  </w:rPr>
                  <w:delText>e</w:delText>
                </w:r>
              </w:del>
            </w:ins>
            <w:ins w:id="2959" w:author="jmiller20181126" w:date="2018-11-05T16:00:00Z">
              <w:del w:id="2960" w:author="Balneg, Ronald@Energy" w:date="2018-11-21T09:43:00Z">
                <w:r w:rsidRPr="000B64C1" w:rsidDel="005419F0">
                  <w:rPr>
                    <w:rFonts w:asciiTheme="minorHAnsi" w:hAnsiTheme="minorHAnsi"/>
                    <w:sz w:val="18"/>
                    <w:szCs w:val="18"/>
                  </w:rPr>
                  <w:delText xml:space="preserve">lse display </w:delText>
                </w:r>
              </w:del>
            </w:ins>
            <w:ins w:id="2961" w:author="jmiller20181126" w:date="2018-11-05T16:01:00Z">
              <w:del w:id="2962" w:author="Balneg, Ronald@Energy" w:date="2018-11-21T09:43:00Z">
                <w:r w:rsidDel="005419F0">
                  <w:rPr>
                    <w:rFonts w:asciiTheme="minorHAnsi" w:hAnsiTheme="minorHAnsi"/>
                    <w:sz w:val="18"/>
                    <w:szCs w:val="18"/>
                  </w:rPr>
                  <w:delText xml:space="preserve">text: </w:delText>
                </w:r>
              </w:del>
            </w:ins>
            <w:ins w:id="2963" w:author="jmiller20181126" w:date="2018-11-05T16:00:00Z">
              <w:del w:id="2964" w:author="Balneg, Ronald@Energy" w:date="2018-11-21T09:43:00Z">
                <w:r w:rsidRPr="000B64C1" w:rsidDel="005419F0">
                  <w:rPr>
                    <w:rFonts w:asciiTheme="minorHAnsi" w:hAnsiTheme="minorHAnsi"/>
                    <w:sz w:val="18"/>
                    <w:szCs w:val="18"/>
                  </w:rPr>
                  <w:delText>“Fails E</w:delText>
                </w:r>
                <w:r w:rsidDel="005419F0">
                  <w:rPr>
                    <w:rFonts w:asciiTheme="minorHAnsi" w:hAnsiTheme="minorHAnsi"/>
                    <w:sz w:val="18"/>
                    <w:szCs w:val="18"/>
                  </w:rPr>
                  <w:delText>nclosure Leakage Test</w:delText>
                </w:r>
              </w:del>
              <w:r>
                <w:rPr>
                  <w:rFonts w:asciiTheme="minorHAnsi" w:hAnsiTheme="minorHAnsi"/>
                  <w:sz w:val="18"/>
                  <w:szCs w:val="18"/>
                </w:rPr>
                <w:t>”</w:t>
              </w:r>
              <w:r w:rsidRPr="000B64C1">
                <w:rPr>
                  <w:rFonts w:asciiTheme="minorHAnsi" w:hAnsiTheme="minorHAnsi"/>
                  <w:sz w:val="18"/>
                  <w:szCs w:val="18"/>
                </w:rPr>
                <w:t>&gt;&gt;</w:t>
              </w:r>
            </w:ins>
            <w:del w:id="2965" w:author="Smith, Alexis@Energy" w:date="2018-12-13T09:13:00Z">
              <w:r w:rsidR="00497E2F" w:rsidDel="00885D25">
                <w:rPr>
                  <w:rFonts w:asciiTheme="minorHAnsi" w:hAnsiTheme="minorHAnsi"/>
                  <w:sz w:val="18"/>
                  <w:szCs w:val="18"/>
                </w:rPr>
                <w:br/>
              </w:r>
            </w:del>
            <w:del w:id="2966" w:author="jmiller20181126" w:date="2018-11-05T15:59:00Z">
              <w:r w:rsidR="00497E2F" w:rsidDel="000B64C1">
                <w:rPr>
                  <w:rFonts w:asciiTheme="minorHAnsi" w:hAnsiTheme="minorHAnsi"/>
                  <w:sz w:val="18"/>
                  <w:szCs w:val="18"/>
                </w:rPr>
                <w:delText>if A01 = required</w:delText>
              </w:r>
              <w:r w:rsidR="00F77597" w:rsidDel="000B64C1">
                <w:rPr>
                  <w:rFonts w:asciiTheme="minorHAnsi" w:hAnsiTheme="minorHAnsi"/>
                  <w:sz w:val="18"/>
                  <w:szCs w:val="18"/>
                </w:rPr>
                <w:delText>,</w:delText>
              </w:r>
              <w:r w:rsidR="00497E2F" w:rsidDel="000B64C1">
                <w:rPr>
                  <w:rFonts w:asciiTheme="minorHAnsi" w:hAnsiTheme="minorHAnsi"/>
                  <w:sz w:val="18"/>
                  <w:szCs w:val="18"/>
                </w:rPr>
                <w:delText xml:space="preserve"> </w:delText>
              </w:r>
              <w:r w:rsidR="00F77597" w:rsidDel="000B64C1">
                <w:rPr>
                  <w:rFonts w:asciiTheme="minorHAnsi" w:hAnsiTheme="minorHAnsi"/>
                  <w:sz w:val="18"/>
                  <w:szCs w:val="18"/>
                </w:rPr>
                <w:delText>then</w:delText>
              </w:r>
              <w:r w:rsidR="00F77597" w:rsidDel="000B64C1">
                <w:rPr>
                  <w:rFonts w:asciiTheme="minorHAnsi" w:hAnsiTheme="minorHAnsi"/>
                  <w:sz w:val="18"/>
                  <w:szCs w:val="18"/>
                </w:rPr>
                <w:br/>
                <w:delText xml:space="preserve">                              if</w:delText>
              </w:r>
              <w:r w:rsidR="00EA01F0" w:rsidRPr="00A42BCC" w:rsidDel="000B64C1">
                <w:rPr>
                  <w:rFonts w:asciiTheme="minorHAnsi" w:hAnsiTheme="minorHAnsi"/>
                  <w:sz w:val="18"/>
                  <w:szCs w:val="18"/>
                </w:rPr>
                <w:delText xml:space="preserve"> </w:delText>
              </w:r>
              <w:r w:rsidR="00497E2F" w:rsidDel="000B64C1">
                <w:rPr>
                  <w:rFonts w:asciiTheme="minorHAnsi" w:hAnsiTheme="minorHAnsi"/>
                  <w:sz w:val="18"/>
                  <w:szCs w:val="18"/>
                </w:rPr>
                <w:delText>E01 &lt;= A03</w:delText>
              </w:r>
              <w:r w:rsidR="00F77597" w:rsidDel="000B64C1">
                <w:rPr>
                  <w:rFonts w:asciiTheme="minorHAnsi" w:hAnsiTheme="minorHAnsi"/>
                  <w:sz w:val="18"/>
                  <w:szCs w:val="18"/>
                </w:rPr>
                <w:delText>,</w:delText>
              </w:r>
              <w:r w:rsidR="00EA01F0" w:rsidRPr="00A42BCC" w:rsidDel="000B64C1">
                <w:rPr>
                  <w:rFonts w:asciiTheme="minorHAnsi" w:hAnsiTheme="minorHAnsi"/>
                  <w:sz w:val="18"/>
                  <w:szCs w:val="18"/>
                </w:rPr>
                <w:delText xml:space="preserve"> then display: "</w:delText>
              </w:r>
            </w:del>
            <w:del w:id="2967" w:author="jmiller20181126" w:date="2018-11-05T15:46:00Z">
              <w:r w:rsidR="00EA01F0" w:rsidRPr="00A42BCC" w:rsidDel="00910794">
                <w:rPr>
                  <w:rFonts w:asciiTheme="minorHAnsi" w:hAnsiTheme="minorHAnsi"/>
                  <w:sz w:val="18"/>
                  <w:szCs w:val="18"/>
                </w:rPr>
                <w:delText>Building</w:delText>
              </w:r>
            </w:del>
            <w:del w:id="2968" w:author="jmiller20181126" w:date="2018-11-05T15:59:00Z">
              <w:r w:rsidR="00EA01F0" w:rsidRPr="00A42BCC" w:rsidDel="000B64C1">
                <w:rPr>
                  <w:rFonts w:asciiTheme="minorHAnsi" w:hAnsiTheme="minorHAnsi"/>
                  <w:sz w:val="18"/>
                  <w:szCs w:val="18"/>
                </w:rPr>
                <w:delText xml:space="preserve"> Passes </w:delText>
              </w:r>
            </w:del>
            <w:del w:id="2969" w:author="jmiller20181126" w:date="2018-11-05T15:46:00Z">
              <w:r w:rsidR="00EA01F0" w:rsidRPr="00A42BCC" w:rsidDel="00910794">
                <w:rPr>
                  <w:rFonts w:asciiTheme="minorHAnsi" w:hAnsiTheme="minorHAnsi"/>
                  <w:sz w:val="18"/>
                  <w:szCs w:val="18"/>
                </w:rPr>
                <w:delText xml:space="preserve">Envelope </w:delText>
              </w:r>
            </w:del>
            <w:del w:id="2970" w:author="jmiller20181126" w:date="2018-11-05T15:59:00Z">
              <w:r w:rsidR="00EA01F0" w:rsidRPr="00A42BCC" w:rsidDel="000B64C1">
                <w:rPr>
                  <w:rFonts w:asciiTheme="minorHAnsi" w:hAnsiTheme="minorHAnsi"/>
                  <w:sz w:val="18"/>
                  <w:szCs w:val="18"/>
                </w:rPr>
                <w:delText>Leakage Test"</w:delText>
              </w:r>
              <w:r w:rsidR="00F77597" w:rsidDel="000B64C1">
                <w:rPr>
                  <w:rFonts w:asciiTheme="minorHAnsi" w:hAnsiTheme="minorHAnsi"/>
                  <w:sz w:val="18"/>
                  <w:szCs w:val="18"/>
                </w:rPr>
                <w:br/>
                <w:delText xml:space="preserve">                              else display “</w:delText>
              </w:r>
            </w:del>
            <w:del w:id="2971" w:author="jmiller20181126" w:date="2018-11-05T15:47:00Z">
              <w:r w:rsidR="00F77597" w:rsidDel="00910794">
                <w:rPr>
                  <w:rFonts w:asciiTheme="minorHAnsi" w:hAnsiTheme="minorHAnsi"/>
                  <w:sz w:val="18"/>
                  <w:szCs w:val="18"/>
                </w:rPr>
                <w:delText xml:space="preserve">Building </w:delText>
              </w:r>
            </w:del>
            <w:del w:id="2972" w:author="jmiller20181126" w:date="2018-11-05T15:59:00Z">
              <w:r w:rsidR="00F77597" w:rsidDel="000B64C1">
                <w:rPr>
                  <w:rFonts w:asciiTheme="minorHAnsi" w:hAnsiTheme="minorHAnsi"/>
                  <w:sz w:val="18"/>
                  <w:szCs w:val="18"/>
                </w:rPr>
                <w:delText xml:space="preserve">Fails </w:delText>
              </w:r>
            </w:del>
            <w:del w:id="2973" w:author="jmiller20181126" w:date="2018-11-05T15:47:00Z">
              <w:r w:rsidR="00F77597" w:rsidDel="00910794">
                <w:rPr>
                  <w:rFonts w:asciiTheme="minorHAnsi" w:hAnsiTheme="minorHAnsi"/>
                  <w:sz w:val="18"/>
                  <w:szCs w:val="18"/>
                </w:rPr>
                <w:delText xml:space="preserve">Envelope </w:delText>
              </w:r>
            </w:del>
            <w:del w:id="2974" w:author="jmiller20181126" w:date="2018-11-05T15:59:00Z">
              <w:r w:rsidR="00F77597" w:rsidDel="000B64C1">
                <w:rPr>
                  <w:rFonts w:asciiTheme="minorHAnsi" w:hAnsiTheme="minorHAnsi"/>
                  <w:sz w:val="18"/>
                  <w:szCs w:val="18"/>
                </w:rPr>
                <w:delText>Leakage Test”;</w:delText>
              </w:r>
              <w:r w:rsidR="00F77597" w:rsidDel="000B64C1">
                <w:rPr>
                  <w:rFonts w:asciiTheme="minorHAnsi" w:hAnsiTheme="minorHAnsi"/>
                  <w:sz w:val="18"/>
                  <w:szCs w:val="18"/>
                </w:rPr>
                <w:br/>
                <w:delText xml:space="preserve">               </w:delText>
              </w:r>
              <w:r w:rsidR="00800F1C" w:rsidDel="000B64C1">
                <w:rPr>
                  <w:rFonts w:asciiTheme="minorHAnsi" w:hAnsiTheme="minorHAnsi"/>
                  <w:sz w:val="18"/>
                  <w:szCs w:val="18"/>
                </w:rPr>
                <w:delText xml:space="preserve">    else</w:delText>
              </w:r>
              <w:r w:rsidR="00F77597" w:rsidDel="000B64C1">
                <w:rPr>
                  <w:rFonts w:asciiTheme="minorHAnsi" w:hAnsiTheme="minorHAnsi"/>
                  <w:sz w:val="18"/>
                  <w:szCs w:val="18"/>
                </w:rPr>
                <w:delText xml:space="preserve"> if A02 = required, then</w:delText>
              </w:r>
              <w:r w:rsidR="00F77597" w:rsidDel="000B64C1">
                <w:rPr>
                  <w:rFonts w:asciiTheme="minorHAnsi" w:hAnsiTheme="minorHAnsi"/>
                  <w:sz w:val="18"/>
                  <w:szCs w:val="18"/>
                </w:rPr>
                <w:br/>
                <w:delText xml:space="preserve">                              if E01</w:delText>
              </w:r>
            </w:del>
            <w:del w:id="2975" w:author="jmiller20181126" w:date="2018-11-05T15:49:00Z">
              <w:r w:rsidR="00F77597" w:rsidDel="00910794">
                <w:rPr>
                  <w:rFonts w:asciiTheme="minorHAnsi" w:hAnsiTheme="minorHAnsi"/>
                  <w:sz w:val="18"/>
                  <w:szCs w:val="18"/>
                </w:rPr>
                <w:delText xml:space="preserve">/ </w:delText>
              </w:r>
              <w:r w:rsidR="00865606" w:rsidDel="00910794">
                <w:rPr>
                  <w:rFonts w:asciiTheme="minorHAnsi" w:hAnsiTheme="minorHAnsi"/>
                  <w:sz w:val="18"/>
                  <w:szCs w:val="18"/>
                </w:rPr>
                <w:delText xml:space="preserve">A13 </w:delText>
              </w:r>
              <w:r w:rsidR="00800F1C" w:rsidDel="00910794">
                <w:rPr>
                  <w:rFonts w:asciiTheme="minorHAnsi" w:hAnsiTheme="minorHAnsi"/>
                  <w:sz w:val="18"/>
                  <w:szCs w:val="18"/>
                </w:rPr>
                <w:delText xml:space="preserve">&lt;= </w:delText>
              </w:r>
            </w:del>
            <w:del w:id="2976" w:author="jmiller20181126" w:date="2018-11-05T15:59:00Z">
              <w:r w:rsidR="00800F1C" w:rsidDel="000B64C1">
                <w:rPr>
                  <w:rFonts w:asciiTheme="minorHAnsi" w:hAnsiTheme="minorHAnsi"/>
                  <w:sz w:val="18"/>
                  <w:szCs w:val="18"/>
                </w:rPr>
                <w:delText>A14 then display “</w:delText>
              </w:r>
            </w:del>
            <w:del w:id="2977" w:author="jmiller20181126" w:date="2018-11-05T15:50:00Z">
              <w:r w:rsidR="00800F1C" w:rsidDel="00910794">
                <w:rPr>
                  <w:rFonts w:asciiTheme="minorHAnsi" w:hAnsiTheme="minorHAnsi"/>
                  <w:sz w:val="18"/>
                  <w:szCs w:val="18"/>
                </w:rPr>
                <w:delText xml:space="preserve">Building </w:delText>
              </w:r>
            </w:del>
            <w:del w:id="2978" w:author="jmiller20181126" w:date="2018-11-05T15:59:00Z">
              <w:r w:rsidR="00800F1C" w:rsidDel="000B64C1">
                <w:rPr>
                  <w:rFonts w:asciiTheme="minorHAnsi" w:hAnsiTheme="minorHAnsi"/>
                  <w:sz w:val="18"/>
                  <w:szCs w:val="18"/>
                </w:rPr>
                <w:delText xml:space="preserve">Passes </w:delText>
              </w:r>
            </w:del>
            <w:del w:id="2979" w:author="jmiller20181126" w:date="2018-11-05T15:50:00Z">
              <w:r w:rsidR="00800F1C" w:rsidDel="00910794">
                <w:rPr>
                  <w:rFonts w:asciiTheme="minorHAnsi" w:hAnsiTheme="minorHAnsi"/>
                  <w:sz w:val="18"/>
                  <w:szCs w:val="18"/>
                </w:rPr>
                <w:delText xml:space="preserve">Envelope </w:delText>
              </w:r>
            </w:del>
            <w:del w:id="2980" w:author="jmiller20181126" w:date="2018-11-05T15:59:00Z">
              <w:r w:rsidR="00800F1C" w:rsidDel="000B64C1">
                <w:rPr>
                  <w:rFonts w:asciiTheme="minorHAnsi" w:hAnsiTheme="minorHAnsi"/>
                  <w:sz w:val="18"/>
                  <w:szCs w:val="18"/>
                </w:rPr>
                <w:delText>Leakage Test”</w:delText>
              </w:r>
            </w:del>
          </w:p>
          <w:p w14:paraId="4A3A5EC9" w14:textId="36BFEF26" w:rsidR="00EA01F0" w:rsidRPr="00A42BCC" w:rsidRDefault="00800F1C"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del w:id="2981" w:author="jmiller20181126" w:date="2018-11-05T15:59:00Z">
              <w:r w:rsidDel="000B64C1">
                <w:rPr>
                  <w:rFonts w:asciiTheme="minorHAnsi" w:hAnsiTheme="minorHAnsi"/>
                  <w:sz w:val="18"/>
                  <w:szCs w:val="18"/>
                </w:rPr>
                <w:delText xml:space="preserve">                              Else display “</w:delText>
              </w:r>
            </w:del>
            <w:del w:id="2982" w:author="jmiller20181126" w:date="2018-11-05T15:50:00Z">
              <w:r w:rsidDel="00910794">
                <w:rPr>
                  <w:rFonts w:asciiTheme="minorHAnsi" w:hAnsiTheme="minorHAnsi"/>
                  <w:sz w:val="18"/>
                  <w:szCs w:val="18"/>
                </w:rPr>
                <w:delText xml:space="preserve">Building </w:delText>
              </w:r>
            </w:del>
            <w:del w:id="2983" w:author="jmiller20181126" w:date="2018-11-05T15:59:00Z">
              <w:r w:rsidDel="000B64C1">
                <w:rPr>
                  <w:rFonts w:asciiTheme="minorHAnsi" w:hAnsiTheme="minorHAnsi"/>
                  <w:sz w:val="18"/>
                  <w:szCs w:val="18"/>
                </w:rPr>
                <w:delText xml:space="preserve">Fails </w:delText>
              </w:r>
            </w:del>
            <w:del w:id="2984" w:author="jmiller20181126" w:date="2018-11-05T15:50:00Z">
              <w:r w:rsidDel="00910794">
                <w:rPr>
                  <w:rFonts w:asciiTheme="minorHAnsi" w:hAnsiTheme="minorHAnsi"/>
                  <w:sz w:val="18"/>
                  <w:szCs w:val="18"/>
                </w:rPr>
                <w:delText xml:space="preserve">Envelope </w:delText>
              </w:r>
            </w:del>
            <w:del w:id="2985" w:author="jmiller20181126" w:date="2018-11-05T15:59:00Z">
              <w:r w:rsidDel="000B64C1">
                <w:rPr>
                  <w:rFonts w:asciiTheme="minorHAnsi" w:hAnsiTheme="minorHAnsi"/>
                  <w:sz w:val="18"/>
                  <w:szCs w:val="18"/>
                </w:rPr>
                <w:delText>Leakage Test”;</w:delText>
              </w:r>
            </w:del>
            <w:del w:id="2986" w:author="jmiller20181126" w:date="2018-11-05T15:56:00Z">
              <w:r w:rsidDel="000B64C1">
                <w:rPr>
                  <w:rFonts w:asciiTheme="minorHAnsi" w:hAnsiTheme="minorHAnsi"/>
                  <w:sz w:val="18"/>
                  <w:szCs w:val="18"/>
                </w:rPr>
                <w:br/>
                <w:delText xml:space="preserve">     else display “Manometer Calibration is expired, Building Fails Envelope Leakage Test</w:delText>
              </w:r>
            </w:del>
            <w:del w:id="2987" w:author="jmiller20181126" w:date="2018-11-05T15:59:00Z">
              <w:r w:rsidDel="000B64C1">
                <w:rPr>
                  <w:rFonts w:asciiTheme="minorHAnsi" w:hAnsiTheme="minorHAnsi"/>
                  <w:sz w:val="18"/>
                  <w:szCs w:val="18"/>
                </w:rPr>
                <w:delText>”;&gt;&gt;</w:delText>
              </w:r>
            </w:del>
          </w:p>
        </w:tc>
      </w:tr>
    </w:tbl>
    <w:p w14:paraId="4A3A5ECB"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p w14:paraId="4A3A5ECC" w14:textId="3AE8DB8F" w:rsidR="00EA01F0" w:rsidRPr="00A42BCC" w:rsidRDefault="00EA01F0" w:rsidP="00A42BCC">
      <w:pPr>
        <w:rPr>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988" w:author="Balneg, Ronald@Energy" w:date="2018-11-06T10:06:00Z">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5"/>
        <w:gridCol w:w="10209"/>
        <w:tblGridChange w:id="2989">
          <w:tblGrid>
            <w:gridCol w:w="585"/>
            <w:gridCol w:w="10209"/>
          </w:tblGrid>
        </w:tblGridChange>
      </w:tblGrid>
      <w:tr w:rsidR="00EA01F0" w:rsidRPr="00A42BCC" w14:paraId="4A3A5ECE" w14:textId="77777777" w:rsidTr="000F3409">
        <w:tc>
          <w:tcPr>
            <w:tcW w:w="10794" w:type="dxa"/>
            <w:gridSpan w:val="2"/>
            <w:tcPrChange w:id="2990" w:author="Balneg, Ronald@Energy" w:date="2018-11-06T10:06:00Z">
              <w:tcPr>
                <w:tcW w:w="11020" w:type="dxa"/>
                <w:gridSpan w:val="2"/>
              </w:tcPr>
            </w:tcPrChange>
          </w:tcPr>
          <w:p w14:paraId="4A3A5ECD" w14:textId="4CD04F4F" w:rsidR="00EA01F0" w:rsidRPr="005A593D"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 xml:space="preserve">G. Additional Requirements </w:t>
            </w:r>
            <w:r w:rsidR="005A593D" w:rsidRPr="005A593D">
              <w:rPr>
                <w:rFonts w:asciiTheme="minorHAnsi" w:hAnsiTheme="minorHAnsi"/>
                <w:b/>
                <w:szCs w:val="18"/>
              </w:rPr>
              <w:t>f</w:t>
            </w:r>
            <w:r w:rsidRPr="005A593D">
              <w:rPr>
                <w:rFonts w:asciiTheme="minorHAnsi" w:hAnsiTheme="minorHAnsi"/>
                <w:b/>
                <w:szCs w:val="18"/>
              </w:rPr>
              <w:t xml:space="preserve">or </w:t>
            </w:r>
            <w:ins w:id="2991" w:author="Balneg, Ronald@Energy" w:date="2018-11-21T09:46:00Z">
              <w:r w:rsidR="005419F0">
                <w:rPr>
                  <w:rFonts w:asciiTheme="minorHAnsi" w:hAnsiTheme="minorHAnsi"/>
                  <w:b/>
                  <w:szCs w:val="18"/>
                </w:rPr>
                <w:t xml:space="preserve">Worksheet </w:t>
              </w:r>
            </w:ins>
            <w:r w:rsidRPr="005A593D">
              <w:rPr>
                <w:rFonts w:asciiTheme="minorHAnsi" w:hAnsiTheme="minorHAnsi"/>
                <w:b/>
                <w:szCs w:val="18"/>
              </w:rPr>
              <w:t>Compliance</w:t>
            </w:r>
          </w:p>
        </w:tc>
      </w:tr>
      <w:tr w:rsidR="00875D94" w:rsidRPr="00A42BCC" w14:paraId="1FBCD0E4" w14:textId="77777777" w:rsidTr="000F3409">
        <w:trPr>
          <w:ins w:id="2992" w:author="jmiller20181126" w:date="2018-11-05T16:35:00Z"/>
        </w:trPr>
        <w:tc>
          <w:tcPr>
            <w:tcW w:w="585" w:type="dxa"/>
            <w:vAlign w:val="center"/>
            <w:tcPrChange w:id="2993" w:author="Balneg, Ronald@Energy" w:date="2018-11-06T10:06:00Z">
              <w:tcPr>
                <w:tcW w:w="590" w:type="dxa"/>
                <w:vAlign w:val="center"/>
              </w:tcPr>
            </w:tcPrChange>
          </w:tcPr>
          <w:p w14:paraId="34649C58" w14:textId="7A93BF3C"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994" w:author="jmiller20181126" w:date="2018-11-05T16:35:00Z"/>
                <w:rFonts w:asciiTheme="minorHAnsi" w:hAnsiTheme="minorHAnsi"/>
                <w:sz w:val="18"/>
                <w:szCs w:val="18"/>
              </w:rPr>
            </w:pPr>
            <w:ins w:id="2995" w:author="jmiller20181126" w:date="2018-11-05T16:44:00Z">
              <w:r w:rsidRPr="00A42BCC">
                <w:rPr>
                  <w:rFonts w:asciiTheme="minorHAnsi" w:hAnsiTheme="minorHAnsi"/>
                  <w:sz w:val="18"/>
                  <w:szCs w:val="18"/>
                </w:rPr>
                <w:t>01</w:t>
              </w:r>
            </w:ins>
          </w:p>
        </w:tc>
        <w:tc>
          <w:tcPr>
            <w:tcW w:w="10209" w:type="dxa"/>
            <w:vAlign w:val="center"/>
            <w:tcPrChange w:id="2996" w:author="Balneg, Ronald@Energy" w:date="2018-11-06T10:06:00Z">
              <w:tcPr>
                <w:tcW w:w="10430" w:type="dxa"/>
                <w:vAlign w:val="center"/>
              </w:tcPr>
            </w:tcPrChange>
          </w:tcPr>
          <w:p w14:paraId="12CEB9DB" w14:textId="00C5B59A" w:rsidR="00875D94" w:rsidRPr="00A42BCC" w:rsidDel="005F2ADF" w:rsidRDefault="00875D94" w:rsidP="00875D94">
            <w:pPr>
              <w:shd w:val="clear" w:color="auto" w:fill="FFFFFF"/>
              <w:rPr>
                <w:ins w:id="2997" w:author="jmiller20181126" w:date="2018-11-05T16:35:00Z"/>
                <w:rFonts w:asciiTheme="minorHAnsi" w:hAnsiTheme="minorHAnsi"/>
                <w:sz w:val="18"/>
                <w:szCs w:val="18"/>
              </w:rPr>
            </w:pPr>
            <w:ins w:id="2998" w:author="jmiller20181126" w:date="2018-11-05T16:35:00Z">
              <w:r>
                <w:rPr>
                  <w:rFonts w:asciiTheme="minorHAnsi" w:hAnsiTheme="minorHAnsi"/>
                  <w:sz w:val="18"/>
                  <w:szCs w:val="18"/>
                </w:rPr>
                <w:t>The p</w:t>
              </w:r>
              <w:r w:rsidRPr="00C55ED3">
                <w:rPr>
                  <w:rFonts w:asciiTheme="minorHAnsi" w:hAnsiTheme="minorHAnsi"/>
                  <w:sz w:val="18"/>
                  <w:szCs w:val="18"/>
                </w:rPr>
                <w:t xml:space="preserve">rocedure </w:t>
              </w:r>
            </w:ins>
            <w:ins w:id="2999" w:author="jmiller20181126" w:date="2018-11-05T16:37:00Z">
              <w:r>
                <w:rPr>
                  <w:rFonts w:asciiTheme="minorHAnsi" w:hAnsiTheme="minorHAnsi"/>
                  <w:sz w:val="18"/>
                  <w:szCs w:val="18"/>
                </w:rPr>
                <w:t>for</w:t>
              </w:r>
            </w:ins>
            <w:ins w:id="3000" w:author="jmiller20181126" w:date="2018-11-05T16:35:00Z">
              <w:r w:rsidRPr="00C55ED3">
                <w:rPr>
                  <w:rFonts w:asciiTheme="minorHAnsi" w:hAnsiTheme="minorHAnsi"/>
                  <w:sz w:val="18"/>
                  <w:szCs w:val="18"/>
                </w:rPr>
                <w:t xml:space="preserve"> </w:t>
              </w:r>
            </w:ins>
            <w:ins w:id="3001" w:author="jmiller20181126" w:date="2018-11-05T16:37:00Z">
              <w:r>
                <w:rPr>
                  <w:rFonts w:asciiTheme="minorHAnsi" w:hAnsiTheme="minorHAnsi"/>
                  <w:sz w:val="18"/>
                  <w:szCs w:val="18"/>
                </w:rPr>
                <w:t>preparing</w:t>
              </w:r>
            </w:ins>
            <w:ins w:id="3002" w:author="jmiller20181126" w:date="2018-11-05T16:35:00Z">
              <w:r w:rsidRPr="00C55ED3">
                <w:rPr>
                  <w:rFonts w:asciiTheme="minorHAnsi" w:hAnsiTheme="minorHAnsi"/>
                  <w:sz w:val="18"/>
                  <w:szCs w:val="18"/>
                </w:rPr>
                <w:t xml:space="preserve"> </w:t>
              </w:r>
            </w:ins>
            <w:ins w:id="3003" w:author="jmiller20181126" w:date="2018-11-05T16:49:00Z">
              <w:r>
                <w:rPr>
                  <w:rFonts w:asciiTheme="minorHAnsi" w:hAnsiTheme="minorHAnsi"/>
                  <w:sz w:val="18"/>
                  <w:szCs w:val="18"/>
                </w:rPr>
                <w:t xml:space="preserve">the </w:t>
              </w:r>
            </w:ins>
            <w:ins w:id="3004" w:author="jmiller20181126" w:date="2018-11-05T16:35:00Z">
              <w:r w:rsidRPr="00C55ED3">
                <w:rPr>
                  <w:rFonts w:asciiTheme="minorHAnsi" w:hAnsiTheme="minorHAnsi"/>
                  <w:sz w:val="18"/>
                  <w:szCs w:val="18"/>
                </w:rPr>
                <w:t>enclosure for testing is detailed in RESNET 380-2016 Section 3.2.</w:t>
              </w:r>
            </w:ins>
          </w:p>
        </w:tc>
      </w:tr>
      <w:tr w:rsidR="00875D94" w:rsidRPr="00A42BCC" w14:paraId="53DA5AB9" w14:textId="77777777" w:rsidTr="000F3409">
        <w:trPr>
          <w:ins w:id="3005" w:author="jmiller20181126" w:date="2018-11-05T16:35:00Z"/>
        </w:trPr>
        <w:tc>
          <w:tcPr>
            <w:tcW w:w="585" w:type="dxa"/>
            <w:vAlign w:val="center"/>
            <w:tcPrChange w:id="3006" w:author="Balneg, Ronald@Energy" w:date="2018-11-06T10:06:00Z">
              <w:tcPr>
                <w:tcW w:w="590" w:type="dxa"/>
                <w:vAlign w:val="center"/>
              </w:tcPr>
            </w:tcPrChange>
          </w:tcPr>
          <w:p w14:paraId="05B5730C" w14:textId="111C51A4"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3007" w:author="jmiller20181126" w:date="2018-11-05T16:35:00Z"/>
                <w:rFonts w:asciiTheme="minorHAnsi" w:hAnsiTheme="minorHAnsi"/>
                <w:sz w:val="18"/>
                <w:szCs w:val="18"/>
              </w:rPr>
            </w:pPr>
            <w:ins w:id="3008" w:author="jmiller20181126" w:date="2018-11-05T16:44:00Z">
              <w:r w:rsidRPr="00A42BCC">
                <w:rPr>
                  <w:rFonts w:asciiTheme="minorHAnsi" w:hAnsiTheme="minorHAnsi"/>
                  <w:sz w:val="18"/>
                  <w:szCs w:val="18"/>
                </w:rPr>
                <w:t>02</w:t>
              </w:r>
            </w:ins>
          </w:p>
        </w:tc>
        <w:tc>
          <w:tcPr>
            <w:tcW w:w="10209" w:type="dxa"/>
            <w:vAlign w:val="center"/>
            <w:tcPrChange w:id="3009" w:author="Balneg, Ronald@Energy" w:date="2018-11-06T10:06:00Z">
              <w:tcPr>
                <w:tcW w:w="10430" w:type="dxa"/>
                <w:vAlign w:val="center"/>
              </w:tcPr>
            </w:tcPrChange>
          </w:tcPr>
          <w:p w14:paraId="1D0B4171" w14:textId="070A58EE" w:rsidR="00875D94" w:rsidRPr="00A42BCC" w:rsidDel="005F2ADF" w:rsidRDefault="00875D94" w:rsidP="00875D94">
            <w:pPr>
              <w:shd w:val="clear" w:color="auto" w:fill="FFFFFF"/>
              <w:rPr>
                <w:ins w:id="3010" w:author="jmiller20181126" w:date="2018-11-05T16:35:00Z"/>
                <w:rFonts w:asciiTheme="minorHAnsi" w:hAnsiTheme="minorHAnsi"/>
                <w:sz w:val="18"/>
                <w:szCs w:val="18"/>
              </w:rPr>
            </w:pPr>
            <w:ins w:id="3011" w:author="jmiller20181126" w:date="2018-11-05T16:40:00Z">
              <w:r w:rsidRPr="00C55ED3">
                <w:rPr>
                  <w:rFonts w:asciiTheme="minorHAnsi" w:hAnsiTheme="minorHAnsi"/>
                  <w:sz w:val="18"/>
                  <w:szCs w:val="18"/>
                </w:rPr>
                <w:t xml:space="preserve">When </w:t>
              </w:r>
              <w:r>
                <w:rPr>
                  <w:rFonts w:asciiTheme="minorHAnsi" w:hAnsiTheme="minorHAnsi"/>
                  <w:sz w:val="18"/>
                  <w:szCs w:val="18"/>
                </w:rPr>
                <w:t>multifamily</w:t>
              </w:r>
            </w:ins>
            <w:ins w:id="3012" w:author="jmiller20181126" w:date="2018-11-05T16:41:00Z">
              <w:r>
                <w:rPr>
                  <w:rFonts w:asciiTheme="minorHAnsi" w:hAnsiTheme="minorHAnsi"/>
                  <w:sz w:val="18"/>
                  <w:szCs w:val="18"/>
                </w:rPr>
                <w:t xml:space="preserve"> attached </w:t>
              </w:r>
            </w:ins>
            <w:ins w:id="3013" w:author="jmiller20181126" w:date="2018-11-05T16:40:00Z">
              <w:r>
                <w:rPr>
                  <w:rFonts w:asciiTheme="minorHAnsi" w:hAnsiTheme="minorHAnsi"/>
                  <w:sz w:val="18"/>
                  <w:szCs w:val="18"/>
                </w:rPr>
                <w:t xml:space="preserve">dwelling units </w:t>
              </w:r>
            </w:ins>
            <w:ins w:id="3014" w:author="jmiller20181126" w:date="2018-11-05T16:41:00Z">
              <w:r>
                <w:rPr>
                  <w:rFonts w:asciiTheme="minorHAnsi" w:hAnsiTheme="minorHAnsi"/>
                  <w:sz w:val="18"/>
                  <w:szCs w:val="18"/>
                </w:rPr>
                <w:t xml:space="preserve">must </w:t>
              </w:r>
            </w:ins>
            <w:ins w:id="3015" w:author="jmiller20181126" w:date="2018-11-05T16:40:00Z">
              <w:r>
                <w:rPr>
                  <w:rFonts w:asciiTheme="minorHAnsi" w:hAnsiTheme="minorHAnsi"/>
                  <w:sz w:val="18"/>
                  <w:szCs w:val="18"/>
                </w:rPr>
                <w:t>comply</w:t>
              </w:r>
              <w:r w:rsidRPr="00C55ED3">
                <w:rPr>
                  <w:rFonts w:asciiTheme="minorHAnsi" w:hAnsiTheme="minorHAnsi"/>
                  <w:sz w:val="18"/>
                  <w:szCs w:val="18"/>
                </w:rPr>
                <w:t xml:space="preserve"> with </w:t>
              </w:r>
            </w:ins>
            <w:ins w:id="3016" w:author="jmiller20181126" w:date="2018-11-05T16:42:00Z">
              <w:r>
                <w:rPr>
                  <w:rFonts w:asciiTheme="minorHAnsi" w:hAnsiTheme="minorHAnsi"/>
                  <w:sz w:val="18"/>
                  <w:szCs w:val="18"/>
                </w:rPr>
                <w:t>the</w:t>
              </w:r>
              <w:r w:rsidRPr="00C55ED3">
                <w:rPr>
                  <w:rFonts w:asciiTheme="minorHAnsi" w:hAnsiTheme="minorHAnsi"/>
                  <w:sz w:val="18"/>
                  <w:szCs w:val="18"/>
                </w:rPr>
                <w:t xml:space="preserve"> maximum dwelling unit enclosure</w:t>
              </w:r>
            </w:ins>
            <w:ins w:id="3017" w:author="Balneg, Ronald@Energy" w:date="2018-11-06T10:07:00Z">
              <w:r w:rsidR="00D721FF">
                <w:rPr>
                  <w:rFonts w:asciiTheme="minorHAnsi" w:hAnsiTheme="minorHAnsi"/>
                  <w:sz w:val="18"/>
                  <w:szCs w:val="18"/>
                </w:rPr>
                <w:t xml:space="preserve"> air</w:t>
              </w:r>
            </w:ins>
            <w:ins w:id="3018" w:author="jmiller20181126" w:date="2018-11-05T16:42:00Z">
              <w:r w:rsidRPr="00C55ED3">
                <w:rPr>
                  <w:rFonts w:asciiTheme="minorHAnsi" w:hAnsiTheme="minorHAnsi"/>
                  <w:sz w:val="18"/>
                  <w:szCs w:val="18"/>
                </w:rPr>
                <w:t xml:space="preserve"> leakage </w:t>
              </w:r>
            </w:ins>
            <w:ins w:id="3019" w:author="jmiller20181126" w:date="2018-11-05T16:46:00Z">
              <w:r>
                <w:rPr>
                  <w:rFonts w:asciiTheme="minorHAnsi" w:hAnsiTheme="minorHAnsi"/>
                  <w:sz w:val="18"/>
                  <w:szCs w:val="18"/>
                </w:rPr>
                <w:t>specified</w:t>
              </w:r>
            </w:ins>
            <w:ins w:id="3020" w:author="jmiller20181126" w:date="2018-11-05T16:42:00Z">
              <w:r>
                <w:rPr>
                  <w:rFonts w:asciiTheme="minorHAnsi" w:hAnsiTheme="minorHAnsi"/>
                  <w:sz w:val="18"/>
                  <w:szCs w:val="18"/>
                </w:rPr>
                <w:t xml:space="preserve"> </w:t>
              </w:r>
            </w:ins>
            <w:ins w:id="3021" w:author="jmiller20181126" w:date="2018-11-05T16:46:00Z">
              <w:r>
                <w:rPr>
                  <w:rFonts w:asciiTheme="minorHAnsi" w:hAnsiTheme="minorHAnsi"/>
                  <w:sz w:val="18"/>
                  <w:szCs w:val="18"/>
                </w:rPr>
                <w:t>in</w:t>
              </w:r>
            </w:ins>
            <w:ins w:id="3022" w:author="jmiller20181126" w:date="2018-11-05T16:42:00Z">
              <w:r w:rsidRPr="00C55ED3">
                <w:rPr>
                  <w:rFonts w:asciiTheme="minorHAnsi" w:hAnsiTheme="minorHAnsi"/>
                  <w:sz w:val="18"/>
                  <w:szCs w:val="18"/>
                </w:rPr>
                <w:t xml:space="preserve"> </w:t>
              </w:r>
            </w:ins>
            <w:ins w:id="3023" w:author="jmiller20181126" w:date="2018-11-05T16:40:00Z">
              <w:r w:rsidRPr="00C55ED3">
                <w:rPr>
                  <w:rFonts w:asciiTheme="minorHAnsi" w:hAnsiTheme="minorHAnsi"/>
                  <w:sz w:val="18"/>
                  <w:szCs w:val="18"/>
                </w:rPr>
                <w:t>Standards Section 150.0(o)1Eii, the test shall be conducted with the dwelling unit as if it were exposed to the outdoor air on all sides, top and bottom by opening doors and windows of adjacent dwelling units</w:t>
              </w:r>
            </w:ins>
            <w:ins w:id="3024" w:author="jmiller20181126" w:date="2018-11-05T16:47:00Z">
              <w:r>
                <w:rPr>
                  <w:rFonts w:asciiTheme="minorHAnsi" w:hAnsiTheme="minorHAnsi"/>
                  <w:sz w:val="18"/>
                  <w:szCs w:val="18"/>
                </w:rPr>
                <w:t xml:space="preserve"> as specified by RA3.8</w:t>
              </w:r>
            </w:ins>
            <w:ins w:id="3025" w:author="jmiller20181126" w:date="2018-11-05T16:48:00Z">
              <w:r>
                <w:rPr>
                  <w:rFonts w:asciiTheme="minorHAnsi" w:hAnsiTheme="minorHAnsi"/>
                  <w:sz w:val="18"/>
                  <w:szCs w:val="18"/>
                </w:rPr>
                <w:t>.3.1</w:t>
              </w:r>
            </w:ins>
            <w:ins w:id="3026" w:author="jmiller20181126" w:date="2018-11-05T16:40:00Z">
              <w:r w:rsidRPr="00C55ED3">
                <w:rPr>
                  <w:rFonts w:asciiTheme="minorHAnsi" w:hAnsiTheme="minorHAnsi"/>
                  <w:sz w:val="18"/>
                  <w:szCs w:val="18"/>
                </w:rPr>
                <w:t>.</w:t>
              </w:r>
            </w:ins>
          </w:p>
        </w:tc>
      </w:tr>
      <w:tr w:rsidR="00875D94" w:rsidRPr="00A42BCC" w14:paraId="581AC800" w14:textId="77777777" w:rsidTr="000F3409">
        <w:trPr>
          <w:ins w:id="3027" w:author="jmiller20181126" w:date="2018-11-05T16:35:00Z"/>
        </w:trPr>
        <w:tc>
          <w:tcPr>
            <w:tcW w:w="585" w:type="dxa"/>
            <w:vAlign w:val="center"/>
            <w:tcPrChange w:id="3028" w:author="Balneg, Ronald@Energy" w:date="2018-11-06T10:06:00Z">
              <w:tcPr>
                <w:tcW w:w="590" w:type="dxa"/>
                <w:vAlign w:val="center"/>
              </w:tcPr>
            </w:tcPrChange>
          </w:tcPr>
          <w:p w14:paraId="42E3D196" w14:textId="0674C956"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3029" w:author="jmiller20181126" w:date="2018-11-05T16:35:00Z"/>
                <w:rFonts w:asciiTheme="minorHAnsi" w:hAnsiTheme="minorHAnsi"/>
                <w:sz w:val="18"/>
                <w:szCs w:val="18"/>
              </w:rPr>
            </w:pPr>
            <w:ins w:id="3030" w:author="jmiller20181126" w:date="2018-11-05T16:44:00Z">
              <w:r w:rsidRPr="00A42BCC">
                <w:rPr>
                  <w:rFonts w:asciiTheme="minorHAnsi" w:hAnsiTheme="minorHAnsi"/>
                  <w:sz w:val="18"/>
                  <w:szCs w:val="18"/>
                </w:rPr>
                <w:t>03</w:t>
              </w:r>
            </w:ins>
          </w:p>
        </w:tc>
        <w:tc>
          <w:tcPr>
            <w:tcW w:w="10209" w:type="dxa"/>
            <w:vAlign w:val="center"/>
            <w:tcPrChange w:id="3031" w:author="Balneg, Ronald@Energy" w:date="2018-11-06T10:06:00Z">
              <w:tcPr>
                <w:tcW w:w="10430" w:type="dxa"/>
                <w:vAlign w:val="center"/>
              </w:tcPr>
            </w:tcPrChange>
          </w:tcPr>
          <w:p w14:paraId="38EC30D9" w14:textId="3FD66FF1" w:rsidR="00875D94" w:rsidRPr="00A42BCC" w:rsidDel="005F2ADF" w:rsidRDefault="00875D94" w:rsidP="00875D94">
            <w:pPr>
              <w:shd w:val="clear" w:color="auto" w:fill="FFFFFF"/>
              <w:rPr>
                <w:ins w:id="3032" w:author="jmiller20181126" w:date="2018-11-05T16:35:00Z"/>
                <w:rFonts w:asciiTheme="minorHAnsi" w:hAnsiTheme="minorHAnsi"/>
                <w:sz w:val="18"/>
                <w:szCs w:val="18"/>
              </w:rPr>
            </w:pPr>
            <w:ins w:id="3033" w:author="jmiller20181126" w:date="2018-11-05T16:43:00Z">
              <w:r w:rsidRPr="00C55ED3">
                <w:rPr>
                  <w:rFonts w:asciiTheme="minorHAnsi" w:hAnsiTheme="minorHAnsi"/>
                  <w:sz w:val="18"/>
                  <w:szCs w:val="18"/>
                </w:rPr>
                <w:t>The procedure for installation of the test apparatus, and preparations for measurement shall conform to RESNET 380</w:t>
              </w:r>
            </w:ins>
            <w:ins w:id="3034" w:author="jmiller20181126" w:date="2018-11-05T16:47:00Z">
              <w:r>
                <w:rPr>
                  <w:rFonts w:asciiTheme="minorHAnsi" w:hAnsiTheme="minorHAnsi"/>
                  <w:sz w:val="18"/>
                  <w:szCs w:val="18"/>
                </w:rPr>
                <w:t>-2016</w:t>
              </w:r>
            </w:ins>
            <w:ins w:id="3035" w:author="jmiller20181126" w:date="2018-11-05T16:43:00Z">
              <w:r w:rsidRPr="00C55ED3">
                <w:rPr>
                  <w:rFonts w:asciiTheme="minorHAnsi" w:hAnsiTheme="minorHAnsi"/>
                  <w:sz w:val="18"/>
                  <w:szCs w:val="18"/>
                </w:rPr>
                <w:t xml:space="preserve"> Section 3.3</w:t>
              </w:r>
            </w:ins>
          </w:p>
        </w:tc>
      </w:tr>
      <w:tr w:rsidR="00875D94" w:rsidRPr="00A42BCC" w14:paraId="39CE57C2" w14:textId="77777777" w:rsidTr="000F3409">
        <w:trPr>
          <w:ins w:id="3036" w:author="jmiller20181126" w:date="2018-11-05T16:44:00Z"/>
        </w:trPr>
        <w:tc>
          <w:tcPr>
            <w:tcW w:w="585" w:type="dxa"/>
            <w:vAlign w:val="center"/>
            <w:tcPrChange w:id="3037" w:author="Balneg, Ronald@Energy" w:date="2018-11-06T10:06:00Z">
              <w:tcPr>
                <w:tcW w:w="590" w:type="dxa"/>
                <w:vAlign w:val="center"/>
              </w:tcPr>
            </w:tcPrChange>
          </w:tcPr>
          <w:p w14:paraId="49FF5FEF" w14:textId="495CAA07"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3038" w:author="jmiller20181126" w:date="2018-11-05T16:44:00Z"/>
                <w:rFonts w:asciiTheme="minorHAnsi" w:hAnsiTheme="minorHAnsi"/>
                <w:sz w:val="18"/>
                <w:szCs w:val="18"/>
              </w:rPr>
            </w:pPr>
            <w:ins w:id="3039" w:author="jmiller20181126" w:date="2018-11-05T16:44:00Z">
              <w:r w:rsidRPr="00A42BCC">
                <w:rPr>
                  <w:rFonts w:asciiTheme="minorHAnsi" w:hAnsiTheme="minorHAnsi"/>
                  <w:sz w:val="18"/>
                  <w:szCs w:val="18"/>
                </w:rPr>
                <w:t>04</w:t>
              </w:r>
            </w:ins>
          </w:p>
        </w:tc>
        <w:tc>
          <w:tcPr>
            <w:tcW w:w="10209" w:type="dxa"/>
            <w:vAlign w:val="center"/>
            <w:tcPrChange w:id="3040" w:author="Balneg, Ronald@Energy" w:date="2018-11-06T10:06:00Z">
              <w:tcPr>
                <w:tcW w:w="10430" w:type="dxa"/>
                <w:vAlign w:val="center"/>
              </w:tcPr>
            </w:tcPrChange>
          </w:tcPr>
          <w:p w14:paraId="65103501" w14:textId="7E2593EF" w:rsidR="00875D94" w:rsidRPr="00C55ED3" w:rsidRDefault="00875D94" w:rsidP="00875D94">
            <w:pPr>
              <w:shd w:val="clear" w:color="auto" w:fill="FFFFFF"/>
              <w:rPr>
                <w:ins w:id="3041" w:author="jmiller20181126" w:date="2018-11-05T16:44:00Z"/>
                <w:rFonts w:asciiTheme="minorHAnsi" w:hAnsiTheme="minorHAnsi"/>
                <w:sz w:val="18"/>
                <w:szCs w:val="18"/>
              </w:rPr>
            </w:pPr>
            <w:ins w:id="3042" w:author="jmiller20181126" w:date="2018-11-05T16:45:00Z">
              <w:r w:rsidRPr="00875D94">
                <w:rPr>
                  <w:rFonts w:asciiTheme="minorHAnsi" w:hAnsiTheme="minorHAnsi"/>
                  <w:sz w:val="18"/>
                  <w:szCs w:val="18"/>
                </w:rPr>
                <w:t xml:space="preserve">The procedure for the conduct of the enclosure </w:t>
              </w:r>
            </w:ins>
            <w:ins w:id="3043" w:author="Balneg, Ronald@Energy" w:date="2018-11-06T10:06:00Z">
              <w:r w:rsidR="00D721FF">
                <w:rPr>
                  <w:rFonts w:asciiTheme="minorHAnsi" w:hAnsiTheme="minorHAnsi"/>
                  <w:sz w:val="18"/>
                  <w:szCs w:val="18"/>
                </w:rPr>
                <w:t xml:space="preserve">air </w:t>
              </w:r>
            </w:ins>
            <w:ins w:id="3044" w:author="jmiller20181126" w:date="2018-11-05T16:45:00Z">
              <w:r w:rsidRPr="00875D94">
                <w:rPr>
                  <w:rFonts w:asciiTheme="minorHAnsi" w:hAnsiTheme="minorHAnsi"/>
                  <w:sz w:val="18"/>
                  <w:szCs w:val="18"/>
                </w:rPr>
                <w:t>leakage test shall conform to the One-Point Airtightness Test specified in RESNET 380</w:t>
              </w:r>
            </w:ins>
            <w:ins w:id="3045" w:author="jmiller20181126" w:date="2018-11-05T16:47:00Z">
              <w:r>
                <w:rPr>
                  <w:rFonts w:asciiTheme="minorHAnsi" w:hAnsiTheme="minorHAnsi"/>
                  <w:sz w:val="18"/>
                  <w:szCs w:val="18"/>
                </w:rPr>
                <w:t>-2016</w:t>
              </w:r>
            </w:ins>
            <w:ins w:id="3046" w:author="jmiller20181126" w:date="2018-11-05T16:45:00Z">
              <w:r w:rsidRPr="00875D94">
                <w:rPr>
                  <w:rFonts w:asciiTheme="minorHAnsi" w:hAnsiTheme="minorHAnsi"/>
                  <w:sz w:val="18"/>
                  <w:szCs w:val="18"/>
                </w:rPr>
                <w:t xml:space="preserve"> Section 3.4.1</w:t>
              </w:r>
            </w:ins>
          </w:p>
        </w:tc>
      </w:tr>
      <w:tr w:rsidR="00875D94" w:rsidRPr="00A42BCC" w:rsidDel="000F3409" w14:paraId="4A3A5ED1" w14:textId="1E23AE5B" w:rsidTr="000F3409">
        <w:trPr>
          <w:del w:id="3047" w:author="Balneg, Ronald@Energy" w:date="2018-11-06T10:06:00Z"/>
        </w:trPr>
        <w:tc>
          <w:tcPr>
            <w:tcW w:w="585" w:type="dxa"/>
            <w:vAlign w:val="center"/>
            <w:tcPrChange w:id="3048" w:author="Balneg, Ronald@Energy" w:date="2018-11-06T10:06:00Z">
              <w:tcPr>
                <w:tcW w:w="590" w:type="dxa"/>
                <w:vAlign w:val="center"/>
              </w:tcPr>
            </w:tcPrChange>
          </w:tcPr>
          <w:p w14:paraId="4A3A5ECF" w14:textId="649EDC2D"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049" w:author="Balneg, Ronald@Energy" w:date="2018-11-06T10:06:00Z"/>
                <w:rFonts w:asciiTheme="minorHAnsi" w:hAnsiTheme="minorHAnsi"/>
                <w:sz w:val="18"/>
                <w:szCs w:val="18"/>
                <w:highlight w:val="cyan"/>
              </w:rPr>
            </w:pPr>
            <w:del w:id="3050" w:author="Balneg, Ronald@Energy" w:date="2018-11-06T10:06:00Z">
              <w:r w:rsidRPr="00A42BCC" w:rsidDel="000F3409">
                <w:rPr>
                  <w:rFonts w:asciiTheme="minorHAnsi" w:hAnsiTheme="minorHAnsi"/>
                  <w:sz w:val="18"/>
                  <w:szCs w:val="18"/>
                </w:rPr>
                <w:delText>01</w:delText>
              </w:r>
            </w:del>
          </w:p>
        </w:tc>
        <w:tc>
          <w:tcPr>
            <w:tcW w:w="10209" w:type="dxa"/>
            <w:vAlign w:val="center"/>
            <w:tcPrChange w:id="3051" w:author="Balneg, Ronald@Energy" w:date="2018-11-06T10:06:00Z">
              <w:tcPr>
                <w:tcW w:w="10430" w:type="dxa"/>
                <w:vAlign w:val="center"/>
              </w:tcPr>
            </w:tcPrChange>
          </w:tcPr>
          <w:p w14:paraId="4A3A5ED0" w14:textId="4E3D3B95" w:rsidR="00875D94" w:rsidRPr="00A42BCC" w:rsidDel="000F3409" w:rsidRDefault="00875D94" w:rsidP="00875D94">
            <w:pPr>
              <w:shd w:val="clear" w:color="auto" w:fill="FFFFFF"/>
              <w:rPr>
                <w:del w:id="3052" w:author="Balneg, Ronald@Energy" w:date="2018-11-06T10:06:00Z"/>
                <w:rFonts w:asciiTheme="minorHAnsi" w:hAnsiTheme="minorHAnsi"/>
                <w:sz w:val="18"/>
                <w:szCs w:val="18"/>
                <w:highlight w:val="cyan"/>
              </w:rPr>
            </w:pPr>
            <w:del w:id="3053" w:author="Balneg, Ronald@Energy" w:date="2018-11-06T10:06:00Z">
              <w:r w:rsidRPr="00A42BCC" w:rsidDel="000F3409">
                <w:rPr>
                  <w:rFonts w:asciiTheme="minorHAnsi" w:hAnsiTheme="minorHAnsi"/>
                  <w:sz w:val="18"/>
                  <w:szCs w:val="18"/>
                </w:rPr>
                <w:delText>Open all interior doors and access including those to closets and those between a conditioned basement and attic.</w:delText>
              </w:r>
            </w:del>
          </w:p>
        </w:tc>
      </w:tr>
      <w:tr w:rsidR="00875D94" w:rsidRPr="00A42BCC" w:rsidDel="000F3409" w14:paraId="4A3A5ED4" w14:textId="0A870BA8" w:rsidTr="000F3409">
        <w:trPr>
          <w:del w:id="3054" w:author="Balneg, Ronald@Energy" w:date="2018-11-06T10:06:00Z"/>
        </w:trPr>
        <w:tc>
          <w:tcPr>
            <w:tcW w:w="585" w:type="dxa"/>
            <w:vAlign w:val="center"/>
            <w:tcPrChange w:id="3055" w:author="Balneg, Ronald@Energy" w:date="2018-11-06T10:06:00Z">
              <w:tcPr>
                <w:tcW w:w="590" w:type="dxa"/>
                <w:vAlign w:val="center"/>
              </w:tcPr>
            </w:tcPrChange>
          </w:tcPr>
          <w:p w14:paraId="4A3A5ED2" w14:textId="2F85DA3A"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056" w:author="Balneg, Ronald@Energy" w:date="2018-11-06T10:06:00Z"/>
                <w:rFonts w:asciiTheme="minorHAnsi" w:hAnsiTheme="minorHAnsi"/>
                <w:sz w:val="18"/>
                <w:szCs w:val="18"/>
                <w:highlight w:val="cyan"/>
              </w:rPr>
            </w:pPr>
            <w:del w:id="3057" w:author="Balneg, Ronald@Energy" w:date="2018-11-06T10:06:00Z">
              <w:r w:rsidRPr="00A42BCC" w:rsidDel="000F3409">
                <w:rPr>
                  <w:rFonts w:asciiTheme="minorHAnsi" w:hAnsiTheme="minorHAnsi"/>
                  <w:sz w:val="18"/>
                  <w:szCs w:val="18"/>
                </w:rPr>
                <w:delText>02</w:delText>
              </w:r>
            </w:del>
          </w:p>
        </w:tc>
        <w:tc>
          <w:tcPr>
            <w:tcW w:w="10209" w:type="dxa"/>
            <w:vAlign w:val="center"/>
            <w:tcPrChange w:id="3058" w:author="Balneg, Ronald@Energy" w:date="2018-11-06T10:06:00Z">
              <w:tcPr>
                <w:tcW w:w="10430" w:type="dxa"/>
                <w:vAlign w:val="center"/>
              </w:tcPr>
            </w:tcPrChange>
          </w:tcPr>
          <w:p w14:paraId="4A3A5ED3" w14:textId="447D0073" w:rsidR="00875D94" w:rsidRPr="00A42BCC" w:rsidDel="000F3409" w:rsidRDefault="00875D94" w:rsidP="00875D94">
            <w:pPr>
              <w:shd w:val="clear" w:color="auto" w:fill="FFFFFF"/>
              <w:contextualSpacing/>
              <w:rPr>
                <w:del w:id="3059" w:author="Balneg, Ronald@Energy" w:date="2018-11-06T10:06:00Z"/>
                <w:rFonts w:asciiTheme="minorHAnsi" w:hAnsiTheme="minorHAnsi"/>
                <w:sz w:val="18"/>
                <w:szCs w:val="18"/>
              </w:rPr>
            </w:pPr>
            <w:del w:id="3060" w:author="Balneg, Ronald@Energy" w:date="2018-11-06T10:06:00Z">
              <w:r w:rsidRPr="00A42BCC" w:rsidDel="000F3409">
                <w:rPr>
                  <w:rFonts w:asciiTheme="minorHAnsi" w:hAnsiTheme="minorHAnsi"/>
                  <w:sz w:val="18"/>
                  <w:szCs w:val="18"/>
                </w:rPr>
                <w:delText xml:space="preserve">HVAC </w:delText>
              </w:r>
              <w:r w:rsidDel="000F3409">
                <w:rPr>
                  <w:rFonts w:asciiTheme="minorHAnsi" w:hAnsiTheme="minorHAnsi"/>
                  <w:sz w:val="18"/>
                  <w:szCs w:val="18"/>
                </w:rPr>
                <w:delText>s</w:delText>
              </w:r>
              <w:r w:rsidRPr="00A42BCC" w:rsidDel="000F3409">
                <w:rPr>
                  <w:rFonts w:asciiTheme="minorHAnsi" w:hAnsiTheme="minorHAnsi"/>
                  <w:sz w:val="18"/>
                  <w:szCs w:val="18"/>
                </w:rPr>
                <w:delText>upply and return register dampers shall be fully open.</w:delText>
              </w:r>
            </w:del>
          </w:p>
        </w:tc>
      </w:tr>
      <w:tr w:rsidR="00875D94" w:rsidRPr="00A42BCC" w:rsidDel="000F3409" w14:paraId="4A3A5ED7" w14:textId="25E2B036" w:rsidTr="000F3409">
        <w:trPr>
          <w:del w:id="3061" w:author="Balneg, Ronald@Energy" w:date="2018-11-06T10:06:00Z"/>
        </w:trPr>
        <w:tc>
          <w:tcPr>
            <w:tcW w:w="585" w:type="dxa"/>
            <w:vAlign w:val="center"/>
            <w:tcPrChange w:id="3062" w:author="Balneg, Ronald@Energy" w:date="2018-11-06T10:06:00Z">
              <w:tcPr>
                <w:tcW w:w="590" w:type="dxa"/>
                <w:vAlign w:val="center"/>
              </w:tcPr>
            </w:tcPrChange>
          </w:tcPr>
          <w:p w14:paraId="4A3A5ED5" w14:textId="41272878"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063" w:author="Balneg, Ronald@Energy" w:date="2018-11-06T10:06:00Z"/>
                <w:rFonts w:asciiTheme="minorHAnsi" w:hAnsiTheme="minorHAnsi"/>
                <w:sz w:val="18"/>
                <w:szCs w:val="18"/>
              </w:rPr>
            </w:pPr>
            <w:del w:id="3064" w:author="Balneg, Ronald@Energy" w:date="2018-11-06T10:06:00Z">
              <w:r w:rsidRPr="00A42BCC" w:rsidDel="000F3409">
                <w:rPr>
                  <w:rFonts w:asciiTheme="minorHAnsi" w:hAnsiTheme="minorHAnsi"/>
                  <w:sz w:val="18"/>
                  <w:szCs w:val="18"/>
                </w:rPr>
                <w:delText>03</w:delText>
              </w:r>
            </w:del>
          </w:p>
        </w:tc>
        <w:tc>
          <w:tcPr>
            <w:tcW w:w="10209" w:type="dxa"/>
            <w:vAlign w:val="center"/>
            <w:tcPrChange w:id="3065" w:author="Balneg, Ronald@Energy" w:date="2018-11-06T10:06:00Z">
              <w:tcPr>
                <w:tcW w:w="10430" w:type="dxa"/>
                <w:vAlign w:val="center"/>
              </w:tcPr>
            </w:tcPrChange>
          </w:tcPr>
          <w:p w14:paraId="4A3A5ED6" w14:textId="028E3DBA" w:rsidR="00875D94" w:rsidRPr="00A42BCC" w:rsidDel="000F3409" w:rsidRDefault="00875D94" w:rsidP="00875D94">
            <w:pPr>
              <w:shd w:val="clear" w:color="auto" w:fill="FFFFFF"/>
              <w:rPr>
                <w:del w:id="3066" w:author="Balneg, Ronald@Energy" w:date="2018-11-06T10:06:00Z"/>
                <w:rFonts w:asciiTheme="minorHAnsi" w:hAnsiTheme="minorHAnsi"/>
                <w:sz w:val="18"/>
                <w:szCs w:val="18"/>
              </w:rPr>
            </w:pPr>
            <w:del w:id="3067" w:author="Balneg, Ronald@Energy" w:date="2018-11-06T10:06:00Z">
              <w:r w:rsidRPr="00A42BCC" w:rsidDel="000F3409">
                <w:rPr>
                  <w:rFonts w:asciiTheme="minorHAnsi" w:hAnsiTheme="minorHAnsi"/>
                  <w:sz w:val="18"/>
                  <w:szCs w:val="18"/>
                </w:rPr>
                <w:delText xml:space="preserve">Temporarily sealing of combustion flues and intermittent exhaust fans are not allowed.  Some examples are: combustion flues, fresh air intakes, dryer vents, bathroom and kitchen exhaust vents and fire place.  </w:delText>
              </w:r>
            </w:del>
          </w:p>
        </w:tc>
      </w:tr>
      <w:tr w:rsidR="00875D94" w:rsidRPr="00A42BCC" w:rsidDel="000F3409" w14:paraId="4A3A5EDA" w14:textId="13EE9F05" w:rsidTr="000F3409">
        <w:trPr>
          <w:del w:id="3068" w:author="Balneg, Ronald@Energy" w:date="2018-11-06T10:06:00Z"/>
        </w:trPr>
        <w:tc>
          <w:tcPr>
            <w:tcW w:w="585" w:type="dxa"/>
            <w:vAlign w:val="center"/>
            <w:tcPrChange w:id="3069" w:author="Balneg, Ronald@Energy" w:date="2018-11-06T10:06:00Z">
              <w:tcPr>
                <w:tcW w:w="590" w:type="dxa"/>
                <w:vAlign w:val="center"/>
              </w:tcPr>
            </w:tcPrChange>
          </w:tcPr>
          <w:p w14:paraId="4A3A5ED8" w14:textId="732DCA92"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070" w:author="Balneg, Ronald@Energy" w:date="2018-11-06T10:06:00Z"/>
                <w:rFonts w:asciiTheme="minorHAnsi" w:hAnsiTheme="minorHAnsi"/>
                <w:sz w:val="18"/>
                <w:szCs w:val="18"/>
              </w:rPr>
            </w:pPr>
            <w:del w:id="3071" w:author="Balneg, Ronald@Energy" w:date="2018-11-06T10:06:00Z">
              <w:r w:rsidRPr="00A42BCC" w:rsidDel="000F3409">
                <w:rPr>
                  <w:rFonts w:asciiTheme="minorHAnsi" w:hAnsiTheme="minorHAnsi"/>
                  <w:sz w:val="18"/>
                  <w:szCs w:val="18"/>
                </w:rPr>
                <w:delText>04</w:delText>
              </w:r>
            </w:del>
          </w:p>
        </w:tc>
        <w:tc>
          <w:tcPr>
            <w:tcW w:w="10209" w:type="dxa"/>
            <w:vAlign w:val="center"/>
            <w:tcPrChange w:id="3072" w:author="Balneg, Ronald@Energy" w:date="2018-11-06T10:06:00Z">
              <w:tcPr>
                <w:tcW w:w="10430" w:type="dxa"/>
                <w:vAlign w:val="center"/>
              </w:tcPr>
            </w:tcPrChange>
          </w:tcPr>
          <w:p w14:paraId="4A3A5ED9" w14:textId="16C4B8B4" w:rsidR="00875D94" w:rsidRPr="00A42BCC" w:rsidDel="000F3409" w:rsidRDefault="00875D94" w:rsidP="00875D94">
            <w:pPr>
              <w:autoSpaceDE w:val="0"/>
              <w:autoSpaceDN w:val="0"/>
              <w:adjustRightInd w:val="0"/>
              <w:rPr>
                <w:del w:id="3073" w:author="Balneg, Ronald@Energy" w:date="2018-11-06T10:06:00Z"/>
                <w:rFonts w:asciiTheme="minorHAnsi" w:hAnsiTheme="minorHAnsi"/>
                <w:sz w:val="18"/>
                <w:szCs w:val="18"/>
              </w:rPr>
            </w:pPr>
            <w:del w:id="3074" w:author="Balneg, Ronald@Energy" w:date="2018-11-06T10:06:00Z">
              <w:r w:rsidRPr="00A42BCC" w:rsidDel="000F3409">
                <w:rPr>
                  <w:rFonts w:asciiTheme="minorHAnsi" w:hAnsiTheme="minorHAnsi"/>
                  <w:sz w:val="18"/>
                  <w:szCs w:val="18"/>
                </w:rPr>
                <w:delText xml:space="preserve">Continuously operated ventilation devices like energy recovery ventilators may be sealed.  </w:delText>
              </w:r>
            </w:del>
          </w:p>
        </w:tc>
      </w:tr>
      <w:tr w:rsidR="00875D94" w:rsidRPr="00A42BCC" w:rsidDel="000F3409" w14:paraId="4A3A5EDD" w14:textId="24B257D5" w:rsidTr="000F3409">
        <w:trPr>
          <w:del w:id="3075" w:author="Balneg, Ronald@Energy" w:date="2018-11-06T10:06:00Z"/>
        </w:trPr>
        <w:tc>
          <w:tcPr>
            <w:tcW w:w="585" w:type="dxa"/>
            <w:vAlign w:val="center"/>
            <w:tcPrChange w:id="3076" w:author="Balneg, Ronald@Energy" w:date="2018-11-06T10:06:00Z">
              <w:tcPr>
                <w:tcW w:w="590" w:type="dxa"/>
                <w:vAlign w:val="center"/>
              </w:tcPr>
            </w:tcPrChange>
          </w:tcPr>
          <w:p w14:paraId="4A3A5EDB" w14:textId="61D32105"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077" w:author="Balneg, Ronald@Energy" w:date="2018-11-06T10:06:00Z"/>
                <w:rFonts w:asciiTheme="minorHAnsi" w:hAnsiTheme="minorHAnsi"/>
                <w:sz w:val="18"/>
                <w:szCs w:val="18"/>
              </w:rPr>
            </w:pPr>
            <w:del w:id="3078" w:author="Balneg, Ronald@Energy" w:date="2018-11-06T10:06:00Z">
              <w:r w:rsidRPr="00A42BCC" w:rsidDel="000F3409">
                <w:rPr>
                  <w:rFonts w:asciiTheme="minorHAnsi" w:hAnsiTheme="minorHAnsi"/>
                  <w:sz w:val="18"/>
                  <w:szCs w:val="18"/>
                </w:rPr>
                <w:delText>05</w:delText>
              </w:r>
            </w:del>
          </w:p>
        </w:tc>
        <w:tc>
          <w:tcPr>
            <w:tcW w:w="10209" w:type="dxa"/>
            <w:vAlign w:val="center"/>
            <w:tcPrChange w:id="3079" w:author="Balneg, Ronald@Energy" w:date="2018-11-06T10:06:00Z">
              <w:tcPr>
                <w:tcW w:w="10430" w:type="dxa"/>
                <w:vAlign w:val="center"/>
              </w:tcPr>
            </w:tcPrChange>
          </w:tcPr>
          <w:p w14:paraId="4A3A5EDC" w14:textId="5B0D34E0" w:rsidR="00875D94" w:rsidRPr="00A42BCC" w:rsidDel="000F3409" w:rsidRDefault="00875D94" w:rsidP="00875D94">
            <w:pPr>
              <w:autoSpaceDE w:val="0"/>
              <w:autoSpaceDN w:val="0"/>
              <w:adjustRightInd w:val="0"/>
              <w:rPr>
                <w:del w:id="3080" w:author="Balneg, Ronald@Energy" w:date="2018-11-06T10:06:00Z"/>
                <w:rFonts w:asciiTheme="minorHAnsi" w:hAnsiTheme="minorHAnsi"/>
                <w:sz w:val="18"/>
                <w:szCs w:val="18"/>
              </w:rPr>
            </w:pPr>
            <w:del w:id="3081" w:author="Balneg, Ronald@Energy" w:date="2018-11-06T10:06:00Z">
              <w:r w:rsidRPr="00A42BCC" w:rsidDel="000F3409">
                <w:rPr>
                  <w:rFonts w:asciiTheme="minorHAnsi" w:hAnsiTheme="minorHAnsi"/>
                  <w:sz w:val="18"/>
                  <w:szCs w:val="18"/>
                </w:rPr>
                <w:delText>Multifamily – Each dwelling unit must be tested individually and shown to meet the leakage requirements.  Pressurization of the adjacent dwelling units while conducting this test is not allowed.</w:delText>
              </w:r>
            </w:del>
          </w:p>
        </w:tc>
      </w:tr>
      <w:tr w:rsidR="00875D94" w:rsidRPr="00A42BCC" w:rsidDel="005419F0" w14:paraId="4A3A5EDF" w14:textId="6BA88212" w:rsidTr="000F3409">
        <w:trPr>
          <w:del w:id="3082" w:author="Balneg, Ronald@Energy" w:date="2018-11-21T09:44:00Z"/>
        </w:trPr>
        <w:tc>
          <w:tcPr>
            <w:tcW w:w="10794" w:type="dxa"/>
            <w:gridSpan w:val="2"/>
            <w:vAlign w:val="center"/>
            <w:tcPrChange w:id="3083" w:author="Balneg, Ronald@Energy" w:date="2018-11-06T10:06:00Z">
              <w:tcPr>
                <w:tcW w:w="11020" w:type="dxa"/>
                <w:gridSpan w:val="2"/>
                <w:vAlign w:val="center"/>
              </w:tcPr>
            </w:tcPrChange>
          </w:tcPr>
          <w:p w14:paraId="4A3A5EDE" w14:textId="033A38FA" w:rsidR="00875D94" w:rsidRPr="00A42BCC" w:rsidDel="005419F0" w:rsidRDefault="00875D94" w:rsidP="00875D94">
            <w:pPr>
              <w:autoSpaceDE w:val="0"/>
              <w:autoSpaceDN w:val="0"/>
              <w:adjustRightInd w:val="0"/>
              <w:rPr>
                <w:del w:id="3084" w:author="Balneg, Ronald@Energy" w:date="2018-11-21T09:44:00Z"/>
                <w:rFonts w:asciiTheme="minorHAnsi" w:hAnsiTheme="minorHAnsi"/>
                <w:sz w:val="18"/>
                <w:szCs w:val="18"/>
              </w:rPr>
            </w:pPr>
            <w:del w:id="3085" w:author="Balneg, Ronald@Energy" w:date="2018-11-21T09:44:00Z">
              <w:r w:rsidRPr="00A42BCC" w:rsidDel="005419F0">
                <w:rPr>
                  <w:rFonts w:asciiTheme="minorHAnsi" w:hAnsiTheme="minorHAnsi"/>
                  <w:b/>
                  <w:sz w:val="18"/>
                  <w:szCs w:val="18"/>
                </w:rPr>
                <w:delText>The responsible person’s signature on this compliance document affirms that all applicable requirements in this table have been met.</w:delText>
              </w:r>
            </w:del>
          </w:p>
        </w:tc>
      </w:tr>
    </w:tbl>
    <w:p w14:paraId="4A3A5EE0" w14:textId="77777777" w:rsidR="00EA01F0" w:rsidRPr="00B86E8A"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EA01F0" w:rsidRPr="00B86E8A" w:rsidSect="007E1CA9">
      <w:headerReference w:type="even" r:id="rId15"/>
      <w:headerReference w:type="default" r:id="rId16"/>
      <w:headerReference w:type="first" r:id="rId17"/>
      <w:pgSz w:w="12240" w:h="15840" w:code="1"/>
      <w:pgMar w:top="720" w:right="720" w:bottom="720" w:left="720" w:header="720"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31" w:author="Smith, Alexis@Energy" w:date="2018-12-13T09:07:00Z" w:initials="SA">
    <w:p w14:paraId="328086E9" w14:textId="75E5CADB" w:rsidR="00AA2A10" w:rsidRDefault="00AA2A10">
      <w:pPr>
        <w:pStyle w:val="CommentText"/>
      </w:pPr>
      <w:r>
        <w:rPr>
          <w:rStyle w:val="CommentReference"/>
        </w:rPr>
        <w:annotationRef/>
      </w:r>
      <w:r>
        <w:t>Diane – this table has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8086E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4E0D1" w14:textId="77777777" w:rsidR="00AA2A10" w:rsidRDefault="00AA2A10">
      <w:r>
        <w:separator/>
      </w:r>
    </w:p>
  </w:endnote>
  <w:endnote w:type="continuationSeparator" w:id="0">
    <w:p w14:paraId="785FFCAD" w14:textId="77777777" w:rsidR="00AA2A10" w:rsidRDefault="00AA2A10">
      <w:r>
        <w:continuationSeparator/>
      </w:r>
    </w:p>
  </w:endnote>
  <w:endnote w:type="continuationNotice" w:id="1">
    <w:p w14:paraId="20939E75" w14:textId="77777777" w:rsidR="00AA2A10" w:rsidRDefault="00AA2A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31F79E86" w:rsidR="00AA2A10" w:rsidRPr="00EB61D5" w:rsidRDefault="00AA2A10" w:rsidP="00EB61D5">
    <w:pPr>
      <w:pStyle w:val="Footer"/>
    </w:pPr>
    <w:r w:rsidRPr="00EB61D5">
      <w:t>CA Building Energy Efficiency Standards - 201</w:t>
    </w:r>
    <w:del w:id="1057" w:author="Balneg, Ronald@Energy" w:date="2018-11-06T09:53:00Z">
      <w:r w:rsidDel="0094704E">
        <w:delText>6</w:delText>
      </w:r>
    </w:del>
    <w:ins w:id="1058" w:author="Balneg, Ronald@Energy" w:date="2018-11-06T09:53:00Z">
      <w:r>
        <w:t>9</w:t>
      </w:r>
    </w:ins>
    <w:r w:rsidRPr="00EB61D5">
      <w:t xml:space="preserve"> Residential Compliance</w:t>
    </w:r>
    <w:r w:rsidRPr="00EB61D5">
      <w:tab/>
    </w:r>
    <w:del w:id="1059" w:author="Balneg, Ronald@Energy" w:date="2018-11-06T09:53:00Z">
      <w:r w:rsidDel="0094704E">
        <w:delText xml:space="preserve">October </w:delText>
      </w:r>
    </w:del>
    <w:ins w:id="1060" w:author="Balneg, Ronald@Energy" w:date="2018-11-06T09:53:00Z">
      <w:r>
        <w:t xml:space="preserve">January </w:t>
      </w:r>
    </w:ins>
    <w:r>
      <w:t>20</w:t>
    </w:r>
    <w:del w:id="1061" w:author="Balneg, Ronald@Energy" w:date="2018-11-06T09:53:00Z">
      <w:r w:rsidDel="0094704E">
        <w:delText>16</w:delText>
      </w:r>
    </w:del>
    <w:ins w:id="1062" w:author="Balneg, Ronald@Energy" w:date="2018-11-28T13:14:00Z">
      <w: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BC548" w14:textId="77777777" w:rsidR="00AA2A10" w:rsidRDefault="00AA2A10">
      <w:r>
        <w:separator/>
      </w:r>
    </w:p>
  </w:footnote>
  <w:footnote w:type="continuationSeparator" w:id="0">
    <w:p w14:paraId="5C48E926" w14:textId="77777777" w:rsidR="00AA2A10" w:rsidRDefault="00AA2A10">
      <w:r>
        <w:continuationSeparator/>
      </w:r>
    </w:p>
  </w:footnote>
  <w:footnote w:type="continuationNotice" w:id="1">
    <w:p w14:paraId="51749F5D" w14:textId="77777777" w:rsidR="00AA2A10" w:rsidRDefault="00AA2A1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AA2A10" w:rsidRDefault="00662988">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0FF93" w14:textId="6B10C5D9" w:rsidR="00AA2A10" w:rsidRPr="007770C5" w:rsidRDefault="00AA2A10" w:rsidP="00670799">
    <w:pPr>
      <w:suppressAutoHyphens/>
      <w:rPr>
        <w:rFonts w:ascii="Arial" w:hAnsi="Arial" w:cs="Arial"/>
        <w:sz w:val="14"/>
        <w:szCs w:val="14"/>
      </w:rPr>
    </w:pPr>
    <w:r>
      <w:rPr>
        <w:noProof/>
      </w:rPr>
      <w:drawing>
        <wp:anchor distT="0" distB="0" distL="114300" distR="114300" simplePos="0" relativeHeight="251658246" behindDoc="0" locked="0" layoutInCell="1" allowOverlap="1" wp14:anchorId="2D2E8ABE" wp14:editId="6D8D7263">
          <wp:simplePos x="0" y="0"/>
          <wp:positionH relativeFrom="margin">
            <wp:posOffset>6632575</wp:posOffset>
          </wp:positionH>
          <wp:positionV relativeFrom="margin">
            <wp:posOffset>-1209675</wp:posOffset>
          </wp:positionV>
          <wp:extent cx="312420" cy="274320"/>
          <wp:effectExtent l="0" t="0" r="0" b="0"/>
          <wp:wrapSquare wrapText="bothSides"/>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Pr="007770C5">
      <w:rPr>
        <w:rFonts w:ascii="Arial" w:hAnsi="Arial" w:cs="Arial"/>
        <w:sz w:val="14"/>
        <w:szCs w:val="14"/>
      </w:rPr>
      <w:t>STATE OF CALIFORNIA</w:t>
    </w:r>
  </w:p>
  <w:p w14:paraId="05897DCD" w14:textId="29471877" w:rsidR="00AA2A10" w:rsidRPr="007770C5" w:rsidRDefault="00AA2A10" w:rsidP="00670799">
    <w:pPr>
      <w:suppressAutoHyphens/>
      <w:ind w:left="-90"/>
      <w:rPr>
        <w:rFonts w:ascii="Arial" w:hAnsi="Arial" w:cs="Arial"/>
        <w:b/>
        <w:sz w:val="24"/>
        <w:szCs w:val="24"/>
      </w:rPr>
    </w:pPr>
    <w:r>
      <w:rPr>
        <w:rFonts w:ascii="Arial" w:hAnsi="Arial" w:cs="Arial"/>
        <w:b/>
        <w:sz w:val="24"/>
        <w:szCs w:val="24"/>
      </w:rPr>
      <w:t xml:space="preserve">BUILDING </w:t>
    </w:r>
    <w:ins w:id="1008" w:author="Balneg, Ronald@Energy" w:date="2018-11-06T10:13:00Z">
      <w:r>
        <w:rPr>
          <w:rFonts w:ascii="Arial" w:hAnsi="Arial" w:cs="Arial"/>
          <w:b/>
          <w:sz w:val="24"/>
          <w:szCs w:val="24"/>
        </w:rPr>
        <w:t xml:space="preserve">AIR </w:t>
      </w:r>
    </w:ins>
    <w:r>
      <w:rPr>
        <w:rFonts w:ascii="Arial" w:hAnsi="Arial" w:cs="Arial"/>
        <w:b/>
        <w:sz w:val="24"/>
        <w:szCs w:val="24"/>
      </w:rPr>
      <w:t>LEAKAGE DIAGNOSTIC TEST</w:t>
    </w:r>
    <w:ins w:id="1009" w:author="Ferris, Todd@Energy" w:date="2018-12-27T14:56:00Z">
      <w:r>
        <w:rPr>
          <w:rFonts w:ascii="Arial" w:hAnsi="Arial" w:cs="Arial"/>
          <w:b/>
          <w:sz w:val="24"/>
          <w:szCs w:val="24"/>
        </w:rPr>
        <w:t xml:space="preserve"> WORKSHEET</w:t>
      </w:r>
    </w:ins>
    <w:ins w:id="1010" w:author="Balneg, Ronald@Energy" w:date="2018-11-06T10:13:00Z">
      <w:r>
        <w:rPr>
          <w:rFonts w:ascii="Arial" w:hAnsi="Arial" w:cs="Arial"/>
          <w:b/>
          <w:sz w:val="24"/>
          <w:szCs w:val="24"/>
        </w:rPr>
        <w:t xml:space="preserve"> – BUILDING ENCLOSURES AND DWELLING UNIT ENCLOSURES</w:t>
      </w:r>
    </w:ins>
  </w:p>
  <w:p w14:paraId="06ABDB52" w14:textId="50448C08" w:rsidR="00AA2A10" w:rsidRPr="007770C5" w:rsidRDefault="00AA2A10" w:rsidP="00670799">
    <w:pPr>
      <w:suppressAutoHyphens/>
      <w:ind w:left="-90"/>
      <w:rPr>
        <w:rFonts w:ascii="Arial" w:hAnsi="Arial" w:cs="Arial"/>
        <w:sz w:val="14"/>
        <w:szCs w:val="14"/>
      </w:rPr>
    </w:pPr>
    <w:r>
      <w:rPr>
        <w:rFonts w:ascii="Arial" w:hAnsi="Arial" w:cs="Arial"/>
        <w:sz w:val="14"/>
        <w:szCs w:val="14"/>
      </w:rPr>
      <w:t>CEC-CF</w:t>
    </w:r>
    <w:ins w:id="1011" w:author="Balneg, Ronald@Energy" w:date="2018-11-21T10:52:00Z">
      <w:r>
        <w:rPr>
          <w:rFonts w:ascii="Arial" w:hAnsi="Arial" w:cs="Arial"/>
          <w:sz w:val="14"/>
          <w:szCs w:val="14"/>
        </w:rPr>
        <w:t>3</w:t>
      </w:r>
    </w:ins>
    <w:del w:id="1012" w:author="Balneg, Ronald@Energy" w:date="2018-11-21T10:52:00Z">
      <w:r w:rsidDel="00CD200B">
        <w:rPr>
          <w:rFonts w:ascii="Arial" w:hAnsi="Arial" w:cs="Arial"/>
          <w:sz w:val="14"/>
          <w:szCs w:val="14"/>
        </w:rPr>
        <w:delText>2</w:delText>
      </w:r>
    </w:del>
    <w:r>
      <w:rPr>
        <w:rFonts w:ascii="Arial" w:hAnsi="Arial" w:cs="Arial"/>
        <w:sz w:val="14"/>
        <w:szCs w:val="14"/>
      </w:rPr>
      <w:t>R-</w:t>
    </w:r>
    <w:del w:id="1013" w:author="Balneg, Ronald@Energy" w:date="2018-11-21T09:21:00Z">
      <w:r w:rsidDel="00672313">
        <w:rPr>
          <w:rFonts w:ascii="Arial" w:hAnsi="Arial" w:cs="Arial"/>
          <w:sz w:val="14"/>
          <w:szCs w:val="14"/>
        </w:rPr>
        <w:delText>ENV</w:delText>
      </w:r>
    </w:del>
    <w:ins w:id="1014" w:author="Balneg, Ronald@Energy" w:date="2018-11-21T09:21:00Z">
      <w:r>
        <w:rPr>
          <w:rFonts w:ascii="Arial" w:hAnsi="Arial" w:cs="Arial"/>
          <w:sz w:val="14"/>
          <w:szCs w:val="14"/>
        </w:rPr>
        <w:t>MCH</w:t>
      </w:r>
    </w:ins>
    <w:r>
      <w:rPr>
        <w:rFonts w:ascii="Arial" w:hAnsi="Arial" w:cs="Arial"/>
        <w:sz w:val="14"/>
        <w:szCs w:val="14"/>
      </w:rPr>
      <w:t>-2</w:t>
    </w:r>
    <w:del w:id="1015" w:author="Balneg, Ronald@Energy" w:date="2018-11-21T09:21:00Z">
      <w:r w:rsidDel="00672313">
        <w:rPr>
          <w:rFonts w:ascii="Arial" w:hAnsi="Arial" w:cs="Arial"/>
          <w:sz w:val="14"/>
          <w:szCs w:val="14"/>
        </w:rPr>
        <w:delText>0</w:delText>
      </w:r>
    </w:del>
    <w:ins w:id="1016" w:author="Balneg, Ronald@Energy" w:date="2018-11-21T09:21:00Z">
      <w:r>
        <w:rPr>
          <w:rFonts w:ascii="Arial" w:hAnsi="Arial" w:cs="Arial"/>
          <w:sz w:val="14"/>
          <w:szCs w:val="14"/>
        </w:rPr>
        <w:t>4</w:t>
      </w:r>
    </w:ins>
    <w:r>
      <w:rPr>
        <w:rFonts w:ascii="Arial" w:hAnsi="Arial" w:cs="Arial"/>
        <w:sz w:val="14"/>
        <w:szCs w:val="14"/>
      </w:rPr>
      <w:t>-H</w:t>
    </w:r>
    <w:r w:rsidRPr="007770C5">
      <w:rPr>
        <w:rFonts w:ascii="Arial" w:hAnsi="Arial" w:cs="Arial"/>
        <w:sz w:val="14"/>
        <w:szCs w:val="14"/>
      </w:rPr>
      <w:t xml:space="preserve"> (Revised </w:t>
    </w:r>
    <w:ins w:id="1017" w:author="Balneg, Ronald@Energy" w:date="2018-11-06T09:53:00Z">
      <w:r>
        <w:rPr>
          <w:rFonts w:ascii="Arial" w:hAnsi="Arial" w:cs="Arial"/>
          <w:sz w:val="14"/>
          <w:szCs w:val="14"/>
        </w:rPr>
        <w:t>0</w:t>
      </w:r>
    </w:ins>
    <w:r>
      <w:rPr>
        <w:rFonts w:ascii="Arial" w:hAnsi="Arial" w:cs="Arial"/>
        <w:sz w:val="14"/>
        <w:szCs w:val="14"/>
      </w:rPr>
      <w:t>1</w:t>
    </w:r>
    <w:del w:id="1018" w:author="Balneg, Ronald@Energy" w:date="2018-11-06T09:53:00Z">
      <w:r w:rsidDel="0094704E">
        <w:rPr>
          <w:rFonts w:ascii="Arial" w:hAnsi="Arial" w:cs="Arial"/>
          <w:sz w:val="14"/>
          <w:szCs w:val="14"/>
        </w:rPr>
        <w:delText>0</w:delText>
      </w:r>
    </w:del>
    <w:r>
      <w:rPr>
        <w:rFonts w:ascii="Arial" w:hAnsi="Arial" w:cs="Arial"/>
        <w:sz w:val="14"/>
        <w:szCs w:val="14"/>
      </w:rPr>
      <w:t>/</w:t>
    </w:r>
    <w:del w:id="1019" w:author="Balneg, Ronald@Energy" w:date="2018-11-06T09:54:00Z">
      <w:r w:rsidDel="0094704E">
        <w:rPr>
          <w:rFonts w:ascii="Arial" w:hAnsi="Arial" w:cs="Arial"/>
          <w:sz w:val="14"/>
          <w:szCs w:val="14"/>
        </w:rPr>
        <w:delText>16</w:delText>
      </w:r>
    </w:del>
    <w:ins w:id="1020" w:author="Smith, Alexis@Energy" w:date="2018-12-07T15:24:00Z">
      <w:r>
        <w:rPr>
          <w:rFonts w:ascii="Arial" w:hAnsi="Arial" w:cs="Arial"/>
          <w:sz w:val="14"/>
          <w:szCs w:val="14"/>
        </w:rPr>
        <w:t>19</w:t>
      </w:r>
    </w:ins>
    <w:r w:rsidRPr="007770C5">
      <w:rPr>
        <w:rFonts w:ascii="Arial" w:hAnsi="Arial" w:cs="Arial"/>
        <w:sz w:val="14"/>
        <w:szCs w:val="14"/>
      </w:rPr>
      <w:t xml:space="preserve">)                                                                                                                      </w:t>
    </w:r>
    <w:del w:id="1021" w:author="Balneg, Ronald@Energy" w:date="2018-11-21T09:21:00Z">
      <w:r w:rsidRPr="007770C5" w:rsidDel="00672313">
        <w:rPr>
          <w:rFonts w:ascii="Arial" w:hAnsi="Arial" w:cs="Arial"/>
          <w:sz w:val="14"/>
          <w:szCs w:val="14"/>
        </w:rPr>
        <w:delText xml:space="preserve"> </w:delText>
      </w:r>
    </w:del>
    <w:r w:rsidRPr="007770C5">
      <w:rPr>
        <w:rFonts w:ascii="Arial" w:hAnsi="Arial" w:cs="Arial"/>
        <w:sz w:val="14"/>
        <w:szCs w:val="14"/>
      </w:rPr>
      <w:t xml:space="preserve">            </w:t>
    </w:r>
    <w:r>
      <w:rPr>
        <w:rFonts w:ascii="Arial" w:hAnsi="Arial" w:cs="Arial"/>
        <w:sz w:val="14"/>
        <w:szCs w:val="14"/>
      </w:rPr>
      <w:t xml:space="preserve">      </w:t>
    </w:r>
    <w:ins w:id="1022" w:author="Balneg, Ronald@Energy" w:date="2018-11-06T09:54:00Z">
      <w:r>
        <w:rPr>
          <w:rFonts w:ascii="Arial" w:hAnsi="Arial" w:cs="Arial"/>
          <w:sz w:val="14"/>
          <w:szCs w:val="14"/>
        </w:rPr>
        <w:t xml:space="preserve">  </w:t>
      </w:r>
    </w:ins>
    <w:del w:id="1023" w:author="Balneg, Ronald@Energy" w:date="2018-11-06T09:54:00Z">
      <w:r w:rsidDel="0094704E">
        <w:rPr>
          <w:rFonts w:ascii="Arial" w:hAnsi="Arial" w:cs="Arial"/>
          <w:sz w:val="14"/>
          <w:szCs w:val="14"/>
        </w:rPr>
        <w:delText xml:space="preserve">     </w:delText>
      </w:r>
    </w:del>
    <w:r>
      <w:rPr>
        <w:rFonts w:ascii="Arial" w:hAnsi="Arial" w:cs="Arial"/>
        <w:sz w:val="14"/>
        <w:szCs w:val="14"/>
      </w:rPr>
      <w:t xml:space="preserve">  </w:t>
    </w:r>
    <w:r w:rsidRPr="007770C5">
      <w:rPr>
        <w:rFonts w:ascii="Arial"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1024" w:author="Smith, Alexis@Energy" w:date="2019-01-10T08:31:00Z">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4318"/>
      <w:gridCol w:w="2878"/>
      <w:gridCol w:w="1079"/>
      <w:gridCol w:w="911"/>
      <w:gridCol w:w="1608"/>
      <w:tblGridChange w:id="1025">
        <w:tblGrid>
          <w:gridCol w:w="5400"/>
          <w:gridCol w:w="2974"/>
          <w:gridCol w:w="2425"/>
        </w:tblGrid>
      </w:tblGridChange>
    </w:tblGrid>
    <w:tr w:rsidR="00AA2A10" w:rsidRPr="00F85124" w14:paraId="3685DD95" w14:textId="77777777" w:rsidTr="00662988">
      <w:trPr>
        <w:cantSplit/>
        <w:trHeight w:val="288"/>
        <w:trPrChange w:id="1026" w:author="Smith, Alexis@Energy" w:date="2019-01-10T08:31:00Z">
          <w:trPr>
            <w:cantSplit/>
            <w:trHeight w:val="288"/>
          </w:trPr>
        </w:trPrChange>
      </w:trPr>
      <w:tc>
        <w:tcPr>
          <w:tcW w:w="4255" w:type="pct"/>
          <w:gridSpan w:val="4"/>
          <w:tcBorders>
            <w:right w:val="nil"/>
          </w:tcBorders>
          <w:vAlign w:val="center"/>
          <w:tcPrChange w:id="1027" w:author="Smith, Alexis@Energy" w:date="2019-01-10T08:31:00Z">
            <w:tcPr>
              <w:tcW w:w="3877" w:type="pct"/>
              <w:gridSpan w:val="2"/>
              <w:tcBorders>
                <w:right w:val="nil"/>
              </w:tcBorders>
              <w:vAlign w:val="center"/>
            </w:tcPr>
          </w:tcPrChange>
        </w:tcPr>
        <w:p w14:paraId="0A0994F6" w14:textId="77777777" w:rsidR="00AA2A10" w:rsidRPr="00F502B3" w:rsidRDefault="00AA2A10" w:rsidP="00670799">
          <w:pPr>
            <w:pStyle w:val="Heading1"/>
            <w:rPr>
              <w:rFonts w:ascii="Calibri" w:hAnsi="Calibri"/>
              <w:b w:val="0"/>
              <w:bCs/>
              <w:sz w:val="20"/>
            </w:rPr>
          </w:pPr>
          <w:r w:rsidRPr="00F502B3">
            <w:rPr>
              <w:rFonts w:ascii="Calibri" w:hAnsi="Calibri"/>
              <w:b w:val="0"/>
              <w:bCs/>
              <w:sz w:val="20"/>
            </w:rPr>
            <w:t xml:space="preserve">CERTIFICATE OF </w:t>
          </w:r>
          <w:ins w:id="1028" w:author="Balneg, Ronald@Energy" w:date="2018-11-21T13:27:00Z">
            <w:r>
              <w:rPr>
                <w:rFonts w:ascii="Calibri" w:hAnsi="Calibri"/>
                <w:b w:val="0"/>
                <w:bCs/>
                <w:sz w:val="20"/>
              </w:rPr>
              <w:t>VERIFICATION</w:t>
            </w:r>
          </w:ins>
          <w:del w:id="1029" w:author="Balneg, Ronald@Energy" w:date="2018-11-21T13:27:00Z">
            <w:r w:rsidRPr="00F502B3" w:rsidDel="00911655">
              <w:rPr>
                <w:rFonts w:ascii="Calibri" w:hAnsi="Calibri"/>
                <w:b w:val="0"/>
                <w:bCs/>
                <w:sz w:val="20"/>
              </w:rPr>
              <w:delText>INSTALLATION</w:delText>
            </w:r>
          </w:del>
        </w:p>
      </w:tc>
      <w:tc>
        <w:tcPr>
          <w:tcW w:w="745" w:type="pct"/>
          <w:tcBorders>
            <w:left w:val="nil"/>
          </w:tcBorders>
          <w:tcMar>
            <w:left w:w="115" w:type="dxa"/>
            <w:right w:w="115" w:type="dxa"/>
          </w:tcMar>
          <w:vAlign w:val="center"/>
          <w:tcPrChange w:id="1030" w:author="Smith, Alexis@Energy" w:date="2019-01-10T08:31:00Z">
            <w:tcPr>
              <w:tcW w:w="1123" w:type="pct"/>
              <w:tcBorders>
                <w:left w:val="nil"/>
              </w:tcBorders>
              <w:tcMar>
                <w:left w:w="115" w:type="dxa"/>
                <w:right w:w="115" w:type="dxa"/>
              </w:tcMar>
              <w:vAlign w:val="center"/>
            </w:tcPr>
          </w:tcPrChange>
        </w:tcPr>
        <w:p w14:paraId="2CA44F60" w14:textId="77777777" w:rsidR="00AA2A10" w:rsidRPr="00F502B3" w:rsidRDefault="00AA2A10" w:rsidP="00670799">
          <w:pPr>
            <w:pStyle w:val="Heading1"/>
            <w:jc w:val="right"/>
            <w:rPr>
              <w:rFonts w:ascii="Calibri" w:hAnsi="Calibri"/>
              <w:b w:val="0"/>
              <w:bCs/>
              <w:sz w:val="20"/>
            </w:rPr>
          </w:pPr>
          <w:r w:rsidRPr="00F502B3">
            <w:rPr>
              <w:rFonts w:ascii="Calibri" w:hAnsi="Calibri"/>
              <w:b w:val="0"/>
              <w:bCs/>
              <w:sz w:val="20"/>
            </w:rPr>
            <w:t>CF</w:t>
          </w:r>
          <w:ins w:id="1031" w:author="Balneg, Ronald@Energy" w:date="2018-11-21T10:52:00Z">
            <w:r>
              <w:rPr>
                <w:rFonts w:ascii="Calibri" w:hAnsi="Calibri"/>
                <w:b w:val="0"/>
                <w:bCs/>
                <w:sz w:val="20"/>
              </w:rPr>
              <w:t>3</w:t>
            </w:r>
          </w:ins>
          <w:del w:id="1032" w:author="Balneg, Ronald@Energy" w:date="2018-11-21T10:52:00Z">
            <w:r w:rsidRPr="00F502B3" w:rsidDel="00CD200B">
              <w:rPr>
                <w:rFonts w:ascii="Calibri" w:hAnsi="Calibri"/>
                <w:b w:val="0"/>
                <w:bCs/>
                <w:sz w:val="20"/>
              </w:rPr>
              <w:delText>2</w:delText>
            </w:r>
          </w:del>
          <w:r w:rsidRPr="00F502B3">
            <w:rPr>
              <w:rFonts w:ascii="Calibri" w:hAnsi="Calibri"/>
              <w:b w:val="0"/>
              <w:bCs/>
              <w:sz w:val="20"/>
            </w:rPr>
            <w:t>R-</w:t>
          </w:r>
          <w:del w:id="1033" w:author="Balneg, Ronald@Energy" w:date="2018-11-21T09:20:00Z">
            <w:r w:rsidRPr="00F502B3" w:rsidDel="00672313">
              <w:rPr>
                <w:rFonts w:ascii="Calibri" w:hAnsi="Calibri"/>
                <w:b w:val="0"/>
                <w:bCs/>
                <w:sz w:val="20"/>
              </w:rPr>
              <w:delText>ENV</w:delText>
            </w:r>
          </w:del>
          <w:ins w:id="1034" w:author="Balneg, Ronald@Energy" w:date="2018-11-21T09:20:00Z">
            <w:r>
              <w:rPr>
                <w:rFonts w:ascii="Calibri" w:hAnsi="Calibri"/>
                <w:b w:val="0"/>
                <w:bCs/>
                <w:sz w:val="20"/>
              </w:rPr>
              <w:t>MCH</w:t>
            </w:r>
          </w:ins>
          <w:r w:rsidRPr="00F502B3">
            <w:rPr>
              <w:rFonts w:ascii="Calibri" w:hAnsi="Calibri"/>
              <w:b w:val="0"/>
              <w:bCs/>
              <w:sz w:val="20"/>
            </w:rPr>
            <w:t>-2</w:t>
          </w:r>
          <w:del w:id="1035" w:author="Balneg, Ronald@Energy" w:date="2018-11-21T09:20:00Z">
            <w:r w:rsidRPr="00F502B3" w:rsidDel="00672313">
              <w:rPr>
                <w:rFonts w:ascii="Calibri" w:hAnsi="Calibri"/>
                <w:b w:val="0"/>
                <w:bCs/>
                <w:sz w:val="20"/>
              </w:rPr>
              <w:delText>0</w:delText>
            </w:r>
          </w:del>
          <w:ins w:id="1036" w:author="Balneg, Ronald@Energy" w:date="2018-11-21T09:20:00Z">
            <w:r>
              <w:rPr>
                <w:rFonts w:ascii="Calibri" w:hAnsi="Calibri"/>
                <w:b w:val="0"/>
                <w:bCs/>
                <w:sz w:val="20"/>
              </w:rPr>
              <w:t>4</w:t>
            </w:r>
          </w:ins>
          <w:r w:rsidRPr="00F502B3">
            <w:rPr>
              <w:rFonts w:ascii="Calibri" w:hAnsi="Calibri"/>
              <w:b w:val="0"/>
              <w:bCs/>
              <w:sz w:val="20"/>
            </w:rPr>
            <w:t>-H</w:t>
          </w:r>
        </w:p>
      </w:tc>
    </w:tr>
    <w:tr w:rsidR="00AA2A10" w:rsidRPr="00F85124" w14:paraId="13C3111C" w14:textId="77777777" w:rsidTr="00662988">
      <w:trPr>
        <w:cantSplit/>
        <w:trHeight w:val="288"/>
        <w:trPrChange w:id="1037" w:author="Smith, Alexis@Energy" w:date="2019-01-10T08:31:00Z">
          <w:trPr>
            <w:cantSplit/>
            <w:trHeight w:val="288"/>
          </w:trPr>
        </w:trPrChange>
      </w:trPr>
      <w:tc>
        <w:tcPr>
          <w:tcW w:w="3833" w:type="pct"/>
          <w:gridSpan w:val="3"/>
          <w:tcBorders>
            <w:right w:val="nil"/>
          </w:tcBorders>
          <w:tcPrChange w:id="1038" w:author="Smith, Alexis@Energy" w:date="2019-01-10T08:31:00Z">
            <w:tcPr>
              <w:tcW w:w="2500" w:type="pct"/>
              <w:tcBorders>
                <w:right w:val="nil"/>
              </w:tcBorders>
            </w:tcPr>
          </w:tcPrChange>
        </w:tcPr>
        <w:p w14:paraId="48927073" w14:textId="2180853A" w:rsidR="00AA2A10" w:rsidRPr="00F85124" w:rsidRDefault="00AA2A10" w:rsidP="00670799">
          <w:pPr>
            <w:tabs>
              <w:tab w:val="right" w:pos="10543"/>
            </w:tabs>
            <w:rPr>
              <w:rFonts w:ascii="Calibri" w:hAnsi="Calibri"/>
              <w:sz w:val="12"/>
              <w:szCs w:val="12"/>
            </w:rPr>
          </w:pPr>
          <w:ins w:id="1039" w:author="Smith, Alexis@Energy" w:date="2018-12-13T08:39:00Z">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ins>
          <w:ins w:id="1040" w:author="Ferris, Todd@Energy" w:date="2018-12-27T14:57:00Z">
            <w:r>
              <w:rPr>
                <w:rFonts w:ascii="Calibri" w:hAnsi="Calibri"/>
                <w:bCs/>
              </w:rPr>
              <w:t xml:space="preserve"> Worksheet</w:t>
            </w:r>
          </w:ins>
          <w:ins w:id="1041" w:author="Smith, Alexis@Energy" w:date="2018-12-13T08:39:00Z">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ins>
          <w:del w:id="1042" w:author="Smith, Alexis@Energy" w:date="2018-12-13T08:39:00Z">
            <w:r w:rsidDel="009670BD">
              <w:rPr>
                <w:rFonts w:ascii="Calibri" w:hAnsi="Calibri"/>
                <w:bCs/>
              </w:rPr>
              <w:delText>Building</w:delText>
            </w:r>
          </w:del>
          <w:ins w:id="1043" w:author="Balneg, Ronald@Energy" w:date="2018-11-06T10:21:00Z">
            <w:del w:id="1044" w:author="Smith, Alexis@Energy" w:date="2018-12-13T08:39:00Z">
              <w:r w:rsidDel="009670BD">
                <w:rPr>
                  <w:rFonts w:ascii="Calibri" w:hAnsi="Calibri"/>
                  <w:bCs/>
                </w:rPr>
                <w:delText xml:space="preserve">Enclosure </w:delText>
              </w:r>
            </w:del>
          </w:ins>
          <w:ins w:id="1045" w:author="Balneg, Ronald@Energy" w:date="2018-11-06T10:14:00Z">
            <w:del w:id="1046" w:author="Smith, Alexis@Energy" w:date="2018-12-13T08:39:00Z">
              <w:r w:rsidDel="009670BD">
                <w:rPr>
                  <w:rFonts w:ascii="Calibri" w:hAnsi="Calibri"/>
                  <w:bCs/>
                </w:rPr>
                <w:delText>Air</w:delText>
              </w:r>
            </w:del>
          </w:ins>
          <w:del w:id="1047" w:author="Smith, Alexis@Energy" w:date="2018-12-13T08:39:00Z">
            <w:r w:rsidRPr="00F85124" w:rsidDel="009670BD">
              <w:rPr>
                <w:rFonts w:ascii="Calibri" w:hAnsi="Calibri"/>
                <w:bCs/>
              </w:rPr>
              <w:delText xml:space="preserve"> Leakage Diagnostic Test</w:delText>
            </w:r>
          </w:del>
        </w:p>
      </w:tc>
      <w:tc>
        <w:tcPr>
          <w:tcW w:w="1167" w:type="pct"/>
          <w:gridSpan w:val="2"/>
          <w:tcBorders>
            <w:left w:val="nil"/>
          </w:tcBorders>
          <w:tcPrChange w:id="1048" w:author="Smith, Alexis@Energy" w:date="2019-01-10T08:31:00Z">
            <w:tcPr>
              <w:tcW w:w="2500" w:type="pct"/>
              <w:gridSpan w:val="2"/>
              <w:tcBorders>
                <w:left w:val="nil"/>
              </w:tcBorders>
            </w:tcPr>
          </w:tcPrChange>
        </w:tcPr>
        <w:p w14:paraId="34F0C505" w14:textId="6E1879CD" w:rsidR="00AA2A10" w:rsidRPr="00F85124" w:rsidRDefault="00AA2A10" w:rsidP="0067079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62988">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62988">
            <w:rPr>
              <w:rFonts w:ascii="Calibri" w:hAnsi="Calibri"/>
              <w:bCs/>
              <w:noProof/>
            </w:rPr>
            <w:t>3</w:t>
          </w:r>
          <w:r>
            <w:rPr>
              <w:rFonts w:ascii="Calibri" w:hAnsi="Calibri"/>
              <w:bCs/>
              <w:noProof/>
            </w:rPr>
            <w:fldChar w:fldCharType="end"/>
          </w:r>
          <w:r w:rsidRPr="00F85124">
            <w:rPr>
              <w:rFonts w:ascii="Calibri" w:hAnsi="Calibri"/>
              <w:bCs/>
            </w:rPr>
            <w:t>)</w:t>
          </w:r>
        </w:p>
      </w:tc>
    </w:tr>
    <w:tr w:rsidR="00AA2A10" w:rsidRPr="00F85124" w14:paraId="5D94D906" w14:textId="77777777" w:rsidTr="00662988">
      <w:trPr>
        <w:cantSplit/>
        <w:trHeight w:val="288"/>
        <w:trPrChange w:id="1049" w:author="Smith, Alexis@Energy" w:date="2019-01-10T08:31:00Z">
          <w:trPr>
            <w:cantSplit/>
            <w:trHeight w:val="288"/>
          </w:trPr>
        </w:trPrChange>
      </w:trPr>
      <w:tc>
        <w:tcPr>
          <w:tcW w:w="2000" w:type="pct"/>
          <w:tcPrChange w:id="1050" w:author="Smith, Alexis@Energy" w:date="2019-01-10T08:31:00Z">
            <w:tcPr>
              <w:tcW w:w="0" w:type="auto"/>
            </w:tcPr>
          </w:tcPrChange>
        </w:tcPr>
        <w:p w14:paraId="3D740CCE" w14:textId="77777777" w:rsidR="00AA2A10" w:rsidRPr="00F85124" w:rsidRDefault="00AA2A10" w:rsidP="00670799">
          <w:pPr>
            <w:rPr>
              <w:rFonts w:ascii="Calibri" w:hAnsi="Calibri"/>
              <w:sz w:val="12"/>
              <w:szCs w:val="12"/>
            </w:rPr>
          </w:pPr>
          <w:r w:rsidRPr="00F85124">
            <w:rPr>
              <w:rFonts w:ascii="Calibri" w:hAnsi="Calibri"/>
              <w:sz w:val="12"/>
              <w:szCs w:val="12"/>
            </w:rPr>
            <w:t>Project Name:</w:t>
          </w:r>
        </w:p>
      </w:tc>
      <w:tc>
        <w:tcPr>
          <w:tcW w:w="1333" w:type="pct"/>
          <w:tcPrChange w:id="1051" w:author="Smith, Alexis@Energy" w:date="2019-01-10T08:31:00Z">
            <w:tcPr>
              <w:tcW w:w="1377" w:type="pct"/>
            </w:tcPr>
          </w:tcPrChange>
        </w:tcPr>
        <w:p w14:paraId="281C0611" w14:textId="77777777" w:rsidR="00AA2A10" w:rsidRPr="00F85124" w:rsidRDefault="00AA2A10" w:rsidP="00670799">
          <w:pPr>
            <w:rPr>
              <w:rFonts w:ascii="Calibri" w:hAnsi="Calibri"/>
              <w:sz w:val="12"/>
              <w:szCs w:val="12"/>
            </w:rPr>
          </w:pPr>
          <w:r w:rsidRPr="00F85124">
            <w:rPr>
              <w:rFonts w:ascii="Calibri" w:hAnsi="Calibri"/>
              <w:sz w:val="12"/>
              <w:szCs w:val="12"/>
            </w:rPr>
            <w:t>Enforcement Agency:</w:t>
          </w:r>
        </w:p>
      </w:tc>
      <w:tc>
        <w:tcPr>
          <w:tcW w:w="1667" w:type="pct"/>
          <w:gridSpan w:val="3"/>
          <w:tcPrChange w:id="1052" w:author="Smith, Alexis@Energy" w:date="2019-01-10T08:31:00Z">
            <w:tcPr>
              <w:tcW w:w="1123" w:type="pct"/>
            </w:tcPr>
          </w:tcPrChange>
        </w:tcPr>
        <w:p w14:paraId="56217BBD" w14:textId="77777777" w:rsidR="00AA2A10" w:rsidRPr="00F85124" w:rsidRDefault="00AA2A10" w:rsidP="00670799">
          <w:pPr>
            <w:rPr>
              <w:rFonts w:ascii="Calibri" w:hAnsi="Calibri"/>
              <w:sz w:val="12"/>
              <w:szCs w:val="12"/>
            </w:rPr>
          </w:pPr>
          <w:r w:rsidRPr="00F85124">
            <w:rPr>
              <w:rFonts w:ascii="Calibri" w:hAnsi="Calibri"/>
              <w:sz w:val="12"/>
              <w:szCs w:val="12"/>
            </w:rPr>
            <w:t>Permit Number:</w:t>
          </w:r>
        </w:p>
      </w:tc>
    </w:tr>
    <w:tr w:rsidR="00AA2A10" w:rsidRPr="00F85124" w14:paraId="40703F05" w14:textId="77777777" w:rsidTr="00662988">
      <w:trPr>
        <w:cantSplit/>
        <w:trHeight w:val="288"/>
        <w:trPrChange w:id="1053" w:author="Smith, Alexis@Energy" w:date="2019-01-10T08:31:00Z">
          <w:trPr>
            <w:cantSplit/>
            <w:trHeight w:val="288"/>
          </w:trPr>
        </w:trPrChange>
      </w:trPr>
      <w:tc>
        <w:tcPr>
          <w:tcW w:w="2000" w:type="pct"/>
          <w:tcPrChange w:id="1054" w:author="Smith, Alexis@Energy" w:date="2019-01-10T08:31:00Z">
            <w:tcPr>
              <w:tcW w:w="0" w:type="auto"/>
            </w:tcPr>
          </w:tcPrChange>
        </w:tcPr>
        <w:p w14:paraId="3256B371" w14:textId="77777777" w:rsidR="00AA2A10" w:rsidRPr="00F85124" w:rsidRDefault="00AA2A10" w:rsidP="00670799">
          <w:pPr>
            <w:rPr>
              <w:rFonts w:ascii="Calibri" w:hAnsi="Calibri"/>
              <w:sz w:val="12"/>
              <w:szCs w:val="12"/>
              <w:vertAlign w:val="superscript"/>
            </w:rPr>
          </w:pPr>
          <w:r w:rsidRPr="00F85124">
            <w:rPr>
              <w:rFonts w:ascii="Calibri" w:hAnsi="Calibri"/>
              <w:sz w:val="12"/>
              <w:szCs w:val="12"/>
            </w:rPr>
            <w:t>Dwelling Address:</w:t>
          </w:r>
        </w:p>
      </w:tc>
      <w:tc>
        <w:tcPr>
          <w:tcW w:w="1333" w:type="pct"/>
          <w:tcPrChange w:id="1055" w:author="Smith, Alexis@Energy" w:date="2019-01-10T08:31:00Z">
            <w:tcPr>
              <w:tcW w:w="1377" w:type="pct"/>
            </w:tcPr>
          </w:tcPrChange>
        </w:tcPr>
        <w:p w14:paraId="432EBDFB" w14:textId="77777777" w:rsidR="00AA2A10" w:rsidRPr="00F85124" w:rsidRDefault="00AA2A10" w:rsidP="0067079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667" w:type="pct"/>
          <w:gridSpan w:val="3"/>
          <w:tcPrChange w:id="1056" w:author="Smith, Alexis@Energy" w:date="2019-01-10T08:31:00Z">
            <w:tcPr>
              <w:tcW w:w="1123" w:type="pct"/>
            </w:tcPr>
          </w:tcPrChange>
        </w:tcPr>
        <w:p w14:paraId="733B2E68" w14:textId="77777777" w:rsidR="00AA2A10" w:rsidRPr="00F85124" w:rsidRDefault="00AA2A10" w:rsidP="0067079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F02" w14:textId="668747B9" w:rsidR="00AA2A10" w:rsidRPr="003E419E" w:rsidRDefault="00662988"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AA2A10" w:rsidRDefault="00662988">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44D95" w14:textId="77777777" w:rsidR="00AA2A10" w:rsidRDefault="00AA2A10" w:rsidP="003E419E">
    <w:pPr>
      <w:pStyle w:val="Heade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76"/>
      <w:gridCol w:w="998"/>
      <w:gridCol w:w="2425"/>
      <w:tblGridChange w:id="2555">
        <w:tblGrid>
          <w:gridCol w:w="5400"/>
          <w:gridCol w:w="2974"/>
          <w:gridCol w:w="2425"/>
        </w:tblGrid>
      </w:tblGridChange>
    </w:tblGrid>
    <w:tr w:rsidR="00AA2A10" w:rsidRPr="00F85124" w14:paraId="46872C5E" w14:textId="77777777" w:rsidTr="00EE34BD">
      <w:trPr>
        <w:cantSplit/>
        <w:trHeight w:val="288"/>
      </w:trPr>
      <w:tc>
        <w:tcPr>
          <w:tcW w:w="3877" w:type="pct"/>
          <w:gridSpan w:val="2"/>
          <w:tcBorders>
            <w:right w:val="nil"/>
          </w:tcBorders>
          <w:vAlign w:val="center"/>
        </w:tcPr>
        <w:p w14:paraId="2DF9ED9C" w14:textId="77777777" w:rsidR="00AA2A10" w:rsidRPr="00F502B3" w:rsidRDefault="00AA2A10" w:rsidP="00670799">
          <w:pPr>
            <w:pStyle w:val="Heading1"/>
            <w:rPr>
              <w:rFonts w:ascii="Calibri" w:hAnsi="Calibri"/>
              <w:b w:val="0"/>
              <w:bCs/>
              <w:sz w:val="20"/>
            </w:rPr>
          </w:pPr>
          <w:r w:rsidRPr="00F502B3">
            <w:rPr>
              <w:rFonts w:ascii="Calibri" w:hAnsi="Calibri"/>
              <w:b w:val="0"/>
              <w:bCs/>
              <w:sz w:val="20"/>
            </w:rPr>
            <w:t xml:space="preserve">CERTIFICATE OF </w:t>
          </w:r>
          <w:r>
            <w:rPr>
              <w:rFonts w:ascii="Calibri" w:hAnsi="Calibri"/>
              <w:b w:val="0"/>
              <w:bCs/>
              <w:sz w:val="20"/>
            </w:rPr>
            <w:t>VERIFICATION</w:t>
          </w:r>
          <w:r w:rsidRPr="00F502B3">
            <w:rPr>
              <w:rFonts w:ascii="Calibri" w:hAnsi="Calibri"/>
              <w:b w:val="0"/>
              <w:bCs/>
              <w:sz w:val="20"/>
            </w:rPr>
            <w:t xml:space="preserve"> - USER INSTRUCTIONS</w:t>
          </w:r>
        </w:p>
      </w:tc>
      <w:tc>
        <w:tcPr>
          <w:tcW w:w="1123" w:type="pct"/>
          <w:tcBorders>
            <w:left w:val="nil"/>
          </w:tcBorders>
          <w:tcMar>
            <w:left w:w="115" w:type="dxa"/>
            <w:right w:w="115" w:type="dxa"/>
          </w:tcMar>
          <w:vAlign w:val="center"/>
        </w:tcPr>
        <w:p w14:paraId="681D4905" w14:textId="77777777" w:rsidR="00AA2A10" w:rsidRPr="00F502B3" w:rsidRDefault="00AA2A10" w:rsidP="00670799">
          <w:pPr>
            <w:pStyle w:val="Heading1"/>
            <w:jc w:val="right"/>
            <w:rPr>
              <w:rFonts w:ascii="Calibri" w:hAnsi="Calibri"/>
              <w:b w:val="0"/>
              <w:bCs/>
              <w:sz w:val="20"/>
            </w:rPr>
          </w:pPr>
          <w:r w:rsidRPr="00F502B3">
            <w:rPr>
              <w:rFonts w:ascii="Calibri" w:hAnsi="Calibri"/>
              <w:b w:val="0"/>
              <w:bCs/>
              <w:sz w:val="20"/>
            </w:rPr>
            <w:t>CF</w:t>
          </w:r>
          <w:r>
            <w:rPr>
              <w:rFonts w:ascii="Calibri" w:hAnsi="Calibri"/>
              <w:b w:val="0"/>
              <w:bCs/>
              <w:sz w:val="20"/>
            </w:rPr>
            <w:t>3</w:t>
          </w:r>
          <w:r w:rsidRPr="00F502B3">
            <w:rPr>
              <w:rFonts w:ascii="Calibri" w:hAnsi="Calibri"/>
              <w:b w:val="0"/>
              <w:bCs/>
              <w:sz w:val="20"/>
            </w:rPr>
            <w:t>R-</w:t>
          </w:r>
          <w:r>
            <w:rPr>
              <w:rFonts w:ascii="Calibri" w:hAnsi="Calibri"/>
              <w:b w:val="0"/>
              <w:bCs/>
              <w:sz w:val="20"/>
            </w:rPr>
            <w:t>MCH</w:t>
          </w:r>
          <w:r w:rsidRPr="00F502B3">
            <w:rPr>
              <w:rFonts w:ascii="Calibri" w:hAnsi="Calibri"/>
              <w:b w:val="0"/>
              <w:bCs/>
              <w:sz w:val="20"/>
            </w:rPr>
            <w:t>-2</w:t>
          </w:r>
          <w:r>
            <w:rPr>
              <w:rFonts w:ascii="Calibri" w:hAnsi="Calibri"/>
              <w:b w:val="0"/>
              <w:bCs/>
              <w:sz w:val="20"/>
            </w:rPr>
            <w:t>4</w:t>
          </w:r>
          <w:r w:rsidRPr="00F502B3">
            <w:rPr>
              <w:rFonts w:ascii="Calibri" w:hAnsi="Calibri"/>
              <w:b w:val="0"/>
              <w:bCs/>
              <w:sz w:val="20"/>
            </w:rPr>
            <w:t>-H</w:t>
          </w:r>
        </w:p>
      </w:tc>
    </w:tr>
    <w:tr w:rsidR="00AA2A10" w:rsidRPr="00F85124" w14:paraId="46C969FD" w14:textId="77777777" w:rsidTr="009670BD">
      <w:tblPrEx>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Change w:id="2556" w:author="Smith, Alexis@Energy" w:date="2018-12-13T08:47:00Z">
          <w:tblPrEx>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Ex>
        </w:tblPrExChange>
      </w:tblPrEx>
      <w:trPr>
        <w:cantSplit/>
        <w:trHeight w:val="288"/>
        <w:trPrChange w:id="2557" w:author="Smith, Alexis@Energy" w:date="2018-12-13T08:47:00Z">
          <w:trPr>
            <w:cantSplit/>
            <w:trHeight w:val="288"/>
          </w:trPr>
        </w:trPrChange>
      </w:trPr>
      <w:tc>
        <w:tcPr>
          <w:tcW w:w="3415" w:type="pct"/>
          <w:tcBorders>
            <w:right w:val="nil"/>
          </w:tcBorders>
          <w:tcPrChange w:id="2558" w:author="Smith, Alexis@Energy" w:date="2018-12-13T08:47:00Z">
            <w:tcPr>
              <w:tcW w:w="2500" w:type="pct"/>
              <w:tcBorders>
                <w:right w:val="nil"/>
              </w:tcBorders>
            </w:tcPr>
          </w:tcPrChange>
        </w:tcPr>
        <w:p w14:paraId="4ABDED09" w14:textId="1FEF404F" w:rsidR="00AA2A10" w:rsidRPr="00F85124" w:rsidRDefault="00AA2A10" w:rsidP="00670799">
          <w:pPr>
            <w:tabs>
              <w:tab w:val="right" w:pos="10543"/>
            </w:tabs>
            <w:rPr>
              <w:rFonts w:ascii="Calibri" w:hAnsi="Calibri"/>
              <w:sz w:val="12"/>
              <w:szCs w:val="12"/>
            </w:rPr>
          </w:pPr>
          <w:ins w:id="2559" w:author="Smith, Alexis@Energy" w:date="2018-12-13T08:46:00Z">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ins>
          <w:ins w:id="2560" w:author="Ferris, Todd@Energy" w:date="2018-12-27T14:57:00Z">
            <w:r>
              <w:rPr>
                <w:rFonts w:ascii="Calibri" w:hAnsi="Calibri"/>
                <w:bCs/>
              </w:rPr>
              <w:t xml:space="preserve"> Worksheet</w:t>
            </w:r>
          </w:ins>
          <w:ins w:id="2561" w:author="Smith, Alexis@Energy" w:date="2018-12-13T08:46:00Z">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ins>
          <w:del w:id="2562" w:author="Smith, Alexis@Energy" w:date="2018-12-13T08:46:00Z">
            <w:r w:rsidDel="009670BD">
              <w:rPr>
                <w:rFonts w:ascii="Calibri" w:hAnsi="Calibri"/>
                <w:bCs/>
              </w:rPr>
              <w:delText>Enclosure Air</w:delText>
            </w:r>
            <w:r w:rsidRPr="00F85124" w:rsidDel="009670BD">
              <w:rPr>
                <w:rFonts w:ascii="Calibri" w:hAnsi="Calibri"/>
                <w:bCs/>
              </w:rPr>
              <w:delText xml:space="preserve"> Leakage Diagnostic Test</w:delText>
            </w:r>
            <w:r w:rsidDel="009670BD">
              <w:rPr>
                <w:rFonts w:ascii="Calibri" w:hAnsi="Calibri"/>
                <w:bCs/>
              </w:rPr>
              <w:delText xml:space="preserve"> - MCH-24b</w:delText>
            </w:r>
          </w:del>
        </w:p>
      </w:tc>
      <w:tc>
        <w:tcPr>
          <w:tcW w:w="1585" w:type="pct"/>
          <w:gridSpan w:val="2"/>
          <w:tcBorders>
            <w:left w:val="nil"/>
          </w:tcBorders>
          <w:tcPrChange w:id="2563" w:author="Smith, Alexis@Energy" w:date="2018-12-13T08:47:00Z">
            <w:tcPr>
              <w:tcW w:w="2500" w:type="pct"/>
              <w:gridSpan w:val="2"/>
              <w:tcBorders>
                <w:left w:val="nil"/>
              </w:tcBorders>
            </w:tcPr>
          </w:tcPrChange>
        </w:tcPr>
        <w:p w14:paraId="733B58C5" w14:textId="05859F0D" w:rsidR="00AA2A10" w:rsidRPr="00382CD6" w:rsidRDefault="00AA2A10" w:rsidP="00670799">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62988">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62988">
            <w:rPr>
              <w:rFonts w:ascii="Calibri" w:hAnsi="Calibri"/>
              <w:bCs/>
              <w:noProof/>
            </w:rPr>
            <w:t>2</w:t>
          </w:r>
          <w:r>
            <w:rPr>
              <w:rFonts w:ascii="Calibri" w:hAnsi="Calibri"/>
              <w:bCs/>
              <w:noProof/>
            </w:rPr>
            <w:fldChar w:fldCharType="end"/>
          </w:r>
          <w:r w:rsidRPr="00F85124">
            <w:rPr>
              <w:rFonts w:ascii="Calibri" w:hAnsi="Calibri"/>
              <w:bCs/>
            </w:rPr>
            <w:t>)</w:t>
          </w:r>
        </w:p>
      </w:tc>
    </w:tr>
  </w:tbl>
  <w:p w14:paraId="20D2B585" w14:textId="47528C7C" w:rsidR="00AA2A10" w:rsidRPr="003E419E" w:rsidRDefault="00662988" w:rsidP="003E419E">
    <w:pPr>
      <w:pStyle w:val="Header"/>
    </w:pPr>
    <w:r>
      <w:rPr>
        <w:b/>
        <w:noProof/>
        <w:sz w:val="30"/>
      </w:rPr>
      <w:pict w14:anchorId="15538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AA2A10" w:rsidRDefault="00662988">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AA2A10" w:rsidRPr="00F85124" w14:paraId="4A3A5F08" w14:textId="77777777" w:rsidTr="003E419E">
      <w:trPr>
        <w:cantSplit/>
        <w:trHeight w:val="288"/>
      </w:trPr>
      <w:tc>
        <w:tcPr>
          <w:tcW w:w="3877" w:type="pct"/>
          <w:tcBorders>
            <w:right w:val="nil"/>
          </w:tcBorders>
          <w:vAlign w:val="center"/>
        </w:tcPr>
        <w:p w14:paraId="4A3A5F06" w14:textId="4FD3D3FF" w:rsidR="00AA2A10" w:rsidRPr="00F502B3" w:rsidRDefault="00AA2A10">
          <w:pPr>
            <w:pStyle w:val="Heading1"/>
            <w:rPr>
              <w:rFonts w:ascii="Calibri" w:hAnsi="Calibri"/>
              <w:b w:val="0"/>
              <w:bCs/>
              <w:sz w:val="20"/>
            </w:rPr>
          </w:pPr>
          <w:r w:rsidRPr="00F502B3">
            <w:rPr>
              <w:rFonts w:ascii="Calibri" w:hAnsi="Calibri"/>
              <w:b w:val="0"/>
              <w:bCs/>
              <w:sz w:val="20"/>
            </w:rPr>
            <w:t xml:space="preserve">CERTIFICATE OF </w:t>
          </w:r>
          <w:del w:id="3086" w:author="Balneg, Ronald@Energy" w:date="2018-11-21T13:31:00Z">
            <w:r w:rsidRPr="00F502B3" w:rsidDel="00B30FAD">
              <w:rPr>
                <w:rFonts w:ascii="Calibri" w:hAnsi="Calibri"/>
                <w:b w:val="0"/>
                <w:bCs/>
                <w:sz w:val="20"/>
              </w:rPr>
              <w:delText xml:space="preserve">INSTALLATION </w:delText>
            </w:r>
          </w:del>
          <w:ins w:id="3087" w:author="Balneg, Ronald@Energy" w:date="2018-11-21T13:31:00Z">
            <w:r>
              <w:rPr>
                <w:rFonts w:ascii="Calibri" w:hAnsi="Calibri"/>
                <w:b w:val="0"/>
                <w:bCs/>
                <w:sz w:val="20"/>
              </w:rPr>
              <w:t>VERIFICATION</w:t>
            </w:r>
            <w:r w:rsidRPr="00F502B3">
              <w:rPr>
                <w:rFonts w:ascii="Calibri" w:hAnsi="Calibri"/>
                <w:b w:val="0"/>
                <w:bCs/>
                <w:sz w:val="20"/>
              </w:rPr>
              <w:t xml:space="preserve"> </w:t>
            </w:r>
          </w:ins>
          <w:r w:rsidRPr="00F502B3">
            <w:rPr>
              <w:rFonts w:ascii="Calibri" w:hAnsi="Calibri"/>
              <w:b w:val="0"/>
              <w:bCs/>
              <w:sz w:val="20"/>
            </w:rPr>
            <w:t>- DATA FIELD DEFINITIONS AND CALCULATIONS</w:t>
          </w:r>
        </w:p>
      </w:tc>
      <w:tc>
        <w:tcPr>
          <w:tcW w:w="1123" w:type="pct"/>
          <w:gridSpan w:val="2"/>
          <w:tcBorders>
            <w:left w:val="nil"/>
          </w:tcBorders>
          <w:tcMar>
            <w:left w:w="115" w:type="dxa"/>
            <w:right w:w="115" w:type="dxa"/>
          </w:tcMar>
          <w:vAlign w:val="center"/>
        </w:tcPr>
        <w:p w14:paraId="4A3A5F07" w14:textId="27DB3602" w:rsidR="00AA2A10" w:rsidRPr="00F502B3" w:rsidRDefault="00AA2A10">
          <w:pPr>
            <w:pStyle w:val="Heading1"/>
            <w:jc w:val="right"/>
            <w:rPr>
              <w:rFonts w:ascii="Calibri" w:hAnsi="Calibri"/>
              <w:b w:val="0"/>
              <w:bCs/>
              <w:sz w:val="20"/>
            </w:rPr>
          </w:pPr>
          <w:r w:rsidRPr="00F502B3">
            <w:rPr>
              <w:rFonts w:ascii="Calibri" w:hAnsi="Calibri"/>
              <w:b w:val="0"/>
              <w:bCs/>
              <w:sz w:val="20"/>
            </w:rPr>
            <w:t>CF</w:t>
          </w:r>
          <w:del w:id="3088" w:author="Balneg, Ronald@Energy" w:date="2018-11-21T10:52:00Z">
            <w:r w:rsidRPr="00F502B3" w:rsidDel="00CD200B">
              <w:rPr>
                <w:rFonts w:ascii="Calibri" w:hAnsi="Calibri"/>
                <w:b w:val="0"/>
                <w:bCs/>
                <w:sz w:val="20"/>
              </w:rPr>
              <w:delText>2</w:delText>
            </w:r>
          </w:del>
          <w:ins w:id="3089" w:author="Balneg, Ronald@Energy" w:date="2018-11-21T10:52:00Z">
            <w:r>
              <w:rPr>
                <w:rFonts w:ascii="Calibri" w:hAnsi="Calibri"/>
                <w:b w:val="0"/>
                <w:bCs/>
                <w:sz w:val="20"/>
              </w:rPr>
              <w:t>3</w:t>
            </w:r>
          </w:ins>
          <w:r w:rsidRPr="00F502B3">
            <w:rPr>
              <w:rFonts w:ascii="Calibri" w:hAnsi="Calibri"/>
              <w:b w:val="0"/>
              <w:bCs/>
              <w:sz w:val="20"/>
            </w:rPr>
            <w:t>R-</w:t>
          </w:r>
          <w:del w:id="3090" w:author="Balneg, Ronald@Energy" w:date="2018-11-21T09:21:00Z">
            <w:r w:rsidRPr="00F502B3" w:rsidDel="00672313">
              <w:rPr>
                <w:rFonts w:ascii="Calibri" w:hAnsi="Calibri"/>
                <w:b w:val="0"/>
                <w:bCs/>
                <w:sz w:val="20"/>
              </w:rPr>
              <w:delText>ENV</w:delText>
            </w:r>
          </w:del>
          <w:ins w:id="3091" w:author="Balneg, Ronald@Energy" w:date="2018-11-21T09:21:00Z">
            <w:r>
              <w:rPr>
                <w:rFonts w:ascii="Calibri" w:hAnsi="Calibri"/>
                <w:b w:val="0"/>
                <w:bCs/>
                <w:sz w:val="20"/>
              </w:rPr>
              <w:t>MCH</w:t>
            </w:r>
          </w:ins>
          <w:r w:rsidRPr="00F502B3">
            <w:rPr>
              <w:rFonts w:ascii="Calibri" w:hAnsi="Calibri"/>
              <w:b w:val="0"/>
              <w:bCs/>
              <w:sz w:val="20"/>
            </w:rPr>
            <w:t>-2</w:t>
          </w:r>
          <w:del w:id="3092" w:author="Balneg, Ronald@Energy" w:date="2018-11-21T09:21:00Z">
            <w:r w:rsidRPr="00F502B3" w:rsidDel="00672313">
              <w:rPr>
                <w:rFonts w:ascii="Calibri" w:hAnsi="Calibri"/>
                <w:b w:val="0"/>
                <w:bCs/>
                <w:sz w:val="20"/>
              </w:rPr>
              <w:delText>0</w:delText>
            </w:r>
          </w:del>
          <w:ins w:id="3093" w:author="Balneg, Ronald@Energy" w:date="2018-11-21T09:21:00Z">
            <w:r>
              <w:rPr>
                <w:rFonts w:ascii="Calibri" w:hAnsi="Calibri"/>
                <w:b w:val="0"/>
                <w:bCs/>
                <w:sz w:val="20"/>
              </w:rPr>
              <w:t>4</w:t>
            </w:r>
          </w:ins>
          <w:r w:rsidRPr="00F502B3">
            <w:rPr>
              <w:rFonts w:ascii="Calibri" w:hAnsi="Calibri"/>
              <w:b w:val="0"/>
              <w:bCs/>
              <w:sz w:val="20"/>
            </w:rPr>
            <w:t>-H</w:t>
          </w:r>
        </w:p>
      </w:tc>
    </w:tr>
    <w:tr w:rsidR="00AA2A10" w:rsidRPr="00F85124" w14:paraId="4A3A5F0B" w14:textId="77777777" w:rsidTr="00EF2268">
      <w:trPr>
        <w:cantSplit/>
        <w:trHeight w:val="288"/>
      </w:trPr>
      <w:tc>
        <w:tcPr>
          <w:tcW w:w="4373" w:type="pct"/>
          <w:gridSpan w:val="2"/>
          <w:tcBorders>
            <w:right w:val="nil"/>
          </w:tcBorders>
        </w:tcPr>
        <w:p w14:paraId="4A3A5F09" w14:textId="16A9AD55" w:rsidR="00AA2A10" w:rsidRPr="00F85124" w:rsidRDefault="00AA2A10" w:rsidP="00056B9D">
          <w:pPr>
            <w:tabs>
              <w:tab w:val="right" w:pos="10543"/>
            </w:tabs>
            <w:rPr>
              <w:rFonts w:ascii="Calibri" w:hAnsi="Calibri"/>
              <w:sz w:val="12"/>
              <w:szCs w:val="12"/>
            </w:rPr>
          </w:pPr>
          <w:ins w:id="3094" w:author="Balneg, Ronald@Energy" w:date="2018-11-06T10:07:00Z">
            <w:r>
              <w:rPr>
                <w:rFonts w:ascii="Calibri" w:hAnsi="Calibri"/>
                <w:bCs/>
              </w:rPr>
              <w:t xml:space="preserve">Enclosure </w:t>
            </w:r>
          </w:ins>
          <w:del w:id="3095" w:author="Balneg, Ronald@Energy" w:date="2018-11-06T10:07:00Z">
            <w:r w:rsidDel="00D721FF">
              <w:rPr>
                <w:rFonts w:ascii="Calibri" w:hAnsi="Calibri"/>
                <w:bCs/>
              </w:rPr>
              <w:delText>Building</w:delText>
            </w:r>
            <w:r w:rsidRPr="00F85124" w:rsidDel="00D721FF">
              <w:rPr>
                <w:rFonts w:ascii="Calibri" w:hAnsi="Calibri"/>
                <w:bCs/>
              </w:rPr>
              <w:delText xml:space="preserve"> </w:delText>
            </w:r>
          </w:del>
          <w:ins w:id="3096" w:author="jmiller20181126" w:date="2018-11-05T12:41:00Z">
            <w:r>
              <w:rPr>
                <w:rFonts w:ascii="Calibri" w:hAnsi="Calibri"/>
                <w:bCs/>
              </w:rPr>
              <w:t xml:space="preserve">Air </w:t>
            </w:r>
          </w:ins>
          <w:r w:rsidRPr="00F85124">
            <w:rPr>
              <w:rFonts w:ascii="Calibri" w:hAnsi="Calibri"/>
              <w:bCs/>
            </w:rPr>
            <w:t>Leakage Diagnostic Test</w:t>
          </w:r>
          <w:ins w:id="3097" w:author="Ferris, Todd@Energy" w:date="2018-12-27T14:58:00Z">
            <w:r>
              <w:rPr>
                <w:rFonts w:ascii="Calibri" w:hAnsi="Calibri"/>
                <w:bCs/>
              </w:rPr>
              <w:t xml:space="preserve"> Worksheet</w:t>
            </w:r>
          </w:ins>
          <w:r>
            <w:rPr>
              <w:rFonts w:ascii="Calibri" w:hAnsi="Calibri"/>
              <w:bCs/>
            </w:rPr>
            <w:t xml:space="preserve"> </w:t>
          </w:r>
          <w:ins w:id="3098" w:author="jmiller20181126" w:date="2018-11-05T12:42:00Z">
            <w:r>
              <w:rPr>
                <w:rFonts w:ascii="Calibri" w:hAnsi="Calibri"/>
                <w:bCs/>
              </w:rPr>
              <w:t xml:space="preserve">- Building Enclosures and Dwelling unit Enclosures - </w:t>
            </w:r>
          </w:ins>
          <w:del w:id="3099" w:author="Balneg, Ronald@Energy" w:date="2018-11-21T09:20:00Z">
            <w:r w:rsidDel="00672313">
              <w:rPr>
                <w:rFonts w:ascii="Calibri" w:hAnsi="Calibri"/>
                <w:bCs/>
              </w:rPr>
              <w:delText>ENV-20a</w:delText>
            </w:r>
          </w:del>
          <w:ins w:id="3100" w:author="Balneg, Ronald@Energy" w:date="2018-11-21T09:20:00Z">
            <w:r>
              <w:rPr>
                <w:rFonts w:ascii="Calibri" w:hAnsi="Calibri"/>
                <w:bCs/>
              </w:rPr>
              <w:t>MCH-24a</w:t>
            </w:r>
          </w:ins>
        </w:p>
      </w:tc>
      <w:tc>
        <w:tcPr>
          <w:tcW w:w="627" w:type="pct"/>
          <w:tcBorders>
            <w:left w:val="nil"/>
          </w:tcBorders>
        </w:tcPr>
        <w:p w14:paraId="4A3A5F0A" w14:textId="5D4AE70E" w:rsidR="00AA2A10" w:rsidRPr="00F85124" w:rsidRDefault="00AA2A10"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62988">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62988">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AA2A10" w:rsidRPr="003E419E" w:rsidRDefault="00662988"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AA2A10" w:rsidRDefault="00662988">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9"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1"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5"/>
  </w:num>
  <w:num w:numId="12">
    <w:abstractNumId w:val="9"/>
  </w:num>
  <w:num w:numId="13">
    <w:abstractNumId w:val="6"/>
  </w:num>
  <w:num w:numId="14">
    <w:abstractNumId w:val="11"/>
  </w:num>
  <w:num w:numId="15">
    <w:abstractNumId w:val="13"/>
  </w:num>
  <w:num w:numId="16">
    <w:abstractNumId w:val="14"/>
  </w:num>
  <w:num w:numId="17">
    <w:abstractNumId w:val="5"/>
  </w:num>
  <w:num w:numId="18">
    <w:abstractNumId w:val="4"/>
  </w:num>
  <w:num w:numId="19">
    <w:abstractNumId w:val="16"/>
  </w:num>
  <w:num w:numId="20">
    <w:abstractNumId w:val="10"/>
  </w:num>
  <w:num w:numId="21">
    <w:abstractNumId w:val="8"/>
  </w:num>
  <w:num w:numId="22">
    <w:abstractNumId w:val="12"/>
  </w:num>
  <w:num w:numId="23">
    <w:abstractNumId w:val="3"/>
  </w:num>
  <w:num w:numId="24">
    <w:abstractNumId w:val="6"/>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rson w15:author="Ferris, Todd@Energy">
    <w15:presenceInfo w15:providerId="AD" w15:userId="S-1-5-21-606747145-1060284298-682003330-62469"/>
  </w15:person>
  <w15:person w15:author="jmiller20181126">
    <w15:presenceInfo w15:providerId="None" w15:userId="jmiller2018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20D4A"/>
    <w:rsid w:val="00023ECE"/>
    <w:rsid w:val="00032684"/>
    <w:rsid w:val="000367BC"/>
    <w:rsid w:val="00056B9D"/>
    <w:rsid w:val="00066F15"/>
    <w:rsid w:val="0007727D"/>
    <w:rsid w:val="00081774"/>
    <w:rsid w:val="0009311F"/>
    <w:rsid w:val="000A5169"/>
    <w:rsid w:val="000B05C9"/>
    <w:rsid w:val="000B64C1"/>
    <w:rsid w:val="000C5AC9"/>
    <w:rsid w:val="000D1CB5"/>
    <w:rsid w:val="000E084F"/>
    <w:rsid w:val="000F3409"/>
    <w:rsid w:val="000F3C9E"/>
    <w:rsid w:val="001046D3"/>
    <w:rsid w:val="00107CC3"/>
    <w:rsid w:val="00122B26"/>
    <w:rsid w:val="00123BD6"/>
    <w:rsid w:val="001531F1"/>
    <w:rsid w:val="00157308"/>
    <w:rsid w:val="00163079"/>
    <w:rsid w:val="0016315C"/>
    <w:rsid w:val="00165FD3"/>
    <w:rsid w:val="00170A61"/>
    <w:rsid w:val="00171BD5"/>
    <w:rsid w:val="00172D21"/>
    <w:rsid w:val="00173043"/>
    <w:rsid w:val="001748B5"/>
    <w:rsid w:val="0017724F"/>
    <w:rsid w:val="00177998"/>
    <w:rsid w:val="00181B3E"/>
    <w:rsid w:val="001835DF"/>
    <w:rsid w:val="0019189F"/>
    <w:rsid w:val="00195B7D"/>
    <w:rsid w:val="00197CD7"/>
    <w:rsid w:val="001A5445"/>
    <w:rsid w:val="001A794A"/>
    <w:rsid w:val="001B0B2D"/>
    <w:rsid w:val="001B14D6"/>
    <w:rsid w:val="001B4FAD"/>
    <w:rsid w:val="001B6B55"/>
    <w:rsid w:val="001B7920"/>
    <w:rsid w:val="001C4084"/>
    <w:rsid w:val="001C4335"/>
    <w:rsid w:val="001C5250"/>
    <w:rsid w:val="001D4EC1"/>
    <w:rsid w:val="001E5CD5"/>
    <w:rsid w:val="001E5EB4"/>
    <w:rsid w:val="001E7C38"/>
    <w:rsid w:val="001F1EB8"/>
    <w:rsid w:val="002057B8"/>
    <w:rsid w:val="00217730"/>
    <w:rsid w:val="0022167C"/>
    <w:rsid w:val="00223EF9"/>
    <w:rsid w:val="00231102"/>
    <w:rsid w:val="00231CFA"/>
    <w:rsid w:val="00240435"/>
    <w:rsid w:val="002478EC"/>
    <w:rsid w:val="0025389B"/>
    <w:rsid w:val="00255406"/>
    <w:rsid w:val="0027204B"/>
    <w:rsid w:val="00282299"/>
    <w:rsid w:val="0028362C"/>
    <w:rsid w:val="0029155F"/>
    <w:rsid w:val="0029261F"/>
    <w:rsid w:val="002A6FF6"/>
    <w:rsid w:val="002B4718"/>
    <w:rsid w:val="002B5597"/>
    <w:rsid w:val="002B78D5"/>
    <w:rsid w:val="002C1AD1"/>
    <w:rsid w:val="002C7854"/>
    <w:rsid w:val="002D0607"/>
    <w:rsid w:val="002D43DB"/>
    <w:rsid w:val="002D4ABD"/>
    <w:rsid w:val="002D6F47"/>
    <w:rsid w:val="002D72F5"/>
    <w:rsid w:val="002E1B82"/>
    <w:rsid w:val="002E227D"/>
    <w:rsid w:val="002E299F"/>
    <w:rsid w:val="002E7F09"/>
    <w:rsid w:val="002F4374"/>
    <w:rsid w:val="00305DBA"/>
    <w:rsid w:val="0031464C"/>
    <w:rsid w:val="003166AF"/>
    <w:rsid w:val="00317238"/>
    <w:rsid w:val="00325C06"/>
    <w:rsid w:val="0033231D"/>
    <w:rsid w:val="00333ED8"/>
    <w:rsid w:val="0033443A"/>
    <w:rsid w:val="00354879"/>
    <w:rsid w:val="00366476"/>
    <w:rsid w:val="00367B59"/>
    <w:rsid w:val="003701BD"/>
    <w:rsid w:val="00381466"/>
    <w:rsid w:val="003821BA"/>
    <w:rsid w:val="00382CD6"/>
    <w:rsid w:val="00391724"/>
    <w:rsid w:val="003A047B"/>
    <w:rsid w:val="003A3634"/>
    <w:rsid w:val="003C1E23"/>
    <w:rsid w:val="003C2745"/>
    <w:rsid w:val="003C5860"/>
    <w:rsid w:val="003C5E86"/>
    <w:rsid w:val="003E21BB"/>
    <w:rsid w:val="003E419E"/>
    <w:rsid w:val="003E71E0"/>
    <w:rsid w:val="003F00EC"/>
    <w:rsid w:val="003F23E6"/>
    <w:rsid w:val="003F398B"/>
    <w:rsid w:val="003F62A0"/>
    <w:rsid w:val="00400BDB"/>
    <w:rsid w:val="00410903"/>
    <w:rsid w:val="004130B2"/>
    <w:rsid w:val="0041739F"/>
    <w:rsid w:val="00421E7D"/>
    <w:rsid w:val="00421FA8"/>
    <w:rsid w:val="0042272B"/>
    <w:rsid w:val="00425C89"/>
    <w:rsid w:val="00427DFA"/>
    <w:rsid w:val="004348D8"/>
    <w:rsid w:val="00454E36"/>
    <w:rsid w:val="00457345"/>
    <w:rsid w:val="00460319"/>
    <w:rsid w:val="00467478"/>
    <w:rsid w:val="004713DE"/>
    <w:rsid w:val="0047600B"/>
    <w:rsid w:val="004803D4"/>
    <w:rsid w:val="00480F53"/>
    <w:rsid w:val="00497DDD"/>
    <w:rsid w:val="00497E2F"/>
    <w:rsid w:val="004A0673"/>
    <w:rsid w:val="004A1BB8"/>
    <w:rsid w:val="004A2663"/>
    <w:rsid w:val="004B1299"/>
    <w:rsid w:val="004C3F14"/>
    <w:rsid w:val="004C4607"/>
    <w:rsid w:val="004C4B9D"/>
    <w:rsid w:val="004C6C23"/>
    <w:rsid w:val="004D24AC"/>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419F0"/>
    <w:rsid w:val="00553651"/>
    <w:rsid w:val="005617C5"/>
    <w:rsid w:val="005646A2"/>
    <w:rsid w:val="00566D9F"/>
    <w:rsid w:val="005700F0"/>
    <w:rsid w:val="00570FEA"/>
    <w:rsid w:val="00571D0B"/>
    <w:rsid w:val="00572C7B"/>
    <w:rsid w:val="005774A9"/>
    <w:rsid w:val="00583C81"/>
    <w:rsid w:val="00585B39"/>
    <w:rsid w:val="00595EC9"/>
    <w:rsid w:val="005976BC"/>
    <w:rsid w:val="005A57F7"/>
    <w:rsid w:val="005A593D"/>
    <w:rsid w:val="005B48AA"/>
    <w:rsid w:val="005B6312"/>
    <w:rsid w:val="005C0059"/>
    <w:rsid w:val="005C73C5"/>
    <w:rsid w:val="005E19CD"/>
    <w:rsid w:val="005E1C15"/>
    <w:rsid w:val="005F1465"/>
    <w:rsid w:val="005F2ADF"/>
    <w:rsid w:val="005F4748"/>
    <w:rsid w:val="0060014C"/>
    <w:rsid w:val="006045D5"/>
    <w:rsid w:val="006124DF"/>
    <w:rsid w:val="00621003"/>
    <w:rsid w:val="00630960"/>
    <w:rsid w:val="00642F49"/>
    <w:rsid w:val="00651EE2"/>
    <w:rsid w:val="00657706"/>
    <w:rsid w:val="006614CE"/>
    <w:rsid w:val="00662988"/>
    <w:rsid w:val="00662D8F"/>
    <w:rsid w:val="00670386"/>
    <w:rsid w:val="00670799"/>
    <w:rsid w:val="00672313"/>
    <w:rsid w:val="006803FF"/>
    <w:rsid w:val="00681DC7"/>
    <w:rsid w:val="00685389"/>
    <w:rsid w:val="00691DE3"/>
    <w:rsid w:val="00693159"/>
    <w:rsid w:val="006950F5"/>
    <w:rsid w:val="00696A1D"/>
    <w:rsid w:val="006A4DFF"/>
    <w:rsid w:val="006A545B"/>
    <w:rsid w:val="006B7ACC"/>
    <w:rsid w:val="006B7E71"/>
    <w:rsid w:val="006C1E71"/>
    <w:rsid w:val="006C20D7"/>
    <w:rsid w:val="006C5CC0"/>
    <w:rsid w:val="006D1864"/>
    <w:rsid w:val="006D3965"/>
    <w:rsid w:val="006E236F"/>
    <w:rsid w:val="006E561D"/>
    <w:rsid w:val="0070083F"/>
    <w:rsid w:val="00703E08"/>
    <w:rsid w:val="00715475"/>
    <w:rsid w:val="00721F39"/>
    <w:rsid w:val="00733ECB"/>
    <w:rsid w:val="00735772"/>
    <w:rsid w:val="0074637C"/>
    <w:rsid w:val="00752910"/>
    <w:rsid w:val="00760262"/>
    <w:rsid w:val="00766464"/>
    <w:rsid w:val="00767127"/>
    <w:rsid w:val="00767C38"/>
    <w:rsid w:val="007722D6"/>
    <w:rsid w:val="00773125"/>
    <w:rsid w:val="00773243"/>
    <w:rsid w:val="00775AFE"/>
    <w:rsid w:val="00776634"/>
    <w:rsid w:val="00776CB9"/>
    <w:rsid w:val="007770C5"/>
    <w:rsid w:val="00777B2F"/>
    <w:rsid w:val="00785C1B"/>
    <w:rsid w:val="00796556"/>
    <w:rsid w:val="007B7538"/>
    <w:rsid w:val="007B77D7"/>
    <w:rsid w:val="007C0F62"/>
    <w:rsid w:val="007C670E"/>
    <w:rsid w:val="007D46C5"/>
    <w:rsid w:val="007E1B54"/>
    <w:rsid w:val="007E1CA9"/>
    <w:rsid w:val="007F583F"/>
    <w:rsid w:val="0080000B"/>
    <w:rsid w:val="00800F1C"/>
    <w:rsid w:val="008103E6"/>
    <w:rsid w:val="00813B11"/>
    <w:rsid w:val="00840617"/>
    <w:rsid w:val="00840901"/>
    <w:rsid w:val="008433C6"/>
    <w:rsid w:val="00850A0C"/>
    <w:rsid w:val="008550A7"/>
    <w:rsid w:val="0085535C"/>
    <w:rsid w:val="00865606"/>
    <w:rsid w:val="00867FF0"/>
    <w:rsid w:val="00871549"/>
    <w:rsid w:val="00871BD4"/>
    <w:rsid w:val="00875D94"/>
    <w:rsid w:val="00885D25"/>
    <w:rsid w:val="00885FDA"/>
    <w:rsid w:val="00886F2C"/>
    <w:rsid w:val="00890110"/>
    <w:rsid w:val="008955BB"/>
    <w:rsid w:val="008956DB"/>
    <w:rsid w:val="008B0F77"/>
    <w:rsid w:val="008C0596"/>
    <w:rsid w:val="008C070F"/>
    <w:rsid w:val="008D3313"/>
    <w:rsid w:val="008D38B9"/>
    <w:rsid w:val="008D7360"/>
    <w:rsid w:val="008E625B"/>
    <w:rsid w:val="008E6C57"/>
    <w:rsid w:val="008F0CB1"/>
    <w:rsid w:val="008F386E"/>
    <w:rsid w:val="00900AFB"/>
    <w:rsid w:val="00904BD2"/>
    <w:rsid w:val="00910794"/>
    <w:rsid w:val="00911655"/>
    <w:rsid w:val="0091667B"/>
    <w:rsid w:val="00917497"/>
    <w:rsid w:val="0092223B"/>
    <w:rsid w:val="0092568A"/>
    <w:rsid w:val="009313CC"/>
    <w:rsid w:val="009351D2"/>
    <w:rsid w:val="00942418"/>
    <w:rsid w:val="0094704E"/>
    <w:rsid w:val="0096073A"/>
    <w:rsid w:val="009670BD"/>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6C13"/>
    <w:rsid w:val="009D2623"/>
    <w:rsid w:val="009E2C1C"/>
    <w:rsid w:val="009E535A"/>
    <w:rsid w:val="009F1B8A"/>
    <w:rsid w:val="009F4793"/>
    <w:rsid w:val="00A041F9"/>
    <w:rsid w:val="00A066EB"/>
    <w:rsid w:val="00A07333"/>
    <w:rsid w:val="00A16554"/>
    <w:rsid w:val="00A2186D"/>
    <w:rsid w:val="00A25D9D"/>
    <w:rsid w:val="00A30EA0"/>
    <w:rsid w:val="00A36284"/>
    <w:rsid w:val="00A42BCC"/>
    <w:rsid w:val="00A43DE1"/>
    <w:rsid w:val="00A45016"/>
    <w:rsid w:val="00A55A8D"/>
    <w:rsid w:val="00A71449"/>
    <w:rsid w:val="00A7427E"/>
    <w:rsid w:val="00A8014F"/>
    <w:rsid w:val="00A95262"/>
    <w:rsid w:val="00A97500"/>
    <w:rsid w:val="00AA0537"/>
    <w:rsid w:val="00AA1D22"/>
    <w:rsid w:val="00AA1F5A"/>
    <w:rsid w:val="00AA2A10"/>
    <w:rsid w:val="00AA7D5B"/>
    <w:rsid w:val="00AB4C89"/>
    <w:rsid w:val="00AB7F27"/>
    <w:rsid w:val="00AC751B"/>
    <w:rsid w:val="00AD0E7D"/>
    <w:rsid w:val="00AD6BA1"/>
    <w:rsid w:val="00AE09B1"/>
    <w:rsid w:val="00AE1F34"/>
    <w:rsid w:val="00AE4835"/>
    <w:rsid w:val="00B02DA6"/>
    <w:rsid w:val="00B05774"/>
    <w:rsid w:val="00B07ED0"/>
    <w:rsid w:val="00B20F45"/>
    <w:rsid w:val="00B272DC"/>
    <w:rsid w:val="00B30FAD"/>
    <w:rsid w:val="00B360A2"/>
    <w:rsid w:val="00B40977"/>
    <w:rsid w:val="00B450BD"/>
    <w:rsid w:val="00B50144"/>
    <w:rsid w:val="00B52123"/>
    <w:rsid w:val="00B549F3"/>
    <w:rsid w:val="00B572A0"/>
    <w:rsid w:val="00B62A8D"/>
    <w:rsid w:val="00B70215"/>
    <w:rsid w:val="00B7609F"/>
    <w:rsid w:val="00B76A80"/>
    <w:rsid w:val="00B86E8A"/>
    <w:rsid w:val="00B93D02"/>
    <w:rsid w:val="00B94879"/>
    <w:rsid w:val="00B95F54"/>
    <w:rsid w:val="00BA18B8"/>
    <w:rsid w:val="00BA47A4"/>
    <w:rsid w:val="00BA77C1"/>
    <w:rsid w:val="00BB1C9A"/>
    <w:rsid w:val="00BB73AE"/>
    <w:rsid w:val="00BB7FEB"/>
    <w:rsid w:val="00BC0866"/>
    <w:rsid w:val="00BC0CC6"/>
    <w:rsid w:val="00BE101B"/>
    <w:rsid w:val="00BE4084"/>
    <w:rsid w:val="00BE705B"/>
    <w:rsid w:val="00BF1ADA"/>
    <w:rsid w:val="00BF2620"/>
    <w:rsid w:val="00BF492D"/>
    <w:rsid w:val="00BF69B9"/>
    <w:rsid w:val="00C003FC"/>
    <w:rsid w:val="00C006FF"/>
    <w:rsid w:val="00C13C13"/>
    <w:rsid w:val="00C2000B"/>
    <w:rsid w:val="00C2071A"/>
    <w:rsid w:val="00C26C77"/>
    <w:rsid w:val="00C33FD0"/>
    <w:rsid w:val="00C34ADC"/>
    <w:rsid w:val="00C3527F"/>
    <w:rsid w:val="00C45D3C"/>
    <w:rsid w:val="00C4700A"/>
    <w:rsid w:val="00C511E6"/>
    <w:rsid w:val="00C55ED3"/>
    <w:rsid w:val="00C62026"/>
    <w:rsid w:val="00C65A7D"/>
    <w:rsid w:val="00C70CDD"/>
    <w:rsid w:val="00C77D58"/>
    <w:rsid w:val="00C82B7C"/>
    <w:rsid w:val="00C83E2B"/>
    <w:rsid w:val="00C93EDD"/>
    <w:rsid w:val="00CA2650"/>
    <w:rsid w:val="00CA3A31"/>
    <w:rsid w:val="00CA3D62"/>
    <w:rsid w:val="00CB305B"/>
    <w:rsid w:val="00CB4F4A"/>
    <w:rsid w:val="00CB7D40"/>
    <w:rsid w:val="00CD200B"/>
    <w:rsid w:val="00CE0524"/>
    <w:rsid w:val="00CF6E33"/>
    <w:rsid w:val="00D03609"/>
    <w:rsid w:val="00D06BAD"/>
    <w:rsid w:val="00D25121"/>
    <w:rsid w:val="00D43810"/>
    <w:rsid w:val="00D71E52"/>
    <w:rsid w:val="00D71E8F"/>
    <w:rsid w:val="00D721FF"/>
    <w:rsid w:val="00D74324"/>
    <w:rsid w:val="00D77F0F"/>
    <w:rsid w:val="00D814DE"/>
    <w:rsid w:val="00D86638"/>
    <w:rsid w:val="00D901B0"/>
    <w:rsid w:val="00D974B6"/>
    <w:rsid w:val="00DA1818"/>
    <w:rsid w:val="00DA6E23"/>
    <w:rsid w:val="00DB5A43"/>
    <w:rsid w:val="00DC0A4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50F7D"/>
    <w:rsid w:val="00E56510"/>
    <w:rsid w:val="00E67669"/>
    <w:rsid w:val="00E74533"/>
    <w:rsid w:val="00E74C2E"/>
    <w:rsid w:val="00E817F3"/>
    <w:rsid w:val="00E81D5E"/>
    <w:rsid w:val="00E938AC"/>
    <w:rsid w:val="00E962EF"/>
    <w:rsid w:val="00EA01F0"/>
    <w:rsid w:val="00EA1044"/>
    <w:rsid w:val="00EA4B2F"/>
    <w:rsid w:val="00EA5E99"/>
    <w:rsid w:val="00EA7549"/>
    <w:rsid w:val="00EB0599"/>
    <w:rsid w:val="00EB2491"/>
    <w:rsid w:val="00EB61D5"/>
    <w:rsid w:val="00EB7663"/>
    <w:rsid w:val="00EC07D1"/>
    <w:rsid w:val="00EC187A"/>
    <w:rsid w:val="00EC2C94"/>
    <w:rsid w:val="00EC4D34"/>
    <w:rsid w:val="00EC7325"/>
    <w:rsid w:val="00EE34BD"/>
    <w:rsid w:val="00EE5B36"/>
    <w:rsid w:val="00EF0AEF"/>
    <w:rsid w:val="00EF1553"/>
    <w:rsid w:val="00EF1BC9"/>
    <w:rsid w:val="00EF2268"/>
    <w:rsid w:val="00EF5BE6"/>
    <w:rsid w:val="00F06509"/>
    <w:rsid w:val="00F108EE"/>
    <w:rsid w:val="00F11DB2"/>
    <w:rsid w:val="00F12D07"/>
    <w:rsid w:val="00F22EB6"/>
    <w:rsid w:val="00F27E5D"/>
    <w:rsid w:val="00F325C0"/>
    <w:rsid w:val="00F35C04"/>
    <w:rsid w:val="00F47523"/>
    <w:rsid w:val="00F47707"/>
    <w:rsid w:val="00F502B3"/>
    <w:rsid w:val="00F55109"/>
    <w:rsid w:val="00F56603"/>
    <w:rsid w:val="00F62D88"/>
    <w:rsid w:val="00F7154F"/>
    <w:rsid w:val="00F75684"/>
    <w:rsid w:val="00F75F46"/>
    <w:rsid w:val="00F77597"/>
    <w:rsid w:val="00F85124"/>
    <w:rsid w:val="00F9036A"/>
    <w:rsid w:val="00F938B0"/>
    <w:rsid w:val="00FA1A01"/>
    <w:rsid w:val="00FA4A2D"/>
    <w:rsid w:val="00FB41F0"/>
    <w:rsid w:val="00FB5664"/>
    <w:rsid w:val="00FC1332"/>
    <w:rsid w:val="00FC2080"/>
    <w:rsid w:val="00FC4B01"/>
    <w:rsid w:val="00FD05D0"/>
    <w:rsid w:val="00FD1577"/>
    <w:rsid w:val="00FD238C"/>
    <w:rsid w:val="00FD549A"/>
    <w:rsid w:val="00FD6322"/>
    <w:rsid w:val="00FE02FA"/>
    <w:rsid w:val="00FE1C05"/>
    <w:rsid w:val="00FE36E7"/>
    <w:rsid w:val="00FE415B"/>
    <w:rsid w:val="00FF42BC"/>
    <w:rsid w:val="00FF4B80"/>
    <w:rsid w:val="00FF4E35"/>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865BD-6424-4ADD-9014-2191580F8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8</Pages>
  <Words>2874</Words>
  <Characters>32039</Characters>
  <Application>Microsoft Office Word</Application>
  <DocSecurity>0</DocSecurity>
  <Lines>266</Lines>
  <Paragraphs>69</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34844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Smith, Alexis@Energy</cp:lastModifiedBy>
  <cp:revision>53</cp:revision>
  <cp:lastPrinted>2013-09-13T16:00:00Z</cp:lastPrinted>
  <dcterms:created xsi:type="dcterms:W3CDTF">2018-11-06T16:44:00Z</dcterms:created>
  <dcterms:modified xsi:type="dcterms:W3CDTF">2019-01-10T16:31:00Z</dcterms:modified>
</cp:coreProperties>
</file>
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89"/>
        <w:gridCol w:w="1146"/>
        <w:gridCol w:w="1234"/>
        <w:gridCol w:w="880"/>
        <w:gridCol w:w="706"/>
        <w:gridCol w:w="880"/>
        <w:gridCol w:w="794"/>
        <w:gridCol w:w="1146"/>
        <w:gridCol w:w="1146"/>
        <w:gridCol w:w="969"/>
        <w:gridCol w:w="900"/>
      </w:tblGrid>
      <w:tr w:rsidR="007A73AF" w:rsidRPr="009E01FE" w14:paraId="230DD579" w14:textId="390F5C85" w:rsidTr="00A05A69">
        <w:trPr>
          <w:cantSplit/>
          <w:trHeight w:val="402"/>
          <w:jc w:val="center"/>
        </w:trPr>
        <w:tc>
          <w:tcPr>
            <w:tcW w:w="5000" w:type="pct"/>
            <w:gridSpan w:val="11"/>
            <w:tcBorders>
              <w:top w:val="single" w:sz="4" w:space="0" w:color="auto"/>
              <w:left w:val="single" w:sz="4" w:space="0" w:color="auto"/>
              <w:bottom w:val="single" w:sz="4" w:space="0" w:color="auto"/>
              <w:right w:val="single" w:sz="4" w:space="0" w:color="auto"/>
            </w:tcBorders>
          </w:tcPr>
          <w:p w14:paraId="435556A6" w14:textId="77777777" w:rsidR="007A73AF" w:rsidRPr="008733ED"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A</w:t>
            </w:r>
            <w:r w:rsidRPr="008733ED">
              <w:rPr>
                <w:rFonts w:asciiTheme="minorHAnsi" w:hAnsiTheme="minorHAnsi" w:cstheme="minorHAnsi"/>
                <w:b/>
                <w:sz w:val="20"/>
                <w:szCs w:val="20"/>
              </w:rPr>
              <w:t xml:space="preserve">. Design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1D5D2685" w14:textId="3BE9E929" w:rsidR="007A73A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This table reports the water heating system(s) features specified on the registered CF1R compliance document for this project.</w:t>
            </w:r>
          </w:p>
        </w:tc>
      </w:tr>
      <w:tr w:rsidR="007A73AF" w:rsidRPr="009E01FE" w14:paraId="73A56B1E" w14:textId="199B8BBE" w:rsidTr="00A05A69">
        <w:trPr>
          <w:cantSplit/>
          <w:trHeight w:val="277"/>
          <w:jc w:val="center"/>
        </w:trPr>
        <w:tc>
          <w:tcPr>
            <w:tcW w:w="458" w:type="pct"/>
            <w:tcBorders>
              <w:top w:val="single" w:sz="4" w:space="0" w:color="auto"/>
              <w:left w:val="single" w:sz="4" w:space="0" w:color="auto"/>
              <w:bottom w:val="single" w:sz="4" w:space="0" w:color="auto"/>
              <w:right w:val="single" w:sz="4" w:space="0" w:color="auto"/>
            </w:tcBorders>
            <w:vAlign w:val="center"/>
          </w:tcPr>
          <w:p w14:paraId="64C34BD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01</w:t>
            </w:r>
          </w:p>
        </w:tc>
        <w:tc>
          <w:tcPr>
            <w:tcW w:w="531" w:type="pct"/>
            <w:tcBorders>
              <w:top w:val="single" w:sz="4" w:space="0" w:color="auto"/>
              <w:left w:val="single" w:sz="4" w:space="0" w:color="auto"/>
              <w:bottom w:val="single" w:sz="4" w:space="0" w:color="auto"/>
              <w:right w:val="single" w:sz="4" w:space="0" w:color="auto"/>
            </w:tcBorders>
            <w:vAlign w:val="center"/>
          </w:tcPr>
          <w:p w14:paraId="33422D0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02</w:t>
            </w:r>
          </w:p>
        </w:tc>
        <w:tc>
          <w:tcPr>
            <w:tcW w:w="572" w:type="pct"/>
            <w:tcBorders>
              <w:top w:val="single" w:sz="4" w:space="0" w:color="auto"/>
              <w:left w:val="single" w:sz="4" w:space="0" w:color="auto"/>
              <w:bottom w:val="single" w:sz="4" w:space="0" w:color="auto"/>
              <w:right w:val="single" w:sz="4" w:space="0" w:color="auto"/>
            </w:tcBorders>
            <w:vAlign w:val="center"/>
          </w:tcPr>
          <w:p w14:paraId="0CC589C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03</w:t>
            </w:r>
          </w:p>
        </w:tc>
        <w:tc>
          <w:tcPr>
            <w:tcW w:w="408" w:type="pct"/>
            <w:tcBorders>
              <w:top w:val="single" w:sz="4" w:space="0" w:color="auto"/>
              <w:left w:val="single" w:sz="4" w:space="0" w:color="auto"/>
              <w:bottom w:val="single" w:sz="4" w:space="0" w:color="auto"/>
              <w:right w:val="single" w:sz="4" w:space="0" w:color="auto"/>
            </w:tcBorders>
            <w:vAlign w:val="center"/>
          </w:tcPr>
          <w:p w14:paraId="11429DC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04</w:t>
            </w:r>
          </w:p>
        </w:tc>
        <w:tc>
          <w:tcPr>
            <w:tcW w:w="327" w:type="pct"/>
            <w:tcBorders>
              <w:top w:val="single" w:sz="4" w:space="0" w:color="auto"/>
              <w:left w:val="single" w:sz="4" w:space="0" w:color="auto"/>
              <w:bottom w:val="single" w:sz="4" w:space="0" w:color="auto"/>
              <w:right w:val="single" w:sz="4" w:space="0" w:color="auto"/>
            </w:tcBorders>
            <w:vAlign w:val="center"/>
          </w:tcPr>
          <w:p w14:paraId="43AB03D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408" w:type="pct"/>
            <w:tcBorders>
              <w:top w:val="single" w:sz="4" w:space="0" w:color="auto"/>
              <w:left w:val="single" w:sz="4" w:space="0" w:color="auto"/>
              <w:bottom w:val="single" w:sz="4" w:space="0" w:color="auto"/>
              <w:right w:val="single" w:sz="4" w:space="0" w:color="auto"/>
            </w:tcBorders>
            <w:vAlign w:val="center"/>
          </w:tcPr>
          <w:p w14:paraId="12BF9D0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68" w:type="pct"/>
            <w:tcBorders>
              <w:top w:val="single" w:sz="4" w:space="0" w:color="auto"/>
              <w:left w:val="single" w:sz="4" w:space="0" w:color="auto"/>
              <w:bottom w:val="single" w:sz="4" w:space="0" w:color="auto"/>
              <w:right w:val="single" w:sz="4" w:space="0" w:color="auto"/>
            </w:tcBorders>
            <w:vAlign w:val="center"/>
          </w:tcPr>
          <w:p w14:paraId="5BF7354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531" w:type="pct"/>
            <w:tcBorders>
              <w:top w:val="single" w:sz="4" w:space="0" w:color="auto"/>
              <w:left w:val="single" w:sz="4" w:space="0" w:color="auto"/>
              <w:bottom w:val="single" w:sz="4" w:space="0" w:color="auto"/>
              <w:right w:val="single" w:sz="4" w:space="0" w:color="auto"/>
            </w:tcBorders>
          </w:tcPr>
          <w:p w14:paraId="35C31585"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08</w:t>
            </w:r>
          </w:p>
        </w:tc>
        <w:tc>
          <w:tcPr>
            <w:tcW w:w="531" w:type="pct"/>
            <w:tcBorders>
              <w:top w:val="single" w:sz="4" w:space="0" w:color="auto"/>
              <w:left w:val="single" w:sz="4" w:space="0" w:color="auto"/>
              <w:bottom w:val="single" w:sz="4" w:space="0" w:color="auto"/>
              <w:right w:val="single" w:sz="4" w:space="0" w:color="auto"/>
            </w:tcBorders>
          </w:tcPr>
          <w:p w14:paraId="181D626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09</w:t>
            </w:r>
          </w:p>
        </w:tc>
        <w:tc>
          <w:tcPr>
            <w:tcW w:w="449" w:type="pct"/>
            <w:tcBorders>
              <w:top w:val="single" w:sz="4" w:space="0" w:color="auto"/>
              <w:left w:val="single" w:sz="4" w:space="0" w:color="auto"/>
              <w:bottom w:val="single" w:sz="4" w:space="0" w:color="auto"/>
              <w:right w:val="single" w:sz="4" w:space="0" w:color="auto"/>
            </w:tcBorders>
          </w:tcPr>
          <w:p w14:paraId="3A5540D8"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17" w:type="pct"/>
            <w:tcBorders>
              <w:top w:val="single" w:sz="4" w:space="0" w:color="auto"/>
              <w:left w:val="single" w:sz="4" w:space="0" w:color="auto"/>
              <w:bottom w:val="single" w:sz="4" w:space="0" w:color="auto"/>
              <w:right w:val="single" w:sz="4" w:space="0" w:color="auto"/>
            </w:tcBorders>
          </w:tcPr>
          <w:p w14:paraId="7F4CC02D" w14:textId="4B69926F" w:rsidR="007A73AF"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r>
      <w:tr w:rsidR="007A73AF" w:rsidRPr="009E01FE" w14:paraId="26464F8A" w14:textId="3E757B7A" w:rsidTr="00A05A69">
        <w:trPr>
          <w:cantSplit/>
          <w:trHeight w:val="288"/>
          <w:jc w:val="center"/>
        </w:trPr>
        <w:tc>
          <w:tcPr>
            <w:tcW w:w="458" w:type="pct"/>
            <w:tcBorders>
              <w:top w:val="single" w:sz="4" w:space="0" w:color="auto"/>
              <w:left w:val="single" w:sz="4" w:space="0" w:color="auto"/>
              <w:bottom w:val="single" w:sz="4" w:space="0" w:color="auto"/>
              <w:right w:val="single" w:sz="4" w:space="0" w:color="auto"/>
            </w:tcBorders>
            <w:vAlign w:val="bottom"/>
          </w:tcPr>
          <w:p w14:paraId="2C0B572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531" w:type="pct"/>
            <w:tcBorders>
              <w:top w:val="single" w:sz="4" w:space="0" w:color="auto"/>
              <w:left w:val="single" w:sz="4" w:space="0" w:color="auto"/>
              <w:bottom w:val="single" w:sz="4" w:space="0" w:color="auto"/>
              <w:right w:val="single" w:sz="4" w:space="0" w:color="auto"/>
            </w:tcBorders>
            <w:vAlign w:val="bottom"/>
          </w:tcPr>
          <w:p w14:paraId="4A1A894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Type</w:t>
            </w:r>
          </w:p>
        </w:tc>
        <w:tc>
          <w:tcPr>
            <w:tcW w:w="572" w:type="pct"/>
            <w:tcBorders>
              <w:top w:val="single" w:sz="4" w:space="0" w:color="auto"/>
              <w:left w:val="single" w:sz="4" w:space="0" w:color="auto"/>
              <w:bottom w:val="single" w:sz="4" w:space="0" w:color="auto"/>
              <w:right w:val="single" w:sz="4" w:space="0" w:color="auto"/>
            </w:tcBorders>
            <w:vAlign w:val="bottom"/>
          </w:tcPr>
          <w:p w14:paraId="7711E93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Type</w:t>
            </w:r>
          </w:p>
        </w:tc>
        <w:tc>
          <w:tcPr>
            <w:tcW w:w="408" w:type="pct"/>
            <w:tcBorders>
              <w:top w:val="single" w:sz="4" w:space="0" w:color="auto"/>
              <w:left w:val="single" w:sz="4" w:space="0" w:color="auto"/>
              <w:bottom w:val="single" w:sz="4" w:space="0" w:color="auto"/>
              <w:right w:val="single" w:sz="4" w:space="0" w:color="auto"/>
            </w:tcBorders>
            <w:vAlign w:val="bottom"/>
          </w:tcPr>
          <w:p w14:paraId="052C1309"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of Water Heaters in System</w:t>
            </w:r>
          </w:p>
        </w:tc>
        <w:tc>
          <w:tcPr>
            <w:tcW w:w="327" w:type="pct"/>
            <w:tcBorders>
              <w:top w:val="single" w:sz="4" w:space="0" w:color="auto"/>
              <w:left w:val="single" w:sz="4" w:space="0" w:color="auto"/>
              <w:bottom w:val="single" w:sz="4" w:space="0" w:color="auto"/>
              <w:right w:val="single" w:sz="4" w:space="0" w:color="auto"/>
            </w:tcBorders>
            <w:vAlign w:val="bottom"/>
          </w:tcPr>
          <w:p w14:paraId="06E2FB1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Fuel Type</w:t>
            </w:r>
          </w:p>
        </w:tc>
        <w:tc>
          <w:tcPr>
            <w:tcW w:w="408" w:type="pct"/>
            <w:tcBorders>
              <w:top w:val="single" w:sz="4" w:space="0" w:color="auto"/>
              <w:left w:val="single" w:sz="4" w:space="0" w:color="auto"/>
              <w:bottom w:val="single" w:sz="4" w:space="0" w:color="auto"/>
              <w:right w:val="single" w:sz="4" w:space="0" w:color="auto"/>
            </w:tcBorders>
            <w:vAlign w:val="bottom"/>
          </w:tcPr>
          <w:p w14:paraId="4CC76B6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Type</w:t>
            </w:r>
          </w:p>
        </w:tc>
        <w:tc>
          <w:tcPr>
            <w:tcW w:w="368" w:type="pct"/>
            <w:tcBorders>
              <w:top w:val="single" w:sz="4" w:space="0" w:color="auto"/>
              <w:left w:val="single" w:sz="4" w:space="0" w:color="auto"/>
              <w:bottom w:val="single" w:sz="4" w:space="0" w:color="auto"/>
              <w:right w:val="single" w:sz="4" w:space="0" w:color="auto"/>
            </w:tcBorders>
            <w:vAlign w:val="bottom"/>
          </w:tcPr>
          <w:p w14:paraId="196F7A2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Value</w:t>
            </w:r>
          </w:p>
        </w:tc>
        <w:tc>
          <w:tcPr>
            <w:tcW w:w="531" w:type="pct"/>
            <w:tcBorders>
              <w:top w:val="single" w:sz="4" w:space="0" w:color="auto"/>
              <w:left w:val="single" w:sz="4" w:space="0" w:color="auto"/>
              <w:bottom w:val="single" w:sz="4" w:space="0" w:color="auto"/>
              <w:right w:val="single" w:sz="4" w:space="0" w:color="auto"/>
            </w:tcBorders>
            <w:vAlign w:val="bottom"/>
          </w:tcPr>
          <w:p w14:paraId="64ACEA33"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Central DHW System Distribution</w:t>
            </w:r>
          </w:p>
        </w:tc>
        <w:tc>
          <w:tcPr>
            <w:tcW w:w="531" w:type="pct"/>
            <w:tcBorders>
              <w:top w:val="single" w:sz="4" w:space="0" w:color="auto"/>
              <w:left w:val="single" w:sz="4" w:space="0" w:color="auto"/>
              <w:bottom w:val="single" w:sz="4" w:space="0" w:color="auto"/>
              <w:right w:val="single" w:sz="4" w:space="0" w:color="auto"/>
            </w:tcBorders>
            <w:vAlign w:val="bottom"/>
          </w:tcPr>
          <w:p w14:paraId="58A198C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Dwelling Unit DHW System</w:t>
            </w:r>
          </w:p>
          <w:p w14:paraId="4A6F7DA9"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Distribution Type</w:t>
            </w:r>
          </w:p>
        </w:tc>
        <w:tc>
          <w:tcPr>
            <w:tcW w:w="449" w:type="pct"/>
            <w:tcBorders>
              <w:top w:val="single" w:sz="4" w:space="0" w:color="auto"/>
              <w:left w:val="single" w:sz="4" w:space="0" w:color="auto"/>
              <w:bottom w:val="single" w:sz="4" w:space="0" w:color="auto"/>
              <w:right w:val="single" w:sz="4" w:space="0" w:color="auto"/>
            </w:tcBorders>
            <w:vAlign w:val="bottom"/>
          </w:tcPr>
          <w:p w14:paraId="32349509" w14:textId="6B416834" w:rsidR="007A73AF" w:rsidRPr="00A05A69" w:rsidRDefault="007A73AF" w:rsidP="0053169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Compact </w:t>
            </w:r>
            <w:proofErr w:type="spellStart"/>
            <w:r w:rsidRPr="00A05A69">
              <w:rPr>
                <w:rFonts w:asciiTheme="minorHAnsi" w:eastAsia="Times New Roman" w:hAnsiTheme="minorHAnsi" w:cstheme="minorHAnsi"/>
                <w:sz w:val="18"/>
                <w:szCs w:val="20"/>
              </w:rPr>
              <w:t>Dist</w:t>
            </w:r>
            <w:r w:rsidR="00850E4B">
              <w:rPr>
                <w:rFonts w:asciiTheme="minorHAnsi" w:eastAsia="Times New Roman" w:hAnsiTheme="minorHAnsi" w:cstheme="minorHAnsi"/>
                <w:sz w:val="18"/>
                <w:szCs w:val="20"/>
              </w:rPr>
              <w:t>rib</w:t>
            </w:r>
            <w:proofErr w:type="spellEnd"/>
            <w:r w:rsidR="00850E4B">
              <w:rPr>
                <w:rFonts w:asciiTheme="minorHAnsi" w:eastAsia="Times New Roman" w:hAnsiTheme="minorHAnsi" w:cstheme="minorHAnsi"/>
                <w:sz w:val="18"/>
                <w:szCs w:val="20"/>
              </w:rPr>
              <w:t>.</w:t>
            </w:r>
          </w:p>
        </w:tc>
        <w:tc>
          <w:tcPr>
            <w:tcW w:w="417" w:type="pct"/>
            <w:tcBorders>
              <w:top w:val="single" w:sz="4" w:space="0" w:color="auto"/>
              <w:left w:val="single" w:sz="4" w:space="0" w:color="auto"/>
              <w:bottom w:val="single" w:sz="4" w:space="0" w:color="auto"/>
              <w:right w:val="single" w:sz="4" w:space="0" w:color="auto"/>
            </w:tcBorders>
            <w:vAlign w:val="bottom"/>
          </w:tcPr>
          <w:p w14:paraId="3C0EDE59" w14:textId="717B4841" w:rsidR="007A73AF" w:rsidRPr="00A05A69" w:rsidRDefault="007A73AF" w:rsidP="00D7580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Drain Water Heat Recovery</w:t>
            </w:r>
          </w:p>
        </w:tc>
      </w:tr>
      <w:tr w:rsidR="007A73AF" w:rsidRPr="009E01FE" w14:paraId="5D4DAF0C" w14:textId="2174CCCF" w:rsidTr="00A05A69">
        <w:trPr>
          <w:cantSplit/>
          <w:trHeight w:val="246"/>
          <w:jc w:val="center"/>
        </w:trPr>
        <w:tc>
          <w:tcPr>
            <w:tcW w:w="458" w:type="pct"/>
            <w:tcBorders>
              <w:top w:val="single" w:sz="4" w:space="0" w:color="auto"/>
              <w:left w:val="single" w:sz="4" w:space="0" w:color="auto"/>
              <w:bottom w:val="single" w:sz="4" w:space="0" w:color="auto"/>
              <w:right w:val="single" w:sz="4" w:space="0" w:color="auto"/>
            </w:tcBorders>
            <w:vAlign w:val="center"/>
          </w:tcPr>
          <w:p w14:paraId="72662FBB"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5542078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6127A3C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48C2EC0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tcPr>
          <w:p w14:paraId="78E671A1"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3BA2358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8" w:type="pct"/>
            <w:tcBorders>
              <w:top w:val="single" w:sz="4" w:space="0" w:color="auto"/>
              <w:left w:val="single" w:sz="4" w:space="0" w:color="auto"/>
              <w:bottom w:val="single" w:sz="4" w:space="0" w:color="auto"/>
              <w:right w:val="single" w:sz="4" w:space="0" w:color="auto"/>
            </w:tcBorders>
            <w:vAlign w:val="center"/>
          </w:tcPr>
          <w:p w14:paraId="58ED836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2AD6885E"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033A4D5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49" w:type="pct"/>
            <w:tcBorders>
              <w:top w:val="single" w:sz="4" w:space="0" w:color="auto"/>
              <w:left w:val="single" w:sz="4" w:space="0" w:color="auto"/>
              <w:bottom w:val="single" w:sz="4" w:space="0" w:color="auto"/>
              <w:right w:val="single" w:sz="4" w:space="0" w:color="auto"/>
            </w:tcBorders>
          </w:tcPr>
          <w:p w14:paraId="6EB628F2"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18E1D7D3"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9E01FE" w14:paraId="08C00B59" w14:textId="2B217D17" w:rsidTr="00A05A69">
        <w:trPr>
          <w:cantSplit/>
          <w:trHeight w:val="255"/>
          <w:jc w:val="center"/>
        </w:trPr>
        <w:tc>
          <w:tcPr>
            <w:tcW w:w="458" w:type="pct"/>
            <w:tcBorders>
              <w:top w:val="single" w:sz="4" w:space="0" w:color="auto"/>
              <w:left w:val="single" w:sz="4" w:space="0" w:color="auto"/>
              <w:bottom w:val="single" w:sz="4" w:space="0" w:color="auto"/>
              <w:right w:val="single" w:sz="4" w:space="0" w:color="auto"/>
            </w:tcBorders>
            <w:vAlign w:val="center"/>
          </w:tcPr>
          <w:p w14:paraId="084135C1"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48B7F12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53AB15F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6575C84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tcPr>
          <w:p w14:paraId="7290D35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390957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68" w:type="pct"/>
            <w:tcBorders>
              <w:top w:val="single" w:sz="4" w:space="0" w:color="auto"/>
              <w:left w:val="single" w:sz="4" w:space="0" w:color="auto"/>
              <w:bottom w:val="single" w:sz="4" w:space="0" w:color="auto"/>
              <w:right w:val="single" w:sz="4" w:space="0" w:color="auto"/>
            </w:tcBorders>
            <w:vAlign w:val="center"/>
          </w:tcPr>
          <w:p w14:paraId="366F871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6F9F8920"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565C7AC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49" w:type="pct"/>
            <w:tcBorders>
              <w:top w:val="single" w:sz="4" w:space="0" w:color="auto"/>
              <w:left w:val="single" w:sz="4" w:space="0" w:color="auto"/>
              <w:bottom w:val="single" w:sz="4" w:space="0" w:color="auto"/>
              <w:right w:val="single" w:sz="4" w:space="0" w:color="auto"/>
            </w:tcBorders>
          </w:tcPr>
          <w:p w14:paraId="34DFCCC9"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3EC8A11D"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13E8F63D" w14:textId="451306E4" w:rsidR="00D879CA" w:rsidRDefault="00D879CA" w:rsidP="00D879CA">
      <w:pPr>
        <w:spacing w:after="0" w:line="240" w:lineRule="auto"/>
        <w:rPr>
          <w:rFonts w:asciiTheme="minorHAnsi" w:hAnsiTheme="minorHAnsi" w:cstheme="minorHAnsi"/>
          <w:sz w:val="18"/>
          <w:szCs w:val="18"/>
        </w:rPr>
      </w:pPr>
    </w:p>
    <w:tbl>
      <w:tblPr>
        <w:tblW w:w="5002"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96"/>
        <w:gridCol w:w="1257"/>
        <w:gridCol w:w="1120"/>
        <w:gridCol w:w="881"/>
        <w:gridCol w:w="706"/>
        <w:gridCol w:w="926"/>
        <w:gridCol w:w="749"/>
        <w:gridCol w:w="1146"/>
        <w:gridCol w:w="1146"/>
        <w:gridCol w:w="969"/>
        <w:gridCol w:w="898"/>
      </w:tblGrid>
      <w:tr w:rsidR="007A73AF" w:rsidRPr="009E01FE" w14:paraId="47428C92" w14:textId="13539CC9" w:rsidTr="00450E94">
        <w:trPr>
          <w:cantSplit/>
          <w:trHeight w:val="402"/>
          <w:jc w:val="center"/>
        </w:trPr>
        <w:tc>
          <w:tcPr>
            <w:tcW w:w="5000" w:type="pct"/>
            <w:gridSpan w:val="11"/>
            <w:tcBorders>
              <w:top w:val="single" w:sz="4" w:space="0" w:color="auto"/>
              <w:left w:val="single" w:sz="4" w:space="0" w:color="auto"/>
              <w:bottom w:val="single" w:sz="4" w:space="0" w:color="auto"/>
              <w:right w:val="single" w:sz="4" w:space="0" w:color="auto"/>
            </w:tcBorders>
          </w:tcPr>
          <w:p w14:paraId="7C3CB381" w14:textId="77777777"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Pr="008733ED">
              <w:rPr>
                <w:rFonts w:asciiTheme="minorHAnsi" w:hAnsiTheme="minorHAnsi" w:cstheme="minorHAnsi"/>
                <w:b/>
                <w:sz w:val="20"/>
                <w:szCs w:val="20"/>
              </w:rPr>
              <w:t xml:space="preserve">. Installed </w:t>
            </w:r>
            <w:r>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Systems Information </w:t>
            </w:r>
          </w:p>
          <w:p w14:paraId="09B27B34" w14:textId="3FBF4716" w:rsidR="007A73A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This table reports the water heating system features installed in this project.</w:t>
            </w:r>
          </w:p>
        </w:tc>
      </w:tr>
      <w:tr w:rsidR="00A05A69" w:rsidRPr="009E01FE" w14:paraId="5E10FB82" w14:textId="1F2D2580" w:rsidTr="00450E94">
        <w:trPr>
          <w:cantSplit/>
          <w:trHeight w:val="277"/>
          <w:jc w:val="center"/>
        </w:trPr>
        <w:tc>
          <w:tcPr>
            <w:tcW w:w="461" w:type="pct"/>
            <w:tcBorders>
              <w:top w:val="single" w:sz="4" w:space="0" w:color="auto"/>
              <w:left w:val="single" w:sz="4" w:space="0" w:color="auto"/>
              <w:bottom w:val="single" w:sz="4" w:space="0" w:color="auto"/>
              <w:right w:val="single" w:sz="4" w:space="0" w:color="auto"/>
            </w:tcBorders>
            <w:vAlign w:val="center"/>
          </w:tcPr>
          <w:p w14:paraId="5F178F6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01</w:t>
            </w:r>
          </w:p>
        </w:tc>
        <w:tc>
          <w:tcPr>
            <w:tcW w:w="582" w:type="pct"/>
            <w:tcBorders>
              <w:top w:val="single" w:sz="4" w:space="0" w:color="auto"/>
              <w:left w:val="single" w:sz="4" w:space="0" w:color="auto"/>
              <w:bottom w:val="single" w:sz="4" w:space="0" w:color="auto"/>
              <w:right w:val="single" w:sz="4" w:space="0" w:color="auto"/>
            </w:tcBorders>
            <w:vAlign w:val="center"/>
          </w:tcPr>
          <w:p w14:paraId="25E4945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02</w:t>
            </w:r>
          </w:p>
        </w:tc>
        <w:tc>
          <w:tcPr>
            <w:tcW w:w="519" w:type="pct"/>
            <w:tcBorders>
              <w:top w:val="single" w:sz="4" w:space="0" w:color="auto"/>
              <w:left w:val="single" w:sz="4" w:space="0" w:color="auto"/>
              <w:bottom w:val="single" w:sz="4" w:space="0" w:color="auto"/>
              <w:right w:val="single" w:sz="4" w:space="0" w:color="auto"/>
            </w:tcBorders>
            <w:vAlign w:val="center"/>
          </w:tcPr>
          <w:p w14:paraId="4D1BC37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03</w:t>
            </w:r>
          </w:p>
        </w:tc>
        <w:tc>
          <w:tcPr>
            <w:tcW w:w="408" w:type="pct"/>
            <w:tcBorders>
              <w:top w:val="single" w:sz="4" w:space="0" w:color="auto"/>
              <w:left w:val="single" w:sz="4" w:space="0" w:color="auto"/>
              <w:bottom w:val="single" w:sz="4" w:space="0" w:color="auto"/>
              <w:right w:val="single" w:sz="4" w:space="0" w:color="auto"/>
            </w:tcBorders>
            <w:vAlign w:val="center"/>
          </w:tcPr>
          <w:p w14:paraId="3D26A1B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04</w:t>
            </w:r>
          </w:p>
        </w:tc>
        <w:tc>
          <w:tcPr>
            <w:tcW w:w="327" w:type="pct"/>
            <w:tcBorders>
              <w:top w:val="single" w:sz="4" w:space="0" w:color="auto"/>
              <w:left w:val="single" w:sz="4" w:space="0" w:color="auto"/>
              <w:bottom w:val="single" w:sz="4" w:space="0" w:color="auto"/>
              <w:right w:val="single" w:sz="4" w:space="0" w:color="auto"/>
            </w:tcBorders>
            <w:vAlign w:val="center"/>
          </w:tcPr>
          <w:p w14:paraId="0E16E27E"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5</w:t>
            </w:r>
          </w:p>
        </w:tc>
        <w:tc>
          <w:tcPr>
            <w:tcW w:w="429" w:type="pct"/>
            <w:tcBorders>
              <w:top w:val="single" w:sz="4" w:space="0" w:color="auto"/>
              <w:left w:val="single" w:sz="4" w:space="0" w:color="auto"/>
              <w:bottom w:val="single" w:sz="4" w:space="0" w:color="auto"/>
              <w:right w:val="single" w:sz="4" w:space="0" w:color="auto"/>
            </w:tcBorders>
            <w:vAlign w:val="center"/>
          </w:tcPr>
          <w:p w14:paraId="1EFBBCA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p>
        </w:tc>
        <w:tc>
          <w:tcPr>
            <w:tcW w:w="347" w:type="pct"/>
            <w:tcBorders>
              <w:top w:val="single" w:sz="4" w:space="0" w:color="auto"/>
              <w:left w:val="single" w:sz="4" w:space="0" w:color="auto"/>
              <w:bottom w:val="single" w:sz="4" w:space="0" w:color="auto"/>
              <w:right w:val="single" w:sz="4" w:space="0" w:color="auto"/>
            </w:tcBorders>
            <w:vAlign w:val="center"/>
          </w:tcPr>
          <w:p w14:paraId="3A8184C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095904">
              <w:rPr>
                <w:rFonts w:asciiTheme="minorHAnsi" w:eastAsia="Times New Roman" w:hAnsiTheme="minorHAnsi" w:cstheme="minorHAnsi"/>
                <w:sz w:val="20"/>
                <w:szCs w:val="20"/>
              </w:rPr>
              <w:t>0</w:t>
            </w:r>
            <w:r>
              <w:rPr>
                <w:rFonts w:asciiTheme="minorHAnsi" w:eastAsia="Times New Roman" w:hAnsiTheme="minorHAnsi" w:cstheme="minorHAnsi"/>
                <w:sz w:val="20"/>
                <w:szCs w:val="20"/>
              </w:rPr>
              <w:t>7</w:t>
            </w:r>
          </w:p>
        </w:tc>
        <w:tc>
          <w:tcPr>
            <w:tcW w:w="531" w:type="pct"/>
            <w:tcBorders>
              <w:top w:val="single" w:sz="4" w:space="0" w:color="auto"/>
              <w:left w:val="single" w:sz="4" w:space="0" w:color="auto"/>
              <w:bottom w:val="single" w:sz="4" w:space="0" w:color="auto"/>
              <w:right w:val="single" w:sz="4" w:space="0" w:color="auto"/>
            </w:tcBorders>
          </w:tcPr>
          <w:p w14:paraId="15CF708E"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08</w:t>
            </w:r>
          </w:p>
        </w:tc>
        <w:tc>
          <w:tcPr>
            <w:tcW w:w="531" w:type="pct"/>
            <w:tcBorders>
              <w:top w:val="single" w:sz="4" w:space="0" w:color="auto"/>
              <w:left w:val="single" w:sz="4" w:space="0" w:color="auto"/>
              <w:bottom w:val="single" w:sz="4" w:space="0" w:color="auto"/>
              <w:right w:val="single" w:sz="4" w:space="0" w:color="auto"/>
            </w:tcBorders>
          </w:tcPr>
          <w:p w14:paraId="521DBC2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095904">
              <w:rPr>
                <w:rFonts w:asciiTheme="minorHAnsi" w:eastAsia="Times New Roman" w:hAnsiTheme="minorHAnsi" w:cstheme="minorHAnsi"/>
                <w:sz w:val="20"/>
                <w:szCs w:val="20"/>
              </w:rPr>
              <w:t>09</w:t>
            </w:r>
          </w:p>
        </w:tc>
        <w:tc>
          <w:tcPr>
            <w:tcW w:w="449" w:type="pct"/>
            <w:tcBorders>
              <w:top w:val="single" w:sz="4" w:space="0" w:color="auto"/>
              <w:left w:val="single" w:sz="4" w:space="0" w:color="auto"/>
              <w:bottom w:val="single" w:sz="4" w:space="0" w:color="auto"/>
              <w:right w:val="single" w:sz="4" w:space="0" w:color="auto"/>
            </w:tcBorders>
          </w:tcPr>
          <w:p w14:paraId="59C7B8FF"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417" w:type="pct"/>
            <w:tcBorders>
              <w:top w:val="single" w:sz="4" w:space="0" w:color="auto"/>
              <w:left w:val="single" w:sz="4" w:space="0" w:color="auto"/>
              <w:bottom w:val="single" w:sz="4" w:space="0" w:color="auto"/>
              <w:right w:val="single" w:sz="4" w:space="0" w:color="auto"/>
            </w:tcBorders>
          </w:tcPr>
          <w:p w14:paraId="22046E67" w14:textId="1B320B2E" w:rsidR="007A73AF"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r>
      <w:tr w:rsidR="00A05A69" w:rsidRPr="009E01FE" w14:paraId="285571F4" w14:textId="1F0C2329" w:rsidTr="00450E94">
        <w:trPr>
          <w:cantSplit/>
          <w:trHeight w:val="288"/>
          <w:jc w:val="center"/>
        </w:trPr>
        <w:tc>
          <w:tcPr>
            <w:tcW w:w="461" w:type="pct"/>
            <w:tcBorders>
              <w:top w:val="single" w:sz="4" w:space="0" w:color="auto"/>
              <w:left w:val="single" w:sz="4" w:space="0" w:color="auto"/>
              <w:bottom w:val="single" w:sz="4" w:space="0" w:color="auto"/>
              <w:right w:val="single" w:sz="4" w:space="0" w:color="auto"/>
            </w:tcBorders>
            <w:vAlign w:val="bottom"/>
          </w:tcPr>
          <w:p w14:paraId="4C8D8125"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582" w:type="pct"/>
            <w:tcBorders>
              <w:top w:val="single" w:sz="4" w:space="0" w:color="auto"/>
              <w:left w:val="single" w:sz="4" w:space="0" w:color="auto"/>
              <w:bottom w:val="single" w:sz="4" w:space="0" w:color="auto"/>
              <w:right w:val="single" w:sz="4" w:space="0" w:color="auto"/>
            </w:tcBorders>
            <w:vAlign w:val="bottom"/>
          </w:tcPr>
          <w:p w14:paraId="6BA036E4"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Type</w:t>
            </w:r>
          </w:p>
        </w:tc>
        <w:tc>
          <w:tcPr>
            <w:tcW w:w="519" w:type="pct"/>
            <w:tcBorders>
              <w:top w:val="single" w:sz="4" w:space="0" w:color="auto"/>
              <w:left w:val="single" w:sz="4" w:space="0" w:color="auto"/>
              <w:bottom w:val="single" w:sz="4" w:space="0" w:color="auto"/>
              <w:right w:val="single" w:sz="4" w:space="0" w:color="auto"/>
            </w:tcBorders>
            <w:vAlign w:val="bottom"/>
          </w:tcPr>
          <w:p w14:paraId="7C66A97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Type</w:t>
            </w:r>
          </w:p>
        </w:tc>
        <w:tc>
          <w:tcPr>
            <w:tcW w:w="408" w:type="pct"/>
            <w:tcBorders>
              <w:top w:val="single" w:sz="4" w:space="0" w:color="auto"/>
              <w:left w:val="single" w:sz="4" w:space="0" w:color="auto"/>
              <w:bottom w:val="single" w:sz="4" w:space="0" w:color="auto"/>
              <w:right w:val="single" w:sz="4" w:space="0" w:color="auto"/>
            </w:tcBorders>
            <w:vAlign w:val="bottom"/>
          </w:tcPr>
          <w:p w14:paraId="0980E02E"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of Water Heaters in System</w:t>
            </w:r>
          </w:p>
        </w:tc>
        <w:tc>
          <w:tcPr>
            <w:tcW w:w="327" w:type="pct"/>
            <w:tcBorders>
              <w:top w:val="single" w:sz="4" w:space="0" w:color="auto"/>
              <w:left w:val="single" w:sz="4" w:space="0" w:color="auto"/>
              <w:bottom w:val="single" w:sz="4" w:space="0" w:color="auto"/>
              <w:right w:val="single" w:sz="4" w:space="0" w:color="auto"/>
            </w:tcBorders>
            <w:vAlign w:val="bottom"/>
          </w:tcPr>
          <w:p w14:paraId="3024E801"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Fuel Type</w:t>
            </w:r>
          </w:p>
        </w:tc>
        <w:tc>
          <w:tcPr>
            <w:tcW w:w="429" w:type="pct"/>
            <w:tcBorders>
              <w:top w:val="single" w:sz="4" w:space="0" w:color="auto"/>
              <w:left w:val="single" w:sz="4" w:space="0" w:color="auto"/>
              <w:bottom w:val="single" w:sz="4" w:space="0" w:color="auto"/>
              <w:right w:val="single" w:sz="4" w:space="0" w:color="auto"/>
            </w:tcBorders>
            <w:vAlign w:val="bottom"/>
          </w:tcPr>
          <w:p w14:paraId="12E5370C"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Type</w:t>
            </w:r>
          </w:p>
        </w:tc>
        <w:tc>
          <w:tcPr>
            <w:tcW w:w="347" w:type="pct"/>
            <w:tcBorders>
              <w:top w:val="single" w:sz="4" w:space="0" w:color="auto"/>
              <w:left w:val="single" w:sz="4" w:space="0" w:color="auto"/>
              <w:bottom w:val="single" w:sz="4" w:space="0" w:color="auto"/>
              <w:right w:val="single" w:sz="4" w:space="0" w:color="auto"/>
            </w:tcBorders>
            <w:vAlign w:val="bottom"/>
          </w:tcPr>
          <w:p w14:paraId="7E7D822D"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Rated Input Value</w:t>
            </w:r>
          </w:p>
        </w:tc>
        <w:tc>
          <w:tcPr>
            <w:tcW w:w="531" w:type="pct"/>
            <w:tcBorders>
              <w:top w:val="single" w:sz="4" w:space="0" w:color="auto"/>
              <w:left w:val="single" w:sz="4" w:space="0" w:color="auto"/>
              <w:bottom w:val="single" w:sz="4" w:space="0" w:color="auto"/>
              <w:right w:val="single" w:sz="4" w:space="0" w:color="auto"/>
            </w:tcBorders>
            <w:vAlign w:val="bottom"/>
          </w:tcPr>
          <w:p w14:paraId="2FF7E8BE"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Central DHW System Distribution</w:t>
            </w:r>
          </w:p>
        </w:tc>
        <w:tc>
          <w:tcPr>
            <w:tcW w:w="531" w:type="pct"/>
            <w:tcBorders>
              <w:top w:val="single" w:sz="4" w:space="0" w:color="auto"/>
              <w:left w:val="single" w:sz="4" w:space="0" w:color="auto"/>
              <w:bottom w:val="single" w:sz="4" w:space="0" w:color="auto"/>
              <w:right w:val="single" w:sz="4" w:space="0" w:color="auto"/>
            </w:tcBorders>
            <w:vAlign w:val="bottom"/>
          </w:tcPr>
          <w:p w14:paraId="54A8862E"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Dwelling Unit DHW System</w:t>
            </w:r>
          </w:p>
          <w:p w14:paraId="603085A6"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Distribution Type</w:t>
            </w:r>
          </w:p>
        </w:tc>
        <w:tc>
          <w:tcPr>
            <w:tcW w:w="449" w:type="pct"/>
            <w:tcBorders>
              <w:top w:val="single" w:sz="4" w:space="0" w:color="auto"/>
              <w:left w:val="single" w:sz="4" w:space="0" w:color="auto"/>
              <w:bottom w:val="single" w:sz="4" w:space="0" w:color="auto"/>
              <w:right w:val="single" w:sz="4" w:space="0" w:color="auto"/>
            </w:tcBorders>
            <w:vAlign w:val="bottom"/>
          </w:tcPr>
          <w:p w14:paraId="40842392" w14:textId="143E47FD" w:rsidR="007A73AF" w:rsidRPr="00A05A69" w:rsidRDefault="007A73AF" w:rsidP="0053169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Compact </w:t>
            </w:r>
            <w:proofErr w:type="spellStart"/>
            <w:r w:rsidRPr="00A05A69">
              <w:rPr>
                <w:rFonts w:asciiTheme="minorHAnsi" w:eastAsia="Times New Roman" w:hAnsiTheme="minorHAnsi" w:cstheme="minorHAnsi"/>
                <w:sz w:val="18"/>
                <w:szCs w:val="20"/>
              </w:rPr>
              <w:t>Dist</w:t>
            </w:r>
            <w:r w:rsidR="00850E4B">
              <w:rPr>
                <w:rFonts w:asciiTheme="minorHAnsi" w:eastAsia="Times New Roman" w:hAnsiTheme="minorHAnsi" w:cstheme="minorHAnsi"/>
                <w:sz w:val="18"/>
                <w:szCs w:val="20"/>
              </w:rPr>
              <w:t>rib</w:t>
            </w:r>
            <w:proofErr w:type="spellEnd"/>
            <w:r>
              <w:rPr>
                <w:rFonts w:asciiTheme="minorHAnsi" w:eastAsia="Times New Roman" w:hAnsiTheme="minorHAnsi" w:cstheme="minorHAnsi"/>
                <w:sz w:val="18"/>
                <w:szCs w:val="20"/>
              </w:rPr>
              <w:t>.</w:t>
            </w:r>
          </w:p>
        </w:tc>
        <w:tc>
          <w:tcPr>
            <w:tcW w:w="417" w:type="pct"/>
            <w:tcBorders>
              <w:top w:val="single" w:sz="4" w:space="0" w:color="auto"/>
              <w:left w:val="single" w:sz="4" w:space="0" w:color="auto"/>
              <w:bottom w:val="single" w:sz="4" w:space="0" w:color="auto"/>
              <w:right w:val="single" w:sz="4" w:space="0" w:color="auto"/>
            </w:tcBorders>
            <w:vAlign w:val="bottom"/>
          </w:tcPr>
          <w:p w14:paraId="2FADA926" w14:textId="05845C62" w:rsidR="007A73AF" w:rsidRPr="00A05A69" w:rsidRDefault="007A73AF" w:rsidP="00D7580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Drain Water Heat Recovery</w:t>
            </w:r>
          </w:p>
        </w:tc>
      </w:tr>
      <w:tr w:rsidR="00A05A69" w:rsidRPr="009E01FE" w14:paraId="6B02B3CA" w14:textId="343ED4B2" w:rsidTr="00450E94">
        <w:trPr>
          <w:cantSplit/>
          <w:trHeight w:val="246"/>
          <w:jc w:val="center"/>
        </w:trPr>
        <w:tc>
          <w:tcPr>
            <w:tcW w:w="461" w:type="pct"/>
            <w:tcBorders>
              <w:top w:val="single" w:sz="4" w:space="0" w:color="auto"/>
              <w:left w:val="single" w:sz="4" w:space="0" w:color="auto"/>
              <w:bottom w:val="single" w:sz="4" w:space="0" w:color="auto"/>
              <w:right w:val="single" w:sz="4" w:space="0" w:color="auto"/>
            </w:tcBorders>
            <w:vAlign w:val="center"/>
          </w:tcPr>
          <w:p w14:paraId="7101764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82" w:type="pct"/>
            <w:tcBorders>
              <w:top w:val="single" w:sz="4" w:space="0" w:color="auto"/>
              <w:left w:val="single" w:sz="4" w:space="0" w:color="auto"/>
              <w:bottom w:val="single" w:sz="4" w:space="0" w:color="auto"/>
              <w:right w:val="single" w:sz="4" w:space="0" w:color="auto"/>
            </w:tcBorders>
            <w:vAlign w:val="center"/>
          </w:tcPr>
          <w:p w14:paraId="60237D6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9" w:type="pct"/>
            <w:tcBorders>
              <w:top w:val="single" w:sz="4" w:space="0" w:color="auto"/>
              <w:left w:val="single" w:sz="4" w:space="0" w:color="auto"/>
              <w:bottom w:val="single" w:sz="4" w:space="0" w:color="auto"/>
              <w:right w:val="single" w:sz="4" w:space="0" w:color="auto"/>
            </w:tcBorders>
            <w:vAlign w:val="center"/>
          </w:tcPr>
          <w:p w14:paraId="4C8F8D59"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3A2E658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tcPr>
          <w:p w14:paraId="20F8B4F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9" w:type="pct"/>
            <w:tcBorders>
              <w:top w:val="single" w:sz="4" w:space="0" w:color="auto"/>
              <w:left w:val="single" w:sz="4" w:space="0" w:color="auto"/>
              <w:bottom w:val="single" w:sz="4" w:space="0" w:color="auto"/>
              <w:right w:val="single" w:sz="4" w:space="0" w:color="auto"/>
            </w:tcBorders>
            <w:vAlign w:val="center"/>
          </w:tcPr>
          <w:p w14:paraId="004457C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7" w:type="pct"/>
            <w:tcBorders>
              <w:top w:val="single" w:sz="4" w:space="0" w:color="auto"/>
              <w:left w:val="single" w:sz="4" w:space="0" w:color="auto"/>
              <w:bottom w:val="single" w:sz="4" w:space="0" w:color="auto"/>
              <w:right w:val="single" w:sz="4" w:space="0" w:color="auto"/>
            </w:tcBorders>
            <w:vAlign w:val="center"/>
          </w:tcPr>
          <w:p w14:paraId="58E84F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633FA68A"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1BE4E2B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49" w:type="pct"/>
            <w:tcBorders>
              <w:top w:val="single" w:sz="4" w:space="0" w:color="auto"/>
              <w:left w:val="single" w:sz="4" w:space="0" w:color="auto"/>
              <w:bottom w:val="single" w:sz="4" w:space="0" w:color="auto"/>
              <w:right w:val="single" w:sz="4" w:space="0" w:color="auto"/>
            </w:tcBorders>
          </w:tcPr>
          <w:p w14:paraId="36DA2D25"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69728BD9"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A05A69" w:rsidRPr="009E01FE" w14:paraId="066E83F2" w14:textId="6A6C0634" w:rsidTr="00450E94">
        <w:trPr>
          <w:cantSplit/>
          <w:trHeight w:val="255"/>
          <w:jc w:val="center"/>
        </w:trPr>
        <w:tc>
          <w:tcPr>
            <w:tcW w:w="461" w:type="pct"/>
            <w:tcBorders>
              <w:top w:val="single" w:sz="4" w:space="0" w:color="auto"/>
              <w:left w:val="single" w:sz="4" w:space="0" w:color="auto"/>
              <w:bottom w:val="single" w:sz="4" w:space="0" w:color="auto"/>
              <w:right w:val="single" w:sz="4" w:space="0" w:color="auto"/>
            </w:tcBorders>
            <w:vAlign w:val="center"/>
          </w:tcPr>
          <w:p w14:paraId="61B833E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82" w:type="pct"/>
            <w:tcBorders>
              <w:top w:val="single" w:sz="4" w:space="0" w:color="auto"/>
              <w:left w:val="single" w:sz="4" w:space="0" w:color="auto"/>
              <w:bottom w:val="single" w:sz="4" w:space="0" w:color="auto"/>
              <w:right w:val="single" w:sz="4" w:space="0" w:color="auto"/>
            </w:tcBorders>
            <w:vAlign w:val="center"/>
          </w:tcPr>
          <w:p w14:paraId="72AD32D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19" w:type="pct"/>
            <w:tcBorders>
              <w:top w:val="single" w:sz="4" w:space="0" w:color="auto"/>
              <w:left w:val="single" w:sz="4" w:space="0" w:color="auto"/>
              <w:bottom w:val="single" w:sz="4" w:space="0" w:color="auto"/>
              <w:right w:val="single" w:sz="4" w:space="0" w:color="auto"/>
            </w:tcBorders>
            <w:vAlign w:val="center"/>
          </w:tcPr>
          <w:p w14:paraId="7985165B"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8" w:type="pct"/>
            <w:tcBorders>
              <w:top w:val="single" w:sz="4" w:space="0" w:color="auto"/>
              <w:left w:val="single" w:sz="4" w:space="0" w:color="auto"/>
              <w:bottom w:val="single" w:sz="4" w:space="0" w:color="auto"/>
              <w:right w:val="single" w:sz="4" w:space="0" w:color="auto"/>
            </w:tcBorders>
            <w:vAlign w:val="center"/>
          </w:tcPr>
          <w:p w14:paraId="01B7ABC1"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tcPr>
          <w:p w14:paraId="7E44C6F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9" w:type="pct"/>
            <w:tcBorders>
              <w:top w:val="single" w:sz="4" w:space="0" w:color="auto"/>
              <w:left w:val="single" w:sz="4" w:space="0" w:color="auto"/>
              <w:bottom w:val="single" w:sz="4" w:space="0" w:color="auto"/>
              <w:right w:val="single" w:sz="4" w:space="0" w:color="auto"/>
            </w:tcBorders>
            <w:vAlign w:val="center"/>
          </w:tcPr>
          <w:p w14:paraId="2F926A0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7" w:type="pct"/>
            <w:tcBorders>
              <w:top w:val="single" w:sz="4" w:space="0" w:color="auto"/>
              <w:left w:val="single" w:sz="4" w:space="0" w:color="auto"/>
              <w:bottom w:val="single" w:sz="4" w:space="0" w:color="auto"/>
              <w:right w:val="single" w:sz="4" w:space="0" w:color="auto"/>
            </w:tcBorders>
            <w:vAlign w:val="center"/>
          </w:tcPr>
          <w:p w14:paraId="1EFB174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21B85B6E"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tcPr>
          <w:p w14:paraId="389848A1"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49" w:type="pct"/>
            <w:tcBorders>
              <w:top w:val="single" w:sz="4" w:space="0" w:color="auto"/>
              <w:left w:val="single" w:sz="4" w:space="0" w:color="auto"/>
              <w:bottom w:val="single" w:sz="4" w:space="0" w:color="auto"/>
              <w:right w:val="single" w:sz="4" w:space="0" w:color="auto"/>
            </w:tcBorders>
          </w:tcPr>
          <w:p w14:paraId="45270EC5"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17" w:type="pct"/>
            <w:tcBorders>
              <w:top w:val="single" w:sz="4" w:space="0" w:color="auto"/>
              <w:left w:val="single" w:sz="4" w:space="0" w:color="auto"/>
              <w:bottom w:val="single" w:sz="4" w:space="0" w:color="auto"/>
              <w:right w:val="single" w:sz="4" w:space="0" w:color="auto"/>
            </w:tcBorders>
          </w:tcPr>
          <w:p w14:paraId="4D36FB31" w14:textId="77777777" w:rsidR="007A73AF" w:rsidRPr="00C10172"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5FC35F8" w14:textId="77777777" w:rsidR="007A73AF" w:rsidRDefault="007A73AF" w:rsidP="00D879CA">
      <w:pPr>
        <w:spacing w:after="0" w:line="240" w:lineRule="auto"/>
        <w:rPr>
          <w:rFonts w:asciiTheme="minorHAnsi" w:hAnsiTheme="minorHAnsi" w:cstheme="minorHAnsi"/>
          <w:sz w:val="18"/>
          <w:szCs w:val="18"/>
        </w:rPr>
      </w:pPr>
    </w:p>
    <w:tbl>
      <w:tblPr>
        <w:tblW w:w="4984" w:type="pct"/>
        <w:tblInd w:w="1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29"/>
        <w:gridCol w:w="1181"/>
        <w:gridCol w:w="1181"/>
        <w:gridCol w:w="1181"/>
        <w:gridCol w:w="1181"/>
        <w:gridCol w:w="1383"/>
        <w:gridCol w:w="3119"/>
      </w:tblGrid>
      <w:tr w:rsidR="007A73AF" w:rsidRPr="009E01FE" w14:paraId="40BDA61B" w14:textId="77777777" w:rsidTr="00A05A69">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16FAF02F" w14:textId="2E0EF086"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C</w:t>
            </w:r>
            <w:r w:rsidRPr="008733ED">
              <w:rPr>
                <w:rFonts w:asciiTheme="minorHAnsi" w:hAnsiTheme="minorHAnsi" w:cstheme="minorHAnsi"/>
                <w:b/>
                <w:sz w:val="20"/>
                <w:szCs w:val="20"/>
              </w:rPr>
              <w:t xml:space="preserve">. Design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33DD02B5" w14:textId="77777777" w:rsidR="007A73AF" w:rsidRPr="008733ED"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This table reports the water heater(s) efficiency features specified on the registered CF1R compliance document for this project. (Not needed for central systems)</w:t>
            </w:r>
          </w:p>
        </w:tc>
      </w:tr>
      <w:tr w:rsidR="007A73AF" w:rsidRPr="009E01FE" w14:paraId="6B676368"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69A372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01</w:t>
            </w:r>
          </w:p>
        </w:tc>
        <w:tc>
          <w:tcPr>
            <w:tcW w:w="549" w:type="pct"/>
            <w:tcBorders>
              <w:top w:val="single" w:sz="4" w:space="0" w:color="auto"/>
              <w:left w:val="single" w:sz="4" w:space="0" w:color="auto"/>
              <w:bottom w:val="single" w:sz="4" w:space="0" w:color="auto"/>
              <w:right w:val="single" w:sz="4" w:space="0" w:color="auto"/>
            </w:tcBorders>
            <w:vAlign w:val="center"/>
          </w:tcPr>
          <w:p w14:paraId="254352E6"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02</w:t>
            </w:r>
          </w:p>
        </w:tc>
        <w:tc>
          <w:tcPr>
            <w:tcW w:w="549" w:type="pct"/>
            <w:tcBorders>
              <w:top w:val="single" w:sz="4" w:space="0" w:color="auto"/>
              <w:left w:val="single" w:sz="4" w:space="0" w:color="auto"/>
              <w:bottom w:val="single" w:sz="4" w:space="0" w:color="auto"/>
              <w:right w:val="single" w:sz="4" w:space="0" w:color="auto"/>
            </w:tcBorders>
            <w:vAlign w:val="center"/>
          </w:tcPr>
          <w:p w14:paraId="22D01913"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03</w:t>
            </w:r>
          </w:p>
        </w:tc>
        <w:tc>
          <w:tcPr>
            <w:tcW w:w="549" w:type="pct"/>
            <w:tcBorders>
              <w:top w:val="single" w:sz="4" w:space="0" w:color="auto"/>
              <w:left w:val="single" w:sz="4" w:space="0" w:color="auto"/>
              <w:bottom w:val="single" w:sz="4" w:space="0" w:color="auto"/>
              <w:right w:val="single" w:sz="4" w:space="0" w:color="auto"/>
            </w:tcBorders>
            <w:vAlign w:val="center"/>
          </w:tcPr>
          <w:p w14:paraId="245EA76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04</w:t>
            </w:r>
          </w:p>
        </w:tc>
        <w:tc>
          <w:tcPr>
            <w:tcW w:w="549" w:type="pct"/>
            <w:tcBorders>
              <w:top w:val="single" w:sz="4" w:space="0" w:color="auto"/>
              <w:left w:val="single" w:sz="4" w:space="0" w:color="auto"/>
              <w:bottom w:val="single" w:sz="4" w:space="0" w:color="auto"/>
              <w:right w:val="single" w:sz="4" w:space="0" w:color="auto"/>
            </w:tcBorders>
            <w:vAlign w:val="center"/>
          </w:tcPr>
          <w:p w14:paraId="5E47CD9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05</w:t>
            </w:r>
          </w:p>
        </w:tc>
        <w:tc>
          <w:tcPr>
            <w:tcW w:w="643" w:type="pct"/>
            <w:tcBorders>
              <w:top w:val="single" w:sz="4" w:space="0" w:color="auto"/>
              <w:left w:val="single" w:sz="4" w:space="0" w:color="auto"/>
              <w:bottom w:val="single" w:sz="4" w:space="0" w:color="auto"/>
              <w:right w:val="single" w:sz="4" w:space="0" w:color="auto"/>
            </w:tcBorders>
          </w:tcPr>
          <w:p w14:paraId="03A5F64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06</w:t>
            </w:r>
          </w:p>
        </w:tc>
        <w:tc>
          <w:tcPr>
            <w:tcW w:w="1450" w:type="pct"/>
            <w:tcBorders>
              <w:top w:val="single" w:sz="4" w:space="0" w:color="auto"/>
              <w:left w:val="single" w:sz="4" w:space="0" w:color="auto"/>
              <w:bottom w:val="single" w:sz="4" w:space="0" w:color="auto"/>
              <w:right w:val="single" w:sz="4" w:space="0" w:color="auto"/>
            </w:tcBorders>
            <w:vAlign w:val="center"/>
          </w:tcPr>
          <w:p w14:paraId="10E63AB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07</w:t>
            </w:r>
          </w:p>
        </w:tc>
      </w:tr>
      <w:tr w:rsidR="007A73AF" w:rsidRPr="009E01FE" w14:paraId="290A51D1"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bottom"/>
          </w:tcPr>
          <w:p w14:paraId="785D8051"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549" w:type="pct"/>
            <w:tcBorders>
              <w:top w:val="single" w:sz="4" w:space="0" w:color="auto"/>
              <w:left w:val="single" w:sz="4" w:space="0" w:color="auto"/>
              <w:bottom w:val="single" w:sz="4" w:space="0" w:color="auto"/>
              <w:right w:val="single" w:sz="4" w:space="0" w:color="auto"/>
            </w:tcBorders>
            <w:vAlign w:val="bottom"/>
          </w:tcPr>
          <w:p w14:paraId="3610A73A"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Type</w:t>
            </w:r>
          </w:p>
        </w:tc>
        <w:tc>
          <w:tcPr>
            <w:tcW w:w="549" w:type="pct"/>
            <w:tcBorders>
              <w:top w:val="single" w:sz="4" w:space="0" w:color="auto"/>
              <w:left w:val="single" w:sz="4" w:space="0" w:color="auto"/>
              <w:bottom w:val="single" w:sz="4" w:space="0" w:color="auto"/>
              <w:right w:val="single" w:sz="4" w:space="0" w:color="auto"/>
            </w:tcBorders>
            <w:vAlign w:val="bottom"/>
          </w:tcPr>
          <w:p w14:paraId="37EC2307"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Value</w:t>
            </w:r>
          </w:p>
        </w:tc>
        <w:tc>
          <w:tcPr>
            <w:tcW w:w="549" w:type="pct"/>
            <w:tcBorders>
              <w:top w:val="single" w:sz="4" w:space="0" w:color="auto"/>
              <w:left w:val="single" w:sz="4" w:space="0" w:color="auto"/>
              <w:bottom w:val="single" w:sz="4" w:space="0" w:color="auto"/>
              <w:right w:val="single" w:sz="4" w:space="0" w:color="auto"/>
            </w:tcBorders>
            <w:vAlign w:val="bottom"/>
          </w:tcPr>
          <w:p w14:paraId="79089DE7"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Standby Loss </w:t>
            </w:r>
          </w:p>
          <w:p w14:paraId="5A9EA95E"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t>
            </w:r>
          </w:p>
        </w:tc>
        <w:tc>
          <w:tcPr>
            <w:tcW w:w="549" w:type="pct"/>
            <w:tcBorders>
              <w:top w:val="single" w:sz="4" w:space="0" w:color="auto"/>
              <w:left w:val="single" w:sz="4" w:space="0" w:color="auto"/>
              <w:bottom w:val="single" w:sz="4" w:space="0" w:color="auto"/>
              <w:right w:val="single" w:sz="4" w:space="0" w:color="auto"/>
            </w:tcBorders>
            <w:vAlign w:val="bottom"/>
          </w:tcPr>
          <w:p w14:paraId="13D45E2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Exterior Insulation </w:t>
            </w:r>
          </w:p>
          <w:p w14:paraId="552BEFCE"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R-Value</w:t>
            </w:r>
          </w:p>
        </w:tc>
        <w:tc>
          <w:tcPr>
            <w:tcW w:w="643" w:type="pct"/>
            <w:tcBorders>
              <w:top w:val="single" w:sz="4" w:space="0" w:color="auto"/>
              <w:left w:val="single" w:sz="4" w:space="0" w:color="auto"/>
              <w:bottom w:val="single" w:sz="4" w:space="0" w:color="auto"/>
              <w:right w:val="single" w:sz="4" w:space="0" w:color="auto"/>
            </w:tcBorders>
            <w:vAlign w:val="bottom"/>
          </w:tcPr>
          <w:p w14:paraId="119B872F"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Storage</w:t>
            </w:r>
          </w:p>
          <w:p w14:paraId="169DC54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Volume (gal)</w:t>
            </w:r>
          </w:p>
        </w:tc>
        <w:tc>
          <w:tcPr>
            <w:tcW w:w="1450" w:type="pct"/>
            <w:tcBorders>
              <w:top w:val="single" w:sz="4" w:space="0" w:color="auto"/>
              <w:left w:val="single" w:sz="4" w:space="0" w:color="auto"/>
              <w:bottom w:val="single" w:sz="4" w:space="0" w:color="auto"/>
              <w:right w:val="single" w:sz="4" w:space="0" w:color="auto"/>
            </w:tcBorders>
            <w:vAlign w:val="bottom"/>
          </w:tcPr>
          <w:p w14:paraId="3DA61F44"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Tank location</w:t>
            </w:r>
          </w:p>
        </w:tc>
      </w:tr>
      <w:tr w:rsidR="007A73AF" w:rsidRPr="009E01FE" w14:paraId="25F4FB53"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0BF177C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98DA1C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598432D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FA07E3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0B16B85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01AB53A1"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24B3EF6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9E01FE" w14:paraId="6972E575" w14:textId="77777777" w:rsidTr="007A73AF">
        <w:trPr>
          <w:cantSplit/>
          <w:trHeight w:val="144"/>
        </w:trPr>
        <w:tc>
          <w:tcPr>
            <w:tcW w:w="711" w:type="pct"/>
            <w:tcBorders>
              <w:top w:val="single" w:sz="4" w:space="0" w:color="auto"/>
              <w:left w:val="single" w:sz="4" w:space="0" w:color="auto"/>
              <w:bottom w:val="single" w:sz="4" w:space="0" w:color="auto"/>
              <w:right w:val="single" w:sz="4" w:space="0" w:color="auto"/>
            </w:tcBorders>
            <w:vAlign w:val="center"/>
          </w:tcPr>
          <w:p w14:paraId="425A57A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EE1537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454D00F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362A9E5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49" w:type="pct"/>
            <w:tcBorders>
              <w:top w:val="single" w:sz="4" w:space="0" w:color="auto"/>
              <w:left w:val="single" w:sz="4" w:space="0" w:color="auto"/>
              <w:bottom w:val="single" w:sz="4" w:space="0" w:color="auto"/>
              <w:right w:val="single" w:sz="4" w:space="0" w:color="auto"/>
            </w:tcBorders>
            <w:vAlign w:val="center"/>
          </w:tcPr>
          <w:p w14:paraId="1C08E8DD"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43" w:type="pct"/>
            <w:tcBorders>
              <w:top w:val="single" w:sz="4" w:space="0" w:color="auto"/>
              <w:left w:val="single" w:sz="4" w:space="0" w:color="auto"/>
              <w:bottom w:val="single" w:sz="4" w:space="0" w:color="auto"/>
              <w:right w:val="single" w:sz="4" w:space="0" w:color="auto"/>
            </w:tcBorders>
          </w:tcPr>
          <w:p w14:paraId="1CDA32CA" w14:textId="77777777" w:rsidR="007A73AF" w:rsidRPr="008C7B33"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50" w:type="pct"/>
            <w:tcBorders>
              <w:top w:val="single" w:sz="4" w:space="0" w:color="auto"/>
              <w:left w:val="single" w:sz="4" w:space="0" w:color="auto"/>
              <w:bottom w:val="single" w:sz="4" w:space="0" w:color="auto"/>
              <w:right w:val="single" w:sz="4" w:space="0" w:color="auto"/>
            </w:tcBorders>
            <w:vAlign w:val="center"/>
          </w:tcPr>
          <w:p w14:paraId="79DB345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96C95BE" w14:textId="17699395" w:rsidR="00D7513B" w:rsidRPr="00A05A69" w:rsidRDefault="00D7513B" w:rsidP="0023694B">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18"/>
        <w:gridCol w:w="1234"/>
        <w:gridCol w:w="1114"/>
        <w:gridCol w:w="32"/>
        <w:gridCol w:w="1146"/>
        <w:gridCol w:w="1232"/>
        <w:gridCol w:w="1411"/>
        <w:gridCol w:w="3103"/>
      </w:tblGrid>
      <w:tr w:rsidR="007A73AF" w:rsidRPr="008733ED" w14:paraId="7B74D56E" w14:textId="77777777" w:rsidTr="007A73AF">
        <w:trPr>
          <w:cantSplit/>
          <w:trHeight w:val="144"/>
        </w:trPr>
        <w:tc>
          <w:tcPr>
            <w:tcW w:w="5000" w:type="pct"/>
            <w:gridSpan w:val="8"/>
            <w:tcBorders>
              <w:top w:val="single" w:sz="4" w:space="0" w:color="auto"/>
              <w:left w:val="single" w:sz="4" w:space="0" w:color="auto"/>
              <w:bottom w:val="single" w:sz="4" w:space="0" w:color="auto"/>
              <w:right w:val="single" w:sz="4" w:space="0" w:color="auto"/>
            </w:tcBorders>
          </w:tcPr>
          <w:p w14:paraId="5DAB9D91" w14:textId="17490FA2" w:rsidR="007A73AF" w:rsidRPr="00B33DFF" w:rsidRDefault="007A73AF" w:rsidP="007A73A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8733ED">
              <w:rPr>
                <w:rFonts w:asciiTheme="minorHAnsi" w:hAnsiTheme="minorHAnsi" w:cstheme="minorHAnsi"/>
                <w:b/>
                <w:sz w:val="20"/>
                <w:szCs w:val="20"/>
              </w:rPr>
              <w:t xml:space="preserve">. </w:t>
            </w:r>
            <w:r>
              <w:rPr>
                <w:rFonts w:asciiTheme="minorHAnsi" w:hAnsiTheme="minorHAnsi" w:cstheme="minorHAnsi"/>
                <w:b/>
                <w:sz w:val="20"/>
                <w:szCs w:val="20"/>
              </w:rPr>
              <w:t>Installed</w:t>
            </w:r>
            <w:r w:rsidRPr="008733ED">
              <w:rPr>
                <w:rFonts w:asciiTheme="minorHAnsi" w:hAnsiTheme="minorHAnsi" w:cstheme="minorHAnsi"/>
                <w:b/>
                <w:sz w:val="20"/>
                <w:szCs w:val="20"/>
              </w:rPr>
              <w:t xml:space="preserve"> </w:t>
            </w:r>
            <w:r w:rsidR="00C549BD">
              <w:rPr>
                <w:rFonts w:asciiTheme="minorHAnsi" w:hAnsiTheme="minorHAnsi" w:cstheme="minorHAnsi"/>
                <w:b/>
                <w:sz w:val="20"/>
                <w:szCs w:val="20"/>
              </w:rPr>
              <w:t xml:space="preserve">HERS Verified </w:t>
            </w:r>
            <w:r w:rsidRPr="008733ED">
              <w:rPr>
                <w:rFonts w:asciiTheme="minorHAnsi" w:hAnsiTheme="minorHAnsi" w:cstheme="minorHAnsi"/>
                <w:b/>
                <w:sz w:val="20"/>
                <w:szCs w:val="20"/>
              </w:rPr>
              <w:t xml:space="preserve">Dwelling Unit Water Heating Efficiency Information </w:t>
            </w:r>
          </w:p>
          <w:p w14:paraId="1BC8A529" w14:textId="60349591" w:rsidR="007A73AF" w:rsidRPr="008733ED" w:rsidRDefault="007A73AF" w:rsidP="00EB7683">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A05A69">
              <w:rPr>
                <w:rFonts w:asciiTheme="minorHAnsi" w:eastAsia="Times New Roman" w:hAnsiTheme="minorHAnsi" w:cstheme="minorHAnsi"/>
                <w:sz w:val="18"/>
                <w:szCs w:val="20"/>
              </w:rPr>
              <w:t xml:space="preserve">This table reports the water heater(s) efficiency features </w:t>
            </w:r>
            <w:del w:id="0" w:author="Smith, Alexis@Energy" w:date="2019-02-11T09:51:00Z">
              <w:r w:rsidRPr="00A05A69" w:rsidDel="00EB7683">
                <w:rPr>
                  <w:rFonts w:asciiTheme="minorHAnsi" w:eastAsia="Times New Roman" w:hAnsiTheme="minorHAnsi" w:cstheme="minorHAnsi"/>
                  <w:sz w:val="18"/>
                  <w:szCs w:val="20"/>
                </w:rPr>
                <w:delText>specified on the registered CF1R compliance document for</w:delText>
              </w:r>
            </w:del>
            <w:ins w:id="1" w:author="Smith, Alexis@Energy" w:date="2019-02-11T09:51:00Z">
              <w:r w:rsidR="00EB7683">
                <w:rPr>
                  <w:rFonts w:asciiTheme="minorHAnsi" w:eastAsia="Times New Roman" w:hAnsiTheme="minorHAnsi" w:cstheme="minorHAnsi"/>
                  <w:sz w:val="18"/>
                  <w:szCs w:val="20"/>
                </w:rPr>
                <w:t>installed in</w:t>
              </w:r>
            </w:ins>
            <w:r w:rsidRPr="00A05A69">
              <w:rPr>
                <w:rFonts w:asciiTheme="minorHAnsi" w:eastAsia="Times New Roman" w:hAnsiTheme="minorHAnsi" w:cstheme="minorHAnsi"/>
                <w:sz w:val="18"/>
                <w:szCs w:val="20"/>
              </w:rPr>
              <w:t xml:space="preserve"> this project.</w:t>
            </w:r>
            <w:r w:rsidRPr="00A05A69">
              <w:rPr>
                <w:sz w:val="20"/>
              </w:rPr>
              <w:t xml:space="preserve"> </w:t>
            </w:r>
            <w:r w:rsidRPr="00A05A69">
              <w:rPr>
                <w:rFonts w:asciiTheme="minorHAnsi" w:eastAsia="Times New Roman" w:hAnsiTheme="minorHAnsi" w:cstheme="minorHAnsi"/>
                <w:sz w:val="18"/>
                <w:szCs w:val="20"/>
              </w:rPr>
              <w:t>(Not needed for central systems)</w:t>
            </w:r>
          </w:p>
        </w:tc>
      </w:tr>
      <w:tr w:rsidR="007A73AF" w:rsidRPr="00095904" w14:paraId="7D819574"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C2CDE5D"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01</w:t>
            </w:r>
          </w:p>
        </w:tc>
        <w:tc>
          <w:tcPr>
            <w:tcW w:w="572" w:type="pct"/>
            <w:tcBorders>
              <w:top w:val="single" w:sz="4" w:space="0" w:color="auto"/>
              <w:left w:val="single" w:sz="4" w:space="0" w:color="auto"/>
              <w:bottom w:val="single" w:sz="4" w:space="0" w:color="auto"/>
              <w:right w:val="single" w:sz="4" w:space="0" w:color="auto"/>
            </w:tcBorders>
            <w:vAlign w:val="center"/>
          </w:tcPr>
          <w:p w14:paraId="705B63EF"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02</w:t>
            </w:r>
          </w:p>
        </w:tc>
        <w:tc>
          <w:tcPr>
            <w:tcW w:w="531" w:type="pct"/>
            <w:gridSpan w:val="2"/>
            <w:tcBorders>
              <w:top w:val="single" w:sz="4" w:space="0" w:color="auto"/>
              <w:left w:val="single" w:sz="4" w:space="0" w:color="auto"/>
              <w:bottom w:val="single" w:sz="4" w:space="0" w:color="auto"/>
              <w:right w:val="single" w:sz="4" w:space="0" w:color="auto"/>
            </w:tcBorders>
            <w:vAlign w:val="center"/>
          </w:tcPr>
          <w:p w14:paraId="7D15B2F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03</w:t>
            </w:r>
          </w:p>
        </w:tc>
        <w:tc>
          <w:tcPr>
            <w:tcW w:w="531" w:type="pct"/>
            <w:tcBorders>
              <w:top w:val="single" w:sz="4" w:space="0" w:color="auto"/>
              <w:left w:val="single" w:sz="4" w:space="0" w:color="auto"/>
              <w:bottom w:val="single" w:sz="4" w:space="0" w:color="auto"/>
              <w:right w:val="single" w:sz="4" w:space="0" w:color="auto"/>
            </w:tcBorders>
            <w:vAlign w:val="center"/>
          </w:tcPr>
          <w:p w14:paraId="447FCAB5"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04</w:t>
            </w:r>
          </w:p>
        </w:tc>
        <w:tc>
          <w:tcPr>
            <w:tcW w:w="571" w:type="pct"/>
            <w:tcBorders>
              <w:top w:val="single" w:sz="4" w:space="0" w:color="auto"/>
              <w:left w:val="single" w:sz="4" w:space="0" w:color="auto"/>
              <w:bottom w:val="single" w:sz="4" w:space="0" w:color="auto"/>
              <w:right w:val="single" w:sz="4" w:space="0" w:color="auto"/>
            </w:tcBorders>
            <w:vAlign w:val="center"/>
          </w:tcPr>
          <w:p w14:paraId="759049E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05</w:t>
            </w:r>
          </w:p>
        </w:tc>
        <w:tc>
          <w:tcPr>
            <w:tcW w:w="654" w:type="pct"/>
            <w:tcBorders>
              <w:top w:val="single" w:sz="4" w:space="0" w:color="auto"/>
              <w:left w:val="single" w:sz="4" w:space="0" w:color="auto"/>
              <w:bottom w:val="single" w:sz="4" w:space="0" w:color="auto"/>
              <w:right w:val="single" w:sz="4" w:space="0" w:color="auto"/>
            </w:tcBorders>
          </w:tcPr>
          <w:p w14:paraId="3B70466A"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06</w:t>
            </w:r>
          </w:p>
        </w:tc>
        <w:tc>
          <w:tcPr>
            <w:tcW w:w="1438" w:type="pct"/>
            <w:tcBorders>
              <w:top w:val="single" w:sz="4" w:space="0" w:color="auto"/>
              <w:left w:val="single" w:sz="4" w:space="0" w:color="auto"/>
              <w:bottom w:val="single" w:sz="4" w:space="0" w:color="auto"/>
              <w:right w:val="single" w:sz="4" w:space="0" w:color="auto"/>
            </w:tcBorders>
            <w:vAlign w:val="center"/>
          </w:tcPr>
          <w:p w14:paraId="5D4A112B"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A05A69">
              <w:rPr>
                <w:rFonts w:asciiTheme="minorHAnsi" w:eastAsia="Times New Roman" w:hAnsiTheme="minorHAnsi" w:cstheme="minorHAnsi"/>
                <w:sz w:val="18"/>
                <w:szCs w:val="20"/>
              </w:rPr>
              <w:t>07</w:t>
            </w:r>
          </w:p>
        </w:tc>
      </w:tr>
      <w:tr w:rsidR="007A73AF" w:rsidRPr="00095904" w14:paraId="58AAB9AA"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bottom"/>
          </w:tcPr>
          <w:p w14:paraId="6F4F867D"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Heating System ID or Name</w:t>
            </w:r>
          </w:p>
        </w:tc>
        <w:tc>
          <w:tcPr>
            <w:tcW w:w="572" w:type="pct"/>
            <w:tcBorders>
              <w:top w:val="single" w:sz="4" w:space="0" w:color="auto"/>
              <w:left w:val="single" w:sz="4" w:space="0" w:color="auto"/>
              <w:bottom w:val="single" w:sz="4" w:space="0" w:color="auto"/>
              <w:right w:val="single" w:sz="4" w:space="0" w:color="auto"/>
            </w:tcBorders>
            <w:vAlign w:val="bottom"/>
          </w:tcPr>
          <w:p w14:paraId="58E7534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Type</w:t>
            </w:r>
          </w:p>
        </w:tc>
        <w:tc>
          <w:tcPr>
            <w:tcW w:w="531" w:type="pct"/>
            <w:gridSpan w:val="2"/>
            <w:tcBorders>
              <w:top w:val="single" w:sz="4" w:space="0" w:color="auto"/>
              <w:left w:val="single" w:sz="4" w:space="0" w:color="auto"/>
              <w:bottom w:val="single" w:sz="4" w:space="0" w:color="auto"/>
              <w:right w:val="single" w:sz="4" w:space="0" w:color="auto"/>
            </w:tcBorders>
            <w:vAlign w:val="bottom"/>
          </w:tcPr>
          <w:p w14:paraId="3D72E45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Heating Efficiency Value</w:t>
            </w:r>
          </w:p>
        </w:tc>
        <w:tc>
          <w:tcPr>
            <w:tcW w:w="531" w:type="pct"/>
            <w:tcBorders>
              <w:top w:val="single" w:sz="4" w:space="0" w:color="auto"/>
              <w:left w:val="single" w:sz="4" w:space="0" w:color="auto"/>
              <w:bottom w:val="single" w:sz="4" w:space="0" w:color="auto"/>
              <w:right w:val="single" w:sz="4" w:space="0" w:color="auto"/>
            </w:tcBorders>
            <w:vAlign w:val="bottom"/>
          </w:tcPr>
          <w:p w14:paraId="7BADFE98"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Standby Loss </w:t>
            </w:r>
          </w:p>
          <w:p w14:paraId="5D0D0122"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t>
            </w:r>
          </w:p>
        </w:tc>
        <w:tc>
          <w:tcPr>
            <w:tcW w:w="571" w:type="pct"/>
            <w:tcBorders>
              <w:top w:val="single" w:sz="4" w:space="0" w:color="auto"/>
              <w:left w:val="single" w:sz="4" w:space="0" w:color="auto"/>
              <w:bottom w:val="single" w:sz="4" w:space="0" w:color="auto"/>
              <w:right w:val="single" w:sz="4" w:space="0" w:color="auto"/>
            </w:tcBorders>
            <w:vAlign w:val="bottom"/>
          </w:tcPr>
          <w:p w14:paraId="56F14F31"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Exterior Insulation </w:t>
            </w:r>
          </w:p>
          <w:p w14:paraId="0277DC7A"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R-Value</w:t>
            </w:r>
          </w:p>
        </w:tc>
        <w:tc>
          <w:tcPr>
            <w:tcW w:w="654" w:type="pct"/>
            <w:tcBorders>
              <w:top w:val="single" w:sz="4" w:space="0" w:color="auto"/>
              <w:left w:val="single" w:sz="4" w:space="0" w:color="auto"/>
              <w:bottom w:val="single" w:sz="4" w:space="0" w:color="auto"/>
              <w:right w:val="single" w:sz="4" w:space="0" w:color="auto"/>
            </w:tcBorders>
            <w:vAlign w:val="bottom"/>
          </w:tcPr>
          <w:p w14:paraId="4B51E759"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Storage</w:t>
            </w:r>
          </w:p>
          <w:p w14:paraId="20250F90"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Volume (gal)</w:t>
            </w:r>
          </w:p>
        </w:tc>
        <w:tc>
          <w:tcPr>
            <w:tcW w:w="1438" w:type="pct"/>
            <w:tcBorders>
              <w:top w:val="single" w:sz="4" w:space="0" w:color="auto"/>
              <w:left w:val="single" w:sz="4" w:space="0" w:color="auto"/>
              <w:bottom w:val="single" w:sz="4" w:space="0" w:color="auto"/>
              <w:right w:val="single" w:sz="4" w:space="0" w:color="auto"/>
            </w:tcBorders>
            <w:vAlign w:val="bottom"/>
          </w:tcPr>
          <w:p w14:paraId="48D2C3B4" w14:textId="77777777" w:rsidR="007A73AF" w:rsidRPr="00A05A69"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Tank location</w:t>
            </w:r>
          </w:p>
        </w:tc>
      </w:tr>
      <w:tr w:rsidR="007A73AF" w:rsidRPr="00095904" w14:paraId="1F458609"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28A19077"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592FF9AC"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gridSpan w:val="2"/>
            <w:tcBorders>
              <w:top w:val="single" w:sz="4" w:space="0" w:color="auto"/>
              <w:left w:val="single" w:sz="4" w:space="0" w:color="auto"/>
              <w:bottom w:val="single" w:sz="4" w:space="0" w:color="auto"/>
              <w:right w:val="single" w:sz="4" w:space="0" w:color="auto"/>
            </w:tcBorders>
            <w:vAlign w:val="center"/>
          </w:tcPr>
          <w:p w14:paraId="208A3086"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707453E0"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39C2B85A"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7E2737D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41957F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7A73AF" w:rsidRPr="00095904" w14:paraId="0D246455" w14:textId="77777777" w:rsidTr="00A05A69">
        <w:trPr>
          <w:cantSplit/>
          <w:trHeight w:val="144"/>
        </w:trPr>
        <w:tc>
          <w:tcPr>
            <w:tcW w:w="703" w:type="pct"/>
            <w:tcBorders>
              <w:top w:val="single" w:sz="4" w:space="0" w:color="auto"/>
              <w:left w:val="single" w:sz="4" w:space="0" w:color="auto"/>
              <w:bottom w:val="single" w:sz="4" w:space="0" w:color="auto"/>
              <w:right w:val="single" w:sz="4" w:space="0" w:color="auto"/>
            </w:tcBorders>
            <w:vAlign w:val="center"/>
          </w:tcPr>
          <w:p w14:paraId="4933C529"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2" w:type="pct"/>
            <w:tcBorders>
              <w:top w:val="single" w:sz="4" w:space="0" w:color="auto"/>
              <w:left w:val="single" w:sz="4" w:space="0" w:color="auto"/>
              <w:bottom w:val="single" w:sz="4" w:space="0" w:color="auto"/>
              <w:right w:val="single" w:sz="4" w:space="0" w:color="auto"/>
            </w:tcBorders>
            <w:vAlign w:val="center"/>
          </w:tcPr>
          <w:p w14:paraId="621F9115"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gridSpan w:val="2"/>
            <w:tcBorders>
              <w:top w:val="single" w:sz="4" w:space="0" w:color="auto"/>
              <w:left w:val="single" w:sz="4" w:space="0" w:color="auto"/>
              <w:bottom w:val="single" w:sz="4" w:space="0" w:color="auto"/>
              <w:right w:val="single" w:sz="4" w:space="0" w:color="auto"/>
            </w:tcBorders>
            <w:vAlign w:val="center"/>
          </w:tcPr>
          <w:p w14:paraId="700DAEA3"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31" w:type="pct"/>
            <w:tcBorders>
              <w:top w:val="single" w:sz="4" w:space="0" w:color="auto"/>
              <w:left w:val="single" w:sz="4" w:space="0" w:color="auto"/>
              <w:bottom w:val="single" w:sz="4" w:space="0" w:color="auto"/>
              <w:right w:val="single" w:sz="4" w:space="0" w:color="auto"/>
            </w:tcBorders>
            <w:vAlign w:val="center"/>
          </w:tcPr>
          <w:p w14:paraId="57F1A584"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571" w:type="pct"/>
            <w:tcBorders>
              <w:top w:val="single" w:sz="4" w:space="0" w:color="auto"/>
              <w:left w:val="single" w:sz="4" w:space="0" w:color="auto"/>
              <w:bottom w:val="single" w:sz="4" w:space="0" w:color="auto"/>
              <w:right w:val="single" w:sz="4" w:space="0" w:color="auto"/>
            </w:tcBorders>
            <w:vAlign w:val="center"/>
          </w:tcPr>
          <w:p w14:paraId="6C678DFF"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54" w:type="pct"/>
            <w:tcBorders>
              <w:top w:val="single" w:sz="4" w:space="0" w:color="auto"/>
              <w:left w:val="single" w:sz="4" w:space="0" w:color="auto"/>
              <w:bottom w:val="single" w:sz="4" w:space="0" w:color="auto"/>
              <w:right w:val="single" w:sz="4" w:space="0" w:color="auto"/>
            </w:tcBorders>
          </w:tcPr>
          <w:p w14:paraId="5BBF4FB2"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38" w:type="pct"/>
            <w:tcBorders>
              <w:top w:val="single" w:sz="4" w:space="0" w:color="auto"/>
              <w:left w:val="single" w:sz="4" w:space="0" w:color="auto"/>
              <w:bottom w:val="single" w:sz="4" w:space="0" w:color="auto"/>
              <w:right w:val="single" w:sz="4" w:space="0" w:color="auto"/>
            </w:tcBorders>
            <w:vAlign w:val="center"/>
          </w:tcPr>
          <w:p w14:paraId="55613468" w14:textId="77777777" w:rsidR="007A73AF" w:rsidRPr="00095904" w:rsidRDefault="007A73AF" w:rsidP="007A73A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D85E3F" w:rsidRPr="00095904" w14:paraId="210CD562" w14:textId="77777777" w:rsidTr="00D85E3F">
        <w:trPr>
          <w:cantSplit/>
          <w:trHeight w:val="144"/>
        </w:trPr>
        <w:tc>
          <w:tcPr>
            <w:tcW w:w="703" w:type="pct"/>
            <w:tcBorders>
              <w:top w:val="single" w:sz="4" w:space="0" w:color="auto"/>
              <w:left w:val="single" w:sz="4" w:space="0" w:color="auto"/>
              <w:bottom w:val="single" w:sz="4" w:space="0" w:color="auto"/>
              <w:right w:val="single" w:sz="4" w:space="0" w:color="auto"/>
            </w:tcBorders>
          </w:tcPr>
          <w:p w14:paraId="5D8D2089" w14:textId="34FB6BED" w:rsidR="00D85E3F" w:rsidRPr="00095904" w:rsidRDefault="00D85E3F" w:rsidP="00D85E3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ins w:id="2" w:author="Tam, Danny@Energy" w:date="2018-11-29T17:16:00Z">
              <w:r>
                <w:rPr>
                  <w:rFonts w:asciiTheme="minorHAnsi" w:hAnsiTheme="minorHAnsi" w:cstheme="minorHAnsi"/>
                  <w:sz w:val="18"/>
                  <w:szCs w:val="18"/>
                </w:rPr>
                <w:t>08</w:t>
              </w:r>
            </w:ins>
          </w:p>
        </w:tc>
        <w:tc>
          <w:tcPr>
            <w:tcW w:w="1088" w:type="pct"/>
            <w:gridSpan w:val="2"/>
            <w:tcBorders>
              <w:top w:val="single" w:sz="4" w:space="0" w:color="auto"/>
              <w:left w:val="single" w:sz="4" w:space="0" w:color="auto"/>
              <w:bottom w:val="single" w:sz="4" w:space="0" w:color="auto"/>
              <w:right w:val="single" w:sz="4" w:space="0" w:color="auto"/>
            </w:tcBorders>
            <w:vAlign w:val="center"/>
          </w:tcPr>
          <w:p w14:paraId="56CFAD1D" w14:textId="2C68428F" w:rsidR="00D85E3F" w:rsidRPr="00095904" w:rsidRDefault="00D85E3F" w:rsidP="00D85E3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ins w:id="3" w:author="Tam, Danny@Energy" w:date="2018-11-29T17:13:00Z">
              <w:r>
                <w:rPr>
                  <w:rFonts w:eastAsia="Times New Roman"/>
                  <w:sz w:val="18"/>
                  <w:szCs w:val="18"/>
                </w:rPr>
                <w:t>Compliance Statement</w:t>
              </w:r>
            </w:ins>
          </w:p>
        </w:tc>
        <w:tc>
          <w:tcPr>
            <w:tcW w:w="3209" w:type="pct"/>
            <w:gridSpan w:val="5"/>
            <w:tcBorders>
              <w:top w:val="single" w:sz="4" w:space="0" w:color="auto"/>
              <w:left w:val="single" w:sz="4" w:space="0" w:color="auto"/>
              <w:bottom w:val="single" w:sz="4" w:space="0" w:color="auto"/>
              <w:right w:val="single" w:sz="4" w:space="0" w:color="auto"/>
            </w:tcBorders>
          </w:tcPr>
          <w:p w14:paraId="338F71C8" w14:textId="4D0DF202" w:rsidR="00D85E3F" w:rsidRPr="00095904" w:rsidRDefault="00D85E3F" w:rsidP="00D85E3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3233340" w14:textId="77777777" w:rsidR="00D7513B" w:rsidRPr="00A05A69" w:rsidRDefault="00D7513B" w:rsidP="0023694B">
      <w:pPr>
        <w:spacing w:after="0" w:line="240" w:lineRule="auto"/>
        <w:rPr>
          <w:rFonts w:asciiTheme="minorHAnsi" w:hAnsiTheme="minorHAnsi" w:cstheme="minorHAnsi"/>
          <w:sz w:val="18"/>
          <w:szCs w:val="18"/>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80"/>
        <w:gridCol w:w="3697"/>
        <w:gridCol w:w="5296"/>
      </w:tblGrid>
      <w:tr w:rsidR="0094138E" w:rsidRPr="002F18C2" w14:paraId="0F7F442B" w14:textId="77777777" w:rsidTr="00A05A69">
        <w:trPr>
          <w:trHeight w:val="144"/>
        </w:trPr>
        <w:tc>
          <w:tcPr>
            <w:tcW w:w="10998" w:type="dxa"/>
            <w:gridSpan w:val="3"/>
            <w:tcBorders>
              <w:top w:val="single" w:sz="4" w:space="0" w:color="auto"/>
              <w:bottom w:val="single" w:sz="4" w:space="0" w:color="auto"/>
            </w:tcBorders>
            <w:vAlign w:val="center"/>
          </w:tcPr>
          <w:p w14:paraId="0F7F442A" w14:textId="3F9298E9" w:rsidR="0094138E" w:rsidRPr="00A05A69" w:rsidRDefault="006E1E9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18"/>
              </w:rPr>
            </w:pPr>
            <w:r>
              <w:rPr>
                <w:rFonts w:asciiTheme="minorHAnsi" w:hAnsiTheme="minorHAnsi" w:cstheme="minorHAnsi"/>
                <w:b/>
                <w:sz w:val="20"/>
                <w:szCs w:val="18"/>
              </w:rPr>
              <w:t>E</w:t>
            </w:r>
            <w:r w:rsidR="0094138E" w:rsidRPr="005C69A2">
              <w:rPr>
                <w:rFonts w:asciiTheme="minorHAnsi" w:hAnsiTheme="minorHAnsi" w:cstheme="minorHAnsi"/>
                <w:b/>
                <w:sz w:val="20"/>
                <w:szCs w:val="18"/>
              </w:rPr>
              <w:t>. Installed Water Heater Manufacturer Information</w:t>
            </w:r>
          </w:p>
        </w:tc>
      </w:tr>
      <w:tr w:rsidR="0094138E" w:rsidRPr="002F18C2" w14:paraId="0F7F442F" w14:textId="77777777" w:rsidTr="00A05A69">
        <w:trPr>
          <w:trHeight w:val="144"/>
        </w:trPr>
        <w:tc>
          <w:tcPr>
            <w:tcW w:w="1815" w:type="dxa"/>
            <w:tcBorders>
              <w:top w:val="single" w:sz="4" w:space="0" w:color="auto"/>
              <w:bottom w:val="single" w:sz="4" w:space="0" w:color="auto"/>
              <w:right w:val="single" w:sz="4" w:space="0" w:color="auto"/>
            </w:tcBorders>
            <w:vAlign w:val="center"/>
          </w:tcPr>
          <w:p w14:paraId="0F7F442C"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01</w:t>
            </w:r>
          </w:p>
        </w:tc>
        <w:tc>
          <w:tcPr>
            <w:tcW w:w="3774" w:type="dxa"/>
            <w:tcBorders>
              <w:top w:val="single" w:sz="4" w:space="0" w:color="auto"/>
              <w:left w:val="single" w:sz="4" w:space="0" w:color="auto"/>
              <w:bottom w:val="single" w:sz="4" w:space="0" w:color="auto"/>
              <w:right w:val="single" w:sz="4" w:space="0" w:color="auto"/>
            </w:tcBorders>
            <w:vAlign w:val="center"/>
          </w:tcPr>
          <w:p w14:paraId="0F7F442D"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02</w:t>
            </w:r>
          </w:p>
        </w:tc>
        <w:tc>
          <w:tcPr>
            <w:tcW w:w="5409" w:type="dxa"/>
            <w:tcBorders>
              <w:top w:val="single" w:sz="4" w:space="0" w:color="auto"/>
              <w:left w:val="single" w:sz="4" w:space="0" w:color="auto"/>
              <w:bottom w:val="single" w:sz="4" w:space="0" w:color="auto"/>
            </w:tcBorders>
            <w:vAlign w:val="center"/>
          </w:tcPr>
          <w:p w14:paraId="0F7F442E"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03</w:t>
            </w:r>
          </w:p>
        </w:tc>
      </w:tr>
      <w:tr w:rsidR="0094138E" w:rsidRPr="002F18C2" w14:paraId="0F7F4433" w14:textId="77777777" w:rsidTr="00A05A69">
        <w:trPr>
          <w:trHeight w:val="144"/>
        </w:trPr>
        <w:tc>
          <w:tcPr>
            <w:tcW w:w="1815" w:type="dxa"/>
            <w:tcBorders>
              <w:top w:val="single" w:sz="4" w:space="0" w:color="auto"/>
              <w:bottom w:val="single" w:sz="4" w:space="0" w:color="auto"/>
              <w:right w:val="single" w:sz="4" w:space="0" w:color="auto"/>
            </w:tcBorders>
            <w:vAlign w:val="bottom"/>
          </w:tcPr>
          <w:p w14:paraId="0F7F4430"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Water Heating System ID or Name</w:t>
            </w:r>
          </w:p>
        </w:tc>
        <w:tc>
          <w:tcPr>
            <w:tcW w:w="3774" w:type="dxa"/>
            <w:tcBorders>
              <w:top w:val="single" w:sz="4" w:space="0" w:color="auto"/>
              <w:left w:val="single" w:sz="4" w:space="0" w:color="auto"/>
              <w:bottom w:val="single" w:sz="4" w:space="0" w:color="auto"/>
              <w:right w:val="single" w:sz="4" w:space="0" w:color="auto"/>
            </w:tcBorders>
            <w:vAlign w:val="bottom"/>
          </w:tcPr>
          <w:p w14:paraId="0F7F4431"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Manufacturer</w:t>
            </w:r>
          </w:p>
        </w:tc>
        <w:tc>
          <w:tcPr>
            <w:tcW w:w="5409" w:type="dxa"/>
            <w:tcBorders>
              <w:top w:val="single" w:sz="4" w:space="0" w:color="auto"/>
              <w:left w:val="single" w:sz="4" w:space="0" w:color="auto"/>
              <w:bottom w:val="single" w:sz="4" w:space="0" w:color="auto"/>
            </w:tcBorders>
            <w:vAlign w:val="bottom"/>
          </w:tcPr>
          <w:p w14:paraId="0F7F4432"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r w:rsidRPr="00A05A69">
              <w:rPr>
                <w:rFonts w:asciiTheme="minorHAnsi" w:eastAsia="Times New Roman" w:hAnsiTheme="minorHAnsi" w:cstheme="minorHAnsi"/>
                <w:sz w:val="20"/>
                <w:szCs w:val="18"/>
              </w:rPr>
              <w:t>Model Number</w:t>
            </w:r>
          </w:p>
        </w:tc>
      </w:tr>
      <w:tr w:rsidR="0094138E" w:rsidRPr="002F18C2" w14:paraId="0F7F4437" w14:textId="77777777" w:rsidTr="00A05A69">
        <w:trPr>
          <w:trHeight w:val="144"/>
        </w:trPr>
        <w:tc>
          <w:tcPr>
            <w:tcW w:w="1815" w:type="dxa"/>
            <w:tcBorders>
              <w:top w:val="single" w:sz="4" w:space="0" w:color="auto"/>
              <w:bottom w:val="single" w:sz="4" w:space="0" w:color="auto"/>
              <w:right w:val="single" w:sz="4" w:space="0" w:color="auto"/>
            </w:tcBorders>
            <w:vAlign w:val="bottom"/>
          </w:tcPr>
          <w:p w14:paraId="0F7F4434"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5"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shd w:val="clear" w:color="auto" w:fill="FFFFFF" w:themeFill="background1"/>
          </w:tcPr>
          <w:p w14:paraId="0F7F4436"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r w:rsidR="0094138E" w:rsidRPr="002F18C2" w14:paraId="0F7F443B" w14:textId="77777777" w:rsidTr="00A05A69">
        <w:trPr>
          <w:trHeight w:val="144"/>
        </w:trPr>
        <w:tc>
          <w:tcPr>
            <w:tcW w:w="1815" w:type="dxa"/>
            <w:tcBorders>
              <w:top w:val="single" w:sz="4" w:space="0" w:color="auto"/>
              <w:bottom w:val="single" w:sz="4" w:space="0" w:color="auto"/>
              <w:right w:val="single" w:sz="4" w:space="0" w:color="auto"/>
            </w:tcBorders>
            <w:vAlign w:val="bottom"/>
          </w:tcPr>
          <w:p w14:paraId="0F7F4438"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3774" w:type="dxa"/>
            <w:tcBorders>
              <w:top w:val="single" w:sz="4" w:space="0" w:color="auto"/>
              <w:left w:val="single" w:sz="4" w:space="0" w:color="auto"/>
              <w:bottom w:val="single" w:sz="4" w:space="0" w:color="auto"/>
              <w:right w:val="single" w:sz="4" w:space="0" w:color="auto"/>
            </w:tcBorders>
            <w:vAlign w:val="bottom"/>
          </w:tcPr>
          <w:p w14:paraId="0F7F4439"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c>
          <w:tcPr>
            <w:tcW w:w="5409" w:type="dxa"/>
            <w:tcBorders>
              <w:top w:val="single" w:sz="4" w:space="0" w:color="auto"/>
              <w:left w:val="single" w:sz="4" w:space="0" w:color="auto"/>
              <w:bottom w:val="single" w:sz="4" w:space="0" w:color="auto"/>
            </w:tcBorders>
          </w:tcPr>
          <w:p w14:paraId="0F7F443A" w14:textId="77777777" w:rsidR="0094138E" w:rsidRPr="00A05A69" w:rsidRDefault="0094138E" w:rsidP="0023694B">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18"/>
              </w:rPr>
            </w:pPr>
          </w:p>
        </w:tc>
      </w:tr>
    </w:tbl>
    <w:p w14:paraId="0F7F4464" w14:textId="0CE70B47" w:rsidR="00DE7A20" w:rsidRDefault="00DE7A20" w:rsidP="00DC522B">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10180"/>
      </w:tblGrid>
      <w:tr w:rsidR="006C36EE" w:rsidRPr="002F18C2" w14:paraId="06394A1D" w14:textId="77777777" w:rsidTr="003C0EF4">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6EF9F502" w14:textId="53C13AE5" w:rsidR="006C36EE" w:rsidRPr="00935470" w:rsidRDefault="006C36EE" w:rsidP="00E879AA">
            <w:pPr>
              <w:keepNext/>
              <w:spacing w:after="0" w:line="240" w:lineRule="auto"/>
              <w:rPr>
                <w:rFonts w:asciiTheme="minorHAnsi" w:eastAsiaTheme="minorEastAsia" w:hAnsiTheme="minorHAnsi" w:cstheme="minorHAnsi"/>
                <w:sz w:val="20"/>
                <w:szCs w:val="18"/>
              </w:rPr>
            </w:pPr>
            <w:r>
              <w:rPr>
                <w:rFonts w:asciiTheme="minorHAnsi" w:eastAsiaTheme="minorEastAsia" w:hAnsiTheme="minorHAnsi" w:cstheme="minorHAnsi"/>
                <w:b/>
                <w:sz w:val="20"/>
                <w:szCs w:val="18"/>
              </w:rPr>
              <w:lastRenderedPageBreak/>
              <w:t>F</w:t>
            </w:r>
            <w:r w:rsidRPr="00583B52">
              <w:rPr>
                <w:rFonts w:asciiTheme="minorHAnsi" w:eastAsiaTheme="minorEastAsia" w:hAnsiTheme="minorHAnsi" w:cstheme="minorHAnsi"/>
                <w:b/>
                <w:sz w:val="20"/>
                <w:szCs w:val="18"/>
              </w:rPr>
              <w:t xml:space="preserve">. </w:t>
            </w:r>
            <w:r w:rsidRPr="00935470">
              <w:rPr>
                <w:rFonts w:asciiTheme="minorHAnsi" w:eastAsiaTheme="minorEastAsia" w:hAnsiTheme="minorHAnsi" w:cstheme="minorHAnsi"/>
                <w:b/>
                <w:sz w:val="20"/>
                <w:szCs w:val="18"/>
              </w:rPr>
              <w:t xml:space="preserve">Mandatory Measures for </w:t>
            </w:r>
            <w:r>
              <w:rPr>
                <w:rFonts w:asciiTheme="minorHAnsi" w:eastAsiaTheme="minorEastAsia" w:hAnsiTheme="minorHAnsi" w:cstheme="minorHAnsi"/>
                <w:b/>
                <w:sz w:val="20"/>
                <w:szCs w:val="18"/>
              </w:rPr>
              <w:t>all</w:t>
            </w:r>
            <w:r w:rsidRPr="00935470">
              <w:rPr>
                <w:rFonts w:asciiTheme="minorHAnsi" w:eastAsiaTheme="minorEastAsia" w:hAnsiTheme="minorHAnsi" w:cstheme="minorHAnsi"/>
                <w:b/>
                <w:sz w:val="20"/>
                <w:szCs w:val="18"/>
              </w:rPr>
              <w:t xml:space="preserve"> </w:t>
            </w:r>
            <w:r>
              <w:rPr>
                <w:rFonts w:asciiTheme="minorHAnsi" w:eastAsiaTheme="minorEastAsia" w:hAnsiTheme="minorHAnsi" w:cstheme="minorHAnsi"/>
                <w:b/>
                <w:sz w:val="20"/>
                <w:szCs w:val="18"/>
              </w:rPr>
              <w:t>Domestic H</w:t>
            </w:r>
            <w:r w:rsidR="005D11BC">
              <w:rPr>
                <w:rFonts w:asciiTheme="minorHAnsi" w:eastAsiaTheme="minorEastAsia" w:hAnsiTheme="minorHAnsi" w:cstheme="minorHAnsi"/>
                <w:b/>
                <w:sz w:val="20"/>
                <w:szCs w:val="18"/>
              </w:rPr>
              <w:t>ot Water Distribution Systems</w:t>
            </w:r>
          </w:p>
        </w:tc>
      </w:tr>
      <w:tr w:rsidR="006C36EE" w:rsidRPr="002F18C2" w14:paraId="7523B6E8" w14:textId="77777777" w:rsidTr="003C0EF4">
        <w:trPr>
          <w:trHeight w:val="144"/>
          <w:tblHeader/>
        </w:trPr>
        <w:tc>
          <w:tcPr>
            <w:tcW w:w="610" w:type="dxa"/>
            <w:vAlign w:val="center"/>
          </w:tcPr>
          <w:p w14:paraId="5EDCDBBA"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01</w:t>
            </w:r>
          </w:p>
        </w:tc>
        <w:tc>
          <w:tcPr>
            <w:tcW w:w="10180" w:type="dxa"/>
            <w:vAlign w:val="center"/>
          </w:tcPr>
          <w:p w14:paraId="59E65A51"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Equipment shall meet the applicable requirements of the Appliance Efficiency Regulations (Section 110.3(b</w:t>
            </w:r>
            <w:proofErr w:type="gramStart"/>
            <w:r w:rsidRPr="00542719">
              <w:rPr>
                <w:rFonts w:asciiTheme="minorHAnsi" w:eastAsiaTheme="minorEastAsia" w:hAnsiTheme="minorHAnsi" w:cstheme="minorHAnsi"/>
                <w:sz w:val="18"/>
                <w:szCs w:val="18"/>
              </w:rPr>
              <w:t>)1</w:t>
            </w:r>
            <w:proofErr w:type="gramEnd"/>
            <w:r w:rsidRPr="00542719">
              <w:rPr>
                <w:rFonts w:asciiTheme="minorHAnsi" w:eastAsiaTheme="minorEastAsia" w:hAnsiTheme="minorHAnsi" w:cstheme="minorHAnsi"/>
                <w:sz w:val="18"/>
                <w:szCs w:val="18"/>
              </w:rPr>
              <w:t>).</w:t>
            </w:r>
          </w:p>
        </w:tc>
      </w:tr>
      <w:tr w:rsidR="006C36EE" w:rsidRPr="002F18C2" w14:paraId="7640BCAF" w14:textId="77777777" w:rsidTr="003C0EF4">
        <w:trPr>
          <w:trHeight w:val="144"/>
          <w:tblHeader/>
        </w:trPr>
        <w:tc>
          <w:tcPr>
            <w:tcW w:w="610" w:type="dxa"/>
            <w:vAlign w:val="center"/>
          </w:tcPr>
          <w:p w14:paraId="762CC82E" w14:textId="77777777" w:rsidR="006C36EE" w:rsidRPr="00583B52"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02</w:t>
            </w:r>
          </w:p>
        </w:tc>
        <w:tc>
          <w:tcPr>
            <w:tcW w:w="10180" w:type="dxa"/>
            <w:vAlign w:val="center"/>
          </w:tcPr>
          <w:p w14:paraId="2F088E1D"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542719">
              <w:rPr>
                <w:rFonts w:asciiTheme="minorHAnsi" w:eastAsiaTheme="minorEastAsia" w:hAnsiTheme="minorHAnsi" w:cstheme="minorHAnsi"/>
                <w:sz w:val="18"/>
                <w:szCs w:val="18"/>
              </w:rPr>
              <w:t xml:space="preserve">Unfired Storage Tanks </w:t>
            </w:r>
            <w:proofErr w:type="gramStart"/>
            <w:r w:rsidRPr="00542719">
              <w:rPr>
                <w:rFonts w:asciiTheme="minorHAnsi" w:eastAsiaTheme="minorEastAsia" w:hAnsiTheme="minorHAnsi" w:cstheme="minorHAnsi"/>
                <w:sz w:val="18"/>
                <w:szCs w:val="18"/>
              </w:rPr>
              <w:t>are insulated</w:t>
            </w:r>
            <w:proofErr w:type="gramEnd"/>
            <w:r w:rsidRPr="00542719">
              <w:rPr>
                <w:rFonts w:asciiTheme="minorHAnsi" w:eastAsiaTheme="minorEastAsia" w:hAnsiTheme="minorHAnsi" w:cstheme="minorHAnsi"/>
                <w:sz w:val="18"/>
                <w:szCs w:val="18"/>
              </w:rPr>
              <w:t xml:space="preserve"> with an external R-12 or combination of R-16 internal and external Insulation. (Section 110.3(c</w:t>
            </w:r>
            <w:proofErr w:type="gramStart"/>
            <w:r w:rsidRPr="00542719">
              <w:rPr>
                <w:rFonts w:asciiTheme="minorHAnsi" w:eastAsiaTheme="minorEastAsia" w:hAnsiTheme="minorHAnsi" w:cstheme="minorHAnsi"/>
                <w:sz w:val="18"/>
                <w:szCs w:val="18"/>
              </w:rPr>
              <w:t>)4</w:t>
            </w:r>
            <w:proofErr w:type="gramEnd"/>
            <w:r w:rsidRPr="00542719">
              <w:rPr>
                <w:rFonts w:asciiTheme="minorHAnsi" w:eastAsiaTheme="minorEastAsia" w:hAnsiTheme="minorHAnsi" w:cstheme="minorHAnsi"/>
                <w:sz w:val="18"/>
                <w:szCs w:val="18"/>
              </w:rPr>
              <w:t>).</w:t>
            </w:r>
          </w:p>
        </w:tc>
      </w:tr>
      <w:tr w:rsidR="006C36EE" w:rsidRPr="002F18C2" w14:paraId="60043560" w14:textId="77777777" w:rsidTr="003C0EF4">
        <w:trPr>
          <w:trHeight w:val="144"/>
        </w:trPr>
        <w:tc>
          <w:tcPr>
            <w:tcW w:w="610" w:type="dxa"/>
            <w:vAlign w:val="center"/>
          </w:tcPr>
          <w:p w14:paraId="2C9370B9" w14:textId="77777777" w:rsidR="006C36EE" w:rsidRPr="00583B52" w:rsidRDefault="006C36EE" w:rsidP="00E879AA">
            <w:pPr>
              <w:keepNext/>
              <w:spacing w:after="0" w:line="240" w:lineRule="auto"/>
              <w:jc w:val="center"/>
              <w:rPr>
                <w:rFonts w:asciiTheme="minorHAnsi" w:eastAsiaTheme="minorEastAsia" w:hAnsiTheme="minorHAnsi" w:cstheme="minorHAnsi"/>
                <w:sz w:val="20"/>
                <w:szCs w:val="18"/>
              </w:rPr>
            </w:pPr>
            <w:r w:rsidRPr="00583B52">
              <w:rPr>
                <w:rFonts w:asciiTheme="minorHAnsi" w:eastAsiaTheme="minorEastAsia" w:hAnsiTheme="minorHAnsi" w:cstheme="minorHAnsi"/>
                <w:sz w:val="20"/>
                <w:szCs w:val="18"/>
              </w:rPr>
              <w:t>03</w:t>
            </w:r>
          </w:p>
        </w:tc>
        <w:tc>
          <w:tcPr>
            <w:tcW w:w="10180" w:type="dxa"/>
            <w:vAlign w:val="center"/>
          </w:tcPr>
          <w:p w14:paraId="2F583975" w14:textId="5A5FBC10" w:rsidR="006C36EE" w:rsidRPr="00542719" w:rsidRDefault="006C36EE" w:rsidP="00E879AA">
            <w:pPr>
              <w:keepNext/>
              <w:autoSpaceDE w:val="0"/>
              <w:autoSpaceDN w:val="0"/>
              <w:adjustRightInd w:val="0"/>
              <w:spacing w:after="0" w:line="240" w:lineRule="auto"/>
              <w:rPr>
                <w:rFonts w:asciiTheme="minorHAnsi" w:eastAsiaTheme="minorEastAsia" w:hAnsiTheme="minorHAnsi" w:cstheme="minorHAnsi"/>
                <w:b/>
                <w:bCs/>
                <w:sz w:val="18"/>
                <w:szCs w:val="18"/>
              </w:rPr>
            </w:pPr>
            <w:r w:rsidRPr="00542719">
              <w:rPr>
                <w:rFonts w:asciiTheme="minorHAnsi" w:eastAsiaTheme="minorEastAsia" w:hAnsiTheme="minorHAnsi" w:cstheme="minorHAnsi"/>
                <w:bCs/>
                <w:sz w:val="18"/>
                <w:szCs w:val="18"/>
              </w:rPr>
              <w:t xml:space="preserve">The following pipes </w:t>
            </w:r>
            <w:proofErr w:type="gramStart"/>
            <w:r w:rsidRPr="00542719">
              <w:rPr>
                <w:rFonts w:asciiTheme="minorHAnsi" w:eastAsiaTheme="minorEastAsia" w:hAnsiTheme="minorHAnsi" w:cstheme="minorHAnsi"/>
                <w:bCs/>
                <w:sz w:val="18"/>
                <w:szCs w:val="18"/>
              </w:rPr>
              <w:t>are insulated</w:t>
            </w:r>
            <w:proofErr w:type="gramEnd"/>
            <w:r w:rsidRPr="00542719">
              <w:rPr>
                <w:rFonts w:asciiTheme="minorHAnsi" w:eastAsiaTheme="minorEastAsia" w:hAnsiTheme="minorHAnsi" w:cstheme="minorHAnsi"/>
                <w:bCs/>
                <w:sz w:val="18"/>
                <w:szCs w:val="18"/>
              </w:rPr>
              <w:t>,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w:t>
            </w:r>
            <w:r w:rsidR="00A956FB">
              <w:rPr>
                <w:rFonts w:asciiTheme="minorHAnsi" w:eastAsiaTheme="minorEastAsia" w:hAnsiTheme="minorHAnsi" w:cstheme="minorHAnsi"/>
                <w:bCs/>
                <w:sz w:val="18"/>
                <w:szCs w:val="18"/>
              </w:rPr>
              <w:t xml:space="preserve">imum insulation R-value of 7.7 </w:t>
            </w:r>
            <w:r w:rsidRPr="00542719">
              <w:rPr>
                <w:rFonts w:asciiTheme="minorHAnsi" w:eastAsiaTheme="minorEastAsia" w:hAnsiTheme="minorHAnsi" w:cstheme="minorHAnsi"/>
                <w:bCs/>
                <w:sz w:val="18"/>
                <w:szCs w:val="18"/>
              </w:rPr>
              <w:t>(RA4.4.1)</w:t>
            </w:r>
          </w:p>
          <w:p w14:paraId="66A10595" w14:textId="77777777" w:rsidR="006C36EE" w:rsidRPr="00542719"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The first 5 feet (1.5 meters) of cold water pipes from the storage tank.</w:t>
            </w:r>
          </w:p>
          <w:p w14:paraId="4A601B4A" w14:textId="77777777" w:rsidR="006C36EE" w:rsidRPr="00542719"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piping with a nominal diameter of 3/4 inch (19 millimeter) and less than 1 inch.</w:t>
            </w:r>
          </w:p>
          <w:p w14:paraId="6403D0E1" w14:textId="2BE42BB5" w:rsidR="006C36EE" w:rsidRPr="00450E94" w:rsidRDefault="006C36EE" w:rsidP="00450E94">
            <w:pPr>
              <w:keepNext/>
              <w:numPr>
                <w:ilvl w:val="1"/>
                <w:numId w:val="52"/>
              </w:numPr>
              <w:autoSpaceDE w:val="0"/>
              <w:autoSpaceDN w:val="0"/>
              <w:adjustRightInd w:val="0"/>
              <w:spacing w:after="0" w:line="240" w:lineRule="auto"/>
              <w:contextualSpacing/>
              <w:rPr>
                <w:ins w:id="4" w:author="Smith, Alexis@Energy" w:date="2019-01-10T11:04:00Z"/>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hot water piping from the heating source to the kitchen fixtures.</w:t>
            </w:r>
          </w:p>
          <w:p w14:paraId="5A0DF7BD" w14:textId="77777777" w:rsidR="00845B3C" w:rsidRPr="00542719" w:rsidRDefault="00845B3C" w:rsidP="00450E94">
            <w:pPr>
              <w:keepNext/>
              <w:numPr>
                <w:ilvl w:val="1"/>
                <w:numId w:val="52"/>
              </w:numPr>
              <w:autoSpaceDE w:val="0"/>
              <w:autoSpaceDN w:val="0"/>
              <w:adjustRightInd w:val="0"/>
              <w:spacing w:after="0" w:line="240" w:lineRule="auto"/>
              <w:contextualSpacing/>
              <w:rPr>
                <w:ins w:id="5" w:author="Smith, Alexis@Energy" w:date="2019-01-10T11:04:00Z"/>
                <w:rFonts w:asciiTheme="minorHAnsi" w:eastAsia="Times New Roman" w:hAnsiTheme="minorHAnsi" w:cstheme="minorHAnsi"/>
                <w:b/>
                <w:bCs/>
                <w:sz w:val="18"/>
                <w:szCs w:val="18"/>
              </w:rPr>
            </w:pPr>
            <w:ins w:id="6" w:author="Smith, Alexis@Energy" w:date="2019-01-10T11:04:00Z">
              <w:r w:rsidRPr="00542719">
                <w:rPr>
                  <w:rFonts w:asciiTheme="minorHAnsi" w:eastAsia="Times New Roman" w:hAnsiTheme="minorHAnsi" w:cstheme="minorHAnsi"/>
                  <w:bCs/>
                  <w:sz w:val="18"/>
                  <w:szCs w:val="18"/>
                </w:rPr>
                <w:t>Piping from the heating source to storage tank or between tanks</w:t>
              </w:r>
            </w:ins>
          </w:p>
          <w:p w14:paraId="66454EDC" w14:textId="77777777" w:rsidR="00845B3C" w:rsidRPr="00542719" w:rsidRDefault="00845B3C" w:rsidP="00450E94">
            <w:pPr>
              <w:keepNext/>
              <w:numPr>
                <w:ilvl w:val="1"/>
                <w:numId w:val="52"/>
              </w:numPr>
              <w:autoSpaceDE w:val="0"/>
              <w:autoSpaceDN w:val="0"/>
              <w:adjustRightInd w:val="0"/>
              <w:spacing w:after="0" w:line="240" w:lineRule="auto"/>
              <w:contextualSpacing/>
              <w:rPr>
                <w:ins w:id="7" w:author="Smith, Alexis@Energy" w:date="2019-01-10T11:04:00Z"/>
                <w:rFonts w:asciiTheme="minorHAnsi" w:eastAsia="Times New Roman" w:hAnsiTheme="minorHAnsi" w:cstheme="minorHAnsi"/>
                <w:b/>
                <w:bCs/>
                <w:sz w:val="18"/>
                <w:szCs w:val="18"/>
              </w:rPr>
            </w:pPr>
            <w:ins w:id="8" w:author="Smith, Alexis@Energy" w:date="2019-01-10T11:04:00Z">
              <w:r>
                <w:rPr>
                  <w:rFonts w:asciiTheme="minorHAnsi" w:eastAsia="Times New Roman" w:hAnsiTheme="minorHAnsi" w:cstheme="minorHAnsi"/>
                  <w:bCs/>
                  <w:sz w:val="18"/>
                  <w:szCs w:val="18"/>
                </w:rPr>
                <w:t>All piping associated with a recirculation system.</w:t>
              </w:r>
            </w:ins>
          </w:p>
          <w:p w14:paraId="6B6D8D0D" w14:textId="4B72035D" w:rsidR="00845B3C" w:rsidRPr="00542719" w:rsidDel="00845B3C" w:rsidRDefault="00845B3C" w:rsidP="00E879AA">
            <w:pPr>
              <w:keepNext/>
              <w:numPr>
                <w:ilvl w:val="1"/>
                <w:numId w:val="44"/>
              </w:numPr>
              <w:autoSpaceDE w:val="0"/>
              <w:autoSpaceDN w:val="0"/>
              <w:adjustRightInd w:val="0"/>
              <w:spacing w:after="0" w:line="240" w:lineRule="auto"/>
              <w:ind w:left="792"/>
              <w:contextualSpacing/>
              <w:rPr>
                <w:del w:id="9" w:author="Smith, Alexis@Energy" w:date="2019-01-10T11:04:00Z"/>
                <w:rFonts w:asciiTheme="minorHAnsi" w:eastAsia="Times New Roman" w:hAnsiTheme="minorHAnsi" w:cstheme="minorHAnsi"/>
                <w:b/>
                <w:bCs/>
                <w:sz w:val="18"/>
                <w:szCs w:val="18"/>
              </w:rPr>
            </w:pPr>
          </w:p>
          <w:p w14:paraId="01713044" w14:textId="77777777" w:rsidR="006C36EE" w:rsidRPr="00542719" w:rsidRDefault="006C36EE" w:rsidP="00450E94">
            <w:pPr>
              <w:keepNext/>
              <w:numPr>
                <w:ilvl w:val="1"/>
                <w:numId w:val="52"/>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All underground piping</w:t>
            </w:r>
            <w:r w:rsidRPr="004B5988">
              <w:rPr>
                <w:rFonts w:asciiTheme="minorHAnsi" w:eastAsia="Times New Roman" w:hAnsiTheme="minorHAnsi" w:cstheme="minorHAnsi"/>
                <w:bCs/>
                <w:sz w:val="18"/>
                <w:szCs w:val="18"/>
              </w:rPr>
              <w:t>.</w:t>
            </w:r>
          </w:p>
          <w:p w14:paraId="6E556316" w14:textId="77777777" w:rsidR="006C36EE" w:rsidRPr="00542719" w:rsidRDefault="006C36EE" w:rsidP="00845B3C">
            <w:pPr>
              <w:keepNext/>
              <w:numPr>
                <w:ilvl w:val="1"/>
                <w:numId w:val="44"/>
              </w:numPr>
              <w:autoSpaceDE w:val="0"/>
              <w:autoSpaceDN w:val="0"/>
              <w:adjustRightInd w:val="0"/>
              <w:spacing w:after="0" w:line="240" w:lineRule="auto"/>
              <w:ind w:left="451"/>
              <w:contextualSpacing/>
              <w:rPr>
                <w:rFonts w:asciiTheme="minorHAnsi" w:eastAsia="Times New Roman" w:hAnsiTheme="minorHAnsi" w:cstheme="minorHAnsi"/>
                <w:bCs/>
                <w:sz w:val="18"/>
                <w:szCs w:val="18"/>
              </w:rPr>
            </w:pPr>
            <w:r w:rsidRPr="004B5988">
              <w:rPr>
                <w:rFonts w:asciiTheme="minorHAnsi" w:eastAsia="Times New Roman" w:hAnsiTheme="minorHAnsi" w:cstheme="minorHAnsi"/>
                <w:bCs/>
                <w:sz w:val="18"/>
                <w:szCs w:val="18"/>
              </w:rPr>
              <w:t xml:space="preserve">Insulation buried below grade must be installed in a </w:t>
            </w:r>
            <w:proofErr w:type="gramStart"/>
            <w:r w:rsidRPr="004B5988">
              <w:rPr>
                <w:rFonts w:asciiTheme="minorHAnsi" w:eastAsia="Times New Roman" w:hAnsiTheme="minorHAnsi" w:cstheme="minorHAnsi"/>
                <w:bCs/>
                <w:sz w:val="18"/>
                <w:szCs w:val="18"/>
              </w:rPr>
              <w:t>water proof</w:t>
            </w:r>
            <w:proofErr w:type="gramEnd"/>
            <w:r w:rsidRPr="004B5988">
              <w:rPr>
                <w:rFonts w:asciiTheme="minorHAnsi" w:eastAsia="Times New Roman" w:hAnsiTheme="minorHAnsi" w:cstheme="minorHAnsi"/>
                <w:bCs/>
                <w:sz w:val="18"/>
                <w:szCs w:val="18"/>
              </w:rPr>
              <w:t xml:space="preserve"> and non-crushable casing or sleeve.</w:t>
            </w:r>
          </w:p>
          <w:p w14:paraId="5CC740A6" w14:textId="6E0E1AE2" w:rsidR="006C36EE" w:rsidRPr="00542719" w:rsidDel="00845B3C" w:rsidRDefault="006C36EE" w:rsidP="00845B3C">
            <w:pPr>
              <w:keepNext/>
              <w:numPr>
                <w:ilvl w:val="1"/>
                <w:numId w:val="44"/>
              </w:numPr>
              <w:autoSpaceDE w:val="0"/>
              <w:autoSpaceDN w:val="0"/>
              <w:adjustRightInd w:val="0"/>
              <w:spacing w:after="0" w:line="240" w:lineRule="auto"/>
              <w:ind w:left="451"/>
              <w:contextualSpacing/>
              <w:rPr>
                <w:del w:id="10" w:author="Smith, Alexis@Energy" w:date="2019-01-10T11:04:00Z"/>
                <w:rFonts w:asciiTheme="minorHAnsi" w:eastAsia="Times New Roman" w:hAnsiTheme="minorHAnsi" w:cstheme="minorHAnsi"/>
                <w:b/>
                <w:bCs/>
                <w:sz w:val="18"/>
                <w:szCs w:val="18"/>
              </w:rPr>
            </w:pPr>
            <w:del w:id="11" w:author="Smith, Alexis@Energy" w:date="2019-01-10T11:04:00Z">
              <w:r w:rsidRPr="00542719" w:rsidDel="00845B3C">
                <w:rPr>
                  <w:rFonts w:asciiTheme="minorHAnsi" w:eastAsia="Times New Roman" w:hAnsiTheme="minorHAnsi" w:cstheme="minorHAnsi"/>
                  <w:bCs/>
                  <w:sz w:val="18"/>
                  <w:szCs w:val="18"/>
                </w:rPr>
                <w:delText>Piping from the heating source to storage tank or between tanks</w:delText>
              </w:r>
            </w:del>
          </w:p>
          <w:p w14:paraId="6307F6D8"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4395B4CE" w14:textId="790E40DC"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 xml:space="preserve">Piping installed in interior or exterior walls that </w:t>
            </w:r>
            <w:proofErr w:type="gramStart"/>
            <w:r w:rsidRPr="00542719">
              <w:rPr>
                <w:rFonts w:asciiTheme="minorHAnsi" w:eastAsia="Times New Roman" w:hAnsiTheme="minorHAnsi" w:cstheme="minorHAnsi"/>
                <w:bCs/>
                <w:sz w:val="18"/>
                <w:szCs w:val="18"/>
              </w:rPr>
              <w:t>is surrounded</w:t>
            </w:r>
            <w:proofErr w:type="gramEnd"/>
            <w:r w:rsidRPr="00542719">
              <w:rPr>
                <w:rFonts w:asciiTheme="minorHAnsi" w:eastAsia="Times New Roman" w:hAnsiTheme="minorHAnsi" w:cstheme="minorHAnsi"/>
                <w:bCs/>
                <w:sz w:val="18"/>
                <w:szCs w:val="18"/>
              </w:rPr>
              <w:t xml:space="preserve"> on all sides by at least 1 inch (</w:t>
            </w:r>
            <w:ins w:id="12" w:author="Smith, Alexis@Energy" w:date="2019-02-08T15:48:00Z">
              <w:r w:rsidR="007771B8">
                <w:rPr>
                  <w:rFonts w:asciiTheme="minorHAnsi" w:eastAsia="Times New Roman" w:hAnsiTheme="minorHAnsi" w:cstheme="minorHAnsi"/>
                  <w:bCs/>
                  <w:sz w:val="18"/>
                  <w:szCs w:val="18"/>
                </w:rPr>
                <w:t>2.</w:t>
              </w:r>
            </w:ins>
            <w:r w:rsidRPr="00542719">
              <w:rPr>
                <w:rFonts w:asciiTheme="minorHAnsi" w:eastAsia="Times New Roman" w:hAnsiTheme="minorHAnsi" w:cstheme="minorHAnsi"/>
                <w:bCs/>
                <w:sz w:val="18"/>
                <w:szCs w:val="18"/>
              </w:rPr>
              <w:t>5 cm) of insulation.</w:t>
            </w:r>
          </w:p>
          <w:p w14:paraId="614611BC" w14:textId="62C9716C"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crawlspace with a minimum of 1 inches (</w:t>
            </w:r>
            <w:ins w:id="13" w:author="Smith, Alexis@Energy" w:date="2019-02-08T15:48:00Z">
              <w:r w:rsidR="007771B8">
                <w:rPr>
                  <w:rFonts w:asciiTheme="minorHAnsi" w:eastAsia="Times New Roman" w:hAnsiTheme="minorHAnsi" w:cstheme="minorHAnsi"/>
                  <w:bCs/>
                  <w:sz w:val="18"/>
                  <w:szCs w:val="18"/>
                </w:rPr>
                <w:t>2.</w:t>
              </w:r>
            </w:ins>
            <w:r w:rsidRPr="00542719">
              <w:rPr>
                <w:rFonts w:asciiTheme="minorHAnsi" w:eastAsia="Times New Roman" w:hAnsiTheme="minorHAnsi" w:cstheme="minorHAnsi"/>
                <w:bCs/>
                <w:sz w:val="18"/>
                <w:szCs w:val="18"/>
              </w:rPr>
              <w:t>5 cm) of crawlspace insulation above and below.</w:t>
            </w:r>
          </w:p>
          <w:p w14:paraId="58233D66"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Piping installed in attics with a minimum of 4 inches (10 cm) of attic insulation on top</w:t>
            </w:r>
          </w:p>
          <w:p w14:paraId="5AF765AB" w14:textId="77777777" w:rsidR="006C36EE" w:rsidRPr="00542719" w:rsidRDefault="006C36EE" w:rsidP="00845B3C">
            <w:pPr>
              <w:keepNext/>
              <w:numPr>
                <w:ilvl w:val="1"/>
                <w:numId w:val="38"/>
              </w:numPr>
              <w:autoSpaceDE w:val="0"/>
              <w:autoSpaceDN w:val="0"/>
              <w:adjustRightInd w:val="0"/>
              <w:spacing w:after="0" w:line="240" w:lineRule="auto"/>
              <w:ind w:left="451"/>
              <w:contextualSpacing/>
              <w:rPr>
                <w:rFonts w:asciiTheme="minorHAnsi" w:eastAsia="Times New Roman" w:hAnsiTheme="minorHAnsi" w:cstheme="minorHAnsi"/>
                <w:b/>
                <w:bCs/>
                <w:sz w:val="18"/>
                <w:szCs w:val="18"/>
              </w:rPr>
            </w:pPr>
            <w:r w:rsidRPr="00542719">
              <w:rPr>
                <w:rFonts w:asciiTheme="minorHAnsi" w:eastAsia="Times New Roman" w:hAnsiTheme="minorHAnsi" w:cstheme="minorHAnsi"/>
                <w:bCs/>
                <w:sz w:val="18"/>
                <w:szCs w:val="18"/>
              </w:rPr>
              <w:t>Pipe insulation shall fit tightly and all elbows and tees shall be fully insulated.</w:t>
            </w:r>
          </w:p>
        </w:tc>
      </w:tr>
      <w:tr w:rsidR="006C36EE" w:rsidRPr="002F18C2" w14:paraId="591364E0" w14:textId="77777777" w:rsidTr="003C0EF4">
        <w:trPr>
          <w:trHeight w:val="144"/>
          <w:tblHeader/>
        </w:trPr>
        <w:tc>
          <w:tcPr>
            <w:tcW w:w="610" w:type="dxa"/>
            <w:vAlign w:val="center"/>
          </w:tcPr>
          <w:p w14:paraId="1C807F11" w14:textId="77777777" w:rsidR="006C36EE" w:rsidRPr="00935470"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583B52">
              <w:rPr>
                <w:rFonts w:asciiTheme="minorHAnsi" w:eastAsiaTheme="minorEastAsia" w:hAnsiTheme="minorHAnsi" w:cstheme="minorHAnsi"/>
                <w:sz w:val="20"/>
                <w:szCs w:val="18"/>
              </w:rPr>
              <w:t>04</w:t>
            </w:r>
          </w:p>
        </w:tc>
        <w:tc>
          <w:tcPr>
            <w:tcW w:w="10180" w:type="dxa"/>
            <w:vAlign w:val="center"/>
          </w:tcPr>
          <w:p w14:paraId="089764D4" w14:textId="77777777" w:rsidR="006C36EE" w:rsidRPr="00542719"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For Gas or Propane Water Heaters:  Ensure the following are installed (Section 150.0(n))</w:t>
            </w:r>
          </w:p>
          <w:p w14:paraId="3303CE97" w14:textId="4282DA30"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 xml:space="preserve">A dedicated 125V, 20A electrical receptacle connected to the electric panel with a 120/240V 3 conductor, 10 AWG copper branch circuit, within 3 feet from the water heater and </w:t>
            </w:r>
            <w:ins w:id="14" w:author="Smith, Alexis@Energy" w:date="2019-01-10T11:05:00Z">
              <w:r w:rsidR="001416A8">
                <w:rPr>
                  <w:rFonts w:asciiTheme="minorHAnsi" w:eastAsia="Times New Roman" w:hAnsiTheme="minorHAnsi" w:cstheme="minorHAnsi"/>
                  <w:sz w:val="18"/>
                  <w:szCs w:val="18"/>
                </w:rPr>
                <w:t xml:space="preserve">is </w:t>
              </w:r>
            </w:ins>
            <w:r w:rsidRPr="00542719">
              <w:rPr>
                <w:rFonts w:asciiTheme="minorHAnsi" w:eastAsia="Times New Roman" w:hAnsiTheme="minorHAnsi" w:cstheme="minorHAnsi"/>
                <w:sz w:val="18"/>
                <w:szCs w:val="18"/>
              </w:rPr>
              <w:t>accessible with no obstructions;</w:t>
            </w:r>
          </w:p>
          <w:p w14:paraId="34194BD3" w14:textId="6A8CF824" w:rsidR="006C36EE" w:rsidRPr="00542719" w:rsidRDefault="006C36EE" w:rsidP="00E879A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The conductor shall be labeled with the wor</w:t>
            </w:r>
            <w:ins w:id="15" w:author="Smith, Alexis@Energy" w:date="2019-01-10T11:05:00Z">
              <w:r w:rsidR="001416A8">
                <w:rPr>
                  <w:rFonts w:asciiTheme="minorHAnsi" w:eastAsia="Times New Roman" w:hAnsiTheme="minorHAnsi" w:cstheme="minorHAnsi"/>
                  <w:sz w:val="18"/>
                  <w:szCs w:val="18"/>
                </w:rPr>
                <w:t>d</w:t>
              </w:r>
            </w:ins>
            <w:del w:id="16" w:author="Smith, Alexis@Energy" w:date="2019-01-10T11:05:00Z">
              <w:r w:rsidRPr="00542719" w:rsidDel="001416A8">
                <w:rPr>
                  <w:rFonts w:asciiTheme="minorHAnsi" w:eastAsia="Times New Roman" w:hAnsiTheme="minorHAnsi" w:cstheme="minorHAnsi"/>
                  <w:sz w:val="18"/>
                  <w:szCs w:val="18"/>
                </w:rPr>
                <w:delText>k</w:delText>
              </w:r>
            </w:del>
            <w:r w:rsidRPr="00542719">
              <w:rPr>
                <w:rFonts w:asciiTheme="minorHAnsi" w:eastAsia="Times New Roman" w:hAnsiTheme="minorHAnsi" w:cstheme="minorHAnsi"/>
                <w:sz w:val="18"/>
                <w:szCs w:val="18"/>
              </w:rPr>
              <w:t xml:space="preserve"> “Spare” on both ends; and</w:t>
            </w:r>
          </w:p>
          <w:p w14:paraId="497EB6BE" w14:textId="16481795" w:rsidR="006C36EE" w:rsidRPr="00542719" w:rsidRDefault="006C36EE" w:rsidP="00E879A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 xml:space="preserve">A reserved single pole circuit breaker space next to the circuit breaker next to the branch circuit </w:t>
            </w:r>
            <w:del w:id="17" w:author="Smith, Alexis@Energy" w:date="2019-02-08T15:48:00Z">
              <w:r w:rsidRPr="00542719" w:rsidDel="007771B8">
                <w:rPr>
                  <w:rFonts w:asciiTheme="minorHAnsi" w:eastAsia="Times New Roman" w:hAnsiTheme="minorHAnsi" w:cstheme="minorHAnsi"/>
                  <w:sz w:val="18"/>
                  <w:szCs w:val="18"/>
                </w:rPr>
                <w:delText xml:space="preserve">in A </w:delText>
              </w:r>
            </w:del>
            <w:r w:rsidRPr="00542719">
              <w:rPr>
                <w:rFonts w:asciiTheme="minorHAnsi" w:eastAsia="Times New Roman" w:hAnsiTheme="minorHAnsi" w:cstheme="minorHAnsi"/>
                <w:sz w:val="18"/>
                <w:szCs w:val="18"/>
              </w:rPr>
              <w:t>labeled “Future” 240V shall be provided.</w:t>
            </w:r>
          </w:p>
          <w:p w14:paraId="1D356FBE" w14:textId="77777777"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Category III or IV vent, or a Type B vent with straight pipe between outside and water heater</w:t>
            </w:r>
          </w:p>
          <w:p w14:paraId="260C81E6" w14:textId="77777777"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condensate drain no more than 2 inches higher than the base on water heater for natural draining</w:t>
            </w:r>
          </w:p>
          <w:p w14:paraId="48E01F08" w14:textId="77777777" w:rsidR="006C36EE" w:rsidRPr="00542719" w:rsidRDefault="006C36EE" w:rsidP="00E879A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542719">
              <w:rPr>
                <w:rFonts w:asciiTheme="minorHAnsi" w:eastAsia="Times New Roman" w:hAnsiTheme="minorHAnsi" w:cstheme="minorHAnsi"/>
                <w:sz w:val="18"/>
                <w:szCs w:val="18"/>
              </w:rPr>
              <w:t>A gas supply line with capacity of at least 200,000 Btu/</w:t>
            </w:r>
            <w:proofErr w:type="spellStart"/>
            <w:r w:rsidRPr="00542719">
              <w:rPr>
                <w:rFonts w:asciiTheme="minorHAnsi" w:eastAsia="Times New Roman" w:hAnsiTheme="minorHAnsi" w:cstheme="minorHAnsi"/>
                <w:sz w:val="18"/>
                <w:szCs w:val="18"/>
              </w:rPr>
              <w:t>hr</w:t>
            </w:r>
            <w:proofErr w:type="spellEnd"/>
          </w:p>
        </w:tc>
      </w:tr>
      <w:tr w:rsidR="003C0EF4" w:rsidRPr="002F18C2" w14:paraId="3BEFD202" w14:textId="77777777" w:rsidTr="003C0EF4">
        <w:trPr>
          <w:trHeight w:val="144"/>
          <w:tblHeader/>
        </w:trPr>
        <w:tc>
          <w:tcPr>
            <w:tcW w:w="10790" w:type="dxa"/>
            <w:gridSpan w:val="2"/>
            <w:vAlign w:val="center"/>
          </w:tcPr>
          <w:p w14:paraId="5811BF96" w14:textId="77777777" w:rsidR="003C0EF4" w:rsidRPr="00935470" w:rsidRDefault="003C0EF4" w:rsidP="003C0EF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r w:rsidRPr="00A05A69">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1C1E4D6C" w14:textId="6C759E29" w:rsidR="005D11BC" w:rsidRDefault="005D11BC" w:rsidP="00A05A69">
      <w:pPr>
        <w:spacing w:after="0" w:line="240" w:lineRule="auto"/>
        <w:rPr>
          <w:ins w:id="18" w:author="Smith, Alexis@Energy" w:date="2019-01-24T09:05:00Z"/>
        </w:rPr>
      </w:pPr>
    </w:p>
    <w:tbl>
      <w:tblPr>
        <w:tblStyle w:val="TableGrid"/>
        <w:tblW w:w="10795" w:type="dxa"/>
        <w:tblLayout w:type="fixed"/>
        <w:tblLook w:val="04A0" w:firstRow="1" w:lastRow="0" w:firstColumn="1" w:lastColumn="0" w:noHBand="0" w:noVBand="1"/>
      </w:tblPr>
      <w:tblGrid>
        <w:gridCol w:w="445"/>
        <w:gridCol w:w="535"/>
        <w:gridCol w:w="1265"/>
        <w:gridCol w:w="180"/>
        <w:gridCol w:w="1343"/>
        <w:gridCol w:w="1447"/>
        <w:gridCol w:w="1620"/>
        <w:gridCol w:w="2610"/>
        <w:gridCol w:w="1350"/>
      </w:tblGrid>
      <w:tr w:rsidR="000807DE" w:rsidRPr="008D6F63" w14:paraId="65B6E4B0" w14:textId="77777777" w:rsidTr="00C26650">
        <w:trPr>
          <w:ins w:id="19" w:author="Smith, Alexis@Energy" w:date="2019-01-24T09:05:00Z"/>
        </w:trPr>
        <w:tc>
          <w:tcPr>
            <w:tcW w:w="10795" w:type="dxa"/>
            <w:gridSpan w:val="9"/>
          </w:tcPr>
          <w:p w14:paraId="6C3FFD48" w14:textId="77777777" w:rsidR="000807DE" w:rsidRPr="008D6F63" w:rsidRDefault="000807DE" w:rsidP="00C26650">
            <w:pPr>
              <w:spacing w:after="0" w:line="240" w:lineRule="auto"/>
              <w:rPr>
                <w:ins w:id="20" w:author="Smith, Alexis@Energy" w:date="2019-01-24T09:05:00Z"/>
                <w:rFonts w:cstheme="minorHAnsi"/>
                <w:b/>
                <w:sz w:val="18"/>
                <w:szCs w:val="18"/>
              </w:rPr>
            </w:pPr>
            <w:ins w:id="21" w:author="Smith, Alexis@Energy" w:date="2019-01-24T09:05:00Z">
              <w:r w:rsidRPr="008D6F63">
                <w:rPr>
                  <w:rFonts w:cstheme="minorHAnsi"/>
                  <w:b/>
                  <w:sz w:val="18"/>
                  <w:szCs w:val="18"/>
                </w:rPr>
                <w:t>G. HERS-Verified Compact Hot Water Distribution Expanded Credit (CHWDS-H-EX) (RA3.6.5)</w:t>
              </w:r>
            </w:ins>
          </w:p>
          <w:p w14:paraId="769FA62C" w14:textId="129E2832" w:rsidR="000807DE" w:rsidRPr="008D6F63" w:rsidRDefault="000807DE">
            <w:pPr>
              <w:spacing w:after="0" w:line="240" w:lineRule="auto"/>
              <w:rPr>
                <w:ins w:id="22" w:author="Smith, Alexis@Energy" w:date="2019-01-24T09:05:00Z"/>
                <w:rFonts w:cstheme="minorHAnsi"/>
                <w:sz w:val="18"/>
                <w:szCs w:val="18"/>
              </w:rPr>
            </w:pPr>
            <w:ins w:id="23" w:author="Smith, Alexis@Energy" w:date="2019-01-24T09:05:00Z">
              <w:r>
                <w:rPr>
                  <w:rFonts w:cstheme="minorHAnsi"/>
                  <w:sz w:val="20"/>
                  <w:szCs w:val="20"/>
                </w:rPr>
                <w:t>F</w:t>
              </w:r>
              <w:r w:rsidRPr="00622A76">
                <w:rPr>
                  <w:rFonts w:cstheme="minorHAnsi"/>
                  <w:sz w:val="20"/>
                  <w:szCs w:val="20"/>
                </w:rPr>
                <w:t xml:space="preserve">or dwelling units with multiple systems, only allow one value to be entered for both master bath distance and kitchen distance. </w:t>
              </w:r>
              <w:r w:rsidRPr="008D6F63">
                <w:rPr>
                  <w:rFonts w:cstheme="minorHAnsi"/>
                  <w:sz w:val="18"/>
                  <w:szCs w:val="18"/>
                </w:rPr>
                <w:t xml:space="preserve"> </w:t>
              </w:r>
            </w:ins>
          </w:p>
        </w:tc>
      </w:tr>
      <w:tr w:rsidR="000807DE" w:rsidRPr="00AC2387" w14:paraId="72C7C193" w14:textId="77777777" w:rsidTr="00C26650">
        <w:trPr>
          <w:ins w:id="24" w:author="Smith, Alexis@Energy" w:date="2019-01-24T09:05:00Z"/>
        </w:trPr>
        <w:tc>
          <w:tcPr>
            <w:tcW w:w="980" w:type="dxa"/>
            <w:gridSpan w:val="2"/>
          </w:tcPr>
          <w:p w14:paraId="347013C6" w14:textId="77777777" w:rsidR="000807DE" w:rsidRDefault="000807DE" w:rsidP="00C26650">
            <w:pPr>
              <w:spacing w:after="0"/>
              <w:jc w:val="center"/>
              <w:rPr>
                <w:ins w:id="25" w:author="Smith, Alexis@Energy" w:date="2019-01-24T09:05:00Z"/>
                <w:rFonts w:cstheme="minorHAnsi"/>
                <w:sz w:val="20"/>
                <w:szCs w:val="20"/>
              </w:rPr>
            </w:pPr>
            <w:ins w:id="26" w:author="Smith, Alexis@Energy" w:date="2019-01-24T09:05:00Z">
              <w:r>
                <w:rPr>
                  <w:rFonts w:cstheme="minorHAnsi"/>
                  <w:sz w:val="20"/>
                  <w:szCs w:val="20"/>
                </w:rPr>
                <w:t>01</w:t>
              </w:r>
            </w:ins>
          </w:p>
        </w:tc>
        <w:tc>
          <w:tcPr>
            <w:tcW w:w="1445" w:type="dxa"/>
            <w:gridSpan w:val="2"/>
          </w:tcPr>
          <w:p w14:paraId="4AB3529E" w14:textId="77777777" w:rsidR="000807DE" w:rsidRDefault="000807DE" w:rsidP="00C26650">
            <w:pPr>
              <w:spacing w:after="0"/>
              <w:jc w:val="center"/>
              <w:rPr>
                <w:ins w:id="27" w:author="Smith, Alexis@Energy" w:date="2019-01-24T09:05:00Z"/>
                <w:rFonts w:cstheme="minorHAnsi"/>
                <w:sz w:val="20"/>
                <w:szCs w:val="20"/>
              </w:rPr>
            </w:pPr>
            <w:ins w:id="28" w:author="Smith, Alexis@Energy" w:date="2019-01-24T09:05:00Z">
              <w:r>
                <w:rPr>
                  <w:rFonts w:cstheme="minorHAnsi"/>
                  <w:sz w:val="20"/>
                  <w:szCs w:val="20"/>
                </w:rPr>
                <w:t>02</w:t>
              </w:r>
            </w:ins>
          </w:p>
        </w:tc>
        <w:tc>
          <w:tcPr>
            <w:tcW w:w="1343" w:type="dxa"/>
            <w:vAlign w:val="bottom"/>
          </w:tcPr>
          <w:p w14:paraId="5C75605F" w14:textId="77777777" w:rsidR="000807DE" w:rsidRDefault="000807DE" w:rsidP="00C26650">
            <w:pPr>
              <w:spacing w:after="0"/>
              <w:jc w:val="center"/>
              <w:rPr>
                <w:ins w:id="29" w:author="Smith, Alexis@Energy" w:date="2019-01-24T09:05:00Z"/>
                <w:rFonts w:cstheme="minorHAnsi"/>
                <w:sz w:val="20"/>
                <w:szCs w:val="20"/>
              </w:rPr>
            </w:pPr>
            <w:ins w:id="30" w:author="Smith, Alexis@Energy" w:date="2019-01-24T09:05:00Z">
              <w:r>
                <w:rPr>
                  <w:rFonts w:cstheme="minorHAnsi"/>
                  <w:sz w:val="20"/>
                  <w:szCs w:val="20"/>
                </w:rPr>
                <w:t>03</w:t>
              </w:r>
            </w:ins>
          </w:p>
        </w:tc>
        <w:tc>
          <w:tcPr>
            <w:tcW w:w="1447" w:type="dxa"/>
          </w:tcPr>
          <w:p w14:paraId="1DFF08B6" w14:textId="77777777" w:rsidR="000807DE" w:rsidRDefault="000807DE" w:rsidP="00C26650">
            <w:pPr>
              <w:spacing w:after="0"/>
              <w:jc w:val="center"/>
              <w:rPr>
                <w:ins w:id="31" w:author="Smith, Alexis@Energy" w:date="2019-01-24T09:05:00Z"/>
                <w:rFonts w:cstheme="minorHAnsi"/>
                <w:sz w:val="20"/>
                <w:szCs w:val="20"/>
              </w:rPr>
            </w:pPr>
            <w:ins w:id="32" w:author="Smith, Alexis@Energy" w:date="2019-01-24T09:05:00Z">
              <w:r>
                <w:rPr>
                  <w:rFonts w:cstheme="minorHAnsi"/>
                  <w:sz w:val="20"/>
                  <w:szCs w:val="20"/>
                </w:rPr>
                <w:t>04</w:t>
              </w:r>
            </w:ins>
          </w:p>
        </w:tc>
        <w:tc>
          <w:tcPr>
            <w:tcW w:w="1620" w:type="dxa"/>
          </w:tcPr>
          <w:p w14:paraId="5BFDECAE" w14:textId="77777777" w:rsidR="000807DE" w:rsidRDefault="000807DE" w:rsidP="00C26650">
            <w:pPr>
              <w:spacing w:after="0"/>
              <w:jc w:val="center"/>
              <w:rPr>
                <w:ins w:id="33" w:author="Smith, Alexis@Energy" w:date="2019-01-24T09:05:00Z"/>
                <w:rFonts w:cstheme="minorHAnsi"/>
                <w:sz w:val="20"/>
                <w:szCs w:val="20"/>
              </w:rPr>
            </w:pPr>
            <w:ins w:id="34" w:author="Smith, Alexis@Energy" w:date="2019-01-24T09:05:00Z">
              <w:r>
                <w:rPr>
                  <w:rFonts w:cstheme="minorHAnsi"/>
                  <w:sz w:val="20"/>
                  <w:szCs w:val="20"/>
                </w:rPr>
                <w:t>05</w:t>
              </w:r>
            </w:ins>
          </w:p>
        </w:tc>
        <w:tc>
          <w:tcPr>
            <w:tcW w:w="2610" w:type="dxa"/>
          </w:tcPr>
          <w:p w14:paraId="376DC2C0" w14:textId="77777777" w:rsidR="000807DE" w:rsidRDefault="000807DE" w:rsidP="00C26650">
            <w:pPr>
              <w:spacing w:after="0"/>
              <w:jc w:val="center"/>
              <w:rPr>
                <w:ins w:id="35" w:author="Smith, Alexis@Energy" w:date="2019-01-24T09:05:00Z"/>
                <w:rFonts w:cstheme="minorHAnsi"/>
                <w:sz w:val="20"/>
                <w:szCs w:val="20"/>
              </w:rPr>
            </w:pPr>
            <w:ins w:id="36" w:author="Smith, Alexis@Energy" w:date="2019-01-24T09:05:00Z">
              <w:r>
                <w:rPr>
                  <w:rFonts w:cstheme="minorHAnsi"/>
                  <w:sz w:val="20"/>
                  <w:szCs w:val="20"/>
                </w:rPr>
                <w:t>06</w:t>
              </w:r>
            </w:ins>
          </w:p>
        </w:tc>
        <w:tc>
          <w:tcPr>
            <w:tcW w:w="1350" w:type="dxa"/>
          </w:tcPr>
          <w:p w14:paraId="08D51D0A" w14:textId="77777777" w:rsidR="000807DE" w:rsidRDefault="000807DE" w:rsidP="00C26650">
            <w:pPr>
              <w:spacing w:after="0"/>
              <w:jc w:val="center"/>
              <w:rPr>
                <w:ins w:id="37" w:author="Smith, Alexis@Energy" w:date="2019-01-24T09:05:00Z"/>
                <w:rFonts w:cstheme="minorHAnsi"/>
                <w:sz w:val="20"/>
                <w:szCs w:val="20"/>
              </w:rPr>
            </w:pPr>
            <w:ins w:id="38" w:author="Smith, Alexis@Energy" w:date="2019-01-24T09:05:00Z">
              <w:r>
                <w:rPr>
                  <w:rFonts w:cstheme="minorHAnsi"/>
                  <w:sz w:val="20"/>
                  <w:szCs w:val="20"/>
                </w:rPr>
                <w:t>07</w:t>
              </w:r>
            </w:ins>
          </w:p>
        </w:tc>
      </w:tr>
      <w:tr w:rsidR="000807DE" w:rsidRPr="00AB4500" w14:paraId="2AACDCBE" w14:textId="77777777" w:rsidTr="00C26650">
        <w:trPr>
          <w:ins w:id="39" w:author="Smith, Alexis@Energy" w:date="2019-01-24T09:05:00Z"/>
        </w:trPr>
        <w:tc>
          <w:tcPr>
            <w:tcW w:w="980" w:type="dxa"/>
            <w:gridSpan w:val="2"/>
            <w:vAlign w:val="bottom"/>
          </w:tcPr>
          <w:p w14:paraId="745A2666" w14:textId="77777777" w:rsidR="000807DE" w:rsidRPr="00AB4500" w:rsidRDefault="000807DE" w:rsidP="00C26650">
            <w:pPr>
              <w:spacing w:after="0" w:line="240" w:lineRule="auto"/>
              <w:jc w:val="center"/>
              <w:rPr>
                <w:ins w:id="40" w:author="Smith, Alexis@Energy" w:date="2019-01-24T09:05:00Z"/>
                <w:rFonts w:cstheme="minorHAnsi"/>
                <w:sz w:val="18"/>
                <w:szCs w:val="20"/>
              </w:rPr>
            </w:pPr>
            <w:ins w:id="41" w:author="Smith, Alexis@Energy" w:date="2019-01-24T09:05:00Z">
              <w:r w:rsidRPr="00AB4500">
                <w:rPr>
                  <w:rFonts w:cstheme="minorHAnsi"/>
                  <w:sz w:val="18"/>
                  <w:szCs w:val="20"/>
                </w:rPr>
                <w:t>System Name</w:t>
              </w:r>
            </w:ins>
          </w:p>
        </w:tc>
        <w:tc>
          <w:tcPr>
            <w:tcW w:w="1445" w:type="dxa"/>
            <w:gridSpan w:val="2"/>
            <w:vAlign w:val="bottom"/>
          </w:tcPr>
          <w:p w14:paraId="41801CF4" w14:textId="77777777" w:rsidR="000807DE" w:rsidRPr="00AB4500" w:rsidRDefault="000807DE" w:rsidP="00C26650">
            <w:pPr>
              <w:spacing w:after="0" w:line="240" w:lineRule="auto"/>
              <w:jc w:val="center"/>
              <w:rPr>
                <w:ins w:id="42" w:author="Smith, Alexis@Energy" w:date="2019-01-24T09:05:00Z"/>
                <w:rFonts w:cstheme="minorHAnsi"/>
                <w:sz w:val="18"/>
                <w:szCs w:val="20"/>
              </w:rPr>
            </w:pPr>
            <w:ins w:id="43" w:author="Smith, Alexis@Energy" w:date="2019-01-24T09:05:00Z">
              <w:r w:rsidRPr="00AB4500">
                <w:rPr>
                  <w:rFonts w:cstheme="minorHAnsi"/>
                  <w:sz w:val="18"/>
                  <w:szCs w:val="20"/>
                </w:rPr>
                <w:t>Number of Stories</w:t>
              </w:r>
            </w:ins>
          </w:p>
        </w:tc>
        <w:tc>
          <w:tcPr>
            <w:tcW w:w="1343" w:type="dxa"/>
            <w:vAlign w:val="bottom"/>
          </w:tcPr>
          <w:p w14:paraId="6AE386E4" w14:textId="77777777" w:rsidR="000807DE" w:rsidRPr="00AB4500" w:rsidRDefault="000807DE" w:rsidP="00C26650">
            <w:pPr>
              <w:spacing w:after="0" w:line="240" w:lineRule="auto"/>
              <w:jc w:val="center"/>
              <w:rPr>
                <w:ins w:id="44" w:author="Smith, Alexis@Energy" w:date="2019-01-24T09:05:00Z"/>
                <w:sz w:val="18"/>
              </w:rPr>
            </w:pPr>
            <w:ins w:id="45" w:author="Smith, Alexis@Energy" w:date="2019-01-24T09:05:00Z">
              <w:r w:rsidRPr="00AB4500">
                <w:rPr>
                  <w:rFonts w:cstheme="minorHAnsi"/>
                  <w:sz w:val="18"/>
                  <w:szCs w:val="20"/>
                </w:rPr>
                <w:t>Master Bath distance of furthest fixture to Water Heater in feet</w:t>
              </w:r>
            </w:ins>
          </w:p>
        </w:tc>
        <w:tc>
          <w:tcPr>
            <w:tcW w:w="1447" w:type="dxa"/>
            <w:vAlign w:val="bottom"/>
          </w:tcPr>
          <w:p w14:paraId="35BAD942" w14:textId="77777777" w:rsidR="000807DE" w:rsidRPr="00AB4500" w:rsidRDefault="000807DE" w:rsidP="00C26650">
            <w:pPr>
              <w:spacing w:after="0" w:line="240" w:lineRule="auto"/>
              <w:jc w:val="center"/>
              <w:rPr>
                <w:ins w:id="46" w:author="Smith, Alexis@Energy" w:date="2019-01-24T09:05:00Z"/>
                <w:rFonts w:cstheme="minorHAnsi"/>
                <w:sz w:val="18"/>
                <w:szCs w:val="20"/>
              </w:rPr>
            </w:pPr>
            <w:ins w:id="47" w:author="Smith, Alexis@Energy" w:date="2019-01-24T09:05:00Z">
              <w:r w:rsidRPr="00AB4500">
                <w:rPr>
                  <w:rFonts w:cstheme="minorHAnsi"/>
                  <w:sz w:val="18"/>
                  <w:szCs w:val="20"/>
                </w:rPr>
                <w:t>Kitchen distance from furthest fixture to Water Heater in feet</w:t>
              </w:r>
            </w:ins>
          </w:p>
        </w:tc>
        <w:tc>
          <w:tcPr>
            <w:tcW w:w="1620" w:type="dxa"/>
            <w:vAlign w:val="bottom"/>
          </w:tcPr>
          <w:p w14:paraId="5C2D7957" w14:textId="77777777" w:rsidR="000807DE" w:rsidRPr="00AB4500" w:rsidRDefault="000807DE" w:rsidP="00C26650">
            <w:pPr>
              <w:spacing w:after="0" w:line="240" w:lineRule="auto"/>
              <w:jc w:val="center"/>
              <w:rPr>
                <w:ins w:id="48" w:author="Smith, Alexis@Energy" w:date="2019-01-24T09:05:00Z"/>
                <w:sz w:val="18"/>
              </w:rPr>
            </w:pPr>
            <w:ins w:id="49" w:author="Smith, Alexis@Energy" w:date="2019-01-24T09:05:00Z">
              <w:r w:rsidRPr="00AB4500">
                <w:rPr>
                  <w:rFonts w:cstheme="minorHAnsi"/>
                  <w:sz w:val="18"/>
                  <w:szCs w:val="20"/>
                </w:rPr>
                <w:t>Furthest Third furthest fixture to Water Heater in feet</w:t>
              </w:r>
            </w:ins>
          </w:p>
        </w:tc>
        <w:tc>
          <w:tcPr>
            <w:tcW w:w="2610" w:type="dxa"/>
            <w:vAlign w:val="bottom"/>
          </w:tcPr>
          <w:p w14:paraId="5794D991" w14:textId="77777777" w:rsidR="000807DE" w:rsidRPr="00AB4500" w:rsidRDefault="000807DE" w:rsidP="00C26650">
            <w:pPr>
              <w:spacing w:after="0" w:line="240" w:lineRule="auto"/>
              <w:jc w:val="center"/>
              <w:rPr>
                <w:ins w:id="50" w:author="Smith, Alexis@Energy" w:date="2019-01-24T09:05:00Z"/>
                <w:sz w:val="18"/>
              </w:rPr>
            </w:pPr>
            <w:ins w:id="51" w:author="Smith, Alexis@Energy" w:date="2019-01-24T09:05:00Z">
              <w:r w:rsidRPr="00AB4500">
                <w:rPr>
                  <w:rFonts w:cstheme="minorHAnsi"/>
                  <w:sz w:val="18"/>
                  <w:szCs w:val="20"/>
                </w:rPr>
                <w:t>Weighted Distance</w:t>
              </w:r>
            </w:ins>
          </w:p>
        </w:tc>
        <w:tc>
          <w:tcPr>
            <w:tcW w:w="1350" w:type="dxa"/>
            <w:vAlign w:val="bottom"/>
          </w:tcPr>
          <w:p w14:paraId="046B7D26" w14:textId="77777777" w:rsidR="000807DE" w:rsidRPr="00AB4500" w:rsidRDefault="000807DE" w:rsidP="00C26650">
            <w:pPr>
              <w:spacing w:after="0" w:line="240" w:lineRule="auto"/>
              <w:jc w:val="center"/>
              <w:rPr>
                <w:ins w:id="52" w:author="Smith, Alexis@Energy" w:date="2019-01-24T09:05:00Z"/>
                <w:sz w:val="18"/>
              </w:rPr>
            </w:pPr>
            <w:ins w:id="53" w:author="Smith, Alexis@Energy" w:date="2019-01-24T09:05:00Z">
              <w:r w:rsidRPr="00AB4500">
                <w:rPr>
                  <w:rFonts w:cstheme="minorHAnsi"/>
                  <w:sz w:val="18"/>
                  <w:szCs w:val="20"/>
                </w:rPr>
                <w:t>Qualification Distance</w:t>
              </w:r>
            </w:ins>
          </w:p>
        </w:tc>
      </w:tr>
      <w:tr w:rsidR="000807DE" w:rsidRPr="00AB4500" w14:paraId="2A538DCE" w14:textId="77777777" w:rsidTr="00C26650">
        <w:trPr>
          <w:trHeight w:val="305"/>
          <w:ins w:id="54" w:author="Smith, Alexis@Energy" w:date="2019-01-24T09:05:00Z"/>
        </w:trPr>
        <w:tc>
          <w:tcPr>
            <w:tcW w:w="980" w:type="dxa"/>
            <w:gridSpan w:val="2"/>
          </w:tcPr>
          <w:p w14:paraId="449D38DE" w14:textId="4ECF15F4" w:rsidR="000807DE" w:rsidRPr="00AB4500" w:rsidRDefault="000807DE" w:rsidP="00C26650">
            <w:pPr>
              <w:spacing w:after="0" w:line="240" w:lineRule="auto"/>
              <w:rPr>
                <w:ins w:id="55" w:author="Smith, Alexis@Energy" w:date="2019-01-24T09:05:00Z"/>
                <w:sz w:val="18"/>
                <w:szCs w:val="18"/>
              </w:rPr>
            </w:pPr>
          </w:p>
        </w:tc>
        <w:tc>
          <w:tcPr>
            <w:tcW w:w="1445" w:type="dxa"/>
            <w:gridSpan w:val="2"/>
          </w:tcPr>
          <w:p w14:paraId="0E95FA25" w14:textId="26CBF855" w:rsidR="000807DE" w:rsidRPr="00AB4500" w:rsidRDefault="000807DE" w:rsidP="00C26650">
            <w:pPr>
              <w:spacing w:after="0" w:line="240" w:lineRule="auto"/>
              <w:rPr>
                <w:ins w:id="56" w:author="Smith, Alexis@Energy" w:date="2019-01-24T09:05:00Z"/>
                <w:sz w:val="18"/>
                <w:szCs w:val="18"/>
              </w:rPr>
            </w:pPr>
          </w:p>
        </w:tc>
        <w:tc>
          <w:tcPr>
            <w:tcW w:w="1343" w:type="dxa"/>
          </w:tcPr>
          <w:p w14:paraId="58DC3E9A" w14:textId="75CCA142" w:rsidR="000807DE" w:rsidRPr="00AB4500" w:rsidRDefault="000807DE" w:rsidP="00C26650">
            <w:pPr>
              <w:spacing w:after="0" w:line="240" w:lineRule="auto"/>
              <w:rPr>
                <w:ins w:id="57" w:author="Smith, Alexis@Energy" w:date="2019-01-24T09:05:00Z"/>
                <w:sz w:val="18"/>
                <w:szCs w:val="18"/>
              </w:rPr>
            </w:pPr>
          </w:p>
        </w:tc>
        <w:tc>
          <w:tcPr>
            <w:tcW w:w="1447" w:type="dxa"/>
          </w:tcPr>
          <w:p w14:paraId="7096AF78" w14:textId="3C6DA900" w:rsidR="000807DE" w:rsidRPr="00AB4500" w:rsidRDefault="000807DE" w:rsidP="00C26650">
            <w:pPr>
              <w:spacing w:after="0" w:line="240" w:lineRule="auto"/>
              <w:rPr>
                <w:ins w:id="58" w:author="Smith, Alexis@Energy" w:date="2019-01-24T09:05:00Z"/>
                <w:sz w:val="18"/>
                <w:szCs w:val="18"/>
              </w:rPr>
            </w:pPr>
          </w:p>
        </w:tc>
        <w:tc>
          <w:tcPr>
            <w:tcW w:w="1620" w:type="dxa"/>
          </w:tcPr>
          <w:p w14:paraId="42C6F596" w14:textId="4FC5B11F" w:rsidR="000807DE" w:rsidRPr="00AB4500" w:rsidRDefault="000807DE" w:rsidP="00C26650">
            <w:pPr>
              <w:spacing w:after="0" w:line="240" w:lineRule="auto"/>
              <w:rPr>
                <w:ins w:id="59" w:author="Smith, Alexis@Energy" w:date="2019-01-24T09:05:00Z"/>
                <w:sz w:val="18"/>
                <w:szCs w:val="18"/>
              </w:rPr>
            </w:pPr>
          </w:p>
        </w:tc>
        <w:tc>
          <w:tcPr>
            <w:tcW w:w="2610" w:type="dxa"/>
          </w:tcPr>
          <w:p w14:paraId="005E16EA" w14:textId="4E59AA85" w:rsidR="000807DE" w:rsidRPr="00AB4500" w:rsidRDefault="000807DE" w:rsidP="00C26650">
            <w:pPr>
              <w:spacing w:after="0" w:line="240" w:lineRule="auto"/>
              <w:rPr>
                <w:ins w:id="60" w:author="Smith, Alexis@Energy" w:date="2019-01-24T09:05:00Z"/>
                <w:sz w:val="18"/>
                <w:szCs w:val="18"/>
              </w:rPr>
            </w:pPr>
          </w:p>
        </w:tc>
        <w:tc>
          <w:tcPr>
            <w:tcW w:w="1350" w:type="dxa"/>
          </w:tcPr>
          <w:p w14:paraId="14981B14" w14:textId="0ACD75AC" w:rsidR="000807DE" w:rsidRPr="00AB4500" w:rsidRDefault="000807DE" w:rsidP="00C26650">
            <w:pPr>
              <w:spacing w:after="0" w:line="240" w:lineRule="auto"/>
              <w:rPr>
                <w:ins w:id="61" w:author="Smith, Alexis@Energy" w:date="2019-01-24T09:05:00Z"/>
                <w:sz w:val="18"/>
                <w:szCs w:val="18"/>
              </w:rPr>
            </w:pPr>
          </w:p>
        </w:tc>
      </w:tr>
      <w:tr w:rsidR="000807DE" w:rsidRPr="00D37C06" w14:paraId="7182325D" w14:textId="77777777" w:rsidTr="00C26650">
        <w:trPr>
          <w:ins w:id="62" w:author="Smith, Alexis@Energy" w:date="2019-01-24T09:05:00Z"/>
        </w:trPr>
        <w:tc>
          <w:tcPr>
            <w:tcW w:w="980" w:type="dxa"/>
            <w:gridSpan w:val="2"/>
            <w:tcBorders>
              <w:bottom w:val="single" w:sz="4" w:space="0" w:color="000000"/>
            </w:tcBorders>
          </w:tcPr>
          <w:p w14:paraId="6273F2DF" w14:textId="77777777" w:rsidR="000807DE" w:rsidRPr="00D37C06" w:rsidRDefault="000807DE" w:rsidP="00C26650">
            <w:pPr>
              <w:spacing w:after="0"/>
              <w:rPr>
                <w:ins w:id="63" w:author="Smith, Alexis@Energy" w:date="2019-01-24T09:05:00Z"/>
                <w:sz w:val="20"/>
                <w:szCs w:val="20"/>
              </w:rPr>
            </w:pPr>
          </w:p>
        </w:tc>
        <w:tc>
          <w:tcPr>
            <w:tcW w:w="1445" w:type="dxa"/>
            <w:gridSpan w:val="2"/>
            <w:tcBorders>
              <w:bottom w:val="single" w:sz="4" w:space="0" w:color="000000"/>
            </w:tcBorders>
          </w:tcPr>
          <w:p w14:paraId="15394974" w14:textId="77777777" w:rsidR="000807DE" w:rsidRPr="00D37C06" w:rsidRDefault="000807DE" w:rsidP="00C26650">
            <w:pPr>
              <w:spacing w:after="0"/>
              <w:rPr>
                <w:ins w:id="64" w:author="Smith, Alexis@Energy" w:date="2019-01-24T09:05:00Z"/>
                <w:sz w:val="20"/>
                <w:szCs w:val="20"/>
              </w:rPr>
            </w:pPr>
          </w:p>
        </w:tc>
        <w:tc>
          <w:tcPr>
            <w:tcW w:w="1343" w:type="dxa"/>
            <w:tcBorders>
              <w:bottom w:val="single" w:sz="4" w:space="0" w:color="000000"/>
            </w:tcBorders>
          </w:tcPr>
          <w:p w14:paraId="51C3A4F5" w14:textId="77777777" w:rsidR="000807DE" w:rsidRPr="00D37C06" w:rsidRDefault="000807DE" w:rsidP="00C26650">
            <w:pPr>
              <w:spacing w:after="0"/>
              <w:rPr>
                <w:ins w:id="65" w:author="Smith, Alexis@Energy" w:date="2019-01-24T09:05:00Z"/>
                <w:sz w:val="20"/>
                <w:szCs w:val="20"/>
              </w:rPr>
            </w:pPr>
          </w:p>
        </w:tc>
        <w:tc>
          <w:tcPr>
            <w:tcW w:w="1447" w:type="dxa"/>
            <w:tcBorders>
              <w:bottom w:val="single" w:sz="4" w:space="0" w:color="000000"/>
            </w:tcBorders>
          </w:tcPr>
          <w:p w14:paraId="599C1F39" w14:textId="77777777" w:rsidR="000807DE" w:rsidRPr="00D37C06" w:rsidRDefault="000807DE" w:rsidP="00C26650">
            <w:pPr>
              <w:spacing w:after="0"/>
              <w:rPr>
                <w:ins w:id="66" w:author="Smith, Alexis@Energy" w:date="2019-01-24T09:05:00Z"/>
                <w:sz w:val="20"/>
                <w:szCs w:val="20"/>
              </w:rPr>
            </w:pPr>
          </w:p>
        </w:tc>
        <w:tc>
          <w:tcPr>
            <w:tcW w:w="1620" w:type="dxa"/>
            <w:tcBorders>
              <w:bottom w:val="single" w:sz="4" w:space="0" w:color="000000"/>
            </w:tcBorders>
          </w:tcPr>
          <w:p w14:paraId="5566ADD7" w14:textId="77777777" w:rsidR="000807DE" w:rsidRPr="00D37C06" w:rsidRDefault="000807DE" w:rsidP="00C26650">
            <w:pPr>
              <w:spacing w:after="0"/>
              <w:rPr>
                <w:ins w:id="67" w:author="Smith, Alexis@Energy" w:date="2019-01-24T09:05:00Z"/>
                <w:sz w:val="20"/>
                <w:szCs w:val="20"/>
              </w:rPr>
            </w:pPr>
          </w:p>
        </w:tc>
        <w:tc>
          <w:tcPr>
            <w:tcW w:w="2610" w:type="dxa"/>
            <w:tcBorders>
              <w:bottom w:val="single" w:sz="4" w:space="0" w:color="000000"/>
            </w:tcBorders>
          </w:tcPr>
          <w:p w14:paraId="5F27ECAB" w14:textId="77777777" w:rsidR="000807DE" w:rsidRPr="00D37C06" w:rsidRDefault="000807DE" w:rsidP="00C26650">
            <w:pPr>
              <w:spacing w:after="0"/>
              <w:rPr>
                <w:ins w:id="68" w:author="Smith, Alexis@Energy" w:date="2019-01-24T09:05:00Z"/>
                <w:sz w:val="20"/>
                <w:szCs w:val="20"/>
              </w:rPr>
            </w:pPr>
          </w:p>
        </w:tc>
        <w:tc>
          <w:tcPr>
            <w:tcW w:w="1350" w:type="dxa"/>
            <w:tcBorders>
              <w:bottom w:val="single" w:sz="4" w:space="0" w:color="000000"/>
            </w:tcBorders>
          </w:tcPr>
          <w:p w14:paraId="19AF349D" w14:textId="77777777" w:rsidR="000807DE" w:rsidRPr="00D37C06" w:rsidRDefault="000807DE" w:rsidP="00C26650">
            <w:pPr>
              <w:spacing w:after="0"/>
              <w:rPr>
                <w:ins w:id="69" w:author="Smith, Alexis@Energy" w:date="2019-01-24T09:05:00Z"/>
                <w:sz w:val="20"/>
                <w:szCs w:val="20"/>
              </w:rPr>
            </w:pPr>
          </w:p>
        </w:tc>
      </w:tr>
      <w:tr w:rsidR="000807DE" w14:paraId="698911C3" w14:textId="77777777" w:rsidTr="00C26650">
        <w:trPr>
          <w:trHeight w:val="291"/>
          <w:ins w:id="70" w:author="Smith, Alexis@Energy" w:date="2019-01-24T09:05:00Z"/>
        </w:trPr>
        <w:tc>
          <w:tcPr>
            <w:tcW w:w="445" w:type="dxa"/>
            <w:tcBorders>
              <w:top w:val="single" w:sz="4" w:space="0" w:color="auto"/>
            </w:tcBorders>
          </w:tcPr>
          <w:p w14:paraId="2AD316FE" w14:textId="77777777" w:rsidR="000807DE" w:rsidRPr="00AC2387" w:rsidRDefault="000807DE" w:rsidP="00C26650">
            <w:pPr>
              <w:spacing w:after="0"/>
              <w:rPr>
                <w:ins w:id="71" w:author="Smith, Alexis@Energy" w:date="2019-01-24T09:05:00Z"/>
                <w:rFonts w:cstheme="minorHAnsi"/>
                <w:b/>
                <w:sz w:val="20"/>
                <w:szCs w:val="20"/>
              </w:rPr>
            </w:pPr>
            <w:ins w:id="72" w:author="Smith, Alexis@Energy" w:date="2019-01-24T09:05:00Z">
              <w:r>
                <w:rPr>
                  <w:rFonts w:cstheme="minorHAnsi"/>
                  <w:sz w:val="20"/>
                  <w:szCs w:val="18"/>
                </w:rPr>
                <w:t>08</w:t>
              </w:r>
            </w:ins>
          </w:p>
        </w:tc>
        <w:tc>
          <w:tcPr>
            <w:tcW w:w="10350" w:type="dxa"/>
            <w:gridSpan w:val="8"/>
            <w:tcBorders>
              <w:top w:val="single" w:sz="4" w:space="0" w:color="auto"/>
            </w:tcBorders>
          </w:tcPr>
          <w:p w14:paraId="7F25D5D4" w14:textId="77777777" w:rsidR="000807DE" w:rsidRPr="00AC2387" w:rsidRDefault="000807DE" w:rsidP="00C26650">
            <w:pPr>
              <w:spacing w:after="0"/>
              <w:rPr>
                <w:ins w:id="73" w:author="Smith, Alexis@Energy" w:date="2019-01-24T09:05:00Z"/>
                <w:rFonts w:cstheme="minorHAnsi"/>
                <w:b/>
                <w:sz w:val="20"/>
                <w:szCs w:val="20"/>
              </w:rPr>
            </w:pPr>
            <w:ins w:id="74" w:author="Smith, Alexis@Energy" w:date="2019-01-24T09:05:00Z">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ins>
          </w:p>
        </w:tc>
      </w:tr>
      <w:tr w:rsidR="000807DE" w14:paraId="040A0720" w14:textId="77777777" w:rsidTr="00C26650">
        <w:trPr>
          <w:trHeight w:val="288"/>
          <w:ins w:id="75" w:author="Smith, Alexis@Energy" w:date="2019-01-24T09:05:00Z"/>
        </w:trPr>
        <w:tc>
          <w:tcPr>
            <w:tcW w:w="445" w:type="dxa"/>
          </w:tcPr>
          <w:p w14:paraId="4A7B4779" w14:textId="77777777" w:rsidR="000807DE" w:rsidRPr="00AC2387" w:rsidRDefault="000807DE" w:rsidP="00C26650">
            <w:pPr>
              <w:spacing w:after="0"/>
              <w:rPr>
                <w:ins w:id="76" w:author="Smith, Alexis@Energy" w:date="2019-01-24T09:05:00Z"/>
                <w:rFonts w:cstheme="minorHAnsi"/>
                <w:b/>
                <w:sz w:val="20"/>
                <w:szCs w:val="20"/>
              </w:rPr>
            </w:pPr>
            <w:ins w:id="77" w:author="Smith, Alexis@Energy" w:date="2019-01-24T09:05:00Z">
              <w:r>
                <w:rPr>
                  <w:rFonts w:cstheme="minorHAnsi"/>
                  <w:sz w:val="20"/>
                  <w:szCs w:val="18"/>
                </w:rPr>
                <w:t>09</w:t>
              </w:r>
            </w:ins>
          </w:p>
        </w:tc>
        <w:tc>
          <w:tcPr>
            <w:tcW w:w="10350" w:type="dxa"/>
            <w:gridSpan w:val="8"/>
          </w:tcPr>
          <w:p w14:paraId="7671BA6E" w14:textId="77777777" w:rsidR="000807DE" w:rsidRPr="00AC2387" w:rsidRDefault="000807DE" w:rsidP="00C26650">
            <w:pPr>
              <w:spacing w:after="0"/>
              <w:rPr>
                <w:ins w:id="78" w:author="Smith, Alexis@Energy" w:date="2019-01-24T09:05:00Z"/>
                <w:rFonts w:cstheme="minorHAnsi"/>
                <w:b/>
                <w:sz w:val="20"/>
                <w:szCs w:val="20"/>
              </w:rPr>
            </w:pPr>
            <w:ins w:id="79" w:author="Smith, Alexis@Energy" w:date="2019-01-24T09:05:00Z">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ins>
          </w:p>
        </w:tc>
      </w:tr>
      <w:tr w:rsidR="000807DE" w14:paraId="224F4941" w14:textId="77777777" w:rsidTr="00C26650">
        <w:trPr>
          <w:trHeight w:val="288"/>
          <w:ins w:id="80" w:author="Smith, Alexis@Energy" w:date="2019-01-24T09:05:00Z"/>
        </w:trPr>
        <w:tc>
          <w:tcPr>
            <w:tcW w:w="445" w:type="dxa"/>
          </w:tcPr>
          <w:p w14:paraId="0FBFFF2A" w14:textId="77777777" w:rsidR="000807DE" w:rsidRPr="00AC2387" w:rsidRDefault="000807DE" w:rsidP="00C26650">
            <w:pPr>
              <w:spacing w:after="0"/>
              <w:rPr>
                <w:ins w:id="81" w:author="Smith, Alexis@Energy" w:date="2019-01-24T09:05:00Z"/>
                <w:rFonts w:cstheme="minorHAnsi"/>
                <w:b/>
                <w:sz w:val="20"/>
                <w:szCs w:val="20"/>
              </w:rPr>
            </w:pPr>
            <w:ins w:id="82" w:author="Smith, Alexis@Energy" w:date="2019-01-24T09:05:00Z">
              <w:r>
                <w:rPr>
                  <w:rFonts w:cstheme="minorHAnsi"/>
                  <w:sz w:val="20"/>
                  <w:szCs w:val="18"/>
                </w:rPr>
                <w:t>10</w:t>
              </w:r>
            </w:ins>
          </w:p>
        </w:tc>
        <w:tc>
          <w:tcPr>
            <w:tcW w:w="10350" w:type="dxa"/>
            <w:gridSpan w:val="8"/>
          </w:tcPr>
          <w:p w14:paraId="53ACABFF" w14:textId="77777777" w:rsidR="000807DE" w:rsidRPr="00AC2387" w:rsidRDefault="000807DE" w:rsidP="00C26650">
            <w:pPr>
              <w:spacing w:after="0"/>
              <w:rPr>
                <w:ins w:id="83" w:author="Smith, Alexis@Energy" w:date="2019-01-24T09:05:00Z"/>
                <w:rFonts w:cstheme="minorHAnsi"/>
                <w:b/>
                <w:sz w:val="20"/>
                <w:szCs w:val="20"/>
              </w:rPr>
            </w:pPr>
            <w:ins w:id="84" w:author="Smith, Alexis@Energy" w:date="2019-01-24T09:05:00Z">
              <w:r w:rsidRPr="004B5988">
                <w:rPr>
                  <w:rFonts w:cstheme="minorHAnsi"/>
                  <w:sz w:val="18"/>
                  <w:szCs w:val="18"/>
                </w:rPr>
                <w:t>Two and three story buildings cannot have hot water distribution piping in the attic, unless the water heater is also located in the attic.</w:t>
              </w:r>
            </w:ins>
          </w:p>
        </w:tc>
      </w:tr>
      <w:tr w:rsidR="000807DE" w14:paraId="26EA3EBD" w14:textId="77777777" w:rsidTr="00C26650">
        <w:trPr>
          <w:trHeight w:val="288"/>
          <w:ins w:id="85" w:author="Smith, Alexis@Energy" w:date="2019-01-24T09:05:00Z"/>
        </w:trPr>
        <w:tc>
          <w:tcPr>
            <w:tcW w:w="445" w:type="dxa"/>
          </w:tcPr>
          <w:p w14:paraId="56BA0081" w14:textId="77777777" w:rsidR="000807DE" w:rsidRPr="00AC2387" w:rsidRDefault="000807DE" w:rsidP="00C26650">
            <w:pPr>
              <w:spacing w:after="0"/>
              <w:rPr>
                <w:ins w:id="86" w:author="Smith, Alexis@Energy" w:date="2019-01-24T09:05:00Z"/>
                <w:rFonts w:cstheme="minorHAnsi"/>
                <w:b/>
                <w:sz w:val="20"/>
                <w:szCs w:val="20"/>
              </w:rPr>
            </w:pPr>
            <w:ins w:id="87" w:author="Smith, Alexis@Energy" w:date="2019-01-24T09:05:00Z">
              <w:r>
                <w:rPr>
                  <w:rFonts w:cstheme="minorHAnsi"/>
                  <w:sz w:val="20"/>
                  <w:szCs w:val="18"/>
                </w:rPr>
                <w:t>11</w:t>
              </w:r>
            </w:ins>
          </w:p>
        </w:tc>
        <w:tc>
          <w:tcPr>
            <w:tcW w:w="10350" w:type="dxa"/>
            <w:gridSpan w:val="8"/>
          </w:tcPr>
          <w:p w14:paraId="38B2300D" w14:textId="77777777" w:rsidR="000807DE" w:rsidRPr="00AC2387" w:rsidRDefault="000807DE" w:rsidP="00C26650">
            <w:pPr>
              <w:spacing w:after="0"/>
              <w:rPr>
                <w:ins w:id="88" w:author="Smith, Alexis@Energy" w:date="2019-01-24T09:05:00Z"/>
                <w:rFonts w:cstheme="minorHAnsi"/>
                <w:b/>
                <w:sz w:val="20"/>
                <w:szCs w:val="20"/>
              </w:rPr>
            </w:pPr>
            <w:ins w:id="89" w:author="Smith, Alexis@Energy" w:date="2019-01-24T09:05:00Z">
              <w:r w:rsidRPr="004B5988">
                <w:rPr>
                  <w:rFonts w:cstheme="minorHAnsi"/>
                  <w:sz w:val="18"/>
                  <w:szCs w:val="18"/>
                </w:rPr>
                <w:t>Eligible recirculating systems must be HERS-Verified Demand Recirculation: Manual Control conforming to RA4.4.17.</w:t>
              </w:r>
            </w:ins>
          </w:p>
        </w:tc>
      </w:tr>
      <w:tr w:rsidR="000807DE" w14:paraId="7211B6C9" w14:textId="77777777" w:rsidTr="00C26650">
        <w:trPr>
          <w:ins w:id="90" w:author="Smith, Alexis@Energy" w:date="2019-01-24T09:05:00Z"/>
        </w:trPr>
        <w:tc>
          <w:tcPr>
            <w:tcW w:w="445" w:type="dxa"/>
            <w:vAlign w:val="center"/>
          </w:tcPr>
          <w:p w14:paraId="03758E3D" w14:textId="0F0C97DE" w:rsidR="000807DE" w:rsidRPr="00236F4B" w:rsidRDefault="0056485C" w:rsidP="00C26650">
            <w:pPr>
              <w:spacing w:after="0"/>
              <w:rPr>
                <w:ins w:id="91" w:author="Smith, Alexis@Energy" w:date="2019-01-24T09:05:00Z"/>
                <w:rFonts w:cstheme="minorHAnsi"/>
                <w:b/>
                <w:sz w:val="18"/>
                <w:szCs w:val="20"/>
              </w:rPr>
            </w:pPr>
            <w:ins w:id="92" w:author="Smith, Alexis@Energy" w:date="2019-01-24T09:10:00Z">
              <w:r>
                <w:rPr>
                  <w:rFonts w:cstheme="minorHAnsi"/>
                  <w:sz w:val="18"/>
                  <w:szCs w:val="18"/>
                </w:rPr>
                <w:lastRenderedPageBreak/>
                <w:t>12</w:t>
              </w:r>
            </w:ins>
          </w:p>
        </w:tc>
        <w:tc>
          <w:tcPr>
            <w:tcW w:w="1800" w:type="dxa"/>
            <w:gridSpan w:val="2"/>
            <w:vAlign w:val="center"/>
          </w:tcPr>
          <w:p w14:paraId="4FDE68C4" w14:textId="77777777" w:rsidR="000807DE" w:rsidRPr="00236F4B" w:rsidRDefault="000807DE" w:rsidP="00C26650">
            <w:pPr>
              <w:spacing w:after="0"/>
              <w:rPr>
                <w:ins w:id="93" w:author="Smith, Alexis@Energy" w:date="2019-01-24T09:05:00Z"/>
                <w:rFonts w:cstheme="minorHAnsi"/>
                <w:b/>
                <w:sz w:val="18"/>
                <w:szCs w:val="20"/>
              </w:rPr>
            </w:pPr>
            <w:ins w:id="94" w:author="Smith, Alexis@Energy" w:date="2019-01-24T09:05:00Z">
              <w:r w:rsidRPr="00450E94">
                <w:rPr>
                  <w:sz w:val="18"/>
                  <w:szCs w:val="18"/>
                </w:rPr>
                <w:t>Verification Status:</w:t>
              </w:r>
            </w:ins>
          </w:p>
        </w:tc>
        <w:tc>
          <w:tcPr>
            <w:tcW w:w="8550" w:type="dxa"/>
            <w:gridSpan w:val="6"/>
            <w:vAlign w:val="center"/>
          </w:tcPr>
          <w:p w14:paraId="2266004C" w14:textId="77777777" w:rsidR="000807DE" w:rsidRPr="00B71192" w:rsidRDefault="000807DE" w:rsidP="00C26650">
            <w:pPr>
              <w:pStyle w:val="ListParagraph"/>
              <w:keepNext/>
              <w:numPr>
                <w:ilvl w:val="0"/>
                <w:numId w:val="48"/>
              </w:numPr>
              <w:tabs>
                <w:tab w:val="left" w:pos="356"/>
              </w:tabs>
              <w:spacing w:after="0" w:line="240" w:lineRule="auto"/>
              <w:rPr>
                <w:ins w:id="95" w:author="Smith, Alexis@Energy" w:date="2019-01-24T09:05:00Z"/>
                <w:sz w:val="18"/>
                <w:szCs w:val="18"/>
              </w:rPr>
            </w:pPr>
            <w:ins w:id="96" w:author="Smith, Alexis@Energy" w:date="2019-01-24T09:05:00Z">
              <w:r w:rsidRPr="00B71192">
                <w:rPr>
                  <w:sz w:val="18"/>
                  <w:szCs w:val="18"/>
                  <w:u w:val="single"/>
                </w:rPr>
                <w:t>Pass</w:t>
              </w:r>
              <w:r w:rsidRPr="00B71192">
                <w:rPr>
                  <w:sz w:val="18"/>
                  <w:szCs w:val="18"/>
                </w:rPr>
                <w:t xml:space="preserve"> - all applicable requirements are met; or</w:t>
              </w:r>
            </w:ins>
          </w:p>
          <w:p w14:paraId="3E2615F6" w14:textId="77777777" w:rsidR="000807DE" w:rsidRPr="00B71192" w:rsidRDefault="000807DE" w:rsidP="00C26650">
            <w:pPr>
              <w:pStyle w:val="ListParagraph"/>
              <w:keepNext/>
              <w:numPr>
                <w:ilvl w:val="0"/>
                <w:numId w:val="48"/>
              </w:numPr>
              <w:tabs>
                <w:tab w:val="left" w:pos="356"/>
              </w:tabs>
              <w:spacing w:after="0" w:line="240" w:lineRule="auto"/>
              <w:rPr>
                <w:ins w:id="97" w:author="Smith, Alexis@Energy" w:date="2019-01-24T09:05:00Z"/>
                <w:sz w:val="18"/>
                <w:szCs w:val="18"/>
              </w:rPr>
            </w:pPr>
            <w:ins w:id="98" w:author="Smith, Alexis@Energy" w:date="2019-01-24T09:05: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56255A9A" w14:textId="77777777" w:rsidR="000807DE" w:rsidRPr="0056485C" w:rsidRDefault="000807DE">
            <w:pPr>
              <w:pStyle w:val="ListParagraph"/>
              <w:numPr>
                <w:ilvl w:val="0"/>
                <w:numId w:val="48"/>
              </w:numPr>
              <w:spacing w:after="0"/>
              <w:rPr>
                <w:ins w:id="99" w:author="Smith, Alexis@Energy" w:date="2019-01-24T09:05:00Z"/>
                <w:rFonts w:cstheme="minorHAnsi"/>
                <w:b/>
                <w:sz w:val="18"/>
                <w:szCs w:val="20"/>
                <w:rPrChange w:id="100" w:author="Smith, Alexis@Energy" w:date="2019-01-24T09:11:00Z">
                  <w:rPr>
                    <w:ins w:id="101" w:author="Smith, Alexis@Energy" w:date="2019-01-24T09:05:00Z"/>
                    <w:rFonts w:cstheme="minorHAnsi"/>
                    <w:b/>
                    <w:szCs w:val="20"/>
                  </w:rPr>
                </w:rPrChange>
              </w:rPr>
              <w:pPrChange w:id="102" w:author="Smith, Alexis@Energy" w:date="2019-01-24T09:11:00Z">
                <w:pPr>
                  <w:spacing w:after="0"/>
                </w:pPr>
              </w:pPrChange>
            </w:pPr>
            <w:ins w:id="103" w:author="Smith, Alexis@Energy" w:date="2019-01-24T09:05:00Z">
              <w:r w:rsidRPr="0056485C">
                <w:rPr>
                  <w:sz w:val="18"/>
                  <w:szCs w:val="18"/>
                  <w:u w:val="single"/>
                  <w:rPrChange w:id="104" w:author="Smith, Alexis@Energy" w:date="2019-01-24T09:11:00Z">
                    <w:rPr>
                      <w:u w:val="single"/>
                    </w:rPr>
                  </w:rPrChange>
                </w:rPr>
                <w:t>All N/A</w:t>
              </w:r>
              <w:r w:rsidRPr="0056485C">
                <w:rPr>
                  <w:sz w:val="18"/>
                  <w:szCs w:val="18"/>
                  <w:rPrChange w:id="105" w:author="Smith, Alexis@Energy" w:date="2019-01-24T09:11:00Z">
                    <w:rPr/>
                  </w:rPrChange>
                </w:rPr>
                <w:t xml:space="preserve"> - This entire table is not applicable</w:t>
              </w:r>
            </w:ins>
          </w:p>
        </w:tc>
      </w:tr>
      <w:tr w:rsidR="000807DE" w14:paraId="688C70A5" w14:textId="77777777" w:rsidTr="00C26650">
        <w:trPr>
          <w:ins w:id="106" w:author="Smith, Alexis@Energy" w:date="2019-01-24T09:05:00Z"/>
        </w:trPr>
        <w:tc>
          <w:tcPr>
            <w:tcW w:w="445" w:type="dxa"/>
          </w:tcPr>
          <w:p w14:paraId="2C9E2BFD" w14:textId="4BAE8EBF" w:rsidR="000807DE" w:rsidRPr="00236F4B" w:rsidRDefault="0056485C" w:rsidP="00C26650">
            <w:pPr>
              <w:spacing w:after="0"/>
              <w:rPr>
                <w:ins w:id="107" w:author="Smith, Alexis@Energy" w:date="2019-01-24T09:05:00Z"/>
                <w:rFonts w:cstheme="minorHAnsi"/>
                <w:b/>
                <w:sz w:val="18"/>
                <w:szCs w:val="20"/>
              </w:rPr>
            </w:pPr>
            <w:ins w:id="108" w:author="Smith, Alexis@Energy" w:date="2019-01-24T09:05:00Z">
              <w:r>
                <w:rPr>
                  <w:rFonts w:cstheme="minorHAnsi"/>
                  <w:sz w:val="18"/>
                  <w:szCs w:val="18"/>
                </w:rPr>
                <w:t>13</w:t>
              </w:r>
            </w:ins>
          </w:p>
        </w:tc>
        <w:tc>
          <w:tcPr>
            <w:tcW w:w="10350" w:type="dxa"/>
            <w:gridSpan w:val="8"/>
            <w:vAlign w:val="center"/>
          </w:tcPr>
          <w:p w14:paraId="4B0A6333" w14:textId="47C1740A" w:rsidR="000807DE" w:rsidRPr="00236F4B" w:rsidRDefault="000807DE">
            <w:pPr>
              <w:spacing w:after="0"/>
              <w:rPr>
                <w:ins w:id="109" w:author="Smith, Alexis@Energy" w:date="2019-01-24T09:05:00Z"/>
                <w:rFonts w:cstheme="minorHAnsi"/>
                <w:b/>
                <w:sz w:val="18"/>
                <w:szCs w:val="20"/>
              </w:rPr>
            </w:pPr>
            <w:ins w:id="110" w:author="Smith, Alexis@Energy" w:date="2019-01-24T09:05:00Z">
              <w:r w:rsidRPr="00450E94">
                <w:rPr>
                  <w:sz w:val="18"/>
                  <w:szCs w:val="18"/>
                </w:rPr>
                <w:t xml:space="preserve">Correction Notes: </w:t>
              </w:r>
            </w:ins>
          </w:p>
        </w:tc>
      </w:tr>
      <w:tr w:rsidR="000807DE" w14:paraId="62910A91" w14:textId="77777777" w:rsidTr="00C26650">
        <w:trPr>
          <w:ins w:id="111" w:author="Smith, Alexis@Energy" w:date="2019-01-24T09:05:00Z"/>
        </w:trPr>
        <w:tc>
          <w:tcPr>
            <w:tcW w:w="10795" w:type="dxa"/>
            <w:gridSpan w:val="9"/>
          </w:tcPr>
          <w:p w14:paraId="6ECA50F7" w14:textId="77777777" w:rsidR="000807DE" w:rsidRPr="00236F4B" w:rsidRDefault="000807DE" w:rsidP="00C26650">
            <w:pPr>
              <w:spacing w:after="0"/>
              <w:rPr>
                <w:ins w:id="112" w:author="Smith, Alexis@Energy" w:date="2019-01-24T09:05:00Z"/>
                <w:rFonts w:cstheme="minorHAnsi"/>
                <w:b/>
                <w:sz w:val="18"/>
                <w:szCs w:val="20"/>
              </w:rPr>
            </w:pPr>
            <w:ins w:id="113" w:author="Smith, Alexis@Energy" w:date="2019-01-24T09:05: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p>
        </w:tc>
      </w:tr>
    </w:tbl>
    <w:tbl>
      <w:tblPr>
        <w:tblStyle w:val="TableGrid1"/>
        <w:tblW w:w="10777" w:type="dxa"/>
        <w:tblInd w:w="18" w:type="dxa"/>
        <w:tblLayout w:type="fixed"/>
        <w:tblLook w:val="04A0" w:firstRow="1" w:lastRow="0" w:firstColumn="1" w:lastColumn="0" w:noHBand="0" w:noVBand="1"/>
      </w:tblPr>
      <w:tblGrid>
        <w:gridCol w:w="427"/>
        <w:gridCol w:w="3150"/>
        <w:gridCol w:w="6143"/>
        <w:gridCol w:w="1057"/>
      </w:tblGrid>
      <w:tr w:rsidR="000849F0" w:rsidRPr="002F18C2" w:rsidDel="000807DE" w14:paraId="3D85A2DB" w14:textId="73B916D5" w:rsidTr="00450E94">
        <w:trPr>
          <w:del w:id="114" w:author="Smith, Alexis@Energy" w:date="2019-01-24T09:05:00Z"/>
        </w:trPr>
        <w:tc>
          <w:tcPr>
            <w:tcW w:w="10777" w:type="dxa"/>
            <w:gridSpan w:val="4"/>
            <w:vAlign w:val="bottom"/>
          </w:tcPr>
          <w:p w14:paraId="1D9EA2BA" w14:textId="6E2B0A92" w:rsidR="000849F0" w:rsidRPr="00A05A69" w:rsidDel="000807DE" w:rsidRDefault="005D11BC"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5" w:author="Smith, Alexis@Energy" w:date="2019-01-24T09:05:00Z"/>
                <w:rFonts w:asciiTheme="minorHAnsi" w:hAnsiTheme="minorHAnsi" w:cstheme="minorHAnsi"/>
                <w:b/>
                <w:sz w:val="20"/>
                <w:szCs w:val="18"/>
              </w:rPr>
            </w:pPr>
            <w:del w:id="116" w:author="Smith, Alexis@Energy" w:date="2019-01-24T09:05:00Z">
              <w:r w:rsidDel="000807DE">
                <w:rPr>
                  <w:rFonts w:asciiTheme="minorHAnsi" w:hAnsiTheme="minorHAnsi" w:cstheme="minorHAnsi"/>
                  <w:b/>
                  <w:sz w:val="20"/>
                  <w:szCs w:val="18"/>
                </w:rPr>
                <w:delText>G</w:delText>
              </w:r>
              <w:r w:rsidR="000849F0" w:rsidRPr="00A05A69" w:rsidDel="000807DE">
                <w:rPr>
                  <w:rFonts w:asciiTheme="minorHAnsi" w:hAnsiTheme="minorHAnsi" w:cstheme="minorHAnsi"/>
                  <w:b/>
                  <w:sz w:val="20"/>
                  <w:szCs w:val="18"/>
                </w:rPr>
                <w:delText xml:space="preserve">. HERS-Verified Compact Hot Water Distribution </w:delText>
              </w:r>
              <w:r w:rsidR="00DF32C1" w:rsidDel="000807DE">
                <w:rPr>
                  <w:rFonts w:asciiTheme="minorHAnsi" w:hAnsiTheme="minorHAnsi" w:cstheme="minorHAnsi"/>
                  <w:b/>
                  <w:sz w:val="20"/>
                  <w:szCs w:val="18"/>
                </w:rPr>
                <w:delText xml:space="preserve">Expanded Credit </w:delText>
              </w:r>
              <w:r w:rsidR="000849F0" w:rsidRPr="00A05A69" w:rsidDel="000807DE">
                <w:rPr>
                  <w:rFonts w:asciiTheme="minorHAnsi" w:hAnsiTheme="minorHAnsi" w:cstheme="minorHAnsi"/>
                  <w:b/>
                  <w:sz w:val="20"/>
                  <w:szCs w:val="18"/>
                </w:rPr>
                <w:delText>(CHWD</w:delText>
              </w:r>
              <w:r w:rsidR="00DF32C1" w:rsidDel="000807DE">
                <w:rPr>
                  <w:rFonts w:asciiTheme="minorHAnsi" w:hAnsiTheme="minorHAnsi" w:cstheme="minorHAnsi"/>
                  <w:b/>
                  <w:sz w:val="20"/>
                  <w:szCs w:val="18"/>
                </w:rPr>
                <w:delText>S-H-EX</w:delText>
              </w:r>
              <w:r w:rsidR="000849F0" w:rsidRPr="00A05A69" w:rsidDel="000807DE">
                <w:rPr>
                  <w:rFonts w:asciiTheme="minorHAnsi" w:hAnsiTheme="minorHAnsi" w:cstheme="minorHAnsi"/>
                  <w:b/>
                  <w:sz w:val="20"/>
                  <w:szCs w:val="18"/>
                </w:rPr>
                <w:delText>) (RA3.6.5)</w:delText>
              </w:r>
            </w:del>
          </w:p>
          <w:p w14:paraId="69D578BC" w14:textId="1727FA46" w:rsidR="000849F0" w:rsidRPr="00A05A69"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7" w:author="Smith, Alexis@Energy" w:date="2019-01-24T09:05:00Z"/>
                <w:rFonts w:asciiTheme="minorHAnsi" w:hAnsiTheme="minorHAnsi" w:cstheme="minorHAnsi"/>
                <w:b/>
                <w:sz w:val="20"/>
                <w:szCs w:val="18"/>
              </w:rPr>
            </w:pPr>
            <w:del w:id="118" w:author="Smith, Alexis@Energy" w:date="2019-01-24T09:05:00Z">
              <w:r w:rsidRPr="00A05A69" w:rsidDel="000807DE">
                <w:rPr>
                  <w:rFonts w:asciiTheme="minorHAnsi" w:hAnsiTheme="minorHAnsi" w:cstheme="minorHAnsi"/>
                  <w:sz w:val="20"/>
                  <w:szCs w:val="18"/>
                </w:rPr>
                <w:delText>Systems that utilize this distribution type shall comply with these requirements.</w:delText>
              </w:r>
            </w:del>
          </w:p>
        </w:tc>
      </w:tr>
      <w:tr w:rsidR="000849F0" w:rsidRPr="002F18C2" w:rsidDel="000807DE" w14:paraId="5C7F7E84" w14:textId="39C60114" w:rsidTr="00450E94">
        <w:trPr>
          <w:trHeight w:val="233"/>
          <w:del w:id="119" w:author="Smith, Alexis@Energy" w:date="2019-01-24T09:05:00Z"/>
        </w:trPr>
        <w:tc>
          <w:tcPr>
            <w:tcW w:w="427" w:type="dxa"/>
            <w:vAlign w:val="bottom"/>
          </w:tcPr>
          <w:p w14:paraId="4AC58E3D" w14:textId="117F23F3" w:rsidR="000849F0" w:rsidRPr="00A05A69"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0" w:author="Smith, Alexis@Energy" w:date="2019-01-24T09:05:00Z"/>
                <w:rFonts w:asciiTheme="minorHAnsi" w:hAnsiTheme="minorHAnsi" w:cstheme="minorHAnsi"/>
                <w:sz w:val="20"/>
                <w:szCs w:val="18"/>
              </w:rPr>
            </w:pPr>
            <w:del w:id="121" w:author="Smith, Alexis@Energy" w:date="2019-01-24T09:05:00Z">
              <w:r w:rsidRPr="00A05A69" w:rsidDel="000807DE">
                <w:rPr>
                  <w:rFonts w:asciiTheme="minorHAnsi" w:hAnsiTheme="minorHAnsi" w:cstheme="minorHAnsi"/>
                  <w:sz w:val="20"/>
                  <w:szCs w:val="18"/>
                </w:rPr>
                <w:delText>01</w:delText>
              </w:r>
            </w:del>
          </w:p>
        </w:tc>
        <w:tc>
          <w:tcPr>
            <w:tcW w:w="9293" w:type="dxa"/>
            <w:gridSpan w:val="2"/>
            <w:vAlign w:val="bottom"/>
          </w:tcPr>
          <w:p w14:paraId="17EE9C78" w14:textId="5E6ACCA5" w:rsidR="000849F0" w:rsidRPr="004B5988"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2" w:author="Smith, Alexis@Energy" w:date="2019-01-24T09:05:00Z"/>
                <w:rFonts w:asciiTheme="minorHAnsi" w:hAnsiTheme="minorHAnsi" w:cstheme="minorHAnsi"/>
                <w:sz w:val="18"/>
                <w:szCs w:val="18"/>
              </w:rPr>
            </w:pPr>
            <w:del w:id="123" w:author="Smith, Alexis@Energy" w:date="2019-01-24T09:05:00Z">
              <w:r w:rsidRPr="004B5988" w:rsidDel="000807DE">
                <w:rPr>
                  <w:rFonts w:asciiTheme="minorHAnsi" w:hAnsiTheme="minorHAnsi" w:cstheme="minorHAnsi"/>
                  <w:sz w:val="18"/>
                  <w:szCs w:val="18"/>
                </w:rPr>
                <w:delText xml:space="preserve">Master </w:delText>
              </w:r>
            </w:del>
            <w:del w:id="124" w:author="Smith, Alexis@Energy" w:date="2019-01-10T11:06:00Z">
              <w:r w:rsidRPr="004B5988" w:rsidDel="001416A8">
                <w:rPr>
                  <w:rFonts w:asciiTheme="minorHAnsi" w:hAnsiTheme="minorHAnsi" w:cstheme="minorHAnsi"/>
                  <w:sz w:val="18"/>
                  <w:szCs w:val="18"/>
                </w:rPr>
                <w:delText>B</w:delText>
              </w:r>
            </w:del>
            <w:del w:id="125" w:author="Smith, Alexis@Energy" w:date="2019-01-24T09:05:00Z">
              <w:r w:rsidRPr="004B5988" w:rsidDel="000807DE">
                <w:rPr>
                  <w:rFonts w:asciiTheme="minorHAnsi" w:hAnsiTheme="minorHAnsi" w:cstheme="minorHAnsi"/>
                  <w:sz w:val="18"/>
                  <w:szCs w:val="18"/>
                </w:rPr>
                <w:delText xml:space="preserve">ath distance of furthest fixture to </w:delText>
              </w:r>
            </w:del>
            <w:del w:id="126" w:author="Smith, Alexis@Energy" w:date="2019-01-10T11:06:00Z">
              <w:r w:rsidRPr="004B5988" w:rsidDel="001416A8">
                <w:rPr>
                  <w:rFonts w:asciiTheme="minorHAnsi" w:hAnsiTheme="minorHAnsi" w:cstheme="minorHAnsi"/>
                  <w:sz w:val="18"/>
                  <w:szCs w:val="18"/>
                </w:rPr>
                <w:delText>W</w:delText>
              </w:r>
            </w:del>
            <w:del w:id="127" w:author="Smith, Alexis@Energy" w:date="2019-01-24T09:05:00Z">
              <w:r w:rsidRPr="004B5988" w:rsidDel="000807DE">
                <w:rPr>
                  <w:rFonts w:asciiTheme="minorHAnsi" w:hAnsiTheme="minorHAnsi" w:cstheme="minorHAnsi"/>
                  <w:sz w:val="18"/>
                  <w:szCs w:val="18"/>
                </w:rPr>
                <w:delText xml:space="preserve">ater </w:delText>
              </w:r>
            </w:del>
            <w:del w:id="128" w:author="Smith, Alexis@Energy" w:date="2019-01-10T11:06:00Z">
              <w:r w:rsidRPr="004B5988" w:rsidDel="001416A8">
                <w:rPr>
                  <w:rFonts w:asciiTheme="minorHAnsi" w:hAnsiTheme="minorHAnsi" w:cstheme="minorHAnsi"/>
                  <w:sz w:val="18"/>
                  <w:szCs w:val="18"/>
                </w:rPr>
                <w:delText>H</w:delText>
              </w:r>
            </w:del>
            <w:del w:id="129" w:author="Smith, Alexis@Energy" w:date="2019-01-24T09:05:00Z">
              <w:r w:rsidRPr="004B5988" w:rsidDel="000807DE">
                <w:rPr>
                  <w:rFonts w:asciiTheme="minorHAnsi" w:hAnsiTheme="minorHAnsi" w:cstheme="minorHAnsi"/>
                  <w:sz w:val="18"/>
                  <w:szCs w:val="18"/>
                </w:rPr>
                <w:delText>eater</w:delText>
              </w:r>
            </w:del>
          </w:p>
        </w:tc>
        <w:tc>
          <w:tcPr>
            <w:tcW w:w="1057" w:type="dxa"/>
          </w:tcPr>
          <w:p w14:paraId="37F5670F" w14:textId="4239AD9C" w:rsidR="000849F0" w:rsidRPr="004B5988"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0" w:author="Smith, Alexis@Energy" w:date="2019-01-24T09:05:00Z"/>
                <w:rFonts w:asciiTheme="minorHAnsi" w:hAnsiTheme="minorHAnsi" w:cstheme="minorHAnsi"/>
                <w:sz w:val="18"/>
                <w:szCs w:val="18"/>
              </w:rPr>
            </w:pPr>
          </w:p>
        </w:tc>
      </w:tr>
      <w:tr w:rsidR="000849F0" w:rsidRPr="002F18C2" w:rsidDel="000807DE" w14:paraId="12884DB4" w14:textId="49DF7009" w:rsidTr="00450E94">
        <w:trPr>
          <w:trHeight w:val="260"/>
          <w:del w:id="131" w:author="Smith, Alexis@Energy" w:date="2019-01-24T09:05:00Z"/>
        </w:trPr>
        <w:tc>
          <w:tcPr>
            <w:tcW w:w="427" w:type="dxa"/>
            <w:vAlign w:val="bottom"/>
          </w:tcPr>
          <w:p w14:paraId="22258684" w14:textId="14D4D4A1" w:rsidR="000849F0" w:rsidRPr="00A05A69"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2" w:author="Smith, Alexis@Energy" w:date="2019-01-24T09:05:00Z"/>
                <w:rFonts w:asciiTheme="minorHAnsi" w:hAnsiTheme="minorHAnsi" w:cstheme="minorHAnsi"/>
                <w:sz w:val="20"/>
                <w:szCs w:val="18"/>
              </w:rPr>
            </w:pPr>
            <w:del w:id="133" w:author="Smith, Alexis@Energy" w:date="2019-01-24T09:05:00Z">
              <w:r w:rsidRPr="00A05A69" w:rsidDel="000807DE">
                <w:rPr>
                  <w:rFonts w:asciiTheme="minorHAnsi" w:hAnsiTheme="minorHAnsi" w:cstheme="minorHAnsi"/>
                  <w:sz w:val="20"/>
                  <w:szCs w:val="18"/>
                </w:rPr>
                <w:delText>02</w:delText>
              </w:r>
            </w:del>
          </w:p>
        </w:tc>
        <w:tc>
          <w:tcPr>
            <w:tcW w:w="9293" w:type="dxa"/>
            <w:gridSpan w:val="2"/>
            <w:vAlign w:val="bottom"/>
          </w:tcPr>
          <w:p w14:paraId="14A63366" w14:textId="292AE6D9" w:rsidR="000849F0" w:rsidRPr="004B5988"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4" w:author="Smith, Alexis@Energy" w:date="2019-01-24T09:05:00Z"/>
                <w:rFonts w:asciiTheme="minorHAnsi" w:hAnsiTheme="minorHAnsi" w:cstheme="minorHAnsi"/>
                <w:sz w:val="18"/>
                <w:szCs w:val="18"/>
              </w:rPr>
            </w:pPr>
            <w:del w:id="135" w:author="Smith, Alexis@Energy" w:date="2019-01-24T09:05:00Z">
              <w:r w:rsidRPr="004B5988" w:rsidDel="000807DE">
                <w:rPr>
                  <w:rFonts w:asciiTheme="minorHAnsi" w:hAnsiTheme="minorHAnsi" w:cstheme="minorHAnsi"/>
                  <w:sz w:val="18"/>
                  <w:szCs w:val="18"/>
                </w:rPr>
                <w:delText xml:space="preserve">Kitchen distance from furthest fixture to </w:delText>
              </w:r>
            </w:del>
            <w:del w:id="136" w:author="Smith, Alexis@Energy" w:date="2019-01-10T11:06:00Z">
              <w:r w:rsidRPr="004B5988" w:rsidDel="001416A8">
                <w:rPr>
                  <w:rFonts w:asciiTheme="minorHAnsi" w:hAnsiTheme="minorHAnsi" w:cstheme="minorHAnsi"/>
                  <w:sz w:val="18"/>
                  <w:szCs w:val="18"/>
                </w:rPr>
                <w:delText>W</w:delText>
              </w:r>
            </w:del>
            <w:del w:id="137" w:author="Smith, Alexis@Energy" w:date="2019-01-24T09:05:00Z">
              <w:r w:rsidRPr="004B5988" w:rsidDel="000807DE">
                <w:rPr>
                  <w:rFonts w:asciiTheme="minorHAnsi" w:hAnsiTheme="minorHAnsi" w:cstheme="minorHAnsi"/>
                  <w:sz w:val="18"/>
                  <w:szCs w:val="18"/>
                </w:rPr>
                <w:delText xml:space="preserve">ater </w:delText>
              </w:r>
            </w:del>
            <w:del w:id="138" w:author="Smith, Alexis@Energy" w:date="2019-01-10T11:06:00Z">
              <w:r w:rsidRPr="004B5988" w:rsidDel="001416A8">
                <w:rPr>
                  <w:rFonts w:asciiTheme="minorHAnsi" w:hAnsiTheme="minorHAnsi" w:cstheme="minorHAnsi"/>
                  <w:sz w:val="18"/>
                  <w:szCs w:val="18"/>
                </w:rPr>
                <w:delText>H</w:delText>
              </w:r>
            </w:del>
            <w:del w:id="139" w:author="Smith, Alexis@Energy" w:date="2019-01-24T09:05:00Z">
              <w:r w:rsidRPr="004B5988" w:rsidDel="000807DE">
                <w:rPr>
                  <w:rFonts w:asciiTheme="minorHAnsi" w:hAnsiTheme="minorHAnsi" w:cstheme="minorHAnsi"/>
                  <w:sz w:val="18"/>
                  <w:szCs w:val="18"/>
                </w:rPr>
                <w:delText>eater</w:delText>
              </w:r>
            </w:del>
          </w:p>
        </w:tc>
        <w:tc>
          <w:tcPr>
            <w:tcW w:w="1057" w:type="dxa"/>
            <w:vAlign w:val="bottom"/>
          </w:tcPr>
          <w:p w14:paraId="470E816F" w14:textId="6DE6C9FA" w:rsidR="000849F0" w:rsidRPr="004B5988"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40" w:author="Smith, Alexis@Energy" w:date="2019-01-24T09:05:00Z"/>
                <w:rFonts w:asciiTheme="minorHAnsi" w:hAnsiTheme="minorHAnsi" w:cstheme="minorHAnsi"/>
                <w:sz w:val="18"/>
                <w:szCs w:val="18"/>
              </w:rPr>
            </w:pPr>
          </w:p>
        </w:tc>
      </w:tr>
      <w:tr w:rsidR="000849F0" w:rsidRPr="002F18C2" w:rsidDel="000807DE" w14:paraId="51A4489B" w14:textId="6B687E46" w:rsidTr="00450E94">
        <w:trPr>
          <w:trHeight w:val="260"/>
          <w:del w:id="141" w:author="Smith, Alexis@Energy" w:date="2019-01-24T09:05:00Z"/>
        </w:trPr>
        <w:tc>
          <w:tcPr>
            <w:tcW w:w="427" w:type="dxa"/>
          </w:tcPr>
          <w:p w14:paraId="1219A5B8" w14:textId="0F580CF4" w:rsidR="000849F0" w:rsidRPr="00A05A69"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42" w:author="Smith, Alexis@Energy" w:date="2019-01-24T09:05:00Z"/>
                <w:rFonts w:asciiTheme="minorHAnsi" w:hAnsiTheme="minorHAnsi" w:cstheme="minorHAnsi"/>
                <w:sz w:val="20"/>
                <w:szCs w:val="18"/>
              </w:rPr>
            </w:pPr>
            <w:del w:id="143" w:author="Smith, Alexis@Energy" w:date="2019-01-24T09:05:00Z">
              <w:r w:rsidRPr="00A05A69" w:rsidDel="000807DE">
                <w:rPr>
                  <w:rFonts w:asciiTheme="minorHAnsi" w:hAnsiTheme="minorHAnsi" w:cstheme="minorHAnsi"/>
                  <w:sz w:val="20"/>
                  <w:szCs w:val="18"/>
                </w:rPr>
                <w:delText>03</w:delText>
              </w:r>
            </w:del>
          </w:p>
        </w:tc>
        <w:tc>
          <w:tcPr>
            <w:tcW w:w="9293" w:type="dxa"/>
            <w:gridSpan w:val="2"/>
            <w:vAlign w:val="bottom"/>
          </w:tcPr>
          <w:p w14:paraId="7CF74793" w14:textId="71EEDAFA" w:rsidR="000849F0" w:rsidRPr="004B5988"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44" w:author="Smith, Alexis@Energy" w:date="2019-01-24T09:05:00Z"/>
                <w:rFonts w:asciiTheme="minorHAnsi" w:hAnsiTheme="minorHAnsi" w:cstheme="minorHAnsi"/>
                <w:sz w:val="18"/>
                <w:szCs w:val="18"/>
              </w:rPr>
            </w:pPr>
            <w:del w:id="145" w:author="Smith, Alexis@Energy" w:date="2019-01-24T09:05:00Z">
              <w:r w:rsidRPr="004B5988" w:rsidDel="000807DE">
                <w:rPr>
                  <w:rFonts w:asciiTheme="minorHAnsi" w:hAnsiTheme="minorHAnsi" w:cstheme="minorHAnsi"/>
                  <w:sz w:val="18"/>
                  <w:szCs w:val="18"/>
                </w:rPr>
                <w:delText xml:space="preserve">Furthest </w:delText>
              </w:r>
            </w:del>
            <w:del w:id="146" w:author="Smith, Alexis@Energy" w:date="2019-01-10T11:06:00Z">
              <w:r w:rsidRPr="004B5988" w:rsidDel="001416A8">
                <w:rPr>
                  <w:rFonts w:asciiTheme="minorHAnsi" w:hAnsiTheme="minorHAnsi" w:cstheme="minorHAnsi"/>
                  <w:sz w:val="18"/>
                  <w:szCs w:val="18"/>
                </w:rPr>
                <w:delText>T</w:delText>
              </w:r>
            </w:del>
            <w:del w:id="147" w:author="Smith, Alexis@Energy" w:date="2019-01-24T09:05:00Z">
              <w:r w:rsidRPr="004B5988" w:rsidDel="000807DE">
                <w:rPr>
                  <w:rFonts w:asciiTheme="minorHAnsi" w:hAnsiTheme="minorHAnsi" w:cstheme="minorHAnsi"/>
                  <w:sz w:val="18"/>
                  <w:szCs w:val="18"/>
                </w:rPr>
                <w:delText xml:space="preserve">hird furthest fixture to </w:delText>
              </w:r>
            </w:del>
            <w:del w:id="148" w:author="Smith, Alexis@Energy" w:date="2019-01-10T11:06:00Z">
              <w:r w:rsidRPr="004B5988" w:rsidDel="001416A8">
                <w:rPr>
                  <w:rFonts w:asciiTheme="minorHAnsi" w:hAnsiTheme="minorHAnsi" w:cstheme="minorHAnsi"/>
                  <w:sz w:val="18"/>
                  <w:szCs w:val="18"/>
                </w:rPr>
                <w:delText>W</w:delText>
              </w:r>
            </w:del>
            <w:del w:id="149" w:author="Smith, Alexis@Energy" w:date="2019-01-24T09:05:00Z">
              <w:r w:rsidRPr="004B5988" w:rsidDel="000807DE">
                <w:rPr>
                  <w:rFonts w:asciiTheme="minorHAnsi" w:hAnsiTheme="minorHAnsi" w:cstheme="minorHAnsi"/>
                  <w:sz w:val="18"/>
                  <w:szCs w:val="18"/>
                </w:rPr>
                <w:delText xml:space="preserve">ater </w:delText>
              </w:r>
            </w:del>
            <w:del w:id="150" w:author="Smith, Alexis@Energy" w:date="2019-01-10T11:06:00Z">
              <w:r w:rsidRPr="004B5988" w:rsidDel="001416A8">
                <w:rPr>
                  <w:rFonts w:asciiTheme="minorHAnsi" w:hAnsiTheme="minorHAnsi" w:cstheme="minorHAnsi"/>
                  <w:sz w:val="18"/>
                  <w:szCs w:val="18"/>
                </w:rPr>
                <w:delText>H</w:delText>
              </w:r>
            </w:del>
            <w:del w:id="151" w:author="Smith, Alexis@Energy" w:date="2019-01-24T09:05:00Z">
              <w:r w:rsidRPr="004B5988" w:rsidDel="000807DE">
                <w:rPr>
                  <w:rFonts w:asciiTheme="minorHAnsi" w:hAnsiTheme="minorHAnsi" w:cstheme="minorHAnsi"/>
                  <w:sz w:val="18"/>
                  <w:szCs w:val="18"/>
                </w:rPr>
                <w:delText xml:space="preserve">eater </w:delText>
              </w:r>
            </w:del>
          </w:p>
        </w:tc>
        <w:tc>
          <w:tcPr>
            <w:tcW w:w="1057" w:type="dxa"/>
          </w:tcPr>
          <w:p w14:paraId="3581DA66" w14:textId="7353A832" w:rsidR="000849F0" w:rsidRPr="004B5988"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2" w:author="Smith, Alexis@Energy" w:date="2019-01-24T09:05:00Z"/>
                <w:rFonts w:asciiTheme="minorHAnsi" w:hAnsiTheme="minorHAnsi" w:cstheme="minorHAnsi"/>
                <w:sz w:val="18"/>
                <w:szCs w:val="18"/>
              </w:rPr>
            </w:pPr>
          </w:p>
        </w:tc>
      </w:tr>
      <w:tr w:rsidR="000849F0" w:rsidRPr="002F18C2" w:rsidDel="000807DE" w14:paraId="2DBBC824" w14:textId="2F509105" w:rsidTr="00450E94">
        <w:trPr>
          <w:trHeight w:val="260"/>
          <w:del w:id="153" w:author="Smith, Alexis@Energy" w:date="2019-01-24T09:05:00Z"/>
        </w:trPr>
        <w:tc>
          <w:tcPr>
            <w:tcW w:w="427" w:type="dxa"/>
            <w:tcBorders>
              <w:bottom w:val="single" w:sz="4" w:space="0" w:color="000000"/>
            </w:tcBorders>
          </w:tcPr>
          <w:p w14:paraId="26823C13" w14:textId="6689A66E" w:rsidR="000849F0" w:rsidRPr="00A05A69"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4" w:author="Smith, Alexis@Energy" w:date="2019-01-24T09:05:00Z"/>
                <w:rFonts w:asciiTheme="minorHAnsi" w:hAnsiTheme="minorHAnsi" w:cstheme="minorHAnsi"/>
                <w:sz w:val="20"/>
                <w:szCs w:val="18"/>
              </w:rPr>
            </w:pPr>
            <w:del w:id="155" w:author="Smith, Alexis@Energy" w:date="2019-01-24T09:05:00Z">
              <w:r w:rsidRPr="00A05A69" w:rsidDel="000807DE">
                <w:rPr>
                  <w:rFonts w:asciiTheme="minorHAnsi" w:hAnsiTheme="minorHAnsi" w:cstheme="minorHAnsi"/>
                  <w:sz w:val="20"/>
                  <w:szCs w:val="18"/>
                </w:rPr>
                <w:delText>04</w:delText>
              </w:r>
            </w:del>
          </w:p>
        </w:tc>
        <w:tc>
          <w:tcPr>
            <w:tcW w:w="9293" w:type="dxa"/>
            <w:gridSpan w:val="2"/>
            <w:tcBorders>
              <w:bottom w:val="single" w:sz="4" w:space="0" w:color="000000"/>
            </w:tcBorders>
            <w:vAlign w:val="bottom"/>
          </w:tcPr>
          <w:p w14:paraId="6D476F9A" w14:textId="4F31B1AE" w:rsidR="000849F0" w:rsidRPr="004B5988" w:rsidDel="000807DE" w:rsidRDefault="000849F0" w:rsidP="008270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6" w:author="Smith, Alexis@Energy" w:date="2019-01-24T09:05:00Z"/>
                <w:rFonts w:asciiTheme="minorHAnsi" w:hAnsiTheme="minorHAnsi" w:cstheme="minorHAnsi"/>
                <w:sz w:val="18"/>
                <w:szCs w:val="18"/>
              </w:rPr>
            </w:pPr>
            <w:del w:id="157" w:author="Smith, Alexis@Energy" w:date="2019-01-24T09:05:00Z">
              <w:r w:rsidRPr="004B5988" w:rsidDel="000807DE">
                <w:rPr>
                  <w:rFonts w:asciiTheme="minorHAnsi" w:hAnsiTheme="minorHAnsi" w:cstheme="minorHAnsi"/>
                  <w:sz w:val="18"/>
                  <w:szCs w:val="18"/>
                </w:rPr>
                <w:delText xml:space="preserve">Weighted Distance </w:delText>
              </w:r>
            </w:del>
          </w:p>
        </w:tc>
        <w:tc>
          <w:tcPr>
            <w:tcW w:w="1057" w:type="dxa"/>
            <w:tcBorders>
              <w:bottom w:val="single" w:sz="4" w:space="0" w:color="000000"/>
            </w:tcBorders>
          </w:tcPr>
          <w:p w14:paraId="68916AD1" w14:textId="407A4FB4" w:rsidR="000849F0" w:rsidRPr="004B5988"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8" w:author="Smith, Alexis@Energy" w:date="2019-01-24T09:05:00Z"/>
                <w:rFonts w:asciiTheme="minorHAnsi" w:hAnsiTheme="minorHAnsi" w:cstheme="minorHAnsi"/>
                <w:sz w:val="18"/>
                <w:szCs w:val="18"/>
              </w:rPr>
            </w:pPr>
          </w:p>
        </w:tc>
      </w:tr>
      <w:tr w:rsidR="000849F0" w:rsidRPr="002F18C2" w:rsidDel="000807DE" w14:paraId="111F299A" w14:textId="34160A1F" w:rsidTr="00450E94">
        <w:trPr>
          <w:del w:id="159" w:author="Smith, Alexis@Energy" w:date="2019-01-24T09:05:00Z"/>
        </w:trPr>
        <w:tc>
          <w:tcPr>
            <w:tcW w:w="427" w:type="dxa"/>
            <w:tcBorders>
              <w:bottom w:val="double" w:sz="4" w:space="0" w:color="000000"/>
            </w:tcBorders>
          </w:tcPr>
          <w:p w14:paraId="17F9DC5B" w14:textId="43C81074" w:rsidR="000849F0" w:rsidRPr="00A05A69"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0" w:author="Smith, Alexis@Energy" w:date="2019-01-24T09:05:00Z"/>
                <w:rFonts w:asciiTheme="minorHAnsi" w:hAnsiTheme="minorHAnsi" w:cstheme="minorHAnsi"/>
                <w:sz w:val="20"/>
                <w:szCs w:val="18"/>
              </w:rPr>
            </w:pPr>
            <w:del w:id="161" w:author="Smith, Alexis@Energy" w:date="2019-01-24T09:05:00Z">
              <w:r w:rsidRPr="00A05A69" w:rsidDel="000807DE">
                <w:rPr>
                  <w:rFonts w:asciiTheme="minorHAnsi" w:hAnsiTheme="minorHAnsi" w:cstheme="minorHAnsi"/>
                  <w:sz w:val="20"/>
                  <w:szCs w:val="18"/>
                </w:rPr>
                <w:delText>05</w:delText>
              </w:r>
            </w:del>
          </w:p>
        </w:tc>
        <w:tc>
          <w:tcPr>
            <w:tcW w:w="9293" w:type="dxa"/>
            <w:gridSpan w:val="2"/>
            <w:tcBorders>
              <w:bottom w:val="double" w:sz="4" w:space="0" w:color="000000"/>
            </w:tcBorders>
          </w:tcPr>
          <w:p w14:paraId="67874947" w14:textId="4E6CC700" w:rsidR="000849F0" w:rsidRPr="004B5988" w:rsidDel="000807DE" w:rsidRDefault="000849F0" w:rsidP="008270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2" w:author="Smith, Alexis@Energy" w:date="2019-01-24T09:05:00Z"/>
                <w:rFonts w:asciiTheme="minorHAnsi" w:hAnsiTheme="minorHAnsi" w:cstheme="minorHAnsi"/>
                <w:sz w:val="18"/>
                <w:szCs w:val="18"/>
              </w:rPr>
            </w:pPr>
            <w:del w:id="163" w:author="Smith, Alexis@Energy" w:date="2019-01-24T09:05:00Z">
              <w:r w:rsidRPr="004B5988" w:rsidDel="000807DE">
                <w:rPr>
                  <w:rFonts w:asciiTheme="minorHAnsi" w:hAnsiTheme="minorHAnsi" w:cstheme="minorHAnsi"/>
                  <w:sz w:val="18"/>
                  <w:szCs w:val="18"/>
                </w:rPr>
                <w:delText xml:space="preserve">Qualification Distance </w:delText>
              </w:r>
            </w:del>
          </w:p>
        </w:tc>
        <w:tc>
          <w:tcPr>
            <w:tcW w:w="1057" w:type="dxa"/>
            <w:tcBorders>
              <w:bottom w:val="double" w:sz="4" w:space="0" w:color="000000"/>
            </w:tcBorders>
          </w:tcPr>
          <w:p w14:paraId="4C1307CD" w14:textId="3E1B303B" w:rsidR="000849F0" w:rsidRPr="004B5988"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4" w:author="Smith, Alexis@Energy" w:date="2019-01-24T09:05:00Z"/>
                <w:rFonts w:asciiTheme="minorHAnsi" w:hAnsiTheme="minorHAnsi" w:cstheme="minorHAnsi"/>
                <w:sz w:val="18"/>
                <w:szCs w:val="18"/>
              </w:rPr>
            </w:pPr>
          </w:p>
        </w:tc>
      </w:tr>
      <w:tr w:rsidR="000849F0" w:rsidRPr="002F18C2" w:rsidDel="000807DE" w14:paraId="76D55A17" w14:textId="70E254F3" w:rsidTr="00450E94">
        <w:trPr>
          <w:del w:id="165" w:author="Smith, Alexis@Energy" w:date="2019-01-24T09:05:00Z"/>
        </w:trPr>
        <w:tc>
          <w:tcPr>
            <w:tcW w:w="427" w:type="dxa"/>
            <w:tcBorders>
              <w:top w:val="double" w:sz="4" w:space="0" w:color="000000"/>
            </w:tcBorders>
          </w:tcPr>
          <w:p w14:paraId="30934566" w14:textId="5E2FC350" w:rsidR="000849F0" w:rsidRPr="00A05A69"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6" w:author="Smith, Alexis@Energy" w:date="2019-01-24T09:05:00Z"/>
                <w:rFonts w:asciiTheme="minorHAnsi" w:hAnsiTheme="minorHAnsi" w:cstheme="minorHAnsi"/>
                <w:sz w:val="20"/>
                <w:szCs w:val="18"/>
              </w:rPr>
            </w:pPr>
            <w:del w:id="167" w:author="Smith, Alexis@Energy" w:date="2019-01-24T09:05:00Z">
              <w:r w:rsidRPr="00A05A69" w:rsidDel="000807DE">
                <w:rPr>
                  <w:rFonts w:asciiTheme="minorHAnsi" w:hAnsiTheme="minorHAnsi" w:cstheme="minorHAnsi"/>
                  <w:sz w:val="20"/>
                  <w:szCs w:val="18"/>
                </w:rPr>
                <w:delText>0</w:delText>
              </w:r>
              <w:r w:rsidR="0082708E" w:rsidRPr="00A05A69" w:rsidDel="000807DE">
                <w:rPr>
                  <w:rFonts w:asciiTheme="minorHAnsi" w:hAnsiTheme="minorHAnsi" w:cstheme="minorHAnsi"/>
                  <w:sz w:val="20"/>
                  <w:szCs w:val="18"/>
                </w:rPr>
                <w:delText>6</w:delText>
              </w:r>
            </w:del>
          </w:p>
        </w:tc>
        <w:tc>
          <w:tcPr>
            <w:tcW w:w="10350" w:type="dxa"/>
            <w:gridSpan w:val="3"/>
            <w:tcBorders>
              <w:top w:val="double" w:sz="4" w:space="0" w:color="000000"/>
            </w:tcBorders>
          </w:tcPr>
          <w:p w14:paraId="1CDA1E9E" w14:textId="7F3D61EA" w:rsidR="000849F0" w:rsidRPr="004B5988"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8" w:author="Smith, Alexis@Energy" w:date="2019-01-24T09:05:00Z"/>
                <w:rFonts w:asciiTheme="minorHAnsi" w:hAnsiTheme="minorHAnsi" w:cstheme="minorHAnsi"/>
                <w:sz w:val="18"/>
                <w:szCs w:val="18"/>
              </w:rPr>
            </w:pPr>
            <w:del w:id="169" w:author="Smith, Alexis@Energy" w:date="2019-01-24T09:05:00Z">
              <w:r w:rsidRPr="004B5988" w:rsidDel="000807DE">
                <w:rPr>
                  <w:rFonts w:asciiTheme="minorHAnsi" w:hAnsiTheme="minorHAnsi" w:cstheme="minorHAnsi"/>
                  <w:sz w:val="18"/>
                  <w:szCs w:val="18"/>
                </w:rPr>
                <w:delText>No hot water piping &gt;1</w:delText>
              </w:r>
              <w:r w:rsidR="0053169A" w:rsidRPr="00A05A69" w:rsidDel="000807DE">
                <w:rPr>
                  <w:rFonts w:asciiTheme="minorHAnsi" w:hAnsiTheme="minorHAnsi" w:cstheme="minorHAnsi"/>
                  <w:sz w:val="18"/>
                  <w:szCs w:val="18"/>
                </w:rPr>
                <w:delText xml:space="preserve"> inch</w:delText>
              </w:r>
              <w:r w:rsidRPr="004B5988" w:rsidDel="000807DE">
                <w:rPr>
                  <w:rFonts w:asciiTheme="minorHAnsi" w:hAnsiTheme="minorHAnsi" w:cstheme="minorHAnsi"/>
                  <w:sz w:val="18"/>
                  <w:szCs w:val="18"/>
                </w:rPr>
                <w:delText xml:space="preserve"> diameter piping is allowed</w:delText>
              </w:r>
              <w:r w:rsidR="00D668B5" w:rsidRPr="00A05A69" w:rsidDel="000807DE">
                <w:rPr>
                  <w:rFonts w:asciiTheme="minorHAnsi" w:hAnsiTheme="minorHAnsi" w:cstheme="minorHAnsi"/>
                  <w:sz w:val="18"/>
                  <w:szCs w:val="18"/>
                </w:rPr>
                <w:delText>.</w:delText>
              </w:r>
            </w:del>
          </w:p>
        </w:tc>
      </w:tr>
      <w:tr w:rsidR="000849F0" w:rsidRPr="002F18C2" w:rsidDel="000807DE" w14:paraId="405149DE" w14:textId="55F44DF4" w:rsidTr="00450E94">
        <w:trPr>
          <w:del w:id="170" w:author="Smith, Alexis@Energy" w:date="2019-01-24T09:05:00Z"/>
        </w:trPr>
        <w:tc>
          <w:tcPr>
            <w:tcW w:w="427" w:type="dxa"/>
          </w:tcPr>
          <w:p w14:paraId="71EE1FDF" w14:textId="6D526EAA" w:rsidR="000849F0" w:rsidRPr="00A05A69"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1" w:author="Smith, Alexis@Energy" w:date="2019-01-24T09:05:00Z"/>
                <w:rFonts w:asciiTheme="minorHAnsi" w:hAnsiTheme="minorHAnsi" w:cstheme="minorHAnsi"/>
                <w:sz w:val="20"/>
                <w:szCs w:val="18"/>
              </w:rPr>
            </w:pPr>
            <w:del w:id="172" w:author="Smith, Alexis@Energy" w:date="2019-01-24T09:05:00Z">
              <w:r w:rsidRPr="00A05A69" w:rsidDel="000807DE">
                <w:rPr>
                  <w:rFonts w:asciiTheme="minorHAnsi" w:hAnsiTheme="minorHAnsi" w:cstheme="minorHAnsi"/>
                  <w:sz w:val="20"/>
                  <w:szCs w:val="18"/>
                </w:rPr>
                <w:delText>0</w:delText>
              </w:r>
              <w:r w:rsidR="0082708E" w:rsidRPr="00A05A69" w:rsidDel="000807DE">
                <w:rPr>
                  <w:rFonts w:asciiTheme="minorHAnsi" w:hAnsiTheme="minorHAnsi" w:cstheme="minorHAnsi"/>
                  <w:sz w:val="20"/>
                  <w:szCs w:val="18"/>
                </w:rPr>
                <w:delText>7</w:delText>
              </w:r>
            </w:del>
          </w:p>
        </w:tc>
        <w:tc>
          <w:tcPr>
            <w:tcW w:w="10350" w:type="dxa"/>
            <w:gridSpan w:val="3"/>
          </w:tcPr>
          <w:p w14:paraId="5749ABD1" w14:textId="57078132" w:rsidR="000849F0" w:rsidRPr="004B5988"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3" w:author="Smith, Alexis@Energy" w:date="2019-01-24T09:05:00Z"/>
                <w:rFonts w:asciiTheme="minorHAnsi" w:hAnsiTheme="minorHAnsi" w:cstheme="minorHAnsi"/>
                <w:sz w:val="18"/>
                <w:szCs w:val="18"/>
              </w:rPr>
            </w:pPr>
            <w:del w:id="174" w:author="Smith, Alexis@Energy" w:date="2019-01-24T09:05:00Z">
              <w:r w:rsidRPr="004B5988" w:rsidDel="000807DE">
                <w:rPr>
                  <w:rFonts w:asciiTheme="minorHAnsi" w:hAnsiTheme="minorHAnsi" w:cstheme="minorHAnsi"/>
                  <w:sz w:val="18"/>
                  <w:szCs w:val="18"/>
                </w:rPr>
                <w:delText>Length of 1</w:delText>
              </w:r>
              <w:r w:rsidR="00E04921" w:rsidRPr="004B5988" w:rsidDel="000807DE">
                <w:rPr>
                  <w:rFonts w:asciiTheme="minorHAnsi" w:hAnsiTheme="minorHAnsi" w:cstheme="minorHAnsi"/>
                  <w:sz w:val="18"/>
                  <w:szCs w:val="18"/>
                </w:rPr>
                <w:delText xml:space="preserve"> inch</w:delText>
              </w:r>
              <w:r w:rsidRPr="004B5988" w:rsidDel="000807DE">
                <w:rPr>
                  <w:rFonts w:asciiTheme="minorHAnsi" w:hAnsiTheme="minorHAnsi" w:cstheme="minorHAnsi"/>
                  <w:sz w:val="18"/>
                  <w:szCs w:val="18"/>
                </w:rPr>
                <w:delText xml:space="preserve"> diameter piping is limited to 8 f</w:delText>
              </w:r>
              <w:r w:rsidR="00E04921" w:rsidRPr="002456C7" w:rsidDel="000807DE">
                <w:rPr>
                  <w:rFonts w:asciiTheme="minorHAnsi" w:hAnsiTheme="minorHAnsi" w:cstheme="minorHAnsi"/>
                  <w:sz w:val="18"/>
                  <w:szCs w:val="18"/>
                </w:rPr>
                <w:delText>eet</w:delText>
              </w:r>
              <w:r w:rsidRPr="002456C7" w:rsidDel="000807DE">
                <w:rPr>
                  <w:rFonts w:asciiTheme="minorHAnsi" w:hAnsiTheme="minorHAnsi" w:cstheme="minorHAnsi"/>
                  <w:sz w:val="18"/>
                  <w:szCs w:val="18"/>
                </w:rPr>
                <w:delText xml:space="preserve"> or less</w:delText>
              </w:r>
              <w:r w:rsidR="00D668B5" w:rsidRPr="00A05A69" w:rsidDel="000807DE">
                <w:rPr>
                  <w:rFonts w:asciiTheme="minorHAnsi" w:hAnsiTheme="minorHAnsi" w:cstheme="minorHAnsi"/>
                  <w:sz w:val="18"/>
                  <w:szCs w:val="18"/>
                </w:rPr>
                <w:delText>.</w:delText>
              </w:r>
            </w:del>
          </w:p>
        </w:tc>
      </w:tr>
      <w:tr w:rsidR="000849F0" w:rsidRPr="002F18C2" w:rsidDel="000807DE" w14:paraId="42250EFF" w14:textId="0B8BA85A" w:rsidTr="00450E94">
        <w:trPr>
          <w:del w:id="175" w:author="Smith, Alexis@Energy" w:date="2019-01-24T09:05:00Z"/>
        </w:trPr>
        <w:tc>
          <w:tcPr>
            <w:tcW w:w="427" w:type="dxa"/>
          </w:tcPr>
          <w:p w14:paraId="098B946E" w14:textId="53726024" w:rsidR="000849F0" w:rsidRPr="00A05A69"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6" w:author="Smith, Alexis@Energy" w:date="2019-01-24T09:05:00Z"/>
                <w:rFonts w:asciiTheme="minorHAnsi" w:hAnsiTheme="minorHAnsi" w:cstheme="minorHAnsi"/>
                <w:sz w:val="20"/>
                <w:szCs w:val="18"/>
              </w:rPr>
            </w:pPr>
            <w:del w:id="177" w:author="Smith, Alexis@Energy" w:date="2019-01-24T09:05:00Z">
              <w:r w:rsidRPr="00A05A69" w:rsidDel="000807DE">
                <w:rPr>
                  <w:rFonts w:asciiTheme="minorHAnsi" w:hAnsiTheme="minorHAnsi" w:cstheme="minorHAnsi"/>
                  <w:sz w:val="20"/>
                  <w:szCs w:val="18"/>
                </w:rPr>
                <w:delText>0</w:delText>
              </w:r>
              <w:r w:rsidR="0082708E" w:rsidRPr="00A05A69" w:rsidDel="000807DE">
                <w:rPr>
                  <w:rFonts w:asciiTheme="minorHAnsi" w:hAnsiTheme="minorHAnsi" w:cstheme="minorHAnsi"/>
                  <w:sz w:val="20"/>
                  <w:szCs w:val="18"/>
                </w:rPr>
                <w:delText>8</w:delText>
              </w:r>
            </w:del>
          </w:p>
        </w:tc>
        <w:tc>
          <w:tcPr>
            <w:tcW w:w="10350" w:type="dxa"/>
            <w:gridSpan w:val="3"/>
          </w:tcPr>
          <w:p w14:paraId="4AC9FE13" w14:textId="4688DCCE" w:rsidR="000849F0" w:rsidRPr="004B5988"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8" w:author="Smith, Alexis@Energy" w:date="2019-01-24T09:05:00Z"/>
                <w:rFonts w:asciiTheme="minorHAnsi" w:hAnsiTheme="minorHAnsi" w:cstheme="minorHAnsi"/>
                <w:sz w:val="18"/>
                <w:szCs w:val="18"/>
              </w:rPr>
            </w:pPr>
            <w:del w:id="179" w:author="Smith, Alexis@Energy" w:date="2019-01-24T09:05:00Z">
              <w:r w:rsidRPr="004B5988" w:rsidDel="000807DE">
                <w:rPr>
                  <w:rFonts w:asciiTheme="minorHAnsi" w:hAnsiTheme="minorHAnsi" w:cstheme="minorHAnsi"/>
                  <w:sz w:val="18"/>
                  <w:szCs w:val="18"/>
                </w:rPr>
                <w:delText>Two and three story buildings cannot have hot water distribution piping in the attic, unless the water heater is also located in the atti</w:delText>
              </w:r>
              <w:r w:rsidR="00E04921" w:rsidRPr="004B5988" w:rsidDel="000807DE">
                <w:rPr>
                  <w:rFonts w:asciiTheme="minorHAnsi" w:hAnsiTheme="minorHAnsi" w:cstheme="minorHAnsi"/>
                  <w:sz w:val="18"/>
                  <w:szCs w:val="18"/>
                </w:rPr>
                <w:delText>c</w:delText>
              </w:r>
              <w:r w:rsidR="0082708E" w:rsidRPr="004B5988" w:rsidDel="000807DE">
                <w:rPr>
                  <w:rFonts w:asciiTheme="minorHAnsi" w:hAnsiTheme="minorHAnsi" w:cstheme="minorHAnsi"/>
                  <w:sz w:val="18"/>
                  <w:szCs w:val="18"/>
                </w:rPr>
                <w:delText>.</w:delText>
              </w:r>
            </w:del>
          </w:p>
        </w:tc>
      </w:tr>
      <w:tr w:rsidR="000849F0" w:rsidRPr="002F18C2" w:rsidDel="000807DE" w14:paraId="435D9388" w14:textId="50BB4394" w:rsidTr="00450E94">
        <w:trPr>
          <w:del w:id="180" w:author="Smith, Alexis@Energy" w:date="2019-01-24T09:05:00Z"/>
        </w:trPr>
        <w:tc>
          <w:tcPr>
            <w:tcW w:w="427" w:type="dxa"/>
          </w:tcPr>
          <w:p w14:paraId="22BD1C4A" w14:textId="5899D659" w:rsidR="000849F0" w:rsidRPr="00A05A69" w:rsidDel="000807DE" w:rsidRDefault="0082708E"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81" w:author="Smith, Alexis@Energy" w:date="2019-01-24T09:05:00Z"/>
                <w:rFonts w:asciiTheme="minorHAnsi" w:hAnsiTheme="minorHAnsi" w:cstheme="minorHAnsi"/>
                <w:sz w:val="20"/>
                <w:szCs w:val="18"/>
              </w:rPr>
            </w:pPr>
            <w:del w:id="182" w:author="Smith, Alexis@Energy" w:date="2019-01-24T09:05:00Z">
              <w:r w:rsidRPr="00A05A69" w:rsidDel="000807DE">
                <w:rPr>
                  <w:rFonts w:asciiTheme="minorHAnsi" w:hAnsiTheme="minorHAnsi" w:cstheme="minorHAnsi"/>
                  <w:sz w:val="20"/>
                  <w:szCs w:val="18"/>
                </w:rPr>
                <w:delText>09</w:delText>
              </w:r>
            </w:del>
          </w:p>
        </w:tc>
        <w:tc>
          <w:tcPr>
            <w:tcW w:w="10350" w:type="dxa"/>
            <w:gridSpan w:val="3"/>
          </w:tcPr>
          <w:p w14:paraId="4BF2F994" w14:textId="25809405" w:rsidR="000849F0" w:rsidRPr="004B5988" w:rsidDel="000807DE" w:rsidRDefault="000849F0" w:rsidP="000849F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83" w:author="Smith, Alexis@Energy" w:date="2019-01-24T09:05:00Z"/>
                <w:rFonts w:asciiTheme="minorHAnsi" w:hAnsiTheme="minorHAnsi" w:cstheme="minorHAnsi"/>
                <w:sz w:val="18"/>
                <w:szCs w:val="18"/>
              </w:rPr>
            </w:pPr>
            <w:del w:id="184" w:author="Smith, Alexis@Energy" w:date="2019-01-24T09:05:00Z">
              <w:r w:rsidRPr="004B5988" w:rsidDel="000807DE">
                <w:rPr>
                  <w:rFonts w:asciiTheme="minorHAnsi" w:hAnsiTheme="minorHAnsi" w:cstheme="minorHAnsi"/>
                  <w:sz w:val="18"/>
                  <w:szCs w:val="18"/>
                </w:rPr>
                <w:delText>Eligible recirculating systems must be HERS-Verified Demand Recirculation: Manual Control conforming to RA4.4.17.</w:delText>
              </w:r>
            </w:del>
          </w:p>
        </w:tc>
      </w:tr>
      <w:tr w:rsidR="007325A8" w:rsidRPr="002F18C2" w:rsidDel="000807DE" w14:paraId="5B3EF0B4" w14:textId="46C32A90" w:rsidTr="00450E94">
        <w:trPr>
          <w:ins w:id="185" w:author="Tam, Danny@Energy" w:date="2018-11-29T16:18:00Z"/>
          <w:del w:id="186" w:author="Smith, Alexis@Energy" w:date="2019-01-24T09:05:00Z"/>
        </w:trPr>
        <w:tc>
          <w:tcPr>
            <w:tcW w:w="427" w:type="dxa"/>
            <w:vAlign w:val="center"/>
          </w:tcPr>
          <w:p w14:paraId="629B27D4" w14:textId="4DB62BD4" w:rsidR="007325A8" w:rsidRPr="00B71192" w:rsidDel="000807DE"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7" w:author="Tam, Danny@Energy" w:date="2018-11-29T16:18:00Z"/>
                <w:del w:id="188" w:author="Smith, Alexis@Energy" w:date="2019-01-24T09:05:00Z"/>
                <w:rFonts w:asciiTheme="minorHAnsi" w:eastAsiaTheme="minorEastAsia" w:hAnsiTheme="minorHAnsi" w:cstheme="minorHAnsi"/>
                <w:b/>
                <w:sz w:val="18"/>
                <w:szCs w:val="18"/>
              </w:rPr>
            </w:pPr>
            <w:ins w:id="189" w:author="Tam, Danny@Energy" w:date="2018-11-29T16:19:00Z">
              <w:del w:id="190" w:author="Smith, Alexis@Energy" w:date="2019-01-24T09:05:00Z">
                <w:r w:rsidRPr="00450E94" w:rsidDel="000807DE">
                  <w:rPr>
                    <w:rFonts w:asciiTheme="minorHAnsi" w:hAnsiTheme="minorHAnsi" w:cs="Arial"/>
                    <w:sz w:val="18"/>
                    <w:szCs w:val="18"/>
                  </w:rPr>
                  <w:delText>10</w:delText>
                </w:r>
              </w:del>
            </w:ins>
          </w:p>
        </w:tc>
        <w:tc>
          <w:tcPr>
            <w:tcW w:w="3150" w:type="dxa"/>
            <w:vAlign w:val="center"/>
          </w:tcPr>
          <w:p w14:paraId="7553CEDF" w14:textId="32559872" w:rsidR="007325A8" w:rsidRPr="00B71192" w:rsidDel="000807DE"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91" w:author="Tam, Danny@Energy" w:date="2018-11-29T16:18:00Z"/>
                <w:del w:id="192" w:author="Smith, Alexis@Energy" w:date="2019-01-24T09:05:00Z"/>
                <w:rFonts w:asciiTheme="minorHAnsi" w:eastAsiaTheme="minorEastAsia" w:hAnsiTheme="minorHAnsi" w:cstheme="minorHAnsi"/>
                <w:b/>
                <w:sz w:val="18"/>
                <w:szCs w:val="18"/>
              </w:rPr>
            </w:pPr>
            <w:ins w:id="193" w:author="Tam, Danny@Energy" w:date="2018-11-29T16:19:00Z">
              <w:del w:id="194" w:author="Smith, Alexis@Energy" w:date="2019-01-24T09:05:00Z">
                <w:r w:rsidRPr="00450E94" w:rsidDel="000807DE">
                  <w:rPr>
                    <w:sz w:val="18"/>
                    <w:szCs w:val="18"/>
                  </w:rPr>
                  <w:delText>Verification Status:</w:delText>
                </w:r>
              </w:del>
            </w:ins>
          </w:p>
        </w:tc>
        <w:tc>
          <w:tcPr>
            <w:tcW w:w="7200" w:type="dxa"/>
            <w:gridSpan w:val="2"/>
            <w:vAlign w:val="center"/>
          </w:tcPr>
          <w:p w14:paraId="1104903E" w14:textId="7DE6A2F2" w:rsidR="007325A8" w:rsidRPr="00B71192" w:rsidDel="000807DE" w:rsidRDefault="007325A8" w:rsidP="007325A8">
            <w:pPr>
              <w:pStyle w:val="ListParagraph"/>
              <w:keepNext/>
              <w:numPr>
                <w:ilvl w:val="0"/>
                <w:numId w:val="48"/>
              </w:numPr>
              <w:tabs>
                <w:tab w:val="left" w:pos="356"/>
              </w:tabs>
              <w:spacing w:after="0" w:line="240" w:lineRule="auto"/>
              <w:rPr>
                <w:ins w:id="195" w:author="Tam, Danny@Energy" w:date="2018-11-29T16:19:00Z"/>
                <w:del w:id="196" w:author="Smith, Alexis@Energy" w:date="2019-01-24T09:05:00Z"/>
                <w:sz w:val="18"/>
                <w:szCs w:val="18"/>
              </w:rPr>
            </w:pPr>
            <w:ins w:id="197" w:author="Tam, Danny@Energy" w:date="2018-11-29T16:19:00Z">
              <w:del w:id="198" w:author="Smith, Alexis@Energy" w:date="2019-01-24T09:05:00Z">
                <w:r w:rsidRPr="00B71192" w:rsidDel="000807DE">
                  <w:rPr>
                    <w:sz w:val="18"/>
                    <w:szCs w:val="18"/>
                    <w:u w:val="single"/>
                  </w:rPr>
                  <w:delText>Pass</w:delText>
                </w:r>
                <w:r w:rsidRPr="00B71192" w:rsidDel="000807DE">
                  <w:rPr>
                    <w:sz w:val="18"/>
                    <w:szCs w:val="18"/>
                  </w:rPr>
                  <w:delText xml:space="preserve"> - all applicable requirements are met; or</w:delText>
                </w:r>
              </w:del>
            </w:ins>
          </w:p>
          <w:p w14:paraId="771E56B0" w14:textId="40C8A6E7" w:rsidR="007325A8" w:rsidRPr="00B71192" w:rsidDel="000807DE" w:rsidRDefault="007325A8" w:rsidP="007325A8">
            <w:pPr>
              <w:pStyle w:val="ListParagraph"/>
              <w:keepNext/>
              <w:numPr>
                <w:ilvl w:val="0"/>
                <w:numId w:val="48"/>
              </w:numPr>
              <w:tabs>
                <w:tab w:val="left" w:pos="356"/>
              </w:tabs>
              <w:spacing w:after="0" w:line="240" w:lineRule="auto"/>
              <w:rPr>
                <w:ins w:id="199" w:author="Tam, Danny@Energy" w:date="2018-11-29T16:19:00Z"/>
                <w:del w:id="200" w:author="Smith, Alexis@Energy" w:date="2019-01-24T09:05:00Z"/>
                <w:sz w:val="18"/>
                <w:szCs w:val="18"/>
              </w:rPr>
            </w:pPr>
            <w:ins w:id="201" w:author="Tam, Danny@Energy" w:date="2018-11-29T16:19:00Z">
              <w:del w:id="202" w:author="Smith, Alexis@Energy" w:date="2019-01-24T09:05:00Z">
                <w:r w:rsidRPr="00B71192" w:rsidDel="000807DE">
                  <w:rPr>
                    <w:sz w:val="18"/>
                    <w:szCs w:val="18"/>
                    <w:u w:val="single"/>
                  </w:rPr>
                  <w:delText>Fail</w:delText>
                </w:r>
                <w:r w:rsidRPr="00B71192" w:rsidDel="000807DE">
                  <w:rPr>
                    <w:sz w:val="18"/>
                    <w:szCs w:val="18"/>
                  </w:rPr>
                  <w:delText xml:space="preserve"> - one or more applicable requirements are not met. Enter reason for failure in corrections notes field below; or</w:delText>
                </w:r>
              </w:del>
            </w:ins>
          </w:p>
          <w:p w14:paraId="74F44D1B" w14:textId="602A0308" w:rsidR="007325A8" w:rsidRPr="00450E94" w:rsidDel="000807DE" w:rsidRDefault="007325A8"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3" w:author="Tam, Danny@Energy" w:date="2018-11-29T16:18:00Z"/>
                <w:del w:id="204" w:author="Smith, Alexis@Energy" w:date="2019-01-24T09:05:00Z"/>
                <w:rFonts w:asciiTheme="minorHAnsi" w:eastAsiaTheme="minorEastAsia" w:hAnsiTheme="minorHAnsi" w:cstheme="minorHAnsi"/>
                <w:b/>
                <w:sz w:val="18"/>
                <w:szCs w:val="18"/>
              </w:rPr>
            </w:pPr>
            <w:ins w:id="205" w:author="Tam, Danny@Energy" w:date="2018-11-29T16:19:00Z">
              <w:del w:id="206" w:author="Smith, Alexis@Energy" w:date="2019-01-24T09:05:00Z">
                <w:r w:rsidRPr="00450E94" w:rsidDel="000807DE">
                  <w:rPr>
                    <w:sz w:val="18"/>
                    <w:szCs w:val="18"/>
                    <w:u w:val="single"/>
                  </w:rPr>
                  <w:delText>All N/A</w:delText>
                </w:r>
                <w:r w:rsidRPr="00450E94" w:rsidDel="000807DE">
                  <w:rPr>
                    <w:sz w:val="18"/>
                    <w:szCs w:val="18"/>
                  </w:rPr>
                  <w:delText xml:space="preserve"> - This entire table is not applicable</w:delText>
                </w:r>
              </w:del>
            </w:ins>
          </w:p>
        </w:tc>
      </w:tr>
      <w:tr w:rsidR="007325A8" w:rsidRPr="002F18C2" w:rsidDel="000807DE" w14:paraId="5D9BAE5C" w14:textId="35701951" w:rsidTr="00450E94">
        <w:trPr>
          <w:ins w:id="207" w:author="Tam, Danny@Energy" w:date="2018-11-29T16:18:00Z"/>
          <w:del w:id="208" w:author="Smith, Alexis@Energy" w:date="2019-01-24T09:05:00Z"/>
        </w:trPr>
        <w:tc>
          <w:tcPr>
            <w:tcW w:w="427" w:type="dxa"/>
            <w:vAlign w:val="center"/>
          </w:tcPr>
          <w:p w14:paraId="543D33BF" w14:textId="0FF844E4" w:rsidR="007325A8" w:rsidRPr="00B71192" w:rsidDel="000807DE"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09" w:author="Tam, Danny@Energy" w:date="2018-11-29T16:18:00Z"/>
                <w:del w:id="210" w:author="Smith, Alexis@Energy" w:date="2019-01-24T09:05:00Z"/>
                <w:rFonts w:asciiTheme="minorHAnsi" w:eastAsiaTheme="minorEastAsia" w:hAnsiTheme="minorHAnsi" w:cstheme="minorHAnsi"/>
                <w:b/>
                <w:sz w:val="18"/>
                <w:szCs w:val="18"/>
              </w:rPr>
            </w:pPr>
            <w:ins w:id="211" w:author="Tam, Danny@Energy" w:date="2018-11-29T16:19:00Z">
              <w:del w:id="212" w:author="Smith, Alexis@Energy" w:date="2019-01-24T09:05:00Z">
                <w:r w:rsidRPr="00450E94" w:rsidDel="000807DE">
                  <w:rPr>
                    <w:rFonts w:asciiTheme="minorHAnsi" w:hAnsiTheme="minorHAnsi" w:cs="Arial"/>
                    <w:sz w:val="18"/>
                    <w:szCs w:val="18"/>
                  </w:rPr>
                  <w:delText>11</w:delText>
                </w:r>
              </w:del>
            </w:ins>
          </w:p>
        </w:tc>
        <w:tc>
          <w:tcPr>
            <w:tcW w:w="10350" w:type="dxa"/>
            <w:gridSpan w:val="3"/>
            <w:vAlign w:val="center"/>
          </w:tcPr>
          <w:p w14:paraId="2DD4F3DA" w14:textId="0392E537" w:rsidR="007325A8" w:rsidRPr="00B71192" w:rsidDel="000807DE"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13" w:author="Tam, Danny@Energy" w:date="2018-11-29T16:18:00Z"/>
                <w:del w:id="214" w:author="Smith, Alexis@Energy" w:date="2019-01-24T09:05:00Z"/>
                <w:rFonts w:asciiTheme="minorHAnsi" w:eastAsiaTheme="minorEastAsia" w:hAnsiTheme="minorHAnsi" w:cstheme="minorHAnsi"/>
                <w:b/>
                <w:sz w:val="18"/>
                <w:szCs w:val="18"/>
              </w:rPr>
            </w:pPr>
            <w:ins w:id="215" w:author="Tam, Danny@Energy" w:date="2018-11-29T16:19:00Z">
              <w:del w:id="216" w:author="Smith, Alexis@Energy" w:date="2019-01-24T09:05:00Z">
                <w:r w:rsidRPr="00450E94" w:rsidDel="000807DE">
                  <w:rPr>
                    <w:sz w:val="18"/>
                    <w:szCs w:val="18"/>
                  </w:rPr>
                  <w:delText xml:space="preserve">Correction Notes: </w:delText>
                </w:r>
              </w:del>
            </w:ins>
          </w:p>
        </w:tc>
      </w:tr>
      <w:tr w:rsidR="007325A8" w:rsidRPr="002F18C2" w:rsidDel="000807DE" w14:paraId="0E09641F" w14:textId="2361ED8C" w:rsidTr="00450E94">
        <w:trPr>
          <w:del w:id="217" w:author="Smith, Alexis@Energy" w:date="2019-01-24T09:05:00Z"/>
        </w:trPr>
        <w:tc>
          <w:tcPr>
            <w:tcW w:w="10777" w:type="dxa"/>
            <w:gridSpan w:val="4"/>
          </w:tcPr>
          <w:p w14:paraId="77F1B067" w14:textId="300AA4D3" w:rsidR="007325A8" w:rsidRPr="00E879AA" w:rsidDel="000807DE" w:rsidRDefault="00212109"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18" w:author="Smith, Alexis@Energy" w:date="2019-01-24T09:05:00Z"/>
                <w:rFonts w:asciiTheme="minorHAnsi" w:hAnsiTheme="minorHAnsi" w:cstheme="minorHAnsi"/>
                <w:b/>
                <w:sz w:val="18"/>
                <w:szCs w:val="18"/>
              </w:rPr>
            </w:pPr>
            <w:ins w:id="219" w:author="Tam, Danny@Energy" w:date="2018-11-29T17:21:00Z">
              <w:del w:id="220" w:author="Smith, Alexis@Energy" w:date="2019-01-24T09:05:00Z">
                <w:r w:rsidRPr="00F90331" w:rsidDel="000807DE">
                  <w:rPr>
                    <w:b/>
                    <w:sz w:val="18"/>
                    <w:szCs w:val="18"/>
                  </w:rPr>
                  <w:delText>The responsible person’s signature on this compliance document affirms that all applicable requirements in this table have been met unless otherwise noted in the Verification Status and the Corrections Notes</w:delText>
                </w:r>
                <w:r w:rsidDel="000807DE">
                  <w:rPr>
                    <w:b/>
                    <w:sz w:val="18"/>
                    <w:szCs w:val="18"/>
                  </w:rPr>
                  <w:delText xml:space="preserve"> in this table</w:delText>
                </w:r>
                <w:r w:rsidRPr="00F90331" w:rsidDel="000807DE">
                  <w:rPr>
                    <w:b/>
                    <w:sz w:val="18"/>
                    <w:szCs w:val="18"/>
                  </w:rPr>
                  <w:delText>.</w:delText>
                </w:r>
              </w:del>
            </w:ins>
            <w:del w:id="221" w:author="Smith, Alexis@Energy" w:date="2019-01-24T09:05:00Z">
              <w:r w:rsidR="007325A8" w:rsidRPr="00E879AA" w:rsidDel="000807DE">
                <w:rPr>
                  <w:rFonts w:asciiTheme="minorHAnsi" w:eastAsiaTheme="minorEastAsia" w:hAnsiTheme="minorHAnsi" w:cstheme="minorHAnsi"/>
                  <w:b/>
                  <w:sz w:val="18"/>
                  <w:szCs w:val="18"/>
                </w:rPr>
                <w:delText>The responsible person’s signature on this compliance document affirms that all applicable requirements in this table have been met.</w:delText>
              </w:r>
              <w:r w:rsidR="007325A8" w:rsidRPr="00E879AA" w:rsidDel="000807DE">
                <w:rPr>
                  <w:rFonts w:asciiTheme="minorHAnsi" w:hAnsiTheme="minorHAnsi" w:cstheme="minorHAnsi"/>
                  <w:b/>
                  <w:sz w:val="18"/>
                  <w:szCs w:val="18"/>
                </w:rPr>
                <w:delText xml:space="preserve">  </w:delText>
              </w:r>
            </w:del>
          </w:p>
        </w:tc>
      </w:tr>
    </w:tbl>
    <w:p w14:paraId="5746EEAD" w14:textId="16DF7C6F" w:rsidR="00D7513B" w:rsidRDefault="00D7513B" w:rsidP="00DC522B">
      <w:pPr>
        <w:spacing w:after="0" w:line="240" w:lineRule="auto"/>
        <w:rPr>
          <w:rFonts w:asciiTheme="minorHAnsi" w:hAnsiTheme="minorHAnsi" w:cstheme="minorHAnsi"/>
          <w:sz w:val="18"/>
          <w:szCs w:val="18"/>
        </w:rPr>
      </w:pPr>
    </w:p>
    <w:tbl>
      <w:tblPr>
        <w:tblStyle w:val="TableGrid2"/>
        <w:tblW w:w="10795" w:type="dxa"/>
        <w:tblLook w:val="04A0" w:firstRow="1" w:lastRow="0" w:firstColumn="1" w:lastColumn="0" w:noHBand="0" w:noVBand="1"/>
      </w:tblPr>
      <w:tblGrid>
        <w:gridCol w:w="805"/>
        <w:gridCol w:w="5670"/>
        <w:gridCol w:w="4320"/>
      </w:tblGrid>
      <w:tr w:rsidR="002456C7" w:rsidRPr="009E01FE" w:rsidDel="000807DE" w14:paraId="7C961F4C" w14:textId="636D4034" w:rsidTr="00450E94">
        <w:trPr>
          <w:del w:id="222" w:author="Smith, Alexis@Energy" w:date="2019-01-24T09:05:00Z"/>
        </w:trPr>
        <w:tc>
          <w:tcPr>
            <w:tcW w:w="10795" w:type="dxa"/>
            <w:gridSpan w:val="3"/>
          </w:tcPr>
          <w:p w14:paraId="09C55FDA" w14:textId="51482668" w:rsidR="002456C7" w:rsidRPr="00542719" w:rsidDel="000807DE" w:rsidRDefault="005D11BC" w:rsidP="00A05A69">
            <w:pPr>
              <w:keepNext/>
              <w:spacing w:after="0" w:line="240" w:lineRule="auto"/>
              <w:rPr>
                <w:del w:id="223" w:author="Smith, Alexis@Energy" w:date="2019-01-24T09:05:00Z"/>
                <w:rFonts w:cstheme="minorHAnsi"/>
                <w:b/>
                <w:sz w:val="20"/>
                <w:szCs w:val="20"/>
              </w:rPr>
            </w:pPr>
            <w:del w:id="224" w:author="Smith, Alexis@Energy" w:date="2019-01-24T09:05:00Z">
              <w:r w:rsidDel="000807DE">
                <w:rPr>
                  <w:rFonts w:cstheme="minorHAnsi"/>
                  <w:b/>
                  <w:sz w:val="20"/>
                  <w:szCs w:val="20"/>
                </w:rPr>
                <w:delText>H</w:delText>
              </w:r>
              <w:r w:rsidR="002456C7" w:rsidRPr="00542719" w:rsidDel="000807DE">
                <w:rPr>
                  <w:rFonts w:cstheme="minorHAnsi"/>
                  <w:b/>
                  <w:sz w:val="20"/>
                  <w:szCs w:val="20"/>
                </w:rPr>
                <w:delText>. Compact Hot Water Distribution</w:delText>
              </w:r>
              <w:r w:rsidR="006E4B25" w:rsidDel="000807DE">
                <w:rPr>
                  <w:rFonts w:cstheme="minorHAnsi"/>
                  <w:b/>
                  <w:sz w:val="20"/>
                  <w:szCs w:val="20"/>
                </w:rPr>
                <w:delText xml:space="preserve"> Basic</w:delText>
              </w:r>
              <w:r w:rsidR="002456C7" w:rsidRPr="00542719" w:rsidDel="000807DE">
                <w:rPr>
                  <w:rFonts w:cstheme="minorHAnsi"/>
                  <w:b/>
                  <w:sz w:val="20"/>
                  <w:szCs w:val="20"/>
                </w:rPr>
                <w:delText xml:space="preserve"> (CHWD</w:delText>
              </w:r>
              <w:r w:rsidR="002456C7" w:rsidRPr="008733ED" w:rsidDel="000807DE">
                <w:rPr>
                  <w:rFonts w:cstheme="minorHAnsi"/>
                  <w:b/>
                  <w:sz w:val="20"/>
                  <w:szCs w:val="20"/>
                </w:rPr>
                <w:delText>S</w:delText>
              </w:r>
              <w:r w:rsidR="002456C7" w:rsidRPr="00542719" w:rsidDel="000807DE">
                <w:rPr>
                  <w:rFonts w:cstheme="minorHAnsi"/>
                  <w:b/>
                  <w:sz w:val="20"/>
                  <w:szCs w:val="20"/>
                </w:rPr>
                <w:delText>) (RA4.4.</w:delText>
              </w:r>
              <w:r w:rsidR="002456C7" w:rsidRPr="008733ED" w:rsidDel="000807DE">
                <w:rPr>
                  <w:rFonts w:cstheme="minorHAnsi"/>
                  <w:b/>
                  <w:sz w:val="20"/>
                  <w:szCs w:val="20"/>
                </w:rPr>
                <w:delText>6</w:delText>
              </w:r>
              <w:r w:rsidR="002456C7" w:rsidRPr="00542719" w:rsidDel="000807DE">
                <w:rPr>
                  <w:rFonts w:cstheme="minorHAnsi"/>
                  <w:b/>
                  <w:sz w:val="20"/>
                  <w:szCs w:val="20"/>
                </w:rPr>
                <w:delText>)</w:delText>
              </w:r>
            </w:del>
          </w:p>
          <w:p w14:paraId="73FAEE55" w14:textId="1F10D2A1" w:rsidR="002456C7" w:rsidRPr="00542719" w:rsidDel="000807DE" w:rsidRDefault="002456C7" w:rsidP="00A05A69">
            <w:pPr>
              <w:keepNext/>
              <w:spacing w:after="0" w:line="240" w:lineRule="auto"/>
              <w:rPr>
                <w:del w:id="225" w:author="Smith, Alexis@Energy" w:date="2019-01-24T09:05:00Z"/>
                <w:rFonts w:cstheme="minorHAnsi"/>
                <w:sz w:val="20"/>
                <w:szCs w:val="20"/>
              </w:rPr>
            </w:pPr>
            <w:del w:id="226" w:author="Smith, Alexis@Energy" w:date="2019-01-24T09:05:00Z">
              <w:r w:rsidRPr="00542719" w:rsidDel="000807DE">
                <w:rPr>
                  <w:rFonts w:cstheme="minorHAnsi"/>
                  <w:sz w:val="20"/>
                  <w:szCs w:val="20"/>
                </w:rPr>
                <w:delText>This table reports the inputs and results for CHWD.</w:delText>
              </w:r>
            </w:del>
          </w:p>
        </w:tc>
      </w:tr>
      <w:tr w:rsidR="002456C7" w:rsidRPr="009E01FE" w:rsidDel="000807DE" w14:paraId="46561685" w14:textId="1081ABE2" w:rsidTr="00450E94">
        <w:trPr>
          <w:del w:id="227" w:author="Smith, Alexis@Energy" w:date="2019-01-24T09:05:00Z"/>
        </w:trPr>
        <w:tc>
          <w:tcPr>
            <w:tcW w:w="805" w:type="dxa"/>
            <w:vAlign w:val="bottom"/>
          </w:tcPr>
          <w:p w14:paraId="263BA085" w14:textId="7F9C76D6" w:rsidR="002456C7" w:rsidRPr="00542719" w:rsidDel="000807DE" w:rsidRDefault="002456C7" w:rsidP="00A05A69">
            <w:pPr>
              <w:keepNext/>
              <w:spacing w:after="0" w:line="240" w:lineRule="auto"/>
              <w:jc w:val="center"/>
              <w:rPr>
                <w:del w:id="228" w:author="Smith, Alexis@Energy" w:date="2019-01-24T09:05:00Z"/>
                <w:rFonts w:cstheme="minorHAnsi"/>
                <w:sz w:val="20"/>
                <w:szCs w:val="20"/>
              </w:rPr>
            </w:pPr>
            <w:del w:id="229" w:author="Smith, Alexis@Energy" w:date="2019-01-24T09:05:00Z">
              <w:r w:rsidRPr="00542719" w:rsidDel="000807DE">
                <w:rPr>
                  <w:rFonts w:cstheme="minorHAnsi"/>
                  <w:sz w:val="20"/>
                  <w:szCs w:val="20"/>
                </w:rPr>
                <w:delText>01</w:delText>
              </w:r>
            </w:del>
          </w:p>
        </w:tc>
        <w:tc>
          <w:tcPr>
            <w:tcW w:w="5670" w:type="dxa"/>
            <w:vAlign w:val="bottom"/>
          </w:tcPr>
          <w:p w14:paraId="5889D62C" w14:textId="2C9DB6B1" w:rsidR="002456C7" w:rsidRPr="00A05A69" w:rsidDel="000807DE" w:rsidRDefault="002456C7" w:rsidP="00A05A69">
            <w:pPr>
              <w:keepNext/>
              <w:spacing w:after="0" w:line="240" w:lineRule="auto"/>
              <w:jc w:val="both"/>
              <w:rPr>
                <w:del w:id="230" w:author="Smith, Alexis@Energy" w:date="2019-01-24T09:05:00Z"/>
                <w:rFonts w:cstheme="minorHAnsi"/>
                <w:sz w:val="18"/>
                <w:szCs w:val="20"/>
              </w:rPr>
            </w:pPr>
            <w:del w:id="231" w:author="Smith, Alexis@Energy" w:date="2019-01-24T09:05:00Z">
              <w:r w:rsidRPr="00A05A69" w:rsidDel="000807DE">
                <w:rPr>
                  <w:rFonts w:cstheme="minorHAnsi"/>
                  <w:sz w:val="18"/>
                  <w:szCs w:val="20"/>
                </w:rPr>
                <w:delText xml:space="preserve">Master </w:delText>
              </w:r>
            </w:del>
            <w:del w:id="232" w:author="Smith, Alexis@Energy" w:date="2019-01-10T11:10:00Z">
              <w:r w:rsidRPr="00A05A69" w:rsidDel="007C165D">
                <w:rPr>
                  <w:rFonts w:cstheme="minorHAnsi"/>
                  <w:sz w:val="18"/>
                  <w:szCs w:val="20"/>
                </w:rPr>
                <w:delText>B</w:delText>
              </w:r>
            </w:del>
            <w:del w:id="233" w:author="Smith, Alexis@Energy" w:date="2019-01-24T09:05:00Z">
              <w:r w:rsidRPr="00A05A69" w:rsidDel="000807DE">
                <w:rPr>
                  <w:rFonts w:cstheme="minorHAnsi"/>
                  <w:sz w:val="18"/>
                  <w:szCs w:val="20"/>
                </w:rPr>
                <w:delText xml:space="preserve">ath distance of furthest fixture to </w:delText>
              </w:r>
            </w:del>
            <w:del w:id="234" w:author="Smith, Alexis@Energy" w:date="2019-01-10T11:11:00Z">
              <w:r w:rsidRPr="00A05A69" w:rsidDel="007C165D">
                <w:rPr>
                  <w:rFonts w:cstheme="minorHAnsi"/>
                  <w:sz w:val="18"/>
                  <w:szCs w:val="20"/>
                </w:rPr>
                <w:delText>W</w:delText>
              </w:r>
            </w:del>
            <w:del w:id="235" w:author="Smith, Alexis@Energy" w:date="2019-01-24T09:05:00Z">
              <w:r w:rsidRPr="00A05A69" w:rsidDel="000807DE">
                <w:rPr>
                  <w:rFonts w:cstheme="minorHAnsi"/>
                  <w:sz w:val="18"/>
                  <w:szCs w:val="20"/>
                </w:rPr>
                <w:delText xml:space="preserve">ater </w:delText>
              </w:r>
            </w:del>
            <w:del w:id="236" w:author="Smith, Alexis@Energy" w:date="2019-01-10T11:11:00Z">
              <w:r w:rsidRPr="00A05A69" w:rsidDel="007C165D">
                <w:rPr>
                  <w:rFonts w:cstheme="minorHAnsi"/>
                  <w:sz w:val="18"/>
                  <w:szCs w:val="20"/>
                </w:rPr>
                <w:delText>H</w:delText>
              </w:r>
            </w:del>
            <w:del w:id="237" w:author="Smith, Alexis@Energy" w:date="2019-01-24T09:05:00Z">
              <w:r w:rsidRPr="00A05A69" w:rsidDel="000807DE">
                <w:rPr>
                  <w:rFonts w:cstheme="minorHAnsi"/>
                  <w:sz w:val="18"/>
                  <w:szCs w:val="20"/>
                </w:rPr>
                <w:delText>eater in feet</w:delText>
              </w:r>
            </w:del>
          </w:p>
        </w:tc>
        <w:tc>
          <w:tcPr>
            <w:tcW w:w="4320" w:type="dxa"/>
          </w:tcPr>
          <w:p w14:paraId="3AEA373E" w14:textId="39767560" w:rsidR="002456C7" w:rsidRPr="00542719" w:rsidDel="000807DE" w:rsidRDefault="002456C7" w:rsidP="00A05A69">
            <w:pPr>
              <w:keepNext/>
              <w:spacing w:after="0" w:line="240" w:lineRule="auto"/>
              <w:rPr>
                <w:del w:id="238" w:author="Smith, Alexis@Energy" w:date="2019-01-24T09:05:00Z"/>
                <w:rFonts w:cstheme="minorHAnsi"/>
                <w:sz w:val="20"/>
                <w:szCs w:val="20"/>
              </w:rPr>
            </w:pPr>
          </w:p>
        </w:tc>
      </w:tr>
      <w:tr w:rsidR="002456C7" w:rsidRPr="009E01FE" w:rsidDel="000807DE" w14:paraId="7741EEF3" w14:textId="4CDA106F" w:rsidTr="00450E94">
        <w:trPr>
          <w:trHeight w:val="197"/>
          <w:del w:id="239" w:author="Smith, Alexis@Energy" w:date="2019-01-24T09:05:00Z"/>
        </w:trPr>
        <w:tc>
          <w:tcPr>
            <w:tcW w:w="805" w:type="dxa"/>
            <w:vAlign w:val="bottom"/>
          </w:tcPr>
          <w:p w14:paraId="6FAAD3B7" w14:textId="2DD52A95" w:rsidR="002456C7" w:rsidRPr="00542719" w:rsidDel="000807DE" w:rsidRDefault="002456C7" w:rsidP="00A05A69">
            <w:pPr>
              <w:keepNext/>
              <w:spacing w:after="0" w:line="240" w:lineRule="auto"/>
              <w:jc w:val="center"/>
              <w:rPr>
                <w:del w:id="240" w:author="Smith, Alexis@Energy" w:date="2019-01-24T09:05:00Z"/>
                <w:rFonts w:cstheme="minorHAnsi"/>
                <w:sz w:val="20"/>
                <w:szCs w:val="20"/>
              </w:rPr>
            </w:pPr>
            <w:del w:id="241" w:author="Smith, Alexis@Energy" w:date="2019-01-24T09:05:00Z">
              <w:r w:rsidRPr="00542719" w:rsidDel="000807DE">
                <w:rPr>
                  <w:rFonts w:cstheme="minorHAnsi"/>
                  <w:sz w:val="20"/>
                  <w:szCs w:val="20"/>
                </w:rPr>
                <w:delText>02</w:delText>
              </w:r>
            </w:del>
          </w:p>
        </w:tc>
        <w:tc>
          <w:tcPr>
            <w:tcW w:w="5670" w:type="dxa"/>
            <w:vAlign w:val="bottom"/>
          </w:tcPr>
          <w:p w14:paraId="078906CD" w14:textId="3EF6D8A2" w:rsidR="002456C7" w:rsidRPr="00A05A69" w:rsidDel="000807DE" w:rsidRDefault="002456C7" w:rsidP="00A05A69">
            <w:pPr>
              <w:keepNext/>
              <w:spacing w:after="0" w:line="240" w:lineRule="auto"/>
              <w:jc w:val="both"/>
              <w:rPr>
                <w:del w:id="242" w:author="Smith, Alexis@Energy" w:date="2019-01-24T09:05:00Z"/>
                <w:rFonts w:cstheme="minorHAnsi"/>
                <w:sz w:val="18"/>
                <w:szCs w:val="20"/>
              </w:rPr>
            </w:pPr>
            <w:del w:id="243" w:author="Smith, Alexis@Energy" w:date="2019-01-24T09:05:00Z">
              <w:r w:rsidRPr="00A05A69" w:rsidDel="000807DE">
                <w:rPr>
                  <w:rFonts w:cstheme="minorHAnsi"/>
                  <w:sz w:val="18"/>
                  <w:szCs w:val="20"/>
                </w:rPr>
                <w:delText xml:space="preserve">Kitchen distance from furthest fixture to </w:delText>
              </w:r>
            </w:del>
            <w:del w:id="244" w:author="Smith, Alexis@Energy" w:date="2019-01-10T11:11:00Z">
              <w:r w:rsidRPr="00A05A69" w:rsidDel="007C165D">
                <w:rPr>
                  <w:rFonts w:cstheme="minorHAnsi"/>
                  <w:sz w:val="18"/>
                  <w:szCs w:val="20"/>
                </w:rPr>
                <w:delText>W</w:delText>
              </w:r>
            </w:del>
            <w:del w:id="245" w:author="Smith, Alexis@Energy" w:date="2019-01-24T09:05:00Z">
              <w:r w:rsidRPr="00A05A69" w:rsidDel="000807DE">
                <w:rPr>
                  <w:rFonts w:cstheme="minorHAnsi"/>
                  <w:sz w:val="18"/>
                  <w:szCs w:val="20"/>
                </w:rPr>
                <w:delText xml:space="preserve">ater </w:delText>
              </w:r>
            </w:del>
            <w:del w:id="246" w:author="Smith, Alexis@Energy" w:date="2019-01-10T11:11:00Z">
              <w:r w:rsidRPr="00A05A69" w:rsidDel="007C165D">
                <w:rPr>
                  <w:rFonts w:cstheme="minorHAnsi"/>
                  <w:sz w:val="18"/>
                  <w:szCs w:val="20"/>
                </w:rPr>
                <w:delText>H</w:delText>
              </w:r>
            </w:del>
            <w:del w:id="247" w:author="Smith, Alexis@Energy" w:date="2019-01-24T09:05:00Z">
              <w:r w:rsidRPr="00A05A69" w:rsidDel="000807DE">
                <w:rPr>
                  <w:rFonts w:cstheme="minorHAnsi"/>
                  <w:sz w:val="18"/>
                  <w:szCs w:val="20"/>
                </w:rPr>
                <w:delText>eater in feet</w:delText>
              </w:r>
            </w:del>
          </w:p>
        </w:tc>
        <w:tc>
          <w:tcPr>
            <w:tcW w:w="4320" w:type="dxa"/>
            <w:vAlign w:val="bottom"/>
          </w:tcPr>
          <w:p w14:paraId="2ED68891" w14:textId="1EE185E3" w:rsidR="002456C7" w:rsidRPr="00542719" w:rsidDel="000807DE" w:rsidRDefault="002456C7" w:rsidP="00A05A69">
            <w:pPr>
              <w:keepNext/>
              <w:tabs>
                <w:tab w:val="left" w:pos="2160"/>
                <w:tab w:val="left" w:pos="2700"/>
                <w:tab w:val="left" w:pos="3420"/>
                <w:tab w:val="left" w:pos="3780"/>
                <w:tab w:val="left" w:pos="5760"/>
                <w:tab w:val="left" w:pos="7212"/>
              </w:tabs>
              <w:spacing w:after="0" w:line="240" w:lineRule="auto"/>
              <w:rPr>
                <w:del w:id="248" w:author="Smith, Alexis@Energy" w:date="2019-01-24T09:05:00Z"/>
                <w:rFonts w:cstheme="minorHAnsi"/>
                <w:sz w:val="20"/>
                <w:szCs w:val="20"/>
              </w:rPr>
            </w:pPr>
          </w:p>
        </w:tc>
      </w:tr>
      <w:tr w:rsidR="002456C7" w:rsidRPr="009E01FE" w:rsidDel="000807DE" w14:paraId="7ADAB690" w14:textId="4D27025C" w:rsidTr="00450E94">
        <w:trPr>
          <w:trHeight w:val="215"/>
          <w:del w:id="249" w:author="Smith, Alexis@Energy" w:date="2019-01-24T09:05:00Z"/>
        </w:trPr>
        <w:tc>
          <w:tcPr>
            <w:tcW w:w="805" w:type="dxa"/>
          </w:tcPr>
          <w:p w14:paraId="3778DD09" w14:textId="19EFDC2A" w:rsidR="002456C7" w:rsidRPr="00542719" w:rsidDel="000807DE" w:rsidRDefault="002456C7" w:rsidP="00A05A69">
            <w:pPr>
              <w:keepNext/>
              <w:spacing w:after="0" w:line="240" w:lineRule="auto"/>
              <w:jc w:val="center"/>
              <w:rPr>
                <w:del w:id="250" w:author="Smith, Alexis@Energy" w:date="2019-01-24T09:05:00Z"/>
                <w:rFonts w:cstheme="minorHAnsi"/>
                <w:sz w:val="20"/>
                <w:szCs w:val="20"/>
              </w:rPr>
            </w:pPr>
            <w:del w:id="251" w:author="Smith, Alexis@Energy" w:date="2019-01-24T09:05:00Z">
              <w:r w:rsidRPr="00542719" w:rsidDel="000807DE">
                <w:rPr>
                  <w:rFonts w:cstheme="minorHAnsi"/>
                  <w:sz w:val="20"/>
                  <w:szCs w:val="20"/>
                </w:rPr>
                <w:delText>03</w:delText>
              </w:r>
            </w:del>
          </w:p>
        </w:tc>
        <w:tc>
          <w:tcPr>
            <w:tcW w:w="5670" w:type="dxa"/>
            <w:vAlign w:val="bottom"/>
          </w:tcPr>
          <w:p w14:paraId="32C46661" w14:textId="3EB47D4C" w:rsidR="002456C7" w:rsidRPr="00A05A69" w:rsidDel="000807DE" w:rsidRDefault="002456C7" w:rsidP="00A05A69">
            <w:pPr>
              <w:keepNext/>
              <w:spacing w:after="0" w:line="240" w:lineRule="auto"/>
              <w:jc w:val="both"/>
              <w:rPr>
                <w:del w:id="252" w:author="Smith, Alexis@Energy" w:date="2019-01-24T09:05:00Z"/>
                <w:rFonts w:cstheme="minorHAnsi"/>
                <w:sz w:val="18"/>
                <w:szCs w:val="20"/>
              </w:rPr>
            </w:pPr>
            <w:del w:id="253" w:author="Smith, Alexis@Energy" w:date="2019-01-24T09:05:00Z">
              <w:r w:rsidRPr="00A05A69" w:rsidDel="000807DE">
                <w:rPr>
                  <w:rFonts w:cstheme="minorHAnsi"/>
                  <w:sz w:val="18"/>
                  <w:szCs w:val="20"/>
                </w:rPr>
                <w:delText xml:space="preserve">Furthest </w:delText>
              </w:r>
            </w:del>
            <w:del w:id="254" w:author="Smith, Alexis@Energy" w:date="2019-01-10T11:11:00Z">
              <w:r w:rsidRPr="00A05A69" w:rsidDel="007C165D">
                <w:rPr>
                  <w:rFonts w:cstheme="minorHAnsi"/>
                  <w:sz w:val="18"/>
                  <w:szCs w:val="20"/>
                </w:rPr>
                <w:delText>T</w:delText>
              </w:r>
            </w:del>
            <w:del w:id="255" w:author="Smith, Alexis@Energy" w:date="2019-01-24T09:05:00Z">
              <w:r w:rsidRPr="00A05A69" w:rsidDel="000807DE">
                <w:rPr>
                  <w:rFonts w:cstheme="minorHAnsi"/>
                  <w:sz w:val="18"/>
                  <w:szCs w:val="20"/>
                </w:rPr>
                <w:delText xml:space="preserve">hird furthest fixture to </w:delText>
              </w:r>
            </w:del>
            <w:del w:id="256" w:author="Smith, Alexis@Energy" w:date="2019-01-10T11:11:00Z">
              <w:r w:rsidRPr="00A05A69" w:rsidDel="007C165D">
                <w:rPr>
                  <w:rFonts w:cstheme="minorHAnsi"/>
                  <w:sz w:val="18"/>
                  <w:szCs w:val="20"/>
                </w:rPr>
                <w:delText>W</w:delText>
              </w:r>
            </w:del>
            <w:del w:id="257" w:author="Smith, Alexis@Energy" w:date="2019-01-24T09:05:00Z">
              <w:r w:rsidRPr="00A05A69" w:rsidDel="000807DE">
                <w:rPr>
                  <w:rFonts w:cstheme="minorHAnsi"/>
                  <w:sz w:val="18"/>
                  <w:szCs w:val="20"/>
                </w:rPr>
                <w:delText xml:space="preserve">ater </w:delText>
              </w:r>
            </w:del>
            <w:del w:id="258" w:author="Smith, Alexis@Energy" w:date="2019-01-10T11:11:00Z">
              <w:r w:rsidRPr="00A05A69" w:rsidDel="007C165D">
                <w:rPr>
                  <w:rFonts w:cstheme="minorHAnsi"/>
                  <w:sz w:val="18"/>
                  <w:szCs w:val="20"/>
                </w:rPr>
                <w:delText>H</w:delText>
              </w:r>
            </w:del>
            <w:del w:id="259" w:author="Smith, Alexis@Energy" w:date="2019-01-24T09:05:00Z">
              <w:r w:rsidRPr="00A05A69" w:rsidDel="000807DE">
                <w:rPr>
                  <w:rFonts w:cstheme="minorHAnsi"/>
                  <w:sz w:val="18"/>
                  <w:szCs w:val="20"/>
                </w:rPr>
                <w:delText>eater in feet</w:delText>
              </w:r>
            </w:del>
          </w:p>
        </w:tc>
        <w:tc>
          <w:tcPr>
            <w:tcW w:w="4320" w:type="dxa"/>
          </w:tcPr>
          <w:p w14:paraId="33987559" w14:textId="2D37B4FC" w:rsidR="002456C7" w:rsidRPr="00542719" w:rsidDel="000807DE" w:rsidRDefault="002456C7" w:rsidP="00A05A69">
            <w:pPr>
              <w:keepNext/>
              <w:spacing w:after="0" w:line="240" w:lineRule="auto"/>
              <w:rPr>
                <w:del w:id="260" w:author="Smith, Alexis@Energy" w:date="2019-01-24T09:05:00Z"/>
                <w:rFonts w:cstheme="minorHAnsi"/>
                <w:sz w:val="20"/>
                <w:szCs w:val="20"/>
              </w:rPr>
            </w:pPr>
          </w:p>
        </w:tc>
      </w:tr>
      <w:tr w:rsidR="002456C7" w:rsidRPr="009E01FE" w:rsidDel="000807DE" w14:paraId="7F710DF7" w14:textId="48D7FD54" w:rsidTr="00450E94">
        <w:trPr>
          <w:del w:id="261" w:author="Smith, Alexis@Energy" w:date="2019-01-24T09:05:00Z"/>
        </w:trPr>
        <w:tc>
          <w:tcPr>
            <w:tcW w:w="805" w:type="dxa"/>
          </w:tcPr>
          <w:p w14:paraId="339AAD59" w14:textId="46EB1B2F" w:rsidR="002456C7" w:rsidRPr="00542719" w:rsidDel="000807DE" w:rsidRDefault="002456C7" w:rsidP="00A05A69">
            <w:pPr>
              <w:keepNext/>
              <w:spacing w:after="0" w:line="240" w:lineRule="auto"/>
              <w:jc w:val="center"/>
              <w:rPr>
                <w:del w:id="262" w:author="Smith, Alexis@Energy" w:date="2019-01-24T09:05:00Z"/>
                <w:rFonts w:cstheme="minorHAnsi"/>
                <w:sz w:val="20"/>
                <w:szCs w:val="20"/>
              </w:rPr>
            </w:pPr>
            <w:del w:id="263" w:author="Smith, Alexis@Energy" w:date="2019-01-24T09:05:00Z">
              <w:r w:rsidRPr="00542719" w:rsidDel="000807DE">
                <w:rPr>
                  <w:rFonts w:cstheme="minorHAnsi"/>
                  <w:sz w:val="20"/>
                  <w:szCs w:val="20"/>
                </w:rPr>
                <w:delText>04</w:delText>
              </w:r>
            </w:del>
          </w:p>
        </w:tc>
        <w:tc>
          <w:tcPr>
            <w:tcW w:w="5670" w:type="dxa"/>
            <w:vAlign w:val="bottom"/>
          </w:tcPr>
          <w:p w14:paraId="4FF8ECB3" w14:textId="4ACBF50F" w:rsidR="002456C7" w:rsidRPr="00A05A69" w:rsidDel="000807DE" w:rsidRDefault="002456C7" w:rsidP="00A05A69">
            <w:pPr>
              <w:keepNext/>
              <w:spacing w:after="0" w:line="240" w:lineRule="auto"/>
              <w:jc w:val="both"/>
              <w:rPr>
                <w:del w:id="264" w:author="Smith, Alexis@Energy" w:date="2019-01-24T09:05:00Z"/>
                <w:rFonts w:cstheme="minorHAnsi"/>
                <w:sz w:val="18"/>
                <w:szCs w:val="20"/>
              </w:rPr>
            </w:pPr>
            <w:del w:id="265" w:author="Smith, Alexis@Energy" w:date="2019-01-24T09:05:00Z">
              <w:r w:rsidRPr="00A05A69" w:rsidDel="000807DE">
                <w:rPr>
                  <w:rFonts w:cstheme="minorHAnsi"/>
                  <w:sz w:val="18"/>
                  <w:szCs w:val="20"/>
                </w:rPr>
                <w:delText xml:space="preserve">Weighted Distance </w:delText>
              </w:r>
            </w:del>
          </w:p>
        </w:tc>
        <w:tc>
          <w:tcPr>
            <w:tcW w:w="4320" w:type="dxa"/>
          </w:tcPr>
          <w:p w14:paraId="1B9D5FCD" w14:textId="0D852B3A" w:rsidR="002456C7" w:rsidRPr="00542719" w:rsidDel="000807DE" w:rsidRDefault="002456C7" w:rsidP="00A05A69">
            <w:pPr>
              <w:keepNext/>
              <w:spacing w:after="0" w:line="240" w:lineRule="auto"/>
              <w:rPr>
                <w:del w:id="266" w:author="Smith, Alexis@Energy" w:date="2019-01-24T09:05:00Z"/>
                <w:rFonts w:cstheme="minorHAnsi"/>
                <w:sz w:val="20"/>
                <w:szCs w:val="20"/>
              </w:rPr>
            </w:pPr>
          </w:p>
        </w:tc>
      </w:tr>
      <w:tr w:rsidR="002456C7" w:rsidRPr="009E01FE" w:rsidDel="000807DE" w14:paraId="73A772D9" w14:textId="4BCED419" w:rsidTr="00450E94">
        <w:trPr>
          <w:del w:id="267" w:author="Smith, Alexis@Energy" w:date="2019-01-24T09:05:00Z"/>
        </w:trPr>
        <w:tc>
          <w:tcPr>
            <w:tcW w:w="805" w:type="dxa"/>
          </w:tcPr>
          <w:p w14:paraId="2F31BC69" w14:textId="22AD5CDF" w:rsidR="002456C7" w:rsidRPr="00542719" w:rsidDel="000807DE" w:rsidRDefault="002456C7" w:rsidP="00A05A69">
            <w:pPr>
              <w:keepNext/>
              <w:spacing w:after="0" w:line="240" w:lineRule="auto"/>
              <w:jc w:val="center"/>
              <w:rPr>
                <w:del w:id="268" w:author="Smith, Alexis@Energy" w:date="2019-01-24T09:05:00Z"/>
                <w:rFonts w:cstheme="minorHAnsi"/>
                <w:sz w:val="20"/>
                <w:szCs w:val="20"/>
              </w:rPr>
            </w:pPr>
            <w:del w:id="269" w:author="Smith, Alexis@Energy" w:date="2019-01-24T09:05:00Z">
              <w:r w:rsidRPr="00542719" w:rsidDel="000807DE">
                <w:rPr>
                  <w:rFonts w:cstheme="minorHAnsi"/>
                  <w:sz w:val="20"/>
                  <w:szCs w:val="20"/>
                </w:rPr>
                <w:delText>05</w:delText>
              </w:r>
            </w:del>
          </w:p>
        </w:tc>
        <w:tc>
          <w:tcPr>
            <w:tcW w:w="5670" w:type="dxa"/>
          </w:tcPr>
          <w:p w14:paraId="2215CF67" w14:textId="3376B45F" w:rsidR="002456C7" w:rsidRPr="00A05A69" w:rsidDel="000807DE" w:rsidRDefault="002456C7" w:rsidP="00A05A69">
            <w:pPr>
              <w:keepNext/>
              <w:spacing w:after="0" w:line="240" w:lineRule="auto"/>
              <w:jc w:val="both"/>
              <w:rPr>
                <w:del w:id="270" w:author="Smith, Alexis@Energy" w:date="2019-01-24T09:05:00Z"/>
                <w:rFonts w:cstheme="minorHAnsi"/>
                <w:sz w:val="18"/>
                <w:szCs w:val="20"/>
              </w:rPr>
            </w:pPr>
            <w:del w:id="271" w:author="Smith, Alexis@Energy" w:date="2019-01-24T09:05:00Z">
              <w:r w:rsidRPr="00A05A69" w:rsidDel="000807DE">
                <w:rPr>
                  <w:rFonts w:cstheme="minorHAnsi"/>
                  <w:sz w:val="18"/>
                  <w:szCs w:val="20"/>
                </w:rPr>
                <w:delText>Qualification Distance</w:delText>
              </w:r>
            </w:del>
          </w:p>
        </w:tc>
        <w:tc>
          <w:tcPr>
            <w:tcW w:w="4320" w:type="dxa"/>
          </w:tcPr>
          <w:p w14:paraId="39C2724B" w14:textId="6BF25C61" w:rsidR="002456C7" w:rsidRPr="00542719" w:rsidDel="000807DE" w:rsidRDefault="002456C7" w:rsidP="00A05A69">
            <w:pPr>
              <w:keepNext/>
              <w:spacing w:after="0" w:line="240" w:lineRule="auto"/>
              <w:rPr>
                <w:del w:id="272" w:author="Smith, Alexis@Energy" w:date="2019-01-24T09:05:00Z"/>
                <w:rFonts w:cstheme="minorHAnsi"/>
                <w:sz w:val="20"/>
                <w:szCs w:val="20"/>
              </w:rPr>
            </w:pPr>
          </w:p>
        </w:tc>
      </w:tr>
      <w:tr w:rsidR="002456C7" w:rsidRPr="009E01FE" w:rsidDel="000807DE" w14:paraId="33CD8DEC" w14:textId="48AD6827" w:rsidTr="00450E94">
        <w:trPr>
          <w:del w:id="273" w:author="Smith, Alexis@Energy" w:date="2019-01-24T09:05:00Z"/>
        </w:trPr>
        <w:tc>
          <w:tcPr>
            <w:tcW w:w="10795" w:type="dxa"/>
            <w:gridSpan w:val="3"/>
          </w:tcPr>
          <w:p w14:paraId="79EDD33C" w14:textId="3A00B85C" w:rsidR="002456C7" w:rsidRPr="00542719" w:rsidDel="000807DE" w:rsidRDefault="002456C7" w:rsidP="00A05A69">
            <w:pPr>
              <w:keepNext/>
              <w:spacing w:after="0" w:line="240" w:lineRule="auto"/>
              <w:rPr>
                <w:del w:id="274" w:author="Smith, Alexis@Energy" w:date="2019-01-24T09:05:00Z"/>
                <w:rFonts w:cstheme="minorHAnsi"/>
                <w:sz w:val="20"/>
                <w:szCs w:val="20"/>
              </w:rPr>
            </w:pPr>
            <w:del w:id="275" w:author="Smith, Alexis@Energy" w:date="2019-01-24T09:05:00Z">
              <w:r w:rsidRPr="00A05A69" w:rsidDel="000807DE">
                <w:rPr>
                  <w:rFonts w:cstheme="minorHAnsi"/>
                  <w:b/>
                  <w:sz w:val="18"/>
                  <w:szCs w:val="20"/>
                </w:rPr>
                <w:delText>The responsible person’s signature on this compliance document affirms that all applicable requirements in this table have been met</w:delText>
              </w:r>
            </w:del>
          </w:p>
        </w:tc>
      </w:tr>
    </w:tbl>
    <w:tbl>
      <w:tblPr>
        <w:tblStyle w:val="TableGrid"/>
        <w:tblW w:w="10795" w:type="dxa"/>
        <w:jc w:val="center"/>
        <w:tblLook w:val="04A0" w:firstRow="1" w:lastRow="0" w:firstColumn="1" w:lastColumn="0" w:noHBand="0" w:noVBand="1"/>
      </w:tblPr>
      <w:tblGrid>
        <w:gridCol w:w="980"/>
        <w:gridCol w:w="1445"/>
        <w:gridCol w:w="1343"/>
        <w:gridCol w:w="1447"/>
        <w:gridCol w:w="1620"/>
        <w:gridCol w:w="2610"/>
        <w:gridCol w:w="1350"/>
      </w:tblGrid>
      <w:tr w:rsidR="000807DE" w:rsidRPr="00352318" w14:paraId="7178944C" w14:textId="77777777" w:rsidTr="00C26650">
        <w:trPr>
          <w:trHeight w:val="530"/>
          <w:jc w:val="center"/>
          <w:ins w:id="276" w:author="Smith, Alexis@Energy" w:date="2019-01-24T09:05:00Z"/>
        </w:trPr>
        <w:tc>
          <w:tcPr>
            <w:tcW w:w="10795" w:type="dxa"/>
            <w:gridSpan w:val="7"/>
          </w:tcPr>
          <w:p w14:paraId="41F52A4D" w14:textId="77777777" w:rsidR="000807DE" w:rsidRPr="00352318" w:rsidRDefault="000807DE" w:rsidP="00C26650">
            <w:pPr>
              <w:spacing w:after="0" w:line="240" w:lineRule="auto"/>
              <w:rPr>
                <w:ins w:id="277" w:author="Smith, Alexis@Energy" w:date="2019-01-24T09:05:00Z"/>
                <w:rFonts w:asciiTheme="minorHAnsi" w:hAnsiTheme="minorHAnsi" w:cstheme="minorHAnsi"/>
                <w:b/>
                <w:sz w:val="18"/>
                <w:szCs w:val="18"/>
              </w:rPr>
            </w:pPr>
            <w:ins w:id="278" w:author="Smith, Alexis@Energy" w:date="2019-01-24T09:05:00Z">
              <w:r>
                <w:rPr>
                  <w:rFonts w:asciiTheme="minorHAnsi" w:hAnsiTheme="minorHAnsi" w:cstheme="minorHAnsi"/>
                  <w:b/>
                  <w:sz w:val="18"/>
                  <w:szCs w:val="18"/>
                </w:rPr>
                <w:t>H</w:t>
              </w:r>
              <w:r w:rsidRPr="00352318">
                <w:rPr>
                  <w:rFonts w:asciiTheme="minorHAnsi" w:hAnsiTheme="minorHAnsi" w:cstheme="minorHAnsi"/>
                  <w:b/>
                  <w:sz w:val="18"/>
                  <w:szCs w:val="18"/>
                </w:rPr>
                <w:t>. Compact Hot Water Distribution (CHWDS) (RA4.4.6)</w:t>
              </w:r>
            </w:ins>
          </w:p>
          <w:p w14:paraId="2EA7ABDA" w14:textId="525F7071" w:rsidR="000807DE" w:rsidRPr="00352318" w:rsidRDefault="000807DE">
            <w:pPr>
              <w:spacing w:after="0" w:line="240" w:lineRule="auto"/>
              <w:rPr>
                <w:ins w:id="279" w:author="Smith, Alexis@Energy" w:date="2019-01-24T09:05:00Z"/>
                <w:rFonts w:asciiTheme="minorHAnsi" w:hAnsiTheme="minorHAnsi" w:cstheme="minorHAnsi"/>
                <w:sz w:val="18"/>
                <w:szCs w:val="18"/>
              </w:rPr>
            </w:pPr>
            <w:ins w:id="280" w:author="Smith, Alexis@Energy" w:date="2019-01-24T09:05:00Z">
              <w:r w:rsidRPr="00352318">
                <w:rPr>
                  <w:rFonts w:asciiTheme="minorHAnsi" w:hAnsiTheme="minorHAnsi" w:cstheme="minorHAnsi"/>
                  <w:sz w:val="18"/>
                  <w:szCs w:val="18"/>
                </w:rPr>
                <w:t xml:space="preserve">For dwelling units with multiple systems, only allow one value to be entered for both master bath distance and kitchen distance. </w:t>
              </w:r>
            </w:ins>
          </w:p>
        </w:tc>
      </w:tr>
      <w:tr w:rsidR="000807DE" w:rsidRPr="00352318" w14:paraId="373E048B" w14:textId="77777777" w:rsidTr="00C26650">
        <w:trPr>
          <w:jc w:val="center"/>
          <w:ins w:id="281" w:author="Smith, Alexis@Energy" w:date="2019-01-24T09:05:00Z"/>
        </w:trPr>
        <w:tc>
          <w:tcPr>
            <w:tcW w:w="980" w:type="dxa"/>
            <w:vAlign w:val="center"/>
          </w:tcPr>
          <w:p w14:paraId="39DE1A1A" w14:textId="77777777" w:rsidR="000807DE" w:rsidRPr="00352318" w:rsidRDefault="000807DE" w:rsidP="00C26650">
            <w:pPr>
              <w:spacing w:after="0" w:line="240" w:lineRule="auto"/>
              <w:jc w:val="center"/>
              <w:rPr>
                <w:ins w:id="282" w:author="Smith, Alexis@Energy" w:date="2019-01-24T09:05:00Z"/>
                <w:rFonts w:asciiTheme="minorHAnsi" w:hAnsiTheme="minorHAnsi" w:cstheme="minorHAnsi"/>
                <w:sz w:val="18"/>
                <w:szCs w:val="18"/>
              </w:rPr>
            </w:pPr>
            <w:ins w:id="283" w:author="Smith, Alexis@Energy" w:date="2019-01-24T09:05:00Z">
              <w:r w:rsidRPr="00352318">
                <w:rPr>
                  <w:rFonts w:asciiTheme="minorHAnsi" w:hAnsiTheme="minorHAnsi" w:cstheme="minorHAnsi"/>
                  <w:sz w:val="18"/>
                  <w:szCs w:val="18"/>
                </w:rPr>
                <w:t>01</w:t>
              </w:r>
            </w:ins>
          </w:p>
        </w:tc>
        <w:tc>
          <w:tcPr>
            <w:tcW w:w="1445" w:type="dxa"/>
            <w:vAlign w:val="center"/>
          </w:tcPr>
          <w:p w14:paraId="189C1FE7" w14:textId="77777777" w:rsidR="000807DE" w:rsidRPr="00352318" w:rsidRDefault="000807DE" w:rsidP="00C26650">
            <w:pPr>
              <w:spacing w:after="0" w:line="240" w:lineRule="auto"/>
              <w:jc w:val="center"/>
              <w:rPr>
                <w:ins w:id="284" w:author="Smith, Alexis@Energy" w:date="2019-01-24T09:05:00Z"/>
                <w:rFonts w:asciiTheme="minorHAnsi" w:hAnsiTheme="minorHAnsi" w:cstheme="minorHAnsi"/>
                <w:sz w:val="18"/>
                <w:szCs w:val="18"/>
              </w:rPr>
            </w:pPr>
            <w:ins w:id="285" w:author="Smith, Alexis@Energy" w:date="2019-01-24T09:05:00Z">
              <w:r w:rsidRPr="00352318">
                <w:rPr>
                  <w:rFonts w:asciiTheme="minorHAnsi" w:hAnsiTheme="minorHAnsi" w:cstheme="minorHAnsi"/>
                  <w:sz w:val="18"/>
                  <w:szCs w:val="18"/>
                </w:rPr>
                <w:t>02</w:t>
              </w:r>
            </w:ins>
          </w:p>
        </w:tc>
        <w:tc>
          <w:tcPr>
            <w:tcW w:w="1343" w:type="dxa"/>
            <w:vAlign w:val="center"/>
          </w:tcPr>
          <w:p w14:paraId="3880AD32" w14:textId="77777777" w:rsidR="000807DE" w:rsidRPr="00352318" w:rsidRDefault="000807DE" w:rsidP="00C26650">
            <w:pPr>
              <w:spacing w:after="0" w:line="240" w:lineRule="auto"/>
              <w:jc w:val="center"/>
              <w:rPr>
                <w:ins w:id="286" w:author="Smith, Alexis@Energy" w:date="2019-01-24T09:05:00Z"/>
                <w:rFonts w:asciiTheme="minorHAnsi" w:hAnsiTheme="minorHAnsi" w:cstheme="minorHAnsi"/>
                <w:sz w:val="18"/>
                <w:szCs w:val="18"/>
              </w:rPr>
            </w:pPr>
            <w:ins w:id="287" w:author="Smith, Alexis@Energy" w:date="2019-01-24T09:05:00Z">
              <w:r w:rsidRPr="00352318">
                <w:rPr>
                  <w:rFonts w:asciiTheme="minorHAnsi" w:hAnsiTheme="minorHAnsi" w:cstheme="minorHAnsi"/>
                  <w:sz w:val="18"/>
                  <w:szCs w:val="18"/>
                </w:rPr>
                <w:t>03</w:t>
              </w:r>
            </w:ins>
          </w:p>
        </w:tc>
        <w:tc>
          <w:tcPr>
            <w:tcW w:w="1447" w:type="dxa"/>
            <w:vAlign w:val="center"/>
          </w:tcPr>
          <w:p w14:paraId="3B812D8F" w14:textId="77777777" w:rsidR="000807DE" w:rsidRPr="00352318" w:rsidRDefault="000807DE" w:rsidP="00C26650">
            <w:pPr>
              <w:spacing w:after="0" w:line="240" w:lineRule="auto"/>
              <w:jc w:val="center"/>
              <w:rPr>
                <w:ins w:id="288" w:author="Smith, Alexis@Energy" w:date="2019-01-24T09:05:00Z"/>
                <w:rFonts w:asciiTheme="minorHAnsi" w:hAnsiTheme="minorHAnsi" w:cstheme="minorHAnsi"/>
                <w:sz w:val="18"/>
                <w:szCs w:val="18"/>
              </w:rPr>
            </w:pPr>
            <w:ins w:id="289" w:author="Smith, Alexis@Energy" w:date="2019-01-24T09:05:00Z">
              <w:r w:rsidRPr="00352318">
                <w:rPr>
                  <w:rFonts w:asciiTheme="minorHAnsi" w:hAnsiTheme="minorHAnsi" w:cstheme="minorHAnsi"/>
                  <w:sz w:val="18"/>
                  <w:szCs w:val="18"/>
                </w:rPr>
                <w:t>04</w:t>
              </w:r>
            </w:ins>
          </w:p>
        </w:tc>
        <w:tc>
          <w:tcPr>
            <w:tcW w:w="1620" w:type="dxa"/>
            <w:vAlign w:val="center"/>
          </w:tcPr>
          <w:p w14:paraId="65BD8AFB" w14:textId="77777777" w:rsidR="000807DE" w:rsidRPr="00352318" w:rsidRDefault="000807DE" w:rsidP="00C26650">
            <w:pPr>
              <w:spacing w:after="0" w:line="240" w:lineRule="auto"/>
              <w:jc w:val="center"/>
              <w:rPr>
                <w:ins w:id="290" w:author="Smith, Alexis@Energy" w:date="2019-01-24T09:05:00Z"/>
                <w:rFonts w:asciiTheme="minorHAnsi" w:hAnsiTheme="minorHAnsi" w:cstheme="minorHAnsi"/>
                <w:sz w:val="18"/>
                <w:szCs w:val="18"/>
              </w:rPr>
            </w:pPr>
            <w:ins w:id="291" w:author="Smith, Alexis@Energy" w:date="2019-01-24T09:05:00Z">
              <w:r w:rsidRPr="00352318">
                <w:rPr>
                  <w:rFonts w:asciiTheme="minorHAnsi" w:hAnsiTheme="minorHAnsi" w:cstheme="minorHAnsi"/>
                  <w:sz w:val="18"/>
                  <w:szCs w:val="18"/>
                </w:rPr>
                <w:t>05</w:t>
              </w:r>
            </w:ins>
          </w:p>
        </w:tc>
        <w:tc>
          <w:tcPr>
            <w:tcW w:w="2610" w:type="dxa"/>
            <w:vAlign w:val="center"/>
          </w:tcPr>
          <w:p w14:paraId="3389BCB1" w14:textId="77777777" w:rsidR="000807DE" w:rsidRPr="00352318" w:rsidRDefault="000807DE" w:rsidP="00C26650">
            <w:pPr>
              <w:spacing w:after="0" w:line="240" w:lineRule="auto"/>
              <w:jc w:val="center"/>
              <w:rPr>
                <w:ins w:id="292" w:author="Smith, Alexis@Energy" w:date="2019-01-24T09:05:00Z"/>
                <w:rFonts w:asciiTheme="minorHAnsi" w:hAnsiTheme="minorHAnsi" w:cstheme="minorHAnsi"/>
                <w:sz w:val="18"/>
                <w:szCs w:val="18"/>
              </w:rPr>
            </w:pPr>
            <w:ins w:id="293" w:author="Smith, Alexis@Energy" w:date="2019-01-24T09:05:00Z">
              <w:r w:rsidRPr="00352318">
                <w:rPr>
                  <w:rFonts w:asciiTheme="minorHAnsi" w:hAnsiTheme="minorHAnsi" w:cstheme="minorHAnsi"/>
                  <w:sz w:val="18"/>
                  <w:szCs w:val="18"/>
                </w:rPr>
                <w:t>06</w:t>
              </w:r>
            </w:ins>
          </w:p>
        </w:tc>
        <w:tc>
          <w:tcPr>
            <w:tcW w:w="1350" w:type="dxa"/>
            <w:vAlign w:val="center"/>
          </w:tcPr>
          <w:p w14:paraId="46188F4B" w14:textId="77777777" w:rsidR="000807DE" w:rsidRPr="00352318" w:rsidRDefault="000807DE" w:rsidP="00C26650">
            <w:pPr>
              <w:spacing w:after="0" w:line="240" w:lineRule="auto"/>
              <w:jc w:val="center"/>
              <w:rPr>
                <w:ins w:id="294" w:author="Smith, Alexis@Energy" w:date="2019-01-24T09:05:00Z"/>
                <w:rFonts w:asciiTheme="minorHAnsi" w:hAnsiTheme="minorHAnsi" w:cstheme="minorHAnsi"/>
                <w:sz w:val="18"/>
                <w:szCs w:val="18"/>
              </w:rPr>
            </w:pPr>
            <w:ins w:id="295" w:author="Smith, Alexis@Energy" w:date="2019-01-24T09:05:00Z">
              <w:r w:rsidRPr="00352318">
                <w:rPr>
                  <w:rFonts w:asciiTheme="minorHAnsi" w:hAnsiTheme="minorHAnsi" w:cstheme="minorHAnsi"/>
                  <w:sz w:val="18"/>
                  <w:szCs w:val="18"/>
                </w:rPr>
                <w:t>07</w:t>
              </w:r>
            </w:ins>
          </w:p>
        </w:tc>
      </w:tr>
      <w:tr w:rsidR="000807DE" w:rsidRPr="00352318" w14:paraId="255D3F39" w14:textId="77777777" w:rsidTr="00C26650">
        <w:trPr>
          <w:jc w:val="center"/>
          <w:ins w:id="296" w:author="Smith, Alexis@Energy" w:date="2019-01-24T09:05:00Z"/>
        </w:trPr>
        <w:tc>
          <w:tcPr>
            <w:tcW w:w="980" w:type="dxa"/>
            <w:vAlign w:val="bottom"/>
          </w:tcPr>
          <w:p w14:paraId="6141093C" w14:textId="77777777" w:rsidR="000807DE" w:rsidRPr="00352318" w:rsidRDefault="000807DE" w:rsidP="00C26650">
            <w:pPr>
              <w:spacing w:after="0" w:line="240" w:lineRule="auto"/>
              <w:rPr>
                <w:ins w:id="297" w:author="Smith, Alexis@Energy" w:date="2019-01-24T09:05:00Z"/>
                <w:rFonts w:asciiTheme="minorHAnsi" w:hAnsiTheme="minorHAnsi" w:cstheme="minorHAnsi"/>
                <w:sz w:val="18"/>
                <w:szCs w:val="18"/>
              </w:rPr>
            </w:pPr>
            <w:ins w:id="298" w:author="Smith, Alexis@Energy" w:date="2019-01-24T09:05:00Z">
              <w:r w:rsidRPr="00352318">
                <w:rPr>
                  <w:rFonts w:asciiTheme="minorHAnsi" w:hAnsiTheme="minorHAnsi" w:cstheme="minorHAnsi"/>
                  <w:sz w:val="18"/>
                  <w:szCs w:val="18"/>
                </w:rPr>
                <w:t>System Name</w:t>
              </w:r>
            </w:ins>
          </w:p>
        </w:tc>
        <w:tc>
          <w:tcPr>
            <w:tcW w:w="1445" w:type="dxa"/>
            <w:vAlign w:val="bottom"/>
          </w:tcPr>
          <w:p w14:paraId="170C1A3E" w14:textId="77777777" w:rsidR="000807DE" w:rsidRPr="00352318" w:rsidRDefault="000807DE" w:rsidP="00C26650">
            <w:pPr>
              <w:spacing w:after="0" w:line="240" w:lineRule="auto"/>
              <w:rPr>
                <w:ins w:id="299" w:author="Smith, Alexis@Energy" w:date="2019-01-24T09:05:00Z"/>
                <w:rFonts w:asciiTheme="minorHAnsi" w:hAnsiTheme="minorHAnsi" w:cstheme="minorHAnsi"/>
                <w:sz w:val="18"/>
                <w:szCs w:val="18"/>
              </w:rPr>
            </w:pPr>
            <w:ins w:id="300" w:author="Smith, Alexis@Energy" w:date="2019-01-24T09:05:00Z">
              <w:r w:rsidRPr="00352318">
                <w:rPr>
                  <w:rFonts w:asciiTheme="minorHAnsi" w:hAnsiTheme="minorHAnsi" w:cstheme="minorHAnsi"/>
                  <w:sz w:val="18"/>
                  <w:szCs w:val="18"/>
                </w:rPr>
                <w:t>Number of Stories</w:t>
              </w:r>
            </w:ins>
          </w:p>
        </w:tc>
        <w:tc>
          <w:tcPr>
            <w:tcW w:w="1343" w:type="dxa"/>
            <w:vAlign w:val="bottom"/>
          </w:tcPr>
          <w:p w14:paraId="46576F06" w14:textId="77777777" w:rsidR="000807DE" w:rsidRPr="00352318" w:rsidRDefault="000807DE" w:rsidP="00C26650">
            <w:pPr>
              <w:spacing w:after="0" w:line="240" w:lineRule="auto"/>
              <w:rPr>
                <w:ins w:id="301" w:author="Smith, Alexis@Energy" w:date="2019-01-24T09:05:00Z"/>
                <w:rFonts w:asciiTheme="minorHAnsi" w:hAnsiTheme="minorHAnsi" w:cstheme="minorHAnsi"/>
                <w:sz w:val="18"/>
                <w:szCs w:val="18"/>
              </w:rPr>
            </w:pPr>
            <w:ins w:id="302" w:author="Smith, Alexis@Energy" w:date="2019-01-24T09:05:00Z">
              <w:r w:rsidRPr="00352318">
                <w:rPr>
                  <w:rFonts w:asciiTheme="minorHAnsi" w:hAnsiTheme="minorHAnsi" w:cstheme="minorHAnsi"/>
                  <w:sz w:val="18"/>
                  <w:szCs w:val="18"/>
                </w:rPr>
                <w:t>Master Bath distance of furthest fixture to Water Heater in feet</w:t>
              </w:r>
            </w:ins>
          </w:p>
        </w:tc>
        <w:tc>
          <w:tcPr>
            <w:tcW w:w="1447" w:type="dxa"/>
            <w:vAlign w:val="bottom"/>
          </w:tcPr>
          <w:p w14:paraId="234B235B" w14:textId="77777777" w:rsidR="000807DE" w:rsidRPr="00352318" w:rsidRDefault="000807DE" w:rsidP="00C26650">
            <w:pPr>
              <w:spacing w:after="0" w:line="240" w:lineRule="auto"/>
              <w:rPr>
                <w:ins w:id="303" w:author="Smith, Alexis@Energy" w:date="2019-01-24T09:05:00Z"/>
                <w:rFonts w:asciiTheme="minorHAnsi" w:hAnsiTheme="minorHAnsi" w:cstheme="minorHAnsi"/>
                <w:sz w:val="18"/>
                <w:szCs w:val="18"/>
              </w:rPr>
            </w:pPr>
            <w:ins w:id="304" w:author="Smith, Alexis@Energy" w:date="2019-01-24T09:05:00Z">
              <w:r w:rsidRPr="00352318">
                <w:rPr>
                  <w:rFonts w:asciiTheme="minorHAnsi" w:hAnsiTheme="minorHAnsi" w:cstheme="minorHAnsi"/>
                  <w:sz w:val="18"/>
                  <w:szCs w:val="18"/>
                </w:rPr>
                <w:t>Kitchen distance from furthest fixture to Water Heater in feet</w:t>
              </w:r>
            </w:ins>
          </w:p>
        </w:tc>
        <w:tc>
          <w:tcPr>
            <w:tcW w:w="1620" w:type="dxa"/>
            <w:vAlign w:val="bottom"/>
          </w:tcPr>
          <w:p w14:paraId="14981C4C" w14:textId="77777777" w:rsidR="000807DE" w:rsidRPr="00352318" w:rsidRDefault="000807DE" w:rsidP="00C26650">
            <w:pPr>
              <w:spacing w:after="0" w:line="240" w:lineRule="auto"/>
              <w:rPr>
                <w:ins w:id="305" w:author="Smith, Alexis@Energy" w:date="2019-01-24T09:05:00Z"/>
                <w:rFonts w:asciiTheme="minorHAnsi" w:hAnsiTheme="minorHAnsi" w:cstheme="minorHAnsi"/>
                <w:sz w:val="18"/>
                <w:szCs w:val="18"/>
              </w:rPr>
            </w:pPr>
            <w:ins w:id="306" w:author="Smith, Alexis@Energy" w:date="2019-01-24T09:05:00Z">
              <w:r w:rsidRPr="00352318">
                <w:rPr>
                  <w:rFonts w:asciiTheme="minorHAnsi" w:hAnsiTheme="minorHAnsi" w:cstheme="minorHAnsi"/>
                  <w:sz w:val="18"/>
                  <w:szCs w:val="18"/>
                </w:rPr>
                <w:t>Furthest Third furthest fixture to Water Heater in feet</w:t>
              </w:r>
            </w:ins>
          </w:p>
        </w:tc>
        <w:tc>
          <w:tcPr>
            <w:tcW w:w="2610" w:type="dxa"/>
            <w:vAlign w:val="bottom"/>
          </w:tcPr>
          <w:p w14:paraId="2A8258F7" w14:textId="77777777" w:rsidR="000807DE" w:rsidRPr="00352318" w:rsidRDefault="000807DE" w:rsidP="00C26650">
            <w:pPr>
              <w:spacing w:after="0" w:line="240" w:lineRule="auto"/>
              <w:rPr>
                <w:ins w:id="307" w:author="Smith, Alexis@Energy" w:date="2019-01-24T09:05:00Z"/>
                <w:rFonts w:asciiTheme="minorHAnsi" w:hAnsiTheme="minorHAnsi" w:cstheme="minorHAnsi"/>
                <w:sz w:val="18"/>
                <w:szCs w:val="18"/>
              </w:rPr>
            </w:pPr>
            <w:ins w:id="308" w:author="Smith, Alexis@Energy" w:date="2019-01-24T09:05:00Z">
              <w:r w:rsidRPr="00352318">
                <w:rPr>
                  <w:rFonts w:asciiTheme="minorHAnsi" w:hAnsiTheme="minorHAnsi" w:cstheme="minorHAnsi"/>
                  <w:sz w:val="18"/>
                  <w:szCs w:val="18"/>
                </w:rPr>
                <w:t>Weighted Distance</w:t>
              </w:r>
            </w:ins>
          </w:p>
        </w:tc>
        <w:tc>
          <w:tcPr>
            <w:tcW w:w="1350" w:type="dxa"/>
            <w:vAlign w:val="bottom"/>
          </w:tcPr>
          <w:p w14:paraId="659BCEE6" w14:textId="77777777" w:rsidR="000807DE" w:rsidRPr="00352318" w:rsidRDefault="000807DE" w:rsidP="00C26650">
            <w:pPr>
              <w:spacing w:after="0" w:line="240" w:lineRule="auto"/>
              <w:rPr>
                <w:ins w:id="309" w:author="Smith, Alexis@Energy" w:date="2019-01-24T09:05:00Z"/>
                <w:rFonts w:asciiTheme="minorHAnsi" w:hAnsiTheme="minorHAnsi" w:cstheme="minorHAnsi"/>
                <w:sz w:val="18"/>
                <w:szCs w:val="18"/>
              </w:rPr>
            </w:pPr>
            <w:ins w:id="310" w:author="Smith, Alexis@Energy" w:date="2019-01-24T09:05:00Z">
              <w:r w:rsidRPr="00352318">
                <w:rPr>
                  <w:rFonts w:asciiTheme="minorHAnsi" w:hAnsiTheme="minorHAnsi" w:cstheme="minorHAnsi"/>
                  <w:sz w:val="18"/>
                  <w:szCs w:val="18"/>
                </w:rPr>
                <w:t>Qualification Distance</w:t>
              </w:r>
            </w:ins>
          </w:p>
        </w:tc>
      </w:tr>
      <w:tr w:rsidR="000807DE" w:rsidRPr="00352318" w14:paraId="2CBEDBF6" w14:textId="77777777" w:rsidTr="00C26650">
        <w:trPr>
          <w:trHeight w:val="305"/>
          <w:jc w:val="center"/>
          <w:ins w:id="311" w:author="Smith, Alexis@Energy" w:date="2019-01-24T09:05:00Z"/>
        </w:trPr>
        <w:tc>
          <w:tcPr>
            <w:tcW w:w="980" w:type="dxa"/>
          </w:tcPr>
          <w:p w14:paraId="054F363E" w14:textId="30944026" w:rsidR="000807DE" w:rsidRPr="00352318" w:rsidRDefault="000807DE" w:rsidP="00C26650">
            <w:pPr>
              <w:spacing w:after="0" w:line="240" w:lineRule="auto"/>
              <w:rPr>
                <w:ins w:id="312" w:author="Smith, Alexis@Energy" w:date="2019-01-24T09:05:00Z"/>
                <w:rFonts w:asciiTheme="minorHAnsi" w:hAnsiTheme="minorHAnsi" w:cstheme="minorHAnsi"/>
                <w:sz w:val="18"/>
                <w:szCs w:val="18"/>
              </w:rPr>
            </w:pPr>
          </w:p>
        </w:tc>
        <w:tc>
          <w:tcPr>
            <w:tcW w:w="1445" w:type="dxa"/>
          </w:tcPr>
          <w:p w14:paraId="24D0890E" w14:textId="70F8AB2E" w:rsidR="000807DE" w:rsidRPr="00352318" w:rsidRDefault="000807DE" w:rsidP="00C26650">
            <w:pPr>
              <w:spacing w:after="0" w:line="240" w:lineRule="auto"/>
              <w:rPr>
                <w:ins w:id="313" w:author="Smith, Alexis@Energy" w:date="2019-01-24T09:05:00Z"/>
                <w:rFonts w:asciiTheme="minorHAnsi" w:hAnsiTheme="minorHAnsi" w:cstheme="minorHAnsi"/>
                <w:sz w:val="18"/>
                <w:szCs w:val="18"/>
              </w:rPr>
            </w:pPr>
          </w:p>
        </w:tc>
        <w:tc>
          <w:tcPr>
            <w:tcW w:w="1343" w:type="dxa"/>
          </w:tcPr>
          <w:p w14:paraId="3834B5C2" w14:textId="5157AF0C" w:rsidR="000807DE" w:rsidRPr="00352318" w:rsidRDefault="000807DE" w:rsidP="00C26650">
            <w:pPr>
              <w:spacing w:after="0" w:line="240" w:lineRule="auto"/>
              <w:rPr>
                <w:ins w:id="314" w:author="Smith, Alexis@Energy" w:date="2019-01-24T09:05:00Z"/>
                <w:rFonts w:asciiTheme="minorHAnsi" w:hAnsiTheme="minorHAnsi" w:cstheme="minorHAnsi"/>
                <w:sz w:val="18"/>
                <w:szCs w:val="18"/>
              </w:rPr>
            </w:pPr>
          </w:p>
        </w:tc>
        <w:tc>
          <w:tcPr>
            <w:tcW w:w="1447" w:type="dxa"/>
          </w:tcPr>
          <w:p w14:paraId="46B5613D" w14:textId="1DAF02CC" w:rsidR="000807DE" w:rsidRPr="00352318" w:rsidRDefault="000807DE" w:rsidP="00C26650">
            <w:pPr>
              <w:spacing w:after="0" w:line="240" w:lineRule="auto"/>
              <w:rPr>
                <w:ins w:id="315" w:author="Smith, Alexis@Energy" w:date="2019-01-24T09:05:00Z"/>
                <w:rFonts w:asciiTheme="minorHAnsi" w:hAnsiTheme="minorHAnsi" w:cstheme="minorHAnsi"/>
                <w:sz w:val="18"/>
                <w:szCs w:val="18"/>
              </w:rPr>
            </w:pPr>
          </w:p>
        </w:tc>
        <w:tc>
          <w:tcPr>
            <w:tcW w:w="1620" w:type="dxa"/>
          </w:tcPr>
          <w:p w14:paraId="011D882D" w14:textId="18D07817" w:rsidR="000807DE" w:rsidRPr="00352318" w:rsidRDefault="000807DE" w:rsidP="00C26650">
            <w:pPr>
              <w:spacing w:after="0" w:line="240" w:lineRule="auto"/>
              <w:rPr>
                <w:ins w:id="316" w:author="Smith, Alexis@Energy" w:date="2019-01-24T09:05:00Z"/>
                <w:rFonts w:asciiTheme="minorHAnsi" w:hAnsiTheme="minorHAnsi" w:cstheme="minorHAnsi"/>
                <w:sz w:val="18"/>
                <w:szCs w:val="18"/>
              </w:rPr>
            </w:pPr>
          </w:p>
        </w:tc>
        <w:tc>
          <w:tcPr>
            <w:tcW w:w="2610" w:type="dxa"/>
          </w:tcPr>
          <w:p w14:paraId="6D30B9C2" w14:textId="7357CCE3" w:rsidR="000807DE" w:rsidRPr="00352318" w:rsidRDefault="000807DE" w:rsidP="00C26650">
            <w:pPr>
              <w:spacing w:after="0" w:line="240" w:lineRule="auto"/>
              <w:rPr>
                <w:ins w:id="317" w:author="Smith, Alexis@Energy" w:date="2019-01-24T09:05:00Z"/>
                <w:rFonts w:asciiTheme="minorHAnsi" w:hAnsiTheme="minorHAnsi" w:cstheme="minorHAnsi"/>
                <w:sz w:val="18"/>
                <w:szCs w:val="18"/>
              </w:rPr>
            </w:pPr>
          </w:p>
        </w:tc>
        <w:tc>
          <w:tcPr>
            <w:tcW w:w="1350" w:type="dxa"/>
          </w:tcPr>
          <w:p w14:paraId="33B7C9A0" w14:textId="7404988E" w:rsidR="000807DE" w:rsidRPr="00352318" w:rsidRDefault="000807DE" w:rsidP="00C26650">
            <w:pPr>
              <w:spacing w:after="0" w:line="240" w:lineRule="auto"/>
              <w:rPr>
                <w:ins w:id="318" w:author="Smith, Alexis@Energy" w:date="2019-01-24T09:05:00Z"/>
                <w:rFonts w:asciiTheme="minorHAnsi" w:hAnsiTheme="minorHAnsi" w:cstheme="minorHAnsi"/>
                <w:sz w:val="18"/>
                <w:szCs w:val="18"/>
              </w:rPr>
            </w:pPr>
            <w:ins w:id="319" w:author="Smith, Alexis@Energy" w:date="2019-01-24T09:05:00Z">
              <w:r w:rsidRPr="00352318">
                <w:rPr>
                  <w:rFonts w:asciiTheme="minorHAnsi" w:hAnsiTheme="minorHAnsi" w:cstheme="minorHAnsi"/>
                  <w:sz w:val="18"/>
                  <w:szCs w:val="18"/>
                </w:rPr>
                <w:t xml:space="preserve"> </w:t>
              </w:r>
            </w:ins>
          </w:p>
        </w:tc>
      </w:tr>
      <w:tr w:rsidR="000807DE" w:rsidRPr="00352318" w14:paraId="3E87678C" w14:textId="77777777" w:rsidTr="00C26650">
        <w:trPr>
          <w:jc w:val="center"/>
          <w:ins w:id="320" w:author="Smith, Alexis@Energy" w:date="2019-01-24T09:05:00Z"/>
        </w:trPr>
        <w:tc>
          <w:tcPr>
            <w:tcW w:w="980" w:type="dxa"/>
          </w:tcPr>
          <w:p w14:paraId="3109483B" w14:textId="77777777" w:rsidR="000807DE" w:rsidRPr="00352318" w:rsidRDefault="000807DE" w:rsidP="00C26650">
            <w:pPr>
              <w:spacing w:after="0" w:line="240" w:lineRule="auto"/>
              <w:rPr>
                <w:ins w:id="321" w:author="Smith, Alexis@Energy" w:date="2019-01-24T09:05:00Z"/>
                <w:rFonts w:asciiTheme="minorHAnsi" w:hAnsiTheme="minorHAnsi" w:cstheme="minorHAnsi"/>
                <w:sz w:val="18"/>
                <w:szCs w:val="18"/>
              </w:rPr>
            </w:pPr>
          </w:p>
        </w:tc>
        <w:tc>
          <w:tcPr>
            <w:tcW w:w="1445" w:type="dxa"/>
          </w:tcPr>
          <w:p w14:paraId="4C24CD6F" w14:textId="77777777" w:rsidR="000807DE" w:rsidRPr="00352318" w:rsidRDefault="000807DE" w:rsidP="00C26650">
            <w:pPr>
              <w:spacing w:after="0" w:line="240" w:lineRule="auto"/>
              <w:rPr>
                <w:ins w:id="322" w:author="Smith, Alexis@Energy" w:date="2019-01-24T09:05:00Z"/>
                <w:rFonts w:asciiTheme="minorHAnsi" w:hAnsiTheme="minorHAnsi" w:cstheme="minorHAnsi"/>
                <w:sz w:val="18"/>
                <w:szCs w:val="18"/>
              </w:rPr>
            </w:pPr>
          </w:p>
        </w:tc>
        <w:tc>
          <w:tcPr>
            <w:tcW w:w="1343" w:type="dxa"/>
          </w:tcPr>
          <w:p w14:paraId="3AE9F889" w14:textId="77777777" w:rsidR="000807DE" w:rsidRPr="00352318" w:rsidRDefault="000807DE" w:rsidP="00C26650">
            <w:pPr>
              <w:spacing w:after="0" w:line="240" w:lineRule="auto"/>
              <w:rPr>
                <w:ins w:id="323" w:author="Smith, Alexis@Energy" w:date="2019-01-24T09:05:00Z"/>
                <w:rFonts w:asciiTheme="minorHAnsi" w:hAnsiTheme="minorHAnsi" w:cstheme="minorHAnsi"/>
                <w:sz w:val="18"/>
                <w:szCs w:val="18"/>
              </w:rPr>
            </w:pPr>
          </w:p>
        </w:tc>
        <w:tc>
          <w:tcPr>
            <w:tcW w:w="1447" w:type="dxa"/>
          </w:tcPr>
          <w:p w14:paraId="3CF0781C" w14:textId="77777777" w:rsidR="000807DE" w:rsidRPr="00352318" w:rsidRDefault="000807DE" w:rsidP="00C26650">
            <w:pPr>
              <w:spacing w:after="0" w:line="240" w:lineRule="auto"/>
              <w:rPr>
                <w:ins w:id="324" w:author="Smith, Alexis@Energy" w:date="2019-01-24T09:05:00Z"/>
                <w:rFonts w:asciiTheme="minorHAnsi" w:hAnsiTheme="minorHAnsi" w:cstheme="minorHAnsi"/>
                <w:sz w:val="18"/>
                <w:szCs w:val="18"/>
              </w:rPr>
            </w:pPr>
          </w:p>
        </w:tc>
        <w:tc>
          <w:tcPr>
            <w:tcW w:w="1620" w:type="dxa"/>
          </w:tcPr>
          <w:p w14:paraId="703CA9ED" w14:textId="77777777" w:rsidR="000807DE" w:rsidRPr="00352318" w:rsidRDefault="000807DE" w:rsidP="00C26650">
            <w:pPr>
              <w:spacing w:after="0" w:line="240" w:lineRule="auto"/>
              <w:rPr>
                <w:ins w:id="325" w:author="Smith, Alexis@Energy" w:date="2019-01-24T09:05:00Z"/>
                <w:rFonts w:asciiTheme="minorHAnsi" w:hAnsiTheme="minorHAnsi" w:cstheme="minorHAnsi"/>
                <w:sz w:val="18"/>
                <w:szCs w:val="18"/>
              </w:rPr>
            </w:pPr>
          </w:p>
        </w:tc>
        <w:tc>
          <w:tcPr>
            <w:tcW w:w="2610" w:type="dxa"/>
          </w:tcPr>
          <w:p w14:paraId="624FEE8B" w14:textId="77777777" w:rsidR="000807DE" w:rsidRPr="00352318" w:rsidRDefault="000807DE" w:rsidP="00C26650">
            <w:pPr>
              <w:spacing w:after="0" w:line="240" w:lineRule="auto"/>
              <w:rPr>
                <w:ins w:id="326" w:author="Smith, Alexis@Energy" w:date="2019-01-24T09:05:00Z"/>
                <w:rFonts w:asciiTheme="minorHAnsi" w:hAnsiTheme="minorHAnsi" w:cstheme="minorHAnsi"/>
                <w:sz w:val="18"/>
                <w:szCs w:val="18"/>
              </w:rPr>
            </w:pPr>
          </w:p>
        </w:tc>
        <w:tc>
          <w:tcPr>
            <w:tcW w:w="1350" w:type="dxa"/>
          </w:tcPr>
          <w:p w14:paraId="2F7F37AB" w14:textId="77777777" w:rsidR="000807DE" w:rsidRPr="00352318" w:rsidRDefault="000807DE" w:rsidP="00C26650">
            <w:pPr>
              <w:spacing w:after="0" w:line="240" w:lineRule="auto"/>
              <w:rPr>
                <w:ins w:id="327" w:author="Smith, Alexis@Energy" w:date="2019-01-24T09:05:00Z"/>
                <w:rFonts w:asciiTheme="minorHAnsi" w:hAnsiTheme="minorHAnsi" w:cstheme="minorHAnsi"/>
                <w:sz w:val="18"/>
                <w:szCs w:val="18"/>
              </w:rPr>
            </w:pPr>
          </w:p>
        </w:tc>
      </w:tr>
      <w:tr w:rsidR="000807DE" w:rsidRPr="00352318" w14:paraId="65D6F597" w14:textId="77777777" w:rsidTr="00C26650">
        <w:trPr>
          <w:trHeight w:val="242"/>
          <w:jc w:val="center"/>
          <w:ins w:id="328" w:author="Smith, Alexis@Energy" w:date="2019-01-24T09:05:00Z"/>
        </w:trPr>
        <w:tc>
          <w:tcPr>
            <w:tcW w:w="10795" w:type="dxa"/>
            <w:gridSpan w:val="7"/>
          </w:tcPr>
          <w:p w14:paraId="6B9C4A30" w14:textId="77777777" w:rsidR="000807DE" w:rsidRPr="00352318" w:rsidRDefault="000807DE" w:rsidP="00C26650">
            <w:pPr>
              <w:spacing w:after="0" w:line="240" w:lineRule="auto"/>
              <w:rPr>
                <w:ins w:id="329" w:author="Smith, Alexis@Energy" w:date="2019-01-24T09:05:00Z"/>
                <w:rFonts w:asciiTheme="minorHAnsi" w:hAnsiTheme="minorHAnsi" w:cstheme="minorHAnsi"/>
                <w:sz w:val="18"/>
                <w:szCs w:val="18"/>
              </w:rPr>
            </w:pPr>
            <w:ins w:id="330" w:author="Smith, Alexis@Energy" w:date="2019-01-24T09:05:00Z">
              <w:r w:rsidRPr="00352318">
                <w:rPr>
                  <w:rFonts w:asciiTheme="minorHAnsi" w:hAnsiTheme="minorHAnsi" w:cstheme="minorHAnsi"/>
                  <w:b/>
                  <w:sz w:val="18"/>
                  <w:szCs w:val="18"/>
                </w:rPr>
                <w:t>The responsible person’s signature on this compliance document affirms that all applicable requirements in this table have been met</w:t>
              </w:r>
            </w:ins>
          </w:p>
        </w:tc>
      </w:tr>
    </w:tbl>
    <w:p w14:paraId="6D1138D8" w14:textId="77777777" w:rsidR="000807DE" w:rsidRDefault="000807DE" w:rsidP="00DC522B">
      <w:pPr>
        <w:spacing w:after="0" w:line="240" w:lineRule="auto"/>
        <w:rPr>
          <w:rFonts w:asciiTheme="minorHAnsi" w:hAnsiTheme="minorHAnsi" w:cstheme="minorHAnsi"/>
          <w:sz w:val="18"/>
          <w:szCs w:val="18"/>
        </w:rPr>
      </w:pPr>
    </w:p>
    <w:tbl>
      <w:tblPr>
        <w:tblStyle w:val="TableGrid3"/>
        <w:tblW w:w="0" w:type="auto"/>
        <w:tblInd w:w="18" w:type="dxa"/>
        <w:tblLook w:val="04A0" w:firstRow="1" w:lastRow="0" w:firstColumn="1" w:lastColumn="0" w:noHBand="0" w:noVBand="1"/>
      </w:tblPr>
      <w:tblGrid>
        <w:gridCol w:w="582"/>
        <w:gridCol w:w="1262"/>
        <w:gridCol w:w="1475"/>
        <w:gridCol w:w="1698"/>
        <w:gridCol w:w="1822"/>
        <w:gridCol w:w="1706"/>
        <w:gridCol w:w="2227"/>
        <w:tblGridChange w:id="331">
          <w:tblGrid>
            <w:gridCol w:w="581"/>
            <w:gridCol w:w="1263"/>
            <w:gridCol w:w="1475"/>
            <w:gridCol w:w="802"/>
            <w:gridCol w:w="896"/>
            <w:gridCol w:w="1822"/>
            <w:gridCol w:w="1706"/>
            <w:gridCol w:w="2227"/>
          </w:tblGrid>
        </w:tblGridChange>
      </w:tblGrid>
      <w:tr w:rsidR="000849F0" w:rsidRPr="002F18C2" w14:paraId="28C933DD" w14:textId="77777777" w:rsidTr="007325A8">
        <w:trPr>
          <w:trHeight w:val="242"/>
        </w:trPr>
        <w:tc>
          <w:tcPr>
            <w:tcW w:w="10772" w:type="dxa"/>
            <w:gridSpan w:val="7"/>
            <w:vAlign w:val="bottom"/>
          </w:tcPr>
          <w:p w14:paraId="3B718E9B" w14:textId="268C8602" w:rsidR="000849F0" w:rsidRPr="00A05A69" w:rsidRDefault="005D11BC">
            <w:pPr>
              <w:spacing w:after="0" w:line="240" w:lineRule="auto"/>
              <w:rPr>
                <w:rFonts w:asciiTheme="minorHAnsi" w:hAnsiTheme="minorHAnsi" w:cstheme="minorHAnsi"/>
                <w:b/>
                <w:sz w:val="20"/>
                <w:szCs w:val="18"/>
              </w:rPr>
            </w:pPr>
            <w:r>
              <w:rPr>
                <w:rFonts w:asciiTheme="minorHAnsi" w:hAnsiTheme="minorHAnsi" w:cstheme="minorHAnsi"/>
                <w:b/>
                <w:sz w:val="20"/>
                <w:szCs w:val="18"/>
              </w:rPr>
              <w:t>I</w:t>
            </w:r>
            <w:r w:rsidR="000849F0" w:rsidRPr="00A05A69">
              <w:rPr>
                <w:rFonts w:asciiTheme="minorHAnsi" w:hAnsiTheme="minorHAnsi" w:cstheme="minorHAnsi"/>
                <w:b/>
                <w:sz w:val="20"/>
                <w:szCs w:val="18"/>
              </w:rPr>
              <w:t>. HERS-Verified Drain Water Heat Recovery System (DWHR-H)</w:t>
            </w:r>
          </w:p>
          <w:p w14:paraId="1ABB917D" w14:textId="3C9DF80B" w:rsidR="00E04921" w:rsidRPr="00A05A69" w:rsidRDefault="00E04921">
            <w:pPr>
              <w:spacing w:after="0" w:line="240" w:lineRule="auto"/>
              <w:rPr>
                <w:rFonts w:asciiTheme="minorHAnsi" w:hAnsiTheme="minorHAnsi" w:cstheme="minorHAnsi"/>
                <w:sz w:val="20"/>
                <w:szCs w:val="18"/>
              </w:rPr>
            </w:pPr>
            <w:r w:rsidRPr="00E879AA">
              <w:rPr>
                <w:rFonts w:asciiTheme="minorHAnsi" w:hAnsiTheme="minorHAnsi" w:cstheme="minorHAnsi"/>
                <w:sz w:val="18"/>
                <w:szCs w:val="18"/>
              </w:rPr>
              <w:t>DWHR devices shall comply with these requirements.</w:t>
            </w:r>
          </w:p>
        </w:tc>
      </w:tr>
      <w:tr w:rsidR="001A6F3A" w:rsidRPr="002F18C2" w14:paraId="29B704B5" w14:textId="77777777" w:rsidTr="001A6F3A">
        <w:trPr>
          <w:trHeight w:val="144"/>
        </w:trPr>
        <w:tc>
          <w:tcPr>
            <w:tcW w:w="1844" w:type="dxa"/>
            <w:gridSpan w:val="2"/>
          </w:tcPr>
          <w:p w14:paraId="5069154F" w14:textId="77777777" w:rsidR="001A6F3A" w:rsidRPr="00450E94"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lastRenderedPageBreak/>
              <w:t>01</w:t>
            </w:r>
          </w:p>
        </w:tc>
        <w:tc>
          <w:tcPr>
            <w:tcW w:w="1475" w:type="dxa"/>
          </w:tcPr>
          <w:p w14:paraId="6A6365B1" w14:textId="77777777" w:rsidR="001A6F3A" w:rsidRPr="00450E94"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1698" w:type="dxa"/>
          </w:tcPr>
          <w:p w14:paraId="02412A05" w14:textId="77777777" w:rsidR="001A6F3A" w:rsidRPr="00450E94"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03</w:t>
            </w:r>
          </w:p>
        </w:tc>
        <w:tc>
          <w:tcPr>
            <w:tcW w:w="1822" w:type="dxa"/>
          </w:tcPr>
          <w:p w14:paraId="25BFE9D8" w14:textId="3C55D6AA" w:rsidR="001A6F3A" w:rsidRPr="00450E94" w:rsidRDefault="001A6F3A" w:rsidP="001A6F3A">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w:t>
            </w:r>
            <w:del w:id="332" w:author="Smith, Alexis@Energy" w:date="2019-02-11T10:39:00Z">
              <w:r w:rsidRPr="00450E94" w:rsidDel="001A6F3A">
                <w:rPr>
                  <w:rFonts w:asciiTheme="minorHAnsi" w:hAnsiTheme="minorHAnsi" w:cstheme="minorHAnsi"/>
                  <w:sz w:val="18"/>
                  <w:szCs w:val="18"/>
                </w:rPr>
                <w:delText>5</w:delText>
              </w:r>
            </w:del>
            <w:ins w:id="333" w:author="Smith, Alexis@Energy" w:date="2019-02-11T10:39:00Z">
              <w:r>
                <w:rPr>
                  <w:rFonts w:asciiTheme="minorHAnsi" w:hAnsiTheme="minorHAnsi" w:cstheme="minorHAnsi"/>
                  <w:sz w:val="18"/>
                  <w:szCs w:val="18"/>
                </w:rPr>
                <w:t>4</w:t>
              </w:r>
            </w:ins>
          </w:p>
        </w:tc>
        <w:tc>
          <w:tcPr>
            <w:tcW w:w="1706" w:type="dxa"/>
          </w:tcPr>
          <w:p w14:paraId="4E7ACBA0" w14:textId="475B0F6E" w:rsidR="001A6F3A" w:rsidRPr="00450E94"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w:t>
            </w:r>
            <w:ins w:id="334" w:author="Smith, Alexis@Energy" w:date="2019-02-11T10:39:00Z">
              <w:r>
                <w:rPr>
                  <w:rFonts w:asciiTheme="minorHAnsi" w:hAnsiTheme="minorHAnsi" w:cstheme="minorHAnsi"/>
                  <w:sz w:val="18"/>
                  <w:szCs w:val="18"/>
                </w:rPr>
                <w:t>5</w:t>
              </w:r>
            </w:ins>
            <w:del w:id="335" w:author="Smith, Alexis@Energy" w:date="2019-02-11T10:39:00Z">
              <w:r w:rsidRPr="00450E94" w:rsidDel="001A6F3A">
                <w:rPr>
                  <w:rFonts w:asciiTheme="minorHAnsi" w:hAnsiTheme="minorHAnsi" w:cstheme="minorHAnsi"/>
                  <w:sz w:val="18"/>
                  <w:szCs w:val="18"/>
                </w:rPr>
                <w:delText>6</w:delText>
              </w:r>
            </w:del>
          </w:p>
        </w:tc>
        <w:tc>
          <w:tcPr>
            <w:tcW w:w="2227" w:type="dxa"/>
          </w:tcPr>
          <w:p w14:paraId="57E28FE4" w14:textId="409672E1" w:rsidR="001A6F3A" w:rsidRPr="00450E94"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w:t>
            </w:r>
            <w:ins w:id="336" w:author="Smith, Alexis@Energy" w:date="2019-02-11T10:39:00Z">
              <w:r>
                <w:rPr>
                  <w:rFonts w:asciiTheme="minorHAnsi" w:hAnsiTheme="minorHAnsi" w:cstheme="minorHAnsi"/>
                  <w:sz w:val="18"/>
                  <w:szCs w:val="18"/>
                </w:rPr>
                <w:t>6</w:t>
              </w:r>
            </w:ins>
            <w:del w:id="337" w:author="Smith, Alexis@Energy" w:date="2019-02-11T10:39:00Z">
              <w:r w:rsidRPr="00450E94" w:rsidDel="001A6F3A">
                <w:rPr>
                  <w:rFonts w:asciiTheme="minorHAnsi" w:hAnsiTheme="minorHAnsi" w:cstheme="minorHAnsi"/>
                  <w:sz w:val="18"/>
                  <w:szCs w:val="18"/>
                </w:rPr>
                <w:delText>7</w:delText>
              </w:r>
            </w:del>
          </w:p>
        </w:tc>
      </w:tr>
      <w:tr w:rsidR="001A6F3A" w:rsidRPr="002F18C2" w14:paraId="38AAE31B" w14:textId="77777777" w:rsidTr="001A6F3A">
        <w:trPr>
          <w:trHeight w:val="144"/>
        </w:trPr>
        <w:tc>
          <w:tcPr>
            <w:tcW w:w="1844" w:type="dxa"/>
            <w:gridSpan w:val="2"/>
          </w:tcPr>
          <w:p w14:paraId="6D3C564A" w14:textId="77777777" w:rsidR="001A6F3A" w:rsidRPr="00450E94"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Manufacturer</w:t>
            </w:r>
          </w:p>
        </w:tc>
        <w:tc>
          <w:tcPr>
            <w:tcW w:w="1475" w:type="dxa"/>
          </w:tcPr>
          <w:p w14:paraId="3EC73A1D" w14:textId="77777777" w:rsidR="001A6F3A" w:rsidRPr="00450E94"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Model #</w:t>
            </w:r>
          </w:p>
        </w:tc>
        <w:tc>
          <w:tcPr>
            <w:tcW w:w="1698" w:type="dxa"/>
          </w:tcPr>
          <w:p w14:paraId="7C0D2D4B" w14:textId="77777777" w:rsidR="001A6F3A" w:rsidRPr="00450E94"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Rated effectiveness</w:t>
            </w:r>
          </w:p>
        </w:tc>
        <w:tc>
          <w:tcPr>
            <w:tcW w:w="1822" w:type="dxa"/>
          </w:tcPr>
          <w:p w14:paraId="3EA2B613" w14:textId="69277142" w:rsidR="001A6F3A" w:rsidRPr="00450E94" w:rsidRDefault="001A6F3A" w:rsidP="0082708E">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 xml:space="preserve">Installation Configuration </w:t>
            </w:r>
          </w:p>
        </w:tc>
        <w:tc>
          <w:tcPr>
            <w:tcW w:w="1706" w:type="dxa"/>
          </w:tcPr>
          <w:p w14:paraId="032FD2C5" w14:textId="77777777" w:rsidR="001A6F3A" w:rsidRPr="00450E94"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Percent of shower served by the DWHR device</w:t>
            </w:r>
          </w:p>
        </w:tc>
        <w:tc>
          <w:tcPr>
            <w:tcW w:w="2227" w:type="dxa"/>
            <w:vAlign w:val="bottom"/>
          </w:tcPr>
          <w:p w14:paraId="4A7FF546" w14:textId="77777777" w:rsidR="001A6F3A" w:rsidRDefault="001A6F3A" w:rsidP="00D85E3F">
            <w:pPr>
              <w:keepNext/>
              <w:tabs>
                <w:tab w:val="left" w:pos="2160"/>
                <w:tab w:val="left" w:pos="2700"/>
                <w:tab w:val="left" w:pos="3420"/>
                <w:tab w:val="left" w:pos="3780"/>
                <w:tab w:val="left" w:pos="5760"/>
                <w:tab w:val="left" w:pos="7212"/>
              </w:tabs>
              <w:spacing w:after="0" w:line="240" w:lineRule="auto"/>
              <w:jc w:val="center"/>
              <w:rPr>
                <w:ins w:id="338" w:author="Smith, Alexis@Energy" w:date="2019-01-10T11:11:00Z"/>
                <w:rFonts w:asciiTheme="minorHAnsi" w:hAnsiTheme="minorHAnsi" w:cstheme="minorHAnsi"/>
                <w:sz w:val="18"/>
                <w:szCs w:val="18"/>
              </w:rPr>
            </w:pPr>
            <w:r w:rsidRPr="00450E94">
              <w:rPr>
                <w:rFonts w:asciiTheme="minorHAnsi" w:hAnsiTheme="minorHAnsi" w:cstheme="minorHAnsi"/>
                <w:sz w:val="18"/>
                <w:szCs w:val="18"/>
              </w:rPr>
              <w:t>DWHR System Certified by CEC</w:t>
            </w:r>
          </w:p>
          <w:p w14:paraId="5CB57734" w14:textId="0F395574" w:rsidR="001A6F3A" w:rsidRPr="00450E94" w:rsidRDefault="001A6F3A" w:rsidP="00D85E3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339" w:author="Smith, Alexis@Energy" w:date="2019-01-10T11:11:00Z">
              <w:r>
                <w:rPr>
                  <w:rFonts w:asciiTheme="minorHAnsi" w:hAnsiTheme="minorHAnsi" w:cstheme="minorHAnsi"/>
                  <w:sz w:val="18"/>
                  <w:szCs w:val="18"/>
                </w:rPr>
                <w:t>(Yes/No)</w:t>
              </w:r>
            </w:ins>
          </w:p>
        </w:tc>
      </w:tr>
      <w:tr w:rsidR="001A6F3A" w:rsidRPr="002F18C2" w14:paraId="7AB75586" w14:textId="77777777" w:rsidTr="001A6F3A">
        <w:trPr>
          <w:trHeight w:val="188"/>
        </w:trPr>
        <w:tc>
          <w:tcPr>
            <w:tcW w:w="1844" w:type="dxa"/>
            <w:gridSpan w:val="2"/>
          </w:tcPr>
          <w:p w14:paraId="0ED74BCB" w14:textId="77777777" w:rsidR="001A6F3A" w:rsidRPr="00450E94"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475" w:type="dxa"/>
          </w:tcPr>
          <w:p w14:paraId="74835B12" w14:textId="77777777" w:rsidR="001A6F3A" w:rsidRPr="00450E94"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698" w:type="dxa"/>
          </w:tcPr>
          <w:p w14:paraId="6E49C7CF" w14:textId="77777777" w:rsidR="001A6F3A" w:rsidRPr="00450E94"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822" w:type="dxa"/>
          </w:tcPr>
          <w:p w14:paraId="08D07247" w14:textId="77777777" w:rsidR="001A6F3A" w:rsidRPr="00450E94"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06" w:type="dxa"/>
          </w:tcPr>
          <w:p w14:paraId="3FBCB49B" w14:textId="77777777" w:rsidR="001A6F3A" w:rsidRPr="00450E94"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227" w:type="dxa"/>
          </w:tcPr>
          <w:p w14:paraId="45697B98" w14:textId="56C8A363" w:rsidR="001A6F3A" w:rsidRPr="00450E94"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del w:id="340" w:author="Smith, Alexis@Energy" w:date="2019-01-10T11:11:00Z">
              <w:r w:rsidRPr="00450E94" w:rsidDel="00F5274C">
                <w:rPr>
                  <w:rFonts w:asciiTheme="minorHAnsi" w:hAnsiTheme="minorHAnsi" w:cstheme="minorHAnsi"/>
                  <w:sz w:val="18"/>
                  <w:szCs w:val="18"/>
                </w:rPr>
                <w:delText>□ Yes       □ No</w:delText>
              </w:r>
            </w:del>
          </w:p>
        </w:tc>
      </w:tr>
      <w:tr w:rsidR="001A6F3A" w:rsidRPr="002F18C2" w14:paraId="66C992EA" w14:textId="77777777" w:rsidTr="001A6F3A">
        <w:trPr>
          <w:trHeight w:val="188"/>
        </w:trPr>
        <w:tc>
          <w:tcPr>
            <w:tcW w:w="1844" w:type="dxa"/>
            <w:gridSpan w:val="2"/>
          </w:tcPr>
          <w:p w14:paraId="76100B0B" w14:textId="77777777" w:rsidR="001A6F3A" w:rsidRPr="00A05A69"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475" w:type="dxa"/>
          </w:tcPr>
          <w:p w14:paraId="60849CE1" w14:textId="77777777" w:rsidR="001A6F3A" w:rsidRPr="00A05A69"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698" w:type="dxa"/>
          </w:tcPr>
          <w:p w14:paraId="5A83558E" w14:textId="77777777" w:rsidR="001A6F3A" w:rsidRPr="00A05A69"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822" w:type="dxa"/>
          </w:tcPr>
          <w:p w14:paraId="78C68716" w14:textId="77777777" w:rsidR="001A6F3A" w:rsidRPr="00A05A69"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1706" w:type="dxa"/>
          </w:tcPr>
          <w:p w14:paraId="73395073" w14:textId="77777777" w:rsidR="001A6F3A" w:rsidRPr="00A05A69"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c>
          <w:tcPr>
            <w:tcW w:w="2227" w:type="dxa"/>
          </w:tcPr>
          <w:p w14:paraId="78D0368C" w14:textId="77777777" w:rsidR="001A6F3A" w:rsidRPr="00A05A69"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20"/>
                <w:szCs w:val="18"/>
              </w:rPr>
            </w:pPr>
          </w:p>
        </w:tc>
      </w:tr>
      <w:tr w:rsidR="00E04921" w:rsidRPr="002F18C2" w14:paraId="71BF0842" w14:textId="77777777" w:rsidTr="001A6F3A">
        <w:tblPrEx>
          <w:tblW w:w="0" w:type="auto"/>
          <w:tblInd w:w="18" w:type="dxa"/>
          <w:tblPrExChange w:id="341" w:author="Smith, Alexis@Energy" w:date="2019-02-11T10:40:00Z">
            <w:tblPrEx>
              <w:tblW w:w="0" w:type="auto"/>
              <w:tblInd w:w="18" w:type="dxa"/>
            </w:tblPrEx>
          </w:tblPrExChange>
        </w:tblPrEx>
        <w:trPr>
          <w:trHeight w:val="188"/>
          <w:trPrChange w:id="342" w:author="Smith, Alexis@Energy" w:date="2019-02-11T10:40:00Z">
            <w:trPr>
              <w:trHeight w:val="188"/>
            </w:trPr>
          </w:trPrChange>
        </w:trPr>
        <w:tc>
          <w:tcPr>
            <w:tcW w:w="582" w:type="dxa"/>
            <w:tcPrChange w:id="343" w:author="Smith, Alexis@Energy" w:date="2019-02-11T10:40:00Z">
              <w:tcPr>
                <w:tcW w:w="452" w:type="dxa"/>
              </w:tcPr>
            </w:tcPrChange>
          </w:tcPr>
          <w:p w14:paraId="4FAD4BA8" w14:textId="360B96F4" w:rsidR="00E04921" w:rsidRPr="00450E94" w:rsidRDefault="00E04921"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w:t>
            </w:r>
            <w:ins w:id="344" w:author="Smith, Alexis@Energy" w:date="2019-02-11T10:39:00Z">
              <w:r w:rsidR="001A6F3A">
                <w:rPr>
                  <w:rFonts w:asciiTheme="minorHAnsi" w:hAnsiTheme="minorHAnsi" w:cstheme="minorHAnsi"/>
                  <w:sz w:val="18"/>
                  <w:szCs w:val="18"/>
                </w:rPr>
                <w:t>7</w:t>
              </w:r>
            </w:ins>
            <w:del w:id="345" w:author="Smith, Alexis@Energy" w:date="2019-02-11T10:39:00Z">
              <w:r w:rsidRPr="00450E94" w:rsidDel="001A6F3A">
                <w:rPr>
                  <w:rFonts w:asciiTheme="minorHAnsi" w:hAnsiTheme="minorHAnsi" w:cstheme="minorHAnsi"/>
                  <w:sz w:val="18"/>
                  <w:szCs w:val="18"/>
                </w:rPr>
                <w:delText>8</w:delText>
              </w:r>
            </w:del>
          </w:p>
        </w:tc>
        <w:tc>
          <w:tcPr>
            <w:tcW w:w="10190" w:type="dxa"/>
            <w:gridSpan w:val="6"/>
            <w:tcPrChange w:id="346" w:author="Smith, Alexis@Energy" w:date="2019-02-11T10:40:00Z">
              <w:tcPr>
                <w:tcW w:w="10320" w:type="dxa"/>
                <w:gridSpan w:val="7"/>
              </w:tcPr>
            </w:tcPrChange>
          </w:tcPr>
          <w:p w14:paraId="0AE441DA" w14:textId="7692868F" w:rsidR="00E04921" w:rsidRPr="004B5988" w:rsidRDefault="00E04921" w:rsidP="00E879AA">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the respective shower</w:t>
            </w:r>
            <w:r w:rsidR="005D11BC">
              <w:rPr>
                <w:rFonts w:asciiTheme="minorHAnsi" w:hAnsiTheme="minorHAnsi" w:cstheme="minorHAnsi"/>
                <w:sz w:val="18"/>
                <w:szCs w:val="18"/>
              </w:rPr>
              <w:t>(</w:t>
            </w:r>
            <w:r w:rsidRPr="004B5988">
              <w:rPr>
                <w:rFonts w:asciiTheme="minorHAnsi" w:hAnsiTheme="minorHAnsi" w:cstheme="minorHAnsi"/>
                <w:sz w:val="18"/>
                <w:szCs w:val="18"/>
              </w:rPr>
              <w:t>s</w:t>
            </w:r>
            <w:r w:rsidR="005D11BC">
              <w:rPr>
                <w:rFonts w:asciiTheme="minorHAnsi" w:hAnsiTheme="minorHAnsi" w:cstheme="minorHAnsi"/>
                <w:sz w:val="18"/>
                <w:szCs w:val="18"/>
              </w:rPr>
              <w:t>)</w:t>
            </w:r>
            <w:r w:rsidRPr="004B5988">
              <w:rPr>
                <w:rFonts w:asciiTheme="minorHAnsi" w:hAnsiTheme="minorHAnsi" w:cstheme="minorHAnsi"/>
                <w:sz w:val="18"/>
                <w:szCs w:val="18"/>
              </w:rPr>
              <w:t xml:space="preserve"> or the water heater.</w:t>
            </w:r>
          </w:p>
        </w:tc>
      </w:tr>
      <w:tr w:rsidR="00E04921" w:rsidRPr="002F18C2" w14:paraId="72702A3F" w14:textId="77777777" w:rsidTr="001A6F3A">
        <w:tblPrEx>
          <w:tblW w:w="0" w:type="auto"/>
          <w:tblInd w:w="18" w:type="dxa"/>
          <w:tblPrExChange w:id="347" w:author="Smith, Alexis@Energy" w:date="2019-02-11T10:40:00Z">
            <w:tblPrEx>
              <w:tblW w:w="0" w:type="auto"/>
              <w:tblInd w:w="18" w:type="dxa"/>
            </w:tblPrEx>
          </w:tblPrExChange>
        </w:tblPrEx>
        <w:trPr>
          <w:trHeight w:val="188"/>
          <w:trPrChange w:id="348" w:author="Smith, Alexis@Energy" w:date="2019-02-11T10:40:00Z">
            <w:trPr>
              <w:trHeight w:val="188"/>
            </w:trPr>
          </w:trPrChange>
        </w:trPr>
        <w:tc>
          <w:tcPr>
            <w:tcW w:w="582" w:type="dxa"/>
            <w:tcPrChange w:id="349" w:author="Smith, Alexis@Energy" w:date="2019-02-11T10:40:00Z">
              <w:tcPr>
                <w:tcW w:w="452" w:type="dxa"/>
              </w:tcPr>
            </w:tcPrChange>
          </w:tcPr>
          <w:p w14:paraId="6A4679BA" w14:textId="3BBA0BDB" w:rsidR="00E04921" w:rsidRPr="00450E94" w:rsidRDefault="00E04921"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w:t>
            </w:r>
            <w:ins w:id="350" w:author="Smith, Alexis@Energy" w:date="2019-02-11T10:39:00Z">
              <w:r w:rsidR="001A6F3A">
                <w:rPr>
                  <w:rFonts w:asciiTheme="minorHAnsi" w:hAnsiTheme="minorHAnsi" w:cstheme="minorHAnsi"/>
                  <w:sz w:val="18"/>
                  <w:szCs w:val="18"/>
                </w:rPr>
                <w:t>8</w:t>
              </w:r>
            </w:ins>
            <w:del w:id="351" w:author="Smith, Alexis@Energy" w:date="2019-02-11T10:39:00Z">
              <w:r w:rsidRPr="00450E94" w:rsidDel="001A6F3A">
                <w:rPr>
                  <w:rFonts w:asciiTheme="minorHAnsi" w:hAnsiTheme="minorHAnsi" w:cstheme="minorHAnsi"/>
                  <w:sz w:val="18"/>
                  <w:szCs w:val="18"/>
                </w:rPr>
                <w:delText>9</w:delText>
              </w:r>
            </w:del>
          </w:p>
        </w:tc>
        <w:tc>
          <w:tcPr>
            <w:tcW w:w="10190" w:type="dxa"/>
            <w:gridSpan w:val="6"/>
            <w:tcPrChange w:id="352" w:author="Smith, Alexis@Energy" w:date="2019-02-11T10:40:00Z">
              <w:tcPr>
                <w:tcW w:w="10320" w:type="dxa"/>
                <w:gridSpan w:val="7"/>
              </w:tcPr>
            </w:tcPrChange>
          </w:tcPr>
          <w:p w14:paraId="713AA8F1" w14:textId="30BEE767" w:rsidR="00E04921" w:rsidRPr="004B5988" w:rsidRDefault="00E04921" w:rsidP="0082708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E04921" w:rsidRPr="002F18C2" w14:paraId="06284682" w14:textId="77777777" w:rsidTr="001A6F3A">
        <w:tblPrEx>
          <w:tblW w:w="0" w:type="auto"/>
          <w:tblInd w:w="18" w:type="dxa"/>
          <w:tblPrExChange w:id="353" w:author="Smith, Alexis@Energy" w:date="2019-02-11T10:40:00Z">
            <w:tblPrEx>
              <w:tblW w:w="0" w:type="auto"/>
              <w:tblInd w:w="18" w:type="dxa"/>
            </w:tblPrEx>
          </w:tblPrExChange>
        </w:tblPrEx>
        <w:trPr>
          <w:trHeight w:val="188"/>
          <w:trPrChange w:id="354" w:author="Smith, Alexis@Energy" w:date="2019-02-11T10:40:00Z">
            <w:trPr>
              <w:trHeight w:val="188"/>
            </w:trPr>
          </w:trPrChange>
        </w:trPr>
        <w:tc>
          <w:tcPr>
            <w:tcW w:w="582" w:type="dxa"/>
            <w:tcPrChange w:id="355" w:author="Smith, Alexis@Energy" w:date="2019-02-11T10:40:00Z">
              <w:tcPr>
                <w:tcW w:w="452" w:type="dxa"/>
              </w:tcPr>
            </w:tcPrChange>
          </w:tcPr>
          <w:p w14:paraId="473E538F" w14:textId="22EF234D" w:rsidR="00E04921" w:rsidRPr="00450E94" w:rsidRDefault="001A6F3A" w:rsidP="000849F0">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ins w:id="356" w:author="Smith, Alexis@Energy" w:date="2019-02-11T10:40:00Z">
              <w:r>
                <w:rPr>
                  <w:rFonts w:asciiTheme="minorHAnsi" w:hAnsiTheme="minorHAnsi" w:cstheme="minorHAnsi"/>
                  <w:sz w:val="18"/>
                  <w:szCs w:val="18"/>
                </w:rPr>
                <w:t>09</w:t>
              </w:r>
            </w:ins>
            <w:del w:id="357" w:author="Smith, Alexis@Energy" w:date="2019-02-11T10:40:00Z">
              <w:r w:rsidR="00E04921" w:rsidRPr="00450E94" w:rsidDel="001A6F3A">
                <w:rPr>
                  <w:rFonts w:asciiTheme="minorHAnsi" w:hAnsiTheme="minorHAnsi" w:cstheme="minorHAnsi"/>
                  <w:sz w:val="18"/>
                  <w:szCs w:val="18"/>
                </w:rPr>
                <w:delText>10</w:delText>
              </w:r>
            </w:del>
          </w:p>
        </w:tc>
        <w:tc>
          <w:tcPr>
            <w:tcW w:w="10190" w:type="dxa"/>
            <w:gridSpan w:val="6"/>
            <w:tcPrChange w:id="358" w:author="Smith, Alexis@Energy" w:date="2019-02-11T10:40:00Z">
              <w:tcPr>
                <w:tcW w:w="10320" w:type="dxa"/>
                <w:gridSpan w:val="7"/>
              </w:tcPr>
            </w:tcPrChange>
          </w:tcPr>
          <w:p w14:paraId="705BA079" w14:textId="059BE7F7" w:rsidR="00E04921" w:rsidRPr="004B5988" w:rsidRDefault="00E04921" w:rsidP="0082708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4B5988">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p>
        </w:tc>
      </w:tr>
      <w:tr w:rsidR="007325A8" w:rsidRPr="002F18C2" w14:paraId="69226F64" w14:textId="77777777" w:rsidTr="001A6F3A">
        <w:tblPrEx>
          <w:tblW w:w="0" w:type="auto"/>
          <w:tblInd w:w="18" w:type="dxa"/>
          <w:tblPrExChange w:id="359" w:author="Smith, Alexis@Energy" w:date="2019-02-11T10:40:00Z">
            <w:tblPrEx>
              <w:tblW w:w="0" w:type="auto"/>
              <w:tblInd w:w="18" w:type="dxa"/>
            </w:tblPrEx>
          </w:tblPrExChange>
        </w:tblPrEx>
        <w:trPr>
          <w:trHeight w:val="188"/>
          <w:ins w:id="360" w:author="Tam, Danny@Energy" w:date="2018-11-29T16:21:00Z"/>
          <w:trPrChange w:id="361" w:author="Smith, Alexis@Energy" w:date="2019-02-11T10:40:00Z">
            <w:trPr>
              <w:trHeight w:val="188"/>
            </w:trPr>
          </w:trPrChange>
        </w:trPr>
        <w:tc>
          <w:tcPr>
            <w:tcW w:w="582" w:type="dxa"/>
            <w:vAlign w:val="center"/>
            <w:tcPrChange w:id="362" w:author="Smith, Alexis@Energy" w:date="2019-02-11T10:40:00Z">
              <w:tcPr>
                <w:tcW w:w="452" w:type="dxa"/>
                <w:vAlign w:val="center"/>
              </w:tcPr>
            </w:tcPrChange>
          </w:tcPr>
          <w:p w14:paraId="36C1DF03" w14:textId="66087A16" w:rsidR="007325A8" w:rsidRPr="00450E94" w:rsidRDefault="007325A8">
            <w:pPr>
              <w:keepNext/>
              <w:tabs>
                <w:tab w:val="left" w:pos="2160"/>
                <w:tab w:val="left" w:pos="2700"/>
                <w:tab w:val="left" w:pos="3420"/>
                <w:tab w:val="left" w:pos="3780"/>
                <w:tab w:val="left" w:pos="5760"/>
                <w:tab w:val="left" w:pos="7212"/>
              </w:tabs>
              <w:spacing w:after="0" w:line="240" w:lineRule="auto"/>
              <w:jc w:val="center"/>
              <w:rPr>
                <w:ins w:id="363" w:author="Tam, Danny@Energy" w:date="2018-11-29T16:21:00Z"/>
                <w:rFonts w:asciiTheme="minorHAnsi" w:hAnsiTheme="minorHAnsi" w:cstheme="minorHAnsi"/>
                <w:sz w:val="18"/>
                <w:szCs w:val="18"/>
              </w:rPr>
            </w:pPr>
            <w:ins w:id="364" w:author="Tam, Danny@Energy" w:date="2018-11-29T16:22:00Z">
              <w:r w:rsidRPr="00450E94">
                <w:rPr>
                  <w:rFonts w:asciiTheme="minorHAnsi" w:hAnsiTheme="minorHAnsi" w:cstheme="minorHAnsi"/>
                  <w:sz w:val="18"/>
                  <w:szCs w:val="18"/>
                </w:rPr>
                <w:t>1</w:t>
              </w:r>
            </w:ins>
            <w:ins w:id="365" w:author="Smith, Alexis@Energy" w:date="2019-02-11T10:40:00Z">
              <w:r w:rsidR="001A6F3A">
                <w:rPr>
                  <w:rFonts w:asciiTheme="minorHAnsi" w:hAnsiTheme="minorHAnsi" w:cstheme="minorHAnsi"/>
                  <w:sz w:val="18"/>
                  <w:szCs w:val="18"/>
                </w:rPr>
                <w:t>0</w:t>
              </w:r>
            </w:ins>
            <w:ins w:id="366" w:author="Tam, Danny@Energy" w:date="2018-11-29T16:22:00Z">
              <w:del w:id="367" w:author="Smith, Alexis@Energy" w:date="2019-02-11T10:40:00Z">
                <w:r w:rsidRPr="00450E94" w:rsidDel="001A6F3A">
                  <w:rPr>
                    <w:rFonts w:asciiTheme="minorHAnsi" w:hAnsiTheme="minorHAnsi" w:cstheme="minorHAnsi"/>
                    <w:sz w:val="18"/>
                    <w:szCs w:val="18"/>
                  </w:rPr>
                  <w:delText>1</w:delText>
                </w:r>
              </w:del>
            </w:ins>
          </w:p>
        </w:tc>
        <w:tc>
          <w:tcPr>
            <w:tcW w:w="4435" w:type="dxa"/>
            <w:gridSpan w:val="3"/>
            <w:vAlign w:val="center"/>
            <w:tcPrChange w:id="368" w:author="Smith, Alexis@Energy" w:date="2019-02-11T10:40:00Z">
              <w:tcPr>
                <w:tcW w:w="3568" w:type="dxa"/>
                <w:gridSpan w:val="3"/>
                <w:vAlign w:val="center"/>
              </w:tcPr>
            </w:tcPrChange>
          </w:tcPr>
          <w:p w14:paraId="0603ABBB" w14:textId="2EABC3B9" w:rsidR="007325A8" w:rsidRPr="00B71192" w:rsidRDefault="007325A8" w:rsidP="007325A8">
            <w:pPr>
              <w:keepNext/>
              <w:tabs>
                <w:tab w:val="left" w:pos="2160"/>
                <w:tab w:val="left" w:pos="2700"/>
                <w:tab w:val="left" w:pos="3420"/>
                <w:tab w:val="left" w:pos="3780"/>
                <w:tab w:val="left" w:pos="5760"/>
                <w:tab w:val="left" w:pos="7212"/>
              </w:tabs>
              <w:spacing w:after="0" w:line="240" w:lineRule="auto"/>
              <w:rPr>
                <w:ins w:id="369" w:author="Tam, Danny@Energy" w:date="2018-11-29T16:21:00Z"/>
                <w:rFonts w:asciiTheme="minorHAnsi" w:hAnsiTheme="minorHAnsi" w:cstheme="minorHAnsi"/>
                <w:sz w:val="18"/>
                <w:szCs w:val="18"/>
              </w:rPr>
            </w:pPr>
            <w:ins w:id="370" w:author="Tam, Danny@Energy" w:date="2018-11-29T16:22:00Z">
              <w:r w:rsidRPr="00450E94">
                <w:rPr>
                  <w:sz w:val="18"/>
                  <w:szCs w:val="18"/>
                </w:rPr>
                <w:t>Verification Status:</w:t>
              </w:r>
            </w:ins>
          </w:p>
        </w:tc>
        <w:tc>
          <w:tcPr>
            <w:tcW w:w="5755" w:type="dxa"/>
            <w:gridSpan w:val="3"/>
            <w:vAlign w:val="center"/>
            <w:tcPrChange w:id="371" w:author="Smith, Alexis@Energy" w:date="2019-02-11T10:40:00Z">
              <w:tcPr>
                <w:tcW w:w="6752" w:type="dxa"/>
                <w:gridSpan w:val="4"/>
                <w:vAlign w:val="center"/>
              </w:tcPr>
            </w:tcPrChange>
          </w:tcPr>
          <w:p w14:paraId="0E806986" w14:textId="77777777" w:rsidR="007325A8" w:rsidRPr="00B71192" w:rsidRDefault="007325A8" w:rsidP="007325A8">
            <w:pPr>
              <w:pStyle w:val="ListParagraph"/>
              <w:keepNext/>
              <w:numPr>
                <w:ilvl w:val="0"/>
                <w:numId w:val="48"/>
              </w:numPr>
              <w:tabs>
                <w:tab w:val="left" w:pos="356"/>
              </w:tabs>
              <w:spacing w:after="0" w:line="240" w:lineRule="auto"/>
              <w:rPr>
                <w:ins w:id="372" w:author="Tam, Danny@Energy" w:date="2018-11-29T16:22:00Z"/>
                <w:sz w:val="18"/>
                <w:szCs w:val="18"/>
              </w:rPr>
            </w:pPr>
            <w:ins w:id="373" w:author="Tam, Danny@Energy" w:date="2018-11-29T16:22:00Z">
              <w:r w:rsidRPr="00B71192">
                <w:rPr>
                  <w:sz w:val="18"/>
                  <w:szCs w:val="18"/>
                  <w:u w:val="single"/>
                </w:rPr>
                <w:t>Pass</w:t>
              </w:r>
              <w:r w:rsidRPr="00B71192">
                <w:rPr>
                  <w:sz w:val="18"/>
                  <w:szCs w:val="18"/>
                </w:rPr>
                <w:t xml:space="preserve"> - all applicable requirements are met; or</w:t>
              </w:r>
            </w:ins>
          </w:p>
          <w:p w14:paraId="6F5D00EF" w14:textId="77777777" w:rsidR="007325A8" w:rsidRPr="00B71192" w:rsidRDefault="007325A8" w:rsidP="007325A8">
            <w:pPr>
              <w:pStyle w:val="ListParagraph"/>
              <w:keepNext/>
              <w:numPr>
                <w:ilvl w:val="0"/>
                <w:numId w:val="48"/>
              </w:numPr>
              <w:tabs>
                <w:tab w:val="left" w:pos="356"/>
              </w:tabs>
              <w:spacing w:after="0" w:line="240" w:lineRule="auto"/>
              <w:rPr>
                <w:ins w:id="374" w:author="Tam, Danny@Energy" w:date="2018-11-29T16:22:00Z"/>
                <w:sz w:val="18"/>
                <w:szCs w:val="18"/>
              </w:rPr>
            </w:pPr>
            <w:ins w:id="375" w:author="Tam, Danny@Energy" w:date="2018-11-29T16:22: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46954FC7" w14:textId="5DF9C70F" w:rsidR="007325A8" w:rsidRPr="00450E94" w:rsidRDefault="007325A8" w:rsidP="00450E94">
            <w:pPr>
              <w:pStyle w:val="ListParagraph"/>
              <w:keepNext/>
              <w:numPr>
                <w:ilvl w:val="0"/>
                <w:numId w:val="48"/>
              </w:numPr>
              <w:tabs>
                <w:tab w:val="left" w:pos="2160"/>
                <w:tab w:val="left" w:pos="2700"/>
                <w:tab w:val="left" w:pos="3420"/>
                <w:tab w:val="left" w:pos="3780"/>
                <w:tab w:val="left" w:pos="5760"/>
                <w:tab w:val="left" w:pos="7212"/>
              </w:tabs>
              <w:spacing w:after="0" w:line="240" w:lineRule="auto"/>
              <w:rPr>
                <w:ins w:id="376" w:author="Tam, Danny@Energy" w:date="2018-11-29T16:21:00Z"/>
                <w:rFonts w:asciiTheme="minorHAnsi" w:hAnsiTheme="minorHAnsi" w:cstheme="minorHAnsi"/>
                <w:sz w:val="18"/>
                <w:szCs w:val="18"/>
              </w:rPr>
            </w:pPr>
            <w:ins w:id="377" w:author="Tam, Danny@Energy" w:date="2018-11-29T16:22:00Z">
              <w:r w:rsidRPr="00450E94">
                <w:rPr>
                  <w:sz w:val="18"/>
                  <w:szCs w:val="18"/>
                  <w:u w:val="single"/>
                </w:rPr>
                <w:t>All N/A</w:t>
              </w:r>
              <w:r w:rsidRPr="00450E94">
                <w:rPr>
                  <w:sz w:val="18"/>
                  <w:szCs w:val="18"/>
                </w:rPr>
                <w:t xml:space="preserve"> - This entire table is not applicable</w:t>
              </w:r>
            </w:ins>
          </w:p>
        </w:tc>
      </w:tr>
      <w:tr w:rsidR="007325A8" w:rsidRPr="002F18C2" w14:paraId="35E32473" w14:textId="77777777" w:rsidTr="001A6F3A">
        <w:tblPrEx>
          <w:tblW w:w="0" w:type="auto"/>
          <w:tblInd w:w="18" w:type="dxa"/>
          <w:tblPrExChange w:id="378" w:author="Smith, Alexis@Energy" w:date="2019-02-11T10:40:00Z">
            <w:tblPrEx>
              <w:tblW w:w="0" w:type="auto"/>
              <w:tblInd w:w="18" w:type="dxa"/>
            </w:tblPrEx>
          </w:tblPrExChange>
        </w:tblPrEx>
        <w:trPr>
          <w:trHeight w:val="188"/>
          <w:ins w:id="379" w:author="Tam, Danny@Energy" w:date="2018-11-29T16:21:00Z"/>
          <w:trPrChange w:id="380" w:author="Smith, Alexis@Energy" w:date="2019-02-11T10:40:00Z">
            <w:trPr>
              <w:trHeight w:val="188"/>
            </w:trPr>
          </w:trPrChange>
        </w:trPr>
        <w:tc>
          <w:tcPr>
            <w:tcW w:w="582" w:type="dxa"/>
            <w:tcPrChange w:id="381" w:author="Smith, Alexis@Energy" w:date="2019-02-11T10:40:00Z">
              <w:tcPr>
                <w:tcW w:w="452" w:type="dxa"/>
              </w:tcPr>
            </w:tcPrChange>
          </w:tcPr>
          <w:p w14:paraId="4D8F362A" w14:textId="23A0C32C" w:rsidR="007325A8" w:rsidRPr="00450E94" w:rsidRDefault="007325A8" w:rsidP="007325A8">
            <w:pPr>
              <w:keepNext/>
              <w:tabs>
                <w:tab w:val="left" w:pos="2160"/>
                <w:tab w:val="left" w:pos="2700"/>
                <w:tab w:val="left" w:pos="3420"/>
                <w:tab w:val="left" w:pos="3780"/>
                <w:tab w:val="left" w:pos="5760"/>
                <w:tab w:val="left" w:pos="7212"/>
              </w:tabs>
              <w:spacing w:after="0" w:line="240" w:lineRule="auto"/>
              <w:jc w:val="center"/>
              <w:rPr>
                <w:ins w:id="382" w:author="Tam, Danny@Energy" w:date="2018-11-29T16:21:00Z"/>
                <w:rFonts w:asciiTheme="minorHAnsi" w:hAnsiTheme="minorHAnsi" w:cstheme="minorHAnsi"/>
                <w:sz w:val="18"/>
                <w:szCs w:val="18"/>
              </w:rPr>
            </w:pPr>
            <w:ins w:id="383" w:author="Tam, Danny@Energy" w:date="2018-11-29T16:22:00Z">
              <w:r w:rsidRPr="00450E94">
                <w:rPr>
                  <w:rFonts w:asciiTheme="minorHAnsi" w:hAnsiTheme="minorHAnsi" w:cstheme="minorHAnsi"/>
                  <w:sz w:val="18"/>
                  <w:szCs w:val="18"/>
                </w:rPr>
                <w:t>1</w:t>
              </w:r>
            </w:ins>
            <w:ins w:id="384" w:author="Smith, Alexis@Energy" w:date="2019-02-11T10:40:00Z">
              <w:r w:rsidR="001A6F3A">
                <w:rPr>
                  <w:rFonts w:asciiTheme="minorHAnsi" w:hAnsiTheme="minorHAnsi" w:cstheme="minorHAnsi"/>
                  <w:sz w:val="18"/>
                  <w:szCs w:val="18"/>
                </w:rPr>
                <w:t>1</w:t>
              </w:r>
            </w:ins>
            <w:ins w:id="385" w:author="Tam, Danny@Energy" w:date="2018-11-29T16:22:00Z">
              <w:del w:id="386" w:author="Smith, Alexis@Energy" w:date="2019-02-11T10:40:00Z">
                <w:r w:rsidRPr="00450E94" w:rsidDel="001A6F3A">
                  <w:rPr>
                    <w:rFonts w:asciiTheme="minorHAnsi" w:hAnsiTheme="minorHAnsi" w:cstheme="minorHAnsi"/>
                    <w:sz w:val="18"/>
                    <w:szCs w:val="18"/>
                  </w:rPr>
                  <w:delText>2</w:delText>
                </w:r>
              </w:del>
            </w:ins>
          </w:p>
        </w:tc>
        <w:tc>
          <w:tcPr>
            <w:tcW w:w="10190" w:type="dxa"/>
            <w:gridSpan w:val="6"/>
            <w:vAlign w:val="center"/>
            <w:tcPrChange w:id="387" w:author="Smith, Alexis@Energy" w:date="2019-02-11T10:40:00Z">
              <w:tcPr>
                <w:tcW w:w="10320" w:type="dxa"/>
                <w:gridSpan w:val="7"/>
                <w:vAlign w:val="center"/>
              </w:tcPr>
            </w:tcPrChange>
          </w:tcPr>
          <w:p w14:paraId="0A1DD78E" w14:textId="52567C90" w:rsidR="007325A8" w:rsidRPr="00B71192" w:rsidRDefault="007325A8" w:rsidP="007325A8">
            <w:pPr>
              <w:keepNext/>
              <w:tabs>
                <w:tab w:val="left" w:pos="2160"/>
                <w:tab w:val="left" w:pos="2700"/>
                <w:tab w:val="left" w:pos="3420"/>
                <w:tab w:val="left" w:pos="3780"/>
                <w:tab w:val="left" w:pos="5760"/>
                <w:tab w:val="left" w:pos="7212"/>
              </w:tabs>
              <w:spacing w:after="0" w:line="240" w:lineRule="auto"/>
              <w:rPr>
                <w:ins w:id="388" w:author="Tam, Danny@Energy" w:date="2018-11-29T16:21:00Z"/>
                <w:rFonts w:asciiTheme="minorHAnsi" w:hAnsiTheme="minorHAnsi" w:cstheme="minorHAnsi"/>
                <w:sz w:val="18"/>
                <w:szCs w:val="18"/>
              </w:rPr>
            </w:pPr>
            <w:ins w:id="389" w:author="Tam, Danny@Energy" w:date="2018-11-29T16:22:00Z">
              <w:r w:rsidRPr="00450E94">
                <w:rPr>
                  <w:sz w:val="18"/>
                  <w:szCs w:val="18"/>
                </w:rPr>
                <w:t xml:space="preserve">Correction Notes: </w:t>
              </w:r>
            </w:ins>
          </w:p>
        </w:tc>
      </w:tr>
      <w:tr w:rsidR="007325A8" w:rsidRPr="002F18C2" w14:paraId="7E22ADBE" w14:textId="77777777" w:rsidTr="007325A8">
        <w:trPr>
          <w:trHeight w:val="260"/>
        </w:trPr>
        <w:tc>
          <w:tcPr>
            <w:tcW w:w="10772" w:type="dxa"/>
            <w:gridSpan w:val="7"/>
          </w:tcPr>
          <w:p w14:paraId="6658F7AE" w14:textId="5F27F250" w:rsidR="007325A8" w:rsidRPr="00A05A69" w:rsidRDefault="00212109" w:rsidP="007325A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18"/>
              </w:rPr>
            </w:pPr>
            <w:ins w:id="390" w:author="Tam, Danny@Energy" w:date="2018-11-29T17:21:00Z">
              <w:r w:rsidRPr="00F90331">
                <w:rPr>
                  <w:b/>
                  <w:sz w:val="18"/>
                  <w:szCs w:val="18"/>
                </w:rPr>
                <w:t xml:space="preserve">The responsible person’s signature on this compliance document affirms that all applicable requirements in this table </w:t>
              </w:r>
              <w:proofErr w:type="gramStart"/>
              <w:r w:rsidRPr="00F90331">
                <w:rPr>
                  <w:b/>
                  <w:sz w:val="18"/>
                  <w:szCs w:val="18"/>
                </w:rPr>
                <w:t>have been met</w:t>
              </w:r>
              <w:proofErr w:type="gramEnd"/>
              <w:r w:rsidRPr="00F90331">
                <w:rPr>
                  <w:b/>
                  <w:sz w:val="18"/>
                  <w:szCs w:val="18"/>
                </w:rPr>
                <w:t xml:space="preserve"> unless otherwise noted in the Verification Status and the Corrections Notes</w:t>
              </w:r>
              <w:r>
                <w:rPr>
                  <w:b/>
                  <w:sz w:val="18"/>
                  <w:szCs w:val="18"/>
                </w:rPr>
                <w:t xml:space="preserve"> in this table</w:t>
              </w:r>
              <w:r w:rsidRPr="00F90331">
                <w:rPr>
                  <w:b/>
                  <w:sz w:val="18"/>
                  <w:szCs w:val="18"/>
                </w:rPr>
                <w:t>.</w:t>
              </w:r>
            </w:ins>
            <w:del w:id="391" w:author="Tam, Danny@Energy" w:date="2018-11-29T17:21:00Z">
              <w:r w:rsidR="007325A8" w:rsidRPr="00E879AA" w:rsidDel="00212109">
                <w:rPr>
                  <w:rFonts w:asciiTheme="minorHAnsi" w:eastAsiaTheme="minorEastAsia" w:hAnsiTheme="minorHAnsi" w:cstheme="minorHAnsi"/>
                  <w:b/>
                  <w:sz w:val="18"/>
                  <w:szCs w:val="18"/>
                </w:rPr>
                <w:delText>The responsible person’s signature on this compliance document affirms that all applicable requirements in this table have been met.</w:delText>
              </w:r>
              <w:r w:rsidR="007325A8" w:rsidRPr="00E879AA" w:rsidDel="00212109">
                <w:rPr>
                  <w:rFonts w:asciiTheme="minorHAnsi" w:hAnsiTheme="minorHAnsi" w:cstheme="minorHAnsi"/>
                  <w:b/>
                  <w:sz w:val="18"/>
                  <w:szCs w:val="18"/>
                </w:rPr>
                <w:delText xml:space="preserve">  </w:delText>
              </w:r>
            </w:del>
          </w:p>
        </w:tc>
      </w:tr>
    </w:tbl>
    <w:p w14:paraId="32A2500B" w14:textId="6E169F4E" w:rsidR="00D7513B" w:rsidRPr="00A05A69" w:rsidRDefault="00D7513B" w:rsidP="00DC522B">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3456"/>
        <w:gridCol w:w="6745"/>
      </w:tblGrid>
      <w:tr w:rsidR="002600BD" w:rsidRPr="002F18C2" w14:paraId="0F7F4467" w14:textId="77777777" w:rsidTr="007325A8">
        <w:trPr>
          <w:trHeight w:val="144"/>
          <w:tblHeader/>
        </w:trPr>
        <w:tc>
          <w:tcPr>
            <w:tcW w:w="10790" w:type="dxa"/>
            <w:gridSpan w:val="3"/>
            <w:tcBorders>
              <w:bottom w:val="single" w:sz="4" w:space="0" w:color="000000"/>
            </w:tcBorders>
            <w:vAlign w:val="center"/>
          </w:tcPr>
          <w:p w14:paraId="0F7F4465" w14:textId="0C9177A9" w:rsidR="00A82A43" w:rsidRPr="00583B52" w:rsidRDefault="006C36EE" w:rsidP="0023694B">
            <w:pPr>
              <w:keepNext/>
              <w:spacing w:after="0" w:line="240" w:lineRule="auto"/>
              <w:rPr>
                <w:rFonts w:asciiTheme="minorHAnsi" w:hAnsiTheme="minorHAnsi" w:cstheme="minorHAnsi"/>
                <w:b/>
                <w:sz w:val="20"/>
                <w:szCs w:val="18"/>
              </w:rPr>
            </w:pPr>
            <w:bookmarkStart w:id="392" w:name="_Toc323755513"/>
            <w:r>
              <w:rPr>
                <w:rFonts w:asciiTheme="minorHAnsi" w:hAnsiTheme="minorHAnsi" w:cstheme="minorHAnsi"/>
                <w:b/>
                <w:sz w:val="20"/>
                <w:szCs w:val="18"/>
              </w:rPr>
              <w:t>J</w:t>
            </w:r>
            <w:r w:rsidR="002600BD" w:rsidRPr="00935470">
              <w:rPr>
                <w:rFonts w:asciiTheme="minorHAnsi" w:hAnsiTheme="minorHAnsi" w:cstheme="minorHAnsi"/>
                <w:b/>
                <w:sz w:val="20"/>
                <w:szCs w:val="18"/>
              </w:rPr>
              <w:t xml:space="preserve">. HERS-Verified Pipe Insulation </w:t>
            </w:r>
            <w:r w:rsidR="0065796D" w:rsidRPr="00935470">
              <w:rPr>
                <w:rFonts w:asciiTheme="minorHAnsi" w:hAnsiTheme="minorHAnsi" w:cstheme="minorHAnsi"/>
                <w:b/>
                <w:sz w:val="20"/>
                <w:szCs w:val="18"/>
              </w:rPr>
              <w:t>Credit</w:t>
            </w:r>
            <w:r w:rsidR="001938BC" w:rsidRPr="005C69A2">
              <w:rPr>
                <w:rFonts w:asciiTheme="minorHAnsi" w:hAnsiTheme="minorHAnsi" w:cstheme="minorHAnsi"/>
                <w:b/>
                <w:sz w:val="20"/>
                <w:szCs w:val="18"/>
              </w:rPr>
              <w:t xml:space="preserve"> Requirements</w:t>
            </w:r>
            <w:r w:rsidR="00C309E7" w:rsidRPr="005C69A2">
              <w:rPr>
                <w:rFonts w:asciiTheme="minorHAnsi" w:hAnsiTheme="minorHAnsi" w:cstheme="minorHAnsi"/>
                <w:b/>
                <w:sz w:val="20"/>
                <w:szCs w:val="18"/>
              </w:rPr>
              <w:t xml:space="preserve"> </w:t>
            </w:r>
            <w:r w:rsidR="00DF32C1">
              <w:rPr>
                <w:rFonts w:asciiTheme="minorHAnsi" w:hAnsiTheme="minorHAnsi" w:cstheme="minorHAnsi"/>
                <w:b/>
                <w:sz w:val="20"/>
                <w:szCs w:val="18"/>
              </w:rPr>
              <w:t xml:space="preserve">(PIC-H) </w:t>
            </w:r>
            <w:r w:rsidR="00304DD4">
              <w:rPr>
                <w:rFonts w:asciiTheme="minorHAnsi" w:hAnsiTheme="minorHAnsi" w:cstheme="minorHAnsi"/>
                <w:b/>
                <w:sz w:val="20"/>
                <w:szCs w:val="18"/>
              </w:rPr>
              <w:t>(</w:t>
            </w:r>
            <w:r w:rsidR="00C309E7" w:rsidRPr="00583B52">
              <w:rPr>
                <w:rFonts w:asciiTheme="minorHAnsi" w:hAnsiTheme="minorHAnsi" w:cstheme="minorHAnsi"/>
                <w:b/>
                <w:sz w:val="20"/>
                <w:szCs w:val="18"/>
              </w:rPr>
              <w:t>RA</w:t>
            </w:r>
            <w:r w:rsidR="00DF4BB0" w:rsidRPr="00935470">
              <w:rPr>
                <w:rFonts w:asciiTheme="minorHAnsi" w:hAnsiTheme="minorHAnsi" w:cstheme="minorHAnsi"/>
                <w:b/>
                <w:sz w:val="20"/>
                <w:szCs w:val="18"/>
              </w:rPr>
              <w:t>3</w:t>
            </w:r>
            <w:r w:rsidR="00C309E7" w:rsidRPr="005C69A2">
              <w:rPr>
                <w:rFonts w:asciiTheme="minorHAnsi" w:hAnsiTheme="minorHAnsi" w:cstheme="minorHAnsi"/>
                <w:b/>
                <w:sz w:val="20"/>
                <w:szCs w:val="18"/>
              </w:rPr>
              <w:t>.</w:t>
            </w:r>
            <w:r w:rsidR="00DF4BB0" w:rsidRPr="005C69A2">
              <w:rPr>
                <w:rFonts w:asciiTheme="minorHAnsi" w:hAnsiTheme="minorHAnsi" w:cstheme="minorHAnsi"/>
                <w:b/>
                <w:sz w:val="20"/>
                <w:szCs w:val="18"/>
              </w:rPr>
              <w:t>6.</w:t>
            </w:r>
            <w:r w:rsidR="00DF4BB0" w:rsidRPr="00C80016">
              <w:rPr>
                <w:rFonts w:asciiTheme="minorHAnsi" w:hAnsiTheme="minorHAnsi" w:cstheme="minorHAnsi"/>
                <w:b/>
                <w:sz w:val="20"/>
                <w:szCs w:val="18"/>
              </w:rPr>
              <w:t>3</w:t>
            </w:r>
            <w:r w:rsidR="00304DD4">
              <w:rPr>
                <w:rFonts w:asciiTheme="minorHAnsi" w:hAnsiTheme="minorHAnsi" w:cstheme="minorHAnsi"/>
                <w:b/>
                <w:sz w:val="20"/>
                <w:szCs w:val="18"/>
              </w:rPr>
              <w:t>)</w:t>
            </w:r>
          </w:p>
          <w:p w14:paraId="0F7F4466" w14:textId="0D8C0E34" w:rsidR="009269B2" w:rsidRPr="005C69A2"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A05A69">
              <w:rPr>
                <w:rFonts w:asciiTheme="minorHAnsi" w:hAnsiTheme="minorHAnsi" w:cstheme="minorHAnsi"/>
                <w:sz w:val="18"/>
                <w:szCs w:val="18"/>
              </w:rPr>
              <w:t>Systems that utilize this distribution type shall comply with these requirements</w:t>
            </w:r>
            <w:r w:rsidR="00410ECB" w:rsidRPr="00A05A69">
              <w:rPr>
                <w:rFonts w:asciiTheme="minorHAnsi" w:hAnsiTheme="minorHAnsi" w:cstheme="minorHAnsi"/>
                <w:sz w:val="18"/>
                <w:szCs w:val="18"/>
              </w:rPr>
              <w:t>.</w:t>
            </w:r>
          </w:p>
        </w:tc>
      </w:tr>
      <w:tr w:rsidR="007E190B" w:rsidRPr="002F18C2" w14:paraId="0F7F446A" w14:textId="77777777" w:rsidTr="007325A8">
        <w:trPr>
          <w:trHeight w:val="144"/>
          <w:tblHeader/>
        </w:trPr>
        <w:tc>
          <w:tcPr>
            <w:tcW w:w="589" w:type="dxa"/>
            <w:vAlign w:val="center"/>
          </w:tcPr>
          <w:p w14:paraId="0F7F4468" w14:textId="77777777" w:rsidR="009269B2" w:rsidRPr="00450E94" w:rsidRDefault="00D27702"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w:t>
            </w:r>
            <w:r w:rsidR="005D2389" w:rsidRPr="00450E94">
              <w:rPr>
                <w:rFonts w:asciiTheme="minorHAnsi" w:hAnsiTheme="minorHAnsi" w:cstheme="minorHAnsi"/>
                <w:sz w:val="18"/>
                <w:szCs w:val="18"/>
              </w:rPr>
              <w:t>1</w:t>
            </w:r>
          </w:p>
        </w:tc>
        <w:tc>
          <w:tcPr>
            <w:tcW w:w="10201" w:type="dxa"/>
            <w:gridSpan w:val="2"/>
            <w:vAlign w:val="center"/>
          </w:tcPr>
          <w:p w14:paraId="0F7F4469" w14:textId="75E7AF25" w:rsidR="00B614D3" w:rsidRPr="00450E94" w:rsidRDefault="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B71192">
              <w:rPr>
                <w:rFonts w:asciiTheme="minorHAnsi" w:hAnsiTheme="minorHAnsi" w:cstheme="minorHAnsi"/>
                <w:sz w:val="18"/>
                <w:szCs w:val="18"/>
              </w:rPr>
              <w:t>HERS rater shall perform a</w:t>
            </w:r>
            <w:r w:rsidR="005D11BC" w:rsidRPr="00B71192">
              <w:rPr>
                <w:rFonts w:asciiTheme="minorHAnsi" w:hAnsiTheme="minorHAnsi" w:cstheme="minorHAnsi"/>
                <w:sz w:val="18"/>
                <w:szCs w:val="18"/>
              </w:rPr>
              <w:t xml:space="preserve"> visual inspection that a</w:t>
            </w:r>
            <w:r w:rsidR="00383435" w:rsidRPr="00B71192">
              <w:rPr>
                <w:rFonts w:asciiTheme="minorHAnsi" w:hAnsiTheme="minorHAnsi" w:cstheme="minorHAnsi"/>
                <w:sz w:val="18"/>
                <w:szCs w:val="18"/>
              </w:rPr>
              <w:t xml:space="preserve">ll hot water piping comply with the insulation requirements in </w:t>
            </w:r>
            <w:r w:rsidR="005D11BC" w:rsidRPr="00B71192">
              <w:rPr>
                <w:rFonts w:asciiTheme="minorHAnsi" w:hAnsiTheme="minorHAnsi" w:cstheme="minorHAnsi"/>
                <w:sz w:val="18"/>
                <w:szCs w:val="18"/>
              </w:rPr>
              <w:t>150.0(J)</w:t>
            </w:r>
            <w:r w:rsidR="00A956FB" w:rsidRPr="00B71192">
              <w:rPr>
                <w:rFonts w:asciiTheme="minorHAnsi" w:hAnsiTheme="minorHAnsi" w:cstheme="minorHAnsi"/>
                <w:sz w:val="18"/>
                <w:szCs w:val="18"/>
              </w:rPr>
              <w:t>.</w:t>
            </w:r>
          </w:p>
        </w:tc>
      </w:tr>
      <w:tr w:rsidR="007325A8" w:rsidRPr="002F18C2" w14:paraId="22654601" w14:textId="77777777" w:rsidTr="00450E94">
        <w:trPr>
          <w:trHeight w:val="144"/>
          <w:tblHeader/>
          <w:ins w:id="393" w:author="Tam, Danny@Energy" w:date="2018-11-29T16:25:00Z"/>
        </w:trPr>
        <w:tc>
          <w:tcPr>
            <w:tcW w:w="589" w:type="dxa"/>
            <w:vAlign w:val="center"/>
          </w:tcPr>
          <w:p w14:paraId="1040F218" w14:textId="7E5F7F1F" w:rsidR="007325A8" w:rsidRPr="00450E94"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94" w:author="Tam, Danny@Energy" w:date="2018-11-29T16:25:00Z"/>
                <w:rFonts w:asciiTheme="minorHAnsi" w:hAnsiTheme="minorHAnsi" w:cstheme="minorHAnsi"/>
                <w:sz w:val="18"/>
                <w:szCs w:val="18"/>
              </w:rPr>
            </w:pPr>
            <w:ins w:id="395" w:author="Tam, Danny@Energy" w:date="2018-11-29T16:25:00Z">
              <w:r w:rsidRPr="00450E94">
                <w:rPr>
                  <w:rFonts w:asciiTheme="minorHAnsi" w:hAnsiTheme="minorHAnsi" w:cstheme="minorHAnsi"/>
                  <w:sz w:val="18"/>
                  <w:szCs w:val="18"/>
                </w:rPr>
                <w:t>02</w:t>
              </w:r>
            </w:ins>
          </w:p>
        </w:tc>
        <w:tc>
          <w:tcPr>
            <w:tcW w:w="3456" w:type="dxa"/>
            <w:vAlign w:val="center"/>
          </w:tcPr>
          <w:p w14:paraId="3BB9643E" w14:textId="463FC66C"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6" w:author="Tam, Danny@Energy" w:date="2018-11-29T16:25:00Z"/>
                <w:rFonts w:asciiTheme="minorHAnsi" w:hAnsiTheme="minorHAnsi" w:cstheme="minorHAnsi"/>
                <w:sz w:val="18"/>
                <w:szCs w:val="18"/>
              </w:rPr>
            </w:pPr>
            <w:ins w:id="397" w:author="Tam, Danny@Energy" w:date="2018-11-29T16:25:00Z">
              <w:r w:rsidRPr="00450E94">
                <w:rPr>
                  <w:sz w:val="18"/>
                  <w:szCs w:val="18"/>
                </w:rPr>
                <w:t>Verification Status:</w:t>
              </w:r>
            </w:ins>
          </w:p>
        </w:tc>
        <w:tc>
          <w:tcPr>
            <w:tcW w:w="6745" w:type="dxa"/>
            <w:vAlign w:val="center"/>
          </w:tcPr>
          <w:p w14:paraId="17ABED7C" w14:textId="77777777" w:rsidR="007325A8" w:rsidRPr="00B71192" w:rsidRDefault="007325A8" w:rsidP="007325A8">
            <w:pPr>
              <w:pStyle w:val="ListParagraph"/>
              <w:keepNext/>
              <w:numPr>
                <w:ilvl w:val="0"/>
                <w:numId w:val="48"/>
              </w:numPr>
              <w:tabs>
                <w:tab w:val="left" w:pos="356"/>
              </w:tabs>
              <w:spacing w:after="0" w:line="240" w:lineRule="auto"/>
              <w:rPr>
                <w:ins w:id="398" w:author="Tam, Danny@Energy" w:date="2018-11-29T16:25:00Z"/>
                <w:sz w:val="18"/>
                <w:szCs w:val="18"/>
              </w:rPr>
            </w:pPr>
            <w:ins w:id="399" w:author="Tam, Danny@Energy" w:date="2018-11-29T16:25:00Z">
              <w:r w:rsidRPr="00B71192">
                <w:rPr>
                  <w:sz w:val="18"/>
                  <w:szCs w:val="18"/>
                  <w:u w:val="single"/>
                </w:rPr>
                <w:t>Pass</w:t>
              </w:r>
              <w:r w:rsidRPr="00B71192">
                <w:rPr>
                  <w:sz w:val="18"/>
                  <w:szCs w:val="18"/>
                </w:rPr>
                <w:t xml:space="preserve"> - all applicable requirements are met; or</w:t>
              </w:r>
            </w:ins>
          </w:p>
          <w:p w14:paraId="39C27621" w14:textId="77777777" w:rsidR="007325A8" w:rsidRPr="00B71192" w:rsidRDefault="007325A8" w:rsidP="007325A8">
            <w:pPr>
              <w:pStyle w:val="ListParagraph"/>
              <w:keepNext/>
              <w:numPr>
                <w:ilvl w:val="0"/>
                <w:numId w:val="48"/>
              </w:numPr>
              <w:tabs>
                <w:tab w:val="left" w:pos="356"/>
              </w:tabs>
              <w:spacing w:after="0" w:line="240" w:lineRule="auto"/>
              <w:rPr>
                <w:ins w:id="400" w:author="Tam, Danny@Energy" w:date="2018-11-29T16:25:00Z"/>
                <w:sz w:val="18"/>
                <w:szCs w:val="18"/>
              </w:rPr>
            </w:pPr>
            <w:ins w:id="401" w:author="Tam, Danny@Energy" w:date="2018-11-29T16:25: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26944D46" w14:textId="743A9FC9" w:rsidR="007325A8" w:rsidRPr="00450E94" w:rsidRDefault="007325A8"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02" w:author="Tam, Danny@Energy" w:date="2018-11-29T16:25:00Z"/>
                <w:rFonts w:asciiTheme="minorHAnsi" w:hAnsiTheme="minorHAnsi" w:cstheme="minorHAnsi"/>
                <w:sz w:val="18"/>
                <w:szCs w:val="18"/>
              </w:rPr>
            </w:pPr>
            <w:ins w:id="403" w:author="Tam, Danny@Energy" w:date="2018-11-29T16:25:00Z">
              <w:r w:rsidRPr="00450E94">
                <w:rPr>
                  <w:sz w:val="18"/>
                  <w:szCs w:val="18"/>
                  <w:u w:val="single"/>
                </w:rPr>
                <w:t>All N/A</w:t>
              </w:r>
              <w:r w:rsidRPr="00450E94">
                <w:rPr>
                  <w:sz w:val="18"/>
                  <w:szCs w:val="18"/>
                </w:rPr>
                <w:t xml:space="preserve"> - This entire table is not applicable</w:t>
              </w:r>
            </w:ins>
          </w:p>
        </w:tc>
      </w:tr>
      <w:tr w:rsidR="007325A8" w:rsidRPr="002F18C2" w14:paraId="6175AC55" w14:textId="77777777" w:rsidTr="00450E94">
        <w:trPr>
          <w:trHeight w:val="144"/>
          <w:tblHeader/>
          <w:ins w:id="404" w:author="Tam, Danny@Energy" w:date="2018-11-29T16:25:00Z"/>
        </w:trPr>
        <w:tc>
          <w:tcPr>
            <w:tcW w:w="589" w:type="dxa"/>
          </w:tcPr>
          <w:p w14:paraId="3CCF7F10" w14:textId="48557B1D" w:rsidR="007325A8" w:rsidRPr="00450E94"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05" w:author="Tam, Danny@Energy" w:date="2018-11-29T16:25:00Z"/>
                <w:rFonts w:asciiTheme="minorHAnsi" w:hAnsiTheme="minorHAnsi" w:cstheme="minorHAnsi"/>
                <w:sz w:val="18"/>
                <w:szCs w:val="18"/>
              </w:rPr>
            </w:pPr>
            <w:ins w:id="406" w:author="Tam, Danny@Energy" w:date="2018-11-29T16:25:00Z">
              <w:r w:rsidRPr="00450E94">
                <w:rPr>
                  <w:rFonts w:asciiTheme="minorHAnsi" w:hAnsiTheme="minorHAnsi" w:cstheme="minorHAnsi"/>
                  <w:sz w:val="18"/>
                  <w:szCs w:val="18"/>
                </w:rPr>
                <w:t>03</w:t>
              </w:r>
            </w:ins>
          </w:p>
        </w:tc>
        <w:tc>
          <w:tcPr>
            <w:tcW w:w="10201" w:type="dxa"/>
            <w:gridSpan w:val="2"/>
            <w:vAlign w:val="center"/>
          </w:tcPr>
          <w:p w14:paraId="7F4A5396" w14:textId="0795FAFB"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07" w:author="Tam, Danny@Energy" w:date="2018-11-29T16:25:00Z"/>
                <w:rFonts w:asciiTheme="minorHAnsi" w:hAnsiTheme="minorHAnsi" w:cstheme="minorHAnsi"/>
                <w:sz w:val="18"/>
                <w:szCs w:val="18"/>
              </w:rPr>
            </w:pPr>
            <w:ins w:id="408" w:author="Tam, Danny@Energy" w:date="2018-11-29T16:25:00Z">
              <w:r w:rsidRPr="00450E94">
                <w:rPr>
                  <w:sz w:val="18"/>
                  <w:szCs w:val="18"/>
                </w:rPr>
                <w:t xml:space="preserve">Correction Notes: </w:t>
              </w:r>
            </w:ins>
          </w:p>
        </w:tc>
      </w:tr>
      <w:tr w:rsidR="007325A8" w:rsidRPr="002F18C2" w14:paraId="0F7F446C" w14:textId="77777777" w:rsidTr="007325A8">
        <w:trPr>
          <w:trHeight w:val="144"/>
          <w:tblHeader/>
        </w:trPr>
        <w:tc>
          <w:tcPr>
            <w:tcW w:w="10790" w:type="dxa"/>
            <w:gridSpan w:val="3"/>
            <w:vAlign w:val="center"/>
          </w:tcPr>
          <w:p w14:paraId="0F7F446B" w14:textId="382A6613" w:rsidR="007325A8" w:rsidRPr="00A05A69" w:rsidRDefault="00212109"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18"/>
              </w:rPr>
            </w:pPr>
            <w:ins w:id="409" w:author="Tam, Danny@Energy" w:date="2018-11-29T17:21: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410" w:author="Tam, Danny@Energy" w:date="2018-11-29T17:21:00Z">
              <w:r w:rsidR="007325A8" w:rsidRPr="00A05A69" w:rsidDel="00212109">
                <w:rPr>
                  <w:rFonts w:asciiTheme="minorHAnsi" w:eastAsiaTheme="minorEastAsia" w:hAnsiTheme="minorHAnsi" w:cstheme="minorHAnsi"/>
                  <w:b/>
                  <w:sz w:val="18"/>
                  <w:szCs w:val="18"/>
                </w:rPr>
                <w:delText xml:space="preserve">The responsible person’s signature on this compliance document affirms that all applicable requirements in this table have been met.  </w:delText>
              </w:r>
            </w:del>
          </w:p>
        </w:tc>
      </w:tr>
    </w:tbl>
    <w:p w14:paraId="1CB1EC14" w14:textId="0DDACB24" w:rsidR="00D879CA" w:rsidRDefault="00D879CA" w:rsidP="00DC522B">
      <w:pPr>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3763"/>
        <w:gridCol w:w="6385"/>
      </w:tblGrid>
      <w:tr w:rsidR="00D56448" w:rsidRPr="002F18C2" w14:paraId="0F7F4470" w14:textId="77777777" w:rsidTr="007325A8">
        <w:trPr>
          <w:trHeight w:val="144"/>
          <w:tblHeader/>
        </w:trPr>
        <w:tc>
          <w:tcPr>
            <w:tcW w:w="10790" w:type="dxa"/>
            <w:gridSpan w:val="3"/>
            <w:tcBorders>
              <w:bottom w:val="single" w:sz="4" w:space="0" w:color="auto"/>
            </w:tcBorders>
          </w:tcPr>
          <w:p w14:paraId="0F7F446E" w14:textId="3CB75051" w:rsidR="00D56448" w:rsidRPr="00D75806" w:rsidRDefault="006C36EE"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K</w:t>
            </w:r>
            <w:r w:rsidR="00D56448" w:rsidRPr="005C69A2">
              <w:rPr>
                <w:rFonts w:asciiTheme="minorHAnsi" w:hAnsiTheme="minorHAnsi" w:cstheme="minorHAnsi"/>
                <w:b/>
                <w:sz w:val="20"/>
                <w:szCs w:val="18"/>
              </w:rPr>
              <w:t xml:space="preserve">. HERS-Verified Parallel Piping </w:t>
            </w:r>
            <w:r w:rsidR="001938BC" w:rsidRPr="00C80016">
              <w:rPr>
                <w:rFonts w:asciiTheme="minorHAnsi" w:hAnsiTheme="minorHAnsi" w:cstheme="minorHAnsi"/>
                <w:b/>
                <w:sz w:val="20"/>
                <w:szCs w:val="18"/>
              </w:rPr>
              <w:t>Requirements</w:t>
            </w:r>
            <w:r w:rsidR="00DF4BB0" w:rsidRPr="0053169A">
              <w:rPr>
                <w:rFonts w:asciiTheme="minorHAnsi" w:hAnsiTheme="minorHAnsi" w:cstheme="minorHAnsi"/>
                <w:b/>
                <w:sz w:val="20"/>
                <w:szCs w:val="18"/>
              </w:rPr>
              <w:t xml:space="preserve"> </w:t>
            </w:r>
            <w:r w:rsidR="00DF32C1">
              <w:rPr>
                <w:rFonts w:asciiTheme="minorHAnsi" w:hAnsiTheme="minorHAnsi" w:cstheme="minorHAnsi"/>
                <w:b/>
                <w:sz w:val="20"/>
                <w:szCs w:val="18"/>
              </w:rPr>
              <w:t xml:space="preserve">(PP-H) </w:t>
            </w:r>
            <w:r w:rsidR="00DF4BB0" w:rsidRPr="005C69A2">
              <w:rPr>
                <w:rFonts w:asciiTheme="minorHAnsi" w:hAnsiTheme="minorHAnsi" w:cstheme="minorHAnsi"/>
                <w:b/>
                <w:sz w:val="20"/>
                <w:szCs w:val="18"/>
              </w:rPr>
              <w:t>(RA</w:t>
            </w:r>
            <w:r w:rsidR="00DF4BB0" w:rsidRPr="0053169A">
              <w:rPr>
                <w:rFonts w:asciiTheme="minorHAnsi" w:hAnsiTheme="minorHAnsi" w:cstheme="minorHAnsi"/>
                <w:b/>
                <w:sz w:val="20"/>
                <w:szCs w:val="18"/>
              </w:rPr>
              <w:t>3</w:t>
            </w:r>
            <w:r w:rsidR="00DF4BB0" w:rsidRPr="00D75806">
              <w:rPr>
                <w:rFonts w:asciiTheme="minorHAnsi" w:hAnsiTheme="minorHAnsi" w:cstheme="minorHAnsi"/>
                <w:b/>
                <w:sz w:val="20"/>
                <w:szCs w:val="18"/>
              </w:rPr>
              <w:t>.6.4)</w:t>
            </w:r>
          </w:p>
          <w:p w14:paraId="0F7F446F" w14:textId="510993FE" w:rsidR="001938BC" w:rsidRPr="00D75806" w:rsidRDefault="001938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A05A69">
              <w:rPr>
                <w:rFonts w:asciiTheme="minorHAnsi" w:hAnsiTheme="minorHAnsi" w:cstheme="minorHAnsi"/>
                <w:sz w:val="18"/>
                <w:szCs w:val="18"/>
              </w:rPr>
              <w:t>Systems that utilize this distribution type shall comply with these requirements</w:t>
            </w:r>
            <w:r w:rsidR="00410ECB" w:rsidRPr="00A05A69">
              <w:rPr>
                <w:rFonts w:asciiTheme="minorHAnsi" w:hAnsiTheme="minorHAnsi" w:cstheme="minorHAnsi"/>
                <w:sz w:val="18"/>
                <w:szCs w:val="18"/>
              </w:rPr>
              <w:t>.</w:t>
            </w:r>
          </w:p>
        </w:tc>
      </w:tr>
      <w:tr w:rsidR="00383435" w:rsidRPr="002F18C2" w14:paraId="0F7F4473" w14:textId="77777777" w:rsidTr="007325A8">
        <w:trPr>
          <w:trHeight w:val="144"/>
          <w:tblHeader/>
        </w:trPr>
        <w:tc>
          <w:tcPr>
            <w:tcW w:w="642" w:type="dxa"/>
            <w:vAlign w:val="center"/>
          </w:tcPr>
          <w:p w14:paraId="0F7F4471"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1</w:t>
            </w:r>
          </w:p>
        </w:tc>
        <w:tc>
          <w:tcPr>
            <w:tcW w:w="10148" w:type="dxa"/>
            <w:gridSpan w:val="2"/>
            <w:vAlign w:val="center"/>
          </w:tcPr>
          <w:p w14:paraId="0F7F4472" w14:textId="5F911A00" w:rsidR="009269B2" w:rsidRPr="00A05A69"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Each c</w:t>
            </w:r>
            <w:r w:rsidR="00383435" w:rsidRPr="00A05A69">
              <w:rPr>
                <w:rFonts w:asciiTheme="minorHAnsi" w:hAnsiTheme="minorHAnsi" w:cstheme="minorHAnsi"/>
                <w:sz w:val="18"/>
                <w:szCs w:val="18"/>
              </w:rPr>
              <w:t xml:space="preserve">entral manifold </w:t>
            </w:r>
            <w:r w:rsidRPr="00A05A69">
              <w:rPr>
                <w:rFonts w:asciiTheme="minorHAnsi" w:hAnsiTheme="minorHAnsi" w:cstheme="minorHAnsi"/>
                <w:sz w:val="18"/>
                <w:szCs w:val="18"/>
              </w:rPr>
              <w:t xml:space="preserve">has 5 </w:t>
            </w:r>
            <w:r w:rsidR="00383435" w:rsidRPr="00A05A69">
              <w:rPr>
                <w:rFonts w:asciiTheme="minorHAnsi" w:hAnsiTheme="minorHAnsi" w:cstheme="minorHAnsi"/>
                <w:sz w:val="18"/>
                <w:szCs w:val="18"/>
              </w:rPr>
              <w:t>feet or less of pipe between manifold and water heater</w:t>
            </w:r>
            <w:r w:rsidRPr="00A05A69">
              <w:rPr>
                <w:rFonts w:asciiTheme="minorHAnsi" w:hAnsiTheme="minorHAnsi" w:cstheme="minorHAnsi"/>
                <w:sz w:val="18"/>
                <w:szCs w:val="18"/>
              </w:rPr>
              <w:t>.</w:t>
            </w:r>
          </w:p>
        </w:tc>
      </w:tr>
      <w:tr w:rsidR="00383435" w:rsidRPr="002F18C2" w14:paraId="0F7F4476" w14:textId="77777777" w:rsidTr="007325A8">
        <w:trPr>
          <w:trHeight w:val="144"/>
          <w:tblHeader/>
        </w:trPr>
        <w:tc>
          <w:tcPr>
            <w:tcW w:w="642" w:type="dxa"/>
            <w:vAlign w:val="center"/>
          </w:tcPr>
          <w:p w14:paraId="0F7F4474"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2</w:t>
            </w:r>
          </w:p>
        </w:tc>
        <w:tc>
          <w:tcPr>
            <w:tcW w:w="10148" w:type="dxa"/>
            <w:gridSpan w:val="2"/>
            <w:vAlign w:val="center"/>
          </w:tcPr>
          <w:p w14:paraId="0F7F4475" w14:textId="5C9F6563" w:rsidR="009269B2" w:rsidRPr="00A05A69" w:rsidRDefault="00CC374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For m</w:t>
            </w:r>
            <w:r w:rsidR="00383435" w:rsidRPr="00A05A69">
              <w:rPr>
                <w:rFonts w:asciiTheme="minorHAnsi" w:hAnsiTheme="minorHAnsi" w:cstheme="minorHAnsi"/>
                <w:sz w:val="18"/>
                <w:szCs w:val="18"/>
              </w:rPr>
              <w:t>anifolds that include valves</w:t>
            </w:r>
            <w:r w:rsidRPr="00A05A69">
              <w:rPr>
                <w:rFonts w:asciiTheme="minorHAnsi" w:hAnsiTheme="minorHAnsi" w:cstheme="minorHAnsi"/>
                <w:sz w:val="18"/>
                <w:szCs w:val="18"/>
              </w:rPr>
              <w:t>,</w:t>
            </w:r>
            <w:r w:rsidR="00383435" w:rsidRPr="00A05A69">
              <w:rPr>
                <w:rFonts w:asciiTheme="minorHAnsi" w:hAnsiTheme="minorHAnsi" w:cstheme="minorHAnsi"/>
                <w:sz w:val="18"/>
                <w:szCs w:val="18"/>
              </w:rPr>
              <w:t xml:space="preserve"> the manifold must be readily accessible in accordance with the plumbing code.</w:t>
            </w:r>
          </w:p>
        </w:tc>
      </w:tr>
      <w:tr w:rsidR="00383435" w:rsidRPr="002F18C2" w14:paraId="0F7F4479" w14:textId="77777777" w:rsidTr="007325A8">
        <w:trPr>
          <w:trHeight w:val="144"/>
          <w:tblHeader/>
        </w:trPr>
        <w:tc>
          <w:tcPr>
            <w:tcW w:w="642" w:type="dxa"/>
            <w:vAlign w:val="center"/>
          </w:tcPr>
          <w:p w14:paraId="0F7F4477"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3</w:t>
            </w:r>
          </w:p>
        </w:tc>
        <w:tc>
          <w:tcPr>
            <w:tcW w:w="10148" w:type="dxa"/>
            <w:gridSpan w:val="2"/>
            <w:vAlign w:val="center"/>
          </w:tcPr>
          <w:p w14:paraId="0F7F4478" w14:textId="6A017CAD" w:rsidR="009269B2" w:rsidRPr="00A05A69" w:rsidRDefault="00383435"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 xml:space="preserve">Hot water distribution system piping from the manifold to the fixtures and appliances must take the most direct path.  </w:t>
            </w:r>
            <w:r w:rsidR="00CC3747" w:rsidRPr="00A05A69">
              <w:rPr>
                <w:rFonts w:asciiTheme="minorHAnsi" w:hAnsiTheme="minorHAnsi" w:cstheme="minorHAnsi"/>
                <w:sz w:val="18"/>
                <w:szCs w:val="18"/>
              </w:rPr>
              <w:t>For example, p</w:t>
            </w:r>
            <w:r w:rsidRPr="00A05A69">
              <w:rPr>
                <w:rFonts w:asciiTheme="minorHAnsi" w:hAnsiTheme="minorHAnsi" w:cstheme="minorHAnsi"/>
                <w:sz w:val="18"/>
                <w:szCs w:val="18"/>
              </w:rPr>
              <w:t>iping from a second story manifold cannot supply the first floor</w:t>
            </w:r>
            <w:r w:rsidR="00DF4BB0" w:rsidRPr="00A05A69">
              <w:rPr>
                <w:rFonts w:asciiTheme="minorHAnsi" w:hAnsiTheme="minorHAnsi" w:cstheme="minorHAnsi"/>
                <w:sz w:val="18"/>
                <w:szCs w:val="18"/>
              </w:rPr>
              <w:t>.</w:t>
            </w:r>
          </w:p>
        </w:tc>
      </w:tr>
      <w:tr w:rsidR="00383435" w:rsidRPr="002F18C2" w14:paraId="0F7F447C" w14:textId="77777777" w:rsidTr="007325A8">
        <w:trPr>
          <w:trHeight w:val="144"/>
          <w:tblHeader/>
        </w:trPr>
        <w:tc>
          <w:tcPr>
            <w:tcW w:w="642" w:type="dxa"/>
            <w:vAlign w:val="center"/>
          </w:tcPr>
          <w:p w14:paraId="0F7F447A" w14:textId="77777777" w:rsidR="009269B2" w:rsidRPr="00A05A69" w:rsidRDefault="00D27702"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w:t>
            </w:r>
            <w:r w:rsidR="005D2389" w:rsidRPr="00A05A69">
              <w:rPr>
                <w:rFonts w:asciiTheme="minorHAnsi" w:hAnsiTheme="minorHAnsi" w:cstheme="minorHAnsi"/>
                <w:sz w:val="18"/>
                <w:szCs w:val="18"/>
              </w:rPr>
              <w:t>4</w:t>
            </w:r>
          </w:p>
        </w:tc>
        <w:tc>
          <w:tcPr>
            <w:tcW w:w="10148" w:type="dxa"/>
            <w:gridSpan w:val="2"/>
            <w:vAlign w:val="center"/>
          </w:tcPr>
          <w:p w14:paraId="0F7F447B" w14:textId="5618E066" w:rsidR="00A82A43" w:rsidRPr="00A05A69" w:rsidRDefault="00383435" w:rsidP="00E879AA">
            <w:pPr>
              <w:keepNext/>
              <w:autoSpaceDE w:val="0"/>
              <w:autoSpaceDN w:val="0"/>
              <w:adjustRightInd w:val="0"/>
              <w:spacing w:after="0" w:line="240" w:lineRule="auto"/>
              <w:rPr>
                <w:rFonts w:asciiTheme="minorHAnsi" w:hAnsiTheme="minorHAnsi" w:cstheme="minorHAnsi"/>
                <w:sz w:val="18"/>
                <w:szCs w:val="18"/>
              </w:rPr>
            </w:pPr>
            <w:r w:rsidRPr="00A05A69">
              <w:rPr>
                <w:rFonts w:asciiTheme="minorHAnsi" w:hAnsiTheme="minorHAnsi" w:cstheme="minorHAnsi"/>
                <w:sz w:val="18"/>
                <w:szCs w:val="18"/>
              </w:rPr>
              <w:t xml:space="preserve">The hot water distribution piping must be separated by at least </w:t>
            </w:r>
            <w:r w:rsidR="00410ECB" w:rsidRPr="00A05A69">
              <w:rPr>
                <w:rFonts w:asciiTheme="minorHAnsi" w:hAnsiTheme="minorHAnsi" w:cstheme="minorHAnsi"/>
                <w:sz w:val="18"/>
                <w:szCs w:val="18"/>
              </w:rPr>
              <w:t>2</w:t>
            </w:r>
            <w:r w:rsidRPr="00A05A69">
              <w:rPr>
                <w:rFonts w:asciiTheme="minorHAnsi" w:hAnsiTheme="minorHAnsi" w:cstheme="minorHAnsi"/>
                <w:sz w:val="18"/>
                <w:szCs w:val="18"/>
              </w:rPr>
              <w:t xml:space="preserve"> inches from any other hot water supply piping</w:t>
            </w:r>
            <w:r w:rsidR="00CC3747" w:rsidRPr="00A05A69">
              <w:rPr>
                <w:rFonts w:asciiTheme="minorHAnsi" w:hAnsiTheme="minorHAnsi" w:cstheme="minorHAnsi"/>
                <w:sz w:val="18"/>
                <w:szCs w:val="18"/>
              </w:rPr>
              <w:t xml:space="preserve">, and at least </w:t>
            </w:r>
            <w:r w:rsidR="00410ECB" w:rsidRPr="00A05A69">
              <w:rPr>
                <w:rFonts w:asciiTheme="minorHAnsi" w:hAnsiTheme="minorHAnsi" w:cstheme="minorHAnsi"/>
                <w:sz w:val="18"/>
                <w:szCs w:val="18"/>
              </w:rPr>
              <w:t>6</w:t>
            </w:r>
            <w:r w:rsidR="00CC3747" w:rsidRPr="00A05A69">
              <w:rPr>
                <w:rFonts w:asciiTheme="minorHAnsi" w:hAnsiTheme="minorHAnsi" w:cstheme="minorHAnsi"/>
                <w:sz w:val="18"/>
                <w:szCs w:val="18"/>
              </w:rPr>
              <w:t xml:space="preserve"> inches from any cold water supply piping.  Alternatively, the hot water supply piping must be insulated to the thicknesses shown in TABLE 120.3-A.</w:t>
            </w:r>
          </w:p>
        </w:tc>
      </w:tr>
      <w:tr w:rsidR="007325A8" w:rsidRPr="002F18C2" w14:paraId="489DD4BF" w14:textId="77777777" w:rsidTr="00450E94">
        <w:trPr>
          <w:trHeight w:val="144"/>
          <w:tblHeader/>
          <w:ins w:id="411" w:author="Tam, Danny@Energy" w:date="2018-11-29T16:26:00Z"/>
        </w:trPr>
        <w:tc>
          <w:tcPr>
            <w:tcW w:w="642" w:type="dxa"/>
            <w:vAlign w:val="center"/>
          </w:tcPr>
          <w:p w14:paraId="25D1A754" w14:textId="555E0F78"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12" w:author="Tam, Danny@Energy" w:date="2018-11-29T16:26:00Z"/>
                <w:rFonts w:asciiTheme="minorHAnsi" w:hAnsiTheme="minorHAnsi" w:cstheme="minorHAnsi"/>
                <w:sz w:val="18"/>
                <w:szCs w:val="18"/>
              </w:rPr>
            </w:pPr>
            <w:ins w:id="413" w:author="Tam, Danny@Energy" w:date="2018-11-29T16:27:00Z">
              <w:r w:rsidRPr="00450E94">
                <w:rPr>
                  <w:rFonts w:asciiTheme="minorHAnsi" w:hAnsiTheme="minorHAnsi" w:cstheme="minorHAnsi"/>
                  <w:sz w:val="18"/>
                  <w:szCs w:val="18"/>
                </w:rPr>
                <w:t>05</w:t>
              </w:r>
            </w:ins>
          </w:p>
        </w:tc>
        <w:tc>
          <w:tcPr>
            <w:tcW w:w="3763" w:type="dxa"/>
            <w:vAlign w:val="center"/>
          </w:tcPr>
          <w:p w14:paraId="4AD988E8" w14:textId="33759AC0" w:rsidR="007325A8" w:rsidRPr="00B71192" w:rsidRDefault="007325A8" w:rsidP="007325A8">
            <w:pPr>
              <w:keepNext/>
              <w:autoSpaceDE w:val="0"/>
              <w:autoSpaceDN w:val="0"/>
              <w:adjustRightInd w:val="0"/>
              <w:spacing w:after="0" w:line="240" w:lineRule="auto"/>
              <w:rPr>
                <w:ins w:id="414" w:author="Tam, Danny@Energy" w:date="2018-11-29T16:26:00Z"/>
                <w:rFonts w:asciiTheme="minorHAnsi" w:hAnsiTheme="minorHAnsi" w:cstheme="minorHAnsi"/>
                <w:sz w:val="18"/>
                <w:szCs w:val="18"/>
              </w:rPr>
            </w:pPr>
            <w:ins w:id="415" w:author="Tam, Danny@Energy" w:date="2018-11-29T16:27:00Z">
              <w:r w:rsidRPr="00450E94">
                <w:rPr>
                  <w:sz w:val="18"/>
                  <w:szCs w:val="18"/>
                </w:rPr>
                <w:t>Verification Status:</w:t>
              </w:r>
            </w:ins>
          </w:p>
        </w:tc>
        <w:tc>
          <w:tcPr>
            <w:tcW w:w="6385" w:type="dxa"/>
            <w:vAlign w:val="center"/>
          </w:tcPr>
          <w:p w14:paraId="41BE9290" w14:textId="77777777" w:rsidR="007325A8" w:rsidRPr="00B71192" w:rsidRDefault="007325A8" w:rsidP="007325A8">
            <w:pPr>
              <w:pStyle w:val="ListParagraph"/>
              <w:keepNext/>
              <w:numPr>
                <w:ilvl w:val="0"/>
                <w:numId w:val="48"/>
              </w:numPr>
              <w:tabs>
                <w:tab w:val="left" w:pos="356"/>
              </w:tabs>
              <w:spacing w:after="0" w:line="240" w:lineRule="auto"/>
              <w:rPr>
                <w:ins w:id="416" w:author="Tam, Danny@Energy" w:date="2018-11-29T16:27:00Z"/>
                <w:sz w:val="18"/>
                <w:szCs w:val="18"/>
              </w:rPr>
            </w:pPr>
            <w:ins w:id="417" w:author="Tam, Danny@Energy" w:date="2018-11-29T16:27:00Z">
              <w:r w:rsidRPr="00B71192">
                <w:rPr>
                  <w:sz w:val="18"/>
                  <w:szCs w:val="18"/>
                  <w:u w:val="single"/>
                </w:rPr>
                <w:t>Pass</w:t>
              </w:r>
              <w:r w:rsidRPr="00B71192">
                <w:rPr>
                  <w:sz w:val="18"/>
                  <w:szCs w:val="18"/>
                </w:rPr>
                <w:t xml:space="preserve"> - all applicable requirements are met; or</w:t>
              </w:r>
            </w:ins>
          </w:p>
          <w:p w14:paraId="47097DD9" w14:textId="77777777" w:rsidR="007325A8" w:rsidRPr="00B71192" w:rsidRDefault="007325A8" w:rsidP="007325A8">
            <w:pPr>
              <w:pStyle w:val="ListParagraph"/>
              <w:keepNext/>
              <w:numPr>
                <w:ilvl w:val="0"/>
                <w:numId w:val="48"/>
              </w:numPr>
              <w:tabs>
                <w:tab w:val="left" w:pos="356"/>
              </w:tabs>
              <w:spacing w:after="0" w:line="240" w:lineRule="auto"/>
              <w:rPr>
                <w:ins w:id="418" w:author="Tam, Danny@Energy" w:date="2018-11-29T16:27:00Z"/>
                <w:sz w:val="18"/>
                <w:szCs w:val="18"/>
              </w:rPr>
            </w:pPr>
            <w:ins w:id="419" w:author="Tam, Danny@Energy" w:date="2018-11-29T16:27: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770CFEF4" w14:textId="522DB803" w:rsidR="007325A8" w:rsidRPr="00450E94" w:rsidRDefault="007325A8" w:rsidP="00450E94">
            <w:pPr>
              <w:pStyle w:val="ListParagraph"/>
              <w:keepNext/>
              <w:numPr>
                <w:ilvl w:val="0"/>
                <w:numId w:val="48"/>
              </w:numPr>
              <w:autoSpaceDE w:val="0"/>
              <w:autoSpaceDN w:val="0"/>
              <w:adjustRightInd w:val="0"/>
              <w:spacing w:after="0" w:line="240" w:lineRule="auto"/>
              <w:rPr>
                <w:ins w:id="420" w:author="Tam, Danny@Energy" w:date="2018-11-29T16:26:00Z"/>
                <w:rFonts w:asciiTheme="minorHAnsi" w:hAnsiTheme="minorHAnsi" w:cstheme="minorHAnsi"/>
                <w:sz w:val="18"/>
                <w:szCs w:val="18"/>
              </w:rPr>
            </w:pPr>
            <w:ins w:id="421" w:author="Tam, Danny@Energy" w:date="2018-11-29T16:27:00Z">
              <w:r w:rsidRPr="00450E94">
                <w:rPr>
                  <w:sz w:val="18"/>
                  <w:szCs w:val="18"/>
                  <w:u w:val="single"/>
                </w:rPr>
                <w:t>All N/A</w:t>
              </w:r>
              <w:r w:rsidRPr="00450E94">
                <w:rPr>
                  <w:sz w:val="18"/>
                  <w:szCs w:val="18"/>
                </w:rPr>
                <w:t xml:space="preserve"> - This entire table is not applicable</w:t>
              </w:r>
            </w:ins>
          </w:p>
        </w:tc>
      </w:tr>
      <w:tr w:rsidR="007325A8" w:rsidRPr="002F18C2" w14:paraId="4E922D06" w14:textId="77777777" w:rsidTr="00450E94">
        <w:trPr>
          <w:trHeight w:val="144"/>
          <w:tblHeader/>
          <w:ins w:id="422" w:author="Tam, Danny@Energy" w:date="2018-11-29T16:26:00Z"/>
        </w:trPr>
        <w:tc>
          <w:tcPr>
            <w:tcW w:w="642" w:type="dxa"/>
          </w:tcPr>
          <w:p w14:paraId="4E115436" w14:textId="22AD02EE" w:rsidR="007325A8" w:rsidRPr="00B71192" w:rsidRDefault="007325A8"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23" w:author="Tam, Danny@Energy" w:date="2018-11-29T16:26:00Z"/>
                <w:rFonts w:asciiTheme="minorHAnsi" w:hAnsiTheme="minorHAnsi" w:cstheme="minorHAnsi"/>
                <w:sz w:val="18"/>
                <w:szCs w:val="18"/>
              </w:rPr>
            </w:pPr>
            <w:ins w:id="424" w:author="Tam, Danny@Energy" w:date="2018-11-29T16:27:00Z">
              <w:r w:rsidRPr="00450E94">
                <w:rPr>
                  <w:rFonts w:asciiTheme="minorHAnsi" w:hAnsiTheme="minorHAnsi" w:cstheme="minorHAnsi"/>
                  <w:sz w:val="18"/>
                  <w:szCs w:val="18"/>
                </w:rPr>
                <w:t>06</w:t>
              </w:r>
            </w:ins>
          </w:p>
        </w:tc>
        <w:tc>
          <w:tcPr>
            <w:tcW w:w="10148" w:type="dxa"/>
            <w:gridSpan w:val="2"/>
            <w:vAlign w:val="center"/>
          </w:tcPr>
          <w:p w14:paraId="09D86B1F" w14:textId="7607DBC5" w:rsidR="007325A8" w:rsidRPr="00B71192" w:rsidRDefault="007325A8" w:rsidP="007325A8">
            <w:pPr>
              <w:keepNext/>
              <w:autoSpaceDE w:val="0"/>
              <w:autoSpaceDN w:val="0"/>
              <w:adjustRightInd w:val="0"/>
              <w:spacing w:after="0" w:line="240" w:lineRule="auto"/>
              <w:rPr>
                <w:ins w:id="425" w:author="Tam, Danny@Energy" w:date="2018-11-29T16:26:00Z"/>
                <w:rFonts w:asciiTheme="minorHAnsi" w:hAnsiTheme="minorHAnsi" w:cstheme="minorHAnsi"/>
                <w:sz w:val="18"/>
                <w:szCs w:val="18"/>
              </w:rPr>
            </w:pPr>
            <w:ins w:id="426" w:author="Tam, Danny@Energy" w:date="2018-11-29T16:27:00Z">
              <w:r w:rsidRPr="00450E94">
                <w:rPr>
                  <w:sz w:val="18"/>
                  <w:szCs w:val="18"/>
                </w:rPr>
                <w:t xml:space="preserve">Correction Notes: </w:t>
              </w:r>
            </w:ins>
          </w:p>
        </w:tc>
      </w:tr>
      <w:tr w:rsidR="007325A8" w:rsidRPr="002F18C2" w14:paraId="212A67C0" w14:textId="77777777" w:rsidTr="007325A8">
        <w:trPr>
          <w:trHeight w:val="144"/>
          <w:tblHeader/>
        </w:trPr>
        <w:tc>
          <w:tcPr>
            <w:tcW w:w="10790" w:type="dxa"/>
            <w:gridSpan w:val="3"/>
            <w:vAlign w:val="center"/>
          </w:tcPr>
          <w:p w14:paraId="25BEBB76" w14:textId="7FCC80AE" w:rsidR="007325A8" w:rsidRPr="00D75806" w:rsidRDefault="00212109" w:rsidP="007325A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ins w:id="427" w:author="Tam, Danny@Energy" w:date="2018-11-29T17:21: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428" w:author="Tam, Danny@Energy" w:date="2018-11-29T17:21:00Z">
              <w:r w:rsidR="007325A8" w:rsidRPr="00A05A69" w:rsidDel="00212109">
                <w:rPr>
                  <w:rFonts w:asciiTheme="minorHAnsi" w:eastAsiaTheme="minorEastAsia" w:hAnsiTheme="minorHAnsi" w:cstheme="minorHAnsi"/>
                  <w:b/>
                  <w:sz w:val="18"/>
                  <w:szCs w:val="18"/>
                </w:rPr>
                <w:delText>The responsible person’s signature on this compliance document affirms that all applicable requirements in this table have been met.</w:delText>
              </w:r>
              <w:r w:rsidR="007325A8" w:rsidRPr="00A05A69" w:rsidDel="00212109">
                <w:rPr>
                  <w:rFonts w:asciiTheme="minorHAnsi" w:hAnsiTheme="minorHAnsi" w:cstheme="minorHAnsi"/>
                  <w:b/>
                  <w:sz w:val="18"/>
                  <w:szCs w:val="18"/>
                </w:rPr>
                <w:delText xml:space="preserve">  </w:delText>
              </w:r>
            </w:del>
          </w:p>
        </w:tc>
      </w:tr>
    </w:tbl>
    <w:p w14:paraId="0F7F447F" w14:textId="67B82892" w:rsidR="00467528" w:rsidRDefault="00467528"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2456C7" w:rsidRPr="009E01FE" w14:paraId="7D4A8B33" w14:textId="77777777" w:rsidTr="00A05A69">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5C7BBAAE" w14:textId="7534FA7E" w:rsidR="002456C7" w:rsidRPr="00396DD3" w:rsidRDefault="006C36EE" w:rsidP="00A05A69">
            <w:pPr>
              <w:keepNext/>
              <w:spacing w:after="0" w:line="240" w:lineRule="auto"/>
              <w:rPr>
                <w:rFonts w:asciiTheme="minorHAnsi" w:hAnsiTheme="minorHAnsi" w:cstheme="minorHAnsi"/>
                <w:sz w:val="20"/>
                <w:szCs w:val="20"/>
              </w:rPr>
            </w:pPr>
            <w:r>
              <w:rPr>
                <w:rFonts w:asciiTheme="minorHAnsi" w:hAnsiTheme="minorHAnsi" w:cstheme="minorHAnsi"/>
                <w:b/>
                <w:sz w:val="20"/>
                <w:szCs w:val="20"/>
              </w:rPr>
              <w:t>L</w:t>
            </w:r>
            <w:r w:rsidR="002456C7" w:rsidRPr="00B33DFF">
              <w:rPr>
                <w:rFonts w:asciiTheme="minorHAnsi" w:hAnsiTheme="minorHAnsi" w:cstheme="minorHAnsi"/>
                <w:b/>
                <w:sz w:val="20"/>
                <w:szCs w:val="20"/>
              </w:rPr>
              <w:t xml:space="preserve">. Parallel Piping </w:t>
            </w:r>
            <w:r w:rsidR="002456C7" w:rsidRPr="00136321">
              <w:rPr>
                <w:rFonts w:asciiTheme="minorHAnsi" w:hAnsiTheme="minorHAnsi" w:cstheme="minorHAnsi"/>
                <w:b/>
                <w:sz w:val="20"/>
                <w:szCs w:val="20"/>
              </w:rPr>
              <w:t xml:space="preserve">Requirements </w:t>
            </w:r>
            <w:r w:rsidR="002456C7" w:rsidRPr="00F43FA8">
              <w:rPr>
                <w:rFonts w:asciiTheme="minorHAnsi" w:hAnsiTheme="minorHAnsi" w:cstheme="minorHAnsi"/>
                <w:b/>
                <w:sz w:val="20"/>
                <w:szCs w:val="20"/>
              </w:rPr>
              <w:t>(PP) (RA4.4.4)</w:t>
            </w:r>
          </w:p>
          <w:p w14:paraId="11B58F63" w14:textId="77777777" w:rsidR="002456C7" w:rsidRPr="00484154" w:rsidRDefault="002456C7" w:rsidP="004B59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A05A69">
              <w:rPr>
                <w:rFonts w:asciiTheme="minorHAnsi" w:hAnsiTheme="minorHAnsi" w:cstheme="minorHAnsi"/>
                <w:sz w:val="18"/>
                <w:szCs w:val="20"/>
              </w:rPr>
              <w:t>Systems that utilize this distribution type shall comply with these requirements.</w:t>
            </w:r>
          </w:p>
        </w:tc>
      </w:tr>
      <w:tr w:rsidR="002456C7" w:rsidRPr="009E01FE" w14:paraId="60B9899F" w14:textId="77777777" w:rsidTr="00A05A69">
        <w:trPr>
          <w:cantSplit/>
          <w:trHeight w:val="288"/>
          <w:tblHeader/>
        </w:trPr>
        <w:tc>
          <w:tcPr>
            <w:tcW w:w="648" w:type="dxa"/>
            <w:vAlign w:val="center"/>
          </w:tcPr>
          <w:p w14:paraId="2FCB133F"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01</w:t>
            </w:r>
          </w:p>
        </w:tc>
        <w:tc>
          <w:tcPr>
            <w:tcW w:w="10368" w:type="dxa"/>
            <w:vAlign w:val="center"/>
          </w:tcPr>
          <w:p w14:paraId="1CAE2B22"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 xml:space="preserve">Each central manifold has 15 feet or less of pipe between manifold and water heater </w:t>
            </w:r>
          </w:p>
        </w:tc>
      </w:tr>
      <w:tr w:rsidR="002456C7" w:rsidRPr="009E01FE" w14:paraId="5D82B514" w14:textId="77777777" w:rsidTr="00A05A69">
        <w:trPr>
          <w:cantSplit/>
          <w:trHeight w:val="288"/>
          <w:tblHeader/>
        </w:trPr>
        <w:tc>
          <w:tcPr>
            <w:tcW w:w="648" w:type="dxa"/>
            <w:vAlign w:val="center"/>
          </w:tcPr>
          <w:p w14:paraId="48E18389"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02</w:t>
            </w:r>
          </w:p>
        </w:tc>
        <w:tc>
          <w:tcPr>
            <w:tcW w:w="10368" w:type="dxa"/>
            <w:vAlign w:val="center"/>
          </w:tcPr>
          <w:p w14:paraId="0E7FF265"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 xml:space="preserve">For manifolds that include valves, the manifold must be readily accessible in accordance with the plumbing code. </w:t>
            </w:r>
          </w:p>
        </w:tc>
      </w:tr>
      <w:tr w:rsidR="002456C7" w:rsidRPr="009E01FE" w14:paraId="4F2F3681" w14:textId="77777777" w:rsidTr="00A05A69">
        <w:trPr>
          <w:cantSplit/>
          <w:trHeight w:val="288"/>
          <w:tblHeader/>
        </w:trPr>
        <w:tc>
          <w:tcPr>
            <w:tcW w:w="648" w:type="dxa"/>
            <w:vAlign w:val="center"/>
          </w:tcPr>
          <w:p w14:paraId="7A69966E"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03</w:t>
            </w:r>
          </w:p>
        </w:tc>
        <w:tc>
          <w:tcPr>
            <w:tcW w:w="10368" w:type="dxa"/>
            <w:vAlign w:val="center"/>
          </w:tcPr>
          <w:p w14:paraId="3FBCF5D1"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p>
        </w:tc>
      </w:tr>
      <w:tr w:rsidR="002456C7" w:rsidRPr="009E01FE" w14:paraId="7F5EF5C9" w14:textId="77777777" w:rsidTr="00A05A69">
        <w:trPr>
          <w:cantSplit/>
          <w:trHeight w:val="288"/>
          <w:tblHeader/>
        </w:trPr>
        <w:tc>
          <w:tcPr>
            <w:tcW w:w="648" w:type="dxa"/>
            <w:vAlign w:val="center"/>
          </w:tcPr>
          <w:p w14:paraId="614ADC10"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04</w:t>
            </w:r>
          </w:p>
        </w:tc>
        <w:tc>
          <w:tcPr>
            <w:tcW w:w="10368" w:type="dxa"/>
            <w:vAlign w:val="center"/>
          </w:tcPr>
          <w:p w14:paraId="0FE92C8E"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2456C7" w:rsidRPr="00E20AD9" w14:paraId="460E505F" w14:textId="77777777" w:rsidTr="00A05A69">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6F250DD7" w14:textId="34C1090F" w:rsidR="002456C7" w:rsidRPr="00A05A69" w:rsidRDefault="002456C7" w:rsidP="00A05A69">
            <w:pPr>
              <w:keepNext/>
              <w:spacing w:after="0" w:line="240" w:lineRule="auto"/>
              <w:rPr>
                <w:rFonts w:asciiTheme="minorHAnsi" w:hAnsiTheme="minorHAnsi" w:cstheme="minorHAnsi"/>
                <w:b/>
                <w:sz w:val="18"/>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w:t>
            </w:r>
            <w:r w:rsidRPr="00A05A69">
              <w:rPr>
                <w:rFonts w:asciiTheme="minorHAnsi" w:hAnsiTheme="minorHAnsi" w:cstheme="minorHAnsi"/>
                <w:b/>
                <w:sz w:val="18"/>
                <w:szCs w:val="20"/>
              </w:rPr>
              <w:t xml:space="preserve"> been m</w:t>
            </w:r>
            <w:r w:rsidR="00E20AD9">
              <w:rPr>
                <w:rFonts w:asciiTheme="minorHAnsi" w:hAnsiTheme="minorHAnsi" w:cstheme="minorHAnsi"/>
                <w:b/>
                <w:sz w:val="18"/>
                <w:szCs w:val="20"/>
              </w:rPr>
              <w:t>et.</w:t>
            </w:r>
          </w:p>
          <w:p w14:paraId="790814AE" w14:textId="626C4878" w:rsidR="002456C7" w:rsidRPr="00A05A69" w:rsidRDefault="002456C7" w:rsidP="00A05A69">
            <w:pPr>
              <w:keepNext/>
              <w:spacing w:after="0" w:line="240" w:lineRule="auto"/>
              <w:rPr>
                <w:rFonts w:asciiTheme="minorHAnsi" w:hAnsiTheme="minorHAnsi" w:cstheme="minorHAnsi"/>
                <w:b/>
                <w:sz w:val="18"/>
                <w:szCs w:val="20"/>
              </w:rPr>
            </w:pPr>
            <w:r w:rsidRPr="00A05A69">
              <w:rPr>
                <w:rFonts w:asciiTheme="minorHAnsi" w:hAnsiTheme="minorHAnsi" w:cstheme="minorHAnsi"/>
                <w:b/>
                <w:sz w:val="18"/>
                <w:szCs w:val="20"/>
              </w:rPr>
              <w:t xml:space="preserve">et.  </w:t>
            </w:r>
          </w:p>
        </w:tc>
      </w:tr>
    </w:tbl>
    <w:p w14:paraId="5FC36772" w14:textId="77777777" w:rsidR="002456C7" w:rsidRDefault="002456C7" w:rsidP="00A05A69">
      <w:pPr>
        <w:spacing w:after="0" w:line="240" w:lineRule="auto"/>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27"/>
      </w:tblGrid>
      <w:tr w:rsidR="002456C7" w:rsidRPr="009E01FE" w14:paraId="3196FB2A" w14:textId="77777777" w:rsidTr="00A05A69">
        <w:trPr>
          <w:trHeight w:val="144"/>
          <w:tblHeader/>
        </w:trPr>
        <w:tc>
          <w:tcPr>
            <w:tcW w:w="10976" w:type="dxa"/>
            <w:gridSpan w:val="2"/>
            <w:tcBorders>
              <w:bottom w:val="single" w:sz="4" w:space="0" w:color="auto"/>
            </w:tcBorders>
          </w:tcPr>
          <w:p w14:paraId="6697040E" w14:textId="1966CCEE" w:rsidR="002456C7" w:rsidRPr="00396DD3" w:rsidRDefault="005D11BC"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002456C7" w:rsidRPr="00136321">
              <w:rPr>
                <w:rFonts w:asciiTheme="minorHAnsi" w:hAnsiTheme="minorHAnsi" w:cstheme="minorHAnsi"/>
                <w:b/>
                <w:sz w:val="20"/>
                <w:szCs w:val="20"/>
              </w:rPr>
              <w:t xml:space="preserve">. Point of Use </w:t>
            </w:r>
            <w:r w:rsidR="002456C7" w:rsidRPr="00F43FA8">
              <w:rPr>
                <w:rFonts w:asciiTheme="minorHAnsi" w:hAnsiTheme="minorHAnsi" w:cstheme="minorHAnsi"/>
                <w:b/>
                <w:sz w:val="20"/>
                <w:szCs w:val="20"/>
              </w:rPr>
              <w:t>Requirements</w:t>
            </w:r>
            <w:r w:rsidR="002456C7">
              <w:rPr>
                <w:rFonts w:asciiTheme="minorHAnsi" w:hAnsiTheme="minorHAnsi" w:cstheme="minorHAnsi"/>
                <w:b/>
                <w:sz w:val="20"/>
                <w:szCs w:val="20"/>
              </w:rPr>
              <w:t xml:space="preserve"> </w:t>
            </w:r>
            <w:r w:rsidR="002456C7" w:rsidRPr="00F43FA8">
              <w:rPr>
                <w:rFonts w:asciiTheme="minorHAnsi" w:hAnsiTheme="minorHAnsi" w:cstheme="minorHAnsi"/>
                <w:b/>
                <w:sz w:val="20"/>
                <w:szCs w:val="20"/>
              </w:rPr>
              <w:t>(POU) (RA4.4.5</w:t>
            </w:r>
            <w:r w:rsidR="002456C7" w:rsidRPr="00396DD3">
              <w:rPr>
                <w:rFonts w:asciiTheme="minorHAnsi" w:hAnsiTheme="minorHAnsi" w:cstheme="minorHAnsi"/>
                <w:b/>
                <w:sz w:val="20"/>
                <w:szCs w:val="20"/>
              </w:rPr>
              <w:t>)</w:t>
            </w:r>
          </w:p>
          <w:p w14:paraId="4A837E74" w14:textId="2C8F1109" w:rsidR="002456C7" w:rsidRPr="00484154"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A05A69">
              <w:rPr>
                <w:rFonts w:asciiTheme="minorHAnsi" w:hAnsiTheme="minorHAnsi" w:cstheme="minorHAnsi"/>
                <w:sz w:val="18"/>
                <w:szCs w:val="20"/>
              </w:rPr>
              <w:t>Systems that utilize this distribution type shall comply with these requirements</w:t>
            </w:r>
            <w:r w:rsidR="009C10FB">
              <w:rPr>
                <w:rFonts w:asciiTheme="minorHAnsi" w:hAnsiTheme="minorHAnsi" w:cstheme="minorHAnsi"/>
                <w:sz w:val="18"/>
                <w:szCs w:val="20"/>
              </w:rPr>
              <w:t>.</w:t>
            </w:r>
          </w:p>
        </w:tc>
      </w:tr>
      <w:tr w:rsidR="002456C7" w:rsidRPr="009E01FE" w14:paraId="6A4D951C" w14:textId="77777777" w:rsidTr="00A05A69">
        <w:trPr>
          <w:trHeight w:val="1808"/>
          <w:tblHeader/>
        </w:trPr>
        <w:tc>
          <w:tcPr>
            <w:tcW w:w="630" w:type="dxa"/>
            <w:vAlign w:val="center"/>
          </w:tcPr>
          <w:p w14:paraId="082E37A1" w14:textId="77777777" w:rsidR="002456C7" w:rsidRPr="008733ED"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asciiTheme="minorHAnsi" w:hAnsiTheme="minorHAnsi" w:cstheme="minorHAnsi"/>
                <w:sz w:val="20"/>
                <w:szCs w:val="20"/>
              </w:rPr>
            </w:pPr>
            <w:r w:rsidRPr="00A05A69">
              <w:rPr>
                <w:rFonts w:asciiTheme="minorHAnsi" w:hAnsiTheme="minorHAnsi" w:cstheme="minorHAnsi"/>
                <w:sz w:val="18"/>
                <w:szCs w:val="20"/>
              </w:rPr>
              <w:t>01</w:t>
            </w:r>
          </w:p>
        </w:tc>
        <w:tc>
          <w:tcPr>
            <w:tcW w:w="10346" w:type="dxa"/>
          </w:tcPr>
          <w:p w14:paraId="7018C5E5"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sz w:val="18"/>
                <w:szCs w:val="20"/>
              </w:rPr>
            </w:pPr>
            <w:r w:rsidRPr="00A05A69">
              <w:rPr>
                <w:rFonts w:asciiTheme="minorHAnsi" w:hAnsiTheme="minorHAns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016CDB0E" w14:textId="77777777" w:rsidR="002456C7" w:rsidRPr="00A05A69" w:rsidRDefault="002456C7" w:rsidP="00A05A69">
            <w:pPr>
              <w:pStyle w:val="TableTitle"/>
              <w:keepLines w:val="0"/>
              <w:suppressAutoHyphens w:val="0"/>
              <w:spacing w:before="0"/>
              <w:rPr>
                <w:rFonts w:asciiTheme="minorHAnsi" w:eastAsia="Calibri" w:hAnsiTheme="minorHAnsi" w:cstheme="minorHAnsi"/>
                <w:i w:val="0"/>
                <w:sz w:val="18"/>
              </w:rPr>
            </w:pPr>
            <w:r w:rsidRPr="00A05A69">
              <w:rPr>
                <w:rFonts w:asciiTheme="minorHAnsi" w:eastAsia="Calibri" w:hAnsiTheme="minorHAnsi" w:cstheme="minorHAnsi"/>
                <w:i w:val="0"/>
                <w:sz w:val="18"/>
              </w:rPr>
              <w:t>The maximum allowed length of piping for the longest run terminating in:</w:t>
            </w:r>
          </w:p>
          <w:p w14:paraId="481C5B1D" w14:textId="77777777" w:rsidR="002456C7" w:rsidRPr="00A05A69" w:rsidRDefault="002456C7" w:rsidP="00A05A69">
            <w:pPr>
              <w:pStyle w:val="TableTitle"/>
              <w:keepLines w:val="0"/>
              <w:suppressAutoHyphens w:val="0"/>
              <w:spacing w:before="0"/>
              <w:rPr>
                <w:rFonts w:asciiTheme="minorHAnsi" w:eastAsia="Calibri" w:hAnsiTheme="minorHAnsi" w:cstheme="minorHAnsi"/>
                <w:i w:val="0"/>
                <w:sz w:val="12"/>
              </w:rPr>
            </w:pPr>
          </w:p>
          <w:p w14:paraId="02E035C4" w14:textId="77777777" w:rsidR="002456C7" w:rsidRPr="00A05A69" w:rsidRDefault="002456C7" w:rsidP="00A05A69">
            <w:pPr>
              <w:pStyle w:val="TableTitle"/>
              <w:keepLines w:val="0"/>
              <w:suppressAutoHyphens w:val="0"/>
              <w:spacing w:before="0"/>
              <w:ind w:firstLine="432"/>
              <w:rPr>
                <w:rFonts w:asciiTheme="minorHAnsi" w:eastAsia="Calibri" w:hAnsiTheme="minorHAnsi" w:cstheme="minorHAnsi"/>
                <w:i w:val="0"/>
                <w:sz w:val="18"/>
              </w:rPr>
            </w:pPr>
            <w:r w:rsidRPr="00A05A69">
              <w:rPr>
                <w:rFonts w:asciiTheme="minorHAnsi" w:eastAsia="Calibri" w:hAnsiTheme="minorHAnsi" w:cstheme="minorHAnsi"/>
                <w:i w:val="0"/>
                <w:sz w:val="18"/>
              </w:rPr>
              <w:t>3/8 inch - For only one pipe size - max length allowed is 15 feet</w:t>
            </w:r>
          </w:p>
          <w:p w14:paraId="6E7B510E" w14:textId="77777777" w:rsidR="002456C7" w:rsidRPr="00A05A69" w:rsidRDefault="002456C7" w:rsidP="00A05A69">
            <w:pPr>
              <w:pStyle w:val="TableTitle"/>
              <w:keepLines w:val="0"/>
              <w:suppressAutoHyphens w:val="0"/>
              <w:spacing w:before="0"/>
              <w:ind w:left="972"/>
              <w:rPr>
                <w:rFonts w:asciiTheme="minorHAnsi" w:eastAsia="Calibri" w:hAnsiTheme="minorHAnsi" w:cstheme="minorHAnsi"/>
                <w:i w:val="0"/>
                <w:sz w:val="18"/>
              </w:rPr>
            </w:pPr>
            <w:r w:rsidRPr="00A05A69">
              <w:rPr>
                <w:rFonts w:asciiTheme="minorHAnsi" w:eastAsia="Calibri" w:hAnsiTheme="minorHAnsi" w:cstheme="minorHAnsi"/>
                <w:i w:val="0"/>
                <w:sz w:val="18"/>
              </w:rPr>
              <w:t xml:space="preserve">      For combination pipe sizes the max allowed length of 3/8-inch piping is 7.5 feet, of ½ inch piping is 5 feet, and ¾ inch piping is 2.5 feet.</w:t>
            </w:r>
          </w:p>
          <w:p w14:paraId="0BE1706A" w14:textId="77777777" w:rsidR="002456C7" w:rsidRPr="00A05A69" w:rsidRDefault="002456C7" w:rsidP="00A05A69">
            <w:pPr>
              <w:pStyle w:val="TableTitle"/>
              <w:keepLines w:val="0"/>
              <w:suppressAutoHyphens w:val="0"/>
              <w:spacing w:before="0"/>
              <w:ind w:left="972"/>
              <w:rPr>
                <w:rFonts w:asciiTheme="minorHAnsi" w:eastAsia="Calibri" w:hAnsiTheme="minorHAnsi" w:cstheme="minorHAnsi"/>
                <w:i w:val="0"/>
                <w:sz w:val="12"/>
              </w:rPr>
            </w:pPr>
          </w:p>
          <w:p w14:paraId="62A25352" w14:textId="77777777" w:rsidR="002456C7" w:rsidRPr="00A05A69" w:rsidRDefault="002456C7" w:rsidP="00A05A69">
            <w:pPr>
              <w:pStyle w:val="TableTitle"/>
              <w:keepLines w:val="0"/>
              <w:suppressAutoHyphens w:val="0"/>
              <w:spacing w:before="0"/>
              <w:ind w:firstLine="432"/>
              <w:rPr>
                <w:rFonts w:asciiTheme="minorHAnsi" w:eastAsia="Calibri" w:hAnsiTheme="minorHAnsi" w:cstheme="minorHAnsi"/>
                <w:i w:val="0"/>
                <w:sz w:val="18"/>
              </w:rPr>
            </w:pPr>
            <w:r w:rsidRPr="00A05A69">
              <w:rPr>
                <w:rFonts w:asciiTheme="minorHAnsi" w:eastAsia="Calibri" w:hAnsiTheme="minorHAnsi" w:cstheme="minorHAnsi"/>
                <w:i w:val="0"/>
                <w:sz w:val="18"/>
              </w:rPr>
              <w:t>½ inch - For only one pipe size – max length allowed is 10 feet</w:t>
            </w:r>
          </w:p>
          <w:p w14:paraId="08634F34" w14:textId="77777777" w:rsidR="002456C7" w:rsidRPr="00A05A69" w:rsidRDefault="002456C7" w:rsidP="00A05A69">
            <w:pPr>
              <w:pStyle w:val="TableTitle"/>
              <w:keepLines w:val="0"/>
              <w:tabs>
                <w:tab w:val="left" w:pos="1260"/>
              </w:tabs>
              <w:suppressAutoHyphens w:val="0"/>
              <w:spacing w:before="0"/>
              <w:ind w:left="1260" w:hanging="288"/>
              <w:rPr>
                <w:rFonts w:asciiTheme="minorHAnsi" w:eastAsia="Calibri" w:hAnsiTheme="minorHAnsi" w:cstheme="minorHAnsi"/>
                <w:i w:val="0"/>
                <w:sz w:val="18"/>
              </w:rPr>
            </w:pPr>
            <w:r w:rsidRPr="00A05A69">
              <w:rPr>
                <w:rFonts w:asciiTheme="minorHAnsi" w:eastAsia="Calibri" w:hAnsiTheme="minorHAnsi" w:cstheme="minorHAnsi"/>
                <w:i w:val="0"/>
                <w:sz w:val="18"/>
              </w:rPr>
              <w:t xml:space="preserve">   For combination pipe sizes the allowed length of ½-inch piping is 5 feet, and ¾ inch piping is 2.5 feet.</w:t>
            </w:r>
          </w:p>
          <w:p w14:paraId="64E22C45" w14:textId="77777777" w:rsidR="002456C7" w:rsidRPr="00A05A69" w:rsidRDefault="002456C7" w:rsidP="00A05A69">
            <w:pPr>
              <w:pStyle w:val="TableTitle"/>
              <w:keepLines w:val="0"/>
              <w:tabs>
                <w:tab w:val="left" w:pos="1260"/>
              </w:tabs>
              <w:suppressAutoHyphens w:val="0"/>
              <w:spacing w:before="0"/>
              <w:ind w:left="1260" w:hanging="288"/>
              <w:rPr>
                <w:rFonts w:asciiTheme="minorHAnsi" w:eastAsia="Calibri" w:hAnsiTheme="minorHAnsi" w:cstheme="minorHAnsi"/>
                <w:i w:val="0"/>
                <w:sz w:val="12"/>
              </w:rPr>
            </w:pPr>
          </w:p>
          <w:p w14:paraId="53C93D9D" w14:textId="77777777" w:rsidR="002456C7" w:rsidRPr="00F50C2D" w:rsidRDefault="002456C7" w:rsidP="00A05A69">
            <w:pPr>
              <w:pStyle w:val="TableTitle"/>
              <w:keepLines w:val="0"/>
              <w:suppressAutoHyphens w:val="0"/>
              <w:spacing w:before="0"/>
              <w:ind w:firstLine="432"/>
              <w:rPr>
                <w:rFonts w:asciiTheme="minorHAnsi" w:hAnsiTheme="minorHAnsi" w:cstheme="minorHAnsi"/>
              </w:rPr>
            </w:pPr>
            <w:r w:rsidRPr="00A05A69">
              <w:rPr>
                <w:rFonts w:asciiTheme="minorHAnsi" w:hAnsiTheme="minorHAnsi" w:cstheme="minorHAnsi"/>
                <w:i w:val="0"/>
                <w:sz w:val="18"/>
              </w:rPr>
              <w:t>¾ inch - For only one pipe size = 5 feet</w:t>
            </w:r>
          </w:p>
        </w:tc>
      </w:tr>
      <w:tr w:rsidR="002456C7" w:rsidRPr="009E01FE" w14:paraId="66E23959" w14:textId="77777777" w:rsidTr="00A05A69">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3D5E54A6" w14:textId="77777777" w:rsidR="002456C7" w:rsidRPr="0054271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asciiTheme="minorHAnsi" w:hAnsiTheme="minorHAnsi" w:cstheme="minorHAnsi"/>
                <w:b/>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r w:rsidRPr="00A05A69">
              <w:rPr>
                <w:rFonts w:asciiTheme="minorHAnsi" w:hAnsiTheme="minorHAnsi" w:cstheme="minorHAnsi"/>
                <w:b/>
                <w:sz w:val="18"/>
                <w:szCs w:val="20"/>
              </w:rPr>
              <w:t xml:space="preserve">. </w:t>
            </w:r>
          </w:p>
        </w:tc>
      </w:tr>
    </w:tbl>
    <w:p w14:paraId="1EF948BA" w14:textId="136BA04F"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2456C7" w:rsidRPr="009E01FE" w14:paraId="196E8F5B" w14:textId="77777777" w:rsidTr="00A05A69">
        <w:trPr>
          <w:trHeight w:val="144"/>
          <w:tblHeader/>
        </w:trPr>
        <w:tc>
          <w:tcPr>
            <w:tcW w:w="10790" w:type="dxa"/>
            <w:gridSpan w:val="2"/>
            <w:tcBorders>
              <w:bottom w:val="single" w:sz="4" w:space="0" w:color="auto"/>
            </w:tcBorders>
          </w:tcPr>
          <w:p w14:paraId="0621AEA8" w14:textId="18510126" w:rsidR="002456C7" w:rsidRPr="00542719"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N</w:t>
            </w:r>
            <w:r w:rsidR="002456C7" w:rsidRPr="00542719">
              <w:rPr>
                <w:rFonts w:asciiTheme="minorHAnsi" w:hAnsiTheme="minorHAnsi" w:cstheme="minorHAnsi"/>
                <w:b/>
                <w:sz w:val="20"/>
                <w:szCs w:val="20"/>
              </w:rPr>
              <w:t xml:space="preserve">. </w:t>
            </w:r>
            <w:r w:rsidR="002456C7" w:rsidRPr="00AD0319">
              <w:rPr>
                <w:rFonts w:asciiTheme="minorHAnsi" w:hAnsiTheme="minorHAnsi" w:cstheme="minorHAnsi"/>
                <w:b/>
                <w:sz w:val="20"/>
                <w:szCs w:val="20"/>
              </w:rPr>
              <w:t>Mandatory Requirements</w:t>
            </w:r>
            <w:r w:rsidR="002456C7">
              <w:rPr>
                <w:rFonts w:asciiTheme="minorHAnsi" w:hAnsiTheme="minorHAnsi" w:cstheme="minorHAnsi"/>
                <w:b/>
                <w:sz w:val="20"/>
                <w:szCs w:val="20"/>
              </w:rPr>
              <w:t xml:space="preserve"> for a</w:t>
            </w:r>
            <w:r w:rsidR="002456C7" w:rsidRPr="0088204F">
              <w:rPr>
                <w:rFonts w:asciiTheme="minorHAnsi" w:hAnsiTheme="minorHAnsi" w:cstheme="minorHAnsi"/>
                <w:b/>
                <w:sz w:val="20"/>
                <w:szCs w:val="20"/>
              </w:rPr>
              <w:t>ll Recirculation System</w:t>
            </w:r>
            <w:r w:rsidR="002456C7">
              <w:rPr>
                <w:rFonts w:asciiTheme="minorHAnsi" w:hAnsiTheme="minorHAnsi" w:cstheme="minorHAnsi"/>
                <w:b/>
                <w:sz w:val="20"/>
                <w:szCs w:val="20"/>
              </w:rPr>
              <w:t>s</w:t>
            </w:r>
            <w:r w:rsidR="002456C7" w:rsidRPr="00542719">
              <w:rPr>
                <w:rFonts w:asciiTheme="minorHAnsi" w:hAnsiTheme="minorHAnsi" w:cstheme="minorHAnsi"/>
                <w:b/>
                <w:sz w:val="20"/>
                <w:szCs w:val="20"/>
              </w:rPr>
              <w:t xml:space="preserve"> (RA4.4.7)</w:t>
            </w:r>
          </w:p>
          <w:p w14:paraId="55362677"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542719">
              <w:rPr>
                <w:rFonts w:asciiTheme="minorHAnsi" w:hAnsiTheme="minorHAnsi" w:cstheme="minorHAnsi"/>
                <w:sz w:val="20"/>
                <w:szCs w:val="20"/>
              </w:rPr>
              <w:t>Systems that utilize this distribution type shall comply with these requirements.</w:t>
            </w:r>
          </w:p>
        </w:tc>
      </w:tr>
      <w:tr w:rsidR="002456C7" w:rsidRPr="009E01FE" w14:paraId="399E2E6D" w14:textId="77777777" w:rsidTr="00A05A69">
        <w:trPr>
          <w:trHeight w:val="144"/>
          <w:tblHeader/>
        </w:trPr>
        <w:tc>
          <w:tcPr>
            <w:tcW w:w="631" w:type="dxa"/>
            <w:vAlign w:val="center"/>
          </w:tcPr>
          <w:p w14:paraId="417E4DA8"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01</w:t>
            </w:r>
          </w:p>
        </w:tc>
        <w:tc>
          <w:tcPr>
            <w:tcW w:w="10159" w:type="dxa"/>
            <w:vAlign w:val="center"/>
          </w:tcPr>
          <w:p w14:paraId="2575F755"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A check valve located between the recirculation pump and the water heater to prevent unintentional recirculation.</w:t>
            </w:r>
          </w:p>
        </w:tc>
      </w:tr>
      <w:tr w:rsidR="002456C7" w:rsidRPr="009E01FE" w14:paraId="0F5D04B2" w14:textId="77777777" w:rsidTr="00A05A69">
        <w:trPr>
          <w:trHeight w:val="144"/>
          <w:tblHeader/>
        </w:trPr>
        <w:tc>
          <w:tcPr>
            <w:tcW w:w="631" w:type="dxa"/>
            <w:vAlign w:val="center"/>
          </w:tcPr>
          <w:p w14:paraId="0467EE6F"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02</w:t>
            </w:r>
          </w:p>
        </w:tc>
        <w:tc>
          <w:tcPr>
            <w:tcW w:w="10159" w:type="dxa"/>
            <w:vAlign w:val="center"/>
          </w:tcPr>
          <w:p w14:paraId="2232BBD8" w14:textId="77777777" w:rsidR="002456C7" w:rsidRPr="00A05A69" w:rsidRDefault="002456C7" w:rsidP="00E879AA">
            <w:pPr>
              <w:keepNext/>
              <w:spacing w:after="0" w:line="240" w:lineRule="auto"/>
              <w:jc w:val="both"/>
              <w:rPr>
                <w:rFonts w:asciiTheme="minorHAnsi" w:hAnsiTheme="minorHAnsi" w:cstheme="minorHAnsi"/>
                <w:sz w:val="18"/>
                <w:szCs w:val="20"/>
              </w:rPr>
            </w:pPr>
            <w:r w:rsidRPr="00A05A69">
              <w:rPr>
                <w:rFonts w:asciiTheme="minorHAnsi" w:hAnsiTheme="minorHAnsi" w:cstheme="minorHAnsi"/>
                <w:sz w:val="18"/>
                <w:szCs w:val="20"/>
              </w:rPr>
              <w:t>Piping must take most direct path between water heater and fixtures.</w:t>
            </w:r>
          </w:p>
        </w:tc>
      </w:tr>
      <w:tr w:rsidR="002456C7" w:rsidRPr="009E01FE" w14:paraId="1018FA8B" w14:textId="77777777" w:rsidTr="00A05A69">
        <w:trPr>
          <w:trHeight w:val="144"/>
          <w:tblHeader/>
        </w:trPr>
        <w:tc>
          <w:tcPr>
            <w:tcW w:w="631" w:type="dxa"/>
            <w:vAlign w:val="center"/>
          </w:tcPr>
          <w:p w14:paraId="7E89CF1E"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03</w:t>
            </w:r>
          </w:p>
        </w:tc>
        <w:tc>
          <w:tcPr>
            <w:tcW w:w="10159" w:type="dxa"/>
            <w:vAlign w:val="center"/>
          </w:tcPr>
          <w:p w14:paraId="07DBA36B" w14:textId="77777777" w:rsidR="002456C7" w:rsidRPr="00A05A69" w:rsidRDefault="002456C7" w:rsidP="00E879AA">
            <w:pPr>
              <w:keepNext/>
              <w:spacing w:after="0" w:line="240" w:lineRule="auto"/>
              <w:jc w:val="both"/>
              <w:rPr>
                <w:rFonts w:asciiTheme="minorHAnsi" w:hAnsiTheme="minorHAnsi" w:cstheme="minorHAnsi"/>
                <w:sz w:val="18"/>
                <w:szCs w:val="20"/>
              </w:rPr>
            </w:pPr>
            <w:r w:rsidRPr="00A05A69">
              <w:rPr>
                <w:rFonts w:cstheme="minorHAnsi"/>
                <w:sz w:val="18"/>
                <w:szCs w:val="20"/>
              </w:rPr>
              <w:t>Insulation is not required on the cold water line when it is used as the return.</w:t>
            </w:r>
          </w:p>
        </w:tc>
      </w:tr>
      <w:tr w:rsidR="002456C7" w:rsidRPr="009E01FE" w14:paraId="1FC097CE" w14:textId="77777777" w:rsidTr="00A05A69">
        <w:trPr>
          <w:trHeight w:val="144"/>
          <w:tblHeader/>
        </w:trPr>
        <w:tc>
          <w:tcPr>
            <w:tcW w:w="631" w:type="dxa"/>
            <w:vAlign w:val="center"/>
          </w:tcPr>
          <w:p w14:paraId="29506297" w14:textId="77777777" w:rsidR="002456C7" w:rsidRPr="00A05A6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04</w:t>
            </w:r>
          </w:p>
        </w:tc>
        <w:tc>
          <w:tcPr>
            <w:tcW w:w="10159" w:type="dxa"/>
            <w:vAlign w:val="center"/>
          </w:tcPr>
          <w:p w14:paraId="0BE30843" w14:textId="77777777" w:rsidR="002456C7" w:rsidRPr="00A05A69" w:rsidRDefault="002456C7" w:rsidP="00E879AA">
            <w:pPr>
              <w:keepNext/>
              <w:spacing w:after="0" w:line="240" w:lineRule="auto"/>
              <w:jc w:val="both"/>
              <w:rPr>
                <w:rFonts w:asciiTheme="minorHAnsi" w:hAnsiTheme="minorHAnsi" w:cstheme="minorHAnsi"/>
                <w:sz w:val="18"/>
                <w:szCs w:val="20"/>
              </w:rPr>
            </w:pPr>
            <w:r w:rsidRPr="00A05A69">
              <w:rPr>
                <w:rFonts w:asciiTheme="minorHAnsi" w:hAnsiTheme="minorHAnsi" w:cstheme="minorHAnsi"/>
                <w:sz w:val="18"/>
                <w:szCs w:val="20"/>
              </w:rPr>
              <w:t>If more than one loop installed each loop shall have its own pump and controls.</w:t>
            </w:r>
          </w:p>
        </w:tc>
      </w:tr>
      <w:tr w:rsidR="002456C7" w:rsidRPr="009E01FE" w14:paraId="3D01B16B" w14:textId="77777777" w:rsidTr="00A05A69">
        <w:trPr>
          <w:trHeight w:val="144"/>
          <w:tblHeader/>
        </w:trPr>
        <w:tc>
          <w:tcPr>
            <w:tcW w:w="10790" w:type="dxa"/>
            <w:gridSpan w:val="2"/>
            <w:vAlign w:val="center"/>
          </w:tcPr>
          <w:p w14:paraId="3A8C8CC8"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2F1B6C4" w14:textId="11A5FC60"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2456C7" w:rsidRPr="009E01FE" w14:paraId="36C38DC0" w14:textId="77777777" w:rsidTr="00A05A6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8940308" w14:textId="4F47B8D0" w:rsidR="002456C7" w:rsidRPr="000E1923" w:rsidRDefault="005D11BC"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002456C7" w:rsidRPr="00F43FA8">
              <w:rPr>
                <w:rFonts w:asciiTheme="minorHAnsi" w:hAnsiTheme="minorHAnsi" w:cstheme="minorHAnsi"/>
                <w:b/>
                <w:sz w:val="20"/>
                <w:szCs w:val="20"/>
              </w:rPr>
              <w:t>. Recirculation Non</w:t>
            </w:r>
            <w:r w:rsidR="002456C7" w:rsidRPr="00396DD3">
              <w:rPr>
                <w:rFonts w:asciiTheme="minorHAnsi" w:hAnsiTheme="minorHAnsi" w:cstheme="minorHAnsi"/>
                <w:b/>
                <w:sz w:val="20"/>
                <w:szCs w:val="20"/>
              </w:rPr>
              <w:t>-D</w:t>
            </w:r>
            <w:r w:rsidR="002456C7" w:rsidRPr="009E01FE">
              <w:rPr>
                <w:rFonts w:asciiTheme="minorHAnsi" w:hAnsiTheme="minorHAnsi" w:cstheme="minorHAnsi"/>
                <w:b/>
                <w:sz w:val="20"/>
                <w:szCs w:val="20"/>
              </w:rPr>
              <w:t xml:space="preserve">emand </w:t>
            </w:r>
            <w:r w:rsidR="002456C7" w:rsidRPr="00484154">
              <w:rPr>
                <w:rFonts w:asciiTheme="minorHAnsi" w:hAnsiTheme="minorHAnsi" w:cstheme="minorHAnsi"/>
                <w:b/>
                <w:sz w:val="20"/>
                <w:szCs w:val="20"/>
              </w:rPr>
              <w:t xml:space="preserve">Controls </w:t>
            </w:r>
            <w:r w:rsidR="002456C7" w:rsidRPr="00155D52">
              <w:rPr>
                <w:rFonts w:asciiTheme="minorHAnsi" w:hAnsiTheme="minorHAnsi" w:cstheme="minorHAnsi"/>
                <w:b/>
                <w:sz w:val="20"/>
                <w:szCs w:val="20"/>
              </w:rPr>
              <w:t xml:space="preserve">Requirements (R-ND) </w:t>
            </w:r>
            <w:r w:rsidR="002456C7" w:rsidRPr="00AD0319">
              <w:rPr>
                <w:rFonts w:asciiTheme="minorHAnsi" w:hAnsiTheme="minorHAnsi" w:cstheme="minorHAnsi"/>
                <w:b/>
                <w:sz w:val="20"/>
                <w:szCs w:val="20"/>
              </w:rPr>
              <w:t>(RA4.4.8)</w:t>
            </w:r>
          </w:p>
          <w:p w14:paraId="61453307" w14:textId="77777777" w:rsidR="002456C7" w:rsidRPr="00C672E8"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F50C2D">
              <w:rPr>
                <w:rFonts w:asciiTheme="minorHAnsi" w:hAnsiTheme="minorHAnsi" w:cstheme="minorHAnsi"/>
                <w:sz w:val="20"/>
                <w:szCs w:val="20"/>
              </w:rPr>
              <w:t>Systems that utilize this distribution type shall comply with these requirements</w:t>
            </w:r>
            <w:r w:rsidRPr="006A4AED">
              <w:rPr>
                <w:rFonts w:asciiTheme="minorHAnsi" w:hAnsiTheme="minorHAnsi" w:cstheme="minorHAnsi"/>
                <w:sz w:val="20"/>
                <w:szCs w:val="20"/>
              </w:rPr>
              <w:t>.</w:t>
            </w:r>
          </w:p>
        </w:tc>
      </w:tr>
      <w:tr w:rsidR="002456C7" w:rsidRPr="009E01FE" w14:paraId="6600461B" w14:textId="77777777" w:rsidTr="00A05A69">
        <w:trPr>
          <w:trHeight w:val="288"/>
          <w:tblHeader/>
        </w:trPr>
        <w:tc>
          <w:tcPr>
            <w:tcW w:w="625" w:type="dxa"/>
            <w:vAlign w:val="center"/>
          </w:tcPr>
          <w:p w14:paraId="0721E269"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20"/>
              </w:rPr>
            </w:pPr>
            <w:r w:rsidRPr="00A05A69">
              <w:rPr>
                <w:rFonts w:asciiTheme="minorHAnsi" w:hAnsiTheme="minorHAnsi" w:cstheme="minorHAnsi"/>
                <w:sz w:val="18"/>
                <w:szCs w:val="20"/>
              </w:rPr>
              <w:t>01</w:t>
            </w:r>
          </w:p>
        </w:tc>
        <w:tc>
          <w:tcPr>
            <w:tcW w:w="10165" w:type="dxa"/>
            <w:vAlign w:val="center"/>
          </w:tcPr>
          <w:p w14:paraId="39F77996" w14:textId="77777777" w:rsidR="002456C7" w:rsidRPr="00A05A69"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A05A69">
              <w:rPr>
                <w:rFonts w:asciiTheme="minorHAnsi" w:hAnsiTheme="minorHAns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2456C7" w:rsidRPr="009E01FE" w14:paraId="7BC9184F" w14:textId="77777777" w:rsidTr="00A05A69">
        <w:trPr>
          <w:trHeight w:val="288"/>
          <w:tblHeader/>
        </w:trPr>
        <w:tc>
          <w:tcPr>
            <w:tcW w:w="10790" w:type="dxa"/>
            <w:gridSpan w:val="2"/>
            <w:tcBorders>
              <w:top w:val="single" w:sz="4" w:space="0" w:color="auto"/>
              <w:left w:val="single" w:sz="4" w:space="0" w:color="auto"/>
              <w:bottom w:val="single" w:sz="4" w:space="0" w:color="auto"/>
            </w:tcBorders>
            <w:vAlign w:val="center"/>
          </w:tcPr>
          <w:p w14:paraId="338E791D" w14:textId="77777777" w:rsidR="002456C7" w:rsidRPr="00542719" w:rsidRDefault="002456C7"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27CFB5FC" w14:textId="12146BAB"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876910" w:rsidRPr="006A4AED" w14:paraId="1A929385" w14:textId="77777777" w:rsidTr="00876910">
        <w:trPr>
          <w:trHeight w:val="144"/>
          <w:tblHeader/>
        </w:trPr>
        <w:tc>
          <w:tcPr>
            <w:tcW w:w="10790" w:type="dxa"/>
            <w:gridSpan w:val="2"/>
            <w:tcBorders>
              <w:bottom w:val="single" w:sz="4" w:space="0" w:color="auto"/>
            </w:tcBorders>
          </w:tcPr>
          <w:p w14:paraId="69C1EA2B" w14:textId="00C62841" w:rsidR="00876910" w:rsidRPr="006A4AED" w:rsidRDefault="005D11BC"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00876910" w:rsidRPr="006A4AED">
              <w:rPr>
                <w:rFonts w:asciiTheme="minorHAnsi" w:eastAsiaTheme="minorEastAsia" w:hAnsiTheme="minorHAnsi" w:cstheme="minorHAnsi"/>
                <w:b/>
                <w:sz w:val="20"/>
                <w:szCs w:val="20"/>
              </w:rPr>
              <w:t>. Dema</w:t>
            </w:r>
            <w:r w:rsidR="00876910">
              <w:rPr>
                <w:rFonts w:asciiTheme="minorHAnsi" w:eastAsiaTheme="minorEastAsia" w:hAnsiTheme="minorHAnsi" w:cstheme="minorHAnsi"/>
                <w:b/>
                <w:sz w:val="20"/>
                <w:szCs w:val="20"/>
              </w:rPr>
              <w:t xml:space="preserve">nd Recirculation Manual Control </w:t>
            </w:r>
            <w:r w:rsidR="00876910" w:rsidRPr="006A4AED">
              <w:rPr>
                <w:rFonts w:asciiTheme="minorHAnsi" w:eastAsiaTheme="minorEastAsia" w:hAnsiTheme="minorHAnsi" w:cstheme="minorHAnsi"/>
                <w:b/>
                <w:sz w:val="20"/>
                <w:szCs w:val="20"/>
              </w:rPr>
              <w:t>(R-</w:t>
            </w:r>
            <w:proofErr w:type="spellStart"/>
            <w:r w:rsidR="00876910" w:rsidRPr="006A4AED">
              <w:rPr>
                <w:rFonts w:asciiTheme="minorHAnsi" w:eastAsiaTheme="minorEastAsia" w:hAnsiTheme="minorHAnsi" w:cstheme="minorHAnsi"/>
                <w:b/>
                <w:sz w:val="20"/>
                <w:szCs w:val="20"/>
              </w:rPr>
              <w:t>DRmc</w:t>
            </w:r>
            <w:proofErr w:type="spellEnd"/>
            <w:r w:rsidR="00876910" w:rsidRPr="006A4AED">
              <w:rPr>
                <w:rFonts w:asciiTheme="minorHAnsi" w:eastAsiaTheme="minorEastAsia" w:hAnsiTheme="minorHAnsi" w:cstheme="minorHAnsi"/>
                <w:b/>
                <w:sz w:val="20"/>
                <w:szCs w:val="20"/>
              </w:rPr>
              <w:t>) (RA4.4.9)</w:t>
            </w:r>
            <w:r w:rsidR="00876910">
              <w:rPr>
                <w:rFonts w:asciiTheme="minorHAnsi" w:eastAsiaTheme="minorEastAsia" w:hAnsiTheme="minorHAnsi" w:cstheme="minorHAnsi"/>
                <w:b/>
                <w:sz w:val="20"/>
                <w:szCs w:val="20"/>
              </w:rPr>
              <w:t xml:space="preserve">/Sensor Control </w:t>
            </w:r>
            <w:r w:rsidR="00876910" w:rsidRPr="00484154">
              <w:rPr>
                <w:rFonts w:asciiTheme="minorHAnsi" w:hAnsiTheme="minorHAnsi" w:cstheme="minorHAnsi"/>
                <w:b/>
                <w:sz w:val="20"/>
                <w:szCs w:val="20"/>
              </w:rPr>
              <w:t>(</w:t>
            </w:r>
            <w:proofErr w:type="spellStart"/>
            <w:r w:rsidR="00876910" w:rsidRPr="00484154">
              <w:rPr>
                <w:rFonts w:asciiTheme="minorHAnsi" w:hAnsiTheme="minorHAnsi" w:cstheme="minorHAnsi"/>
                <w:b/>
                <w:sz w:val="20"/>
                <w:szCs w:val="20"/>
              </w:rPr>
              <w:t>RDRsc</w:t>
            </w:r>
            <w:proofErr w:type="spellEnd"/>
            <w:r w:rsidR="00876910" w:rsidRPr="00484154">
              <w:rPr>
                <w:rFonts w:asciiTheme="minorHAnsi" w:hAnsiTheme="minorHAnsi" w:cstheme="minorHAnsi"/>
                <w:b/>
                <w:sz w:val="20"/>
                <w:szCs w:val="20"/>
              </w:rPr>
              <w:t xml:space="preserve">) </w:t>
            </w:r>
            <w:r w:rsidR="00876910" w:rsidRPr="00155D52">
              <w:rPr>
                <w:rFonts w:asciiTheme="minorHAnsi" w:hAnsiTheme="minorHAnsi" w:cstheme="minorHAnsi"/>
                <w:b/>
                <w:sz w:val="20"/>
                <w:szCs w:val="20"/>
              </w:rPr>
              <w:t>(RA4.4.10</w:t>
            </w:r>
            <w:r w:rsidR="00876910" w:rsidRPr="00AD0319">
              <w:rPr>
                <w:rFonts w:asciiTheme="minorHAnsi" w:hAnsiTheme="minorHAnsi" w:cstheme="minorHAnsi"/>
                <w:b/>
                <w:sz w:val="20"/>
                <w:szCs w:val="20"/>
              </w:rPr>
              <w:t>)</w:t>
            </w:r>
            <w:r w:rsidR="00E879AA">
              <w:rPr>
                <w:rFonts w:asciiTheme="minorHAnsi" w:hAnsiTheme="minorHAnsi" w:cstheme="minorHAnsi"/>
                <w:b/>
                <w:sz w:val="20"/>
                <w:szCs w:val="20"/>
              </w:rPr>
              <w:t xml:space="preserve"> </w:t>
            </w:r>
            <w:r w:rsidR="00E879AA" w:rsidRPr="006A4AED">
              <w:rPr>
                <w:rFonts w:asciiTheme="minorHAnsi" w:eastAsiaTheme="minorEastAsia" w:hAnsiTheme="minorHAnsi" w:cstheme="minorHAnsi"/>
                <w:b/>
                <w:sz w:val="20"/>
                <w:szCs w:val="20"/>
              </w:rPr>
              <w:t>Requirements</w:t>
            </w:r>
          </w:p>
          <w:p w14:paraId="4F41637D" w14:textId="77777777" w:rsidR="00876910" w:rsidRPr="006A4AED"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542719">
              <w:rPr>
                <w:rFonts w:asciiTheme="minorHAnsi" w:eastAsiaTheme="minorEastAsia" w:hAnsiTheme="minorHAnsi" w:cstheme="minorHAnsi"/>
                <w:sz w:val="18"/>
                <w:szCs w:val="20"/>
              </w:rPr>
              <w:t>Systems that utilize this distribution type shall comply with these requirements.</w:t>
            </w:r>
          </w:p>
        </w:tc>
      </w:tr>
      <w:tr w:rsidR="00876910" w:rsidRPr="006A4AED" w14:paraId="31465C85" w14:textId="77777777" w:rsidTr="00876910">
        <w:trPr>
          <w:trHeight w:val="144"/>
          <w:tblHeader/>
        </w:trPr>
        <w:tc>
          <w:tcPr>
            <w:tcW w:w="627" w:type="dxa"/>
            <w:tcBorders>
              <w:top w:val="single" w:sz="4" w:space="0" w:color="auto"/>
            </w:tcBorders>
            <w:vAlign w:val="center"/>
          </w:tcPr>
          <w:p w14:paraId="0432186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01</w:t>
            </w:r>
          </w:p>
        </w:tc>
        <w:tc>
          <w:tcPr>
            <w:tcW w:w="10163" w:type="dxa"/>
            <w:tcBorders>
              <w:top w:val="single" w:sz="4" w:space="0" w:color="auto"/>
            </w:tcBorders>
            <w:vAlign w:val="center"/>
          </w:tcPr>
          <w:p w14:paraId="10DE0A8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876910" w:rsidRPr="006A4AED" w14:paraId="5633898D" w14:textId="77777777" w:rsidTr="00876910">
        <w:trPr>
          <w:trHeight w:val="144"/>
          <w:tblHeader/>
        </w:trPr>
        <w:tc>
          <w:tcPr>
            <w:tcW w:w="627" w:type="dxa"/>
            <w:vAlign w:val="center"/>
          </w:tcPr>
          <w:p w14:paraId="735829B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02</w:t>
            </w:r>
          </w:p>
        </w:tc>
        <w:tc>
          <w:tcPr>
            <w:tcW w:w="10163" w:type="dxa"/>
            <w:vAlign w:val="center"/>
          </w:tcPr>
          <w:p w14:paraId="1846262F" w14:textId="77777777" w:rsidR="00876910" w:rsidRPr="00542719" w:rsidRDefault="00876910" w:rsidP="00E879AA">
            <w:pPr>
              <w:keepNext/>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876910" w:rsidRPr="006A4AED" w14:paraId="3B479A3E" w14:textId="77777777" w:rsidTr="00876910">
        <w:trPr>
          <w:trHeight w:val="144"/>
          <w:tblHeader/>
        </w:trPr>
        <w:tc>
          <w:tcPr>
            <w:tcW w:w="627" w:type="dxa"/>
            <w:vAlign w:val="center"/>
          </w:tcPr>
          <w:p w14:paraId="1230D41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03</w:t>
            </w:r>
          </w:p>
        </w:tc>
        <w:tc>
          <w:tcPr>
            <w:tcW w:w="10163" w:type="dxa"/>
            <w:vAlign w:val="center"/>
          </w:tcPr>
          <w:p w14:paraId="764474F4"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Manual controls may be active by wired or wireless mechanisms. </w:t>
            </w:r>
          </w:p>
        </w:tc>
      </w:tr>
      <w:tr w:rsidR="00876910" w:rsidRPr="006A4AED" w14:paraId="1F114BD7" w14:textId="77777777" w:rsidTr="00876910">
        <w:trPr>
          <w:trHeight w:val="144"/>
          <w:tblHeader/>
        </w:trPr>
        <w:tc>
          <w:tcPr>
            <w:tcW w:w="627" w:type="dxa"/>
            <w:vAlign w:val="center"/>
          </w:tcPr>
          <w:p w14:paraId="44F5220D"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04</w:t>
            </w:r>
          </w:p>
        </w:tc>
        <w:tc>
          <w:tcPr>
            <w:tcW w:w="10163" w:type="dxa"/>
            <w:vAlign w:val="center"/>
          </w:tcPr>
          <w:p w14:paraId="0B282B49"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Sensor Controls may be activated by wired or wireless mechanisms, including buttons, motion sensors, door switches and flow switches. Each control shall have standby power of 1 Watt or less.</w:t>
            </w:r>
          </w:p>
        </w:tc>
      </w:tr>
      <w:tr w:rsidR="00876910" w:rsidRPr="006A4AED" w14:paraId="7C49A593" w14:textId="77777777" w:rsidTr="00876910">
        <w:trPr>
          <w:trHeight w:val="144"/>
          <w:tblHeader/>
        </w:trPr>
        <w:tc>
          <w:tcPr>
            <w:tcW w:w="627" w:type="dxa"/>
            <w:vAlign w:val="center"/>
          </w:tcPr>
          <w:p w14:paraId="7597330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05</w:t>
            </w:r>
          </w:p>
        </w:tc>
        <w:tc>
          <w:tcPr>
            <w:tcW w:w="10163" w:type="dxa"/>
            <w:vAlign w:val="center"/>
          </w:tcPr>
          <w:p w14:paraId="448E3930"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 xml:space="preserve">Pump and control placement shall meet one of the following criteria: </w:t>
            </w:r>
          </w:p>
          <w:p w14:paraId="1F34BA96" w14:textId="77777777" w:rsidR="00876910" w:rsidRPr="00542719" w:rsidRDefault="00876910">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44E6BF4B" w14:textId="77777777" w:rsidR="00876910" w:rsidRPr="00542719" w:rsidRDefault="00876910">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63457FED" w14:textId="77777777" w:rsidR="00876910" w:rsidRPr="00542719" w:rsidRDefault="00876910">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542719">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876910" w:rsidRPr="006A4AED" w14:paraId="49DAB0A6" w14:textId="77777777" w:rsidTr="00876910">
        <w:trPr>
          <w:trHeight w:val="144"/>
          <w:tblHeader/>
        </w:trPr>
        <w:tc>
          <w:tcPr>
            <w:tcW w:w="627" w:type="dxa"/>
            <w:vAlign w:val="center"/>
          </w:tcPr>
          <w:p w14:paraId="3061E99F"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06</w:t>
            </w:r>
          </w:p>
        </w:tc>
        <w:tc>
          <w:tcPr>
            <w:tcW w:w="10163" w:type="dxa"/>
            <w:vAlign w:val="center"/>
          </w:tcPr>
          <w:p w14:paraId="374C3DEC"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02F05351" w14:textId="77777777" w:rsidR="00876910" w:rsidRPr="00542719" w:rsidRDefault="00876910">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10°F (5.6°C) above the initial temperature of the water in the pipe</w:t>
            </w:r>
          </w:p>
          <w:p w14:paraId="58B8EFF7" w14:textId="77777777" w:rsidR="00876910" w:rsidRPr="00542719" w:rsidRDefault="00876910">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asciiTheme="minorHAnsi" w:eastAsia="Times New Roman" w:hAnsiTheme="minorHAnsi" w:cstheme="minorHAnsi"/>
                <w:sz w:val="18"/>
                <w:szCs w:val="20"/>
              </w:rPr>
              <w:t>Not more than 102°F (38.9°C).</w:t>
            </w:r>
          </w:p>
        </w:tc>
      </w:tr>
      <w:tr w:rsidR="00876910" w:rsidRPr="006A4AED" w14:paraId="43780B17" w14:textId="77777777" w:rsidTr="00876910">
        <w:trPr>
          <w:trHeight w:val="144"/>
          <w:tblHeader/>
        </w:trPr>
        <w:tc>
          <w:tcPr>
            <w:tcW w:w="627" w:type="dxa"/>
            <w:vAlign w:val="center"/>
          </w:tcPr>
          <w:p w14:paraId="65B79995"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20"/>
              </w:rPr>
            </w:pPr>
            <w:r w:rsidRPr="00542719">
              <w:rPr>
                <w:rFonts w:asciiTheme="minorHAnsi" w:eastAsiaTheme="minorEastAsia" w:hAnsiTheme="minorHAnsi" w:cstheme="minorHAnsi"/>
                <w:sz w:val="18"/>
                <w:szCs w:val="20"/>
              </w:rPr>
              <w:t>07</w:t>
            </w:r>
          </w:p>
        </w:tc>
        <w:tc>
          <w:tcPr>
            <w:tcW w:w="10163" w:type="dxa"/>
            <w:vAlign w:val="center"/>
          </w:tcPr>
          <w:p w14:paraId="4F8BDBB2" w14:textId="77777777" w:rsidR="00876910" w:rsidRPr="00542719" w:rsidRDefault="00876910" w:rsidP="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542719">
              <w:rPr>
                <w:rFonts w:asciiTheme="minorHAnsi" w:eastAsiaTheme="minorEastAsia" w:hAnsiTheme="minorHAnsi" w:cstheme="minorHAnsi"/>
                <w:sz w:val="18"/>
                <w:szCs w:val="20"/>
              </w:rPr>
              <w:t xml:space="preserve">Controls shall limit operation to no more than 5 minutes following activation.  </w:t>
            </w:r>
          </w:p>
        </w:tc>
      </w:tr>
      <w:tr w:rsidR="00876910" w:rsidRPr="006A4AED" w14:paraId="27012D5C" w14:textId="77777777" w:rsidTr="00876910">
        <w:trPr>
          <w:trHeight w:val="144"/>
          <w:tblHeader/>
        </w:trPr>
        <w:tc>
          <w:tcPr>
            <w:tcW w:w="10790" w:type="dxa"/>
            <w:gridSpan w:val="2"/>
            <w:vAlign w:val="center"/>
          </w:tcPr>
          <w:p w14:paraId="6F4E3982" w14:textId="77777777" w:rsidR="00876910" w:rsidRPr="006A4AED" w:rsidRDefault="00876910"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have been met.  </w:t>
            </w:r>
          </w:p>
        </w:tc>
      </w:tr>
    </w:tbl>
    <w:p w14:paraId="19D36D68" w14:textId="77777777" w:rsidR="002456C7" w:rsidRDefault="002456C7"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483"/>
        <w:gridCol w:w="5665"/>
      </w:tblGrid>
      <w:tr w:rsidR="00AC4B2D" w:rsidRPr="00323F2C" w14:paraId="0F7F44A5" w14:textId="77777777" w:rsidTr="00CF186E">
        <w:trPr>
          <w:trHeight w:val="144"/>
          <w:tblHeader/>
        </w:trPr>
        <w:tc>
          <w:tcPr>
            <w:tcW w:w="10790" w:type="dxa"/>
            <w:gridSpan w:val="3"/>
            <w:tcBorders>
              <w:bottom w:val="single" w:sz="4" w:space="0" w:color="auto"/>
            </w:tcBorders>
          </w:tcPr>
          <w:p w14:paraId="0F7F44A3" w14:textId="525714E9" w:rsidR="00AC4B2D" w:rsidRPr="00D75806" w:rsidRDefault="005D11BC" w:rsidP="00AC4B2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b/>
                <w:sz w:val="20"/>
                <w:szCs w:val="18"/>
              </w:rPr>
              <w:t>Q</w:t>
            </w:r>
            <w:r w:rsidR="00AC4B2D" w:rsidRPr="00C80016">
              <w:rPr>
                <w:rFonts w:asciiTheme="minorHAnsi" w:hAnsiTheme="minorHAnsi" w:cstheme="minorHAnsi"/>
                <w:b/>
                <w:sz w:val="20"/>
                <w:szCs w:val="18"/>
              </w:rPr>
              <w:t xml:space="preserve">. HERS-Verified </w:t>
            </w:r>
            <w:r w:rsidR="00AC4B2D" w:rsidRPr="0053169A">
              <w:rPr>
                <w:rFonts w:asciiTheme="minorHAnsi" w:hAnsiTheme="minorHAnsi" w:cstheme="minorHAnsi"/>
                <w:b/>
                <w:sz w:val="20"/>
                <w:szCs w:val="18"/>
              </w:rPr>
              <w:t>Demand Recirculation Manual Control</w:t>
            </w:r>
            <w:r w:rsidR="00E879AA">
              <w:rPr>
                <w:rFonts w:asciiTheme="minorHAnsi" w:hAnsiTheme="minorHAnsi" w:cstheme="minorHAnsi"/>
                <w:b/>
                <w:sz w:val="20"/>
                <w:szCs w:val="18"/>
              </w:rPr>
              <w:t xml:space="preserve"> </w:t>
            </w:r>
            <w:r w:rsidR="00E879AA" w:rsidRPr="00C80016">
              <w:rPr>
                <w:rFonts w:asciiTheme="minorHAnsi" w:hAnsiTheme="minorHAnsi" w:cstheme="minorHAnsi"/>
                <w:b/>
                <w:sz w:val="20"/>
                <w:szCs w:val="18"/>
              </w:rPr>
              <w:t>(</w:t>
            </w:r>
            <w:proofErr w:type="spellStart"/>
            <w:r w:rsidR="00E879AA" w:rsidRPr="00C80016">
              <w:rPr>
                <w:rFonts w:asciiTheme="minorHAnsi" w:hAnsiTheme="minorHAnsi" w:cstheme="minorHAnsi"/>
                <w:b/>
                <w:sz w:val="20"/>
                <w:szCs w:val="18"/>
              </w:rPr>
              <w:t>RDRmc</w:t>
            </w:r>
            <w:proofErr w:type="spellEnd"/>
            <w:r w:rsidR="00E879AA" w:rsidRPr="00C80016">
              <w:rPr>
                <w:rFonts w:asciiTheme="minorHAnsi" w:hAnsiTheme="minorHAnsi" w:cstheme="minorHAnsi"/>
                <w:b/>
                <w:sz w:val="20"/>
                <w:szCs w:val="18"/>
              </w:rPr>
              <w:t>-H)</w:t>
            </w:r>
            <w:r w:rsidR="00E879AA" w:rsidRPr="0053169A">
              <w:rPr>
                <w:rFonts w:asciiTheme="minorHAnsi" w:hAnsiTheme="minorHAnsi" w:cstheme="minorHAnsi"/>
                <w:b/>
                <w:sz w:val="20"/>
                <w:szCs w:val="18"/>
              </w:rPr>
              <w:t xml:space="preserve"> (RA3.6.6)</w:t>
            </w:r>
            <w:r w:rsidR="00E879AA">
              <w:rPr>
                <w:rFonts w:asciiTheme="minorHAnsi" w:hAnsiTheme="minorHAnsi" w:cstheme="minorHAnsi"/>
                <w:b/>
                <w:sz w:val="20"/>
                <w:szCs w:val="18"/>
              </w:rPr>
              <w:t xml:space="preserve">/Sensor Control </w:t>
            </w:r>
            <w:r w:rsidR="00E879AA" w:rsidRPr="001602AA">
              <w:rPr>
                <w:rFonts w:asciiTheme="minorHAnsi" w:hAnsiTheme="minorHAnsi" w:cstheme="minorHAnsi"/>
                <w:b/>
                <w:sz w:val="18"/>
                <w:szCs w:val="18"/>
              </w:rPr>
              <w:t>(</w:t>
            </w:r>
            <w:proofErr w:type="spellStart"/>
            <w:r w:rsidR="00E879AA" w:rsidRPr="001602AA">
              <w:rPr>
                <w:rFonts w:asciiTheme="minorHAnsi" w:hAnsiTheme="minorHAnsi" w:cstheme="minorHAnsi"/>
                <w:b/>
                <w:sz w:val="18"/>
                <w:szCs w:val="18"/>
              </w:rPr>
              <w:t>RDRsc</w:t>
            </w:r>
            <w:proofErr w:type="spellEnd"/>
            <w:r w:rsidR="00E879AA" w:rsidRPr="001602AA">
              <w:rPr>
                <w:rFonts w:asciiTheme="minorHAnsi" w:hAnsiTheme="minorHAnsi" w:cstheme="minorHAnsi"/>
                <w:b/>
                <w:sz w:val="18"/>
                <w:szCs w:val="18"/>
              </w:rPr>
              <w:t>-H)</w:t>
            </w:r>
            <w:r w:rsidR="00E879AA">
              <w:rPr>
                <w:rFonts w:asciiTheme="minorHAnsi" w:hAnsiTheme="minorHAnsi" w:cstheme="minorHAnsi"/>
                <w:b/>
                <w:sz w:val="18"/>
                <w:szCs w:val="18"/>
              </w:rPr>
              <w:t xml:space="preserve"> </w:t>
            </w:r>
            <w:r w:rsidR="00E879AA" w:rsidRPr="001602AA">
              <w:rPr>
                <w:rFonts w:asciiTheme="minorHAnsi" w:hAnsiTheme="minorHAnsi" w:cstheme="minorHAnsi"/>
                <w:b/>
                <w:sz w:val="18"/>
                <w:szCs w:val="18"/>
              </w:rPr>
              <w:t>(RA3.6.7)</w:t>
            </w:r>
            <w:r w:rsidR="001938BC" w:rsidRPr="00D75806">
              <w:rPr>
                <w:rFonts w:asciiTheme="minorHAnsi" w:hAnsiTheme="minorHAnsi" w:cstheme="minorHAnsi"/>
                <w:b/>
                <w:sz w:val="20"/>
                <w:szCs w:val="18"/>
              </w:rPr>
              <w:t xml:space="preserve"> Requirements</w:t>
            </w:r>
            <w:r w:rsidR="005C69A2">
              <w:rPr>
                <w:rFonts w:asciiTheme="minorHAnsi" w:hAnsiTheme="minorHAnsi" w:cstheme="minorHAnsi"/>
                <w:b/>
                <w:sz w:val="20"/>
                <w:szCs w:val="18"/>
              </w:rPr>
              <w:t xml:space="preserve"> </w:t>
            </w:r>
          </w:p>
          <w:p w14:paraId="0F7F44A4" w14:textId="77777777" w:rsidR="001938BC" w:rsidRPr="00D75806" w:rsidRDefault="001938BC" w:rsidP="0023694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D75806">
              <w:rPr>
                <w:rFonts w:asciiTheme="minorHAnsi" w:hAnsiTheme="minorHAnsi" w:cstheme="minorHAnsi"/>
                <w:sz w:val="20"/>
                <w:szCs w:val="18"/>
              </w:rPr>
              <w:t>Systems that utilize this distribution type shall comply with these requirements</w:t>
            </w:r>
          </w:p>
        </w:tc>
      </w:tr>
      <w:tr w:rsidR="00E879AA" w:rsidRPr="00323F2C" w14:paraId="714E95E7" w14:textId="77777777" w:rsidTr="00CF186E">
        <w:trPr>
          <w:trHeight w:val="144"/>
          <w:tblHeader/>
        </w:trPr>
        <w:tc>
          <w:tcPr>
            <w:tcW w:w="642" w:type="dxa"/>
            <w:tcBorders>
              <w:bottom w:val="single" w:sz="4" w:space="0" w:color="auto"/>
            </w:tcBorders>
          </w:tcPr>
          <w:p w14:paraId="0D06823D" w14:textId="3AAD1F9E" w:rsidR="00E879AA" w:rsidRPr="00A05A69" w:rsidDel="006E1E98" w:rsidRDefault="00E879AA"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18"/>
              </w:rPr>
            </w:pPr>
            <w:r w:rsidRPr="00A05A69">
              <w:rPr>
                <w:rFonts w:asciiTheme="minorHAnsi" w:hAnsiTheme="minorHAnsi" w:cstheme="minorHAnsi"/>
                <w:sz w:val="20"/>
                <w:szCs w:val="18"/>
              </w:rPr>
              <w:t>01</w:t>
            </w:r>
          </w:p>
        </w:tc>
        <w:tc>
          <w:tcPr>
            <w:tcW w:w="10148" w:type="dxa"/>
            <w:gridSpan w:val="2"/>
            <w:tcBorders>
              <w:bottom w:val="single" w:sz="4" w:space="0" w:color="auto"/>
            </w:tcBorders>
          </w:tcPr>
          <w:p w14:paraId="50E4B708" w14:textId="6207C16C" w:rsidR="00E879AA" w:rsidRPr="00583B52" w:rsidDel="006E1E98" w:rsidRDefault="00E879A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Pr>
                <w:rFonts w:asciiTheme="minorHAnsi" w:hAnsiTheme="minorHAnsi" w:cstheme="minorHAnsi"/>
                <w:sz w:val="18"/>
                <w:szCs w:val="18"/>
              </w:rPr>
              <w:t xml:space="preserve">HERS rater shall perform a visual inspection </w:t>
            </w:r>
            <w:del w:id="429" w:author="Smith, Alexis@Energy" w:date="2019-02-11T10:44:00Z">
              <w:r w:rsidDel="00CE2B87">
                <w:rPr>
                  <w:rFonts w:asciiTheme="minorHAnsi" w:hAnsiTheme="minorHAnsi" w:cstheme="minorHAnsi"/>
                  <w:sz w:val="18"/>
                  <w:szCs w:val="18"/>
                </w:rPr>
                <w:delText xml:space="preserve">that </w:delText>
              </w:r>
            </w:del>
            <w:r w:rsidR="004C395F" w:rsidRPr="004C395F">
              <w:rPr>
                <w:rFonts w:asciiTheme="minorHAnsi" w:hAnsiTheme="minorHAnsi" w:cstheme="minorHAnsi"/>
                <w:sz w:val="18"/>
                <w:szCs w:val="18"/>
              </w:rPr>
              <w:t>to veri</w:t>
            </w:r>
            <w:r w:rsidR="004C395F">
              <w:rPr>
                <w:rFonts w:asciiTheme="minorHAnsi" w:hAnsiTheme="minorHAnsi" w:cstheme="minorHAnsi"/>
                <w:sz w:val="18"/>
                <w:szCs w:val="18"/>
              </w:rPr>
              <w:t xml:space="preserve">fy that the demand pump, manual/sensor </w:t>
            </w:r>
            <w:r w:rsidR="004C395F" w:rsidRPr="004C395F">
              <w:rPr>
                <w:rFonts w:asciiTheme="minorHAnsi" w:hAnsiTheme="minorHAnsi" w:cstheme="minorHAnsi"/>
                <w:sz w:val="18"/>
                <w:szCs w:val="18"/>
              </w:rPr>
              <w:t>controls and thermo-sensor are</w:t>
            </w:r>
            <w:r w:rsidR="004C395F">
              <w:rPr>
                <w:rFonts w:asciiTheme="minorHAnsi" w:hAnsiTheme="minorHAnsi" w:cstheme="minorHAnsi"/>
                <w:sz w:val="18"/>
                <w:szCs w:val="18"/>
              </w:rPr>
              <w:t xml:space="preserve"> present and operating properly </w:t>
            </w:r>
            <w:del w:id="430" w:author="Smith, Alexis@Energy" w:date="2019-02-11T10:44:00Z">
              <w:r w:rsidR="004C395F" w:rsidDel="00CE2B87">
                <w:rPr>
                  <w:rFonts w:asciiTheme="minorHAnsi" w:hAnsiTheme="minorHAnsi" w:cstheme="minorHAnsi"/>
                  <w:sz w:val="18"/>
                  <w:szCs w:val="18"/>
                </w:rPr>
                <w:delText xml:space="preserve">consistence </w:delText>
              </w:r>
            </w:del>
            <w:ins w:id="431" w:author="Smith, Alexis@Energy" w:date="2019-02-11T10:44:00Z">
              <w:r w:rsidR="00CE2B87">
                <w:rPr>
                  <w:rFonts w:asciiTheme="minorHAnsi" w:hAnsiTheme="minorHAnsi" w:cstheme="minorHAnsi"/>
                  <w:sz w:val="18"/>
                  <w:szCs w:val="18"/>
                </w:rPr>
                <w:t xml:space="preserve">consistent </w:t>
              </w:r>
            </w:ins>
            <w:r w:rsidR="004C395F">
              <w:rPr>
                <w:rFonts w:asciiTheme="minorHAnsi" w:hAnsiTheme="minorHAnsi" w:cstheme="minorHAnsi"/>
                <w:sz w:val="18"/>
                <w:szCs w:val="18"/>
              </w:rPr>
              <w:t>with the applicable requirements of RA4.4.9 and RA4.4.10</w:t>
            </w:r>
          </w:p>
        </w:tc>
      </w:tr>
      <w:tr w:rsidR="00CF186E" w:rsidRPr="00323F2C" w14:paraId="36BCE13A" w14:textId="77777777" w:rsidTr="00450E94">
        <w:trPr>
          <w:trHeight w:val="144"/>
          <w:tblHeader/>
          <w:ins w:id="432" w:author="Tam, Danny@Energy" w:date="2018-11-29T16:28:00Z"/>
        </w:trPr>
        <w:tc>
          <w:tcPr>
            <w:tcW w:w="642" w:type="dxa"/>
            <w:tcBorders>
              <w:bottom w:val="single" w:sz="4" w:space="0" w:color="auto"/>
            </w:tcBorders>
            <w:vAlign w:val="center"/>
          </w:tcPr>
          <w:p w14:paraId="5E0C34FF" w14:textId="61A49284" w:rsidR="00CF186E" w:rsidRPr="00450E94"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33" w:author="Tam, Danny@Energy" w:date="2018-11-29T16:28:00Z"/>
                <w:rFonts w:asciiTheme="minorHAnsi" w:hAnsiTheme="minorHAnsi" w:cstheme="minorHAnsi"/>
                <w:sz w:val="18"/>
                <w:szCs w:val="18"/>
              </w:rPr>
            </w:pPr>
            <w:ins w:id="434" w:author="Tam, Danny@Energy" w:date="2018-11-29T16:28:00Z">
              <w:r w:rsidRPr="00450E94">
                <w:rPr>
                  <w:rFonts w:asciiTheme="minorHAnsi" w:hAnsiTheme="minorHAnsi" w:cstheme="minorHAnsi"/>
                  <w:sz w:val="18"/>
                  <w:szCs w:val="18"/>
                </w:rPr>
                <w:t>02</w:t>
              </w:r>
            </w:ins>
          </w:p>
        </w:tc>
        <w:tc>
          <w:tcPr>
            <w:tcW w:w="4483" w:type="dxa"/>
            <w:tcBorders>
              <w:bottom w:val="single" w:sz="4" w:space="0" w:color="auto"/>
            </w:tcBorders>
            <w:vAlign w:val="center"/>
          </w:tcPr>
          <w:p w14:paraId="4CE40F0D" w14:textId="03755750" w:rsidR="00CF186E" w:rsidRPr="00B71192"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35" w:author="Tam, Danny@Energy" w:date="2018-11-29T16:28:00Z"/>
                <w:rFonts w:asciiTheme="minorHAnsi" w:hAnsiTheme="minorHAnsi" w:cstheme="minorHAnsi"/>
                <w:sz w:val="18"/>
                <w:szCs w:val="18"/>
              </w:rPr>
            </w:pPr>
            <w:ins w:id="436" w:author="Tam, Danny@Energy" w:date="2018-11-29T16:28:00Z">
              <w:r w:rsidRPr="00450E94">
                <w:rPr>
                  <w:sz w:val="18"/>
                  <w:szCs w:val="18"/>
                </w:rPr>
                <w:t>Verification Status:</w:t>
              </w:r>
            </w:ins>
          </w:p>
        </w:tc>
        <w:tc>
          <w:tcPr>
            <w:tcW w:w="5665" w:type="dxa"/>
            <w:tcBorders>
              <w:bottom w:val="single" w:sz="4" w:space="0" w:color="auto"/>
            </w:tcBorders>
            <w:vAlign w:val="center"/>
          </w:tcPr>
          <w:p w14:paraId="47A35907" w14:textId="77777777" w:rsidR="00CF186E" w:rsidRPr="00B71192" w:rsidRDefault="00CF186E" w:rsidP="00CF186E">
            <w:pPr>
              <w:pStyle w:val="ListParagraph"/>
              <w:keepNext/>
              <w:numPr>
                <w:ilvl w:val="0"/>
                <w:numId w:val="48"/>
              </w:numPr>
              <w:tabs>
                <w:tab w:val="left" w:pos="356"/>
              </w:tabs>
              <w:spacing w:after="0" w:line="240" w:lineRule="auto"/>
              <w:rPr>
                <w:ins w:id="437" w:author="Tam, Danny@Energy" w:date="2018-11-29T16:28:00Z"/>
                <w:sz w:val="18"/>
                <w:szCs w:val="18"/>
              </w:rPr>
            </w:pPr>
            <w:ins w:id="438" w:author="Tam, Danny@Energy" w:date="2018-11-29T16:28:00Z">
              <w:r w:rsidRPr="00B71192">
                <w:rPr>
                  <w:sz w:val="18"/>
                  <w:szCs w:val="18"/>
                  <w:u w:val="single"/>
                </w:rPr>
                <w:t>Pass</w:t>
              </w:r>
              <w:r w:rsidRPr="00B71192">
                <w:rPr>
                  <w:sz w:val="18"/>
                  <w:szCs w:val="18"/>
                </w:rPr>
                <w:t xml:space="preserve"> - all applicable requirements are met; or</w:t>
              </w:r>
            </w:ins>
          </w:p>
          <w:p w14:paraId="609B3305" w14:textId="77777777" w:rsidR="00CF186E" w:rsidRPr="00B71192" w:rsidRDefault="00CF186E" w:rsidP="00CF186E">
            <w:pPr>
              <w:pStyle w:val="ListParagraph"/>
              <w:keepNext/>
              <w:numPr>
                <w:ilvl w:val="0"/>
                <w:numId w:val="48"/>
              </w:numPr>
              <w:tabs>
                <w:tab w:val="left" w:pos="356"/>
              </w:tabs>
              <w:spacing w:after="0" w:line="240" w:lineRule="auto"/>
              <w:rPr>
                <w:ins w:id="439" w:author="Tam, Danny@Energy" w:date="2018-11-29T16:28:00Z"/>
                <w:sz w:val="18"/>
                <w:szCs w:val="18"/>
              </w:rPr>
            </w:pPr>
            <w:ins w:id="440" w:author="Tam, Danny@Energy" w:date="2018-11-29T16:28: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1559F29B" w14:textId="3D0140BA" w:rsidR="00CF186E" w:rsidRPr="00450E94" w:rsidRDefault="00CF186E"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1" w:author="Tam, Danny@Energy" w:date="2018-11-29T16:28:00Z"/>
                <w:rFonts w:asciiTheme="minorHAnsi" w:hAnsiTheme="minorHAnsi" w:cstheme="minorHAnsi"/>
                <w:sz w:val="18"/>
                <w:szCs w:val="18"/>
              </w:rPr>
            </w:pPr>
            <w:ins w:id="442" w:author="Tam, Danny@Energy" w:date="2018-11-29T16:28:00Z">
              <w:r w:rsidRPr="00450E94">
                <w:rPr>
                  <w:sz w:val="18"/>
                  <w:szCs w:val="18"/>
                  <w:u w:val="single"/>
                </w:rPr>
                <w:t>All N/A</w:t>
              </w:r>
              <w:r w:rsidRPr="00450E94">
                <w:rPr>
                  <w:sz w:val="18"/>
                  <w:szCs w:val="18"/>
                </w:rPr>
                <w:t xml:space="preserve"> - This entire table is not applicable</w:t>
              </w:r>
            </w:ins>
          </w:p>
        </w:tc>
      </w:tr>
      <w:tr w:rsidR="00CF186E" w:rsidRPr="00323F2C" w14:paraId="77ED4D6F" w14:textId="77777777" w:rsidTr="00450E94">
        <w:trPr>
          <w:trHeight w:val="144"/>
          <w:tblHeader/>
          <w:ins w:id="443" w:author="Tam, Danny@Energy" w:date="2018-11-29T16:28:00Z"/>
        </w:trPr>
        <w:tc>
          <w:tcPr>
            <w:tcW w:w="642" w:type="dxa"/>
            <w:tcBorders>
              <w:bottom w:val="single" w:sz="4" w:space="0" w:color="auto"/>
            </w:tcBorders>
          </w:tcPr>
          <w:p w14:paraId="183B6CE6" w14:textId="78A691E9" w:rsidR="00CF186E" w:rsidRPr="00450E94"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444" w:author="Tam, Danny@Energy" w:date="2018-11-29T16:28:00Z"/>
                <w:rFonts w:asciiTheme="minorHAnsi" w:hAnsiTheme="minorHAnsi" w:cstheme="minorHAnsi"/>
                <w:sz w:val="18"/>
                <w:szCs w:val="18"/>
              </w:rPr>
            </w:pPr>
            <w:ins w:id="445" w:author="Tam, Danny@Energy" w:date="2018-11-29T16:28:00Z">
              <w:r w:rsidRPr="00450E94">
                <w:rPr>
                  <w:rFonts w:asciiTheme="minorHAnsi" w:hAnsiTheme="minorHAnsi" w:cstheme="minorHAnsi"/>
                  <w:sz w:val="18"/>
                  <w:szCs w:val="18"/>
                </w:rPr>
                <w:t>03</w:t>
              </w:r>
            </w:ins>
          </w:p>
        </w:tc>
        <w:tc>
          <w:tcPr>
            <w:tcW w:w="10148" w:type="dxa"/>
            <w:gridSpan w:val="2"/>
            <w:tcBorders>
              <w:bottom w:val="single" w:sz="4" w:space="0" w:color="auto"/>
            </w:tcBorders>
            <w:vAlign w:val="center"/>
          </w:tcPr>
          <w:p w14:paraId="3ACD7AD0" w14:textId="13E441FD" w:rsidR="00CF186E" w:rsidRPr="00B71192" w:rsidRDefault="00CF186E"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46" w:author="Tam, Danny@Energy" w:date="2018-11-29T16:28:00Z"/>
                <w:rFonts w:asciiTheme="minorHAnsi" w:hAnsiTheme="minorHAnsi" w:cstheme="minorHAnsi"/>
                <w:sz w:val="18"/>
                <w:szCs w:val="18"/>
              </w:rPr>
            </w:pPr>
            <w:ins w:id="447" w:author="Tam, Danny@Energy" w:date="2018-11-29T16:28:00Z">
              <w:r w:rsidRPr="00450E94">
                <w:rPr>
                  <w:sz w:val="18"/>
                  <w:szCs w:val="18"/>
                </w:rPr>
                <w:t xml:space="preserve">Correction Notes: </w:t>
              </w:r>
            </w:ins>
          </w:p>
        </w:tc>
      </w:tr>
      <w:tr w:rsidR="00CF186E" w:rsidRPr="00323F2C" w14:paraId="0F7F44D3" w14:textId="77777777" w:rsidTr="00CF186E">
        <w:trPr>
          <w:trHeight w:val="144"/>
          <w:tblHeader/>
        </w:trPr>
        <w:tc>
          <w:tcPr>
            <w:tcW w:w="10790" w:type="dxa"/>
            <w:gridSpan w:val="3"/>
            <w:vAlign w:val="center"/>
          </w:tcPr>
          <w:p w14:paraId="0F7F44D2" w14:textId="34D40261" w:rsidR="00CF186E" w:rsidRPr="00D75806" w:rsidRDefault="00212109" w:rsidP="00CF186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ins w:id="448" w:author="Tam, Danny@Energy" w:date="2018-11-29T17:21: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449" w:author="Tam, Danny@Energy" w:date="2018-11-29T17:21:00Z">
              <w:r w:rsidR="00CF186E" w:rsidRPr="00A05A69" w:rsidDel="00212109">
                <w:rPr>
                  <w:rFonts w:asciiTheme="minorHAnsi" w:eastAsiaTheme="minorEastAsia" w:hAnsiTheme="minorHAnsi" w:cstheme="minorHAnsi"/>
                  <w:b/>
                  <w:sz w:val="18"/>
                  <w:szCs w:val="18"/>
                </w:rPr>
                <w:delText>The responsible person’s signature on this compliance document affirms that all applicable requirements in this table have been met.</w:delText>
              </w:r>
              <w:r w:rsidR="00CF186E" w:rsidRPr="00A05A69" w:rsidDel="00212109">
                <w:rPr>
                  <w:rFonts w:asciiTheme="minorHAnsi" w:hAnsiTheme="minorHAnsi" w:cstheme="minorHAnsi"/>
                  <w:b/>
                  <w:sz w:val="18"/>
                  <w:szCs w:val="18"/>
                </w:rPr>
                <w:delText xml:space="preserve">  </w:delText>
              </w:r>
            </w:del>
          </w:p>
        </w:tc>
      </w:tr>
    </w:tbl>
    <w:p w14:paraId="0F7F4506" w14:textId="77777777" w:rsidR="00AC4B2D" w:rsidRPr="00A05A69" w:rsidRDefault="00AC4B2D" w:rsidP="00DC522B">
      <w:pPr>
        <w:spacing w:after="0" w:line="240" w:lineRule="auto"/>
        <w:rPr>
          <w:rFonts w:asciiTheme="minorHAnsi" w:hAnsiTheme="minorHAnsi" w:cstheme="minorHAnsi"/>
          <w:b/>
          <w:sz w:val="18"/>
          <w:szCs w:val="18"/>
        </w:rPr>
      </w:pPr>
    </w:p>
    <w:tbl>
      <w:tblPr>
        <w:tblW w:w="10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54"/>
      </w:tblGrid>
      <w:tr w:rsidR="00526D3D" w:rsidRPr="00323F2C" w14:paraId="5FB1C8E2" w14:textId="77777777" w:rsidTr="00450E94">
        <w:trPr>
          <w:trHeight w:val="182"/>
        </w:trPr>
        <w:tc>
          <w:tcPr>
            <w:tcW w:w="10854" w:type="dxa"/>
            <w:tcBorders>
              <w:top w:val="single" w:sz="4" w:space="0" w:color="000000"/>
              <w:left w:val="single" w:sz="4" w:space="0" w:color="000000"/>
              <w:bottom w:val="single" w:sz="4" w:space="0" w:color="000000"/>
              <w:right w:val="single" w:sz="4" w:space="0" w:color="000000"/>
            </w:tcBorders>
            <w:vAlign w:val="center"/>
          </w:tcPr>
          <w:p w14:paraId="79CD9A9F" w14:textId="056FF83E" w:rsidR="00526D3D" w:rsidRPr="00A05A69" w:rsidRDefault="005D11BC">
            <w:pPr>
              <w:spacing w:after="0"/>
              <w:rPr>
                <w:rFonts w:asciiTheme="minorHAnsi" w:hAnsiTheme="minorHAnsi" w:cstheme="minorHAnsi"/>
                <w:b/>
                <w:sz w:val="18"/>
                <w:szCs w:val="18"/>
              </w:rPr>
            </w:pPr>
            <w:r>
              <w:rPr>
                <w:rFonts w:asciiTheme="minorHAnsi" w:hAnsiTheme="minorHAnsi" w:cstheme="minorHAnsi"/>
                <w:b/>
                <w:sz w:val="18"/>
                <w:szCs w:val="18"/>
              </w:rPr>
              <w:t>R</w:t>
            </w:r>
            <w:r w:rsidR="00526D3D" w:rsidRPr="00A05A69">
              <w:rPr>
                <w:rFonts w:asciiTheme="minorHAnsi" w:hAnsiTheme="minorHAnsi" w:cstheme="minorHAnsi"/>
                <w:b/>
                <w:sz w:val="18"/>
                <w:szCs w:val="18"/>
              </w:rPr>
              <w:t xml:space="preserve">. </w:t>
            </w:r>
            <w:ins w:id="450" w:author="Smith, Alexis@Energy" w:date="2019-02-13T08:16:00Z">
              <w:r w:rsidR="005C2F04">
                <w:rPr>
                  <w:rFonts w:asciiTheme="minorHAnsi" w:hAnsiTheme="minorHAnsi" w:cstheme="minorHAnsi"/>
                  <w:b/>
                  <w:sz w:val="18"/>
                  <w:szCs w:val="18"/>
                </w:rPr>
                <w:t>Determination of HERS Verification Compliance</w:t>
              </w:r>
            </w:ins>
            <w:del w:id="451" w:author="Smith, Alexis@Energy" w:date="2019-02-13T08:16:00Z">
              <w:r w:rsidR="00526D3D" w:rsidRPr="00A05A69" w:rsidDel="005C2F04">
                <w:rPr>
                  <w:rFonts w:asciiTheme="minorHAnsi" w:hAnsiTheme="minorHAnsi" w:cstheme="minorHAnsi"/>
                  <w:b/>
                  <w:sz w:val="18"/>
                  <w:szCs w:val="18"/>
                </w:rPr>
                <w:delText>Compliance Statement</w:delText>
              </w:r>
            </w:del>
            <w:bookmarkStart w:id="452" w:name="_GoBack"/>
            <w:bookmarkEnd w:id="452"/>
          </w:p>
        </w:tc>
      </w:tr>
      <w:tr w:rsidR="00526D3D" w:rsidRPr="00323F2C" w14:paraId="0A99384A" w14:textId="77777777" w:rsidTr="00450E94">
        <w:trPr>
          <w:trHeight w:val="422"/>
        </w:trPr>
        <w:tc>
          <w:tcPr>
            <w:tcW w:w="10854" w:type="dxa"/>
            <w:tcBorders>
              <w:top w:val="single" w:sz="4" w:space="0" w:color="000000"/>
              <w:left w:val="single" w:sz="4" w:space="0" w:color="000000"/>
              <w:bottom w:val="single" w:sz="4" w:space="0" w:color="000000"/>
              <w:right w:val="single" w:sz="4" w:space="0" w:color="000000"/>
            </w:tcBorders>
            <w:vAlign w:val="center"/>
          </w:tcPr>
          <w:p w14:paraId="42748182" w14:textId="77777777" w:rsidR="00526D3D" w:rsidRPr="00DF3388" w:rsidRDefault="00526D3D" w:rsidP="00C309E7">
            <w:pPr>
              <w:spacing w:after="0" w:line="240" w:lineRule="auto"/>
              <w:rPr>
                <w:rFonts w:asciiTheme="minorHAnsi" w:hAnsiTheme="minorHAnsi" w:cstheme="minorHAnsi"/>
                <w:b/>
                <w:sz w:val="18"/>
                <w:szCs w:val="18"/>
              </w:rPr>
            </w:pPr>
          </w:p>
        </w:tc>
      </w:tr>
    </w:tbl>
    <w:p w14:paraId="0F7F4507" w14:textId="77777777" w:rsidR="00AC4B2D" w:rsidRPr="00A05A69" w:rsidRDefault="00AC4B2D" w:rsidP="00DC522B">
      <w:pPr>
        <w:spacing w:after="0" w:line="240" w:lineRule="auto"/>
        <w:rPr>
          <w:rFonts w:asciiTheme="minorHAnsi" w:hAnsiTheme="minorHAnsi" w:cstheme="minorHAnsi"/>
          <w:b/>
          <w:sz w:val="18"/>
          <w:szCs w:val="18"/>
        </w:rPr>
      </w:pPr>
    </w:p>
    <w:p w14:paraId="3BBB4A2A" w14:textId="77777777" w:rsidR="00707B29" w:rsidRPr="00A05A69" w:rsidRDefault="00707B29" w:rsidP="00DC522B">
      <w:pPr>
        <w:spacing w:after="0" w:line="240" w:lineRule="auto"/>
        <w:rPr>
          <w:rFonts w:asciiTheme="minorHAnsi" w:hAnsiTheme="minorHAnsi" w:cstheme="minorHAnsi"/>
          <w:sz w:val="18"/>
          <w:szCs w:val="18"/>
        </w:rPr>
      </w:pPr>
    </w:p>
    <w:p w14:paraId="0F7F4534" w14:textId="77777777" w:rsidR="006D2E42" w:rsidRPr="00A05A69" w:rsidRDefault="006D2E42" w:rsidP="00DC522B">
      <w:pPr>
        <w:spacing w:after="0" w:line="240" w:lineRule="auto"/>
        <w:rPr>
          <w:rFonts w:asciiTheme="minorHAnsi" w:hAnsiTheme="minorHAnsi" w:cstheme="minorHAnsi"/>
          <w:b/>
          <w:sz w:val="18"/>
          <w:szCs w:val="18"/>
        </w:rPr>
      </w:pPr>
    </w:p>
    <w:p w14:paraId="0F7F4535" w14:textId="77777777" w:rsidR="006D2E42" w:rsidRPr="00A05A69" w:rsidRDefault="006D2E42" w:rsidP="00DC522B">
      <w:pPr>
        <w:spacing w:after="0" w:line="240" w:lineRule="auto"/>
        <w:rPr>
          <w:rFonts w:asciiTheme="minorHAnsi" w:hAnsiTheme="minorHAnsi" w:cstheme="minorHAnsi"/>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635"/>
        <w:gridCol w:w="6155"/>
      </w:tblGrid>
      <w:tr w:rsidR="00212109" w:rsidRPr="00212109" w14:paraId="5692E0D2" w14:textId="77777777" w:rsidTr="003317CB">
        <w:trPr>
          <w:trHeight w:val="288"/>
          <w:ins w:id="453" w:author="Tam, Danny@Energy" w:date="2018-11-29T17:20:00Z"/>
        </w:trPr>
        <w:tc>
          <w:tcPr>
            <w:tcW w:w="10795" w:type="dxa"/>
            <w:gridSpan w:val="2"/>
            <w:vAlign w:val="center"/>
          </w:tcPr>
          <w:p w14:paraId="45688A6A"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54" w:author="Tam, Danny@Energy" w:date="2018-11-29T17:20:00Z"/>
                <w:rFonts w:ascii="Times New Roman" w:eastAsia="Times New Roman" w:hAnsi="Times New Roman" w:cs="Arial"/>
                <w:b/>
                <w:sz w:val="20"/>
                <w:szCs w:val="20"/>
              </w:rPr>
            </w:pPr>
            <w:ins w:id="455" w:author="Tam, Danny@Energy" w:date="2018-11-29T17:20:00Z">
              <w:r w:rsidRPr="00212109">
                <w:rPr>
                  <w:rFonts w:eastAsia="Times New Roman" w:cs="Arial"/>
                  <w:b/>
                  <w:caps/>
                  <w:sz w:val="18"/>
                  <w:szCs w:val="18"/>
                </w:rPr>
                <w:lastRenderedPageBreak/>
                <w:t>Documentation Author's Declaration Statement</w:t>
              </w:r>
            </w:ins>
          </w:p>
        </w:tc>
      </w:tr>
      <w:tr w:rsidR="00212109" w:rsidRPr="00212109" w14:paraId="15C77C26" w14:textId="77777777" w:rsidTr="003317CB">
        <w:trPr>
          <w:trHeight w:val="360"/>
          <w:ins w:id="456" w:author="Tam, Danny@Energy" w:date="2018-11-29T17:20:00Z"/>
        </w:trPr>
        <w:tc>
          <w:tcPr>
            <w:tcW w:w="10795" w:type="dxa"/>
            <w:gridSpan w:val="2"/>
            <w:vAlign w:val="center"/>
          </w:tcPr>
          <w:p w14:paraId="5BC7A9BC" w14:textId="77777777" w:rsidR="00212109" w:rsidRPr="00212109" w:rsidRDefault="00212109" w:rsidP="003317CB">
            <w:pPr>
              <w:keepNext/>
              <w:numPr>
                <w:ilvl w:val="0"/>
                <w:numId w:val="49"/>
              </w:numPr>
              <w:spacing w:after="0" w:line="240" w:lineRule="auto"/>
              <w:ind w:left="360" w:hanging="270"/>
              <w:rPr>
                <w:ins w:id="457" w:author="Tam, Danny@Energy" w:date="2018-11-29T17:20:00Z"/>
                <w:rFonts w:eastAsia="Times New Roman"/>
                <w:sz w:val="18"/>
                <w:szCs w:val="18"/>
              </w:rPr>
            </w:pPr>
            <w:ins w:id="458" w:author="Tam, Danny@Energy" w:date="2018-11-29T17:20:00Z">
              <w:r w:rsidRPr="00212109">
                <w:rPr>
                  <w:rFonts w:eastAsia="Times New Roman"/>
                  <w:sz w:val="18"/>
                  <w:szCs w:val="18"/>
                </w:rPr>
                <w:t>I certify that this Certificate of Verification documentation is accurate and complete.</w:t>
              </w:r>
            </w:ins>
          </w:p>
        </w:tc>
      </w:tr>
      <w:tr w:rsidR="00212109" w:rsidRPr="00212109" w14:paraId="6D49C94F" w14:textId="77777777" w:rsidTr="003317CB">
        <w:trPr>
          <w:trHeight w:val="360"/>
          <w:ins w:id="459" w:author="Tam, Danny@Energy" w:date="2018-11-29T17:20:00Z"/>
        </w:trPr>
        <w:tc>
          <w:tcPr>
            <w:tcW w:w="4637" w:type="dxa"/>
          </w:tcPr>
          <w:p w14:paraId="20F27208" w14:textId="77777777" w:rsidR="00212109" w:rsidRPr="00212109" w:rsidRDefault="00212109" w:rsidP="003317CB">
            <w:pPr>
              <w:keepNext/>
              <w:spacing w:after="0" w:line="240" w:lineRule="auto"/>
              <w:rPr>
                <w:ins w:id="460" w:author="Tam, Danny@Energy" w:date="2018-11-29T17:20:00Z"/>
                <w:rFonts w:eastAsia="Times New Roman"/>
                <w:sz w:val="14"/>
                <w:szCs w:val="14"/>
              </w:rPr>
            </w:pPr>
            <w:ins w:id="461" w:author="Tam, Danny@Energy" w:date="2018-11-29T17:20:00Z">
              <w:r w:rsidRPr="00212109">
                <w:rPr>
                  <w:rFonts w:eastAsia="Times New Roman"/>
                  <w:sz w:val="14"/>
                  <w:szCs w:val="14"/>
                </w:rPr>
                <w:t>Documentation Author Name:</w:t>
              </w:r>
            </w:ins>
          </w:p>
        </w:tc>
        <w:tc>
          <w:tcPr>
            <w:tcW w:w="6158" w:type="dxa"/>
          </w:tcPr>
          <w:p w14:paraId="100D678A" w14:textId="77777777" w:rsidR="00212109" w:rsidRPr="00212109" w:rsidRDefault="00212109" w:rsidP="003317CB">
            <w:pPr>
              <w:keepNext/>
              <w:spacing w:after="0" w:line="240" w:lineRule="auto"/>
              <w:rPr>
                <w:ins w:id="462" w:author="Tam, Danny@Energy" w:date="2018-11-29T17:20:00Z"/>
                <w:rFonts w:eastAsia="Times New Roman"/>
                <w:sz w:val="14"/>
                <w:szCs w:val="14"/>
              </w:rPr>
            </w:pPr>
            <w:ins w:id="463" w:author="Tam, Danny@Energy" w:date="2018-11-29T17:20:00Z">
              <w:r w:rsidRPr="00212109">
                <w:rPr>
                  <w:rFonts w:eastAsia="Times New Roman"/>
                  <w:sz w:val="14"/>
                  <w:szCs w:val="14"/>
                </w:rPr>
                <w:t>Documentation Author Signature:</w:t>
              </w:r>
            </w:ins>
          </w:p>
        </w:tc>
      </w:tr>
      <w:tr w:rsidR="00212109" w:rsidRPr="00212109" w14:paraId="03F41178" w14:textId="77777777" w:rsidTr="003317CB">
        <w:trPr>
          <w:trHeight w:val="360"/>
          <w:ins w:id="464" w:author="Tam, Danny@Energy" w:date="2018-11-29T17:20:00Z"/>
        </w:trPr>
        <w:tc>
          <w:tcPr>
            <w:tcW w:w="4637" w:type="dxa"/>
          </w:tcPr>
          <w:p w14:paraId="42BCD409" w14:textId="77777777" w:rsidR="00212109" w:rsidRPr="00212109" w:rsidRDefault="00212109" w:rsidP="003317CB">
            <w:pPr>
              <w:keepNext/>
              <w:spacing w:after="0" w:line="240" w:lineRule="auto"/>
              <w:rPr>
                <w:ins w:id="465" w:author="Tam, Danny@Energy" w:date="2018-11-29T17:20:00Z"/>
                <w:rFonts w:eastAsia="Times New Roman"/>
                <w:sz w:val="14"/>
                <w:szCs w:val="14"/>
              </w:rPr>
            </w:pPr>
            <w:ins w:id="466" w:author="Tam, Danny@Energy" w:date="2018-11-29T17:20:00Z">
              <w:r w:rsidRPr="00212109">
                <w:rPr>
                  <w:rFonts w:eastAsia="Times New Roman"/>
                  <w:sz w:val="14"/>
                  <w:szCs w:val="14"/>
                </w:rPr>
                <w:t>Company:</w:t>
              </w:r>
            </w:ins>
          </w:p>
        </w:tc>
        <w:tc>
          <w:tcPr>
            <w:tcW w:w="6158" w:type="dxa"/>
          </w:tcPr>
          <w:p w14:paraId="611F2C51" w14:textId="77777777" w:rsidR="00212109" w:rsidRPr="00212109" w:rsidRDefault="00212109" w:rsidP="003317CB">
            <w:pPr>
              <w:keepNext/>
              <w:spacing w:after="0" w:line="240" w:lineRule="auto"/>
              <w:rPr>
                <w:ins w:id="467" w:author="Tam, Danny@Energy" w:date="2018-11-29T17:20:00Z"/>
                <w:rFonts w:eastAsia="Times New Roman"/>
                <w:sz w:val="14"/>
                <w:szCs w:val="14"/>
              </w:rPr>
            </w:pPr>
            <w:ins w:id="468" w:author="Tam, Danny@Energy" w:date="2018-11-29T17:20:00Z">
              <w:r w:rsidRPr="00212109">
                <w:rPr>
                  <w:rFonts w:eastAsia="Times New Roman"/>
                  <w:sz w:val="14"/>
                  <w:szCs w:val="14"/>
                </w:rPr>
                <w:t>Date Signed:</w:t>
              </w:r>
            </w:ins>
          </w:p>
        </w:tc>
      </w:tr>
      <w:tr w:rsidR="00212109" w:rsidRPr="00212109" w14:paraId="51036B6C" w14:textId="77777777" w:rsidTr="003317CB">
        <w:trPr>
          <w:trHeight w:val="360"/>
          <w:ins w:id="469" w:author="Tam, Danny@Energy" w:date="2018-11-29T17:20:00Z"/>
        </w:trPr>
        <w:tc>
          <w:tcPr>
            <w:tcW w:w="4637" w:type="dxa"/>
          </w:tcPr>
          <w:p w14:paraId="454EED9A" w14:textId="77777777" w:rsidR="00212109" w:rsidRPr="00212109" w:rsidRDefault="00212109" w:rsidP="003317CB">
            <w:pPr>
              <w:keepNext/>
              <w:spacing w:after="0" w:line="240" w:lineRule="auto"/>
              <w:rPr>
                <w:ins w:id="470" w:author="Tam, Danny@Energy" w:date="2018-11-29T17:20:00Z"/>
                <w:rFonts w:eastAsia="Times New Roman"/>
                <w:sz w:val="14"/>
                <w:szCs w:val="14"/>
              </w:rPr>
            </w:pPr>
            <w:ins w:id="471" w:author="Tam, Danny@Energy" w:date="2018-11-29T17:20:00Z">
              <w:r w:rsidRPr="00212109">
                <w:rPr>
                  <w:rFonts w:eastAsia="Times New Roman"/>
                  <w:sz w:val="14"/>
                  <w:szCs w:val="14"/>
                </w:rPr>
                <w:t>Address:</w:t>
              </w:r>
            </w:ins>
          </w:p>
        </w:tc>
        <w:tc>
          <w:tcPr>
            <w:tcW w:w="6158" w:type="dxa"/>
          </w:tcPr>
          <w:p w14:paraId="7FFE11F2" w14:textId="77777777" w:rsidR="00212109" w:rsidRPr="00212109" w:rsidRDefault="00212109" w:rsidP="003317CB">
            <w:pPr>
              <w:keepNext/>
              <w:spacing w:after="0" w:line="240" w:lineRule="auto"/>
              <w:rPr>
                <w:ins w:id="472" w:author="Tam, Danny@Energy" w:date="2018-11-29T17:20:00Z"/>
                <w:rFonts w:eastAsia="Times New Roman"/>
                <w:sz w:val="14"/>
                <w:szCs w:val="14"/>
              </w:rPr>
            </w:pPr>
            <w:ins w:id="473" w:author="Tam, Danny@Energy" w:date="2018-11-29T17:20:00Z">
              <w:r w:rsidRPr="00212109">
                <w:rPr>
                  <w:rFonts w:eastAsia="Times New Roman"/>
                  <w:sz w:val="14"/>
                  <w:szCs w:val="14"/>
                </w:rPr>
                <w:t>CEA/HERS Certification Information (if applicable):</w:t>
              </w:r>
            </w:ins>
          </w:p>
        </w:tc>
      </w:tr>
      <w:tr w:rsidR="00212109" w:rsidRPr="00212109" w14:paraId="32F67BAB" w14:textId="77777777" w:rsidTr="003317CB">
        <w:trPr>
          <w:trHeight w:val="360"/>
          <w:ins w:id="474" w:author="Tam, Danny@Energy" w:date="2018-11-29T17:20:00Z"/>
        </w:trPr>
        <w:tc>
          <w:tcPr>
            <w:tcW w:w="4637" w:type="dxa"/>
          </w:tcPr>
          <w:p w14:paraId="0B3CE77A" w14:textId="77777777" w:rsidR="00212109" w:rsidRPr="00212109" w:rsidRDefault="00212109" w:rsidP="003317CB">
            <w:pPr>
              <w:keepNext/>
              <w:spacing w:after="0" w:line="240" w:lineRule="auto"/>
              <w:rPr>
                <w:ins w:id="475" w:author="Tam, Danny@Energy" w:date="2018-11-29T17:20:00Z"/>
                <w:rFonts w:eastAsia="Times New Roman"/>
                <w:sz w:val="14"/>
                <w:szCs w:val="14"/>
              </w:rPr>
            </w:pPr>
            <w:ins w:id="476" w:author="Tam, Danny@Energy" w:date="2018-11-29T17:20:00Z">
              <w:r w:rsidRPr="00212109">
                <w:rPr>
                  <w:rFonts w:eastAsia="Times New Roman"/>
                  <w:sz w:val="14"/>
                  <w:szCs w:val="14"/>
                </w:rPr>
                <w:t>City/State/Zip:</w:t>
              </w:r>
            </w:ins>
          </w:p>
        </w:tc>
        <w:tc>
          <w:tcPr>
            <w:tcW w:w="6158" w:type="dxa"/>
          </w:tcPr>
          <w:p w14:paraId="3A88F39C" w14:textId="77777777" w:rsidR="00212109" w:rsidRPr="00212109" w:rsidRDefault="00212109" w:rsidP="003317CB">
            <w:pPr>
              <w:keepNext/>
              <w:spacing w:after="0" w:line="240" w:lineRule="auto"/>
              <w:rPr>
                <w:ins w:id="477" w:author="Tam, Danny@Energy" w:date="2018-11-29T17:20:00Z"/>
                <w:rFonts w:eastAsia="Times New Roman"/>
                <w:sz w:val="14"/>
                <w:szCs w:val="14"/>
              </w:rPr>
            </w:pPr>
            <w:ins w:id="478" w:author="Tam, Danny@Energy" w:date="2018-11-29T17:20:00Z">
              <w:r w:rsidRPr="00212109">
                <w:rPr>
                  <w:rFonts w:eastAsia="Times New Roman"/>
                  <w:sz w:val="14"/>
                  <w:szCs w:val="14"/>
                </w:rPr>
                <w:t>Phone:</w:t>
              </w:r>
            </w:ins>
          </w:p>
        </w:tc>
      </w:tr>
      <w:tr w:rsidR="00212109" w:rsidRPr="00212109" w14:paraId="6D46B041" w14:textId="77777777" w:rsidTr="003317CB">
        <w:tblPrEx>
          <w:tblCellMar>
            <w:left w:w="115" w:type="dxa"/>
            <w:right w:w="115" w:type="dxa"/>
          </w:tblCellMar>
        </w:tblPrEx>
        <w:trPr>
          <w:trHeight w:val="296"/>
          <w:ins w:id="479" w:author="Tam, Danny@Energy" w:date="2018-11-29T17:20:00Z"/>
        </w:trPr>
        <w:tc>
          <w:tcPr>
            <w:tcW w:w="10795" w:type="dxa"/>
            <w:gridSpan w:val="2"/>
            <w:vAlign w:val="center"/>
          </w:tcPr>
          <w:p w14:paraId="34F31A5A"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80" w:author="Tam, Danny@Energy" w:date="2018-11-29T17:20:00Z"/>
                <w:rFonts w:eastAsia="Times New Roman"/>
                <w:sz w:val="18"/>
                <w:szCs w:val="18"/>
              </w:rPr>
            </w:pPr>
            <w:ins w:id="481" w:author="Tam, Danny@Energy" w:date="2018-11-29T17:20:00Z">
              <w:r w:rsidRPr="00212109">
                <w:rPr>
                  <w:rFonts w:eastAsia="Times New Roman" w:cs="Arial"/>
                  <w:b/>
                  <w:caps/>
                  <w:sz w:val="18"/>
                  <w:szCs w:val="18"/>
                </w:rPr>
                <w:t xml:space="preserve">Responsible Person's Declaration statement </w:t>
              </w:r>
            </w:ins>
          </w:p>
        </w:tc>
      </w:tr>
      <w:tr w:rsidR="00212109" w:rsidRPr="00212109" w14:paraId="6F169272" w14:textId="77777777" w:rsidTr="003317CB">
        <w:tblPrEx>
          <w:tblCellMar>
            <w:left w:w="115" w:type="dxa"/>
            <w:right w:w="115" w:type="dxa"/>
          </w:tblCellMar>
        </w:tblPrEx>
        <w:trPr>
          <w:trHeight w:val="504"/>
          <w:ins w:id="482" w:author="Tam, Danny@Energy" w:date="2018-11-29T17:20:00Z"/>
        </w:trPr>
        <w:tc>
          <w:tcPr>
            <w:tcW w:w="10795" w:type="dxa"/>
            <w:gridSpan w:val="2"/>
            <w:shd w:val="clear" w:color="auto" w:fill="auto"/>
          </w:tcPr>
          <w:p w14:paraId="4BE4AB58" w14:textId="77777777" w:rsidR="00212109" w:rsidRPr="00212109" w:rsidRDefault="00212109" w:rsidP="003317CB">
            <w:pPr>
              <w:keepNext/>
              <w:widowControl w:val="0"/>
              <w:spacing w:after="60" w:line="240" w:lineRule="auto"/>
              <w:ind w:right="90"/>
              <w:rPr>
                <w:ins w:id="483" w:author="Tam, Danny@Energy" w:date="2018-11-29T17:20:00Z"/>
                <w:rFonts w:eastAsia="Times New Roman"/>
                <w:snapToGrid w:val="0"/>
                <w:sz w:val="18"/>
                <w:szCs w:val="18"/>
              </w:rPr>
            </w:pPr>
            <w:ins w:id="484" w:author="Tam, Danny@Energy" w:date="2018-11-29T17:20:00Z">
              <w:r w:rsidRPr="00212109">
                <w:rPr>
                  <w:rFonts w:eastAsia="Times New Roman"/>
                  <w:snapToGrid w:val="0"/>
                  <w:sz w:val="18"/>
                  <w:szCs w:val="18"/>
                </w:rPr>
                <w:t xml:space="preserve">I certify the following under penalty of perjury, under the laws of the State of California: </w:t>
              </w:r>
            </w:ins>
          </w:p>
          <w:p w14:paraId="1E8E2105" w14:textId="77777777" w:rsidR="00212109" w:rsidRPr="00212109" w:rsidRDefault="00212109" w:rsidP="003317CB">
            <w:pPr>
              <w:keepNext/>
              <w:widowControl w:val="0"/>
              <w:numPr>
                <w:ilvl w:val="0"/>
                <w:numId w:val="50"/>
              </w:numPr>
              <w:spacing w:after="60" w:line="240" w:lineRule="auto"/>
              <w:ind w:right="90"/>
              <w:rPr>
                <w:ins w:id="485" w:author="Tam, Danny@Energy" w:date="2018-11-29T17:20:00Z"/>
                <w:rFonts w:eastAsia="Times New Roman"/>
                <w:snapToGrid w:val="0"/>
                <w:sz w:val="18"/>
                <w:szCs w:val="18"/>
              </w:rPr>
            </w:pPr>
            <w:ins w:id="486" w:author="Tam, Danny@Energy" w:date="2018-11-29T17:20:00Z">
              <w:r w:rsidRPr="00212109">
                <w:rPr>
                  <w:rFonts w:eastAsia="Times New Roman"/>
                  <w:snapToGrid w:val="0"/>
                  <w:sz w:val="18"/>
                  <w:szCs w:val="18"/>
                </w:rPr>
                <w:t>The information provided on this Certificate of Verification is true and correct.</w:t>
              </w:r>
            </w:ins>
          </w:p>
          <w:p w14:paraId="4D956C52" w14:textId="77777777" w:rsidR="00212109" w:rsidRPr="00212109" w:rsidRDefault="00212109" w:rsidP="003317CB">
            <w:pPr>
              <w:keepNext/>
              <w:widowControl w:val="0"/>
              <w:numPr>
                <w:ilvl w:val="0"/>
                <w:numId w:val="50"/>
              </w:numPr>
              <w:spacing w:after="60" w:line="240" w:lineRule="auto"/>
              <w:ind w:right="90"/>
              <w:rPr>
                <w:ins w:id="487" w:author="Tam, Danny@Energy" w:date="2018-11-29T17:20:00Z"/>
                <w:rFonts w:eastAsia="Times New Roman"/>
                <w:snapToGrid w:val="0"/>
                <w:sz w:val="18"/>
                <w:szCs w:val="18"/>
              </w:rPr>
            </w:pPr>
            <w:ins w:id="488" w:author="Tam, Danny@Energy" w:date="2018-11-29T17:20:00Z">
              <w:r w:rsidRPr="00212109">
                <w:rPr>
                  <w:rFonts w:eastAsia="Times New Roman"/>
                  <w:snapToGrid w:val="0"/>
                  <w:sz w:val="18"/>
                  <w:szCs w:val="18"/>
                </w:rPr>
                <w:t>I am the certified HERS Rater who performed the verification identified and reported on this Certificate of Verification (responsible rater).</w:t>
              </w:r>
            </w:ins>
          </w:p>
          <w:p w14:paraId="786965C5" w14:textId="77777777" w:rsidR="00212109" w:rsidRPr="00212109" w:rsidRDefault="00212109" w:rsidP="003317CB">
            <w:pPr>
              <w:keepNext/>
              <w:widowControl w:val="0"/>
              <w:numPr>
                <w:ilvl w:val="0"/>
                <w:numId w:val="50"/>
              </w:numPr>
              <w:spacing w:after="60" w:line="240" w:lineRule="auto"/>
              <w:ind w:right="90"/>
              <w:rPr>
                <w:ins w:id="489" w:author="Tam, Danny@Energy" w:date="2018-11-29T17:20:00Z"/>
                <w:rFonts w:eastAsia="Times New Roman"/>
                <w:snapToGrid w:val="0"/>
                <w:sz w:val="18"/>
                <w:szCs w:val="18"/>
              </w:rPr>
            </w:pPr>
            <w:ins w:id="490" w:author="Tam, Danny@Energy" w:date="2018-11-29T17:20:00Z">
              <w:r w:rsidRPr="00212109">
                <w:rPr>
                  <w:rFonts w:eastAsia="Times New Roman"/>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7E722A8D" w14:textId="77777777" w:rsidR="00212109" w:rsidRPr="00212109" w:rsidRDefault="00212109" w:rsidP="003317CB">
            <w:pPr>
              <w:keepNext/>
              <w:widowControl w:val="0"/>
              <w:numPr>
                <w:ilvl w:val="0"/>
                <w:numId w:val="50"/>
              </w:numPr>
              <w:spacing w:after="60" w:line="240" w:lineRule="auto"/>
              <w:ind w:right="90"/>
              <w:rPr>
                <w:ins w:id="491" w:author="Tam, Danny@Energy" w:date="2018-11-29T17:20:00Z"/>
                <w:rFonts w:eastAsia="Times New Roman"/>
                <w:snapToGrid w:val="0"/>
                <w:sz w:val="18"/>
                <w:szCs w:val="18"/>
              </w:rPr>
            </w:pPr>
            <w:ins w:id="492" w:author="Tam, Danny@Energy" w:date="2018-11-29T17:20:00Z">
              <w:r w:rsidRPr="00212109">
                <w:rPr>
                  <w:rFonts w:eastAsia="Times New Roman"/>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7CD76A51" w14:textId="77777777" w:rsidR="00212109" w:rsidRPr="00212109" w:rsidRDefault="00212109" w:rsidP="003317CB">
            <w:pPr>
              <w:keepNext/>
              <w:widowControl w:val="0"/>
              <w:numPr>
                <w:ilvl w:val="0"/>
                <w:numId w:val="50"/>
              </w:numPr>
              <w:spacing w:after="60" w:line="240" w:lineRule="auto"/>
              <w:ind w:right="90"/>
              <w:rPr>
                <w:ins w:id="493" w:author="Tam, Danny@Energy" w:date="2018-11-29T17:20:00Z"/>
                <w:rFonts w:eastAsia="Times New Roman"/>
                <w:snapToGrid w:val="0"/>
                <w:sz w:val="18"/>
                <w:szCs w:val="18"/>
              </w:rPr>
            </w:pPr>
            <w:ins w:id="494" w:author="Tam, Danny@Energy" w:date="2018-11-29T17:20:00Z">
              <w:r w:rsidRPr="00212109">
                <w:rPr>
                  <w:rFonts w:eastAsia="Times New Roman"/>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212109" w:rsidRPr="00212109" w14:paraId="389C7138" w14:textId="77777777" w:rsidTr="003317CB">
        <w:tblPrEx>
          <w:tblCellMar>
            <w:left w:w="115" w:type="dxa"/>
            <w:right w:w="115" w:type="dxa"/>
          </w:tblCellMar>
        </w:tblPrEx>
        <w:trPr>
          <w:trHeight w:val="278"/>
          <w:ins w:id="495" w:author="Tam, Danny@Energy" w:date="2018-11-29T17:20:00Z"/>
        </w:trPr>
        <w:tc>
          <w:tcPr>
            <w:tcW w:w="10795" w:type="dxa"/>
            <w:gridSpan w:val="2"/>
            <w:vAlign w:val="center"/>
          </w:tcPr>
          <w:p w14:paraId="4FFD0458"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96" w:author="Tam, Danny@Energy" w:date="2018-11-29T17:20:00Z"/>
                <w:rFonts w:eastAsia="Times New Roman" w:cs="Arial"/>
                <w:b/>
                <w:caps/>
                <w:sz w:val="18"/>
                <w:szCs w:val="18"/>
              </w:rPr>
            </w:pPr>
            <w:ins w:id="497" w:author="Tam, Danny@Energy" w:date="2018-11-29T17:20:00Z">
              <w:r w:rsidRPr="00212109">
                <w:rPr>
                  <w:rFonts w:eastAsia="Times New Roman" w:cs="Arial"/>
                  <w:b/>
                  <w:caps/>
                  <w:sz w:val="18"/>
                  <w:szCs w:val="18"/>
                </w:rPr>
                <w:t>BUILDER OR INSTALLER INFORMATION AS SHOWN ON THE CERTIFICATE OF INSTALLATION</w:t>
              </w:r>
            </w:ins>
          </w:p>
        </w:tc>
      </w:tr>
      <w:tr w:rsidR="00212109" w:rsidRPr="00212109" w14:paraId="5BD0A9C5" w14:textId="77777777" w:rsidTr="003317CB">
        <w:tblPrEx>
          <w:tblCellMar>
            <w:left w:w="115" w:type="dxa"/>
            <w:right w:w="115" w:type="dxa"/>
          </w:tblCellMar>
        </w:tblPrEx>
        <w:trPr>
          <w:trHeight w:hRule="exact" w:val="360"/>
          <w:ins w:id="498" w:author="Tam, Danny@Energy" w:date="2018-11-29T17:20:00Z"/>
        </w:trPr>
        <w:tc>
          <w:tcPr>
            <w:tcW w:w="10795" w:type="dxa"/>
            <w:gridSpan w:val="2"/>
            <w:vAlign w:val="center"/>
          </w:tcPr>
          <w:p w14:paraId="64B05599"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ins w:id="499" w:author="Tam, Danny@Energy" w:date="2018-11-29T17:20:00Z"/>
                <w:rFonts w:eastAsia="Times New Roman"/>
                <w:sz w:val="14"/>
                <w:szCs w:val="14"/>
              </w:rPr>
            </w:pPr>
            <w:ins w:id="500" w:author="Tam, Danny@Energy" w:date="2018-11-29T17:20:00Z">
              <w:r w:rsidRPr="00212109">
                <w:rPr>
                  <w:rFonts w:eastAsia="Times New Roman"/>
                  <w:sz w:val="14"/>
                  <w:szCs w:val="14"/>
                </w:rPr>
                <w:t>Company Name (Installing Subcontractor, General Contractor, or Builder/Owner):</w:t>
              </w:r>
            </w:ins>
          </w:p>
        </w:tc>
      </w:tr>
      <w:tr w:rsidR="00212109" w:rsidRPr="00212109" w14:paraId="4136896F" w14:textId="77777777" w:rsidTr="003317CB">
        <w:tblPrEx>
          <w:tblCellMar>
            <w:left w:w="115" w:type="dxa"/>
            <w:right w:w="115" w:type="dxa"/>
          </w:tblCellMar>
        </w:tblPrEx>
        <w:trPr>
          <w:trHeight w:hRule="exact" w:val="360"/>
          <w:ins w:id="501" w:author="Tam, Danny@Energy" w:date="2018-11-29T17:20:00Z"/>
        </w:trPr>
        <w:tc>
          <w:tcPr>
            <w:tcW w:w="4637" w:type="dxa"/>
          </w:tcPr>
          <w:p w14:paraId="6F0DC693" w14:textId="77777777" w:rsidR="00212109" w:rsidRPr="00212109" w:rsidRDefault="00212109" w:rsidP="003317CB">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ins w:id="502" w:author="Tam, Danny@Energy" w:date="2018-11-29T17:20:00Z"/>
                <w:rFonts w:eastAsia="Times New Roman"/>
                <w:sz w:val="14"/>
                <w:szCs w:val="14"/>
              </w:rPr>
            </w:pPr>
            <w:ins w:id="503" w:author="Tam, Danny@Energy" w:date="2018-11-29T17:20:00Z">
              <w:r w:rsidRPr="00212109">
                <w:rPr>
                  <w:rFonts w:eastAsia="Times New Roman"/>
                  <w:sz w:val="14"/>
                  <w:szCs w:val="14"/>
                </w:rPr>
                <w:t>Responsible Builder or Installer Name:</w:t>
              </w:r>
            </w:ins>
          </w:p>
        </w:tc>
        <w:tc>
          <w:tcPr>
            <w:tcW w:w="6158" w:type="dxa"/>
          </w:tcPr>
          <w:p w14:paraId="7E87F7B3" w14:textId="77777777" w:rsidR="00212109" w:rsidRPr="00212109" w:rsidRDefault="00212109" w:rsidP="003317CB">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4" w:author="Tam, Danny@Energy" w:date="2018-11-29T17:20:00Z"/>
                <w:rFonts w:eastAsia="Times New Roman"/>
                <w:sz w:val="14"/>
                <w:szCs w:val="14"/>
              </w:rPr>
            </w:pPr>
            <w:ins w:id="505" w:author="Tam, Danny@Energy" w:date="2018-11-29T17:20:00Z">
              <w:r w:rsidRPr="00212109">
                <w:rPr>
                  <w:rFonts w:eastAsia="Times New Roman"/>
                  <w:sz w:val="14"/>
                  <w:szCs w:val="14"/>
                </w:rPr>
                <w:t>CSLB License:</w:t>
              </w:r>
            </w:ins>
          </w:p>
        </w:tc>
      </w:tr>
      <w:tr w:rsidR="00212109" w:rsidRPr="00212109" w14:paraId="04192F12" w14:textId="77777777" w:rsidTr="003317CB">
        <w:tblPrEx>
          <w:tblCellMar>
            <w:left w:w="108" w:type="dxa"/>
            <w:right w:w="108" w:type="dxa"/>
          </w:tblCellMar>
        </w:tblPrEx>
        <w:trPr>
          <w:trHeight w:hRule="exact" w:val="288"/>
          <w:ins w:id="506" w:author="Tam, Danny@Energy" w:date="2018-11-29T17:20:00Z"/>
        </w:trPr>
        <w:tc>
          <w:tcPr>
            <w:tcW w:w="10795" w:type="dxa"/>
            <w:gridSpan w:val="2"/>
            <w:vAlign w:val="center"/>
          </w:tcPr>
          <w:p w14:paraId="64434775" w14:textId="77777777" w:rsidR="00212109" w:rsidRPr="00212109" w:rsidRDefault="00212109" w:rsidP="003317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507" w:author="Tam, Danny@Energy" w:date="2018-11-29T17:20:00Z"/>
                <w:rFonts w:eastAsia="Times New Roman"/>
                <w:sz w:val="14"/>
                <w:szCs w:val="14"/>
              </w:rPr>
            </w:pPr>
            <w:ins w:id="508" w:author="Tam, Danny@Energy" w:date="2018-11-29T17:20:00Z">
              <w:r w:rsidRPr="00212109">
                <w:rPr>
                  <w:rFonts w:eastAsia="Times New Roman" w:cs="Arial"/>
                  <w:b/>
                  <w:caps/>
                  <w:sz w:val="18"/>
                  <w:szCs w:val="18"/>
                </w:rPr>
                <w:t>HERS PROVIDER DATA REGISTRY INFORMATION</w:t>
              </w:r>
            </w:ins>
          </w:p>
        </w:tc>
      </w:tr>
      <w:tr w:rsidR="00212109" w:rsidRPr="00212109" w14:paraId="617B12FB" w14:textId="77777777" w:rsidTr="003317CB">
        <w:tblPrEx>
          <w:tblCellMar>
            <w:left w:w="108" w:type="dxa"/>
            <w:right w:w="108" w:type="dxa"/>
          </w:tblCellMar>
        </w:tblPrEx>
        <w:trPr>
          <w:trHeight w:hRule="exact" w:val="360"/>
          <w:ins w:id="509" w:author="Tam, Danny@Energy" w:date="2018-11-29T17:20:00Z"/>
        </w:trPr>
        <w:tc>
          <w:tcPr>
            <w:tcW w:w="4637" w:type="dxa"/>
          </w:tcPr>
          <w:p w14:paraId="552F77AA"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0" w:author="Tam, Danny@Energy" w:date="2018-11-29T17:20:00Z"/>
                <w:rFonts w:eastAsia="Times New Roman"/>
                <w:sz w:val="14"/>
                <w:szCs w:val="14"/>
              </w:rPr>
            </w:pPr>
            <w:ins w:id="511" w:author="Tam, Danny@Energy" w:date="2018-11-29T17:20:00Z">
              <w:r w:rsidRPr="00212109">
                <w:rPr>
                  <w:rFonts w:eastAsia="Times New Roman"/>
                  <w:sz w:val="14"/>
                  <w:szCs w:val="14"/>
                </w:rPr>
                <w:t>Sample Group Number (if applicable):</w:t>
              </w:r>
            </w:ins>
          </w:p>
        </w:tc>
        <w:tc>
          <w:tcPr>
            <w:tcW w:w="6158" w:type="dxa"/>
          </w:tcPr>
          <w:p w14:paraId="190EA275" w14:textId="77777777" w:rsidR="00212109" w:rsidRPr="00212109" w:rsidRDefault="00212109" w:rsidP="003317C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12" w:author="Tam, Danny@Energy" w:date="2018-11-29T17:20:00Z"/>
                <w:rFonts w:eastAsia="Times New Roman"/>
                <w:sz w:val="14"/>
                <w:szCs w:val="14"/>
              </w:rPr>
            </w:pPr>
            <w:ins w:id="513" w:author="Tam, Danny@Energy" w:date="2018-11-29T17:20:00Z">
              <w:r w:rsidRPr="00212109">
                <w:rPr>
                  <w:rFonts w:eastAsia="Times New Roman"/>
                  <w:sz w:val="14"/>
                  <w:szCs w:val="14"/>
                </w:rPr>
                <w:t>Dwelling Test Status in Sample Group (if applicable)</w:t>
              </w:r>
            </w:ins>
          </w:p>
        </w:tc>
      </w:tr>
      <w:tr w:rsidR="00212109" w:rsidRPr="00212109" w14:paraId="50F79252" w14:textId="77777777" w:rsidTr="003317CB">
        <w:tblPrEx>
          <w:tblCellMar>
            <w:left w:w="108" w:type="dxa"/>
            <w:right w:w="108" w:type="dxa"/>
          </w:tblCellMar>
        </w:tblPrEx>
        <w:trPr>
          <w:trHeight w:val="288"/>
          <w:ins w:id="514" w:author="Tam, Danny@Energy" w:date="2018-11-29T17:20:00Z"/>
        </w:trPr>
        <w:tc>
          <w:tcPr>
            <w:tcW w:w="10795" w:type="dxa"/>
            <w:gridSpan w:val="2"/>
            <w:vAlign w:val="center"/>
          </w:tcPr>
          <w:p w14:paraId="49941507" w14:textId="77777777" w:rsidR="00212109" w:rsidRPr="00212109" w:rsidRDefault="00212109" w:rsidP="003317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515" w:author="Tam, Danny@Energy" w:date="2018-11-29T17:20:00Z"/>
                <w:rFonts w:eastAsia="Times New Roman"/>
                <w:sz w:val="14"/>
                <w:szCs w:val="14"/>
              </w:rPr>
            </w:pPr>
            <w:ins w:id="516" w:author="Tam, Danny@Energy" w:date="2018-11-29T17:20:00Z">
              <w:r w:rsidRPr="00212109">
                <w:rPr>
                  <w:rFonts w:eastAsia="Times New Roman" w:cs="Arial"/>
                  <w:b/>
                  <w:caps/>
                  <w:sz w:val="18"/>
                  <w:szCs w:val="18"/>
                </w:rPr>
                <w:t>HERS RATER INFORMATION</w:t>
              </w:r>
            </w:ins>
          </w:p>
        </w:tc>
      </w:tr>
      <w:tr w:rsidR="00212109" w:rsidRPr="00212109" w14:paraId="776796DA" w14:textId="77777777" w:rsidTr="003317CB">
        <w:tblPrEx>
          <w:tblCellMar>
            <w:left w:w="108" w:type="dxa"/>
            <w:right w:w="108" w:type="dxa"/>
          </w:tblCellMar>
        </w:tblPrEx>
        <w:trPr>
          <w:trHeight w:hRule="exact" w:val="360"/>
          <w:ins w:id="517" w:author="Tam, Danny@Energy" w:date="2018-11-29T17:20:00Z"/>
        </w:trPr>
        <w:tc>
          <w:tcPr>
            <w:tcW w:w="10795" w:type="dxa"/>
            <w:gridSpan w:val="2"/>
          </w:tcPr>
          <w:p w14:paraId="44B53964" w14:textId="77777777" w:rsidR="00212109" w:rsidRPr="00212109" w:rsidRDefault="00212109" w:rsidP="003317C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518" w:author="Tam, Danny@Energy" w:date="2018-11-29T17:20:00Z"/>
                <w:rFonts w:eastAsia="Times New Roman"/>
                <w:sz w:val="14"/>
                <w:szCs w:val="14"/>
              </w:rPr>
            </w:pPr>
            <w:ins w:id="519" w:author="Tam, Danny@Energy" w:date="2018-11-29T17:20:00Z">
              <w:r w:rsidRPr="00212109">
                <w:rPr>
                  <w:rFonts w:eastAsia="Times New Roman"/>
                  <w:sz w:val="14"/>
                  <w:szCs w:val="14"/>
                </w:rPr>
                <w:t>HERS Rater Company Name:</w:t>
              </w:r>
            </w:ins>
          </w:p>
        </w:tc>
      </w:tr>
      <w:tr w:rsidR="00212109" w:rsidRPr="00212109" w14:paraId="4AE42AD0" w14:textId="77777777" w:rsidTr="003317CB">
        <w:tblPrEx>
          <w:tblCellMar>
            <w:left w:w="108" w:type="dxa"/>
            <w:right w:w="108" w:type="dxa"/>
          </w:tblCellMar>
        </w:tblPrEx>
        <w:trPr>
          <w:trHeight w:hRule="exact" w:val="360"/>
          <w:ins w:id="520" w:author="Tam, Danny@Energy" w:date="2018-11-29T17:20:00Z"/>
        </w:trPr>
        <w:tc>
          <w:tcPr>
            <w:tcW w:w="4637" w:type="dxa"/>
            <w:tcBorders>
              <w:top w:val="single" w:sz="4" w:space="0" w:color="auto"/>
              <w:left w:val="single" w:sz="4" w:space="0" w:color="auto"/>
              <w:bottom w:val="single" w:sz="4" w:space="0" w:color="auto"/>
              <w:right w:val="single" w:sz="4" w:space="0" w:color="auto"/>
            </w:tcBorders>
          </w:tcPr>
          <w:p w14:paraId="5C132E1E"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521" w:author="Tam, Danny@Energy" w:date="2018-11-29T17:20:00Z"/>
                <w:rFonts w:eastAsia="Times New Roman"/>
                <w:sz w:val="14"/>
                <w:szCs w:val="14"/>
              </w:rPr>
            </w:pPr>
            <w:ins w:id="522" w:author="Tam, Danny@Energy" w:date="2018-11-29T17:20:00Z">
              <w:r w:rsidRPr="00212109">
                <w:rPr>
                  <w:rFonts w:eastAsia="Times New Roman"/>
                  <w:sz w:val="14"/>
                  <w:szCs w:val="14"/>
                </w:rPr>
                <w:t>Responsible Rater Name:</w:t>
              </w:r>
            </w:ins>
          </w:p>
        </w:tc>
        <w:tc>
          <w:tcPr>
            <w:tcW w:w="6158" w:type="dxa"/>
            <w:tcBorders>
              <w:top w:val="single" w:sz="4" w:space="0" w:color="auto"/>
              <w:left w:val="single" w:sz="4" w:space="0" w:color="auto"/>
              <w:bottom w:val="single" w:sz="4" w:space="0" w:color="auto"/>
              <w:right w:val="single" w:sz="4" w:space="0" w:color="auto"/>
            </w:tcBorders>
          </w:tcPr>
          <w:p w14:paraId="66DD17BA"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523" w:author="Tam, Danny@Energy" w:date="2018-11-29T17:20:00Z"/>
                <w:rFonts w:eastAsia="Times New Roman"/>
                <w:sz w:val="14"/>
                <w:szCs w:val="14"/>
              </w:rPr>
            </w:pPr>
            <w:ins w:id="524" w:author="Tam, Danny@Energy" w:date="2018-11-29T17:20:00Z">
              <w:r w:rsidRPr="00212109">
                <w:rPr>
                  <w:rFonts w:eastAsia="Times New Roman"/>
                  <w:sz w:val="14"/>
                  <w:szCs w:val="14"/>
                </w:rPr>
                <w:t>Responsible Rater Signature:</w:t>
              </w:r>
            </w:ins>
          </w:p>
        </w:tc>
      </w:tr>
      <w:tr w:rsidR="00212109" w:rsidRPr="00212109" w14:paraId="15405648" w14:textId="77777777" w:rsidTr="003317CB">
        <w:tblPrEx>
          <w:tblCellMar>
            <w:left w:w="108" w:type="dxa"/>
            <w:right w:w="108" w:type="dxa"/>
          </w:tblCellMar>
        </w:tblPrEx>
        <w:trPr>
          <w:trHeight w:hRule="exact" w:val="360"/>
          <w:ins w:id="525" w:author="Tam, Danny@Energy" w:date="2018-11-29T17:20:00Z"/>
        </w:trPr>
        <w:tc>
          <w:tcPr>
            <w:tcW w:w="4637" w:type="dxa"/>
            <w:tcBorders>
              <w:top w:val="single" w:sz="4" w:space="0" w:color="auto"/>
              <w:left w:val="single" w:sz="4" w:space="0" w:color="auto"/>
              <w:bottom w:val="single" w:sz="4" w:space="0" w:color="auto"/>
              <w:right w:val="single" w:sz="4" w:space="0" w:color="auto"/>
            </w:tcBorders>
          </w:tcPr>
          <w:p w14:paraId="2E4B4B26"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526" w:author="Tam, Danny@Energy" w:date="2018-11-29T17:20:00Z"/>
                <w:rFonts w:eastAsia="Times New Roman"/>
                <w:sz w:val="14"/>
                <w:szCs w:val="14"/>
              </w:rPr>
            </w:pPr>
            <w:ins w:id="527" w:author="Tam, Danny@Energy" w:date="2018-11-29T17:20:00Z">
              <w:r w:rsidRPr="00212109">
                <w:rPr>
                  <w:rFonts w:eastAsia="Times New Roman"/>
                  <w:sz w:val="14"/>
                  <w:szCs w:val="14"/>
                </w:rPr>
                <w:t>Responsible Rater Certification Number w/ this HERS Provider</w:t>
              </w:r>
            </w:ins>
          </w:p>
        </w:tc>
        <w:tc>
          <w:tcPr>
            <w:tcW w:w="6158" w:type="dxa"/>
            <w:tcBorders>
              <w:top w:val="single" w:sz="4" w:space="0" w:color="auto"/>
              <w:left w:val="single" w:sz="4" w:space="0" w:color="auto"/>
              <w:bottom w:val="single" w:sz="4" w:space="0" w:color="auto"/>
              <w:right w:val="single" w:sz="4" w:space="0" w:color="auto"/>
            </w:tcBorders>
          </w:tcPr>
          <w:p w14:paraId="198EC5A0" w14:textId="77777777" w:rsidR="00212109" w:rsidRPr="00212109" w:rsidRDefault="00212109" w:rsidP="003317C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ins w:id="528" w:author="Tam, Danny@Energy" w:date="2018-11-29T17:20:00Z"/>
                <w:rFonts w:eastAsia="Times New Roman"/>
                <w:sz w:val="14"/>
                <w:szCs w:val="14"/>
              </w:rPr>
            </w:pPr>
            <w:ins w:id="529" w:author="Tam, Danny@Energy" w:date="2018-11-29T17:20:00Z">
              <w:r w:rsidRPr="00212109">
                <w:rPr>
                  <w:rFonts w:eastAsia="Times New Roman"/>
                  <w:sz w:val="14"/>
                  <w:szCs w:val="14"/>
                </w:rPr>
                <w:t>Date Signed:</w:t>
              </w:r>
            </w:ins>
          </w:p>
        </w:tc>
      </w:tr>
    </w:tbl>
    <w:p w14:paraId="45213D9A" w14:textId="5DF53C70" w:rsidR="00585D1F" w:rsidRPr="00450E94" w:rsidRDefault="000849F0" w:rsidP="00585D1F">
      <w:pPr>
        <w:spacing w:after="0" w:line="240" w:lineRule="auto"/>
        <w:jc w:val="center"/>
        <w:rPr>
          <w:b/>
          <w:sz w:val="18"/>
          <w:szCs w:val="18"/>
        </w:rPr>
      </w:pPr>
      <w:r>
        <w:rPr>
          <w:rFonts w:asciiTheme="minorHAnsi" w:hAnsiTheme="minorHAnsi" w:cstheme="minorHAnsi"/>
          <w:b/>
          <w:sz w:val="18"/>
          <w:szCs w:val="18"/>
        </w:rPr>
        <w:br w:type="page"/>
      </w:r>
      <w:del w:id="530" w:author="Tam, Danny@Energy" w:date="2018-11-30T10:11:00Z">
        <w:r w:rsidR="00585D1F" w:rsidRPr="00450E94" w:rsidDel="00B71192">
          <w:rPr>
            <w:b/>
            <w:sz w:val="18"/>
            <w:szCs w:val="18"/>
          </w:rPr>
          <w:lastRenderedPageBreak/>
          <w:delText>CF2R</w:delText>
        </w:r>
      </w:del>
      <w:ins w:id="531" w:author="Tam, Danny@Energy" w:date="2018-11-30T10:11:00Z">
        <w:r w:rsidR="00B71192" w:rsidRPr="00450E94">
          <w:rPr>
            <w:b/>
            <w:sz w:val="18"/>
            <w:szCs w:val="18"/>
          </w:rPr>
          <w:t>CF3R</w:t>
        </w:r>
      </w:ins>
      <w:r w:rsidR="00585D1F" w:rsidRPr="00450E94">
        <w:rPr>
          <w:b/>
          <w:sz w:val="18"/>
          <w:szCs w:val="18"/>
        </w:rPr>
        <w:t>-PLB-22-H User Instructions</w:t>
      </w:r>
    </w:p>
    <w:p w14:paraId="147A221A"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C7AF0AD" w14:textId="5907BF7C" w:rsidR="00585D1F" w:rsidRPr="00450E94" w:rsidRDefault="006E1E98" w:rsidP="00585D1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18"/>
          <w:szCs w:val="18"/>
        </w:rPr>
      </w:pPr>
      <w:r w:rsidRPr="00450E94">
        <w:rPr>
          <w:rFonts w:asciiTheme="minorHAnsi" w:hAnsiTheme="minorHAnsi" w:cs="Arial"/>
          <w:b/>
          <w:sz w:val="18"/>
          <w:szCs w:val="18"/>
        </w:rPr>
        <w:t>A</w:t>
      </w:r>
      <w:r w:rsidR="00585D1F" w:rsidRPr="00450E94">
        <w:rPr>
          <w:rFonts w:asciiTheme="minorHAnsi" w:hAnsiTheme="minorHAnsi" w:cs="Arial"/>
          <w:b/>
          <w:sz w:val="18"/>
          <w:szCs w:val="18"/>
        </w:rPr>
        <w:t>. Design Central Water Heating Systems Information</w:t>
      </w:r>
    </w:p>
    <w:p w14:paraId="036FDD4A"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sidRPr="00450E94">
        <w:rPr>
          <w:rFonts w:asciiTheme="minorHAnsi" w:hAnsiTheme="minorHAnsi"/>
          <w:sz w:val="18"/>
          <w:szCs w:val="18"/>
        </w:rPr>
        <w:t>This table reports the water heating system features that were specified on the registered CF1R compliance document for this project. For information only and requires no user input.</w:t>
      </w:r>
    </w:p>
    <w:p w14:paraId="75891B73"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sz w:val="18"/>
          <w:szCs w:val="18"/>
        </w:rPr>
      </w:pPr>
    </w:p>
    <w:p w14:paraId="7C2891E7" w14:textId="1949CF31" w:rsidR="00720D79" w:rsidRPr="00450E94" w:rsidRDefault="006E1E98" w:rsidP="00720D79">
      <w:pPr>
        <w:keepNext/>
        <w:spacing w:after="0" w:line="240" w:lineRule="auto"/>
        <w:rPr>
          <w:rFonts w:asciiTheme="minorHAnsi" w:hAnsiTheme="minorHAnsi" w:cstheme="minorHAnsi"/>
          <w:sz w:val="18"/>
          <w:szCs w:val="18"/>
        </w:rPr>
      </w:pPr>
      <w:r w:rsidRPr="00450E94">
        <w:rPr>
          <w:rFonts w:asciiTheme="minorHAnsi" w:hAnsiTheme="minorHAnsi" w:cstheme="minorHAnsi"/>
          <w:b/>
          <w:sz w:val="18"/>
          <w:szCs w:val="18"/>
        </w:rPr>
        <w:t>B</w:t>
      </w:r>
      <w:r w:rsidR="00720D79" w:rsidRPr="00450E94">
        <w:rPr>
          <w:rFonts w:asciiTheme="minorHAnsi" w:hAnsiTheme="minorHAnsi" w:cstheme="minorHAnsi"/>
          <w:b/>
          <w:sz w:val="18"/>
          <w:szCs w:val="18"/>
        </w:rPr>
        <w:t>. Installed Dwelling Unit Water Heating Systems Information</w:t>
      </w:r>
    </w:p>
    <w:p w14:paraId="3B724820" w14:textId="77777777" w:rsidR="00720D79" w:rsidRPr="00450E94" w:rsidRDefault="00720D79" w:rsidP="00720D79">
      <w:pPr>
        <w:keepNext/>
        <w:spacing w:after="0" w:line="240" w:lineRule="auto"/>
        <w:rPr>
          <w:rFonts w:asciiTheme="minorHAnsi" w:hAnsiTheme="minorHAnsi" w:cstheme="minorHAnsi"/>
          <w:sz w:val="18"/>
          <w:szCs w:val="18"/>
        </w:rPr>
      </w:pPr>
      <w:r w:rsidRPr="00450E94">
        <w:rPr>
          <w:rFonts w:asciiTheme="minorHAnsi" w:hAnsiTheme="minorHAnsi" w:cstheme="minorHAnsi"/>
          <w:sz w:val="18"/>
          <w:szCs w:val="18"/>
        </w:rPr>
        <w:t>This table reports the water heating system information that is being installed. Require one line for each system.</w:t>
      </w:r>
    </w:p>
    <w:p w14:paraId="2A45BB2F"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01 Water Heating System ID or Name – Reference information from CF1R.</w:t>
      </w:r>
    </w:p>
    <w:p w14:paraId="502ABF75"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02 Water Heating System Type – Reference information from CF1R. The different kinds of water heating system type are DHW, or Combined Hydronic.</w:t>
      </w:r>
    </w:p>
    <w:p w14:paraId="12FFCCFD" w14:textId="77777777" w:rsidR="00720D79" w:rsidRPr="00450E94" w:rsidRDefault="00720D79" w:rsidP="00720D79">
      <w:pPr>
        <w:keepNext/>
        <w:spacing w:after="0" w:line="240" w:lineRule="auto"/>
        <w:ind w:left="540" w:hanging="270"/>
        <w:rPr>
          <w:rFonts w:asciiTheme="minorHAnsi" w:hAnsiTheme="minorHAnsi" w:cstheme="minorHAnsi"/>
          <w:sz w:val="18"/>
          <w:szCs w:val="18"/>
        </w:rPr>
      </w:pPr>
      <w:r w:rsidRPr="00450E94">
        <w:rPr>
          <w:rFonts w:asciiTheme="minorHAnsi" w:hAnsiTheme="minorHAnsi" w:cstheme="minorHAnsi"/>
          <w:sz w:val="18"/>
          <w:szCs w:val="18"/>
        </w:rPr>
        <w:t>03 Water Heater Type – Information from CF1R. The different kinds of water heaters are Large/Commercial Storage, Small/Consumer Storage, Residential-Duty Commercial Storage, Heat Pump, Boiler, Large/Commercial Instantaneous, Small/Consumer Instantaneous, Residential-Duty Commercial Instantaneous or Indirect.</w:t>
      </w:r>
    </w:p>
    <w:p w14:paraId="7A67C572"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04 # of Water Heaters in system – Reference information from CF1R.</w:t>
      </w:r>
    </w:p>
    <w:p w14:paraId="1F48CB14" w14:textId="3F9E47CB"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5</w:t>
      </w:r>
      <w:r w:rsidRPr="00450E94">
        <w:rPr>
          <w:rFonts w:asciiTheme="minorHAnsi" w:hAnsiTheme="minorHAnsi" w:cstheme="minorHAnsi"/>
          <w:sz w:val="18"/>
          <w:szCs w:val="18"/>
        </w:rPr>
        <w:t xml:space="preserve"> Fuel Type – Reference information from CF1R. The different kinds of fuel types are natural gas, propane, oil, or electricity.</w:t>
      </w:r>
    </w:p>
    <w:p w14:paraId="46A38320" w14:textId="36350B0B"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6</w:t>
      </w:r>
      <w:r w:rsidRPr="00450E94">
        <w:rPr>
          <w:rFonts w:asciiTheme="minorHAnsi" w:hAnsiTheme="minorHAnsi" w:cstheme="minorHAnsi"/>
          <w:sz w:val="18"/>
          <w:szCs w:val="18"/>
        </w:rPr>
        <w:t xml:space="preserve"> Rated Input Type – Reference information from CF1R. For natural gas, propane and oil fuel type the input type is Btu/hr. For electric the input type is kW.</w:t>
      </w:r>
    </w:p>
    <w:p w14:paraId="09EA39B2" w14:textId="2BF565BC"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7</w:t>
      </w:r>
      <w:r w:rsidRPr="00450E94">
        <w:rPr>
          <w:rFonts w:asciiTheme="minorHAnsi" w:hAnsiTheme="minorHAnsi" w:cstheme="minorHAnsi"/>
          <w:sz w:val="18"/>
          <w:szCs w:val="18"/>
        </w:rPr>
        <w:t xml:space="preserve"> Rated Input Value – User input. Numerical value of the rated input. Must be equal to or less than value indicated on the CF1R.</w:t>
      </w:r>
    </w:p>
    <w:p w14:paraId="27595D51" w14:textId="7D198EDF" w:rsidR="006E1E98" w:rsidRPr="00450E94" w:rsidRDefault="006E1E98"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08 Central DHW System Distribution - Reference information from CF1R.</w:t>
      </w:r>
    </w:p>
    <w:p w14:paraId="79B417AF" w14:textId="5164E95C"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09 Dwelling Unit DHW System Distribution Type - Reference information from CF1R.</w:t>
      </w:r>
    </w:p>
    <w:p w14:paraId="38E7CB77" w14:textId="5185E951" w:rsidR="00770BE1" w:rsidRPr="00450E94" w:rsidRDefault="00770BE1"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10 Compact Distribution - Reference information from CF1R.</w:t>
      </w:r>
    </w:p>
    <w:p w14:paraId="0CFD935B" w14:textId="0E8336FE" w:rsidR="00720D79" w:rsidRPr="00450E94" w:rsidRDefault="007B0D5E" w:rsidP="007B0D5E">
      <w:pPr>
        <w:keepNext/>
        <w:spacing w:after="0" w:line="240" w:lineRule="auto"/>
        <w:ind w:firstLine="270"/>
        <w:rPr>
          <w:rFonts w:asciiTheme="minorHAnsi" w:hAnsiTheme="minorHAnsi" w:cstheme="minorHAnsi"/>
          <w:sz w:val="18"/>
          <w:szCs w:val="18"/>
        </w:rPr>
      </w:pPr>
      <w:r w:rsidRPr="00450E94">
        <w:rPr>
          <w:rFonts w:asciiTheme="minorHAnsi" w:hAnsiTheme="minorHAnsi" w:cstheme="minorHAnsi"/>
          <w:sz w:val="18"/>
          <w:szCs w:val="18"/>
        </w:rPr>
        <w:t>11 Drain Water Heat Recovery - Reference information from CF1R.</w:t>
      </w:r>
    </w:p>
    <w:p w14:paraId="735B7CAB" w14:textId="77777777" w:rsidR="007B0D5E" w:rsidRPr="00450E94" w:rsidRDefault="007B0D5E" w:rsidP="00720D79">
      <w:pPr>
        <w:keepNext/>
        <w:spacing w:after="0" w:line="240" w:lineRule="auto"/>
        <w:rPr>
          <w:rFonts w:asciiTheme="minorHAnsi" w:hAnsiTheme="minorHAnsi" w:cstheme="minorHAnsi"/>
          <w:sz w:val="18"/>
          <w:szCs w:val="18"/>
        </w:rPr>
      </w:pPr>
    </w:p>
    <w:p w14:paraId="770ACA6B" w14:textId="004CB4BE" w:rsidR="00720D79" w:rsidRPr="00450E94" w:rsidRDefault="006E1E98" w:rsidP="00720D79">
      <w:pPr>
        <w:keepNext/>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C</w:t>
      </w:r>
      <w:r w:rsidR="00720D79" w:rsidRPr="00450E94">
        <w:rPr>
          <w:rFonts w:asciiTheme="minorHAnsi" w:hAnsiTheme="minorHAnsi" w:cstheme="minorHAnsi"/>
          <w:b/>
          <w:sz w:val="18"/>
          <w:szCs w:val="18"/>
        </w:rPr>
        <w:t>. Design Dwelling Unit Water Heating Efficiency Information</w:t>
      </w:r>
    </w:p>
    <w:p w14:paraId="74046C32" w14:textId="77777777" w:rsidR="00720D79" w:rsidRPr="00450E94"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450E94">
        <w:rPr>
          <w:rFonts w:asciiTheme="minorHAnsi" w:hAnsiTheme="minorHAnsi" w:cstheme="minorHAnsi"/>
          <w:sz w:val="18"/>
          <w:szCs w:val="18"/>
        </w:rPr>
        <w:t>This table reports the water heating system features that were specified on the registered CF1R compliance document for this project. For information only and requires no user input.</w:t>
      </w:r>
    </w:p>
    <w:p w14:paraId="68B7A7C8" w14:textId="77777777" w:rsidR="00720D79" w:rsidRPr="00450E94" w:rsidRDefault="00720D79" w:rsidP="00720D79">
      <w:pPr>
        <w:keepNext/>
        <w:spacing w:after="0" w:line="240" w:lineRule="auto"/>
        <w:rPr>
          <w:rFonts w:asciiTheme="minorHAnsi" w:hAnsiTheme="minorHAnsi" w:cstheme="minorHAnsi"/>
          <w:b/>
          <w:sz w:val="18"/>
          <w:szCs w:val="18"/>
        </w:rPr>
      </w:pPr>
    </w:p>
    <w:p w14:paraId="68AC99F7" w14:textId="19BE8F87" w:rsidR="00720D79" w:rsidRPr="00450E94" w:rsidRDefault="006E1E98" w:rsidP="00720D79">
      <w:pPr>
        <w:keepNext/>
        <w:spacing w:after="0" w:line="240" w:lineRule="auto"/>
        <w:rPr>
          <w:rFonts w:asciiTheme="minorHAnsi" w:hAnsiTheme="minorHAnsi" w:cstheme="minorHAnsi"/>
          <w:sz w:val="18"/>
          <w:szCs w:val="18"/>
        </w:rPr>
      </w:pPr>
      <w:r w:rsidRPr="00450E94">
        <w:rPr>
          <w:rFonts w:asciiTheme="minorHAnsi" w:hAnsiTheme="minorHAnsi" w:cstheme="minorHAnsi"/>
          <w:b/>
          <w:sz w:val="18"/>
          <w:szCs w:val="18"/>
        </w:rPr>
        <w:t>D</w:t>
      </w:r>
      <w:r w:rsidR="00720D79" w:rsidRPr="00450E94">
        <w:rPr>
          <w:rFonts w:asciiTheme="minorHAnsi" w:hAnsiTheme="minorHAnsi" w:cstheme="minorHAnsi"/>
          <w:b/>
          <w:sz w:val="18"/>
          <w:szCs w:val="18"/>
        </w:rPr>
        <w:t>. Installed Dwelling Unit Water Heating Efficiency Information</w:t>
      </w:r>
    </w:p>
    <w:p w14:paraId="409B91AA" w14:textId="77777777" w:rsidR="00720D79" w:rsidRPr="00450E94" w:rsidRDefault="00720D79" w:rsidP="00720D79">
      <w:pPr>
        <w:keepNext/>
        <w:spacing w:after="0" w:line="240" w:lineRule="auto"/>
        <w:rPr>
          <w:rFonts w:asciiTheme="minorHAnsi" w:hAnsiTheme="minorHAnsi" w:cstheme="minorHAnsi"/>
          <w:sz w:val="18"/>
          <w:szCs w:val="18"/>
        </w:rPr>
      </w:pPr>
      <w:r w:rsidRPr="00450E94">
        <w:rPr>
          <w:rFonts w:asciiTheme="minorHAnsi" w:hAnsiTheme="minorHAnsi" w:cstheme="minorHAnsi"/>
          <w:sz w:val="18"/>
          <w:szCs w:val="18"/>
        </w:rPr>
        <w:t>This table reports the water heating system information that is being installed. Require one line for each central system.</w:t>
      </w:r>
    </w:p>
    <w:p w14:paraId="2B30070B"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sz w:val="18"/>
          <w:szCs w:val="18"/>
        </w:rPr>
        <w:tab/>
        <w:t>01 Water Heating System ID or Name – Reference information from CF1R</w:t>
      </w:r>
    </w:p>
    <w:p w14:paraId="6C8AF421"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02 Heating Efficiency Type – Reference information from CF1R. Different efficiency types are Energy Factor, AFUE, UEF and Thermal Efficiency.</w:t>
      </w:r>
    </w:p>
    <w:p w14:paraId="29C48C9A" w14:textId="77777777" w:rsidR="00720D79" w:rsidRPr="00450E94" w:rsidRDefault="00720D79" w:rsidP="00720D79">
      <w:pPr>
        <w:keepNext/>
        <w:spacing w:after="0" w:line="240" w:lineRule="auto"/>
        <w:ind w:left="720" w:hanging="450"/>
        <w:rPr>
          <w:rFonts w:asciiTheme="minorHAnsi" w:hAnsiTheme="minorHAnsi" w:cstheme="minorHAnsi"/>
          <w:b/>
          <w:sz w:val="18"/>
          <w:szCs w:val="18"/>
        </w:rPr>
      </w:pPr>
      <w:r w:rsidRPr="00450E94">
        <w:rPr>
          <w:rFonts w:asciiTheme="minorHAnsi" w:hAnsiTheme="minorHAnsi" w:cstheme="minorHAnsi"/>
          <w:sz w:val="18"/>
          <w:szCs w:val="18"/>
        </w:rPr>
        <w:t>03 Heating Efficiency Value – User input. Numerical value of the Heating Efficiency. Must be equal to or higher efficiency than value indicated on the CF1R.</w:t>
      </w:r>
    </w:p>
    <w:p w14:paraId="7452B819" w14:textId="77777777"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 xml:space="preserve">04 Standby Loss – User input. Must be equal to or less than value indicated on the CF1R. Value may be N/A if CF1R value is N/A.  </w:t>
      </w:r>
    </w:p>
    <w:p w14:paraId="246D9437" w14:textId="6114D6C0"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 xml:space="preserve">05 Exterior Insulation R-Value – User input. Must be equal to or higher than value indicated on the CF1R. Value may be N/A if CF1R value is N/A.  </w:t>
      </w:r>
    </w:p>
    <w:p w14:paraId="0DC54883" w14:textId="3E94F1DB" w:rsidR="006E1E98" w:rsidRPr="00450E94" w:rsidRDefault="006E1E98" w:rsidP="006E1E98">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06 Water Heater Storage Volume (gal) – User input. Value may be N/A if water heater type is instantaneous with zero storage.</w:t>
      </w:r>
    </w:p>
    <w:p w14:paraId="1ADBC2A5" w14:textId="730F2F29" w:rsidR="00720D79" w:rsidRPr="00450E94" w:rsidRDefault="00720D79" w:rsidP="00720D79">
      <w:pPr>
        <w:keepNext/>
        <w:spacing w:after="0" w:line="240" w:lineRule="auto"/>
        <w:ind w:left="720" w:hanging="450"/>
        <w:rPr>
          <w:rFonts w:asciiTheme="minorHAnsi" w:hAnsiTheme="minorHAnsi" w:cstheme="minorHAnsi"/>
          <w:sz w:val="18"/>
          <w:szCs w:val="18"/>
        </w:rPr>
      </w:pPr>
      <w:r w:rsidRPr="00450E94">
        <w:rPr>
          <w:rFonts w:asciiTheme="minorHAnsi" w:hAnsiTheme="minorHAnsi" w:cstheme="minorHAnsi"/>
          <w:sz w:val="18"/>
          <w:szCs w:val="18"/>
        </w:rPr>
        <w:t>0</w:t>
      </w:r>
      <w:r w:rsidR="006E1E98" w:rsidRPr="00450E94">
        <w:rPr>
          <w:rFonts w:asciiTheme="minorHAnsi" w:hAnsiTheme="minorHAnsi" w:cstheme="minorHAnsi"/>
          <w:sz w:val="18"/>
          <w:szCs w:val="18"/>
        </w:rPr>
        <w:t>7</w:t>
      </w:r>
      <w:r w:rsidRPr="00450E94">
        <w:rPr>
          <w:rFonts w:asciiTheme="minorHAnsi" w:hAnsiTheme="minorHAnsi" w:cstheme="minorHAnsi"/>
          <w:sz w:val="18"/>
          <w:szCs w:val="18"/>
        </w:rPr>
        <w:t xml:space="preserve"> Tank location – User input. Must be equal to system type indicated on the CF1R.</w:t>
      </w:r>
    </w:p>
    <w:p w14:paraId="7DD59A20"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1D01337F" w14:textId="28912AB0" w:rsidR="00720D79" w:rsidRPr="00450E94" w:rsidRDefault="006E1E98"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E</w:t>
      </w:r>
      <w:r w:rsidR="00720D79" w:rsidRPr="00450E94">
        <w:rPr>
          <w:rFonts w:asciiTheme="minorHAnsi" w:hAnsiTheme="minorHAnsi" w:cstheme="minorHAnsi"/>
          <w:b/>
          <w:sz w:val="18"/>
          <w:szCs w:val="18"/>
        </w:rPr>
        <w:t>. Installed Water Heater Manufacturer Information</w:t>
      </w:r>
    </w:p>
    <w:p w14:paraId="522152A5"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rFonts w:asciiTheme="minorHAnsi" w:hAnsiTheme="minorHAnsi" w:cstheme="minorHAnsi"/>
          <w:sz w:val="18"/>
          <w:szCs w:val="18"/>
        </w:rPr>
        <w:t>This table reports the manufacturer information of the installed water heater(s). Require one line for each installed water heater</w:t>
      </w:r>
    </w:p>
    <w:p w14:paraId="636C7708"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01 Water Heating System ID or Name – Reference information from CF1R.</w:t>
      </w:r>
    </w:p>
    <w:p w14:paraId="531F47BF"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02 Manufacturer – User input. Enter the name of the water heater manufacturer.</w:t>
      </w:r>
    </w:p>
    <w:p w14:paraId="72103C0E" w14:textId="77777777" w:rsidR="00720D79" w:rsidRPr="00450E94" w:rsidRDefault="00720D79" w:rsidP="00720D7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03 Model Number – User input. Enter the model number of the water heater.</w:t>
      </w:r>
    </w:p>
    <w:p w14:paraId="5BD731C2" w14:textId="231E2ADC" w:rsidR="00585D1F" w:rsidRPr="00450E94" w:rsidDel="00B71192"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532" w:author="Tam, Danny@Energy" w:date="2018-11-30T10:13:00Z"/>
          <w:rFonts w:asciiTheme="minorHAnsi" w:hAnsiTheme="minorHAnsi" w:cs="Arial"/>
          <w:sz w:val="18"/>
          <w:szCs w:val="18"/>
        </w:rPr>
      </w:pPr>
    </w:p>
    <w:p w14:paraId="16AA7EF8" w14:textId="77777777" w:rsidR="006E4B25"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2BB6B5E1" w14:textId="4E48C9EE" w:rsidR="006E4B25" w:rsidRPr="00450E94" w:rsidRDefault="006E4B25" w:rsidP="006E4B25">
      <w:pPr>
        <w:spacing w:after="0" w:line="240" w:lineRule="auto"/>
        <w:rPr>
          <w:rFonts w:asciiTheme="minorHAnsi" w:hAnsiTheme="minorHAnsi" w:cs="Arial"/>
          <w:b/>
          <w:sz w:val="18"/>
          <w:szCs w:val="18"/>
        </w:rPr>
      </w:pPr>
      <w:r w:rsidRPr="00450E94">
        <w:rPr>
          <w:rFonts w:asciiTheme="minorHAnsi" w:hAnsiTheme="minorHAnsi" w:cs="Arial"/>
          <w:b/>
          <w:sz w:val="18"/>
          <w:szCs w:val="18"/>
        </w:rPr>
        <w:t>F. Mandatory Measures for all Domestic Hot Water Distribution Systems</w:t>
      </w:r>
    </w:p>
    <w:p w14:paraId="1B6C4505" w14:textId="77777777" w:rsidR="006E4B25" w:rsidRPr="00450E94"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lists the requirements for all DHW systems. HERS rater must ensure all the requirements in this table are met. </w:t>
      </w:r>
    </w:p>
    <w:p w14:paraId="130AD610" w14:textId="77777777" w:rsidR="006E4B25"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37BDB00" w14:textId="641F5FE7" w:rsidR="00720D79" w:rsidRPr="00450E94" w:rsidRDefault="006E4B25" w:rsidP="0093547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G</w:t>
      </w:r>
      <w:r w:rsidR="00720D79" w:rsidRPr="00450E94">
        <w:rPr>
          <w:rFonts w:asciiTheme="minorHAnsi" w:hAnsiTheme="minorHAnsi" w:cstheme="minorHAnsi"/>
          <w:b/>
          <w:sz w:val="18"/>
          <w:szCs w:val="18"/>
        </w:rPr>
        <w:t xml:space="preserve">. </w:t>
      </w:r>
      <w:r w:rsidR="00935470" w:rsidRPr="00450E94">
        <w:rPr>
          <w:rFonts w:asciiTheme="minorHAnsi" w:hAnsiTheme="minorHAnsi" w:cstheme="minorHAnsi"/>
          <w:b/>
          <w:sz w:val="18"/>
          <w:szCs w:val="18"/>
        </w:rPr>
        <w:t>HERS-Verified Compact Hot Water Distribution Expanded Credit</w:t>
      </w:r>
      <w:r w:rsidRPr="00450E94">
        <w:rPr>
          <w:rFonts w:asciiTheme="minorHAnsi" w:hAnsiTheme="minorHAnsi" w:cstheme="minorHAnsi"/>
          <w:b/>
          <w:sz w:val="18"/>
          <w:szCs w:val="18"/>
        </w:rPr>
        <w:t xml:space="preserve"> and</w:t>
      </w:r>
    </w:p>
    <w:p w14:paraId="3CB7BE7A" w14:textId="641112FE" w:rsidR="006E4B25" w:rsidRPr="00450E94"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450E94">
        <w:rPr>
          <w:rFonts w:asciiTheme="minorHAnsi" w:hAnsiTheme="minorHAnsi" w:cstheme="minorHAnsi"/>
          <w:b/>
          <w:sz w:val="18"/>
          <w:szCs w:val="18"/>
        </w:rPr>
        <w:t xml:space="preserve">H. </w:t>
      </w:r>
      <w:r w:rsidRPr="00450E94">
        <w:rPr>
          <w:rFonts w:cstheme="minorHAnsi"/>
          <w:b/>
          <w:sz w:val="18"/>
          <w:szCs w:val="18"/>
        </w:rPr>
        <w:t>Compact Hot Water Distribution Basic</w:t>
      </w:r>
    </w:p>
    <w:p w14:paraId="1EFA6C4E" w14:textId="77777777"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rFonts w:asciiTheme="minorHAnsi" w:hAnsiTheme="minorHAnsi" w:cstheme="minorHAnsi"/>
          <w:sz w:val="18"/>
          <w:szCs w:val="18"/>
        </w:rPr>
        <w:t>If performance compliance is used, this table lists the values used in the performance calculation and require no user input.</w:t>
      </w:r>
    </w:p>
    <w:p w14:paraId="0819B492" w14:textId="77777777"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rFonts w:asciiTheme="minorHAnsi" w:hAnsiTheme="minorHAnsi" w:cstheme="minorHAnsi"/>
          <w:sz w:val="18"/>
          <w:szCs w:val="18"/>
        </w:rPr>
        <w:t>If prescriptive compliance is used, fill out this table</w:t>
      </w:r>
    </w:p>
    <w:p w14:paraId="5D30FC69" w14:textId="77777777"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50E94">
        <w:rPr>
          <w:rFonts w:asciiTheme="minorHAnsi" w:hAnsiTheme="minorHAnsi" w:cstheme="minorHAnsi"/>
          <w:b/>
          <w:sz w:val="18"/>
          <w:szCs w:val="18"/>
        </w:rPr>
        <w:tab/>
      </w:r>
      <w:r w:rsidRPr="00450E94">
        <w:rPr>
          <w:rFonts w:asciiTheme="minorHAnsi" w:hAnsiTheme="minorHAnsi" w:cstheme="minorHAnsi"/>
          <w:sz w:val="18"/>
          <w:szCs w:val="18"/>
        </w:rPr>
        <w:t>01 Enter the Master Bath distance of furthest fixture to Water Heater in feet.</w:t>
      </w:r>
    </w:p>
    <w:p w14:paraId="3B502AE7" w14:textId="77777777"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lastRenderedPageBreak/>
        <w:t>02 Enter the Kitchen distance from furthest fixture to Water Heater in feet</w:t>
      </w:r>
    </w:p>
    <w:p w14:paraId="0D8AA2D5" w14:textId="77777777"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03 Enter Furthest Third fixtures from fixture to Water Heater in feet</w:t>
      </w:r>
    </w:p>
    <w:p w14:paraId="1A9580BA" w14:textId="77777777"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04 Calculated value – no user input required</w:t>
      </w:r>
    </w:p>
    <w:p w14:paraId="74780DA6" w14:textId="77777777" w:rsidR="00F41465" w:rsidRPr="00450E94" w:rsidRDefault="00F41465" w:rsidP="00F4146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18"/>
          <w:szCs w:val="18"/>
        </w:rPr>
      </w:pPr>
      <w:r w:rsidRPr="00450E94">
        <w:rPr>
          <w:rFonts w:asciiTheme="minorHAnsi" w:hAnsiTheme="minorHAnsi" w:cstheme="minorHAnsi"/>
          <w:sz w:val="18"/>
          <w:szCs w:val="18"/>
        </w:rPr>
        <w:t>05 Calculated value – no user input required</w:t>
      </w:r>
    </w:p>
    <w:p w14:paraId="386F3517" w14:textId="77777777" w:rsidR="00720D79" w:rsidRPr="00450E94"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18"/>
          <w:szCs w:val="18"/>
        </w:rPr>
      </w:pPr>
    </w:p>
    <w:p w14:paraId="1D54731F" w14:textId="0972B6FE" w:rsidR="00720D79" w:rsidRPr="00450E94" w:rsidDel="00F5274C" w:rsidRDefault="00720D79" w:rsidP="00720D79">
      <w:pPr>
        <w:jc w:val="center"/>
        <w:rPr>
          <w:del w:id="533" w:author="Smith, Alexis@Energy" w:date="2019-01-10T11:12:00Z"/>
          <w:rFonts w:asciiTheme="minorHAnsi" w:hAnsiTheme="minorHAnsi" w:cstheme="minorHAnsi"/>
          <w:b/>
          <w:sz w:val="18"/>
          <w:szCs w:val="18"/>
        </w:rPr>
      </w:pPr>
      <w:del w:id="534" w:author="Smith, Alexis@Energy" w:date="2019-01-10T11:12:00Z">
        <w:r w:rsidRPr="00450E94" w:rsidDel="00F5274C">
          <w:rPr>
            <w:rFonts w:asciiTheme="minorHAnsi" w:hAnsiTheme="minorHAnsi" w:cstheme="minorHAnsi"/>
            <w:b/>
            <w:sz w:val="18"/>
            <w:szCs w:val="18"/>
          </w:rPr>
          <w:delText>Weighted_Distance = x * d_MasterBath + y * d_Kitchen + z * d_FurthestThird</w:delText>
        </w:r>
      </w:del>
    </w:p>
    <w:p w14:paraId="4BD135D7" w14:textId="10E2DB75" w:rsidR="00720D79" w:rsidRPr="00450E94" w:rsidDel="00F5274C" w:rsidRDefault="00720D79" w:rsidP="00F41465">
      <w:pPr>
        <w:spacing w:after="0" w:line="240" w:lineRule="auto"/>
        <w:rPr>
          <w:del w:id="535" w:author="Smith, Alexis@Energy" w:date="2019-01-10T11:12:00Z"/>
          <w:rFonts w:asciiTheme="minorHAnsi" w:hAnsiTheme="minorHAnsi" w:cstheme="minorHAnsi"/>
          <w:sz w:val="18"/>
          <w:szCs w:val="18"/>
        </w:rPr>
      </w:pPr>
      <w:del w:id="536" w:author="Smith, Alexis@Energy" w:date="2019-01-10T11:12:00Z">
        <w:r w:rsidRPr="00450E94" w:rsidDel="00F5274C">
          <w:rPr>
            <w:rFonts w:asciiTheme="minorHAnsi" w:hAnsiTheme="minorHAnsi" w:cstheme="minorHAnsi"/>
            <w:sz w:val="18"/>
            <w:szCs w:val="18"/>
          </w:rPr>
          <w:delText>Where:</w:delText>
        </w:r>
      </w:del>
    </w:p>
    <w:p w14:paraId="340B612F" w14:textId="17C7CDD0" w:rsidR="00720D79" w:rsidRPr="00450E94" w:rsidDel="00F5274C" w:rsidRDefault="00720D79" w:rsidP="00F41465">
      <w:pPr>
        <w:pStyle w:val="ListParagraph"/>
        <w:spacing w:after="0" w:line="240" w:lineRule="auto"/>
        <w:rPr>
          <w:del w:id="537" w:author="Smith, Alexis@Energy" w:date="2019-01-10T11:12:00Z"/>
          <w:rFonts w:asciiTheme="minorHAnsi" w:hAnsiTheme="minorHAnsi" w:cstheme="minorHAnsi"/>
          <w:sz w:val="18"/>
          <w:szCs w:val="18"/>
        </w:rPr>
      </w:pPr>
      <w:del w:id="538" w:author="Smith, Alexis@Energy" w:date="2019-01-10T11:12:00Z">
        <w:r w:rsidRPr="00450E94" w:rsidDel="00F5274C">
          <w:rPr>
            <w:rFonts w:asciiTheme="minorHAnsi" w:hAnsiTheme="minorHAnsi" w:cstheme="minorHAnsi"/>
            <w:sz w:val="18"/>
            <w:szCs w:val="18"/>
          </w:rPr>
          <w:delText>x, y, and z = Weighted Distance coefficients (unitless), see Table 4.4.6-1.</w:delText>
        </w:r>
      </w:del>
    </w:p>
    <w:p w14:paraId="339C0704" w14:textId="672F5351" w:rsidR="00720D79" w:rsidRPr="00450E94" w:rsidDel="00F5274C" w:rsidRDefault="00720D79" w:rsidP="00F41465">
      <w:pPr>
        <w:pStyle w:val="ListParagraph"/>
        <w:spacing w:after="0" w:line="240" w:lineRule="auto"/>
        <w:rPr>
          <w:del w:id="539" w:author="Smith, Alexis@Energy" w:date="2019-01-10T11:12:00Z"/>
          <w:rFonts w:asciiTheme="minorHAnsi" w:hAnsiTheme="minorHAnsi" w:cstheme="minorHAnsi"/>
          <w:sz w:val="18"/>
          <w:szCs w:val="18"/>
        </w:rPr>
      </w:pPr>
    </w:p>
    <w:p w14:paraId="03C5EE1D" w14:textId="1D9C3174" w:rsidR="00720D79" w:rsidRPr="00450E94" w:rsidDel="00F5274C" w:rsidRDefault="00720D79" w:rsidP="00F41465">
      <w:pPr>
        <w:pStyle w:val="ListParagraph"/>
        <w:spacing w:after="0" w:line="240" w:lineRule="auto"/>
        <w:rPr>
          <w:del w:id="540" w:author="Smith, Alexis@Energy" w:date="2019-01-10T11:12:00Z"/>
          <w:rFonts w:asciiTheme="minorHAnsi" w:hAnsiTheme="minorHAnsi" w:cstheme="minorHAnsi"/>
          <w:sz w:val="18"/>
          <w:szCs w:val="18"/>
        </w:rPr>
      </w:pPr>
      <w:del w:id="541" w:author="Smith, Alexis@Energy" w:date="2019-01-10T11:12:00Z">
        <w:r w:rsidRPr="00450E94" w:rsidDel="00F5274C">
          <w:rPr>
            <w:rFonts w:asciiTheme="minorHAnsi" w:hAnsiTheme="minorHAnsi" w:cstheme="minorHAnsi"/>
            <w:sz w:val="18"/>
            <w:szCs w:val="18"/>
          </w:rPr>
          <w:delText>d_MasterBath = The plan view, straight line distance from the water heater to the furthest fixture served by that water heater in the master bathroom (feet).</w:delText>
        </w:r>
      </w:del>
    </w:p>
    <w:p w14:paraId="5B4C70DA" w14:textId="0C21FF9E" w:rsidR="00720D79" w:rsidRPr="00450E94" w:rsidDel="00F5274C" w:rsidRDefault="00720D79" w:rsidP="00F41465">
      <w:pPr>
        <w:pStyle w:val="ListParagraph"/>
        <w:spacing w:after="0" w:line="240" w:lineRule="auto"/>
        <w:rPr>
          <w:del w:id="542" w:author="Smith, Alexis@Energy" w:date="2019-01-10T11:12:00Z"/>
          <w:rFonts w:asciiTheme="minorHAnsi" w:hAnsiTheme="minorHAnsi" w:cstheme="minorHAnsi"/>
          <w:sz w:val="18"/>
          <w:szCs w:val="18"/>
        </w:rPr>
      </w:pPr>
    </w:p>
    <w:p w14:paraId="1E923C61" w14:textId="3F12349E" w:rsidR="00720D79" w:rsidRPr="00450E94" w:rsidDel="00F5274C" w:rsidRDefault="00720D79" w:rsidP="00F41465">
      <w:pPr>
        <w:pStyle w:val="ListParagraph"/>
        <w:spacing w:after="0" w:line="240" w:lineRule="auto"/>
        <w:rPr>
          <w:del w:id="543" w:author="Smith, Alexis@Energy" w:date="2019-01-10T11:12:00Z"/>
          <w:rFonts w:asciiTheme="minorHAnsi" w:hAnsiTheme="minorHAnsi" w:cstheme="minorHAnsi"/>
          <w:sz w:val="18"/>
          <w:szCs w:val="18"/>
        </w:rPr>
      </w:pPr>
      <w:del w:id="544" w:author="Smith, Alexis@Energy" w:date="2019-01-10T11:12:00Z">
        <w:r w:rsidRPr="00450E94" w:rsidDel="00F5274C">
          <w:rPr>
            <w:rFonts w:asciiTheme="minorHAnsi" w:hAnsiTheme="minorHAnsi" w:cstheme="minorHAnsi"/>
            <w:sz w:val="18"/>
            <w:szCs w:val="18"/>
          </w:rPr>
          <w:delText>d_Kitchen = The plan view, straight line distance from the water heater to the furthest fixture served by that water heater in the kitchen (feet).</w:delText>
        </w:r>
      </w:del>
    </w:p>
    <w:p w14:paraId="6B231F44" w14:textId="38795728" w:rsidR="00720D79" w:rsidRPr="00450E94" w:rsidDel="00F5274C" w:rsidRDefault="00720D79" w:rsidP="00F41465">
      <w:pPr>
        <w:pStyle w:val="ListParagraph"/>
        <w:spacing w:after="0" w:line="240" w:lineRule="auto"/>
        <w:rPr>
          <w:del w:id="545" w:author="Smith, Alexis@Energy" w:date="2019-01-10T11:12:00Z"/>
          <w:rFonts w:asciiTheme="minorHAnsi" w:hAnsiTheme="minorHAnsi" w:cstheme="minorHAnsi"/>
          <w:sz w:val="18"/>
          <w:szCs w:val="18"/>
        </w:rPr>
      </w:pPr>
    </w:p>
    <w:p w14:paraId="744FB66D" w14:textId="6358EF9B" w:rsidR="00F41465" w:rsidRPr="00450E94" w:rsidDel="00F5274C" w:rsidRDefault="00720D79" w:rsidP="00F41465">
      <w:pPr>
        <w:pStyle w:val="ListParagraph"/>
        <w:spacing w:after="120" w:line="240" w:lineRule="auto"/>
        <w:rPr>
          <w:del w:id="546" w:author="Smith, Alexis@Energy" w:date="2019-01-10T11:12:00Z"/>
          <w:rFonts w:asciiTheme="minorHAnsi" w:hAnsiTheme="minorHAnsi" w:cstheme="minorHAnsi"/>
          <w:sz w:val="18"/>
          <w:szCs w:val="18"/>
        </w:rPr>
      </w:pPr>
      <w:del w:id="547" w:author="Smith, Alexis@Energy" w:date="2019-01-10T11:12:00Z">
        <w:r w:rsidRPr="00450E94" w:rsidDel="00F5274C">
          <w:rPr>
            <w:rFonts w:asciiTheme="minorHAnsi" w:hAnsiTheme="minorHAnsi" w:cstheme="minorHAnsi"/>
            <w:sz w:val="18"/>
            <w:szCs w:val="18"/>
          </w:rPr>
          <w:delText>d_FurthestThird = The plan view, straight line distance from the water heater to the furthest fixture served by that water heater in the furthest room in the dwelling unit (feet).</w:delText>
        </w:r>
        <w:r w:rsidR="00F41465" w:rsidRPr="00450E94" w:rsidDel="00F5274C">
          <w:rPr>
            <w:rFonts w:asciiTheme="minorHAnsi" w:hAnsiTheme="minorHAnsi" w:cstheme="minorHAnsi"/>
            <w:sz w:val="18"/>
            <w:szCs w:val="18"/>
          </w:rPr>
          <w:delText xml:space="preserve">  Because the Master Bath and Kitchen have unique separate terms, the Furthest Third fixture must be located in neither of these rooms.  The laundry room is excluded, and shall not be used as the furthest third fixture.  In multifamily cases where there is not another qualifying use point, the Furthest Third term equals zero.</w:delText>
        </w:r>
      </w:del>
    </w:p>
    <w:p w14:paraId="3D735F3A" w14:textId="65ECFD8D" w:rsidR="00720D79" w:rsidRPr="00450E94" w:rsidDel="00F5274C" w:rsidRDefault="00720D79" w:rsidP="00F41465">
      <w:pPr>
        <w:pStyle w:val="ListParagraph"/>
        <w:spacing w:after="0" w:line="240" w:lineRule="auto"/>
        <w:rPr>
          <w:del w:id="548" w:author="Smith, Alexis@Energy" w:date="2019-01-10T11:12:00Z"/>
          <w:rFonts w:asciiTheme="minorHAnsi" w:hAnsiTheme="minorHAnsi" w:cstheme="minorHAnsi"/>
          <w:sz w:val="18"/>
          <w:szCs w:val="18"/>
          <w:u w:val="single"/>
        </w:rPr>
      </w:pPr>
    </w:p>
    <w:p w14:paraId="0E1900BA" w14:textId="4FC7E7CF" w:rsidR="00720D79" w:rsidRPr="00D85E3F" w:rsidDel="00F5274C" w:rsidRDefault="00720D79" w:rsidP="00720D79">
      <w:pPr>
        <w:jc w:val="center"/>
        <w:rPr>
          <w:del w:id="549" w:author="Smith, Alexis@Energy" w:date="2019-01-10T11:12:00Z"/>
          <w:rFonts w:asciiTheme="minorHAnsi" w:hAnsiTheme="minorHAnsi" w:cstheme="minorHAnsi"/>
          <w:sz w:val="18"/>
          <w:szCs w:val="18"/>
          <w:u w:val="single"/>
        </w:rPr>
      </w:pPr>
      <w:bookmarkStart w:id="550" w:name="_Ref475622892"/>
      <w:bookmarkStart w:id="551" w:name="_Toc480289705"/>
      <w:del w:id="552" w:author="Smith, Alexis@Energy" w:date="2019-01-10T11:12:00Z">
        <w:r w:rsidRPr="00D85E3F" w:rsidDel="00F5274C">
          <w:rPr>
            <w:rFonts w:asciiTheme="minorHAnsi" w:hAnsiTheme="minorHAnsi" w:cstheme="minorHAnsi"/>
            <w:sz w:val="18"/>
            <w:szCs w:val="18"/>
            <w:u w:val="single"/>
          </w:rPr>
          <w:delText>Table</w:delText>
        </w:r>
        <w:bookmarkEnd w:id="550"/>
        <w:r w:rsidRPr="00D85E3F" w:rsidDel="00F5274C">
          <w:rPr>
            <w:rFonts w:asciiTheme="minorHAnsi" w:hAnsiTheme="minorHAnsi" w:cstheme="minorHAnsi"/>
            <w:sz w:val="18"/>
            <w:szCs w:val="18"/>
            <w:u w:val="single"/>
          </w:rPr>
          <w:delText xml:space="preserve"> 4.4.6-1: Weighted Distance Coefficients</w:delText>
        </w:r>
        <w:bookmarkEnd w:id="551"/>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18"/>
        <w:gridCol w:w="720"/>
        <w:gridCol w:w="630"/>
      </w:tblGrid>
      <w:tr w:rsidR="00F41465" w:rsidRPr="00B71192" w:rsidDel="00F5274C" w14:paraId="769227A8" w14:textId="4260F7A1" w:rsidTr="00D405C8">
        <w:trPr>
          <w:cantSplit/>
          <w:jc w:val="center"/>
          <w:del w:id="553" w:author="Smith, Alexis@Energy" w:date="2019-01-10T11:12:00Z"/>
        </w:trPr>
        <w:tc>
          <w:tcPr>
            <w:tcW w:w="2337" w:type="dxa"/>
            <w:shd w:val="clear" w:color="auto" w:fill="auto"/>
          </w:tcPr>
          <w:p w14:paraId="6C274107" w14:textId="3BBEE937" w:rsidR="00F41465" w:rsidRPr="00450E94" w:rsidDel="00F5274C" w:rsidRDefault="00F41465" w:rsidP="00F41465">
            <w:pPr>
              <w:keepNext/>
              <w:keepLines/>
              <w:tabs>
                <w:tab w:val="left" w:pos="360"/>
              </w:tabs>
              <w:suppressAutoHyphens/>
              <w:spacing w:after="0" w:line="240" w:lineRule="auto"/>
              <w:jc w:val="center"/>
              <w:rPr>
                <w:del w:id="554" w:author="Smith, Alexis@Energy" w:date="2019-01-10T11:12:00Z"/>
                <w:rFonts w:asciiTheme="minorHAnsi" w:hAnsiTheme="minorHAnsi" w:cstheme="minorHAnsi"/>
                <w:b/>
                <w:sz w:val="18"/>
                <w:szCs w:val="18"/>
              </w:rPr>
            </w:pPr>
            <w:del w:id="555" w:author="Smith, Alexis@Energy" w:date="2019-01-10T11:12:00Z">
              <w:r w:rsidRPr="00450E94" w:rsidDel="00F5274C">
                <w:rPr>
                  <w:rFonts w:asciiTheme="minorHAnsi" w:hAnsiTheme="minorHAnsi" w:cstheme="minorHAnsi"/>
                  <w:b/>
                  <w:sz w:val="18"/>
                  <w:szCs w:val="18"/>
                </w:rPr>
                <w:delText>Distribution System</w:delText>
              </w:r>
            </w:del>
          </w:p>
        </w:tc>
        <w:tc>
          <w:tcPr>
            <w:tcW w:w="718" w:type="dxa"/>
            <w:shd w:val="clear" w:color="auto" w:fill="auto"/>
          </w:tcPr>
          <w:p w14:paraId="38F68FAC" w14:textId="2605B567" w:rsidR="00F41465" w:rsidRPr="00450E94" w:rsidDel="00F5274C" w:rsidRDefault="00F41465" w:rsidP="00F41465">
            <w:pPr>
              <w:keepNext/>
              <w:keepLines/>
              <w:tabs>
                <w:tab w:val="left" w:pos="360"/>
              </w:tabs>
              <w:suppressAutoHyphens/>
              <w:spacing w:after="0" w:line="240" w:lineRule="auto"/>
              <w:jc w:val="center"/>
              <w:rPr>
                <w:del w:id="556" w:author="Smith, Alexis@Energy" w:date="2019-01-10T11:12:00Z"/>
                <w:rFonts w:asciiTheme="minorHAnsi" w:hAnsiTheme="minorHAnsi" w:cstheme="minorHAnsi"/>
                <w:b/>
                <w:sz w:val="18"/>
                <w:szCs w:val="18"/>
              </w:rPr>
            </w:pPr>
            <w:del w:id="557" w:author="Smith, Alexis@Energy" w:date="2019-01-10T11:12:00Z">
              <w:r w:rsidRPr="00450E94" w:rsidDel="00F5274C">
                <w:rPr>
                  <w:rFonts w:asciiTheme="minorHAnsi" w:hAnsiTheme="minorHAnsi" w:cstheme="minorHAnsi"/>
                  <w:b/>
                  <w:sz w:val="18"/>
                  <w:szCs w:val="18"/>
                </w:rPr>
                <w:delText>x</w:delText>
              </w:r>
            </w:del>
          </w:p>
        </w:tc>
        <w:tc>
          <w:tcPr>
            <w:tcW w:w="720" w:type="dxa"/>
            <w:shd w:val="clear" w:color="auto" w:fill="auto"/>
          </w:tcPr>
          <w:p w14:paraId="65F28323" w14:textId="440D02C4" w:rsidR="00F41465" w:rsidRPr="00450E94" w:rsidDel="00F5274C" w:rsidRDefault="00F41465" w:rsidP="00F41465">
            <w:pPr>
              <w:keepNext/>
              <w:keepLines/>
              <w:tabs>
                <w:tab w:val="left" w:pos="360"/>
              </w:tabs>
              <w:suppressAutoHyphens/>
              <w:spacing w:after="0" w:line="240" w:lineRule="auto"/>
              <w:jc w:val="center"/>
              <w:rPr>
                <w:del w:id="558" w:author="Smith, Alexis@Energy" w:date="2019-01-10T11:12:00Z"/>
                <w:rFonts w:asciiTheme="minorHAnsi" w:hAnsiTheme="minorHAnsi" w:cstheme="minorHAnsi"/>
                <w:b/>
                <w:sz w:val="18"/>
                <w:szCs w:val="18"/>
              </w:rPr>
            </w:pPr>
            <w:del w:id="559" w:author="Smith, Alexis@Energy" w:date="2019-01-10T11:12:00Z">
              <w:r w:rsidRPr="00450E94" w:rsidDel="00F5274C">
                <w:rPr>
                  <w:rFonts w:asciiTheme="minorHAnsi" w:hAnsiTheme="minorHAnsi" w:cstheme="minorHAnsi"/>
                  <w:b/>
                  <w:sz w:val="18"/>
                  <w:szCs w:val="18"/>
                </w:rPr>
                <w:delText>y</w:delText>
              </w:r>
            </w:del>
          </w:p>
        </w:tc>
        <w:tc>
          <w:tcPr>
            <w:tcW w:w="630" w:type="dxa"/>
            <w:shd w:val="clear" w:color="auto" w:fill="auto"/>
          </w:tcPr>
          <w:p w14:paraId="239DC4C3" w14:textId="422FE495" w:rsidR="00F41465" w:rsidRPr="00450E94" w:rsidDel="00F5274C" w:rsidRDefault="00F41465" w:rsidP="00F41465">
            <w:pPr>
              <w:keepNext/>
              <w:keepLines/>
              <w:tabs>
                <w:tab w:val="left" w:pos="360"/>
              </w:tabs>
              <w:suppressAutoHyphens/>
              <w:spacing w:after="0" w:line="240" w:lineRule="auto"/>
              <w:jc w:val="center"/>
              <w:rPr>
                <w:del w:id="560" w:author="Smith, Alexis@Energy" w:date="2019-01-10T11:12:00Z"/>
                <w:rFonts w:asciiTheme="minorHAnsi" w:hAnsiTheme="minorHAnsi" w:cstheme="minorHAnsi"/>
                <w:b/>
                <w:sz w:val="18"/>
                <w:szCs w:val="18"/>
              </w:rPr>
            </w:pPr>
            <w:del w:id="561" w:author="Smith, Alexis@Energy" w:date="2019-01-10T11:12:00Z">
              <w:r w:rsidRPr="00450E94" w:rsidDel="00F5274C">
                <w:rPr>
                  <w:rFonts w:asciiTheme="minorHAnsi" w:hAnsiTheme="minorHAnsi" w:cstheme="minorHAnsi"/>
                  <w:b/>
                  <w:sz w:val="18"/>
                  <w:szCs w:val="18"/>
                </w:rPr>
                <w:delText>z</w:delText>
              </w:r>
            </w:del>
          </w:p>
        </w:tc>
      </w:tr>
      <w:tr w:rsidR="00F41465" w:rsidRPr="00B71192" w:rsidDel="00F5274C" w14:paraId="3192F8D4" w14:textId="56129640" w:rsidTr="00D405C8">
        <w:trPr>
          <w:cantSplit/>
          <w:jc w:val="center"/>
          <w:del w:id="562" w:author="Smith, Alexis@Energy" w:date="2019-01-10T11:12:00Z"/>
        </w:trPr>
        <w:tc>
          <w:tcPr>
            <w:tcW w:w="2337" w:type="dxa"/>
            <w:shd w:val="clear" w:color="auto" w:fill="auto"/>
          </w:tcPr>
          <w:p w14:paraId="6008486C" w14:textId="1D08AA9D" w:rsidR="00F41465" w:rsidRPr="00D85E3F" w:rsidDel="00F5274C" w:rsidRDefault="00F41465" w:rsidP="00F41465">
            <w:pPr>
              <w:keepNext/>
              <w:keepLines/>
              <w:tabs>
                <w:tab w:val="left" w:pos="360"/>
              </w:tabs>
              <w:suppressAutoHyphens/>
              <w:spacing w:after="0" w:line="240" w:lineRule="auto"/>
              <w:rPr>
                <w:del w:id="563" w:author="Smith, Alexis@Energy" w:date="2019-01-10T11:12:00Z"/>
                <w:rFonts w:asciiTheme="minorHAnsi" w:hAnsiTheme="minorHAnsi" w:cstheme="minorHAnsi"/>
                <w:sz w:val="18"/>
                <w:szCs w:val="18"/>
              </w:rPr>
            </w:pPr>
            <w:del w:id="564" w:author="Smith, Alexis@Energy" w:date="2019-01-10T11:12:00Z">
              <w:r w:rsidRPr="00D85E3F" w:rsidDel="00F5274C">
                <w:rPr>
                  <w:rFonts w:asciiTheme="minorHAnsi" w:hAnsiTheme="minorHAnsi" w:cstheme="minorHAnsi"/>
                  <w:sz w:val="18"/>
                  <w:szCs w:val="18"/>
                </w:rPr>
                <w:delText>Non-Recirculating</w:delText>
              </w:r>
            </w:del>
          </w:p>
        </w:tc>
        <w:tc>
          <w:tcPr>
            <w:tcW w:w="718" w:type="dxa"/>
            <w:shd w:val="clear" w:color="auto" w:fill="auto"/>
          </w:tcPr>
          <w:p w14:paraId="38CF42C2" w14:textId="70861BAE" w:rsidR="00F41465" w:rsidRPr="00450E94" w:rsidDel="00F5274C" w:rsidRDefault="00F41465" w:rsidP="00F41465">
            <w:pPr>
              <w:keepNext/>
              <w:keepLines/>
              <w:tabs>
                <w:tab w:val="left" w:pos="360"/>
              </w:tabs>
              <w:suppressAutoHyphens/>
              <w:spacing w:after="0" w:line="240" w:lineRule="auto"/>
              <w:jc w:val="center"/>
              <w:rPr>
                <w:del w:id="565" w:author="Smith, Alexis@Energy" w:date="2019-01-10T11:12:00Z"/>
                <w:rFonts w:asciiTheme="minorHAnsi" w:hAnsiTheme="minorHAnsi" w:cstheme="minorHAnsi"/>
                <w:sz w:val="18"/>
                <w:szCs w:val="18"/>
              </w:rPr>
            </w:pPr>
            <w:del w:id="566" w:author="Smith, Alexis@Energy" w:date="2019-01-10T11:12:00Z">
              <w:r w:rsidRPr="00450E94" w:rsidDel="00F5274C">
                <w:rPr>
                  <w:rFonts w:asciiTheme="minorHAnsi" w:hAnsiTheme="minorHAnsi" w:cstheme="minorHAnsi"/>
                  <w:sz w:val="18"/>
                  <w:szCs w:val="18"/>
                </w:rPr>
                <w:delText>0.4</w:delText>
              </w:r>
            </w:del>
          </w:p>
        </w:tc>
        <w:tc>
          <w:tcPr>
            <w:tcW w:w="720" w:type="dxa"/>
            <w:shd w:val="clear" w:color="auto" w:fill="auto"/>
          </w:tcPr>
          <w:p w14:paraId="0240D90F" w14:textId="63E0C976" w:rsidR="00F41465" w:rsidRPr="00450E94" w:rsidDel="00F5274C" w:rsidRDefault="00F41465" w:rsidP="00F41465">
            <w:pPr>
              <w:keepNext/>
              <w:keepLines/>
              <w:tabs>
                <w:tab w:val="left" w:pos="360"/>
              </w:tabs>
              <w:suppressAutoHyphens/>
              <w:spacing w:after="0" w:line="240" w:lineRule="auto"/>
              <w:jc w:val="center"/>
              <w:rPr>
                <w:del w:id="567" w:author="Smith, Alexis@Energy" w:date="2019-01-10T11:12:00Z"/>
                <w:rFonts w:asciiTheme="minorHAnsi" w:hAnsiTheme="minorHAnsi" w:cstheme="minorHAnsi"/>
                <w:sz w:val="18"/>
                <w:szCs w:val="18"/>
              </w:rPr>
            </w:pPr>
            <w:del w:id="568" w:author="Smith, Alexis@Energy" w:date="2019-01-10T11:12:00Z">
              <w:r w:rsidRPr="00450E94" w:rsidDel="00F5274C">
                <w:rPr>
                  <w:rFonts w:asciiTheme="minorHAnsi" w:hAnsiTheme="minorHAnsi" w:cstheme="minorHAnsi"/>
                  <w:sz w:val="18"/>
                  <w:szCs w:val="18"/>
                </w:rPr>
                <w:delText>0.4</w:delText>
              </w:r>
            </w:del>
          </w:p>
        </w:tc>
        <w:tc>
          <w:tcPr>
            <w:tcW w:w="630" w:type="dxa"/>
            <w:shd w:val="clear" w:color="auto" w:fill="auto"/>
          </w:tcPr>
          <w:p w14:paraId="0CD3B9FE" w14:textId="419D9965" w:rsidR="00F41465" w:rsidRPr="00450E94" w:rsidDel="00F5274C" w:rsidRDefault="00F41465" w:rsidP="00F41465">
            <w:pPr>
              <w:keepNext/>
              <w:keepLines/>
              <w:tabs>
                <w:tab w:val="left" w:pos="360"/>
              </w:tabs>
              <w:suppressAutoHyphens/>
              <w:spacing w:after="0" w:line="240" w:lineRule="auto"/>
              <w:jc w:val="center"/>
              <w:rPr>
                <w:del w:id="569" w:author="Smith, Alexis@Energy" w:date="2019-01-10T11:12:00Z"/>
                <w:rFonts w:asciiTheme="minorHAnsi" w:hAnsiTheme="minorHAnsi" w:cstheme="minorHAnsi"/>
                <w:sz w:val="18"/>
                <w:szCs w:val="18"/>
              </w:rPr>
            </w:pPr>
            <w:del w:id="570" w:author="Smith, Alexis@Energy" w:date="2019-01-10T11:12:00Z">
              <w:r w:rsidRPr="00450E94" w:rsidDel="00F5274C">
                <w:rPr>
                  <w:rFonts w:asciiTheme="minorHAnsi" w:hAnsiTheme="minorHAnsi" w:cstheme="minorHAnsi"/>
                  <w:sz w:val="18"/>
                  <w:szCs w:val="18"/>
                </w:rPr>
                <w:delText>0.2</w:delText>
              </w:r>
            </w:del>
          </w:p>
        </w:tc>
      </w:tr>
      <w:tr w:rsidR="00F41465" w:rsidRPr="00B71192" w:rsidDel="00F5274C" w14:paraId="659A6BFE" w14:textId="7309E6E2" w:rsidTr="00D405C8">
        <w:trPr>
          <w:cantSplit/>
          <w:jc w:val="center"/>
          <w:del w:id="571" w:author="Smith, Alexis@Energy" w:date="2019-01-10T11:12:00Z"/>
        </w:trPr>
        <w:tc>
          <w:tcPr>
            <w:tcW w:w="2337" w:type="dxa"/>
            <w:shd w:val="clear" w:color="auto" w:fill="auto"/>
          </w:tcPr>
          <w:p w14:paraId="6E60A649" w14:textId="221AF7EF" w:rsidR="00F41465" w:rsidRPr="00D85E3F" w:rsidDel="00F5274C" w:rsidRDefault="00F41465" w:rsidP="00F41465">
            <w:pPr>
              <w:keepNext/>
              <w:keepLines/>
              <w:tabs>
                <w:tab w:val="left" w:pos="360"/>
              </w:tabs>
              <w:suppressAutoHyphens/>
              <w:spacing w:after="0" w:line="240" w:lineRule="auto"/>
              <w:rPr>
                <w:del w:id="572" w:author="Smith, Alexis@Energy" w:date="2019-01-10T11:12:00Z"/>
                <w:rFonts w:asciiTheme="minorHAnsi" w:hAnsiTheme="minorHAnsi" w:cstheme="minorHAnsi"/>
                <w:sz w:val="18"/>
                <w:szCs w:val="18"/>
              </w:rPr>
            </w:pPr>
            <w:del w:id="573" w:author="Smith, Alexis@Energy" w:date="2019-01-10T11:12:00Z">
              <w:r w:rsidRPr="00D85E3F" w:rsidDel="00F5274C">
                <w:rPr>
                  <w:rFonts w:asciiTheme="minorHAnsi" w:hAnsiTheme="minorHAnsi" w:cstheme="minorHAnsi"/>
                  <w:sz w:val="18"/>
                  <w:szCs w:val="18"/>
                </w:rPr>
                <w:delText>Recirculating</w:delText>
              </w:r>
            </w:del>
          </w:p>
        </w:tc>
        <w:tc>
          <w:tcPr>
            <w:tcW w:w="718" w:type="dxa"/>
            <w:shd w:val="clear" w:color="auto" w:fill="auto"/>
          </w:tcPr>
          <w:p w14:paraId="0CD821D7" w14:textId="7FA647C3" w:rsidR="00F41465" w:rsidRPr="00450E94" w:rsidDel="00F5274C" w:rsidRDefault="00F41465" w:rsidP="00F41465">
            <w:pPr>
              <w:keepNext/>
              <w:keepLines/>
              <w:tabs>
                <w:tab w:val="left" w:pos="360"/>
              </w:tabs>
              <w:suppressAutoHyphens/>
              <w:spacing w:after="0" w:line="240" w:lineRule="auto"/>
              <w:jc w:val="center"/>
              <w:rPr>
                <w:del w:id="574" w:author="Smith, Alexis@Energy" w:date="2019-01-10T11:12:00Z"/>
                <w:rFonts w:asciiTheme="minorHAnsi" w:hAnsiTheme="minorHAnsi" w:cstheme="minorHAnsi"/>
                <w:sz w:val="18"/>
                <w:szCs w:val="18"/>
              </w:rPr>
            </w:pPr>
            <w:del w:id="575" w:author="Smith, Alexis@Energy" w:date="2019-01-10T11:12:00Z">
              <w:r w:rsidRPr="00450E94" w:rsidDel="00F5274C">
                <w:rPr>
                  <w:rFonts w:asciiTheme="minorHAnsi" w:hAnsiTheme="minorHAnsi" w:cstheme="minorHAnsi"/>
                  <w:sz w:val="18"/>
                  <w:szCs w:val="18"/>
                </w:rPr>
                <w:delText>0.0</w:delText>
              </w:r>
            </w:del>
          </w:p>
        </w:tc>
        <w:tc>
          <w:tcPr>
            <w:tcW w:w="720" w:type="dxa"/>
            <w:shd w:val="clear" w:color="auto" w:fill="auto"/>
          </w:tcPr>
          <w:p w14:paraId="5A96F2C5" w14:textId="291C1008" w:rsidR="00F41465" w:rsidRPr="00450E94" w:rsidDel="00F5274C" w:rsidRDefault="00F41465" w:rsidP="00F41465">
            <w:pPr>
              <w:keepNext/>
              <w:keepLines/>
              <w:tabs>
                <w:tab w:val="left" w:pos="360"/>
              </w:tabs>
              <w:suppressAutoHyphens/>
              <w:spacing w:after="0" w:line="240" w:lineRule="auto"/>
              <w:jc w:val="center"/>
              <w:rPr>
                <w:del w:id="576" w:author="Smith, Alexis@Energy" w:date="2019-01-10T11:12:00Z"/>
                <w:rFonts w:asciiTheme="minorHAnsi" w:hAnsiTheme="minorHAnsi" w:cstheme="minorHAnsi"/>
                <w:sz w:val="18"/>
                <w:szCs w:val="18"/>
              </w:rPr>
            </w:pPr>
            <w:del w:id="577" w:author="Smith, Alexis@Energy" w:date="2019-01-10T11:12:00Z">
              <w:r w:rsidRPr="00450E94" w:rsidDel="00F5274C">
                <w:rPr>
                  <w:rFonts w:asciiTheme="minorHAnsi" w:hAnsiTheme="minorHAnsi" w:cstheme="minorHAnsi"/>
                  <w:sz w:val="18"/>
                  <w:szCs w:val="18"/>
                </w:rPr>
                <w:delText>0.0</w:delText>
              </w:r>
            </w:del>
          </w:p>
        </w:tc>
        <w:tc>
          <w:tcPr>
            <w:tcW w:w="630" w:type="dxa"/>
            <w:shd w:val="clear" w:color="auto" w:fill="auto"/>
          </w:tcPr>
          <w:p w14:paraId="6BEC5C36" w14:textId="349FD70D" w:rsidR="00F41465" w:rsidRPr="00450E94" w:rsidDel="00F5274C" w:rsidRDefault="00F41465" w:rsidP="00F41465">
            <w:pPr>
              <w:keepNext/>
              <w:keepLines/>
              <w:tabs>
                <w:tab w:val="left" w:pos="360"/>
              </w:tabs>
              <w:suppressAutoHyphens/>
              <w:spacing w:after="0" w:line="240" w:lineRule="auto"/>
              <w:jc w:val="center"/>
              <w:rPr>
                <w:del w:id="578" w:author="Smith, Alexis@Energy" w:date="2019-01-10T11:12:00Z"/>
                <w:rFonts w:asciiTheme="minorHAnsi" w:hAnsiTheme="minorHAnsi" w:cstheme="minorHAnsi"/>
                <w:sz w:val="18"/>
                <w:szCs w:val="18"/>
              </w:rPr>
            </w:pPr>
            <w:del w:id="579" w:author="Smith, Alexis@Energy" w:date="2019-01-10T11:12:00Z">
              <w:r w:rsidRPr="00450E94" w:rsidDel="00F5274C">
                <w:rPr>
                  <w:rFonts w:asciiTheme="minorHAnsi" w:hAnsiTheme="minorHAnsi" w:cstheme="minorHAnsi"/>
                  <w:sz w:val="18"/>
                  <w:szCs w:val="18"/>
                </w:rPr>
                <w:delText>1.0</w:delText>
              </w:r>
            </w:del>
          </w:p>
        </w:tc>
      </w:tr>
    </w:tbl>
    <w:p w14:paraId="6D974022" w14:textId="2C86F3FF" w:rsidR="00720D79" w:rsidRPr="00450E94" w:rsidDel="00F5274C" w:rsidRDefault="00720D79" w:rsidP="00F41465">
      <w:pPr>
        <w:spacing w:before="240" w:after="0" w:line="240" w:lineRule="auto"/>
        <w:jc w:val="center"/>
        <w:rPr>
          <w:del w:id="580" w:author="Smith, Alexis@Energy" w:date="2019-01-10T11:12:00Z"/>
          <w:rFonts w:asciiTheme="minorHAnsi" w:hAnsiTheme="minorHAnsi" w:cstheme="minorHAnsi"/>
          <w:b/>
          <w:sz w:val="18"/>
          <w:szCs w:val="18"/>
        </w:rPr>
      </w:pPr>
      <w:del w:id="581" w:author="Smith, Alexis@Energy" w:date="2019-01-10T11:12:00Z">
        <w:r w:rsidRPr="00450E94" w:rsidDel="00F5274C">
          <w:rPr>
            <w:rFonts w:asciiTheme="minorHAnsi" w:hAnsiTheme="minorHAnsi" w:cstheme="minorHAnsi"/>
            <w:b/>
            <w:sz w:val="18"/>
            <w:szCs w:val="18"/>
          </w:rPr>
          <w:delText>Qualification Distance = (a + b * CFA) / n</w:delText>
        </w:r>
      </w:del>
    </w:p>
    <w:p w14:paraId="5E84552E" w14:textId="504B4F75" w:rsidR="00720D79" w:rsidRPr="00450E94" w:rsidDel="00F5274C" w:rsidRDefault="00720D79" w:rsidP="00F41465">
      <w:pPr>
        <w:spacing w:after="0" w:line="240" w:lineRule="auto"/>
        <w:rPr>
          <w:del w:id="582" w:author="Smith, Alexis@Energy" w:date="2019-01-10T11:12:00Z"/>
          <w:rFonts w:asciiTheme="minorHAnsi" w:hAnsiTheme="minorHAnsi" w:cstheme="minorHAnsi"/>
          <w:sz w:val="18"/>
          <w:szCs w:val="18"/>
        </w:rPr>
      </w:pPr>
      <w:del w:id="583" w:author="Smith, Alexis@Energy" w:date="2019-01-10T11:12:00Z">
        <w:r w:rsidRPr="00450E94" w:rsidDel="00F5274C">
          <w:rPr>
            <w:rFonts w:asciiTheme="minorHAnsi" w:hAnsiTheme="minorHAnsi" w:cstheme="minorHAnsi"/>
            <w:sz w:val="18"/>
            <w:szCs w:val="18"/>
          </w:rPr>
          <w:delText>Where:</w:delText>
        </w:r>
      </w:del>
    </w:p>
    <w:p w14:paraId="15C4B73B" w14:textId="743422D4" w:rsidR="00720D79" w:rsidRPr="00450E94" w:rsidDel="00F5274C" w:rsidRDefault="00720D79" w:rsidP="00F41465">
      <w:pPr>
        <w:tabs>
          <w:tab w:val="left" w:pos="1260"/>
          <w:tab w:val="left" w:pos="1620"/>
        </w:tabs>
        <w:spacing w:after="0" w:line="240" w:lineRule="auto"/>
        <w:ind w:left="720"/>
        <w:rPr>
          <w:del w:id="584" w:author="Smith, Alexis@Energy" w:date="2019-01-10T11:12:00Z"/>
          <w:rFonts w:asciiTheme="minorHAnsi" w:hAnsiTheme="minorHAnsi" w:cstheme="minorHAnsi"/>
          <w:sz w:val="18"/>
          <w:szCs w:val="18"/>
        </w:rPr>
      </w:pPr>
      <w:del w:id="585" w:author="Smith, Alexis@Energy" w:date="2019-01-10T11:12:00Z">
        <w:r w:rsidRPr="00450E94" w:rsidDel="00F5274C">
          <w:rPr>
            <w:rFonts w:asciiTheme="minorHAnsi" w:hAnsiTheme="minorHAnsi" w:cstheme="minorHAnsi"/>
            <w:sz w:val="18"/>
            <w:szCs w:val="18"/>
          </w:rPr>
          <w:delText>a, b</w:delText>
        </w:r>
        <w:r w:rsidRPr="00450E94" w:rsidDel="00F5274C">
          <w:rPr>
            <w:rFonts w:asciiTheme="minorHAnsi" w:hAnsiTheme="minorHAnsi" w:cstheme="minorHAnsi"/>
            <w:sz w:val="18"/>
            <w:szCs w:val="18"/>
          </w:rPr>
          <w:tab/>
          <w:delText>=</w:delText>
        </w:r>
        <w:r w:rsidRPr="00450E94" w:rsidDel="00F5274C">
          <w:rPr>
            <w:rFonts w:asciiTheme="minorHAnsi" w:hAnsiTheme="minorHAnsi" w:cstheme="minorHAnsi"/>
            <w:sz w:val="18"/>
            <w:szCs w:val="18"/>
          </w:rPr>
          <w:tab/>
          <w:delText>Qualification distance coefficients (unitless), see Table 4.4.6-2,</w:delText>
        </w:r>
      </w:del>
    </w:p>
    <w:p w14:paraId="36B60D07" w14:textId="55148A8F" w:rsidR="00720D79" w:rsidRPr="00450E94" w:rsidDel="00F5274C" w:rsidRDefault="00720D79" w:rsidP="00F41465">
      <w:pPr>
        <w:tabs>
          <w:tab w:val="left" w:pos="1260"/>
          <w:tab w:val="left" w:pos="1620"/>
        </w:tabs>
        <w:spacing w:after="0" w:line="240" w:lineRule="auto"/>
        <w:ind w:left="720"/>
        <w:rPr>
          <w:del w:id="586" w:author="Smith, Alexis@Energy" w:date="2019-01-10T11:12:00Z"/>
          <w:rFonts w:asciiTheme="minorHAnsi" w:hAnsiTheme="minorHAnsi" w:cstheme="minorHAnsi"/>
          <w:sz w:val="18"/>
          <w:szCs w:val="18"/>
        </w:rPr>
      </w:pPr>
      <w:del w:id="587" w:author="Smith, Alexis@Energy" w:date="2019-01-10T11:12:00Z">
        <w:r w:rsidRPr="00450E94" w:rsidDel="00F5274C">
          <w:rPr>
            <w:rFonts w:asciiTheme="minorHAnsi" w:hAnsiTheme="minorHAnsi" w:cstheme="minorHAnsi"/>
            <w:sz w:val="18"/>
            <w:szCs w:val="18"/>
          </w:rPr>
          <w:delText>CFA</w:delText>
        </w:r>
        <w:r w:rsidRPr="00450E94" w:rsidDel="00F5274C">
          <w:rPr>
            <w:rFonts w:asciiTheme="minorHAnsi" w:hAnsiTheme="minorHAnsi" w:cstheme="minorHAnsi"/>
            <w:sz w:val="18"/>
            <w:szCs w:val="18"/>
          </w:rPr>
          <w:tab/>
          <w:delText>=</w:delText>
        </w:r>
        <w:r w:rsidRPr="00450E94" w:rsidDel="00F5274C">
          <w:rPr>
            <w:rFonts w:asciiTheme="minorHAnsi" w:hAnsiTheme="minorHAnsi" w:cstheme="minorHAnsi"/>
            <w:sz w:val="18"/>
            <w:szCs w:val="18"/>
          </w:rPr>
          <w:tab/>
          <w:delText>Conditioned floor area of the dwelling unit (ft</w:delText>
        </w:r>
        <w:r w:rsidRPr="00450E94" w:rsidDel="00F5274C">
          <w:rPr>
            <w:rFonts w:asciiTheme="minorHAnsi" w:hAnsiTheme="minorHAnsi" w:cstheme="minorHAnsi"/>
            <w:sz w:val="18"/>
            <w:szCs w:val="18"/>
            <w:vertAlign w:val="superscript"/>
          </w:rPr>
          <w:delText>2</w:delText>
        </w:r>
        <w:r w:rsidRPr="00450E94" w:rsidDel="00F5274C">
          <w:rPr>
            <w:rFonts w:asciiTheme="minorHAnsi" w:hAnsiTheme="minorHAnsi" w:cstheme="minorHAnsi"/>
            <w:sz w:val="18"/>
            <w:szCs w:val="18"/>
          </w:rPr>
          <w:delText>), and</w:delText>
        </w:r>
      </w:del>
    </w:p>
    <w:p w14:paraId="011EA109" w14:textId="101465BF" w:rsidR="00720D79" w:rsidRPr="00450E94" w:rsidDel="00F5274C" w:rsidRDefault="00720D79" w:rsidP="00F41465">
      <w:pPr>
        <w:tabs>
          <w:tab w:val="left" w:pos="1260"/>
          <w:tab w:val="left" w:pos="1620"/>
        </w:tabs>
        <w:spacing w:after="0" w:line="240" w:lineRule="auto"/>
        <w:ind w:left="720"/>
        <w:rPr>
          <w:del w:id="588" w:author="Smith, Alexis@Energy" w:date="2019-01-10T11:12:00Z"/>
          <w:rFonts w:asciiTheme="minorHAnsi" w:hAnsiTheme="minorHAnsi" w:cstheme="minorHAnsi"/>
          <w:sz w:val="18"/>
          <w:szCs w:val="18"/>
        </w:rPr>
      </w:pPr>
      <w:del w:id="589" w:author="Smith, Alexis@Energy" w:date="2019-01-10T11:12:00Z">
        <w:r w:rsidRPr="00450E94" w:rsidDel="00F5274C">
          <w:rPr>
            <w:rFonts w:asciiTheme="minorHAnsi" w:hAnsiTheme="minorHAnsi" w:cstheme="minorHAnsi"/>
            <w:sz w:val="18"/>
            <w:szCs w:val="18"/>
          </w:rPr>
          <w:delText>n</w:delText>
        </w:r>
        <w:r w:rsidRPr="00450E94" w:rsidDel="00F5274C">
          <w:rPr>
            <w:rFonts w:asciiTheme="minorHAnsi" w:hAnsiTheme="minorHAnsi" w:cstheme="minorHAnsi"/>
            <w:sz w:val="18"/>
            <w:szCs w:val="18"/>
          </w:rPr>
          <w:tab/>
          <w:delText>=</w:delText>
        </w:r>
        <w:r w:rsidRPr="00450E94" w:rsidDel="00F5274C">
          <w:rPr>
            <w:rFonts w:asciiTheme="minorHAnsi" w:hAnsiTheme="minorHAnsi" w:cstheme="minorHAnsi"/>
            <w:sz w:val="18"/>
            <w:szCs w:val="18"/>
          </w:rPr>
          <w:tab/>
          <w:delText>Number of water heaters in the dwelling unit (unitless).</w:delText>
        </w:r>
      </w:del>
    </w:p>
    <w:p w14:paraId="0F14816E" w14:textId="79900309" w:rsidR="00720D79" w:rsidRPr="00450E94" w:rsidDel="00F5274C" w:rsidRDefault="00720D79" w:rsidP="00F41465">
      <w:pPr>
        <w:spacing w:after="0" w:line="240" w:lineRule="auto"/>
        <w:rPr>
          <w:del w:id="590" w:author="Smith, Alexis@Energy" w:date="2019-01-10T11:12:00Z"/>
          <w:rFonts w:asciiTheme="minorHAnsi" w:hAnsiTheme="minorHAnsi" w:cstheme="minorHAnsi"/>
          <w:sz w:val="18"/>
          <w:szCs w:val="18"/>
        </w:rPr>
      </w:pPr>
    </w:p>
    <w:p w14:paraId="20B6246B" w14:textId="109E31AD" w:rsidR="00720D79" w:rsidRPr="00D85E3F" w:rsidDel="00F5274C" w:rsidRDefault="00720D79" w:rsidP="00720D79">
      <w:pPr>
        <w:jc w:val="center"/>
        <w:rPr>
          <w:del w:id="591" w:author="Smith, Alexis@Energy" w:date="2019-01-10T11:12:00Z"/>
          <w:rFonts w:asciiTheme="minorHAnsi" w:hAnsiTheme="minorHAnsi" w:cstheme="minorHAnsi"/>
          <w:sz w:val="18"/>
          <w:szCs w:val="18"/>
        </w:rPr>
      </w:pPr>
      <w:bookmarkStart w:id="592" w:name="_Ref475623174"/>
      <w:bookmarkStart w:id="593" w:name="_Toc480289706"/>
      <w:del w:id="594" w:author="Smith, Alexis@Energy" w:date="2019-01-10T11:12:00Z">
        <w:r w:rsidRPr="00D85E3F" w:rsidDel="00F5274C">
          <w:rPr>
            <w:rFonts w:asciiTheme="minorHAnsi" w:hAnsiTheme="minorHAnsi" w:cstheme="minorHAnsi"/>
            <w:sz w:val="18"/>
            <w:szCs w:val="18"/>
          </w:rPr>
          <w:delText>Table 4.4.6-2</w:delText>
        </w:r>
        <w:bookmarkEnd w:id="592"/>
        <w:r w:rsidRPr="00D85E3F" w:rsidDel="00F5274C">
          <w:rPr>
            <w:rFonts w:asciiTheme="minorHAnsi" w:hAnsiTheme="minorHAnsi" w:cstheme="minorHAnsi"/>
            <w:sz w:val="18"/>
            <w:szCs w:val="18"/>
          </w:rPr>
          <w:delText>: Coefficients for the Qualification Distance Calculation</w:delText>
        </w:r>
        <w:bookmarkEnd w:id="593"/>
      </w:del>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1247"/>
        <w:gridCol w:w="1260"/>
        <w:gridCol w:w="1260"/>
        <w:gridCol w:w="1350"/>
      </w:tblGrid>
      <w:tr w:rsidR="00F41465" w:rsidRPr="00B71192" w:rsidDel="00F5274C" w14:paraId="05A9C188" w14:textId="1BBFBA37" w:rsidTr="00D405C8">
        <w:trPr>
          <w:cantSplit/>
          <w:trHeight w:val="300"/>
          <w:jc w:val="center"/>
          <w:del w:id="595" w:author="Smith, Alexis@Energy" w:date="2019-01-10T11:12:00Z"/>
        </w:trPr>
        <w:tc>
          <w:tcPr>
            <w:tcW w:w="1298" w:type="dxa"/>
            <w:shd w:val="clear" w:color="auto" w:fill="auto"/>
            <w:noWrap/>
            <w:hideMark/>
          </w:tcPr>
          <w:p w14:paraId="25C3B890" w14:textId="262B864A" w:rsidR="00F41465" w:rsidRPr="00450E94" w:rsidDel="00F5274C" w:rsidRDefault="00F41465" w:rsidP="00F41465">
            <w:pPr>
              <w:spacing w:after="0" w:line="240" w:lineRule="auto"/>
              <w:jc w:val="center"/>
              <w:rPr>
                <w:del w:id="596" w:author="Smith, Alexis@Energy" w:date="2019-01-10T11:12:00Z"/>
                <w:rFonts w:asciiTheme="minorHAnsi" w:eastAsiaTheme="minorEastAsia" w:hAnsiTheme="minorHAnsi" w:cstheme="minorHAnsi"/>
                <w:sz w:val="18"/>
                <w:szCs w:val="18"/>
              </w:rPr>
            </w:pPr>
          </w:p>
        </w:tc>
        <w:tc>
          <w:tcPr>
            <w:tcW w:w="2507" w:type="dxa"/>
            <w:gridSpan w:val="2"/>
            <w:shd w:val="clear" w:color="auto" w:fill="auto"/>
            <w:noWrap/>
            <w:hideMark/>
          </w:tcPr>
          <w:p w14:paraId="608C2B67" w14:textId="6ECB8ACA" w:rsidR="00F41465" w:rsidRPr="00450E94" w:rsidDel="00F5274C" w:rsidRDefault="00F41465" w:rsidP="00F41465">
            <w:pPr>
              <w:spacing w:after="0" w:line="240" w:lineRule="auto"/>
              <w:jc w:val="center"/>
              <w:rPr>
                <w:del w:id="597" w:author="Smith, Alexis@Energy" w:date="2019-01-10T11:12:00Z"/>
                <w:rFonts w:asciiTheme="minorHAnsi" w:eastAsiaTheme="minorEastAsia" w:hAnsiTheme="minorHAnsi" w:cstheme="minorHAnsi"/>
                <w:b/>
                <w:sz w:val="18"/>
                <w:szCs w:val="18"/>
              </w:rPr>
            </w:pPr>
            <w:del w:id="598" w:author="Smith, Alexis@Energy" w:date="2019-01-10T11:12:00Z">
              <w:r w:rsidRPr="00450E94" w:rsidDel="00F5274C">
                <w:rPr>
                  <w:rFonts w:asciiTheme="minorHAnsi" w:eastAsiaTheme="minorEastAsia" w:hAnsiTheme="minorHAnsi" w:cstheme="minorHAnsi"/>
                  <w:b/>
                  <w:sz w:val="18"/>
                  <w:szCs w:val="18"/>
                </w:rPr>
                <w:delText>Coefficient a</w:delText>
              </w:r>
            </w:del>
          </w:p>
        </w:tc>
        <w:tc>
          <w:tcPr>
            <w:tcW w:w="2610" w:type="dxa"/>
            <w:gridSpan w:val="2"/>
            <w:shd w:val="clear" w:color="auto" w:fill="auto"/>
            <w:noWrap/>
            <w:hideMark/>
          </w:tcPr>
          <w:p w14:paraId="7C69E601" w14:textId="11985348" w:rsidR="00F41465" w:rsidRPr="00450E94" w:rsidDel="00F5274C" w:rsidRDefault="00F41465" w:rsidP="00F41465">
            <w:pPr>
              <w:spacing w:after="0" w:line="240" w:lineRule="auto"/>
              <w:jc w:val="center"/>
              <w:rPr>
                <w:del w:id="599" w:author="Smith, Alexis@Energy" w:date="2019-01-10T11:12:00Z"/>
                <w:rFonts w:asciiTheme="minorHAnsi" w:eastAsiaTheme="minorEastAsia" w:hAnsiTheme="minorHAnsi" w:cstheme="minorHAnsi"/>
                <w:b/>
                <w:sz w:val="18"/>
                <w:szCs w:val="18"/>
              </w:rPr>
            </w:pPr>
            <w:del w:id="600" w:author="Smith, Alexis@Energy" w:date="2019-01-10T11:12:00Z">
              <w:r w:rsidRPr="00450E94" w:rsidDel="00F5274C">
                <w:rPr>
                  <w:rFonts w:asciiTheme="minorHAnsi" w:eastAsiaTheme="minorEastAsia" w:hAnsiTheme="minorHAnsi" w:cstheme="minorHAnsi"/>
                  <w:b/>
                  <w:sz w:val="18"/>
                  <w:szCs w:val="18"/>
                </w:rPr>
                <w:delText>Coefficient b</w:delText>
              </w:r>
            </w:del>
          </w:p>
        </w:tc>
      </w:tr>
      <w:tr w:rsidR="00F41465" w:rsidRPr="00B71192" w:rsidDel="00F5274C" w14:paraId="24765534" w14:textId="2ECFE8B3" w:rsidTr="00D405C8">
        <w:trPr>
          <w:cantSplit/>
          <w:trHeight w:val="300"/>
          <w:jc w:val="center"/>
          <w:del w:id="601" w:author="Smith, Alexis@Energy" w:date="2019-01-10T11:12:00Z"/>
        </w:trPr>
        <w:tc>
          <w:tcPr>
            <w:tcW w:w="1298" w:type="dxa"/>
            <w:shd w:val="clear" w:color="auto" w:fill="auto"/>
            <w:noWrap/>
            <w:vAlign w:val="bottom"/>
            <w:hideMark/>
          </w:tcPr>
          <w:p w14:paraId="5C7239F9" w14:textId="25578748" w:rsidR="00F41465" w:rsidRPr="00D85E3F" w:rsidDel="00F5274C" w:rsidRDefault="00F41465" w:rsidP="00F41465">
            <w:pPr>
              <w:spacing w:after="0" w:line="240" w:lineRule="auto"/>
              <w:jc w:val="center"/>
              <w:rPr>
                <w:del w:id="602" w:author="Smith, Alexis@Energy" w:date="2019-01-10T11:12:00Z"/>
                <w:rFonts w:asciiTheme="minorHAnsi" w:eastAsiaTheme="minorEastAsia" w:hAnsiTheme="minorHAnsi" w:cstheme="minorHAnsi"/>
                <w:b/>
                <w:sz w:val="18"/>
                <w:szCs w:val="18"/>
              </w:rPr>
            </w:pPr>
            <w:del w:id="603" w:author="Smith, Alexis@Energy" w:date="2019-01-10T11:12:00Z">
              <w:r w:rsidRPr="00D85E3F" w:rsidDel="00F5274C">
                <w:rPr>
                  <w:rFonts w:asciiTheme="minorHAnsi" w:eastAsiaTheme="minorEastAsia" w:hAnsiTheme="minorHAnsi" w:cstheme="minorHAnsi"/>
                  <w:b/>
                  <w:sz w:val="18"/>
                  <w:szCs w:val="18"/>
                </w:rPr>
                <w:delText>Building Type</w:delText>
              </w:r>
            </w:del>
          </w:p>
        </w:tc>
        <w:tc>
          <w:tcPr>
            <w:tcW w:w="1247" w:type="dxa"/>
            <w:shd w:val="clear" w:color="auto" w:fill="auto"/>
            <w:noWrap/>
            <w:vAlign w:val="bottom"/>
            <w:hideMark/>
          </w:tcPr>
          <w:p w14:paraId="2526EECF" w14:textId="29ED8A95" w:rsidR="00F41465" w:rsidRPr="00450E94" w:rsidDel="00F5274C" w:rsidRDefault="00F41465" w:rsidP="00F41465">
            <w:pPr>
              <w:spacing w:after="0" w:line="240" w:lineRule="auto"/>
              <w:jc w:val="center"/>
              <w:rPr>
                <w:del w:id="604" w:author="Smith, Alexis@Energy" w:date="2019-01-10T11:12:00Z"/>
                <w:rFonts w:asciiTheme="minorHAnsi" w:eastAsiaTheme="minorEastAsia" w:hAnsiTheme="minorHAnsi" w:cstheme="minorHAnsi"/>
                <w:b/>
                <w:sz w:val="18"/>
                <w:szCs w:val="18"/>
              </w:rPr>
            </w:pPr>
            <w:del w:id="605" w:author="Smith, Alexis@Energy" w:date="2019-01-10T11:12:00Z">
              <w:r w:rsidRPr="00450E94" w:rsidDel="00F5274C">
                <w:rPr>
                  <w:rFonts w:asciiTheme="minorHAnsi" w:eastAsiaTheme="minorEastAsia" w:hAnsiTheme="minorHAnsi" w:cstheme="minorHAnsi"/>
                  <w:b/>
                  <w:sz w:val="18"/>
                  <w:szCs w:val="18"/>
                </w:rPr>
                <w:delText>Non-Recirculating</w:delText>
              </w:r>
            </w:del>
          </w:p>
        </w:tc>
        <w:tc>
          <w:tcPr>
            <w:tcW w:w="1260" w:type="dxa"/>
            <w:shd w:val="clear" w:color="auto" w:fill="auto"/>
            <w:noWrap/>
            <w:vAlign w:val="bottom"/>
            <w:hideMark/>
          </w:tcPr>
          <w:p w14:paraId="61A43D82" w14:textId="18EA3D2A" w:rsidR="00F41465" w:rsidRPr="00450E94" w:rsidDel="00F5274C" w:rsidRDefault="00F41465" w:rsidP="00F41465">
            <w:pPr>
              <w:spacing w:after="0" w:line="240" w:lineRule="auto"/>
              <w:jc w:val="center"/>
              <w:rPr>
                <w:del w:id="606" w:author="Smith, Alexis@Energy" w:date="2019-01-10T11:12:00Z"/>
                <w:rFonts w:asciiTheme="minorHAnsi" w:eastAsiaTheme="minorEastAsia" w:hAnsiTheme="minorHAnsi" w:cstheme="minorHAnsi"/>
                <w:b/>
                <w:sz w:val="18"/>
                <w:szCs w:val="18"/>
              </w:rPr>
            </w:pPr>
            <w:del w:id="607" w:author="Smith, Alexis@Energy" w:date="2019-01-10T11:12:00Z">
              <w:r w:rsidRPr="00450E94" w:rsidDel="00F5274C">
                <w:rPr>
                  <w:rFonts w:asciiTheme="minorHAnsi" w:eastAsiaTheme="minorEastAsia" w:hAnsiTheme="minorHAnsi" w:cstheme="minorHAnsi"/>
                  <w:b/>
                  <w:sz w:val="18"/>
                  <w:szCs w:val="18"/>
                </w:rPr>
                <w:delText>Recirculating</w:delText>
              </w:r>
            </w:del>
          </w:p>
        </w:tc>
        <w:tc>
          <w:tcPr>
            <w:tcW w:w="1260" w:type="dxa"/>
            <w:shd w:val="clear" w:color="auto" w:fill="auto"/>
            <w:noWrap/>
            <w:vAlign w:val="bottom"/>
            <w:hideMark/>
          </w:tcPr>
          <w:p w14:paraId="74D89AE9" w14:textId="6D392F39" w:rsidR="00F41465" w:rsidRPr="00450E94" w:rsidDel="00F5274C" w:rsidRDefault="00F41465" w:rsidP="00F41465">
            <w:pPr>
              <w:spacing w:after="0" w:line="240" w:lineRule="auto"/>
              <w:jc w:val="center"/>
              <w:rPr>
                <w:del w:id="608" w:author="Smith, Alexis@Energy" w:date="2019-01-10T11:12:00Z"/>
                <w:rFonts w:asciiTheme="minorHAnsi" w:eastAsiaTheme="minorEastAsia" w:hAnsiTheme="minorHAnsi" w:cstheme="minorHAnsi"/>
                <w:b/>
                <w:sz w:val="18"/>
                <w:szCs w:val="18"/>
              </w:rPr>
            </w:pPr>
            <w:del w:id="609" w:author="Smith, Alexis@Energy" w:date="2019-01-10T11:12:00Z">
              <w:r w:rsidRPr="00450E94" w:rsidDel="00F5274C">
                <w:rPr>
                  <w:rFonts w:asciiTheme="minorHAnsi" w:eastAsiaTheme="minorEastAsia" w:hAnsiTheme="minorHAnsi" w:cstheme="minorHAnsi"/>
                  <w:b/>
                  <w:sz w:val="18"/>
                  <w:szCs w:val="18"/>
                </w:rPr>
                <w:delText>Non-Recirculating</w:delText>
              </w:r>
            </w:del>
          </w:p>
        </w:tc>
        <w:tc>
          <w:tcPr>
            <w:tcW w:w="1350" w:type="dxa"/>
            <w:shd w:val="clear" w:color="auto" w:fill="auto"/>
            <w:noWrap/>
            <w:vAlign w:val="bottom"/>
            <w:hideMark/>
          </w:tcPr>
          <w:p w14:paraId="34BBD20F" w14:textId="45D59C09" w:rsidR="00F41465" w:rsidRPr="00450E94" w:rsidDel="00F5274C" w:rsidRDefault="00F41465" w:rsidP="00F41465">
            <w:pPr>
              <w:spacing w:after="0" w:line="240" w:lineRule="auto"/>
              <w:jc w:val="center"/>
              <w:rPr>
                <w:del w:id="610" w:author="Smith, Alexis@Energy" w:date="2019-01-10T11:12:00Z"/>
                <w:rFonts w:asciiTheme="minorHAnsi" w:eastAsiaTheme="minorEastAsia" w:hAnsiTheme="minorHAnsi" w:cstheme="minorHAnsi"/>
                <w:b/>
                <w:sz w:val="18"/>
                <w:szCs w:val="18"/>
              </w:rPr>
            </w:pPr>
            <w:del w:id="611" w:author="Smith, Alexis@Energy" w:date="2019-01-10T11:12:00Z">
              <w:r w:rsidRPr="00450E94" w:rsidDel="00F5274C">
                <w:rPr>
                  <w:rFonts w:asciiTheme="minorHAnsi" w:eastAsiaTheme="minorEastAsia" w:hAnsiTheme="minorHAnsi" w:cstheme="minorHAnsi"/>
                  <w:b/>
                  <w:sz w:val="18"/>
                  <w:szCs w:val="18"/>
                </w:rPr>
                <w:delText>Recirculating</w:delText>
              </w:r>
            </w:del>
          </w:p>
        </w:tc>
      </w:tr>
      <w:tr w:rsidR="00F41465" w:rsidRPr="00B71192" w:rsidDel="00F5274C" w14:paraId="16469D4F" w14:textId="6A9F016A" w:rsidTr="00D405C8">
        <w:trPr>
          <w:cantSplit/>
          <w:trHeight w:val="300"/>
          <w:jc w:val="center"/>
          <w:del w:id="612" w:author="Smith, Alexis@Energy" w:date="2019-01-10T11:12:00Z"/>
        </w:trPr>
        <w:tc>
          <w:tcPr>
            <w:tcW w:w="1298" w:type="dxa"/>
            <w:shd w:val="clear" w:color="auto" w:fill="auto"/>
            <w:noWrap/>
          </w:tcPr>
          <w:p w14:paraId="6AAF77DE" w14:textId="791EF649" w:rsidR="00F41465" w:rsidRPr="00D85E3F" w:rsidDel="00F5274C" w:rsidRDefault="00F41465" w:rsidP="00F41465">
            <w:pPr>
              <w:spacing w:after="0" w:line="240" w:lineRule="auto"/>
              <w:jc w:val="center"/>
              <w:rPr>
                <w:del w:id="613" w:author="Smith, Alexis@Energy" w:date="2019-01-10T11:12:00Z"/>
                <w:rFonts w:asciiTheme="minorHAnsi" w:eastAsiaTheme="minorEastAsia" w:hAnsiTheme="minorHAnsi" w:cstheme="minorHAnsi"/>
                <w:b/>
                <w:sz w:val="18"/>
                <w:szCs w:val="18"/>
              </w:rPr>
            </w:pPr>
            <w:del w:id="614" w:author="Smith, Alexis@Energy" w:date="2019-01-10T11:12:00Z">
              <w:r w:rsidRPr="00D85E3F" w:rsidDel="00F5274C">
                <w:rPr>
                  <w:rFonts w:asciiTheme="minorHAnsi" w:eastAsiaTheme="minorEastAsia" w:hAnsiTheme="minorHAnsi" w:cstheme="minorHAnsi"/>
                  <w:b/>
                  <w:sz w:val="18"/>
                  <w:szCs w:val="18"/>
                </w:rPr>
                <w:delText>Single Family</w:delText>
              </w:r>
            </w:del>
          </w:p>
        </w:tc>
        <w:tc>
          <w:tcPr>
            <w:tcW w:w="1247" w:type="dxa"/>
            <w:shd w:val="clear" w:color="auto" w:fill="auto"/>
            <w:noWrap/>
          </w:tcPr>
          <w:p w14:paraId="68966087" w14:textId="33DB57DD" w:rsidR="00F41465" w:rsidRPr="00450E94" w:rsidDel="00F5274C" w:rsidRDefault="00F41465" w:rsidP="00F41465">
            <w:pPr>
              <w:spacing w:after="0" w:line="240" w:lineRule="auto"/>
              <w:jc w:val="center"/>
              <w:rPr>
                <w:del w:id="615" w:author="Smith, Alexis@Energy" w:date="2019-01-10T11:12:00Z"/>
                <w:rFonts w:asciiTheme="minorHAnsi" w:eastAsiaTheme="minorEastAsia" w:hAnsiTheme="minorHAnsi" w:cstheme="minorHAnsi"/>
                <w:sz w:val="18"/>
                <w:szCs w:val="18"/>
              </w:rPr>
            </w:pPr>
          </w:p>
        </w:tc>
        <w:tc>
          <w:tcPr>
            <w:tcW w:w="1260" w:type="dxa"/>
            <w:shd w:val="clear" w:color="auto" w:fill="auto"/>
            <w:noWrap/>
          </w:tcPr>
          <w:p w14:paraId="6C0215EC" w14:textId="00C6912E" w:rsidR="00F41465" w:rsidRPr="00450E94" w:rsidDel="00F5274C" w:rsidRDefault="00F41465" w:rsidP="00F41465">
            <w:pPr>
              <w:spacing w:after="0" w:line="240" w:lineRule="auto"/>
              <w:jc w:val="center"/>
              <w:rPr>
                <w:del w:id="616" w:author="Smith, Alexis@Energy" w:date="2019-01-10T11:12:00Z"/>
                <w:rFonts w:asciiTheme="minorHAnsi" w:eastAsiaTheme="minorEastAsia" w:hAnsiTheme="minorHAnsi" w:cstheme="minorHAnsi"/>
                <w:sz w:val="18"/>
                <w:szCs w:val="18"/>
              </w:rPr>
            </w:pPr>
          </w:p>
        </w:tc>
        <w:tc>
          <w:tcPr>
            <w:tcW w:w="1260" w:type="dxa"/>
            <w:shd w:val="clear" w:color="auto" w:fill="auto"/>
            <w:noWrap/>
          </w:tcPr>
          <w:p w14:paraId="270FFABE" w14:textId="5CBC47A8" w:rsidR="00F41465" w:rsidRPr="00450E94" w:rsidDel="00F5274C" w:rsidRDefault="00F41465" w:rsidP="00F41465">
            <w:pPr>
              <w:spacing w:after="0" w:line="240" w:lineRule="auto"/>
              <w:jc w:val="center"/>
              <w:rPr>
                <w:del w:id="617" w:author="Smith, Alexis@Energy" w:date="2019-01-10T11:12:00Z"/>
                <w:rFonts w:asciiTheme="minorHAnsi" w:eastAsiaTheme="minorEastAsia" w:hAnsiTheme="minorHAnsi" w:cstheme="minorHAnsi"/>
                <w:sz w:val="18"/>
                <w:szCs w:val="18"/>
              </w:rPr>
            </w:pPr>
          </w:p>
        </w:tc>
        <w:tc>
          <w:tcPr>
            <w:tcW w:w="1350" w:type="dxa"/>
            <w:shd w:val="clear" w:color="auto" w:fill="auto"/>
            <w:noWrap/>
          </w:tcPr>
          <w:p w14:paraId="2B13162E" w14:textId="3E15EFD8" w:rsidR="00F41465" w:rsidRPr="00450E94" w:rsidDel="00F5274C" w:rsidRDefault="00F41465" w:rsidP="00F41465">
            <w:pPr>
              <w:spacing w:after="0" w:line="240" w:lineRule="auto"/>
              <w:jc w:val="center"/>
              <w:rPr>
                <w:del w:id="618" w:author="Smith, Alexis@Energy" w:date="2019-01-10T11:12:00Z"/>
                <w:rFonts w:asciiTheme="minorHAnsi" w:eastAsiaTheme="minorEastAsia" w:hAnsiTheme="minorHAnsi" w:cstheme="minorHAnsi"/>
                <w:sz w:val="18"/>
                <w:szCs w:val="18"/>
              </w:rPr>
            </w:pPr>
          </w:p>
        </w:tc>
      </w:tr>
      <w:tr w:rsidR="00F41465" w:rsidRPr="00B71192" w:rsidDel="00F5274C" w14:paraId="2662019C" w14:textId="2F2F8EC7" w:rsidTr="00D405C8">
        <w:trPr>
          <w:cantSplit/>
          <w:trHeight w:val="300"/>
          <w:jc w:val="center"/>
          <w:del w:id="619" w:author="Smith, Alexis@Energy" w:date="2019-01-10T11:12:00Z"/>
        </w:trPr>
        <w:tc>
          <w:tcPr>
            <w:tcW w:w="1298" w:type="dxa"/>
            <w:shd w:val="clear" w:color="auto" w:fill="auto"/>
            <w:noWrap/>
            <w:hideMark/>
          </w:tcPr>
          <w:p w14:paraId="2E0D94D3" w14:textId="71063870" w:rsidR="00F41465" w:rsidRPr="00D85E3F" w:rsidDel="00F5274C" w:rsidRDefault="00F41465" w:rsidP="00F41465">
            <w:pPr>
              <w:spacing w:after="0" w:line="240" w:lineRule="auto"/>
              <w:jc w:val="center"/>
              <w:rPr>
                <w:del w:id="620" w:author="Smith, Alexis@Energy" w:date="2019-01-10T11:12:00Z"/>
                <w:rFonts w:asciiTheme="minorHAnsi" w:eastAsiaTheme="minorEastAsia" w:hAnsiTheme="minorHAnsi" w:cstheme="minorHAnsi"/>
                <w:sz w:val="18"/>
                <w:szCs w:val="18"/>
              </w:rPr>
            </w:pPr>
            <w:del w:id="621" w:author="Smith, Alexis@Energy" w:date="2019-01-10T11:12:00Z">
              <w:r w:rsidRPr="00D85E3F" w:rsidDel="00F5274C">
                <w:rPr>
                  <w:rFonts w:asciiTheme="minorHAnsi" w:eastAsiaTheme="minorEastAsia" w:hAnsiTheme="minorHAnsi" w:cstheme="minorHAnsi"/>
                  <w:sz w:val="18"/>
                  <w:szCs w:val="18"/>
                </w:rPr>
                <w:delText>One story</w:delText>
              </w:r>
            </w:del>
          </w:p>
        </w:tc>
        <w:tc>
          <w:tcPr>
            <w:tcW w:w="1247" w:type="dxa"/>
            <w:shd w:val="clear" w:color="auto" w:fill="auto"/>
            <w:noWrap/>
            <w:hideMark/>
          </w:tcPr>
          <w:p w14:paraId="5A13342C" w14:textId="16B02756" w:rsidR="00F41465" w:rsidRPr="00450E94" w:rsidDel="00F5274C" w:rsidRDefault="00F41465" w:rsidP="00F41465">
            <w:pPr>
              <w:spacing w:after="0" w:line="240" w:lineRule="auto"/>
              <w:jc w:val="center"/>
              <w:rPr>
                <w:del w:id="622" w:author="Smith, Alexis@Energy" w:date="2019-01-10T11:12:00Z"/>
                <w:rFonts w:asciiTheme="minorHAnsi" w:eastAsiaTheme="minorEastAsia" w:hAnsiTheme="minorHAnsi" w:cstheme="minorHAnsi"/>
                <w:sz w:val="18"/>
                <w:szCs w:val="18"/>
              </w:rPr>
            </w:pPr>
            <w:del w:id="623" w:author="Smith, Alexis@Energy" w:date="2019-01-10T11:12:00Z">
              <w:r w:rsidRPr="00450E94" w:rsidDel="00F5274C">
                <w:rPr>
                  <w:rFonts w:asciiTheme="minorHAnsi" w:eastAsiaTheme="minorEastAsia" w:hAnsiTheme="minorHAnsi" w:cstheme="minorHAnsi"/>
                  <w:sz w:val="18"/>
                  <w:szCs w:val="18"/>
                </w:rPr>
                <w:delText>10</w:delText>
              </w:r>
            </w:del>
          </w:p>
        </w:tc>
        <w:tc>
          <w:tcPr>
            <w:tcW w:w="1260" w:type="dxa"/>
            <w:shd w:val="clear" w:color="auto" w:fill="auto"/>
            <w:noWrap/>
            <w:hideMark/>
          </w:tcPr>
          <w:p w14:paraId="2DC56DCD" w14:textId="7EE1D173" w:rsidR="00F41465" w:rsidRPr="00450E94" w:rsidDel="00F5274C" w:rsidRDefault="00F41465" w:rsidP="00F41465">
            <w:pPr>
              <w:spacing w:after="0" w:line="240" w:lineRule="auto"/>
              <w:jc w:val="center"/>
              <w:rPr>
                <w:del w:id="624" w:author="Smith, Alexis@Energy" w:date="2019-01-10T11:12:00Z"/>
                <w:rFonts w:asciiTheme="minorHAnsi" w:eastAsiaTheme="minorEastAsia" w:hAnsiTheme="minorHAnsi" w:cstheme="minorHAnsi"/>
                <w:sz w:val="18"/>
                <w:szCs w:val="18"/>
              </w:rPr>
            </w:pPr>
            <w:del w:id="625" w:author="Smith, Alexis@Energy" w:date="2019-01-10T11:12:00Z">
              <w:r w:rsidRPr="00450E94" w:rsidDel="00F5274C">
                <w:rPr>
                  <w:rFonts w:asciiTheme="minorHAnsi" w:eastAsiaTheme="minorEastAsia" w:hAnsiTheme="minorHAnsi" w:cstheme="minorHAnsi"/>
                  <w:sz w:val="18"/>
                  <w:szCs w:val="18"/>
                </w:rPr>
                <w:delText>22.7</w:delText>
              </w:r>
            </w:del>
          </w:p>
        </w:tc>
        <w:tc>
          <w:tcPr>
            <w:tcW w:w="1260" w:type="dxa"/>
            <w:shd w:val="clear" w:color="auto" w:fill="auto"/>
            <w:noWrap/>
            <w:hideMark/>
          </w:tcPr>
          <w:p w14:paraId="0A1227F2" w14:textId="382D265C" w:rsidR="00F41465" w:rsidRPr="00450E94" w:rsidDel="00F5274C" w:rsidRDefault="00F41465" w:rsidP="00F41465">
            <w:pPr>
              <w:spacing w:after="0" w:line="240" w:lineRule="auto"/>
              <w:jc w:val="center"/>
              <w:rPr>
                <w:del w:id="626" w:author="Smith, Alexis@Energy" w:date="2019-01-10T11:12:00Z"/>
                <w:rFonts w:asciiTheme="minorHAnsi" w:eastAsiaTheme="minorEastAsia" w:hAnsiTheme="minorHAnsi" w:cstheme="minorHAnsi"/>
                <w:sz w:val="18"/>
                <w:szCs w:val="18"/>
              </w:rPr>
            </w:pPr>
            <w:del w:id="627" w:author="Smith, Alexis@Energy" w:date="2019-01-10T11:12:00Z">
              <w:r w:rsidRPr="00450E94" w:rsidDel="00F5274C">
                <w:rPr>
                  <w:rFonts w:asciiTheme="minorHAnsi" w:eastAsiaTheme="minorEastAsia" w:hAnsiTheme="minorHAnsi" w:cstheme="minorHAnsi"/>
                  <w:sz w:val="18"/>
                  <w:szCs w:val="18"/>
                </w:rPr>
                <w:delText>0.0095</w:delText>
              </w:r>
            </w:del>
          </w:p>
        </w:tc>
        <w:tc>
          <w:tcPr>
            <w:tcW w:w="1350" w:type="dxa"/>
            <w:shd w:val="clear" w:color="auto" w:fill="auto"/>
            <w:noWrap/>
            <w:hideMark/>
          </w:tcPr>
          <w:p w14:paraId="7593138D" w14:textId="37255B62" w:rsidR="00F41465" w:rsidRPr="00450E94" w:rsidDel="00F5274C" w:rsidRDefault="00F41465" w:rsidP="00F41465">
            <w:pPr>
              <w:spacing w:after="0" w:line="240" w:lineRule="auto"/>
              <w:jc w:val="center"/>
              <w:rPr>
                <w:del w:id="628" w:author="Smith, Alexis@Energy" w:date="2019-01-10T11:12:00Z"/>
                <w:rFonts w:asciiTheme="minorHAnsi" w:eastAsiaTheme="minorEastAsia" w:hAnsiTheme="minorHAnsi" w:cstheme="minorHAnsi"/>
                <w:sz w:val="18"/>
                <w:szCs w:val="18"/>
              </w:rPr>
            </w:pPr>
            <w:del w:id="629" w:author="Smith, Alexis@Energy" w:date="2019-01-10T11:12:00Z">
              <w:r w:rsidRPr="00450E94" w:rsidDel="00F5274C">
                <w:rPr>
                  <w:rFonts w:asciiTheme="minorHAnsi" w:eastAsiaTheme="minorEastAsia" w:hAnsiTheme="minorHAnsi" w:cstheme="minorHAnsi"/>
                  <w:sz w:val="18"/>
                  <w:szCs w:val="18"/>
                </w:rPr>
                <w:delText>0.0099</w:delText>
              </w:r>
            </w:del>
          </w:p>
        </w:tc>
      </w:tr>
      <w:tr w:rsidR="00F41465" w:rsidRPr="00B71192" w:rsidDel="00F5274C" w14:paraId="0E7F1CD6" w14:textId="2C94E75B" w:rsidTr="00D405C8">
        <w:trPr>
          <w:cantSplit/>
          <w:trHeight w:val="300"/>
          <w:jc w:val="center"/>
          <w:del w:id="630" w:author="Smith, Alexis@Energy" w:date="2019-01-10T11:12:00Z"/>
        </w:trPr>
        <w:tc>
          <w:tcPr>
            <w:tcW w:w="1298" w:type="dxa"/>
            <w:shd w:val="clear" w:color="auto" w:fill="auto"/>
            <w:noWrap/>
            <w:hideMark/>
          </w:tcPr>
          <w:p w14:paraId="18E47B0A" w14:textId="4E852968" w:rsidR="00F41465" w:rsidRPr="00D85E3F" w:rsidDel="00F5274C" w:rsidRDefault="00F41465" w:rsidP="00F41465">
            <w:pPr>
              <w:spacing w:after="0" w:line="240" w:lineRule="auto"/>
              <w:jc w:val="center"/>
              <w:rPr>
                <w:del w:id="631" w:author="Smith, Alexis@Energy" w:date="2019-01-10T11:12:00Z"/>
                <w:rFonts w:asciiTheme="minorHAnsi" w:eastAsiaTheme="minorEastAsia" w:hAnsiTheme="minorHAnsi" w:cstheme="minorHAnsi"/>
                <w:sz w:val="18"/>
                <w:szCs w:val="18"/>
              </w:rPr>
            </w:pPr>
            <w:del w:id="632" w:author="Smith, Alexis@Energy" w:date="2019-01-10T11:12:00Z">
              <w:r w:rsidRPr="00D85E3F" w:rsidDel="00F5274C">
                <w:rPr>
                  <w:rFonts w:asciiTheme="minorHAnsi" w:eastAsiaTheme="minorEastAsia" w:hAnsiTheme="minorHAnsi" w:cstheme="minorHAnsi"/>
                  <w:sz w:val="18"/>
                  <w:szCs w:val="18"/>
                </w:rPr>
                <w:delText>Two story</w:delText>
              </w:r>
            </w:del>
          </w:p>
        </w:tc>
        <w:tc>
          <w:tcPr>
            <w:tcW w:w="1247" w:type="dxa"/>
            <w:shd w:val="clear" w:color="auto" w:fill="auto"/>
            <w:noWrap/>
            <w:hideMark/>
          </w:tcPr>
          <w:p w14:paraId="1050FF69" w14:textId="65924EB3" w:rsidR="00F41465" w:rsidRPr="00450E94" w:rsidDel="00F5274C" w:rsidRDefault="00F41465" w:rsidP="00F41465">
            <w:pPr>
              <w:spacing w:after="0" w:line="240" w:lineRule="auto"/>
              <w:jc w:val="center"/>
              <w:rPr>
                <w:del w:id="633" w:author="Smith, Alexis@Energy" w:date="2019-01-10T11:12:00Z"/>
                <w:rFonts w:asciiTheme="minorHAnsi" w:eastAsiaTheme="minorEastAsia" w:hAnsiTheme="minorHAnsi" w:cstheme="minorHAnsi"/>
                <w:sz w:val="18"/>
                <w:szCs w:val="18"/>
              </w:rPr>
            </w:pPr>
            <w:del w:id="634" w:author="Smith, Alexis@Energy" w:date="2019-01-10T11:12:00Z">
              <w:r w:rsidRPr="00450E94" w:rsidDel="00F5274C">
                <w:rPr>
                  <w:rFonts w:asciiTheme="minorHAnsi" w:eastAsiaTheme="minorEastAsia" w:hAnsiTheme="minorHAnsi" w:cstheme="minorHAnsi"/>
                  <w:sz w:val="18"/>
                  <w:szCs w:val="18"/>
                </w:rPr>
                <w:delText>15</w:delText>
              </w:r>
            </w:del>
          </w:p>
        </w:tc>
        <w:tc>
          <w:tcPr>
            <w:tcW w:w="1260" w:type="dxa"/>
            <w:shd w:val="clear" w:color="auto" w:fill="auto"/>
            <w:noWrap/>
            <w:hideMark/>
          </w:tcPr>
          <w:p w14:paraId="0E630B48" w14:textId="38E213A7" w:rsidR="00F41465" w:rsidRPr="00450E94" w:rsidDel="00F5274C" w:rsidRDefault="00F41465" w:rsidP="00F41465">
            <w:pPr>
              <w:spacing w:after="0" w:line="240" w:lineRule="auto"/>
              <w:jc w:val="center"/>
              <w:rPr>
                <w:del w:id="635" w:author="Smith, Alexis@Energy" w:date="2019-01-10T11:12:00Z"/>
                <w:rFonts w:asciiTheme="minorHAnsi" w:eastAsiaTheme="minorEastAsia" w:hAnsiTheme="minorHAnsi" w:cstheme="minorHAnsi"/>
                <w:sz w:val="18"/>
                <w:szCs w:val="18"/>
              </w:rPr>
            </w:pPr>
            <w:del w:id="636" w:author="Smith, Alexis@Energy" w:date="2019-01-10T11:12:00Z">
              <w:r w:rsidRPr="00450E94" w:rsidDel="00F5274C">
                <w:rPr>
                  <w:rFonts w:asciiTheme="minorHAnsi" w:eastAsiaTheme="minorEastAsia" w:hAnsiTheme="minorHAnsi" w:cstheme="minorHAnsi"/>
                  <w:sz w:val="18"/>
                  <w:szCs w:val="18"/>
                </w:rPr>
                <w:delText>11.5</w:delText>
              </w:r>
            </w:del>
          </w:p>
        </w:tc>
        <w:tc>
          <w:tcPr>
            <w:tcW w:w="1260" w:type="dxa"/>
            <w:shd w:val="clear" w:color="auto" w:fill="auto"/>
            <w:noWrap/>
            <w:hideMark/>
          </w:tcPr>
          <w:p w14:paraId="08B47C1C" w14:textId="5418B35A" w:rsidR="00F41465" w:rsidRPr="00450E94" w:rsidDel="00F5274C" w:rsidRDefault="00F41465" w:rsidP="00F41465">
            <w:pPr>
              <w:spacing w:after="0" w:line="240" w:lineRule="auto"/>
              <w:jc w:val="center"/>
              <w:rPr>
                <w:del w:id="637" w:author="Smith, Alexis@Energy" w:date="2019-01-10T11:12:00Z"/>
                <w:rFonts w:asciiTheme="minorHAnsi" w:eastAsiaTheme="minorEastAsia" w:hAnsiTheme="minorHAnsi" w:cstheme="minorHAnsi"/>
                <w:sz w:val="18"/>
                <w:szCs w:val="18"/>
              </w:rPr>
            </w:pPr>
            <w:del w:id="638" w:author="Smith, Alexis@Energy" w:date="2019-01-10T11:12:00Z">
              <w:r w:rsidRPr="00450E94" w:rsidDel="00F5274C">
                <w:rPr>
                  <w:rFonts w:asciiTheme="minorHAnsi" w:eastAsiaTheme="minorEastAsia" w:hAnsiTheme="minorHAnsi" w:cstheme="minorHAnsi"/>
                  <w:sz w:val="18"/>
                  <w:szCs w:val="18"/>
                </w:rPr>
                <w:delText>0.0045</w:delText>
              </w:r>
            </w:del>
          </w:p>
        </w:tc>
        <w:tc>
          <w:tcPr>
            <w:tcW w:w="1350" w:type="dxa"/>
            <w:shd w:val="clear" w:color="auto" w:fill="auto"/>
            <w:noWrap/>
            <w:hideMark/>
          </w:tcPr>
          <w:p w14:paraId="0F0A056F" w14:textId="52A55AB0" w:rsidR="00F41465" w:rsidRPr="00450E94" w:rsidDel="00F5274C" w:rsidRDefault="00F41465" w:rsidP="00F41465">
            <w:pPr>
              <w:spacing w:after="0" w:line="240" w:lineRule="auto"/>
              <w:jc w:val="center"/>
              <w:rPr>
                <w:del w:id="639" w:author="Smith, Alexis@Energy" w:date="2019-01-10T11:12:00Z"/>
                <w:rFonts w:asciiTheme="minorHAnsi" w:eastAsiaTheme="minorEastAsia" w:hAnsiTheme="minorHAnsi" w:cstheme="minorHAnsi"/>
                <w:sz w:val="18"/>
                <w:szCs w:val="18"/>
              </w:rPr>
            </w:pPr>
            <w:del w:id="640" w:author="Smith, Alexis@Energy" w:date="2019-01-10T11:12:00Z">
              <w:r w:rsidRPr="00450E94" w:rsidDel="00F5274C">
                <w:rPr>
                  <w:rFonts w:asciiTheme="minorHAnsi" w:eastAsiaTheme="minorEastAsia" w:hAnsiTheme="minorHAnsi" w:cstheme="minorHAnsi"/>
                  <w:sz w:val="18"/>
                  <w:szCs w:val="18"/>
                </w:rPr>
                <w:delText>0.0095</w:delText>
              </w:r>
            </w:del>
          </w:p>
        </w:tc>
      </w:tr>
      <w:tr w:rsidR="00F41465" w:rsidRPr="00B71192" w:rsidDel="00F5274C" w14:paraId="787D8DB8" w14:textId="6CCFF323" w:rsidTr="00D405C8">
        <w:trPr>
          <w:cantSplit/>
          <w:trHeight w:val="300"/>
          <w:jc w:val="center"/>
          <w:del w:id="641" w:author="Smith, Alexis@Energy" w:date="2019-01-10T11:12:00Z"/>
        </w:trPr>
        <w:tc>
          <w:tcPr>
            <w:tcW w:w="1298" w:type="dxa"/>
            <w:shd w:val="clear" w:color="auto" w:fill="auto"/>
            <w:noWrap/>
            <w:hideMark/>
          </w:tcPr>
          <w:p w14:paraId="3D820958" w14:textId="677C6A98" w:rsidR="00F41465" w:rsidRPr="00B71192" w:rsidDel="00F5274C" w:rsidRDefault="00F41465" w:rsidP="00F41465">
            <w:pPr>
              <w:spacing w:after="0" w:line="240" w:lineRule="auto"/>
              <w:jc w:val="center"/>
              <w:rPr>
                <w:del w:id="642" w:author="Smith, Alexis@Energy" w:date="2019-01-10T11:12:00Z"/>
                <w:rFonts w:asciiTheme="minorHAnsi" w:eastAsiaTheme="minorEastAsia" w:hAnsiTheme="minorHAnsi" w:cstheme="minorHAnsi"/>
                <w:sz w:val="18"/>
                <w:szCs w:val="18"/>
                <w:rPrChange w:id="643" w:author="Tam, Danny@Energy" w:date="2018-11-30T10:11:00Z">
                  <w:rPr>
                    <w:del w:id="644" w:author="Smith, Alexis@Energy" w:date="2019-01-10T11:12:00Z"/>
                    <w:rFonts w:asciiTheme="minorHAnsi" w:eastAsiaTheme="minorEastAsia" w:hAnsiTheme="minorHAnsi" w:cstheme="minorHAnsi"/>
                    <w:sz w:val="20"/>
                    <w:szCs w:val="20"/>
                  </w:rPr>
                </w:rPrChange>
              </w:rPr>
            </w:pPr>
            <w:del w:id="645" w:author="Smith, Alexis@Energy" w:date="2019-01-10T11:12:00Z">
              <w:r w:rsidRPr="00B71192" w:rsidDel="00F5274C">
                <w:rPr>
                  <w:rFonts w:asciiTheme="minorHAnsi" w:eastAsiaTheme="minorEastAsia" w:hAnsiTheme="minorHAnsi" w:cstheme="minorHAnsi"/>
                  <w:sz w:val="18"/>
                  <w:szCs w:val="18"/>
                  <w:rPrChange w:id="646" w:author="Tam, Danny@Energy" w:date="2018-11-30T10:11:00Z">
                    <w:rPr>
                      <w:rFonts w:asciiTheme="minorHAnsi" w:eastAsiaTheme="minorEastAsia" w:hAnsiTheme="minorHAnsi" w:cstheme="minorHAnsi"/>
                      <w:sz w:val="20"/>
                      <w:szCs w:val="20"/>
                    </w:rPr>
                  </w:rPrChange>
                </w:rPr>
                <w:delText>Three story</w:delText>
              </w:r>
            </w:del>
          </w:p>
        </w:tc>
        <w:tc>
          <w:tcPr>
            <w:tcW w:w="1247" w:type="dxa"/>
            <w:shd w:val="clear" w:color="auto" w:fill="auto"/>
            <w:noWrap/>
            <w:hideMark/>
          </w:tcPr>
          <w:p w14:paraId="40AD595F" w14:textId="2B122F93" w:rsidR="00F41465" w:rsidRPr="00B71192" w:rsidDel="00F5274C" w:rsidRDefault="00F41465" w:rsidP="00F41465">
            <w:pPr>
              <w:spacing w:after="0" w:line="240" w:lineRule="auto"/>
              <w:jc w:val="center"/>
              <w:rPr>
                <w:del w:id="647" w:author="Smith, Alexis@Energy" w:date="2019-01-10T11:12:00Z"/>
                <w:rFonts w:asciiTheme="minorHAnsi" w:eastAsiaTheme="minorEastAsia" w:hAnsiTheme="minorHAnsi" w:cstheme="minorHAnsi"/>
                <w:sz w:val="18"/>
                <w:szCs w:val="18"/>
                <w:rPrChange w:id="648" w:author="Tam, Danny@Energy" w:date="2018-11-30T10:11:00Z">
                  <w:rPr>
                    <w:del w:id="649" w:author="Smith, Alexis@Energy" w:date="2019-01-10T11:12:00Z"/>
                    <w:rFonts w:asciiTheme="minorHAnsi" w:eastAsiaTheme="minorEastAsia" w:hAnsiTheme="minorHAnsi" w:cstheme="minorHAnsi"/>
                    <w:sz w:val="20"/>
                    <w:szCs w:val="20"/>
                  </w:rPr>
                </w:rPrChange>
              </w:rPr>
            </w:pPr>
            <w:del w:id="650" w:author="Smith, Alexis@Energy" w:date="2019-01-10T11:12:00Z">
              <w:r w:rsidRPr="00B71192" w:rsidDel="00F5274C">
                <w:rPr>
                  <w:rFonts w:asciiTheme="minorHAnsi" w:eastAsiaTheme="minorEastAsia" w:hAnsiTheme="minorHAnsi" w:cstheme="minorHAnsi"/>
                  <w:sz w:val="18"/>
                  <w:szCs w:val="18"/>
                  <w:rPrChange w:id="651" w:author="Tam, Danny@Energy" w:date="2018-11-30T10:11:00Z">
                    <w:rPr>
                      <w:rFonts w:asciiTheme="minorHAnsi" w:eastAsiaTheme="minorEastAsia" w:hAnsiTheme="minorHAnsi" w:cstheme="minorHAnsi"/>
                      <w:sz w:val="20"/>
                      <w:szCs w:val="20"/>
                    </w:rPr>
                  </w:rPrChange>
                </w:rPr>
                <w:delText>10</w:delText>
              </w:r>
            </w:del>
          </w:p>
        </w:tc>
        <w:tc>
          <w:tcPr>
            <w:tcW w:w="1260" w:type="dxa"/>
            <w:shd w:val="clear" w:color="auto" w:fill="auto"/>
            <w:noWrap/>
            <w:hideMark/>
          </w:tcPr>
          <w:p w14:paraId="554A7AA3" w14:textId="73B7D285" w:rsidR="00F41465" w:rsidRPr="00B71192" w:rsidDel="00F5274C" w:rsidRDefault="00F41465" w:rsidP="00F41465">
            <w:pPr>
              <w:spacing w:after="0" w:line="240" w:lineRule="auto"/>
              <w:jc w:val="center"/>
              <w:rPr>
                <w:del w:id="652" w:author="Smith, Alexis@Energy" w:date="2019-01-10T11:12:00Z"/>
                <w:rFonts w:asciiTheme="minorHAnsi" w:eastAsiaTheme="minorEastAsia" w:hAnsiTheme="minorHAnsi" w:cstheme="minorHAnsi"/>
                <w:sz w:val="18"/>
                <w:szCs w:val="18"/>
                <w:rPrChange w:id="653" w:author="Tam, Danny@Energy" w:date="2018-11-30T10:11:00Z">
                  <w:rPr>
                    <w:del w:id="654" w:author="Smith, Alexis@Energy" w:date="2019-01-10T11:12:00Z"/>
                    <w:rFonts w:asciiTheme="minorHAnsi" w:eastAsiaTheme="minorEastAsia" w:hAnsiTheme="minorHAnsi" w:cstheme="minorHAnsi"/>
                    <w:sz w:val="20"/>
                    <w:szCs w:val="20"/>
                  </w:rPr>
                </w:rPrChange>
              </w:rPr>
            </w:pPr>
            <w:del w:id="655" w:author="Smith, Alexis@Energy" w:date="2019-01-10T11:12:00Z">
              <w:r w:rsidRPr="00B71192" w:rsidDel="00F5274C">
                <w:rPr>
                  <w:rFonts w:asciiTheme="minorHAnsi" w:eastAsiaTheme="minorEastAsia" w:hAnsiTheme="minorHAnsi" w:cstheme="minorHAnsi"/>
                  <w:sz w:val="18"/>
                  <w:szCs w:val="18"/>
                  <w:rPrChange w:id="656" w:author="Tam, Danny@Energy" w:date="2018-11-30T10:11:00Z">
                    <w:rPr>
                      <w:rFonts w:asciiTheme="minorHAnsi" w:eastAsiaTheme="minorEastAsia" w:hAnsiTheme="minorHAnsi" w:cstheme="minorHAnsi"/>
                      <w:sz w:val="20"/>
                      <w:szCs w:val="20"/>
                    </w:rPr>
                  </w:rPrChange>
                </w:rPr>
                <w:delText>0.5</w:delText>
              </w:r>
            </w:del>
          </w:p>
        </w:tc>
        <w:tc>
          <w:tcPr>
            <w:tcW w:w="1260" w:type="dxa"/>
            <w:shd w:val="clear" w:color="auto" w:fill="auto"/>
            <w:noWrap/>
            <w:hideMark/>
          </w:tcPr>
          <w:p w14:paraId="254F92FD" w14:textId="1910F4C2" w:rsidR="00F41465" w:rsidRPr="00B71192" w:rsidDel="00F5274C" w:rsidRDefault="00F41465" w:rsidP="00F41465">
            <w:pPr>
              <w:spacing w:after="0" w:line="240" w:lineRule="auto"/>
              <w:jc w:val="center"/>
              <w:rPr>
                <w:del w:id="657" w:author="Smith, Alexis@Energy" w:date="2019-01-10T11:12:00Z"/>
                <w:rFonts w:asciiTheme="minorHAnsi" w:eastAsiaTheme="minorEastAsia" w:hAnsiTheme="minorHAnsi" w:cstheme="minorHAnsi"/>
                <w:sz w:val="18"/>
                <w:szCs w:val="18"/>
                <w:rPrChange w:id="658" w:author="Tam, Danny@Energy" w:date="2018-11-30T10:11:00Z">
                  <w:rPr>
                    <w:del w:id="659" w:author="Smith, Alexis@Energy" w:date="2019-01-10T11:12:00Z"/>
                    <w:rFonts w:asciiTheme="minorHAnsi" w:eastAsiaTheme="minorEastAsia" w:hAnsiTheme="minorHAnsi" w:cstheme="minorHAnsi"/>
                    <w:sz w:val="20"/>
                    <w:szCs w:val="20"/>
                  </w:rPr>
                </w:rPrChange>
              </w:rPr>
            </w:pPr>
            <w:del w:id="660" w:author="Smith, Alexis@Energy" w:date="2019-01-10T11:12:00Z">
              <w:r w:rsidRPr="00B71192" w:rsidDel="00F5274C">
                <w:rPr>
                  <w:rFonts w:asciiTheme="minorHAnsi" w:eastAsiaTheme="minorEastAsia" w:hAnsiTheme="minorHAnsi" w:cstheme="minorHAnsi"/>
                  <w:sz w:val="18"/>
                  <w:szCs w:val="18"/>
                  <w:rPrChange w:id="661" w:author="Tam, Danny@Energy" w:date="2018-11-30T10:11:00Z">
                    <w:rPr>
                      <w:rFonts w:asciiTheme="minorHAnsi" w:eastAsiaTheme="minorEastAsia" w:hAnsiTheme="minorHAnsi" w:cstheme="minorHAnsi"/>
                      <w:sz w:val="20"/>
                      <w:szCs w:val="20"/>
                    </w:rPr>
                  </w:rPrChange>
                </w:rPr>
                <w:delText>0.0030</w:delText>
              </w:r>
            </w:del>
          </w:p>
        </w:tc>
        <w:tc>
          <w:tcPr>
            <w:tcW w:w="1350" w:type="dxa"/>
            <w:shd w:val="clear" w:color="auto" w:fill="auto"/>
            <w:noWrap/>
            <w:hideMark/>
          </w:tcPr>
          <w:p w14:paraId="78C6AA3B" w14:textId="3A8A75A4" w:rsidR="00F41465" w:rsidRPr="00B71192" w:rsidDel="00F5274C" w:rsidRDefault="00F41465" w:rsidP="00F41465">
            <w:pPr>
              <w:spacing w:after="0" w:line="240" w:lineRule="auto"/>
              <w:jc w:val="center"/>
              <w:rPr>
                <w:del w:id="662" w:author="Smith, Alexis@Energy" w:date="2019-01-10T11:12:00Z"/>
                <w:rFonts w:asciiTheme="minorHAnsi" w:eastAsiaTheme="minorEastAsia" w:hAnsiTheme="minorHAnsi" w:cstheme="minorHAnsi"/>
                <w:sz w:val="18"/>
                <w:szCs w:val="18"/>
                <w:rPrChange w:id="663" w:author="Tam, Danny@Energy" w:date="2018-11-30T10:11:00Z">
                  <w:rPr>
                    <w:del w:id="664" w:author="Smith, Alexis@Energy" w:date="2019-01-10T11:12:00Z"/>
                    <w:rFonts w:asciiTheme="minorHAnsi" w:eastAsiaTheme="minorEastAsia" w:hAnsiTheme="minorHAnsi" w:cstheme="minorHAnsi"/>
                    <w:sz w:val="20"/>
                    <w:szCs w:val="20"/>
                  </w:rPr>
                </w:rPrChange>
              </w:rPr>
            </w:pPr>
            <w:del w:id="665" w:author="Smith, Alexis@Energy" w:date="2019-01-10T11:12:00Z">
              <w:r w:rsidRPr="00B71192" w:rsidDel="00F5274C">
                <w:rPr>
                  <w:rFonts w:asciiTheme="minorHAnsi" w:eastAsiaTheme="minorEastAsia" w:hAnsiTheme="minorHAnsi" w:cstheme="minorHAnsi"/>
                  <w:sz w:val="18"/>
                  <w:szCs w:val="18"/>
                  <w:rPrChange w:id="666" w:author="Tam, Danny@Energy" w:date="2018-11-30T10:11:00Z">
                    <w:rPr>
                      <w:rFonts w:asciiTheme="minorHAnsi" w:eastAsiaTheme="minorEastAsia" w:hAnsiTheme="minorHAnsi" w:cstheme="minorHAnsi"/>
                      <w:sz w:val="20"/>
                      <w:szCs w:val="20"/>
                    </w:rPr>
                  </w:rPrChange>
                </w:rPr>
                <w:delText>0.014</w:delText>
              </w:r>
            </w:del>
          </w:p>
        </w:tc>
      </w:tr>
    </w:tbl>
    <w:p w14:paraId="51BAB101" w14:textId="4C479008" w:rsidR="00720D79" w:rsidRPr="00450E94" w:rsidDel="00F5274C" w:rsidRDefault="00720D79" w:rsidP="00720D7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del w:id="667" w:author="Smith, Alexis@Energy" w:date="2019-01-10T11:12:00Z"/>
          <w:rFonts w:asciiTheme="minorHAnsi" w:hAnsiTheme="minorHAnsi" w:cstheme="minorHAnsi"/>
          <w:sz w:val="18"/>
          <w:szCs w:val="18"/>
        </w:rPr>
      </w:pPr>
    </w:p>
    <w:p w14:paraId="3F094477" w14:textId="22AF0313" w:rsidR="001B692C" w:rsidRPr="00B71192" w:rsidRDefault="006E4B25" w:rsidP="001B692C">
      <w:pPr>
        <w:spacing w:after="0" w:line="240" w:lineRule="auto"/>
        <w:rPr>
          <w:rFonts w:asciiTheme="minorHAnsi" w:eastAsiaTheme="minorEastAsia" w:hAnsiTheme="minorHAnsi" w:cstheme="minorHAnsi"/>
          <w:b/>
          <w:sz w:val="18"/>
          <w:szCs w:val="18"/>
        </w:rPr>
      </w:pPr>
      <w:r w:rsidRPr="00450E94">
        <w:rPr>
          <w:rFonts w:asciiTheme="minorHAnsi" w:hAnsiTheme="minorHAnsi" w:cs="Arial"/>
          <w:b/>
          <w:sz w:val="18"/>
          <w:szCs w:val="18"/>
        </w:rPr>
        <w:t>I</w:t>
      </w:r>
      <w:r w:rsidR="001B692C" w:rsidRPr="00450E94">
        <w:rPr>
          <w:rFonts w:asciiTheme="minorHAnsi" w:hAnsiTheme="minorHAnsi" w:cs="Arial"/>
          <w:b/>
          <w:sz w:val="18"/>
          <w:szCs w:val="18"/>
        </w:rPr>
        <w:t xml:space="preserve">.  </w:t>
      </w:r>
      <w:r w:rsidR="001B692C" w:rsidRPr="00B71192">
        <w:rPr>
          <w:rFonts w:asciiTheme="minorHAnsi" w:eastAsiaTheme="minorEastAsia" w:hAnsiTheme="minorHAnsi" w:cstheme="minorHAnsi"/>
          <w:b/>
          <w:sz w:val="18"/>
          <w:szCs w:val="18"/>
        </w:rPr>
        <w:t xml:space="preserve">HERS-Verified Drain Water Heat Recovery System  </w:t>
      </w:r>
    </w:p>
    <w:p w14:paraId="6ECC25FD" w14:textId="77777777" w:rsidR="00B16B2C" w:rsidRPr="00450E94" w:rsidRDefault="00B16B2C" w:rsidP="00B16B2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lists the requirements for all central recirculation systems. HERS rater must ensure all the requirements in this table are met. </w:t>
      </w:r>
    </w:p>
    <w:p w14:paraId="08B2164E" w14:textId="3F71C596" w:rsidR="00B16B2C" w:rsidRPr="00B71192" w:rsidRDefault="00B16B2C" w:rsidP="001B692C">
      <w:pPr>
        <w:spacing w:after="0" w:line="240" w:lineRule="auto"/>
        <w:rPr>
          <w:rFonts w:asciiTheme="minorHAnsi" w:eastAsiaTheme="minorEastAsia" w:hAnsiTheme="minorHAnsi" w:cstheme="minorHAnsi"/>
          <w:b/>
          <w:sz w:val="18"/>
          <w:szCs w:val="18"/>
        </w:rPr>
      </w:pPr>
    </w:p>
    <w:p w14:paraId="0AB5ECD4" w14:textId="1A67DF6E" w:rsidR="00B16B2C" w:rsidRPr="00450E94" w:rsidRDefault="00B16B2C" w:rsidP="00F41465">
      <w:pPr>
        <w:spacing w:after="0" w:line="240" w:lineRule="auto"/>
        <w:ind w:firstLine="180"/>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01 Drain Water Heat Recovery Manufacturer’s name- Enter the name of the Manufacturer</w:t>
      </w:r>
      <w:r w:rsidR="00E04921" w:rsidRPr="00450E94">
        <w:rPr>
          <w:rFonts w:asciiTheme="minorHAnsi" w:eastAsiaTheme="minorEastAsia" w:hAnsiTheme="minorHAnsi" w:cstheme="minorHAnsi"/>
          <w:sz w:val="18"/>
          <w:szCs w:val="18"/>
        </w:rPr>
        <w:t>.</w:t>
      </w:r>
    </w:p>
    <w:p w14:paraId="69C420E7" w14:textId="1BAAD303" w:rsidR="00B16B2C" w:rsidRPr="00450E94" w:rsidRDefault="00B16B2C" w:rsidP="00F41465">
      <w:pPr>
        <w:spacing w:after="0" w:line="240" w:lineRule="auto"/>
        <w:ind w:firstLine="180"/>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02 Drain Water Heat Recovery Manufacturer’s model number – Enter the Model number</w:t>
      </w:r>
      <w:r w:rsidR="00E04921" w:rsidRPr="00450E94">
        <w:rPr>
          <w:rFonts w:asciiTheme="minorHAnsi" w:eastAsiaTheme="minorEastAsia" w:hAnsiTheme="minorHAnsi" w:cstheme="minorHAnsi"/>
          <w:sz w:val="18"/>
          <w:szCs w:val="18"/>
        </w:rPr>
        <w:t>.</w:t>
      </w:r>
    </w:p>
    <w:p w14:paraId="54A596F5" w14:textId="2F15C7CB" w:rsidR="00B16B2C" w:rsidRPr="00450E94" w:rsidRDefault="00B16B2C" w:rsidP="00F41465">
      <w:pPr>
        <w:spacing w:after="0" w:line="240" w:lineRule="auto"/>
        <w:ind w:firstLine="180"/>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 xml:space="preserve">03 Rated Effectiveness’ – Enter the rated effectiveness of the </w:t>
      </w:r>
      <w:r w:rsidR="00E04921" w:rsidRPr="00450E94">
        <w:rPr>
          <w:rFonts w:asciiTheme="minorHAnsi" w:eastAsiaTheme="minorEastAsia" w:hAnsiTheme="minorHAnsi" w:cstheme="minorHAnsi"/>
          <w:sz w:val="18"/>
          <w:szCs w:val="18"/>
        </w:rPr>
        <w:t>DWHR device</w:t>
      </w:r>
      <w:r w:rsidRPr="00450E94">
        <w:rPr>
          <w:rFonts w:asciiTheme="minorHAnsi" w:eastAsiaTheme="minorEastAsia" w:hAnsiTheme="minorHAnsi" w:cstheme="minorHAnsi"/>
          <w:sz w:val="18"/>
          <w:szCs w:val="18"/>
        </w:rPr>
        <w:t>.</w:t>
      </w:r>
    </w:p>
    <w:p w14:paraId="45AA395F" w14:textId="1851E9D9" w:rsidR="00B16B2C" w:rsidRPr="00450E94" w:rsidRDefault="00B16B2C" w:rsidP="00F41465">
      <w:pPr>
        <w:spacing w:after="0" w:line="240" w:lineRule="auto"/>
        <w:ind w:firstLine="180"/>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04 Installation Angle – Enter the angle of installation.</w:t>
      </w:r>
    </w:p>
    <w:p w14:paraId="19DD8B37" w14:textId="6B7C77E5" w:rsidR="00B16B2C" w:rsidRPr="00450E94" w:rsidRDefault="00B16B2C" w:rsidP="00E04921">
      <w:pPr>
        <w:spacing w:after="0" w:line="240" w:lineRule="auto"/>
        <w:ind w:left="450" w:hanging="270"/>
        <w:rPr>
          <w:rFonts w:asciiTheme="minorHAnsi" w:hAnsiTheme="minorHAnsi" w:cstheme="minorHAnsi"/>
          <w:sz w:val="18"/>
          <w:szCs w:val="18"/>
        </w:rPr>
      </w:pPr>
      <w:r w:rsidRPr="00450E94">
        <w:rPr>
          <w:rFonts w:asciiTheme="minorHAnsi" w:eastAsiaTheme="minorEastAsia" w:hAnsiTheme="minorHAnsi" w:cstheme="minorHAnsi"/>
          <w:sz w:val="18"/>
          <w:szCs w:val="18"/>
        </w:rPr>
        <w:t>05</w:t>
      </w:r>
      <w:r w:rsidRPr="00450E94">
        <w:rPr>
          <w:rFonts w:asciiTheme="minorHAnsi" w:eastAsiaTheme="minorEastAsia" w:hAnsiTheme="minorHAnsi" w:cstheme="minorHAnsi"/>
          <w:b/>
          <w:sz w:val="18"/>
          <w:szCs w:val="18"/>
        </w:rPr>
        <w:t xml:space="preserve"> </w:t>
      </w:r>
      <w:r w:rsidRPr="00450E94">
        <w:rPr>
          <w:rFonts w:asciiTheme="minorHAnsi" w:hAnsiTheme="minorHAnsi" w:cstheme="minorHAnsi"/>
          <w:sz w:val="18"/>
          <w:szCs w:val="18"/>
        </w:rPr>
        <w:t>Installation Configuration</w:t>
      </w:r>
      <w:r w:rsidR="00E04921" w:rsidRPr="00450E94">
        <w:rPr>
          <w:rFonts w:asciiTheme="minorHAnsi" w:hAnsiTheme="minorHAnsi" w:cstheme="minorHAnsi"/>
          <w:sz w:val="18"/>
          <w:szCs w:val="18"/>
        </w:rPr>
        <w:t xml:space="preserve"> </w:t>
      </w:r>
      <w:r w:rsidRPr="00450E94">
        <w:rPr>
          <w:rFonts w:asciiTheme="minorHAnsi" w:hAnsiTheme="minorHAnsi" w:cstheme="minorHAnsi"/>
          <w:sz w:val="18"/>
          <w:szCs w:val="18"/>
        </w:rPr>
        <w:t>– Enter type of configuration.</w:t>
      </w:r>
      <w:r w:rsidR="00E04921" w:rsidRPr="00450E94">
        <w:rPr>
          <w:rFonts w:asciiTheme="minorHAnsi" w:hAnsiTheme="minorHAnsi" w:cstheme="minorHAnsi"/>
          <w:sz w:val="18"/>
          <w:szCs w:val="18"/>
        </w:rPr>
        <w:t xml:space="preserve">  Available options are Equal flow, unequal to shower, and unequal to water heater</w:t>
      </w:r>
    </w:p>
    <w:p w14:paraId="22A2E610" w14:textId="2750F391" w:rsidR="00B16B2C" w:rsidRPr="00450E94" w:rsidRDefault="00B16B2C" w:rsidP="00F41465">
      <w:pPr>
        <w:spacing w:after="0" w:line="240" w:lineRule="auto"/>
        <w:ind w:firstLine="180"/>
        <w:rPr>
          <w:rFonts w:asciiTheme="minorHAnsi" w:hAnsiTheme="minorHAnsi" w:cstheme="minorHAnsi"/>
          <w:sz w:val="18"/>
          <w:szCs w:val="18"/>
        </w:rPr>
      </w:pPr>
      <w:r w:rsidRPr="00450E94">
        <w:rPr>
          <w:rFonts w:asciiTheme="minorHAnsi" w:hAnsiTheme="minorHAnsi" w:cstheme="minorHAnsi"/>
          <w:sz w:val="18"/>
          <w:szCs w:val="18"/>
        </w:rPr>
        <w:t>06 Percent of shower served by the DWHR device –</w:t>
      </w:r>
      <w:r w:rsidR="00E04921" w:rsidRPr="00450E94">
        <w:rPr>
          <w:rFonts w:asciiTheme="minorHAnsi" w:hAnsiTheme="minorHAnsi" w:cstheme="minorHAnsi"/>
          <w:sz w:val="18"/>
          <w:szCs w:val="18"/>
        </w:rPr>
        <w:t xml:space="preserve"> E</w:t>
      </w:r>
      <w:r w:rsidRPr="00450E94">
        <w:rPr>
          <w:rFonts w:asciiTheme="minorHAnsi" w:hAnsiTheme="minorHAnsi" w:cstheme="minorHAnsi"/>
          <w:sz w:val="18"/>
          <w:szCs w:val="18"/>
        </w:rPr>
        <w:t xml:space="preserve">nter the </w:t>
      </w:r>
      <w:r w:rsidR="00E04921" w:rsidRPr="00450E94">
        <w:rPr>
          <w:rFonts w:asciiTheme="minorHAnsi" w:hAnsiTheme="minorHAnsi" w:cstheme="minorHAnsi"/>
          <w:sz w:val="18"/>
          <w:szCs w:val="18"/>
        </w:rPr>
        <w:t>percent</w:t>
      </w:r>
      <w:r w:rsidRPr="00450E94">
        <w:rPr>
          <w:rFonts w:asciiTheme="minorHAnsi" w:hAnsiTheme="minorHAnsi" w:cstheme="minorHAnsi"/>
          <w:sz w:val="18"/>
          <w:szCs w:val="18"/>
        </w:rPr>
        <w:t xml:space="preserve"> of showers </w:t>
      </w:r>
      <w:r w:rsidR="00E04921" w:rsidRPr="00450E94">
        <w:rPr>
          <w:rFonts w:asciiTheme="minorHAnsi" w:hAnsiTheme="minorHAnsi" w:cstheme="minorHAnsi"/>
          <w:sz w:val="18"/>
          <w:szCs w:val="18"/>
        </w:rPr>
        <w:t>served by this</w:t>
      </w:r>
      <w:r w:rsidRPr="00450E94">
        <w:rPr>
          <w:rFonts w:asciiTheme="minorHAnsi" w:hAnsiTheme="minorHAnsi" w:cstheme="minorHAnsi"/>
          <w:sz w:val="18"/>
          <w:szCs w:val="18"/>
        </w:rPr>
        <w:t xml:space="preserve"> </w:t>
      </w:r>
      <w:r w:rsidR="00E04921" w:rsidRPr="00450E94">
        <w:rPr>
          <w:rFonts w:asciiTheme="minorHAnsi" w:hAnsiTheme="minorHAnsi" w:cstheme="minorHAnsi"/>
          <w:sz w:val="18"/>
          <w:szCs w:val="18"/>
        </w:rPr>
        <w:t>DWHR device.</w:t>
      </w:r>
    </w:p>
    <w:p w14:paraId="022A5B1D" w14:textId="6DECC25F" w:rsidR="00B16B2C" w:rsidRPr="00450E94" w:rsidRDefault="00B16B2C" w:rsidP="00F41465">
      <w:pPr>
        <w:spacing w:after="0" w:line="240" w:lineRule="auto"/>
        <w:ind w:firstLine="180"/>
        <w:rPr>
          <w:rFonts w:asciiTheme="minorHAnsi" w:eastAsiaTheme="minorEastAsia" w:hAnsiTheme="minorHAnsi" w:cstheme="minorHAnsi"/>
          <w:b/>
          <w:sz w:val="18"/>
          <w:szCs w:val="18"/>
        </w:rPr>
      </w:pPr>
      <w:r w:rsidRPr="00450E94">
        <w:rPr>
          <w:rFonts w:asciiTheme="minorHAnsi" w:hAnsiTheme="minorHAnsi" w:cstheme="minorHAnsi"/>
          <w:sz w:val="18"/>
          <w:szCs w:val="18"/>
        </w:rPr>
        <w:lastRenderedPageBreak/>
        <w:t>07 DWHR System Certified by CEC – Enter “Yes” if certified or else enter “No”.</w:t>
      </w:r>
    </w:p>
    <w:p w14:paraId="0FA7FA71"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p>
    <w:p w14:paraId="3171592E" w14:textId="3FF4CD41" w:rsidR="00585D1F"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r w:rsidRPr="00450E94">
        <w:rPr>
          <w:rFonts w:asciiTheme="minorHAnsi" w:hAnsiTheme="minorHAnsi" w:cs="Arial"/>
          <w:b/>
          <w:sz w:val="18"/>
          <w:szCs w:val="18"/>
        </w:rPr>
        <w:t>J</w:t>
      </w:r>
      <w:r w:rsidR="00585D1F" w:rsidRPr="00450E94">
        <w:rPr>
          <w:rFonts w:asciiTheme="minorHAnsi" w:hAnsiTheme="minorHAnsi" w:cs="Arial"/>
          <w:b/>
          <w:sz w:val="18"/>
          <w:szCs w:val="18"/>
        </w:rPr>
        <w:t xml:space="preserve">. </w:t>
      </w:r>
      <w:r w:rsidR="00585D1F" w:rsidRPr="00450E94">
        <w:rPr>
          <w:rFonts w:asciiTheme="minorHAnsi" w:hAnsiTheme="minorHAnsi"/>
          <w:b/>
          <w:sz w:val="18"/>
          <w:szCs w:val="18"/>
        </w:rPr>
        <w:t xml:space="preserve">HERS-Verified Pipe Insulation Credit </w:t>
      </w:r>
      <w:r w:rsidR="00585D1F" w:rsidRPr="00450E94">
        <w:rPr>
          <w:rFonts w:asciiTheme="minorHAnsi" w:hAnsiTheme="minorHAnsi" w:cs="Arial"/>
          <w:b/>
          <w:sz w:val="18"/>
          <w:szCs w:val="18"/>
        </w:rPr>
        <w:t>Requirements</w:t>
      </w:r>
    </w:p>
    <w:p w14:paraId="6476FDF8" w14:textId="68873A51" w:rsidR="00585D1F" w:rsidRPr="00450E94"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Pr="00450E94">
        <w:rPr>
          <w:rFonts w:asciiTheme="minorHAnsi" w:hAnsiTheme="minorHAnsi"/>
          <w:b/>
          <w:sz w:val="18"/>
          <w:szCs w:val="18"/>
        </w:rPr>
        <w:t>HERS-Verified Pipe Insulation Credit</w:t>
      </w:r>
      <w:r w:rsidRPr="00450E94">
        <w:rPr>
          <w:rFonts w:asciiTheme="minorHAnsi" w:hAnsiTheme="minorHAnsi" w:cs="Arial"/>
          <w:b/>
          <w:sz w:val="18"/>
          <w:szCs w:val="18"/>
        </w:rPr>
        <w:t xml:space="preserve">. </w:t>
      </w:r>
      <w:r w:rsidRPr="00450E94">
        <w:rPr>
          <w:rFonts w:asciiTheme="minorHAnsi" w:hAnsiTheme="minorHAnsi" w:cs="Arial"/>
          <w:sz w:val="18"/>
          <w:szCs w:val="18"/>
        </w:rPr>
        <w:t xml:space="preserve">In addition to the mandatory requirements in Table </w:t>
      </w:r>
      <w:r w:rsidR="006E4B25" w:rsidRPr="00450E94">
        <w:rPr>
          <w:rFonts w:asciiTheme="minorHAnsi" w:hAnsiTheme="minorHAnsi" w:cs="Arial"/>
          <w:sz w:val="18"/>
          <w:szCs w:val="18"/>
        </w:rPr>
        <w:t>F</w:t>
      </w:r>
      <w:r w:rsidRPr="00450E94">
        <w:rPr>
          <w:rFonts w:asciiTheme="minorHAnsi" w:hAnsiTheme="minorHAnsi" w:cs="Arial"/>
          <w:sz w:val="18"/>
          <w:szCs w:val="18"/>
        </w:rPr>
        <w:t xml:space="preserve">, the </w:t>
      </w:r>
      <w:del w:id="668" w:author="Tam, Danny@Energy" w:date="2018-11-30T10:13:00Z">
        <w:r w:rsidR="006E4B25" w:rsidRPr="00B71192" w:rsidDel="00B71192">
          <w:rPr>
            <w:rFonts w:asciiTheme="minorHAnsi" w:hAnsiTheme="minorHAnsi" w:cstheme="minorHAnsi"/>
            <w:sz w:val="18"/>
            <w:szCs w:val="18"/>
          </w:rPr>
          <w:delText>installer</w:delText>
        </w:r>
      </w:del>
      <w:ins w:id="669" w:author="Tam, Danny@Energy" w:date="2018-11-30T10:13:00Z">
        <w:r w:rsidR="00B71192">
          <w:rPr>
            <w:rFonts w:asciiTheme="minorHAnsi" w:hAnsiTheme="minorHAnsi" w:cstheme="minorHAnsi"/>
            <w:sz w:val="18"/>
            <w:szCs w:val="18"/>
          </w:rPr>
          <w:t>HERS rater</w:t>
        </w:r>
      </w:ins>
      <w:del w:id="670" w:author="Tam, Danny@Energy" w:date="2018-11-30T10:13:00Z">
        <w:r w:rsidR="006E4B25" w:rsidRPr="00450E94" w:rsidDel="00B71192">
          <w:rPr>
            <w:rFonts w:asciiTheme="minorHAnsi" w:hAnsiTheme="minorHAnsi" w:cs="Arial"/>
            <w:sz w:val="18"/>
            <w:szCs w:val="18"/>
          </w:rPr>
          <w:delText xml:space="preserve"> </w:delText>
        </w:r>
      </w:del>
      <w:ins w:id="671" w:author="Tam, Danny@Energy" w:date="2018-11-30T10:13:00Z">
        <w:r w:rsidR="00B71192" w:rsidRPr="00450E94" w:rsidDel="006E4B25">
          <w:rPr>
            <w:rFonts w:asciiTheme="minorHAnsi" w:hAnsiTheme="minorHAnsi" w:cs="Arial"/>
            <w:sz w:val="18"/>
            <w:szCs w:val="18"/>
          </w:rPr>
          <w:t xml:space="preserve"> </w:t>
        </w:r>
      </w:ins>
      <w:r w:rsidRPr="00450E94">
        <w:rPr>
          <w:rFonts w:asciiTheme="minorHAnsi" w:hAnsiTheme="minorHAnsi" w:cs="Arial"/>
          <w:sz w:val="18"/>
          <w:szCs w:val="18"/>
        </w:rPr>
        <w:t xml:space="preserve">must ensure the requirements in this table are met.  </w:t>
      </w:r>
    </w:p>
    <w:p w14:paraId="43F9FF24" w14:textId="77777777"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18"/>
          <w:szCs w:val="18"/>
        </w:rPr>
      </w:pPr>
    </w:p>
    <w:p w14:paraId="68BDDF11" w14:textId="7387DE55" w:rsidR="00585D1F"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450E94">
        <w:rPr>
          <w:rFonts w:asciiTheme="minorHAnsi" w:hAnsiTheme="minorHAnsi" w:cs="Arial"/>
          <w:b/>
          <w:sz w:val="18"/>
          <w:szCs w:val="18"/>
        </w:rPr>
        <w:t>K</w:t>
      </w:r>
      <w:r w:rsidR="00585D1F" w:rsidRPr="00450E94">
        <w:rPr>
          <w:rFonts w:asciiTheme="minorHAnsi" w:hAnsiTheme="minorHAnsi" w:cs="Arial"/>
          <w:b/>
          <w:sz w:val="18"/>
          <w:szCs w:val="18"/>
        </w:rPr>
        <w:t xml:space="preserve">. </w:t>
      </w:r>
      <w:r w:rsidR="00585D1F" w:rsidRPr="00450E94">
        <w:rPr>
          <w:rFonts w:asciiTheme="minorHAnsi" w:hAnsiTheme="minorHAnsi"/>
          <w:b/>
          <w:sz w:val="18"/>
          <w:szCs w:val="18"/>
        </w:rPr>
        <w:t xml:space="preserve">HERS-Verified Parallel Piping </w:t>
      </w:r>
      <w:r w:rsidR="00585D1F" w:rsidRPr="00450E94">
        <w:rPr>
          <w:rFonts w:asciiTheme="minorHAnsi" w:hAnsiTheme="minorHAnsi" w:cs="Arial"/>
          <w:b/>
          <w:sz w:val="18"/>
          <w:szCs w:val="18"/>
        </w:rPr>
        <w:t>Requirements</w:t>
      </w:r>
    </w:p>
    <w:p w14:paraId="57238AF5" w14:textId="27489B8E" w:rsidR="00585D1F" w:rsidRPr="00450E94" w:rsidRDefault="00585D1F"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Pr="00450E94">
        <w:rPr>
          <w:rFonts w:asciiTheme="minorHAnsi" w:hAnsiTheme="minorHAnsi"/>
          <w:b/>
          <w:sz w:val="18"/>
          <w:szCs w:val="18"/>
        </w:rPr>
        <w:t>HERS-Verified Parallel Piping</w:t>
      </w:r>
      <w:r w:rsidRPr="00450E94">
        <w:rPr>
          <w:rFonts w:asciiTheme="minorHAnsi" w:hAnsiTheme="minorHAnsi" w:cs="Arial"/>
          <w:b/>
          <w:sz w:val="18"/>
          <w:szCs w:val="18"/>
        </w:rPr>
        <w:t>.</w:t>
      </w:r>
      <w:r w:rsidRPr="00450E94">
        <w:rPr>
          <w:rFonts w:asciiTheme="minorHAnsi" w:hAnsiTheme="minorHAnsi" w:cs="Arial"/>
          <w:sz w:val="18"/>
          <w:szCs w:val="18"/>
        </w:rPr>
        <w:t xml:space="preserve"> In addition to the mandatory requirements in Table</w:t>
      </w:r>
      <w:r w:rsidR="00F41465" w:rsidRPr="00450E94">
        <w:rPr>
          <w:rFonts w:asciiTheme="minorHAnsi" w:hAnsiTheme="minorHAnsi" w:cs="Arial"/>
          <w:sz w:val="18"/>
          <w:szCs w:val="18"/>
        </w:rPr>
        <w:t xml:space="preserve"> </w:t>
      </w:r>
      <w:r w:rsidR="006E4B25" w:rsidRPr="00450E94">
        <w:rPr>
          <w:rFonts w:asciiTheme="minorHAnsi" w:hAnsiTheme="minorHAnsi" w:cs="Arial"/>
          <w:sz w:val="18"/>
          <w:szCs w:val="18"/>
        </w:rPr>
        <w:t>F</w:t>
      </w:r>
      <w:r w:rsidRPr="00450E94">
        <w:rPr>
          <w:rFonts w:asciiTheme="minorHAnsi" w:hAnsiTheme="minorHAnsi" w:cs="Arial"/>
          <w:sz w:val="18"/>
          <w:szCs w:val="18"/>
        </w:rPr>
        <w:t xml:space="preserve">, the </w:t>
      </w:r>
      <w:del w:id="672" w:author="Tam, Danny@Energy" w:date="2018-11-30T10:13:00Z">
        <w:r w:rsidR="006E4B25" w:rsidRPr="00B71192" w:rsidDel="00B71192">
          <w:rPr>
            <w:rFonts w:asciiTheme="minorHAnsi" w:hAnsiTheme="minorHAnsi" w:cstheme="minorHAnsi"/>
            <w:sz w:val="18"/>
            <w:szCs w:val="18"/>
          </w:rPr>
          <w:delText>installer</w:delText>
        </w:r>
        <w:r w:rsidR="006E4B25" w:rsidRPr="00450E94" w:rsidDel="00B71192">
          <w:rPr>
            <w:rFonts w:asciiTheme="minorHAnsi" w:hAnsiTheme="minorHAnsi" w:cs="Arial"/>
            <w:sz w:val="18"/>
            <w:szCs w:val="18"/>
          </w:rPr>
          <w:delText xml:space="preserve"> </w:delText>
        </w:r>
      </w:del>
      <w:ins w:id="673" w:author="Tam, Danny@Energy" w:date="2018-11-30T10:13:00Z">
        <w:r w:rsidR="00B71192">
          <w:rPr>
            <w:rFonts w:asciiTheme="minorHAnsi" w:hAnsiTheme="minorHAnsi" w:cstheme="minorHAnsi"/>
            <w:sz w:val="18"/>
            <w:szCs w:val="18"/>
          </w:rPr>
          <w:t>HERS rater</w:t>
        </w:r>
        <w:r w:rsidR="00B71192" w:rsidRPr="00450E94" w:rsidDel="006E4B25">
          <w:rPr>
            <w:rFonts w:asciiTheme="minorHAnsi" w:hAnsiTheme="minorHAnsi" w:cs="Arial"/>
            <w:sz w:val="18"/>
            <w:szCs w:val="18"/>
          </w:rPr>
          <w:t xml:space="preserve"> </w:t>
        </w:r>
      </w:ins>
      <w:r w:rsidRPr="00450E94">
        <w:rPr>
          <w:rFonts w:asciiTheme="minorHAnsi" w:hAnsiTheme="minorHAnsi" w:cs="Arial"/>
          <w:sz w:val="18"/>
          <w:szCs w:val="18"/>
        </w:rPr>
        <w:t xml:space="preserve">must ensure the requirements in this table are met.  </w:t>
      </w:r>
    </w:p>
    <w:p w14:paraId="0996B58B" w14:textId="572E204A" w:rsidR="00585D1F" w:rsidRPr="00450E94" w:rsidRDefault="00585D1F"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0505CD90" w14:textId="688DC54B" w:rsidR="006E4B25" w:rsidRPr="00450E94" w:rsidRDefault="006E4B25" w:rsidP="006E4B25">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18"/>
          <w:szCs w:val="18"/>
        </w:rPr>
      </w:pPr>
      <w:r w:rsidRPr="00450E94">
        <w:rPr>
          <w:rFonts w:asciiTheme="minorHAnsi" w:hAnsiTheme="minorHAnsi" w:cs="Arial"/>
          <w:b/>
          <w:sz w:val="18"/>
          <w:szCs w:val="18"/>
        </w:rPr>
        <w:t xml:space="preserve">L. </w:t>
      </w:r>
      <w:r w:rsidRPr="00450E94">
        <w:rPr>
          <w:rFonts w:asciiTheme="minorHAnsi" w:hAnsiTheme="minorHAnsi"/>
          <w:b/>
          <w:sz w:val="18"/>
          <w:szCs w:val="18"/>
        </w:rPr>
        <w:t xml:space="preserve">Parallel Piping </w:t>
      </w:r>
      <w:r w:rsidRPr="00450E94">
        <w:rPr>
          <w:rFonts w:asciiTheme="minorHAnsi" w:hAnsiTheme="minorHAnsi" w:cs="Arial"/>
          <w:b/>
          <w:sz w:val="18"/>
          <w:szCs w:val="18"/>
        </w:rPr>
        <w:t>Requirements</w:t>
      </w:r>
    </w:p>
    <w:p w14:paraId="4AABC19D" w14:textId="38752E10" w:rsidR="006E4B25" w:rsidRPr="00450E94" w:rsidRDefault="006E4B25" w:rsidP="006E4B2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Pr="00450E94">
        <w:rPr>
          <w:rFonts w:asciiTheme="minorHAnsi" w:hAnsiTheme="minorHAnsi"/>
          <w:b/>
          <w:sz w:val="18"/>
          <w:szCs w:val="18"/>
        </w:rPr>
        <w:t>Parallel Piping</w:t>
      </w:r>
      <w:r w:rsidRPr="00450E94">
        <w:rPr>
          <w:rFonts w:asciiTheme="minorHAnsi" w:hAnsiTheme="minorHAnsi" w:cs="Arial"/>
          <w:b/>
          <w:sz w:val="18"/>
          <w:szCs w:val="18"/>
        </w:rPr>
        <w:t>.</w:t>
      </w:r>
      <w:r w:rsidRPr="00450E94">
        <w:rPr>
          <w:rFonts w:asciiTheme="minorHAnsi" w:hAnsiTheme="minorHAnsi" w:cs="Arial"/>
          <w:sz w:val="18"/>
          <w:szCs w:val="18"/>
        </w:rPr>
        <w:t xml:space="preserve"> In addition to the mandatory requirements in Table F, the </w:t>
      </w:r>
      <w:r w:rsidRPr="00B71192">
        <w:rPr>
          <w:rFonts w:asciiTheme="minorHAnsi" w:hAnsiTheme="minorHAnsi" w:cstheme="minorHAnsi"/>
          <w:sz w:val="18"/>
          <w:szCs w:val="18"/>
        </w:rPr>
        <w:t>installer</w:t>
      </w:r>
      <w:r w:rsidRPr="00450E94">
        <w:rPr>
          <w:rFonts w:asciiTheme="minorHAnsi" w:hAnsiTheme="minorHAnsi" w:cs="Arial"/>
          <w:sz w:val="18"/>
          <w:szCs w:val="18"/>
        </w:rPr>
        <w:t xml:space="preserve"> must ensure the requirements in this table are met.  </w:t>
      </w:r>
    </w:p>
    <w:p w14:paraId="1F998D6D" w14:textId="77777777" w:rsidR="006E4B25" w:rsidRPr="00450E94" w:rsidRDefault="006E4B25" w:rsidP="00585D1F">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asciiTheme="minorHAnsi" w:hAnsiTheme="minorHAnsi" w:cs="Arial"/>
          <w:sz w:val="18"/>
          <w:szCs w:val="18"/>
        </w:rPr>
      </w:pPr>
    </w:p>
    <w:p w14:paraId="79234620" w14:textId="2B52BED6" w:rsidR="00585D1F" w:rsidRPr="00450E94" w:rsidRDefault="006E4B25" w:rsidP="00585D1F">
      <w:pPr>
        <w:tabs>
          <w:tab w:val="left" w:pos="0"/>
        </w:tabs>
        <w:autoSpaceDE w:val="0"/>
        <w:autoSpaceDN w:val="0"/>
        <w:adjustRightInd w:val="0"/>
        <w:spacing w:after="0" w:line="240" w:lineRule="auto"/>
        <w:ind w:left="180" w:hanging="180"/>
        <w:rPr>
          <w:rFonts w:asciiTheme="minorHAnsi" w:hAnsiTheme="minorHAnsi" w:cs="Arial"/>
          <w:b/>
          <w:sz w:val="18"/>
          <w:szCs w:val="18"/>
        </w:rPr>
      </w:pPr>
      <w:r w:rsidRPr="00450E94">
        <w:rPr>
          <w:rFonts w:asciiTheme="minorHAnsi" w:hAnsiTheme="minorHAnsi" w:cs="Arial"/>
          <w:b/>
          <w:sz w:val="18"/>
          <w:szCs w:val="18"/>
        </w:rPr>
        <w:t>M</w:t>
      </w:r>
      <w:r w:rsidR="00585D1F" w:rsidRPr="00450E94">
        <w:rPr>
          <w:rFonts w:asciiTheme="minorHAnsi" w:hAnsiTheme="minorHAnsi" w:cs="Arial"/>
          <w:b/>
          <w:sz w:val="18"/>
          <w:szCs w:val="18"/>
        </w:rPr>
        <w:t xml:space="preserve">. </w:t>
      </w:r>
      <w:r w:rsidRPr="00450E94">
        <w:rPr>
          <w:rFonts w:asciiTheme="minorHAnsi" w:hAnsiTheme="minorHAnsi"/>
          <w:b/>
          <w:sz w:val="18"/>
          <w:szCs w:val="18"/>
        </w:rPr>
        <w:t>Point of Use Requirements</w:t>
      </w:r>
    </w:p>
    <w:p w14:paraId="5946406B" w14:textId="218B3EA4" w:rsidR="00585D1F" w:rsidRPr="00450E94" w:rsidRDefault="00585D1F" w:rsidP="00585D1F">
      <w:pPr>
        <w:tabs>
          <w:tab w:val="left" w:pos="0"/>
        </w:tabs>
        <w:autoSpaceDE w:val="0"/>
        <w:autoSpaceDN w:val="0"/>
        <w:adjustRightInd w:val="0"/>
        <w:spacing w:after="0" w:line="240" w:lineRule="auto"/>
        <w:rPr>
          <w:rFonts w:asciiTheme="minorHAnsi" w:hAnsiTheme="minorHAnsi" w:cs="Arial"/>
          <w:sz w:val="18"/>
          <w:szCs w:val="18"/>
        </w:rPr>
      </w:pPr>
      <w:r w:rsidRPr="00450E94">
        <w:rPr>
          <w:rFonts w:asciiTheme="minorHAnsi" w:hAnsiTheme="minorHAnsi" w:cs="Arial"/>
          <w:sz w:val="18"/>
          <w:szCs w:val="18"/>
        </w:rPr>
        <w:t xml:space="preserve">This table only applies to systems indicated as </w:t>
      </w:r>
      <w:r w:rsidR="006E4B25" w:rsidRPr="00450E94">
        <w:rPr>
          <w:rFonts w:asciiTheme="minorHAnsi" w:hAnsiTheme="minorHAnsi"/>
          <w:b/>
          <w:sz w:val="18"/>
          <w:szCs w:val="18"/>
        </w:rPr>
        <w:t>Point of Use</w:t>
      </w:r>
      <w:r w:rsidRPr="00450E94">
        <w:rPr>
          <w:rFonts w:asciiTheme="minorHAnsi" w:hAnsiTheme="minorHAnsi" w:cs="Arial"/>
          <w:b/>
          <w:sz w:val="18"/>
          <w:szCs w:val="18"/>
        </w:rPr>
        <w:t xml:space="preserve"> </w:t>
      </w:r>
      <w:r w:rsidRPr="00450E94">
        <w:rPr>
          <w:rFonts w:asciiTheme="minorHAnsi" w:hAnsiTheme="minorHAnsi" w:cs="Arial"/>
          <w:sz w:val="18"/>
          <w:szCs w:val="18"/>
        </w:rPr>
        <w:t>In addition to the mandatory requirements in Table</w:t>
      </w:r>
      <w:r w:rsidR="006E4B25" w:rsidRPr="00450E94">
        <w:rPr>
          <w:rFonts w:asciiTheme="minorHAnsi" w:hAnsiTheme="minorHAnsi" w:cs="Arial"/>
          <w:sz w:val="18"/>
          <w:szCs w:val="18"/>
        </w:rPr>
        <w:t xml:space="preserve"> F</w:t>
      </w:r>
      <w:r w:rsidRPr="00450E94">
        <w:rPr>
          <w:rFonts w:asciiTheme="minorHAnsi" w:hAnsiTheme="minorHAnsi" w:cs="Arial"/>
          <w:sz w:val="18"/>
          <w:szCs w:val="18"/>
        </w:rPr>
        <w:t xml:space="preserve">, the </w:t>
      </w:r>
      <w:r w:rsidR="006E4B25" w:rsidRPr="00B71192">
        <w:rPr>
          <w:rFonts w:asciiTheme="minorHAnsi" w:hAnsiTheme="minorHAnsi" w:cstheme="minorHAnsi"/>
          <w:sz w:val="18"/>
          <w:szCs w:val="18"/>
        </w:rPr>
        <w:t>installer</w:t>
      </w:r>
      <w:r w:rsidR="006E4B25" w:rsidRPr="00450E94" w:rsidDel="006E4B25">
        <w:rPr>
          <w:rFonts w:asciiTheme="minorHAnsi" w:hAnsiTheme="minorHAnsi" w:cs="Arial"/>
          <w:sz w:val="18"/>
          <w:szCs w:val="18"/>
        </w:rPr>
        <w:t xml:space="preserve"> </w:t>
      </w:r>
      <w:r w:rsidRPr="00450E94">
        <w:rPr>
          <w:rFonts w:asciiTheme="minorHAnsi" w:hAnsiTheme="minorHAnsi" w:cs="Arial"/>
          <w:sz w:val="18"/>
          <w:szCs w:val="18"/>
        </w:rPr>
        <w:t>must ensure the requirements in this table are met.</w:t>
      </w:r>
    </w:p>
    <w:p w14:paraId="77224061" w14:textId="77777777" w:rsidR="00585D1F" w:rsidRPr="00450E94" w:rsidRDefault="00585D1F" w:rsidP="00585D1F">
      <w:pPr>
        <w:tabs>
          <w:tab w:val="left" w:pos="0"/>
        </w:tabs>
        <w:autoSpaceDE w:val="0"/>
        <w:autoSpaceDN w:val="0"/>
        <w:adjustRightInd w:val="0"/>
        <w:spacing w:after="0" w:line="240" w:lineRule="auto"/>
        <w:rPr>
          <w:rFonts w:ascii="ArialMT" w:hAnsi="ArialMT" w:cs="ArialMT"/>
          <w:sz w:val="18"/>
          <w:szCs w:val="18"/>
        </w:rPr>
      </w:pPr>
    </w:p>
    <w:p w14:paraId="780CBE93" w14:textId="4F59EB8C" w:rsidR="00585D1F" w:rsidRPr="00450E94" w:rsidRDefault="006E4B25" w:rsidP="00585D1F">
      <w:pPr>
        <w:tabs>
          <w:tab w:val="left" w:pos="0"/>
        </w:tabs>
        <w:autoSpaceDE w:val="0"/>
        <w:autoSpaceDN w:val="0"/>
        <w:adjustRightInd w:val="0"/>
        <w:spacing w:after="0" w:line="240" w:lineRule="auto"/>
        <w:rPr>
          <w:rFonts w:asciiTheme="minorHAnsi" w:hAnsiTheme="minorHAnsi" w:cs="Arial"/>
          <w:b/>
          <w:sz w:val="18"/>
          <w:szCs w:val="18"/>
        </w:rPr>
      </w:pPr>
      <w:r w:rsidRPr="00450E94">
        <w:rPr>
          <w:rFonts w:asciiTheme="minorHAnsi" w:hAnsiTheme="minorHAnsi" w:cs="Arial"/>
          <w:b/>
          <w:sz w:val="18"/>
          <w:szCs w:val="18"/>
        </w:rPr>
        <w:t>N</w:t>
      </w:r>
      <w:r w:rsidR="00585D1F" w:rsidRPr="00450E94">
        <w:rPr>
          <w:rFonts w:asciiTheme="minorHAnsi" w:hAnsiTheme="minorHAnsi" w:cs="Arial"/>
          <w:b/>
          <w:sz w:val="18"/>
          <w:szCs w:val="18"/>
        </w:rPr>
        <w:t xml:space="preserve">. </w:t>
      </w:r>
      <w:r w:rsidRPr="00450E94">
        <w:rPr>
          <w:rFonts w:asciiTheme="minorHAnsi" w:hAnsiTheme="minorHAnsi" w:cs="Arial"/>
          <w:b/>
          <w:sz w:val="18"/>
          <w:szCs w:val="18"/>
        </w:rPr>
        <w:t xml:space="preserve">Mandatory Requirements for all Recirculation Systems </w:t>
      </w:r>
    </w:p>
    <w:p w14:paraId="75AD5AD8" w14:textId="77777777" w:rsidR="006E4B25" w:rsidRPr="00B71192" w:rsidRDefault="006E4B25" w:rsidP="006E4B25">
      <w:pPr>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The requirements of this table apply to all recirculation systems listed below.</w:t>
      </w:r>
    </w:p>
    <w:p w14:paraId="01E17839" w14:textId="77777777" w:rsidR="006E4B25" w:rsidRPr="00450E94"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3737BBC4" w14:textId="4BB74879" w:rsidR="006E4B25" w:rsidRPr="00B71192" w:rsidRDefault="006E4B25" w:rsidP="006E4B25">
      <w:pPr>
        <w:autoSpaceDE w:val="0"/>
        <w:autoSpaceDN w:val="0"/>
        <w:adjustRightInd w:val="0"/>
        <w:spacing w:after="0" w:line="240" w:lineRule="auto"/>
        <w:rPr>
          <w:rFonts w:asciiTheme="minorHAnsi" w:hAnsiTheme="minorHAnsi" w:cstheme="minorHAnsi"/>
          <w:b/>
          <w:sz w:val="18"/>
          <w:szCs w:val="18"/>
        </w:rPr>
      </w:pPr>
      <w:r w:rsidRPr="00B71192">
        <w:rPr>
          <w:rFonts w:asciiTheme="minorHAnsi" w:hAnsiTheme="minorHAnsi" w:cstheme="minorHAnsi"/>
          <w:b/>
          <w:sz w:val="18"/>
          <w:szCs w:val="18"/>
        </w:rPr>
        <w:t>O. Recirculation Non-Demand Controls Requirements</w:t>
      </w:r>
    </w:p>
    <w:p w14:paraId="702B0E44" w14:textId="2858A53C" w:rsidR="006E4B25" w:rsidRPr="00B71192"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 xml:space="preserve">This table only applies to systems indicated as </w:t>
      </w:r>
      <w:r w:rsidRPr="00B71192">
        <w:rPr>
          <w:rFonts w:asciiTheme="minorHAnsi" w:hAnsiTheme="minorHAnsi" w:cstheme="minorHAnsi"/>
          <w:b/>
          <w:sz w:val="18"/>
          <w:szCs w:val="18"/>
        </w:rPr>
        <w:t>Recirculation Non-demand controls.</w:t>
      </w:r>
      <w:r w:rsidRPr="00B71192">
        <w:rPr>
          <w:rFonts w:asciiTheme="minorHAnsi" w:hAnsiTheme="minorHAnsi" w:cstheme="minorHAnsi"/>
          <w:sz w:val="18"/>
          <w:szCs w:val="18"/>
        </w:rPr>
        <w:t xml:space="preserve"> In addition to the mandatory requirements in Table F and N, the installer must ensure the requirements in this table are met.</w:t>
      </w:r>
    </w:p>
    <w:p w14:paraId="3ECF2C28" w14:textId="77777777" w:rsidR="006E4B25" w:rsidRPr="00B71192" w:rsidRDefault="006E4B25" w:rsidP="006E4B25">
      <w:pPr>
        <w:tabs>
          <w:tab w:val="left" w:pos="0"/>
        </w:tabs>
        <w:autoSpaceDE w:val="0"/>
        <w:autoSpaceDN w:val="0"/>
        <w:adjustRightInd w:val="0"/>
        <w:spacing w:after="0" w:line="240" w:lineRule="auto"/>
        <w:ind w:left="180" w:hanging="180"/>
        <w:rPr>
          <w:rFonts w:asciiTheme="minorHAnsi" w:hAnsiTheme="minorHAnsi" w:cstheme="minorHAnsi"/>
          <w:sz w:val="18"/>
          <w:szCs w:val="18"/>
        </w:rPr>
      </w:pPr>
    </w:p>
    <w:p w14:paraId="2CDDD246" w14:textId="3283BD9B" w:rsidR="006E4B25" w:rsidRPr="00B71192" w:rsidRDefault="006E4B25" w:rsidP="006E4B25">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B71192">
        <w:rPr>
          <w:rFonts w:asciiTheme="minorHAnsi" w:hAnsiTheme="minorHAnsi" w:cstheme="minorHAnsi"/>
          <w:b/>
          <w:sz w:val="18"/>
          <w:szCs w:val="18"/>
        </w:rPr>
        <w:t>P. Demand Recirculation Manual Control/Sensor Control Requirements</w:t>
      </w:r>
    </w:p>
    <w:p w14:paraId="54D895CE" w14:textId="63365482" w:rsidR="006E4B25" w:rsidRPr="00B71192"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 xml:space="preserve">This table only applies to systems indicated as </w:t>
      </w:r>
      <w:r w:rsidRPr="00B71192">
        <w:rPr>
          <w:rFonts w:asciiTheme="minorHAnsi" w:hAnsiTheme="minorHAnsi" w:cstheme="minorHAnsi"/>
          <w:b/>
          <w:sz w:val="18"/>
          <w:szCs w:val="18"/>
        </w:rPr>
        <w:t>Demand Recirculation Manual Control</w:t>
      </w:r>
      <w:r w:rsidR="00B843FA" w:rsidRPr="00B71192">
        <w:rPr>
          <w:rFonts w:asciiTheme="minorHAnsi" w:hAnsiTheme="minorHAnsi" w:cstheme="minorHAnsi"/>
          <w:b/>
          <w:sz w:val="18"/>
          <w:szCs w:val="18"/>
        </w:rPr>
        <w:t>,</w:t>
      </w:r>
      <w:r w:rsidRPr="00B71192">
        <w:rPr>
          <w:rFonts w:asciiTheme="minorHAnsi" w:hAnsiTheme="minorHAnsi" w:cstheme="minorHAnsi"/>
          <w:b/>
          <w:sz w:val="18"/>
          <w:szCs w:val="18"/>
        </w:rPr>
        <w:t xml:space="preserve"> Demand Recirculation Senor Control</w:t>
      </w:r>
      <w:r w:rsidR="00B843FA" w:rsidRPr="00B71192">
        <w:rPr>
          <w:rFonts w:asciiTheme="minorHAnsi" w:hAnsiTheme="minorHAnsi" w:cstheme="minorHAnsi"/>
          <w:b/>
          <w:sz w:val="18"/>
          <w:szCs w:val="18"/>
        </w:rPr>
        <w:t xml:space="preserve">, HERS-Verified Demand Recirculation Manual Control </w:t>
      </w:r>
      <w:r w:rsidR="00B843FA" w:rsidRPr="00B71192">
        <w:rPr>
          <w:rFonts w:asciiTheme="minorHAnsi" w:hAnsiTheme="minorHAnsi" w:cstheme="minorHAnsi"/>
          <w:sz w:val="18"/>
          <w:szCs w:val="18"/>
        </w:rPr>
        <w:t xml:space="preserve">or </w:t>
      </w:r>
      <w:r w:rsidR="00B843FA" w:rsidRPr="00B71192">
        <w:rPr>
          <w:rFonts w:asciiTheme="minorHAnsi" w:hAnsiTheme="minorHAnsi" w:cstheme="minorHAnsi"/>
          <w:b/>
          <w:sz w:val="18"/>
          <w:szCs w:val="18"/>
        </w:rPr>
        <w:t>HERS-Verified Demand Recirculation Senor Control</w:t>
      </w:r>
      <w:r w:rsidRPr="00B71192">
        <w:rPr>
          <w:rFonts w:asciiTheme="minorHAnsi" w:hAnsiTheme="minorHAnsi" w:cstheme="minorHAnsi"/>
          <w:b/>
          <w:sz w:val="18"/>
          <w:szCs w:val="18"/>
        </w:rPr>
        <w:t xml:space="preserve">. </w:t>
      </w:r>
      <w:r w:rsidRPr="00B71192">
        <w:rPr>
          <w:rFonts w:asciiTheme="minorHAnsi" w:hAnsiTheme="minorHAnsi" w:cstheme="minorHAnsi"/>
          <w:sz w:val="18"/>
          <w:szCs w:val="18"/>
        </w:rPr>
        <w:t>In addition to the mandatory requirements in Table F and N, the installer must ensure the requirements in this table are met.</w:t>
      </w:r>
    </w:p>
    <w:p w14:paraId="08C34F10" w14:textId="77777777" w:rsidR="006E4B25" w:rsidRPr="00450E94" w:rsidRDefault="006E4B25" w:rsidP="00585D1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asciiTheme="minorHAnsi" w:hAnsiTheme="minorHAnsi" w:cs="Arial"/>
          <w:sz w:val="18"/>
          <w:szCs w:val="18"/>
        </w:rPr>
      </w:pPr>
    </w:p>
    <w:p w14:paraId="6E378515" w14:textId="1796FCE9" w:rsidR="000849F0" w:rsidRPr="00B71192" w:rsidRDefault="006E4B25" w:rsidP="00A05A69">
      <w:pPr>
        <w:tabs>
          <w:tab w:val="left" w:pos="0"/>
        </w:tabs>
        <w:autoSpaceDE w:val="0"/>
        <w:autoSpaceDN w:val="0"/>
        <w:adjustRightInd w:val="0"/>
        <w:spacing w:after="0" w:line="240" w:lineRule="auto"/>
        <w:ind w:left="180" w:hanging="180"/>
        <w:rPr>
          <w:rFonts w:asciiTheme="minorHAnsi" w:hAnsiTheme="minorHAnsi" w:cstheme="minorHAnsi"/>
          <w:b/>
          <w:sz w:val="18"/>
          <w:szCs w:val="18"/>
        </w:rPr>
      </w:pPr>
      <w:r w:rsidRPr="00B71192">
        <w:rPr>
          <w:rFonts w:asciiTheme="minorHAnsi" w:hAnsiTheme="minorHAnsi" w:cstheme="minorHAnsi"/>
          <w:b/>
          <w:sz w:val="18"/>
          <w:szCs w:val="18"/>
        </w:rPr>
        <w:t>Q. HERS-Verified Demand Recirculation Manual Control (</w:t>
      </w:r>
      <w:proofErr w:type="spellStart"/>
      <w:r w:rsidRPr="00B71192">
        <w:rPr>
          <w:rFonts w:asciiTheme="minorHAnsi" w:hAnsiTheme="minorHAnsi" w:cstheme="minorHAnsi"/>
          <w:b/>
          <w:sz w:val="18"/>
          <w:szCs w:val="18"/>
        </w:rPr>
        <w:t>RDRmc</w:t>
      </w:r>
      <w:proofErr w:type="spellEnd"/>
      <w:r w:rsidRPr="00B71192">
        <w:rPr>
          <w:rFonts w:asciiTheme="minorHAnsi" w:hAnsiTheme="minorHAnsi" w:cstheme="minorHAnsi"/>
          <w:b/>
          <w:sz w:val="18"/>
          <w:szCs w:val="18"/>
        </w:rPr>
        <w:t>-H) (RA3.6.6)/Sensor Control (</w:t>
      </w:r>
      <w:proofErr w:type="spellStart"/>
      <w:r w:rsidRPr="00B71192">
        <w:rPr>
          <w:rFonts w:asciiTheme="minorHAnsi" w:hAnsiTheme="minorHAnsi" w:cstheme="minorHAnsi"/>
          <w:b/>
          <w:sz w:val="18"/>
          <w:szCs w:val="18"/>
        </w:rPr>
        <w:t>RDRsc</w:t>
      </w:r>
      <w:proofErr w:type="spellEnd"/>
      <w:r w:rsidRPr="00B71192">
        <w:rPr>
          <w:rFonts w:asciiTheme="minorHAnsi" w:hAnsiTheme="minorHAnsi" w:cstheme="minorHAnsi"/>
          <w:b/>
          <w:sz w:val="18"/>
          <w:szCs w:val="18"/>
        </w:rPr>
        <w:t xml:space="preserve">-H) (RA3.6.7) </w:t>
      </w:r>
    </w:p>
    <w:p w14:paraId="0A8AEDE8" w14:textId="4CAFEDE9" w:rsidR="006E4B25" w:rsidRPr="00B71192" w:rsidRDefault="006E4B25" w:rsidP="006E4B25">
      <w:pPr>
        <w:tabs>
          <w:tab w:val="left" w:pos="0"/>
        </w:tabs>
        <w:autoSpaceDE w:val="0"/>
        <w:autoSpaceDN w:val="0"/>
        <w:adjustRightInd w:val="0"/>
        <w:spacing w:after="0" w:line="240" w:lineRule="auto"/>
        <w:rPr>
          <w:rFonts w:asciiTheme="minorHAnsi" w:hAnsiTheme="minorHAnsi" w:cstheme="minorHAnsi"/>
          <w:sz w:val="18"/>
          <w:szCs w:val="18"/>
        </w:rPr>
      </w:pPr>
      <w:r w:rsidRPr="00B71192">
        <w:rPr>
          <w:rFonts w:asciiTheme="minorHAnsi" w:hAnsiTheme="minorHAnsi" w:cstheme="minorHAnsi"/>
          <w:sz w:val="18"/>
          <w:szCs w:val="18"/>
        </w:rPr>
        <w:t xml:space="preserve">This table only applies to systems indicated as </w:t>
      </w:r>
      <w:r w:rsidR="00850E4B" w:rsidRPr="00B71192">
        <w:rPr>
          <w:rFonts w:asciiTheme="minorHAnsi" w:hAnsiTheme="minorHAnsi" w:cstheme="minorHAnsi"/>
          <w:b/>
          <w:sz w:val="18"/>
          <w:szCs w:val="18"/>
        </w:rPr>
        <w:t xml:space="preserve">HERS-Verified </w:t>
      </w:r>
      <w:r w:rsidRPr="00B71192">
        <w:rPr>
          <w:rFonts w:asciiTheme="minorHAnsi" w:hAnsiTheme="minorHAnsi" w:cstheme="minorHAnsi"/>
          <w:b/>
          <w:sz w:val="18"/>
          <w:szCs w:val="18"/>
        </w:rPr>
        <w:t xml:space="preserve">Demand Recirculation Manual Control </w:t>
      </w:r>
      <w:r w:rsidRPr="00B71192">
        <w:rPr>
          <w:rFonts w:asciiTheme="minorHAnsi" w:hAnsiTheme="minorHAnsi" w:cstheme="minorHAnsi"/>
          <w:sz w:val="18"/>
          <w:szCs w:val="18"/>
        </w:rPr>
        <w:t xml:space="preserve">or </w:t>
      </w:r>
      <w:r w:rsidR="00850E4B" w:rsidRPr="00B71192">
        <w:rPr>
          <w:rFonts w:asciiTheme="minorHAnsi" w:hAnsiTheme="minorHAnsi" w:cstheme="minorHAnsi"/>
          <w:b/>
          <w:sz w:val="18"/>
          <w:szCs w:val="18"/>
        </w:rPr>
        <w:t xml:space="preserve">HERS-Verified </w:t>
      </w:r>
      <w:r w:rsidRPr="00B71192">
        <w:rPr>
          <w:rFonts w:asciiTheme="minorHAnsi" w:hAnsiTheme="minorHAnsi" w:cstheme="minorHAnsi"/>
          <w:b/>
          <w:sz w:val="18"/>
          <w:szCs w:val="18"/>
        </w:rPr>
        <w:t xml:space="preserve">Demand Recirculation Senor Control. </w:t>
      </w:r>
      <w:r w:rsidR="00850E4B" w:rsidRPr="00B71192">
        <w:rPr>
          <w:rFonts w:asciiTheme="minorHAnsi" w:hAnsiTheme="minorHAnsi" w:cstheme="minorHAnsi"/>
          <w:b/>
          <w:sz w:val="18"/>
          <w:szCs w:val="18"/>
        </w:rPr>
        <w:t xml:space="preserve"> </w:t>
      </w:r>
      <w:r w:rsidRPr="00B71192">
        <w:rPr>
          <w:rFonts w:asciiTheme="minorHAnsi" w:hAnsiTheme="minorHAnsi" w:cstheme="minorHAnsi"/>
          <w:sz w:val="18"/>
          <w:szCs w:val="18"/>
        </w:rPr>
        <w:t xml:space="preserve">In addition to the mandatory requirements in Table F and N, the </w:t>
      </w:r>
      <w:del w:id="674" w:author="Tam, Danny@Energy" w:date="2018-11-30T10:13:00Z">
        <w:r w:rsidRPr="00B71192" w:rsidDel="00B71192">
          <w:rPr>
            <w:rFonts w:asciiTheme="minorHAnsi" w:hAnsiTheme="minorHAnsi" w:cstheme="minorHAnsi"/>
            <w:sz w:val="18"/>
            <w:szCs w:val="18"/>
          </w:rPr>
          <w:delText xml:space="preserve">installer </w:delText>
        </w:r>
      </w:del>
      <w:ins w:id="675" w:author="Tam, Danny@Energy" w:date="2018-11-30T10:13:00Z">
        <w:r w:rsidR="00B71192">
          <w:rPr>
            <w:rFonts w:asciiTheme="minorHAnsi" w:hAnsiTheme="minorHAnsi" w:cstheme="minorHAnsi"/>
            <w:sz w:val="18"/>
            <w:szCs w:val="18"/>
          </w:rPr>
          <w:t>HERS rater</w:t>
        </w:r>
        <w:r w:rsidR="00B71192" w:rsidRPr="00B71192">
          <w:rPr>
            <w:rFonts w:asciiTheme="minorHAnsi" w:hAnsiTheme="minorHAnsi" w:cstheme="minorHAnsi"/>
            <w:sz w:val="18"/>
            <w:szCs w:val="18"/>
          </w:rPr>
          <w:t xml:space="preserve"> </w:t>
        </w:r>
      </w:ins>
      <w:r w:rsidRPr="00B71192">
        <w:rPr>
          <w:rFonts w:asciiTheme="minorHAnsi" w:hAnsiTheme="minorHAnsi" w:cstheme="minorHAnsi"/>
          <w:sz w:val="18"/>
          <w:szCs w:val="18"/>
        </w:rPr>
        <w:t>must ensure the requirements in this table are met.</w:t>
      </w:r>
    </w:p>
    <w:p w14:paraId="67911F5A" w14:textId="77777777" w:rsidR="006E4B25" w:rsidRPr="00A05A69" w:rsidRDefault="006E4B25" w:rsidP="00DC522B">
      <w:pPr>
        <w:spacing w:after="0" w:line="240" w:lineRule="auto"/>
        <w:rPr>
          <w:rFonts w:asciiTheme="minorHAnsi" w:hAnsiTheme="minorHAnsi" w:cstheme="minorHAnsi"/>
          <w:b/>
          <w:sz w:val="18"/>
          <w:szCs w:val="18"/>
        </w:rPr>
        <w:sectPr w:rsidR="006E4B25" w:rsidRPr="00A05A69" w:rsidSect="00A05A69">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360"/>
        </w:sectPr>
      </w:pPr>
    </w:p>
    <w:tbl>
      <w:tblPr>
        <w:tblpPr w:leftFromText="180" w:rightFromText="180" w:vertAnchor="text" w:tblpY="1"/>
        <w:tblOverlap w:val="never"/>
        <w:tblW w:w="500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91"/>
        <w:gridCol w:w="879"/>
        <w:gridCol w:w="9"/>
        <w:gridCol w:w="1142"/>
        <w:gridCol w:w="792"/>
        <w:gridCol w:w="1056"/>
        <w:gridCol w:w="881"/>
        <w:gridCol w:w="13"/>
        <w:gridCol w:w="777"/>
        <w:gridCol w:w="15"/>
        <w:gridCol w:w="954"/>
        <w:gridCol w:w="1147"/>
        <w:gridCol w:w="1058"/>
        <w:gridCol w:w="11"/>
        <w:gridCol w:w="1060"/>
        <w:gridCol w:w="11"/>
      </w:tblGrid>
      <w:tr w:rsidR="0053169A" w:rsidRPr="00327949" w14:paraId="1C7982C8" w14:textId="0D8E46F4" w:rsidTr="00450E94">
        <w:trPr>
          <w:cantSplit/>
          <w:trHeight w:val="402"/>
        </w:trPr>
        <w:tc>
          <w:tcPr>
            <w:tcW w:w="5000" w:type="pct"/>
            <w:gridSpan w:val="16"/>
            <w:tcBorders>
              <w:top w:val="single" w:sz="4" w:space="0" w:color="auto"/>
              <w:left w:val="single" w:sz="4" w:space="0" w:color="auto"/>
              <w:bottom w:val="single" w:sz="4" w:space="0" w:color="auto"/>
              <w:right w:val="single" w:sz="4" w:space="0" w:color="auto"/>
            </w:tcBorders>
          </w:tcPr>
          <w:bookmarkEnd w:id="392"/>
          <w:p w14:paraId="5FBAE417" w14:textId="17F9C875" w:rsidR="0053169A" w:rsidRPr="00327949" w:rsidRDefault="0053169A" w:rsidP="00F5274C">
            <w:pPr>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A</w:t>
            </w:r>
            <w:r w:rsidRPr="00327949">
              <w:rPr>
                <w:rFonts w:asciiTheme="minorHAnsi" w:hAnsiTheme="minorHAnsi" w:cstheme="minorHAnsi"/>
                <w:b/>
                <w:sz w:val="18"/>
                <w:szCs w:val="18"/>
              </w:rPr>
              <w:t xml:space="preserve">. Design </w:t>
            </w:r>
            <w:r w:rsidR="00D75806" w:rsidRPr="00A05A69">
              <w:rPr>
                <w:rFonts w:asciiTheme="minorHAnsi" w:hAnsiTheme="minorHAnsi" w:cstheme="minorHAnsi"/>
                <w:b/>
                <w:sz w:val="18"/>
                <w:szCs w:val="18"/>
              </w:rPr>
              <w:t>HERS Verified</w:t>
            </w:r>
            <w:r w:rsidR="00D75806">
              <w:rPr>
                <w:rFonts w:asciiTheme="minorHAnsi" w:hAnsiTheme="minorHAnsi" w:cstheme="minorHAnsi"/>
                <w:b/>
                <w:sz w:val="20"/>
                <w:szCs w:val="20"/>
              </w:rPr>
              <w:t xml:space="preserve"> </w:t>
            </w:r>
            <w:r w:rsidRPr="00327949">
              <w:rPr>
                <w:rFonts w:asciiTheme="minorHAnsi" w:hAnsiTheme="minorHAnsi" w:cstheme="minorHAnsi"/>
                <w:b/>
                <w:sz w:val="18"/>
                <w:szCs w:val="18"/>
              </w:rPr>
              <w:t xml:space="preserve">Dwelling Unit Water Heating Systems Information </w:t>
            </w:r>
          </w:p>
          <w:p w14:paraId="1FCD1FD2" w14:textId="77777777" w:rsidR="0053169A" w:rsidRPr="00327949" w:rsidRDefault="0053169A" w:rsidP="00F5274C">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This table reports the water heating system features that were specified on the registered CF1R compliance document for this project.</w:t>
            </w:r>
          </w:p>
          <w:p w14:paraId="2644B5A4" w14:textId="1B4A907C" w:rsidR="0053169A" w:rsidRPr="00327949" w:rsidRDefault="0053169A" w:rsidP="00F5274C">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&lt;&lt;require one row of data for each Dwelling Unit Water Heating System name identified on the CF1R report&gt;&gt;</w:t>
            </w:r>
          </w:p>
        </w:tc>
      </w:tr>
      <w:tr w:rsidR="0053169A" w:rsidRPr="00327949" w14:paraId="6AAB97F6" w14:textId="34F9147E" w:rsidTr="00450E94">
        <w:trPr>
          <w:gridAfter w:val="1"/>
          <w:wAfter w:w="5" w:type="pct"/>
          <w:cantSplit/>
          <w:trHeight w:val="277"/>
        </w:trPr>
        <w:tc>
          <w:tcPr>
            <w:tcW w:w="459" w:type="pct"/>
            <w:tcBorders>
              <w:top w:val="single" w:sz="4" w:space="0" w:color="auto"/>
              <w:left w:val="single" w:sz="4" w:space="0" w:color="auto"/>
              <w:bottom w:val="single" w:sz="4" w:space="0" w:color="auto"/>
              <w:right w:val="single" w:sz="4" w:space="0" w:color="auto"/>
            </w:tcBorders>
            <w:vAlign w:val="bottom"/>
          </w:tcPr>
          <w:p w14:paraId="7C9B00BA"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01</w:t>
            </w:r>
          </w:p>
        </w:tc>
        <w:tc>
          <w:tcPr>
            <w:tcW w:w="411" w:type="pct"/>
            <w:gridSpan w:val="2"/>
            <w:tcBorders>
              <w:top w:val="single" w:sz="4" w:space="0" w:color="auto"/>
              <w:left w:val="single" w:sz="4" w:space="0" w:color="auto"/>
              <w:bottom w:val="single" w:sz="4" w:space="0" w:color="auto"/>
              <w:right w:val="single" w:sz="4" w:space="0" w:color="auto"/>
            </w:tcBorders>
            <w:vAlign w:val="bottom"/>
          </w:tcPr>
          <w:p w14:paraId="6177EA1C"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02</w:t>
            </w:r>
          </w:p>
        </w:tc>
        <w:tc>
          <w:tcPr>
            <w:tcW w:w="529" w:type="pct"/>
            <w:tcBorders>
              <w:top w:val="single" w:sz="4" w:space="0" w:color="auto"/>
              <w:left w:val="single" w:sz="4" w:space="0" w:color="auto"/>
              <w:bottom w:val="single" w:sz="4" w:space="0" w:color="auto"/>
              <w:right w:val="single" w:sz="4" w:space="0" w:color="auto"/>
            </w:tcBorders>
            <w:vAlign w:val="bottom"/>
          </w:tcPr>
          <w:p w14:paraId="505D2ED4"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03</w:t>
            </w:r>
          </w:p>
        </w:tc>
        <w:tc>
          <w:tcPr>
            <w:tcW w:w="367" w:type="pct"/>
            <w:tcBorders>
              <w:top w:val="single" w:sz="4" w:space="0" w:color="auto"/>
              <w:left w:val="single" w:sz="4" w:space="0" w:color="auto"/>
              <w:bottom w:val="single" w:sz="4" w:space="0" w:color="auto"/>
              <w:right w:val="single" w:sz="4" w:space="0" w:color="auto"/>
            </w:tcBorders>
            <w:vAlign w:val="bottom"/>
          </w:tcPr>
          <w:p w14:paraId="21DA621E" w14:textId="77777777" w:rsidR="0053169A" w:rsidRPr="00327949" w:rsidRDefault="0053169A" w:rsidP="00F5274C">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04</w:t>
            </w:r>
          </w:p>
        </w:tc>
        <w:tc>
          <w:tcPr>
            <w:tcW w:w="489" w:type="pct"/>
            <w:tcBorders>
              <w:top w:val="single" w:sz="4" w:space="0" w:color="auto"/>
              <w:left w:val="single" w:sz="4" w:space="0" w:color="auto"/>
              <w:bottom w:val="single" w:sz="4" w:space="0" w:color="auto"/>
              <w:right w:val="single" w:sz="4" w:space="0" w:color="auto"/>
            </w:tcBorders>
            <w:vAlign w:val="bottom"/>
          </w:tcPr>
          <w:p w14:paraId="6FFB1278" w14:textId="6C77BD3D" w:rsidR="0053169A" w:rsidRPr="00327949" w:rsidRDefault="0053169A" w:rsidP="00F5274C">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414" w:type="pct"/>
            <w:gridSpan w:val="2"/>
            <w:tcBorders>
              <w:top w:val="single" w:sz="4" w:space="0" w:color="auto"/>
              <w:left w:val="single" w:sz="4" w:space="0" w:color="auto"/>
              <w:bottom w:val="single" w:sz="4" w:space="0" w:color="auto"/>
              <w:right w:val="single" w:sz="4" w:space="0" w:color="auto"/>
            </w:tcBorders>
            <w:vAlign w:val="bottom"/>
          </w:tcPr>
          <w:p w14:paraId="0E006FC5" w14:textId="2807D0ED" w:rsidR="0053169A" w:rsidRPr="00327949" w:rsidRDefault="0053169A" w:rsidP="00F5274C">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06</w:t>
            </w:r>
          </w:p>
        </w:tc>
        <w:tc>
          <w:tcPr>
            <w:tcW w:w="367" w:type="pct"/>
            <w:gridSpan w:val="2"/>
            <w:tcBorders>
              <w:top w:val="single" w:sz="4" w:space="0" w:color="auto"/>
              <w:left w:val="single" w:sz="4" w:space="0" w:color="auto"/>
              <w:bottom w:val="single" w:sz="4" w:space="0" w:color="auto"/>
              <w:right w:val="single" w:sz="4" w:space="0" w:color="auto"/>
            </w:tcBorders>
            <w:vAlign w:val="bottom"/>
          </w:tcPr>
          <w:p w14:paraId="41CC9AE1" w14:textId="3267E431" w:rsidR="0053169A" w:rsidRPr="00327949" w:rsidRDefault="0053169A" w:rsidP="00F5274C">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442" w:type="pct"/>
            <w:tcBorders>
              <w:top w:val="single" w:sz="4" w:space="0" w:color="auto"/>
              <w:left w:val="single" w:sz="4" w:space="0" w:color="auto"/>
              <w:bottom w:val="single" w:sz="4" w:space="0" w:color="auto"/>
              <w:right w:val="single" w:sz="4" w:space="0" w:color="auto"/>
            </w:tcBorders>
            <w:vAlign w:val="bottom"/>
          </w:tcPr>
          <w:p w14:paraId="49799FAA" w14:textId="01D4890D" w:rsidR="0053169A" w:rsidRPr="00327949" w:rsidRDefault="0053169A" w:rsidP="00F5274C">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531" w:type="pct"/>
            <w:tcBorders>
              <w:top w:val="single" w:sz="4" w:space="0" w:color="auto"/>
              <w:left w:val="single" w:sz="4" w:space="0" w:color="auto"/>
              <w:bottom w:val="single" w:sz="4" w:space="0" w:color="auto"/>
              <w:right w:val="single" w:sz="4" w:space="0" w:color="auto"/>
            </w:tcBorders>
            <w:vAlign w:val="bottom"/>
          </w:tcPr>
          <w:p w14:paraId="615E7A0F" w14:textId="78E377D8"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09</w:t>
            </w:r>
          </w:p>
        </w:tc>
        <w:tc>
          <w:tcPr>
            <w:tcW w:w="495" w:type="pct"/>
            <w:gridSpan w:val="2"/>
            <w:tcBorders>
              <w:top w:val="single" w:sz="4" w:space="0" w:color="auto"/>
              <w:left w:val="single" w:sz="4" w:space="0" w:color="auto"/>
              <w:bottom w:val="single" w:sz="4" w:space="0" w:color="auto"/>
              <w:right w:val="single" w:sz="4" w:space="0" w:color="auto"/>
            </w:tcBorders>
            <w:vAlign w:val="bottom"/>
          </w:tcPr>
          <w:p w14:paraId="007D86DE"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10</w:t>
            </w:r>
          </w:p>
        </w:tc>
        <w:tc>
          <w:tcPr>
            <w:tcW w:w="491" w:type="pct"/>
            <w:tcBorders>
              <w:top w:val="single" w:sz="4" w:space="0" w:color="auto"/>
              <w:left w:val="single" w:sz="4" w:space="0" w:color="auto"/>
              <w:bottom w:val="single" w:sz="4" w:space="0" w:color="auto"/>
              <w:right w:val="single" w:sz="4" w:space="0" w:color="auto"/>
            </w:tcBorders>
            <w:vAlign w:val="bottom"/>
          </w:tcPr>
          <w:p w14:paraId="5293FD4A" w14:textId="41346FE4" w:rsidR="0053169A" w:rsidRPr="00327949" w:rsidRDefault="0053169A" w:rsidP="00F5274C">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53169A" w:rsidRPr="00327949" w14:paraId="716A8C8E" w14:textId="1268DFB8" w:rsidTr="00450E94">
        <w:trPr>
          <w:gridAfter w:val="1"/>
          <w:wAfter w:w="5" w:type="pct"/>
          <w:cantSplit/>
          <w:trHeight w:val="288"/>
        </w:trPr>
        <w:tc>
          <w:tcPr>
            <w:tcW w:w="459" w:type="pct"/>
            <w:tcBorders>
              <w:top w:val="single" w:sz="4" w:space="0" w:color="auto"/>
              <w:left w:val="single" w:sz="4" w:space="0" w:color="auto"/>
              <w:bottom w:val="single" w:sz="4" w:space="0" w:color="auto"/>
              <w:right w:val="single" w:sz="4" w:space="0" w:color="auto"/>
            </w:tcBorders>
            <w:vAlign w:val="bottom"/>
          </w:tcPr>
          <w:p w14:paraId="53F1A3BD"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411" w:type="pct"/>
            <w:gridSpan w:val="2"/>
            <w:tcBorders>
              <w:top w:val="single" w:sz="4" w:space="0" w:color="auto"/>
              <w:left w:val="single" w:sz="4" w:space="0" w:color="auto"/>
              <w:bottom w:val="single" w:sz="4" w:space="0" w:color="auto"/>
              <w:right w:val="single" w:sz="4" w:space="0" w:color="auto"/>
            </w:tcBorders>
            <w:vAlign w:val="bottom"/>
          </w:tcPr>
          <w:p w14:paraId="78237A20"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529" w:type="pct"/>
            <w:tcBorders>
              <w:top w:val="single" w:sz="4" w:space="0" w:color="auto"/>
              <w:left w:val="single" w:sz="4" w:space="0" w:color="auto"/>
              <w:bottom w:val="single" w:sz="4" w:space="0" w:color="auto"/>
              <w:right w:val="single" w:sz="4" w:space="0" w:color="auto"/>
            </w:tcBorders>
            <w:vAlign w:val="bottom"/>
          </w:tcPr>
          <w:p w14:paraId="0411101F"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67" w:type="pct"/>
            <w:tcBorders>
              <w:top w:val="single" w:sz="4" w:space="0" w:color="auto"/>
              <w:left w:val="single" w:sz="4" w:space="0" w:color="auto"/>
              <w:bottom w:val="single" w:sz="4" w:space="0" w:color="auto"/>
              <w:right w:val="single" w:sz="4" w:space="0" w:color="auto"/>
            </w:tcBorders>
            <w:vAlign w:val="bottom"/>
          </w:tcPr>
          <w:p w14:paraId="1DA4175B"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489" w:type="pct"/>
            <w:tcBorders>
              <w:top w:val="single" w:sz="4" w:space="0" w:color="auto"/>
              <w:left w:val="single" w:sz="4" w:space="0" w:color="auto"/>
              <w:bottom w:val="single" w:sz="4" w:space="0" w:color="auto"/>
              <w:right w:val="single" w:sz="4" w:space="0" w:color="auto"/>
            </w:tcBorders>
            <w:vAlign w:val="bottom"/>
          </w:tcPr>
          <w:p w14:paraId="1CD40041"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14" w:type="pct"/>
            <w:gridSpan w:val="2"/>
            <w:tcBorders>
              <w:top w:val="single" w:sz="4" w:space="0" w:color="auto"/>
              <w:left w:val="single" w:sz="4" w:space="0" w:color="auto"/>
              <w:bottom w:val="single" w:sz="4" w:space="0" w:color="auto"/>
              <w:right w:val="single" w:sz="4" w:space="0" w:color="auto"/>
            </w:tcBorders>
            <w:vAlign w:val="bottom"/>
          </w:tcPr>
          <w:p w14:paraId="0C1A6E65"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367" w:type="pct"/>
            <w:gridSpan w:val="2"/>
            <w:tcBorders>
              <w:top w:val="single" w:sz="4" w:space="0" w:color="auto"/>
              <w:left w:val="single" w:sz="4" w:space="0" w:color="auto"/>
              <w:bottom w:val="single" w:sz="4" w:space="0" w:color="auto"/>
              <w:right w:val="single" w:sz="4" w:space="0" w:color="auto"/>
            </w:tcBorders>
            <w:vAlign w:val="bottom"/>
          </w:tcPr>
          <w:p w14:paraId="6D09D5AE"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442" w:type="pct"/>
            <w:tcBorders>
              <w:top w:val="single" w:sz="4" w:space="0" w:color="auto"/>
              <w:left w:val="single" w:sz="4" w:space="0" w:color="auto"/>
              <w:bottom w:val="single" w:sz="4" w:space="0" w:color="auto"/>
              <w:right w:val="single" w:sz="4" w:space="0" w:color="auto"/>
            </w:tcBorders>
          </w:tcPr>
          <w:p w14:paraId="461A280B" w14:textId="20338FF8" w:rsidR="0053169A" w:rsidRPr="00327949" w:rsidRDefault="0053169A" w:rsidP="00F5274C">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531" w:type="pct"/>
            <w:tcBorders>
              <w:top w:val="single" w:sz="4" w:space="0" w:color="auto"/>
              <w:left w:val="single" w:sz="4" w:space="0" w:color="auto"/>
              <w:bottom w:val="single" w:sz="4" w:space="0" w:color="auto"/>
              <w:right w:val="single" w:sz="4" w:space="0" w:color="auto"/>
            </w:tcBorders>
            <w:vAlign w:val="bottom"/>
          </w:tcPr>
          <w:p w14:paraId="2D576EDF" w14:textId="59EF22E2"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0E4521D4" w14:textId="77777777"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95" w:type="pct"/>
            <w:gridSpan w:val="2"/>
            <w:tcBorders>
              <w:top w:val="single" w:sz="4" w:space="0" w:color="auto"/>
              <w:left w:val="single" w:sz="4" w:space="0" w:color="auto"/>
              <w:bottom w:val="single" w:sz="4" w:space="0" w:color="auto"/>
              <w:right w:val="single" w:sz="4" w:space="0" w:color="auto"/>
            </w:tcBorders>
            <w:vAlign w:val="bottom"/>
          </w:tcPr>
          <w:p w14:paraId="0D2F7A11" w14:textId="6764288B" w:rsidR="0053169A" w:rsidRPr="00327949" w:rsidRDefault="0053169A" w:rsidP="00F5274C">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xml:space="preserve">Compact </w:t>
            </w:r>
            <w:proofErr w:type="spellStart"/>
            <w:r w:rsidRPr="00327949">
              <w:rPr>
                <w:rFonts w:asciiTheme="minorHAnsi" w:hAnsiTheme="minorHAnsi" w:cstheme="minorHAnsi"/>
                <w:sz w:val="18"/>
                <w:szCs w:val="18"/>
              </w:rPr>
              <w:t>Dist</w:t>
            </w:r>
            <w:r w:rsidR="00850E4B">
              <w:rPr>
                <w:rFonts w:asciiTheme="minorHAnsi" w:hAnsiTheme="minorHAnsi" w:cstheme="minorHAnsi"/>
                <w:sz w:val="18"/>
                <w:szCs w:val="18"/>
              </w:rPr>
              <w:t>rib</w:t>
            </w:r>
            <w:proofErr w:type="spellEnd"/>
            <w:r w:rsidR="00850E4B">
              <w:rPr>
                <w:rFonts w:asciiTheme="minorHAnsi" w:hAnsiTheme="minorHAnsi" w:cstheme="minorHAnsi"/>
                <w:sz w:val="18"/>
                <w:szCs w:val="18"/>
              </w:rPr>
              <w:t>.</w:t>
            </w:r>
          </w:p>
        </w:tc>
        <w:tc>
          <w:tcPr>
            <w:tcW w:w="491" w:type="pct"/>
            <w:tcBorders>
              <w:top w:val="single" w:sz="4" w:space="0" w:color="auto"/>
              <w:left w:val="single" w:sz="4" w:space="0" w:color="auto"/>
              <w:bottom w:val="single" w:sz="4" w:space="0" w:color="auto"/>
              <w:right w:val="single" w:sz="4" w:space="0" w:color="auto"/>
            </w:tcBorders>
            <w:vAlign w:val="bottom"/>
          </w:tcPr>
          <w:p w14:paraId="5C5B5588" w14:textId="4D6E3402" w:rsidR="0053169A" w:rsidRPr="00327949" w:rsidRDefault="0053169A" w:rsidP="00F5274C">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53169A" w:rsidRPr="00327949" w14:paraId="401E94FA" w14:textId="36ED2B62" w:rsidTr="00450E94">
        <w:trPr>
          <w:gridAfter w:val="1"/>
          <w:wAfter w:w="5" w:type="pct"/>
          <w:cantSplit/>
          <w:trHeight w:val="246"/>
        </w:trPr>
        <w:tc>
          <w:tcPr>
            <w:tcW w:w="459" w:type="pct"/>
            <w:tcBorders>
              <w:top w:val="single" w:sz="4" w:space="0" w:color="auto"/>
              <w:left w:val="single" w:sz="4" w:space="0" w:color="auto"/>
              <w:bottom w:val="single" w:sz="4" w:space="0" w:color="auto"/>
              <w:right w:val="single" w:sz="4" w:space="0" w:color="auto"/>
            </w:tcBorders>
          </w:tcPr>
          <w:p w14:paraId="1F9F0E23" w14:textId="5B3D17B1" w:rsidR="0053169A" w:rsidRPr="00A05A69" w:rsidRDefault="0053169A" w:rsidP="00F5274C">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&lt;&lt;reference values from CF1R (see rule in header)&gt;&gt;</w:t>
            </w:r>
          </w:p>
        </w:tc>
        <w:tc>
          <w:tcPr>
            <w:tcW w:w="411" w:type="pct"/>
            <w:gridSpan w:val="2"/>
            <w:tcBorders>
              <w:top w:val="single" w:sz="4" w:space="0" w:color="auto"/>
              <w:left w:val="single" w:sz="4" w:space="0" w:color="auto"/>
              <w:bottom w:val="single" w:sz="4" w:space="0" w:color="auto"/>
              <w:right w:val="single" w:sz="4" w:space="0" w:color="auto"/>
            </w:tcBorders>
          </w:tcPr>
          <w:p w14:paraId="5406B233"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&lt;&lt;reference values from CF1R </w:t>
            </w:r>
          </w:p>
          <w:p w14:paraId="1FEF36D4"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allowed values=</w:t>
            </w:r>
          </w:p>
          <w:p w14:paraId="371736DC" w14:textId="77777777" w:rsidR="0053169A" w:rsidRPr="00A05A69" w:rsidRDefault="0053169A" w:rsidP="00F5274C">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DHW, </w:t>
            </w:r>
          </w:p>
          <w:p w14:paraId="711495C9" w14:textId="10A07994" w:rsidR="0053169A" w:rsidRPr="00A05A69" w:rsidRDefault="0053169A" w:rsidP="00F5274C">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Combined Hydronic, Hydronic&gt;&gt;</w:t>
            </w:r>
          </w:p>
        </w:tc>
        <w:tc>
          <w:tcPr>
            <w:tcW w:w="529" w:type="pct"/>
            <w:tcBorders>
              <w:top w:val="single" w:sz="4" w:space="0" w:color="auto"/>
              <w:left w:val="single" w:sz="4" w:space="0" w:color="auto"/>
              <w:bottom w:val="single" w:sz="4" w:space="0" w:color="auto"/>
              <w:right w:val="single" w:sz="4" w:space="0" w:color="auto"/>
            </w:tcBorders>
          </w:tcPr>
          <w:p w14:paraId="515B2A78" w14:textId="3BDD1230" w:rsidR="0053169A" w:rsidRPr="00A05A69" w:rsidRDefault="0053169A" w:rsidP="00F5274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&lt;&lt;reference values from CF1R </w:t>
            </w:r>
          </w:p>
          <w:p w14:paraId="31791D21"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Allowed values =</w:t>
            </w:r>
          </w:p>
          <w:p w14:paraId="13D2647B" w14:textId="0E5F452C" w:rsidR="0053169A" w:rsidRPr="00A05A69" w:rsidRDefault="0053169A" w:rsidP="00F5274C">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Boiler, Indirect, Consumer Instantaneous, Commercial Instantaneous, Consumer Storage, Commercial Storage, Residential-Duty Commercial Storage, or Residential-Duty Commercial Instantaneous &gt;&gt;</w:t>
            </w:r>
          </w:p>
        </w:tc>
        <w:tc>
          <w:tcPr>
            <w:tcW w:w="367" w:type="pct"/>
            <w:tcBorders>
              <w:top w:val="single" w:sz="4" w:space="0" w:color="auto"/>
              <w:left w:val="single" w:sz="4" w:space="0" w:color="auto"/>
              <w:bottom w:val="single" w:sz="4" w:space="0" w:color="auto"/>
              <w:right w:val="single" w:sz="4" w:space="0" w:color="auto"/>
            </w:tcBorders>
          </w:tcPr>
          <w:p w14:paraId="0965884C" w14:textId="5D4EECC0" w:rsidR="0053169A" w:rsidRPr="00A05A69" w:rsidRDefault="0053169A" w:rsidP="00F5274C">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&lt;&lt;reference values from CF1R&gt;&gt;</w:t>
            </w:r>
          </w:p>
        </w:tc>
        <w:tc>
          <w:tcPr>
            <w:tcW w:w="489" w:type="pct"/>
            <w:tcBorders>
              <w:top w:val="single" w:sz="4" w:space="0" w:color="auto"/>
              <w:left w:val="single" w:sz="4" w:space="0" w:color="auto"/>
              <w:bottom w:val="single" w:sz="4" w:space="0" w:color="auto"/>
              <w:right w:val="single" w:sz="4" w:space="0" w:color="auto"/>
            </w:tcBorders>
          </w:tcPr>
          <w:p w14:paraId="52E1B19B" w14:textId="4240721A" w:rsidR="0053169A" w:rsidRPr="00A05A69" w:rsidRDefault="0053169A" w:rsidP="00F5274C">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&lt;&lt;reference values from CF1R.  Allowed values are Heat Pump, Electric Resistance, Natural Gas, or Propane</w:t>
            </w:r>
            <w:r w:rsidRPr="00A05A69" w:rsidDel="00366412">
              <w:rPr>
                <w:rFonts w:asciiTheme="minorHAnsi" w:eastAsia="Times New Roman" w:hAnsiTheme="minorHAnsi" w:cstheme="minorHAnsi"/>
                <w:sz w:val="14"/>
                <w:szCs w:val="16"/>
              </w:rPr>
              <w:t xml:space="preserve"> </w:t>
            </w:r>
            <w:r w:rsidRPr="00A05A69">
              <w:rPr>
                <w:rFonts w:asciiTheme="minorHAnsi" w:eastAsia="Times New Roman" w:hAnsiTheme="minorHAnsi" w:cstheme="minorHAnsi"/>
                <w:sz w:val="14"/>
                <w:szCs w:val="16"/>
              </w:rPr>
              <w:t>&gt;&gt;</w:t>
            </w:r>
          </w:p>
        </w:tc>
        <w:tc>
          <w:tcPr>
            <w:tcW w:w="414" w:type="pct"/>
            <w:gridSpan w:val="2"/>
            <w:tcBorders>
              <w:top w:val="single" w:sz="4" w:space="0" w:color="auto"/>
              <w:left w:val="single" w:sz="4" w:space="0" w:color="auto"/>
              <w:bottom w:val="single" w:sz="4" w:space="0" w:color="auto"/>
              <w:right w:val="single" w:sz="4" w:space="0" w:color="auto"/>
            </w:tcBorders>
          </w:tcPr>
          <w:p w14:paraId="72901F45" w14:textId="64EE1EDA" w:rsidR="0053169A" w:rsidRPr="00A05A69" w:rsidRDefault="0053169A" w:rsidP="00F5274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&lt;&lt;If A05 = Heat Pump, then </w:t>
            </w:r>
            <w:del w:id="683" w:author="Smith, Alexis@Energy" w:date="2019-01-10T11:17:00Z">
              <w:r w:rsidRPr="00A05A69" w:rsidDel="00E611DC">
                <w:rPr>
                  <w:rFonts w:asciiTheme="minorHAnsi" w:eastAsia="Times New Roman" w:hAnsiTheme="minorHAnsi" w:cstheme="minorHAnsi"/>
                  <w:sz w:val="14"/>
                  <w:szCs w:val="16"/>
                </w:rPr>
                <w:delText xml:space="preserve">A06 </w:delText>
              </w:r>
            </w:del>
            <w:ins w:id="684" w:author="Smith, Alexis@Energy" w:date="2019-01-10T11:17:00Z">
              <w:r w:rsidR="00E611DC">
                <w:rPr>
                  <w:rFonts w:asciiTheme="minorHAnsi" w:eastAsia="Times New Roman" w:hAnsiTheme="minorHAnsi" w:cstheme="minorHAnsi"/>
                  <w:sz w:val="14"/>
                  <w:szCs w:val="16"/>
                </w:rPr>
                <w:t xml:space="preserve">value </w:t>
              </w:r>
              <w:r w:rsidR="00E611DC" w:rsidRPr="00A05A69">
                <w:rPr>
                  <w:rFonts w:asciiTheme="minorHAnsi" w:eastAsia="Times New Roman" w:hAnsiTheme="minorHAnsi" w:cstheme="minorHAnsi"/>
                  <w:sz w:val="14"/>
                  <w:szCs w:val="16"/>
                </w:rPr>
                <w:t xml:space="preserve"> </w:t>
              </w:r>
            </w:ins>
            <w:r w:rsidRPr="00A05A69">
              <w:rPr>
                <w:rFonts w:asciiTheme="minorHAnsi" w:eastAsia="Times New Roman" w:hAnsiTheme="minorHAnsi" w:cstheme="minorHAnsi"/>
                <w:sz w:val="14"/>
                <w:szCs w:val="16"/>
              </w:rPr>
              <w:t>= NA;</w:t>
            </w:r>
          </w:p>
          <w:p w14:paraId="1E0C7CD3"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Else reference values from CF1R.  Allowed values:</w:t>
            </w:r>
          </w:p>
          <w:p w14:paraId="3C99B452" w14:textId="4EEE6E65" w:rsidR="0053169A" w:rsidRPr="00A05A69" w:rsidRDefault="0053169A" w:rsidP="00D85E3F">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 xml:space="preserve">If Fuel Type A05 = Natural Gas, Propane then </w:t>
            </w:r>
            <w:del w:id="685" w:author="Smith, Alexis@Energy" w:date="2019-01-10T11:17:00Z">
              <w:r w:rsidRPr="00A05A69" w:rsidDel="00E611DC">
                <w:rPr>
                  <w:rFonts w:asciiTheme="minorHAnsi" w:eastAsia="Times New Roman" w:hAnsiTheme="minorHAnsi" w:cstheme="minorHAnsi"/>
                  <w:sz w:val="14"/>
                  <w:szCs w:val="16"/>
                </w:rPr>
                <w:delText>Rated Input Type</w:delText>
              </w:r>
            </w:del>
            <w:ins w:id="686" w:author="Smith, Alexis@Energy" w:date="2019-01-10T11:17:00Z">
              <w:r w:rsidR="00E611DC">
                <w:rPr>
                  <w:rFonts w:asciiTheme="minorHAnsi" w:eastAsia="Times New Roman" w:hAnsiTheme="minorHAnsi" w:cstheme="minorHAnsi"/>
                  <w:sz w:val="14"/>
                  <w:szCs w:val="16"/>
                </w:rPr>
                <w:t>value</w:t>
              </w:r>
            </w:ins>
            <w:r w:rsidRPr="00A05A69">
              <w:rPr>
                <w:rFonts w:asciiTheme="minorHAnsi" w:eastAsia="Times New Roman" w:hAnsiTheme="minorHAnsi" w:cstheme="minorHAnsi"/>
                <w:sz w:val="14"/>
                <w:szCs w:val="16"/>
              </w:rPr>
              <w:t xml:space="preserve"> = Btu/Hr.  Else if Fuel Type = Electric Resistance then </w:t>
            </w:r>
            <w:del w:id="687" w:author="Smith, Alexis@Energy" w:date="2019-01-10T11:17:00Z">
              <w:r w:rsidRPr="00A05A69" w:rsidDel="00E611DC">
                <w:rPr>
                  <w:rFonts w:asciiTheme="minorHAnsi" w:eastAsia="Times New Roman" w:hAnsiTheme="minorHAnsi" w:cstheme="minorHAnsi"/>
                  <w:sz w:val="14"/>
                  <w:szCs w:val="16"/>
                </w:rPr>
                <w:delText>Rated Input</w:delText>
              </w:r>
            </w:del>
            <w:ins w:id="688" w:author="Smith, Alexis@Energy" w:date="2019-01-10T11:17:00Z">
              <w:r w:rsidR="00E611DC">
                <w:rPr>
                  <w:rFonts w:asciiTheme="minorHAnsi" w:eastAsia="Times New Roman" w:hAnsiTheme="minorHAnsi" w:cstheme="minorHAnsi"/>
                  <w:sz w:val="14"/>
                  <w:szCs w:val="16"/>
                </w:rPr>
                <w:t>value</w:t>
              </w:r>
            </w:ins>
            <w:r w:rsidRPr="00A05A69">
              <w:rPr>
                <w:rFonts w:asciiTheme="minorHAnsi" w:eastAsia="Times New Roman" w:hAnsiTheme="minorHAnsi" w:cstheme="minorHAnsi"/>
                <w:sz w:val="14"/>
                <w:szCs w:val="16"/>
              </w:rPr>
              <w:t xml:space="preserve"> = kW &gt;&gt;</w:t>
            </w:r>
          </w:p>
        </w:tc>
        <w:tc>
          <w:tcPr>
            <w:tcW w:w="367" w:type="pct"/>
            <w:gridSpan w:val="2"/>
            <w:tcBorders>
              <w:top w:val="single" w:sz="4" w:space="0" w:color="auto"/>
              <w:left w:val="single" w:sz="4" w:space="0" w:color="auto"/>
              <w:bottom w:val="single" w:sz="4" w:space="0" w:color="auto"/>
              <w:right w:val="single" w:sz="4" w:space="0" w:color="auto"/>
            </w:tcBorders>
          </w:tcPr>
          <w:p w14:paraId="43D1C0C9"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&lt;&lt;if A05 = Heat Pump, then result = NA; </w:t>
            </w:r>
          </w:p>
          <w:p w14:paraId="090AFD2A" w14:textId="15F08E8D" w:rsidR="0053169A" w:rsidRPr="00A05A69" w:rsidRDefault="00E611DC" w:rsidP="00D85E3F">
            <w:pPr>
              <w:spacing w:after="0" w:line="240" w:lineRule="auto"/>
              <w:rPr>
                <w:rFonts w:asciiTheme="minorHAnsi" w:hAnsiTheme="minorHAnsi" w:cstheme="minorHAnsi"/>
                <w:sz w:val="14"/>
                <w:szCs w:val="16"/>
              </w:rPr>
            </w:pPr>
            <w:ins w:id="689" w:author="Smith, Alexis@Energy" w:date="2019-01-10T11:18:00Z">
              <w:r w:rsidRPr="00E611DC">
                <w:rPr>
                  <w:rFonts w:asciiTheme="minorHAnsi" w:eastAsia="Times New Roman" w:hAnsiTheme="minorHAnsi" w:cstheme="minorHAnsi"/>
                  <w:sz w:val="14"/>
                  <w:szCs w:val="16"/>
                </w:rPr>
                <w:t xml:space="preserve">If performance, reference values from CF1R-PRF; </w:t>
              </w:r>
              <w:proofErr w:type="spellStart"/>
              <w:r w:rsidRPr="00E611DC">
                <w:rPr>
                  <w:rFonts w:asciiTheme="minorHAnsi" w:eastAsia="Times New Roman" w:hAnsiTheme="minorHAnsi" w:cstheme="minorHAnsi"/>
                  <w:sz w:val="14"/>
                  <w:szCs w:val="16"/>
                </w:rPr>
                <w:t>Elseif</w:t>
              </w:r>
              <w:proofErr w:type="spellEnd"/>
              <w:r w:rsidRPr="00E611DC">
                <w:rPr>
                  <w:rFonts w:asciiTheme="minorHAnsi" w:eastAsia="Times New Roman" w:hAnsiTheme="minorHAnsi" w:cstheme="minorHAnsi"/>
                  <w:sz w:val="14"/>
                  <w:szCs w:val="16"/>
                </w:rPr>
                <w:t xml:space="preserve"> Prescriptive, then value = NA</w:t>
              </w:r>
              <w:r w:rsidRPr="00E611DC" w:rsidDel="00E611DC">
                <w:rPr>
                  <w:rFonts w:asciiTheme="minorHAnsi" w:eastAsia="Times New Roman" w:hAnsiTheme="minorHAnsi" w:cstheme="minorHAnsi"/>
                  <w:sz w:val="14"/>
                  <w:szCs w:val="16"/>
                </w:rPr>
                <w:t xml:space="preserve"> </w:t>
              </w:r>
            </w:ins>
            <w:del w:id="690" w:author="Smith, Alexis@Energy" w:date="2019-01-10T11:18:00Z">
              <w:r w:rsidR="0053169A" w:rsidRPr="00A05A69" w:rsidDel="00E611DC">
                <w:rPr>
                  <w:rFonts w:asciiTheme="minorHAnsi" w:eastAsia="Times New Roman" w:hAnsiTheme="minorHAnsi" w:cstheme="minorHAnsi"/>
                  <w:sz w:val="14"/>
                  <w:szCs w:val="16"/>
                </w:rPr>
                <w:delText>Else reference values from CF1R</w:delText>
              </w:r>
            </w:del>
            <w:r w:rsidR="0053169A" w:rsidRPr="00A05A69">
              <w:rPr>
                <w:rFonts w:asciiTheme="minorHAnsi" w:eastAsia="Times New Roman" w:hAnsiTheme="minorHAnsi" w:cstheme="minorHAnsi"/>
                <w:sz w:val="14"/>
                <w:szCs w:val="16"/>
              </w:rPr>
              <w:t xml:space="preserve"> &gt;</w:t>
            </w:r>
          </w:p>
        </w:tc>
        <w:tc>
          <w:tcPr>
            <w:tcW w:w="442" w:type="pct"/>
            <w:tcBorders>
              <w:top w:val="single" w:sz="4" w:space="0" w:color="auto"/>
              <w:left w:val="single" w:sz="4" w:space="0" w:color="auto"/>
              <w:bottom w:val="single" w:sz="4" w:space="0" w:color="auto"/>
              <w:right w:val="single" w:sz="4" w:space="0" w:color="auto"/>
            </w:tcBorders>
          </w:tcPr>
          <w:p w14:paraId="4A7E95D8" w14:textId="2FD8E9A4" w:rsidR="0053169A" w:rsidRPr="00A05A69" w:rsidRDefault="0053169A" w:rsidP="00450E94">
            <w:pPr>
              <w:spacing w:after="0" w:line="240" w:lineRule="auto"/>
              <w:rPr>
                <w:rFonts w:asciiTheme="minorHAnsi" w:hAnsiTheme="minorHAnsi" w:cstheme="minorHAnsi"/>
                <w:sz w:val="14"/>
                <w:szCs w:val="16"/>
              </w:rPr>
            </w:pPr>
            <w:r w:rsidRPr="00A05A69">
              <w:rPr>
                <w:rFonts w:asciiTheme="minorHAnsi" w:eastAsia="Times New Roman" w:hAnsiTheme="minorHAnsi" w:cstheme="minorHAnsi"/>
                <w:sz w:val="14"/>
                <w:szCs w:val="16"/>
              </w:rPr>
              <w:t xml:space="preserve">&lt;&lt;reference values from CF1R.  If Central DHW System then </w:t>
            </w:r>
            <w:del w:id="691" w:author="Smith, Alexis@Energy" w:date="2019-01-10T11:18:00Z">
              <w:r w:rsidRPr="00A05A69" w:rsidDel="00E611DC">
                <w:rPr>
                  <w:rFonts w:asciiTheme="minorHAnsi" w:eastAsia="Times New Roman" w:hAnsiTheme="minorHAnsi" w:cstheme="minorHAnsi"/>
                  <w:sz w:val="14"/>
                  <w:szCs w:val="16"/>
                </w:rPr>
                <w:delText xml:space="preserve">A08 </w:delText>
              </w:r>
            </w:del>
            <w:ins w:id="692" w:author="Smith, Alexis@Energy" w:date="2019-01-10T11:18:00Z">
              <w:r w:rsidR="00E611DC">
                <w:rPr>
                  <w:rFonts w:asciiTheme="minorHAnsi" w:eastAsia="Times New Roman" w:hAnsiTheme="minorHAnsi" w:cstheme="minorHAnsi"/>
                  <w:sz w:val="14"/>
                  <w:szCs w:val="16"/>
                </w:rPr>
                <w:t>value</w:t>
              </w:r>
              <w:r w:rsidR="00E611DC" w:rsidRPr="00A05A69">
                <w:rPr>
                  <w:rFonts w:asciiTheme="minorHAnsi" w:eastAsia="Times New Roman" w:hAnsiTheme="minorHAnsi" w:cstheme="minorHAnsi"/>
                  <w:sz w:val="14"/>
                  <w:szCs w:val="16"/>
                </w:rPr>
                <w:t xml:space="preserve"> </w:t>
              </w:r>
            </w:ins>
            <w:r w:rsidRPr="00A05A69">
              <w:rPr>
                <w:rFonts w:asciiTheme="minorHAnsi" w:eastAsia="Times New Roman" w:hAnsiTheme="minorHAnsi" w:cstheme="minorHAnsi"/>
                <w:sz w:val="14"/>
                <w:szCs w:val="16"/>
              </w:rPr>
              <w:t xml:space="preserve">= Yes, else </w:t>
            </w:r>
            <w:del w:id="693" w:author="Smith, Alexis@Energy" w:date="2019-01-10T11:18:00Z">
              <w:r w:rsidRPr="00A05A69" w:rsidDel="00E611DC">
                <w:rPr>
                  <w:rFonts w:asciiTheme="minorHAnsi" w:eastAsia="Times New Roman" w:hAnsiTheme="minorHAnsi" w:cstheme="minorHAnsi"/>
                  <w:sz w:val="14"/>
                  <w:szCs w:val="16"/>
                </w:rPr>
                <w:delText>A08</w:delText>
              </w:r>
            </w:del>
            <w:ins w:id="694" w:author="Smith, Alexis@Energy" w:date="2019-01-10T11:18:00Z">
              <w:r w:rsidR="00E611DC">
                <w:rPr>
                  <w:rFonts w:asciiTheme="minorHAnsi" w:eastAsia="Times New Roman" w:hAnsiTheme="minorHAnsi" w:cstheme="minorHAnsi"/>
                  <w:sz w:val="14"/>
                  <w:szCs w:val="16"/>
                </w:rPr>
                <w:t>value</w:t>
              </w:r>
            </w:ins>
            <w:r w:rsidRPr="00A05A69">
              <w:rPr>
                <w:rFonts w:asciiTheme="minorHAnsi" w:eastAsia="Times New Roman" w:hAnsiTheme="minorHAnsi" w:cstheme="minorHAnsi"/>
                <w:sz w:val="14"/>
                <w:szCs w:val="16"/>
              </w:rPr>
              <w:t xml:space="preserve"> = NA</w:t>
            </w:r>
          </w:p>
        </w:tc>
        <w:tc>
          <w:tcPr>
            <w:tcW w:w="531" w:type="pct"/>
            <w:tcBorders>
              <w:top w:val="single" w:sz="4" w:space="0" w:color="auto"/>
              <w:left w:val="single" w:sz="4" w:space="0" w:color="auto"/>
              <w:bottom w:val="single" w:sz="4" w:space="0" w:color="auto"/>
              <w:right w:val="single" w:sz="4" w:space="0" w:color="auto"/>
            </w:tcBorders>
          </w:tcPr>
          <w:p w14:paraId="4B1E8DA8"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&lt;&lt;reference values from CF1R </w:t>
            </w:r>
          </w:p>
          <w:p w14:paraId="6E2D48C9"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If performance and</w:t>
            </w:r>
          </w:p>
          <w:p w14:paraId="5A4E304B"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A08 = NA then allowed values are</w:t>
            </w:r>
          </w:p>
          <w:p w14:paraId="783EDAF4"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*Standard Distribution System</w:t>
            </w:r>
          </w:p>
          <w:p w14:paraId="4B8F4499"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Point of Use</w:t>
            </w:r>
          </w:p>
          <w:p w14:paraId="1BD24A59"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 Parallel Piping </w:t>
            </w:r>
          </w:p>
          <w:p w14:paraId="21D47D6E"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*Recirculation System Non-Demand Control</w:t>
            </w:r>
          </w:p>
          <w:p w14:paraId="00C4A4D7"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 Demand Recirculation Manual Control </w:t>
            </w:r>
          </w:p>
          <w:p w14:paraId="49D7BCE7" w14:textId="77777777"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xml:space="preserve">* Demand Recirculation Sensor Control </w:t>
            </w:r>
          </w:p>
          <w:p w14:paraId="73FF48D5" w14:textId="2A1FF117" w:rsidR="00850E4B" w:rsidRDefault="00850E4B" w:rsidP="00F5274C">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w:t>
            </w:r>
            <w:r w:rsidRPr="00651B5B">
              <w:rPr>
                <w:rFonts w:eastAsia="Times New Roman"/>
                <w:sz w:val="14"/>
                <w:szCs w:val="14"/>
              </w:rPr>
              <w:t xml:space="preserve">HERS-Verified Pipe Insulation </w:t>
            </w:r>
            <w:r>
              <w:rPr>
                <w:rFonts w:eastAsia="Times New Roman"/>
                <w:sz w:val="14"/>
                <w:szCs w:val="14"/>
              </w:rPr>
              <w:t>Credit</w:t>
            </w:r>
          </w:p>
          <w:p w14:paraId="65FCEEC2" w14:textId="77777777" w:rsidR="00850E4B" w:rsidRDefault="00850E4B" w:rsidP="00F5274C">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 xml:space="preserve">HERS-Verified Parallel Piping </w:t>
            </w:r>
          </w:p>
          <w:p w14:paraId="0B9FDFD5" w14:textId="77777777" w:rsidR="00850E4B" w:rsidRDefault="00850E4B" w:rsidP="00F5274C">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 xml:space="preserve">HERS-Verified Demand Recirculation Manual Control </w:t>
            </w:r>
          </w:p>
          <w:p w14:paraId="222889EF" w14:textId="45BC8579" w:rsidR="00850E4B" w:rsidRDefault="00850E4B" w:rsidP="00F5274C">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 xml:space="preserve">* </w:t>
            </w:r>
            <w:r w:rsidRPr="00651B5B">
              <w:rPr>
                <w:rFonts w:eastAsia="Times New Roman"/>
                <w:sz w:val="14"/>
                <w:szCs w:val="14"/>
              </w:rPr>
              <w:t>HERS-Verified Demand Recirculation Sensor Control</w:t>
            </w:r>
            <w:r w:rsidR="00E611DC">
              <w:rPr>
                <w:rFonts w:eastAsia="Times New Roman"/>
                <w:sz w:val="14"/>
                <w:szCs w:val="14"/>
              </w:rPr>
              <w:t>;</w:t>
            </w:r>
            <w:r w:rsidRPr="00651B5B">
              <w:rPr>
                <w:rFonts w:eastAsia="Times New Roman"/>
                <w:sz w:val="14"/>
                <w:szCs w:val="14"/>
              </w:rPr>
              <w:t xml:space="preserve"> </w:t>
            </w:r>
          </w:p>
          <w:p w14:paraId="0D95305B" w14:textId="1B15A786" w:rsidR="0053169A" w:rsidRPr="00A05A69"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El</w:t>
            </w:r>
            <w:r w:rsidR="00E611DC">
              <w:rPr>
                <w:rFonts w:asciiTheme="minorHAnsi" w:eastAsia="Times New Roman" w:hAnsiTheme="minorHAnsi" w:cstheme="minorHAnsi"/>
                <w:sz w:val="14"/>
                <w:szCs w:val="16"/>
              </w:rPr>
              <w:t>se if A08</w:t>
            </w:r>
            <w:r w:rsidRPr="00A05A69">
              <w:rPr>
                <w:rFonts w:asciiTheme="minorHAnsi" w:eastAsia="Times New Roman" w:hAnsiTheme="minorHAnsi" w:cstheme="minorHAnsi"/>
                <w:sz w:val="14"/>
                <w:szCs w:val="16"/>
              </w:rPr>
              <w:t xml:space="preserve"> ≠ NA then allowed values are</w:t>
            </w:r>
          </w:p>
          <w:p w14:paraId="61AC5787" w14:textId="7E1ED9CF" w:rsidR="00850E4B" w:rsidRDefault="0053169A" w:rsidP="00F5274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4"/>
                <w:szCs w:val="16"/>
              </w:rPr>
            </w:pPr>
            <w:r w:rsidRPr="00A05A69">
              <w:rPr>
                <w:rFonts w:asciiTheme="minorHAnsi" w:eastAsia="Times New Roman" w:hAnsiTheme="minorHAnsi" w:cstheme="minorHAnsi"/>
                <w:sz w:val="14"/>
                <w:szCs w:val="16"/>
              </w:rPr>
              <w:t>* Standard Distribution System</w:t>
            </w:r>
          </w:p>
          <w:p w14:paraId="79D2D568" w14:textId="413477D0" w:rsidR="0053169A" w:rsidRPr="00E611DC" w:rsidRDefault="00850E4B" w:rsidP="00F5274C">
            <w:pPr>
              <w:keepNext/>
              <w:tabs>
                <w:tab w:val="left" w:pos="2160"/>
                <w:tab w:val="left" w:pos="2700"/>
                <w:tab w:val="left" w:pos="3420"/>
                <w:tab w:val="left" w:pos="3780"/>
                <w:tab w:val="left" w:pos="5760"/>
                <w:tab w:val="left" w:pos="7212"/>
              </w:tabs>
              <w:spacing w:after="0" w:line="240" w:lineRule="auto"/>
              <w:contextualSpacing/>
              <w:rPr>
                <w:rFonts w:eastAsia="Times New Roman"/>
                <w:sz w:val="14"/>
                <w:szCs w:val="14"/>
              </w:rPr>
            </w:pPr>
            <w:r>
              <w:rPr>
                <w:rFonts w:eastAsia="Times New Roman"/>
                <w:sz w:val="14"/>
                <w:szCs w:val="14"/>
              </w:rPr>
              <w:t>*</w:t>
            </w:r>
            <w:r w:rsidRPr="00651B5B">
              <w:rPr>
                <w:rFonts w:eastAsia="Times New Roman"/>
                <w:sz w:val="14"/>
                <w:szCs w:val="14"/>
              </w:rPr>
              <w:t xml:space="preserve">HERS-Verified Pipe Insulation </w:t>
            </w:r>
            <w:r w:rsidR="00E611DC">
              <w:rPr>
                <w:rFonts w:eastAsia="Times New Roman"/>
                <w:sz w:val="14"/>
                <w:szCs w:val="14"/>
              </w:rPr>
              <w:t>Credit;</w:t>
            </w:r>
          </w:p>
          <w:p w14:paraId="69214E73" w14:textId="77777777" w:rsidR="0053169A" w:rsidRPr="00A05A69" w:rsidRDefault="0053169A" w:rsidP="00F5274C">
            <w:pPr>
              <w:spacing w:after="0" w:line="240" w:lineRule="auto"/>
              <w:rPr>
                <w:rFonts w:cstheme="minorHAnsi"/>
                <w:sz w:val="14"/>
                <w:szCs w:val="16"/>
              </w:rPr>
            </w:pPr>
            <w:r w:rsidRPr="00A05A69">
              <w:rPr>
                <w:rFonts w:cstheme="minorHAnsi"/>
                <w:sz w:val="14"/>
                <w:szCs w:val="16"/>
              </w:rPr>
              <w:t xml:space="preserve">Else if prescriptive,  </w:t>
            </w:r>
          </w:p>
          <w:p w14:paraId="3DCB8791" w14:textId="77777777" w:rsidR="0053169A" w:rsidRPr="00A05A69" w:rsidRDefault="0053169A" w:rsidP="00F5274C">
            <w:pPr>
              <w:spacing w:after="0" w:line="240" w:lineRule="auto"/>
              <w:rPr>
                <w:rFonts w:cstheme="minorHAnsi"/>
                <w:sz w:val="14"/>
                <w:szCs w:val="16"/>
              </w:rPr>
            </w:pPr>
            <w:r w:rsidRPr="00A05A69">
              <w:rPr>
                <w:rFonts w:cstheme="minorHAnsi"/>
                <w:sz w:val="14"/>
                <w:szCs w:val="16"/>
              </w:rPr>
              <w:t xml:space="preserve">Allowed values are </w:t>
            </w:r>
          </w:p>
          <w:p w14:paraId="1679FB26" w14:textId="77777777" w:rsidR="0053169A" w:rsidRPr="00A05A69" w:rsidRDefault="0053169A" w:rsidP="00F5274C">
            <w:pPr>
              <w:spacing w:after="0" w:line="240" w:lineRule="auto"/>
              <w:rPr>
                <w:rFonts w:cstheme="minorHAnsi"/>
                <w:sz w:val="14"/>
                <w:szCs w:val="16"/>
              </w:rPr>
            </w:pPr>
            <w:r w:rsidRPr="00A05A69">
              <w:rPr>
                <w:rFonts w:cstheme="minorHAnsi"/>
                <w:sz w:val="14"/>
                <w:szCs w:val="16"/>
              </w:rPr>
              <w:t>*Standard Distribution System</w:t>
            </w:r>
          </w:p>
          <w:p w14:paraId="6E27E922" w14:textId="01CA40BC" w:rsidR="0053169A" w:rsidRPr="00A05A69" w:rsidRDefault="0053169A" w:rsidP="00F5274C">
            <w:pPr>
              <w:spacing w:after="0" w:line="240" w:lineRule="auto"/>
              <w:rPr>
                <w:rFonts w:asciiTheme="minorHAnsi" w:hAnsiTheme="minorHAnsi" w:cstheme="minorHAnsi"/>
                <w:sz w:val="14"/>
                <w:szCs w:val="16"/>
              </w:rPr>
            </w:pPr>
            <w:r w:rsidRPr="00A05A69">
              <w:rPr>
                <w:rFonts w:cstheme="minorHAnsi"/>
                <w:sz w:val="14"/>
                <w:szCs w:val="16"/>
              </w:rPr>
              <w:t>* Demand Recirculation Manual Control</w:t>
            </w:r>
            <w:r w:rsidR="00E611DC">
              <w:rPr>
                <w:rFonts w:cstheme="minorHAnsi"/>
                <w:sz w:val="14"/>
                <w:szCs w:val="16"/>
              </w:rPr>
              <w:t>&gt;&gt;</w:t>
            </w:r>
          </w:p>
        </w:tc>
        <w:tc>
          <w:tcPr>
            <w:tcW w:w="495" w:type="pct"/>
            <w:gridSpan w:val="2"/>
            <w:tcBorders>
              <w:top w:val="single" w:sz="4" w:space="0" w:color="auto"/>
              <w:left w:val="single" w:sz="4" w:space="0" w:color="auto"/>
              <w:bottom w:val="single" w:sz="4" w:space="0" w:color="auto"/>
              <w:right w:val="single" w:sz="4" w:space="0" w:color="auto"/>
            </w:tcBorders>
          </w:tcPr>
          <w:p w14:paraId="6BE1C265" w14:textId="77777777" w:rsidR="00850E4B" w:rsidRDefault="0053169A" w:rsidP="00F5274C">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 xml:space="preserve">&lt;&lt;reference values from CF1R.  Allowed values are </w:t>
            </w:r>
          </w:p>
          <w:p w14:paraId="54835274" w14:textId="1D01E116" w:rsidR="00850E4B" w:rsidRDefault="0053169A" w:rsidP="00F5274C">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w:t>
            </w:r>
            <w:r w:rsidR="00850E4B">
              <w:rPr>
                <w:rFonts w:asciiTheme="minorHAnsi" w:hAnsiTheme="minorHAnsi" w:cstheme="minorHAnsi"/>
                <w:sz w:val="14"/>
                <w:szCs w:val="16"/>
              </w:rPr>
              <w:t>Basic</w:t>
            </w:r>
          </w:p>
          <w:p w14:paraId="0C27A92D" w14:textId="77B27CBC" w:rsidR="0053169A" w:rsidRPr="00A05A69" w:rsidRDefault="00850E4B" w:rsidP="00F5274C">
            <w:pPr>
              <w:spacing w:after="0" w:line="240" w:lineRule="auto"/>
              <w:rPr>
                <w:rFonts w:asciiTheme="minorHAnsi" w:hAnsiTheme="minorHAnsi" w:cstheme="minorHAnsi"/>
                <w:sz w:val="14"/>
                <w:szCs w:val="16"/>
              </w:rPr>
            </w:pPr>
            <w:r>
              <w:rPr>
                <w:rFonts w:asciiTheme="minorHAnsi" w:hAnsiTheme="minorHAnsi" w:cstheme="minorHAnsi"/>
                <w:sz w:val="14"/>
                <w:szCs w:val="16"/>
              </w:rPr>
              <w:t>*</w:t>
            </w:r>
            <w:r w:rsidR="0053169A" w:rsidRPr="00A05A69">
              <w:rPr>
                <w:rFonts w:asciiTheme="minorHAnsi" w:hAnsiTheme="minorHAnsi" w:cstheme="minorHAnsi"/>
                <w:sz w:val="14"/>
                <w:szCs w:val="16"/>
              </w:rPr>
              <w:t>Expanded</w:t>
            </w:r>
          </w:p>
          <w:p w14:paraId="6891E582" w14:textId="77777777" w:rsidR="0053169A" w:rsidRPr="00A05A69" w:rsidRDefault="0053169A" w:rsidP="00F5274C">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*None&gt;&gt;</w:t>
            </w:r>
          </w:p>
        </w:tc>
        <w:tc>
          <w:tcPr>
            <w:tcW w:w="491" w:type="pct"/>
            <w:tcBorders>
              <w:top w:val="single" w:sz="4" w:space="0" w:color="auto"/>
              <w:left w:val="single" w:sz="4" w:space="0" w:color="auto"/>
              <w:bottom w:val="single" w:sz="4" w:space="0" w:color="auto"/>
              <w:right w:val="single" w:sz="4" w:space="0" w:color="auto"/>
            </w:tcBorders>
          </w:tcPr>
          <w:p w14:paraId="5DCD367A" w14:textId="77777777" w:rsidR="0053169A" w:rsidRPr="00A05A69" w:rsidRDefault="0053169A" w:rsidP="00F5274C">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 xml:space="preserve">&lt;&lt;reference values from CF1R.  Allowed values are </w:t>
            </w:r>
          </w:p>
          <w:p w14:paraId="0EEABA42" w14:textId="6A37127D" w:rsidR="0053169A" w:rsidRPr="00A05A69" w:rsidRDefault="0053169A" w:rsidP="00F5274C">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*Yes</w:t>
            </w:r>
          </w:p>
          <w:p w14:paraId="43A6146F" w14:textId="5DF8342A" w:rsidR="0053169A" w:rsidRPr="00A05A69" w:rsidRDefault="0053169A" w:rsidP="00F5274C">
            <w:pPr>
              <w:spacing w:after="0" w:line="240" w:lineRule="auto"/>
              <w:rPr>
                <w:rFonts w:asciiTheme="minorHAnsi" w:hAnsiTheme="minorHAnsi" w:cstheme="minorHAnsi"/>
                <w:sz w:val="14"/>
                <w:szCs w:val="16"/>
              </w:rPr>
            </w:pPr>
            <w:r w:rsidRPr="00A05A69">
              <w:rPr>
                <w:rFonts w:asciiTheme="minorHAnsi" w:hAnsiTheme="minorHAnsi" w:cstheme="minorHAnsi"/>
                <w:sz w:val="14"/>
                <w:szCs w:val="16"/>
              </w:rPr>
              <w:t>*None&gt;&gt;</w:t>
            </w:r>
          </w:p>
        </w:tc>
      </w:tr>
      <w:tr w:rsidR="00D75806" w:rsidRPr="00327949" w14:paraId="4D845CF2" w14:textId="556ACB40" w:rsidTr="00450E94">
        <w:trPr>
          <w:gridAfter w:val="3"/>
          <w:wAfter w:w="5" w:type="pct"/>
          <w:cantSplit/>
          <w:trHeight w:val="278"/>
        </w:trPr>
        <w:tc>
          <w:tcPr>
            <w:tcW w:w="459" w:type="pct"/>
            <w:tcBorders>
              <w:top w:val="single" w:sz="4" w:space="0" w:color="auto"/>
              <w:left w:val="single" w:sz="4" w:space="0" w:color="auto"/>
              <w:bottom w:val="single" w:sz="4" w:space="0" w:color="auto"/>
              <w:right w:val="single" w:sz="4" w:space="0" w:color="auto"/>
            </w:tcBorders>
          </w:tcPr>
          <w:p w14:paraId="3E0486B9" w14:textId="77777777" w:rsidR="00D75806" w:rsidRPr="00327949" w:rsidDel="0053169A" w:rsidRDefault="00D75806" w:rsidP="00F5274C">
            <w:pPr>
              <w:spacing w:after="0" w:line="240" w:lineRule="auto"/>
              <w:rPr>
                <w:rFonts w:asciiTheme="minorHAnsi" w:hAnsiTheme="minorHAnsi" w:cstheme="minorHAnsi"/>
                <w:sz w:val="18"/>
                <w:szCs w:val="18"/>
              </w:rPr>
            </w:pPr>
          </w:p>
        </w:tc>
        <w:tc>
          <w:tcPr>
            <w:tcW w:w="407" w:type="pct"/>
            <w:tcBorders>
              <w:top w:val="single" w:sz="4" w:space="0" w:color="auto"/>
              <w:left w:val="single" w:sz="4" w:space="0" w:color="auto"/>
              <w:bottom w:val="single" w:sz="4" w:space="0" w:color="auto"/>
              <w:right w:val="single" w:sz="4" w:space="0" w:color="auto"/>
            </w:tcBorders>
          </w:tcPr>
          <w:p w14:paraId="4EB12985" w14:textId="77777777" w:rsidR="00D75806" w:rsidRPr="00327949" w:rsidDel="0053169A" w:rsidRDefault="00D75806" w:rsidP="00F5274C">
            <w:pPr>
              <w:spacing w:after="0" w:line="240" w:lineRule="auto"/>
              <w:rPr>
                <w:rFonts w:asciiTheme="minorHAnsi" w:hAnsiTheme="minorHAnsi" w:cstheme="minorHAnsi"/>
                <w:sz w:val="18"/>
                <w:szCs w:val="18"/>
              </w:rPr>
            </w:pPr>
          </w:p>
        </w:tc>
        <w:tc>
          <w:tcPr>
            <w:tcW w:w="533" w:type="pct"/>
            <w:gridSpan w:val="2"/>
            <w:tcBorders>
              <w:top w:val="single" w:sz="4" w:space="0" w:color="auto"/>
              <w:left w:val="single" w:sz="4" w:space="0" w:color="auto"/>
              <w:bottom w:val="single" w:sz="4" w:space="0" w:color="auto"/>
              <w:right w:val="single" w:sz="4" w:space="0" w:color="auto"/>
            </w:tcBorders>
          </w:tcPr>
          <w:p w14:paraId="7D92A3A3" w14:textId="77777777" w:rsidR="00D75806" w:rsidRPr="00327949" w:rsidDel="0053169A" w:rsidRDefault="00D75806" w:rsidP="00F5274C">
            <w:pPr>
              <w:spacing w:after="0" w:line="240" w:lineRule="auto"/>
              <w:rPr>
                <w:rFonts w:asciiTheme="minorHAnsi" w:hAnsiTheme="minorHAnsi" w:cstheme="minorHAnsi"/>
                <w:sz w:val="18"/>
                <w:szCs w:val="18"/>
              </w:rPr>
            </w:pPr>
          </w:p>
        </w:tc>
        <w:tc>
          <w:tcPr>
            <w:tcW w:w="367" w:type="pct"/>
            <w:tcBorders>
              <w:top w:val="single" w:sz="4" w:space="0" w:color="auto"/>
              <w:left w:val="single" w:sz="4" w:space="0" w:color="auto"/>
              <w:bottom w:val="single" w:sz="4" w:space="0" w:color="auto"/>
              <w:right w:val="single" w:sz="4" w:space="0" w:color="auto"/>
            </w:tcBorders>
          </w:tcPr>
          <w:p w14:paraId="7D9C99A0" w14:textId="77777777" w:rsidR="00D75806" w:rsidRPr="00327949" w:rsidDel="0053169A" w:rsidRDefault="00D75806" w:rsidP="00F5274C">
            <w:pPr>
              <w:spacing w:after="0" w:line="240" w:lineRule="auto"/>
              <w:rPr>
                <w:rFonts w:asciiTheme="minorHAnsi" w:hAnsiTheme="minorHAnsi" w:cstheme="minorHAnsi"/>
                <w:sz w:val="18"/>
                <w:szCs w:val="18"/>
              </w:rPr>
            </w:pPr>
          </w:p>
        </w:tc>
        <w:tc>
          <w:tcPr>
            <w:tcW w:w="489" w:type="pct"/>
            <w:tcBorders>
              <w:top w:val="single" w:sz="4" w:space="0" w:color="auto"/>
              <w:left w:val="single" w:sz="4" w:space="0" w:color="auto"/>
              <w:bottom w:val="single" w:sz="4" w:space="0" w:color="auto"/>
              <w:right w:val="single" w:sz="4" w:space="0" w:color="auto"/>
            </w:tcBorders>
          </w:tcPr>
          <w:p w14:paraId="7BBE813D" w14:textId="77777777" w:rsidR="00D75806" w:rsidRPr="00327949" w:rsidDel="0053169A" w:rsidRDefault="00D75806" w:rsidP="00F5274C">
            <w:pPr>
              <w:spacing w:after="0" w:line="240" w:lineRule="auto"/>
              <w:rPr>
                <w:rFonts w:asciiTheme="minorHAnsi" w:hAnsiTheme="minorHAnsi"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7BFD7106" w14:textId="77777777" w:rsidR="00D75806" w:rsidRPr="00327949" w:rsidDel="0053169A" w:rsidRDefault="00D75806" w:rsidP="00F5274C">
            <w:pPr>
              <w:spacing w:after="0" w:line="240" w:lineRule="auto"/>
              <w:rPr>
                <w:rFonts w:asciiTheme="minorHAnsi" w:hAnsiTheme="minorHAnsi" w:cstheme="minorHAnsi"/>
                <w:sz w:val="18"/>
                <w:szCs w:val="18"/>
              </w:rPr>
            </w:pPr>
          </w:p>
        </w:tc>
        <w:tc>
          <w:tcPr>
            <w:tcW w:w="366" w:type="pct"/>
            <w:gridSpan w:val="2"/>
            <w:tcBorders>
              <w:top w:val="single" w:sz="4" w:space="0" w:color="auto"/>
              <w:left w:val="single" w:sz="4" w:space="0" w:color="auto"/>
              <w:bottom w:val="single" w:sz="4" w:space="0" w:color="auto"/>
              <w:right w:val="single" w:sz="4" w:space="0" w:color="auto"/>
            </w:tcBorders>
          </w:tcPr>
          <w:p w14:paraId="44E5EF1C" w14:textId="77777777" w:rsidR="00D75806" w:rsidRPr="00327949" w:rsidDel="0053169A" w:rsidRDefault="00D75806" w:rsidP="00F5274C">
            <w:pPr>
              <w:spacing w:after="0" w:line="240" w:lineRule="auto"/>
              <w:rPr>
                <w:rFonts w:asciiTheme="minorHAnsi" w:hAnsiTheme="minorHAnsi" w:cstheme="minorHAnsi"/>
                <w:sz w:val="18"/>
                <w:szCs w:val="18"/>
              </w:rPr>
            </w:pPr>
          </w:p>
        </w:tc>
        <w:tc>
          <w:tcPr>
            <w:tcW w:w="449" w:type="pct"/>
            <w:gridSpan w:val="2"/>
            <w:tcBorders>
              <w:top w:val="single" w:sz="4" w:space="0" w:color="auto"/>
              <w:left w:val="single" w:sz="4" w:space="0" w:color="auto"/>
              <w:bottom w:val="single" w:sz="4" w:space="0" w:color="auto"/>
              <w:right w:val="single" w:sz="4" w:space="0" w:color="auto"/>
            </w:tcBorders>
          </w:tcPr>
          <w:p w14:paraId="5670F393" w14:textId="0E7A117C" w:rsidR="00D75806" w:rsidRPr="00327949" w:rsidDel="0053169A" w:rsidRDefault="00D75806" w:rsidP="00F5274C">
            <w:pPr>
              <w:spacing w:after="0" w:line="240" w:lineRule="auto"/>
              <w:rPr>
                <w:rFonts w:asciiTheme="minorHAnsi"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tcPr>
          <w:p w14:paraId="463D3654" w14:textId="77777777" w:rsidR="00D75806" w:rsidRPr="00327949" w:rsidDel="0053169A" w:rsidRDefault="00D75806" w:rsidP="00F5274C">
            <w:pPr>
              <w:spacing w:after="0" w:line="240" w:lineRule="auto"/>
              <w:rPr>
                <w:rFonts w:asciiTheme="minorHAnsi" w:hAnsiTheme="minorHAnsi" w:cstheme="minorHAnsi"/>
                <w:sz w:val="18"/>
                <w:szCs w:val="18"/>
              </w:rPr>
            </w:pPr>
          </w:p>
        </w:tc>
        <w:tc>
          <w:tcPr>
            <w:tcW w:w="490" w:type="pct"/>
            <w:tcBorders>
              <w:top w:val="single" w:sz="4" w:space="0" w:color="auto"/>
              <w:left w:val="single" w:sz="4" w:space="0" w:color="auto"/>
              <w:bottom w:val="single" w:sz="4" w:space="0" w:color="auto"/>
              <w:right w:val="single" w:sz="4" w:space="0" w:color="auto"/>
            </w:tcBorders>
          </w:tcPr>
          <w:p w14:paraId="355A0BE2" w14:textId="77777777" w:rsidR="00D75806" w:rsidRPr="00327949" w:rsidDel="0053169A" w:rsidRDefault="00D75806" w:rsidP="00F5274C">
            <w:pPr>
              <w:spacing w:after="0" w:line="240" w:lineRule="auto"/>
              <w:rPr>
                <w:rFonts w:asciiTheme="minorHAnsi" w:hAnsiTheme="minorHAnsi" w:cstheme="minorHAnsi"/>
                <w:sz w:val="18"/>
                <w:szCs w:val="18"/>
              </w:rPr>
            </w:pPr>
          </w:p>
        </w:tc>
      </w:tr>
    </w:tbl>
    <w:p w14:paraId="1C1A1A95" w14:textId="07D2AC4B" w:rsidR="00F1004F" w:rsidRDefault="00F1004F" w:rsidP="00A05A69">
      <w:pPr>
        <w:spacing w:after="0" w:line="240" w:lineRule="auto"/>
        <w:rPr>
          <w:rFonts w:asciiTheme="minorHAnsi" w:hAnsiTheme="minorHAnsi" w:cstheme="minorHAnsi"/>
          <w:sz w:val="18"/>
          <w:szCs w:val="18"/>
        </w:rPr>
      </w:pPr>
    </w:p>
    <w:tbl>
      <w:tblPr>
        <w:tblpPr w:leftFromText="180" w:rightFromText="180" w:vertAnchor="text" w:tblpY="1"/>
        <w:tblOverlap w:val="never"/>
        <w:tblW w:w="5033"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805"/>
        <w:gridCol w:w="1620"/>
        <w:gridCol w:w="595"/>
        <w:gridCol w:w="793"/>
        <w:gridCol w:w="1056"/>
        <w:gridCol w:w="880"/>
        <w:gridCol w:w="13"/>
        <w:gridCol w:w="1130"/>
        <w:gridCol w:w="969"/>
        <w:gridCol w:w="797"/>
        <w:gridCol w:w="1054"/>
        <w:gridCol w:w="1149"/>
      </w:tblGrid>
      <w:tr w:rsidR="00D75806" w:rsidRPr="00327949" w14:paraId="3BD7F69F" w14:textId="77777777" w:rsidTr="00347515">
        <w:trPr>
          <w:cantSplit/>
          <w:trHeight w:val="402"/>
        </w:trPr>
        <w:tc>
          <w:tcPr>
            <w:tcW w:w="5000" w:type="pct"/>
            <w:gridSpan w:val="12"/>
            <w:tcBorders>
              <w:top w:val="single" w:sz="4" w:space="0" w:color="auto"/>
              <w:left w:val="single" w:sz="4" w:space="0" w:color="auto"/>
              <w:bottom w:val="single" w:sz="4" w:space="0" w:color="auto"/>
              <w:right w:val="single" w:sz="4" w:space="0" w:color="auto"/>
            </w:tcBorders>
          </w:tcPr>
          <w:p w14:paraId="25709ADF" w14:textId="21D3ED56" w:rsidR="00D75806" w:rsidRPr="00327949" w:rsidRDefault="00D75806" w:rsidP="00347515">
            <w:pPr>
              <w:spacing w:after="0" w:line="240" w:lineRule="auto"/>
              <w:rPr>
                <w:rFonts w:asciiTheme="minorHAnsi" w:hAnsiTheme="minorHAnsi" w:cstheme="minorHAnsi"/>
                <w:b/>
                <w:sz w:val="18"/>
                <w:szCs w:val="18"/>
              </w:rPr>
            </w:pPr>
            <w:r>
              <w:rPr>
                <w:rFonts w:asciiTheme="minorHAnsi" w:hAnsiTheme="minorHAnsi" w:cstheme="minorHAnsi"/>
                <w:b/>
                <w:sz w:val="18"/>
                <w:szCs w:val="18"/>
              </w:rPr>
              <w:t xml:space="preserve">B. Installed HERS Verified </w:t>
            </w:r>
            <w:r w:rsidRPr="00327949">
              <w:rPr>
                <w:rFonts w:asciiTheme="minorHAnsi" w:hAnsiTheme="minorHAnsi" w:cstheme="minorHAnsi"/>
                <w:b/>
                <w:sz w:val="18"/>
                <w:szCs w:val="18"/>
              </w:rPr>
              <w:t xml:space="preserve">Dwelling Unit Water Heating Systems Information </w:t>
            </w:r>
          </w:p>
          <w:p w14:paraId="6BF22CF5" w14:textId="6AA7BE57" w:rsidR="00D75806" w:rsidRPr="00327949" w:rsidRDefault="00D75806" w:rsidP="00347515">
            <w:pPr>
              <w:spacing w:after="0" w:line="240" w:lineRule="auto"/>
              <w:rPr>
                <w:rFonts w:asciiTheme="minorHAnsi" w:hAnsiTheme="minorHAnsi" w:cstheme="minorHAnsi"/>
                <w:sz w:val="18"/>
                <w:szCs w:val="18"/>
              </w:rPr>
            </w:pPr>
            <w:r w:rsidRPr="00327949">
              <w:rPr>
                <w:rFonts w:asciiTheme="minorHAnsi" w:hAnsiTheme="minorHAnsi" w:cstheme="minorHAnsi"/>
                <w:sz w:val="18"/>
                <w:szCs w:val="18"/>
              </w:rPr>
              <w:t xml:space="preserve">This table reports the water heating system features </w:t>
            </w:r>
            <w:del w:id="695" w:author="Smith, Alexis@Energy" w:date="2019-02-11T09:52:00Z">
              <w:r w:rsidRPr="00327949" w:rsidDel="00EB7683">
                <w:rPr>
                  <w:rFonts w:asciiTheme="minorHAnsi" w:hAnsiTheme="minorHAnsi" w:cstheme="minorHAnsi"/>
                  <w:sz w:val="18"/>
                  <w:szCs w:val="18"/>
                </w:rPr>
                <w:delText>that were specified on the registered CF1R compliance document for</w:delText>
              </w:r>
            </w:del>
            <w:ins w:id="696" w:author="Smith, Alexis@Energy" w:date="2019-02-11T09:52:00Z">
              <w:r w:rsidR="00EB7683">
                <w:rPr>
                  <w:rFonts w:asciiTheme="minorHAnsi" w:hAnsiTheme="minorHAnsi" w:cstheme="minorHAnsi"/>
                  <w:sz w:val="18"/>
                  <w:szCs w:val="18"/>
                </w:rPr>
                <w:t>installed in</w:t>
              </w:r>
            </w:ins>
            <w:r w:rsidRPr="00327949">
              <w:rPr>
                <w:rFonts w:asciiTheme="minorHAnsi" w:hAnsiTheme="minorHAnsi" w:cstheme="minorHAnsi"/>
                <w:sz w:val="18"/>
                <w:szCs w:val="18"/>
              </w:rPr>
              <w:t xml:space="preserve"> this project.</w:t>
            </w:r>
          </w:p>
          <w:p w14:paraId="44B3ABF0" w14:textId="77777777" w:rsidR="00D75806" w:rsidRPr="00327949" w:rsidRDefault="00D75806" w:rsidP="00347515">
            <w:pPr>
              <w:spacing w:after="0" w:line="240" w:lineRule="auto"/>
              <w:rPr>
                <w:rFonts w:asciiTheme="minorHAnsi" w:hAnsiTheme="minorHAnsi" w:cstheme="minorHAnsi"/>
                <w:b/>
                <w:sz w:val="18"/>
                <w:szCs w:val="18"/>
              </w:rPr>
            </w:pPr>
            <w:r w:rsidRPr="00327949">
              <w:rPr>
                <w:rFonts w:asciiTheme="minorHAnsi" w:hAnsiTheme="minorHAnsi" w:cstheme="minorHAnsi"/>
                <w:sz w:val="18"/>
                <w:szCs w:val="18"/>
              </w:rPr>
              <w:t>&lt;&lt;require one row of data for each Dwelling Unit Water Heating System name identified on the CF1R report&gt;&gt;</w:t>
            </w:r>
          </w:p>
        </w:tc>
      </w:tr>
      <w:tr w:rsidR="00D75806" w:rsidRPr="00327949" w14:paraId="4907BC1F" w14:textId="77777777" w:rsidTr="00450E94">
        <w:trPr>
          <w:cantSplit/>
          <w:trHeight w:val="277"/>
        </w:trPr>
        <w:tc>
          <w:tcPr>
            <w:tcW w:w="371" w:type="pct"/>
            <w:tcBorders>
              <w:top w:val="single" w:sz="4" w:space="0" w:color="auto"/>
              <w:left w:val="single" w:sz="4" w:space="0" w:color="auto"/>
              <w:bottom w:val="single" w:sz="4" w:space="0" w:color="auto"/>
              <w:right w:val="single" w:sz="4" w:space="0" w:color="auto"/>
            </w:tcBorders>
            <w:vAlign w:val="bottom"/>
          </w:tcPr>
          <w:p w14:paraId="671D02D5"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lastRenderedPageBreak/>
              <w:t>01</w:t>
            </w:r>
          </w:p>
        </w:tc>
        <w:tc>
          <w:tcPr>
            <w:tcW w:w="746" w:type="pct"/>
            <w:tcBorders>
              <w:top w:val="single" w:sz="4" w:space="0" w:color="auto"/>
              <w:left w:val="single" w:sz="4" w:space="0" w:color="auto"/>
              <w:bottom w:val="single" w:sz="4" w:space="0" w:color="auto"/>
              <w:right w:val="single" w:sz="4" w:space="0" w:color="auto"/>
            </w:tcBorders>
            <w:vAlign w:val="bottom"/>
          </w:tcPr>
          <w:p w14:paraId="5F0293BF"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02</w:t>
            </w:r>
          </w:p>
        </w:tc>
        <w:tc>
          <w:tcPr>
            <w:tcW w:w="274" w:type="pct"/>
            <w:tcBorders>
              <w:top w:val="single" w:sz="4" w:space="0" w:color="auto"/>
              <w:left w:val="single" w:sz="4" w:space="0" w:color="auto"/>
              <w:bottom w:val="single" w:sz="4" w:space="0" w:color="auto"/>
              <w:right w:val="single" w:sz="4" w:space="0" w:color="auto"/>
            </w:tcBorders>
            <w:vAlign w:val="bottom"/>
          </w:tcPr>
          <w:p w14:paraId="00EAF596"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03</w:t>
            </w:r>
          </w:p>
        </w:tc>
        <w:tc>
          <w:tcPr>
            <w:tcW w:w="365" w:type="pct"/>
            <w:tcBorders>
              <w:top w:val="single" w:sz="4" w:space="0" w:color="auto"/>
              <w:left w:val="single" w:sz="4" w:space="0" w:color="auto"/>
              <w:bottom w:val="single" w:sz="4" w:space="0" w:color="auto"/>
              <w:right w:val="single" w:sz="4" w:space="0" w:color="auto"/>
            </w:tcBorders>
            <w:vAlign w:val="bottom"/>
          </w:tcPr>
          <w:p w14:paraId="50DC1DE2" w14:textId="77777777" w:rsidR="00D75806" w:rsidRPr="00327949" w:rsidRDefault="00D75806" w:rsidP="00347515">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04</w:t>
            </w:r>
          </w:p>
        </w:tc>
        <w:tc>
          <w:tcPr>
            <w:tcW w:w="486" w:type="pct"/>
            <w:tcBorders>
              <w:top w:val="single" w:sz="4" w:space="0" w:color="auto"/>
              <w:left w:val="single" w:sz="4" w:space="0" w:color="auto"/>
              <w:bottom w:val="single" w:sz="4" w:space="0" w:color="auto"/>
              <w:right w:val="single" w:sz="4" w:space="0" w:color="auto"/>
            </w:tcBorders>
            <w:vAlign w:val="bottom"/>
          </w:tcPr>
          <w:p w14:paraId="27734F41" w14:textId="77777777" w:rsidR="00D75806" w:rsidRPr="00327949" w:rsidRDefault="00D75806" w:rsidP="00347515">
            <w:pPr>
              <w:spacing w:after="0" w:line="240" w:lineRule="auto"/>
              <w:jc w:val="center"/>
              <w:rPr>
                <w:rFonts w:asciiTheme="minorHAnsi" w:hAnsiTheme="minorHAnsi" w:cstheme="minorHAnsi"/>
                <w:b/>
                <w:bCs/>
                <w:sz w:val="18"/>
                <w:szCs w:val="18"/>
              </w:rPr>
            </w:pPr>
            <w:r w:rsidRPr="00327949">
              <w:rPr>
                <w:rFonts w:asciiTheme="minorHAnsi" w:hAnsiTheme="minorHAnsi" w:cstheme="minorHAnsi"/>
                <w:sz w:val="18"/>
                <w:szCs w:val="18"/>
              </w:rPr>
              <w:t>0</w:t>
            </w:r>
            <w:r>
              <w:rPr>
                <w:rFonts w:asciiTheme="minorHAnsi" w:hAnsiTheme="minorHAnsi" w:cstheme="minorHAnsi"/>
                <w:sz w:val="18"/>
                <w:szCs w:val="18"/>
              </w:rPr>
              <w:t>5</w:t>
            </w:r>
          </w:p>
        </w:tc>
        <w:tc>
          <w:tcPr>
            <w:tcW w:w="411" w:type="pct"/>
            <w:gridSpan w:val="2"/>
            <w:tcBorders>
              <w:top w:val="single" w:sz="4" w:space="0" w:color="auto"/>
              <w:left w:val="single" w:sz="4" w:space="0" w:color="auto"/>
              <w:bottom w:val="single" w:sz="4" w:space="0" w:color="auto"/>
              <w:right w:val="single" w:sz="4" w:space="0" w:color="auto"/>
            </w:tcBorders>
            <w:vAlign w:val="bottom"/>
          </w:tcPr>
          <w:p w14:paraId="0DB441FD" w14:textId="77777777" w:rsidR="00D75806" w:rsidRPr="00327949" w:rsidRDefault="00D75806" w:rsidP="00347515">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06</w:t>
            </w:r>
          </w:p>
        </w:tc>
        <w:tc>
          <w:tcPr>
            <w:tcW w:w="520" w:type="pct"/>
            <w:tcBorders>
              <w:top w:val="single" w:sz="4" w:space="0" w:color="auto"/>
              <w:left w:val="single" w:sz="4" w:space="0" w:color="auto"/>
              <w:bottom w:val="single" w:sz="4" w:space="0" w:color="auto"/>
              <w:right w:val="single" w:sz="4" w:space="0" w:color="auto"/>
            </w:tcBorders>
            <w:vAlign w:val="bottom"/>
          </w:tcPr>
          <w:p w14:paraId="5754446D" w14:textId="77777777" w:rsidR="00D75806" w:rsidRPr="00327949" w:rsidRDefault="00D75806" w:rsidP="00347515">
            <w:pPr>
              <w:spacing w:after="0" w:line="240" w:lineRule="auto"/>
              <w:jc w:val="center"/>
              <w:rPr>
                <w:rFonts w:asciiTheme="minorHAnsi" w:hAnsiTheme="minorHAnsi" w:cstheme="minorHAnsi"/>
                <w:b/>
                <w:bCs/>
                <w:sz w:val="18"/>
                <w:szCs w:val="18"/>
              </w:rPr>
            </w:pPr>
            <w:r>
              <w:rPr>
                <w:rFonts w:asciiTheme="minorHAnsi" w:hAnsiTheme="minorHAnsi" w:cstheme="minorHAnsi"/>
                <w:sz w:val="18"/>
                <w:szCs w:val="18"/>
              </w:rPr>
              <w:t>07</w:t>
            </w:r>
          </w:p>
        </w:tc>
        <w:tc>
          <w:tcPr>
            <w:tcW w:w="446" w:type="pct"/>
            <w:tcBorders>
              <w:top w:val="single" w:sz="4" w:space="0" w:color="auto"/>
              <w:left w:val="single" w:sz="4" w:space="0" w:color="auto"/>
              <w:bottom w:val="single" w:sz="4" w:space="0" w:color="auto"/>
              <w:right w:val="single" w:sz="4" w:space="0" w:color="auto"/>
            </w:tcBorders>
            <w:vAlign w:val="bottom"/>
          </w:tcPr>
          <w:p w14:paraId="56D1E84E" w14:textId="77777777" w:rsidR="00D75806" w:rsidRPr="00327949" w:rsidRDefault="00D75806" w:rsidP="00347515">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08</w:t>
            </w:r>
          </w:p>
        </w:tc>
        <w:tc>
          <w:tcPr>
            <w:tcW w:w="367" w:type="pct"/>
            <w:tcBorders>
              <w:top w:val="single" w:sz="4" w:space="0" w:color="auto"/>
              <w:left w:val="single" w:sz="4" w:space="0" w:color="auto"/>
              <w:bottom w:val="single" w:sz="4" w:space="0" w:color="auto"/>
              <w:right w:val="single" w:sz="4" w:space="0" w:color="auto"/>
            </w:tcBorders>
            <w:vAlign w:val="bottom"/>
          </w:tcPr>
          <w:p w14:paraId="4DC9E8F4"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09</w:t>
            </w:r>
          </w:p>
        </w:tc>
        <w:tc>
          <w:tcPr>
            <w:tcW w:w="485" w:type="pct"/>
            <w:tcBorders>
              <w:top w:val="single" w:sz="4" w:space="0" w:color="auto"/>
              <w:left w:val="single" w:sz="4" w:space="0" w:color="auto"/>
              <w:bottom w:val="single" w:sz="4" w:space="0" w:color="auto"/>
              <w:right w:val="single" w:sz="4" w:space="0" w:color="auto"/>
            </w:tcBorders>
            <w:vAlign w:val="bottom"/>
          </w:tcPr>
          <w:p w14:paraId="55FAB2B4"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10</w:t>
            </w:r>
          </w:p>
        </w:tc>
        <w:tc>
          <w:tcPr>
            <w:tcW w:w="529" w:type="pct"/>
            <w:tcBorders>
              <w:top w:val="single" w:sz="4" w:space="0" w:color="auto"/>
              <w:left w:val="single" w:sz="4" w:space="0" w:color="auto"/>
              <w:bottom w:val="single" w:sz="4" w:space="0" w:color="auto"/>
              <w:right w:val="single" w:sz="4" w:space="0" w:color="auto"/>
            </w:tcBorders>
            <w:vAlign w:val="bottom"/>
          </w:tcPr>
          <w:p w14:paraId="0DA689F9" w14:textId="77777777" w:rsidR="00D75806" w:rsidRPr="00327949" w:rsidRDefault="00D75806" w:rsidP="00347515">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11</w:t>
            </w:r>
          </w:p>
        </w:tc>
      </w:tr>
      <w:tr w:rsidR="00D75806" w:rsidRPr="00327949" w14:paraId="110C1F45" w14:textId="77777777" w:rsidTr="00450E94">
        <w:trPr>
          <w:cantSplit/>
          <w:trHeight w:val="288"/>
        </w:trPr>
        <w:tc>
          <w:tcPr>
            <w:tcW w:w="371" w:type="pct"/>
            <w:tcBorders>
              <w:top w:val="single" w:sz="4" w:space="0" w:color="auto"/>
              <w:left w:val="single" w:sz="4" w:space="0" w:color="auto"/>
              <w:bottom w:val="single" w:sz="4" w:space="0" w:color="auto"/>
              <w:right w:val="single" w:sz="4" w:space="0" w:color="auto"/>
            </w:tcBorders>
            <w:vAlign w:val="bottom"/>
          </w:tcPr>
          <w:p w14:paraId="48C8C09C"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ID or Name</w:t>
            </w:r>
          </w:p>
        </w:tc>
        <w:tc>
          <w:tcPr>
            <w:tcW w:w="746" w:type="pct"/>
            <w:tcBorders>
              <w:top w:val="single" w:sz="4" w:space="0" w:color="auto"/>
              <w:left w:val="single" w:sz="4" w:space="0" w:color="auto"/>
              <w:bottom w:val="single" w:sz="4" w:space="0" w:color="auto"/>
              <w:right w:val="single" w:sz="4" w:space="0" w:color="auto"/>
            </w:tcBorders>
            <w:vAlign w:val="bottom"/>
          </w:tcPr>
          <w:p w14:paraId="58920839"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Heating System Type</w:t>
            </w:r>
          </w:p>
        </w:tc>
        <w:tc>
          <w:tcPr>
            <w:tcW w:w="274" w:type="pct"/>
            <w:tcBorders>
              <w:top w:val="single" w:sz="4" w:space="0" w:color="auto"/>
              <w:left w:val="single" w:sz="4" w:space="0" w:color="auto"/>
              <w:bottom w:val="single" w:sz="4" w:space="0" w:color="auto"/>
              <w:right w:val="single" w:sz="4" w:space="0" w:color="auto"/>
            </w:tcBorders>
            <w:vAlign w:val="bottom"/>
          </w:tcPr>
          <w:p w14:paraId="75524D98"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Water Heater Type</w:t>
            </w:r>
          </w:p>
        </w:tc>
        <w:tc>
          <w:tcPr>
            <w:tcW w:w="365" w:type="pct"/>
            <w:tcBorders>
              <w:top w:val="single" w:sz="4" w:space="0" w:color="auto"/>
              <w:left w:val="single" w:sz="4" w:space="0" w:color="auto"/>
              <w:bottom w:val="single" w:sz="4" w:space="0" w:color="auto"/>
              <w:right w:val="single" w:sz="4" w:space="0" w:color="auto"/>
            </w:tcBorders>
            <w:vAlign w:val="bottom"/>
          </w:tcPr>
          <w:p w14:paraId="7177A6B8"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of Water Heaters in System</w:t>
            </w:r>
          </w:p>
        </w:tc>
        <w:tc>
          <w:tcPr>
            <w:tcW w:w="486" w:type="pct"/>
            <w:tcBorders>
              <w:top w:val="single" w:sz="4" w:space="0" w:color="auto"/>
              <w:left w:val="single" w:sz="4" w:space="0" w:color="auto"/>
              <w:bottom w:val="single" w:sz="4" w:space="0" w:color="auto"/>
              <w:right w:val="single" w:sz="4" w:space="0" w:color="auto"/>
            </w:tcBorders>
            <w:vAlign w:val="bottom"/>
          </w:tcPr>
          <w:p w14:paraId="1643CD45"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Fuel Type</w:t>
            </w:r>
          </w:p>
        </w:tc>
        <w:tc>
          <w:tcPr>
            <w:tcW w:w="411" w:type="pct"/>
            <w:gridSpan w:val="2"/>
            <w:tcBorders>
              <w:top w:val="single" w:sz="4" w:space="0" w:color="auto"/>
              <w:left w:val="single" w:sz="4" w:space="0" w:color="auto"/>
              <w:bottom w:val="single" w:sz="4" w:space="0" w:color="auto"/>
              <w:right w:val="single" w:sz="4" w:space="0" w:color="auto"/>
            </w:tcBorders>
            <w:vAlign w:val="bottom"/>
          </w:tcPr>
          <w:p w14:paraId="42267D40"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Type</w:t>
            </w:r>
          </w:p>
        </w:tc>
        <w:tc>
          <w:tcPr>
            <w:tcW w:w="520" w:type="pct"/>
            <w:tcBorders>
              <w:top w:val="single" w:sz="4" w:space="0" w:color="auto"/>
              <w:left w:val="single" w:sz="4" w:space="0" w:color="auto"/>
              <w:bottom w:val="single" w:sz="4" w:space="0" w:color="auto"/>
              <w:right w:val="single" w:sz="4" w:space="0" w:color="auto"/>
            </w:tcBorders>
            <w:vAlign w:val="bottom"/>
          </w:tcPr>
          <w:p w14:paraId="599FC808"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Rated Input Value</w:t>
            </w:r>
          </w:p>
        </w:tc>
        <w:tc>
          <w:tcPr>
            <w:tcW w:w="446" w:type="pct"/>
            <w:tcBorders>
              <w:top w:val="single" w:sz="4" w:space="0" w:color="auto"/>
              <w:left w:val="single" w:sz="4" w:space="0" w:color="auto"/>
              <w:bottom w:val="single" w:sz="4" w:space="0" w:color="auto"/>
              <w:right w:val="single" w:sz="4" w:space="0" w:color="auto"/>
            </w:tcBorders>
            <w:vAlign w:val="bottom"/>
          </w:tcPr>
          <w:p w14:paraId="61C9B531" w14:textId="77777777" w:rsidR="00D75806" w:rsidRPr="00327949" w:rsidRDefault="00D75806" w:rsidP="00347515">
            <w:pPr>
              <w:spacing w:after="0" w:line="240" w:lineRule="auto"/>
              <w:jc w:val="center"/>
              <w:rPr>
                <w:rFonts w:asciiTheme="minorHAnsi" w:hAnsiTheme="minorHAnsi" w:cstheme="minorHAnsi"/>
                <w:sz w:val="18"/>
                <w:szCs w:val="18"/>
              </w:rPr>
            </w:pPr>
            <w:r w:rsidRPr="00095904">
              <w:rPr>
                <w:rFonts w:asciiTheme="minorHAnsi" w:eastAsia="Times New Roman" w:hAnsiTheme="minorHAnsi" w:cstheme="minorHAnsi"/>
                <w:sz w:val="18"/>
                <w:szCs w:val="20"/>
              </w:rPr>
              <w:t>Central DHW System Distribution</w:t>
            </w:r>
          </w:p>
        </w:tc>
        <w:tc>
          <w:tcPr>
            <w:tcW w:w="367" w:type="pct"/>
            <w:tcBorders>
              <w:top w:val="single" w:sz="4" w:space="0" w:color="auto"/>
              <w:left w:val="single" w:sz="4" w:space="0" w:color="auto"/>
              <w:bottom w:val="single" w:sz="4" w:space="0" w:color="auto"/>
              <w:right w:val="single" w:sz="4" w:space="0" w:color="auto"/>
            </w:tcBorders>
            <w:vAlign w:val="bottom"/>
          </w:tcPr>
          <w:p w14:paraId="12391449"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Dwelling Unit DHW System</w:t>
            </w:r>
          </w:p>
          <w:p w14:paraId="32CBF52F" w14:textId="77777777"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Distribution Type</w:t>
            </w:r>
          </w:p>
        </w:tc>
        <w:tc>
          <w:tcPr>
            <w:tcW w:w="485" w:type="pct"/>
            <w:tcBorders>
              <w:top w:val="single" w:sz="4" w:space="0" w:color="auto"/>
              <w:left w:val="single" w:sz="4" w:space="0" w:color="auto"/>
              <w:bottom w:val="single" w:sz="4" w:space="0" w:color="auto"/>
              <w:right w:val="single" w:sz="4" w:space="0" w:color="auto"/>
            </w:tcBorders>
            <w:vAlign w:val="bottom"/>
          </w:tcPr>
          <w:p w14:paraId="5589DC8C" w14:textId="322BE969" w:rsidR="00D75806" w:rsidRPr="00327949" w:rsidRDefault="00D75806" w:rsidP="00347515">
            <w:pPr>
              <w:spacing w:after="0" w:line="240" w:lineRule="auto"/>
              <w:jc w:val="center"/>
              <w:rPr>
                <w:rFonts w:asciiTheme="minorHAnsi" w:hAnsiTheme="minorHAnsi" w:cstheme="minorHAnsi"/>
                <w:sz w:val="18"/>
                <w:szCs w:val="18"/>
              </w:rPr>
            </w:pPr>
            <w:r w:rsidRPr="00327949">
              <w:rPr>
                <w:rFonts w:asciiTheme="minorHAnsi" w:hAnsiTheme="minorHAnsi" w:cstheme="minorHAnsi"/>
                <w:sz w:val="18"/>
                <w:szCs w:val="18"/>
              </w:rPr>
              <w:t xml:space="preserve">Compact </w:t>
            </w:r>
            <w:proofErr w:type="spellStart"/>
            <w:r w:rsidRPr="00327949">
              <w:rPr>
                <w:rFonts w:asciiTheme="minorHAnsi" w:hAnsiTheme="minorHAnsi" w:cstheme="minorHAnsi"/>
                <w:sz w:val="18"/>
                <w:szCs w:val="18"/>
              </w:rPr>
              <w:t>Dist</w:t>
            </w:r>
            <w:r w:rsidR="00850E4B">
              <w:rPr>
                <w:rFonts w:asciiTheme="minorHAnsi" w:hAnsiTheme="minorHAnsi" w:cstheme="minorHAnsi"/>
                <w:sz w:val="18"/>
                <w:szCs w:val="18"/>
              </w:rPr>
              <w:t>rib</w:t>
            </w:r>
            <w:proofErr w:type="spellEnd"/>
            <w:r w:rsidR="00850E4B">
              <w:rPr>
                <w:rFonts w:asciiTheme="minorHAnsi" w:hAnsiTheme="minorHAnsi" w:cstheme="minorHAnsi"/>
                <w:sz w:val="18"/>
                <w:szCs w:val="18"/>
              </w:rPr>
              <w:t>.</w:t>
            </w:r>
          </w:p>
        </w:tc>
        <w:tc>
          <w:tcPr>
            <w:tcW w:w="529" w:type="pct"/>
            <w:tcBorders>
              <w:top w:val="single" w:sz="4" w:space="0" w:color="auto"/>
              <w:left w:val="single" w:sz="4" w:space="0" w:color="auto"/>
              <w:bottom w:val="single" w:sz="4" w:space="0" w:color="auto"/>
              <w:right w:val="single" w:sz="4" w:space="0" w:color="auto"/>
            </w:tcBorders>
            <w:vAlign w:val="bottom"/>
          </w:tcPr>
          <w:p w14:paraId="24DEC3D9" w14:textId="77777777" w:rsidR="00D75806" w:rsidRPr="00327949" w:rsidRDefault="00D75806" w:rsidP="00347515">
            <w:pPr>
              <w:spacing w:after="0" w:line="240" w:lineRule="auto"/>
              <w:jc w:val="center"/>
              <w:rPr>
                <w:rFonts w:asciiTheme="minorHAnsi" w:hAnsiTheme="minorHAnsi" w:cstheme="minorHAnsi"/>
                <w:sz w:val="18"/>
                <w:szCs w:val="18"/>
              </w:rPr>
            </w:pPr>
            <w:r>
              <w:rPr>
                <w:rFonts w:asciiTheme="minorHAnsi" w:hAnsiTheme="minorHAnsi" w:cstheme="minorHAnsi"/>
                <w:sz w:val="18"/>
                <w:szCs w:val="18"/>
              </w:rPr>
              <w:t>Drain Water Heat Recovery</w:t>
            </w:r>
          </w:p>
        </w:tc>
      </w:tr>
      <w:tr w:rsidR="00FF28D5" w:rsidRPr="00327949" w14:paraId="5BEEEFCC" w14:textId="77777777" w:rsidTr="00450E94">
        <w:trPr>
          <w:cantSplit/>
          <w:trHeight w:val="246"/>
        </w:trPr>
        <w:tc>
          <w:tcPr>
            <w:tcW w:w="371" w:type="pct"/>
            <w:tcBorders>
              <w:top w:val="single" w:sz="4" w:space="0" w:color="auto"/>
              <w:left w:val="single" w:sz="4" w:space="0" w:color="auto"/>
              <w:bottom w:val="single" w:sz="4" w:space="0" w:color="auto"/>
              <w:right w:val="single" w:sz="4" w:space="0" w:color="auto"/>
            </w:tcBorders>
          </w:tcPr>
          <w:p w14:paraId="19185FD4" w14:textId="1871DCD4" w:rsidR="00FF28D5" w:rsidRPr="00095904" w:rsidRDefault="00FF28D5" w:rsidP="00D85E3F">
            <w:pPr>
              <w:spacing w:after="0" w:line="240" w:lineRule="auto"/>
              <w:rPr>
                <w:rFonts w:asciiTheme="minorHAnsi" w:hAnsiTheme="minorHAnsi" w:cstheme="minorHAnsi"/>
                <w:sz w:val="14"/>
                <w:szCs w:val="16"/>
              </w:rPr>
            </w:pPr>
            <w:r w:rsidRPr="00E177D7">
              <w:rPr>
                <w:rFonts w:asciiTheme="minorHAnsi" w:eastAsia="Times New Roman" w:hAnsiTheme="minorHAnsi" w:cstheme="minorHAnsi"/>
                <w:sz w:val="16"/>
                <w:szCs w:val="20"/>
              </w:rPr>
              <w:t xml:space="preserve">&lt;&lt;Reference value from </w:t>
            </w:r>
            <w:del w:id="697" w:author="Smith, Alexis@Energy" w:date="2019-01-10T11:23:00Z">
              <w:r w:rsidRPr="00E177D7" w:rsidDel="00347515">
                <w:rPr>
                  <w:rFonts w:asciiTheme="minorHAnsi" w:eastAsia="Times New Roman" w:hAnsiTheme="minorHAnsi" w:cstheme="minorHAnsi"/>
                  <w:sz w:val="16"/>
                  <w:szCs w:val="20"/>
                </w:rPr>
                <w:delText>design Water Heating System ID or Name (</w:delText>
              </w:r>
            </w:del>
            <w:r w:rsidRPr="00E177D7">
              <w:rPr>
                <w:rFonts w:asciiTheme="minorHAnsi" w:eastAsia="Times New Roman" w:hAnsiTheme="minorHAnsi" w:cstheme="minorHAnsi"/>
                <w:sz w:val="16"/>
                <w:szCs w:val="20"/>
              </w:rPr>
              <w:t>A01</w:t>
            </w:r>
            <w:del w:id="698" w:author="Smith, Alexis@Energy" w:date="2019-01-10T11:23:00Z">
              <w:r w:rsidRPr="00E177D7" w:rsidDel="00347515">
                <w:rPr>
                  <w:rFonts w:asciiTheme="minorHAnsi" w:eastAsia="Times New Roman" w:hAnsiTheme="minorHAnsi" w:cstheme="minorHAnsi"/>
                  <w:sz w:val="16"/>
                  <w:szCs w:val="20"/>
                </w:rPr>
                <w:delText>)</w:delText>
              </w:r>
            </w:del>
            <w:r w:rsidRPr="00E177D7">
              <w:rPr>
                <w:rFonts w:asciiTheme="minorHAnsi" w:eastAsia="Times New Roman" w:hAnsiTheme="minorHAnsi" w:cstheme="minorHAnsi"/>
                <w:sz w:val="16"/>
                <w:szCs w:val="20"/>
              </w:rPr>
              <w:t>&gt;&gt;</w:t>
            </w:r>
          </w:p>
        </w:tc>
        <w:tc>
          <w:tcPr>
            <w:tcW w:w="746" w:type="pct"/>
            <w:tcBorders>
              <w:top w:val="single" w:sz="4" w:space="0" w:color="auto"/>
              <w:left w:val="single" w:sz="4" w:space="0" w:color="auto"/>
              <w:bottom w:val="single" w:sz="4" w:space="0" w:color="auto"/>
              <w:right w:val="single" w:sz="4" w:space="0" w:color="auto"/>
            </w:tcBorders>
          </w:tcPr>
          <w:p w14:paraId="77E4DFEE" w14:textId="57EF9C54" w:rsidR="00FF28D5" w:rsidRPr="00095904" w:rsidRDefault="00FF28D5" w:rsidP="00347515">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w:t>
            </w:r>
            <w:del w:id="699" w:author="Smith, Alexis@Energy" w:date="2019-01-10T11:23:00Z">
              <w:r w:rsidRPr="00095904" w:rsidDel="00347515">
                <w:rPr>
                  <w:rFonts w:asciiTheme="minorHAnsi" w:eastAsia="Times New Roman" w:hAnsiTheme="minorHAnsi" w:cstheme="minorHAnsi"/>
                  <w:sz w:val="16"/>
                  <w:szCs w:val="20"/>
                </w:rPr>
                <w:delText>User Input must equal</w:delText>
              </w:r>
            </w:del>
            <w:r w:rsidRPr="00095904">
              <w:rPr>
                <w:rFonts w:asciiTheme="minorHAnsi" w:eastAsia="Times New Roman" w:hAnsiTheme="minorHAnsi" w:cstheme="minorHAnsi"/>
                <w:sz w:val="16"/>
                <w:szCs w:val="20"/>
              </w:rPr>
              <w:t xml:space="preserve"> reference value</w:t>
            </w:r>
            <w:del w:id="700" w:author="Smith, Alexis@Energy" w:date="2019-01-10T11:24:00Z">
              <w:r w:rsidRPr="00095904" w:rsidDel="00347515">
                <w:rPr>
                  <w:rFonts w:asciiTheme="minorHAnsi" w:eastAsia="Times New Roman" w:hAnsiTheme="minorHAnsi" w:cstheme="minorHAnsi"/>
                  <w:sz w:val="16"/>
                  <w:szCs w:val="20"/>
                </w:rPr>
                <w:delText>s</w:delText>
              </w:r>
            </w:del>
            <w:r w:rsidRPr="00095904">
              <w:rPr>
                <w:rFonts w:asciiTheme="minorHAnsi" w:eastAsia="Times New Roman" w:hAnsiTheme="minorHAnsi" w:cstheme="minorHAnsi"/>
                <w:sz w:val="16"/>
                <w:szCs w:val="20"/>
              </w:rPr>
              <w:t xml:space="preserve"> from </w:t>
            </w:r>
            <w:del w:id="701" w:author="Smith, Alexis@Energy" w:date="2019-01-10T11:23:00Z">
              <w:r w:rsidRPr="00095904" w:rsidDel="00347515">
                <w:rPr>
                  <w:rFonts w:asciiTheme="minorHAnsi" w:eastAsia="Times New Roman" w:hAnsiTheme="minorHAnsi" w:cstheme="minorHAnsi"/>
                  <w:sz w:val="16"/>
                  <w:szCs w:val="20"/>
                </w:rPr>
                <w:delText>CF1R (</w:delText>
              </w:r>
            </w:del>
            <w:r>
              <w:rPr>
                <w:rFonts w:asciiTheme="minorHAnsi" w:eastAsia="Times New Roman" w:hAnsiTheme="minorHAnsi" w:cstheme="minorHAnsi"/>
                <w:sz w:val="16"/>
                <w:szCs w:val="20"/>
              </w:rPr>
              <w:t>A</w:t>
            </w:r>
            <w:r w:rsidRPr="00095904">
              <w:rPr>
                <w:rFonts w:asciiTheme="minorHAnsi" w:eastAsia="Times New Roman" w:hAnsiTheme="minorHAnsi" w:cstheme="minorHAnsi"/>
                <w:sz w:val="16"/>
                <w:szCs w:val="20"/>
              </w:rPr>
              <w:t>02</w:t>
            </w:r>
            <w:ins w:id="702" w:author="Smith, Alexis@Energy" w:date="2019-01-10T11:23:00Z">
              <w:r w:rsidR="00347515">
                <w:rPr>
                  <w:rFonts w:asciiTheme="minorHAnsi" w:eastAsia="Times New Roman" w:hAnsiTheme="minorHAnsi" w:cstheme="minorHAnsi"/>
                  <w:sz w:val="16"/>
                  <w:szCs w:val="20"/>
                </w:rPr>
                <w:t>&gt;&gt;</w:t>
              </w:r>
            </w:ins>
            <w:del w:id="703" w:author="Smith, Alexis@Energy" w:date="2019-01-10T11:23:00Z">
              <w:r w:rsidRPr="00095904" w:rsidDel="00347515">
                <w:rPr>
                  <w:rFonts w:asciiTheme="minorHAnsi" w:eastAsia="Times New Roman" w:hAnsiTheme="minorHAnsi" w:cstheme="minorHAnsi"/>
                  <w:sz w:val="16"/>
                  <w:szCs w:val="20"/>
                </w:rPr>
                <w:delText>)</w:delText>
              </w:r>
            </w:del>
          </w:p>
          <w:p w14:paraId="226FB801" w14:textId="46030538" w:rsidR="00FF28D5" w:rsidRPr="00095904" w:rsidDel="00347515" w:rsidRDefault="00FF28D5" w:rsidP="00347515">
            <w:pPr>
              <w:tabs>
                <w:tab w:val="left" w:pos="2160"/>
                <w:tab w:val="left" w:pos="2700"/>
                <w:tab w:val="left" w:pos="3420"/>
                <w:tab w:val="left" w:pos="3780"/>
                <w:tab w:val="left" w:pos="5760"/>
                <w:tab w:val="left" w:pos="7212"/>
              </w:tabs>
              <w:spacing w:after="0" w:line="240" w:lineRule="auto"/>
              <w:rPr>
                <w:del w:id="704" w:author="Smith, Alexis@Energy" w:date="2019-01-10T11:23:00Z"/>
                <w:rFonts w:asciiTheme="minorHAnsi" w:eastAsia="Times New Roman" w:hAnsiTheme="minorHAnsi" w:cstheme="minorHAnsi"/>
                <w:sz w:val="16"/>
                <w:szCs w:val="20"/>
              </w:rPr>
            </w:pPr>
            <w:del w:id="705" w:author="Smith, Alexis@Energy" w:date="2019-01-10T11:23:00Z">
              <w:r w:rsidRPr="00095904" w:rsidDel="00347515">
                <w:rPr>
                  <w:rFonts w:asciiTheme="minorHAnsi" w:eastAsia="Times New Roman" w:hAnsiTheme="minorHAnsi" w:cstheme="minorHAnsi"/>
                  <w:sz w:val="16"/>
                  <w:szCs w:val="20"/>
                </w:rPr>
                <w:delText>allowed values=</w:delText>
              </w:r>
            </w:del>
          </w:p>
          <w:p w14:paraId="32F2D2A9" w14:textId="7CEC0344" w:rsidR="00FF28D5" w:rsidRPr="00095904" w:rsidDel="00347515" w:rsidRDefault="00FF28D5" w:rsidP="00347515">
            <w:pPr>
              <w:tabs>
                <w:tab w:val="left" w:pos="2160"/>
                <w:tab w:val="left" w:pos="2700"/>
                <w:tab w:val="left" w:pos="3420"/>
                <w:tab w:val="left" w:pos="3780"/>
                <w:tab w:val="left" w:pos="5760"/>
                <w:tab w:val="left" w:pos="7212"/>
              </w:tabs>
              <w:spacing w:after="0"/>
              <w:rPr>
                <w:del w:id="706" w:author="Smith, Alexis@Energy" w:date="2019-01-10T11:23:00Z"/>
                <w:rFonts w:asciiTheme="minorHAnsi" w:eastAsia="Times New Roman" w:hAnsiTheme="minorHAnsi" w:cstheme="minorHAnsi"/>
                <w:sz w:val="16"/>
                <w:szCs w:val="20"/>
              </w:rPr>
            </w:pPr>
            <w:del w:id="707" w:author="Smith, Alexis@Energy" w:date="2019-01-10T11:23:00Z">
              <w:r w:rsidRPr="00095904" w:rsidDel="00347515">
                <w:rPr>
                  <w:rFonts w:asciiTheme="minorHAnsi" w:eastAsia="Times New Roman" w:hAnsiTheme="minorHAnsi" w:cstheme="minorHAnsi"/>
                  <w:sz w:val="16"/>
                  <w:szCs w:val="20"/>
                </w:rPr>
                <w:delText>DHW, or</w:delText>
              </w:r>
            </w:del>
          </w:p>
          <w:p w14:paraId="28885E22" w14:textId="73B7673C" w:rsidR="00FF28D5" w:rsidDel="00347515" w:rsidRDefault="00FF28D5" w:rsidP="00347515">
            <w:pPr>
              <w:tabs>
                <w:tab w:val="left" w:pos="2160"/>
                <w:tab w:val="left" w:pos="2700"/>
                <w:tab w:val="left" w:pos="3420"/>
                <w:tab w:val="left" w:pos="3780"/>
                <w:tab w:val="left" w:pos="5760"/>
                <w:tab w:val="left" w:pos="7212"/>
              </w:tabs>
              <w:spacing w:after="0" w:line="240" w:lineRule="auto"/>
              <w:rPr>
                <w:del w:id="708" w:author="Smith, Alexis@Energy" w:date="2019-01-10T11:23:00Z"/>
                <w:rFonts w:asciiTheme="minorHAnsi" w:eastAsia="Times New Roman" w:hAnsiTheme="minorHAnsi" w:cstheme="minorHAnsi"/>
                <w:sz w:val="16"/>
                <w:szCs w:val="20"/>
              </w:rPr>
            </w:pPr>
            <w:del w:id="709" w:author="Smith, Alexis@Energy" w:date="2019-01-10T11:23:00Z">
              <w:r w:rsidRPr="00095904" w:rsidDel="00347515">
                <w:rPr>
                  <w:rFonts w:asciiTheme="minorHAnsi" w:eastAsia="Times New Roman" w:hAnsiTheme="minorHAnsi" w:cstheme="minorHAnsi"/>
                  <w:sz w:val="16"/>
                  <w:szCs w:val="20"/>
                </w:rPr>
                <w:delText>Combined Hydronic</w:delText>
              </w:r>
              <w:r w:rsidDel="00347515">
                <w:rPr>
                  <w:rFonts w:asciiTheme="minorHAnsi" w:eastAsia="Times New Roman" w:hAnsiTheme="minorHAnsi" w:cstheme="minorHAnsi"/>
                  <w:sz w:val="16"/>
                  <w:szCs w:val="20"/>
                </w:rPr>
                <w:delText xml:space="preserve">.  </w:delText>
              </w:r>
            </w:del>
          </w:p>
          <w:p w14:paraId="129015CC" w14:textId="5E004F26" w:rsidR="00FF28D5" w:rsidDel="00347515" w:rsidRDefault="00FF28D5" w:rsidP="00347515">
            <w:pPr>
              <w:tabs>
                <w:tab w:val="left" w:pos="2160"/>
                <w:tab w:val="left" w:pos="2700"/>
                <w:tab w:val="left" w:pos="3420"/>
                <w:tab w:val="left" w:pos="3780"/>
                <w:tab w:val="left" w:pos="5760"/>
                <w:tab w:val="left" w:pos="7212"/>
              </w:tabs>
              <w:spacing w:after="0" w:line="240" w:lineRule="auto"/>
              <w:rPr>
                <w:del w:id="710" w:author="Smith, Alexis@Energy" w:date="2019-01-10T11:23:00Z"/>
                <w:rFonts w:asciiTheme="minorHAnsi" w:eastAsia="Times New Roman" w:hAnsiTheme="minorHAnsi" w:cstheme="minorHAnsi"/>
                <w:sz w:val="16"/>
                <w:szCs w:val="20"/>
              </w:rPr>
            </w:pPr>
          </w:p>
          <w:p w14:paraId="3CA0E59D" w14:textId="2BCD0957" w:rsidR="00FF28D5" w:rsidRPr="00095904" w:rsidDel="00347515" w:rsidRDefault="00FF28D5" w:rsidP="00347515">
            <w:pPr>
              <w:tabs>
                <w:tab w:val="left" w:pos="2160"/>
                <w:tab w:val="left" w:pos="2700"/>
                <w:tab w:val="left" w:pos="3420"/>
                <w:tab w:val="left" w:pos="3780"/>
                <w:tab w:val="left" w:pos="5760"/>
                <w:tab w:val="left" w:pos="7212"/>
              </w:tabs>
              <w:spacing w:after="0" w:line="240" w:lineRule="auto"/>
              <w:rPr>
                <w:del w:id="711" w:author="Smith, Alexis@Energy" w:date="2019-01-10T11:23:00Z"/>
                <w:rFonts w:asciiTheme="minorHAnsi" w:eastAsia="Times New Roman" w:hAnsiTheme="minorHAnsi" w:cstheme="minorHAnsi"/>
                <w:sz w:val="16"/>
                <w:szCs w:val="20"/>
              </w:rPr>
            </w:pPr>
            <w:del w:id="712" w:author="Smith, Alexis@Energy" w:date="2019-01-10T11:23:00Z">
              <w:r w:rsidDel="00347515">
                <w:rPr>
                  <w:rFonts w:asciiTheme="minorHAnsi" w:eastAsia="Times New Roman" w:hAnsiTheme="minorHAnsi" w:cstheme="minorHAnsi"/>
                  <w:sz w:val="16"/>
                  <w:szCs w:val="20"/>
                </w:rPr>
                <w:delText>Else If A08 = NA, then NA</w:delText>
              </w:r>
            </w:del>
          </w:p>
          <w:p w14:paraId="348BD037" w14:textId="03957BD9" w:rsidR="00FF28D5" w:rsidRPr="00095904" w:rsidRDefault="00FF28D5" w:rsidP="00347515">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&gt;&gt;</w:t>
            </w:r>
          </w:p>
        </w:tc>
        <w:tc>
          <w:tcPr>
            <w:tcW w:w="274" w:type="pct"/>
            <w:tcBorders>
              <w:top w:val="single" w:sz="4" w:space="0" w:color="auto"/>
              <w:left w:val="single" w:sz="4" w:space="0" w:color="auto"/>
              <w:bottom w:val="single" w:sz="4" w:space="0" w:color="auto"/>
              <w:right w:val="single" w:sz="4" w:space="0" w:color="auto"/>
            </w:tcBorders>
          </w:tcPr>
          <w:p w14:paraId="2D1DAA5F" w14:textId="34B7285B" w:rsidR="00FF28D5" w:rsidRPr="00095904" w:rsidDel="00347515" w:rsidRDefault="00FF28D5" w:rsidP="00D85E3F">
            <w:pPr>
              <w:tabs>
                <w:tab w:val="left" w:pos="2160"/>
                <w:tab w:val="left" w:pos="2700"/>
                <w:tab w:val="left" w:pos="3420"/>
                <w:tab w:val="left" w:pos="3780"/>
                <w:tab w:val="left" w:pos="5760"/>
                <w:tab w:val="left" w:pos="7212"/>
              </w:tabs>
              <w:spacing w:after="0" w:line="240" w:lineRule="auto"/>
              <w:rPr>
                <w:del w:id="713" w:author="Smith, Alexis@Energy" w:date="2019-01-10T11:23:00Z"/>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w:t>
            </w:r>
            <w:del w:id="714" w:author="Smith, Alexis@Energy" w:date="2019-01-10T11:23:00Z">
              <w:r w:rsidRPr="00095904" w:rsidDel="00347515">
                <w:rPr>
                  <w:rFonts w:asciiTheme="minorHAnsi" w:eastAsia="Times New Roman" w:hAnsiTheme="minorHAnsi" w:cstheme="minorHAnsi"/>
                  <w:sz w:val="16"/>
                  <w:szCs w:val="20"/>
                </w:rPr>
                <w:delText xml:space="preserve">User Input must equal </w:delText>
              </w:r>
            </w:del>
            <w:r w:rsidRPr="00095904">
              <w:rPr>
                <w:rFonts w:asciiTheme="minorHAnsi" w:eastAsia="Times New Roman" w:hAnsiTheme="minorHAnsi" w:cstheme="minorHAnsi"/>
                <w:sz w:val="16"/>
                <w:szCs w:val="20"/>
              </w:rPr>
              <w:t>reference value</w:t>
            </w:r>
            <w:del w:id="715" w:author="Smith, Alexis@Energy" w:date="2019-01-10T11:24:00Z">
              <w:r w:rsidRPr="00095904" w:rsidDel="00347515">
                <w:rPr>
                  <w:rFonts w:asciiTheme="minorHAnsi" w:eastAsia="Times New Roman" w:hAnsiTheme="minorHAnsi" w:cstheme="minorHAnsi"/>
                  <w:sz w:val="16"/>
                  <w:szCs w:val="20"/>
                </w:rPr>
                <w:delText>s</w:delText>
              </w:r>
            </w:del>
            <w:r w:rsidRPr="00095904">
              <w:rPr>
                <w:rFonts w:asciiTheme="minorHAnsi" w:eastAsia="Times New Roman" w:hAnsiTheme="minorHAnsi" w:cstheme="minorHAnsi"/>
                <w:sz w:val="16"/>
                <w:szCs w:val="20"/>
              </w:rPr>
              <w:t xml:space="preserve"> from </w:t>
            </w:r>
            <w:del w:id="716" w:author="Smith, Alexis@Energy" w:date="2019-01-10T11:23:00Z">
              <w:r w:rsidRPr="00095904" w:rsidDel="00347515">
                <w:rPr>
                  <w:rFonts w:asciiTheme="minorHAnsi" w:eastAsia="Times New Roman" w:hAnsiTheme="minorHAnsi" w:cstheme="minorHAnsi"/>
                  <w:sz w:val="16"/>
                  <w:szCs w:val="20"/>
                </w:rPr>
                <w:delText>CF1R (</w:delText>
              </w:r>
            </w:del>
            <w:r w:rsidRPr="00095904">
              <w:rPr>
                <w:rFonts w:asciiTheme="minorHAnsi" w:eastAsia="Times New Roman" w:hAnsiTheme="minorHAnsi" w:cstheme="minorHAnsi"/>
                <w:sz w:val="16"/>
                <w:szCs w:val="20"/>
              </w:rPr>
              <w:t>A03</w:t>
            </w:r>
            <w:del w:id="717" w:author="Smith, Alexis@Energy" w:date="2019-01-10T11:23:00Z">
              <w:r w:rsidRPr="00095904" w:rsidDel="00347515">
                <w:rPr>
                  <w:rFonts w:asciiTheme="minorHAnsi" w:eastAsia="Times New Roman" w:hAnsiTheme="minorHAnsi" w:cstheme="minorHAnsi"/>
                  <w:sz w:val="16"/>
                  <w:szCs w:val="20"/>
                </w:rPr>
                <w:delText xml:space="preserve">) </w:delText>
              </w:r>
            </w:del>
            <w:ins w:id="718" w:author="Smith, Alexis@Energy" w:date="2019-01-10T11:23:00Z">
              <w:r w:rsidR="00347515">
                <w:rPr>
                  <w:rFonts w:asciiTheme="minorHAnsi" w:eastAsia="Times New Roman" w:hAnsiTheme="minorHAnsi" w:cstheme="minorHAnsi"/>
                  <w:sz w:val="16"/>
                  <w:szCs w:val="20"/>
                </w:rPr>
                <w:t>&gt;&gt;</w:t>
              </w:r>
            </w:ins>
            <w:del w:id="719" w:author="Smith, Alexis@Energy" w:date="2019-01-10T11:23:00Z">
              <w:r w:rsidRPr="00095904" w:rsidDel="00347515">
                <w:rPr>
                  <w:rFonts w:asciiTheme="minorHAnsi" w:eastAsia="Times New Roman" w:hAnsiTheme="minorHAnsi" w:cstheme="minorHAnsi"/>
                  <w:sz w:val="16"/>
                  <w:szCs w:val="20"/>
                </w:rPr>
                <w:delText xml:space="preserve">reference values from CF1R </w:delText>
              </w:r>
            </w:del>
          </w:p>
          <w:p w14:paraId="661DD5A7" w14:textId="1EE064A5" w:rsidR="00FF28D5" w:rsidRPr="00095904" w:rsidDel="00347515" w:rsidRDefault="00FF28D5" w:rsidP="00D85E3F">
            <w:pPr>
              <w:tabs>
                <w:tab w:val="left" w:pos="2160"/>
                <w:tab w:val="left" w:pos="2700"/>
                <w:tab w:val="left" w:pos="3420"/>
                <w:tab w:val="left" w:pos="3780"/>
                <w:tab w:val="left" w:pos="5760"/>
                <w:tab w:val="left" w:pos="7212"/>
              </w:tabs>
              <w:spacing w:after="0" w:line="240" w:lineRule="auto"/>
              <w:rPr>
                <w:del w:id="720" w:author="Smith, Alexis@Energy" w:date="2019-01-10T11:23:00Z"/>
                <w:rFonts w:asciiTheme="minorHAnsi" w:eastAsia="Times New Roman" w:hAnsiTheme="minorHAnsi" w:cstheme="minorHAnsi"/>
                <w:sz w:val="16"/>
                <w:szCs w:val="20"/>
              </w:rPr>
            </w:pPr>
            <w:del w:id="721" w:author="Smith, Alexis@Energy" w:date="2019-01-10T11:23:00Z">
              <w:r w:rsidRPr="00095904" w:rsidDel="00347515">
                <w:rPr>
                  <w:rFonts w:asciiTheme="minorHAnsi" w:eastAsia="Times New Roman" w:hAnsiTheme="minorHAnsi" w:cstheme="minorHAnsi"/>
                  <w:sz w:val="16"/>
                  <w:szCs w:val="20"/>
                </w:rPr>
                <w:delText>Allowed values =</w:delText>
              </w:r>
            </w:del>
          </w:p>
          <w:p w14:paraId="219A4B06" w14:textId="0E300625" w:rsidR="00FF28D5" w:rsidDel="00347515" w:rsidRDefault="00FF28D5" w:rsidP="00450E94">
            <w:pPr>
              <w:tabs>
                <w:tab w:val="left" w:pos="2160"/>
                <w:tab w:val="left" w:pos="2700"/>
                <w:tab w:val="left" w:pos="3420"/>
                <w:tab w:val="left" w:pos="3780"/>
                <w:tab w:val="left" w:pos="5760"/>
                <w:tab w:val="left" w:pos="7212"/>
              </w:tabs>
              <w:spacing w:after="0" w:line="240" w:lineRule="auto"/>
              <w:rPr>
                <w:del w:id="722" w:author="Smith, Alexis@Energy" w:date="2019-01-10T11:23:00Z"/>
                <w:rFonts w:asciiTheme="minorHAnsi" w:eastAsia="Times New Roman" w:hAnsiTheme="minorHAnsi" w:cstheme="minorHAnsi"/>
                <w:sz w:val="16"/>
                <w:szCs w:val="20"/>
              </w:rPr>
            </w:pPr>
            <w:del w:id="723" w:author="Smith, Alexis@Energy" w:date="2019-01-10T11:23:00Z">
              <w:r w:rsidRPr="00095904" w:rsidDel="00347515">
                <w:rPr>
                  <w:rFonts w:asciiTheme="minorHAnsi" w:eastAsia="Times New Roman" w:hAnsiTheme="minorHAnsi" w:cstheme="minorHAnsi"/>
                  <w:sz w:val="16"/>
                  <w:szCs w:val="20"/>
                </w:rPr>
                <w:delText>Boiler, Indirect, Consumer Instantaneous, Commercial Instantaneous, Consumer Storage, Commercial Storage, Residential-Duty Commercial Storage, or Resid</w:delText>
              </w:r>
              <w:r w:rsidRPr="00095904" w:rsidDel="00347515">
                <w:rPr>
                  <w:rFonts w:asciiTheme="minorHAnsi" w:eastAsia="Times New Roman" w:hAnsiTheme="minorHAnsi" w:cstheme="minorHAnsi"/>
                  <w:sz w:val="16"/>
                  <w:szCs w:val="20"/>
                </w:rPr>
                <w:lastRenderedPageBreak/>
                <w:delText>ential-Duty Commercial Instantaneous</w:delText>
              </w:r>
            </w:del>
          </w:p>
          <w:p w14:paraId="373CF97A" w14:textId="37E24826" w:rsidR="00FF28D5" w:rsidDel="00347515" w:rsidRDefault="00FF28D5" w:rsidP="00450E94">
            <w:pPr>
              <w:tabs>
                <w:tab w:val="left" w:pos="2160"/>
                <w:tab w:val="left" w:pos="2700"/>
                <w:tab w:val="left" w:pos="3420"/>
                <w:tab w:val="left" w:pos="3780"/>
                <w:tab w:val="left" w:pos="5760"/>
                <w:tab w:val="left" w:pos="7212"/>
              </w:tabs>
              <w:spacing w:after="0" w:line="240" w:lineRule="auto"/>
              <w:rPr>
                <w:del w:id="724" w:author="Smith, Alexis@Energy" w:date="2019-01-10T11:23:00Z"/>
                <w:rFonts w:asciiTheme="minorHAnsi" w:eastAsia="Times New Roman" w:hAnsiTheme="minorHAnsi" w:cstheme="minorHAnsi"/>
                <w:sz w:val="16"/>
                <w:szCs w:val="20"/>
              </w:rPr>
            </w:pPr>
            <w:del w:id="725" w:author="Smith, Alexis@Energy" w:date="2019-01-10T11:23:00Z">
              <w:r w:rsidRPr="00095904" w:rsidDel="00347515">
                <w:rPr>
                  <w:rFonts w:asciiTheme="minorHAnsi" w:eastAsia="Times New Roman" w:hAnsiTheme="minorHAnsi" w:cstheme="minorHAnsi"/>
                  <w:sz w:val="16"/>
                  <w:szCs w:val="20"/>
                </w:rPr>
                <w:delText xml:space="preserve"> </w:delText>
              </w:r>
            </w:del>
          </w:p>
          <w:p w14:paraId="6A2092C6" w14:textId="56D86F53" w:rsidR="00FF28D5" w:rsidRPr="00095904" w:rsidDel="00347515" w:rsidRDefault="00FF28D5" w:rsidP="00450E94">
            <w:pPr>
              <w:tabs>
                <w:tab w:val="left" w:pos="2160"/>
                <w:tab w:val="left" w:pos="2700"/>
                <w:tab w:val="left" w:pos="3420"/>
                <w:tab w:val="left" w:pos="3780"/>
                <w:tab w:val="left" w:pos="5760"/>
                <w:tab w:val="left" w:pos="7212"/>
              </w:tabs>
              <w:spacing w:after="0" w:line="240" w:lineRule="auto"/>
              <w:rPr>
                <w:del w:id="726" w:author="Smith, Alexis@Energy" w:date="2019-01-10T11:23:00Z"/>
                <w:rFonts w:asciiTheme="minorHAnsi" w:eastAsia="Times New Roman" w:hAnsiTheme="minorHAnsi" w:cstheme="minorHAnsi"/>
                <w:sz w:val="16"/>
                <w:szCs w:val="20"/>
              </w:rPr>
            </w:pPr>
            <w:del w:id="727" w:author="Smith, Alexis@Energy" w:date="2019-01-10T11:23:00Z">
              <w:r w:rsidDel="00347515">
                <w:rPr>
                  <w:rFonts w:asciiTheme="minorHAnsi" w:eastAsia="Times New Roman" w:hAnsiTheme="minorHAnsi" w:cstheme="minorHAnsi"/>
                  <w:sz w:val="16"/>
                  <w:szCs w:val="20"/>
                </w:rPr>
                <w:delText>Else If A08 = NA, then NA</w:delText>
              </w:r>
            </w:del>
          </w:p>
          <w:p w14:paraId="7C4D401E" w14:textId="393B7E0F" w:rsidR="00FF28D5" w:rsidRPr="00095904" w:rsidRDefault="00FF28D5" w:rsidP="00450E94">
            <w:pPr>
              <w:tabs>
                <w:tab w:val="left" w:pos="2160"/>
                <w:tab w:val="left" w:pos="2700"/>
                <w:tab w:val="left" w:pos="3420"/>
                <w:tab w:val="left" w:pos="3780"/>
                <w:tab w:val="left" w:pos="5760"/>
                <w:tab w:val="left" w:pos="7212"/>
              </w:tabs>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&gt;&gt;</w:t>
            </w:r>
          </w:p>
        </w:tc>
        <w:tc>
          <w:tcPr>
            <w:tcW w:w="365" w:type="pct"/>
            <w:tcBorders>
              <w:top w:val="single" w:sz="4" w:space="0" w:color="auto"/>
              <w:left w:val="single" w:sz="4" w:space="0" w:color="auto"/>
              <w:bottom w:val="single" w:sz="4" w:space="0" w:color="auto"/>
              <w:right w:val="single" w:sz="4" w:space="0" w:color="auto"/>
            </w:tcBorders>
          </w:tcPr>
          <w:p w14:paraId="2DB4ECCB" w14:textId="13E804A7" w:rsidR="00FF28D5" w:rsidDel="00347515" w:rsidRDefault="00FF28D5" w:rsidP="00D85E3F">
            <w:pPr>
              <w:tabs>
                <w:tab w:val="left" w:pos="2160"/>
                <w:tab w:val="left" w:pos="2700"/>
                <w:tab w:val="left" w:pos="3420"/>
                <w:tab w:val="left" w:pos="3780"/>
                <w:tab w:val="left" w:pos="5760"/>
                <w:tab w:val="left" w:pos="7212"/>
              </w:tabs>
              <w:spacing w:after="0" w:line="240" w:lineRule="auto"/>
              <w:jc w:val="center"/>
              <w:rPr>
                <w:del w:id="728" w:author="Smith, Alexis@Energy" w:date="2019-01-10T11:24:00Z"/>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lastRenderedPageBreak/>
              <w:t xml:space="preserve">&lt;&lt; </w:t>
            </w:r>
            <w:del w:id="729" w:author="Smith, Alexis@Energy" w:date="2019-01-10T11:24:00Z">
              <w:r w:rsidRPr="00095904" w:rsidDel="00347515">
                <w:rPr>
                  <w:rFonts w:asciiTheme="minorHAnsi" w:eastAsia="Times New Roman" w:hAnsiTheme="minorHAnsi" w:cstheme="minorHAnsi"/>
                  <w:sz w:val="16"/>
                  <w:szCs w:val="20"/>
                </w:rPr>
                <w:delText xml:space="preserve">User Input must equal </w:delText>
              </w:r>
            </w:del>
            <w:r w:rsidRPr="00095904">
              <w:rPr>
                <w:rFonts w:asciiTheme="minorHAnsi" w:eastAsia="Times New Roman" w:hAnsiTheme="minorHAnsi" w:cstheme="minorHAnsi"/>
                <w:sz w:val="16"/>
                <w:szCs w:val="20"/>
              </w:rPr>
              <w:t>reference value</w:t>
            </w:r>
            <w:del w:id="730" w:author="Smith, Alexis@Energy" w:date="2019-01-10T11:24:00Z">
              <w:r w:rsidRPr="00095904" w:rsidDel="00347515">
                <w:rPr>
                  <w:rFonts w:asciiTheme="minorHAnsi" w:eastAsia="Times New Roman" w:hAnsiTheme="minorHAnsi" w:cstheme="minorHAnsi"/>
                  <w:sz w:val="16"/>
                  <w:szCs w:val="20"/>
                </w:rPr>
                <w:delText>s</w:delText>
              </w:r>
            </w:del>
            <w:r w:rsidRPr="00095904">
              <w:rPr>
                <w:rFonts w:asciiTheme="minorHAnsi" w:eastAsia="Times New Roman" w:hAnsiTheme="minorHAnsi" w:cstheme="minorHAnsi"/>
                <w:sz w:val="16"/>
                <w:szCs w:val="20"/>
              </w:rPr>
              <w:t xml:space="preserve"> from </w:t>
            </w:r>
            <w:del w:id="731" w:author="Smith, Alexis@Energy" w:date="2019-01-10T11:24:00Z">
              <w:r w:rsidRPr="00095904" w:rsidDel="00347515">
                <w:rPr>
                  <w:rFonts w:asciiTheme="minorHAnsi" w:eastAsia="Times New Roman" w:hAnsiTheme="minorHAnsi" w:cstheme="minorHAnsi"/>
                  <w:sz w:val="16"/>
                  <w:szCs w:val="20"/>
                </w:rPr>
                <w:delText>CF1R (</w:delText>
              </w:r>
            </w:del>
            <w:r w:rsidRPr="00095904">
              <w:rPr>
                <w:rFonts w:asciiTheme="minorHAnsi" w:eastAsia="Times New Roman" w:hAnsiTheme="minorHAnsi" w:cstheme="minorHAnsi"/>
                <w:sz w:val="16"/>
                <w:szCs w:val="20"/>
              </w:rPr>
              <w:t>A04</w:t>
            </w:r>
            <w:ins w:id="732" w:author="Smith, Alexis@Energy" w:date="2019-01-10T11:24:00Z">
              <w:r w:rsidR="00347515">
                <w:rPr>
                  <w:rFonts w:asciiTheme="minorHAnsi" w:eastAsia="Times New Roman" w:hAnsiTheme="minorHAnsi" w:cstheme="minorHAnsi"/>
                  <w:sz w:val="16"/>
                  <w:szCs w:val="20"/>
                </w:rPr>
                <w:t>&gt;&gt;</w:t>
              </w:r>
            </w:ins>
            <w:del w:id="733" w:author="Smith, Alexis@Energy" w:date="2019-01-10T11:24:00Z">
              <w:r w:rsidRPr="00095904" w:rsidDel="00347515">
                <w:rPr>
                  <w:rFonts w:asciiTheme="minorHAnsi" w:eastAsia="Times New Roman" w:hAnsiTheme="minorHAnsi" w:cstheme="minorHAnsi"/>
                  <w:sz w:val="16"/>
                  <w:szCs w:val="20"/>
                </w:rPr>
                <w:delText xml:space="preserve">) reference values from CF1R </w:delText>
              </w:r>
            </w:del>
          </w:p>
          <w:p w14:paraId="3D8681CF" w14:textId="1D9F3E81" w:rsidR="00FF28D5" w:rsidDel="00347515" w:rsidRDefault="00FF28D5" w:rsidP="00450E94">
            <w:pPr>
              <w:tabs>
                <w:tab w:val="left" w:pos="2160"/>
                <w:tab w:val="left" w:pos="2700"/>
                <w:tab w:val="left" w:pos="3420"/>
                <w:tab w:val="left" w:pos="3780"/>
                <w:tab w:val="left" w:pos="5760"/>
                <w:tab w:val="left" w:pos="7212"/>
              </w:tabs>
              <w:spacing w:after="0" w:line="240" w:lineRule="auto"/>
              <w:jc w:val="center"/>
              <w:rPr>
                <w:del w:id="734" w:author="Smith, Alexis@Energy" w:date="2019-01-10T11:24:00Z"/>
                <w:rFonts w:asciiTheme="minorHAnsi" w:eastAsia="Times New Roman" w:hAnsiTheme="minorHAnsi" w:cstheme="minorHAnsi"/>
                <w:sz w:val="16"/>
                <w:szCs w:val="20"/>
              </w:rPr>
            </w:pPr>
          </w:p>
          <w:p w14:paraId="5C3AA641" w14:textId="4C4FEA8D" w:rsidR="00FF28D5" w:rsidRPr="00095904" w:rsidDel="00347515" w:rsidRDefault="00FF28D5">
            <w:pPr>
              <w:tabs>
                <w:tab w:val="left" w:pos="2160"/>
                <w:tab w:val="left" w:pos="2700"/>
                <w:tab w:val="left" w:pos="3420"/>
                <w:tab w:val="left" w:pos="3780"/>
                <w:tab w:val="left" w:pos="5760"/>
                <w:tab w:val="left" w:pos="7212"/>
              </w:tabs>
              <w:spacing w:after="0" w:line="240" w:lineRule="auto"/>
              <w:jc w:val="center"/>
              <w:rPr>
                <w:del w:id="735" w:author="Smith, Alexis@Energy" w:date="2019-01-10T11:24:00Z"/>
                <w:rFonts w:asciiTheme="minorHAnsi" w:eastAsia="Times New Roman" w:hAnsiTheme="minorHAnsi" w:cstheme="minorHAnsi"/>
                <w:sz w:val="16"/>
                <w:szCs w:val="20"/>
              </w:rPr>
              <w:pPrChange w:id="736" w:author="Smith, Alexis@Energy" w:date="2019-01-10T11:24:00Z">
                <w:pPr>
                  <w:framePr w:hSpace="180" w:wrap="around" w:vAnchor="text" w:hAnchor="text" w:y="1"/>
                  <w:tabs>
                    <w:tab w:val="left" w:pos="2160"/>
                    <w:tab w:val="left" w:pos="2700"/>
                    <w:tab w:val="left" w:pos="3420"/>
                    <w:tab w:val="left" w:pos="3780"/>
                    <w:tab w:val="left" w:pos="5760"/>
                    <w:tab w:val="left" w:pos="7212"/>
                  </w:tabs>
                  <w:spacing w:after="0" w:line="240" w:lineRule="auto"/>
                  <w:suppressOverlap/>
                </w:pPr>
              </w:pPrChange>
            </w:pPr>
            <w:del w:id="737" w:author="Smith, Alexis@Energy" w:date="2019-01-10T11:24:00Z">
              <w:r w:rsidDel="00347515">
                <w:rPr>
                  <w:rFonts w:asciiTheme="minorHAnsi" w:eastAsia="Times New Roman" w:hAnsiTheme="minorHAnsi" w:cstheme="minorHAnsi"/>
                  <w:sz w:val="16"/>
                  <w:szCs w:val="20"/>
                </w:rPr>
                <w:delText>Else If A08 = NA, then NA</w:delText>
              </w:r>
            </w:del>
          </w:p>
          <w:p w14:paraId="3AA1B762" w14:textId="11207883" w:rsidR="00FF28D5" w:rsidRPr="00095904" w:rsidRDefault="00FF28D5" w:rsidP="00450E94">
            <w:pPr>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4"/>
                <w:szCs w:val="16"/>
              </w:rPr>
            </w:pPr>
            <w:r w:rsidRPr="00095904">
              <w:rPr>
                <w:rFonts w:asciiTheme="minorHAnsi" w:eastAsia="Times New Roman" w:hAnsiTheme="minorHAnsi" w:cstheme="minorHAnsi"/>
                <w:sz w:val="16"/>
                <w:szCs w:val="20"/>
              </w:rPr>
              <w:t>&gt;&gt;</w:t>
            </w:r>
          </w:p>
        </w:tc>
        <w:tc>
          <w:tcPr>
            <w:tcW w:w="486" w:type="pct"/>
            <w:tcBorders>
              <w:top w:val="single" w:sz="4" w:space="0" w:color="auto"/>
              <w:left w:val="single" w:sz="4" w:space="0" w:color="auto"/>
              <w:bottom w:val="single" w:sz="4" w:space="0" w:color="auto"/>
              <w:right w:val="single" w:sz="4" w:space="0" w:color="auto"/>
            </w:tcBorders>
          </w:tcPr>
          <w:p w14:paraId="130FDAE7" w14:textId="3FAD754E" w:rsidR="00FF28D5" w:rsidDel="00347515" w:rsidRDefault="00FF28D5" w:rsidP="00347515">
            <w:pPr>
              <w:tabs>
                <w:tab w:val="left" w:pos="2160"/>
                <w:tab w:val="left" w:pos="2700"/>
                <w:tab w:val="left" w:pos="3420"/>
                <w:tab w:val="left" w:pos="3780"/>
                <w:tab w:val="left" w:pos="5760"/>
                <w:tab w:val="left" w:pos="7212"/>
              </w:tabs>
              <w:spacing w:after="0" w:line="240" w:lineRule="auto"/>
              <w:jc w:val="center"/>
              <w:rPr>
                <w:del w:id="738" w:author="Smith, Alexis@Energy" w:date="2019-01-10T11:24:00Z"/>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w:t>
            </w:r>
            <w:del w:id="739" w:author="Smith, Alexis@Energy" w:date="2019-01-10T11:24:00Z">
              <w:r w:rsidRPr="00095904" w:rsidDel="00347515">
                <w:rPr>
                  <w:rFonts w:asciiTheme="minorHAnsi" w:eastAsia="Times New Roman" w:hAnsiTheme="minorHAnsi" w:cstheme="minorHAnsi"/>
                  <w:sz w:val="16"/>
                  <w:szCs w:val="20"/>
                </w:rPr>
                <w:delText xml:space="preserve">User Input must be equal to </w:delText>
              </w:r>
            </w:del>
            <w:r w:rsidRPr="00095904">
              <w:rPr>
                <w:rFonts w:asciiTheme="minorHAnsi" w:eastAsia="Times New Roman" w:hAnsiTheme="minorHAnsi" w:cstheme="minorHAnsi"/>
                <w:sz w:val="16"/>
                <w:szCs w:val="20"/>
              </w:rPr>
              <w:t xml:space="preserve">Reference value from </w:t>
            </w:r>
            <w:del w:id="740" w:author="Smith, Alexis@Energy" w:date="2019-01-10T11:24:00Z">
              <w:r w:rsidRPr="00095904" w:rsidDel="00347515">
                <w:rPr>
                  <w:rFonts w:asciiTheme="minorHAnsi" w:eastAsia="Times New Roman" w:hAnsiTheme="minorHAnsi" w:cstheme="minorHAnsi"/>
                  <w:sz w:val="16"/>
                  <w:szCs w:val="20"/>
                </w:rPr>
                <w:delText>Design Fuel Type (</w:delText>
              </w:r>
            </w:del>
            <w:r w:rsidRPr="00095904">
              <w:rPr>
                <w:rFonts w:asciiTheme="minorHAnsi" w:eastAsia="Times New Roman" w:hAnsiTheme="minorHAnsi" w:cstheme="minorHAnsi"/>
                <w:sz w:val="16"/>
                <w:szCs w:val="20"/>
              </w:rPr>
              <w:t>A05</w:t>
            </w:r>
            <w:ins w:id="741" w:author="Smith, Alexis@Energy" w:date="2019-01-10T11:24:00Z">
              <w:r w:rsidR="00347515">
                <w:rPr>
                  <w:rFonts w:asciiTheme="minorHAnsi" w:eastAsia="Times New Roman" w:hAnsiTheme="minorHAnsi" w:cstheme="minorHAnsi"/>
                  <w:sz w:val="16"/>
                  <w:szCs w:val="20"/>
                </w:rPr>
                <w:t>&gt;&gt;</w:t>
              </w:r>
            </w:ins>
            <w:del w:id="742" w:author="Smith, Alexis@Energy" w:date="2019-01-10T11:24:00Z">
              <w:r w:rsidRPr="00095904" w:rsidDel="00347515">
                <w:rPr>
                  <w:rFonts w:asciiTheme="minorHAnsi" w:eastAsia="Times New Roman" w:hAnsiTheme="minorHAnsi" w:cstheme="minorHAnsi"/>
                  <w:sz w:val="16"/>
                  <w:szCs w:val="20"/>
                </w:rPr>
                <w:delText>)</w:delText>
              </w:r>
            </w:del>
          </w:p>
          <w:p w14:paraId="624D8591" w14:textId="0343EBDD" w:rsidR="00FF28D5" w:rsidDel="00347515" w:rsidRDefault="00FF28D5" w:rsidP="00347515">
            <w:pPr>
              <w:tabs>
                <w:tab w:val="left" w:pos="2160"/>
                <w:tab w:val="left" w:pos="2700"/>
                <w:tab w:val="left" w:pos="3420"/>
                <w:tab w:val="left" w:pos="3780"/>
                <w:tab w:val="left" w:pos="5760"/>
                <w:tab w:val="left" w:pos="7212"/>
              </w:tabs>
              <w:spacing w:after="0" w:line="240" w:lineRule="auto"/>
              <w:jc w:val="center"/>
              <w:rPr>
                <w:del w:id="743" w:author="Smith, Alexis@Energy" w:date="2019-01-10T11:24:00Z"/>
                <w:rFonts w:asciiTheme="minorHAnsi" w:eastAsia="Times New Roman" w:hAnsiTheme="minorHAnsi" w:cstheme="minorHAnsi"/>
                <w:sz w:val="16"/>
                <w:szCs w:val="20"/>
              </w:rPr>
            </w:pPr>
          </w:p>
          <w:p w14:paraId="5309E79D" w14:textId="63E8174F" w:rsidR="00FF28D5" w:rsidRPr="00095904" w:rsidRDefault="00FF28D5" w:rsidP="00347515">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del w:id="744" w:author="Smith, Alexis@Energy" w:date="2019-01-10T11:24:00Z">
              <w:r w:rsidDel="00347515">
                <w:rPr>
                  <w:rFonts w:asciiTheme="minorHAnsi" w:eastAsia="Times New Roman" w:hAnsiTheme="minorHAnsi" w:cstheme="minorHAnsi"/>
                  <w:sz w:val="16"/>
                  <w:szCs w:val="20"/>
                </w:rPr>
                <w:delText>Else If A08 = NA, then NA</w:delText>
              </w:r>
            </w:del>
            <w:r>
              <w:rPr>
                <w:rFonts w:asciiTheme="minorHAnsi" w:eastAsia="Times New Roman" w:hAnsiTheme="minorHAnsi" w:cstheme="minorHAnsi"/>
                <w:sz w:val="16"/>
                <w:szCs w:val="20"/>
              </w:rPr>
              <w:t>&gt;&gt;</w:t>
            </w:r>
          </w:p>
          <w:p w14:paraId="6905076F" w14:textId="2A84251B" w:rsidR="00FF28D5" w:rsidRPr="00095904" w:rsidRDefault="00FF28D5" w:rsidP="00347515">
            <w:pPr>
              <w:spacing w:after="0" w:line="240" w:lineRule="auto"/>
              <w:rPr>
                <w:rFonts w:asciiTheme="minorHAnsi" w:hAnsiTheme="minorHAnsi" w:cstheme="minorHAnsi"/>
                <w:sz w:val="14"/>
                <w:szCs w:val="16"/>
              </w:rPr>
            </w:pPr>
          </w:p>
        </w:tc>
        <w:tc>
          <w:tcPr>
            <w:tcW w:w="411" w:type="pct"/>
            <w:gridSpan w:val="2"/>
            <w:tcBorders>
              <w:top w:val="single" w:sz="4" w:space="0" w:color="auto"/>
              <w:left w:val="single" w:sz="4" w:space="0" w:color="auto"/>
              <w:bottom w:val="single" w:sz="4" w:space="0" w:color="auto"/>
              <w:right w:val="single" w:sz="4" w:space="0" w:color="auto"/>
            </w:tcBorders>
          </w:tcPr>
          <w:p w14:paraId="4DDAC414" w14:textId="6CA1F2BF" w:rsidR="00FF28D5" w:rsidRDefault="00FF28D5" w:rsidP="00347515">
            <w:pPr>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&lt;&lt; </w:t>
            </w:r>
            <w:del w:id="745" w:author="Smith, Alexis@Energy" w:date="2019-01-10T11:25:00Z">
              <w:r w:rsidRPr="00095904" w:rsidDel="00347515">
                <w:rPr>
                  <w:rFonts w:asciiTheme="minorHAnsi" w:eastAsia="Times New Roman" w:hAnsiTheme="minorHAnsi" w:cstheme="minorHAnsi"/>
                  <w:sz w:val="16"/>
                  <w:szCs w:val="20"/>
                </w:rPr>
                <w:delText xml:space="preserve">User Input must be equal to </w:delText>
              </w:r>
            </w:del>
            <w:r w:rsidRPr="00095904">
              <w:rPr>
                <w:rFonts w:asciiTheme="minorHAnsi" w:eastAsia="Times New Roman" w:hAnsiTheme="minorHAnsi" w:cstheme="minorHAnsi"/>
                <w:sz w:val="16"/>
                <w:szCs w:val="20"/>
              </w:rPr>
              <w:t xml:space="preserve">Reference value from </w:t>
            </w:r>
            <w:del w:id="746" w:author="Smith, Alexis@Energy" w:date="2019-01-10T11:25:00Z">
              <w:r w:rsidRPr="00095904" w:rsidDel="00347515">
                <w:rPr>
                  <w:rFonts w:asciiTheme="minorHAnsi" w:eastAsia="Times New Roman" w:hAnsiTheme="minorHAnsi" w:cstheme="minorHAnsi"/>
                  <w:sz w:val="16"/>
                  <w:szCs w:val="20"/>
                </w:rPr>
                <w:delText>Design Rated Input Type (</w:delText>
              </w:r>
            </w:del>
            <w:r w:rsidRPr="00095904">
              <w:rPr>
                <w:rFonts w:asciiTheme="minorHAnsi" w:eastAsia="Times New Roman" w:hAnsiTheme="minorHAnsi" w:cstheme="minorHAnsi"/>
                <w:sz w:val="16"/>
                <w:szCs w:val="20"/>
              </w:rPr>
              <w:t>A06</w:t>
            </w:r>
            <w:del w:id="747" w:author="Smith, Alexis@Energy" w:date="2019-01-10T11:25:00Z">
              <w:r w:rsidRPr="00095904" w:rsidDel="00347515">
                <w:rPr>
                  <w:rFonts w:asciiTheme="minorHAnsi" w:eastAsia="Times New Roman" w:hAnsiTheme="minorHAnsi" w:cstheme="minorHAnsi"/>
                  <w:sz w:val="16"/>
                  <w:szCs w:val="20"/>
                </w:rPr>
                <w:delText>)</w:delText>
              </w:r>
            </w:del>
            <w:r w:rsidRPr="00095904">
              <w:rPr>
                <w:rFonts w:asciiTheme="minorHAnsi" w:eastAsia="Times New Roman" w:hAnsiTheme="minorHAnsi" w:cstheme="minorHAnsi"/>
                <w:sz w:val="16"/>
                <w:szCs w:val="20"/>
              </w:rPr>
              <w:t xml:space="preserve"> </w:t>
            </w:r>
            <w:ins w:id="748" w:author="Smith, Alexis@Energy" w:date="2019-01-10T11:25:00Z">
              <w:r w:rsidR="00347515">
                <w:rPr>
                  <w:rFonts w:asciiTheme="minorHAnsi" w:eastAsia="Times New Roman" w:hAnsiTheme="minorHAnsi" w:cstheme="minorHAnsi"/>
                  <w:sz w:val="16"/>
                  <w:szCs w:val="20"/>
                </w:rPr>
                <w:t>&gt;&gt;</w:t>
              </w:r>
            </w:ins>
          </w:p>
          <w:p w14:paraId="5CA11BB7" w14:textId="78BEEFC6" w:rsidR="00FF28D5" w:rsidRDefault="00FF28D5" w:rsidP="00347515">
            <w:pPr>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6"/>
                <w:szCs w:val="20"/>
              </w:rPr>
            </w:pPr>
          </w:p>
          <w:p w14:paraId="2BB11D43" w14:textId="34BBAFAA" w:rsidR="00FF28D5" w:rsidRPr="00095904" w:rsidRDefault="00FF28D5" w:rsidP="00347515">
            <w:pPr>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6"/>
                <w:szCs w:val="20"/>
              </w:rPr>
            </w:pPr>
            <w:del w:id="749" w:author="Smith, Alexis@Energy" w:date="2019-01-10T11:25:00Z">
              <w:r w:rsidDel="00347515">
                <w:rPr>
                  <w:rFonts w:asciiTheme="minorHAnsi" w:eastAsia="Times New Roman" w:hAnsiTheme="minorHAnsi" w:cstheme="minorHAnsi"/>
                  <w:sz w:val="16"/>
                  <w:szCs w:val="20"/>
                </w:rPr>
                <w:delText>Else If A08 = NA, then NA&gt;&gt;</w:delText>
              </w:r>
            </w:del>
          </w:p>
          <w:p w14:paraId="47CE21EB" w14:textId="328A3E8F" w:rsidR="00FF28D5" w:rsidRPr="00095904" w:rsidRDefault="00FF28D5" w:rsidP="00347515">
            <w:pPr>
              <w:spacing w:after="0" w:line="240" w:lineRule="auto"/>
              <w:rPr>
                <w:rFonts w:asciiTheme="minorHAnsi" w:hAnsiTheme="minorHAnsi" w:cstheme="minorHAnsi"/>
                <w:sz w:val="14"/>
                <w:szCs w:val="16"/>
              </w:rPr>
            </w:pPr>
          </w:p>
        </w:tc>
        <w:tc>
          <w:tcPr>
            <w:tcW w:w="520" w:type="pct"/>
            <w:tcBorders>
              <w:top w:val="single" w:sz="4" w:space="0" w:color="auto"/>
              <w:left w:val="single" w:sz="4" w:space="0" w:color="auto"/>
              <w:bottom w:val="single" w:sz="4" w:space="0" w:color="auto"/>
              <w:right w:val="single" w:sz="4" w:space="0" w:color="auto"/>
            </w:tcBorders>
            <w:vAlign w:val="center"/>
          </w:tcPr>
          <w:p w14:paraId="3236F259" w14:textId="4A8F6D7D" w:rsidR="00FF28D5" w:rsidRPr="00095904" w:rsidRDefault="00FF28D5" w:rsidP="00450E94">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&lt;&lt;User input value which must pass the following range tests:</w:t>
            </w:r>
            <w:r>
              <w:t xml:space="preserve"> </w:t>
            </w:r>
            <w:r w:rsidRPr="003E729A">
              <w:rPr>
                <w:rFonts w:asciiTheme="minorHAnsi" w:eastAsia="Times New Roman" w:hAnsiTheme="minorHAnsi" w:cstheme="minorHAnsi"/>
                <w:sz w:val="16"/>
                <w:szCs w:val="20"/>
              </w:rPr>
              <w:t xml:space="preserve">Value may be NA if </w:t>
            </w:r>
            <w:ins w:id="750" w:author="Smith, Alexis@Energy" w:date="2019-01-10T11:26:00Z">
              <w:r w:rsidR="00347515">
                <w:rPr>
                  <w:rFonts w:asciiTheme="minorHAnsi" w:eastAsia="Times New Roman" w:hAnsiTheme="minorHAnsi" w:cstheme="minorHAnsi"/>
                  <w:sz w:val="16"/>
                  <w:szCs w:val="20"/>
                </w:rPr>
                <w:t>B</w:t>
              </w:r>
            </w:ins>
            <w:del w:id="751" w:author="Smith, Alexis@Energy" w:date="2019-01-10T11:26:00Z">
              <w:r w:rsidDel="00347515">
                <w:rPr>
                  <w:rFonts w:asciiTheme="minorHAnsi" w:eastAsia="Times New Roman" w:hAnsiTheme="minorHAnsi" w:cstheme="minorHAnsi"/>
                  <w:sz w:val="16"/>
                  <w:szCs w:val="20"/>
                </w:rPr>
                <w:delText>A</w:delText>
              </w:r>
            </w:del>
            <w:r w:rsidRPr="003E729A">
              <w:rPr>
                <w:rFonts w:asciiTheme="minorHAnsi" w:eastAsia="Times New Roman" w:hAnsiTheme="minorHAnsi" w:cstheme="minorHAnsi"/>
                <w:sz w:val="16"/>
                <w:szCs w:val="20"/>
              </w:rPr>
              <w:t>0</w:t>
            </w:r>
            <w:r>
              <w:rPr>
                <w:rFonts w:asciiTheme="minorHAnsi" w:eastAsia="Times New Roman" w:hAnsiTheme="minorHAnsi" w:cstheme="minorHAnsi"/>
                <w:sz w:val="16"/>
                <w:szCs w:val="20"/>
              </w:rPr>
              <w:t>7</w:t>
            </w:r>
            <w:r w:rsidRPr="003E729A">
              <w:rPr>
                <w:rFonts w:asciiTheme="minorHAnsi" w:eastAsia="Times New Roman" w:hAnsiTheme="minorHAnsi" w:cstheme="minorHAnsi"/>
                <w:sz w:val="16"/>
                <w:szCs w:val="20"/>
              </w:rPr>
              <w:t xml:space="preserve"> is NA</w:t>
            </w:r>
            <w:r>
              <w:rPr>
                <w:rFonts w:asciiTheme="minorHAnsi" w:eastAsia="Times New Roman" w:hAnsiTheme="minorHAnsi" w:cstheme="minorHAnsi"/>
                <w:sz w:val="16"/>
                <w:szCs w:val="20"/>
              </w:rPr>
              <w:t>.</w:t>
            </w:r>
          </w:p>
          <w:p w14:paraId="00FC1634" w14:textId="53A3BDAE" w:rsidR="00FF28D5" w:rsidRPr="00095904" w:rsidRDefault="00FF28D5" w:rsidP="00450E94">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ins w:id="752" w:author="Smith, Alexis@Energy" w:date="2019-01-10T11:26:00Z">
              <w:r w:rsidR="00347515">
                <w:rPr>
                  <w:rFonts w:asciiTheme="minorHAnsi" w:eastAsia="Times New Roman" w:hAnsiTheme="minorHAnsi" w:cstheme="minorHAnsi"/>
                  <w:sz w:val="16"/>
                  <w:szCs w:val="20"/>
                </w:rPr>
                <w:t>B</w:t>
              </w:r>
            </w:ins>
            <w:del w:id="753" w:author="Smith, Alexis@Energy" w:date="2019-01-10T11:26:00Z">
              <w:r w:rsidDel="00347515">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w:t>
            </w:r>
            <w:r>
              <w:rPr>
                <w:rFonts w:asciiTheme="minorHAnsi" w:eastAsia="Times New Roman" w:hAnsiTheme="minorHAnsi" w:cstheme="minorHAnsi"/>
                <w:sz w:val="16"/>
                <w:szCs w:val="20"/>
              </w:rPr>
              <w:t>5</w:t>
            </w:r>
            <w:r w:rsidRPr="00095904">
              <w:rPr>
                <w:rFonts w:asciiTheme="minorHAnsi" w:eastAsia="Times New Roman" w:hAnsiTheme="minorHAnsi" w:cstheme="minorHAnsi"/>
                <w:sz w:val="16"/>
                <w:szCs w:val="20"/>
              </w:rPr>
              <w:t xml:space="preserve"> = Natural Gas or Propane, then</w:t>
            </w:r>
          </w:p>
          <w:p w14:paraId="61EC8282" w14:textId="697E319B" w:rsidR="00FF28D5" w:rsidRPr="00095904" w:rsidRDefault="00FF28D5" w:rsidP="00450E94">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ins w:id="754" w:author="Smith, Alexis@Energy" w:date="2019-01-10T11:26:00Z">
              <w:r w:rsidR="00347515">
                <w:rPr>
                  <w:rFonts w:asciiTheme="minorHAnsi" w:eastAsia="Times New Roman" w:hAnsiTheme="minorHAnsi" w:cstheme="minorHAnsi"/>
                  <w:sz w:val="16"/>
                  <w:szCs w:val="20"/>
                </w:rPr>
                <w:t>B</w:t>
              </w:r>
            </w:ins>
            <w:del w:id="755" w:author="Smith, Alexis@Energy" w:date="2019-01-10T11:26:00Z">
              <w:r w:rsidDel="00347515">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03 = Commercial Storage, then value must be &gt; 75,000 Btu/</w:t>
            </w:r>
            <w:proofErr w:type="spellStart"/>
            <w:r w:rsidRPr="00095904">
              <w:rPr>
                <w:rFonts w:asciiTheme="minorHAnsi" w:eastAsia="Times New Roman" w:hAnsiTheme="minorHAnsi" w:cstheme="minorHAnsi"/>
                <w:sz w:val="16"/>
                <w:szCs w:val="20"/>
              </w:rPr>
              <w:t>hr</w:t>
            </w:r>
            <w:proofErr w:type="spellEnd"/>
            <w:r w:rsidRPr="00095904">
              <w:rPr>
                <w:rFonts w:asciiTheme="minorHAnsi" w:eastAsia="Times New Roman" w:hAnsiTheme="minorHAnsi" w:cstheme="minorHAnsi"/>
                <w:sz w:val="16"/>
                <w:szCs w:val="20"/>
              </w:rPr>
              <w:t>;</w:t>
            </w:r>
          </w:p>
          <w:p w14:paraId="4957A937" w14:textId="1A626B26" w:rsidR="00FF28D5" w:rsidRPr="00095904" w:rsidRDefault="00FF28D5" w:rsidP="00450E94">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w:t>
            </w:r>
            <w:r>
              <w:rPr>
                <w:rFonts w:asciiTheme="minorHAnsi" w:eastAsia="Times New Roman" w:hAnsiTheme="minorHAnsi" w:cstheme="minorHAnsi"/>
                <w:sz w:val="16"/>
                <w:szCs w:val="20"/>
              </w:rPr>
              <w:t xml:space="preserve"> </w:t>
            </w:r>
            <w:ins w:id="756" w:author="Smith, Alexis@Energy" w:date="2019-01-10T11:26:00Z">
              <w:r w:rsidR="00347515">
                <w:rPr>
                  <w:rFonts w:asciiTheme="minorHAnsi" w:eastAsia="Times New Roman" w:hAnsiTheme="minorHAnsi" w:cstheme="minorHAnsi"/>
                  <w:sz w:val="16"/>
                  <w:szCs w:val="20"/>
                </w:rPr>
                <w:t>B</w:t>
              </w:r>
            </w:ins>
            <w:del w:id="757" w:author="Smith, Alexis@Energy" w:date="2019-01-10T11:26:00Z">
              <w:r w:rsidDel="00347515">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03 = Consumer Storage, then value must be ≤ 75,000 Btu/</w:t>
            </w:r>
            <w:proofErr w:type="spellStart"/>
            <w:r w:rsidRPr="00095904">
              <w:rPr>
                <w:rFonts w:asciiTheme="minorHAnsi" w:eastAsia="Times New Roman" w:hAnsiTheme="minorHAnsi" w:cstheme="minorHAnsi"/>
                <w:sz w:val="16"/>
                <w:szCs w:val="20"/>
              </w:rPr>
              <w:t>hr</w:t>
            </w:r>
            <w:proofErr w:type="spellEnd"/>
            <w:r w:rsidRPr="00095904">
              <w:rPr>
                <w:rFonts w:asciiTheme="minorHAnsi" w:eastAsia="Times New Roman" w:hAnsiTheme="minorHAnsi" w:cstheme="minorHAnsi"/>
                <w:sz w:val="16"/>
                <w:szCs w:val="20"/>
              </w:rPr>
              <w:t>;</w:t>
            </w:r>
          </w:p>
          <w:p w14:paraId="43038F2D" w14:textId="25C6A81F" w:rsidR="00FF28D5" w:rsidRPr="00095904" w:rsidRDefault="00FF28D5" w:rsidP="00450E94">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ins w:id="758" w:author="Smith, Alexis@Energy" w:date="2019-01-10T11:26:00Z">
              <w:r w:rsidR="00347515">
                <w:rPr>
                  <w:rFonts w:asciiTheme="minorHAnsi" w:eastAsia="Times New Roman" w:hAnsiTheme="minorHAnsi" w:cstheme="minorHAnsi"/>
                  <w:sz w:val="16"/>
                  <w:szCs w:val="20"/>
                </w:rPr>
                <w:t>B</w:t>
              </w:r>
            </w:ins>
            <w:del w:id="759" w:author="Smith, Alexis@Energy" w:date="2019-01-10T11:26:00Z">
              <w:r w:rsidDel="00347515">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03 = Commercial Instant, then value must be &gt; 200,000 Btu/</w:t>
            </w:r>
            <w:proofErr w:type="spellStart"/>
            <w:r w:rsidRPr="00095904">
              <w:rPr>
                <w:rFonts w:asciiTheme="minorHAnsi" w:eastAsia="Times New Roman" w:hAnsiTheme="minorHAnsi" w:cstheme="minorHAnsi"/>
                <w:sz w:val="16"/>
                <w:szCs w:val="20"/>
              </w:rPr>
              <w:t>hr</w:t>
            </w:r>
            <w:proofErr w:type="spellEnd"/>
            <w:r w:rsidRPr="00095904">
              <w:rPr>
                <w:rFonts w:asciiTheme="minorHAnsi" w:eastAsia="Times New Roman" w:hAnsiTheme="minorHAnsi" w:cstheme="minorHAnsi"/>
                <w:sz w:val="16"/>
                <w:szCs w:val="20"/>
              </w:rPr>
              <w:t>;</w:t>
            </w:r>
          </w:p>
          <w:p w14:paraId="7A989646" w14:textId="6F82A214" w:rsidR="00FF28D5" w:rsidRPr="00095904" w:rsidRDefault="00FF28D5" w:rsidP="00450E94">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If </w:t>
            </w:r>
            <w:ins w:id="760" w:author="Smith, Alexis@Energy" w:date="2019-01-10T11:26:00Z">
              <w:r w:rsidR="00347515">
                <w:rPr>
                  <w:rFonts w:asciiTheme="minorHAnsi" w:eastAsia="Times New Roman" w:hAnsiTheme="minorHAnsi" w:cstheme="minorHAnsi"/>
                  <w:sz w:val="16"/>
                  <w:szCs w:val="20"/>
                </w:rPr>
                <w:t>B</w:t>
              </w:r>
            </w:ins>
            <w:del w:id="761" w:author="Smith, Alexis@Energy" w:date="2019-01-10T11:26:00Z">
              <w:r w:rsidRPr="00095904" w:rsidDel="00347515">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03 = Consumer Instant, then value must be ≤ 200,000 Btu/</w:t>
            </w:r>
            <w:proofErr w:type="spellStart"/>
            <w:r w:rsidRPr="00095904">
              <w:rPr>
                <w:rFonts w:asciiTheme="minorHAnsi" w:eastAsia="Times New Roman" w:hAnsiTheme="minorHAnsi" w:cstheme="minorHAnsi"/>
                <w:sz w:val="16"/>
                <w:szCs w:val="20"/>
              </w:rPr>
              <w:t>hr</w:t>
            </w:r>
            <w:proofErr w:type="spellEnd"/>
            <w:r w:rsidRPr="00095904">
              <w:rPr>
                <w:rFonts w:asciiTheme="minorHAnsi" w:eastAsia="Times New Roman" w:hAnsiTheme="minorHAnsi" w:cstheme="minorHAnsi"/>
                <w:sz w:val="16"/>
                <w:szCs w:val="20"/>
              </w:rPr>
              <w:t>;</w:t>
            </w:r>
          </w:p>
          <w:p w14:paraId="4AC9EEF8" w14:textId="6B9BFDCA" w:rsidR="00FF28D5" w:rsidRPr="00095904" w:rsidRDefault="00FF28D5" w:rsidP="00450E94">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ins w:id="762" w:author="Smith, Alexis@Energy" w:date="2019-01-10T11:26:00Z">
              <w:r w:rsidR="00347515">
                <w:rPr>
                  <w:rFonts w:asciiTheme="minorHAnsi" w:eastAsia="Times New Roman" w:hAnsiTheme="minorHAnsi" w:cstheme="minorHAnsi"/>
                  <w:sz w:val="16"/>
                  <w:szCs w:val="20"/>
                </w:rPr>
                <w:t>B</w:t>
              </w:r>
            </w:ins>
            <w:del w:id="763" w:author="Smith, Alexis@Energy" w:date="2019-01-10T11:26:00Z">
              <w:r w:rsidRPr="00095904" w:rsidDel="00347515">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03 = Residential-Duty Commercial Storage, then value must be ≤ 105,000 Btu/</w:t>
            </w:r>
            <w:proofErr w:type="spellStart"/>
            <w:r w:rsidRPr="00095904">
              <w:rPr>
                <w:rFonts w:asciiTheme="minorHAnsi" w:eastAsia="Times New Roman" w:hAnsiTheme="minorHAnsi" w:cstheme="minorHAnsi"/>
                <w:sz w:val="16"/>
                <w:szCs w:val="20"/>
              </w:rPr>
              <w:t>hr</w:t>
            </w:r>
            <w:proofErr w:type="spellEnd"/>
            <w:r w:rsidRPr="00095904">
              <w:rPr>
                <w:rFonts w:asciiTheme="minorHAnsi" w:eastAsia="Times New Roman" w:hAnsiTheme="minorHAnsi" w:cstheme="minorHAnsi"/>
                <w:sz w:val="16"/>
                <w:szCs w:val="20"/>
              </w:rPr>
              <w:t>;</w:t>
            </w:r>
          </w:p>
          <w:p w14:paraId="3FE17D88" w14:textId="1CDF5F94" w:rsidR="00FF28D5" w:rsidRPr="00095904" w:rsidRDefault="00FF28D5" w:rsidP="00450E94">
            <w:pPr>
              <w:spacing w:after="0"/>
              <w:rPr>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 xml:space="preserve">Else if </w:t>
            </w:r>
            <w:ins w:id="764" w:author="Smith, Alexis@Energy" w:date="2019-01-10T11:26:00Z">
              <w:r w:rsidR="00347515">
                <w:rPr>
                  <w:rFonts w:asciiTheme="minorHAnsi" w:eastAsia="Times New Roman" w:hAnsiTheme="minorHAnsi" w:cstheme="minorHAnsi"/>
                  <w:sz w:val="16"/>
                  <w:szCs w:val="20"/>
                </w:rPr>
                <w:t>B</w:t>
              </w:r>
            </w:ins>
            <w:del w:id="765" w:author="Smith, Alexis@Energy" w:date="2019-01-10T11:26:00Z">
              <w:r w:rsidRPr="00095904" w:rsidDel="00347515">
                <w:rPr>
                  <w:rFonts w:asciiTheme="minorHAnsi" w:eastAsia="Times New Roman" w:hAnsiTheme="minorHAnsi" w:cstheme="minorHAnsi"/>
                  <w:sz w:val="16"/>
                  <w:szCs w:val="20"/>
                </w:rPr>
                <w:delText>A</w:delText>
              </w:r>
            </w:del>
            <w:r w:rsidRPr="00095904">
              <w:rPr>
                <w:rFonts w:asciiTheme="minorHAnsi" w:eastAsia="Times New Roman" w:hAnsiTheme="minorHAnsi" w:cstheme="minorHAnsi"/>
                <w:sz w:val="16"/>
                <w:szCs w:val="20"/>
              </w:rPr>
              <w:t>06 = Electricity, then</w:t>
            </w:r>
          </w:p>
          <w:p w14:paraId="4899914A" w14:textId="77777777" w:rsidR="00FF28D5" w:rsidRPr="00095904" w:rsidRDefault="00FF28D5" w:rsidP="00450E94">
            <w:pPr>
              <w:spacing w:after="0"/>
              <w:rPr>
                <w:rFonts w:asciiTheme="minorHAnsi" w:eastAsia="Times New Roman" w:hAnsiTheme="minorHAnsi" w:cstheme="minorHAnsi"/>
                <w:sz w:val="16"/>
                <w:szCs w:val="20"/>
              </w:rPr>
            </w:pPr>
            <w:del w:id="766" w:author="Smith, Alexis@Energy" w:date="2019-01-10T11:25:00Z">
              <w:r w:rsidRPr="00095904" w:rsidDel="00347515">
                <w:rPr>
                  <w:rFonts w:asciiTheme="minorHAnsi" w:eastAsia="Times New Roman" w:hAnsiTheme="minorHAnsi" w:cstheme="minorHAnsi"/>
                  <w:sz w:val="16"/>
                  <w:szCs w:val="20"/>
                </w:rPr>
                <w:tab/>
              </w:r>
            </w:del>
            <w:r w:rsidRPr="00095904">
              <w:rPr>
                <w:rFonts w:asciiTheme="minorHAnsi" w:eastAsia="Times New Roman" w:hAnsiTheme="minorHAnsi" w:cstheme="minorHAnsi"/>
                <w:sz w:val="16"/>
                <w:szCs w:val="20"/>
              </w:rPr>
              <w:t xml:space="preserve">If B03 = </w:t>
            </w:r>
            <w:r w:rsidRPr="00095904">
              <w:rPr>
                <w:rFonts w:asciiTheme="minorHAnsi" w:eastAsia="Times New Roman" w:hAnsiTheme="minorHAnsi" w:cstheme="minorHAnsi"/>
                <w:sz w:val="16"/>
                <w:szCs w:val="20"/>
              </w:rPr>
              <w:lastRenderedPageBreak/>
              <w:t>Commercial Storage or Commercial Instant, then value must be &gt; 12 kW;</w:t>
            </w:r>
          </w:p>
          <w:p w14:paraId="46679747" w14:textId="77777777" w:rsidR="00FF28D5" w:rsidRPr="00095904" w:rsidRDefault="00FF28D5" w:rsidP="00450E94">
            <w:pPr>
              <w:spacing w:after="0"/>
              <w:rPr>
                <w:rFonts w:asciiTheme="minorHAnsi" w:eastAsia="Times New Roman" w:hAnsiTheme="minorHAnsi" w:cstheme="minorHAnsi"/>
                <w:sz w:val="16"/>
                <w:szCs w:val="20"/>
              </w:rPr>
            </w:pPr>
            <w:del w:id="767" w:author="Smith, Alexis@Energy" w:date="2019-01-10T11:25:00Z">
              <w:r w:rsidRPr="00095904" w:rsidDel="00347515">
                <w:rPr>
                  <w:rFonts w:asciiTheme="minorHAnsi" w:eastAsia="Times New Roman" w:hAnsiTheme="minorHAnsi" w:cstheme="minorHAnsi"/>
                  <w:sz w:val="16"/>
                  <w:szCs w:val="20"/>
                </w:rPr>
                <w:tab/>
              </w:r>
            </w:del>
            <w:r w:rsidRPr="00095904">
              <w:rPr>
                <w:rFonts w:asciiTheme="minorHAnsi" w:eastAsia="Times New Roman" w:hAnsiTheme="minorHAnsi" w:cstheme="minorHAnsi"/>
                <w:sz w:val="16"/>
                <w:szCs w:val="20"/>
              </w:rPr>
              <w:t>If B03 = Consumer Storage or Consumer Instant, then value must be ≤ 12 kW;</w:t>
            </w:r>
          </w:p>
          <w:p w14:paraId="0F235F01" w14:textId="77777777" w:rsidR="00FF28D5" w:rsidRPr="00095904" w:rsidRDefault="00FF28D5" w:rsidP="00450E94">
            <w:pPr>
              <w:spacing w:after="0"/>
              <w:rPr>
                <w:rFonts w:asciiTheme="minorHAnsi" w:eastAsia="Times New Roman" w:hAnsiTheme="minorHAnsi" w:cstheme="minorHAnsi"/>
                <w:sz w:val="16"/>
                <w:szCs w:val="20"/>
              </w:rPr>
            </w:pPr>
            <w:del w:id="768" w:author="Smith, Alexis@Energy" w:date="2019-01-10T11:25:00Z">
              <w:r w:rsidRPr="00095904" w:rsidDel="00347515">
                <w:rPr>
                  <w:rFonts w:asciiTheme="minorHAnsi" w:eastAsia="Times New Roman" w:hAnsiTheme="minorHAnsi" w:cstheme="minorHAnsi"/>
                  <w:sz w:val="16"/>
                  <w:szCs w:val="20"/>
                </w:rPr>
                <w:tab/>
              </w:r>
            </w:del>
            <w:r w:rsidRPr="00095904">
              <w:rPr>
                <w:rFonts w:asciiTheme="minorHAnsi" w:eastAsia="Times New Roman" w:hAnsiTheme="minorHAnsi" w:cstheme="minorHAnsi"/>
                <w:sz w:val="16"/>
                <w:szCs w:val="20"/>
              </w:rPr>
              <w:t>Else if B03 = Residential-Duty Commercial Instantaneous, then value must be ≤ 58.6 kW;</w:t>
            </w:r>
          </w:p>
          <w:p w14:paraId="5B006588" w14:textId="3C87867B" w:rsidR="00FF28D5" w:rsidRPr="00095904" w:rsidRDefault="00FF28D5" w:rsidP="00450E94">
            <w:pPr>
              <w:spacing w:after="0"/>
              <w:rPr>
                <w:rFonts w:asciiTheme="minorHAnsi" w:eastAsia="Times New Roman" w:hAnsiTheme="minorHAnsi" w:cstheme="minorHAnsi"/>
                <w:sz w:val="16"/>
                <w:szCs w:val="20"/>
              </w:rPr>
            </w:pPr>
            <w:del w:id="769" w:author="Smith, Alexis@Energy" w:date="2019-02-12T09:19:00Z">
              <w:r w:rsidRPr="00095904" w:rsidDel="00D74ED9">
                <w:rPr>
                  <w:rFonts w:asciiTheme="minorHAnsi" w:eastAsia="Times New Roman" w:hAnsiTheme="minorHAnsi" w:cstheme="minorHAnsi"/>
                  <w:sz w:val="16"/>
                  <w:szCs w:val="20"/>
                </w:rPr>
                <w:delText>End If</w:delText>
              </w:r>
            </w:del>
          </w:p>
          <w:p w14:paraId="3943E6C7" w14:textId="68FA29B1" w:rsidR="00FF28D5" w:rsidDel="00347515" w:rsidRDefault="00FF28D5" w:rsidP="00450E94">
            <w:pPr>
              <w:spacing w:after="0"/>
              <w:rPr>
                <w:del w:id="770" w:author="Smith, Alexis@Energy" w:date="2019-01-10T11:25:00Z"/>
                <w:rFonts w:asciiTheme="minorHAnsi" w:eastAsia="Times New Roman" w:hAnsiTheme="minorHAnsi" w:cstheme="minorHAnsi"/>
                <w:sz w:val="16"/>
                <w:szCs w:val="20"/>
              </w:rPr>
            </w:pPr>
            <w:r w:rsidRPr="00095904">
              <w:rPr>
                <w:rFonts w:asciiTheme="minorHAnsi" w:eastAsia="Times New Roman" w:hAnsiTheme="minorHAnsi" w:cstheme="minorHAnsi"/>
                <w:sz w:val="16"/>
                <w:szCs w:val="20"/>
              </w:rPr>
              <w:t>If the value passes range test</w:t>
            </w:r>
            <w:ins w:id="771" w:author="Smith, Alexis@Energy" w:date="2019-02-12T09:19:00Z">
              <w:r w:rsidR="00D74ED9">
                <w:rPr>
                  <w:rFonts w:asciiTheme="minorHAnsi" w:eastAsia="Times New Roman" w:hAnsiTheme="minorHAnsi" w:cstheme="minorHAnsi"/>
                  <w:sz w:val="16"/>
                  <w:szCs w:val="20"/>
                </w:rPr>
                <w:t xml:space="preserve"> and </w:t>
              </w:r>
            </w:ins>
            <w:ins w:id="772" w:author="Smith, Alexis@Energy" w:date="2019-02-12T09:20:00Z">
              <w:r w:rsidR="00D74ED9" w:rsidRPr="00095904">
                <w:rPr>
                  <w:rFonts w:asciiTheme="minorHAnsi" w:eastAsia="Times New Roman" w:hAnsiTheme="minorHAnsi" w:cstheme="minorHAnsi"/>
                  <w:sz w:val="16"/>
                  <w:szCs w:val="20"/>
                </w:rPr>
                <w:t xml:space="preserve">if </w:t>
              </w:r>
              <w:r w:rsidR="00D74ED9">
                <w:rPr>
                  <w:rFonts w:asciiTheme="minorHAnsi" w:eastAsia="Times New Roman" w:hAnsiTheme="minorHAnsi" w:cstheme="minorHAnsi"/>
                  <w:sz w:val="16"/>
                  <w:szCs w:val="20"/>
                </w:rPr>
                <w:t>A</w:t>
              </w:r>
              <w:r w:rsidR="00D74ED9" w:rsidRPr="00095904">
                <w:rPr>
                  <w:rFonts w:asciiTheme="minorHAnsi" w:eastAsia="Times New Roman" w:hAnsiTheme="minorHAnsi" w:cstheme="minorHAnsi"/>
                  <w:sz w:val="16"/>
                  <w:szCs w:val="20"/>
                </w:rPr>
                <w:t>0</w:t>
              </w:r>
              <w:r w:rsidR="00D74ED9">
                <w:rPr>
                  <w:rFonts w:asciiTheme="minorHAnsi" w:eastAsia="Times New Roman" w:hAnsiTheme="minorHAnsi" w:cstheme="minorHAnsi"/>
                  <w:sz w:val="16"/>
                  <w:szCs w:val="20"/>
                </w:rPr>
                <w:t>5</w:t>
              </w:r>
              <w:r w:rsidR="00D74ED9" w:rsidRPr="00095904">
                <w:rPr>
                  <w:rFonts w:asciiTheme="minorHAnsi" w:eastAsia="Times New Roman" w:hAnsiTheme="minorHAnsi" w:cstheme="minorHAnsi"/>
                  <w:sz w:val="16"/>
                  <w:szCs w:val="20"/>
                </w:rPr>
                <w:t xml:space="preserve"> = Electric Resistance</w:t>
              </w:r>
            </w:ins>
            <w:r w:rsidRPr="00095904">
              <w:rPr>
                <w:rFonts w:asciiTheme="minorHAnsi" w:eastAsia="Times New Roman" w:hAnsiTheme="minorHAnsi" w:cstheme="minorHAnsi"/>
                <w:sz w:val="16"/>
                <w:szCs w:val="20"/>
              </w:rPr>
              <w:t xml:space="preserve">, it is stored in </w:t>
            </w:r>
            <w:proofErr w:type="spellStart"/>
            <w:r w:rsidRPr="00095904">
              <w:rPr>
                <w:rFonts w:asciiTheme="minorHAnsi" w:eastAsia="Times New Roman" w:hAnsiTheme="minorHAnsi" w:cstheme="minorHAnsi"/>
                <w:sz w:val="16"/>
                <w:szCs w:val="20"/>
              </w:rPr>
              <w:t>WaterHeaterElectricFiredRatedInput</w:t>
            </w:r>
            <w:proofErr w:type="spellEnd"/>
            <w:r w:rsidRPr="00095904">
              <w:rPr>
                <w:rFonts w:asciiTheme="minorHAnsi" w:eastAsia="Times New Roman" w:hAnsiTheme="minorHAnsi" w:cstheme="minorHAnsi"/>
                <w:sz w:val="16"/>
                <w:szCs w:val="20"/>
              </w:rPr>
              <w:t xml:space="preserve">, </w:t>
            </w:r>
            <w:del w:id="773" w:author="Smith, Alexis@Energy" w:date="2019-02-12T09:20:00Z">
              <w:r w:rsidRPr="00095904" w:rsidDel="00D74ED9">
                <w:rPr>
                  <w:rFonts w:asciiTheme="minorHAnsi" w:eastAsia="Times New Roman" w:hAnsiTheme="minorHAnsi" w:cstheme="minorHAnsi"/>
                  <w:sz w:val="16"/>
                  <w:szCs w:val="20"/>
                </w:rPr>
                <w:delText xml:space="preserve">if </w:delText>
              </w:r>
              <w:r w:rsidDel="00D74ED9">
                <w:rPr>
                  <w:rFonts w:asciiTheme="minorHAnsi" w:eastAsia="Times New Roman" w:hAnsiTheme="minorHAnsi" w:cstheme="minorHAnsi"/>
                  <w:sz w:val="16"/>
                  <w:szCs w:val="20"/>
                </w:rPr>
                <w:delText>A</w:delText>
              </w:r>
              <w:r w:rsidRPr="00095904" w:rsidDel="00D74ED9">
                <w:rPr>
                  <w:rFonts w:asciiTheme="minorHAnsi" w:eastAsia="Times New Roman" w:hAnsiTheme="minorHAnsi" w:cstheme="minorHAnsi"/>
                  <w:sz w:val="16"/>
                  <w:szCs w:val="20"/>
                </w:rPr>
                <w:delText>0</w:delText>
              </w:r>
            </w:del>
            <w:del w:id="774" w:author="Smith, Alexis@Energy" w:date="2019-02-12T09:19:00Z">
              <w:r w:rsidRPr="00095904" w:rsidDel="00D74ED9">
                <w:rPr>
                  <w:rFonts w:asciiTheme="minorHAnsi" w:eastAsia="Times New Roman" w:hAnsiTheme="minorHAnsi" w:cstheme="minorHAnsi"/>
                  <w:sz w:val="16"/>
                  <w:szCs w:val="20"/>
                </w:rPr>
                <w:delText>6</w:delText>
              </w:r>
            </w:del>
            <w:del w:id="775" w:author="Smith, Alexis@Energy" w:date="2019-02-12T09:20:00Z">
              <w:r w:rsidRPr="00095904" w:rsidDel="00D74ED9">
                <w:rPr>
                  <w:rFonts w:asciiTheme="minorHAnsi" w:eastAsia="Times New Roman" w:hAnsiTheme="minorHAnsi" w:cstheme="minorHAnsi"/>
                  <w:sz w:val="16"/>
                  <w:szCs w:val="20"/>
                </w:rPr>
                <w:delText xml:space="preserve"> = Electric Resistance </w:delText>
              </w:r>
            </w:del>
            <w:r w:rsidRPr="00095904">
              <w:rPr>
                <w:rFonts w:asciiTheme="minorHAnsi" w:eastAsia="Times New Roman" w:hAnsiTheme="minorHAnsi" w:cstheme="minorHAnsi"/>
                <w:sz w:val="16"/>
                <w:szCs w:val="20"/>
              </w:rPr>
              <w:t xml:space="preserve">Otherwise the value is stored in </w:t>
            </w:r>
            <w:proofErr w:type="spellStart"/>
            <w:r w:rsidRPr="00095904">
              <w:rPr>
                <w:rFonts w:asciiTheme="minorHAnsi" w:eastAsia="Times New Roman" w:hAnsiTheme="minorHAnsi" w:cstheme="minorHAnsi"/>
                <w:sz w:val="16"/>
                <w:szCs w:val="20"/>
              </w:rPr>
              <w:t>WaterHeaterGasFiredRatedInput</w:t>
            </w:r>
            <w:proofErr w:type="spellEnd"/>
            <w:ins w:id="776" w:author="Smith, Alexis@Energy" w:date="2019-02-12T09:20:00Z">
              <w:r w:rsidR="00D74ED9">
                <w:rPr>
                  <w:rFonts w:asciiTheme="minorHAnsi" w:eastAsia="Times New Roman" w:hAnsiTheme="minorHAnsi" w:cstheme="minorHAnsi"/>
                  <w:sz w:val="16"/>
                  <w:szCs w:val="20"/>
                </w:rPr>
                <w:t>&gt;&gt;</w:t>
              </w:r>
            </w:ins>
          </w:p>
          <w:p w14:paraId="7CF927FF" w14:textId="0715434E" w:rsidR="00FF28D5" w:rsidRDefault="00FF28D5" w:rsidP="00450E94">
            <w:pPr>
              <w:spacing w:after="0"/>
              <w:rPr>
                <w:rFonts w:asciiTheme="minorHAnsi" w:eastAsia="Times New Roman" w:hAnsiTheme="minorHAnsi" w:cstheme="minorHAnsi"/>
                <w:sz w:val="16"/>
                <w:szCs w:val="20"/>
              </w:rPr>
            </w:pPr>
          </w:p>
          <w:p w14:paraId="7D805B51" w14:textId="233C9935" w:rsidR="00FF28D5" w:rsidRPr="00095904" w:rsidDel="00D74ED9" w:rsidRDefault="00FF28D5" w:rsidP="00D85E3F">
            <w:pPr>
              <w:tabs>
                <w:tab w:val="left" w:pos="2160"/>
                <w:tab w:val="left" w:pos="2700"/>
                <w:tab w:val="left" w:pos="3420"/>
                <w:tab w:val="left" w:pos="3780"/>
                <w:tab w:val="left" w:pos="5760"/>
                <w:tab w:val="left" w:pos="7212"/>
              </w:tabs>
              <w:spacing w:after="0" w:line="240" w:lineRule="auto"/>
              <w:rPr>
                <w:del w:id="777" w:author="Smith, Alexis@Energy" w:date="2019-02-12T09:20:00Z"/>
                <w:rFonts w:asciiTheme="minorHAnsi" w:eastAsia="Times New Roman" w:hAnsiTheme="minorHAnsi" w:cstheme="minorHAnsi"/>
                <w:sz w:val="16"/>
                <w:szCs w:val="20"/>
              </w:rPr>
            </w:pPr>
            <w:del w:id="778" w:author="Smith, Alexis@Energy" w:date="2019-02-12T09:20:00Z">
              <w:r w:rsidDel="00D74ED9">
                <w:rPr>
                  <w:rFonts w:asciiTheme="minorHAnsi" w:eastAsia="Times New Roman" w:hAnsiTheme="minorHAnsi" w:cstheme="minorHAnsi"/>
                  <w:sz w:val="16"/>
                  <w:szCs w:val="20"/>
                </w:rPr>
                <w:delText>Else If A08 = NA, then NA&gt;&gt;</w:delText>
              </w:r>
            </w:del>
          </w:p>
          <w:p w14:paraId="403C3207" w14:textId="67C8CCFC" w:rsidR="00FF28D5" w:rsidRPr="00095904" w:rsidRDefault="00FF28D5" w:rsidP="00450E94">
            <w:pPr>
              <w:spacing w:after="0"/>
              <w:rPr>
                <w:rFonts w:asciiTheme="minorHAnsi" w:eastAsia="Times New Roman" w:hAnsiTheme="minorHAnsi" w:cstheme="minorHAnsi"/>
                <w:sz w:val="16"/>
                <w:szCs w:val="20"/>
              </w:rPr>
            </w:pPr>
            <w:del w:id="779" w:author="Smith, Alexis@Energy" w:date="2019-02-12T09:20:00Z">
              <w:r w:rsidRPr="00095904" w:rsidDel="00D74ED9">
                <w:rPr>
                  <w:rFonts w:asciiTheme="minorHAnsi" w:eastAsia="Times New Roman" w:hAnsiTheme="minorHAnsi" w:cstheme="minorHAnsi"/>
                  <w:sz w:val="16"/>
                  <w:szCs w:val="20"/>
                </w:rPr>
                <w:delText>&gt;</w:delText>
              </w:r>
            </w:del>
            <w:r w:rsidRPr="00095904">
              <w:rPr>
                <w:rFonts w:asciiTheme="minorHAnsi" w:eastAsia="Times New Roman" w:hAnsiTheme="minorHAnsi" w:cstheme="minorHAnsi"/>
                <w:sz w:val="16"/>
                <w:szCs w:val="20"/>
              </w:rPr>
              <w:t>&gt;</w:t>
            </w:r>
          </w:p>
          <w:p w14:paraId="4DC44E17" w14:textId="5FC46A55" w:rsidR="00FF28D5" w:rsidRPr="00095904" w:rsidRDefault="00FF28D5" w:rsidP="00D85E3F">
            <w:pPr>
              <w:spacing w:after="0" w:line="240" w:lineRule="auto"/>
              <w:rPr>
                <w:rFonts w:asciiTheme="minorHAnsi" w:hAnsiTheme="minorHAnsi" w:cstheme="minorHAnsi"/>
                <w:sz w:val="14"/>
                <w:szCs w:val="16"/>
              </w:rPr>
            </w:pPr>
          </w:p>
        </w:tc>
        <w:tc>
          <w:tcPr>
            <w:tcW w:w="446" w:type="pct"/>
            <w:tcBorders>
              <w:top w:val="single" w:sz="4" w:space="0" w:color="auto"/>
              <w:left w:val="single" w:sz="4" w:space="0" w:color="auto"/>
              <w:bottom w:val="single" w:sz="4" w:space="0" w:color="auto"/>
              <w:right w:val="single" w:sz="4" w:space="0" w:color="auto"/>
            </w:tcBorders>
          </w:tcPr>
          <w:p w14:paraId="7EF496BA" w14:textId="19974264" w:rsidR="00FF28D5" w:rsidRPr="00095904" w:rsidRDefault="00FF28D5" w:rsidP="00D85E3F">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lastRenderedPageBreak/>
              <w:t xml:space="preserve">&lt;&lt; </w:t>
            </w:r>
            <w:del w:id="780" w:author="Smith, Alexis@Energy" w:date="2019-01-10T11:27:00Z">
              <w:r w:rsidRPr="00095904" w:rsidDel="00347515">
                <w:rPr>
                  <w:rFonts w:asciiTheme="minorHAnsi" w:eastAsia="Times New Roman" w:hAnsiTheme="minorHAnsi" w:cstheme="minorHAnsi"/>
                  <w:sz w:val="16"/>
                  <w:szCs w:val="20"/>
                </w:rPr>
                <w:delText>User input value must equal</w:delText>
              </w:r>
            </w:del>
            <w:ins w:id="781" w:author="Smith, Alexis@Energy" w:date="2019-01-10T11:27:00Z">
              <w:r w:rsidR="00347515">
                <w:rPr>
                  <w:rFonts w:asciiTheme="minorHAnsi" w:eastAsia="Times New Roman" w:hAnsiTheme="minorHAnsi" w:cstheme="minorHAnsi"/>
                  <w:sz w:val="16"/>
                  <w:szCs w:val="20"/>
                </w:rPr>
                <w:t>Reference</w:t>
              </w:r>
            </w:ins>
            <w:r w:rsidRPr="00095904">
              <w:rPr>
                <w:rFonts w:asciiTheme="minorHAnsi" w:eastAsia="Times New Roman" w:hAnsiTheme="minorHAnsi" w:cstheme="minorHAnsi"/>
                <w:sz w:val="16"/>
                <w:szCs w:val="20"/>
              </w:rPr>
              <w:t xml:space="preserve"> value from </w:t>
            </w:r>
            <w:del w:id="782" w:author="Smith, Alexis@Energy" w:date="2019-01-10T11:27:00Z">
              <w:r w:rsidDel="00347515">
                <w:rPr>
                  <w:rFonts w:asciiTheme="minorHAnsi" w:eastAsia="Times New Roman" w:hAnsiTheme="minorHAnsi" w:cstheme="minorHAnsi"/>
                  <w:sz w:val="16"/>
                  <w:szCs w:val="20"/>
                </w:rPr>
                <w:delText>Central</w:delText>
              </w:r>
              <w:r w:rsidRPr="00095904" w:rsidDel="00347515">
                <w:rPr>
                  <w:rFonts w:asciiTheme="minorHAnsi" w:eastAsia="Times New Roman" w:hAnsiTheme="minorHAnsi" w:cstheme="minorHAnsi"/>
                  <w:sz w:val="16"/>
                  <w:szCs w:val="20"/>
                </w:rPr>
                <w:delText xml:space="preserve"> DHW System Distribution (</w:delText>
              </w:r>
            </w:del>
            <w:r w:rsidRPr="00095904">
              <w:rPr>
                <w:rFonts w:asciiTheme="minorHAnsi" w:eastAsia="Times New Roman" w:hAnsiTheme="minorHAnsi" w:cstheme="minorHAnsi"/>
                <w:sz w:val="16"/>
                <w:szCs w:val="20"/>
              </w:rPr>
              <w:t>A</w:t>
            </w:r>
            <w:r>
              <w:rPr>
                <w:rFonts w:asciiTheme="minorHAnsi" w:eastAsia="Times New Roman" w:hAnsiTheme="minorHAnsi" w:cstheme="minorHAnsi"/>
                <w:sz w:val="16"/>
                <w:szCs w:val="20"/>
              </w:rPr>
              <w:t>08</w:t>
            </w:r>
            <w:ins w:id="783" w:author="Smith, Alexis@Energy" w:date="2019-01-10T11:27:00Z">
              <w:r w:rsidR="00347515">
                <w:rPr>
                  <w:rFonts w:asciiTheme="minorHAnsi" w:eastAsia="Times New Roman" w:hAnsiTheme="minorHAnsi" w:cstheme="minorHAnsi"/>
                  <w:sz w:val="16"/>
                  <w:szCs w:val="20"/>
                </w:rPr>
                <w:t>&gt;&gt;</w:t>
              </w:r>
            </w:ins>
            <w:del w:id="784" w:author="Smith, Alexis@Energy" w:date="2019-01-10T11:27:00Z">
              <w:r w:rsidDel="00347515">
                <w:rPr>
                  <w:rFonts w:asciiTheme="minorHAnsi" w:eastAsia="Times New Roman" w:hAnsiTheme="minorHAnsi" w:cstheme="minorHAnsi"/>
                  <w:sz w:val="16"/>
                  <w:szCs w:val="20"/>
                </w:rPr>
                <w:delText>)</w:delText>
              </w:r>
            </w:del>
          </w:p>
        </w:tc>
        <w:tc>
          <w:tcPr>
            <w:tcW w:w="367" w:type="pct"/>
            <w:tcBorders>
              <w:top w:val="single" w:sz="4" w:space="0" w:color="auto"/>
              <w:left w:val="single" w:sz="4" w:space="0" w:color="auto"/>
              <w:bottom w:val="single" w:sz="4" w:space="0" w:color="auto"/>
              <w:right w:val="single" w:sz="4" w:space="0" w:color="auto"/>
            </w:tcBorders>
          </w:tcPr>
          <w:p w14:paraId="6C87B38C" w14:textId="532ECDBA" w:rsidR="00FF28D5" w:rsidRPr="00095904" w:rsidRDefault="00FF28D5" w:rsidP="00450E94">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del w:id="785" w:author="Smith, Alexis@Energy" w:date="2019-01-10T11:28:00Z">
              <w:r w:rsidRPr="00095904" w:rsidDel="00347515">
                <w:rPr>
                  <w:rFonts w:asciiTheme="minorHAnsi" w:eastAsia="Times New Roman" w:hAnsiTheme="minorHAnsi" w:cstheme="minorHAnsi"/>
                  <w:sz w:val="16"/>
                  <w:szCs w:val="20"/>
                </w:rPr>
                <w:delText>User input</w:delText>
              </w:r>
            </w:del>
            <w:ins w:id="786" w:author="Smith, Alexis@Energy" w:date="2019-01-10T11:28:00Z">
              <w:r w:rsidR="00347515">
                <w:rPr>
                  <w:rFonts w:asciiTheme="minorHAnsi" w:eastAsia="Times New Roman" w:hAnsiTheme="minorHAnsi" w:cstheme="minorHAnsi"/>
                  <w:sz w:val="16"/>
                  <w:szCs w:val="20"/>
                </w:rPr>
                <w:t>Reference</w:t>
              </w:r>
            </w:ins>
            <w:r w:rsidRPr="00095904">
              <w:rPr>
                <w:rFonts w:asciiTheme="minorHAnsi" w:eastAsia="Times New Roman" w:hAnsiTheme="minorHAnsi" w:cstheme="minorHAnsi"/>
                <w:sz w:val="16"/>
                <w:szCs w:val="20"/>
              </w:rPr>
              <w:t xml:space="preserve"> value </w:t>
            </w:r>
            <w:del w:id="787" w:author="Smith, Alexis@Energy" w:date="2019-01-10T11:28:00Z">
              <w:r w:rsidRPr="00095904" w:rsidDel="00347515">
                <w:rPr>
                  <w:rFonts w:asciiTheme="minorHAnsi" w:eastAsia="Times New Roman" w:hAnsiTheme="minorHAnsi" w:cstheme="minorHAnsi"/>
                  <w:sz w:val="16"/>
                  <w:szCs w:val="20"/>
                </w:rPr>
                <w:delText xml:space="preserve">must equal value </w:delText>
              </w:r>
            </w:del>
            <w:r w:rsidRPr="00095904">
              <w:rPr>
                <w:rFonts w:asciiTheme="minorHAnsi" w:eastAsia="Times New Roman" w:hAnsiTheme="minorHAnsi" w:cstheme="minorHAnsi"/>
                <w:sz w:val="16"/>
                <w:szCs w:val="20"/>
              </w:rPr>
              <w:t xml:space="preserve">from Design Dwelling Unit DHW System Distribution </w:t>
            </w:r>
            <w:del w:id="788" w:author="Smith, Alexis@Energy" w:date="2019-01-10T11:28:00Z">
              <w:r w:rsidRPr="00095904" w:rsidDel="00347515">
                <w:rPr>
                  <w:rFonts w:asciiTheme="minorHAnsi" w:eastAsia="Times New Roman" w:hAnsiTheme="minorHAnsi" w:cstheme="minorHAnsi"/>
                  <w:sz w:val="16"/>
                  <w:szCs w:val="20"/>
                </w:rPr>
                <w:delText>(</w:delText>
              </w:r>
            </w:del>
            <w:r w:rsidRPr="00095904">
              <w:rPr>
                <w:rFonts w:asciiTheme="minorHAnsi" w:eastAsia="Times New Roman" w:hAnsiTheme="minorHAnsi" w:cstheme="minorHAnsi"/>
                <w:sz w:val="16"/>
                <w:szCs w:val="20"/>
              </w:rPr>
              <w:t>A09</w:t>
            </w:r>
            <w:del w:id="789" w:author="Smith, Alexis@Energy" w:date="2019-01-10T11:28:00Z">
              <w:r w:rsidRPr="00095904" w:rsidDel="00347515">
                <w:rPr>
                  <w:rFonts w:asciiTheme="minorHAnsi" w:eastAsia="Times New Roman" w:hAnsiTheme="minorHAnsi" w:cstheme="minorHAnsi"/>
                  <w:sz w:val="16"/>
                  <w:szCs w:val="20"/>
                </w:rPr>
                <w:delText>)</w:delText>
              </w:r>
            </w:del>
            <w:ins w:id="790" w:author="Smith, Alexis@Energy" w:date="2019-01-10T11:28:00Z">
              <w:r w:rsidR="00347515">
                <w:rPr>
                  <w:rFonts w:asciiTheme="minorHAnsi" w:eastAsia="Times New Roman" w:hAnsiTheme="minorHAnsi" w:cstheme="minorHAnsi"/>
                  <w:sz w:val="16"/>
                  <w:szCs w:val="20"/>
                </w:rPr>
                <w:t>&gt;&gt;</w:t>
              </w:r>
            </w:ins>
          </w:p>
        </w:tc>
        <w:tc>
          <w:tcPr>
            <w:tcW w:w="485" w:type="pct"/>
            <w:tcBorders>
              <w:top w:val="single" w:sz="4" w:space="0" w:color="auto"/>
              <w:left w:val="single" w:sz="4" w:space="0" w:color="auto"/>
              <w:bottom w:val="single" w:sz="4" w:space="0" w:color="auto"/>
              <w:right w:val="single" w:sz="4" w:space="0" w:color="auto"/>
            </w:tcBorders>
          </w:tcPr>
          <w:p w14:paraId="6FA787AB" w14:textId="0B0444A2" w:rsidR="00FF28D5" w:rsidRPr="00095904" w:rsidRDefault="00FF28D5" w:rsidP="00450E94">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del w:id="791" w:author="Smith, Alexis@Energy" w:date="2019-01-10T11:28:00Z">
              <w:r w:rsidRPr="00095904" w:rsidDel="00347515">
                <w:rPr>
                  <w:rFonts w:asciiTheme="minorHAnsi" w:eastAsia="Times New Roman" w:hAnsiTheme="minorHAnsi" w:cstheme="minorHAnsi"/>
                  <w:sz w:val="16"/>
                  <w:szCs w:val="20"/>
                </w:rPr>
                <w:delText>User input</w:delText>
              </w:r>
            </w:del>
            <w:ins w:id="792" w:author="Smith, Alexis@Energy" w:date="2019-01-10T11:28:00Z">
              <w:r w:rsidR="00347515">
                <w:rPr>
                  <w:rFonts w:asciiTheme="minorHAnsi" w:eastAsia="Times New Roman" w:hAnsiTheme="minorHAnsi" w:cstheme="minorHAnsi"/>
                  <w:sz w:val="16"/>
                  <w:szCs w:val="20"/>
                </w:rPr>
                <w:t>Reference</w:t>
              </w:r>
            </w:ins>
            <w:r w:rsidRPr="00095904">
              <w:rPr>
                <w:rFonts w:asciiTheme="minorHAnsi" w:eastAsia="Times New Roman" w:hAnsiTheme="minorHAnsi" w:cstheme="minorHAnsi"/>
                <w:sz w:val="16"/>
                <w:szCs w:val="20"/>
              </w:rPr>
              <w:t xml:space="preserve"> value </w:t>
            </w:r>
            <w:del w:id="793" w:author="Smith, Alexis@Energy" w:date="2019-01-10T11:28:00Z">
              <w:r w:rsidRPr="00095904" w:rsidDel="00347515">
                <w:rPr>
                  <w:rFonts w:asciiTheme="minorHAnsi" w:eastAsia="Times New Roman" w:hAnsiTheme="minorHAnsi" w:cstheme="minorHAnsi"/>
                  <w:sz w:val="16"/>
                  <w:szCs w:val="20"/>
                </w:rPr>
                <w:delText xml:space="preserve">must equal value </w:delText>
              </w:r>
            </w:del>
            <w:r w:rsidRPr="00095904">
              <w:rPr>
                <w:rFonts w:asciiTheme="minorHAnsi" w:eastAsia="Times New Roman" w:hAnsiTheme="minorHAnsi" w:cstheme="minorHAnsi"/>
                <w:sz w:val="16"/>
                <w:szCs w:val="20"/>
              </w:rPr>
              <w:t xml:space="preserve">from </w:t>
            </w:r>
            <w:del w:id="794" w:author="Smith, Alexis@Energy" w:date="2019-01-10T11:28:00Z">
              <w:r w:rsidRPr="00095904" w:rsidDel="00347515">
                <w:rPr>
                  <w:rFonts w:asciiTheme="minorHAnsi" w:eastAsia="Times New Roman" w:hAnsiTheme="minorHAnsi" w:cstheme="minorHAnsi"/>
                  <w:sz w:val="16"/>
                  <w:szCs w:val="20"/>
                </w:rPr>
                <w:delText>Design Compact Distribution (</w:delText>
              </w:r>
            </w:del>
            <w:r w:rsidRPr="00095904">
              <w:rPr>
                <w:rFonts w:asciiTheme="minorHAnsi" w:eastAsia="Times New Roman" w:hAnsiTheme="minorHAnsi" w:cstheme="minorHAnsi"/>
                <w:sz w:val="16"/>
                <w:szCs w:val="20"/>
              </w:rPr>
              <w:t>A10</w:t>
            </w:r>
            <w:del w:id="795" w:author="Smith, Alexis@Energy" w:date="2019-01-10T11:28:00Z">
              <w:r w:rsidRPr="00095904" w:rsidDel="00347515">
                <w:rPr>
                  <w:rFonts w:asciiTheme="minorHAnsi" w:eastAsia="Times New Roman" w:hAnsiTheme="minorHAnsi" w:cstheme="minorHAnsi"/>
                  <w:sz w:val="16"/>
                  <w:szCs w:val="20"/>
                </w:rPr>
                <w:delText>)</w:delText>
              </w:r>
            </w:del>
            <w:ins w:id="796" w:author="Smith, Alexis@Energy" w:date="2019-01-10T11:28:00Z">
              <w:r w:rsidR="00347515">
                <w:rPr>
                  <w:rFonts w:asciiTheme="minorHAnsi" w:eastAsia="Times New Roman" w:hAnsiTheme="minorHAnsi" w:cstheme="minorHAnsi"/>
                  <w:sz w:val="16"/>
                  <w:szCs w:val="20"/>
                </w:rPr>
                <w:t>&gt;&gt;</w:t>
              </w:r>
            </w:ins>
          </w:p>
        </w:tc>
        <w:tc>
          <w:tcPr>
            <w:tcW w:w="529" w:type="pct"/>
            <w:tcBorders>
              <w:top w:val="single" w:sz="4" w:space="0" w:color="auto"/>
              <w:left w:val="single" w:sz="4" w:space="0" w:color="auto"/>
              <w:bottom w:val="single" w:sz="4" w:space="0" w:color="auto"/>
              <w:right w:val="single" w:sz="4" w:space="0" w:color="auto"/>
            </w:tcBorders>
          </w:tcPr>
          <w:p w14:paraId="4EEFADE4" w14:textId="1E16A9AB" w:rsidR="00FF28D5" w:rsidRPr="00095904" w:rsidRDefault="00FF28D5" w:rsidP="00450E94">
            <w:pPr>
              <w:spacing w:after="0" w:line="240" w:lineRule="auto"/>
              <w:rPr>
                <w:rFonts w:asciiTheme="minorHAnsi" w:hAnsiTheme="minorHAnsi" w:cstheme="minorHAnsi"/>
                <w:sz w:val="14"/>
                <w:szCs w:val="16"/>
              </w:rPr>
            </w:pPr>
            <w:r w:rsidRPr="00095904">
              <w:rPr>
                <w:rFonts w:asciiTheme="minorHAnsi" w:eastAsia="Times New Roman" w:hAnsiTheme="minorHAnsi" w:cstheme="minorHAnsi"/>
                <w:sz w:val="16"/>
                <w:szCs w:val="20"/>
              </w:rPr>
              <w:t xml:space="preserve">&lt;&lt; </w:t>
            </w:r>
            <w:del w:id="797" w:author="Smith, Alexis@Energy" w:date="2019-01-10T11:28:00Z">
              <w:r w:rsidRPr="00095904" w:rsidDel="00347515">
                <w:rPr>
                  <w:rFonts w:asciiTheme="minorHAnsi" w:eastAsia="Times New Roman" w:hAnsiTheme="minorHAnsi" w:cstheme="minorHAnsi"/>
                  <w:sz w:val="16"/>
                  <w:szCs w:val="20"/>
                </w:rPr>
                <w:delText>User input</w:delText>
              </w:r>
            </w:del>
            <w:ins w:id="798" w:author="Smith, Alexis@Energy" w:date="2019-01-10T11:28:00Z">
              <w:r w:rsidR="00347515">
                <w:rPr>
                  <w:rFonts w:asciiTheme="minorHAnsi" w:eastAsia="Times New Roman" w:hAnsiTheme="minorHAnsi" w:cstheme="minorHAnsi"/>
                  <w:sz w:val="16"/>
                  <w:szCs w:val="20"/>
                </w:rPr>
                <w:t>Reference</w:t>
              </w:r>
            </w:ins>
            <w:r w:rsidRPr="00095904">
              <w:rPr>
                <w:rFonts w:asciiTheme="minorHAnsi" w:eastAsia="Times New Roman" w:hAnsiTheme="minorHAnsi" w:cstheme="minorHAnsi"/>
                <w:sz w:val="16"/>
                <w:szCs w:val="20"/>
              </w:rPr>
              <w:t xml:space="preserve"> value </w:t>
            </w:r>
            <w:del w:id="799" w:author="Smith, Alexis@Energy" w:date="2019-01-10T11:28:00Z">
              <w:r w:rsidRPr="00095904" w:rsidDel="00347515">
                <w:rPr>
                  <w:rFonts w:asciiTheme="minorHAnsi" w:eastAsia="Times New Roman" w:hAnsiTheme="minorHAnsi" w:cstheme="minorHAnsi"/>
                  <w:sz w:val="16"/>
                  <w:szCs w:val="20"/>
                </w:rPr>
                <w:delText xml:space="preserve">must equal value </w:delText>
              </w:r>
            </w:del>
            <w:r w:rsidRPr="00095904">
              <w:rPr>
                <w:rFonts w:asciiTheme="minorHAnsi" w:eastAsia="Times New Roman" w:hAnsiTheme="minorHAnsi" w:cstheme="minorHAnsi"/>
                <w:sz w:val="16"/>
                <w:szCs w:val="20"/>
              </w:rPr>
              <w:t xml:space="preserve">from </w:t>
            </w:r>
            <w:del w:id="800" w:author="Smith, Alexis@Energy" w:date="2019-01-10T11:28:00Z">
              <w:r w:rsidDel="00347515">
                <w:rPr>
                  <w:rFonts w:asciiTheme="minorHAnsi" w:eastAsia="Times New Roman" w:hAnsiTheme="minorHAnsi" w:cstheme="minorHAnsi"/>
                  <w:sz w:val="16"/>
                  <w:szCs w:val="20"/>
                </w:rPr>
                <w:delText>DWHR</w:delText>
              </w:r>
            </w:del>
            <w:r w:rsidRPr="00095904">
              <w:rPr>
                <w:rFonts w:asciiTheme="minorHAnsi" w:eastAsia="Times New Roman" w:hAnsiTheme="minorHAnsi" w:cstheme="minorHAnsi"/>
                <w:sz w:val="16"/>
                <w:szCs w:val="20"/>
              </w:rPr>
              <w:t xml:space="preserve"> </w:t>
            </w:r>
            <w:del w:id="801" w:author="Smith, Alexis@Energy" w:date="2019-01-10T11:28:00Z">
              <w:r w:rsidRPr="00095904" w:rsidDel="00347515">
                <w:rPr>
                  <w:rFonts w:asciiTheme="minorHAnsi" w:eastAsia="Times New Roman" w:hAnsiTheme="minorHAnsi" w:cstheme="minorHAnsi"/>
                  <w:sz w:val="16"/>
                  <w:szCs w:val="20"/>
                </w:rPr>
                <w:delText>(</w:delText>
              </w:r>
            </w:del>
            <w:r w:rsidRPr="00095904">
              <w:rPr>
                <w:rFonts w:asciiTheme="minorHAnsi" w:eastAsia="Times New Roman" w:hAnsiTheme="minorHAnsi" w:cstheme="minorHAnsi"/>
                <w:sz w:val="16"/>
                <w:szCs w:val="20"/>
              </w:rPr>
              <w:t>A</w:t>
            </w:r>
            <w:r>
              <w:rPr>
                <w:rFonts w:asciiTheme="minorHAnsi" w:eastAsia="Times New Roman" w:hAnsiTheme="minorHAnsi" w:cstheme="minorHAnsi"/>
                <w:sz w:val="16"/>
                <w:szCs w:val="20"/>
              </w:rPr>
              <w:t>11</w:t>
            </w:r>
            <w:ins w:id="802" w:author="Smith, Alexis@Energy" w:date="2019-01-10T11:28:00Z">
              <w:r w:rsidR="00347515">
                <w:rPr>
                  <w:rFonts w:asciiTheme="minorHAnsi" w:eastAsia="Times New Roman" w:hAnsiTheme="minorHAnsi" w:cstheme="minorHAnsi"/>
                  <w:sz w:val="16"/>
                  <w:szCs w:val="20"/>
                </w:rPr>
                <w:t>&gt;&gt;</w:t>
              </w:r>
            </w:ins>
            <w:del w:id="803" w:author="Smith, Alexis@Energy" w:date="2019-01-10T11:28:00Z">
              <w:r w:rsidRPr="00095904" w:rsidDel="00347515">
                <w:rPr>
                  <w:rFonts w:asciiTheme="minorHAnsi" w:eastAsia="Times New Roman" w:hAnsiTheme="minorHAnsi" w:cstheme="minorHAnsi"/>
                  <w:sz w:val="16"/>
                  <w:szCs w:val="20"/>
                </w:rPr>
                <w:delText>)</w:delText>
              </w:r>
            </w:del>
          </w:p>
        </w:tc>
      </w:tr>
      <w:tr w:rsidR="00FF28D5" w:rsidRPr="00327949" w14:paraId="3A5022A5" w14:textId="77777777" w:rsidTr="00450E94">
        <w:trPr>
          <w:cantSplit/>
          <w:trHeight w:val="278"/>
        </w:trPr>
        <w:tc>
          <w:tcPr>
            <w:tcW w:w="371" w:type="pct"/>
            <w:tcBorders>
              <w:top w:val="single" w:sz="4" w:space="0" w:color="auto"/>
              <w:left w:val="single" w:sz="4" w:space="0" w:color="auto"/>
              <w:bottom w:val="single" w:sz="4" w:space="0" w:color="auto"/>
              <w:right w:val="single" w:sz="4" w:space="0" w:color="auto"/>
            </w:tcBorders>
          </w:tcPr>
          <w:p w14:paraId="78725B7E"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746" w:type="pct"/>
            <w:tcBorders>
              <w:top w:val="single" w:sz="4" w:space="0" w:color="auto"/>
              <w:left w:val="single" w:sz="4" w:space="0" w:color="auto"/>
              <w:bottom w:val="single" w:sz="4" w:space="0" w:color="auto"/>
              <w:right w:val="single" w:sz="4" w:space="0" w:color="auto"/>
            </w:tcBorders>
          </w:tcPr>
          <w:p w14:paraId="562CF0AD"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274" w:type="pct"/>
            <w:tcBorders>
              <w:top w:val="single" w:sz="4" w:space="0" w:color="auto"/>
              <w:left w:val="single" w:sz="4" w:space="0" w:color="auto"/>
              <w:bottom w:val="single" w:sz="4" w:space="0" w:color="auto"/>
              <w:right w:val="single" w:sz="4" w:space="0" w:color="auto"/>
            </w:tcBorders>
          </w:tcPr>
          <w:p w14:paraId="1519F916"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365" w:type="pct"/>
            <w:tcBorders>
              <w:top w:val="single" w:sz="4" w:space="0" w:color="auto"/>
              <w:left w:val="single" w:sz="4" w:space="0" w:color="auto"/>
              <w:bottom w:val="single" w:sz="4" w:space="0" w:color="auto"/>
              <w:right w:val="single" w:sz="4" w:space="0" w:color="auto"/>
            </w:tcBorders>
          </w:tcPr>
          <w:p w14:paraId="20758B79"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486" w:type="pct"/>
            <w:tcBorders>
              <w:top w:val="single" w:sz="4" w:space="0" w:color="auto"/>
              <w:left w:val="single" w:sz="4" w:space="0" w:color="auto"/>
              <w:bottom w:val="single" w:sz="4" w:space="0" w:color="auto"/>
              <w:right w:val="single" w:sz="4" w:space="0" w:color="auto"/>
            </w:tcBorders>
          </w:tcPr>
          <w:p w14:paraId="58746990"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405" w:type="pct"/>
            <w:tcBorders>
              <w:top w:val="single" w:sz="4" w:space="0" w:color="auto"/>
              <w:left w:val="single" w:sz="4" w:space="0" w:color="auto"/>
              <w:bottom w:val="single" w:sz="4" w:space="0" w:color="auto"/>
              <w:right w:val="single" w:sz="4" w:space="0" w:color="auto"/>
            </w:tcBorders>
          </w:tcPr>
          <w:p w14:paraId="05029388"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526" w:type="pct"/>
            <w:gridSpan w:val="2"/>
            <w:tcBorders>
              <w:top w:val="single" w:sz="4" w:space="0" w:color="auto"/>
              <w:left w:val="single" w:sz="4" w:space="0" w:color="auto"/>
              <w:bottom w:val="single" w:sz="4" w:space="0" w:color="auto"/>
              <w:right w:val="single" w:sz="4" w:space="0" w:color="auto"/>
            </w:tcBorders>
          </w:tcPr>
          <w:p w14:paraId="4EE27031"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446" w:type="pct"/>
            <w:tcBorders>
              <w:top w:val="single" w:sz="4" w:space="0" w:color="auto"/>
              <w:left w:val="single" w:sz="4" w:space="0" w:color="auto"/>
              <w:bottom w:val="single" w:sz="4" w:space="0" w:color="auto"/>
              <w:right w:val="single" w:sz="4" w:space="0" w:color="auto"/>
            </w:tcBorders>
          </w:tcPr>
          <w:p w14:paraId="5FF6F2F2"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367" w:type="pct"/>
            <w:tcBorders>
              <w:top w:val="single" w:sz="4" w:space="0" w:color="auto"/>
              <w:left w:val="single" w:sz="4" w:space="0" w:color="auto"/>
              <w:bottom w:val="single" w:sz="4" w:space="0" w:color="auto"/>
              <w:right w:val="single" w:sz="4" w:space="0" w:color="auto"/>
            </w:tcBorders>
          </w:tcPr>
          <w:p w14:paraId="1FD32461"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485" w:type="pct"/>
            <w:tcBorders>
              <w:top w:val="single" w:sz="4" w:space="0" w:color="auto"/>
              <w:left w:val="single" w:sz="4" w:space="0" w:color="auto"/>
              <w:bottom w:val="single" w:sz="4" w:space="0" w:color="auto"/>
              <w:right w:val="single" w:sz="4" w:space="0" w:color="auto"/>
            </w:tcBorders>
          </w:tcPr>
          <w:p w14:paraId="6DBABD03" w14:textId="77777777" w:rsidR="00FF28D5" w:rsidRPr="00327949" w:rsidDel="0053169A" w:rsidRDefault="00FF28D5" w:rsidP="00347515">
            <w:pPr>
              <w:spacing w:after="0" w:line="240" w:lineRule="auto"/>
              <w:rPr>
                <w:rFonts w:asciiTheme="minorHAnsi" w:hAnsiTheme="minorHAnsi" w:cstheme="minorHAnsi"/>
                <w:sz w:val="18"/>
                <w:szCs w:val="18"/>
              </w:rPr>
            </w:pPr>
          </w:p>
        </w:tc>
        <w:tc>
          <w:tcPr>
            <w:tcW w:w="529" w:type="pct"/>
            <w:tcBorders>
              <w:top w:val="single" w:sz="4" w:space="0" w:color="auto"/>
              <w:left w:val="single" w:sz="4" w:space="0" w:color="auto"/>
              <w:bottom w:val="single" w:sz="4" w:space="0" w:color="auto"/>
              <w:right w:val="single" w:sz="4" w:space="0" w:color="auto"/>
            </w:tcBorders>
          </w:tcPr>
          <w:p w14:paraId="02275763" w14:textId="08D8517C" w:rsidR="00FF28D5" w:rsidRPr="00327949" w:rsidDel="0053169A" w:rsidRDefault="00FF28D5" w:rsidP="00347515">
            <w:pPr>
              <w:spacing w:after="0" w:line="240" w:lineRule="auto"/>
              <w:rPr>
                <w:rFonts w:asciiTheme="minorHAnsi" w:hAnsiTheme="minorHAnsi" w:cstheme="minorHAnsi"/>
                <w:sz w:val="18"/>
                <w:szCs w:val="18"/>
              </w:rPr>
            </w:pPr>
          </w:p>
        </w:tc>
      </w:tr>
    </w:tbl>
    <w:p w14:paraId="1264387D" w14:textId="0C9D0B2F" w:rsidR="00F1004F" w:rsidRDefault="00F1004F" w:rsidP="00A05A69">
      <w:pPr>
        <w:spacing w:after="0" w:line="240" w:lineRule="auto"/>
        <w:rPr>
          <w:rFonts w:asciiTheme="minorHAnsi" w:hAnsiTheme="minorHAnsi"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29"/>
        <w:gridCol w:w="1409"/>
        <w:gridCol w:w="1146"/>
        <w:gridCol w:w="1323"/>
        <w:gridCol w:w="1500"/>
        <w:gridCol w:w="1821"/>
        <w:gridCol w:w="2162"/>
      </w:tblGrid>
      <w:tr w:rsidR="00FF28D5" w:rsidRPr="00323F2C" w14:paraId="750C4691" w14:textId="77777777" w:rsidTr="00FF28D5">
        <w:trPr>
          <w:cantSplit/>
          <w:trHeight w:val="144"/>
        </w:trPr>
        <w:tc>
          <w:tcPr>
            <w:tcW w:w="5000" w:type="pct"/>
            <w:gridSpan w:val="7"/>
            <w:tcBorders>
              <w:top w:val="single" w:sz="4" w:space="0" w:color="auto"/>
              <w:left w:val="single" w:sz="4" w:space="0" w:color="auto"/>
              <w:bottom w:val="single" w:sz="4" w:space="0" w:color="auto"/>
              <w:right w:val="single" w:sz="4" w:space="0" w:color="auto"/>
            </w:tcBorders>
          </w:tcPr>
          <w:p w14:paraId="30E19F18" w14:textId="46273624" w:rsidR="00FF28D5" w:rsidRPr="00A05A69"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C</w:t>
            </w:r>
            <w:r w:rsidR="00FF28D5" w:rsidRPr="00A05A69">
              <w:rPr>
                <w:rFonts w:asciiTheme="minorHAnsi" w:hAnsiTheme="minorHAnsi" w:cstheme="minorHAnsi"/>
                <w:b/>
                <w:sz w:val="18"/>
                <w:szCs w:val="18"/>
              </w:rPr>
              <w:t xml:space="preserve">. Design </w:t>
            </w:r>
            <w:r w:rsidR="00FF28D5">
              <w:rPr>
                <w:rFonts w:asciiTheme="minorHAnsi" w:hAnsiTheme="minorHAnsi" w:cstheme="minorHAnsi"/>
                <w:b/>
                <w:sz w:val="18"/>
                <w:szCs w:val="18"/>
              </w:rPr>
              <w:t xml:space="preserve">HERS Verified </w:t>
            </w:r>
            <w:r w:rsidR="00FF28D5" w:rsidRPr="00A05A69">
              <w:rPr>
                <w:rFonts w:asciiTheme="minorHAnsi" w:hAnsiTheme="minorHAnsi" w:cstheme="minorHAnsi"/>
                <w:b/>
                <w:sz w:val="18"/>
                <w:szCs w:val="18"/>
              </w:rPr>
              <w:t xml:space="preserve">Dwelling Unit Water Heating Efficiency Information </w:t>
            </w:r>
          </w:p>
          <w:p w14:paraId="7DDDAFF3" w14:textId="77777777" w:rsidR="001D1F6F" w:rsidRDefault="00FF28D5">
            <w:pPr>
              <w:keepNext/>
              <w:tabs>
                <w:tab w:val="left" w:pos="2160"/>
                <w:tab w:val="left" w:pos="2700"/>
                <w:tab w:val="left" w:pos="3420"/>
                <w:tab w:val="left" w:pos="3780"/>
                <w:tab w:val="left" w:pos="5760"/>
                <w:tab w:val="left" w:pos="7212"/>
              </w:tabs>
              <w:spacing w:after="0" w:line="240" w:lineRule="auto"/>
              <w:rPr>
                <w:ins w:id="804" w:author="Smith, Alexis@Energy" w:date="2019-02-12T12:52:00Z"/>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This table reports the water heater(s) efficiency features specified on the registered CF1R compliance document for this project.</w:t>
            </w:r>
            <w:r w:rsidR="00F43DC7">
              <w:rPr>
                <w:rFonts w:asciiTheme="minorHAnsi" w:eastAsia="Times New Roman" w:hAnsiTheme="minorHAnsi" w:cstheme="minorHAnsi"/>
                <w:sz w:val="18"/>
                <w:szCs w:val="18"/>
              </w:rPr>
              <w:t xml:space="preserve"> </w:t>
            </w:r>
          </w:p>
          <w:p w14:paraId="5AA1321C" w14:textId="50412CE4" w:rsidR="00FF28D5" w:rsidRPr="00A05A69" w:rsidRDefault="00F43DC7" w:rsidP="001D1F6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A05A69">
              <w:rPr>
                <w:rFonts w:cstheme="minorHAnsi"/>
                <w:sz w:val="18"/>
                <w:szCs w:val="20"/>
              </w:rPr>
              <w:t>&lt;&lt;If A0</w:t>
            </w:r>
            <w:r w:rsidR="00E71469">
              <w:rPr>
                <w:rFonts w:cstheme="minorHAnsi"/>
                <w:sz w:val="18"/>
                <w:szCs w:val="20"/>
              </w:rPr>
              <w:t>8</w:t>
            </w:r>
            <w:r w:rsidRPr="00A05A69">
              <w:rPr>
                <w:rFonts w:cstheme="minorHAnsi"/>
                <w:sz w:val="18"/>
                <w:szCs w:val="20"/>
              </w:rPr>
              <w:t xml:space="preserve"> “Central DHW Distribution” </w:t>
            </w:r>
            <w:ins w:id="805" w:author="Smith, Alexis@Energy" w:date="2019-02-12T12:52:00Z">
              <w:r w:rsidR="001D1F6F">
                <w:rPr>
                  <w:rFonts w:cs="Calibri"/>
                  <w:sz w:val="18"/>
                  <w:szCs w:val="20"/>
                </w:rPr>
                <w:t>≠</w:t>
              </w:r>
            </w:ins>
            <w:del w:id="806" w:author="Smith, Alexis@Energy" w:date="2019-02-12T12:52:00Z">
              <w:r w:rsidRPr="00A05A69" w:rsidDel="001D1F6F">
                <w:rPr>
                  <w:rFonts w:cstheme="minorHAnsi"/>
                  <w:sz w:val="18"/>
                  <w:szCs w:val="20"/>
                </w:rPr>
                <w:delText>=</w:delText>
              </w:r>
            </w:del>
            <w:r w:rsidRPr="00A05A69">
              <w:rPr>
                <w:rFonts w:cstheme="minorHAnsi"/>
                <w:sz w:val="18"/>
                <w:szCs w:val="20"/>
              </w:rPr>
              <w:t xml:space="preserve"> “NA”, then display the "section does not apply" message; else display this entire table &gt;&gt;</w:t>
            </w:r>
          </w:p>
        </w:tc>
      </w:tr>
      <w:tr w:rsidR="00FF28D5" w:rsidRPr="00323F2C" w14:paraId="50AAEAEF"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72FC262E"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01</w:t>
            </w:r>
          </w:p>
        </w:tc>
        <w:tc>
          <w:tcPr>
            <w:tcW w:w="653" w:type="pct"/>
            <w:tcBorders>
              <w:top w:val="single" w:sz="4" w:space="0" w:color="auto"/>
              <w:left w:val="single" w:sz="4" w:space="0" w:color="auto"/>
              <w:bottom w:val="single" w:sz="4" w:space="0" w:color="auto"/>
              <w:right w:val="single" w:sz="4" w:space="0" w:color="auto"/>
            </w:tcBorders>
            <w:vAlign w:val="center"/>
          </w:tcPr>
          <w:p w14:paraId="4E519624"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02</w:t>
            </w:r>
          </w:p>
        </w:tc>
        <w:tc>
          <w:tcPr>
            <w:tcW w:w="531" w:type="pct"/>
            <w:tcBorders>
              <w:top w:val="single" w:sz="4" w:space="0" w:color="auto"/>
              <w:left w:val="single" w:sz="4" w:space="0" w:color="auto"/>
              <w:bottom w:val="single" w:sz="4" w:space="0" w:color="auto"/>
              <w:right w:val="single" w:sz="4" w:space="0" w:color="auto"/>
            </w:tcBorders>
            <w:vAlign w:val="center"/>
          </w:tcPr>
          <w:p w14:paraId="2AF9BE6B"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03</w:t>
            </w:r>
          </w:p>
        </w:tc>
        <w:tc>
          <w:tcPr>
            <w:tcW w:w="613" w:type="pct"/>
            <w:tcBorders>
              <w:top w:val="single" w:sz="4" w:space="0" w:color="auto"/>
              <w:left w:val="single" w:sz="4" w:space="0" w:color="auto"/>
              <w:bottom w:val="single" w:sz="4" w:space="0" w:color="auto"/>
              <w:right w:val="single" w:sz="4" w:space="0" w:color="auto"/>
            </w:tcBorders>
            <w:vAlign w:val="center"/>
          </w:tcPr>
          <w:p w14:paraId="4A0AD275"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04</w:t>
            </w:r>
          </w:p>
        </w:tc>
        <w:tc>
          <w:tcPr>
            <w:tcW w:w="695" w:type="pct"/>
            <w:tcBorders>
              <w:top w:val="single" w:sz="4" w:space="0" w:color="auto"/>
              <w:left w:val="single" w:sz="4" w:space="0" w:color="auto"/>
              <w:bottom w:val="single" w:sz="4" w:space="0" w:color="auto"/>
              <w:right w:val="single" w:sz="4" w:space="0" w:color="auto"/>
            </w:tcBorders>
            <w:vAlign w:val="center"/>
          </w:tcPr>
          <w:p w14:paraId="1C38A634"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05</w:t>
            </w:r>
          </w:p>
        </w:tc>
        <w:tc>
          <w:tcPr>
            <w:tcW w:w="844" w:type="pct"/>
            <w:tcBorders>
              <w:top w:val="single" w:sz="4" w:space="0" w:color="auto"/>
              <w:left w:val="single" w:sz="4" w:space="0" w:color="auto"/>
              <w:bottom w:val="single" w:sz="4" w:space="0" w:color="auto"/>
              <w:right w:val="single" w:sz="4" w:space="0" w:color="auto"/>
            </w:tcBorders>
          </w:tcPr>
          <w:p w14:paraId="461BAE5F" w14:textId="40A2CA14"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1002" w:type="pct"/>
            <w:tcBorders>
              <w:top w:val="single" w:sz="4" w:space="0" w:color="auto"/>
              <w:left w:val="single" w:sz="4" w:space="0" w:color="auto"/>
              <w:bottom w:val="single" w:sz="4" w:space="0" w:color="auto"/>
              <w:right w:val="single" w:sz="4" w:space="0" w:color="auto"/>
            </w:tcBorders>
            <w:vAlign w:val="center"/>
          </w:tcPr>
          <w:p w14:paraId="444CC83F" w14:textId="6954D2F3"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F28D5" w:rsidRPr="00323F2C" w14:paraId="63E8380D"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vAlign w:val="bottom"/>
          </w:tcPr>
          <w:p w14:paraId="4803A8B1"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Water Heating System ID or Name</w:t>
            </w:r>
          </w:p>
        </w:tc>
        <w:tc>
          <w:tcPr>
            <w:tcW w:w="653" w:type="pct"/>
            <w:tcBorders>
              <w:top w:val="single" w:sz="4" w:space="0" w:color="auto"/>
              <w:left w:val="single" w:sz="4" w:space="0" w:color="auto"/>
              <w:bottom w:val="single" w:sz="4" w:space="0" w:color="auto"/>
              <w:right w:val="single" w:sz="4" w:space="0" w:color="auto"/>
            </w:tcBorders>
            <w:vAlign w:val="bottom"/>
          </w:tcPr>
          <w:p w14:paraId="4F6B6E49"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Type</w:t>
            </w:r>
          </w:p>
        </w:tc>
        <w:tc>
          <w:tcPr>
            <w:tcW w:w="531" w:type="pct"/>
            <w:tcBorders>
              <w:top w:val="single" w:sz="4" w:space="0" w:color="auto"/>
              <w:left w:val="single" w:sz="4" w:space="0" w:color="auto"/>
              <w:bottom w:val="single" w:sz="4" w:space="0" w:color="auto"/>
              <w:right w:val="single" w:sz="4" w:space="0" w:color="auto"/>
            </w:tcBorders>
            <w:vAlign w:val="bottom"/>
          </w:tcPr>
          <w:p w14:paraId="6772B425"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Value</w:t>
            </w:r>
          </w:p>
        </w:tc>
        <w:tc>
          <w:tcPr>
            <w:tcW w:w="613" w:type="pct"/>
            <w:tcBorders>
              <w:top w:val="single" w:sz="4" w:space="0" w:color="auto"/>
              <w:left w:val="single" w:sz="4" w:space="0" w:color="auto"/>
              <w:bottom w:val="single" w:sz="4" w:space="0" w:color="auto"/>
              <w:right w:val="single" w:sz="4" w:space="0" w:color="auto"/>
            </w:tcBorders>
            <w:vAlign w:val="bottom"/>
          </w:tcPr>
          <w:p w14:paraId="3675D02D"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Standby Loss </w:t>
            </w:r>
          </w:p>
          <w:p w14:paraId="60C014EE"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t>
            </w:r>
          </w:p>
        </w:tc>
        <w:tc>
          <w:tcPr>
            <w:tcW w:w="695" w:type="pct"/>
            <w:tcBorders>
              <w:top w:val="single" w:sz="4" w:space="0" w:color="auto"/>
              <w:left w:val="single" w:sz="4" w:space="0" w:color="auto"/>
              <w:bottom w:val="single" w:sz="4" w:space="0" w:color="auto"/>
              <w:right w:val="single" w:sz="4" w:space="0" w:color="auto"/>
            </w:tcBorders>
            <w:vAlign w:val="bottom"/>
          </w:tcPr>
          <w:p w14:paraId="43EFCC59"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Exterior Insulation </w:t>
            </w:r>
          </w:p>
          <w:p w14:paraId="617F3CA9"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R-Value</w:t>
            </w:r>
          </w:p>
        </w:tc>
        <w:tc>
          <w:tcPr>
            <w:tcW w:w="844" w:type="pct"/>
            <w:tcBorders>
              <w:top w:val="single" w:sz="4" w:space="0" w:color="auto"/>
              <w:left w:val="single" w:sz="4" w:space="0" w:color="auto"/>
              <w:bottom w:val="single" w:sz="4" w:space="0" w:color="auto"/>
              <w:right w:val="single" w:sz="4" w:space="0" w:color="auto"/>
            </w:tcBorders>
          </w:tcPr>
          <w:p w14:paraId="435530CA" w14:textId="77777777" w:rsidR="00FF28D5" w:rsidRPr="00A05A69"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Water Heater Storage</w:t>
            </w:r>
          </w:p>
          <w:p w14:paraId="43E30756" w14:textId="363D9B10" w:rsidR="00FF28D5" w:rsidRPr="00323F2C" w:rsidRDefault="00FF28D5" w:rsidP="00FF28D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Volume (gal)</w:t>
            </w:r>
          </w:p>
        </w:tc>
        <w:tc>
          <w:tcPr>
            <w:tcW w:w="1002" w:type="pct"/>
            <w:tcBorders>
              <w:top w:val="single" w:sz="4" w:space="0" w:color="auto"/>
              <w:left w:val="single" w:sz="4" w:space="0" w:color="auto"/>
              <w:bottom w:val="single" w:sz="4" w:space="0" w:color="auto"/>
              <w:right w:val="single" w:sz="4" w:space="0" w:color="auto"/>
            </w:tcBorders>
            <w:vAlign w:val="bottom"/>
          </w:tcPr>
          <w:p w14:paraId="6947006D" w14:textId="2EFD3B91"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Tank location</w:t>
            </w:r>
          </w:p>
        </w:tc>
      </w:tr>
      <w:tr w:rsidR="00FF28D5" w:rsidRPr="00323F2C" w14:paraId="7C34D908"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tcPr>
          <w:p w14:paraId="5EBB3E7C" w14:textId="762DA63E"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&lt;&lt;Reference value from design Water Heating System ID or Name (A01)&gt;&gt;</w:t>
            </w:r>
          </w:p>
        </w:tc>
        <w:tc>
          <w:tcPr>
            <w:tcW w:w="653" w:type="pct"/>
            <w:tcBorders>
              <w:top w:val="single" w:sz="4" w:space="0" w:color="auto"/>
              <w:left w:val="single" w:sz="4" w:space="0" w:color="auto"/>
              <w:bottom w:val="single" w:sz="4" w:space="0" w:color="auto"/>
              <w:right w:val="single" w:sz="4" w:space="0" w:color="auto"/>
            </w:tcBorders>
          </w:tcPr>
          <w:p w14:paraId="538AF36E" w14:textId="07471A96" w:rsidR="00D85E3F" w:rsidRDefault="00FF28D5" w:rsidP="00D85E3F">
            <w:pPr>
              <w:keepNext/>
              <w:tabs>
                <w:tab w:val="left" w:pos="2160"/>
                <w:tab w:val="left" w:pos="2700"/>
                <w:tab w:val="left" w:pos="3420"/>
                <w:tab w:val="left" w:pos="3780"/>
                <w:tab w:val="left" w:pos="5760"/>
                <w:tab w:val="left" w:pos="7212"/>
              </w:tabs>
              <w:spacing w:after="0" w:line="240" w:lineRule="auto"/>
              <w:rPr>
                <w:ins w:id="807" w:author="Smith, Alexis@Energy" w:date="2019-01-10T12:15:00Z"/>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&lt;&lt;</w:t>
            </w:r>
            <w:ins w:id="808" w:author="Smith, Alexis@Energy" w:date="2019-01-10T12:15:00Z">
              <w:r w:rsidR="00D85E3F">
                <w:rPr>
                  <w:rFonts w:asciiTheme="minorHAnsi" w:eastAsia="Times New Roman" w:hAnsiTheme="minorHAnsi" w:cstheme="minorHAnsi"/>
                  <w:sz w:val="18"/>
                  <w:szCs w:val="20"/>
                </w:rPr>
                <w:t xml:space="preserve"> reference values from CF1R; if parent CF1R = CF1R-ADD, ALT or NCB, then value = NA; else if parent = CF1R-PRF, then allowed values are:</w:t>
              </w:r>
            </w:ins>
          </w:p>
          <w:p w14:paraId="14A9A2CC" w14:textId="77777777" w:rsidR="00D85E3F" w:rsidRDefault="00D85E3F" w:rsidP="00D85E3F">
            <w:pPr>
              <w:keepNext/>
              <w:tabs>
                <w:tab w:val="left" w:pos="2160"/>
                <w:tab w:val="left" w:pos="2700"/>
                <w:tab w:val="left" w:pos="3420"/>
                <w:tab w:val="left" w:pos="3780"/>
                <w:tab w:val="left" w:pos="5760"/>
                <w:tab w:val="left" w:pos="7212"/>
              </w:tabs>
              <w:spacing w:after="0" w:line="240" w:lineRule="auto"/>
              <w:rPr>
                <w:ins w:id="809" w:author="Smith, Alexis@Energy" w:date="2019-01-10T12:15:00Z"/>
                <w:rFonts w:asciiTheme="minorHAnsi" w:eastAsia="Times New Roman" w:hAnsiTheme="minorHAnsi" w:cstheme="minorHAnsi"/>
                <w:sz w:val="18"/>
                <w:szCs w:val="20"/>
              </w:rPr>
            </w:pPr>
            <w:ins w:id="810" w:author="Smith, Alexis@Energy" w:date="2019-01-10T12:15:00Z">
              <w:r>
                <w:rPr>
                  <w:rFonts w:asciiTheme="minorHAnsi" w:eastAsia="Times New Roman" w:hAnsiTheme="minorHAnsi" w:cstheme="minorHAnsi"/>
                  <w:sz w:val="18"/>
                  <w:szCs w:val="20"/>
                </w:rPr>
                <w:t>*Uniform Energy Factor</w:t>
              </w:r>
            </w:ins>
          </w:p>
          <w:p w14:paraId="4AD72BCC" w14:textId="77777777" w:rsidR="00D85E3F" w:rsidRDefault="00D85E3F" w:rsidP="00D85E3F">
            <w:pPr>
              <w:keepNext/>
              <w:tabs>
                <w:tab w:val="left" w:pos="2160"/>
                <w:tab w:val="left" w:pos="2700"/>
                <w:tab w:val="left" w:pos="3420"/>
                <w:tab w:val="left" w:pos="3780"/>
                <w:tab w:val="left" w:pos="5760"/>
                <w:tab w:val="left" w:pos="7212"/>
              </w:tabs>
              <w:spacing w:after="0" w:line="240" w:lineRule="auto"/>
              <w:rPr>
                <w:ins w:id="811" w:author="Smith, Alexis@Energy" w:date="2019-01-10T12:15:00Z"/>
                <w:rFonts w:asciiTheme="minorHAnsi" w:eastAsia="Times New Roman" w:hAnsiTheme="minorHAnsi" w:cstheme="minorHAnsi"/>
                <w:sz w:val="18"/>
                <w:szCs w:val="20"/>
              </w:rPr>
            </w:pPr>
            <w:ins w:id="812" w:author="Smith, Alexis@Energy" w:date="2019-01-10T12:15:00Z">
              <w:r>
                <w:rPr>
                  <w:rFonts w:asciiTheme="minorHAnsi" w:eastAsia="Times New Roman" w:hAnsiTheme="minorHAnsi" w:cstheme="minorHAnsi"/>
                  <w:sz w:val="18"/>
                  <w:szCs w:val="20"/>
                </w:rPr>
                <w:t>*AFUE</w:t>
              </w:r>
            </w:ins>
          </w:p>
          <w:p w14:paraId="2A828B37" w14:textId="20CD83D4" w:rsidR="00FF28D5" w:rsidRPr="00A05A69" w:rsidDel="00D85E3F" w:rsidRDefault="00D85E3F" w:rsidP="00D85E3F">
            <w:pPr>
              <w:keepNext/>
              <w:tabs>
                <w:tab w:val="left" w:pos="2160"/>
                <w:tab w:val="left" w:pos="2700"/>
                <w:tab w:val="left" w:pos="3420"/>
                <w:tab w:val="left" w:pos="3780"/>
                <w:tab w:val="left" w:pos="5760"/>
                <w:tab w:val="left" w:pos="7212"/>
              </w:tabs>
              <w:spacing w:after="0" w:line="240" w:lineRule="auto"/>
              <w:rPr>
                <w:del w:id="813" w:author="Smith, Alexis@Energy" w:date="2019-01-10T12:15:00Z"/>
                <w:rFonts w:asciiTheme="minorHAnsi" w:eastAsia="Times New Roman" w:hAnsiTheme="minorHAnsi" w:cstheme="minorHAnsi"/>
                <w:sz w:val="18"/>
                <w:szCs w:val="20"/>
              </w:rPr>
            </w:pPr>
            <w:ins w:id="814" w:author="Smith, Alexis@Energy" w:date="2019-01-10T12:15:00Z">
              <w:r>
                <w:rPr>
                  <w:rFonts w:asciiTheme="minorHAnsi" w:eastAsia="Times New Roman" w:hAnsiTheme="minorHAnsi" w:cstheme="minorHAnsi"/>
                  <w:sz w:val="18"/>
                  <w:szCs w:val="20"/>
                </w:rPr>
                <w:t>*Thermal Efficiency</w:t>
              </w:r>
              <w:r w:rsidRPr="00A05A69" w:rsidDel="00D85E3F">
                <w:rPr>
                  <w:rFonts w:asciiTheme="minorHAnsi" w:eastAsia="Times New Roman" w:hAnsiTheme="minorHAnsi" w:cstheme="minorHAnsi"/>
                  <w:sz w:val="18"/>
                  <w:szCs w:val="20"/>
                </w:rPr>
                <w:t xml:space="preserve"> </w:t>
              </w:r>
            </w:ins>
            <w:del w:id="815" w:author="Smith, Alexis@Energy" w:date="2019-01-10T12:15:00Z">
              <w:r w:rsidR="00FF28D5" w:rsidRPr="00A05A69" w:rsidDel="00D85E3F">
                <w:rPr>
                  <w:rFonts w:asciiTheme="minorHAnsi" w:eastAsia="Times New Roman" w:hAnsiTheme="minorHAnsi" w:cstheme="minorHAnsi"/>
                  <w:sz w:val="18"/>
                  <w:szCs w:val="20"/>
                </w:rPr>
                <w:delText>reference values from CF1R-PRF-01.  Allowed values are</w:delText>
              </w:r>
            </w:del>
          </w:p>
          <w:p w14:paraId="6D238F8D" w14:textId="54D085DD" w:rsidR="00FF28D5" w:rsidRPr="00A05A69" w:rsidDel="00D85E3F" w:rsidRDefault="00FF28D5">
            <w:pPr>
              <w:keepNext/>
              <w:tabs>
                <w:tab w:val="left" w:pos="2160"/>
                <w:tab w:val="left" w:pos="2700"/>
                <w:tab w:val="left" w:pos="3420"/>
                <w:tab w:val="left" w:pos="3780"/>
                <w:tab w:val="left" w:pos="5760"/>
                <w:tab w:val="left" w:pos="7212"/>
              </w:tabs>
              <w:spacing w:after="0" w:line="240" w:lineRule="auto"/>
              <w:rPr>
                <w:del w:id="816" w:author="Smith, Alexis@Energy" w:date="2019-01-10T12:15:00Z"/>
                <w:rFonts w:asciiTheme="minorHAnsi" w:eastAsia="Times New Roman" w:hAnsiTheme="minorHAnsi" w:cstheme="minorHAnsi"/>
                <w:sz w:val="18"/>
                <w:szCs w:val="20"/>
              </w:rPr>
            </w:pPr>
            <w:del w:id="817" w:author="Smith, Alexis@Energy" w:date="2019-01-10T12:15:00Z">
              <w:r w:rsidRPr="00A05A69" w:rsidDel="00D85E3F">
                <w:rPr>
                  <w:rFonts w:asciiTheme="minorHAnsi" w:eastAsia="Times New Roman" w:hAnsiTheme="minorHAnsi" w:cstheme="minorHAnsi"/>
                  <w:sz w:val="18"/>
                  <w:szCs w:val="20"/>
                </w:rPr>
                <w:delText xml:space="preserve"> *Uniform Energy Factor *AFUE </w:delText>
              </w:r>
            </w:del>
          </w:p>
          <w:p w14:paraId="0846F482" w14:textId="11CBEA51" w:rsidR="00FF28D5" w:rsidDel="00D85E3F" w:rsidRDefault="00FF28D5">
            <w:pPr>
              <w:keepNext/>
              <w:tabs>
                <w:tab w:val="left" w:pos="2160"/>
                <w:tab w:val="left" w:pos="2700"/>
                <w:tab w:val="left" w:pos="3420"/>
                <w:tab w:val="left" w:pos="3780"/>
                <w:tab w:val="left" w:pos="5760"/>
                <w:tab w:val="left" w:pos="7212"/>
              </w:tabs>
              <w:spacing w:after="0" w:line="240" w:lineRule="auto"/>
              <w:rPr>
                <w:del w:id="818" w:author="Smith, Alexis@Energy" w:date="2019-01-10T12:15:00Z"/>
                <w:rFonts w:asciiTheme="minorHAnsi" w:eastAsia="Times New Roman" w:hAnsiTheme="minorHAnsi" w:cstheme="minorHAnsi"/>
                <w:sz w:val="18"/>
                <w:szCs w:val="20"/>
              </w:rPr>
            </w:pPr>
            <w:del w:id="819" w:author="Smith, Alexis@Energy" w:date="2019-01-10T12:15:00Z">
              <w:r w:rsidRPr="00A05A69" w:rsidDel="00D85E3F">
                <w:rPr>
                  <w:rFonts w:asciiTheme="minorHAnsi" w:eastAsia="Times New Roman" w:hAnsiTheme="minorHAnsi" w:cstheme="minorHAnsi"/>
                  <w:sz w:val="18"/>
                  <w:szCs w:val="20"/>
                </w:rPr>
                <w:delText>*Thermal Efficiency</w:delText>
              </w:r>
            </w:del>
          </w:p>
          <w:p w14:paraId="332CC569" w14:textId="56E8F1C7" w:rsidR="00574862" w:rsidRPr="00A05A69" w:rsidDel="00D85E3F" w:rsidRDefault="00574862">
            <w:pPr>
              <w:keepNext/>
              <w:tabs>
                <w:tab w:val="left" w:pos="2160"/>
                <w:tab w:val="left" w:pos="2700"/>
                <w:tab w:val="left" w:pos="3420"/>
                <w:tab w:val="left" w:pos="3780"/>
                <w:tab w:val="left" w:pos="5760"/>
                <w:tab w:val="left" w:pos="7212"/>
              </w:tabs>
              <w:spacing w:after="0" w:line="240" w:lineRule="auto"/>
              <w:rPr>
                <w:del w:id="820" w:author="Smith, Alexis@Energy" w:date="2019-01-10T12:15:00Z"/>
                <w:rFonts w:asciiTheme="minorHAnsi" w:eastAsia="Times New Roman" w:hAnsiTheme="minorHAnsi" w:cstheme="minorHAnsi"/>
                <w:sz w:val="18"/>
                <w:szCs w:val="20"/>
              </w:rPr>
            </w:pPr>
          </w:p>
          <w:p w14:paraId="3C39D892" w14:textId="5573B8F2" w:rsidR="00FF28D5" w:rsidRPr="00A05A69" w:rsidRDefault="00574862"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del w:id="821" w:author="Smith, Alexis@Energy" w:date="2019-01-10T12:15:00Z">
              <w:r w:rsidRPr="00095904" w:rsidDel="00D85E3F">
                <w:rPr>
                  <w:rFonts w:eastAsia="Times New Roman"/>
                  <w:sz w:val="18"/>
                  <w:szCs w:val="20"/>
                </w:rPr>
                <w:delText>Else = NA</w:delText>
              </w:r>
              <w:r w:rsidRPr="00FF28D5" w:rsidDel="00D85E3F">
                <w:rPr>
                  <w:rFonts w:asciiTheme="minorHAnsi" w:eastAsia="Times New Roman" w:hAnsiTheme="minorHAnsi" w:cstheme="minorHAnsi"/>
                  <w:sz w:val="18"/>
                  <w:szCs w:val="20"/>
                </w:rPr>
                <w:delText xml:space="preserve"> </w:delText>
              </w:r>
            </w:del>
            <w:r w:rsidR="00FF28D5" w:rsidRPr="00A05A69">
              <w:rPr>
                <w:rFonts w:asciiTheme="minorHAnsi" w:eastAsia="Times New Roman" w:hAnsiTheme="minorHAnsi" w:cstheme="minorHAnsi"/>
                <w:sz w:val="18"/>
                <w:szCs w:val="20"/>
              </w:rPr>
              <w:t>&gt;&gt;</w:t>
            </w:r>
          </w:p>
        </w:tc>
        <w:tc>
          <w:tcPr>
            <w:tcW w:w="531" w:type="pct"/>
            <w:tcBorders>
              <w:top w:val="single" w:sz="4" w:space="0" w:color="auto"/>
              <w:left w:val="single" w:sz="4" w:space="0" w:color="auto"/>
              <w:bottom w:val="single" w:sz="4" w:space="0" w:color="auto"/>
              <w:right w:val="single" w:sz="4" w:space="0" w:color="auto"/>
            </w:tcBorders>
          </w:tcPr>
          <w:p w14:paraId="12362DF0" w14:textId="4F8602FF"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eastAsia="Times New Roman"/>
                <w:sz w:val="18"/>
                <w:szCs w:val="20"/>
              </w:rPr>
              <w:t>&lt;&lt;</w:t>
            </w:r>
            <w:r w:rsidRPr="00A05A69">
              <w:rPr>
                <w:sz w:val="18"/>
              </w:rPr>
              <w:t xml:space="preserve"> </w:t>
            </w:r>
            <w:r w:rsidRPr="00A05A69">
              <w:rPr>
                <w:rFonts w:eastAsia="Times New Roman"/>
                <w:sz w:val="18"/>
                <w:szCs w:val="20"/>
              </w:rPr>
              <w:t>reference values from CF1R-PRF-01; Else = NA&gt;&gt;</w:t>
            </w:r>
          </w:p>
        </w:tc>
        <w:tc>
          <w:tcPr>
            <w:tcW w:w="613" w:type="pct"/>
            <w:tcBorders>
              <w:top w:val="single" w:sz="4" w:space="0" w:color="auto"/>
              <w:left w:val="single" w:sz="4" w:space="0" w:color="auto"/>
              <w:bottom w:val="single" w:sz="4" w:space="0" w:color="auto"/>
              <w:right w:val="single" w:sz="4" w:space="0" w:color="auto"/>
            </w:tcBorders>
          </w:tcPr>
          <w:p w14:paraId="438CFBF2" w14:textId="632DDBDB"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&lt;&lt;reference values from CF1R-PRF-01. </w:t>
            </w:r>
            <w:r w:rsidRPr="00A05A69">
              <w:rPr>
                <w:rFonts w:eastAsia="Times New Roman"/>
                <w:sz w:val="18"/>
                <w:szCs w:val="20"/>
              </w:rPr>
              <w:t>Else = NA</w:t>
            </w:r>
            <w:r w:rsidRPr="00A05A69" w:rsidDel="00364C35">
              <w:rPr>
                <w:rFonts w:asciiTheme="minorHAnsi" w:eastAsia="Times New Roman" w:hAnsiTheme="minorHAnsi" w:cstheme="minorHAnsi"/>
                <w:sz w:val="18"/>
                <w:szCs w:val="20"/>
              </w:rPr>
              <w:t xml:space="preserve"> </w:t>
            </w:r>
            <w:r w:rsidRPr="00A05A69">
              <w:rPr>
                <w:rFonts w:asciiTheme="minorHAnsi" w:eastAsia="Times New Roman" w:hAnsiTheme="minorHAnsi" w:cstheme="minorHAnsi"/>
                <w:sz w:val="18"/>
                <w:szCs w:val="20"/>
              </w:rPr>
              <w:t>&gt;&gt;</w:t>
            </w:r>
          </w:p>
        </w:tc>
        <w:tc>
          <w:tcPr>
            <w:tcW w:w="695" w:type="pct"/>
            <w:tcBorders>
              <w:top w:val="single" w:sz="4" w:space="0" w:color="auto"/>
              <w:left w:val="single" w:sz="4" w:space="0" w:color="auto"/>
              <w:bottom w:val="single" w:sz="4" w:space="0" w:color="auto"/>
              <w:right w:val="single" w:sz="4" w:space="0" w:color="auto"/>
            </w:tcBorders>
          </w:tcPr>
          <w:p w14:paraId="12AA4FC1" w14:textId="71585DFC"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&lt;&lt;reference values from CF1R-PRF-01. </w:t>
            </w:r>
            <w:r w:rsidRPr="00A05A69">
              <w:rPr>
                <w:rFonts w:eastAsia="Times New Roman"/>
                <w:sz w:val="18"/>
                <w:szCs w:val="20"/>
              </w:rPr>
              <w:t>Else = NA</w:t>
            </w:r>
            <w:r w:rsidRPr="00A05A69" w:rsidDel="00364C35">
              <w:rPr>
                <w:rFonts w:asciiTheme="minorHAnsi" w:eastAsia="Times New Roman" w:hAnsiTheme="minorHAnsi" w:cstheme="minorHAnsi"/>
                <w:sz w:val="18"/>
                <w:szCs w:val="20"/>
              </w:rPr>
              <w:t xml:space="preserve"> </w:t>
            </w:r>
            <w:r w:rsidRPr="00A05A69">
              <w:rPr>
                <w:rFonts w:asciiTheme="minorHAnsi" w:eastAsia="Times New Roman" w:hAnsiTheme="minorHAnsi" w:cstheme="minorHAnsi"/>
                <w:sz w:val="18"/>
                <w:szCs w:val="20"/>
              </w:rPr>
              <w:t>&gt;&gt;</w:t>
            </w:r>
          </w:p>
        </w:tc>
        <w:tc>
          <w:tcPr>
            <w:tcW w:w="844" w:type="pct"/>
            <w:tcBorders>
              <w:top w:val="single" w:sz="4" w:space="0" w:color="auto"/>
              <w:left w:val="single" w:sz="4" w:space="0" w:color="auto"/>
              <w:bottom w:val="single" w:sz="4" w:space="0" w:color="auto"/>
              <w:right w:val="single" w:sz="4" w:space="0" w:color="auto"/>
            </w:tcBorders>
          </w:tcPr>
          <w:p w14:paraId="1CD4005F" w14:textId="77777777"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&lt;&lt;reference values from CF1R. NA is allowed only if Water Heater Type = Consumer Instantaneous,</w:t>
            </w:r>
          </w:p>
          <w:p w14:paraId="682DDBF0" w14:textId="0C1F09D7"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Commercial Instantaneous, or Residential-Duty Commercial Instantaneous &gt;&gt;</w:t>
            </w:r>
          </w:p>
        </w:tc>
        <w:tc>
          <w:tcPr>
            <w:tcW w:w="1002" w:type="pct"/>
            <w:tcBorders>
              <w:top w:val="single" w:sz="4" w:space="0" w:color="auto"/>
              <w:left w:val="single" w:sz="4" w:space="0" w:color="auto"/>
              <w:bottom w:val="single" w:sz="4" w:space="0" w:color="auto"/>
              <w:right w:val="single" w:sz="4" w:space="0" w:color="auto"/>
            </w:tcBorders>
          </w:tcPr>
          <w:p w14:paraId="48A882B1" w14:textId="779D4A07"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A05A69">
              <w:rPr>
                <w:rFonts w:asciiTheme="minorHAnsi" w:eastAsia="Times New Roman" w:hAnsiTheme="minorHAnsi" w:cstheme="minorHAnsi"/>
                <w:sz w:val="18"/>
                <w:szCs w:val="20"/>
              </w:rPr>
              <w:t xml:space="preserve">&lt;&lt; If CF1R-PRF-01, then, if </w:t>
            </w:r>
            <w:proofErr w:type="spellStart"/>
            <w:r w:rsidRPr="00A05A69">
              <w:rPr>
                <w:rFonts w:asciiTheme="minorHAnsi" w:eastAsia="Times New Roman" w:hAnsiTheme="minorHAnsi" w:cstheme="minorHAnsi"/>
                <w:sz w:val="18"/>
                <w:szCs w:val="20"/>
              </w:rPr>
              <w:t>TankOutside</w:t>
            </w:r>
            <w:proofErr w:type="spellEnd"/>
            <w:r w:rsidRPr="00A05A69">
              <w:rPr>
                <w:rFonts w:asciiTheme="minorHAnsi" w:eastAsia="Times New Roman" w:hAnsiTheme="minorHAnsi" w:cstheme="minorHAnsi"/>
                <w:sz w:val="18"/>
                <w:szCs w:val="20"/>
              </w:rPr>
              <w:t xml:space="preserve">=true, then report ‘Outside’; else report </w:t>
            </w:r>
            <w:proofErr w:type="spellStart"/>
            <w:r w:rsidRPr="00A05A69">
              <w:rPr>
                <w:rFonts w:asciiTheme="minorHAnsi" w:eastAsia="Times New Roman" w:hAnsiTheme="minorHAnsi" w:cstheme="minorHAnsi"/>
                <w:sz w:val="18"/>
                <w:szCs w:val="20"/>
              </w:rPr>
              <w:t>TankZone</w:t>
            </w:r>
            <w:proofErr w:type="spellEnd"/>
            <w:r w:rsidRPr="00A05A69">
              <w:rPr>
                <w:rFonts w:asciiTheme="minorHAnsi" w:eastAsia="Times New Roman" w:hAnsiTheme="minorHAnsi" w:cstheme="minorHAnsi"/>
                <w:sz w:val="18"/>
                <w:szCs w:val="20"/>
              </w:rPr>
              <w:t>;</w:t>
            </w:r>
          </w:p>
          <w:p w14:paraId="2AC2549D" w14:textId="23F82F1A" w:rsidR="00FF28D5" w:rsidRPr="00A05A69" w:rsidRDefault="00FF28D5"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Else reference prescriptive CF1R&gt;&gt;</w:t>
            </w:r>
          </w:p>
        </w:tc>
      </w:tr>
      <w:tr w:rsidR="00FF28D5" w:rsidRPr="00323F2C" w14:paraId="5FD3FA69" w14:textId="77777777" w:rsidTr="00A05A69">
        <w:trPr>
          <w:cantSplit/>
          <w:trHeight w:val="144"/>
        </w:trPr>
        <w:tc>
          <w:tcPr>
            <w:tcW w:w="662" w:type="pct"/>
            <w:tcBorders>
              <w:top w:val="single" w:sz="4" w:space="0" w:color="auto"/>
              <w:left w:val="single" w:sz="4" w:space="0" w:color="auto"/>
              <w:bottom w:val="single" w:sz="4" w:space="0" w:color="auto"/>
              <w:right w:val="single" w:sz="4" w:space="0" w:color="auto"/>
            </w:tcBorders>
            <w:vAlign w:val="center"/>
          </w:tcPr>
          <w:p w14:paraId="12770B7C"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53" w:type="pct"/>
            <w:tcBorders>
              <w:top w:val="single" w:sz="4" w:space="0" w:color="auto"/>
              <w:left w:val="single" w:sz="4" w:space="0" w:color="auto"/>
              <w:bottom w:val="single" w:sz="4" w:space="0" w:color="auto"/>
              <w:right w:val="single" w:sz="4" w:space="0" w:color="auto"/>
            </w:tcBorders>
            <w:vAlign w:val="center"/>
          </w:tcPr>
          <w:p w14:paraId="7C004605"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1" w:type="pct"/>
            <w:tcBorders>
              <w:top w:val="single" w:sz="4" w:space="0" w:color="auto"/>
              <w:left w:val="single" w:sz="4" w:space="0" w:color="auto"/>
              <w:bottom w:val="single" w:sz="4" w:space="0" w:color="auto"/>
              <w:right w:val="single" w:sz="4" w:space="0" w:color="auto"/>
            </w:tcBorders>
            <w:vAlign w:val="center"/>
          </w:tcPr>
          <w:p w14:paraId="318B33F0"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13" w:type="pct"/>
            <w:tcBorders>
              <w:top w:val="single" w:sz="4" w:space="0" w:color="auto"/>
              <w:left w:val="single" w:sz="4" w:space="0" w:color="auto"/>
              <w:bottom w:val="single" w:sz="4" w:space="0" w:color="auto"/>
              <w:right w:val="single" w:sz="4" w:space="0" w:color="auto"/>
            </w:tcBorders>
            <w:vAlign w:val="center"/>
          </w:tcPr>
          <w:p w14:paraId="44545D6C"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95" w:type="pct"/>
            <w:tcBorders>
              <w:top w:val="single" w:sz="4" w:space="0" w:color="auto"/>
              <w:left w:val="single" w:sz="4" w:space="0" w:color="auto"/>
              <w:bottom w:val="single" w:sz="4" w:space="0" w:color="auto"/>
              <w:right w:val="single" w:sz="4" w:space="0" w:color="auto"/>
            </w:tcBorders>
            <w:vAlign w:val="center"/>
          </w:tcPr>
          <w:p w14:paraId="7390CCE7" w14:textId="77777777"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4" w:type="pct"/>
            <w:tcBorders>
              <w:top w:val="single" w:sz="4" w:space="0" w:color="auto"/>
              <w:left w:val="single" w:sz="4" w:space="0" w:color="auto"/>
              <w:bottom w:val="single" w:sz="4" w:space="0" w:color="auto"/>
              <w:right w:val="single" w:sz="4" w:space="0" w:color="auto"/>
            </w:tcBorders>
          </w:tcPr>
          <w:p w14:paraId="479F3148" w14:textId="77777777" w:rsidR="00FF28D5" w:rsidRPr="00323F2C"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02" w:type="pct"/>
            <w:tcBorders>
              <w:top w:val="single" w:sz="4" w:space="0" w:color="auto"/>
              <w:left w:val="single" w:sz="4" w:space="0" w:color="auto"/>
              <w:bottom w:val="single" w:sz="4" w:space="0" w:color="auto"/>
              <w:right w:val="single" w:sz="4" w:space="0" w:color="auto"/>
            </w:tcBorders>
            <w:vAlign w:val="center"/>
          </w:tcPr>
          <w:p w14:paraId="15119D80" w14:textId="425B6785" w:rsidR="00FF28D5" w:rsidRPr="00A05A69" w:rsidRDefault="00FF28D5"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36968FD" w14:textId="2911ED5C" w:rsidR="00526D3D" w:rsidRPr="00A05A69" w:rsidRDefault="00526D3D" w:rsidP="00526D3D">
      <w:pPr>
        <w:spacing w:after="0" w:line="240" w:lineRule="auto"/>
        <w:rPr>
          <w:rFonts w:asciiTheme="minorHAnsi" w:hAnsiTheme="minorHAnsi" w:cstheme="minorHAnsi"/>
          <w:sz w:val="18"/>
          <w:szCs w:val="18"/>
        </w:rPr>
      </w:pPr>
    </w:p>
    <w:tbl>
      <w:tblPr>
        <w:tblW w:w="499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73"/>
        <w:gridCol w:w="1554"/>
        <w:gridCol w:w="1554"/>
        <w:gridCol w:w="1554"/>
        <w:gridCol w:w="1201"/>
        <w:gridCol w:w="1323"/>
        <w:gridCol w:w="2114"/>
      </w:tblGrid>
      <w:tr w:rsidR="00F43DC7" w:rsidRPr="00323F2C" w14:paraId="40C6D816" w14:textId="77777777" w:rsidTr="003A56CA">
        <w:trPr>
          <w:cantSplit/>
          <w:trHeight w:val="144"/>
        </w:trPr>
        <w:tc>
          <w:tcPr>
            <w:tcW w:w="10773" w:type="dxa"/>
            <w:gridSpan w:val="7"/>
            <w:tcBorders>
              <w:top w:val="single" w:sz="4" w:space="0" w:color="auto"/>
              <w:left w:val="single" w:sz="4" w:space="0" w:color="auto"/>
              <w:bottom w:val="single" w:sz="4" w:space="0" w:color="auto"/>
              <w:right w:val="single" w:sz="4" w:space="0" w:color="auto"/>
            </w:tcBorders>
          </w:tcPr>
          <w:p w14:paraId="0A00FFB6" w14:textId="0333BFC8" w:rsidR="00F43DC7" w:rsidRPr="00A05A69" w:rsidRDefault="00F43DC7" w:rsidP="00F1004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D</w:t>
            </w:r>
            <w:r w:rsidRPr="00A05A69">
              <w:rPr>
                <w:rFonts w:asciiTheme="minorHAnsi" w:hAnsiTheme="minorHAnsi" w:cstheme="minorHAnsi"/>
                <w:b/>
                <w:sz w:val="18"/>
                <w:szCs w:val="18"/>
              </w:rPr>
              <w:t>. Installed</w:t>
            </w:r>
            <w:r>
              <w:rPr>
                <w:rFonts w:asciiTheme="minorHAnsi" w:hAnsiTheme="minorHAnsi" w:cstheme="minorHAnsi"/>
                <w:b/>
                <w:sz w:val="18"/>
                <w:szCs w:val="18"/>
              </w:rPr>
              <w:t xml:space="preserve"> HERS Verified</w:t>
            </w:r>
            <w:r w:rsidRPr="00A05A69">
              <w:rPr>
                <w:rFonts w:asciiTheme="minorHAnsi" w:hAnsiTheme="minorHAnsi" w:cstheme="minorHAnsi"/>
                <w:b/>
                <w:sz w:val="18"/>
                <w:szCs w:val="18"/>
              </w:rPr>
              <w:t xml:space="preserve"> Dwelling Unit Water Heating Efficiency Information </w:t>
            </w:r>
          </w:p>
          <w:p w14:paraId="531C8FD9" w14:textId="77777777" w:rsidR="00EB7683" w:rsidRDefault="00F43DC7" w:rsidP="00F1004F">
            <w:pPr>
              <w:keepNext/>
              <w:tabs>
                <w:tab w:val="left" w:pos="2160"/>
                <w:tab w:val="left" w:pos="2700"/>
                <w:tab w:val="left" w:pos="3420"/>
                <w:tab w:val="left" w:pos="3780"/>
                <w:tab w:val="left" w:pos="5760"/>
                <w:tab w:val="left" w:pos="7212"/>
              </w:tabs>
              <w:spacing w:after="0" w:line="240" w:lineRule="auto"/>
              <w:rPr>
                <w:ins w:id="822" w:author="Smith, Alexis@Energy" w:date="2019-02-11T09:52:00Z"/>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This table reports the water heating system efficiency features that </w:t>
            </w:r>
            <w:proofErr w:type="gramStart"/>
            <w:r w:rsidRPr="00A05A69">
              <w:rPr>
                <w:rFonts w:asciiTheme="minorHAnsi" w:eastAsia="Times New Roman" w:hAnsiTheme="minorHAnsi" w:cstheme="minorHAnsi"/>
                <w:sz w:val="18"/>
                <w:szCs w:val="18"/>
              </w:rPr>
              <w:t>were installed</w:t>
            </w:r>
            <w:proofErr w:type="gramEnd"/>
            <w:r w:rsidRPr="00A05A69">
              <w:rPr>
                <w:rFonts w:asciiTheme="minorHAnsi" w:eastAsia="Times New Roman" w:hAnsiTheme="minorHAnsi" w:cstheme="minorHAnsi"/>
                <w:sz w:val="18"/>
                <w:szCs w:val="18"/>
              </w:rPr>
              <w:t xml:space="preserve"> in this project.</w:t>
            </w:r>
            <w:r>
              <w:rPr>
                <w:rFonts w:asciiTheme="minorHAnsi" w:eastAsia="Times New Roman" w:hAnsiTheme="minorHAnsi" w:cstheme="minorHAnsi"/>
                <w:sz w:val="18"/>
                <w:szCs w:val="18"/>
              </w:rPr>
              <w:t xml:space="preserve">  </w:t>
            </w:r>
          </w:p>
          <w:p w14:paraId="635EA402" w14:textId="11C80294" w:rsidR="00F43DC7" w:rsidRPr="00A05A69" w:rsidRDefault="00E71469" w:rsidP="001D1F6F">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Pr>
                <w:rFonts w:asciiTheme="minorHAnsi" w:eastAsia="Times New Roman" w:hAnsiTheme="minorHAnsi" w:cstheme="minorHAnsi"/>
                <w:sz w:val="18"/>
                <w:szCs w:val="20"/>
              </w:rPr>
              <w:t>&lt;&lt;If A08</w:t>
            </w:r>
            <w:r w:rsidR="00F43DC7" w:rsidRPr="00A05A69">
              <w:rPr>
                <w:rFonts w:asciiTheme="minorHAnsi" w:eastAsia="Times New Roman" w:hAnsiTheme="minorHAnsi" w:cstheme="minorHAnsi"/>
                <w:sz w:val="18"/>
                <w:szCs w:val="20"/>
              </w:rPr>
              <w:t xml:space="preserve"> “Central DHW Distribution” </w:t>
            </w:r>
            <w:ins w:id="823" w:author="Smith, Alexis@Energy" w:date="2019-02-12T12:52:00Z">
              <w:r w:rsidR="001D1F6F">
                <w:rPr>
                  <w:rFonts w:asciiTheme="minorHAnsi" w:eastAsia="Times New Roman" w:hAnsiTheme="minorHAnsi" w:cstheme="minorHAnsi"/>
                  <w:sz w:val="18"/>
                  <w:szCs w:val="20"/>
                </w:rPr>
                <w:t>≠</w:t>
              </w:r>
            </w:ins>
            <w:del w:id="824" w:author="Smith, Alexis@Energy" w:date="2019-02-12T12:52:00Z">
              <w:r w:rsidR="00F43DC7" w:rsidRPr="00A05A69" w:rsidDel="001D1F6F">
                <w:rPr>
                  <w:rFonts w:asciiTheme="minorHAnsi" w:eastAsia="Times New Roman" w:hAnsiTheme="minorHAnsi" w:cstheme="minorHAnsi"/>
                  <w:sz w:val="18"/>
                  <w:szCs w:val="20"/>
                </w:rPr>
                <w:delText>=</w:delText>
              </w:r>
            </w:del>
            <w:r w:rsidR="00F43DC7" w:rsidRPr="00A05A69">
              <w:rPr>
                <w:rFonts w:asciiTheme="minorHAnsi" w:eastAsia="Times New Roman" w:hAnsiTheme="minorHAnsi" w:cstheme="minorHAnsi"/>
                <w:sz w:val="18"/>
                <w:szCs w:val="20"/>
              </w:rPr>
              <w:t xml:space="preserve"> “NA”, then display the "section does not apply" message; else display this entire table &gt;&gt;</w:t>
            </w:r>
          </w:p>
        </w:tc>
      </w:tr>
      <w:tr w:rsidR="00F43DC7" w:rsidRPr="00323F2C" w14:paraId="07282A38"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vAlign w:val="center"/>
          </w:tcPr>
          <w:p w14:paraId="275CAB65"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01</w:t>
            </w:r>
          </w:p>
        </w:tc>
        <w:tc>
          <w:tcPr>
            <w:tcW w:w="1554" w:type="dxa"/>
            <w:tcBorders>
              <w:top w:val="single" w:sz="4" w:space="0" w:color="auto"/>
              <w:left w:val="single" w:sz="4" w:space="0" w:color="auto"/>
              <w:bottom w:val="single" w:sz="4" w:space="0" w:color="auto"/>
              <w:right w:val="single" w:sz="4" w:space="0" w:color="auto"/>
            </w:tcBorders>
            <w:vAlign w:val="center"/>
          </w:tcPr>
          <w:p w14:paraId="29280EA5"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02</w:t>
            </w:r>
          </w:p>
        </w:tc>
        <w:tc>
          <w:tcPr>
            <w:tcW w:w="1554" w:type="dxa"/>
            <w:tcBorders>
              <w:top w:val="single" w:sz="4" w:space="0" w:color="auto"/>
              <w:left w:val="single" w:sz="4" w:space="0" w:color="auto"/>
              <w:bottom w:val="single" w:sz="4" w:space="0" w:color="auto"/>
              <w:right w:val="single" w:sz="4" w:space="0" w:color="auto"/>
            </w:tcBorders>
            <w:vAlign w:val="center"/>
          </w:tcPr>
          <w:p w14:paraId="00C69854"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03</w:t>
            </w:r>
          </w:p>
        </w:tc>
        <w:tc>
          <w:tcPr>
            <w:tcW w:w="1554" w:type="dxa"/>
            <w:tcBorders>
              <w:top w:val="single" w:sz="4" w:space="0" w:color="auto"/>
              <w:left w:val="single" w:sz="4" w:space="0" w:color="auto"/>
              <w:bottom w:val="single" w:sz="4" w:space="0" w:color="auto"/>
              <w:right w:val="single" w:sz="4" w:space="0" w:color="auto"/>
            </w:tcBorders>
            <w:vAlign w:val="center"/>
          </w:tcPr>
          <w:p w14:paraId="5DCE6D76"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04</w:t>
            </w:r>
          </w:p>
        </w:tc>
        <w:tc>
          <w:tcPr>
            <w:tcW w:w="1201" w:type="dxa"/>
            <w:tcBorders>
              <w:top w:val="single" w:sz="4" w:space="0" w:color="auto"/>
              <w:left w:val="single" w:sz="4" w:space="0" w:color="auto"/>
              <w:bottom w:val="single" w:sz="4" w:space="0" w:color="auto"/>
              <w:right w:val="single" w:sz="4" w:space="0" w:color="auto"/>
            </w:tcBorders>
            <w:vAlign w:val="center"/>
          </w:tcPr>
          <w:p w14:paraId="534A2262"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05</w:t>
            </w:r>
          </w:p>
        </w:tc>
        <w:tc>
          <w:tcPr>
            <w:tcW w:w="1323" w:type="dxa"/>
            <w:tcBorders>
              <w:top w:val="single" w:sz="4" w:space="0" w:color="auto"/>
              <w:left w:val="single" w:sz="4" w:space="0" w:color="auto"/>
              <w:bottom w:val="single" w:sz="4" w:space="0" w:color="auto"/>
              <w:right w:val="single" w:sz="4" w:space="0" w:color="auto"/>
            </w:tcBorders>
          </w:tcPr>
          <w:p w14:paraId="3E7CE48F" w14:textId="51BC7543" w:rsidR="00F43DC7" w:rsidRPr="00323F2C"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06</w:t>
            </w:r>
          </w:p>
        </w:tc>
        <w:tc>
          <w:tcPr>
            <w:tcW w:w="2114" w:type="dxa"/>
            <w:tcBorders>
              <w:top w:val="single" w:sz="4" w:space="0" w:color="auto"/>
              <w:left w:val="single" w:sz="4" w:space="0" w:color="auto"/>
              <w:bottom w:val="single" w:sz="4" w:space="0" w:color="auto"/>
              <w:right w:val="single" w:sz="4" w:space="0" w:color="auto"/>
            </w:tcBorders>
            <w:vAlign w:val="center"/>
          </w:tcPr>
          <w:p w14:paraId="5E15D8B9" w14:textId="73510C22"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A05A69">
              <w:rPr>
                <w:rFonts w:asciiTheme="minorHAnsi" w:eastAsia="Times New Roman" w:hAnsiTheme="minorHAnsi" w:cstheme="minorHAnsi"/>
                <w:sz w:val="18"/>
                <w:szCs w:val="18"/>
              </w:rPr>
              <w:t>0</w:t>
            </w:r>
            <w:r>
              <w:rPr>
                <w:rFonts w:asciiTheme="minorHAnsi" w:eastAsia="Times New Roman" w:hAnsiTheme="minorHAnsi" w:cstheme="minorHAnsi"/>
                <w:sz w:val="18"/>
                <w:szCs w:val="18"/>
              </w:rPr>
              <w:t>7</w:t>
            </w:r>
          </w:p>
        </w:tc>
      </w:tr>
      <w:tr w:rsidR="00F43DC7" w:rsidRPr="00323F2C" w14:paraId="26EB1F4F"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vAlign w:val="bottom"/>
          </w:tcPr>
          <w:p w14:paraId="2AE8673C"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Water Heating System ID or Name</w:t>
            </w:r>
          </w:p>
        </w:tc>
        <w:tc>
          <w:tcPr>
            <w:tcW w:w="1554" w:type="dxa"/>
            <w:tcBorders>
              <w:top w:val="single" w:sz="4" w:space="0" w:color="auto"/>
              <w:left w:val="single" w:sz="4" w:space="0" w:color="auto"/>
              <w:bottom w:val="single" w:sz="4" w:space="0" w:color="auto"/>
              <w:right w:val="single" w:sz="4" w:space="0" w:color="auto"/>
            </w:tcBorders>
            <w:vAlign w:val="bottom"/>
          </w:tcPr>
          <w:p w14:paraId="30CD27D0"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Type</w:t>
            </w:r>
          </w:p>
        </w:tc>
        <w:tc>
          <w:tcPr>
            <w:tcW w:w="1554" w:type="dxa"/>
            <w:tcBorders>
              <w:top w:val="single" w:sz="4" w:space="0" w:color="auto"/>
              <w:left w:val="single" w:sz="4" w:space="0" w:color="auto"/>
              <w:bottom w:val="single" w:sz="4" w:space="0" w:color="auto"/>
              <w:right w:val="single" w:sz="4" w:space="0" w:color="auto"/>
            </w:tcBorders>
            <w:vAlign w:val="bottom"/>
          </w:tcPr>
          <w:p w14:paraId="497D272F"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Heating Efficiency Value</w:t>
            </w:r>
          </w:p>
        </w:tc>
        <w:tc>
          <w:tcPr>
            <w:tcW w:w="1554" w:type="dxa"/>
            <w:tcBorders>
              <w:top w:val="single" w:sz="4" w:space="0" w:color="auto"/>
              <w:left w:val="single" w:sz="4" w:space="0" w:color="auto"/>
              <w:bottom w:val="single" w:sz="4" w:space="0" w:color="auto"/>
              <w:right w:val="single" w:sz="4" w:space="0" w:color="auto"/>
            </w:tcBorders>
            <w:vAlign w:val="bottom"/>
          </w:tcPr>
          <w:p w14:paraId="615520FF"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Standby Loss </w:t>
            </w:r>
          </w:p>
          <w:p w14:paraId="19DFB832"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t>
            </w:r>
          </w:p>
        </w:tc>
        <w:tc>
          <w:tcPr>
            <w:tcW w:w="1201" w:type="dxa"/>
            <w:tcBorders>
              <w:top w:val="single" w:sz="4" w:space="0" w:color="auto"/>
              <w:left w:val="single" w:sz="4" w:space="0" w:color="auto"/>
              <w:bottom w:val="single" w:sz="4" w:space="0" w:color="auto"/>
              <w:right w:val="single" w:sz="4" w:space="0" w:color="auto"/>
            </w:tcBorders>
            <w:vAlign w:val="bottom"/>
          </w:tcPr>
          <w:p w14:paraId="36AA1CAC"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Exterior </w:t>
            </w:r>
            <w:proofErr w:type="spellStart"/>
            <w:r w:rsidRPr="00A05A69">
              <w:rPr>
                <w:rFonts w:asciiTheme="minorHAnsi" w:eastAsia="Times New Roman" w:hAnsiTheme="minorHAnsi" w:cstheme="minorHAnsi"/>
                <w:sz w:val="18"/>
                <w:szCs w:val="18"/>
              </w:rPr>
              <w:t>Insul</w:t>
            </w:r>
            <w:proofErr w:type="spellEnd"/>
            <w:r w:rsidRPr="00A05A69">
              <w:rPr>
                <w:rFonts w:asciiTheme="minorHAnsi" w:eastAsia="Times New Roman" w:hAnsiTheme="minorHAnsi" w:cstheme="minorHAnsi"/>
                <w:sz w:val="18"/>
                <w:szCs w:val="18"/>
              </w:rPr>
              <w:t>.</w:t>
            </w:r>
          </w:p>
          <w:p w14:paraId="371AC967" w14:textId="77777777"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R-Value</w:t>
            </w:r>
          </w:p>
        </w:tc>
        <w:tc>
          <w:tcPr>
            <w:tcW w:w="1323" w:type="dxa"/>
            <w:tcBorders>
              <w:top w:val="single" w:sz="4" w:space="0" w:color="auto"/>
              <w:left w:val="single" w:sz="4" w:space="0" w:color="auto"/>
              <w:bottom w:val="single" w:sz="4" w:space="0" w:color="auto"/>
              <w:right w:val="single" w:sz="4" w:space="0" w:color="auto"/>
            </w:tcBorders>
          </w:tcPr>
          <w:p w14:paraId="4664DAA6" w14:textId="77777777" w:rsidR="00F43DC7" w:rsidRPr="00095904"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095904">
              <w:rPr>
                <w:rFonts w:asciiTheme="minorHAnsi" w:eastAsia="Times New Roman" w:hAnsiTheme="minorHAnsi" w:cstheme="minorHAnsi"/>
                <w:sz w:val="18"/>
                <w:szCs w:val="20"/>
              </w:rPr>
              <w:t>Water Heater Storage</w:t>
            </w:r>
          </w:p>
          <w:p w14:paraId="6DD3C2D2" w14:textId="2624EB3F"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095904">
              <w:rPr>
                <w:rFonts w:asciiTheme="minorHAnsi" w:eastAsia="Times New Roman" w:hAnsiTheme="minorHAnsi" w:cstheme="minorHAnsi"/>
                <w:sz w:val="18"/>
                <w:szCs w:val="20"/>
              </w:rPr>
              <w:t>Volume (gal)</w:t>
            </w:r>
          </w:p>
        </w:tc>
        <w:tc>
          <w:tcPr>
            <w:tcW w:w="2114" w:type="dxa"/>
            <w:tcBorders>
              <w:top w:val="single" w:sz="4" w:space="0" w:color="auto"/>
              <w:left w:val="single" w:sz="4" w:space="0" w:color="auto"/>
              <w:bottom w:val="single" w:sz="4" w:space="0" w:color="auto"/>
              <w:right w:val="single" w:sz="4" w:space="0" w:color="auto"/>
            </w:tcBorders>
            <w:vAlign w:val="bottom"/>
          </w:tcPr>
          <w:p w14:paraId="19AD42DF" w14:textId="58591DA9" w:rsidR="00F43DC7" w:rsidRPr="00A05A69" w:rsidRDefault="00F43DC7" w:rsidP="00F1004F">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Tank location</w:t>
            </w:r>
          </w:p>
        </w:tc>
      </w:tr>
      <w:tr w:rsidR="00F43DC7" w:rsidRPr="00323F2C" w14:paraId="66670E71"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tcPr>
          <w:p w14:paraId="251CD951" w14:textId="074B6234"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&lt;&lt;Reference value from design Water Heating System ID or Name (A01)&gt;&gt;</w:t>
            </w:r>
          </w:p>
        </w:tc>
        <w:tc>
          <w:tcPr>
            <w:tcW w:w="1554" w:type="dxa"/>
            <w:tcBorders>
              <w:top w:val="single" w:sz="4" w:space="0" w:color="auto"/>
              <w:left w:val="single" w:sz="4" w:space="0" w:color="auto"/>
              <w:bottom w:val="single" w:sz="4" w:space="0" w:color="auto"/>
              <w:right w:val="single" w:sz="4" w:space="0" w:color="auto"/>
            </w:tcBorders>
          </w:tcPr>
          <w:p w14:paraId="5EC9B411" w14:textId="72031405"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&lt;&lt;Reference value from Design Water Heater Type (C02)&gt;&gt;</w:t>
            </w:r>
          </w:p>
        </w:tc>
        <w:tc>
          <w:tcPr>
            <w:tcW w:w="1554" w:type="dxa"/>
            <w:tcBorders>
              <w:top w:val="single" w:sz="4" w:space="0" w:color="auto"/>
              <w:left w:val="single" w:sz="4" w:space="0" w:color="auto"/>
              <w:bottom w:val="single" w:sz="4" w:space="0" w:color="auto"/>
              <w:right w:val="single" w:sz="4" w:space="0" w:color="auto"/>
            </w:tcBorders>
          </w:tcPr>
          <w:p w14:paraId="7B0DE07D" w14:textId="2B6E1706"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&lt;&lt;User input value; check value must be ≥ value in </w:t>
            </w:r>
            <w:r w:rsidR="00574862">
              <w:rPr>
                <w:rFonts w:asciiTheme="minorHAnsi" w:eastAsia="Times New Roman" w:hAnsiTheme="minorHAnsi" w:cstheme="minorHAnsi"/>
                <w:sz w:val="18"/>
                <w:szCs w:val="20"/>
              </w:rPr>
              <w:t>C0</w:t>
            </w:r>
            <w:r w:rsidRPr="00A05A69">
              <w:rPr>
                <w:rFonts w:asciiTheme="minorHAnsi" w:eastAsia="Times New Roman" w:hAnsiTheme="minorHAnsi" w:cstheme="minorHAnsi"/>
                <w:sz w:val="18"/>
                <w:szCs w:val="20"/>
              </w:rPr>
              <w:t>3 to comply, else flag non-compliant values and do not allow the doc to be registered &gt;&gt;</w:t>
            </w:r>
          </w:p>
        </w:tc>
        <w:tc>
          <w:tcPr>
            <w:tcW w:w="1554" w:type="dxa"/>
            <w:tcBorders>
              <w:top w:val="single" w:sz="4" w:space="0" w:color="auto"/>
              <w:left w:val="single" w:sz="4" w:space="0" w:color="auto"/>
              <w:bottom w:val="single" w:sz="4" w:space="0" w:color="auto"/>
              <w:right w:val="single" w:sz="4" w:space="0" w:color="auto"/>
            </w:tcBorders>
          </w:tcPr>
          <w:p w14:paraId="5E6A2653" w14:textId="7DFB19E8"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A05A69">
              <w:rPr>
                <w:rFonts w:asciiTheme="minorHAnsi" w:eastAsia="Times New Roman" w:hAnsiTheme="minorHAnsi" w:cstheme="minorHAnsi"/>
                <w:sz w:val="18"/>
                <w:szCs w:val="20"/>
              </w:rPr>
              <w:t xml:space="preserve">4 to comply, else flag non-compliant values and do not allow the doc to be registered. Value may be NA if </w:t>
            </w:r>
            <w:r w:rsidR="00574862">
              <w:rPr>
                <w:rFonts w:asciiTheme="minorHAnsi" w:eastAsia="Times New Roman" w:hAnsiTheme="minorHAnsi" w:cstheme="minorHAnsi"/>
                <w:sz w:val="18"/>
                <w:szCs w:val="20"/>
              </w:rPr>
              <w:t>C</w:t>
            </w:r>
            <w:r w:rsidRPr="00A05A69">
              <w:rPr>
                <w:rFonts w:asciiTheme="minorHAnsi" w:eastAsia="Times New Roman" w:hAnsiTheme="minorHAnsi" w:cstheme="minorHAnsi"/>
                <w:sz w:val="18"/>
                <w:szCs w:val="20"/>
              </w:rPr>
              <w:t>04 is NA &gt;&gt;</w:t>
            </w:r>
          </w:p>
        </w:tc>
        <w:tc>
          <w:tcPr>
            <w:tcW w:w="1201" w:type="dxa"/>
            <w:tcBorders>
              <w:top w:val="single" w:sz="4" w:space="0" w:color="auto"/>
              <w:left w:val="single" w:sz="4" w:space="0" w:color="auto"/>
              <w:bottom w:val="single" w:sz="4" w:space="0" w:color="auto"/>
              <w:right w:val="single" w:sz="4" w:space="0" w:color="auto"/>
            </w:tcBorders>
          </w:tcPr>
          <w:p w14:paraId="294D355D" w14:textId="6ACCB8D0"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&lt;&lt;User input value; check value must be ≥ value in C</w:t>
            </w:r>
            <w:r w:rsidR="00574862">
              <w:rPr>
                <w:rFonts w:asciiTheme="minorHAnsi" w:eastAsia="Times New Roman" w:hAnsiTheme="minorHAnsi" w:cstheme="minorHAnsi"/>
                <w:sz w:val="18"/>
                <w:szCs w:val="20"/>
              </w:rPr>
              <w:t>0</w:t>
            </w:r>
            <w:r w:rsidRPr="00A05A69">
              <w:rPr>
                <w:rFonts w:asciiTheme="minorHAnsi" w:eastAsia="Times New Roman" w:hAnsiTheme="minorHAnsi" w:cstheme="minorHAnsi"/>
                <w:sz w:val="18"/>
                <w:szCs w:val="20"/>
              </w:rPr>
              <w:t xml:space="preserve">5 to comply, else flag non-compliant values and do not allow the doc to be registered. Value may be NA if </w:t>
            </w:r>
            <w:r w:rsidR="00574862">
              <w:rPr>
                <w:rFonts w:asciiTheme="minorHAnsi" w:eastAsia="Times New Roman" w:hAnsiTheme="minorHAnsi" w:cstheme="minorHAnsi"/>
                <w:sz w:val="18"/>
                <w:szCs w:val="20"/>
              </w:rPr>
              <w:t>C</w:t>
            </w:r>
            <w:r w:rsidRPr="00A05A69">
              <w:rPr>
                <w:rFonts w:asciiTheme="minorHAnsi" w:eastAsia="Times New Roman" w:hAnsiTheme="minorHAnsi" w:cstheme="minorHAnsi"/>
                <w:sz w:val="18"/>
                <w:szCs w:val="20"/>
              </w:rPr>
              <w:t>05 is NA &gt;&gt;</w:t>
            </w:r>
          </w:p>
        </w:tc>
        <w:tc>
          <w:tcPr>
            <w:tcW w:w="1323" w:type="dxa"/>
            <w:tcBorders>
              <w:top w:val="single" w:sz="4" w:space="0" w:color="auto"/>
              <w:left w:val="single" w:sz="4" w:space="0" w:color="auto"/>
              <w:bottom w:val="single" w:sz="4" w:space="0" w:color="auto"/>
              <w:right w:val="single" w:sz="4" w:space="0" w:color="auto"/>
            </w:tcBorders>
          </w:tcPr>
          <w:p w14:paraId="5F926BC3" w14:textId="45DEF70C" w:rsidR="00F43DC7" w:rsidRPr="00F43DC7" w:rsidDel="00F43DC7" w:rsidRDefault="00F43DC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 User Input must equal reference values from </w:t>
            </w:r>
            <w:del w:id="825" w:author="Smith, Alexis@Energy" w:date="2019-02-11T10:04:00Z">
              <w:r w:rsidRPr="00A05A69" w:rsidDel="00C9553B">
                <w:rPr>
                  <w:rFonts w:asciiTheme="minorHAnsi" w:eastAsia="Times New Roman" w:hAnsiTheme="minorHAnsi" w:cstheme="minorHAnsi"/>
                  <w:sz w:val="18"/>
                  <w:szCs w:val="20"/>
                </w:rPr>
                <w:delText>CF1R (</w:delText>
              </w:r>
            </w:del>
            <w:r w:rsidR="00574862">
              <w:rPr>
                <w:rFonts w:asciiTheme="minorHAnsi" w:eastAsia="Times New Roman" w:hAnsiTheme="minorHAnsi" w:cstheme="minorHAnsi"/>
                <w:sz w:val="18"/>
                <w:szCs w:val="20"/>
              </w:rPr>
              <w:t>C</w:t>
            </w:r>
            <w:r w:rsidRPr="00A05A69">
              <w:rPr>
                <w:rFonts w:asciiTheme="minorHAnsi" w:eastAsia="Times New Roman" w:hAnsiTheme="minorHAnsi" w:cstheme="minorHAnsi"/>
                <w:sz w:val="18"/>
                <w:szCs w:val="20"/>
              </w:rPr>
              <w:t>0</w:t>
            </w:r>
            <w:r w:rsidR="00574862">
              <w:rPr>
                <w:rFonts w:asciiTheme="minorHAnsi" w:eastAsia="Times New Roman" w:hAnsiTheme="minorHAnsi" w:cstheme="minorHAnsi"/>
                <w:sz w:val="18"/>
                <w:szCs w:val="20"/>
              </w:rPr>
              <w:t>6</w:t>
            </w:r>
            <w:ins w:id="826" w:author="Smith, Alexis@Energy" w:date="2019-02-11T10:05:00Z">
              <w:r w:rsidR="00C9553B">
                <w:rPr>
                  <w:rFonts w:asciiTheme="minorHAnsi" w:eastAsia="Times New Roman" w:hAnsiTheme="minorHAnsi" w:cstheme="minorHAnsi"/>
                  <w:sz w:val="18"/>
                  <w:szCs w:val="20"/>
                </w:rPr>
                <w:t xml:space="preserve">, </w:t>
              </w:r>
              <w:r w:rsidR="00C9553B" w:rsidRPr="00A05A69">
                <w:rPr>
                  <w:rFonts w:asciiTheme="minorHAnsi" w:eastAsia="Times New Roman" w:hAnsiTheme="minorHAnsi" w:cstheme="minorHAnsi"/>
                  <w:sz w:val="18"/>
                  <w:szCs w:val="20"/>
                </w:rPr>
                <w:t>else flag non-compliant values and do not allow the doc to be registered.</w:t>
              </w:r>
            </w:ins>
            <w:del w:id="827" w:author="Smith, Alexis@Energy" w:date="2019-02-11T10:04:00Z">
              <w:r w:rsidRPr="00A05A69" w:rsidDel="00C9553B">
                <w:rPr>
                  <w:rFonts w:asciiTheme="minorHAnsi" w:eastAsia="Times New Roman" w:hAnsiTheme="minorHAnsi" w:cstheme="minorHAnsi"/>
                  <w:sz w:val="18"/>
                  <w:szCs w:val="20"/>
                </w:rPr>
                <w:delText>) reference values from CF1R</w:delText>
              </w:r>
            </w:del>
            <w:del w:id="828" w:author="Smith, Alexis@Energy" w:date="2019-02-11T10:05:00Z">
              <w:r w:rsidRPr="00A05A69" w:rsidDel="00C9553B">
                <w:rPr>
                  <w:rFonts w:asciiTheme="minorHAnsi" w:eastAsia="Times New Roman" w:hAnsiTheme="minorHAnsi" w:cstheme="minorHAnsi"/>
                  <w:sz w:val="18"/>
                  <w:szCs w:val="20"/>
                </w:rPr>
                <w:delText>.</w:delText>
              </w:r>
            </w:del>
            <w:r w:rsidRPr="00A05A69">
              <w:rPr>
                <w:rFonts w:asciiTheme="minorHAnsi" w:eastAsia="Times New Roman" w:hAnsiTheme="minorHAnsi" w:cstheme="minorHAnsi"/>
                <w:sz w:val="18"/>
                <w:szCs w:val="20"/>
              </w:rPr>
              <w:t xml:space="preserve"> NA is allowed only if Water Heater Type = Consumer Instantaneous or Commercial Instantaneous&gt;&gt;</w:t>
            </w:r>
          </w:p>
        </w:tc>
        <w:tc>
          <w:tcPr>
            <w:tcW w:w="2114" w:type="dxa"/>
            <w:tcBorders>
              <w:top w:val="single" w:sz="4" w:space="0" w:color="auto"/>
              <w:left w:val="single" w:sz="4" w:space="0" w:color="auto"/>
              <w:bottom w:val="single" w:sz="4" w:space="0" w:color="auto"/>
              <w:right w:val="single" w:sz="4" w:space="0" w:color="auto"/>
            </w:tcBorders>
          </w:tcPr>
          <w:p w14:paraId="12050A41" w14:textId="2D691922" w:rsidR="00F43DC7" w:rsidRPr="00A05A69" w:rsidRDefault="00F43DC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20"/>
              </w:rPr>
              <w:t xml:space="preserve">&lt;&lt;User input value; check value must be = value in </w:t>
            </w:r>
            <w:r w:rsidR="00574862">
              <w:rPr>
                <w:rFonts w:asciiTheme="minorHAnsi" w:eastAsia="Times New Roman" w:hAnsiTheme="minorHAnsi" w:cstheme="minorHAnsi"/>
                <w:sz w:val="18"/>
                <w:szCs w:val="20"/>
              </w:rPr>
              <w:t xml:space="preserve">C7 </w:t>
            </w:r>
            <w:r w:rsidRPr="00A05A69">
              <w:rPr>
                <w:rFonts w:asciiTheme="minorHAnsi" w:eastAsia="Times New Roman" w:hAnsiTheme="minorHAnsi" w:cstheme="minorHAnsi"/>
                <w:sz w:val="18"/>
                <w:szCs w:val="20"/>
              </w:rPr>
              <w:t>to comply, else flag non-compliant values and do not allow the doc to be registered. Value may be NA if CF1R value is NA &gt;&gt;</w:t>
            </w:r>
          </w:p>
        </w:tc>
      </w:tr>
      <w:tr w:rsidR="00F43DC7" w:rsidRPr="00323F2C" w14:paraId="1BFCF610" w14:textId="77777777" w:rsidTr="003A56CA">
        <w:trPr>
          <w:cantSplit/>
          <w:trHeight w:val="144"/>
        </w:trPr>
        <w:tc>
          <w:tcPr>
            <w:tcW w:w="1473" w:type="dxa"/>
            <w:tcBorders>
              <w:top w:val="single" w:sz="4" w:space="0" w:color="auto"/>
              <w:left w:val="single" w:sz="4" w:space="0" w:color="auto"/>
              <w:bottom w:val="single" w:sz="4" w:space="0" w:color="auto"/>
              <w:right w:val="single" w:sz="4" w:space="0" w:color="auto"/>
            </w:tcBorders>
            <w:vAlign w:val="center"/>
          </w:tcPr>
          <w:p w14:paraId="1AA1F30C"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4" w:type="dxa"/>
            <w:tcBorders>
              <w:top w:val="single" w:sz="4" w:space="0" w:color="auto"/>
              <w:left w:val="single" w:sz="4" w:space="0" w:color="auto"/>
              <w:bottom w:val="single" w:sz="4" w:space="0" w:color="auto"/>
              <w:right w:val="single" w:sz="4" w:space="0" w:color="auto"/>
            </w:tcBorders>
            <w:vAlign w:val="center"/>
          </w:tcPr>
          <w:p w14:paraId="51F5DFB6"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4" w:type="dxa"/>
            <w:tcBorders>
              <w:top w:val="single" w:sz="4" w:space="0" w:color="auto"/>
              <w:left w:val="single" w:sz="4" w:space="0" w:color="auto"/>
              <w:bottom w:val="single" w:sz="4" w:space="0" w:color="auto"/>
              <w:right w:val="single" w:sz="4" w:space="0" w:color="auto"/>
            </w:tcBorders>
            <w:vAlign w:val="center"/>
          </w:tcPr>
          <w:p w14:paraId="6094267A"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54" w:type="dxa"/>
            <w:tcBorders>
              <w:top w:val="single" w:sz="4" w:space="0" w:color="auto"/>
              <w:left w:val="single" w:sz="4" w:space="0" w:color="auto"/>
              <w:bottom w:val="single" w:sz="4" w:space="0" w:color="auto"/>
              <w:right w:val="single" w:sz="4" w:space="0" w:color="auto"/>
            </w:tcBorders>
            <w:vAlign w:val="center"/>
          </w:tcPr>
          <w:p w14:paraId="2E94FC99"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01" w:type="dxa"/>
            <w:tcBorders>
              <w:top w:val="single" w:sz="4" w:space="0" w:color="auto"/>
              <w:left w:val="single" w:sz="4" w:space="0" w:color="auto"/>
              <w:bottom w:val="single" w:sz="4" w:space="0" w:color="auto"/>
              <w:right w:val="single" w:sz="4" w:space="0" w:color="auto"/>
            </w:tcBorders>
            <w:vAlign w:val="center"/>
          </w:tcPr>
          <w:p w14:paraId="24AB511A" w14:textId="77777777"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23" w:type="dxa"/>
            <w:tcBorders>
              <w:top w:val="single" w:sz="4" w:space="0" w:color="auto"/>
              <w:left w:val="single" w:sz="4" w:space="0" w:color="auto"/>
              <w:bottom w:val="single" w:sz="4" w:space="0" w:color="auto"/>
              <w:right w:val="single" w:sz="4" w:space="0" w:color="auto"/>
            </w:tcBorders>
          </w:tcPr>
          <w:p w14:paraId="341B4354" w14:textId="77777777" w:rsidR="00F43DC7" w:rsidRPr="00323F2C"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14" w:type="dxa"/>
            <w:tcBorders>
              <w:top w:val="single" w:sz="4" w:space="0" w:color="auto"/>
              <w:left w:val="single" w:sz="4" w:space="0" w:color="auto"/>
              <w:bottom w:val="single" w:sz="4" w:space="0" w:color="auto"/>
              <w:right w:val="single" w:sz="4" w:space="0" w:color="auto"/>
            </w:tcBorders>
            <w:vAlign w:val="center"/>
          </w:tcPr>
          <w:p w14:paraId="5B530BEA" w14:textId="0F3D0CA8" w:rsidR="00F43DC7" w:rsidRPr="00A05A69" w:rsidRDefault="00F43DC7" w:rsidP="00F43DC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3A56CA" w:rsidRPr="00323F2C" w14:paraId="0955ECF0" w14:textId="77777777" w:rsidTr="00450E94">
        <w:trPr>
          <w:cantSplit/>
          <w:trHeight w:val="144"/>
          <w:ins w:id="829" w:author="Tam, Danny@Energy" w:date="2018-11-29T17:13:00Z"/>
        </w:trPr>
        <w:tc>
          <w:tcPr>
            <w:tcW w:w="1473" w:type="dxa"/>
            <w:tcBorders>
              <w:top w:val="single" w:sz="4" w:space="0" w:color="auto"/>
              <w:left w:val="single" w:sz="4" w:space="0" w:color="auto"/>
              <w:bottom w:val="single" w:sz="4" w:space="0" w:color="auto"/>
              <w:right w:val="single" w:sz="4" w:space="0" w:color="auto"/>
            </w:tcBorders>
          </w:tcPr>
          <w:p w14:paraId="0105CEB7" w14:textId="1ABD235D" w:rsidR="003A56CA" w:rsidRPr="00A05A69" w:rsidRDefault="00132ED8" w:rsidP="003A56CA">
            <w:pPr>
              <w:keepNext/>
              <w:tabs>
                <w:tab w:val="left" w:pos="2160"/>
                <w:tab w:val="left" w:pos="2700"/>
                <w:tab w:val="left" w:pos="3420"/>
                <w:tab w:val="left" w:pos="3780"/>
                <w:tab w:val="left" w:pos="5760"/>
                <w:tab w:val="left" w:pos="7212"/>
              </w:tabs>
              <w:spacing w:after="0" w:line="240" w:lineRule="auto"/>
              <w:jc w:val="center"/>
              <w:rPr>
                <w:ins w:id="830" w:author="Tam, Danny@Energy" w:date="2018-11-29T17:13:00Z"/>
                <w:rFonts w:asciiTheme="minorHAnsi" w:eastAsia="Times New Roman" w:hAnsiTheme="minorHAnsi" w:cstheme="minorHAnsi"/>
                <w:sz w:val="18"/>
                <w:szCs w:val="18"/>
              </w:rPr>
            </w:pPr>
            <w:ins w:id="831" w:author="Tam, Danny@Energy" w:date="2018-11-29T17:16:00Z">
              <w:r>
                <w:rPr>
                  <w:rFonts w:asciiTheme="minorHAnsi" w:hAnsiTheme="minorHAnsi" w:cstheme="minorHAnsi"/>
                  <w:sz w:val="18"/>
                  <w:szCs w:val="18"/>
                </w:rPr>
                <w:t>08</w:t>
              </w:r>
            </w:ins>
          </w:p>
        </w:tc>
        <w:tc>
          <w:tcPr>
            <w:tcW w:w="1554" w:type="dxa"/>
            <w:tcBorders>
              <w:top w:val="single" w:sz="4" w:space="0" w:color="auto"/>
              <w:left w:val="single" w:sz="4" w:space="0" w:color="auto"/>
              <w:bottom w:val="single" w:sz="4" w:space="0" w:color="auto"/>
              <w:right w:val="single" w:sz="4" w:space="0" w:color="auto"/>
            </w:tcBorders>
          </w:tcPr>
          <w:p w14:paraId="56D7E2B3" w14:textId="5EB7C7D9" w:rsidR="003A56CA" w:rsidRPr="00A05A69" w:rsidRDefault="003A56CA" w:rsidP="003A56CA">
            <w:pPr>
              <w:keepNext/>
              <w:tabs>
                <w:tab w:val="left" w:pos="2160"/>
                <w:tab w:val="left" w:pos="2700"/>
                <w:tab w:val="left" w:pos="3420"/>
                <w:tab w:val="left" w:pos="3780"/>
                <w:tab w:val="left" w:pos="5760"/>
                <w:tab w:val="left" w:pos="7212"/>
              </w:tabs>
              <w:spacing w:after="0" w:line="240" w:lineRule="auto"/>
              <w:jc w:val="center"/>
              <w:rPr>
                <w:ins w:id="832" w:author="Tam, Danny@Energy" w:date="2018-11-29T17:13:00Z"/>
                <w:rFonts w:asciiTheme="minorHAnsi" w:eastAsia="Times New Roman" w:hAnsiTheme="minorHAnsi" w:cstheme="minorHAnsi"/>
                <w:sz w:val="18"/>
                <w:szCs w:val="18"/>
              </w:rPr>
            </w:pPr>
            <w:ins w:id="833" w:author="Tam, Danny@Energy" w:date="2018-11-29T17:13:00Z">
              <w:r>
                <w:rPr>
                  <w:rFonts w:eastAsia="Times New Roman"/>
                  <w:sz w:val="18"/>
                  <w:szCs w:val="18"/>
                </w:rPr>
                <w:t>Compliance Statement</w:t>
              </w:r>
            </w:ins>
          </w:p>
        </w:tc>
        <w:tc>
          <w:tcPr>
            <w:tcW w:w="7746" w:type="dxa"/>
            <w:gridSpan w:val="5"/>
            <w:tcBorders>
              <w:top w:val="single" w:sz="4" w:space="0" w:color="auto"/>
              <w:left w:val="single" w:sz="4" w:space="0" w:color="auto"/>
              <w:bottom w:val="single" w:sz="4" w:space="0" w:color="auto"/>
              <w:right w:val="single" w:sz="4" w:space="0" w:color="auto"/>
            </w:tcBorders>
          </w:tcPr>
          <w:p w14:paraId="076358E5" w14:textId="781788B0" w:rsidR="003A56CA" w:rsidRPr="00A05A69" w:rsidRDefault="003A56CA" w:rsidP="00F5526F">
            <w:pPr>
              <w:keepNext/>
              <w:tabs>
                <w:tab w:val="left" w:pos="2160"/>
                <w:tab w:val="left" w:pos="2700"/>
                <w:tab w:val="left" w:pos="3420"/>
                <w:tab w:val="left" w:pos="3780"/>
                <w:tab w:val="left" w:pos="5760"/>
                <w:tab w:val="left" w:pos="7212"/>
              </w:tabs>
              <w:spacing w:after="0" w:line="240" w:lineRule="auto"/>
              <w:jc w:val="center"/>
              <w:rPr>
                <w:ins w:id="834" w:author="Tam, Danny@Energy" w:date="2018-11-29T17:13:00Z"/>
                <w:rFonts w:asciiTheme="minorHAnsi" w:eastAsia="Times New Roman" w:hAnsiTheme="minorHAnsi" w:cstheme="minorHAnsi"/>
                <w:sz w:val="18"/>
                <w:szCs w:val="18"/>
              </w:rPr>
            </w:pPr>
            <w:ins w:id="835" w:author="Tam, Danny@Energy" w:date="2018-11-29T17:13:00Z">
              <w:r>
                <w:rPr>
                  <w:rFonts w:eastAsia="Times New Roman"/>
                  <w:sz w:val="18"/>
                  <w:szCs w:val="18"/>
                </w:rPr>
                <w:t xml:space="preserve">&lt;&lt;calculated field: If </w:t>
              </w:r>
            </w:ins>
            <w:ins w:id="836" w:author="Tam, Danny@Energy" w:date="2018-11-29T17:14:00Z">
              <w:r>
                <w:rPr>
                  <w:rFonts w:eastAsia="Times New Roman"/>
                  <w:sz w:val="18"/>
                  <w:szCs w:val="18"/>
                </w:rPr>
                <w:t>D</w:t>
              </w:r>
            </w:ins>
            <w:ins w:id="837" w:author="Tam, Danny@Energy" w:date="2018-11-29T17:13:00Z">
              <w:r>
                <w:rPr>
                  <w:rFonts w:eastAsia="Times New Roman"/>
                  <w:sz w:val="18"/>
                  <w:szCs w:val="18"/>
                </w:rPr>
                <w:t>0</w:t>
              </w:r>
            </w:ins>
            <w:ins w:id="838" w:author="Tam, Danny@Energy" w:date="2018-11-29T17:14:00Z">
              <w:r>
                <w:rPr>
                  <w:rFonts w:eastAsia="Times New Roman"/>
                  <w:sz w:val="18"/>
                  <w:szCs w:val="18"/>
                </w:rPr>
                <w:t>3</w:t>
              </w:r>
            </w:ins>
            <w:ins w:id="839" w:author="Tam, Danny@Energy" w:date="2018-11-29T17:13:00Z">
              <w:r>
                <w:rPr>
                  <w:rFonts w:eastAsia="Times New Roman"/>
                  <w:sz w:val="18"/>
                  <w:szCs w:val="18"/>
                </w:rPr>
                <w:t xml:space="preserve"> </w:t>
              </w:r>
            </w:ins>
            <w:ins w:id="840" w:author="Smith, Alexis@Energy" w:date="2019-02-12T14:22:00Z">
              <w:r w:rsidR="00F5526F">
                <w:rPr>
                  <w:rFonts w:eastAsia="Times New Roman"/>
                  <w:sz w:val="18"/>
                  <w:szCs w:val="18"/>
                </w:rPr>
                <w:t xml:space="preserve">= NA or </w:t>
              </w:r>
            </w:ins>
            <w:ins w:id="841" w:author="Smith, Alexis@Energy" w:date="2019-02-12T14:23:00Z">
              <w:r w:rsidR="00F5526F">
                <w:rPr>
                  <w:rFonts w:eastAsia="Times New Roman"/>
                  <w:sz w:val="18"/>
                  <w:szCs w:val="18"/>
                </w:rPr>
                <w:t>D</w:t>
              </w:r>
            </w:ins>
            <w:ins w:id="842" w:author="Smith, Alexis@Energy" w:date="2019-02-12T14:22:00Z">
              <w:r w:rsidR="00F5526F">
                <w:rPr>
                  <w:rFonts w:eastAsia="Times New Roman"/>
                  <w:sz w:val="18"/>
                  <w:szCs w:val="18"/>
                </w:rPr>
                <w:t xml:space="preserve">03 </w:t>
              </w:r>
            </w:ins>
            <w:ins w:id="843" w:author="Tam, Danny@Energy" w:date="2018-11-29T17:14:00Z">
              <w:r>
                <w:rPr>
                  <w:rFonts w:eastAsia="Times New Roman" w:cs="Calibri"/>
                  <w:sz w:val="18"/>
                  <w:szCs w:val="18"/>
                </w:rPr>
                <w:t>≥</w:t>
              </w:r>
            </w:ins>
            <w:ins w:id="844" w:author="Tam, Danny@Energy" w:date="2018-11-29T17:13:00Z">
              <w:r>
                <w:rPr>
                  <w:rFonts w:eastAsia="Times New Roman"/>
                  <w:sz w:val="18"/>
                  <w:szCs w:val="18"/>
                </w:rPr>
                <w:t xml:space="preserve"> </w:t>
              </w:r>
            </w:ins>
            <w:ins w:id="845" w:author="Tam, Danny@Energy" w:date="2018-11-29T17:14:00Z">
              <w:r>
                <w:rPr>
                  <w:rFonts w:eastAsia="Times New Roman"/>
                  <w:sz w:val="18"/>
                  <w:szCs w:val="18"/>
                </w:rPr>
                <w:t>C</w:t>
              </w:r>
            </w:ins>
            <w:ins w:id="846" w:author="Tam, Danny@Energy" w:date="2018-11-29T17:13:00Z">
              <w:r>
                <w:rPr>
                  <w:rFonts w:eastAsia="Times New Roman"/>
                  <w:sz w:val="18"/>
                  <w:szCs w:val="18"/>
                </w:rPr>
                <w:t>0</w:t>
              </w:r>
            </w:ins>
            <w:ins w:id="847" w:author="Tam, Danny@Energy" w:date="2018-11-29T17:14:00Z">
              <w:r>
                <w:rPr>
                  <w:rFonts w:eastAsia="Times New Roman"/>
                  <w:sz w:val="18"/>
                  <w:szCs w:val="18"/>
                </w:rPr>
                <w:t>3</w:t>
              </w:r>
            </w:ins>
            <w:ins w:id="848" w:author="Tam, Danny@Energy" w:date="2018-11-29T17:13:00Z">
              <w:r>
                <w:rPr>
                  <w:rFonts w:eastAsia="Times New Roman"/>
                  <w:sz w:val="18"/>
                  <w:szCs w:val="18"/>
                </w:rPr>
                <w:t xml:space="preserve">, </w:t>
              </w:r>
              <w:del w:id="849" w:author="Smith, Alexis@Energy" w:date="2019-02-12T14:22:00Z">
                <w:r w:rsidDel="00F5526F">
                  <w:rPr>
                    <w:rFonts w:eastAsia="Times New Roman"/>
                    <w:sz w:val="18"/>
                    <w:szCs w:val="18"/>
                  </w:rPr>
                  <w:delText xml:space="preserve">and </w:delText>
                </w:r>
              </w:del>
              <w:r>
                <w:rPr>
                  <w:rFonts w:eastAsia="Times New Roman"/>
                  <w:sz w:val="18"/>
                  <w:szCs w:val="18"/>
                </w:rPr>
                <w:t>D</w:t>
              </w:r>
            </w:ins>
            <w:ins w:id="850" w:author="Smith, Alexis@Energy" w:date="2019-02-12T14:22:00Z">
              <w:r w:rsidR="00F5526F">
                <w:rPr>
                  <w:rFonts w:eastAsia="Times New Roman"/>
                  <w:sz w:val="18"/>
                  <w:szCs w:val="18"/>
                </w:rPr>
                <w:t>0</w:t>
              </w:r>
            </w:ins>
            <w:ins w:id="851" w:author="Tam, Danny@Energy" w:date="2018-11-29T17:13:00Z">
              <w:r>
                <w:rPr>
                  <w:rFonts w:eastAsia="Times New Roman"/>
                  <w:sz w:val="18"/>
                  <w:szCs w:val="18"/>
                </w:rPr>
                <w:t xml:space="preserve">4 </w:t>
              </w:r>
            </w:ins>
            <w:ins w:id="852" w:author="Smith, Alexis@Energy" w:date="2019-02-12T14:22:00Z">
              <w:r w:rsidR="00F5526F">
                <w:rPr>
                  <w:rFonts w:eastAsia="Times New Roman"/>
                  <w:sz w:val="18"/>
                  <w:szCs w:val="18"/>
                </w:rPr>
                <w:t xml:space="preserve">= NA </w:t>
              </w:r>
            </w:ins>
            <w:ins w:id="853" w:author="Smith, Alexis@Energy" w:date="2019-02-12T14:23:00Z">
              <w:r w:rsidR="00F5526F">
                <w:rPr>
                  <w:rFonts w:eastAsia="Times New Roman"/>
                  <w:sz w:val="18"/>
                  <w:szCs w:val="18"/>
                </w:rPr>
                <w:t xml:space="preserve">or </w:t>
              </w:r>
            </w:ins>
            <w:ins w:id="854" w:author="Smith, Alexis@Energy" w:date="2019-02-12T14:22:00Z">
              <w:r w:rsidR="00F5526F">
                <w:rPr>
                  <w:rFonts w:eastAsia="Times New Roman"/>
                  <w:sz w:val="18"/>
                  <w:szCs w:val="18"/>
                </w:rPr>
                <w:t xml:space="preserve">D04 </w:t>
              </w:r>
            </w:ins>
            <w:ins w:id="855" w:author="Tam, Danny@Energy" w:date="2018-11-29T17:14:00Z">
              <w:r>
                <w:rPr>
                  <w:rFonts w:eastAsia="Times New Roman" w:cs="Calibri"/>
                  <w:sz w:val="18"/>
                  <w:szCs w:val="18"/>
                </w:rPr>
                <w:t>≤</w:t>
              </w:r>
            </w:ins>
            <w:ins w:id="856" w:author="Tam, Danny@Energy" w:date="2018-11-29T17:13:00Z">
              <w:r w:rsidRPr="005460CB">
                <w:rPr>
                  <w:rFonts w:eastAsia="Times New Roman"/>
                  <w:sz w:val="18"/>
                  <w:szCs w:val="18"/>
                </w:rPr>
                <w:t xml:space="preserve"> </w:t>
              </w:r>
            </w:ins>
            <w:ins w:id="857" w:author="Tam, Danny@Energy" w:date="2018-11-29T17:14:00Z">
              <w:r>
                <w:rPr>
                  <w:rFonts w:eastAsia="Times New Roman"/>
                  <w:sz w:val="18"/>
                  <w:szCs w:val="18"/>
                </w:rPr>
                <w:t>C04</w:t>
              </w:r>
            </w:ins>
            <w:ins w:id="858" w:author="Tam, Danny@Energy" w:date="2018-11-29T17:13:00Z">
              <w:r>
                <w:rPr>
                  <w:rFonts w:eastAsia="Times New Roman"/>
                  <w:sz w:val="18"/>
                  <w:szCs w:val="18"/>
                </w:rPr>
                <w:t xml:space="preserve">, </w:t>
              </w:r>
            </w:ins>
            <w:ins w:id="859" w:author="Tam, Danny@Energy" w:date="2018-11-29T17:15:00Z">
              <w:r>
                <w:rPr>
                  <w:rFonts w:eastAsia="Times New Roman"/>
                  <w:sz w:val="18"/>
                  <w:szCs w:val="18"/>
                </w:rPr>
                <w:t>D05</w:t>
              </w:r>
            </w:ins>
            <w:ins w:id="860" w:author="Smith, Alexis@Energy" w:date="2019-02-12T14:23:00Z">
              <w:r w:rsidR="00F5526F">
                <w:rPr>
                  <w:rFonts w:eastAsia="Times New Roman"/>
                  <w:sz w:val="18"/>
                  <w:szCs w:val="18"/>
                </w:rPr>
                <w:t xml:space="preserve"> = NA or D05</w:t>
              </w:r>
            </w:ins>
            <w:ins w:id="861" w:author="Tam, Danny@Energy" w:date="2018-11-29T17:15:00Z">
              <w:r>
                <w:rPr>
                  <w:rFonts w:eastAsia="Times New Roman"/>
                  <w:sz w:val="18"/>
                  <w:szCs w:val="18"/>
                </w:rPr>
                <w:t xml:space="preserve"> </w:t>
              </w:r>
              <w:r>
                <w:rPr>
                  <w:rFonts w:eastAsia="Times New Roman" w:cs="Calibri"/>
                  <w:sz w:val="18"/>
                  <w:szCs w:val="18"/>
                </w:rPr>
                <w:t>≥</w:t>
              </w:r>
              <w:r>
                <w:rPr>
                  <w:rFonts w:eastAsia="Times New Roman"/>
                  <w:sz w:val="18"/>
                  <w:szCs w:val="18"/>
                </w:rPr>
                <w:t xml:space="preserve"> C05</w:t>
              </w:r>
            </w:ins>
            <w:ins w:id="862" w:author="Tam, Danny@Energy" w:date="2018-11-29T17:13:00Z">
              <w:r>
                <w:rPr>
                  <w:rFonts w:eastAsia="Times New Roman"/>
                  <w:sz w:val="18"/>
                  <w:szCs w:val="18"/>
                </w:rPr>
                <w:t xml:space="preserve">, </w:t>
              </w:r>
            </w:ins>
            <w:ins w:id="863" w:author="Tam, Danny@Energy" w:date="2018-11-29T17:16:00Z">
              <w:r>
                <w:rPr>
                  <w:rFonts w:eastAsia="Times New Roman"/>
                  <w:sz w:val="18"/>
                  <w:szCs w:val="18"/>
                </w:rPr>
                <w:t xml:space="preserve">D06 = C06, and D07 = C07, </w:t>
              </w:r>
            </w:ins>
            <w:ins w:id="864" w:author="Tam, Danny@Energy" w:date="2018-11-29T17:13:00Z">
              <w:r>
                <w:rPr>
                  <w:rFonts w:eastAsia="Times New Roman"/>
                  <w:sz w:val="18"/>
                  <w:szCs w:val="18"/>
                </w:rPr>
                <w:t>then display result = System complies; else display result = system does not comply&gt;&gt;</w:t>
              </w:r>
            </w:ins>
          </w:p>
        </w:tc>
      </w:tr>
    </w:tbl>
    <w:p w14:paraId="2FCBBD3C" w14:textId="77777777" w:rsidR="00F1004F" w:rsidRPr="00A05A69" w:rsidRDefault="00F1004F" w:rsidP="00526D3D">
      <w:pPr>
        <w:spacing w:after="0" w:line="240" w:lineRule="auto"/>
        <w:rPr>
          <w:rFonts w:asciiTheme="minorHAnsi" w:hAnsiTheme="minorHAnsi" w:cstheme="minorHAnsi"/>
          <w:sz w:val="18"/>
          <w:szCs w:val="18"/>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77"/>
        <w:gridCol w:w="4201"/>
        <w:gridCol w:w="5412"/>
      </w:tblGrid>
      <w:tr w:rsidR="00526D3D" w:rsidRPr="00323F2C" w14:paraId="571E583F" w14:textId="77777777" w:rsidTr="00A05A69">
        <w:trPr>
          <w:trHeight w:val="144"/>
        </w:trPr>
        <w:tc>
          <w:tcPr>
            <w:tcW w:w="11016" w:type="dxa"/>
            <w:gridSpan w:val="3"/>
            <w:tcBorders>
              <w:top w:val="single" w:sz="4" w:space="0" w:color="auto"/>
              <w:bottom w:val="single" w:sz="4" w:space="0" w:color="auto"/>
            </w:tcBorders>
            <w:vAlign w:val="center"/>
          </w:tcPr>
          <w:p w14:paraId="25B48481" w14:textId="77777777" w:rsidR="00526D3D" w:rsidRDefault="00F43DC7" w:rsidP="00C309E7">
            <w:pPr>
              <w:keepNext/>
              <w:tabs>
                <w:tab w:val="left" w:pos="2160"/>
                <w:tab w:val="left" w:pos="2700"/>
                <w:tab w:val="left" w:pos="3420"/>
                <w:tab w:val="left" w:pos="3780"/>
                <w:tab w:val="left" w:pos="5760"/>
                <w:tab w:val="left" w:pos="7212"/>
              </w:tabs>
              <w:spacing w:after="0" w:line="240" w:lineRule="auto"/>
              <w:rPr>
                <w:ins w:id="865" w:author="Smith, Alexis@Energy" w:date="2019-02-12T12:53:00Z"/>
                <w:rFonts w:asciiTheme="minorHAnsi" w:hAnsiTheme="minorHAnsi" w:cstheme="minorHAnsi"/>
                <w:b/>
                <w:sz w:val="18"/>
                <w:szCs w:val="18"/>
              </w:rPr>
            </w:pPr>
            <w:r>
              <w:rPr>
                <w:rFonts w:asciiTheme="minorHAnsi" w:hAnsiTheme="minorHAnsi" w:cstheme="minorHAnsi"/>
                <w:b/>
                <w:sz w:val="18"/>
                <w:szCs w:val="18"/>
              </w:rPr>
              <w:t>E</w:t>
            </w:r>
            <w:r w:rsidR="00526D3D" w:rsidRPr="00A05A69">
              <w:rPr>
                <w:rFonts w:asciiTheme="minorHAnsi" w:hAnsiTheme="minorHAnsi" w:cstheme="minorHAnsi"/>
                <w:b/>
                <w:sz w:val="18"/>
                <w:szCs w:val="18"/>
              </w:rPr>
              <w:t>. Installed Water Heater Manufacturer Information</w:t>
            </w:r>
          </w:p>
          <w:p w14:paraId="41D9AF14" w14:textId="59327A88" w:rsidR="001D1F6F" w:rsidRPr="00A05A69" w:rsidRDefault="001D1F6F" w:rsidP="00C309E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ins w:id="866" w:author="Smith, Alexis@Energy" w:date="2019-02-12T12:53:00Z">
              <w:r w:rsidRPr="001D1F6F">
                <w:rPr>
                  <w:rFonts w:asciiTheme="minorHAnsi" w:eastAsia="Times New Roman" w:hAnsiTheme="minorHAnsi" w:cstheme="minorHAnsi"/>
                  <w:sz w:val="18"/>
                  <w:szCs w:val="18"/>
                </w:rPr>
                <w:t>&lt;&lt;If A08 “Central DHW Distribution” ≠“NA”, then display the "section does not apply" message; else display this entire table &gt;&gt;</w:t>
              </w:r>
            </w:ins>
          </w:p>
        </w:tc>
      </w:tr>
      <w:tr w:rsidR="00526D3D" w:rsidRPr="00323F2C" w14:paraId="3A0A7CF5" w14:textId="77777777" w:rsidTr="00A05A69">
        <w:trPr>
          <w:trHeight w:val="144"/>
        </w:trPr>
        <w:tc>
          <w:tcPr>
            <w:tcW w:w="1198" w:type="dxa"/>
            <w:tcBorders>
              <w:top w:val="single" w:sz="4" w:space="0" w:color="auto"/>
              <w:bottom w:val="single" w:sz="4" w:space="0" w:color="auto"/>
              <w:right w:val="single" w:sz="4" w:space="0" w:color="auto"/>
            </w:tcBorders>
            <w:vAlign w:val="center"/>
          </w:tcPr>
          <w:p w14:paraId="422C5BC1"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01</w:t>
            </w:r>
          </w:p>
        </w:tc>
        <w:tc>
          <w:tcPr>
            <w:tcW w:w="4290" w:type="dxa"/>
            <w:tcBorders>
              <w:top w:val="single" w:sz="4" w:space="0" w:color="auto"/>
              <w:left w:val="single" w:sz="4" w:space="0" w:color="auto"/>
              <w:bottom w:val="single" w:sz="4" w:space="0" w:color="auto"/>
              <w:right w:val="single" w:sz="4" w:space="0" w:color="auto"/>
            </w:tcBorders>
            <w:vAlign w:val="center"/>
          </w:tcPr>
          <w:p w14:paraId="3AC8C00C"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02</w:t>
            </w:r>
          </w:p>
        </w:tc>
        <w:tc>
          <w:tcPr>
            <w:tcW w:w="5528" w:type="dxa"/>
            <w:tcBorders>
              <w:top w:val="single" w:sz="4" w:space="0" w:color="auto"/>
              <w:left w:val="single" w:sz="4" w:space="0" w:color="auto"/>
              <w:bottom w:val="single" w:sz="4" w:space="0" w:color="auto"/>
            </w:tcBorders>
            <w:vAlign w:val="center"/>
          </w:tcPr>
          <w:p w14:paraId="427C6A65"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03</w:t>
            </w:r>
          </w:p>
        </w:tc>
      </w:tr>
      <w:tr w:rsidR="00526D3D" w:rsidRPr="00323F2C" w14:paraId="059CA8FC" w14:textId="77777777" w:rsidTr="00A05A69">
        <w:trPr>
          <w:trHeight w:val="144"/>
        </w:trPr>
        <w:tc>
          <w:tcPr>
            <w:tcW w:w="1198" w:type="dxa"/>
            <w:tcBorders>
              <w:top w:val="single" w:sz="4" w:space="0" w:color="auto"/>
              <w:bottom w:val="single" w:sz="4" w:space="0" w:color="auto"/>
              <w:right w:val="single" w:sz="4" w:space="0" w:color="auto"/>
            </w:tcBorders>
            <w:vAlign w:val="bottom"/>
          </w:tcPr>
          <w:p w14:paraId="3F689BCB"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Water Heating System ID or Name</w:t>
            </w:r>
          </w:p>
        </w:tc>
        <w:tc>
          <w:tcPr>
            <w:tcW w:w="4290" w:type="dxa"/>
            <w:tcBorders>
              <w:top w:val="single" w:sz="4" w:space="0" w:color="auto"/>
              <w:left w:val="single" w:sz="4" w:space="0" w:color="auto"/>
              <w:bottom w:val="single" w:sz="4" w:space="0" w:color="auto"/>
              <w:right w:val="single" w:sz="4" w:space="0" w:color="auto"/>
            </w:tcBorders>
            <w:vAlign w:val="bottom"/>
          </w:tcPr>
          <w:p w14:paraId="2B2D9DF4"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Manufacturer</w:t>
            </w:r>
          </w:p>
        </w:tc>
        <w:tc>
          <w:tcPr>
            <w:tcW w:w="5528" w:type="dxa"/>
            <w:tcBorders>
              <w:top w:val="single" w:sz="4" w:space="0" w:color="auto"/>
              <w:left w:val="single" w:sz="4" w:space="0" w:color="auto"/>
              <w:bottom w:val="single" w:sz="4" w:space="0" w:color="auto"/>
            </w:tcBorders>
            <w:vAlign w:val="bottom"/>
          </w:tcPr>
          <w:p w14:paraId="10116000" w14:textId="77777777" w:rsidR="00526D3D" w:rsidRPr="00A05A69" w:rsidRDefault="00526D3D"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Model Number</w:t>
            </w:r>
          </w:p>
        </w:tc>
      </w:tr>
      <w:tr w:rsidR="00C309E7" w:rsidRPr="00323F2C" w14:paraId="3F103E34" w14:textId="77777777" w:rsidTr="00A05A69">
        <w:trPr>
          <w:trHeight w:val="144"/>
        </w:trPr>
        <w:tc>
          <w:tcPr>
            <w:tcW w:w="1198" w:type="dxa"/>
            <w:tcBorders>
              <w:top w:val="single" w:sz="4" w:space="0" w:color="auto"/>
              <w:bottom w:val="single" w:sz="4" w:space="0" w:color="auto"/>
              <w:right w:val="single" w:sz="4" w:space="0" w:color="auto"/>
            </w:tcBorders>
          </w:tcPr>
          <w:p w14:paraId="660B7BE0" w14:textId="7C544473" w:rsidR="00C309E7" w:rsidRPr="00A05A69" w:rsidRDefault="00C309E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 xml:space="preserve">&lt;&lt;reference value from </w:t>
            </w:r>
            <w:r w:rsidR="00B843FA">
              <w:rPr>
                <w:rFonts w:asciiTheme="minorHAnsi" w:eastAsia="Times New Roman" w:hAnsiTheme="minorHAnsi" w:cstheme="minorHAnsi"/>
                <w:sz w:val="18"/>
                <w:szCs w:val="18"/>
              </w:rPr>
              <w:t>A</w:t>
            </w:r>
            <w:r w:rsidRPr="00A05A69">
              <w:rPr>
                <w:rFonts w:asciiTheme="minorHAnsi" w:eastAsia="Times New Roman" w:hAnsiTheme="minorHAnsi" w:cstheme="minorHAnsi"/>
                <w:sz w:val="18"/>
                <w:szCs w:val="18"/>
              </w:rPr>
              <w:t>01&gt;&gt;</w:t>
            </w:r>
          </w:p>
        </w:tc>
        <w:tc>
          <w:tcPr>
            <w:tcW w:w="4290" w:type="dxa"/>
            <w:tcBorders>
              <w:top w:val="single" w:sz="4" w:space="0" w:color="auto"/>
              <w:left w:val="single" w:sz="4" w:space="0" w:color="auto"/>
              <w:bottom w:val="single" w:sz="4" w:space="0" w:color="auto"/>
              <w:right w:val="single" w:sz="4" w:space="0" w:color="auto"/>
            </w:tcBorders>
          </w:tcPr>
          <w:p w14:paraId="619C2048" w14:textId="41E2E6DB" w:rsidR="00C309E7" w:rsidRPr="00A05A69" w:rsidRDefault="00C309E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&lt;&lt;User input&gt;&gt;</w:t>
            </w:r>
          </w:p>
        </w:tc>
        <w:tc>
          <w:tcPr>
            <w:tcW w:w="5528" w:type="dxa"/>
            <w:tcBorders>
              <w:top w:val="single" w:sz="4" w:space="0" w:color="auto"/>
              <w:left w:val="single" w:sz="4" w:space="0" w:color="auto"/>
              <w:bottom w:val="single" w:sz="4" w:space="0" w:color="auto"/>
            </w:tcBorders>
            <w:shd w:val="clear" w:color="auto" w:fill="FFFFFF" w:themeFill="background1"/>
          </w:tcPr>
          <w:p w14:paraId="3D8F572D" w14:textId="38BF34FA" w:rsidR="00C309E7" w:rsidRPr="00A05A69" w:rsidRDefault="00C309E7" w:rsidP="00A05A6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A05A69">
              <w:rPr>
                <w:rFonts w:asciiTheme="minorHAnsi" w:eastAsia="Times New Roman" w:hAnsiTheme="minorHAnsi" w:cstheme="minorHAnsi"/>
                <w:sz w:val="18"/>
                <w:szCs w:val="18"/>
              </w:rPr>
              <w:t>&lt;&lt;User input&gt;&gt;</w:t>
            </w:r>
          </w:p>
        </w:tc>
      </w:tr>
      <w:tr w:rsidR="00C309E7" w:rsidRPr="00323F2C" w14:paraId="6D821420" w14:textId="77777777" w:rsidTr="00A05A69">
        <w:trPr>
          <w:trHeight w:val="144"/>
        </w:trPr>
        <w:tc>
          <w:tcPr>
            <w:tcW w:w="1198" w:type="dxa"/>
            <w:tcBorders>
              <w:top w:val="single" w:sz="4" w:space="0" w:color="auto"/>
              <w:bottom w:val="single" w:sz="4" w:space="0" w:color="auto"/>
              <w:right w:val="single" w:sz="4" w:space="0" w:color="auto"/>
            </w:tcBorders>
            <w:vAlign w:val="bottom"/>
          </w:tcPr>
          <w:p w14:paraId="6D2F1719" w14:textId="77777777" w:rsidR="00C309E7" w:rsidRPr="00A05A69"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90" w:type="dxa"/>
            <w:tcBorders>
              <w:top w:val="single" w:sz="4" w:space="0" w:color="auto"/>
              <w:left w:val="single" w:sz="4" w:space="0" w:color="auto"/>
              <w:bottom w:val="single" w:sz="4" w:space="0" w:color="auto"/>
              <w:right w:val="single" w:sz="4" w:space="0" w:color="auto"/>
            </w:tcBorders>
            <w:vAlign w:val="bottom"/>
          </w:tcPr>
          <w:p w14:paraId="4295FB7D" w14:textId="77777777" w:rsidR="00C309E7" w:rsidRPr="00A05A69"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528" w:type="dxa"/>
            <w:tcBorders>
              <w:top w:val="single" w:sz="4" w:space="0" w:color="auto"/>
              <w:left w:val="single" w:sz="4" w:space="0" w:color="auto"/>
              <w:bottom w:val="single" w:sz="4" w:space="0" w:color="auto"/>
            </w:tcBorders>
          </w:tcPr>
          <w:p w14:paraId="0EDDC959" w14:textId="77777777" w:rsidR="00C309E7" w:rsidRPr="00A05A69" w:rsidRDefault="00C309E7" w:rsidP="00C309E7">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40D9694C" w14:textId="47F6CCE5" w:rsidR="009268B1" w:rsidRDefault="009268B1" w:rsidP="00064F9C">
      <w:pPr>
        <w:spacing w:after="0" w:line="240" w:lineRule="auto"/>
        <w:rPr>
          <w:rFonts w:asciiTheme="minorHAnsi" w:hAnsiTheme="minorHAnsi" w:cstheme="minorHAnsi"/>
          <w:sz w:val="18"/>
          <w:szCs w:val="18"/>
        </w:rPr>
      </w:pPr>
    </w:p>
    <w:tbl>
      <w:tblPr>
        <w:tblW w:w="109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2062"/>
        <w:gridCol w:w="8213"/>
        <w:tblGridChange w:id="867">
          <w:tblGrid>
            <w:gridCol w:w="705"/>
            <w:gridCol w:w="5137"/>
            <w:gridCol w:w="5138"/>
          </w:tblGrid>
        </w:tblGridChange>
      </w:tblGrid>
      <w:tr w:rsidR="00B843FA" w:rsidRPr="00B843FA" w14:paraId="2664D56C" w14:textId="77777777" w:rsidTr="002C7351">
        <w:trPr>
          <w:trHeight w:val="144"/>
        </w:trPr>
        <w:tc>
          <w:tcPr>
            <w:tcW w:w="10980" w:type="dxa"/>
            <w:gridSpan w:val="3"/>
            <w:tcBorders>
              <w:top w:val="single" w:sz="4" w:space="0" w:color="auto"/>
              <w:left w:val="single" w:sz="4" w:space="0" w:color="auto"/>
              <w:bottom w:val="single" w:sz="4" w:space="0" w:color="auto"/>
              <w:right w:val="single" w:sz="4" w:space="0" w:color="auto"/>
            </w:tcBorders>
          </w:tcPr>
          <w:p w14:paraId="203B84DD" w14:textId="77777777" w:rsidR="00B843FA" w:rsidRPr="00B843FA" w:rsidRDefault="00B843FA" w:rsidP="00B843FA">
            <w:pPr>
              <w:keepNext/>
              <w:spacing w:after="0" w:line="240" w:lineRule="auto"/>
              <w:rPr>
                <w:rFonts w:asciiTheme="minorHAnsi" w:eastAsiaTheme="minorEastAsia" w:hAnsiTheme="minorHAnsi" w:cstheme="minorHAnsi"/>
                <w:sz w:val="20"/>
                <w:szCs w:val="18"/>
              </w:rPr>
            </w:pPr>
            <w:r w:rsidRPr="00B843FA">
              <w:rPr>
                <w:rFonts w:asciiTheme="minorHAnsi" w:eastAsiaTheme="minorEastAsia" w:hAnsiTheme="minorHAnsi" w:cstheme="minorHAnsi"/>
                <w:b/>
                <w:sz w:val="20"/>
                <w:szCs w:val="18"/>
              </w:rPr>
              <w:lastRenderedPageBreak/>
              <w:t>F. Mandatory Measures for all Domestic Hot Water Distribution Systems</w:t>
            </w:r>
          </w:p>
        </w:tc>
      </w:tr>
      <w:tr w:rsidR="00B843FA" w:rsidRPr="00B843FA" w14:paraId="25ABEACA" w14:textId="77777777" w:rsidTr="002C7351">
        <w:trPr>
          <w:trHeight w:val="144"/>
          <w:tblHeader/>
        </w:trPr>
        <w:tc>
          <w:tcPr>
            <w:tcW w:w="705" w:type="dxa"/>
            <w:vAlign w:val="center"/>
          </w:tcPr>
          <w:p w14:paraId="055C607D"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01</w:t>
            </w:r>
          </w:p>
        </w:tc>
        <w:tc>
          <w:tcPr>
            <w:tcW w:w="10275" w:type="dxa"/>
            <w:gridSpan w:val="2"/>
            <w:vAlign w:val="center"/>
          </w:tcPr>
          <w:p w14:paraId="43EE3D21"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Equipment shall meet the applicable requirements of the Appliance Efficiency Regulations (Section 110.3(b)1).</w:t>
            </w:r>
          </w:p>
        </w:tc>
      </w:tr>
      <w:tr w:rsidR="00B843FA" w:rsidRPr="00B843FA" w14:paraId="6A98A891" w14:textId="77777777" w:rsidTr="002C7351">
        <w:trPr>
          <w:trHeight w:val="144"/>
          <w:tblHeader/>
        </w:trPr>
        <w:tc>
          <w:tcPr>
            <w:tcW w:w="705" w:type="dxa"/>
            <w:vAlign w:val="center"/>
          </w:tcPr>
          <w:p w14:paraId="4F5B0C04"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02</w:t>
            </w:r>
          </w:p>
        </w:tc>
        <w:tc>
          <w:tcPr>
            <w:tcW w:w="10275" w:type="dxa"/>
            <w:gridSpan w:val="2"/>
            <w:vAlign w:val="center"/>
          </w:tcPr>
          <w:p w14:paraId="72E8DDFA"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B843FA">
              <w:rPr>
                <w:rFonts w:asciiTheme="minorHAnsi" w:eastAsiaTheme="minorEastAsia" w:hAnsiTheme="minorHAnsi" w:cstheme="minorHAnsi"/>
                <w:sz w:val="18"/>
                <w:szCs w:val="18"/>
              </w:rPr>
              <w:t>Unfired Storage Tanks are insulated with an external R-12 or combination of R-16 internal and external Insulation. (Section 110.3(c)4).</w:t>
            </w:r>
          </w:p>
        </w:tc>
      </w:tr>
      <w:tr w:rsidR="00B843FA" w:rsidRPr="00B843FA" w14:paraId="4DE928D5" w14:textId="77777777" w:rsidTr="002C7351">
        <w:trPr>
          <w:trHeight w:val="144"/>
        </w:trPr>
        <w:tc>
          <w:tcPr>
            <w:tcW w:w="705" w:type="dxa"/>
            <w:vAlign w:val="center"/>
          </w:tcPr>
          <w:p w14:paraId="7D87C07A" w14:textId="77777777" w:rsidR="00B843FA" w:rsidRPr="00B843FA" w:rsidRDefault="00B843FA" w:rsidP="00B843FA">
            <w:pPr>
              <w:keepNext/>
              <w:spacing w:after="0" w:line="240" w:lineRule="auto"/>
              <w:jc w:val="center"/>
              <w:rPr>
                <w:rFonts w:asciiTheme="minorHAnsi" w:eastAsiaTheme="minorEastAsia" w:hAnsiTheme="minorHAnsi" w:cstheme="minorHAnsi"/>
                <w:sz w:val="20"/>
                <w:szCs w:val="18"/>
              </w:rPr>
            </w:pPr>
            <w:r w:rsidRPr="00B843FA">
              <w:rPr>
                <w:rFonts w:asciiTheme="minorHAnsi" w:eastAsiaTheme="minorEastAsia" w:hAnsiTheme="minorHAnsi" w:cstheme="minorHAnsi"/>
                <w:sz w:val="20"/>
                <w:szCs w:val="18"/>
              </w:rPr>
              <w:t>03</w:t>
            </w:r>
          </w:p>
        </w:tc>
        <w:tc>
          <w:tcPr>
            <w:tcW w:w="10275" w:type="dxa"/>
            <w:gridSpan w:val="2"/>
            <w:vAlign w:val="center"/>
          </w:tcPr>
          <w:p w14:paraId="5BF0078C" w14:textId="4A64E40C" w:rsidR="00B843FA" w:rsidRPr="00B843FA" w:rsidRDefault="00B843FA" w:rsidP="00B843FA">
            <w:pPr>
              <w:keepNext/>
              <w:autoSpaceDE w:val="0"/>
              <w:autoSpaceDN w:val="0"/>
              <w:adjustRightInd w:val="0"/>
              <w:spacing w:after="0" w:line="240" w:lineRule="auto"/>
              <w:rPr>
                <w:rFonts w:asciiTheme="minorHAnsi" w:eastAsiaTheme="minorEastAsia" w:hAnsiTheme="minorHAnsi" w:cstheme="minorHAnsi"/>
                <w:b/>
                <w:bCs/>
                <w:sz w:val="18"/>
                <w:szCs w:val="18"/>
              </w:rPr>
            </w:pPr>
            <w:r w:rsidRPr="00B843FA">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w:t>
            </w:r>
            <w:r w:rsidR="00A956FB">
              <w:rPr>
                <w:rFonts w:asciiTheme="minorHAnsi" w:eastAsiaTheme="minorEastAsia" w:hAnsiTheme="minorHAnsi" w:cstheme="minorHAnsi"/>
                <w:bCs/>
                <w:sz w:val="18"/>
                <w:szCs w:val="18"/>
              </w:rPr>
              <w:t>nimum insulation R-value of 7.7</w:t>
            </w:r>
            <w:r w:rsidRPr="00B843FA">
              <w:rPr>
                <w:rFonts w:asciiTheme="minorHAnsi" w:eastAsiaTheme="minorEastAsia" w:hAnsiTheme="minorHAnsi" w:cstheme="minorHAnsi"/>
                <w:bCs/>
                <w:sz w:val="18"/>
                <w:szCs w:val="18"/>
              </w:rPr>
              <w:t xml:space="preserve"> (RA4.4.1)</w:t>
            </w:r>
          </w:p>
          <w:p w14:paraId="225E702F"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The first 5 feet (1.5 meters) of cold water pipes from the storage tank.</w:t>
            </w:r>
          </w:p>
          <w:p w14:paraId="1C028B40"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piping with a nominal diameter of 3/4 inch (19 millimeter) and less than 1 inch.</w:t>
            </w:r>
          </w:p>
          <w:p w14:paraId="28A4D75D"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hot water piping from the heating source to the kitchen fixtures.</w:t>
            </w:r>
          </w:p>
          <w:p w14:paraId="56E6DEB4"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All underground piping.</w:t>
            </w:r>
          </w:p>
          <w:p w14:paraId="71FA8A03" w14:textId="77777777" w:rsidR="00B843FA" w:rsidRPr="00B843FA" w:rsidRDefault="00B843FA" w:rsidP="00B843FA">
            <w:pPr>
              <w:keepNext/>
              <w:numPr>
                <w:ilvl w:val="1"/>
                <w:numId w:val="44"/>
              </w:numPr>
              <w:autoSpaceDE w:val="0"/>
              <w:autoSpaceDN w:val="0"/>
              <w:adjustRightInd w:val="0"/>
              <w:spacing w:after="0" w:line="240" w:lineRule="auto"/>
              <w:ind w:left="828"/>
              <w:contextualSpacing/>
              <w:rPr>
                <w:rFonts w:asciiTheme="minorHAnsi" w:eastAsia="Times New Roman" w:hAnsiTheme="minorHAnsi" w:cstheme="minorHAnsi"/>
                <w:bCs/>
                <w:sz w:val="18"/>
                <w:szCs w:val="18"/>
              </w:rPr>
            </w:pPr>
            <w:r w:rsidRPr="00B843FA">
              <w:rPr>
                <w:rFonts w:asciiTheme="minorHAnsi" w:eastAsia="Times New Roman" w:hAnsiTheme="minorHAnsi" w:cstheme="minorHAnsi"/>
                <w:bCs/>
                <w:sz w:val="18"/>
                <w:szCs w:val="18"/>
              </w:rPr>
              <w:t>Insulation buried below grade must be installed in a water proof and non-crushable casing or sleeve.</w:t>
            </w:r>
          </w:p>
          <w:p w14:paraId="338D8123" w14:textId="77777777" w:rsidR="00B843FA" w:rsidRPr="00B843FA" w:rsidRDefault="00B843FA" w:rsidP="00B843FA">
            <w:pPr>
              <w:keepNext/>
              <w:numPr>
                <w:ilvl w:val="1"/>
                <w:numId w:val="44"/>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from the heating source to storage tank or between tanks</w:t>
            </w:r>
          </w:p>
          <w:p w14:paraId="569FF2DB"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51349EEA" w14:textId="3C05E1C4"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interior or exterior walls that is surrounded on all sides by at least 1 inch (</w:t>
            </w:r>
            <w:ins w:id="868" w:author="Smith, Alexis@Energy" w:date="2019-02-08T15:48:00Z">
              <w:r w:rsidR="007771B8">
                <w:rPr>
                  <w:rFonts w:asciiTheme="minorHAnsi" w:eastAsia="Times New Roman" w:hAnsiTheme="minorHAnsi" w:cstheme="minorHAnsi"/>
                  <w:bCs/>
                  <w:sz w:val="18"/>
                  <w:szCs w:val="18"/>
                </w:rPr>
                <w:t>2.</w:t>
              </w:r>
            </w:ins>
            <w:r w:rsidRPr="00B843FA">
              <w:rPr>
                <w:rFonts w:asciiTheme="minorHAnsi" w:eastAsia="Times New Roman" w:hAnsiTheme="minorHAnsi" w:cstheme="minorHAnsi"/>
                <w:bCs/>
                <w:sz w:val="18"/>
                <w:szCs w:val="18"/>
              </w:rPr>
              <w:t>5 cm) of insulation.</w:t>
            </w:r>
          </w:p>
          <w:p w14:paraId="6AC14B4D" w14:textId="47460688"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crawlspace with a minimum of 1 inches (</w:t>
            </w:r>
            <w:ins w:id="869" w:author="Smith, Alexis@Energy" w:date="2019-02-08T15:48:00Z">
              <w:r w:rsidR="007771B8">
                <w:rPr>
                  <w:rFonts w:asciiTheme="minorHAnsi" w:eastAsia="Times New Roman" w:hAnsiTheme="minorHAnsi" w:cstheme="minorHAnsi"/>
                  <w:bCs/>
                  <w:sz w:val="18"/>
                  <w:szCs w:val="18"/>
                </w:rPr>
                <w:t>2.</w:t>
              </w:r>
            </w:ins>
            <w:r w:rsidRPr="00B843FA">
              <w:rPr>
                <w:rFonts w:asciiTheme="minorHAnsi" w:eastAsia="Times New Roman" w:hAnsiTheme="minorHAnsi" w:cstheme="minorHAnsi"/>
                <w:bCs/>
                <w:sz w:val="18"/>
                <w:szCs w:val="18"/>
              </w:rPr>
              <w:t>5 cm) of crawlspace insulation above and below.</w:t>
            </w:r>
          </w:p>
          <w:p w14:paraId="1472B014"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Piping installed in attics with a minimum of 4 inches (10 cm) of attic insulation on top</w:t>
            </w:r>
          </w:p>
          <w:p w14:paraId="0ED9A059" w14:textId="77777777" w:rsidR="00B843FA" w:rsidRPr="00B843FA" w:rsidRDefault="00B843FA" w:rsidP="00B843FA">
            <w:pPr>
              <w:keepNext/>
              <w:numPr>
                <w:ilvl w:val="1"/>
                <w:numId w:val="38"/>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B843FA">
              <w:rPr>
                <w:rFonts w:asciiTheme="minorHAnsi" w:eastAsia="Times New Roman" w:hAnsiTheme="minorHAnsi" w:cstheme="minorHAnsi"/>
                <w:bCs/>
                <w:sz w:val="18"/>
                <w:szCs w:val="18"/>
              </w:rPr>
              <w:t>Pipe insulation shall fit tightly and all elbows and tees shall be fully insulated.</w:t>
            </w:r>
          </w:p>
        </w:tc>
      </w:tr>
      <w:tr w:rsidR="00B843FA" w:rsidRPr="00B843FA" w14:paraId="0A4A72E6" w14:textId="77777777" w:rsidTr="002C7351">
        <w:trPr>
          <w:trHeight w:val="144"/>
          <w:tblHeader/>
        </w:trPr>
        <w:tc>
          <w:tcPr>
            <w:tcW w:w="705" w:type="dxa"/>
            <w:vAlign w:val="center"/>
          </w:tcPr>
          <w:p w14:paraId="04D05D8E"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20"/>
                <w:szCs w:val="18"/>
              </w:rPr>
            </w:pPr>
            <w:r w:rsidRPr="00B843FA">
              <w:rPr>
                <w:rFonts w:asciiTheme="minorHAnsi" w:eastAsiaTheme="minorEastAsia" w:hAnsiTheme="minorHAnsi" w:cstheme="minorHAnsi"/>
                <w:sz w:val="20"/>
                <w:szCs w:val="18"/>
              </w:rPr>
              <w:t>04</w:t>
            </w:r>
          </w:p>
        </w:tc>
        <w:tc>
          <w:tcPr>
            <w:tcW w:w="10275" w:type="dxa"/>
            <w:gridSpan w:val="2"/>
            <w:vAlign w:val="center"/>
          </w:tcPr>
          <w:p w14:paraId="48A1D2D3" w14:textId="77777777" w:rsidR="00B843FA" w:rsidRPr="00B843FA" w:rsidRDefault="00B843FA" w:rsidP="00B843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For Gas or Propane Water Heaters:  Ensure the following are installed (Section 150.0(n))</w:t>
            </w:r>
          </w:p>
          <w:p w14:paraId="0321B203"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 accessible with no obstructions;</w:t>
            </w:r>
          </w:p>
          <w:p w14:paraId="3EB6C9E6" w14:textId="77777777" w:rsidR="00B843FA" w:rsidRPr="00B843FA" w:rsidRDefault="00B843FA" w:rsidP="00B843F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The conductor shall be labeled with the work “Spare” on both ends; and</w:t>
            </w:r>
          </w:p>
          <w:p w14:paraId="056C47DD" w14:textId="652FE053" w:rsidR="00B843FA" w:rsidRPr="00B843FA" w:rsidRDefault="00B843FA" w:rsidP="00B843FA">
            <w:pPr>
              <w:keepNext/>
              <w:numPr>
                <w:ilvl w:val="1"/>
                <w:numId w:val="45"/>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 xml:space="preserve">A reserved single pole circuit breaker space next to the circuit breaker next to the branch circuit </w:t>
            </w:r>
            <w:del w:id="870" w:author="Smith, Alexis@Energy" w:date="2019-02-08T15:48:00Z">
              <w:r w:rsidRPr="00B843FA" w:rsidDel="007771B8">
                <w:rPr>
                  <w:rFonts w:asciiTheme="minorHAnsi" w:eastAsia="Times New Roman" w:hAnsiTheme="minorHAnsi" w:cstheme="minorHAnsi"/>
                  <w:sz w:val="18"/>
                  <w:szCs w:val="18"/>
                </w:rPr>
                <w:delText xml:space="preserve">in A </w:delText>
              </w:r>
            </w:del>
            <w:r w:rsidRPr="00B843FA">
              <w:rPr>
                <w:rFonts w:asciiTheme="minorHAnsi" w:eastAsia="Times New Roman" w:hAnsiTheme="minorHAnsi" w:cstheme="minorHAnsi"/>
                <w:sz w:val="18"/>
                <w:szCs w:val="18"/>
              </w:rPr>
              <w:t>labeled “Future” 240V shall be provided.</w:t>
            </w:r>
          </w:p>
          <w:p w14:paraId="260DA275"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Category III or IV vent, or a Type B vent with straight pipe between outside and water heater</w:t>
            </w:r>
          </w:p>
          <w:p w14:paraId="741E2CAE"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condensate drain no more than 2 inches higher than the base on water heater for natural draining</w:t>
            </w:r>
          </w:p>
          <w:p w14:paraId="44A508AB" w14:textId="77777777" w:rsidR="00B843FA" w:rsidRPr="00B843FA" w:rsidRDefault="00B843FA" w:rsidP="00B843FA">
            <w:pPr>
              <w:keepNext/>
              <w:numPr>
                <w:ilvl w:val="0"/>
                <w:numId w:val="44"/>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B843FA">
              <w:rPr>
                <w:rFonts w:asciiTheme="minorHAnsi" w:eastAsia="Times New Roman" w:hAnsiTheme="minorHAnsi" w:cstheme="minorHAnsi"/>
                <w:sz w:val="18"/>
                <w:szCs w:val="18"/>
              </w:rPr>
              <w:t>A gas supply line with capacity of at least 200,000 Btu/</w:t>
            </w:r>
            <w:proofErr w:type="spellStart"/>
            <w:r w:rsidRPr="00B843FA">
              <w:rPr>
                <w:rFonts w:asciiTheme="minorHAnsi" w:eastAsia="Times New Roman" w:hAnsiTheme="minorHAnsi" w:cstheme="minorHAnsi"/>
                <w:sz w:val="18"/>
                <w:szCs w:val="18"/>
              </w:rPr>
              <w:t>hr</w:t>
            </w:r>
            <w:proofErr w:type="spellEnd"/>
          </w:p>
        </w:tc>
      </w:tr>
      <w:tr w:rsidR="002C7351" w:rsidRPr="00B843FA" w14:paraId="0B619868" w14:textId="77777777" w:rsidTr="002C7351">
        <w:tblPrEx>
          <w:tblW w:w="109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871" w:author="Smith, Alexis@Energy" w:date="2019-01-24T08:43:00Z">
            <w:tblPrEx>
              <w:tblW w:w="109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44"/>
          <w:tblHeader/>
          <w:ins w:id="872" w:author="Smith, Alexis@Energy" w:date="2019-01-24T08:41:00Z"/>
          <w:trPrChange w:id="873" w:author="Smith, Alexis@Energy" w:date="2019-01-24T08:43:00Z">
            <w:trPr>
              <w:trHeight w:val="144"/>
              <w:tblHeader/>
            </w:trPr>
          </w:trPrChange>
        </w:trPr>
        <w:tc>
          <w:tcPr>
            <w:tcW w:w="705" w:type="dxa"/>
            <w:vAlign w:val="center"/>
            <w:tcPrChange w:id="874" w:author="Smith, Alexis@Energy" w:date="2019-01-24T08:43:00Z">
              <w:tcPr>
                <w:tcW w:w="705" w:type="dxa"/>
                <w:vAlign w:val="center"/>
              </w:tcPr>
            </w:tcPrChange>
          </w:tcPr>
          <w:p w14:paraId="1446F6D9" w14:textId="7FC415A7"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75" w:author="Smith, Alexis@Energy" w:date="2019-01-24T08:41:00Z"/>
                <w:rFonts w:asciiTheme="minorHAnsi" w:eastAsiaTheme="minorEastAsia" w:hAnsiTheme="minorHAnsi" w:cstheme="minorHAnsi"/>
                <w:sz w:val="20"/>
                <w:szCs w:val="18"/>
              </w:rPr>
            </w:pPr>
            <w:ins w:id="876" w:author="Smith, Alexis@Energy" w:date="2019-01-24T08:41:00Z">
              <w:r>
                <w:rPr>
                  <w:rFonts w:cstheme="minorHAnsi"/>
                  <w:sz w:val="18"/>
                  <w:szCs w:val="18"/>
                </w:rPr>
                <w:t>05</w:t>
              </w:r>
            </w:ins>
          </w:p>
        </w:tc>
        <w:tc>
          <w:tcPr>
            <w:tcW w:w="2062" w:type="dxa"/>
            <w:vAlign w:val="center"/>
            <w:tcPrChange w:id="877" w:author="Smith, Alexis@Energy" w:date="2019-01-24T08:43:00Z">
              <w:tcPr>
                <w:tcW w:w="5137" w:type="dxa"/>
                <w:vAlign w:val="center"/>
              </w:tcPr>
            </w:tcPrChange>
          </w:tcPr>
          <w:p w14:paraId="35FAFCEB" w14:textId="48E22626"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78" w:author="Smith, Alexis@Energy" w:date="2019-01-24T08:41:00Z"/>
                <w:rFonts w:asciiTheme="minorHAnsi" w:eastAsia="Times New Roman" w:hAnsiTheme="minorHAnsi" w:cstheme="minorHAnsi"/>
                <w:sz w:val="18"/>
                <w:szCs w:val="18"/>
              </w:rPr>
            </w:pPr>
            <w:ins w:id="879" w:author="Smith, Alexis@Energy" w:date="2019-01-24T08:41:00Z">
              <w:r w:rsidRPr="00450E94">
                <w:rPr>
                  <w:sz w:val="18"/>
                  <w:szCs w:val="18"/>
                </w:rPr>
                <w:t>Verification Status:</w:t>
              </w:r>
            </w:ins>
          </w:p>
        </w:tc>
        <w:tc>
          <w:tcPr>
            <w:tcW w:w="8213" w:type="dxa"/>
            <w:vAlign w:val="center"/>
            <w:tcPrChange w:id="880" w:author="Smith, Alexis@Energy" w:date="2019-01-24T08:43:00Z">
              <w:tcPr>
                <w:tcW w:w="5138" w:type="dxa"/>
                <w:vAlign w:val="center"/>
              </w:tcPr>
            </w:tcPrChange>
          </w:tcPr>
          <w:p w14:paraId="26DE54B3" w14:textId="77777777" w:rsidR="002C7351" w:rsidRPr="00B71192" w:rsidRDefault="002C7351" w:rsidP="002C7351">
            <w:pPr>
              <w:pStyle w:val="ListParagraph"/>
              <w:keepNext/>
              <w:numPr>
                <w:ilvl w:val="0"/>
                <w:numId w:val="48"/>
              </w:numPr>
              <w:tabs>
                <w:tab w:val="left" w:pos="356"/>
              </w:tabs>
              <w:spacing w:after="0" w:line="240" w:lineRule="auto"/>
              <w:rPr>
                <w:ins w:id="881" w:author="Smith, Alexis@Energy" w:date="2019-01-24T08:41:00Z"/>
                <w:sz w:val="18"/>
                <w:szCs w:val="18"/>
              </w:rPr>
            </w:pPr>
            <w:ins w:id="882" w:author="Smith, Alexis@Energy" w:date="2019-01-24T08:41:00Z">
              <w:r w:rsidRPr="00B71192">
                <w:rPr>
                  <w:sz w:val="18"/>
                  <w:szCs w:val="18"/>
                  <w:u w:val="single"/>
                </w:rPr>
                <w:t>Pass</w:t>
              </w:r>
              <w:r w:rsidRPr="00B71192">
                <w:rPr>
                  <w:sz w:val="18"/>
                  <w:szCs w:val="18"/>
                </w:rPr>
                <w:t xml:space="preserve"> - all applicable requirements are met; or</w:t>
              </w:r>
            </w:ins>
          </w:p>
          <w:p w14:paraId="3A642926" w14:textId="77777777" w:rsidR="002C7351" w:rsidRPr="00B71192" w:rsidRDefault="002C7351" w:rsidP="002C7351">
            <w:pPr>
              <w:pStyle w:val="ListParagraph"/>
              <w:keepNext/>
              <w:numPr>
                <w:ilvl w:val="0"/>
                <w:numId w:val="48"/>
              </w:numPr>
              <w:tabs>
                <w:tab w:val="left" w:pos="356"/>
              </w:tabs>
              <w:spacing w:after="0" w:line="240" w:lineRule="auto"/>
              <w:rPr>
                <w:ins w:id="883" w:author="Smith, Alexis@Energy" w:date="2019-01-24T08:41:00Z"/>
                <w:sz w:val="18"/>
                <w:szCs w:val="18"/>
              </w:rPr>
            </w:pPr>
            <w:ins w:id="884" w:author="Smith, Alexis@Energy" w:date="2019-01-24T08:41: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01789E67" w14:textId="2F8B73A4" w:rsidR="002C7351" w:rsidRPr="002C7351" w:rsidRDefault="002C7351">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85" w:author="Smith, Alexis@Energy" w:date="2019-01-24T08:41:00Z"/>
                <w:rFonts w:asciiTheme="minorHAnsi" w:eastAsia="Times New Roman" w:hAnsiTheme="minorHAnsi" w:cstheme="minorHAnsi"/>
                <w:sz w:val="18"/>
                <w:szCs w:val="18"/>
                <w:rPrChange w:id="886" w:author="Smith, Alexis@Energy" w:date="2019-01-24T08:41:00Z">
                  <w:rPr>
                    <w:ins w:id="887" w:author="Smith, Alexis@Energy" w:date="2019-01-24T08:41:00Z"/>
                    <w:rFonts w:asciiTheme="minorHAnsi" w:eastAsia="Times New Roman" w:hAnsiTheme="minorHAnsi" w:cstheme="minorHAnsi"/>
                  </w:rPr>
                </w:rPrChange>
              </w:rPr>
              <w:pPrChange w:id="888" w:author="Smith, Alexis@Energy" w:date="2019-01-24T08:41: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889" w:author="Smith, Alexis@Energy" w:date="2019-01-24T08:41:00Z">
              <w:r w:rsidRPr="002C7351">
                <w:rPr>
                  <w:sz w:val="18"/>
                  <w:szCs w:val="18"/>
                  <w:u w:val="single"/>
                  <w:rPrChange w:id="890" w:author="Smith, Alexis@Energy" w:date="2019-01-24T08:41:00Z">
                    <w:rPr>
                      <w:u w:val="single"/>
                    </w:rPr>
                  </w:rPrChange>
                </w:rPr>
                <w:t>All N/A</w:t>
              </w:r>
              <w:r w:rsidRPr="002C7351">
                <w:rPr>
                  <w:sz w:val="18"/>
                  <w:szCs w:val="18"/>
                  <w:rPrChange w:id="891" w:author="Smith, Alexis@Energy" w:date="2019-01-24T08:41:00Z">
                    <w:rPr/>
                  </w:rPrChange>
                </w:rPr>
                <w:t xml:space="preserve"> - This entire table is not applicable</w:t>
              </w:r>
            </w:ins>
          </w:p>
        </w:tc>
      </w:tr>
      <w:tr w:rsidR="002C7351" w:rsidRPr="00B843FA" w14:paraId="04F65F74" w14:textId="77777777" w:rsidTr="007A6071">
        <w:tblPrEx>
          <w:tblW w:w="109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892" w:author="Smith, Alexis@Energy" w:date="2019-01-24T08:41:00Z">
            <w:tblPrEx>
              <w:tblW w:w="109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44"/>
          <w:tblHeader/>
          <w:ins w:id="893" w:author="Smith, Alexis@Energy" w:date="2019-01-24T08:41:00Z"/>
          <w:trPrChange w:id="894" w:author="Smith, Alexis@Energy" w:date="2019-01-24T08:41:00Z">
            <w:trPr>
              <w:trHeight w:val="144"/>
              <w:tblHeader/>
            </w:trPr>
          </w:trPrChange>
        </w:trPr>
        <w:tc>
          <w:tcPr>
            <w:tcW w:w="705" w:type="dxa"/>
            <w:tcPrChange w:id="895" w:author="Smith, Alexis@Energy" w:date="2019-01-24T08:41:00Z">
              <w:tcPr>
                <w:tcW w:w="705" w:type="dxa"/>
                <w:vAlign w:val="center"/>
              </w:tcPr>
            </w:tcPrChange>
          </w:tcPr>
          <w:p w14:paraId="38174421" w14:textId="0F0B74AC"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896" w:author="Smith, Alexis@Energy" w:date="2019-01-24T08:41:00Z"/>
                <w:rFonts w:asciiTheme="minorHAnsi" w:eastAsiaTheme="minorEastAsia" w:hAnsiTheme="minorHAnsi" w:cstheme="minorHAnsi"/>
                <w:sz w:val="20"/>
                <w:szCs w:val="18"/>
              </w:rPr>
            </w:pPr>
            <w:ins w:id="897" w:author="Smith, Alexis@Energy" w:date="2019-01-24T08:41:00Z">
              <w:r>
                <w:rPr>
                  <w:rFonts w:cstheme="minorHAnsi"/>
                  <w:sz w:val="18"/>
                  <w:szCs w:val="18"/>
                </w:rPr>
                <w:t>06</w:t>
              </w:r>
            </w:ins>
          </w:p>
        </w:tc>
        <w:tc>
          <w:tcPr>
            <w:tcW w:w="10275" w:type="dxa"/>
            <w:gridSpan w:val="2"/>
            <w:vAlign w:val="center"/>
            <w:tcPrChange w:id="898" w:author="Smith, Alexis@Energy" w:date="2019-01-24T08:41:00Z">
              <w:tcPr>
                <w:tcW w:w="10275" w:type="dxa"/>
                <w:gridSpan w:val="2"/>
                <w:vAlign w:val="center"/>
              </w:tcPr>
            </w:tcPrChange>
          </w:tcPr>
          <w:p w14:paraId="6F9D69F2" w14:textId="1B955B0E"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99" w:author="Smith, Alexis@Energy" w:date="2019-01-24T08:41:00Z"/>
                <w:rFonts w:asciiTheme="minorHAnsi" w:eastAsia="Times New Roman" w:hAnsiTheme="minorHAnsi" w:cstheme="minorHAnsi"/>
                <w:sz w:val="18"/>
                <w:szCs w:val="18"/>
              </w:rPr>
            </w:pPr>
            <w:ins w:id="900" w:author="Smith, Alexis@Energy" w:date="2019-01-24T08:41:00Z">
              <w:r w:rsidRPr="00450E94">
                <w:rPr>
                  <w:sz w:val="18"/>
                  <w:szCs w:val="18"/>
                </w:rPr>
                <w:t xml:space="preserve">Correction Notes: </w:t>
              </w:r>
              <w:r w:rsidRPr="00450E94">
                <w:rPr>
                  <w:rFonts w:cs="TimesNewRomanPS-BoldMT"/>
                  <w:bCs/>
                  <w:sz w:val="18"/>
                  <w:szCs w:val="18"/>
                </w:rPr>
                <w:t>&lt;&lt;if Verification Status= Fail, then text entry in this Corrections Notes field is required;  user input text&gt;&gt;</w:t>
              </w:r>
            </w:ins>
          </w:p>
        </w:tc>
      </w:tr>
      <w:tr w:rsidR="002C7351" w:rsidRPr="00B843FA" w14:paraId="13419051" w14:textId="77777777" w:rsidTr="007A6071">
        <w:tblPrEx>
          <w:tblW w:w="109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901" w:author="Smith, Alexis@Energy" w:date="2019-01-24T08:41:00Z">
            <w:tblPrEx>
              <w:tblW w:w="109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rPr>
          <w:trHeight w:val="144"/>
          <w:tblHeader/>
          <w:trPrChange w:id="902" w:author="Smith, Alexis@Energy" w:date="2019-01-24T08:41:00Z">
            <w:trPr>
              <w:trHeight w:val="144"/>
              <w:tblHeader/>
            </w:trPr>
          </w:trPrChange>
        </w:trPr>
        <w:tc>
          <w:tcPr>
            <w:tcW w:w="10980" w:type="dxa"/>
            <w:gridSpan w:val="3"/>
            <w:tcPrChange w:id="903" w:author="Smith, Alexis@Energy" w:date="2019-01-24T08:41:00Z">
              <w:tcPr>
                <w:tcW w:w="10980" w:type="dxa"/>
                <w:gridSpan w:val="3"/>
                <w:vAlign w:val="center"/>
              </w:tcPr>
            </w:tcPrChange>
          </w:tcPr>
          <w:p w14:paraId="65268ECF" w14:textId="4BD2DEEF" w:rsidR="002C7351" w:rsidRPr="00B843FA" w:rsidRDefault="002C7351" w:rsidP="002C735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18"/>
              </w:rPr>
            </w:pPr>
            <w:ins w:id="904" w:author="Smith, Alexis@Energy" w:date="2019-01-24T08:41: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905" w:author="Smith, Alexis@Energy" w:date="2019-01-24T08:41:00Z">
              <w:r w:rsidRPr="00B843FA" w:rsidDel="002C7351">
                <w:rPr>
                  <w:rFonts w:asciiTheme="minorHAnsi" w:eastAsiaTheme="minorEastAsia" w:hAnsiTheme="minorHAnsi" w:cstheme="minorHAnsi"/>
                  <w:b/>
                  <w:sz w:val="18"/>
                  <w:szCs w:val="18"/>
                </w:rPr>
                <w:delText>The responsible person’s signature on this compliance document affirms that all applicable requirements in this table have been met.</w:delText>
              </w:r>
            </w:del>
          </w:p>
        </w:tc>
      </w:tr>
    </w:tbl>
    <w:p w14:paraId="544A4E55" w14:textId="3B79CFA4" w:rsidR="00B843FA" w:rsidRDefault="00B843FA">
      <w:pPr>
        <w:spacing w:after="0" w:line="240" w:lineRule="auto"/>
        <w:rPr>
          <w:rFonts w:asciiTheme="minorHAnsi" w:hAnsiTheme="minorHAnsi" w:cstheme="minorHAnsi"/>
          <w:sz w:val="18"/>
          <w:szCs w:val="18"/>
        </w:rPr>
      </w:pPr>
    </w:p>
    <w:tbl>
      <w:tblPr>
        <w:tblStyle w:val="TableGrid21"/>
        <w:tblW w:w="11003" w:type="dxa"/>
        <w:tblInd w:w="-5" w:type="dxa"/>
        <w:tblLayout w:type="fixed"/>
        <w:tblLook w:val="04A0" w:firstRow="1" w:lastRow="0" w:firstColumn="1" w:lastColumn="0" w:noHBand="0" w:noVBand="1"/>
      </w:tblPr>
      <w:tblGrid>
        <w:gridCol w:w="473"/>
        <w:gridCol w:w="2947"/>
        <w:gridCol w:w="7583"/>
      </w:tblGrid>
      <w:tr w:rsidR="00B843FA" w:rsidRPr="00B843FA" w:rsidDel="002C7351" w14:paraId="17649AD9" w14:textId="182EDD09" w:rsidTr="00A05A69">
        <w:trPr>
          <w:del w:id="906" w:author="Smith, Alexis@Energy" w:date="2019-01-24T08:49:00Z"/>
        </w:trPr>
        <w:tc>
          <w:tcPr>
            <w:tcW w:w="11003" w:type="dxa"/>
            <w:gridSpan w:val="3"/>
          </w:tcPr>
          <w:p w14:paraId="2B5EC922" w14:textId="25CBBC26" w:rsidR="00B843FA" w:rsidRPr="00B843FA" w:rsidDel="002C7351" w:rsidRDefault="00B843FA" w:rsidP="00B843FA">
            <w:pPr>
              <w:spacing w:after="0" w:line="240" w:lineRule="auto"/>
              <w:rPr>
                <w:del w:id="907" w:author="Smith, Alexis@Energy" w:date="2019-01-24T08:49:00Z"/>
                <w:rFonts w:cstheme="minorHAnsi"/>
                <w:b/>
                <w:sz w:val="20"/>
                <w:szCs w:val="20"/>
              </w:rPr>
            </w:pPr>
            <w:del w:id="908" w:author="Smith, Alexis@Energy" w:date="2019-01-24T08:49:00Z">
              <w:r w:rsidRPr="00B843FA" w:rsidDel="002C7351">
                <w:rPr>
                  <w:rFonts w:cstheme="minorHAnsi"/>
                  <w:b/>
                  <w:sz w:val="20"/>
                  <w:szCs w:val="20"/>
                </w:rPr>
                <w:delText xml:space="preserve">G. </w:delText>
              </w:r>
              <w:r w:rsidDel="002C7351">
                <w:rPr>
                  <w:rFonts w:cstheme="minorHAnsi"/>
                  <w:b/>
                  <w:sz w:val="20"/>
                  <w:szCs w:val="20"/>
                </w:rPr>
                <w:delText xml:space="preserve">HERS-Verified </w:delText>
              </w:r>
              <w:r w:rsidRPr="00B843FA" w:rsidDel="002C7351">
                <w:rPr>
                  <w:rFonts w:cstheme="minorHAnsi"/>
                  <w:b/>
                  <w:sz w:val="20"/>
                  <w:szCs w:val="20"/>
                </w:rPr>
                <w:delText xml:space="preserve">Compact Hot Water Distribution </w:delText>
              </w:r>
              <w:r w:rsidDel="002C7351">
                <w:rPr>
                  <w:rFonts w:cstheme="minorHAnsi"/>
                  <w:b/>
                  <w:sz w:val="20"/>
                  <w:szCs w:val="20"/>
                </w:rPr>
                <w:delText>Expanded Credit</w:delText>
              </w:r>
              <w:r w:rsidRPr="00B843FA" w:rsidDel="002C7351">
                <w:rPr>
                  <w:rFonts w:cstheme="minorHAnsi"/>
                  <w:b/>
                  <w:sz w:val="20"/>
                  <w:szCs w:val="20"/>
                </w:rPr>
                <w:delText xml:space="preserve"> (CHWD</w:delText>
              </w:r>
              <w:r w:rsidDel="002C7351">
                <w:rPr>
                  <w:rFonts w:cstheme="minorHAnsi"/>
                  <w:b/>
                  <w:sz w:val="20"/>
                  <w:szCs w:val="20"/>
                </w:rPr>
                <w:delText>S-H-EX</w:delText>
              </w:r>
              <w:r w:rsidRPr="00B843FA" w:rsidDel="002C7351">
                <w:rPr>
                  <w:rFonts w:cstheme="minorHAnsi"/>
                  <w:b/>
                  <w:sz w:val="20"/>
                  <w:szCs w:val="20"/>
                </w:rPr>
                <w:delText>) (R</w:delText>
              </w:r>
              <w:r w:rsidR="00641F8E" w:rsidDel="002C7351">
                <w:rPr>
                  <w:rFonts w:cstheme="minorHAnsi"/>
                  <w:b/>
                  <w:sz w:val="20"/>
                  <w:szCs w:val="20"/>
                </w:rPr>
                <w:delText>A3.6.5</w:delText>
              </w:r>
              <w:r w:rsidRPr="00B843FA" w:rsidDel="002C7351">
                <w:rPr>
                  <w:rFonts w:cstheme="minorHAnsi"/>
                  <w:b/>
                  <w:sz w:val="20"/>
                  <w:szCs w:val="20"/>
                </w:rPr>
                <w:delText>)</w:delText>
              </w:r>
            </w:del>
          </w:p>
          <w:p w14:paraId="6E56EA3A" w14:textId="1144D1BC" w:rsidR="00B843FA" w:rsidRPr="00B843FA" w:rsidDel="002C7351" w:rsidRDefault="00B843FA">
            <w:pPr>
              <w:spacing w:after="0" w:line="240" w:lineRule="auto"/>
              <w:rPr>
                <w:del w:id="909" w:author="Smith, Alexis@Energy" w:date="2019-01-24T08:49:00Z"/>
                <w:rFonts w:cstheme="minorHAnsi"/>
                <w:sz w:val="20"/>
                <w:szCs w:val="20"/>
              </w:rPr>
            </w:pPr>
            <w:del w:id="910" w:author="Smith, Alexis@Energy" w:date="2019-01-24T08:49:00Z">
              <w:r w:rsidRPr="00B843FA" w:rsidDel="002C7351">
                <w:rPr>
                  <w:rFonts w:cstheme="minorHAnsi"/>
                  <w:sz w:val="18"/>
                  <w:szCs w:val="20"/>
                </w:rPr>
                <w:delText>This table reports the inputs and results for CHWD</w:delText>
              </w:r>
              <w:r w:rsidR="00641F8E" w:rsidDel="002C7351">
                <w:rPr>
                  <w:rFonts w:cstheme="minorHAnsi"/>
                  <w:sz w:val="18"/>
                  <w:szCs w:val="20"/>
                </w:rPr>
                <w:delText>S-H-EX</w:delText>
              </w:r>
              <w:r w:rsidRPr="00B843FA" w:rsidDel="002C7351">
                <w:rPr>
                  <w:rFonts w:cstheme="minorHAnsi"/>
                  <w:sz w:val="18"/>
                  <w:szCs w:val="20"/>
                </w:rPr>
                <w:delText>.</w:delText>
              </w:r>
              <w:r w:rsidRPr="00B843FA" w:rsidDel="002C7351">
                <w:rPr>
                  <w:sz w:val="20"/>
                </w:rPr>
                <w:delText xml:space="preserve"> </w:delText>
              </w:r>
              <w:r w:rsidRPr="00B843FA" w:rsidDel="002C7351">
                <w:rPr>
                  <w:rFonts w:cstheme="minorHAnsi"/>
                  <w:sz w:val="18"/>
                  <w:szCs w:val="20"/>
                </w:rPr>
                <w:delText>&lt;&lt;If A10 “Compact Distrib.” = “</w:delText>
              </w:r>
              <w:r w:rsidR="00641F8E" w:rsidDel="002C7351">
                <w:rPr>
                  <w:rFonts w:cstheme="minorHAnsi"/>
                  <w:sz w:val="18"/>
                  <w:szCs w:val="20"/>
                </w:rPr>
                <w:delText>Expanded</w:delText>
              </w:r>
              <w:r w:rsidRPr="00B843FA" w:rsidDel="002C7351">
                <w:rPr>
                  <w:rFonts w:cstheme="minorHAnsi"/>
                  <w:sz w:val="18"/>
                  <w:szCs w:val="20"/>
                </w:rPr>
                <w:delText>”, then display</w:delText>
              </w:r>
              <w:r w:rsidR="00641F8E" w:rsidRPr="00B843FA" w:rsidDel="002C7351">
                <w:rPr>
                  <w:rFonts w:cstheme="minorHAnsi"/>
                  <w:sz w:val="18"/>
                  <w:szCs w:val="20"/>
                </w:rPr>
                <w:delText xml:space="preserve"> this entire table</w:delText>
              </w:r>
              <w:r w:rsidR="00641F8E" w:rsidDel="002C7351">
                <w:rPr>
                  <w:rFonts w:cstheme="minorHAnsi"/>
                  <w:sz w:val="18"/>
                  <w:szCs w:val="20"/>
                </w:rPr>
                <w:delText>; else display</w:delText>
              </w:r>
              <w:r w:rsidRPr="00B843FA" w:rsidDel="002C7351">
                <w:rPr>
                  <w:rFonts w:cstheme="minorHAnsi"/>
                  <w:sz w:val="18"/>
                  <w:szCs w:val="20"/>
                </w:rPr>
                <w:delText xml:space="preserve"> the "s</w:delText>
              </w:r>
              <w:r w:rsidR="00641F8E" w:rsidDel="002C7351">
                <w:rPr>
                  <w:rFonts w:cstheme="minorHAnsi"/>
                  <w:sz w:val="18"/>
                  <w:szCs w:val="20"/>
                </w:rPr>
                <w:delText>ection does not apply" message</w:delText>
              </w:r>
              <w:r w:rsidRPr="00B843FA" w:rsidDel="002C7351">
                <w:rPr>
                  <w:rFonts w:cstheme="minorHAnsi"/>
                  <w:sz w:val="18"/>
                  <w:szCs w:val="20"/>
                </w:rPr>
                <w:delText>&gt;&gt;</w:delText>
              </w:r>
            </w:del>
          </w:p>
        </w:tc>
      </w:tr>
      <w:tr w:rsidR="00B843FA" w:rsidRPr="00B843FA" w:rsidDel="002C7351" w14:paraId="6BE5E2C1" w14:textId="78791E63" w:rsidTr="00A05A69">
        <w:trPr>
          <w:del w:id="911" w:author="Smith, Alexis@Energy" w:date="2019-01-24T08:49:00Z"/>
        </w:trPr>
        <w:tc>
          <w:tcPr>
            <w:tcW w:w="473" w:type="dxa"/>
            <w:vAlign w:val="bottom"/>
          </w:tcPr>
          <w:p w14:paraId="09954057" w14:textId="7F2B449B" w:rsidR="00B843FA" w:rsidRPr="00B843FA" w:rsidDel="002C7351" w:rsidRDefault="00B843FA" w:rsidP="00B843FA">
            <w:pPr>
              <w:spacing w:after="0" w:line="240" w:lineRule="auto"/>
              <w:jc w:val="center"/>
              <w:rPr>
                <w:del w:id="912" w:author="Smith, Alexis@Energy" w:date="2019-01-24T08:49:00Z"/>
                <w:rFonts w:cstheme="minorHAnsi"/>
                <w:sz w:val="18"/>
                <w:szCs w:val="18"/>
              </w:rPr>
            </w:pPr>
            <w:del w:id="913" w:author="Smith, Alexis@Energy" w:date="2019-01-24T08:49:00Z">
              <w:r w:rsidRPr="00B843FA" w:rsidDel="002C7351">
                <w:rPr>
                  <w:rFonts w:cstheme="minorHAnsi"/>
                  <w:sz w:val="18"/>
                  <w:szCs w:val="18"/>
                </w:rPr>
                <w:delText>01</w:delText>
              </w:r>
            </w:del>
          </w:p>
        </w:tc>
        <w:tc>
          <w:tcPr>
            <w:tcW w:w="2947" w:type="dxa"/>
            <w:vAlign w:val="bottom"/>
          </w:tcPr>
          <w:p w14:paraId="3DD2045A" w14:textId="5D03B57E" w:rsidR="00B843FA" w:rsidRPr="00B843FA" w:rsidDel="002C7351" w:rsidRDefault="00B843FA" w:rsidP="00B843FA">
            <w:pPr>
              <w:spacing w:after="0" w:line="240" w:lineRule="auto"/>
              <w:rPr>
                <w:del w:id="914" w:author="Smith, Alexis@Energy" w:date="2019-01-24T08:49:00Z"/>
                <w:rFonts w:cstheme="minorHAnsi"/>
                <w:sz w:val="18"/>
                <w:szCs w:val="18"/>
              </w:rPr>
            </w:pPr>
            <w:del w:id="915" w:author="Smith, Alexis@Energy" w:date="2019-01-24T08:49:00Z">
              <w:r w:rsidRPr="00B843FA" w:rsidDel="002C7351">
                <w:rPr>
                  <w:rFonts w:cstheme="minorHAnsi"/>
                  <w:sz w:val="18"/>
                  <w:szCs w:val="18"/>
                </w:rPr>
                <w:delText>Master Bath distance of furthest fixture to Water Heater in feet.</w:delText>
              </w:r>
            </w:del>
          </w:p>
        </w:tc>
        <w:tc>
          <w:tcPr>
            <w:tcW w:w="7583" w:type="dxa"/>
          </w:tcPr>
          <w:p w14:paraId="3CFDB3C2" w14:textId="038DF83E" w:rsidR="00B843FA" w:rsidRPr="00B843FA" w:rsidDel="002C7351" w:rsidRDefault="00B843FA" w:rsidP="00B843FA">
            <w:pPr>
              <w:spacing w:after="0" w:line="240" w:lineRule="auto"/>
              <w:rPr>
                <w:del w:id="916" w:author="Smith, Alexis@Energy" w:date="2019-01-24T08:49:00Z"/>
                <w:rFonts w:cstheme="minorHAnsi"/>
                <w:sz w:val="18"/>
                <w:szCs w:val="18"/>
                <w:highlight w:val="yellow"/>
              </w:rPr>
            </w:pPr>
            <w:del w:id="917" w:author="Smith, Alexis@Energy" w:date="2019-01-24T08:49:00Z">
              <w:r w:rsidRPr="00B843FA" w:rsidDel="002C7351">
                <w:rPr>
                  <w:rFonts w:cstheme="minorHAnsi"/>
                  <w:sz w:val="18"/>
                  <w:szCs w:val="18"/>
                </w:rPr>
                <w:delText>&lt;&lt;Reference Value from CF-1R-PRF, Else if prescriptive compliance, user input&gt;&gt;</w:delText>
              </w:r>
            </w:del>
          </w:p>
        </w:tc>
      </w:tr>
      <w:tr w:rsidR="00B843FA" w:rsidRPr="00B843FA" w:rsidDel="002C7351" w14:paraId="1C04E80B" w14:textId="07E9C917" w:rsidTr="00A05A69">
        <w:trPr>
          <w:trHeight w:val="602"/>
          <w:del w:id="918" w:author="Smith, Alexis@Energy" w:date="2019-01-24T08:49:00Z"/>
        </w:trPr>
        <w:tc>
          <w:tcPr>
            <w:tcW w:w="473" w:type="dxa"/>
            <w:vAlign w:val="bottom"/>
          </w:tcPr>
          <w:p w14:paraId="6D38F8AD" w14:textId="7AF326C6" w:rsidR="00B843FA" w:rsidRPr="00B843FA" w:rsidDel="002C7351" w:rsidRDefault="00B843FA" w:rsidP="00B843FA">
            <w:pPr>
              <w:jc w:val="center"/>
              <w:rPr>
                <w:del w:id="919" w:author="Smith, Alexis@Energy" w:date="2019-01-24T08:49:00Z"/>
                <w:rFonts w:cstheme="minorHAnsi"/>
                <w:sz w:val="18"/>
                <w:szCs w:val="18"/>
              </w:rPr>
            </w:pPr>
            <w:del w:id="920" w:author="Smith, Alexis@Energy" w:date="2019-01-24T08:49:00Z">
              <w:r w:rsidRPr="00B843FA" w:rsidDel="002C7351">
                <w:rPr>
                  <w:rFonts w:cstheme="minorHAnsi"/>
                  <w:sz w:val="18"/>
                  <w:szCs w:val="18"/>
                </w:rPr>
                <w:delText>02</w:delText>
              </w:r>
            </w:del>
          </w:p>
        </w:tc>
        <w:tc>
          <w:tcPr>
            <w:tcW w:w="2947" w:type="dxa"/>
            <w:vAlign w:val="bottom"/>
          </w:tcPr>
          <w:p w14:paraId="3DA8FAB6" w14:textId="35F451F5" w:rsidR="00B843FA" w:rsidRPr="00B843FA" w:rsidDel="002C7351" w:rsidRDefault="00B843FA" w:rsidP="00B843FA">
            <w:pPr>
              <w:spacing w:after="0"/>
              <w:rPr>
                <w:del w:id="921" w:author="Smith, Alexis@Energy" w:date="2019-01-24T08:49:00Z"/>
                <w:rFonts w:cstheme="minorHAnsi"/>
                <w:sz w:val="18"/>
                <w:szCs w:val="18"/>
              </w:rPr>
            </w:pPr>
            <w:del w:id="922" w:author="Smith, Alexis@Energy" w:date="2019-01-24T08:49:00Z">
              <w:r w:rsidRPr="00B843FA" w:rsidDel="002C7351">
                <w:rPr>
                  <w:rFonts w:cstheme="minorHAnsi"/>
                  <w:sz w:val="18"/>
                  <w:szCs w:val="18"/>
                </w:rPr>
                <w:delText>Kitchen distance from furthest fixture to Water Heater in feet.</w:delText>
              </w:r>
            </w:del>
          </w:p>
        </w:tc>
        <w:tc>
          <w:tcPr>
            <w:tcW w:w="7583" w:type="dxa"/>
            <w:vAlign w:val="bottom"/>
          </w:tcPr>
          <w:p w14:paraId="16A6E752" w14:textId="0268C211" w:rsidR="00B843FA" w:rsidRPr="00B843FA" w:rsidDel="002C7351" w:rsidRDefault="00B843FA" w:rsidP="00B843FA">
            <w:pPr>
              <w:tabs>
                <w:tab w:val="left" w:pos="2160"/>
                <w:tab w:val="left" w:pos="2700"/>
                <w:tab w:val="left" w:pos="3420"/>
                <w:tab w:val="left" w:pos="3780"/>
                <w:tab w:val="left" w:pos="5760"/>
                <w:tab w:val="left" w:pos="7212"/>
              </w:tabs>
              <w:rPr>
                <w:del w:id="923" w:author="Smith, Alexis@Energy" w:date="2019-01-24T08:49:00Z"/>
                <w:rFonts w:cstheme="minorHAnsi"/>
                <w:sz w:val="18"/>
                <w:szCs w:val="18"/>
                <w:highlight w:val="yellow"/>
              </w:rPr>
            </w:pPr>
            <w:del w:id="924" w:author="Smith, Alexis@Energy" w:date="2019-01-24T08:49:00Z">
              <w:r w:rsidRPr="00B843FA" w:rsidDel="002C7351">
                <w:rPr>
                  <w:rFonts w:cstheme="minorHAnsi"/>
                  <w:sz w:val="18"/>
                  <w:szCs w:val="18"/>
                </w:rPr>
                <w:delText>&lt;&lt;Reference Value from CF-1R-PRF, Else if prescriptive compliance, user input&gt;&gt;</w:delText>
              </w:r>
            </w:del>
          </w:p>
        </w:tc>
      </w:tr>
      <w:tr w:rsidR="00B843FA" w:rsidRPr="00B843FA" w:rsidDel="002C7351" w14:paraId="7066DB1B" w14:textId="37E6C39F" w:rsidTr="00A05A69">
        <w:trPr>
          <w:trHeight w:val="620"/>
          <w:del w:id="925" w:author="Smith, Alexis@Energy" w:date="2019-01-24T08:49:00Z"/>
        </w:trPr>
        <w:tc>
          <w:tcPr>
            <w:tcW w:w="473" w:type="dxa"/>
          </w:tcPr>
          <w:p w14:paraId="0346AAC4" w14:textId="1DA9E878" w:rsidR="00B843FA" w:rsidRPr="00B843FA" w:rsidDel="002C7351" w:rsidRDefault="00B843FA" w:rsidP="00B843FA">
            <w:pPr>
              <w:spacing w:after="0" w:line="240" w:lineRule="auto"/>
              <w:jc w:val="center"/>
              <w:rPr>
                <w:del w:id="926" w:author="Smith, Alexis@Energy" w:date="2019-01-24T08:49:00Z"/>
                <w:rFonts w:cstheme="minorHAnsi"/>
                <w:sz w:val="18"/>
                <w:szCs w:val="18"/>
              </w:rPr>
            </w:pPr>
            <w:del w:id="927" w:author="Smith, Alexis@Energy" w:date="2019-01-24T08:49:00Z">
              <w:r w:rsidRPr="00B843FA" w:rsidDel="002C7351">
                <w:rPr>
                  <w:rFonts w:cstheme="minorHAnsi"/>
                  <w:sz w:val="18"/>
                  <w:szCs w:val="18"/>
                </w:rPr>
                <w:delText>03</w:delText>
              </w:r>
            </w:del>
          </w:p>
        </w:tc>
        <w:tc>
          <w:tcPr>
            <w:tcW w:w="2947" w:type="dxa"/>
            <w:vAlign w:val="bottom"/>
          </w:tcPr>
          <w:p w14:paraId="4911E098" w14:textId="5FC2C0CC" w:rsidR="00B843FA" w:rsidRPr="00B843FA" w:rsidDel="002C7351" w:rsidRDefault="00B843FA" w:rsidP="00B843FA">
            <w:pPr>
              <w:spacing w:after="0" w:line="240" w:lineRule="auto"/>
              <w:rPr>
                <w:del w:id="928" w:author="Smith, Alexis@Energy" w:date="2019-01-24T08:49:00Z"/>
                <w:rFonts w:cstheme="minorHAnsi"/>
                <w:sz w:val="18"/>
                <w:szCs w:val="18"/>
              </w:rPr>
            </w:pPr>
            <w:del w:id="929" w:author="Smith, Alexis@Energy" w:date="2019-01-24T08:49:00Z">
              <w:r w:rsidRPr="00B843FA" w:rsidDel="002C7351">
                <w:rPr>
                  <w:rFonts w:cstheme="minorHAnsi"/>
                  <w:sz w:val="18"/>
                  <w:szCs w:val="18"/>
                </w:rPr>
                <w:delText>Furthest Third fixtures from fixture to Water Heater in feet</w:delText>
              </w:r>
            </w:del>
          </w:p>
        </w:tc>
        <w:tc>
          <w:tcPr>
            <w:tcW w:w="7583" w:type="dxa"/>
          </w:tcPr>
          <w:p w14:paraId="4DE1F452" w14:textId="23EC362B" w:rsidR="00B843FA" w:rsidRPr="00B843FA" w:rsidDel="002C7351" w:rsidRDefault="00B843FA" w:rsidP="00B843FA">
            <w:pPr>
              <w:spacing w:after="0" w:line="240" w:lineRule="auto"/>
              <w:rPr>
                <w:del w:id="930" w:author="Smith, Alexis@Energy" w:date="2019-01-24T08:49:00Z"/>
                <w:rFonts w:cstheme="minorHAnsi"/>
                <w:sz w:val="18"/>
                <w:szCs w:val="18"/>
                <w:highlight w:val="yellow"/>
              </w:rPr>
            </w:pPr>
            <w:del w:id="931" w:author="Smith, Alexis@Energy" w:date="2019-01-24T08:49:00Z">
              <w:r w:rsidRPr="00B843FA" w:rsidDel="002C7351">
                <w:rPr>
                  <w:rFonts w:cstheme="minorHAnsi"/>
                  <w:sz w:val="18"/>
                  <w:szCs w:val="18"/>
                </w:rPr>
                <w:delText>&lt;&lt;Reference Value from CF-1R-PRF, Else if prescriptive compliance, user input&gt;&gt;</w:delText>
              </w:r>
            </w:del>
          </w:p>
        </w:tc>
      </w:tr>
      <w:tr w:rsidR="00B843FA" w:rsidRPr="00B843FA" w:rsidDel="002C7351" w14:paraId="05FF9524" w14:textId="671DD320" w:rsidTr="00A05A69">
        <w:trPr>
          <w:trHeight w:val="917"/>
          <w:del w:id="932" w:author="Smith, Alexis@Energy" w:date="2019-01-24T08:49:00Z"/>
        </w:trPr>
        <w:tc>
          <w:tcPr>
            <w:tcW w:w="473" w:type="dxa"/>
          </w:tcPr>
          <w:p w14:paraId="34F09B89" w14:textId="28A115BD" w:rsidR="00B843FA" w:rsidRPr="00B843FA" w:rsidDel="002C7351" w:rsidRDefault="00B843FA" w:rsidP="00B843FA">
            <w:pPr>
              <w:spacing w:after="0" w:line="240" w:lineRule="auto"/>
              <w:jc w:val="center"/>
              <w:rPr>
                <w:del w:id="933" w:author="Smith, Alexis@Energy" w:date="2019-01-24T08:49:00Z"/>
                <w:rFonts w:cstheme="minorHAnsi"/>
                <w:sz w:val="18"/>
                <w:szCs w:val="18"/>
              </w:rPr>
            </w:pPr>
            <w:del w:id="934" w:author="Smith, Alexis@Energy" w:date="2019-01-24T08:49:00Z">
              <w:r w:rsidRPr="00B843FA" w:rsidDel="002C7351">
                <w:rPr>
                  <w:rFonts w:cstheme="minorHAnsi"/>
                  <w:sz w:val="18"/>
                  <w:szCs w:val="18"/>
                </w:rPr>
                <w:delText>04</w:delText>
              </w:r>
            </w:del>
          </w:p>
        </w:tc>
        <w:tc>
          <w:tcPr>
            <w:tcW w:w="2947" w:type="dxa"/>
            <w:vAlign w:val="bottom"/>
          </w:tcPr>
          <w:p w14:paraId="0D8BB302" w14:textId="123E88B2" w:rsidR="00B843FA" w:rsidRPr="00B843FA" w:rsidDel="002C7351" w:rsidRDefault="00B843FA" w:rsidP="00B843FA">
            <w:pPr>
              <w:spacing w:after="0" w:line="240" w:lineRule="auto"/>
              <w:rPr>
                <w:del w:id="935" w:author="Smith, Alexis@Energy" w:date="2019-01-24T08:49:00Z"/>
                <w:rFonts w:cstheme="minorHAnsi"/>
                <w:sz w:val="18"/>
                <w:szCs w:val="18"/>
              </w:rPr>
            </w:pPr>
            <w:del w:id="936" w:author="Smith, Alexis@Energy" w:date="2019-01-24T08:49:00Z">
              <w:r w:rsidRPr="00B843FA" w:rsidDel="002C7351">
                <w:rPr>
                  <w:rFonts w:cstheme="minorHAnsi"/>
                  <w:sz w:val="18"/>
                  <w:szCs w:val="18"/>
                </w:rPr>
                <w:delText>Weighted Distance</w:delText>
              </w:r>
            </w:del>
          </w:p>
        </w:tc>
        <w:tc>
          <w:tcPr>
            <w:tcW w:w="7583" w:type="dxa"/>
          </w:tcPr>
          <w:p w14:paraId="435F1E35" w14:textId="3E780736" w:rsidR="00B843FA" w:rsidRPr="00B843FA" w:rsidDel="002C7351" w:rsidRDefault="00B843FA" w:rsidP="00B843FA">
            <w:pPr>
              <w:spacing w:after="0"/>
              <w:jc w:val="center"/>
              <w:rPr>
                <w:del w:id="937" w:author="Smith, Alexis@Energy" w:date="2019-01-24T08:49:00Z"/>
                <w:rFonts w:cstheme="minorHAnsi"/>
                <w:sz w:val="18"/>
                <w:szCs w:val="18"/>
              </w:rPr>
            </w:pPr>
            <w:del w:id="938" w:author="Smith, Alexis@Energy" w:date="2019-01-24T08:49:00Z">
              <w:r w:rsidRPr="00B843FA" w:rsidDel="002C7351">
                <w:rPr>
                  <w:rFonts w:cstheme="minorHAnsi"/>
                  <w:sz w:val="18"/>
                  <w:szCs w:val="18"/>
                </w:rPr>
                <w:delText>&lt;&lt;</w:delText>
              </w:r>
              <w:r w:rsidRPr="00B843FA" w:rsidDel="002C7351">
                <w:rPr>
                  <w:sz w:val="18"/>
                  <w:szCs w:val="18"/>
                </w:rPr>
                <w:delText xml:space="preserve"> </w:delText>
              </w:r>
              <w:r w:rsidRPr="00B843FA" w:rsidDel="002C7351">
                <w:rPr>
                  <w:rFonts w:cstheme="minorHAnsi"/>
                  <w:sz w:val="18"/>
                  <w:szCs w:val="18"/>
                </w:rPr>
                <w:delText>Reference Value from CF-1R-PRF, Else if prescriptive compliance, if nonrecirculating system, then Weighted Distance G04 = 0.4*G01 + 0.4*G02 + 0.2*G03.</w:delText>
              </w:r>
            </w:del>
          </w:p>
          <w:p w14:paraId="33169FDC" w14:textId="6F8F4A2F" w:rsidR="00B843FA" w:rsidRPr="00B843FA" w:rsidDel="002C7351" w:rsidRDefault="00B843FA" w:rsidP="00B843FA">
            <w:pPr>
              <w:spacing w:after="0"/>
              <w:jc w:val="center"/>
              <w:rPr>
                <w:del w:id="939" w:author="Smith, Alexis@Energy" w:date="2019-01-24T08:49:00Z"/>
                <w:rFonts w:cstheme="minorHAnsi"/>
                <w:sz w:val="18"/>
                <w:szCs w:val="18"/>
              </w:rPr>
            </w:pPr>
            <w:del w:id="940" w:author="Smith, Alexis@Energy" w:date="2019-01-24T08:49:00Z">
              <w:r w:rsidRPr="00B843FA" w:rsidDel="002C7351">
                <w:rPr>
                  <w:rFonts w:cstheme="minorHAnsi"/>
                  <w:sz w:val="18"/>
                  <w:szCs w:val="18"/>
                </w:rPr>
                <w:delText>If recirculation system, then Weighted Distance G04 = G03</w:delText>
              </w:r>
            </w:del>
          </w:p>
        </w:tc>
      </w:tr>
      <w:tr w:rsidR="00B843FA" w:rsidRPr="00B843FA" w:rsidDel="002C7351" w14:paraId="71A27D3B" w14:textId="698109F7" w:rsidTr="00A05A69">
        <w:trPr>
          <w:del w:id="941" w:author="Smith, Alexis@Energy" w:date="2019-01-24T08:49:00Z"/>
        </w:trPr>
        <w:tc>
          <w:tcPr>
            <w:tcW w:w="473" w:type="dxa"/>
          </w:tcPr>
          <w:p w14:paraId="39092DDE" w14:textId="7981A884" w:rsidR="00B843FA" w:rsidRPr="00B843FA" w:rsidDel="002C7351" w:rsidRDefault="00B843FA" w:rsidP="00B843FA">
            <w:pPr>
              <w:spacing w:after="0" w:line="240" w:lineRule="auto"/>
              <w:jc w:val="center"/>
              <w:rPr>
                <w:del w:id="942" w:author="Smith, Alexis@Energy" w:date="2019-01-24T08:49:00Z"/>
                <w:rFonts w:cstheme="minorHAnsi"/>
                <w:sz w:val="18"/>
                <w:szCs w:val="18"/>
              </w:rPr>
            </w:pPr>
            <w:del w:id="943" w:author="Smith, Alexis@Energy" w:date="2019-01-24T08:49:00Z">
              <w:r w:rsidRPr="00B843FA" w:rsidDel="002C7351">
                <w:rPr>
                  <w:rFonts w:cstheme="minorHAnsi"/>
                  <w:sz w:val="18"/>
                  <w:szCs w:val="18"/>
                </w:rPr>
                <w:delText>05</w:delText>
              </w:r>
            </w:del>
          </w:p>
        </w:tc>
        <w:tc>
          <w:tcPr>
            <w:tcW w:w="2947" w:type="dxa"/>
          </w:tcPr>
          <w:p w14:paraId="3031626F" w14:textId="4BF35B1B" w:rsidR="00B843FA" w:rsidRPr="00B843FA" w:rsidDel="002C7351" w:rsidRDefault="00B843FA" w:rsidP="00B843FA">
            <w:pPr>
              <w:spacing w:after="0" w:line="240" w:lineRule="auto"/>
              <w:rPr>
                <w:del w:id="944" w:author="Smith, Alexis@Energy" w:date="2019-01-24T08:49:00Z"/>
                <w:rFonts w:cstheme="minorHAnsi"/>
                <w:sz w:val="18"/>
                <w:szCs w:val="18"/>
              </w:rPr>
            </w:pPr>
            <w:del w:id="945" w:author="Smith, Alexis@Energy" w:date="2019-01-24T08:49:00Z">
              <w:r w:rsidRPr="00B843FA" w:rsidDel="002C7351">
                <w:rPr>
                  <w:rFonts w:cstheme="minorHAnsi"/>
                  <w:sz w:val="18"/>
                  <w:szCs w:val="18"/>
                </w:rPr>
                <w:delText>Qualification Distance</w:delText>
              </w:r>
            </w:del>
          </w:p>
        </w:tc>
        <w:tc>
          <w:tcPr>
            <w:tcW w:w="7583" w:type="dxa"/>
          </w:tcPr>
          <w:p w14:paraId="719A0C6B" w14:textId="639DA0AC" w:rsidR="00B843FA" w:rsidRPr="00B843FA" w:rsidDel="002C7351" w:rsidRDefault="00B843FA" w:rsidP="00B843FA">
            <w:pPr>
              <w:jc w:val="center"/>
              <w:rPr>
                <w:del w:id="946" w:author="Smith, Alexis@Energy" w:date="2019-01-24T08:49:00Z"/>
                <w:sz w:val="18"/>
                <w:szCs w:val="18"/>
              </w:rPr>
            </w:pPr>
            <w:del w:id="947" w:author="Smith, Alexis@Energy" w:date="2019-01-24T08:49:00Z">
              <w:r w:rsidRPr="00B843FA" w:rsidDel="002C7351">
                <w:rPr>
                  <w:rFonts w:cstheme="minorHAnsi"/>
                  <w:sz w:val="18"/>
                  <w:szCs w:val="18"/>
                </w:rPr>
                <w:delText xml:space="preserve">&lt;&lt; Reference Value from CF-1R-PRF, Else if prescriptive compliance, </w:delText>
              </w:r>
              <w:r w:rsidRPr="00B843FA" w:rsidDel="002C7351">
                <w:rPr>
                  <w:sz w:val="18"/>
                  <w:szCs w:val="18"/>
                </w:rPr>
                <w:delText xml:space="preserve">Qualification Distance </w:delText>
              </w:r>
              <w:r w:rsidR="00641F8E" w:rsidDel="002C7351">
                <w:rPr>
                  <w:sz w:val="18"/>
                  <w:szCs w:val="18"/>
                </w:rPr>
                <w:delText>G</w:delText>
              </w:r>
              <w:r w:rsidRPr="00B843FA" w:rsidDel="002C7351">
                <w:rPr>
                  <w:sz w:val="18"/>
                  <w:szCs w:val="18"/>
                </w:rPr>
                <w:delText>05 = (a+b *CFA)/n</w:delText>
              </w:r>
            </w:del>
          </w:p>
          <w:p w14:paraId="3DDB6BBE" w14:textId="2A1A3DF2" w:rsidR="00B843FA" w:rsidRPr="00B843FA" w:rsidDel="002C7351" w:rsidRDefault="00B843FA" w:rsidP="00B843FA">
            <w:pPr>
              <w:rPr>
                <w:del w:id="948" w:author="Smith, Alexis@Energy" w:date="2019-01-24T08:49:00Z"/>
                <w:sz w:val="18"/>
                <w:szCs w:val="18"/>
                <w:u w:val="single"/>
              </w:rPr>
            </w:pPr>
            <w:del w:id="949" w:author="Smith, Alexis@Energy" w:date="2019-01-24T08:49:00Z">
              <w:r w:rsidRPr="00B843FA" w:rsidDel="002C7351">
                <w:rPr>
                  <w:sz w:val="18"/>
                  <w:szCs w:val="18"/>
                  <w:u w:val="single"/>
                </w:rPr>
                <w:lastRenderedPageBreak/>
                <w:delText>Where:</w:delText>
              </w:r>
            </w:del>
          </w:p>
          <w:p w14:paraId="25C13011" w14:textId="35993B4E" w:rsidR="00B843FA" w:rsidRPr="00B843FA" w:rsidDel="002C7351" w:rsidRDefault="00B843FA" w:rsidP="00B843FA">
            <w:pPr>
              <w:spacing w:after="0" w:line="240" w:lineRule="auto"/>
              <w:rPr>
                <w:del w:id="950" w:author="Smith, Alexis@Energy" w:date="2019-01-24T08:49:00Z"/>
                <w:sz w:val="18"/>
                <w:szCs w:val="18"/>
                <w:u w:val="single"/>
              </w:rPr>
            </w:pPr>
            <w:del w:id="951" w:author="Smith, Alexis@Energy" w:date="2019-01-24T08:49:00Z">
              <w:r w:rsidRPr="00B843FA" w:rsidDel="002C7351">
                <w:rPr>
                  <w:sz w:val="18"/>
                  <w:szCs w:val="18"/>
                  <w:u w:val="single"/>
                </w:rPr>
                <w:delText>a, b = Qualification distance coefficients see Table 4.4.6-2 below,</w:delText>
              </w:r>
            </w:del>
          </w:p>
          <w:p w14:paraId="7F5DC00F" w14:textId="050CD4E9" w:rsidR="00B843FA" w:rsidRPr="00B843FA" w:rsidDel="002C7351" w:rsidRDefault="00B843FA" w:rsidP="00B843FA">
            <w:pPr>
              <w:spacing w:after="0" w:line="240" w:lineRule="auto"/>
              <w:rPr>
                <w:del w:id="952" w:author="Smith, Alexis@Energy" w:date="2019-01-24T08:49:00Z"/>
                <w:sz w:val="18"/>
                <w:szCs w:val="18"/>
                <w:u w:val="single"/>
              </w:rPr>
            </w:pPr>
            <w:del w:id="953" w:author="Smith, Alexis@Energy" w:date="2019-01-24T08:49:00Z">
              <w:r w:rsidRPr="00B843FA" w:rsidDel="002C7351">
                <w:rPr>
                  <w:sz w:val="18"/>
                  <w:szCs w:val="18"/>
                  <w:u w:val="single"/>
                </w:rPr>
                <w:delText>CFA = Conditioned floor area of the dwelling unit (ft</w:delText>
              </w:r>
              <w:r w:rsidRPr="00B843FA" w:rsidDel="002C7351">
                <w:rPr>
                  <w:sz w:val="18"/>
                  <w:szCs w:val="18"/>
                  <w:u w:val="single"/>
                  <w:vertAlign w:val="superscript"/>
                </w:rPr>
                <w:delText>2</w:delText>
              </w:r>
              <w:r w:rsidRPr="00B843FA" w:rsidDel="002C7351">
                <w:rPr>
                  <w:sz w:val="18"/>
                  <w:szCs w:val="18"/>
                  <w:u w:val="single"/>
                </w:rPr>
                <w:delText>), and</w:delText>
              </w:r>
            </w:del>
          </w:p>
          <w:p w14:paraId="4A9DEF04" w14:textId="2A457B78" w:rsidR="00B843FA" w:rsidRPr="00B843FA" w:rsidDel="002C7351" w:rsidRDefault="00B843FA" w:rsidP="00B843FA">
            <w:pPr>
              <w:spacing w:after="0" w:line="240" w:lineRule="auto"/>
              <w:rPr>
                <w:del w:id="954" w:author="Smith, Alexis@Energy" w:date="2019-01-24T08:49:00Z"/>
                <w:sz w:val="18"/>
                <w:szCs w:val="18"/>
                <w:u w:val="single"/>
              </w:rPr>
            </w:pPr>
            <w:del w:id="955" w:author="Smith, Alexis@Energy" w:date="2019-01-24T08:49:00Z">
              <w:r w:rsidRPr="00B843FA" w:rsidDel="002C7351">
                <w:rPr>
                  <w:sz w:val="18"/>
                  <w:szCs w:val="18"/>
                  <w:u w:val="single"/>
                </w:rPr>
                <w:delText>N = Number of water heaters in the dwelling unit (unitless).</w:delText>
              </w:r>
            </w:del>
          </w:p>
          <w:p w14:paraId="27E75820" w14:textId="469E6410" w:rsidR="00B843FA" w:rsidRPr="00B843FA" w:rsidDel="002C7351" w:rsidRDefault="00B843FA" w:rsidP="00B843FA">
            <w:pPr>
              <w:spacing w:after="0" w:line="240" w:lineRule="auto"/>
              <w:rPr>
                <w:del w:id="956" w:author="Smith, Alexis@Energy" w:date="2019-01-24T08:49:00Z"/>
                <w:sz w:val="18"/>
                <w:szCs w:val="18"/>
                <w:u w:val="single"/>
              </w:rPr>
            </w:pPr>
          </w:p>
          <w:p w14:paraId="712C9E23" w14:textId="5972322C" w:rsidR="00B843FA" w:rsidRPr="00B843FA" w:rsidDel="002C7351" w:rsidRDefault="00B843FA" w:rsidP="00B843FA">
            <w:pPr>
              <w:spacing w:after="0" w:line="240" w:lineRule="auto"/>
              <w:rPr>
                <w:del w:id="957" w:author="Smith, Alexis@Energy" w:date="2019-01-24T08:49:00Z"/>
                <w:sz w:val="18"/>
                <w:szCs w:val="18"/>
                <w:u w:val="single"/>
              </w:rPr>
            </w:pPr>
            <w:del w:id="958" w:author="Smith, Alexis@Energy" w:date="2019-01-24T08:49:00Z">
              <w:r w:rsidRPr="00B843FA" w:rsidDel="002C7351">
                <w:rPr>
                  <w:sz w:val="18"/>
                  <w:szCs w:val="18"/>
                  <w:u w:val="single"/>
                </w:rPr>
                <w:delText>Table 4.4.6-2: Coefficients for the Qualification Distance Calculation</w:delText>
              </w:r>
            </w:del>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8"/>
              <w:gridCol w:w="1247"/>
              <w:gridCol w:w="1260"/>
              <w:gridCol w:w="1260"/>
              <w:gridCol w:w="1350"/>
            </w:tblGrid>
            <w:tr w:rsidR="00B843FA" w:rsidRPr="00B843FA" w:rsidDel="002C7351" w14:paraId="3569BA10" w14:textId="0042D980" w:rsidTr="00E20AD9">
              <w:trPr>
                <w:cantSplit/>
                <w:trHeight w:val="300"/>
                <w:jc w:val="center"/>
                <w:del w:id="959" w:author="Smith, Alexis@Energy" w:date="2019-01-24T08:49:00Z"/>
              </w:trPr>
              <w:tc>
                <w:tcPr>
                  <w:tcW w:w="1298" w:type="dxa"/>
                  <w:shd w:val="clear" w:color="auto" w:fill="auto"/>
                  <w:noWrap/>
                  <w:hideMark/>
                </w:tcPr>
                <w:p w14:paraId="57BB8EBD" w14:textId="0CFBA6EB" w:rsidR="00B843FA" w:rsidRPr="00B843FA" w:rsidDel="002C7351" w:rsidRDefault="00B843FA" w:rsidP="00B843FA">
                  <w:pPr>
                    <w:spacing w:after="0" w:line="240" w:lineRule="auto"/>
                    <w:jc w:val="center"/>
                    <w:rPr>
                      <w:del w:id="960" w:author="Smith, Alexis@Energy" w:date="2019-01-24T08:49:00Z"/>
                      <w:rFonts w:asciiTheme="minorHAnsi" w:eastAsiaTheme="minorEastAsia" w:hAnsiTheme="minorHAnsi" w:cstheme="minorBidi"/>
                      <w:sz w:val="18"/>
                      <w:szCs w:val="18"/>
                      <w:u w:val="single"/>
                    </w:rPr>
                  </w:pPr>
                </w:p>
              </w:tc>
              <w:tc>
                <w:tcPr>
                  <w:tcW w:w="2507" w:type="dxa"/>
                  <w:gridSpan w:val="2"/>
                  <w:shd w:val="clear" w:color="auto" w:fill="auto"/>
                  <w:noWrap/>
                  <w:hideMark/>
                </w:tcPr>
                <w:p w14:paraId="515FC366" w14:textId="6B8EE45C" w:rsidR="00B843FA" w:rsidRPr="00B843FA" w:rsidDel="002C7351" w:rsidRDefault="00B843FA" w:rsidP="00B843FA">
                  <w:pPr>
                    <w:spacing w:after="0" w:line="240" w:lineRule="auto"/>
                    <w:jc w:val="center"/>
                    <w:rPr>
                      <w:del w:id="961" w:author="Smith, Alexis@Energy" w:date="2019-01-24T08:49:00Z"/>
                      <w:rFonts w:asciiTheme="minorHAnsi" w:eastAsiaTheme="minorEastAsia" w:hAnsiTheme="minorHAnsi" w:cstheme="minorBidi"/>
                      <w:b/>
                      <w:sz w:val="18"/>
                      <w:szCs w:val="18"/>
                      <w:u w:val="single"/>
                    </w:rPr>
                  </w:pPr>
                  <w:del w:id="962" w:author="Smith, Alexis@Energy" w:date="2019-01-24T08:49:00Z">
                    <w:r w:rsidRPr="00B843FA" w:rsidDel="002C7351">
                      <w:rPr>
                        <w:rFonts w:asciiTheme="minorHAnsi" w:eastAsiaTheme="minorEastAsia" w:hAnsiTheme="minorHAnsi" w:cstheme="minorBidi"/>
                        <w:b/>
                        <w:sz w:val="18"/>
                        <w:szCs w:val="18"/>
                        <w:u w:val="single"/>
                      </w:rPr>
                      <w:delText>Coefficient a</w:delText>
                    </w:r>
                  </w:del>
                </w:p>
              </w:tc>
              <w:tc>
                <w:tcPr>
                  <w:tcW w:w="2610" w:type="dxa"/>
                  <w:gridSpan w:val="2"/>
                  <w:shd w:val="clear" w:color="auto" w:fill="auto"/>
                  <w:noWrap/>
                  <w:hideMark/>
                </w:tcPr>
                <w:p w14:paraId="61D7F89E" w14:textId="764CED91" w:rsidR="00B843FA" w:rsidRPr="00B843FA" w:rsidDel="002C7351" w:rsidRDefault="00B843FA" w:rsidP="00B843FA">
                  <w:pPr>
                    <w:spacing w:after="0" w:line="240" w:lineRule="auto"/>
                    <w:jc w:val="center"/>
                    <w:rPr>
                      <w:del w:id="963" w:author="Smith, Alexis@Energy" w:date="2019-01-24T08:49:00Z"/>
                      <w:rFonts w:asciiTheme="minorHAnsi" w:eastAsiaTheme="minorEastAsia" w:hAnsiTheme="minorHAnsi" w:cstheme="minorBidi"/>
                      <w:b/>
                      <w:sz w:val="18"/>
                      <w:szCs w:val="18"/>
                      <w:u w:val="single"/>
                    </w:rPr>
                  </w:pPr>
                  <w:del w:id="964" w:author="Smith, Alexis@Energy" w:date="2019-01-24T08:49:00Z">
                    <w:r w:rsidRPr="00B843FA" w:rsidDel="002C7351">
                      <w:rPr>
                        <w:rFonts w:asciiTheme="minorHAnsi" w:eastAsiaTheme="minorEastAsia" w:hAnsiTheme="minorHAnsi" w:cstheme="minorBidi"/>
                        <w:b/>
                        <w:sz w:val="18"/>
                        <w:szCs w:val="18"/>
                        <w:u w:val="single"/>
                      </w:rPr>
                      <w:delText>Coefficient b</w:delText>
                    </w:r>
                  </w:del>
                </w:p>
              </w:tc>
            </w:tr>
            <w:tr w:rsidR="00B843FA" w:rsidRPr="00B843FA" w:rsidDel="002C7351" w14:paraId="06C7B049" w14:textId="165A0411" w:rsidTr="00E20AD9">
              <w:trPr>
                <w:cantSplit/>
                <w:trHeight w:val="300"/>
                <w:jc w:val="center"/>
                <w:del w:id="965" w:author="Smith, Alexis@Energy" w:date="2019-01-24T08:49:00Z"/>
              </w:trPr>
              <w:tc>
                <w:tcPr>
                  <w:tcW w:w="1298" w:type="dxa"/>
                  <w:shd w:val="clear" w:color="auto" w:fill="auto"/>
                  <w:noWrap/>
                  <w:hideMark/>
                </w:tcPr>
                <w:p w14:paraId="3413CA89" w14:textId="293FCB14" w:rsidR="00B843FA" w:rsidRPr="00B843FA" w:rsidDel="002C7351" w:rsidRDefault="00B843FA" w:rsidP="00B843FA">
                  <w:pPr>
                    <w:spacing w:after="0" w:line="240" w:lineRule="auto"/>
                    <w:jc w:val="center"/>
                    <w:rPr>
                      <w:del w:id="966" w:author="Smith, Alexis@Energy" w:date="2019-01-24T08:49:00Z"/>
                      <w:rFonts w:asciiTheme="minorHAnsi" w:eastAsiaTheme="minorEastAsia" w:hAnsiTheme="minorHAnsi" w:cstheme="minorBidi"/>
                      <w:b/>
                      <w:sz w:val="18"/>
                      <w:szCs w:val="18"/>
                      <w:u w:val="single"/>
                    </w:rPr>
                  </w:pPr>
                  <w:del w:id="967" w:author="Smith, Alexis@Energy" w:date="2019-01-24T08:49:00Z">
                    <w:r w:rsidRPr="00B843FA" w:rsidDel="002C7351">
                      <w:rPr>
                        <w:rFonts w:asciiTheme="minorHAnsi" w:eastAsiaTheme="minorEastAsia" w:hAnsiTheme="minorHAnsi" w:cstheme="minorBidi"/>
                        <w:b/>
                        <w:sz w:val="18"/>
                        <w:szCs w:val="18"/>
                        <w:u w:val="single"/>
                      </w:rPr>
                      <w:delText>Building Type</w:delText>
                    </w:r>
                  </w:del>
                </w:p>
              </w:tc>
              <w:tc>
                <w:tcPr>
                  <w:tcW w:w="1247" w:type="dxa"/>
                  <w:shd w:val="clear" w:color="auto" w:fill="auto"/>
                  <w:noWrap/>
                  <w:hideMark/>
                </w:tcPr>
                <w:p w14:paraId="764DB19F" w14:textId="38A270A4" w:rsidR="00B843FA" w:rsidRPr="00B843FA" w:rsidDel="002C7351" w:rsidRDefault="00B843FA" w:rsidP="00B843FA">
                  <w:pPr>
                    <w:spacing w:after="0" w:line="240" w:lineRule="auto"/>
                    <w:jc w:val="center"/>
                    <w:rPr>
                      <w:del w:id="968" w:author="Smith, Alexis@Energy" w:date="2019-01-24T08:49:00Z"/>
                      <w:rFonts w:asciiTheme="minorHAnsi" w:eastAsiaTheme="minorEastAsia" w:hAnsiTheme="minorHAnsi" w:cstheme="minorBidi"/>
                      <w:b/>
                      <w:sz w:val="18"/>
                      <w:szCs w:val="18"/>
                      <w:u w:val="single"/>
                    </w:rPr>
                  </w:pPr>
                  <w:del w:id="969" w:author="Smith, Alexis@Energy" w:date="2019-01-24T08:49:00Z">
                    <w:r w:rsidRPr="00B843FA" w:rsidDel="002C7351">
                      <w:rPr>
                        <w:rFonts w:asciiTheme="minorHAnsi" w:eastAsiaTheme="minorEastAsia" w:hAnsiTheme="minorHAnsi" w:cstheme="minorBidi"/>
                        <w:b/>
                        <w:sz w:val="18"/>
                        <w:szCs w:val="18"/>
                        <w:u w:val="single"/>
                      </w:rPr>
                      <w:delText xml:space="preserve">Non-Recirculating </w:delText>
                    </w:r>
                  </w:del>
                </w:p>
              </w:tc>
              <w:tc>
                <w:tcPr>
                  <w:tcW w:w="1260" w:type="dxa"/>
                  <w:shd w:val="clear" w:color="auto" w:fill="auto"/>
                  <w:noWrap/>
                  <w:hideMark/>
                </w:tcPr>
                <w:p w14:paraId="1DA42862" w14:textId="7782818B" w:rsidR="00B843FA" w:rsidRPr="00B843FA" w:rsidDel="002C7351" w:rsidRDefault="00B843FA" w:rsidP="00B843FA">
                  <w:pPr>
                    <w:spacing w:after="0" w:line="240" w:lineRule="auto"/>
                    <w:jc w:val="center"/>
                    <w:rPr>
                      <w:del w:id="970" w:author="Smith, Alexis@Energy" w:date="2019-01-24T08:49:00Z"/>
                      <w:rFonts w:asciiTheme="minorHAnsi" w:eastAsiaTheme="minorEastAsia" w:hAnsiTheme="minorHAnsi" w:cstheme="minorBidi"/>
                      <w:b/>
                      <w:sz w:val="18"/>
                      <w:szCs w:val="18"/>
                      <w:u w:val="single"/>
                    </w:rPr>
                  </w:pPr>
                  <w:del w:id="971" w:author="Smith, Alexis@Energy" w:date="2019-01-24T08:49:00Z">
                    <w:r w:rsidRPr="00B843FA" w:rsidDel="002C7351">
                      <w:rPr>
                        <w:rFonts w:asciiTheme="minorHAnsi" w:eastAsiaTheme="minorEastAsia" w:hAnsiTheme="minorHAnsi" w:cstheme="minorBidi"/>
                        <w:b/>
                        <w:sz w:val="18"/>
                        <w:szCs w:val="18"/>
                        <w:u w:val="single"/>
                      </w:rPr>
                      <w:delText>Recirculating</w:delText>
                    </w:r>
                  </w:del>
                </w:p>
              </w:tc>
              <w:tc>
                <w:tcPr>
                  <w:tcW w:w="1260" w:type="dxa"/>
                  <w:shd w:val="clear" w:color="auto" w:fill="auto"/>
                  <w:noWrap/>
                  <w:hideMark/>
                </w:tcPr>
                <w:p w14:paraId="3DAE08C0" w14:textId="6919B7B9" w:rsidR="00B843FA" w:rsidRPr="00B843FA" w:rsidDel="002C7351" w:rsidRDefault="00B843FA" w:rsidP="00B843FA">
                  <w:pPr>
                    <w:spacing w:after="0" w:line="240" w:lineRule="auto"/>
                    <w:jc w:val="center"/>
                    <w:rPr>
                      <w:del w:id="972" w:author="Smith, Alexis@Energy" w:date="2019-01-24T08:49:00Z"/>
                      <w:rFonts w:asciiTheme="minorHAnsi" w:eastAsiaTheme="minorEastAsia" w:hAnsiTheme="minorHAnsi" w:cstheme="minorBidi"/>
                      <w:b/>
                      <w:sz w:val="18"/>
                      <w:szCs w:val="18"/>
                      <w:u w:val="single"/>
                    </w:rPr>
                  </w:pPr>
                  <w:del w:id="973" w:author="Smith, Alexis@Energy" w:date="2019-01-24T08:49:00Z">
                    <w:r w:rsidRPr="00B843FA" w:rsidDel="002C7351">
                      <w:rPr>
                        <w:rFonts w:asciiTheme="minorHAnsi" w:eastAsiaTheme="minorEastAsia" w:hAnsiTheme="minorHAnsi" w:cstheme="minorBidi"/>
                        <w:b/>
                        <w:sz w:val="18"/>
                        <w:szCs w:val="18"/>
                        <w:u w:val="single"/>
                      </w:rPr>
                      <w:delText xml:space="preserve">Non-Recirculating </w:delText>
                    </w:r>
                  </w:del>
                </w:p>
              </w:tc>
              <w:tc>
                <w:tcPr>
                  <w:tcW w:w="1350" w:type="dxa"/>
                  <w:shd w:val="clear" w:color="auto" w:fill="auto"/>
                  <w:noWrap/>
                  <w:hideMark/>
                </w:tcPr>
                <w:p w14:paraId="58927CB9" w14:textId="098D8CAA" w:rsidR="00B843FA" w:rsidRPr="00B843FA" w:rsidDel="002C7351" w:rsidRDefault="00B843FA" w:rsidP="00B843FA">
                  <w:pPr>
                    <w:spacing w:after="0" w:line="240" w:lineRule="auto"/>
                    <w:jc w:val="center"/>
                    <w:rPr>
                      <w:del w:id="974" w:author="Smith, Alexis@Energy" w:date="2019-01-24T08:49:00Z"/>
                      <w:rFonts w:asciiTheme="minorHAnsi" w:eastAsiaTheme="minorEastAsia" w:hAnsiTheme="minorHAnsi" w:cstheme="minorBidi"/>
                      <w:b/>
                      <w:sz w:val="18"/>
                      <w:szCs w:val="18"/>
                      <w:u w:val="single"/>
                    </w:rPr>
                  </w:pPr>
                  <w:del w:id="975" w:author="Smith, Alexis@Energy" w:date="2019-01-24T08:49:00Z">
                    <w:r w:rsidRPr="00B843FA" w:rsidDel="002C7351">
                      <w:rPr>
                        <w:rFonts w:asciiTheme="minorHAnsi" w:eastAsiaTheme="minorEastAsia" w:hAnsiTheme="minorHAnsi" w:cstheme="minorBidi"/>
                        <w:b/>
                        <w:sz w:val="18"/>
                        <w:szCs w:val="18"/>
                        <w:u w:val="single"/>
                      </w:rPr>
                      <w:delText>Recirculating</w:delText>
                    </w:r>
                  </w:del>
                </w:p>
              </w:tc>
            </w:tr>
            <w:tr w:rsidR="00B843FA" w:rsidRPr="00B843FA" w:rsidDel="002C7351" w14:paraId="4FDE104D" w14:textId="76F2D7A1" w:rsidTr="00E20AD9">
              <w:trPr>
                <w:cantSplit/>
                <w:trHeight w:val="300"/>
                <w:jc w:val="center"/>
                <w:del w:id="976" w:author="Smith, Alexis@Energy" w:date="2019-01-24T08:49:00Z"/>
              </w:trPr>
              <w:tc>
                <w:tcPr>
                  <w:tcW w:w="1298" w:type="dxa"/>
                  <w:shd w:val="clear" w:color="auto" w:fill="auto"/>
                  <w:noWrap/>
                </w:tcPr>
                <w:p w14:paraId="35C2834A" w14:textId="32208E87" w:rsidR="00B843FA" w:rsidRPr="00B843FA" w:rsidDel="002C7351" w:rsidRDefault="00B843FA" w:rsidP="00B843FA">
                  <w:pPr>
                    <w:spacing w:after="0" w:line="240" w:lineRule="auto"/>
                    <w:jc w:val="center"/>
                    <w:rPr>
                      <w:del w:id="977" w:author="Smith, Alexis@Energy" w:date="2019-01-24T08:49:00Z"/>
                      <w:rFonts w:asciiTheme="minorHAnsi" w:eastAsiaTheme="minorEastAsia" w:hAnsiTheme="minorHAnsi" w:cstheme="minorBidi"/>
                      <w:b/>
                      <w:sz w:val="18"/>
                      <w:szCs w:val="18"/>
                      <w:u w:val="single"/>
                    </w:rPr>
                  </w:pPr>
                  <w:del w:id="978" w:author="Smith, Alexis@Energy" w:date="2019-01-24T08:49:00Z">
                    <w:r w:rsidRPr="00B843FA" w:rsidDel="002C7351">
                      <w:rPr>
                        <w:rFonts w:asciiTheme="minorHAnsi" w:eastAsiaTheme="minorEastAsia" w:hAnsiTheme="minorHAnsi" w:cstheme="minorBidi"/>
                        <w:b/>
                        <w:sz w:val="18"/>
                        <w:szCs w:val="18"/>
                        <w:u w:val="single"/>
                      </w:rPr>
                      <w:delText>Single Family</w:delText>
                    </w:r>
                  </w:del>
                </w:p>
              </w:tc>
              <w:tc>
                <w:tcPr>
                  <w:tcW w:w="1247" w:type="dxa"/>
                  <w:shd w:val="clear" w:color="auto" w:fill="auto"/>
                  <w:noWrap/>
                </w:tcPr>
                <w:p w14:paraId="02336C27" w14:textId="2608ABC8" w:rsidR="00B843FA" w:rsidRPr="00B843FA" w:rsidDel="002C7351" w:rsidRDefault="00B843FA" w:rsidP="00B843FA">
                  <w:pPr>
                    <w:spacing w:after="0" w:line="240" w:lineRule="auto"/>
                    <w:jc w:val="center"/>
                    <w:rPr>
                      <w:del w:id="979" w:author="Smith, Alexis@Energy" w:date="2019-01-24T08:49:00Z"/>
                      <w:rFonts w:asciiTheme="minorHAnsi" w:eastAsiaTheme="minorEastAsia" w:hAnsiTheme="minorHAnsi" w:cstheme="minorBidi"/>
                      <w:sz w:val="18"/>
                      <w:szCs w:val="18"/>
                      <w:u w:val="single"/>
                    </w:rPr>
                  </w:pPr>
                </w:p>
              </w:tc>
              <w:tc>
                <w:tcPr>
                  <w:tcW w:w="1260" w:type="dxa"/>
                  <w:shd w:val="clear" w:color="auto" w:fill="auto"/>
                  <w:noWrap/>
                </w:tcPr>
                <w:p w14:paraId="09C8C579" w14:textId="35B2F039" w:rsidR="00B843FA" w:rsidRPr="00B843FA" w:rsidDel="002C7351" w:rsidRDefault="00B843FA" w:rsidP="00B843FA">
                  <w:pPr>
                    <w:spacing w:after="0" w:line="240" w:lineRule="auto"/>
                    <w:jc w:val="center"/>
                    <w:rPr>
                      <w:del w:id="980" w:author="Smith, Alexis@Energy" w:date="2019-01-24T08:49:00Z"/>
                      <w:rFonts w:asciiTheme="minorHAnsi" w:eastAsiaTheme="minorEastAsia" w:hAnsiTheme="minorHAnsi" w:cstheme="minorBidi"/>
                      <w:sz w:val="18"/>
                      <w:szCs w:val="18"/>
                      <w:u w:val="single"/>
                    </w:rPr>
                  </w:pPr>
                </w:p>
              </w:tc>
              <w:tc>
                <w:tcPr>
                  <w:tcW w:w="1260" w:type="dxa"/>
                  <w:shd w:val="clear" w:color="auto" w:fill="auto"/>
                  <w:noWrap/>
                </w:tcPr>
                <w:p w14:paraId="764C7A5D" w14:textId="2CB68902" w:rsidR="00B843FA" w:rsidRPr="00B843FA" w:rsidDel="002C7351" w:rsidRDefault="00B843FA" w:rsidP="00B843FA">
                  <w:pPr>
                    <w:spacing w:after="0" w:line="240" w:lineRule="auto"/>
                    <w:jc w:val="center"/>
                    <w:rPr>
                      <w:del w:id="981" w:author="Smith, Alexis@Energy" w:date="2019-01-24T08:49:00Z"/>
                      <w:rFonts w:asciiTheme="minorHAnsi" w:eastAsiaTheme="minorEastAsia" w:hAnsiTheme="minorHAnsi" w:cstheme="minorBidi"/>
                      <w:sz w:val="18"/>
                      <w:szCs w:val="18"/>
                      <w:u w:val="single"/>
                    </w:rPr>
                  </w:pPr>
                </w:p>
              </w:tc>
              <w:tc>
                <w:tcPr>
                  <w:tcW w:w="1350" w:type="dxa"/>
                  <w:shd w:val="clear" w:color="auto" w:fill="auto"/>
                  <w:noWrap/>
                </w:tcPr>
                <w:p w14:paraId="6EFF3696" w14:textId="71B2E472" w:rsidR="00B843FA" w:rsidRPr="00B843FA" w:rsidDel="002C7351" w:rsidRDefault="00B843FA" w:rsidP="00B843FA">
                  <w:pPr>
                    <w:spacing w:after="0" w:line="240" w:lineRule="auto"/>
                    <w:jc w:val="center"/>
                    <w:rPr>
                      <w:del w:id="982" w:author="Smith, Alexis@Energy" w:date="2019-01-24T08:49:00Z"/>
                      <w:rFonts w:asciiTheme="minorHAnsi" w:eastAsiaTheme="minorEastAsia" w:hAnsiTheme="minorHAnsi" w:cstheme="minorBidi"/>
                      <w:sz w:val="18"/>
                      <w:szCs w:val="18"/>
                      <w:u w:val="single"/>
                    </w:rPr>
                  </w:pPr>
                </w:p>
              </w:tc>
            </w:tr>
            <w:tr w:rsidR="00B843FA" w:rsidRPr="00B843FA" w:rsidDel="002C7351" w14:paraId="08604350" w14:textId="2F2A11C4" w:rsidTr="00E20AD9">
              <w:trPr>
                <w:cantSplit/>
                <w:trHeight w:val="300"/>
                <w:jc w:val="center"/>
                <w:del w:id="983" w:author="Smith, Alexis@Energy" w:date="2019-01-24T08:49:00Z"/>
              </w:trPr>
              <w:tc>
                <w:tcPr>
                  <w:tcW w:w="1298" w:type="dxa"/>
                  <w:shd w:val="clear" w:color="auto" w:fill="auto"/>
                  <w:noWrap/>
                  <w:hideMark/>
                </w:tcPr>
                <w:p w14:paraId="152444E6" w14:textId="11E93A1E" w:rsidR="00B843FA" w:rsidRPr="00B843FA" w:rsidDel="002C7351" w:rsidRDefault="00B843FA" w:rsidP="00B843FA">
                  <w:pPr>
                    <w:spacing w:after="0" w:line="240" w:lineRule="auto"/>
                    <w:jc w:val="center"/>
                    <w:rPr>
                      <w:del w:id="984" w:author="Smith, Alexis@Energy" w:date="2019-01-24T08:49:00Z"/>
                      <w:rFonts w:asciiTheme="minorHAnsi" w:eastAsiaTheme="minorEastAsia" w:hAnsiTheme="minorHAnsi" w:cstheme="minorBidi"/>
                      <w:sz w:val="18"/>
                      <w:szCs w:val="18"/>
                      <w:u w:val="single"/>
                    </w:rPr>
                  </w:pPr>
                  <w:del w:id="985" w:author="Smith, Alexis@Energy" w:date="2019-01-24T08:49:00Z">
                    <w:r w:rsidRPr="00B843FA" w:rsidDel="002C7351">
                      <w:rPr>
                        <w:rFonts w:asciiTheme="minorHAnsi" w:eastAsiaTheme="minorEastAsia" w:hAnsiTheme="minorHAnsi" w:cstheme="minorBidi"/>
                        <w:sz w:val="18"/>
                        <w:szCs w:val="18"/>
                        <w:u w:val="single"/>
                      </w:rPr>
                      <w:delText>One story</w:delText>
                    </w:r>
                  </w:del>
                </w:p>
              </w:tc>
              <w:tc>
                <w:tcPr>
                  <w:tcW w:w="1247" w:type="dxa"/>
                  <w:shd w:val="clear" w:color="auto" w:fill="auto"/>
                  <w:noWrap/>
                  <w:hideMark/>
                </w:tcPr>
                <w:p w14:paraId="2B73E6C0" w14:textId="062C6C3A" w:rsidR="00B843FA" w:rsidRPr="00B843FA" w:rsidDel="002C7351" w:rsidRDefault="00B843FA" w:rsidP="00B843FA">
                  <w:pPr>
                    <w:spacing w:after="0" w:line="240" w:lineRule="auto"/>
                    <w:jc w:val="center"/>
                    <w:rPr>
                      <w:del w:id="986" w:author="Smith, Alexis@Energy" w:date="2019-01-24T08:49:00Z"/>
                      <w:rFonts w:asciiTheme="minorHAnsi" w:eastAsiaTheme="minorEastAsia" w:hAnsiTheme="minorHAnsi" w:cstheme="minorBidi"/>
                      <w:sz w:val="18"/>
                      <w:szCs w:val="18"/>
                      <w:u w:val="single"/>
                    </w:rPr>
                  </w:pPr>
                  <w:del w:id="987" w:author="Smith, Alexis@Energy" w:date="2019-01-24T08:49:00Z">
                    <w:r w:rsidRPr="00B843FA" w:rsidDel="002C7351">
                      <w:rPr>
                        <w:rFonts w:asciiTheme="minorHAnsi" w:eastAsiaTheme="minorEastAsia" w:hAnsiTheme="minorHAnsi" w:cstheme="minorBidi"/>
                        <w:sz w:val="18"/>
                        <w:szCs w:val="18"/>
                        <w:u w:val="single"/>
                      </w:rPr>
                      <w:delText>10</w:delText>
                    </w:r>
                  </w:del>
                </w:p>
              </w:tc>
              <w:tc>
                <w:tcPr>
                  <w:tcW w:w="1260" w:type="dxa"/>
                  <w:shd w:val="clear" w:color="auto" w:fill="auto"/>
                  <w:noWrap/>
                  <w:hideMark/>
                </w:tcPr>
                <w:p w14:paraId="18681A43" w14:textId="5A052DE1" w:rsidR="00B843FA" w:rsidRPr="00B843FA" w:rsidDel="002C7351" w:rsidRDefault="00B843FA" w:rsidP="00B843FA">
                  <w:pPr>
                    <w:spacing w:after="0" w:line="240" w:lineRule="auto"/>
                    <w:jc w:val="center"/>
                    <w:rPr>
                      <w:del w:id="988" w:author="Smith, Alexis@Energy" w:date="2019-01-24T08:49:00Z"/>
                      <w:rFonts w:asciiTheme="minorHAnsi" w:eastAsiaTheme="minorEastAsia" w:hAnsiTheme="minorHAnsi" w:cstheme="minorBidi"/>
                      <w:sz w:val="18"/>
                      <w:szCs w:val="18"/>
                      <w:u w:val="single"/>
                    </w:rPr>
                  </w:pPr>
                  <w:del w:id="989" w:author="Smith, Alexis@Energy" w:date="2019-01-24T08:49:00Z">
                    <w:r w:rsidRPr="00B843FA" w:rsidDel="002C7351">
                      <w:rPr>
                        <w:rFonts w:asciiTheme="minorHAnsi" w:eastAsiaTheme="minorEastAsia" w:hAnsiTheme="minorHAnsi" w:cstheme="minorBidi"/>
                        <w:sz w:val="18"/>
                        <w:szCs w:val="18"/>
                        <w:u w:val="single"/>
                      </w:rPr>
                      <w:delText>22.7</w:delText>
                    </w:r>
                  </w:del>
                </w:p>
              </w:tc>
              <w:tc>
                <w:tcPr>
                  <w:tcW w:w="1260" w:type="dxa"/>
                  <w:shd w:val="clear" w:color="auto" w:fill="auto"/>
                  <w:noWrap/>
                  <w:hideMark/>
                </w:tcPr>
                <w:p w14:paraId="6CC42CE4" w14:textId="7AEADE42" w:rsidR="00B843FA" w:rsidRPr="00B843FA" w:rsidDel="002C7351" w:rsidRDefault="00B843FA" w:rsidP="00B843FA">
                  <w:pPr>
                    <w:spacing w:after="0" w:line="240" w:lineRule="auto"/>
                    <w:jc w:val="center"/>
                    <w:rPr>
                      <w:del w:id="990" w:author="Smith, Alexis@Energy" w:date="2019-01-24T08:49:00Z"/>
                      <w:rFonts w:asciiTheme="minorHAnsi" w:eastAsiaTheme="minorEastAsia" w:hAnsiTheme="minorHAnsi" w:cstheme="minorBidi"/>
                      <w:sz w:val="18"/>
                      <w:szCs w:val="18"/>
                      <w:u w:val="single"/>
                    </w:rPr>
                  </w:pPr>
                  <w:del w:id="991" w:author="Smith, Alexis@Energy" w:date="2019-01-24T08:49:00Z">
                    <w:r w:rsidRPr="00B843FA" w:rsidDel="002C7351">
                      <w:rPr>
                        <w:rFonts w:asciiTheme="minorHAnsi" w:eastAsiaTheme="minorEastAsia" w:hAnsiTheme="minorHAnsi" w:cstheme="minorBidi"/>
                        <w:sz w:val="18"/>
                        <w:szCs w:val="18"/>
                        <w:u w:val="single"/>
                      </w:rPr>
                      <w:delText>0.0095</w:delText>
                    </w:r>
                  </w:del>
                </w:p>
              </w:tc>
              <w:tc>
                <w:tcPr>
                  <w:tcW w:w="1350" w:type="dxa"/>
                  <w:shd w:val="clear" w:color="auto" w:fill="auto"/>
                  <w:noWrap/>
                  <w:hideMark/>
                </w:tcPr>
                <w:p w14:paraId="3CFB1BA4" w14:textId="6137A7B7" w:rsidR="00B843FA" w:rsidRPr="00B843FA" w:rsidDel="002C7351" w:rsidRDefault="00B843FA" w:rsidP="00B843FA">
                  <w:pPr>
                    <w:spacing w:after="0" w:line="240" w:lineRule="auto"/>
                    <w:jc w:val="center"/>
                    <w:rPr>
                      <w:del w:id="992" w:author="Smith, Alexis@Energy" w:date="2019-01-24T08:49:00Z"/>
                      <w:rFonts w:asciiTheme="minorHAnsi" w:eastAsiaTheme="minorEastAsia" w:hAnsiTheme="minorHAnsi" w:cstheme="minorBidi"/>
                      <w:sz w:val="18"/>
                      <w:szCs w:val="18"/>
                      <w:u w:val="single"/>
                    </w:rPr>
                  </w:pPr>
                  <w:del w:id="993" w:author="Smith, Alexis@Energy" w:date="2019-01-24T08:49:00Z">
                    <w:r w:rsidRPr="00B843FA" w:rsidDel="002C7351">
                      <w:rPr>
                        <w:rFonts w:asciiTheme="minorHAnsi" w:eastAsiaTheme="minorEastAsia" w:hAnsiTheme="minorHAnsi" w:cstheme="minorBidi"/>
                        <w:sz w:val="18"/>
                        <w:szCs w:val="18"/>
                        <w:u w:val="single"/>
                      </w:rPr>
                      <w:delText>0.0099</w:delText>
                    </w:r>
                  </w:del>
                </w:p>
              </w:tc>
            </w:tr>
            <w:tr w:rsidR="00B843FA" w:rsidRPr="00B843FA" w:rsidDel="002C7351" w14:paraId="14A83D1C" w14:textId="436F82C1" w:rsidTr="00E20AD9">
              <w:trPr>
                <w:cantSplit/>
                <w:trHeight w:val="300"/>
                <w:jc w:val="center"/>
                <w:del w:id="994" w:author="Smith, Alexis@Energy" w:date="2019-01-24T08:49:00Z"/>
              </w:trPr>
              <w:tc>
                <w:tcPr>
                  <w:tcW w:w="1298" w:type="dxa"/>
                  <w:shd w:val="clear" w:color="auto" w:fill="auto"/>
                  <w:noWrap/>
                  <w:hideMark/>
                </w:tcPr>
                <w:p w14:paraId="70031AA4" w14:textId="0033AAEB" w:rsidR="00B843FA" w:rsidRPr="00B843FA" w:rsidDel="002C7351" w:rsidRDefault="00B843FA" w:rsidP="00B843FA">
                  <w:pPr>
                    <w:spacing w:after="0" w:line="240" w:lineRule="auto"/>
                    <w:jc w:val="center"/>
                    <w:rPr>
                      <w:del w:id="995" w:author="Smith, Alexis@Energy" w:date="2019-01-24T08:49:00Z"/>
                      <w:rFonts w:asciiTheme="minorHAnsi" w:eastAsiaTheme="minorEastAsia" w:hAnsiTheme="minorHAnsi" w:cstheme="minorBidi"/>
                      <w:sz w:val="18"/>
                      <w:szCs w:val="18"/>
                      <w:u w:val="single"/>
                    </w:rPr>
                  </w:pPr>
                  <w:del w:id="996" w:author="Smith, Alexis@Energy" w:date="2019-01-24T08:49:00Z">
                    <w:r w:rsidRPr="00B843FA" w:rsidDel="002C7351">
                      <w:rPr>
                        <w:rFonts w:asciiTheme="minorHAnsi" w:eastAsiaTheme="minorEastAsia" w:hAnsiTheme="minorHAnsi" w:cstheme="minorBidi"/>
                        <w:sz w:val="18"/>
                        <w:szCs w:val="18"/>
                        <w:u w:val="single"/>
                      </w:rPr>
                      <w:delText>Two story</w:delText>
                    </w:r>
                  </w:del>
                </w:p>
              </w:tc>
              <w:tc>
                <w:tcPr>
                  <w:tcW w:w="1247" w:type="dxa"/>
                  <w:shd w:val="clear" w:color="auto" w:fill="auto"/>
                  <w:noWrap/>
                  <w:hideMark/>
                </w:tcPr>
                <w:p w14:paraId="422209D4" w14:textId="3AFC5729" w:rsidR="00B843FA" w:rsidRPr="00B843FA" w:rsidDel="002C7351" w:rsidRDefault="00B843FA" w:rsidP="00B843FA">
                  <w:pPr>
                    <w:spacing w:after="0" w:line="240" w:lineRule="auto"/>
                    <w:jc w:val="center"/>
                    <w:rPr>
                      <w:del w:id="997" w:author="Smith, Alexis@Energy" w:date="2019-01-24T08:49:00Z"/>
                      <w:rFonts w:asciiTheme="minorHAnsi" w:eastAsiaTheme="minorEastAsia" w:hAnsiTheme="minorHAnsi" w:cstheme="minorBidi"/>
                      <w:sz w:val="18"/>
                      <w:szCs w:val="18"/>
                      <w:u w:val="single"/>
                    </w:rPr>
                  </w:pPr>
                  <w:del w:id="998" w:author="Smith, Alexis@Energy" w:date="2019-01-24T08:49:00Z">
                    <w:r w:rsidRPr="00B843FA" w:rsidDel="002C7351">
                      <w:rPr>
                        <w:rFonts w:asciiTheme="minorHAnsi" w:eastAsiaTheme="minorEastAsia" w:hAnsiTheme="minorHAnsi" w:cstheme="minorBidi"/>
                        <w:sz w:val="18"/>
                        <w:szCs w:val="18"/>
                        <w:u w:val="single"/>
                      </w:rPr>
                      <w:delText>15</w:delText>
                    </w:r>
                  </w:del>
                </w:p>
              </w:tc>
              <w:tc>
                <w:tcPr>
                  <w:tcW w:w="1260" w:type="dxa"/>
                  <w:shd w:val="clear" w:color="auto" w:fill="auto"/>
                  <w:noWrap/>
                  <w:hideMark/>
                </w:tcPr>
                <w:p w14:paraId="2EDFD46C" w14:textId="4971C3B5" w:rsidR="00B843FA" w:rsidRPr="00B843FA" w:rsidDel="002C7351" w:rsidRDefault="00B843FA" w:rsidP="00B843FA">
                  <w:pPr>
                    <w:spacing w:after="0" w:line="240" w:lineRule="auto"/>
                    <w:jc w:val="center"/>
                    <w:rPr>
                      <w:del w:id="999" w:author="Smith, Alexis@Energy" w:date="2019-01-24T08:49:00Z"/>
                      <w:rFonts w:asciiTheme="minorHAnsi" w:eastAsiaTheme="minorEastAsia" w:hAnsiTheme="minorHAnsi" w:cstheme="minorBidi"/>
                      <w:sz w:val="18"/>
                      <w:szCs w:val="18"/>
                      <w:u w:val="single"/>
                    </w:rPr>
                  </w:pPr>
                  <w:del w:id="1000" w:author="Smith, Alexis@Energy" w:date="2019-01-24T08:49:00Z">
                    <w:r w:rsidRPr="00B843FA" w:rsidDel="002C7351">
                      <w:rPr>
                        <w:rFonts w:asciiTheme="minorHAnsi" w:eastAsiaTheme="minorEastAsia" w:hAnsiTheme="minorHAnsi" w:cstheme="minorBidi"/>
                        <w:sz w:val="18"/>
                        <w:szCs w:val="18"/>
                        <w:u w:val="single"/>
                      </w:rPr>
                      <w:delText>11.5</w:delText>
                    </w:r>
                  </w:del>
                </w:p>
              </w:tc>
              <w:tc>
                <w:tcPr>
                  <w:tcW w:w="1260" w:type="dxa"/>
                  <w:shd w:val="clear" w:color="auto" w:fill="auto"/>
                  <w:noWrap/>
                  <w:hideMark/>
                </w:tcPr>
                <w:p w14:paraId="5BE4F4DF" w14:textId="5077BAB9" w:rsidR="00B843FA" w:rsidRPr="00B843FA" w:rsidDel="002C7351" w:rsidRDefault="00B843FA" w:rsidP="00B843FA">
                  <w:pPr>
                    <w:spacing w:after="0" w:line="240" w:lineRule="auto"/>
                    <w:jc w:val="center"/>
                    <w:rPr>
                      <w:del w:id="1001" w:author="Smith, Alexis@Energy" w:date="2019-01-24T08:49:00Z"/>
                      <w:rFonts w:asciiTheme="minorHAnsi" w:eastAsiaTheme="minorEastAsia" w:hAnsiTheme="minorHAnsi" w:cstheme="minorBidi"/>
                      <w:sz w:val="18"/>
                      <w:szCs w:val="18"/>
                      <w:u w:val="single"/>
                    </w:rPr>
                  </w:pPr>
                  <w:del w:id="1002" w:author="Smith, Alexis@Energy" w:date="2019-01-24T08:49:00Z">
                    <w:r w:rsidRPr="00B843FA" w:rsidDel="002C7351">
                      <w:rPr>
                        <w:rFonts w:asciiTheme="minorHAnsi" w:eastAsiaTheme="minorEastAsia" w:hAnsiTheme="minorHAnsi" w:cstheme="minorBidi"/>
                        <w:sz w:val="18"/>
                        <w:szCs w:val="18"/>
                        <w:u w:val="single"/>
                      </w:rPr>
                      <w:delText>0.004</w:delText>
                    </w:r>
                    <w:r w:rsidRPr="00B843FA" w:rsidDel="002C7351">
                      <w:rPr>
                        <w:rFonts w:asciiTheme="minorHAnsi" w:eastAsiaTheme="minorEastAsia" w:hAnsiTheme="minorHAnsi" w:cstheme="minorBidi"/>
                        <w:sz w:val="18"/>
                        <w:szCs w:val="18"/>
                      </w:rPr>
                      <w:delText>5</w:delText>
                    </w:r>
                  </w:del>
                </w:p>
              </w:tc>
              <w:tc>
                <w:tcPr>
                  <w:tcW w:w="1350" w:type="dxa"/>
                  <w:shd w:val="clear" w:color="auto" w:fill="auto"/>
                  <w:noWrap/>
                  <w:hideMark/>
                </w:tcPr>
                <w:p w14:paraId="7992ED58" w14:textId="586F5DD4" w:rsidR="00B843FA" w:rsidRPr="00B843FA" w:rsidDel="002C7351" w:rsidRDefault="00B843FA" w:rsidP="00B843FA">
                  <w:pPr>
                    <w:spacing w:after="0" w:line="240" w:lineRule="auto"/>
                    <w:jc w:val="center"/>
                    <w:rPr>
                      <w:del w:id="1003" w:author="Smith, Alexis@Energy" w:date="2019-01-24T08:49:00Z"/>
                      <w:rFonts w:asciiTheme="minorHAnsi" w:eastAsiaTheme="minorEastAsia" w:hAnsiTheme="minorHAnsi" w:cstheme="minorBidi"/>
                      <w:sz w:val="18"/>
                      <w:szCs w:val="18"/>
                      <w:u w:val="single"/>
                    </w:rPr>
                  </w:pPr>
                  <w:del w:id="1004" w:author="Smith, Alexis@Energy" w:date="2019-01-24T08:49:00Z">
                    <w:r w:rsidRPr="00B843FA" w:rsidDel="002C7351">
                      <w:rPr>
                        <w:rFonts w:asciiTheme="minorHAnsi" w:eastAsiaTheme="minorEastAsia" w:hAnsiTheme="minorHAnsi" w:cstheme="minorBidi"/>
                        <w:sz w:val="18"/>
                        <w:szCs w:val="18"/>
                        <w:u w:val="single"/>
                      </w:rPr>
                      <w:delText>0.0095</w:delText>
                    </w:r>
                  </w:del>
                </w:p>
              </w:tc>
            </w:tr>
            <w:tr w:rsidR="00B843FA" w:rsidRPr="00B843FA" w:rsidDel="002C7351" w14:paraId="28519A7D" w14:textId="0AD8DCE7" w:rsidTr="00E20AD9">
              <w:trPr>
                <w:cantSplit/>
                <w:trHeight w:val="300"/>
                <w:jc w:val="center"/>
                <w:del w:id="1005" w:author="Smith, Alexis@Energy" w:date="2019-01-24T08:49:00Z"/>
              </w:trPr>
              <w:tc>
                <w:tcPr>
                  <w:tcW w:w="1298" w:type="dxa"/>
                  <w:shd w:val="clear" w:color="auto" w:fill="auto"/>
                  <w:noWrap/>
                  <w:hideMark/>
                </w:tcPr>
                <w:p w14:paraId="153D23A1" w14:textId="701D4592" w:rsidR="00B843FA" w:rsidRPr="00B843FA" w:rsidDel="002C7351" w:rsidRDefault="00B843FA" w:rsidP="00B843FA">
                  <w:pPr>
                    <w:spacing w:after="0" w:line="240" w:lineRule="auto"/>
                    <w:jc w:val="center"/>
                    <w:rPr>
                      <w:del w:id="1006" w:author="Smith, Alexis@Energy" w:date="2019-01-24T08:49:00Z"/>
                      <w:rFonts w:asciiTheme="minorHAnsi" w:eastAsiaTheme="minorEastAsia" w:hAnsiTheme="minorHAnsi" w:cstheme="minorBidi"/>
                      <w:sz w:val="18"/>
                      <w:szCs w:val="18"/>
                      <w:u w:val="single"/>
                    </w:rPr>
                  </w:pPr>
                  <w:del w:id="1007" w:author="Smith, Alexis@Energy" w:date="2019-01-24T08:49:00Z">
                    <w:r w:rsidRPr="00B843FA" w:rsidDel="002C7351">
                      <w:rPr>
                        <w:rFonts w:asciiTheme="minorHAnsi" w:eastAsiaTheme="minorEastAsia" w:hAnsiTheme="minorHAnsi" w:cstheme="minorBidi"/>
                        <w:sz w:val="18"/>
                        <w:szCs w:val="18"/>
                        <w:u w:val="single"/>
                      </w:rPr>
                      <w:delText>Three story</w:delText>
                    </w:r>
                  </w:del>
                </w:p>
              </w:tc>
              <w:tc>
                <w:tcPr>
                  <w:tcW w:w="1247" w:type="dxa"/>
                  <w:shd w:val="clear" w:color="auto" w:fill="auto"/>
                  <w:noWrap/>
                  <w:hideMark/>
                </w:tcPr>
                <w:p w14:paraId="658CA3C3" w14:textId="3D7F3B09" w:rsidR="00B843FA" w:rsidRPr="00B843FA" w:rsidDel="002C7351" w:rsidRDefault="00B843FA" w:rsidP="00B843FA">
                  <w:pPr>
                    <w:spacing w:after="0" w:line="240" w:lineRule="auto"/>
                    <w:jc w:val="center"/>
                    <w:rPr>
                      <w:del w:id="1008" w:author="Smith, Alexis@Energy" w:date="2019-01-24T08:49:00Z"/>
                      <w:rFonts w:asciiTheme="minorHAnsi" w:eastAsiaTheme="minorEastAsia" w:hAnsiTheme="minorHAnsi" w:cstheme="minorBidi"/>
                      <w:sz w:val="18"/>
                      <w:szCs w:val="18"/>
                      <w:u w:val="single"/>
                    </w:rPr>
                  </w:pPr>
                  <w:del w:id="1009" w:author="Smith, Alexis@Energy" w:date="2019-01-24T08:49:00Z">
                    <w:r w:rsidRPr="00B843FA" w:rsidDel="002C7351">
                      <w:rPr>
                        <w:rFonts w:asciiTheme="minorHAnsi" w:eastAsiaTheme="minorEastAsia" w:hAnsiTheme="minorHAnsi" w:cstheme="minorBidi"/>
                        <w:sz w:val="18"/>
                        <w:szCs w:val="18"/>
                        <w:u w:val="single"/>
                      </w:rPr>
                      <w:delText>10</w:delText>
                    </w:r>
                  </w:del>
                </w:p>
              </w:tc>
              <w:tc>
                <w:tcPr>
                  <w:tcW w:w="1260" w:type="dxa"/>
                  <w:shd w:val="clear" w:color="auto" w:fill="auto"/>
                  <w:noWrap/>
                  <w:hideMark/>
                </w:tcPr>
                <w:p w14:paraId="5F736C98" w14:textId="473CFDF9" w:rsidR="00B843FA" w:rsidRPr="00B843FA" w:rsidDel="002C7351" w:rsidRDefault="00B843FA" w:rsidP="00B843FA">
                  <w:pPr>
                    <w:spacing w:after="0" w:line="240" w:lineRule="auto"/>
                    <w:jc w:val="center"/>
                    <w:rPr>
                      <w:del w:id="1010" w:author="Smith, Alexis@Energy" w:date="2019-01-24T08:49:00Z"/>
                      <w:rFonts w:asciiTheme="minorHAnsi" w:eastAsiaTheme="minorEastAsia" w:hAnsiTheme="minorHAnsi" w:cstheme="minorBidi"/>
                      <w:sz w:val="18"/>
                      <w:szCs w:val="18"/>
                      <w:u w:val="single"/>
                    </w:rPr>
                  </w:pPr>
                  <w:del w:id="1011" w:author="Smith, Alexis@Energy" w:date="2019-01-24T08:49:00Z">
                    <w:r w:rsidRPr="00B843FA" w:rsidDel="002C7351">
                      <w:rPr>
                        <w:rFonts w:asciiTheme="minorHAnsi" w:eastAsiaTheme="minorEastAsia" w:hAnsiTheme="minorHAnsi" w:cstheme="minorBidi"/>
                        <w:sz w:val="18"/>
                        <w:szCs w:val="18"/>
                        <w:u w:val="single"/>
                      </w:rPr>
                      <w:delText>0.5</w:delText>
                    </w:r>
                  </w:del>
                </w:p>
              </w:tc>
              <w:tc>
                <w:tcPr>
                  <w:tcW w:w="1260" w:type="dxa"/>
                  <w:shd w:val="clear" w:color="auto" w:fill="auto"/>
                  <w:noWrap/>
                  <w:hideMark/>
                </w:tcPr>
                <w:p w14:paraId="6A19ED9D" w14:textId="27C5F5F2" w:rsidR="00B843FA" w:rsidRPr="00B843FA" w:rsidDel="002C7351" w:rsidRDefault="00B843FA" w:rsidP="00B843FA">
                  <w:pPr>
                    <w:spacing w:after="0" w:line="240" w:lineRule="auto"/>
                    <w:jc w:val="center"/>
                    <w:rPr>
                      <w:del w:id="1012" w:author="Smith, Alexis@Energy" w:date="2019-01-24T08:49:00Z"/>
                      <w:rFonts w:asciiTheme="minorHAnsi" w:eastAsiaTheme="minorEastAsia" w:hAnsiTheme="minorHAnsi" w:cstheme="minorBidi"/>
                      <w:sz w:val="18"/>
                      <w:szCs w:val="18"/>
                      <w:u w:val="single"/>
                    </w:rPr>
                  </w:pPr>
                  <w:del w:id="1013" w:author="Smith, Alexis@Energy" w:date="2019-01-24T08:49:00Z">
                    <w:r w:rsidRPr="00B843FA" w:rsidDel="002C7351">
                      <w:rPr>
                        <w:rFonts w:asciiTheme="minorHAnsi" w:eastAsiaTheme="minorEastAsia" w:hAnsiTheme="minorHAnsi" w:cstheme="minorBidi"/>
                        <w:sz w:val="18"/>
                        <w:szCs w:val="18"/>
                        <w:u w:val="single"/>
                      </w:rPr>
                      <w:delText>0.0030</w:delText>
                    </w:r>
                  </w:del>
                </w:p>
              </w:tc>
              <w:tc>
                <w:tcPr>
                  <w:tcW w:w="1350" w:type="dxa"/>
                  <w:shd w:val="clear" w:color="auto" w:fill="auto"/>
                  <w:noWrap/>
                  <w:hideMark/>
                </w:tcPr>
                <w:p w14:paraId="7FBD9D89" w14:textId="70085604" w:rsidR="00B843FA" w:rsidRPr="00B843FA" w:rsidDel="002C7351" w:rsidRDefault="00B843FA" w:rsidP="00B843FA">
                  <w:pPr>
                    <w:spacing w:after="0" w:line="240" w:lineRule="auto"/>
                    <w:jc w:val="center"/>
                    <w:rPr>
                      <w:del w:id="1014" w:author="Smith, Alexis@Energy" w:date="2019-01-24T08:49:00Z"/>
                      <w:rFonts w:asciiTheme="minorHAnsi" w:eastAsiaTheme="minorEastAsia" w:hAnsiTheme="minorHAnsi" w:cstheme="minorBidi"/>
                      <w:sz w:val="18"/>
                      <w:szCs w:val="18"/>
                      <w:u w:val="single"/>
                    </w:rPr>
                  </w:pPr>
                  <w:del w:id="1015" w:author="Smith, Alexis@Energy" w:date="2019-01-24T08:49:00Z">
                    <w:r w:rsidRPr="00B843FA" w:rsidDel="002C7351">
                      <w:rPr>
                        <w:rFonts w:asciiTheme="minorHAnsi" w:eastAsiaTheme="minorEastAsia" w:hAnsiTheme="minorHAnsi" w:cstheme="minorBidi"/>
                        <w:sz w:val="18"/>
                        <w:szCs w:val="18"/>
                        <w:u w:val="single"/>
                      </w:rPr>
                      <w:delText>0.014</w:delText>
                    </w:r>
                  </w:del>
                </w:p>
              </w:tc>
            </w:tr>
          </w:tbl>
          <w:p w14:paraId="5DA081DA" w14:textId="46E8BBFF" w:rsidR="00B843FA" w:rsidRPr="00B843FA" w:rsidDel="002C7351" w:rsidRDefault="00B843FA" w:rsidP="00B843FA">
            <w:pPr>
              <w:spacing w:after="0" w:line="240" w:lineRule="auto"/>
              <w:rPr>
                <w:del w:id="1016" w:author="Smith, Alexis@Energy" w:date="2019-01-24T08:49:00Z"/>
                <w:rFonts w:cstheme="minorHAnsi"/>
                <w:sz w:val="18"/>
                <w:szCs w:val="18"/>
              </w:rPr>
            </w:pPr>
            <w:del w:id="1017" w:author="Smith, Alexis@Energy" w:date="2019-01-24T08:49:00Z">
              <w:r w:rsidRPr="00B843FA" w:rsidDel="002C7351">
                <w:rPr>
                  <w:rFonts w:cstheme="minorHAnsi"/>
                  <w:sz w:val="18"/>
                  <w:szCs w:val="18"/>
                </w:rPr>
                <w:delText xml:space="preserve"> &gt;&gt;</w:delText>
              </w:r>
            </w:del>
          </w:p>
        </w:tc>
      </w:tr>
      <w:tr w:rsidR="00B843FA" w:rsidRPr="00B843FA" w:rsidDel="002C7351" w14:paraId="62BB4A34" w14:textId="7C3EA7D9" w:rsidTr="00A05A69">
        <w:trPr>
          <w:del w:id="1018" w:author="Smith, Alexis@Energy" w:date="2019-01-24T08:49:00Z"/>
        </w:trPr>
        <w:tc>
          <w:tcPr>
            <w:tcW w:w="473" w:type="dxa"/>
            <w:tcBorders>
              <w:top w:val="double" w:sz="4" w:space="0" w:color="000000"/>
            </w:tcBorders>
          </w:tcPr>
          <w:p w14:paraId="2EB93C74" w14:textId="35421E5B" w:rsidR="00B843FA" w:rsidRPr="00450E94" w:rsidDel="002C7351" w:rsidRDefault="00B843FA" w:rsidP="00B843FA">
            <w:pPr>
              <w:spacing w:after="0" w:line="240" w:lineRule="auto"/>
              <w:rPr>
                <w:del w:id="1019" w:author="Smith, Alexis@Energy" w:date="2019-01-24T08:49:00Z"/>
                <w:rFonts w:cstheme="minorHAnsi"/>
                <w:b/>
                <w:sz w:val="18"/>
                <w:szCs w:val="18"/>
              </w:rPr>
            </w:pPr>
            <w:del w:id="1020" w:author="Smith, Alexis@Energy" w:date="2019-01-24T08:49:00Z">
              <w:r w:rsidRPr="00450E94" w:rsidDel="002C7351">
                <w:rPr>
                  <w:rFonts w:cstheme="minorHAnsi"/>
                  <w:sz w:val="18"/>
                  <w:szCs w:val="18"/>
                </w:rPr>
                <w:lastRenderedPageBreak/>
                <w:delText>06</w:delText>
              </w:r>
            </w:del>
          </w:p>
        </w:tc>
        <w:tc>
          <w:tcPr>
            <w:tcW w:w="10530" w:type="dxa"/>
            <w:gridSpan w:val="2"/>
            <w:tcBorders>
              <w:top w:val="double" w:sz="4" w:space="0" w:color="000000"/>
            </w:tcBorders>
          </w:tcPr>
          <w:p w14:paraId="24CCE008" w14:textId="65A4BEF5" w:rsidR="00B843FA" w:rsidRPr="00450E94" w:rsidDel="002C7351" w:rsidRDefault="00B843FA" w:rsidP="00B843FA">
            <w:pPr>
              <w:spacing w:after="0" w:line="240" w:lineRule="auto"/>
              <w:rPr>
                <w:del w:id="1021" w:author="Smith, Alexis@Energy" w:date="2019-01-24T08:49:00Z"/>
                <w:rFonts w:cstheme="minorHAnsi"/>
                <w:b/>
                <w:sz w:val="18"/>
                <w:szCs w:val="18"/>
              </w:rPr>
            </w:pPr>
            <w:del w:id="1022" w:author="Smith, Alexis@Energy" w:date="2019-01-24T08:49:00Z">
              <w:r w:rsidRPr="00B71192" w:rsidDel="002C7351">
                <w:rPr>
                  <w:rFonts w:cstheme="minorHAnsi"/>
                  <w:sz w:val="18"/>
                  <w:szCs w:val="18"/>
                </w:rPr>
                <w:delText>No hot water piping &gt;1 inch diameter piping is allowed.</w:delText>
              </w:r>
            </w:del>
          </w:p>
        </w:tc>
      </w:tr>
      <w:tr w:rsidR="00B843FA" w:rsidRPr="00B843FA" w:rsidDel="002C7351" w14:paraId="47B91017" w14:textId="6EDDDEF0" w:rsidTr="00A05A69">
        <w:trPr>
          <w:del w:id="1023" w:author="Smith, Alexis@Energy" w:date="2019-01-24T08:49:00Z"/>
        </w:trPr>
        <w:tc>
          <w:tcPr>
            <w:tcW w:w="473" w:type="dxa"/>
          </w:tcPr>
          <w:p w14:paraId="24B96F12" w14:textId="23EE59BA" w:rsidR="00B843FA" w:rsidRPr="00450E94" w:rsidDel="002C7351" w:rsidRDefault="00B843FA" w:rsidP="00B843FA">
            <w:pPr>
              <w:spacing w:after="0" w:line="240" w:lineRule="auto"/>
              <w:rPr>
                <w:del w:id="1024" w:author="Smith, Alexis@Energy" w:date="2019-01-24T08:49:00Z"/>
                <w:rFonts w:cstheme="minorHAnsi"/>
                <w:b/>
                <w:sz w:val="18"/>
                <w:szCs w:val="18"/>
              </w:rPr>
            </w:pPr>
            <w:del w:id="1025" w:author="Smith, Alexis@Energy" w:date="2019-01-24T08:49:00Z">
              <w:r w:rsidRPr="00450E94" w:rsidDel="002C7351">
                <w:rPr>
                  <w:rFonts w:cstheme="minorHAnsi"/>
                  <w:sz w:val="18"/>
                  <w:szCs w:val="18"/>
                </w:rPr>
                <w:delText>07</w:delText>
              </w:r>
            </w:del>
          </w:p>
        </w:tc>
        <w:tc>
          <w:tcPr>
            <w:tcW w:w="10530" w:type="dxa"/>
            <w:gridSpan w:val="2"/>
          </w:tcPr>
          <w:p w14:paraId="78E6C24E" w14:textId="1403BFB2" w:rsidR="00B843FA" w:rsidRPr="00450E94" w:rsidDel="002C7351" w:rsidRDefault="00B843FA" w:rsidP="00B843FA">
            <w:pPr>
              <w:spacing w:after="0" w:line="240" w:lineRule="auto"/>
              <w:rPr>
                <w:del w:id="1026" w:author="Smith, Alexis@Energy" w:date="2019-01-24T08:49:00Z"/>
                <w:rFonts w:cstheme="minorHAnsi"/>
                <w:b/>
                <w:sz w:val="18"/>
                <w:szCs w:val="18"/>
              </w:rPr>
            </w:pPr>
            <w:del w:id="1027" w:author="Smith, Alexis@Energy" w:date="2019-01-24T08:49:00Z">
              <w:r w:rsidRPr="00B71192" w:rsidDel="002C7351">
                <w:rPr>
                  <w:rFonts w:cstheme="minorHAnsi"/>
                  <w:sz w:val="18"/>
                  <w:szCs w:val="18"/>
                </w:rPr>
                <w:delText>Length of 1 inch diameter piping is limited to 8 feet or less.</w:delText>
              </w:r>
            </w:del>
          </w:p>
        </w:tc>
      </w:tr>
      <w:tr w:rsidR="00B843FA" w:rsidRPr="00B843FA" w:rsidDel="002C7351" w14:paraId="15FB3CF7" w14:textId="256FA770" w:rsidTr="00A05A69">
        <w:trPr>
          <w:del w:id="1028" w:author="Smith, Alexis@Energy" w:date="2019-01-24T08:49:00Z"/>
        </w:trPr>
        <w:tc>
          <w:tcPr>
            <w:tcW w:w="473" w:type="dxa"/>
          </w:tcPr>
          <w:p w14:paraId="781FDC64" w14:textId="36EBCDA7" w:rsidR="00B843FA" w:rsidRPr="00450E94" w:rsidDel="002C7351" w:rsidRDefault="00B843FA" w:rsidP="00B843FA">
            <w:pPr>
              <w:spacing w:after="0" w:line="240" w:lineRule="auto"/>
              <w:rPr>
                <w:del w:id="1029" w:author="Smith, Alexis@Energy" w:date="2019-01-24T08:49:00Z"/>
                <w:rFonts w:cstheme="minorHAnsi"/>
                <w:b/>
                <w:sz w:val="18"/>
                <w:szCs w:val="18"/>
              </w:rPr>
            </w:pPr>
            <w:del w:id="1030" w:author="Smith, Alexis@Energy" w:date="2019-01-24T08:49:00Z">
              <w:r w:rsidRPr="00450E94" w:rsidDel="002C7351">
                <w:rPr>
                  <w:rFonts w:cstheme="minorHAnsi"/>
                  <w:sz w:val="18"/>
                  <w:szCs w:val="18"/>
                </w:rPr>
                <w:delText>08</w:delText>
              </w:r>
            </w:del>
          </w:p>
        </w:tc>
        <w:tc>
          <w:tcPr>
            <w:tcW w:w="10530" w:type="dxa"/>
            <w:gridSpan w:val="2"/>
          </w:tcPr>
          <w:p w14:paraId="7956E77A" w14:textId="11EF53D4" w:rsidR="00B843FA" w:rsidRPr="00450E94" w:rsidDel="002C7351" w:rsidRDefault="00B843FA" w:rsidP="00B843FA">
            <w:pPr>
              <w:spacing w:after="0" w:line="240" w:lineRule="auto"/>
              <w:rPr>
                <w:del w:id="1031" w:author="Smith, Alexis@Energy" w:date="2019-01-24T08:49:00Z"/>
                <w:rFonts w:cstheme="minorHAnsi"/>
                <w:b/>
                <w:sz w:val="18"/>
                <w:szCs w:val="18"/>
              </w:rPr>
            </w:pPr>
            <w:del w:id="1032" w:author="Smith, Alexis@Energy" w:date="2019-01-24T08:49:00Z">
              <w:r w:rsidRPr="00B71192" w:rsidDel="002C7351">
                <w:rPr>
                  <w:rFonts w:cstheme="minorHAnsi"/>
                  <w:sz w:val="18"/>
                  <w:szCs w:val="18"/>
                </w:rPr>
                <w:delText>Two and three story buildings cannot have hot water distribution piping in the attic, unless the water heater is also located in the attic.</w:delText>
              </w:r>
            </w:del>
          </w:p>
        </w:tc>
      </w:tr>
      <w:tr w:rsidR="00B843FA" w:rsidRPr="00B843FA" w:rsidDel="002C7351" w14:paraId="154F45BB" w14:textId="5ECED8BC" w:rsidTr="00A05A69">
        <w:trPr>
          <w:del w:id="1033" w:author="Smith, Alexis@Energy" w:date="2019-01-24T08:49:00Z"/>
        </w:trPr>
        <w:tc>
          <w:tcPr>
            <w:tcW w:w="473" w:type="dxa"/>
          </w:tcPr>
          <w:p w14:paraId="30C67C81" w14:textId="4162A537" w:rsidR="00B843FA" w:rsidRPr="00450E94" w:rsidDel="002C7351" w:rsidRDefault="00B843FA" w:rsidP="00B843FA">
            <w:pPr>
              <w:spacing w:after="0" w:line="240" w:lineRule="auto"/>
              <w:rPr>
                <w:del w:id="1034" w:author="Smith, Alexis@Energy" w:date="2019-01-24T08:49:00Z"/>
                <w:rFonts w:cstheme="minorHAnsi"/>
                <w:b/>
                <w:sz w:val="18"/>
                <w:szCs w:val="18"/>
              </w:rPr>
            </w:pPr>
            <w:del w:id="1035" w:author="Smith, Alexis@Energy" w:date="2019-01-24T08:49:00Z">
              <w:r w:rsidRPr="00450E94" w:rsidDel="002C7351">
                <w:rPr>
                  <w:rFonts w:cstheme="minorHAnsi"/>
                  <w:sz w:val="18"/>
                  <w:szCs w:val="18"/>
                </w:rPr>
                <w:delText>09</w:delText>
              </w:r>
            </w:del>
          </w:p>
        </w:tc>
        <w:tc>
          <w:tcPr>
            <w:tcW w:w="10530" w:type="dxa"/>
            <w:gridSpan w:val="2"/>
          </w:tcPr>
          <w:p w14:paraId="49A335AF" w14:textId="56FA63AD" w:rsidR="00B843FA" w:rsidRPr="00450E94" w:rsidDel="002C7351" w:rsidRDefault="00B843FA" w:rsidP="00B843FA">
            <w:pPr>
              <w:spacing w:after="0" w:line="240" w:lineRule="auto"/>
              <w:rPr>
                <w:del w:id="1036" w:author="Smith, Alexis@Energy" w:date="2019-01-24T08:49:00Z"/>
                <w:rFonts w:cstheme="minorHAnsi"/>
                <w:b/>
                <w:sz w:val="18"/>
                <w:szCs w:val="18"/>
              </w:rPr>
            </w:pPr>
            <w:del w:id="1037" w:author="Smith, Alexis@Energy" w:date="2019-01-24T08:49:00Z">
              <w:r w:rsidRPr="00B71192" w:rsidDel="002C7351">
                <w:rPr>
                  <w:rFonts w:cstheme="minorHAnsi"/>
                  <w:sz w:val="18"/>
                  <w:szCs w:val="18"/>
                </w:rPr>
                <w:delText>Eligible recirculating systems must be HERS-Verified Demand Recirculation: Manual Control conforming to RA4.4.17.</w:delText>
              </w:r>
            </w:del>
          </w:p>
        </w:tc>
      </w:tr>
    </w:tbl>
    <w:tbl>
      <w:tblPr>
        <w:tblStyle w:val="TableGrid"/>
        <w:tblW w:w="10795" w:type="dxa"/>
        <w:tblLayout w:type="fixed"/>
        <w:tblLook w:val="04A0" w:firstRow="1" w:lastRow="0" w:firstColumn="1" w:lastColumn="0" w:noHBand="0" w:noVBand="1"/>
      </w:tblPr>
      <w:tblGrid>
        <w:gridCol w:w="445"/>
        <w:gridCol w:w="535"/>
        <w:gridCol w:w="1265"/>
        <w:gridCol w:w="180"/>
        <w:gridCol w:w="1343"/>
        <w:gridCol w:w="1447"/>
        <w:gridCol w:w="1620"/>
        <w:gridCol w:w="2610"/>
        <w:gridCol w:w="1350"/>
        <w:tblGridChange w:id="1038">
          <w:tblGrid>
            <w:gridCol w:w="445"/>
            <w:gridCol w:w="535"/>
            <w:gridCol w:w="1445"/>
            <w:gridCol w:w="1173"/>
            <w:gridCol w:w="170"/>
            <w:gridCol w:w="1447"/>
            <w:gridCol w:w="182"/>
            <w:gridCol w:w="1438"/>
            <w:gridCol w:w="361"/>
            <w:gridCol w:w="2249"/>
            <w:gridCol w:w="1350"/>
          </w:tblGrid>
        </w:tblGridChange>
      </w:tblGrid>
      <w:tr w:rsidR="002C7351" w:rsidRPr="008D6F63" w14:paraId="3CAFD68B" w14:textId="77777777" w:rsidTr="002C7351">
        <w:trPr>
          <w:ins w:id="1039" w:author="Smith, Alexis@Energy" w:date="2019-01-24T08:50:00Z"/>
        </w:trPr>
        <w:tc>
          <w:tcPr>
            <w:tcW w:w="10795" w:type="dxa"/>
            <w:gridSpan w:val="9"/>
          </w:tcPr>
          <w:p w14:paraId="4CCF01E8" w14:textId="77777777" w:rsidR="002C7351" w:rsidRPr="008D6F63" w:rsidRDefault="002C7351" w:rsidP="00C26650">
            <w:pPr>
              <w:spacing w:after="0" w:line="240" w:lineRule="auto"/>
              <w:rPr>
                <w:ins w:id="1040" w:author="Smith, Alexis@Energy" w:date="2019-01-24T08:50:00Z"/>
                <w:rFonts w:cstheme="minorHAnsi"/>
                <w:b/>
                <w:sz w:val="18"/>
                <w:szCs w:val="18"/>
              </w:rPr>
            </w:pPr>
            <w:ins w:id="1041" w:author="Smith, Alexis@Energy" w:date="2019-01-24T08:50:00Z">
              <w:r w:rsidRPr="008D6F63">
                <w:rPr>
                  <w:rFonts w:cstheme="minorHAnsi"/>
                  <w:b/>
                  <w:sz w:val="18"/>
                  <w:szCs w:val="18"/>
                </w:rPr>
                <w:t>G. HERS-Verified Compact Hot Water Distribution Expanded Credit (CHWDS-H-EX) (RA3.6.5)</w:t>
              </w:r>
            </w:ins>
          </w:p>
          <w:p w14:paraId="3C88FFB1" w14:textId="77777777" w:rsidR="002C7351" w:rsidRPr="008D6F63" w:rsidRDefault="002C7351" w:rsidP="00C26650">
            <w:pPr>
              <w:spacing w:after="0" w:line="240" w:lineRule="auto"/>
              <w:rPr>
                <w:ins w:id="1042" w:author="Smith, Alexis@Energy" w:date="2019-01-24T08:50:00Z"/>
                <w:rFonts w:cstheme="minorHAnsi"/>
                <w:sz w:val="18"/>
                <w:szCs w:val="18"/>
              </w:rPr>
            </w:pPr>
            <w:ins w:id="1043" w:author="Smith, Alexis@Energy" w:date="2019-01-24T08:50:00Z">
              <w:r>
                <w:rPr>
                  <w:rFonts w:cstheme="minorHAnsi"/>
                  <w:sz w:val="20"/>
                  <w:szCs w:val="20"/>
                </w:rPr>
                <w:t>F</w:t>
              </w:r>
              <w:r w:rsidRPr="00622A76">
                <w:rPr>
                  <w:rFonts w:cstheme="minorHAnsi"/>
                  <w:sz w:val="20"/>
                  <w:szCs w:val="20"/>
                </w:rPr>
                <w:t xml:space="preserve">or dwelling units with multiple systems, only allow one value to be entered for both master bath distance and kitchen distance. </w:t>
              </w:r>
              <w:r w:rsidRPr="008D6F63">
                <w:rPr>
                  <w:rFonts w:cstheme="minorHAnsi"/>
                  <w:sz w:val="18"/>
                  <w:szCs w:val="18"/>
                </w:rPr>
                <w:t xml:space="preserve"> </w:t>
              </w:r>
            </w:ins>
          </w:p>
          <w:p w14:paraId="6EC5FE0B" w14:textId="77777777" w:rsidR="002C7351" w:rsidRPr="008D6F63" w:rsidRDefault="002C7351" w:rsidP="00C26650">
            <w:pPr>
              <w:spacing w:after="0" w:line="240" w:lineRule="auto"/>
              <w:rPr>
                <w:ins w:id="1044" w:author="Smith, Alexis@Energy" w:date="2019-01-24T08:50:00Z"/>
                <w:rFonts w:cstheme="minorHAnsi"/>
                <w:sz w:val="18"/>
                <w:szCs w:val="18"/>
              </w:rPr>
            </w:pPr>
            <w:ins w:id="1045" w:author="Smith, Alexis@Energy" w:date="2019-01-24T08:50:00Z">
              <w:r w:rsidRPr="008D6F63">
                <w:rPr>
                  <w:rFonts w:cstheme="minorHAnsi"/>
                  <w:sz w:val="18"/>
                  <w:szCs w:val="18"/>
                </w:rPr>
                <w:t>&lt;&lt;</w:t>
              </w:r>
              <w:r>
                <w:rPr>
                  <w:rFonts w:cstheme="minorHAnsi"/>
                  <w:sz w:val="18"/>
                  <w:szCs w:val="18"/>
                </w:rPr>
                <w:t xml:space="preserve">Require one row where </w:t>
              </w:r>
              <w:r w:rsidRPr="008D6F63">
                <w:rPr>
                  <w:rFonts w:cstheme="minorHAnsi"/>
                  <w:sz w:val="18"/>
                  <w:szCs w:val="18"/>
                </w:rPr>
                <w:t xml:space="preserve">A10 “Compact </w:t>
              </w:r>
              <w:proofErr w:type="spellStart"/>
              <w:r w:rsidRPr="008D6F63">
                <w:rPr>
                  <w:rFonts w:cstheme="minorHAnsi"/>
                  <w:sz w:val="18"/>
                  <w:szCs w:val="18"/>
                </w:rPr>
                <w:t>Distrib</w:t>
              </w:r>
              <w:proofErr w:type="spellEnd"/>
              <w:r w:rsidRPr="008D6F63">
                <w:rPr>
                  <w:rFonts w:cstheme="minorHAnsi"/>
                  <w:sz w:val="18"/>
                  <w:szCs w:val="18"/>
                </w:rPr>
                <w:t>.” = “Expanded”; else display the "section does not apply" message&gt;&gt;</w:t>
              </w:r>
            </w:ins>
          </w:p>
        </w:tc>
      </w:tr>
      <w:tr w:rsidR="002C7351" w:rsidRPr="00AC2387" w14:paraId="67F446C6" w14:textId="77777777" w:rsidTr="002C7351">
        <w:trPr>
          <w:ins w:id="1046" w:author="Smith, Alexis@Energy" w:date="2019-01-24T08:50:00Z"/>
        </w:trPr>
        <w:tc>
          <w:tcPr>
            <w:tcW w:w="980" w:type="dxa"/>
            <w:gridSpan w:val="2"/>
          </w:tcPr>
          <w:p w14:paraId="40C677B9" w14:textId="77777777" w:rsidR="002C7351" w:rsidRDefault="002C7351" w:rsidP="00C26650">
            <w:pPr>
              <w:spacing w:after="0"/>
              <w:jc w:val="center"/>
              <w:rPr>
                <w:ins w:id="1047" w:author="Smith, Alexis@Energy" w:date="2019-01-24T08:50:00Z"/>
                <w:rFonts w:cstheme="minorHAnsi"/>
                <w:sz w:val="20"/>
                <w:szCs w:val="20"/>
              </w:rPr>
            </w:pPr>
            <w:ins w:id="1048" w:author="Smith, Alexis@Energy" w:date="2019-01-24T08:50:00Z">
              <w:r>
                <w:rPr>
                  <w:rFonts w:cstheme="minorHAnsi"/>
                  <w:sz w:val="20"/>
                  <w:szCs w:val="20"/>
                </w:rPr>
                <w:t>01</w:t>
              </w:r>
            </w:ins>
          </w:p>
        </w:tc>
        <w:tc>
          <w:tcPr>
            <w:tcW w:w="1445" w:type="dxa"/>
            <w:gridSpan w:val="2"/>
          </w:tcPr>
          <w:p w14:paraId="18EBDD42" w14:textId="77777777" w:rsidR="002C7351" w:rsidRDefault="002C7351" w:rsidP="00C26650">
            <w:pPr>
              <w:spacing w:after="0"/>
              <w:jc w:val="center"/>
              <w:rPr>
                <w:ins w:id="1049" w:author="Smith, Alexis@Energy" w:date="2019-01-24T08:50:00Z"/>
                <w:rFonts w:cstheme="minorHAnsi"/>
                <w:sz w:val="20"/>
                <w:szCs w:val="20"/>
              </w:rPr>
            </w:pPr>
            <w:ins w:id="1050" w:author="Smith, Alexis@Energy" w:date="2019-01-24T08:50:00Z">
              <w:r>
                <w:rPr>
                  <w:rFonts w:cstheme="minorHAnsi"/>
                  <w:sz w:val="20"/>
                  <w:szCs w:val="20"/>
                </w:rPr>
                <w:t>02</w:t>
              </w:r>
            </w:ins>
          </w:p>
        </w:tc>
        <w:tc>
          <w:tcPr>
            <w:tcW w:w="1343" w:type="dxa"/>
            <w:vAlign w:val="bottom"/>
          </w:tcPr>
          <w:p w14:paraId="2B93F9C8" w14:textId="77777777" w:rsidR="002C7351" w:rsidRDefault="002C7351" w:rsidP="00C26650">
            <w:pPr>
              <w:spacing w:after="0"/>
              <w:jc w:val="center"/>
              <w:rPr>
                <w:ins w:id="1051" w:author="Smith, Alexis@Energy" w:date="2019-01-24T08:50:00Z"/>
                <w:rFonts w:cstheme="minorHAnsi"/>
                <w:sz w:val="20"/>
                <w:szCs w:val="20"/>
              </w:rPr>
            </w:pPr>
            <w:ins w:id="1052" w:author="Smith, Alexis@Energy" w:date="2019-01-24T08:50:00Z">
              <w:r>
                <w:rPr>
                  <w:rFonts w:cstheme="minorHAnsi"/>
                  <w:sz w:val="20"/>
                  <w:szCs w:val="20"/>
                </w:rPr>
                <w:t>03</w:t>
              </w:r>
            </w:ins>
          </w:p>
        </w:tc>
        <w:tc>
          <w:tcPr>
            <w:tcW w:w="1447" w:type="dxa"/>
          </w:tcPr>
          <w:p w14:paraId="66E22819" w14:textId="77777777" w:rsidR="002C7351" w:rsidRDefault="002C7351" w:rsidP="00C26650">
            <w:pPr>
              <w:spacing w:after="0"/>
              <w:jc w:val="center"/>
              <w:rPr>
                <w:ins w:id="1053" w:author="Smith, Alexis@Energy" w:date="2019-01-24T08:50:00Z"/>
                <w:rFonts w:cstheme="minorHAnsi"/>
                <w:sz w:val="20"/>
                <w:szCs w:val="20"/>
              </w:rPr>
            </w:pPr>
            <w:ins w:id="1054" w:author="Smith, Alexis@Energy" w:date="2019-01-24T08:50:00Z">
              <w:r>
                <w:rPr>
                  <w:rFonts w:cstheme="minorHAnsi"/>
                  <w:sz w:val="20"/>
                  <w:szCs w:val="20"/>
                </w:rPr>
                <w:t>04</w:t>
              </w:r>
            </w:ins>
          </w:p>
        </w:tc>
        <w:tc>
          <w:tcPr>
            <w:tcW w:w="1620" w:type="dxa"/>
          </w:tcPr>
          <w:p w14:paraId="0D293B00" w14:textId="77777777" w:rsidR="002C7351" w:rsidRDefault="002C7351" w:rsidP="00C26650">
            <w:pPr>
              <w:spacing w:after="0"/>
              <w:jc w:val="center"/>
              <w:rPr>
                <w:ins w:id="1055" w:author="Smith, Alexis@Energy" w:date="2019-01-24T08:50:00Z"/>
                <w:rFonts w:cstheme="minorHAnsi"/>
                <w:sz w:val="20"/>
                <w:szCs w:val="20"/>
              </w:rPr>
            </w:pPr>
            <w:ins w:id="1056" w:author="Smith, Alexis@Energy" w:date="2019-01-24T08:50:00Z">
              <w:r>
                <w:rPr>
                  <w:rFonts w:cstheme="minorHAnsi"/>
                  <w:sz w:val="20"/>
                  <w:szCs w:val="20"/>
                </w:rPr>
                <w:t>05</w:t>
              </w:r>
            </w:ins>
          </w:p>
        </w:tc>
        <w:tc>
          <w:tcPr>
            <w:tcW w:w="2610" w:type="dxa"/>
          </w:tcPr>
          <w:p w14:paraId="01C92268" w14:textId="77777777" w:rsidR="002C7351" w:rsidRDefault="002C7351" w:rsidP="00C26650">
            <w:pPr>
              <w:spacing w:after="0"/>
              <w:jc w:val="center"/>
              <w:rPr>
                <w:ins w:id="1057" w:author="Smith, Alexis@Energy" w:date="2019-01-24T08:50:00Z"/>
                <w:rFonts w:cstheme="minorHAnsi"/>
                <w:sz w:val="20"/>
                <w:szCs w:val="20"/>
              </w:rPr>
            </w:pPr>
            <w:ins w:id="1058" w:author="Smith, Alexis@Energy" w:date="2019-01-24T08:50:00Z">
              <w:r>
                <w:rPr>
                  <w:rFonts w:cstheme="minorHAnsi"/>
                  <w:sz w:val="20"/>
                  <w:szCs w:val="20"/>
                </w:rPr>
                <w:t>06</w:t>
              </w:r>
            </w:ins>
          </w:p>
        </w:tc>
        <w:tc>
          <w:tcPr>
            <w:tcW w:w="1350" w:type="dxa"/>
          </w:tcPr>
          <w:p w14:paraId="1C399420" w14:textId="77777777" w:rsidR="002C7351" w:rsidRDefault="002C7351" w:rsidP="00C26650">
            <w:pPr>
              <w:spacing w:after="0"/>
              <w:jc w:val="center"/>
              <w:rPr>
                <w:ins w:id="1059" w:author="Smith, Alexis@Energy" w:date="2019-01-24T08:50:00Z"/>
                <w:rFonts w:cstheme="minorHAnsi"/>
                <w:sz w:val="20"/>
                <w:szCs w:val="20"/>
              </w:rPr>
            </w:pPr>
            <w:ins w:id="1060" w:author="Smith, Alexis@Energy" w:date="2019-01-24T08:50:00Z">
              <w:r>
                <w:rPr>
                  <w:rFonts w:cstheme="minorHAnsi"/>
                  <w:sz w:val="20"/>
                  <w:szCs w:val="20"/>
                </w:rPr>
                <w:t>07</w:t>
              </w:r>
            </w:ins>
          </w:p>
        </w:tc>
      </w:tr>
      <w:tr w:rsidR="002C7351" w:rsidRPr="00AB4500" w14:paraId="0EE82323" w14:textId="77777777" w:rsidTr="002C7351">
        <w:trPr>
          <w:ins w:id="1061" w:author="Smith, Alexis@Energy" w:date="2019-01-24T08:50:00Z"/>
        </w:trPr>
        <w:tc>
          <w:tcPr>
            <w:tcW w:w="980" w:type="dxa"/>
            <w:gridSpan w:val="2"/>
            <w:vAlign w:val="bottom"/>
          </w:tcPr>
          <w:p w14:paraId="214BFEC9" w14:textId="77777777" w:rsidR="002C7351" w:rsidRPr="00AB4500" w:rsidRDefault="002C7351" w:rsidP="00C26650">
            <w:pPr>
              <w:spacing w:after="0" w:line="240" w:lineRule="auto"/>
              <w:jc w:val="center"/>
              <w:rPr>
                <w:ins w:id="1062" w:author="Smith, Alexis@Energy" w:date="2019-01-24T08:50:00Z"/>
                <w:rFonts w:cstheme="minorHAnsi"/>
                <w:sz w:val="18"/>
                <w:szCs w:val="20"/>
              </w:rPr>
            </w:pPr>
            <w:ins w:id="1063" w:author="Smith, Alexis@Energy" w:date="2019-01-24T08:50:00Z">
              <w:r w:rsidRPr="00AB4500">
                <w:rPr>
                  <w:rFonts w:cstheme="minorHAnsi"/>
                  <w:sz w:val="18"/>
                  <w:szCs w:val="20"/>
                </w:rPr>
                <w:t>System Name</w:t>
              </w:r>
            </w:ins>
          </w:p>
        </w:tc>
        <w:tc>
          <w:tcPr>
            <w:tcW w:w="1445" w:type="dxa"/>
            <w:gridSpan w:val="2"/>
            <w:vAlign w:val="bottom"/>
          </w:tcPr>
          <w:p w14:paraId="7B7A2B39" w14:textId="77777777" w:rsidR="002C7351" w:rsidRPr="00AB4500" w:rsidRDefault="002C7351" w:rsidP="00C26650">
            <w:pPr>
              <w:spacing w:after="0" w:line="240" w:lineRule="auto"/>
              <w:jc w:val="center"/>
              <w:rPr>
                <w:ins w:id="1064" w:author="Smith, Alexis@Energy" w:date="2019-01-24T08:50:00Z"/>
                <w:rFonts w:cstheme="minorHAnsi"/>
                <w:sz w:val="18"/>
                <w:szCs w:val="20"/>
              </w:rPr>
            </w:pPr>
            <w:ins w:id="1065" w:author="Smith, Alexis@Energy" w:date="2019-01-24T08:50:00Z">
              <w:r w:rsidRPr="00AB4500">
                <w:rPr>
                  <w:rFonts w:cstheme="minorHAnsi"/>
                  <w:sz w:val="18"/>
                  <w:szCs w:val="20"/>
                </w:rPr>
                <w:t>Number of Stories</w:t>
              </w:r>
            </w:ins>
          </w:p>
        </w:tc>
        <w:tc>
          <w:tcPr>
            <w:tcW w:w="1343" w:type="dxa"/>
            <w:vAlign w:val="bottom"/>
          </w:tcPr>
          <w:p w14:paraId="18D9317B" w14:textId="77777777" w:rsidR="002C7351" w:rsidRPr="00AB4500" w:rsidRDefault="002C7351" w:rsidP="00C26650">
            <w:pPr>
              <w:spacing w:after="0" w:line="240" w:lineRule="auto"/>
              <w:jc w:val="center"/>
              <w:rPr>
                <w:ins w:id="1066" w:author="Smith, Alexis@Energy" w:date="2019-01-24T08:50:00Z"/>
                <w:sz w:val="18"/>
              </w:rPr>
            </w:pPr>
            <w:ins w:id="1067" w:author="Smith, Alexis@Energy" w:date="2019-01-24T08:50:00Z">
              <w:r w:rsidRPr="00AB4500">
                <w:rPr>
                  <w:rFonts w:cstheme="minorHAnsi"/>
                  <w:sz w:val="18"/>
                  <w:szCs w:val="20"/>
                </w:rPr>
                <w:t>Master Bath distance of furthest fixture to Water Heater in feet</w:t>
              </w:r>
            </w:ins>
          </w:p>
        </w:tc>
        <w:tc>
          <w:tcPr>
            <w:tcW w:w="1447" w:type="dxa"/>
            <w:vAlign w:val="bottom"/>
          </w:tcPr>
          <w:p w14:paraId="5F4BF441" w14:textId="77777777" w:rsidR="002C7351" w:rsidRPr="00AB4500" w:rsidRDefault="002C7351" w:rsidP="00C26650">
            <w:pPr>
              <w:spacing w:after="0" w:line="240" w:lineRule="auto"/>
              <w:jc w:val="center"/>
              <w:rPr>
                <w:ins w:id="1068" w:author="Smith, Alexis@Energy" w:date="2019-01-24T08:50:00Z"/>
                <w:rFonts w:cstheme="minorHAnsi"/>
                <w:sz w:val="18"/>
                <w:szCs w:val="20"/>
              </w:rPr>
            </w:pPr>
            <w:ins w:id="1069" w:author="Smith, Alexis@Energy" w:date="2019-01-24T08:50:00Z">
              <w:r w:rsidRPr="00AB4500">
                <w:rPr>
                  <w:rFonts w:cstheme="minorHAnsi"/>
                  <w:sz w:val="18"/>
                  <w:szCs w:val="20"/>
                </w:rPr>
                <w:t>Kitchen distance from furthest fixture to Water Heater in feet</w:t>
              </w:r>
            </w:ins>
          </w:p>
        </w:tc>
        <w:tc>
          <w:tcPr>
            <w:tcW w:w="1620" w:type="dxa"/>
            <w:vAlign w:val="bottom"/>
          </w:tcPr>
          <w:p w14:paraId="7FE640C5" w14:textId="77777777" w:rsidR="002C7351" w:rsidRPr="00AB4500" w:rsidRDefault="002C7351" w:rsidP="00C26650">
            <w:pPr>
              <w:spacing w:after="0" w:line="240" w:lineRule="auto"/>
              <w:jc w:val="center"/>
              <w:rPr>
                <w:ins w:id="1070" w:author="Smith, Alexis@Energy" w:date="2019-01-24T08:50:00Z"/>
                <w:sz w:val="18"/>
              </w:rPr>
            </w:pPr>
            <w:ins w:id="1071" w:author="Smith, Alexis@Energy" w:date="2019-01-24T08:50:00Z">
              <w:r w:rsidRPr="00AB4500">
                <w:rPr>
                  <w:rFonts w:cstheme="minorHAnsi"/>
                  <w:sz w:val="18"/>
                  <w:szCs w:val="20"/>
                </w:rPr>
                <w:t>Furthest Third furthest fixture to Water Heater in feet</w:t>
              </w:r>
            </w:ins>
          </w:p>
        </w:tc>
        <w:tc>
          <w:tcPr>
            <w:tcW w:w="2610" w:type="dxa"/>
            <w:vAlign w:val="bottom"/>
          </w:tcPr>
          <w:p w14:paraId="3F4FB9A1" w14:textId="77777777" w:rsidR="002C7351" w:rsidRPr="00AB4500" w:rsidRDefault="002C7351" w:rsidP="00C26650">
            <w:pPr>
              <w:spacing w:after="0" w:line="240" w:lineRule="auto"/>
              <w:jc w:val="center"/>
              <w:rPr>
                <w:ins w:id="1072" w:author="Smith, Alexis@Energy" w:date="2019-01-24T08:50:00Z"/>
                <w:sz w:val="18"/>
              </w:rPr>
            </w:pPr>
            <w:ins w:id="1073" w:author="Smith, Alexis@Energy" w:date="2019-01-24T08:50:00Z">
              <w:r w:rsidRPr="00AB4500">
                <w:rPr>
                  <w:rFonts w:cstheme="minorHAnsi"/>
                  <w:sz w:val="18"/>
                  <w:szCs w:val="20"/>
                </w:rPr>
                <w:t>Weighted Distance</w:t>
              </w:r>
            </w:ins>
          </w:p>
        </w:tc>
        <w:tc>
          <w:tcPr>
            <w:tcW w:w="1350" w:type="dxa"/>
            <w:vAlign w:val="bottom"/>
          </w:tcPr>
          <w:p w14:paraId="70913D43" w14:textId="77777777" w:rsidR="002C7351" w:rsidRPr="00AB4500" w:rsidRDefault="002C7351" w:rsidP="00C26650">
            <w:pPr>
              <w:spacing w:after="0" w:line="240" w:lineRule="auto"/>
              <w:jc w:val="center"/>
              <w:rPr>
                <w:ins w:id="1074" w:author="Smith, Alexis@Energy" w:date="2019-01-24T08:50:00Z"/>
                <w:sz w:val="18"/>
              </w:rPr>
            </w:pPr>
            <w:ins w:id="1075" w:author="Smith, Alexis@Energy" w:date="2019-01-24T08:50:00Z">
              <w:r w:rsidRPr="00AB4500">
                <w:rPr>
                  <w:rFonts w:cstheme="minorHAnsi"/>
                  <w:sz w:val="18"/>
                  <w:szCs w:val="20"/>
                </w:rPr>
                <w:t>Qualification Distance</w:t>
              </w:r>
            </w:ins>
          </w:p>
        </w:tc>
      </w:tr>
      <w:tr w:rsidR="002C7351" w:rsidRPr="00AB4500" w14:paraId="121B0376" w14:textId="77777777" w:rsidTr="002C7351">
        <w:trPr>
          <w:trHeight w:val="305"/>
          <w:ins w:id="1076" w:author="Smith, Alexis@Energy" w:date="2019-01-24T08:50:00Z"/>
        </w:trPr>
        <w:tc>
          <w:tcPr>
            <w:tcW w:w="980" w:type="dxa"/>
            <w:gridSpan w:val="2"/>
          </w:tcPr>
          <w:p w14:paraId="7A98A97D" w14:textId="77777777" w:rsidR="002C7351" w:rsidRPr="00AB4500" w:rsidRDefault="002C7351" w:rsidP="00C26650">
            <w:pPr>
              <w:spacing w:after="0" w:line="240" w:lineRule="auto"/>
              <w:rPr>
                <w:ins w:id="1077" w:author="Smith, Alexis@Energy" w:date="2019-01-24T08:50:00Z"/>
                <w:sz w:val="18"/>
                <w:szCs w:val="18"/>
              </w:rPr>
            </w:pPr>
            <w:ins w:id="1078" w:author="Smith, Alexis@Energy" w:date="2019-01-24T08:50:00Z">
              <w:r w:rsidRPr="00AB4500">
                <w:rPr>
                  <w:rFonts w:asciiTheme="minorHAnsi" w:eastAsia="Times New Roman" w:hAnsiTheme="minorHAnsi" w:cstheme="minorHAnsi"/>
                  <w:sz w:val="18"/>
                  <w:szCs w:val="18"/>
                </w:rPr>
                <w:t>&lt;&lt;Reference value from A01&gt;&gt;</w:t>
              </w:r>
            </w:ins>
          </w:p>
        </w:tc>
        <w:tc>
          <w:tcPr>
            <w:tcW w:w="1445" w:type="dxa"/>
            <w:gridSpan w:val="2"/>
          </w:tcPr>
          <w:p w14:paraId="4DAB0DF4" w14:textId="77777777" w:rsidR="002C7351" w:rsidRPr="00AB4500" w:rsidRDefault="002C7351" w:rsidP="00C26650">
            <w:pPr>
              <w:spacing w:after="0" w:line="240" w:lineRule="auto"/>
              <w:rPr>
                <w:ins w:id="1079" w:author="Smith, Alexis@Energy" w:date="2019-01-24T08:50:00Z"/>
                <w:sz w:val="18"/>
                <w:szCs w:val="18"/>
              </w:rPr>
            </w:pPr>
            <w:ins w:id="1080" w:author="Smith, Alexis@Energy" w:date="2019-01-24T08:50:00Z">
              <w:r w:rsidRPr="00AB4500">
                <w:rPr>
                  <w:sz w:val="18"/>
                  <w:szCs w:val="18"/>
                </w:rPr>
                <w:t xml:space="preserve">&lt;&lt;if performance, then value = NA; </w:t>
              </w:r>
            </w:ins>
          </w:p>
          <w:p w14:paraId="3643390F" w14:textId="77777777" w:rsidR="002C7351" w:rsidRPr="00AB4500" w:rsidRDefault="002C7351" w:rsidP="00C26650">
            <w:pPr>
              <w:spacing w:after="0" w:line="240" w:lineRule="auto"/>
              <w:rPr>
                <w:ins w:id="1081" w:author="Smith, Alexis@Energy" w:date="2019-01-24T08:50:00Z"/>
                <w:sz w:val="18"/>
                <w:szCs w:val="18"/>
              </w:rPr>
            </w:pPr>
            <w:ins w:id="1082" w:author="Smith, Alexis@Energy" w:date="2019-01-24T08:50:00Z">
              <w:r w:rsidRPr="00AB4500">
                <w:rPr>
                  <w:sz w:val="18"/>
                  <w:szCs w:val="18"/>
                </w:rPr>
                <w:t>Else if prescriptive, user select from list: 1, 2, 3&gt;&gt;</w:t>
              </w:r>
            </w:ins>
          </w:p>
        </w:tc>
        <w:tc>
          <w:tcPr>
            <w:tcW w:w="1343" w:type="dxa"/>
          </w:tcPr>
          <w:p w14:paraId="4BF0D21C" w14:textId="77777777" w:rsidR="002C7351" w:rsidRPr="00AB4500" w:rsidRDefault="002C7351" w:rsidP="00C26650">
            <w:pPr>
              <w:spacing w:after="0" w:line="240" w:lineRule="auto"/>
              <w:rPr>
                <w:ins w:id="1083" w:author="Smith, Alexis@Energy" w:date="2019-01-24T08:50:00Z"/>
                <w:sz w:val="18"/>
                <w:szCs w:val="18"/>
              </w:rPr>
            </w:pPr>
            <w:ins w:id="1084" w:author="Smith, Alexis@Energy" w:date="2019-01-24T08:50:00Z">
              <w:r w:rsidRPr="00AB4500">
                <w:rPr>
                  <w:sz w:val="18"/>
                  <w:szCs w:val="18"/>
                </w:rPr>
                <w:t xml:space="preserve">&lt;&lt;Reference Value from CF1R-PRF; </w:t>
              </w:r>
            </w:ins>
          </w:p>
          <w:p w14:paraId="70B957F5" w14:textId="77777777" w:rsidR="002C7351" w:rsidRPr="00AB4500" w:rsidRDefault="002C7351" w:rsidP="00C26650">
            <w:pPr>
              <w:spacing w:after="0" w:line="240" w:lineRule="auto"/>
              <w:rPr>
                <w:ins w:id="1085" w:author="Smith, Alexis@Energy" w:date="2019-01-24T08:50:00Z"/>
                <w:sz w:val="18"/>
                <w:szCs w:val="18"/>
              </w:rPr>
            </w:pPr>
            <w:ins w:id="1086" w:author="Smith, Alexis@Energy" w:date="2019-01-24T08:50:00Z">
              <w:r w:rsidRPr="00AB4500">
                <w:rPr>
                  <w:sz w:val="18"/>
                  <w:szCs w:val="18"/>
                </w:rPr>
                <w:t>Else if prescriptive compliance, user input&gt;&gt;</w:t>
              </w:r>
            </w:ins>
          </w:p>
        </w:tc>
        <w:tc>
          <w:tcPr>
            <w:tcW w:w="1447" w:type="dxa"/>
          </w:tcPr>
          <w:p w14:paraId="11703F67" w14:textId="77777777" w:rsidR="002C7351" w:rsidRPr="00AB4500" w:rsidRDefault="002C7351" w:rsidP="00C26650">
            <w:pPr>
              <w:spacing w:after="0" w:line="240" w:lineRule="auto"/>
              <w:rPr>
                <w:ins w:id="1087" w:author="Smith, Alexis@Energy" w:date="2019-01-24T08:50:00Z"/>
                <w:sz w:val="18"/>
                <w:szCs w:val="18"/>
              </w:rPr>
            </w:pPr>
            <w:ins w:id="1088" w:author="Smith, Alexis@Energy" w:date="2019-01-24T08:50:00Z">
              <w:r w:rsidRPr="00AB4500">
                <w:rPr>
                  <w:sz w:val="18"/>
                  <w:szCs w:val="18"/>
                </w:rPr>
                <w:t xml:space="preserve">&lt;&lt;Reference Value from CF1R-PRF; </w:t>
              </w:r>
            </w:ins>
          </w:p>
          <w:p w14:paraId="1A3D0D64" w14:textId="77777777" w:rsidR="002C7351" w:rsidRPr="00AB4500" w:rsidRDefault="002C7351" w:rsidP="00C26650">
            <w:pPr>
              <w:spacing w:after="0" w:line="240" w:lineRule="auto"/>
              <w:rPr>
                <w:ins w:id="1089" w:author="Smith, Alexis@Energy" w:date="2019-01-24T08:50:00Z"/>
                <w:sz w:val="18"/>
                <w:szCs w:val="18"/>
              </w:rPr>
            </w:pPr>
            <w:ins w:id="1090" w:author="Smith, Alexis@Energy" w:date="2019-01-24T08:50:00Z">
              <w:r w:rsidRPr="00AB4500">
                <w:rPr>
                  <w:sz w:val="18"/>
                  <w:szCs w:val="18"/>
                </w:rPr>
                <w:t>Else if prescriptive compliance, user input&gt;&gt;</w:t>
              </w:r>
            </w:ins>
          </w:p>
        </w:tc>
        <w:tc>
          <w:tcPr>
            <w:tcW w:w="1620" w:type="dxa"/>
          </w:tcPr>
          <w:p w14:paraId="333766EF" w14:textId="77777777" w:rsidR="002C7351" w:rsidRPr="00AB4500" w:rsidRDefault="002C7351" w:rsidP="00C26650">
            <w:pPr>
              <w:spacing w:after="0" w:line="240" w:lineRule="auto"/>
              <w:rPr>
                <w:ins w:id="1091" w:author="Smith, Alexis@Energy" w:date="2019-01-24T08:50:00Z"/>
                <w:sz w:val="18"/>
                <w:szCs w:val="18"/>
              </w:rPr>
            </w:pPr>
            <w:ins w:id="1092" w:author="Smith, Alexis@Energy" w:date="2019-01-24T08:50:00Z">
              <w:r w:rsidRPr="00AB4500">
                <w:rPr>
                  <w:sz w:val="18"/>
                  <w:szCs w:val="18"/>
                </w:rPr>
                <w:t xml:space="preserve">&lt;&lt;Reference Value from CF1R-PRF; </w:t>
              </w:r>
            </w:ins>
          </w:p>
          <w:p w14:paraId="6F749BBD" w14:textId="77777777" w:rsidR="002C7351" w:rsidRPr="00AB4500" w:rsidRDefault="002C7351" w:rsidP="00C26650">
            <w:pPr>
              <w:spacing w:after="0" w:line="240" w:lineRule="auto"/>
              <w:rPr>
                <w:ins w:id="1093" w:author="Smith, Alexis@Energy" w:date="2019-01-24T08:50:00Z"/>
                <w:sz w:val="18"/>
                <w:szCs w:val="18"/>
              </w:rPr>
            </w:pPr>
            <w:ins w:id="1094" w:author="Smith, Alexis@Energy" w:date="2019-01-24T08:50:00Z">
              <w:r w:rsidRPr="00AB4500">
                <w:rPr>
                  <w:sz w:val="18"/>
                  <w:szCs w:val="18"/>
                </w:rPr>
                <w:t>Else if prescriptive compliance, user input&gt;&gt;</w:t>
              </w:r>
            </w:ins>
          </w:p>
        </w:tc>
        <w:tc>
          <w:tcPr>
            <w:tcW w:w="2610" w:type="dxa"/>
          </w:tcPr>
          <w:p w14:paraId="67879559" w14:textId="77777777" w:rsidR="002C7351" w:rsidRPr="00AB4500" w:rsidRDefault="002C7351" w:rsidP="00C26650">
            <w:pPr>
              <w:spacing w:after="0" w:line="240" w:lineRule="auto"/>
              <w:rPr>
                <w:ins w:id="1095" w:author="Smith, Alexis@Energy" w:date="2019-01-24T08:50:00Z"/>
                <w:sz w:val="18"/>
                <w:szCs w:val="18"/>
              </w:rPr>
            </w:pPr>
            <w:ins w:id="1096" w:author="Smith, Alexis@Energy" w:date="2019-01-24T08:50:00Z">
              <w:r w:rsidRPr="00AB4500">
                <w:rPr>
                  <w:sz w:val="18"/>
                  <w:szCs w:val="18"/>
                </w:rPr>
                <w:t xml:space="preserve">&lt;&lt;Reference value from CF1R-PRF; </w:t>
              </w:r>
            </w:ins>
          </w:p>
          <w:p w14:paraId="5779628E" w14:textId="77777777" w:rsidR="002C7351" w:rsidRPr="00AB4500" w:rsidRDefault="002C7351" w:rsidP="00C26650">
            <w:pPr>
              <w:spacing w:after="0" w:line="240" w:lineRule="auto"/>
              <w:rPr>
                <w:ins w:id="1097" w:author="Smith, Alexis@Energy" w:date="2019-01-24T08:50:00Z"/>
                <w:sz w:val="18"/>
                <w:szCs w:val="18"/>
              </w:rPr>
            </w:pPr>
            <w:ins w:id="1098" w:author="Smith, Alexis@Energy" w:date="2019-01-24T08:50:00Z">
              <w:r w:rsidRPr="00AB4500">
                <w:rPr>
                  <w:sz w:val="18"/>
                  <w:szCs w:val="18"/>
                </w:rPr>
                <w:t xml:space="preserve">else if prescriptive and A09 = </w:t>
              </w:r>
              <w:r w:rsidRPr="00AB4500">
                <w:rPr>
                  <w:rFonts w:cstheme="minorHAnsi"/>
                  <w:sz w:val="18"/>
                  <w:szCs w:val="18"/>
                </w:rPr>
                <w:t>Standard Distribution System, then value =</w:t>
              </w:r>
              <w:r w:rsidRPr="00AB4500">
                <w:rPr>
                  <w:sz w:val="18"/>
                  <w:szCs w:val="18"/>
                </w:rPr>
                <w:t xml:space="preserve"> (G03*0.4)*(G04*0.4)*(average of column G05*0.2);</w:t>
              </w:r>
            </w:ins>
          </w:p>
          <w:p w14:paraId="66C6B8A7" w14:textId="77777777" w:rsidR="002C7351" w:rsidRPr="00AB4500" w:rsidRDefault="002C7351" w:rsidP="00C26650">
            <w:pPr>
              <w:spacing w:after="0" w:line="240" w:lineRule="auto"/>
              <w:rPr>
                <w:ins w:id="1099" w:author="Smith, Alexis@Energy" w:date="2019-01-24T08:50:00Z"/>
                <w:sz w:val="18"/>
                <w:szCs w:val="18"/>
              </w:rPr>
            </w:pPr>
            <w:ins w:id="1100" w:author="Smith, Alexis@Energy" w:date="2019-01-24T08:50:00Z">
              <w:r w:rsidRPr="00AB4500">
                <w:rPr>
                  <w:sz w:val="18"/>
                  <w:szCs w:val="18"/>
                </w:rPr>
                <w:t xml:space="preserve">else if A09 = </w:t>
              </w:r>
              <w:r w:rsidRPr="00AB4500">
                <w:rPr>
                  <w:rFonts w:cstheme="minorHAnsi"/>
                  <w:sz w:val="18"/>
                  <w:szCs w:val="18"/>
                </w:rPr>
                <w:t>Demand Recirculation Manual Control, then value = G05&gt;&gt;</w:t>
              </w:r>
            </w:ins>
          </w:p>
        </w:tc>
        <w:tc>
          <w:tcPr>
            <w:tcW w:w="1350" w:type="dxa"/>
          </w:tcPr>
          <w:p w14:paraId="70A6BB0D" w14:textId="77777777" w:rsidR="002C7351" w:rsidRDefault="002C7351" w:rsidP="00C26650">
            <w:pPr>
              <w:spacing w:after="0" w:line="240" w:lineRule="auto"/>
              <w:rPr>
                <w:ins w:id="1101" w:author="Smith, Alexis@Energy" w:date="2019-01-24T08:50:00Z"/>
                <w:rFonts w:cstheme="minorHAnsi"/>
                <w:sz w:val="18"/>
                <w:szCs w:val="18"/>
              </w:rPr>
            </w:pPr>
            <w:ins w:id="1102" w:author="Smith, Alexis@Energy" w:date="2019-01-24T08:50:00Z">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ins>
          </w:p>
          <w:p w14:paraId="4762E080" w14:textId="77777777" w:rsidR="002C7351" w:rsidRDefault="002C7351" w:rsidP="00C26650">
            <w:pPr>
              <w:spacing w:after="0" w:line="240" w:lineRule="auto"/>
              <w:rPr>
                <w:ins w:id="1103" w:author="Smith, Alexis@Energy" w:date="2019-01-24T08:50:00Z"/>
                <w:sz w:val="18"/>
                <w:szCs w:val="18"/>
              </w:rPr>
            </w:pPr>
            <w:ins w:id="1104" w:author="Smith, Alexis@Energy" w:date="2019-01-24T08:50:00Z">
              <w:r w:rsidRPr="005828AE">
                <w:rPr>
                  <w:rFonts w:cstheme="minorHAnsi"/>
                  <w:sz w:val="18"/>
                  <w:szCs w:val="18"/>
                </w:rPr>
                <w:t xml:space="preserve">Else if prescriptive compliance, </w:t>
              </w:r>
              <w:r>
                <w:rPr>
                  <w:sz w:val="18"/>
                  <w:szCs w:val="18"/>
                </w:rPr>
                <w:t>value</w:t>
              </w:r>
              <w:r w:rsidRPr="00CB5461">
                <w:rPr>
                  <w:sz w:val="18"/>
                  <w:szCs w:val="18"/>
                </w:rPr>
                <w:t xml:space="preserve"> = </w:t>
              </w:r>
            </w:ins>
          </w:p>
          <w:p w14:paraId="374B753A" w14:textId="77777777" w:rsidR="002C7351" w:rsidRPr="00E303B7" w:rsidRDefault="002C7351" w:rsidP="00C26650">
            <w:pPr>
              <w:spacing w:after="0" w:line="240" w:lineRule="auto"/>
              <w:rPr>
                <w:ins w:id="1105" w:author="Smith, Alexis@Energy" w:date="2019-01-24T08:50:00Z"/>
                <w:sz w:val="18"/>
                <w:szCs w:val="18"/>
              </w:rPr>
            </w:pPr>
            <w:ins w:id="1106" w:author="Smith, Alexis@Energy" w:date="2019-01-24T08:50:00Z">
              <w:r>
                <w:rPr>
                  <w:sz w:val="18"/>
                  <w:szCs w:val="18"/>
                </w:rPr>
                <w:t>(</w:t>
              </w:r>
              <w:r w:rsidRPr="00CB5461">
                <w:rPr>
                  <w:sz w:val="18"/>
                  <w:szCs w:val="18"/>
                </w:rPr>
                <w:t>(</w:t>
              </w:r>
              <w:proofErr w:type="spellStart"/>
              <w:r w:rsidRPr="00CB5461">
                <w:rPr>
                  <w:sz w:val="18"/>
                  <w:szCs w:val="18"/>
                </w:rPr>
                <w:t>a+b</w:t>
              </w:r>
              <w:proofErr w:type="spellEnd"/>
              <w:r w:rsidRPr="00CB5461">
                <w:rPr>
                  <w:sz w:val="18"/>
                  <w:szCs w:val="18"/>
                </w:rPr>
                <w:t xml:space="preserve"> *CFA)/n</w:t>
              </w:r>
              <w:r>
                <w:rPr>
                  <w:sz w:val="18"/>
                  <w:szCs w:val="18"/>
                </w:rPr>
                <w:t>) &gt;&gt;</w:t>
              </w:r>
            </w:ins>
          </w:p>
          <w:p w14:paraId="64DD0D08" w14:textId="77777777" w:rsidR="002C7351" w:rsidRPr="00AB4500" w:rsidRDefault="002C7351" w:rsidP="00C26650">
            <w:pPr>
              <w:spacing w:after="0"/>
              <w:rPr>
                <w:ins w:id="1107" w:author="Smith, Alexis@Energy" w:date="2019-01-24T08:50:00Z"/>
                <w:i/>
                <w:sz w:val="18"/>
                <w:szCs w:val="18"/>
              </w:rPr>
            </w:pPr>
            <w:ins w:id="1108" w:author="Smith, Alexis@Energy" w:date="2019-01-24T08:50:00Z">
              <w:r w:rsidRPr="00AB4500">
                <w:rPr>
                  <w:i/>
                  <w:sz w:val="18"/>
                  <w:szCs w:val="18"/>
                </w:rPr>
                <w:t>Where:</w:t>
              </w:r>
            </w:ins>
          </w:p>
          <w:p w14:paraId="0F49D961" w14:textId="77777777" w:rsidR="002C7351" w:rsidRPr="00AB4500" w:rsidRDefault="002C7351" w:rsidP="00C26650">
            <w:pPr>
              <w:spacing w:after="0" w:line="240" w:lineRule="auto"/>
              <w:rPr>
                <w:ins w:id="1109" w:author="Smith, Alexis@Energy" w:date="2019-01-24T08:50:00Z"/>
                <w:i/>
                <w:sz w:val="18"/>
                <w:szCs w:val="18"/>
              </w:rPr>
            </w:pPr>
            <w:ins w:id="1110" w:author="Smith, Alexis@Energy" w:date="2019-01-24T08:50:00Z">
              <w:r w:rsidRPr="00AB4500">
                <w:rPr>
                  <w:i/>
                  <w:sz w:val="18"/>
                  <w:szCs w:val="18"/>
                </w:rPr>
                <w:t>a, b = Qualification distance coefficients from Table 4.4.6-2 below,</w:t>
              </w:r>
            </w:ins>
          </w:p>
          <w:p w14:paraId="1F25202D" w14:textId="77777777" w:rsidR="002C7351" w:rsidRPr="00AB4500" w:rsidRDefault="002C7351" w:rsidP="00C26650">
            <w:pPr>
              <w:spacing w:after="0" w:line="240" w:lineRule="auto"/>
              <w:rPr>
                <w:ins w:id="1111" w:author="Smith, Alexis@Energy" w:date="2019-01-24T08:50:00Z"/>
                <w:i/>
                <w:sz w:val="18"/>
                <w:szCs w:val="18"/>
              </w:rPr>
            </w:pPr>
            <w:ins w:id="1112" w:author="Smith, Alexis@Energy" w:date="2019-01-24T08:50:00Z">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ins>
          </w:p>
          <w:p w14:paraId="6E503231" w14:textId="77777777" w:rsidR="002C7351" w:rsidRPr="00AB4500" w:rsidRDefault="002C7351" w:rsidP="00C26650">
            <w:pPr>
              <w:spacing w:after="0" w:line="240" w:lineRule="auto"/>
              <w:rPr>
                <w:ins w:id="1113" w:author="Smith, Alexis@Energy" w:date="2019-01-24T08:50:00Z"/>
                <w:i/>
                <w:sz w:val="18"/>
                <w:szCs w:val="18"/>
              </w:rPr>
            </w:pPr>
            <w:ins w:id="1114" w:author="Smith, Alexis@Energy" w:date="2019-01-24T08:50:00Z">
              <w:r w:rsidRPr="00AB4500">
                <w:rPr>
                  <w:i/>
                  <w:sz w:val="18"/>
                  <w:szCs w:val="18"/>
                </w:rPr>
                <w:t xml:space="preserve">n = Number of water heaters in the dwelling unit from </w:t>
              </w:r>
              <w:r>
                <w:rPr>
                  <w:i/>
                  <w:sz w:val="18"/>
                  <w:szCs w:val="18"/>
                </w:rPr>
                <w:t>A</w:t>
              </w:r>
              <w:r w:rsidRPr="00AB4500">
                <w:rPr>
                  <w:i/>
                  <w:sz w:val="18"/>
                  <w:szCs w:val="18"/>
                </w:rPr>
                <w:t>04</w:t>
              </w:r>
              <w:r>
                <w:rPr>
                  <w:i/>
                  <w:sz w:val="18"/>
                  <w:szCs w:val="18"/>
                </w:rPr>
                <w:t xml:space="preserve"> </w:t>
              </w:r>
              <w:r w:rsidRPr="00AB4500">
                <w:rPr>
                  <w:i/>
                  <w:sz w:val="18"/>
                  <w:szCs w:val="18"/>
                </w:rPr>
                <w:t>(</w:t>
              </w:r>
              <w:proofErr w:type="spellStart"/>
              <w:r w:rsidRPr="00AB4500">
                <w:rPr>
                  <w:i/>
                  <w:sz w:val="18"/>
                  <w:szCs w:val="18"/>
                </w:rPr>
                <w:t>unitless</w:t>
              </w:r>
              <w:proofErr w:type="spellEnd"/>
              <w:r w:rsidRPr="00AB4500">
                <w:rPr>
                  <w:i/>
                  <w:sz w:val="18"/>
                  <w:szCs w:val="18"/>
                </w:rPr>
                <w:t>).</w:t>
              </w:r>
            </w:ins>
          </w:p>
          <w:p w14:paraId="15A26575" w14:textId="77777777" w:rsidR="002C7351" w:rsidRPr="00AB4500" w:rsidRDefault="002C7351" w:rsidP="00C26650">
            <w:pPr>
              <w:spacing w:after="0" w:line="240" w:lineRule="auto"/>
              <w:rPr>
                <w:ins w:id="1115" w:author="Smith, Alexis@Energy" w:date="2019-01-24T08:50:00Z"/>
                <w:sz w:val="18"/>
                <w:szCs w:val="18"/>
              </w:rPr>
            </w:pPr>
            <w:ins w:id="1116" w:author="Smith, Alexis@Energy" w:date="2019-01-24T08:50:00Z">
              <w:r w:rsidRPr="00AB4500">
                <w:rPr>
                  <w:rFonts w:cstheme="minorHAnsi"/>
                  <w:sz w:val="18"/>
                  <w:szCs w:val="18"/>
                  <w:highlight w:val="yellow"/>
                </w:rPr>
                <w:lastRenderedPageBreak/>
                <w:t xml:space="preserve"> </w:t>
              </w:r>
            </w:ins>
          </w:p>
        </w:tc>
      </w:tr>
      <w:tr w:rsidR="002C7351" w:rsidRPr="00D37C06" w14:paraId="5E0DE1A0" w14:textId="77777777" w:rsidTr="002C7351">
        <w:trPr>
          <w:ins w:id="1117" w:author="Smith, Alexis@Energy" w:date="2019-01-24T08:50:00Z"/>
        </w:trPr>
        <w:tc>
          <w:tcPr>
            <w:tcW w:w="980" w:type="dxa"/>
            <w:gridSpan w:val="2"/>
            <w:tcBorders>
              <w:bottom w:val="single" w:sz="4" w:space="0" w:color="000000"/>
            </w:tcBorders>
          </w:tcPr>
          <w:p w14:paraId="3160840F" w14:textId="77777777" w:rsidR="002C7351" w:rsidRPr="00D37C06" w:rsidRDefault="002C7351" w:rsidP="00C26650">
            <w:pPr>
              <w:spacing w:after="0"/>
              <w:rPr>
                <w:ins w:id="1118" w:author="Smith, Alexis@Energy" w:date="2019-01-24T08:50:00Z"/>
                <w:sz w:val="20"/>
                <w:szCs w:val="20"/>
              </w:rPr>
            </w:pPr>
          </w:p>
        </w:tc>
        <w:tc>
          <w:tcPr>
            <w:tcW w:w="1445" w:type="dxa"/>
            <w:gridSpan w:val="2"/>
            <w:tcBorders>
              <w:bottom w:val="single" w:sz="4" w:space="0" w:color="000000"/>
            </w:tcBorders>
          </w:tcPr>
          <w:p w14:paraId="5EB70425" w14:textId="77777777" w:rsidR="002C7351" w:rsidRPr="00D37C06" w:rsidRDefault="002C7351" w:rsidP="00C26650">
            <w:pPr>
              <w:spacing w:after="0"/>
              <w:rPr>
                <w:ins w:id="1119" w:author="Smith, Alexis@Energy" w:date="2019-01-24T08:50:00Z"/>
                <w:sz w:val="20"/>
                <w:szCs w:val="20"/>
              </w:rPr>
            </w:pPr>
          </w:p>
        </w:tc>
        <w:tc>
          <w:tcPr>
            <w:tcW w:w="1343" w:type="dxa"/>
            <w:tcBorders>
              <w:bottom w:val="single" w:sz="4" w:space="0" w:color="000000"/>
            </w:tcBorders>
          </w:tcPr>
          <w:p w14:paraId="2E26F155" w14:textId="77777777" w:rsidR="002C7351" w:rsidRPr="00D37C06" w:rsidRDefault="002C7351" w:rsidP="00C26650">
            <w:pPr>
              <w:spacing w:after="0"/>
              <w:rPr>
                <w:ins w:id="1120" w:author="Smith, Alexis@Energy" w:date="2019-01-24T08:50:00Z"/>
                <w:sz w:val="20"/>
                <w:szCs w:val="20"/>
              </w:rPr>
            </w:pPr>
          </w:p>
        </w:tc>
        <w:tc>
          <w:tcPr>
            <w:tcW w:w="1447" w:type="dxa"/>
            <w:tcBorders>
              <w:bottom w:val="single" w:sz="4" w:space="0" w:color="000000"/>
            </w:tcBorders>
          </w:tcPr>
          <w:p w14:paraId="27052751" w14:textId="77777777" w:rsidR="002C7351" w:rsidRPr="00D37C06" w:rsidRDefault="002C7351" w:rsidP="00C26650">
            <w:pPr>
              <w:spacing w:after="0"/>
              <w:rPr>
                <w:ins w:id="1121" w:author="Smith, Alexis@Energy" w:date="2019-01-24T08:50:00Z"/>
                <w:sz w:val="20"/>
                <w:szCs w:val="20"/>
              </w:rPr>
            </w:pPr>
          </w:p>
        </w:tc>
        <w:tc>
          <w:tcPr>
            <w:tcW w:w="1620" w:type="dxa"/>
            <w:tcBorders>
              <w:bottom w:val="single" w:sz="4" w:space="0" w:color="000000"/>
            </w:tcBorders>
          </w:tcPr>
          <w:p w14:paraId="0BC21550" w14:textId="77777777" w:rsidR="002C7351" w:rsidRPr="00D37C06" w:rsidRDefault="002C7351" w:rsidP="00C26650">
            <w:pPr>
              <w:spacing w:after="0"/>
              <w:rPr>
                <w:ins w:id="1122" w:author="Smith, Alexis@Energy" w:date="2019-01-24T08:50:00Z"/>
                <w:sz w:val="20"/>
                <w:szCs w:val="20"/>
              </w:rPr>
            </w:pPr>
          </w:p>
        </w:tc>
        <w:tc>
          <w:tcPr>
            <w:tcW w:w="2610" w:type="dxa"/>
            <w:tcBorders>
              <w:bottom w:val="single" w:sz="4" w:space="0" w:color="000000"/>
            </w:tcBorders>
          </w:tcPr>
          <w:p w14:paraId="2FB84B19" w14:textId="77777777" w:rsidR="002C7351" w:rsidRPr="00D37C06" w:rsidRDefault="002C7351" w:rsidP="00C26650">
            <w:pPr>
              <w:spacing w:after="0"/>
              <w:rPr>
                <w:ins w:id="1123" w:author="Smith, Alexis@Energy" w:date="2019-01-24T08:50:00Z"/>
                <w:sz w:val="20"/>
                <w:szCs w:val="20"/>
              </w:rPr>
            </w:pPr>
          </w:p>
        </w:tc>
        <w:tc>
          <w:tcPr>
            <w:tcW w:w="1350" w:type="dxa"/>
            <w:tcBorders>
              <w:bottom w:val="single" w:sz="4" w:space="0" w:color="000000"/>
            </w:tcBorders>
          </w:tcPr>
          <w:p w14:paraId="4C25B7ED" w14:textId="77777777" w:rsidR="002C7351" w:rsidRPr="00D37C06" w:rsidRDefault="002C7351" w:rsidP="00C26650">
            <w:pPr>
              <w:spacing w:after="0"/>
              <w:rPr>
                <w:ins w:id="1124" w:author="Smith, Alexis@Energy" w:date="2019-01-24T08:50:00Z"/>
                <w:sz w:val="20"/>
                <w:szCs w:val="20"/>
              </w:rPr>
            </w:pPr>
          </w:p>
        </w:tc>
      </w:tr>
      <w:tr w:rsidR="002C7351" w14:paraId="0A524FD0" w14:textId="77777777" w:rsidTr="002C7351">
        <w:trPr>
          <w:trHeight w:val="291"/>
          <w:ins w:id="1125" w:author="Smith, Alexis@Energy" w:date="2019-01-24T08:50:00Z"/>
        </w:trPr>
        <w:tc>
          <w:tcPr>
            <w:tcW w:w="445" w:type="dxa"/>
            <w:tcBorders>
              <w:top w:val="single" w:sz="4" w:space="0" w:color="auto"/>
            </w:tcBorders>
          </w:tcPr>
          <w:p w14:paraId="5595B1DB" w14:textId="77777777" w:rsidR="002C7351" w:rsidRPr="00AC2387" w:rsidRDefault="002C7351" w:rsidP="00C26650">
            <w:pPr>
              <w:spacing w:after="0"/>
              <w:rPr>
                <w:ins w:id="1126" w:author="Smith, Alexis@Energy" w:date="2019-01-24T08:50:00Z"/>
                <w:rFonts w:cstheme="minorHAnsi"/>
                <w:b/>
                <w:sz w:val="20"/>
                <w:szCs w:val="20"/>
              </w:rPr>
            </w:pPr>
            <w:ins w:id="1127" w:author="Smith, Alexis@Energy" w:date="2019-01-24T08:50:00Z">
              <w:r>
                <w:rPr>
                  <w:rFonts w:cstheme="minorHAnsi"/>
                  <w:sz w:val="20"/>
                  <w:szCs w:val="18"/>
                </w:rPr>
                <w:t>08</w:t>
              </w:r>
            </w:ins>
          </w:p>
        </w:tc>
        <w:tc>
          <w:tcPr>
            <w:tcW w:w="10350" w:type="dxa"/>
            <w:gridSpan w:val="8"/>
            <w:tcBorders>
              <w:top w:val="single" w:sz="4" w:space="0" w:color="auto"/>
            </w:tcBorders>
          </w:tcPr>
          <w:p w14:paraId="6AD50CA0" w14:textId="77777777" w:rsidR="002C7351" w:rsidRPr="00AC2387" w:rsidRDefault="002C7351" w:rsidP="00C26650">
            <w:pPr>
              <w:spacing w:after="0"/>
              <w:rPr>
                <w:ins w:id="1128" w:author="Smith, Alexis@Energy" w:date="2019-01-24T08:50:00Z"/>
                <w:rFonts w:cstheme="minorHAnsi"/>
                <w:b/>
                <w:sz w:val="20"/>
                <w:szCs w:val="20"/>
              </w:rPr>
            </w:pPr>
            <w:ins w:id="1129" w:author="Smith, Alexis@Energy" w:date="2019-01-24T08:50:00Z">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ins>
          </w:p>
        </w:tc>
      </w:tr>
      <w:tr w:rsidR="002C7351" w14:paraId="55874999" w14:textId="77777777" w:rsidTr="002C7351">
        <w:trPr>
          <w:trHeight w:val="288"/>
          <w:ins w:id="1130" w:author="Smith, Alexis@Energy" w:date="2019-01-24T08:50:00Z"/>
        </w:trPr>
        <w:tc>
          <w:tcPr>
            <w:tcW w:w="445" w:type="dxa"/>
          </w:tcPr>
          <w:p w14:paraId="12CC9171" w14:textId="77777777" w:rsidR="002C7351" w:rsidRPr="00AC2387" w:rsidRDefault="002C7351" w:rsidP="00C26650">
            <w:pPr>
              <w:spacing w:after="0"/>
              <w:rPr>
                <w:ins w:id="1131" w:author="Smith, Alexis@Energy" w:date="2019-01-24T08:50:00Z"/>
                <w:rFonts w:cstheme="minorHAnsi"/>
                <w:b/>
                <w:sz w:val="20"/>
                <w:szCs w:val="20"/>
              </w:rPr>
            </w:pPr>
            <w:ins w:id="1132" w:author="Smith, Alexis@Energy" w:date="2019-01-24T08:50:00Z">
              <w:r>
                <w:rPr>
                  <w:rFonts w:cstheme="minorHAnsi"/>
                  <w:sz w:val="20"/>
                  <w:szCs w:val="18"/>
                </w:rPr>
                <w:t>09</w:t>
              </w:r>
            </w:ins>
          </w:p>
        </w:tc>
        <w:tc>
          <w:tcPr>
            <w:tcW w:w="10350" w:type="dxa"/>
            <w:gridSpan w:val="8"/>
          </w:tcPr>
          <w:p w14:paraId="4CF45C57" w14:textId="77777777" w:rsidR="002C7351" w:rsidRPr="00AC2387" w:rsidRDefault="002C7351" w:rsidP="00C26650">
            <w:pPr>
              <w:spacing w:after="0"/>
              <w:rPr>
                <w:ins w:id="1133" w:author="Smith, Alexis@Energy" w:date="2019-01-24T08:50:00Z"/>
                <w:rFonts w:cstheme="minorHAnsi"/>
                <w:b/>
                <w:sz w:val="20"/>
                <w:szCs w:val="20"/>
              </w:rPr>
            </w:pPr>
            <w:ins w:id="1134" w:author="Smith, Alexis@Energy" w:date="2019-01-24T08:50:00Z">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ins>
          </w:p>
        </w:tc>
      </w:tr>
      <w:tr w:rsidR="002C7351" w14:paraId="09986904" w14:textId="77777777" w:rsidTr="002C7351">
        <w:trPr>
          <w:trHeight w:val="288"/>
          <w:ins w:id="1135" w:author="Smith, Alexis@Energy" w:date="2019-01-24T08:50:00Z"/>
        </w:trPr>
        <w:tc>
          <w:tcPr>
            <w:tcW w:w="445" w:type="dxa"/>
          </w:tcPr>
          <w:p w14:paraId="421F642C" w14:textId="77777777" w:rsidR="002C7351" w:rsidRPr="00AC2387" w:rsidRDefault="002C7351" w:rsidP="00C26650">
            <w:pPr>
              <w:spacing w:after="0"/>
              <w:rPr>
                <w:ins w:id="1136" w:author="Smith, Alexis@Energy" w:date="2019-01-24T08:50:00Z"/>
                <w:rFonts w:cstheme="minorHAnsi"/>
                <w:b/>
                <w:sz w:val="20"/>
                <w:szCs w:val="20"/>
              </w:rPr>
            </w:pPr>
            <w:ins w:id="1137" w:author="Smith, Alexis@Energy" w:date="2019-01-24T08:50:00Z">
              <w:r>
                <w:rPr>
                  <w:rFonts w:cstheme="minorHAnsi"/>
                  <w:sz w:val="20"/>
                  <w:szCs w:val="18"/>
                </w:rPr>
                <w:t>10</w:t>
              </w:r>
            </w:ins>
          </w:p>
        </w:tc>
        <w:tc>
          <w:tcPr>
            <w:tcW w:w="10350" w:type="dxa"/>
            <w:gridSpan w:val="8"/>
          </w:tcPr>
          <w:p w14:paraId="4952D3E9" w14:textId="77777777" w:rsidR="002C7351" w:rsidRPr="00AC2387" w:rsidRDefault="002C7351" w:rsidP="00C26650">
            <w:pPr>
              <w:spacing w:after="0"/>
              <w:rPr>
                <w:ins w:id="1138" w:author="Smith, Alexis@Energy" w:date="2019-01-24T08:50:00Z"/>
                <w:rFonts w:cstheme="minorHAnsi"/>
                <w:b/>
                <w:sz w:val="20"/>
                <w:szCs w:val="20"/>
              </w:rPr>
            </w:pPr>
            <w:ins w:id="1139" w:author="Smith, Alexis@Energy" w:date="2019-01-24T08:50:00Z">
              <w:r w:rsidRPr="004B5988">
                <w:rPr>
                  <w:rFonts w:cstheme="minorHAnsi"/>
                  <w:sz w:val="18"/>
                  <w:szCs w:val="18"/>
                </w:rPr>
                <w:t>Two and three story buildings cannot have hot water distribution piping in the attic, unless the water heater is also located in the attic.</w:t>
              </w:r>
            </w:ins>
          </w:p>
        </w:tc>
      </w:tr>
      <w:tr w:rsidR="002C7351" w14:paraId="147DDE55" w14:textId="77777777" w:rsidTr="002C7351">
        <w:trPr>
          <w:trHeight w:val="288"/>
          <w:ins w:id="1140" w:author="Smith, Alexis@Energy" w:date="2019-01-24T08:50:00Z"/>
        </w:trPr>
        <w:tc>
          <w:tcPr>
            <w:tcW w:w="445" w:type="dxa"/>
          </w:tcPr>
          <w:p w14:paraId="370169FD" w14:textId="77777777" w:rsidR="002C7351" w:rsidRPr="00AC2387" w:rsidRDefault="002C7351" w:rsidP="00C26650">
            <w:pPr>
              <w:spacing w:after="0"/>
              <w:rPr>
                <w:ins w:id="1141" w:author="Smith, Alexis@Energy" w:date="2019-01-24T08:50:00Z"/>
                <w:rFonts w:cstheme="minorHAnsi"/>
                <w:b/>
                <w:sz w:val="20"/>
                <w:szCs w:val="20"/>
              </w:rPr>
            </w:pPr>
            <w:ins w:id="1142" w:author="Smith, Alexis@Energy" w:date="2019-01-24T08:50:00Z">
              <w:r>
                <w:rPr>
                  <w:rFonts w:cstheme="minorHAnsi"/>
                  <w:sz w:val="20"/>
                  <w:szCs w:val="18"/>
                </w:rPr>
                <w:t>11</w:t>
              </w:r>
            </w:ins>
          </w:p>
        </w:tc>
        <w:tc>
          <w:tcPr>
            <w:tcW w:w="10350" w:type="dxa"/>
            <w:gridSpan w:val="8"/>
          </w:tcPr>
          <w:p w14:paraId="4C4BD6D7" w14:textId="77777777" w:rsidR="002C7351" w:rsidRPr="00AC2387" w:rsidRDefault="002C7351" w:rsidP="00C26650">
            <w:pPr>
              <w:spacing w:after="0"/>
              <w:rPr>
                <w:ins w:id="1143" w:author="Smith, Alexis@Energy" w:date="2019-01-24T08:50:00Z"/>
                <w:rFonts w:cstheme="minorHAnsi"/>
                <w:b/>
                <w:sz w:val="20"/>
                <w:szCs w:val="20"/>
              </w:rPr>
            </w:pPr>
            <w:ins w:id="1144" w:author="Smith, Alexis@Energy" w:date="2019-01-24T08:50:00Z">
              <w:r w:rsidRPr="004B5988">
                <w:rPr>
                  <w:rFonts w:cstheme="minorHAnsi"/>
                  <w:sz w:val="18"/>
                  <w:szCs w:val="18"/>
                </w:rPr>
                <w:t>Eligible recirculating systems must be HERS-Verified Demand Recirculation: Manual Control conforming to RA4.4.17.</w:t>
              </w:r>
            </w:ins>
          </w:p>
        </w:tc>
      </w:tr>
      <w:tr w:rsidR="002C7351" w14:paraId="6B730C06" w14:textId="77777777" w:rsidTr="002C7351">
        <w:tblPrEx>
          <w:tblW w:w="10795" w:type="dxa"/>
          <w:tblLayout w:type="fixed"/>
          <w:tblPrExChange w:id="1145" w:author="Smith, Alexis@Energy" w:date="2019-01-24T08:51:00Z">
            <w:tblPrEx>
              <w:tblW w:w="10795" w:type="dxa"/>
              <w:tblLayout w:type="fixed"/>
            </w:tblPrEx>
          </w:tblPrExChange>
        </w:tblPrEx>
        <w:trPr>
          <w:ins w:id="1146" w:author="Smith, Alexis@Energy" w:date="2019-01-24T08:50:00Z"/>
        </w:trPr>
        <w:tc>
          <w:tcPr>
            <w:tcW w:w="445" w:type="dxa"/>
            <w:vAlign w:val="center"/>
            <w:tcPrChange w:id="1147" w:author="Smith, Alexis@Energy" w:date="2019-01-24T08:51:00Z">
              <w:tcPr>
                <w:tcW w:w="3598" w:type="dxa"/>
                <w:gridSpan w:val="4"/>
              </w:tcPr>
            </w:tcPrChange>
          </w:tcPr>
          <w:p w14:paraId="38418BF4" w14:textId="2CAA0F1A" w:rsidR="002C7351" w:rsidRPr="00236F4B" w:rsidRDefault="0056485C" w:rsidP="002C7351">
            <w:pPr>
              <w:spacing w:after="0"/>
              <w:rPr>
                <w:ins w:id="1148" w:author="Smith, Alexis@Energy" w:date="2019-01-24T08:50:00Z"/>
                <w:rFonts w:cstheme="minorHAnsi"/>
                <w:b/>
                <w:sz w:val="18"/>
                <w:szCs w:val="20"/>
              </w:rPr>
            </w:pPr>
            <w:ins w:id="1149" w:author="Smith, Alexis@Energy" w:date="2019-01-24T09:12:00Z">
              <w:r>
                <w:rPr>
                  <w:rFonts w:cstheme="minorHAnsi"/>
                  <w:sz w:val="18"/>
                  <w:szCs w:val="18"/>
                </w:rPr>
                <w:t>12</w:t>
              </w:r>
            </w:ins>
          </w:p>
        </w:tc>
        <w:tc>
          <w:tcPr>
            <w:tcW w:w="1800" w:type="dxa"/>
            <w:gridSpan w:val="2"/>
            <w:vAlign w:val="center"/>
            <w:tcPrChange w:id="1150" w:author="Smith, Alexis@Energy" w:date="2019-01-24T08:51:00Z">
              <w:tcPr>
                <w:tcW w:w="3598" w:type="dxa"/>
                <w:gridSpan w:val="5"/>
              </w:tcPr>
            </w:tcPrChange>
          </w:tcPr>
          <w:p w14:paraId="45A2DFD0" w14:textId="56AA1843" w:rsidR="002C7351" w:rsidRPr="00236F4B" w:rsidRDefault="002C7351" w:rsidP="002C7351">
            <w:pPr>
              <w:spacing w:after="0"/>
              <w:rPr>
                <w:ins w:id="1151" w:author="Smith, Alexis@Energy" w:date="2019-01-24T08:50:00Z"/>
                <w:rFonts w:cstheme="minorHAnsi"/>
                <w:b/>
                <w:sz w:val="18"/>
                <w:szCs w:val="20"/>
              </w:rPr>
            </w:pPr>
            <w:ins w:id="1152" w:author="Smith, Alexis@Energy" w:date="2019-01-24T08:50:00Z">
              <w:r w:rsidRPr="00450E94">
                <w:rPr>
                  <w:sz w:val="18"/>
                  <w:szCs w:val="18"/>
                </w:rPr>
                <w:t>Verification Status:</w:t>
              </w:r>
            </w:ins>
          </w:p>
        </w:tc>
        <w:tc>
          <w:tcPr>
            <w:tcW w:w="8550" w:type="dxa"/>
            <w:gridSpan w:val="6"/>
            <w:vAlign w:val="center"/>
            <w:tcPrChange w:id="1153" w:author="Smith, Alexis@Energy" w:date="2019-01-24T08:51:00Z">
              <w:tcPr>
                <w:tcW w:w="3599" w:type="dxa"/>
                <w:gridSpan w:val="2"/>
              </w:tcPr>
            </w:tcPrChange>
          </w:tcPr>
          <w:p w14:paraId="5671A877" w14:textId="77777777" w:rsidR="002C7351" w:rsidRPr="00B71192" w:rsidRDefault="002C7351" w:rsidP="002C7351">
            <w:pPr>
              <w:pStyle w:val="ListParagraph"/>
              <w:keepNext/>
              <w:numPr>
                <w:ilvl w:val="0"/>
                <w:numId w:val="48"/>
              </w:numPr>
              <w:tabs>
                <w:tab w:val="left" w:pos="356"/>
              </w:tabs>
              <w:spacing w:after="0" w:line="240" w:lineRule="auto"/>
              <w:rPr>
                <w:ins w:id="1154" w:author="Smith, Alexis@Energy" w:date="2019-01-24T08:50:00Z"/>
                <w:sz w:val="18"/>
                <w:szCs w:val="18"/>
              </w:rPr>
            </w:pPr>
            <w:ins w:id="1155" w:author="Smith, Alexis@Energy" w:date="2019-01-24T08:50:00Z">
              <w:r w:rsidRPr="00B71192">
                <w:rPr>
                  <w:sz w:val="18"/>
                  <w:szCs w:val="18"/>
                  <w:u w:val="single"/>
                </w:rPr>
                <w:t>Pass</w:t>
              </w:r>
              <w:r w:rsidRPr="00B71192">
                <w:rPr>
                  <w:sz w:val="18"/>
                  <w:szCs w:val="18"/>
                </w:rPr>
                <w:t xml:space="preserve"> - all applicable requirements are met; or</w:t>
              </w:r>
            </w:ins>
          </w:p>
          <w:p w14:paraId="6158CD2C" w14:textId="77777777" w:rsidR="002C7351" w:rsidRPr="00B71192" w:rsidRDefault="002C7351" w:rsidP="002C7351">
            <w:pPr>
              <w:pStyle w:val="ListParagraph"/>
              <w:keepNext/>
              <w:numPr>
                <w:ilvl w:val="0"/>
                <w:numId w:val="48"/>
              </w:numPr>
              <w:tabs>
                <w:tab w:val="left" w:pos="356"/>
              </w:tabs>
              <w:spacing w:after="0" w:line="240" w:lineRule="auto"/>
              <w:rPr>
                <w:ins w:id="1156" w:author="Smith, Alexis@Energy" w:date="2019-01-24T08:50:00Z"/>
                <w:sz w:val="18"/>
                <w:szCs w:val="18"/>
              </w:rPr>
            </w:pPr>
            <w:ins w:id="1157" w:author="Smith, Alexis@Energy" w:date="2019-01-24T08:50:00Z">
              <w:r w:rsidRPr="00B71192">
                <w:rPr>
                  <w:sz w:val="18"/>
                  <w:szCs w:val="18"/>
                  <w:u w:val="single"/>
                </w:rPr>
                <w:t>Fail</w:t>
              </w:r>
              <w:r w:rsidRPr="00B71192">
                <w:rPr>
                  <w:sz w:val="18"/>
                  <w:szCs w:val="18"/>
                </w:rPr>
                <w:t xml:space="preserve"> - one or more applicable requirements are not met. Enter reason for failure in corrections notes field below; or</w:t>
              </w:r>
            </w:ins>
          </w:p>
          <w:p w14:paraId="66DDF0FD" w14:textId="26C3F910" w:rsidR="002C7351" w:rsidRPr="0056485C" w:rsidRDefault="002C7351">
            <w:pPr>
              <w:pStyle w:val="ListParagraph"/>
              <w:numPr>
                <w:ilvl w:val="0"/>
                <w:numId w:val="48"/>
              </w:numPr>
              <w:spacing w:after="0"/>
              <w:rPr>
                <w:ins w:id="1158" w:author="Smith, Alexis@Energy" w:date="2019-01-24T08:50:00Z"/>
                <w:rFonts w:cstheme="minorHAnsi"/>
                <w:b/>
                <w:sz w:val="18"/>
                <w:szCs w:val="20"/>
                <w:rPrChange w:id="1159" w:author="Smith, Alexis@Energy" w:date="2019-01-24T09:13:00Z">
                  <w:rPr>
                    <w:ins w:id="1160" w:author="Smith, Alexis@Energy" w:date="2019-01-24T08:50:00Z"/>
                    <w:rFonts w:cstheme="minorHAnsi"/>
                    <w:b/>
                    <w:szCs w:val="20"/>
                  </w:rPr>
                </w:rPrChange>
              </w:rPr>
              <w:pPrChange w:id="1161" w:author="Smith, Alexis@Energy" w:date="2019-01-24T09:13:00Z">
                <w:pPr>
                  <w:spacing w:after="0"/>
                </w:pPr>
              </w:pPrChange>
            </w:pPr>
            <w:ins w:id="1162" w:author="Smith, Alexis@Energy" w:date="2019-01-24T08:50:00Z">
              <w:r w:rsidRPr="0056485C">
                <w:rPr>
                  <w:sz w:val="18"/>
                  <w:szCs w:val="18"/>
                  <w:u w:val="single"/>
                  <w:rPrChange w:id="1163" w:author="Smith, Alexis@Energy" w:date="2019-01-24T09:13:00Z">
                    <w:rPr>
                      <w:u w:val="single"/>
                    </w:rPr>
                  </w:rPrChange>
                </w:rPr>
                <w:t>All N/A</w:t>
              </w:r>
              <w:r w:rsidRPr="0056485C">
                <w:rPr>
                  <w:sz w:val="18"/>
                  <w:szCs w:val="18"/>
                  <w:rPrChange w:id="1164" w:author="Smith, Alexis@Energy" w:date="2019-01-24T09:13:00Z">
                    <w:rPr/>
                  </w:rPrChange>
                </w:rPr>
                <w:t xml:space="preserve"> - This entire table is not applicable</w:t>
              </w:r>
            </w:ins>
          </w:p>
        </w:tc>
      </w:tr>
      <w:tr w:rsidR="002C7351" w14:paraId="5E1880F9" w14:textId="77777777" w:rsidTr="002C7351">
        <w:tblPrEx>
          <w:tblW w:w="10795" w:type="dxa"/>
          <w:tblLayout w:type="fixed"/>
          <w:tblPrExChange w:id="1165" w:author="Smith, Alexis@Energy" w:date="2019-01-24T08:50:00Z">
            <w:tblPrEx>
              <w:tblW w:w="10795" w:type="dxa"/>
              <w:tblLayout w:type="fixed"/>
            </w:tblPrEx>
          </w:tblPrExChange>
        </w:tblPrEx>
        <w:trPr>
          <w:ins w:id="1166" w:author="Smith, Alexis@Energy" w:date="2019-01-24T08:50:00Z"/>
        </w:trPr>
        <w:tc>
          <w:tcPr>
            <w:tcW w:w="445" w:type="dxa"/>
            <w:tcPrChange w:id="1167" w:author="Smith, Alexis@Energy" w:date="2019-01-24T08:50:00Z">
              <w:tcPr>
                <w:tcW w:w="5397" w:type="dxa"/>
                <w:gridSpan w:val="7"/>
              </w:tcPr>
            </w:tcPrChange>
          </w:tcPr>
          <w:p w14:paraId="588E00DE" w14:textId="69D41CAF" w:rsidR="002C7351" w:rsidRPr="00236F4B" w:rsidRDefault="0056485C" w:rsidP="002C7351">
            <w:pPr>
              <w:spacing w:after="0"/>
              <w:rPr>
                <w:ins w:id="1168" w:author="Smith, Alexis@Energy" w:date="2019-01-24T08:50:00Z"/>
                <w:rFonts w:cstheme="minorHAnsi"/>
                <w:b/>
                <w:sz w:val="18"/>
                <w:szCs w:val="20"/>
              </w:rPr>
            </w:pPr>
            <w:ins w:id="1169" w:author="Smith, Alexis@Energy" w:date="2019-01-24T08:50:00Z">
              <w:r>
                <w:rPr>
                  <w:rFonts w:cstheme="minorHAnsi"/>
                  <w:sz w:val="18"/>
                  <w:szCs w:val="18"/>
                </w:rPr>
                <w:t>13</w:t>
              </w:r>
            </w:ins>
          </w:p>
        </w:tc>
        <w:tc>
          <w:tcPr>
            <w:tcW w:w="10350" w:type="dxa"/>
            <w:gridSpan w:val="8"/>
            <w:vAlign w:val="center"/>
            <w:tcPrChange w:id="1170" w:author="Smith, Alexis@Energy" w:date="2019-01-24T08:50:00Z">
              <w:tcPr>
                <w:tcW w:w="5398" w:type="dxa"/>
                <w:gridSpan w:val="4"/>
              </w:tcPr>
            </w:tcPrChange>
          </w:tcPr>
          <w:p w14:paraId="6ECD8948" w14:textId="14B54AC5" w:rsidR="002C7351" w:rsidRPr="00236F4B" w:rsidRDefault="002C7351" w:rsidP="002C7351">
            <w:pPr>
              <w:spacing w:after="0"/>
              <w:rPr>
                <w:ins w:id="1171" w:author="Smith, Alexis@Energy" w:date="2019-01-24T08:50:00Z"/>
                <w:rFonts w:cstheme="minorHAnsi"/>
                <w:b/>
                <w:sz w:val="18"/>
                <w:szCs w:val="20"/>
              </w:rPr>
            </w:pPr>
            <w:ins w:id="1172" w:author="Smith, Alexis@Energy" w:date="2019-01-24T08:50:00Z">
              <w:r w:rsidRPr="00450E94">
                <w:rPr>
                  <w:sz w:val="18"/>
                  <w:szCs w:val="18"/>
                </w:rPr>
                <w:t xml:space="preserve">Correction Notes: </w:t>
              </w:r>
              <w:r w:rsidRPr="00450E94">
                <w:rPr>
                  <w:rFonts w:cs="TimesNewRomanPS-BoldMT"/>
                  <w:bCs/>
                  <w:sz w:val="18"/>
                  <w:szCs w:val="18"/>
                </w:rPr>
                <w:t>&lt;&lt;if Verification Status= Fail, then text entry in this Corrections Notes field is required;  user input text&gt;&gt;</w:t>
              </w:r>
            </w:ins>
          </w:p>
        </w:tc>
      </w:tr>
      <w:tr w:rsidR="002C7351" w14:paraId="5D5F7A31" w14:textId="77777777" w:rsidTr="002C7351">
        <w:trPr>
          <w:ins w:id="1173" w:author="Smith, Alexis@Energy" w:date="2019-01-24T08:50:00Z"/>
        </w:trPr>
        <w:tc>
          <w:tcPr>
            <w:tcW w:w="10795" w:type="dxa"/>
            <w:gridSpan w:val="9"/>
          </w:tcPr>
          <w:p w14:paraId="76E57FA9" w14:textId="0A023040" w:rsidR="002C7351" w:rsidRPr="00236F4B" w:rsidRDefault="002C7351" w:rsidP="002C7351">
            <w:pPr>
              <w:spacing w:after="0"/>
              <w:rPr>
                <w:ins w:id="1174" w:author="Smith, Alexis@Energy" w:date="2019-01-24T08:50:00Z"/>
                <w:rFonts w:cstheme="minorHAnsi"/>
                <w:b/>
                <w:sz w:val="18"/>
                <w:szCs w:val="20"/>
              </w:rPr>
            </w:pPr>
            <w:ins w:id="1175" w:author="Smith, Alexis@Energy" w:date="2019-01-24T08:50: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p>
        </w:tc>
      </w:tr>
    </w:tbl>
    <w:tbl>
      <w:tblPr>
        <w:tblStyle w:val="TableGrid21"/>
        <w:tblW w:w="11003" w:type="dxa"/>
        <w:tblInd w:w="-5" w:type="dxa"/>
        <w:tblLayout w:type="fixed"/>
        <w:tblLook w:val="04A0" w:firstRow="1" w:lastRow="0" w:firstColumn="1" w:lastColumn="0" w:noHBand="0" w:noVBand="1"/>
      </w:tblPr>
      <w:tblGrid>
        <w:gridCol w:w="473"/>
        <w:gridCol w:w="4027"/>
        <w:gridCol w:w="6503"/>
      </w:tblGrid>
      <w:tr w:rsidR="00C71DFF" w:rsidRPr="00B843FA" w:rsidDel="002C7351" w14:paraId="4F8B78B0" w14:textId="79AE3435" w:rsidTr="00450E94">
        <w:trPr>
          <w:ins w:id="1176" w:author="Tam, Danny@Energy" w:date="2018-11-29T16:56:00Z"/>
          <w:del w:id="1177" w:author="Smith, Alexis@Energy" w:date="2019-01-24T08:50:00Z"/>
        </w:trPr>
        <w:tc>
          <w:tcPr>
            <w:tcW w:w="473" w:type="dxa"/>
            <w:vAlign w:val="center"/>
          </w:tcPr>
          <w:p w14:paraId="116A16CC" w14:textId="1D1CE004" w:rsidR="00C71DFF" w:rsidRPr="00450E94" w:rsidDel="002C7351" w:rsidRDefault="00C71DFF" w:rsidP="00C71DFF">
            <w:pPr>
              <w:spacing w:after="0" w:line="240" w:lineRule="auto"/>
              <w:rPr>
                <w:ins w:id="1178" w:author="Tam, Danny@Energy" w:date="2018-11-29T16:56:00Z"/>
                <w:del w:id="1179" w:author="Smith, Alexis@Energy" w:date="2019-01-24T08:50:00Z"/>
                <w:rFonts w:cstheme="minorHAnsi"/>
                <w:sz w:val="18"/>
                <w:szCs w:val="18"/>
              </w:rPr>
            </w:pPr>
            <w:ins w:id="1180" w:author="Tam, Danny@Energy" w:date="2018-11-29T16:56:00Z">
              <w:del w:id="1181" w:author="Smith, Alexis@Energy" w:date="2019-01-24T08:50:00Z">
                <w:r w:rsidRPr="00450E94" w:rsidDel="002C7351">
                  <w:rPr>
                    <w:rFonts w:cstheme="minorHAnsi"/>
                    <w:sz w:val="18"/>
                    <w:szCs w:val="18"/>
                  </w:rPr>
                  <w:delText>10</w:delText>
                </w:r>
              </w:del>
            </w:ins>
          </w:p>
        </w:tc>
        <w:tc>
          <w:tcPr>
            <w:tcW w:w="4027" w:type="dxa"/>
            <w:vAlign w:val="center"/>
          </w:tcPr>
          <w:p w14:paraId="7323D458" w14:textId="37390289" w:rsidR="00C71DFF" w:rsidRPr="00B71192" w:rsidDel="002C7351" w:rsidRDefault="00C71DFF" w:rsidP="00C71DFF">
            <w:pPr>
              <w:spacing w:after="0" w:line="240" w:lineRule="auto"/>
              <w:rPr>
                <w:ins w:id="1182" w:author="Tam, Danny@Energy" w:date="2018-11-29T16:56:00Z"/>
                <w:del w:id="1183" w:author="Smith, Alexis@Energy" w:date="2019-01-24T08:50:00Z"/>
                <w:rFonts w:cstheme="minorHAnsi"/>
                <w:sz w:val="18"/>
                <w:szCs w:val="18"/>
              </w:rPr>
            </w:pPr>
            <w:ins w:id="1184" w:author="Tam, Danny@Energy" w:date="2018-11-29T16:56:00Z">
              <w:del w:id="1185" w:author="Smith, Alexis@Energy" w:date="2019-01-24T08:50:00Z">
                <w:r w:rsidRPr="00450E94" w:rsidDel="002C7351">
                  <w:rPr>
                    <w:sz w:val="18"/>
                    <w:szCs w:val="18"/>
                  </w:rPr>
                  <w:delText>Verification Status:</w:delText>
                </w:r>
              </w:del>
            </w:ins>
          </w:p>
        </w:tc>
        <w:tc>
          <w:tcPr>
            <w:tcW w:w="6503" w:type="dxa"/>
            <w:vAlign w:val="center"/>
          </w:tcPr>
          <w:p w14:paraId="1BE6B78F" w14:textId="1E522785" w:rsidR="00C71DFF" w:rsidRPr="00B71192" w:rsidDel="002C7351" w:rsidRDefault="00C71DFF" w:rsidP="00C71DFF">
            <w:pPr>
              <w:pStyle w:val="ListParagraph"/>
              <w:keepNext/>
              <w:numPr>
                <w:ilvl w:val="0"/>
                <w:numId w:val="48"/>
              </w:numPr>
              <w:tabs>
                <w:tab w:val="left" w:pos="356"/>
              </w:tabs>
              <w:spacing w:after="0" w:line="240" w:lineRule="auto"/>
              <w:rPr>
                <w:ins w:id="1186" w:author="Tam, Danny@Energy" w:date="2018-11-29T16:56:00Z"/>
                <w:del w:id="1187" w:author="Smith, Alexis@Energy" w:date="2019-01-24T08:50:00Z"/>
                <w:sz w:val="18"/>
                <w:szCs w:val="18"/>
              </w:rPr>
            </w:pPr>
            <w:ins w:id="1188" w:author="Tam, Danny@Energy" w:date="2018-11-29T16:56:00Z">
              <w:del w:id="1189" w:author="Smith, Alexis@Energy" w:date="2019-01-24T08:50:00Z">
                <w:r w:rsidRPr="00B71192" w:rsidDel="002C7351">
                  <w:rPr>
                    <w:sz w:val="18"/>
                    <w:szCs w:val="18"/>
                    <w:u w:val="single"/>
                  </w:rPr>
                  <w:delText>Pass</w:delText>
                </w:r>
                <w:r w:rsidRPr="00B71192" w:rsidDel="002C7351">
                  <w:rPr>
                    <w:sz w:val="18"/>
                    <w:szCs w:val="18"/>
                  </w:rPr>
                  <w:delText xml:space="preserve"> - all applicable requirements are met; or</w:delText>
                </w:r>
              </w:del>
            </w:ins>
          </w:p>
          <w:p w14:paraId="7D1CA5DD" w14:textId="0D8DDFFF" w:rsidR="00C71DFF" w:rsidRPr="00B71192" w:rsidDel="002C7351" w:rsidRDefault="00C71DFF" w:rsidP="00C71DFF">
            <w:pPr>
              <w:pStyle w:val="ListParagraph"/>
              <w:keepNext/>
              <w:numPr>
                <w:ilvl w:val="0"/>
                <w:numId w:val="48"/>
              </w:numPr>
              <w:tabs>
                <w:tab w:val="left" w:pos="356"/>
              </w:tabs>
              <w:spacing w:after="0" w:line="240" w:lineRule="auto"/>
              <w:rPr>
                <w:ins w:id="1190" w:author="Tam, Danny@Energy" w:date="2018-11-29T16:56:00Z"/>
                <w:del w:id="1191" w:author="Smith, Alexis@Energy" w:date="2019-01-24T08:50:00Z"/>
                <w:sz w:val="18"/>
                <w:szCs w:val="18"/>
              </w:rPr>
            </w:pPr>
            <w:ins w:id="1192" w:author="Tam, Danny@Energy" w:date="2018-11-29T16:56:00Z">
              <w:del w:id="1193" w:author="Smith, Alexis@Energy" w:date="2019-01-24T08:50:00Z">
                <w:r w:rsidRPr="00B71192" w:rsidDel="002C7351">
                  <w:rPr>
                    <w:sz w:val="18"/>
                    <w:szCs w:val="18"/>
                    <w:u w:val="single"/>
                  </w:rPr>
                  <w:delText>Fail</w:delText>
                </w:r>
                <w:r w:rsidRPr="00B71192" w:rsidDel="002C7351">
                  <w:rPr>
                    <w:sz w:val="18"/>
                    <w:szCs w:val="18"/>
                  </w:rPr>
                  <w:delText xml:space="preserve"> - one or more applicable requirements are not met. Enter reason for failure in corrections notes field below; or</w:delText>
                </w:r>
              </w:del>
            </w:ins>
          </w:p>
          <w:p w14:paraId="2DF949A8" w14:textId="5B161847" w:rsidR="00C71DFF" w:rsidRPr="00450E94" w:rsidDel="002C7351" w:rsidRDefault="00C71DFF" w:rsidP="00450E94">
            <w:pPr>
              <w:pStyle w:val="ListParagraph"/>
              <w:numPr>
                <w:ilvl w:val="0"/>
                <w:numId w:val="48"/>
              </w:numPr>
              <w:spacing w:after="0" w:line="240" w:lineRule="auto"/>
              <w:rPr>
                <w:ins w:id="1194" w:author="Tam, Danny@Energy" w:date="2018-11-29T16:56:00Z"/>
                <w:del w:id="1195" w:author="Smith, Alexis@Energy" w:date="2019-01-24T08:50:00Z"/>
                <w:rFonts w:cstheme="minorHAnsi"/>
                <w:sz w:val="18"/>
                <w:szCs w:val="18"/>
              </w:rPr>
            </w:pPr>
            <w:ins w:id="1196" w:author="Tam, Danny@Energy" w:date="2018-11-29T16:56:00Z">
              <w:del w:id="1197" w:author="Smith, Alexis@Energy" w:date="2019-01-24T08:50:00Z">
                <w:r w:rsidRPr="00450E94" w:rsidDel="002C7351">
                  <w:rPr>
                    <w:sz w:val="18"/>
                    <w:szCs w:val="18"/>
                    <w:u w:val="single"/>
                  </w:rPr>
                  <w:delText>All N/A</w:delText>
                </w:r>
                <w:r w:rsidRPr="00450E94" w:rsidDel="002C7351">
                  <w:rPr>
                    <w:sz w:val="18"/>
                    <w:szCs w:val="18"/>
                  </w:rPr>
                  <w:delText xml:space="preserve"> - This entire table is not applicable</w:delText>
                </w:r>
              </w:del>
            </w:ins>
          </w:p>
        </w:tc>
      </w:tr>
      <w:tr w:rsidR="00C71DFF" w:rsidRPr="00B843FA" w:rsidDel="002C7351" w14:paraId="1CEFE3F8" w14:textId="179C9F78" w:rsidTr="00450E94">
        <w:trPr>
          <w:ins w:id="1198" w:author="Tam, Danny@Energy" w:date="2018-11-29T16:56:00Z"/>
          <w:del w:id="1199" w:author="Smith, Alexis@Energy" w:date="2019-01-24T08:50:00Z"/>
        </w:trPr>
        <w:tc>
          <w:tcPr>
            <w:tcW w:w="473" w:type="dxa"/>
          </w:tcPr>
          <w:p w14:paraId="1F34C4A0" w14:textId="7BD96738" w:rsidR="00C71DFF" w:rsidRPr="00450E94" w:rsidDel="002C7351" w:rsidRDefault="00C71DFF" w:rsidP="00C71DFF">
            <w:pPr>
              <w:spacing w:after="0" w:line="240" w:lineRule="auto"/>
              <w:rPr>
                <w:ins w:id="1200" w:author="Tam, Danny@Energy" w:date="2018-11-29T16:56:00Z"/>
                <w:del w:id="1201" w:author="Smith, Alexis@Energy" w:date="2019-01-24T08:50:00Z"/>
                <w:rFonts w:cstheme="minorHAnsi"/>
                <w:sz w:val="18"/>
                <w:szCs w:val="18"/>
              </w:rPr>
            </w:pPr>
            <w:ins w:id="1202" w:author="Tam, Danny@Energy" w:date="2018-11-29T16:56:00Z">
              <w:del w:id="1203" w:author="Smith, Alexis@Energy" w:date="2019-01-24T08:50:00Z">
                <w:r w:rsidRPr="00450E94" w:rsidDel="002C7351">
                  <w:rPr>
                    <w:rFonts w:cstheme="minorHAnsi"/>
                    <w:sz w:val="18"/>
                    <w:szCs w:val="18"/>
                  </w:rPr>
                  <w:delText>11</w:delText>
                </w:r>
              </w:del>
            </w:ins>
          </w:p>
        </w:tc>
        <w:tc>
          <w:tcPr>
            <w:tcW w:w="10530" w:type="dxa"/>
            <w:gridSpan w:val="2"/>
            <w:vAlign w:val="center"/>
          </w:tcPr>
          <w:p w14:paraId="4667F35C" w14:textId="4F374D48" w:rsidR="00C71DFF" w:rsidRPr="00B71192" w:rsidDel="002C7351" w:rsidRDefault="00C71DFF" w:rsidP="00C71DFF">
            <w:pPr>
              <w:spacing w:after="0" w:line="240" w:lineRule="auto"/>
              <w:rPr>
                <w:ins w:id="1204" w:author="Tam, Danny@Energy" w:date="2018-11-29T16:56:00Z"/>
                <w:del w:id="1205" w:author="Smith, Alexis@Energy" w:date="2019-01-24T08:50:00Z"/>
                <w:rFonts w:cstheme="minorHAnsi"/>
                <w:sz w:val="18"/>
                <w:szCs w:val="18"/>
              </w:rPr>
            </w:pPr>
            <w:ins w:id="1206" w:author="Tam, Danny@Energy" w:date="2018-11-29T16:56:00Z">
              <w:del w:id="1207" w:author="Smith, Alexis@Energy" w:date="2019-01-24T08:50:00Z">
                <w:r w:rsidRPr="00450E94" w:rsidDel="002C7351">
                  <w:rPr>
                    <w:sz w:val="18"/>
                    <w:szCs w:val="18"/>
                  </w:rPr>
                  <w:delText xml:space="preserve">Correction Notes: </w:delText>
                </w:r>
              </w:del>
            </w:ins>
            <w:ins w:id="1208" w:author="Tam, Danny@Energy" w:date="2018-11-29T17:09:00Z">
              <w:del w:id="1209" w:author="Smith, Alexis@Energy" w:date="2019-01-24T08:50:00Z">
                <w:r w:rsidR="003A56CA" w:rsidRPr="00450E94" w:rsidDel="002C7351">
                  <w:rPr>
                    <w:rFonts w:cs="TimesNewRomanPS-BoldMT"/>
                    <w:bCs/>
                    <w:sz w:val="18"/>
                    <w:szCs w:val="18"/>
                  </w:rPr>
                  <w:delText>&lt;&lt;if Verification Status= Fail, then text entry in this Corrections Notes field is required;  user input text&gt;&gt;</w:delText>
                </w:r>
              </w:del>
            </w:ins>
          </w:p>
        </w:tc>
      </w:tr>
      <w:tr w:rsidR="00C71DFF" w:rsidRPr="00B843FA" w:rsidDel="002C7351" w14:paraId="20435154" w14:textId="6273B264" w:rsidTr="00A05A69">
        <w:trPr>
          <w:del w:id="1210" w:author="Smith, Alexis@Energy" w:date="2019-01-24T08:50:00Z"/>
        </w:trPr>
        <w:tc>
          <w:tcPr>
            <w:tcW w:w="11003" w:type="dxa"/>
            <w:gridSpan w:val="3"/>
          </w:tcPr>
          <w:p w14:paraId="01AB3600" w14:textId="62B204EC" w:rsidR="00C71DFF" w:rsidRPr="00B843FA" w:rsidDel="002C7351" w:rsidRDefault="003A56CA" w:rsidP="00C71DFF">
            <w:pPr>
              <w:spacing w:after="0" w:line="240" w:lineRule="auto"/>
              <w:rPr>
                <w:del w:id="1211" w:author="Smith, Alexis@Energy" w:date="2019-01-24T08:50:00Z"/>
                <w:rFonts w:cstheme="minorHAnsi"/>
                <w:sz w:val="20"/>
                <w:szCs w:val="20"/>
              </w:rPr>
            </w:pPr>
            <w:ins w:id="1212" w:author="Tam, Danny@Energy" w:date="2018-11-29T17:10:00Z">
              <w:del w:id="1213" w:author="Smith, Alexis@Energy" w:date="2019-01-24T08:50:00Z">
                <w:r w:rsidRPr="00F90331" w:rsidDel="002C7351">
                  <w:rPr>
                    <w:b/>
                    <w:sz w:val="18"/>
                    <w:szCs w:val="18"/>
                  </w:rPr>
                  <w:delText>The responsible person’s signature on this compliance document affirms that all applicable requirements in this table have been met unless otherwise noted in the Verification Status and the Corrections Notes</w:delText>
                </w:r>
                <w:r w:rsidDel="002C7351">
                  <w:rPr>
                    <w:b/>
                    <w:sz w:val="18"/>
                    <w:szCs w:val="18"/>
                  </w:rPr>
                  <w:delText xml:space="preserve"> in this table</w:delText>
                </w:r>
                <w:r w:rsidRPr="00F90331" w:rsidDel="002C7351">
                  <w:rPr>
                    <w:b/>
                    <w:sz w:val="18"/>
                    <w:szCs w:val="18"/>
                  </w:rPr>
                  <w:delText>.</w:delText>
                </w:r>
              </w:del>
            </w:ins>
            <w:del w:id="1214" w:author="Smith, Alexis@Energy" w:date="2019-01-24T08:50:00Z">
              <w:r w:rsidR="00C71DFF" w:rsidRPr="00A05A69" w:rsidDel="002C7351">
                <w:rPr>
                  <w:rFonts w:cstheme="minorHAnsi"/>
                  <w:b/>
                  <w:sz w:val="18"/>
                  <w:szCs w:val="20"/>
                </w:rPr>
                <w:delText>The responsible person’s signature on this compliance document affirms that all applicable requirements in this table have been met.</w:delText>
              </w:r>
            </w:del>
          </w:p>
        </w:tc>
      </w:tr>
    </w:tbl>
    <w:p w14:paraId="4B1F9674" w14:textId="77162817" w:rsidR="00B843FA" w:rsidRDefault="00B843FA">
      <w:pPr>
        <w:spacing w:after="0" w:line="240" w:lineRule="auto"/>
        <w:rPr>
          <w:rFonts w:asciiTheme="minorHAnsi" w:hAnsiTheme="minorHAnsi" w:cstheme="minorHAnsi"/>
          <w:sz w:val="18"/>
          <w:szCs w:val="18"/>
        </w:rPr>
      </w:pPr>
    </w:p>
    <w:tbl>
      <w:tblPr>
        <w:tblStyle w:val="TableGrid22"/>
        <w:tblW w:w="11003" w:type="dxa"/>
        <w:tblInd w:w="-5" w:type="dxa"/>
        <w:tblLayout w:type="fixed"/>
        <w:tblLook w:val="04A0" w:firstRow="1" w:lastRow="0" w:firstColumn="1" w:lastColumn="0" w:noHBand="0" w:noVBand="1"/>
      </w:tblPr>
      <w:tblGrid>
        <w:gridCol w:w="450"/>
        <w:gridCol w:w="2970"/>
        <w:gridCol w:w="7583"/>
      </w:tblGrid>
      <w:tr w:rsidR="00641F8E" w:rsidRPr="00641F8E" w:rsidDel="002C7351" w14:paraId="40E032E4" w14:textId="36669758" w:rsidTr="00A05A69">
        <w:trPr>
          <w:del w:id="1215" w:author="Smith, Alexis@Energy" w:date="2019-01-24T08:52:00Z"/>
        </w:trPr>
        <w:tc>
          <w:tcPr>
            <w:tcW w:w="11003" w:type="dxa"/>
            <w:gridSpan w:val="3"/>
          </w:tcPr>
          <w:p w14:paraId="3A0DE8C7" w14:textId="79BF8B67" w:rsidR="00641F8E" w:rsidRPr="00641F8E" w:rsidDel="002C7351" w:rsidRDefault="00641F8E" w:rsidP="00641F8E">
            <w:pPr>
              <w:spacing w:after="0" w:line="240" w:lineRule="auto"/>
              <w:rPr>
                <w:del w:id="1216" w:author="Smith, Alexis@Energy" w:date="2019-01-24T08:52:00Z"/>
                <w:rFonts w:cstheme="minorHAnsi"/>
                <w:b/>
                <w:sz w:val="20"/>
                <w:szCs w:val="20"/>
              </w:rPr>
            </w:pPr>
            <w:del w:id="1217" w:author="Smith, Alexis@Energy" w:date="2019-01-24T08:52:00Z">
              <w:r w:rsidDel="002C7351">
                <w:rPr>
                  <w:rFonts w:cstheme="minorHAnsi"/>
                  <w:b/>
                  <w:sz w:val="20"/>
                  <w:szCs w:val="20"/>
                </w:rPr>
                <w:delText>H</w:delText>
              </w:r>
              <w:r w:rsidRPr="00641F8E" w:rsidDel="002C7351">
                <w:rPr>
                  <w:rFonts w:cstheme="minorHAnsi"/>
                  <w:b/>
                  <w:sz w:val="20"/>
                  <w:szCs w:val="20"/>
                </w:rPr>
                <w:delText>. Compact Hot Water Distribution Basic (CHWD</w:delText>
              </w:r>
              <w:r w:rsidR="001455A6" w:rsidDel="002C7351">
                <w:rPr>
                  <w:rFonts w:cstheme="minorHAnsi"/>
                  <w:b/>
                  <w:sz w:val="20"/>
                  <w:szCs w:val="20"/>
                </w:rPr>
                <w:delText>S</w:delText>
              </w:r>
              <w:r w:rsidRPr="00641F8E" w:rsidDel="002C7351">
                <w:rPr>
                  <w:rFonts w:cstheme="minorHAnsi"/>
                  <w:b/>
                  <w:sz w:val="20"/>
                  <w:szCs w:val="20"/>
                </w:rPr>
                <w:delText>) (RA4.4.6)</w:delText>
              </w:r>
            </w:del>
          </w:p>
          <w:p w14:paraId="42A7F7F4" w14:textId="66ADD8E4" w:rsidR="00641F8E" w:rsidRPr="00641F8E" w:rsidDel="002C7351" w:rsidRDefault="00641F8E">
            <w:pPr>
              <w:spacing w:after="0" w:line="240" w:lineRule="auto"/>
              <w:rPr>
                <w:del w:id="1218" w:author="Smith, Alexis@Energy" w:date="2019-01-24T08:52:00Z"/>
                <w:rFonts w:cstheme="minorHAnsi"/>
                <w:sz w:val="20"/>
                <w:szCs w:val="20"/>
              </w:rPr>
            </w:pPr>
            <w:del w:id="1219" w:author="Smith, Alexis@Energy" w:date="2019-01-24T08:52:00Z">
              <w:r w:rsidRPr="00641F8E" w:rsidDel="002C7351">
                <w:rPr>
                  <w:rFonts w:cstheme="minorHAnsi"/>
                  <w:sz w:val="18"/>
                  <w:szCs w:val="20"/>
                </w:rPr>
                <w:delText>This table reports the inputs and results for CHWD</w:delText>
              </w:r>
              <w:r w:rsidR="001455A6" w:rsidDel="002C7351">
                <w:rPr>
                  <w:rFonts w:cstheme="minorHAnsi"/>
                  <w:sz w:val="18"/>
                  <w:szCs w:val="20"/>
                </w:rPr>
                <w:delText>S</w:delText>
              </w:r>
              <w:r w:rsidRPr="00641F8E" w:rsidDel="002C7351">
                <w:rPr>
                  <w:rFonts w:cstheme="minorHAnsi"/>
                  <w:sz w:val="18"/>
                  <w:szCs w:val="20"/>
                </w:rPr>
                <w:delText>.</w:delText>
              </w:r>
              <w:r w:rsidRPr="00641F8E" w:rsidDel="002C7351">
                <w:rPr>
                  <w:sz w:val="20"/>
                </w:rPr>
                <w:delText xml:space="preserve"> </w:delText>
              </w:r>
              <w:r w:rsidRPr="00B843FA" w:rsidDel="002C7351">
                <w:rPr>
                  <w:rFonts w:cstheme="minorHAnsi"/>
                  <w:sz w:val="18"/>
                  <w:szCs w:val="20"/>
                </w:rPr>
                <w:delText>&lt;&lt;If A10 “Compact Distrib.” = “</w:delText>
              </w:r>
              <w:r w:rsidDel="002C7351">
                <w:rPr>
                  <w:rFonts w:cstheme="minorHAnsi"/>
                  <w:sz w:val="18"/>
                  <w:szCs w:val="20"/>
                </w:rPr>
                <w:delText>Basic</w:delText>
              </w:r>
              <w:r w:rsidRPr="00B843FA" w:rsidDel="002C7351">
                <w:rPr>
                  <w:rFonts w:cstheme="minorHAnsi"/>
                  <w:sz w:val="18"/>
                  <w:szCs w:val="20"/>
                </w:rPr>
                <w:delText>”, then display this entire table</w:delText>
              </w:r>
              <w:r w:rsidDel="002C7351">
                <w:rPr>
                  <w:rFonts w:cstheme="minorHAnsi"/>
                  <w:sz w:val="18"/>
                  <w:szCs w:val="20"/>
                </w:rPr>
                <w:delText>; else display</w:delText>
              </w:r>
              <w:r w:rsidRPr="00B843FA" w:rsidDel="002C7351">
                <w:rPr>
                  <w:rFonts w:cstheme="minorHAnsi"/>
                  <w:sz w:val="18"/>
                  <w:szCs w:val="20"/>
                </w:rPr>
                <w:delText xml:space="preserve"> the "s</w:delText>
              </w:r>
              <w:r w:rsidDel="002C7351">
                <w:rPr>
                  <w:rFonts w:cstheme="minorHAnsi"/>
                  <w:sz w:val="18"/>
                  <w:szCs w:val="20"/>
                </w:rPr>
                <w:delText>ection does not apply" message</w:delText>
              </w:r>
              <w:r w:rsidRPr="00B843FA" w:rsidDel="002C7351">
                <w:rPr>
                  <w:rFonts w:cstheme="minorHAnsi"/>
                  <w:sz w:val="18"/>
                  <w:szCs w:val="20"/>
                </w:rPr>
                <w:delText>&gt;&gt;</w:delText>
              </w:r>
            </w:del>
          </w:p>
        </w:tc>
      </w:tr>
      <w:tr w:rsidR="00641F8E" w:rsidRPr="00641F8E" w:rsidDel="002C7351" w14:paraId="5DBDFC2A" w14:textId="67DED7EC" w:rsidTr="00A05A69">
        <w:trPr>
          <w:del w:id="1220" w:author="Smith, Alexis@Energy" w:date="2019-01-24T08:52:00Z"/>
        </w:trPr>
        <w:tc>
          <w:tcPr>
            <w:tcW w:w="450" w:type="dxa"/>
            <w:vAlign w:val="bottom"/>
          </w:tcPr>
          <w:p w14:paraId="740D3A34" w14:textId="6AD6EF36" w:rsidR="00641F8E" w:rsidRPr="00641F8E" w:rsidDel="002C7351" w:rsidRDefault="00641F8E" w:rsidP="00641F8E">
            <w:pPr>
              <w:spacing w:after="0" w:line="240" w:lineRule="auto"/>
              <w:jc w:val="center"/>
              <w:rPr>
                <w:del w:id="1221" w:author="Smith, Alexis@Energy" w:date="2019-01-24T08:52:00Z"/>
                <w:rFonts w:cstheme="minorHAnsi"/>
                <w:sz w:val="18"/>
                <w:szCs w:val="18"/>
              </w:rPr>
            </w:pPr>
            <w:del w:id="1222" w:author="Smith, Alexis@Energy" w:date="2019-01-24T08:52:00Z">
              <w:r w:rsidRPr="00641F8E" w:rsidDel="002C7351">
                <w:rPr>
                  <w:rFonts w:cstheme="minorHAnsi"/>
                  <w:sz w:val="18"/>
                  <w:szCs w:val="18"/>
                </w:rPr>
                <w:delText>01</w:delText>
              </w:r>
            </w:del>
          </w:p>
        </w:tc>
        <w:tc>
          <w:tcPr>
            <w:tcW w:w="2970" w:type="dxa"/>
            <w:vAlign w:val="bottom"/>
          </w:tcPr>
          <w:p w14:paraId="3A7ED3E1" w14:textId="70B462AA" w:rsidR="00641F8E" w:rsidRPr="00641F8E" w:rsidDel="002C7351" w:rsidRDefault="00641F8E" w:rsidP="00641F8E">
            <w:pPr>
              <w:spacing w:after="0" w:line="240" w:lineRule="auto"/>
              <w:rPr>
                <w:del w:id="1223" w:author="Smith, Alexis@Energy" w:date="2019-01-24T08:52:00Z"/>
                <w:rFonts w:cstheme="minorHAnsi"/>
                <w:sz w:val="18"/>
                <w:szCs w:val="18"/>
              </w:rPr>
            </w:pPr>
            <w:del w:id="1224" w:author="Smith, Alexis@Energy" w:date="2019-01-24T08:52:00Z">
              <w:r w:rsidRPr="00641F8E" w:rsidDel="002C7351">
                <w:rPr>
                  <w:rFonts w:cstheme="minorHAnsi"/>
                  <w:sz w:val="18"/>
                  <w:szCs w:val="18"/>
                </w:rPr>
                <w:delText>Master Bath distance of furthest fixture to Water Heater in feet.</w:delText>
              </w:r>
            </w:del>
          </w:p>
        </w:tc>
        <w:tc>
          <w:tcPr>
            <w:tcW w:w="7583" w:type="dxa"/>
          </w:tcPr>
          <w:p w14:paraId="2E93234D" w14:textId="0B2364CE" w:rsidR="00641F8E" w:rsidRPr="00641F8E" w:rsidDel="002C7351" w:rsidRDefault="00641F8E" w:rsidP="00641F8E">
            <w:pPr>
              <w:spacing w:after="0" w:line="240" w:lineRule="auto"/>
              <w:rPr>
                <w:del w:id="1225" w:author="Smith, Alexis@Energy" w:date="2019-01-24T08:52:00Z"/>
                <w:rFonts w:cstheme="minorHAnsi"/>
                <w:sz w:val="18"/>
                <w:szCs w:val="18"/>
                <w:highlight w:val="yellow"/>
              </w:rPr>
            </w:pPr>
            <w:del w:id="1226" w:author="Smith, Alexis@Energy" w:date="2019-01-24T08:52:00Z">
              <w:r w:rsidRPr="00641F8E" w:rsidDel="002C7351">
                <w:rPr>
                  <w:rFonts w:cstheme="minorHAnsi"/>
                  <w:sz w:val="18"/>
                  <w:szCs w:val="18"/>
                </w:rPr>
                <w:delText>&lt;&lt;Reference Value from CF-1R-PRF, Else if prescriptive compliance, user input&gt;&gt;</w:delText>
              </w:r>
            </w:del>
          </w:p>
        </w:tc>
      </w:tr>
      <w:tr w:rsidR="00641F8E" w:rsidRPr="00641F8E" w:rsidDel="002C7351" w14:paraId="5059CC97" w14:textId="5B2AE81A" w:rsidTr="00A05A69">
        <w:trPr>
          <w:trHeight w:val="602"/>
          <w:del w:id="1227" w:author="Smith, Alexis@Energy" w:date="2019-01-24T08:52:00Z"/>
        </w:trPr>
        <w:tc>
          <w:tcPr>
            <w:tcW w:w="450" w:type="dxa"/>
            <w:vAlign w:val="bottom"/>
          </w:tcPr>
          <w:p w14:paraId="5C7FC421" w14:textId="24C106AE" w:rsidR="00641F8E" w:rsidRPr="00641F8E" w:rsidDel="002C7351" w:rsidRDefault="00641F8E" w:rsidP="00641F8E">
            <w:pPr>
              <w:jc w:val="center"/>
              <w:rPr>
                <w:del w:id="1228" w:author="Smith, Alexis@Energy" w:date="2019-01-24T08:52:00Z"/>
                <w:rFonts w:cstheme="minorHAnsi"/>
                <w:sz w:val="18"/>
                <w:szCs w:val="18"/>
              </w:rPr>
            </w:pPr>
            <w:del w:id="1229" w:author="Smith, Alexis@Energy" w:date="2019-01-24T08:52:00Z">
              <w:r w:rsidRPr="00641F8E" w:rsidDel="002C7351">
                <w:rPr>
                  <w:rFonts w:cstheme="minorHAnsi"/>
                  <w:sz w:val="18"/>
                  <w:szCs w:val="18"/>
                </w:rPr>
                <w:delText>02</w:delText>
              </w:r>
            </w:del>
          </w:p>
        </w:tc>
        <w:tc>
          <w:tcPr>
            <w:tcW w:w="2970" w:type="dxa"/>
            <w:vAlign w:val="bottom"/>
          </w:tcPr>
          <w:p w14:paraId="2C93FCE8" w14:textId="1559DF09" w:rsidR="00641F8E" w:rsidRPr="00641F8E" w:rsidDel="002C7351" w:rsidRDefault="00641F8E" w:rsidP="00641F8E">
            <w:pPr>
              <w:spacing w:after="0"/>
              <w:rPr>
                <w:del w:id="1230" w:author="Smith, Alexis@Energy" w:date="2019-01-24T08:52:00Z"/>
                <w:rFonts w:cstheme="minorHAnsi"/>
                <w:sz w:val="18"/>
                <w:szCs w:val="18"/>
              </w:rPr>
            </w:pPr>
            <w:del w:id="1231" w:author="Smith, Alexis@Energy" w:date="2019-01-24T08:52:00Z">
              <w:r w:rsidRPr="00641F8E" w:rsidDel="002C7351">
                <w:rPr>
                  <w:rFonts w:cstheme="minorHAnsi"/>
                  <w:sz w:val="18"/>
                  <w:szCs w:val="18"/>
                </w:rPr>
                <w:delText>Kitchen distance from furthest fixture to Water Heater in feet.</w:delText>
              </w:r>
            </w:del>
          </w:p>
        </w:tc>
        <w:tc>
          <w:tcPr>
            <w:tcW w:w="7583" w:type="dxa"/>
            <w:vAlign w:val="bottom"/>
          </w:tcPr>
          <w:p w14:paraId="445A1EBB" w14:textId="0704B89C" w:rsidR="00641F8E" w:rsidRPr="00641F8E" w:rsidDel="002C7351" w:rsidRDefault="00641F8E" w:rsidP="00641F8E">
            <w:pPr>
              <w:tabs>
                <w:tab w:val="left" w:pos="2160"/>
                <w:tab w:val="left" w:pos="2700"/>
                <w:tab w:val="left" w:pos="3420"/>
                <w:tab w:val="left" w:pos="3780"/>
                <w:tab w:val="left" w:pos="5760"/>
                <w:tab w:val="left" w:pos="7212"/>
              </w:tabs>
              <w:rPr>
                <w:del w:id="1232" w:author="Smith, Alexis@Energy" w:date="2019-01-24T08:52:00Z"/>
                <w:rFonts w:cstheme="minorHAnsi"/>
                <w:sz w:val="18"/>
                <w:szCs w:val="18"/>
                <w:highlight w:val="yellow"/>
              </w:rPr>
            </w:pPr>
            <w:del w:id="1233" w:author="Smith, Alexis@Energy" w:date="2019-01-24T08:52:00Z">
              <w:r w:rsidRPr="00641F8E" w:rsidDel="002C7351">
                <w:rPr>
                  <w:rFonts w:cstheme="minorHAnsi"/>
                  <w:sz w:val="18"/>
                  <w:szCs w:val="18"/>
                </w:rPr>
                <w:delText>&lt;&lt;Reference Value from CF-1R-PRF, Else if prescriptive compliance, user input&gt;&gt;</w:delText>
              </w:r>
            </w:del>
          </w:p>
        </w:tc>
      </w:tr>
      <w:tr w:rsidR="00641F8E" w:rsidRPr="00641F8E" w:rsidDel="002C7351" w14:paraId="5F1DFDEC" w14:textId="0AE6DF65" w:rsidTr="00A05A69">
        <w:trPr>
          <w:trHeight w:val="620"/>
          <w:del w:id="1234" w:author="Smith, Alexis@Energy" w:date="2019-01-24T08:52:00Z"/>
        </w:trPr>
        <w:tc>
          <w:tcPr>
            <w:tcW w:w="450" w:type="dxa"/>
          </w:tcPr>
          <w:p w14:paraId="200AA2D6" w14:textId="465FAE9D" w:rsidR="00641F8E" w:rsidRPr="00641F8E" w:rsidDel="002C7351" w:rsidRDefault="00641F8E" w:rsidP="00641F8E">
            <w:pPr>
              <w:spacing w:after="0" w:line="240" w:lineRule="auto"/>
              <w:jc w:val="center"/>
              <w:rPr>
                <w:del w:id="1235" w:author="Smith, Alexis@Energy" w:date="2019-01-24T08:52:00Z"/>
                <w:rFonts w:cstheme="minorHAnsi"/>
                <w:sz w:val="18"/>
                <w:szCs w:val="18"/>
              </w:rPr>
            </w:pPr>
            <w:del w:id="1236" w:author="Smith, Alexis@Energy" w:date="2019-01-24T08:52:00Z">
              <w:r w:rsidRPr="00641F8E" w:rsidDel="002C7351">
                <w:rPr>
                  <w:rFonts w:cstheme="minorHAnsi"/>
                  <w:sz w:val="18"/>
                  <w:szCs w:val="18"/>
                </w:rPr>
                <w:delText>03</w:delText>
              </w:r>
            </w:del>
          </w:p>
        </w:tc>
        <w:tc>
          <w:tcPr>
            <w:tcW w:w="2970" w:type="dxa"/>
            <w:vAlign w:val="bottom"/>
          </w:tcPr>
          <w:p w14:paraId="5315A762" w14:textId="1534F5CC" w:rsidR="00641F8E" w:rsidRPr="00641F8E" w:rsidDel="002C7351" w:rsidRDefault="00641F8E" w:rsidP="00641F8E">
            <w:pPr>
              <w:spacing w:after="0" w:line="240" w:lineRule="auto"/>
              <w:rPr>
                <w:del w:id="1237" w:author="Smith, Alexis@Energy" w:date="2019-01-24T08:52:00Z"/>
                <w:rFonts w:cstheme="minorHAnsi"/>
                <w:sz w:val="18"/>
                <w:szCs w:val="18"/>
              </w:rPr>
            </w:pPr>
            <w:del w:id="1238" w:author="Smith, Alexis@Energy" w:date="2019-01-24T08:52:00Z">
              <w:r w:rsidRPr="00641F8E" w:rsidDel="002C7351">
                <w:rPr>
                  <w:rFonts w:cstheme="minorHAnsi"/>
                  <w:sz w:val="18"/>
                  <w:szCs w:val="18"/>
                </w:rPr>
                <w:delText>Furthest Third fixtures from fixture to Water Heater in feet</w:delText>
              </w:r>
            </w:del>
          </w:p>
        </w:tc>
        <w:tc>
          <w:tcPr>
            <w:tcW w:w="7583" w:type="dxa"/>
          </w:tcPr>
          <w:p w14:paraId="00C34AEC" w14:textId="6706CCAC" w:rsidR="00641F8E" w:rsidRPr="00641F8E" w:rsidDel="002C7351" w:rsidRDefault="00641F8E" w:rsidP="00641F8E">
            <w:pPr>
              <w:spacing w:after="0" w:line="240" w:lineRule="auto"/>
              <w:rPr>
                <w:del w:id="1239" w:author="Smith, Alexis@Energy" w:date="2019-01-24T08:52:00Z"/>
                <w:rFonts w:cstheme="minorHAnsi"/>
                <w:sz w:val="18"/>
                <w:szCs w:val="18"/>
                <w:highlight w:val="yellow"/>
              </w:rPr>
            </w:pPr>
            <w:del w:id="1240" w:author="Smith, Alexis@Energy" w:date="2019-01-24T08:52:00Z">
              <w:r w:rsidRPr="00641F8E" w:rsidDel="002C7351">
                <w:rPr>
                  <w:rFonts w:cstheme="minorHAnsi"/>
                  <w:sz w:val="18"/>
                  <w:szCs w:val="18"/>
                </w:rPr>
                <w:delText>&lt;&lt;Reference Value from CF-1R-PRF, Else if prescriptive compliance, user input&gt;&gt;</w:delText>
              </w:r>
            </w:del>
          </w:p>
        </w:tc>
      </w:tr>
      <w:tr w:rsidR="00641F8E" w:rsidRPr="00641F8E" w:rsidDel="002C7351" w14:paraId="592114B7" w14:textId="25F53169" w:rsidTr="00A05A69">
        <w:trPr>
          <w:trHeight w:val="917"/>
          <w:del w:id="1241" w:author="Smith, Alexis@Energy" w:date="2019-01-24T08:52:00Z"/>
        </w:trPr>
        <w:tc>
          <w:tcPr>
            <w:tcW w:w="450" w:type="dxa"/>
          </w:tcPr>
          <w:p w14:paraId="1CA33DCD" w14:textId="77AE45DE" w:rsidR="00641F8E" w:rsidRPr="00641F8E" w:rsidDel="002C7351" w:rsidRDefault="00641F8E" w:rsidP="00641F8E">
            <w:pPr>
              <w:spacing w:after="0" w:line="240" w:lineRule="auto"/>
              <w:jc w:val="center"/>
              <w:rPr>
                <w:del w:id="1242" w:author="Smith, Alexis@Energy" w:date="2019-01-24T08:52:00Z"/>
                <w:rFonts w:cstheme="minorHAnsi"/>
                <w:sz w:val="18"/>
                <w:szCs w:val="18"/>
              </w:rPr>
            </w:pPr>
            <w:del w:id="1243" w:author="Smith, Alexis@Energy" w:date="2019-01-24T08:52:00Z">
              <w:r w:rsidRPr="00641F8E" w:rsidDel="002C7351">
                <w:rPr>
                  <w:rFonts w:cstheme="minorHAnsi"/>
                  <w:sz w:val="18"/>
                  <w:szCs w:val="18"/>
                </w:rPr>
                <w:delText>04</w:delText>
              </w:r>
            </w:del>
          </w:p>
        </w:tc>
        <w:tc>
          <w:tcPr>
            <w:tcW w:w="2970" w:type="dxa"/>
            <w:vAlign w:val="bottom"/>
          </w:tcPr>
          <w:p w14:paraId="3D86921A" w14:textId="76632C26" w:rsidR="00641F8E" w:rsidRPr="00641F8E" w:rsidDel="002C7351" w:rsidRDefault="00641F8E" w:rsidP="00641F8E">
            <w:pPr>
              <w:spacing w:after="0" w:line="240" w:lineRule="auto"/>
              <w:rPr>
                <w:del w:id="1244" w:author="Smith, Alexis@Energy" w:date="2019-01-24T08:52:00Z"/>
                <w:rFonts w:cstheme="minorHAnsi"/>
                <w:sz w:val="18"/>
                <w:szCs w:val="18"/>
              </w:rPr>
            </w:pPr>
            <w:del w:id="1245" w:author="Smith, Alexis@Energy" w:date="2019-01-24T08:52:00Z">
              <w:r w:rsidRPr="00641F8E" w:rsidDel="002C7351">
                <w:rPr>
                  <w:rFonts w:cstheme="minorHAnsi"/>
                  <w:sz w:val="18"/>
                  <w:szCs w:val="18"/>
                </w:rPr>
                <w:delText>Weighted Distance</w:delText>
              </w:r>
            </w:del>
          </w:p>
        </w:tc>
        <w:tc>
          <w:tcPr>
            <w:tcW w:w="7583" w:type="dxa"/>
          </w:tcPr>
          <w:p w14:paraId="6E9FC4DC" w14:textId="52ECC487" w:rsidR="00641F8E" w:rsidRPr="00641F8E" w:rsidDel="002C7351" w:rsidRDefault="00641F8E" w:rsidP="00641F8E">
            <w:pPr>
              <w:spacing w:after="0"/>
              <w:jc w:val="center"/>
              <w:rPr>
                <w:del w:id="1246" w:author="Smith, Alexis@Energy" w:date="2019-01-24T08:52:00Z"/>
                <w:rFonts w:cstheme="minorHAnsi"/>
                <w:sz w:val="18"/>
                <w:szCs w:val="18"/>
              </w:rPr>
            </w:pPr>
            <w:del w:id="1247" w:author="Smith, Alexis@Energy" w:date="2019-01-24T08:52:00Z">
              <w:r w:rsidRPr="00641F8E" w:rsidDel="002C7351">
                <w:rPr>
                  <w:rFonts w:cstheme="minorHAnsi"/>
                  <w:sz w:val="18"/>
                  <w:szCs w:val="18"/>
                </w:rPr>
                <w:delText>&lt;&lt;</w:delText>
              </w:r>
              <w:r w:rsidRPr="00641F8E" w:rsidDel="002C7351">
                <w:rPr>
                  <w:sz w:val="18"/>
                  <w:szCs w:val="18"/>
                </w:rPr>
                <w:delText xml:space="preserve"> </w:delText>
              </w:r>
              <w:r w:rsidRPr="00641F8E" w:rsidDel="002C7351">
                <w:rPr>
                  <w:rFonts w:cstheme="minorHAnsi"/>
                  <w:sz w:val="18"/>
                  <w:szCs w:val="18"/>
                </w:rPr>
                <w:delText xml:space="preserve">Reference Value from CF-1R-PRF, Else if prescriptive compliance, if nonrecirculating system, then Weighted Distance </w:delText>
              </w:r>
              <w:r w:rsidDel="002C7351">
                <w:rPr>
                  <w:rFonts w:cstheme="minorHAnsi"/>
                  <w:sz w:val="18"/>
                  <w:szCs w:val="18"/>
                </w:rPr>
                <w:delText>H</w:delText>
              </w:r>
              <w:r w:rsidRPr="00641F8E" w:rsidDel="002C7351">
                <w:rPr>
                  <w:rFonts w:cstheme="minorHAnsi"/>
                  <w:sz w:val="18"/>
                  <w:szCs w:val="18"/>
                </w:rPr>
                <w:delText>04 = 0.4*</w:delText>
              </w:r>
              <w:r w:rsidDel="002C7351">
                <w:rPr>
                  <w:rFonts w:cstheme="minorHAnsi"/>
                  <w:sz w:val="18"/>
                  <w:szCs w:val="18"/>
                </w:rPr>
                <w:delText>H</w:delText>
              </w:r>
              <w:r w:rsidRPr="00641F8E" w:rsidDel="002C7351">
                <w:rPr>
                  <w:rFonts w:cstheme="minorHAnsi"/>
                  <w:sz w:val="18"/>
                  <w:szCs w:val="18"/>
                </w:rPr>
                <w:delText>01 + 0.4*</w:delText>
              </w:r>
              <w:r w:rsidDel="002C7351">
                <w:rPr>
                  <w:rFonts w:cstheme="minorHAnsi"/>
                  <w:sz w:val="18"/>
                  <w:szCs w:val="18"/>
                </w:rPr>
                <w:delText>H</w:delText>
              </w:r>
              <w:r w:rsidRPr="00641F8E" w:rsidDel="002C7351">
                <w:rPr>
                  <w:rFonts w:cstheme="minorHAnsi"/>
                  <w:sz w:val="18"/>
                  <w:szCs w:val="18"/>
                </w:rPr>
                <w:delText>02 + 0.2*</w:delText>
              </w:r>
              <w:r w:rsidDel="002C7351">
                <w:rPr>
                  <w:rFonts w:cstheme="minorHAnsi"/>
                  <w:sz w:val="18"/>
                  <w:szCs w:val="18"/>
                </w:rPr>
                <w:delText>H</w:delText>
              </w:r>
              <w:r w:rsidRPr="00641F8E" w:rsidDel="002C7351">
                <w:rPr>
                  <w:rFonts w:cstheme="minorHAnsi"/>
                  <w:sz w:val="18"/>
                  <w:szCs w:val="18"/>
                </w:rPr>
                <w:delText>03.</w:delText>
              </w:r>
            </w:del>
          </w:p>
          <w:p w14:paraId="02502ED3" w14:textId="0DC05122" w:rsidR="00641F8E" w:rsidRPr="00641F8E" w:rsidDel="002C7351" w:rsidRDefault="00641F8E" w:rsidP="00641F8E">
            <w:pPr>
              <w:spacing w:after="0"/>
              <w:jc w:val="center"/>
              <w:rPr>
                <w:del w:id="1248" w:author="Smith, Alexis@Energy" w:date="2019-01-24T08:52:00Z"/>
                <w:rFonts w:cstheme="minorHAnsi"/>
                <w:sz w:val="18"/>
                <w:szCs w:val="18"/>
              </w:rPr>
            </w:pPr>
            <w:del w:id="1249" w:author="Smith, Alexis@Energy" w:date="2019-01-24T08:52:00Z">
              <w:r w:rsidRPr="00641F8E" w:rsidDel="002C7351">
                <w:rPr>
                  <w:rFonts w:cstheme="minorHAnsi"/>
                  <w:sz w:val="18"/>
                  <w:szCs w:val="18"/>
                </w:rPr>
                <w:delText xml:space="preserve">If recirculation system, then Weighted Distance </w:delText>
              </w:r>
              <w:r w:rsidDel="002C7351">
                <w:rPr>
                  <w:rFonts w:cstheme="minorHAnsi"/>
                  <w:sz w:val="18"/>
                  <w:szCs w:val="18"/>
                </w:rPr>
                <w:delText>H</w:delText>
              </w:r>
              <w:r w:rsidRPr="00641F8E" w:rsidDel="002C7351">
                <w:rPr>
                  <w:rFonts w:cstheme="minorHAnsi"/>
                  <w:sz w:val="18"/>
                  <w:szCs w:val="18"/>
                </w:rPr>
                <w:delText xml:space="preserve">04 = </w:delText>
              </w:r>
              <w:r w:rsidDel="002C7351">
                <w:rPr>
                  <w:rFonts w:cstheme="minorHAnsi"/>
                  <w:sz w:val="18"/>
                  <w:szCs w:val="18"/>
                </w:rPr>
                <w:delText>H</w:delText>
              </w:r>
              <w:r w:rsidRPr="00641F8E" w:rsidDel="002C7351">
                <w:rPr>
                  <w:rFonts w:cstheme="minorHAnsi"/>
                  <w:sz w:val="18"/>
                  <w:szCs w:val="18"/>
                </w:rPr>
                <w:delText>03</w:delText>
              </w:r>
            </w:del>
          </w:p>
        </w:tc>
      </w:tr>
      <w:tr w:rsidR="00641F8E" w:rsidRPr="00641F8E" w:rsidDel="002C7351" w14:paraId="0459F8E7" w14:textId="07D0A838" w:rsidTr="00A05A69">
        <w:trPr>
          <w:del w:id="1250" w:author="Smith, Alexis@Energy" w:date="2019-01-24T08:52:00Z"/>
        </w:trPr>
        <w:tc>
          <w:tcPr>
            <w:tcW w:w="450" w:type="dxa"/>
          </w:tcPr>
          <w:p w14:paraId="652495EF" w14:textId="1343BC28" w:rsidR="00641F8E" w:rsidRPr="00641F8E" w:rsidDel="002C7351" w:rsidRDefault="00641F8E" w:rsidP="00641F8E">
            <w:pPr>
              <w:spacing w:after="0" w:line="240" w:lineRule="auto"/>
              <w:jc w:val="center"/>
              <w:rPr>
                <w:del w:id="1251" w:author="Smith, Alexis@Energy" w:date="2019-01-24T08:52:00Z"/>
                <w:rFonts w:cstheme="minorHAnsi"/>
                <w:sz w:val="18"/>
                <w:szCs w:val="18"/>
              </w:rPr>
            </w:pPr>
            <w:del w:id="1252" w:author="Smith, Alexis@Energy" w:date="2019-01-24T08:52:00Z">
              <w:r w:rsidRPr="00641F8E" w:rsidDel="002C7351">
                <w:rPr>
                  <w:rFonts w:cstheme="minorHAnsi"/>
                  <w:sz w:val="18"/>
                  <w:szCs w:val="18"/>
                </w:rPr>
                <w:delText>05</w:delText>
              </w:r>
            </w:del>
          </w:p>
        </w:tc>
        <w:tc>
          <w:tcPr>
            <w:tcW w:w="2970" w:type="dxa"/>
          </w:tcPr>
          <w:p w14:paraId="4798E06B" w14:textId="1BB1B63F" w:rsidR="00641F8E" w:rsidRPr="00641F8E" w:rsidDel="002C7351" w:rsidRDefault="00641F8E" w:rsidP="00641F8E">
            <w:pPr>
              <w:spacing w:after="0" w:line="240" w:lineRule="auto"/>
              <w:rPr>
                <w:del w:id="1253" w:author="Smith, Alexis@Energy" w:date="2019-01-24T08:52:00Z"/>
                <w:rFonts w:cstheme="minorHAnsi"/>
                <w:sz w:val="18"/>
                <w:szCs w:val="18"/>
              </w:rPr>
            </w:pPr>
            <w:del w:id="1254" w:author="Smith, Alexis@Energy" w:date="2019-01-24T08:52:00Z">
              <w:r w:rsidRPr="00641F8E" w:rsidDel="002C7351">
                <w:rPr>
                  <w:rFonts w:cstheme="minorHAnsi"/>
                  <w:sz w:val="18"/>
                  <w:szCs w:val="18"/>
                </w:rPr>
                <w:delText>Qualification Distance</w:delText>
              </w:r>
            </w:del>
          </w:p>
        </w:tc>
        <w:tc>
          <w:tcPr>
            <w:tcW w:w="7583" w:type="dxa"/>
          </w:tcPr>
          <w:p w14:paraId="4EE6469B" w14:textId="36B7C113" w:rsidR="00641F8E" w:rsidRPr="00641F8E" w:rsidDel="002C7351" w:rsidRDefault="00641F8E" w:rsidP="00641F8E">
            <w:pPr>
              <w:jc w:val="center"/>
              <w:rPr>
                <w:del w:id="1255" w:author="Smith, Alexis@Energy" w:date="2019-01-24T08:52:00Z"/>
                <w:sz w:val="18"/>
                <w:szCs w:val="18"/>
              </w:rPr>
            </w:pPr>
            <w:del w:id="1256" w:author="Smith, Alexis@Energy" w:date="2019-01-24T08:52:00Z">
              <w:r w:rsidRPr="00641F8E" w:rsidDel="002C7351">
                <w:rPr>
                  <w:rFonts w:cstheme="minorHAnsi"/>
                  <w:sz w:val="18"/>
                  <w:szCs w:val="18"/>
                </w:rPr>
                <w:delText xml:space="preserve">&lt;&lt; Reference Value from CF-1R-PRF, Else if prescriptive compliance, </w:delText>
              </w:r>
              <w:r w:rsidRPr="00641F8E" w:rsidDel="002C7351">
                <w:rPr>
                  <w:sz w:val="18"/>
                  <w:szCs w:val="18"/>
                </w:rPr>
                <w:delText xml:space="preserve">Qualification Distance </w:delText>
              </w:r>
              <w:r w:rsidDel="002C7351">
                <w:rPr>
                  <w:sz w:val="18"/>
                  <w:szCs w:val="18"/>
                </w:rPr>
                <w:delText>H</w:delText>
              </w:r>
              <w:r w:rsidRPr="00641F8E" w:rsidDel="002C7351">
                <w:rPr>
                  <w:sz w:val="18"/>
                  <w:szCs w:val="18"/>
                </w:rPr>
                <w:delText>05 = (a+b *CFA)/n</w:delText>
              </w:r>
            </w:del>
          </w:p>
          <w:p w14:paraId="732F8B10" w14:textId="5EE20DAC" w:rsidR="00641F8E" w:rsidRPr="00641F8E" w:rsidDel="002C7351" w:rsidRDefault="00641F8E" w:rsidP="00641F8E">
            <w:pPr>
              <w:rPr>
                <w:del w:id="1257" w:author="Smith, Alexis@Energy" w:date="2019-01-24T08:52:00Z"/>
                <w:sz w:val="18"/>
                <w:szCs w:val="18"/>
                <w:u w:val="single"/>
              </w:rPr>
            </w:pPr>
            <w:del w:id="1258" w:author="Smith, Alexis@Energy" w:date="2019-01-24T08:52:00Z">
              <w:r w:rsidRPr="00641F8E" w:rsidDel="002C7351">
                <w:rPr>
                  <w:sz w:val="18"/>
                  <w:szCs w:val="18"/>
                  <w:u w:val="single"/>
                </w:rPr>
                <w:delText>Where:</w:delText>
              </w:r>
            </w:del>
          </w:p>
          <w:p w14:paraId="01F6CE17" w14:textId="3C913CEB" w:rsidR="00641F8E" w:rsidRPr="00641F8E" w:rsidDel="002C7351" w:rsidRDefault="00641F8E" w:rsidP="00641F8E">
            <w:pPr>
              <w:spacing w:after="0" w:line="240" w:lineRule="auto"/>
              <w:rPr>
                <w:del w:id="1259" w:author="Smith, Alexis@Energy" w:date="2019-01-24T08:52:00Z"/>
                <w:sz w:val="18"/>
                <w:szCs w:val="18"/>
                <w:u w:val="single"/>
              </w:rPr>
            </w:pPr>
            <w:del w:id="1260" w:author="Smith, Alexis@Energy" w:date="2019-01-24T08:52:00Z">
              <w:r w:rsidRPr="00641F8E" w:rsidDel="002C7351">
                <w:rPr>
                  <w:sz w:val="18"/>
                  <w:szCs w:val="18"/>
                  <w:u w:val="single"/>
                </w:rPr>
                <w:delText>a, b = Qualification distance coefficients see Table 4.4.6-2 below,</w:delText>
              </w:r>
            </w:del>
          </w:p>
          <w:p w14:paraId="744D03C5" w14:textId="6678B3EC" w:rsidR="00641F8E" w:rsidRPr="00641F8E" w:rsidDel="002C7351" w:rsidRDefault="00641F8E" w:rsidP="00641F8E">
            <w:pPr>
              <w:spacing w:after="0" w:line="240" w:lineRule="auto"/>
              <w:rPr>
                <w:del w:id="1261" w:author="Smith, Alexis@Energy" w:date="2019-01-24T08:52:00Z"/>
                <w:sz w:val="18"/>
                <w:szCs w:val="18"/>
                <w:u w:val="single"/>
              </w:rPr>
            </w:pPr>
            <w:del w:id="1262" w:author="Smith, Alexis@Energy" w:date="2019-01-24T08:52:00Z">
              <w:r w:rsidRPr="00641F8E" w:rsidDel="002C7351">
                <w:rPr>
                  <w:sz w:val="18"/>
                  <w:szCs w:val="18"/>
                  <w:u w:val="single"/>
                </w:rPr>
                <w:delText>CFA = Conditioned floor area of the dwelling unit (ft</w:delText>
              </w:r>
              <w:r w:rsidRPr="00641F8E" w:rsidDel="002C7351">
                <w:rPr>
                  <w:sz w:val="18"/>
                  <w:szCs w:val="18"/>
                  <w:u w:val="single"/>
                  <w:vertAlign w:val="superscript"/>
                </w:rPr>
                <w:delText>2</w:delText>
              </w:r>
              <w:r w:rsidRPr="00641F8E" w:rsidDel="002C7351">
                <w:rPr>
                  <w:sz w:val="18"/>
                  <w:szCs w:val="18"/>
                  <w:u w:val="single"/>
                </w:rPr>
                <w:delText>), and</w:delText>
              </w:r>
            </w:del>
          </w:p>
          <w:p w14:paraId="49969E58" w14:textId="41F5DC7D" w:rsidR="00641F8E" w:rsidRPr="00641F8E" w:rsidDel="002C7351" w:rsidRDefault="00641F8E" w:rsidP="00641F8E">
            <w:pPr>
              <w:spacing w:after="0" w:line="240" w:lineRule="auto"/>
              <w:rPr>
                <w:del w:id="1263" w:author="Smith, Alexis@Energy" w:date="2019-01-24T08:52:00Z"/>
                <w:sz w:val="18"/>
                <w:szCs w:val="18"/>
                <w:u w:val="single"/>
              </w:rPr>
            </w:pPr>
            <w:del w:id="1264" w:author="Smith, Alexis@Energy" w:date="2019-01-24T08:52:00Z">
              <w:r w:rsidRPr="00641F8E" w:rsidDel="002C7351">
                <w:rPr>
                  <w:sz w:val="18"/>
                  <w:szCs w:val="18"/>
                  <w:u w:val="single"/>
                </w:rPr>
                <w:delText>N = Number of water heaters in the dwelling unit (unitless).</w:delText>
              </w:r>
            </w:del>
          </w:p>
          <w:p w14:paraId="3245779A" w14:textId="10187B1C" w:rsidR="00641F8E" w:rsidRPr="00641F8E" w:rsidDel="002C7351" w:rsidRDefault="00641F8E" w:rsidP="00641F8E">
            <w:pPr>
              <w:spacing w:after="0" w:line="240" w:lineRule="auto"/>
              <w:rPr>
                <w:del w:id="1265" w:author="Smith, Alexis@Energy" w:date="2019-01-24T08:52:00Z"/>
                <w:sz w:val="18"/>
                <w:szCs w:val="18"/>
                <w:u w:val="single"/>
              </w:rPr>
            </w:pPr>
          </w:p>
          <w:p w14:paraId="2E0A1C6C" w14:textId="6CB05D16" w:rsidR="00641F8E" w:rsidRPr="00641F8E" w:rsidDel="002C7351" w:rsidRDefault="00641F8E" w:rsidP="00641F8E">
            <w:pPr>
              <w:spacing w:after="0" w:line="240" w:lineRule="auto"/>
              <w:rPr>
                <w:del w:id="1266" w:author="Smith, Alexis@Energy" w:date="2019-01-24T08:52:00Z"/>
                <w:sz w:val="18"/>
                <w:szCs w:val="18"/>
                <w:u w:val="single"/>
              </w:rPr>
            </w:pPr>
            <w:del w:id="1267" w:author="Smith, Alexis@Energy" w:date="2019-01-24T08:52:00Z">
              <w:r w:rsidRPr="00641F8E" w:rsidDel="002C7351">
                <w:rPr>
                  <w:sz w:val="18"/>
                  <w:szCs w:val="18"/>
                  <w:u w:val="single"/>
                </w:rPr>
                <w:delText>Table 4.4.6-2: Coefficients for the Qualification Distance Calculation</w:delText>
              </w:r>
            </w:del>
          </w:p>
          <w:tbl>
            <w:tblPr>
              <w:tblW w:w="6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8"/>
              <w:gridCol w:w="1247"/>
              <w:gridCol w:w="1260"/>
              <w:gridCol w:w="1260"/>
              <w:gridCol w:w="1350"/>
            </w:tblGrid>
            <w:tr w:rsidR="00641F8E" w:rsidRPr="00641F8E" w:rsidDel="002C7351" w14:paraId="5CFDA9E9" w14:textId="294220FE" w:rsidTr="00E20AD9">
              <w:trPr>
                <w:cantSplit/>
                <w:trHeight w:val="300"/>
                <w:jc w:val="center"/>
                <w:del w:id="1268" w:author="Smith, Alexis@Energy" w:date="2019-01-24T08:52:00Z"/>
              </w:trPr>
              <w:tc>
                <w:tcPr>
                  <w:tcW w:w="1298" w:type="dxa"/>
                  <w:shd w:val="clear" w:color="auto" w:fill="auto"/>
                  <w:noWrap/>
                  <w:hideMark/>
                </w:tcPr>
                <w:p w14:paraId="54F12E07" w14:textId="44F01139" w:rsidR="00641F8E" w:rsidRPr="00641F8E" w:rsidDel="002C7351" w:rsidRDefault="00641F8E" w:rsidP="00641F8E">
                  <w:pPr>
                    <w:spacing w:after="0" w:line="240" w:lineRule="auto"/>
                    <w:jc w:val="center"/>
                    <w:rPr>
                      <w:del w:id="1269" w:author="Smith, Alexis@Energy" w:date="2019-01-24T08:52:00Z"/>
                      <w:rFonts w:asciiTheme="minorHAnsi" w:eastAsiaTheme="minorEastAsia" w:hAnsiTheme="minorHAnsi" w:cstheme="minorBidi"/>
                      <w:sz w:val="18"/>
                      <w:szCs w:val="18"/>
                      <w:u w:val="single"/>
                    </w:rPr>
                  </w:pPr>
                </w:p>
              </w:tc>
              <w:tc>
                <w:tcPr>
                  <w:tcW w:w="2507" w:type="dxa"/>
                  <w:gridSpan w:val="2"/>
                  <w:shd w:val="clear" w:color="auto" w:fill="auto"/>
                  <w:noWrap/>
                  <w:hideMark/>
                </w:tcPr>
                <w:p w14:paraId="437FB7BB" w14:textId="2BBAEEAB" w:rsidR="00641F8E" w:rsidRPr="00641F8E" w:rsidDel="002C7351" w:rsidRDefault="00641F8E" w:rsidP="00641F8E">
                  <w:pPr>
                    <w:spacing w:after="0" w:line="240" w:lineRule="auto"/>
                    <w:jc w:val="center"/>
                    <w:rPr>
                      <w:del w:id="1270" w:author="Smith, Alexis@Energy" w:date="2019-01-24T08:52:00Z"/>
                      <w:rFonts w:asciiTheme="minorHAnsi" w:eastAsiaTheme="minorEastAsia" w:hAnsiTheme="minorHAnsi" w:cstheme="minorBidi"/>
                      <w:b/>
                      <w:sz w:val="18"/>
                      <w:szCs w:val="18"/>
                      <w:u w:val="single"/>
                    </w:rPr>
                  </w:pPr>
                  <w:del w:id="1271" w:author="Smith, Alexis@Energy" w:date="2019-01-24T08:52:00Z">
                    <w:r w:rsidRPr="00641F8E" w:rsidDel="002C7351">
                      <w:rPr>
                        <w:rFonts w:asciiTheme="minorHAnsi" w:eastAsiaTheme="minorEastAsia" w:hAnsiTheme="minorHAnsi" w:cstheme="minorBidi"/>
                        <w:b/>
                        <w:sz w:val="18"/>
                        <w:szCs w:val="18"/>
                        <w:u w:val="single"/>
                      </w:rPr>
                      <w:delText>Coefficient a</w:delText>
                    </w:r>
                  </w:del>
                </w:p>
              </w:tc>
              <w:tc>
                <w:tcPr>
                  <w:tcW w:w="2610" w:type="dxa"/>
                  <w:gridSpan w:val="2"/>
                  <w:shd w:val="clear" w:color="auto" w:fill="auto"/>
                  <w:noWrap/>
                  <w:hideMark/>
                </w:tcPr>
                <w:p w14:paraId="15B85E13" w14:textId="1768C45F" w:rsidR="00641F8E" w:rsidRPr="00641F8E" w:rsidDel="002C7351" w:rsidRDefault="00641F8E" w:rsidP="00641F8E">
                  <w:pPr>
                    <w:spacing w:after="0" w:line="240" w:lineRule="auto"/>
                    <w:jc w:val="center"/>
                    <w:rPr>
                      <w:del w:id="1272" w:author="Smith, Alexis@Energy" w:date="2019-01-24T08:52:00Z"/>
                      <w:rFonts w:asciiTheme="minorHAnsi" w:eastAsiaTheme="minorEastAsia" w:hAnsiTheme="minorHAnsi" w:cstheme="minorBidi"/>
                      <w:b/>
                      <w:sz w:val="18"/>
                      <w:szCs w:val="18"/>
                      <w:u w:val="single"/>
                    </w:rPr>
                  </w:pPr>
                  <w:del w:id="1273" w:author="Smith, Alexis@Energy" w:date="2019-01-24T08:52:00Z">
                    <w:r w:rsidRPr="00641F8E" w:rsidDel="002C7351">
                      <w:rPr>
                        <w:rFonts w:asciiTheme="minorHAnsi" w:eastAsiaTheme="minorEastAsia" w:hAnsiTheme="minorHAnsi" w:cstheme="minorBidi"/>
                        <w:b/>
                        <w:sz w:val="18"/>
                        <w:szCs w:val="18"/>
                        <w:u w:val="single"/>
                      </w:rPr>
                      <w:delText>Coefficient b</w:delText>
                    </w:r>
                  </w:del>
                </w:p>
              </w:tc>
            </w:tr>
            <w:tr w:rsidR="00641F8E" w:rsidRPr="00641F8E" w:rsidDel="002C7351" w14:paraId="740DBC06" w14:textId="7C07B31D" w:rsidTr="00E20AD9">
              <w:trPr>
                <w:cantSplit/>
                <w:trHeight w:val="300"/>
                <w:jc w:val="center"/>
                <w:del w:id="1274" w:author="Smith, Alexis@Energy" w:date="2019-01-24T08:52:00Z"/>
              </w:trPr>
              <w:tc>
                <w:tcPr>
                  <w:tcW w:w="1298" w:type="dxa"/>
                  <w:shd w:val="clear" w:color="auto" w:fill="auto"/>
                  <w:noWrap/>
                  <w:hideMark/>
                </w:tcPr>
                <w:p w14:paraId="0A6C3387" w14:textId="1F170BE5" w:rsidR="00641F8E" w:rsidRPr="00641F8E" w:rsidDel="002C7351" w:rsidRDefault="00641F8E" w:rsidP="00641F8E">
                  <w:pPr>
                    <w:spacing w:after="0" w:line="240" w:lineRule="auto"/>
                    <w:jc w:val="center"/>
                    <w:rPr>
                      <w:del w:id="1275" w:author="Smith, Alexis@Energy" w:date="2019-01-24T08:52:00Z"/>
                      <w:rFonts w:asciiTheme="minorHAnsi" w:eastAsiaTheme="minorEastAsia" w:hAnsiTheme="minorHAnsi" w:cstheme="minorBidi"/>
                      <w:b/>
                      <w:sz w:val="18"/>
                      <w:szCs w:val="18"/>
                      <w:u w:val="single"/>
                    </w:rPr>
                  </w:pPr>
                  <w:del w:id="1276" w:author="Smith, Alexis@Energy" w:date="2019-01-24T08:52:00Z">
                    <w:r w:rsidRPr="00641F8E" w:rsidDel="002C7351">
                      <w:rPr>
                        <w:rFonts w:asciiTheme="minorHAnsi" w:eastAsiaTheme="minorEastAsia" w:hAnsiTheme="minorHAnsi" w:cstheme="minorBidi"/>
                        <w:b/>
                        <w:sz w:val="18"/>
                        <w:szCs w:val="18"/>
                        <w:u w:val="single"/>
                      </w:rPr>
                      <w:delText>Building Type</w:delText>
                    </w:r>
                  </w:del>
                </w:p>
              </w:tc>
              <w:tc>
                <w:tcPr>
                  <w:tcW w:w="1247" w:type="dxa"/>
                  <w:shd w:val="clear" w:color="auto" w:fill="auto"/>
                  <w:noWrap/>
                  <w:hideMark/>
                </w:tcPr>
                <w:p w14:paraId="74017A63" w14:textId="18CCD47E" w:rsidR="00641F8E" w:rsidRPr="00641F8E" w:rsidDel="002C7351" w:rsidRDefault="00641F8E" w:rsidP="00641F8E">
                  <w:pPr>
                    <w:spacing w:after="0" w:line="240" w:lineRule="auto"/>
                    <w:jc w:val="center"/>
                    <w:rPr>
                      <w:del w:id="1277" w:author="Smith, Alexis@Energy" w:date="2019-01-24T08:52:00Z"/>
                      <w:rFonts w:asciiTheme="minorHAnsi" w:eastAsiaTheme="minorEastAsia" w:hAnsiTheme="minorHAnsi" w:cstheme="minorBidi"/>
                      <w:b/>
                      <w:sz w:val="18"/>
                      <w:szCs w:val="18"/>
                      <w:u w:val="single"/>
                    </w:rPr>
                  </w:pPr>
                  <w:del w:id="1278" w:author="Smith, Alexis@Energy" w:date="2019-01-24T08:52:00Z">
                    <w:r w:rsidRPr="00641F8E" w:rsidDel="002C7351">
                      <w:rPr>
                        <w:rFonts w:asciiTheme="minorHAnsi" w:eastAsiaTheme="minorEastAsia" w:hAnsiTheme="minorHAnsi" w:cstheme="minorBidi"/>
                        <w:b/>
                        <w:sz w:val="18"/>
                        <w:szCs w:val="18"/>
                        <w:u w:val="single"/>
                      </w:rPr>
                      <w:delText xml:space="preserve">Non-Recirculating </w:delText>
                    </w:r>
                  </w:del>
                </w:p>
              </w:tc>
              <w:tc>
                <w:tcPr>
                  <w:tcW w:w="1260" w:type="dxa"/>
                  <w:shd w:val="clear" w:color="auto" w:fill="auto"/>
                  <w:noWrap/>
                  <w:hideMark/>
                </w:tcPr>
                <w:p w14:paraId="77C11894" w14:textId="03B915C7" w:rsidR="00641F8E" w:rsidRPr="00641F8E" w:rsidDel="002C7351" w:rsidRDefault="00641F8E" w:rsidP="00641F8E">
                  <w:pPr>
                    <w:spacing w:after="0" w:line="240" w:lineRule="auto"/>
                    <w:jc w:val="center"/>
                    <w:rPr>
                      <w:del w:id="1279" w:author="Smith, Alexis@Energy" w:date="2019-01-24T08:52:00Z"/>
                      <w:rFonts w:asciiTheme="minorHAnsi" w:eastAsiaTheme="minorEastAsia" w:hAnsiTheme="minorHAnsi" w:cstheme="minorBidi"/>
                      <w:b/>
                      <w:sz w:val="18"/>
                      <w:szCs w:val="18"/>
                      <w:u w:val="single"/>
                    </w:rPr>
                  </w:pPr>
                  <w:del w:id="1280" w:author="Smith, Alexis@Energy" w:date="2019-01-24T08:52:00Z">
                    <w:r w:rsidRPr="00641F8E" w:rsidDel="002C7351">
                      <w:rPr>
                        <w:rFonts w:asciiTheme="minorHAnsi" w:eastAsiaTheme="minorEastAsia" w:hAnsiTheme="minorHAnsi" w:cstheme="minorBidi"/>
                        <w:b/>
                        <w:sz w:val="18"/>
                        <w:szCs w:val="18"/>
                        <w:u w:val="single"/>
                      </w:rPr>
                      <w:delText>Recirculating</w:delText>
                    </w:r>
                  </w:del>
                </w:p>
              </w:tc>
              <w:tc>
                <w:tcPr>
                  <w:tcW w:w="1260" w:type="dxa"/>
                  <w:shd w:val="clear" w:color="auto" w:fill="auto"/>
                  <w:noWrap/>
                  <w:hideMark/>
                </w:tcPr>
                <w:p w14:paraId="45D8E645" w14:textId="0671F6A1" w:rsidR="00641F8E" w:rsidRPr="00641F8E" w:rsidDel="002C7351" w:rsidRDefault="00641F8E" w:rsidP="00641F8E">
                  <w:pPr>
                    <w:spacing w:after="0" w:line="240" w:lineRule="auto"/>
                    <w:jc w:val="center"/>
                    <w:rPr>
                      <w:del w:id="1281" w:author="Smith, Alexis@Energy" w:date="2019-01-24T08:52:00Z"/>
                      <w:rFonts w:asciiTheme="minorHAnsi" w:eastAsiaTheme="minorEastAsia" w:hAnsiTheme="minorHAnsi" w:cstheme="minorBidi"/>
                      <w:b/>
                      <w:sz w:val="18"/>
                      <w:szCs w:val="18"/>
                      <w:u w:val="single"/>
                    </w:rPr>
                  </w:pPr>
                  <w:del w:id="1282" w:author="Smith, Alexis@Energy" w:date="2019-01-24T08:52:00Z">
                    <w:r w:rsidRPr="00641F8E" w:rsidDel="002C7351">
                      <w:rPr>
                        <w:rFonts w:asciiTheme="minorHAnsi" w:eastAsiaTheme="minorEastAsia" w:hAnsiTheme="minorHAnsi" w:cstheme="minorBidi"/>
                        <w:b/>
                        <w:sz w:val="18"/>
                        <w:szCs w:val="18"/>
                        <w:u w:val="single"/>
                      </w:rPr>
                      <w:delText xml:space="preserve">Non-Recirculating </w:delText>
                    </w:r>
                  </w:del>
                </w:p>
              </w:tc>
              <w:tc>
                <w:tcPr>
                  <w:tcW w:w="1350" w:type="dxa"/>
                  <w:shd w:val="clear" w:color="auto" w:fill="auto"/>
                  <w:noWrap/>
                  <w:hideMark/>
                </w:tcPr>
                <w:p w14:paraId="2D06AC53" w14:textId="2A222C3C" w:rsidR="00641F8E" w:rsidRPr="00641F8E" w:rsidDel="002C7351" w:rsidRDefault="00641F8E" w:rsidP="00641F8E">
                  <w:pPr>
                    <w:spacing w:after="0" w:line="240" w:lineRule="auto"/>
                    <w:jc w:val="center"/>
                    <w:rPr>
                      <w:del w:id="1283" w:author="Smith, Alexis@Energy" w:date="2019-01-24T08:52:00Z"/>
                      <w:rFonts w:asciiTheme="minorHAnsi" w:eastAsiaTheme="minorEastAsia" w:hAnsiTheme="minorHAnsi" w:cstheme="minorBidi"/>
                      <w:b/>
                      <w:sz w:val="18"/>
                      <w:szCs w:val="18"/>
                      <w:u w:val="single"/>
                    </w:rPr>
                  </w:pPr>
                  <w:del w:id="1284" w:author="Smith, Alexis@Energy" w:date="2019-01-24T08:52:00Z">
                    <w:r w:rsidRPr="00641F8E" w:rsidDel="002C7351">
                      <w:rPr>
                        <w:rFonts w:asciiTheme="minorHAnsi" w:eastAsiaTheme="minorEastAsia" w:hAnsiTheme="minorHAnsi" w:cstheme="minorBidi"/>
                        <w:b/>
                        <w:sz w:val="18"/>
                        <w:szCs w:val="18"/>
                        <w:u w:val="single"/>
                      </w:rPr>
                      <w:delText>Recirculating</w:delText>
                    </w:r>
                  </w:del>
                </w:p>
              </w:tc>
            </w:tr>
            <w:tr w:rsidR="00641F8E" w:rsidRPr="00641F8E" w:rsidDel="002C7351" w14:paraId="0BD8C108" w14:textId="1CD0AE3A" w:rsidTr="00E20AD9">
              <w:trPr>
                <w:cantSplit/>
                <w:trHeight w:val="300"/>
                <w:jc w:val="center"/>
                <w:del w:id="1285" w:author="Smith, Alexis@Energy" w:date="2019-01-24T08:52:00Z"/>
              </w:trPr>
              <w:tc>
                <w:tcPr>
                  <w:tcW w:w="1298" w:type="dxa"/>
                  <w:shd w:val="clear" w:color="auto" w:fill="auto"/>
                  <w:noWrap/>
                </w:tcPr>
                <w:p w14:paraId="4DF32425" w14:textId="21768A4F" w:rsidR="00641F8E" w:rsidRPr="00641F8E" w:rsidDel="002C7351" w:rsidRDefault="00641F8E" w:rsidP="00641F8E">
                  <w:pPr>
                    <w:spacing w:after="0" w:line="240" w:lineRule="auto"/>
                    <w:jc w:val="center"/>
                    <w:rPr>
                      <w:del w:id="1286" w:author="Smith, Alexis@Energy" w:date="2019-01-24T08:52:00Z"/>
                      <w:rFonts w:asciiTheme="minorHAnsi" w:eastAsiaTheme="minorEastAsia" w:hAnsiTheme="minorHAnsi" w:cstheme="minorBidi"/>
                      <w:b/>
                      <w:sz w:val="18"/>
                      <w:szCs w:val="18"/>
                      <w:u w:val="single"/>
                    </w:rPr>
                  </w:pPr>
                  <w:del w:id="1287" w:author="Smith, Alexis@Energy" w:date="2019-01-24T08:52:00Z">
                    <w:r w:rsidRPr="00641F8E" w:rsidDel="002C7351">
                      <w:rPr>
                        <w:rFonts w:asciiTheme="minorHAnsi" w:eastAsiaTheme="minorEastAsia" w:hAnsiTheme="minorHAnsi" w:cstheme="minorBidi"/>
                        <w:b/>
                        <w:sz w:val="18"/>
                        <w:szCs w:val="18"/>
                        <w:u w:val="single"/>
                      </w:rPr>
                      <w:delText>Single Family</w:delText>
                    </w:r>
                  </w:del>
                </w:p>
              </w:tc>
              <w:tc>
                <w:tcPr>
                  <w:tcW w:w="1247" w:type="dxa"/>
                  <w:shd w:val="clear" w:color="auto" w:fill="auto"/>
                  <w:noWrap/>
                </w:tcPr>
                <w:p w14:paraId="03BE83ED" w14:textId="5BA4BDC8" w:rsidR="00641F8E" w:rsidRPr="00641F8E" w:rsidDel="002C7351" w:rsidRDefault="00641F8E" w:rsidP="00641F8E">
                  <w:pPr>
                    <w:spacing w:after="0" w:line="240" w:lineRule="auto"/>
                    <w:jc w:val="center"/>
                    <w:rPr>
                      <w:del w:id="1288" w:author="Smith, Alexis@Energy" w:date="2019-01-24T08:52:00Z"/>
                      <w:rFonts w:asciiTheme="minorHAnsi" w:eastAsiaTheme="minorEastAsia" w:hAnsiTheme="minorHAnsi" w:cstheme="minorBidi"/>
                      <w:sz w:val="18"/>
                      <w:szCs w:val="18"/>
                      <w:u w:val="single"/>
                    </w:rPr>
                  </w:pPr>
                </w:p>
              </w:tc>
              <w:tc>
                <w:tcPr>
                  <w:tcW w:w="1260" w:type="dxa"/>
                  <w:shd w:val="clear" w:color="auto" w:fill="auto"/>
                  <w:noWrap/>
                </w:tcPr>
                <w:p w14:paraId="3ED7BE77" w14:textId="5A118DA0" w:rsidR="00641F8E" w:rsidRPr="00641F8E" w:rsidDel="002C7351" w:rsidRDefault="00641F8E" w:rsidP="00641F8E">
                  <w:pPr>
                    <w:spacing w:after="0" w:line="240" w:lineRule="auto"/>
                    <w:jc w:val="center"/>
                    <w:rPr>
                      <w:del w:id="1289" w:author="Smith, Alexis@Energy" w:date="2019-01-24T08:52:00Z"/>
                      <w:rFonts w:asciiTheme="minorHAnsi" w:eastAsiaTheme="minorEastAsia" w:hAnsiTheme="minorHAnsi" w:cstheme="minorBidi"/>
                      <w:sz w:val="18"/>
                      <w:szCs w:val="18"/>
                      <w:u w:val="single"/>
                    </w:rPr>
                  </w:pPr>
                </w:p>
              </w:tc>
              <w:tc>
                <w:tcPr>
                  <w:tcW w:w="1260" w:type="dxa"/>
                  <w:shd w:val="clear" w:color="auto" w:fill="auto"/>
                  <w:noWrap/>
                </w:tcPr>
                <w:p w14:paraId="75B2AAE0" w14:textId="6E732982" w:rsidR="00641F8E" w:rsidRPr="00641F8E" w:rsidDel="002C7351" w:rsidRDefault="00641F8E" w:rsidP="00641F8E">
                  <w:pPr>
                    <w:spacing w:after="0" w:line="240" w:lineRule="auto"/>
                    <w:jc w:val="center"/>
                    <w:rPr>
                      <w:del w:id="1290" w:author="Smith, Alexis@Energy" w:date="2019-01-24T08:52:00Z"/>
                      <w:rFonts w:asciiTheme="minorHAnsi" w:eastAsiaTheme="minorEastAsia" w:hAnsiTheme="minorHAnsi" w:cstheme="minorBidi"/>
                      <w:sz w:val="18"/>
                      <w:szCs w:val="18"/>
                      <w:u w:val="single"/>
                    </w:rPr>
                  </w:pPr>
                </w:p>
              </w:tc>
              <w:tc>
                <w:tcPr>
                  <w:tcW w:w="1350" w:type="dxa"/>
                  <w:shd w:val="clear" w:color="auto" w:fill="auto"/>
                  <w:noWrap/>
                </w:tcPr>
                <w:p w14:paraId="625256CC" w14:textId="530C6021" w:rsidR="00641F8E" w:rsidRPr="00641F8E" w:rsidDel="002C7351" w:rsidRDefault="00641F8E" w:rsidP="00641F8E">
                  <w:pPr>
                    <w:spacing w:after="0" w:line="240" w:lineRule="auto"/>
                    <w:jc w:val="center"/>
                    <w:rPr>
                      <w:del w:id="1291" w:author="Smith, Alexis@Energy" w:date="2019-01-24T08:52:00Z"/>
                      <w:rFonts w:asciiTheme="minorHAnsi" w:eastAsiaTheme="minorEastAsia" w:hAnsiTheme="minorHAnsi" w:cstheme="minorBidi"/>
                      <w:sz w:val="18"/>
                      <w:szCs w:val="18"/>
                      <w:u w:val="single"/>
                    </w:rPr>
                  </w:pPr>
                </w:p>
              </w:tc>
            </w:tr>
            <w:tr w:rsidR="00641F8E" w:rsidRPr="00641F8E" w:rsidDel="002C7351" w14:paraId="624740B2" w14:textId="2F622684" w:rsidTr="00E20AD9">
              <w:trPr>
                <w:cantSplit/>
                <w:trHeight w:val="300"/>
                <w:jc w:val="center"/>
                <w:del w:id="1292" w:author="Smith, Alexis@Energy" w:date="2019-01-24T08:52:00Z"/>
              </w:trPr>
              <w:tc>
                <w:tcPr>
                  <w:tcW w:w="1298" w:type="dxa"/>
                  <w:shd w:val="clear" w:color="auto" w:fill="auto"/>
                  <w:noWrap/>
                  <w:hideMark/>
                </w:tcPr>
                <w:p w14:paraId="1571F91F" w14:textId="248036D5" w:rsidR="00641F8E" w:rsidRPr="00641F8E" w:rsidDel="002C7351" w:rsidRDefault="00641F8E" w:rsidP="00641F8E">
                  <w:pPr>
                    <w:spacing w:after="0" w:line="240" w:lineRule="auto"/>
                    <w:jc w:val="center"/>
                    <w:rPr>
                      <w:del w:id="1293" w:author="Smith, Alexis@Energy" w:date="2019-01-24T08:52:00Z"/>
                      <w:rFonts w:asciiTheme="minorHAnsi" w:eastAsiaTheme="minorEastAsia" w:hAnsiTheme="minorHAnsi" w:cstheme="minorBidi"/>
                      <w:sz w:val="18"/>
                      <w:szCs w:val="18"/>
                      <w:u w:val="single"/>
                    </w:rPr>
                  </w:pPr>
                  <w:del w:id="1294" w:author="Smith, Alexis@Energy" w:date="2019-01-24T08:52:00Z">
                    <w:r w:rsidRPr="00641F8E" w:rsidDel="002C7351">
                      <w:rPr>
                        <w:rFonts w:asciiTheme="minorHAnsi" w:eastAsiaTheme="minorEastAsia" w:hAnsiTheme="minorHAnsi" w:cstheme="minorBidi"/>
                        <w:sz w:val="18"/>
                        <w:szCs w:val="18"/>
                        <w:u w:val="single"/>
                      </w:rPr>
                      <w:delText>One story</w:delText>
                    </w:r>
                  </w:del>
                </w:p>
              </w:tc>
              <w:tc>
                <w:tcPr>
                  <w:tcW w:w="1247" w:type="dxa"/>
                  <w:shd w:val="clear" w:color="auto" w:fill="auto"/>
                  <w:noWrap/>
                  <w:hideMark/>
                </w:tcPr>
                <w:p w14:paraId="506EC9FE" w14:textId="346DCE96" w:rsidR="00641F8E" w:rsidRPr="00641F8E" w:rsidDel="002C7351" w:rsidRDefault="00641F8E" w:rsidP="00641F8E">
                  <w:pPr>
                    <w:spacing w:after="0" w:line="240" w:lineRule="auto"/>
                    <w:jc w:val="center"/>
                    <w:rPr>
                      <w:del w:id="1295" w:author="Smith, Alexis@Energy" w:date="2019-01-24T08:52:00Z"/>
                      <w:rFonts w:asciiTheme="minorHAnsi" w:eastAsiaTheme="minorEastAsia" w:hAnsiTheme="minorHAnsi" w:cstheme="minorBidi"/>
                      <w:sz w:val="18"/>
                      <w:szCs w:val="18"/>
                      <w:u w:val="single"/>
                    </w:rPr>
                  </w:pPr>
                  <w:del w:id="1296" w:author="Smith, Alexis@Energy" w:date="2019-01-24T08:52:00Z">
                    <w:r w:rsidRPr="00641F8E" w:rsidDel="002C7351">
                      <w:rPr>
                        <w:rFonts w:asciiTheme="minorHAnsi" w:eastAsiaTheme="minorEastAsia" w:hAnsiTheme="minorHAnsi" w:cstheme="minorBidi"/>
                        <w:sz w:val="18"/>
                        <w:szCs w:val="18"/>
                        <w:u w:val="single"/>
                      </w:rPr>
                      <w:delText>10</w:delText>
                    </w:r>
                  </w:del>
                </w:p>
              </w:tc>
              <w:tc>
                <w:tcPr>
                  <w:tcW w:w="1260" w:type="dxa"/>
                  <w:shd w:val="clear" w:color="auto" w:fill="auto"/>
                  <w:noWrap/>
                  <w:hideMark/>
                </w:tcPr>
                <w:p w14:paraId="4547E3CC" w14:textId="1F8C14E5" w:rsidR="00641F8E" w:rsidRPr="00641F8E" w:rsidDel="002C7351" w:rsidRDefault="00641F8E" w:rsidP="00641F8E">
                  <w:pPr>
                    <w:spacing w:after="0" w:line="240" w:lineRule="auto"/>
                    <w:jc w:val="center"/>
                    <w:rPr>
                      <w:del w:id="1297" w:author="Smith, Alexis@Energy" w:date="2019-01-24T08:52:00Z"/>
                      <w:rFonts w:asciiTheme="minorHAnsi" w:eastAsiaTheme="minorEastAsia" w:hAnsiTheme="minorHAnsi" w:cstheme="minorBidi"/>
                      <w:sz w:val="18"/>
                      <w:szCs w:val="18"/>
                      <w:u w:val="single"/>
                    </w:rPr>
                  </w:pPr>
                  <w:del w:id="1298" w:author="Smith, Alexis@Energy" w:date="2019-01-24T08:52:00Z">
                    <w:r w:rsidRPr="00641F8E" w:rsidDel="002C7351">
                      <w:rPr>
                        <w:rFonts w:asciiTheme="minorHAnsi" w:eastAsiaTheme="minorEastAsia" w:hAnsiTheme="minorHAnsi" w:cstheme="minorBidi"/>
                        <w:sz w:val="18"/>
                        <w:szCs w:val="18"/>
                        <w:u w:val="single"/>
                      </w:rPr>
                      <w:delText>22.7</w:delText>
                    </w:r>
                  </w:del>
                </w:p>
              </w:tc>
              <w:tc>
                <w:tcPr>
                  <w:tcW w:w="1260" w:type="dxa"/>
                  <w:shd w:val="clear" w:color="auto" w:fill="auto"/>
                  <w:noWrap/>
                  <w:hideMark/>
                </w:tcPr>
                <w:p w14:paraId="71FAF0BC" w14:textId="12954E28" w:rsidR="00641F8E" w:rsidRPr="00641F8E" w:rsidDel="002C7351" w:rsidRDefault="00641F8E" w:rsidP="00641F8E">
                  <w:pPr>
                    <w:spacing w:after="0" w:line="240" w:lineRule="auto"/>
                    <w:jc w:val="center"/>
                    <w:rPr>
                      <w:del w:id="1299" w:author="Smith, Alexis@Energy" w:date="2019-01-24T08:52:00Z"/>
                      <w:rFonts w:asciiTheme="minorHAnsi" w:eastAsiaTheme="minorEastAsia" w:hAnsiTheme="minorHAnsi" w:cstheme="minorBidi"/>
                      <w:sz w:val="18"/>
                      <w:szCs w:val="18"/>
                      <w:u w:val="single"/>
                    </w:rPr>
                  </w:pPr>
                  <w:del w:id="1300" w:author="Smith, Alexis@Energy" w:date="2019-01-24T08:52:00Z">
                    <w:r w:rsidRPr="00641F8E" w:rsidDel="002C7351">
                      <w:rPr>
                        <w:rFonts w:asciiTheme="minorHAnsi" w:eastAsiaTheme="minorEastAsia" w:hAnsiTheme="minorHAnsi" w:cstheme="minorBidi"/>
                        <w:sz w:val="18"/>
                        <w:szCs w:val="18"/>
                        <w:u w:val="single"/>
                      </w:rPr>
                      <w:delText>0.0095</w:delText>
                    </w:r>
                  </w:del>
                </w:p>
              </w:tc>
              <w:tc>
                <w:tcPr>
                  <w:tcW w:w="1350" w:type="dxa"/>
                  <w:shd w:val="clear" w:color="auto" w:fill="auto"/>
                  <w:noWrap/>
                  <w:hideMark/>
                </w:tcPr>
                <w:p w14:paraId="42F23E27" w14:textId="3CEB7131" w:rsidR="00641F8E" w:rsidRPr="00641F8E" w:rsidDel="002C7351" w:rsidRDefault="00641F8E" w:rsidP="00641F8E">
                  <w:pPr>
                    <w:spacing w:after="0" w:line="240" w:lineRule="auto"/>
                    <w:jc w:val="center"/>
                    <w:rPr>
                      <w:del w:id="1301" w:author="Smith, Alexis@Energy" w:date="2019-01-24T08:52:00Z"/>
                      <w:rFonts w:asciiTheme="minorHAnsi" w:eastAsiaTheme="minorEastAsia" w:hAnsiTheme="minorHAnsi" w:cstheme="minorBidi"/>
                      <w:sz w:val="18"/>
                      <w:szCs w:val="18"/>
                      <w:u w:val="single"/>
                    </w:rPr>
                  </w:pPr>
                  <w:del w:id="1302" w:author="Smith, Alexis@Energy" w:date="2019-01-24T08:52:00Z">
                    <w:r w:rsidRPr="00641F8E" w:rsidDel="002C7351">
                      <w:rPr>
                        <w:rFonts w:asciiTheme="minorHAnsi" w:eastAsiaTheme="minorEastAsia" w:hAnsiTheme="minorHAnsi" w:cstheme="minorBidi"/>
                        <w:sz w:val="18"/>
                        <w:szCs w:val="18"/>
                        <w:u w:val="single"/>
                      </w:rPr>
                      <w:delText>0.0099</w:delText>
                    </w:r>
                  </w:del>
                </w:p>
              </w:tc>
            </w:tr>
            <w:tr w:rsidR="00641F8E" w:rsidRPr="00641F8E" w:rsidDel="002C7351" w14:paraId="18BA325C" w14:textId="05E593CC" w:rsidTr="00E20AD9">
              <w:trPr>
                <w:cantSplit/>
                <w:trHeight w:val="300"/>
                <w:jc w:val="center"/>
                <w:del w:id="1303" w:author="Smith, Alexis@Energy" w:date="2019-01-24T08:52:00Z"/>
              </w:trPr>
              <w:tc>
                <w:tcPr>
                  <w:tcW w:w="1298" w:type="dxa"/>
                  <w:shd w:val="clear" w:color="auto" w:fill="auto"/>
                  <w:noWrap/>
                  <w:hideMark/>
                </w:tcPr>
                <w:p w14:paraId="6289E765" w14:textId="4E019ED8" w:rsidR="00641F8E" w:rsidRPr="00641F8E" w:rsidDel="002C7351" w:rsidRDefault="00641F8E" w:rsidP="00641F8E">
                  <w:pPr>
                    <w:spacing w:after="0" w:line="240" w:lineRule="auto"/>
                    <w:jc w:val="center"/>
                    <w:rPr>
                      <w:del w:id="1304" w:author="Smith, Alexis@Energy" w:date="2019-01-24T08:52:00Z"/>
                      <w:rFonts w:asciiTheme="minorHAnsi" w:eastAsiaTheme="minorEastAsia" w:hAnsiTheme="minorHAnsi" w:cstheme="minorBidi"/>
                      <w:sz w:val="18"/>
                      <w:szCs w:val="18"/>
                      <w:u w:val="single"/>
                    </w:rPr>
                  </w:pPr>
                  <w:del w:id="1305" w:author="Smith, Alexis@Energy" w:date="2019-01-24T08:52:00Z">
                    <w:r w:rsidRPr="00641F8E" w:rsidDel="002C7351">
                      <w:rPr>
                        <w:rFonts w:asciiTheme="minorHAnsi" w:eastAsiaTheme="minorEastAsia" w:hAnsiTheme="minorHAnsi" w:cstheme="minorBidi"/>
                        <w:sz w:val="18"/>
                        <w:szCs w:val="18"/>
                        <w:u w:val="single"/>
                      </w:rPr>
                      <w:delText>Two story</w:delText>
                    </w:r>
                  </w:del>
                </w:p>
              </w:tc>
              <w:tc>
                <w:tcPr>
                  <w:tcW w:w="1247" w:type="dxa"/>
                  <w:shd w:val="clear" w:color="auto" w:fill="auto"/>
                  <w:noWrap/>
                  <w:hideMark/>
                </w:tcPr>
                <w:p w14:paraId="5F7EFBC2" w14:textId="06EE89C7" w:rsidR="00641F8E" w:rsidRPr="00641F8E" w:rsidDel="002C7351" w:rsidRDefault="00641F8E" w:rsidP="00641F8E">
                  <w:pPr>
                    <w:spacing w:after="0" w:line="240" w:lineRule="auto"/>
                    <w:jc w:val="center"/>
                    <w:rPr>
                      <w:del w:id="1306" w:author="Smith, Alexis@Energy" w:date="2019-01-24T08:52:00Z"/>
                      <w:rFonts w:asciiTheme="minorHAnsi" w:eastAsiaTheme="minorEastAsia" w:hAnsiTheme="minorHAnsi" w:cstheme="minorBidi"/>
                      <w:sz w:val="18"/>
                      <w:szCs w:val="18"/>
                      <w:u w:val="single"/>
                    </w:rPr>
                  </w:pPr>
                  <w:del w:id="1307" w:author="Smith, Alexis@Energy" w:date="2019-01-24T08:52:00Z">
                    <w:r w:rsidRPr="00641F8E" w:rsidDel="002C7351">
                      <w:rPr>
                        <w:rFonts w:asciiTheme="minorHAnsi" w:eastAsiaTheme="minorEastAsia" w:hAnsiTheme="minorHAnsi" w:cstheme="minorBidi"/>
                        <w:sz w:val="18"/>
                        <w:szCs w:val="18"/>
                        <w:u w:val="single"/>
                      </w:rPr>
                      <w:delText>15</w:delText>
                    </w:r>
                  </w:del>
                </w:p>
              </w:tc>
              <w:tc>
                <w:tcPr>
                  <w:tcW w:w="1260" w:type="dxa"/>
                  <w:shd w:val="clear" w:color="auto" w:fill="auto"/>
                  <w:noWrap/>
                  <w:hideMark/>
                </w:tcPr>
                <w:p w14:paraId="258D3B29" w14:textId="0A6AB488" w:rsidR="00641F8E" w:rsidRPr="00641F8E" w:rsidDel="002C7351" w:rsidRDefault="00641F8E" w:rsidP="00641F8E">
                  <w:pPr>
                    <w:spacing w:after="0" w:line="240" w:lineRule="auto"/>
                    <w:jc w:val="center"/>
                    <w:rPr>
                      <w:del w:id="1308" w:author="Smith, Alexis@Energy" w:date="2019-01-24T08:52:00Z"/>
                      <w:rFonts w:asciiTheme="minorHAnsi" w:eastAsiaTheme="minorEastAsia" w:hAnsiTheme="minorHAnsi" w:cstheme="minorBidi"/>
                      <w:sz w:val="18"/>
                      <w:szCs w:val="18"/>
                      <w:u w:val="single"/>
                    </w:rPr>
                  </w:pPr>
                  <w:del w:id="1309" w:author="Smith, Alexis@Energy" w:date="2019-01-24T08:52:00Z">
                    <w:r w:rsidRPr="00641F8E" w:rsidDel="002C7351">
                      <w:rPr>
                        <w:rFonts w:asciiTheme="minorHAnsi" w:eastAsiaTheme="minorEastAsia" w:hAnsiTheme="minorHAnsi" w:cstheme="minorBidi"/>
                        <w:sz w:val="18"/>
                        <w:szCs w:val="18"/>
                        <w:u w:val="single"/>
                      </w:rPr>
                      <w:delText>11.5</w:delText>
                    </w:r>
                  </w:del>
                </w:p>
              </w:tc>
              <w:tc>
                <w:tcPr>
                  <w:tcW w:w="1260" w:type="dxa"/>
                  <w:shd w:val="clear" w:color="auto" w:fill="auto"/>
                  <w:noWrap/>
                  <w:hideMark/>
                </w:tcPr>
                <w:p w14:paraId="36236D23" w14:textId="3BDD19AC" w:rsidR="00641F8E" w:rsidRPr="00641F8E" w:rsidDel="002C7351" w:rsidRDefault="00641F8E" w:rsidP="00641F8E">
                  <w:pPr>
                    <w:spacing w:after="0" w:line="240" w:lineRule="auto"/>
                    <w:jc w:val="center"/>
                    <w:rPr>
                      <w:del w:id="1310" w:author="Smith, Alexis@Energy" w:date="2019-01-24T08:52:00Z"/>
                      <w:rFonts w:asciiTheme="minorHAnsi" w:eastAsiaTheme="minorEastAsia" w:hAnsiTheme="minorHAnsi" w:cstheme="minorBidi"/>
                      <w:sz w:val="18"/>
                      <w:szCs w:val="18"/>
                      <w:u w:val="single"/>
                    </w:rPr>
                  </w:pPr>
                  <w:del w:id="1311" w:author="Smith, Alexis@Energy" w:date="2019-01-24T08:52:00Z">
                    <w:r w:rsidRPr="00641F8E" w:rsidDel="002C7351">
                      <w:rPr>
                        <w:rFonts w:asciiTheme="minorHAnsi" w:eastAsiaTheme="minorEastAsia" w:hAnsiTheme="minorHAnsi" w:cstheme="minorBidi"/>
                        <w:sz w:val="18"/>
                        <w:szCs w:val="18"/>
                        <w:u w:val="single"/>
                      </w:rPr>
                      <w:delText>0.004</w:delText>
                    </w:r>
                    <w:r w:rsidRPr="00641F8E" w:rsidDel="002C7351">
                      <w:rPr>
                        <w:rFonts w:asciiTheme="minorHAnsi" w:eastAsiaTheme="minorEastAsia" w:hAnsiTheme="minorHAnsi" w:cstheme="minorBidi"/>
                        <w:sz w:val="18"/>
                        <w:szCs w:val="18"/>
                      </w:rPr>
                      <w:delText>5</w:delText>
                    </w:r>
                  </w:del>
                </w:p>
              </w:tc>
              <w:tc>
                <w:tcPr>
                  <w:tcW w:w="1350" w:type="dxa"/>
                  <w:shd w:val="clear" w:color="auto" w:fill="auto"/>
                  <w:noWrap/>
                  <w:hideMark/>
                </w:tcPr>
                <w:p w14:paraId="081E9802" w14:textId="16C104E5" w:rsidR="00641F8E" w:rsidRPr="00641F8E" w:rsidDel="002C7351" w:rsidRDefault="00641F8E" w:rsidP="00641F8E">
                  <w:pPr>
                    <w:spacing w:after="0" w:line="240" w:lineRule="auto"/>
                    <w:jc w:val="center"/>
                    <w:rPr>
                      <w:del w:id="1312" w:author="Smith, Alexis@Energy" w:date="2019-01-24T08:52:00Z"/>
                      <w:rFonts w:asciiTheme="minorHAnsi" w:eastAsiaTheme="minorEastAsia" w:hAnsiTheme="minorHAnsi" w:cstheme="minorBidi"/>
                      <w:sz w:val="18"/>
                      <w:szCs w:val="18"/>
                      <w:u w:val="single"/>
                    </w:rPr>
                  </w:pPr>
                  <w:del w:id="1313" w:author="Smith, Alexis@Energy" w:date="2019-01-24T08:52:00Z">
                    <w:r w:rsidRPr="00641F8E" w:rsidDel="002C7351">
                      <w:rPr>
                        <w:rFonts w:asciiTheme="minorHAnsi" w:eastAsiaTheme="minorEastAsia" w:hAnsiTheme="minorHAnsi" w:cstheme="minorBidi"/>
                        <w:sz w:val="18"/>
                        <w:szCs w:val="18"/>
                        <w:u w:val="single"/>
                      </w:rPr>
                      <w:delText>0.0095</w:delText>
                    </w:r>
                  </w:del>
                </w:p>
              </w:tc>
            </w:tr>
            <w:tr w:rsidR="00641F8E" w:rsidRPr="00641F8E" w:rsidDel="002C7351" w14:paraId="065E3948" w14:textId="67B73A36" w:rsidTr="00E20AD9">
              <w:trPr>
                <w:cantSplit/>
                <w:trHeight w:val="300"/>
                <w:jc w:val="center"/>
                <w:del w:id="1314" w:author="Smith, Alexis@Energy" w:date="2019-01-24T08:52:00Z"/>
              </w:trPr>
              <w:tc>
                <w:tcPr>
                  <w:tcW w:w="1298" w:type="dxa"/>
                  <w:shd w:val="clear" w:color="auto" w:fill="auto"/>
                  <w:noWrap/>
                  <w:hideMark/>
                </w:tcPr>
                <w:p w14:paraId="3A2ABEA7" w14:textId="2F3D468F" w:rsidR="00641F8E" w:rsidRPr="00641F8E" w:rsidDel="002C7351" w:rsidRDefault="00641F8E" w:rsidP="00641F8E">
                  <w:pPr>
                    <w:spacing w:after="0" w:line="240" w:lineRule="auto"/>
                    <w:jc w:val="center"/>
                    <w:rPr>
                      <w:del w:id="1315" w:author="Smith, Alexis@Energy" w:date="2019-01-24T08:52:00Z"/>
                      <w:rFonts w:asciiTheme="minorHAnsi" w:eastAsiaTheme="minorEastAsia" w:hAnsiTheme="minorHAnsi" w:cstheme="minorBidi"/>
                      <w:sz w:val="18"/>
                      <w:szCs w:val="18"/>
                      <w:u w:val="single"/>
                    </w:rPr>
                  </w:pPr>
                  <w:del w:id="1316" w:author="Smith, Alexis@Energy" w:date="2019-01-24T08:52:00Z">
                    <w:r w:rsidRPr="00641F8E" w:rsidDel="002C7351">
                      <w:rPr>
                        <w:rFonts w:asciiTheme="minorHAnsi" w:eastAsiaTheme="minorEastAsia" w:hAnsiTheme="minorHAnsi" w:cstheme="minorBidi"/>
                        <w:sz w:val="18"/>
                        <w:szCs w:val="18"/>
                        <w:u w:val="single"/>
                      </w:rPr>
                      <w:lastRenderedPageBreak/>
                      <w:delText>Three story</w:delText>
                    </w:r>
                  </w:del>
                </w:p>
              </w:tc>
              <w:tc>
                <w:tcPr>
                  <w:tcW w:w="1247" w:type="dxa"/>
                  <w:shd w:val="clear" w:color="auto" w:fill="auto"/>
                  <w:noWrap/>
                  <w:hideMark/>
                </w:tcPr>
                <w:p w14:paraId="14E0CE3C" w14:textId="16892AE2" w:rsidR="00641F8E" w:rsidRPr="00641F8E" w:rsidDel="002C7351" w:rsidRDefault="00641F8E" w:rsidP="00641F8E">
                  <w:pPr>
                    <w:spacing w:after="0" w:line="240" w:lineRule="auto"/>
                    <w:jc w:val="center"/>
                    <w:rPr>
                      <w:del w:id="1317" w:author="Smith, Alexis@Energy" w:date="2019-01-24T08:52:00Z"/>
                      <w:rFonts w:asciiTheme="minorHAnsi" w:eastAsiaTheme="minorEastAsia" w:hAnsiTheme="minorHAnsi" w:cstheme="minorBidi"/>
                      <w:sz w:val="18"/>
                      <w:szCs w:val="18"/>
                      <w:u w:val="single"/>
                    </w:rPr>
                  </w:pPr>
                  <w:del w:id="1318" w:author="Smith, Alexis@Energy" w:date="2019-01-24T08:52:00Z">
                    <w:r w:rsidRPr="00641F8E" w:rsidDel="002C7351">
                      <w:rPr>
                        <w:rFonts w:asciiTheme="minorHAnsi" w:eastAsiaTheme="minorEastAsia" w:hAnsiTheme="minorHAnsi" w:cstheme="minorBidi"/>
                        <w:sz w:val="18"/>
                        <w:szCs w:val="18"/>
                        <w:u w:val="single"/>
                      </w:rPr>
                      <w:delText>10</w:delText>
                    </w:r>
                  </w:del>
                </w:p>
              </w:tc>
              <w:tc>
                <w:tcPr>
                  <w:tcW w:w="1260" w:type="dxa"/>
                  <w:shd w:val="clear" w:color="auto" w:fill="auto"/>
                  <w:noWrap/>
                  <w:hideMark/>
                </w:tcPr>
                <w:p w14:paraId="0F5484CE" w14:textId="317578DC" w:rsidR="00641F8E" w:rsidRPr="00641F8E" w:rsidDel="002C7351" w:rsidRDefault="00641F8E" w:rsidP="00641F8E">
                  <w:pPr>
                    <w:spacing w:after="0" w:line="240" w:lineRule="auto"/>
                    <w:jc w:val="center"/>
                    <w:rPr>
                      <w:del w:id="1319" w:author="Smith, Alexis@Energy" w:date="2019-01-24T08:52:00Z"/>
                      <w:rFonts w:asciiTheme="minorHAnsi" w:eastAsiaTheme="minorEastAsia" w:hAnsiTheme="minorHAnsi" w:cstheme="minorBidi"/>
                      <w:sz w:val="18"/>
                      <w:szCs w:val="18"/>
                      <w:u w:val="single"/>
                    </w:rPr>
                  </w:pPr>
                  <w:del w:id="1320" w:author="Smith, Alexis@Energy" w:date="2019-01-24T08:52:00Z">
                    <w:r w:rsidRPr="00641F8E" w:rsidDel="002C7351">
                      <w:rPr>
                        <w:rFonts w:asciiTheme="minorHAnsi" w:eastAsiaTheme="minorEastAsia" w:hAnsiTheme="minorHAnsi" w:cstheme="minorBidi"/>
                        <w:sz w:val="18"/>
                        <w:szCs w:val="18"/>
                        <w:u w:val="single"/>
                      </w:rPr>
                      <w:delText>0.5</w:delText>
                    </w:r>
                  </w:del>
                </w:p>
              </w:tc>
              <w:tc>
                <w:tcPr>
                  <w:tcW w:w="1260" w:type="dxa"/>
                  <w:shd w:val="clear" w:color="auto" w:fill="auto"/>
                  <w:noWrap/>
                  <w:hideMark/>
                </w:tcPr>
                <w:p w14:paraId="38777E5F" w14:textId="5CFBE2C8" w:rsidR="00641F8E" w:rsidRPr="00641F8E" w:rsidDel="002C7351" w:rsidRDefault="00641F8E" w:rsidP="00641F8E">
                  <w:pPr>
                    <w:spacing w:after="0" w:line="240" w:lineRule="auto"/>
                    <w:jc w:val="center"/>
                    <w:rPr>
                      <w:del w:id="1321" w:author="Smith, Alexis@Energy" w:date="2019-01-24T08:52:00Z"/>
                      <w:rFonts w:asciiTheme="minorHAnsi" w:eastAsiaTheme="minorEastAsia" w:hAnsiTheme="minorHAnsi" w:cstheme="minorBidi"/>
                      <w:sz w:val="18"/>
                      <w:szCs w:val="18"/>
                      <w:u w:val="single"/>
                    </w:rPr>
                  </w:pPr>
                  <w:del w:id="1322" w:author="Smith, Alexis@Energy" w:date="2019-01-24T08:52:00Z">
                    <w:r w:rsidRPr="00641F8E" w:rsidDel="002C7351">
                      <w:rPr>
                        <w:rFonts w:asciiTheme="minorHAnsi" w:eastAsiaTheme="minorEastAsia" w:hAnsiTheme="minorHAnsi" w:cstheme="minorBidi"/>
                        <w:sz w:val="18"/>
                        <w:szCs w:val="18"/>
                        <w:u w:val="single"/>
                      </w:rPr>
                      <w:delText>0.0030</w:delText>
                    </w:r>
                  </w:del>
                </w:p>
              </w:tc>
              <w:tc>
                <w:tcPr>
                  <w:tcW w:w="1350" w:type="dxa"/>
                  <w:shd w:val="clear" w:color="auto" w:fill="auto"/>
                  <w:noWrap/>
                  <w:hideMark/>
                </w:tcPr>
                <w:p w14:paraId="5B37CA71" w14:textId="6A700D32" w:rsidR="00641F8E" w:rsidRPr="00641F8E" w:rsidDel="002C7351" w:rsidRDefault="00641F8E" w:rsidP="00641F8E">
                  <w:pPr>
                    <w:spacing w:after="0" w:line="240" w:lineRule="auto"/>
                    <w:jc w:val="center"/>
                    <w:rPr>
                      <w:del w:id="1323" w:author="Smith, Alexis@Energy" w:date="2019-01-24T08:52:00Z"/>
                      <w:rFonts w:asciiTheme="minorHAnsi" w:eastAsiaTheme="minorEastAsia" w:hAnsiTheme="minorHAnsi" w:cstheme="minorBidi"/>
                      <w:sz w:val="18"/>
                      <w:szCs w:val="18"/>
                      <w:u w:val="single"/>
                    </w:rPr>
                  </w:pPr>
                  <w:del w:id="1324" w:author="Smith, Alexis@Energy" w:date="2019-01-24T08:52:00Z">
                    <w:r w:rsidRPr="00641F8E" w:rsidDel="002C7351">
                      <w:rPr>
                        <w:rFonts w:asciiTheme="minorHAnsi" w:eastAsiaTheme="minorEastAsia" w:hAnsiTheme="minorHAnsi" w:cstheme="minorBidi"/>
                        <w:sz w:val="18"/>
                        <w:szCs w:val="18"/>
                        <w:u w:val="single"/>
                      </w:rPr>
                      <w:delText>0.014</w:delText>
                    </w:r>
                  </w:del>
                </w:p>
              </w:tc>
            </w:tr>
          </w:tbl>
          <w:p w14:paraId="67C825AB" w14:textId="0C252387" w:rsidR="00641F8E" w:rsidRPr="00641F8E" w:rsidDel="002C7351" w:rsidRDefault="00641F8E" w:rsidP="00641F8E">
            <w:pPr>
              <w:spacing w:after="0" w:line="240" w:lineRule="auto"/>
              <w:rPr>
                <w:del w:id="1325" w:author="Smith, Alexis@Energy" w:date="2019-01-24T08:52:00Z"/>
                <w:rFonts w:cstheme="minorHAnsi"/>
                <w:sz w:val="18"/>
                <w:szCs w:val="18"/>
              </w:rPr>
            </w:pPr>
            <w:del w:id="1326" w:author="Smith, Alexis@Energy" w:date="2019-01-24T08:52:00Z">
              <w:r w:rsidRPr="00641F8E" w:rsidDel="002C7351">
                <w:rPr>
                  <w:rFonts w:cstheme="minorHAnsi"/>
                  <w:sz w:val="18"/>
                  <w:szCs w:val="18"/>
                </w:rPr>
                <w:delText xml:space="preserve"> &gt;&gt;</w:delText>
              </w:r>
            </w:del>
          </w:p>
        </w:tc>
      </w:tr>
      <w:tr w:rsidR="00641F8E" w:rsidRPr="00641F8E" w:rsidDel="002C7351" w14:paraId="5D9895AF" w14:textId="4E051C6F" w:rsidTr="00A05A69">
        <w:trPr>
          <w:del w:id="1327" w:author="Smith, Alexis@Energy" w:date="2019-01-24T08:52:00Z"/>
        </w:trPr>
        <w:tc>
          <w:tcPr>
            <w:tcW w:w="11003" w:type="dxa"/>
            <w:gridSpan w:val="3"/>
          </w:tcPr>
          <w:p w14:paraId="0AAE58FD" w14:textId="1DEAA693" w:rsidR="00641F8E" w:rsidRPr="00641F8E" w:rsidDel="002C7351" w:rsidRDefault="00641F8E" w:rsidP="00641F8E">
            <w:pPr>
              <w:spacing w:after="0" w:line="240" w:lineRule="auto"/>
              <w:rPr>
                <w:del w:id="1328" w:author="Smith, Alexis@Energy" w:date="2019-01-24T08:52:00Z"/>
                <w:rFonts w:cstheme="minorHAnsi"/>
                <w:sz w:val="20"/>
                <w:szCs w:val="20"/>
              </w:rPr>
            </w:pPr>
            <w:del w:id="1329" w:author="Smith, Alexis@Energy" w:date="2019-01-24T08:52:00Z">
              <w:r w:rsidRPr="00A05A69" w:rsidDel="002C7351">
                <w:rPr>
                  <w:rFonts w:cstheme="minorHAnsi"/>
                  <w:b/>
                  <w:sz w:val="18"/>
                  <w:szCs w:val="20"/>
                </w:rPr>
                <w:lastRenderedPageBreak/>
                <w:delText>The responsible person’s signature on this compliance document affirms that all applicable requirements in this table have been met.</w:delText>
              </w:r>
            </w:del>
          </w:p>
        </w:tc>
      </w:tr>
    </w:tbl>
    <w:tbl>
      <w:tblPr>
        <w:tblStyle w:val="TableGrid"/>
        <w:tblW w:w="10795" w:type="dxa"/>
        <w:jc w:val="center"/>
        <w:tblLayout w:type="fixed"/>
        <w:tblLook w:val="04A0" w:firstRow="1" w:lastRow="0" w:firstColumn="1" w:lastColumn="0" w:noHBand="0" w:noVBand="1"/>
        <w:tblPrChange w:id="1330" w:author="Smith, Alexis@Energy" w:date="2019-01-24T08:53:00Z">
          <w:tblPr>
            <w:tblStyle w:val="TableGrid"/>
            <w:tblW w:w="10795" w:type="dxa"/>
            <w:tblInd w:w="-113" w:type="dxa"/>
            <w:tblLayout w:type="fixed"/>
            <w:tblLook w:val="04A0" w:firstRow="1" w:lastRow="0" w:firstColumn="1" w:lastColumn="0" w:noHBand="0" w:noVBand="1"/>
          </w:tblPr>
        </w:tblPrChange>
      </w:tblPr>
      <w:tblGrid>
        <w:gridCol w:w="980"/>
        <w:gridCol w:w="1445"/>
        <w:gridCol w:w="1343"/>
        <w:gridCol w:w="1447"/>
        <w:gridCol w:w="1620"/>
        <w:gridCol w:w="2610"/>
        <w:gridCol w:w="1350"/>
        <w:tblGridChange w:id="1331">
          <w:tblGrid>
            <w:gridCol w:w="980"/>
            <w:gridCol w:w="1445"/>
            <w:gridCol w:w="1343"/>
            <w:gridCol w:w="1447"/>
            <w:gridCol w:w="1620"/>
            <w:gridCol w:w="2610"/>
            <w:gridCol w:w="1350"/>
          </w:tblGrid>
        </w:tblGridChange>
      </w:tblGrid>
      <w:tr w:rsidR="002C7351" w:rsidRPr="00352318" w14:paraId="39DC3B93" w14:textId="77777777" w:rsidTr="002C7351">
        <w:trPr>
          <w:trHeight w:val="530"/>
          <w:jc w:val="center"/>
          <w:ins w:id="1332" w:author="Smith, Alexis@Energy" w:date="2019-01-24T08:52:00Z"/>
          <w:trPrChange w:id="1333" w:author="Smith, Alexis@Energy" w:date="2019-01-24T08:53:00Z">
            <w:trPr>
              <w:trHeight w:val="530"/>
            </w:trPr>
          </w:trPrChange>
        </w:trPr>
        <w:tc>
          <w:tcPr>
            <w:tcW w:w="10795" w:type="dxa"/>
            <w:gridSpan w:val="7"/>
            <w:tcPrChange w:id="1334" w:author="Smith, Alexis@Energy" w:date="2019-01-24T08:53:00Z">
              <w:tcPr>
                <w:tcW w:w="10795" w:type="dxa"/>
                <w:gridSpan w:val="7"/>
              </w:tcPr>
            </w:tcPrChange>
          </w:tcPr>
          <w:p w14:paraId="30D4322D" w14:textId="77777777" w:rsidR="002C7351" w:rsidRPr="00352318" w:rsidRDefault="002C7351" w:rsidP="00C26650">
            <w:pPr>
              <w:spacing w:after="0" w:line="240" w:lineRule="auto"/>
              <w:rPr>
                <w:ins w:id="1335" w:author="Smith, Alexis@Energy" w:date="2019-01-24T08:52:00Z"/>
                <w:rFonts w:asciiTheme="minorHAnsi" w:hAnsiTheme="minorHAnsi" w:cstheme="minorHAnsi"/>
                <w:b/>
                <w:sz w:val="18"/>
                <w:szCs w:val="18"/>
              </w:rPr>
            </w:pPr>
            <w:ins w:id="1336" w:author="Smith, Alexis@Energy" w:date="2019-01-24T08:52:00Z">
              <w:r>
                <w:rPr>
                  <w:rFonts w:asciiTheme="minorHAnsi" w:hAnsiTheme="minorHAnsi" w:cstheme="minorHAnsi"/>
                  <w:b/>
                  <w:sz w:val="18"/>
                  <w:szCs w:val="18"/>
                </w:rPr>
                <w:t>H</w:t>
              </w:r>
              <w:r w:rsidRPr="00352318">
                <w:rPr>
                  <w:rFonts w:asciiTheme="minorHAnsi" w:hAnsiTheme="minorHAnsi" w:cstheme="minorHAnsi"/>
                  <w:b/>
                  <w:sz w:val="18"/>
                  <w:szCs w:val="18"/>
                </w:rPr>
                <w:t>. Compact Hot Water Distribution (CHWDS) (RA4.4.6)</w:t>
              </w:r>
            </w:ins>
          </w:p>
          <w:p w14:paraId="5795B945" w14:textId="77777777" w:rsidR="002C7351" w:rsidRPr="00352318" w:rsidRDefault="002C7351" w:rsidP="00C26650">
            <w:pPr>
              <w:spacing w:after="0" w:line="240" w:lineRule="auto"/>
              <w:rPr>
                <w:ins w:id="1337" w:author="Smith, Alexis@Energy" w:date="2019-01-24T08:52:00Z"/>
                <w:rFonts w:asciiTheme="minorHAnsi" w:hAnsiTheme="minorHAnsi" w:cstheme="minorHAnsi"/>
                <w:sz w:val="18"/>
                <w:szCs w:val="18"/>
              </w:rPr>
            </w:pPr>
            <w:ins w:id="1338" w:author="Smith, Alexis@Energy" w:date="2019-01-24T08:52:00Z">
              <w:r w:rsidRPr="00352318">
                <w:rPr>
                  <w:rFonts w:asciiTheme="minorHAnsi" w:hAnsiTheme="minorHAnsi" w:cstheme="minorHAnsi"/>
                  <w:sz w:val="18"/>
                  <w:szCs w:val="18"/>
                </w:rPr>
                <w:t xml:space="preserve">For dwelling units with multiple systems, only allow one value to be entered for both master bath distance and kitchen distance. </w:t>
              </w:r>
            </w:ins>
          </w:p>
          <w:p w14:paraId="25F16C80" w14:textId="77777777" w:rsidR="002C7351" w:rsidRPr="00352318" w:rsidRDefault="002C7351" w:rsidP="00C26650">
            <w:pPr>
              <w:spacing w:after="0" w:line="240" w:lineRule="auto"/>
              <w:rPr>
                <w:ins w:id="1339" w:author="Smith, Alexis@Energy" w:date="2019-01-24T08:52:00Z"/>
                <w:rFonts w:asciiTheme="minorHAnsi" w:hAnsiTheme="minorHAnsi" w:cstheme="minorHAnsi"/>
                <w:sz w:val="18"/>
                <w:szCs w:val="18"/>
              </w:rPr>
            </w:pPr>
            <w:ins w:id="1340" w:author="Smith, Alexis@Energy" w:date="2019-01-24T08:52:00Z">
              <w:r w:rsidRPr="00352318">
                <w:rPr>
                  <w:rFonts w:asciiTheme="minorHAnsi" w:hAnsiTheme="minorHAnsi" w:cstheme="minorHAnsi"/>
                  <w:sz w:val="18"/>
                  <w:szCs w:val="18"/>
                </w:rPr>
                <w:t>&lt;&lt; if all systems in Table A have A10 = Basic, then require one row for each system identified in Table A, else display section does not apply message&gt;&gt;</w:t>
              </w:r>
            </w:ins>
          </w:p>
        </w:tc>
      </w:tr>
      <w:tr w:rsidR="002C7351" w:rsidRPr="00352318" w14:paraId="5A9DC133" w14:textId="77777777" w:rsidTr="002C7351">
        <w:trPr>
          <w:jc w:val="center"/>
          <w:ins w:id="1341" w:author="Smith, Alexis@Energy" w:date="2019-01-24T08:52:00Z"/>
        </w:trPr>
        <w:tc>
          <w:tcPr>
            <w:tcW w:w="980" w:type="dxa"/>
            <w:vAlign w:val="center"/>
            <w:tcPrChange w:id="1342" w:author="Smith, Alexis@Energy" w:date="2019-01-24T08:53:00Z">
              <w:tcPr>
                <w:tcW w:w="980" w:type="dxa"/>
                <w:vAlign w:val="center"/>
              </w:tcPr>
            </w:tcPrChange>
          </w:tcPr>
          <w:p w14:paraId="50E63E68" w14:textId="77777777" w:rsidR="002C7351" w:rsidRPr="00352318" w:rsidRDefault="002C7351" w:rsidP="00C26650">
            <w:pPr>
              <w:spacing w:after="0" w:line="240" w:lineRule="auto"/>
              <w:jc w:val="center"/>
              <w:rPr>
                <w:ins w:id="1343" w:author="Smith, Alexis@Energy" w:date="2019-01-24T08:52:00Z"/>
                <w:rFonts w:asciiTheme="minorHAnsi" w:hAnsiTheme="minorHAnsi" w:cstheme="minorHAnsi"/>
                <w:sz w:val="18"/>
                <w:szCs w:val="18"/>
              </w:rPr>
            </w:pPr>
            <w:ins w:id="1344" w:author="Smith, Alexis@Energy" w:date="2019-01-24T08:52:00Z">
              <w:r w:rsidRPr="00352318">
                <w:rPr>
                  <w:rFonts w:asciiTheme="minorHAnsi" w:hAnsiTheme="minorHAnsi" w:cstheme="minorHAnsi"/>
                  <w:sz w:val="18"/>
                  <w:szCs w:val="18"/>
                </w:rPr>
                <w:t>01</w:t>
              </w:r>
            </w:ins>
          </w:p>
        </w:tc>
        <w:tc>
          <w:tcPr>
            <w:tcW w:w="1445" w:type="dxa"/>
            <w:vAlign w:val="center"/>
            <w:tcPrChange w:id="1345" w:author="Smith, Alexis@Energy" w:date="2019-01-24T08:53:00Z">
              <w:tcPr>
                <w:tcW w:w="1445" w:type="dxa"/>
                <w:vAlign w:val="center"/>
              </w:tcPr>
            </w:tcPrChange>
          </w:tcPr>
          <w:p w14:paraId="2BF50AFA" w14:textId="77777777" w:rsidR="002C7351" w:rsidRPr="00352318" w:rsidRDefault="002C7351" w:rsidP="00C26650">
            <w:pPr>
              <w:spacing w:after="0" w:line="240" w:lineRule="auto"/>
              <w:jc w:val="center"/>
              <w:rPr>
                <w:ins w:id="1346" w:author="Smith, Alexis@Energy" w:date="2019-01-24T08:52:00Z"/>
                <w:rFonts w:asciiTheme="minorHAnsi" w:hAnsiTheme="minorHAnsi" w:cstheme="minorHAnsi"/>
                <w:sz w:val="18"/>
                <w:szCs w:val="18"/>
              </w:rPr>
            </w:pPr>
            <w:ins w:id="1347" w:author="Smith, Alexis@Energy" w:date="2019-01-24T08:52:00Z">
              <w:r w:rsidRPr="00352318">
                <w:rPr>
                  <w:rFonts w:asciiTheme="minorHAnsi" w:hAnsiTheme="minorHAnsi" w:cstheme="minorHAnsi"/>
                  <w:sz w:val="18"/>
                  <w:szCs w:val="18"/>
                </w:rPr>
                <w:t>02</w:t>
              </w:r>
            </w:ins>
          </w:p>
        </w:tc>
        <w:tc>
          <w:tcPr>
            <w:tcW w:w="1343" w:type="dxa"/>
            <w:vAlign w:val="center"/>
            <w:tcPrChange w:id="1348" w:author="Smith, Alexis@Energy" w:date="2019-01-24T08:53:00Z">
              <w:tcPr>
                <w:tcW w:w="1343" w:type="dxa"/>
                <w:vAlign w:val="center"/>
              </w:tcPr>
            </w:tcPrChange>
          </w:tcPr>
          <w:p w14:paraId="72B2E193" w14:textId="77777777" w:rsidR="002C7351" w:rsidRPr="00352318" w:rsidRDefault="002C7351" w:rsidP="00C26650">
            <w:pPr>
              <w:spacing w:after="0" w:line="240" w:lineRule="auto"/>
              <w:jc w:val="center"/>
              <w:rPr>
                <w:ins w:id="1349" w:author="Smith, Alexis@Energy" w:date="2019-01-24T08:52:00Z"/>
                <w:rFonts w:asciiTheme="minorHAnsi" w:hAnsiTheme="minorHAnsi" w:cstheme="minorHAnsi"/>
                <w:sz w:val="18"/>
                <w:szCs w:val="18"/>
              </w:rPr>
            </w:pPr>
            <w:ins w:id="1350" w:author="Smith, Alexis@Energy" w:date="2019-01-24T08:52:00Z">
              <w:r w:rsidRPr="00352318">
                <w:rPr>
                  <w:rFonts w:asciiTheme="minorHAnsi" w:hAnsiTheme="minorHAnsi" w:cstheme="minorHAnsi"/>
                  <w:sz w:val="18"/>
                  <w:szCs w:val="18"/>
                </w:rPr>
                <w:t>03</w:t>
              </w:r>
            </w:ins>
          </w:p>
        </w:tc>
        <w:tc>
          <w:tcPr>
            <w:tcW w:w="1447" w:type="dxa"/>
            <w:vAlign w:val="center"/>
            <w:tcPrChange w:id="1351" w:author="Smith, Alexis@Energy" w:date="2019-01-24T08:53:00Z">
              <w:tcPr>
                <w:tcW w:w="1447" w:type="dxa"/>
                <w:vAlign w:val="center"/>
              </w:tcPr>
            </w:tcPrChange>
          </w:tcPr>
          <w:p w14:paraId="5384AC8D" w14:textId="77777777" w:rsidR="002C7351" w:rsidRPr="00352318" w:rsidRDefault="002C7351" w:rsidP="00C26650">
            <w:pPr>
              <w:spacing w:after="0" w:line="240" w:lineRule="auto"/>
              <w:jc w:val="center"/>
              <w:rPr>
                <w:ins w:id="1352" w:author="Smith, Alexis@Energy" w:date="2019-01-24T08:52:00Z"/>
                <w:rFonts w:asciiTheme="minorHAnsi" w:hAnsiTheme="minorHAnsi" w:cstheme="minorHAnsi"/>
                <w:sz w:val="18"/>
                <w:szCs w:val="18"/>
              </w:rPr>
            </w:pPr>
            <w:ins w:id="1353" w:author="Smith, Alexis@Energy" w:date="2019-01-24T08:52:00Z">
              <w:r w:rsidRPr="00352318">
                <w:rPr>
                  <w:rFonts w:asciiTheme="minorHAnsi" w:hAnsiTheme="minorHAnsi" w:cstheme="minorHAnsi"/>
                  <w:sz w:val="18"/>
                  <w:szCs w:val="18"/>
                </w:rPr>
                <w:t>04</w:t>
              </w:r>
            </w:ins>
          </w:p>
        </w:tc>
        <w:tc>
          <w:tcPr>
            <w:tcW w:w="1620" w:type="dxa"/>
            <w:vAlign w:val="center"/>
            <w:tcPrChange w:id="1354" w:author="Smith, Alexis@Energy" w:date="2019-01-24T08:53:00Z">
              <w:tcPr>
                <w:tcW w:w="1620" w:type="dxa"/>
                <w:vAlign w:val="center"/>
              </w:tcPr>
            </w:tcPrChange>
          </w:tcPr>
          <w:p w14:paraId="23DC89A5" w14:textId="77777777" w:rsidR="002C7351" w:rsidRPr="00352318" w:rsidRDefault="002C7351" w:rsidP="00C26650">
            <w:pPr>
              <w:spacing w:after="0" w:line="240" w:lineRule="auto"/>
              <w:jc w:val="center"/>
              <w:rPr>
                <w:ins w:id="1355" w:author="Smith, Alexis@Energy" w:date="2019-01-24T08:52:00Z"/>
                <w:rFonts w:asciiTheme="minorHAnsi" w:hAnsiTheme="minorHAnsi" w:cstheme="minorHAnsi"/>
                <w:sz w:val="18"/>
                <w:szCs w:val="18"/>
              </w:rPr>
            </w:pPr>
            <w:ins w:id="1356" w:author="Smith, Alexis@Energy" w:date="2019-01-24T08:52:00Z">
              <w:r w:rsidRPr="00352318">
                <w:rPr>
                  <w:rFonts w:asciiTheme="minorHAnsi" w:hAnsiTheme="minorHAnsi" w:cstheme="minorHAnsi"/>
                  <w:sz w:val="18"/>
                  <w:szCs w:val="18"/>
                </w:rPr>
                <w:t>05</w:t>
              </w:r>
            </w:ins>
          </w:p>
        </w:tc>
        <w:tc>
          <w:tcPr>
            <w:tcW w:w="2610" w:type="dxa"/>
            <w:vAlign w:val="center"/>
            <w:tcPrChange w:id="1357" w:author="Smith, Alexis@Energy" w:date="2019-01-24T08:53:00Z">
              <w:tcPr>
                <w:tcW w:w="2610" w:type="dxa"/>
                <w:vAlign w:val="center"/>
              </w:tcPr>
            </w:tcPrChange>
          </w:tcPr>
          <w:p w14:paraId="5E995269" w14:textId="77777777" w:rsidR="002C7351" w:rsidRPr="00352318" w:rsidRDefault="002C7351" w:rsidP="00C26650">
            <w:pPr>
              <w:spacing w:after="0" w:line="240" w:lineRule="auto"/>
              <w:jc w:val="center"/>
              <w:rPr>
                <w:ins w:id="1358" w:author="Smith, Alexis@Energy" w:date="2019-01-24T08:52:00Z"/>
                <w:rFonts w:asciiTheme="minorHAnsi" w:hAnsiTheme="minorHAnsi" w:cstheme="minorHAnsi"/>
                <w:sz w:val="18"/>
                <w:szCs w:val="18"/>
              </w:rPr>
            </w:pPr>
            <w:ins w:id="1359" w:author="Smith, Alexis@Energy" w:date="2019-01-24T08:52:00Z">
              <w:r w:rsidRPr="00352318">
                <w:rPr>
                  <w:rFonts w:asciiTheme="minorHAnsi" w:hAnsiTheme="minorHAnsi" w:cstheme="minorHAnsi"/>
                  <w:sz w:val="18"/>
                  <w:szCs w:val="18"/>
                </w:rPr>
                <w:t>06</w:t>
              </w:r>
            </w:ins>
          </w:p>
        </w:tc>
        <w:tc>
          <w:tcPr>
            <w:tcW w:w="1350" w:type="dxa"/>
            <w:vAlign w:val="center"/>
            <w:tcPrChange w:id="1360" w:author="Smith, Alexis@Energy" w:date="2019-01-24T08:53:00Z">
              <w:tcPr>
                <w:tcW w:w="1350" w:type="dxa"/>
                <w:vAlign w:val="center"/>
              </w:tcPr>
            </w:tcPrChange>
          </w:tcPr>
          <w:p w14:paraId="3AFB6D52" w14:textId="77777777" w:rsidR="002C7351" w:rsidRPr="00352318" w:rsidRDefault="002C7351" w:rsidP="00C26650">
            <w:pPr>
              <w:spacing w:after="0" w:line="240" w:lineRule="auto"/>
              <w:jc w:val="center"/>
              <w:rPr>
                <w:ins w:id="1361" w:author="Smith, Alexis@Energy" w:date="2019-01-24T08:52:00Z"/>
                <w:rFonts w:asciiTheme="minorHAnsi" w:hAnsiTheme="minorHAnsi" w:cstheme="minorHAnsi"/>
                <w:sz w:val="18"/>
                <w:szCs w:val="18"/>
              </w:rPr>
            </w:pPr>
            <w:ins w:id="1362" w:author="Smith, Alexis@Energy" w:date="2019-01-24T08:52:00Z">
              <w:r w:rsidRPr="00352318">
                <w:rPr>
                  <w:rFonts w:asciiTheme="minorHAnsi" w:hAnsiTheme="minorHAnsi" w:cstheme="minorHAnsi"/>
                  <w:sz w:val="18"/>
                  <w:szCs w:val="18"/>
                </w:rPr>
                <w:t>07</w:t>
              </w:r>
            </w:ins>
          </w:p>
        </w:tc>
      </w:tr>
      <w:tr w:rsidR="002C7351" w:rsidRPr="00352318" w14:paraId="744E8528" w14:textId="77777777" w:rsidTr="002C7351">
        <w:trPr>
          <w:jc w:val="center"/>
          <w:ins w:id="1363" w:author="Smith, Alexis@Energy" w:date="2019-01-24T08:52:00Z"/>
        </w:trPr>
        <w:tc>
          <w:tcPr>
            <w:tcW w:w="980" w:type="dxa"/>
            <w:vAlign w:val="bottom"/>
            <w:tcPrChange w:id="1364" w:author="Smith, Alexis@Energy" w:date="2019-01-24T08:53:00Z">
              <w:tcPr>
                <w:tcW w:w="980" w:type="dxa"/>
                <w:vAlign w:val="bottom"/>
              </w:tcPr>
            </w:tcPrChange>
          </w:tcPr>
          <w:p w14:paraId="71099645" w14:textId="77777777" w:rsidR="002C7351" w:rsidRPr="00352318" w:rsidRDefault="002C7351" w:rsidP="00C26650">
            <w:pPr>
              <w:spacing w:after="0" w:line="240" w:lineRule="auto"/>
              <w:rPr>
                <w:ins w:id="1365" w:author="Smith, Alexis@Energy" w:date="2019-01-24T08:52:00Z"/>
                <w:rFonts w:asciiTheme="minorHAnsi" w:hAnsiTheme="minorHAnsi" w:cstheme="minorHAnsi"/>
                <w:sz w:val="18"/>
                <w:szCs w:val="18"/>
              </w:rPr>
            </w:pPr>
            <w:ins w:id="1366" w:author="Smith, Alexis@Energy" w:date="2019-01-24T08:52:00Z">
              <w:r w:rsidRPr="00352318">
                <w:rPr>
                  <w:rFonts w:asciiTheme="minorHAnsi" w:hAnsiTheme="minorHAnsi" w:cstheme="minorHAnsi"/>
                  <w:sz w:val="18"/>
                  <w:szCs w:val="18"/>
                </w:rPr>
                <w:t>System Name</w:t>
              </w:r>
            </w:ins>
          </w:p>
        </w:tc>
        <w:tc>
          <w:tcPr>
            <w:tcW w:w="1445" w:type="dxa"/>
            <w:vAlign w:val="bottom"/>
            <w:tcPrChange w:id="1367" w:author="Smith, Alexis@Energy" w:date="2019-01-24T08:53:00Z">
              <w:tcPr>
                <w:tcW w:w="1445" w:type="dxa"/>
                <w:vAlign w:val="bottom"/>
              </w:tcPr>
            </w:tcPrChange>
          </w:tcPr>
          <w:p w14:paraId="17D6BF9E" w14:textId="77777777" w:rsidR="002C7351" w:rsidRPr="00352318" w:rsidRDefault="002C7351" w:rsidP="00C26650">
            <w:pPr>
              <w:spacing w:after="0" w:line="240" w:lineRule="auto"/>
              <w:rPr>
                <w:ins w:id="1368" w:author="Smith, Alexis@Energy" w:date="2019-01-24T08:52:00Z"/>
                <w:rFonts w:asciiTheme="minorHAnsi" w:hAnsiTheme="minorHAnsi" w:cstheme="minorHAnsi"/>
                <w:sz w:val="18"/>
                <w:szCs w:val="18"/>
              </w:rPr>
            </w:pPr>
            <w:ins w:id="1369" w:author="Smith, Alexis@Energy" w:date="2019-01-24T08:52:00Z">
              <w:r w:rsidRPr="00352318">
                <w:rPr>
                  <w:rFonts w:asciiTheme="minorHAnsi" w:hAnsiTheme="minorHAnsi" w:cstheme="minorHAnsi"/>
                  <w:sz w:val="18"/>
                  <w:szCs w:val="18"/>
                </w:rPr>
                <w:t>Number of Stories</w:t>
              </w:r>
            </w:ins>
          </w:p>
        </w:tc>
        <w:tc>
          <w:tcPr>
            <w:tcW w:w="1343" w:type="dxa"/>
            <w:vAlign w:val="bottom"/>
            <w:tcPrChange w:id="1370" w:author="Smith, Alexis@Energy" w:date="2019-01-24T08:53:00Z">
              <w:tcPr>
                <w:tcW w:w="1343" w:type="dxa"/>
                <w:vAlign w:val="bottom"/>
              </w:tcPr>
            </w:tcPrChange>
          </w:tcPr>
          <w:p w14:paraId="2481CF44" w14:textId="77777777" w:rsidR="002C7351" w:rsidRPr="00352318" w:rsidRDefault="002C7351" w:rsidP="00C26650">
            <w:pPr>
              <w:spacing w:after="0" w:line="240" w:lineRule="auto"/>
              <w:rPr>
                <w:ins w:id="1371" w:author="Smith, Alexis@Energy" w:date="2019-01-24T08:52:00Z"/>
                <w:rFonts w:asciiTheme="minorHAnsi" w:hAnsiTheme="minorHAnsi" w:cstheme="minorHAnsi"/>
                <w:sz w:val="18"/>
                <w:szCs w:val="18"/>
              </w:rPr>
            </w:pPr>
            <w:ins w:id="1372" w:author="Smith, Alexis@Energy" w:date="2019-01-24T08:52:00Z">
              <w:r w:rsidRPr="00352318">
                <w:rPr>
                  <w:rFonts w:asciiTheme="minorHAnsi" w:hAnsiTheme="minorHAnsi" w:cstheme="minorHAnsi"/>
                  <w:sz w:val="18"/>
                  <w:szCs w:val="18"/>
                </w:rPr>
                <w:t>Master Bath distance of furthest fixture to Water Heater in feet</w:t>
              </w:r>
            </w:ins>
          </w:p>
        </w:tc>
        <w:tc>
          <w:tcPr>
            <w:tcW w:w="1447" w:type="dxa"/>
            <w:vAlign w:val="bottom"/>
            <w:tcPrChange w:id="1373" w:author="Smith, Alexis@Energy" w:date="2019-01-24T08:53:00Z">
              <w:tcPr>
                <w:tcW w:w="1447" w:type="dxa"/>
                <w:vAlign w:val="bottom"/>
              </w:tcPr>
            </w:tcPrChange>
          </w:tcPr>
          <w:p w14:paraId="22F92664" w14:textId="77777777" w:rsidR="002C7351" w:rsidRPr="00352318" w:rsidRDefault="002C7351" w:rsidP="00C26650">
            <w:pPr>
              <w:spacing w:after="0" w:line="240" w:lineRule="auto"/>
              <w:rPr>
                <w:ins w:id="1374" w:author="Smith, Alexis@Energy" w:date="2019-01-24T08:52:00Z"/>
                <w:rFonts w:asciiTheme="minorHAnsi" w:hAnsiTheme="minorHAnsi" w:cstheme="minorHAnsi"/>
                <w:sz w:val="18"/>
                <w:szCs w:val="18"/>
              </w:rPr>
            </w:pPr>
            <w:ins w:id="1375" w:author="Smith, Alexis@Energy" w:date="2019-01-24T08:52:00Z">
              <w:r w:rsidRPr="00352318">
                <w:rPr>
                  <w:rFonts w:asciiTheme="minorHAnsi" w:hAnsiTheme="minorHAnsi" w:cstheme="minorHAnsi"/>
                  <w:sz w:val="18"/>
                  <w:szCs w:val="18"/>
                </w:rPr>
                <w:t>Kitchen distance from furthest fixture to Water Heater in feet</w:t>
              </w:r>
            </w:ins>
          </w:p>
        </w:tc>
        <w:tc>
          <w:tcPr>
            <w:tcW w:w="1620" w:type="dxa"/>
            <w:vAlign w:val="bottom"/>
            <w:tcPrChange w:id="1376" w:author="Smith, Alexis@Energy" w:date="2019-01-24T08:53:00Z">
              <w:tcPr>
                <w:tcW w:w="1620" w:type="dxa"/>
                <w:vAlign w:val="bottom"/>
              </w:tcPr>
            </w:tcPrChange>
          </w:tcPr>
          <w:p w14:paraId="4B429721" w14:textId="77777777" w:rsidR="002C7351" w:rsidRPr="00352318" w:rsidRDefault="002C7351" w:rsidP="00C26650">
            <w:pPr>
              <w:spacing w:after="0" w:line="240" w:lineRule="auto"/>
              <w:rPr>
                <w:ins w:id="1377" w:author="Smith, Alexis@Energy" w:date="2019-01-24T08:52:00Z"/>
                <w:rFonts w:asciiTheme="minorHAnsi" w:hAnsiTheme="minorHAnsi" w:cstheme="minorHAnsi"/>
                <w:sz w:val="18"/>
                <w:szCs w:val="18"/>
              </w:rPr>
            </w:pPr>
            <w:ins w:id="1378" w:author="Smith, Alexis@Energy" w:date="2019-01-24T08:52:00Z">
              <w:r w:rsidRPr="00352318">
                <w:rPr>
                  <w:rFonts w:asciiTheme="minorHAnsi" w:hAnsiTheme="minorHAnsi" w:cstheme="minorHAnsi"/>
                  <w:sz w:val="18"/>
                  <w:szCs w:val="18"/>
                </w:rPr>
                <w:t>Furthest Third furthest fixture to Water Heater in feet</w:t>
              </w:r>
            </w:ins>
          </w:p>
        </w:tc>
        <w:tc>
          <w:tcPr>
            <w:tcW w:w="2610" w:type="dxa"/>
            <w:vAlign w:val="bottom"/>
            <w:tcPrChange w:id="1379" w:author="Smith, Alexis@Energy" w:date="2019-01-24T08:53:00Z">
              <w:tcPr>
                <w:tcW w:w="2610" w:type="dxa"/>
                <w:vAlign w:val="bottom"/>
              </w:tcPr>
            </w:tcPrChange>
          </w:tcPr>
          <w:p w14:paraId="54ACADCB" w14:textId="77777777" w:rsidR="002C7351" w:rsidRPr="00352318" w:rsidRDefault="002C7351" w:rsidP="00C26650">
            <w:pPr>
              <w:spacing w:after="0" w:line="240" w:lineRule="auto"/>
              <w:rPr>
                <w:ins w:id="1380" w:author="Smith, Alexis@Energy" w:date="2019-01-24T08:52:00Z"/>
                <w:rFonts w:asciiTheme="minorHAnsi" w:hAnsiTheme="minorHAnsi" w:cstheme="minorHAnsi"/>
                <w:sz w:val="18"/>
                <w:szCs w:val="18"/>
              </w:rPr>
            </w:pPr>
            <w:ins w:id="1381" w:author="Smith, Alexis@Energy" w:date="2019-01-24T08:52:00Z">
              <w:r w:rsidRPr="00352318">
                <w:rPr>
                  <w:rFonts w:asciiTheme="minorHAnsi" w:hAnsiTheme="minorHAnsi" w:cstheme="minorHAnsi"/>
                  <w:sz w:val="18"/>
                  <w:szCs w:val="18"/>
                </w:rPr>
                <w:t>Weighted Distance</w:t>
              </w:r>
            </w:ins>
          </w:p>
        </w:tc>
        <w:tc>
          <w:tcPr>
            <w:tcW w:w="1350" w:type="dxa"/>
            <w:vAlign w:val="bottom"/>
            <w:tcPrChange w:id="1382" w:author="Smith, Alexis@Energy" w:date="2019-01-24T08:53:00Z">
              <w:tcPr>
                <w:tcW w:w="1350" w:type="dxa"/>
                <w:vAlign w:val="bottom"/>
              </w:tcPr>
            </w:tcPrChange>
          </w:tcPr>
          <w:p w14:paraId="7F9438A8" w14:textId="77777777" w:rsidR="002C7351" w:rsidRPr="00352318" w:rsidRDefault="002C7351" w:rsidP="00C26650">
            <w:pPr>
              <w:spacing w:after="0" w:line="240" w:lineRule="auto"/>
              <w:rPr>
                <w:ins w:id="1383" w:author="Smith, Alexis@Energy" w:date="2019-01-24T08:52:00Z"/>
                <w:rFonts w:asciiTheme="minorHAnsi" w:hAnsiTheme="minorHAnsi" w:cstheme="minorHAnsi"/>
                <w:sz w:val="18"/>
                <w:szCs w:val="18"/>
              </w:rPr>
            </w:pPr>
            <w:ins w:id="1384" w:author="Smith, Alexis@Energy" w:date="2019-01-24T08:52:00Z">
              <w:r w:rsidRPr="00352318">
                <w:rPr>
                  <w:rFonts w:asciiTheme="minorHAnsi" w:hAnsiTheme="minorHAnsi" w:cstheme="minorHAnsi"/>
                  <w:sz w:val="18"/>
                  <w:szCs w:val="18"/>
                </w:rPr>
                <w:t>Qualification Distance</w:t>
              </w:r>
            </w:ins>
          </w:p>
        </w:tc>
      </w:tr>
      <w:tr w:rsidR="002C7351" w:rsidRPr="00352318" w14:paraId="5DEC94E1" w14:textId="77777777" w:rsidTr="002C7351">
        <w:trPr>
          <w:trHeight w:val="305"/>
          <w:jc w:val="center"/>
          <w:ins w:id="1385" w:author="Smith, Alexis@Energy" w:date="2019-01-24T08:52:00Z"/>
          <w:trPrChange w:id="1386" w:author="Smith, Alexis@Energy" w:date="2019-01-24T08:53:00Z">
            <w:trPr>
              <w:trHeight w:val="305"/>
            </w:trPr>
          </w:trPrChange>
        </w:trPr>
        <w:tc>
          <w:tcPr>
            <w:tcW w:w="980" w:type="dxa"/>
            <w:tcPrChange w:id="1387" w:author="Smith, Alexis@Energy" w:date="2019-01-24T08:53:00Z">
              <w:tcPr>
                <w:tcW w:w="980" w:type="dxa"/>
              </w:tcPr>
            </w:tcPrChange>
          </w:tcPr>
          <w:p w14:paraId="035740C0" w14:textId="77777777" w:rsidR="002C7351" w:rsidRPr="00352318" w:rsidRDefault="002C7351" w:rsidP="00C26650">
            <w:pPr>
              <w:spacing w:after="0" w:line="240" w:lineRule="auto"/>
              <w:rPr>
                <w:ins w:id="1388" w:author="Smith, Alexis@Energy" w:date="2019-01-24T08:52:00Z"/>
                <w:rFonts w:asciiTheme="minorHAnsi" w:hAnsiTheme="minorHAnsi" w:cstheme="minorHAnsi"/>
                <w:sz w:val="18"/>
                <w:szCs w:val="18"/>
              </w:rPr>
            </w:pPr>
            <w:ins w:id="1389" w:author="Smith, Alexis@Energy" w:date="2019-01-24T08:52:00Z">
              <w:r w:rsidRPr="00352318">
                <w:rPr>
                  <w:rFonts w:asciiTheme="minorHAnsi" w:hAnsiTheme="minorHAnsi" w:cstheme="minorHAnsi"/>
                  <w:sz w:val="18"/>
                  <w:szCs w:val="18"/>
                </w:rPr>
                <w:t>&lt;&lt;Reference value from A01&gt;&gt;</w:t>
              </w:r>
            </w:ins>
          </w:p>
        </w:tc>
        <w:tc>
          <w:tcPr>
            <w:tcW w:w="1445" w:type="dxa"/>
            <w:tcPrChange w:id="1390" w:author="Smith, Alexis@Energy" w:date="2019-01-24T08:53:00Z">
              <w:tcPr>
                <w:tcW w:w="1445" w:type="dxa"/>
              </w:tcPr>
            </w:tcPrChange>
          </w:tcPr>
          <w:p w14:paraId="455BCAE9" w14:textId="77777777" w:rsidR="002C7351" w:rsidRPr="00352318" w:rsidRDefault="002C7351" w:rsidP="00C26650">
            <w:pPr>
              <w:spacing w:after="0" w:line="240" w:lineRule="auto"/>
              <w:rPr>
                <w:ins w:id="1391" w:author="Smith, Alexis@Energy" w:date="2019-01-24T08:52:00Z"/>
                <w:rFonts w:asciiTheme="minorHAnsi" w:hAnsiTheme="minorHAnsi" w:cstheme="minorHAnsi"/>
                <w:sz w:val="18"/>
                <w:szCs w:val="18"/>
              </w:rPr>
            </w:pPr>
            <w:ins w:id="1392" w:author="Smith, Alexis@Energy" w:date="2019-01-24T08:52:00Z">
              <w:r w:rsidRPr="00352318">
                <w:rPr>
                  <w:rFonts w:asciiTheme="minorHAnsi" w:hAnsiTheme="minorHAnsi" w:cstheme="minorHAnsi"/>
                  <w:sz w:val="18"/>
                  <w:szCs w:val="18"/>
                </w:rPr>
                <w:t xml:space="preserve">&lt;&lt;if performance, then value = NA; </w:t>
              </w:r>
            </w:ins>
          </w:p>
          <w:p w14:paraId="6D841938" w14:textId="77777777" w:rsidR="002C7351" w:rsidRPr="00352318" w:rsidRDefault="002C7351" w:rsidP="00C26650">
            <w:pPr>
              <w:spacing w:after="0" w:line="240" w:lineRule="auto"/>
              <w:rPr>
                <w:ins w:id="1393" w:author="Smith, Alexis@Energy" w:date="2019-01-24T08:52:00Z"/>
                <w:rFonts w:asciiTheme="minorHAnsi" w:hAnsiTheme="minorHAnsi" w:cstheme="minorHAnsi"/>
                <w:sz w:val="18"/>
                <w:szCs w:val="18"/>
              </w:rPr>
            </w:pPr>
            <w:ins w:id="1394" w:author="Smith, Alexis@Energy" w:date="2019-01-24T08:52:00Z">
              <w:r w:rsidRPr="00352318">
                <w:rPr>
                  <w:rFonts w:asciiTheme="minorHAnsi" w:hAnsiTheme="minorHAnsi" w:cstheme="minorHAnsi"/>
                  <w:sz w:val="18"/>
                  <w:szCs w:val="18"/>
                </w:rPr>
                <w:t>Else if prescriptive, user select from list: 1, 2, 3&gt;&gt;</w:t>
              </w:r>
            </w:ins>
          </w:p>
        </w:tc>
        <w:tc>
          <w:tcPr>
            <w:tcW w:w="1343" w:type="dxa"/>
            <w:tcPrChange w:id="1395" w:author="Smith, Alexis@Energy" w:date="2019-01-24T08:53:00Z">
              <w:tcPr>
                <w:tcW w:w="1343" w:type="dxa"/>
              </w:tcPr>
            </w:tcPrChange>
          </w:tcPr>
          <w:p w14:paraId="7FC86B9B" w14:textId="77777777" w:rsidR="002C7351" w:rsidRPr="00352318" w:rsidRDefault="002C7351" w:rsidP="00C26650">
            <w:pPr>
              <w:spacing w:after="0" w:line="240" w:lineRule="auto"/>
              <w:rPr>
                <w:ins w:id="1396" w:author="Smith, Alexis@Energy" w:date="2019-01-24T08:52:00Z"/>
                <w:rFonts w:asciiTheme="minorHAnsi" w:hAnsiTheme="minorHAnsi" w:cstheme="minorHAnsi"/>
                <w:sz w:val="18"/>
                <w:szCs w:val="18"/>
              </w:rPr>
            </w:pPr>
            <w:ins w:id="1397" w:author="Smith, Alexis@Energy" w:date="2019-01-24T08:52:00Z">
              <w:r w:rsidRPr="00352318">
                <w:rPr>
                  <w:rFonts w:asciiTheme="minorHAnsi" w:hAnsiTheme="minorHAnsi" w:cstheme="minorHAnsi"/>
                  <w:sz w:val="18"/>
                  <w:szCs w:val="18"/>
                </w:rPr>
                <w:t xml:space="preserve">&lt;&lt;Reference Value from CF1R-PRF; </w:t>
              </w:r>
            </w:ins>
          </w:p>
          <w:p w14:paraId="46D519A9" w14:textId="77777777" w:rsidR="002C7351" w:rsidRPr="00352318" w:rsidRDefault="002C7351" w:rsidP="00C26650">
            <w:pPr>
              <w:spacing w:after="0" w:line="240" w:lineRule="auto"/>
              <w:rPr>
                <w:ins w:id="1398" w:author="Smith, Alexis@Energy" w:date="2019-01-24T08:52:00Z"/>
                <w:rFonts w:asciiTheme="minorHAnsi" w:hAnsiTheme="minorHAnsi" w:cstheme="minorHAnsi"/>
                <w:sz w:val="18"/>
                <w:szCs w:val="18"/>
              </w:rPr>
            </w:pPr>
            <w:ins w:id="1399" w:author="Smith, Alexis@Energy" w:date="2019-01-24T08:52:00Z">
              <w:r w:rsidRPr="00352318">
                <w:rPr>
                  <w:rFonts w:asciiTheme="minorHAnsi" w:hAnsiTheme="minorHAnsi" w:cstheme="minorHAnsi"/>
                  <w:sz w:val="18"/>
                  <w:szCs w:val="18"/>
                </w:rPr>
                <w:t>Else if prescriptive compliance, user input&gt;&gt;</w:t>
              </w:r>
            </w:ins>
          </w:p>
        </w:tc>
        <w:tc>
          <w:tcPr>
            <w:tcW w:w="1447" w:type="dxa"/>
            <w:tcPrChange w:id="1400" w:author="Smith, Alexis@Energy" w:date="2019-01-24T08:53:00Z">
              <w:tcPr>
                <w:tcW w:w="1447" w:type="dxa"/>
              </w:tcPr>
            </w:tcPrChange>
          </w:tcPr>
          <w:p w14:paraId="78464813" w14:textId="77777777" w:rsidR="002C7351" w:rsidRPr="00352318" w:rsidRDefault="002C7351" w:rsidP="00C26650">
            <w:pPr>
              <w:spacing w:after="0" w:line="240" w:lineRule="auto"/>
              <w:rPr>
                <w:ins w:id="1401" w:author="Smith, Alexis@Energy" w:date="2019-01-24T08:52:00Z"/>
                <w:rFonts w:asciiTheme="minorHAnsi" w:hAnsiTheme="minorHAnsi" w:cstheme="minorHAnsi"/>
                <w:sz w:val="18"/>
                <w:szCs w:val="18"/>
              </w:rPr>
            </w:pPr>
            <w:ins w:id="1402" w:author="Smith, Alexis@Energy" w:date="2019-01-24T08:52:00Z">
              <w:r w:rsidRPr="00352318">
                <w:rPr>
                  <w:rFonts w:asciiTheme="minorHAnsi" w:hAnsiTheme="minorHAnsi" w:cstheme="minorHAnsi"/>
                  <w:sz w:val="18"/>
                  <w:szCs w:val="18"/>
                </w:rPr>
                <w:t xml:space="preserve">&lt;&lt;Reference Value from CF1R-PRF; </w:t>
              </w:r>
            </w:ins>
          </w:p>
          <w:p w14:paraId="3B47FF62" w14:textId="77777777" w:rsidR="002C7351" w:rsidRPr="00352318" w:rsidRDefault="002C7351" w:rsidP="00C26650">
            <w:pPr>
              <w:spacing w:after="0" w:line="240" w:lineRule="auto"/>
              <w:rPr>
                <w:ins w:id="1403" w:author="Smith, Alexis@Energy" w:date="2019-01-24T08:52:00Z"/>
                <w:rFonts w:asciiTheme="minorHAnsi" w:hAnsiTheme="minorHAnsi" w:cstheme="minorHAnsi"/>
                <w:sz w:val="18"/>
                <w:szCs w:val="18"/>
              </w:rPr>
            </w:pPr>
            <w:ins w:id="1404" w:author="Smith, Alexis@Energy" w:date="2019-01-24T08:52:00Z">
              <w:r w:rsidRPr="00352318">
                <w:rPr>
                  <w:rFonts w:asciiTheme="minorHAnsi" w:hAnsiTheme="minorHAnsi" w:cstheme="minorHAnsi"/>
                  <w:sz w:val="18"/>
                  <w:szCs w:val="18"/>
                </w:rPr>
                <w:t>Else if prescriptive compliance, user input&gt;&gt;</w:t>
              </w:r>
            </w:ins>
          </w:p>
        </w:tc>
        <w:tc>
          <w:tcPr>
            <w:tcW w:w="1620" w:type="dxa"/>
            <w:tcPrChange w:id="1405" w:author="Smith, Alexis@Energy" w:date="2019-01-24T08:53:00Z">
              <w:tcPr>
                <w:tcW w:w="1620" w:type="dxa"/>
              </w:tcPr>
            </w:tcPrChange>
          </w:tcPr>
          <w:p w14:paraId="541D1D74" w14:textId="77777777" w:rsidR="002C7351" w:rsidRPr="00352318" w:rsidRDefault="002C7351" w:rsidP="00C26650">
            <w:pPr>
              <w:spacing w:after="0" w:line="240" w:lineRule="auto"/>
              <w:rPr>
                <w:ins w:id="1406" w:author="Smith, Alexis@Energy" w:date="2019-01-24T08:52:00Z"/>
                <w:rFonts w:asciiTheme="minorHAnsi" w:hAnsiTheme="minorHAnsi" w:cstheme="minorHAnsi"/>
                <w:sz w:val="18"/>
                <w:szCs w:val="18"/>
              </w:rPr>
            </w:pPr>
            <w:ins w:id="1407" w:author="Smith, Alexis@Energy" w:date="2019-01-24T08:52:00Z">
              <w:r w:rsidRPr="00352318">
                <w:rPr>
                  <w:rFonts w:asciiTheme="minorHAnsi" w:hAnsiTheme="minorHAnsi" w:cstheme="minorHAnsi"/>
                  <w:sz w:val="18"/>
                  <w:szCs w:val="18"/>
                </w:rPr>
                <w:t xml:space="preserve">&lt;&lt;Reference Value from CF1R-PRF; </w:t>
              </w:r>
            </w:ins>
          </w:p>
          <w:p w14:paraId="7BFFD696" w14:textId="77777777" w:rsidR="002C7351" w:rsidRPr="00352318" w:rsidRDefault="002C7351" w:rsidP="00C26650">
            <w:pPr>
              <w:spacing w:after="0" w:line="240" w:lineRule="auto"/>
              <w:rPr>
                <w:ins w:id="1408" w:author="Smith, Alexis@Energy" w:date="2019-01-24T08:52:00Z"/>
                <w:rFonts w:asciiTheme="minorHAnsi" w:hAnsiTheme="minorHAnsi" w:cstheme="minorHAnsi"/>
                <w:sz w:val="18"/>
                <w:szCs w:val="18"/>
              </w:rPr>
            </w:pPr>
            <w:ins w:id="1409" w:author="Smith, Alexis@Energy" w:date="2019-01-24T08:52:00Z">
              <w:r w:rsidRPr="00352318">
                <w:rPr>
                  <w:rFonts w:asciiTheme="minorHAnsi" w:hAnsiTheme="minorHAnsi" w:cstheme="minorHAnsi"/>
                  <w:sz w:val="18"/>
                  <w:szCs w:val="18"/>
                </w:rPr>
                <w:t>Else if prescriptive compliance, user input&gt;&gt;</w:t>
              </w:r>
            </w:ins>
          </w:p>
        </w:tc>
        <w:tc>
          <w:tcPr>
            <w:tcW w:w="2610" w:type="dxa"/>
            <w:tcPrChange w:id="1410" w:author="Smith, Alexis@Energy" w:date="2019-01-24T08:53:00Z">
              <w:tcPr>
                <w:tcW w:w="2610" w:type="dxa"/>
              </w:tcPr>
            </w:tcPrChange>
          </w:tcPr>
          <w:p w14:paraId="20D82477" w14:textId="77777777" w:rsidR="002C7351" w:rsidRPr="00352318" w:rsidRDefault="002C7351" w:rsidP="00C26650">
            <w:pPr>
              <w:spacing w:after="0" w:line="240" w:lineRule="auto"/>
              <w:rPr>
                <w:ins w:id="1411" w:author="Smith, Alexis@Energy" w:date="2019-01-24T08:52:00Z"/>
                <w:rFonts w:asciiTheme="minorHAnsi" w:hAnsiTheme="minorHAnsi" w:cstheme="minorHAnsi"/>
                <w:sz w:val="18"/>
                <w:szCs w:val="18"/>
              </w:rPr>
            </w:pPr>
            <w:ins w:id="1412" w:author="Smith, Alexis@Energy" w:date="2019-01-24T08:52:00Z">
              <w:r w:rsidRPr="00352318">
                <w:rPr>
                  <w:rFonts w:asciiTheme="minorHAnsi" w:hAnsiTheme="minorHAnsi" w:cstheme="minorHAnsi"/>
                  <w:sz w:val="18"/>
                  <w:szCs w:val="18"/>
                </w:rPr>
                <w:t xml:space="preserve">&lt;&lt;Reference value from CF1R-PRF; </w:t>
              </w:r>
            </w:ins>
          </w:p>
          <w:p w14:paraId="1EFBB955" w14:textId="759304BF" w:rsidR="002C7351" w:rsidRPr="00352318" w:rsidRDefault="002C7351" w:rsidP="00C26650">
            <w:pPr>
              <w:spacing w:after="0" w:line="240" w:lineRule="auto"/>
              <w:rPr>
                <w:ins w:id="1413" w:author="Smith, Alexis@Energy" w:date="2019-01-24T08:52:00Z"/>
                <w:rFonts w:asciiTheme="minorHAnsi" w:hAnsiTheme="minorHAnsi" w:cstheme="minorHAnsi"/>
                <w:sz w:val="18"/>
                <w:szCs w:val="18"/>
              </w:rPr>
            </w:pPr>
            <w:ins w:id="1414" w:author="Smith, Alexis@Energy" w:date="2019-01-24T08:52:00Z">
              <w:r w:rsidRPr="00352318">
                <w:rPr>
                  <w:rFonts w:asciiTheme="minorHAnsi" w:hAnsiTheme="minorHAnsi" w:cstheme="minorHAnsi"/>
                  <w:sz w:val="18"/>
                  <w:szCs w:val="18"/>
                </w:rPr>
                <w:t>else if prescriptive and A09 = Standard Dist</w:t>
              </w:r>
              <w:r w:rsidR="002C594D">
                <w:rPr>
                  <w:rFonts w:asciiTheme="minorHAnsi" w:hAnsiTheme="minorHAnsi" w:cstheme="minorHAnsi"/>
                  <w:sz w:val="18"/>
                  <w:szCs w:val="18"/>
                </w:rPr>
                <w:t>ribution System, then value = (</w:t>
              </w:r>
            </w:ins>
            <w:ins w:id="1415" w:author="Smith, Alexis@Energy" w:date="2019-02-11T09:09:00Z">
              <w:r w:rsidR="002C594D">
                <w:rPr>
                  <w:rFonts w:asciiTheme="minorHAnsi" w:hAnsiTheme="minorHAnsi" w:cstheme="minorHAnsi"/>
                  <w:sz w:val="18"/>
                  <w:szCs w:val="18"/>
                </w:rPr>
                <w:t>H</w:t>
              </w:r>
            </w:ins>
            <w:ins w:id="1416" w:author="Smith, Alexis@Energy" w:date="2019-01-24T08:52:00Z">
              <w:r w:rsidRPr="00352318">
                <w:rPr>
                  <w:rFonts w:asciiTheme="minorHAnsi" w:hAnsiTheme="minorHAnsi" w:cstheme="minorHAnsi"/>
                  <w:sz w:val="18"/>
                  <w:szCs w:val="18"/>
                </w:rPr>
                <w:t>03*0.4)*(</w:t>
              </w:r>
            </w:ins>
            <w:ins w:id="1417" w:author="Smith, Alexis@Energy" w:date="2019-02-11T09:09:00Z">
              <w:r w:rsidR="002C594D">
                <w:rPr>
                  <w:rFonts w:asciiTheme="minorHAnsi" w:hAnsiTheme="minorHAnsi" w:cstheme="minorHAnsi"/>
                  <w:sz w:val="18"/>
                  <w:szCs w:val="18"/>
                </w:rPr>
                <w:t>H</w:t>
              </w:r>
            </w:ins>
            <w:ins w:id="1418" w:author="Smith, Alexis@Energy" w:date="2019-01-24T08:52:00Z">
              <w:r w:rsidR="002C594D">
                <w:rPr>
                  <w:rFonts w:asciiTheme="minorHAnsi" w:hAnsiTheme="minorHAnsi" w:cstheme="minorHAnsi"/>
                  <w:sz w:val="18"/>
                  <w:szCs w:val="18"/>
                </w:rPr>
                <w:t>04*0.4)*(average of column H</w:t>
              </w:r>
              <w:r w:rsidRPr="00352318">
                <w:rPr>
                  <w:rFonts w:asciiTheme="minorHAnsi" w:hAnsiTheme="minorHAnsi" w:cstheme="minorHAnsi"/>
                  <w:sz w:val="18"/>
                  <w:szCs w:val="18"/>
                </w:rPr>
                <w:t>05*0.2);</w:t>
              </w:r>
            </w:ins>
          </w:p>
          <w:p w14:paraId="3A01AC06" w14:textId="4FE60786" w:rsidR="002C7351" w:rsidRPr="00352318" w:rsidRDefault="002C7351" w:rsidP="00C26650">
            <w:pPr>
              <w:spacing w:after="0" w:line="240" w:lineRule="auto"/>
              <w:rPr>
                <w:ins w:id="1419" w:author="Smith, Alexis@Energy" w:date="2019-01-24T08:52:00Z"/>
                <w:rFonts w:asciiTheme="minorHAnsi" w:hAnsiTheme="minorHAnsi" w:cstheme="minorHAnsi"/>
                <w:sz w:val="18"/>
                <w:szCs w:val="18"/>
              </w:rPr>
            </w:pPr>
            <w:ins w:id="1420" w:author="Smith, Alexis@Energy" w:date="2019-01-24T08:52:00Z">
              <w:r w:rsidRPr="00352318">
                <w:rPr>
                  <w:rFonts w:asciiTheme="minorHAnsi" w:hAnsiTheme="minorHAnsi" w:cstheme="minorHAnsi"/>
                  <w:sz w:val="18"/>
                  <w:szCs w:val="18"/>
                </w:rPr>
                <w:t>else if A09 = Demand Recirculatio</w:t>
              </w:r>
              <w:r w:rsidR="002C594D">
                <w:rPr>
                  <w:rFonts w:asciiTheme="minorHAnsi" w:hAnsiTheme="minorHAnsi" w:cstheme="minorHAnsi"/>
                  <w:sz w:val="18"/>
                  <w:szCs w:val="18"/>
                </w:rPr>
                <w:t>n Manual Control, then value = H</w:t>
              </w:r>
              <w:r w:rsidRPr="00352318">
                <w:rPr>
                  <w:rFonts w:asciiTheme="minorHAnsi" w:hAnsiTheme="minorHAnsi" w:cstheme="minorHAnsi"/>
                  <w:sz w:val="18"/>
                  <w:szCs w:val="18"/>
                </w:rPr>
                <w:t>05&gt;&gt;</w:t>
              </w:r>
            </w:ins>
          </w:p>
        </w:tc>
        <w:tc>
          <w:tcPr>
            <w:tcW w:w="1350" w:type="dxa"/>
            <w:tcPrChange w:id="1421" w:author="Smith, Alexis@Energy" w:date="2019-01-24T08:53:00Z">
              <w:tcPr>
                <w:tcW w:w="1350" w:type="dxa"/>
              </w:tcPr>
            </w:tcPrChange>
          </w:tcPr>
          <w:p w14:paraId="6D313A38" w14:textId="77777777" w:rsidR="002C7351" w:rsidRPr="00352318" w:rsidRDefault="002C7351" w:rsidP="00C26650">
            <w:pPr>
              <w:spacing w:after="0" w:line="240" w:lineRule="auto"/>
              <w:rPr>
                <w:ins w:id="1422" w:author="Smith, Alexis@Energy" w:date="2019-01-24T08:52:00Z"/>
                <w:rFonts w:asciiTheme="minorHAnsi" w:hAnsiTheme="minorHAnsi" w:cstheme="minorHAnsi"/>
                <w:sz w:val="18"/>
                <w:szCs w:val="18"/>
              </w:rPr>
            </w:pPr>
            <w:ins w:id="1423" w:author="Smith, Alexis@Energy" w:date="2019-01-24T08:52:00Z">
              <w:r w:rsidRPr="00352318">
                <w:rPr>
                  <w:rFonts w:asciiTheme="minorHAnsi" w:hAnsiTheme="minorHAnsi" w:cstheme="minorHAnsi"/>
                  <w:sz w:val="18"/>
                  <w:szCs w:val="18"/>
                </w:rPr>
                <w:t xml:space="preserve">&lt;&lt; Reference Value from CF1R-PRF; </w:t>
              </w:r>
            </w:ins>
          </w:p>
          <w:p w14:paraId="14936098" w14:textId="77777777" w:rsidR="002C7351" w:rsidRPr="00352318" w:rsidRDefault="002C7351" w:rsidP="00C26650">
            <w:pPr>
              <w:spacing w:after="0" w:line="240" w:lineRule="auto"/>
              <w:rPr>
                <w:ins w:id="1424" w:author="Smith, Alexis@Energy" w:date="2019-01-24T08:52:00Z"/>
                <w:rFonts w:asciiTheme="minorHAnsi" w:hAnsiTheme="minorHAnsi" w:cstheme="minorHAnsi"/>
                <w:sz w:val="18"/>
                <w:szCs w:val="18"/>
              </w:rPr>
            </w:pPr>
            <w:ins w:id="1425" w:author="Smith, Alexis@Energy" w:date="2019-01-24T08:52:00Z">
              <w:r w:rsidRPr="00352318">
                <w:rPr>
                  <w:rFonts w:asciiTheme="minorHAnsi" w:hAnsiTheme="minorHAnsi" w:cstheme="minorHAnsi"/>
                  <w:sz w:val="18"/>
                  <w:szCs w:val="18"/>
                </w:rPr>
                <w:t xml:space="preserve">Else if prescriptive compliance, value = </w:t>
              </w:r>
            </w:ins>
          </w:p>
          <w:p w14:paraId="74ED7092" w14:textId="77777777" w:rsidR="002C7351" w:rsidRPr="00352318" w:rsidRDefault="002C7351" w:rsidP="00C26650">
            <w:pPr>
              <w:spacing w:after="0" w:line="240" w:lineRule="auto"/>
              <w:rPr>
                <w:ins w:id="1426" w:author="Smith, Alexis@Energy" w:date="2019-01-24T08:52:00Z"/>
                <w:rFonts w:asciiTheme="minorHAnsi" w:hAnsiTheme="minorHAnsi" w:cstheme="minorHAnsi"/>
                <w:sz w:val="18"/>
                <w:szCs w:val="18"/>
              </w:rPr>
            </w:pPr>
            <w:ins w:id="1427" w:author="Smith, Alexis@Energy" w:date="2019-01-24T08:52:00Z">
              <w:r w:rsidRPr="00352318">
                <w:rPr>
                  <w:rFonts w:asciiTheme="minorHAnsi" w:hAnsiTheme="minorHAnsi" w:cstheme="minorHAnsi"/>
                  <w:sz w:val="18"/>
                  <w:szCs w:val="18"/>
                </w:rPr>
                <w:t>((</w:t>
              </w:r>
              <w:proofErr w:type="spellStart"/>
              <w:r w:rsidRPr="00352318">
                <w:rPr>
                  <w:rFonts w:asciiTheme="minorHAnsi" w:hAnsiTheme="minorHAnsi" w:cstheme="minorHAnsi"/>
                  <w:sz w:val="18"/>
                  <w:szCs w:val="18"/>
                </w:rPr>
                <w:t>a+b</w:t>
              </w:r>
              <w:proofErr w:type="spellEnd"/>
              <w:r w:rsidRPr="00352318">
                <w:rPr>
                  <w:rFonts w:asciiTheme="minorHAnsi" w:hAnsiTheme="minorHAnsi" w:cstheme="minorHAnsi"/>
                  <w:sz w:val="18"/>
                  <w:szCs w:val="18"/>
                </w:rPr>
                <w:t xml:space="preserve"> *CFA)/n) &gt;&gt;</w:t>
              </w:r>
            </w:ins>
          </w:p>
          <w:p w14:paraId="54048A92" w14:textId="77777777" w:rsidR="002C7351" w:rsidRPr="00352318" w:rsidRDefault="002C7351" w:rsidP="00C26650">
            <w:pPr>
              <w:spacing w:after="0" w:line="240" w:lineRule="auto"/>
              <w:rPr>
                <w:ins w:id="1428" w:author="Smith, Alexis@Energy" w:date="2019-01-24T08:52:00Z"/>
                <w:rFonts w:asciiTheme="minorHAnsi" w:hAnsiTheme="minorHAnsi" w:cstheme="minorHAnsi"/>
                <w:i/>
                <w:sz w:val="18"/>
                <w:szCs w:val="18"/>
              </w:rPr>
            </w:pPr>
            <w:ins w:id="1429" w:author="Smith, Alexis@Energy" w:date="2019-01-24T08:52:00Z">
              <w:r w:rsidRPr="00352318">
                <w:rPr>
                  <w:rFonts w:asciiTheme="minorHAnsi" w:hAnsiTheme="minorHAnsi" w:cstheme="minorHAnsi"/>
                  <w:i/>
                  <w:sz w:val="18"/>
                  <w:szCs w:val="18"/>
                </w:rPr>
                <w:t>Where:</w:t>
              </w:r>
            </w:ins>
          </w:p>
          <w:p w14:paraId="4D44F4DB" w14:textId="77777777" w:rsidR="002C7351" w:rsidRPr="00352318" w:rsidRDefault="002C7351" w:rsidP="00C26650">
            <w:pPr>
              <w:spacing w:after="0" w:line="240" w:lineRule="auto"/>
              <w:rPr>
                <w:ins w:id="1430" w:author="Smith, Alexis@Energy" w:date="2019-01-24T08:52:00Z"/>
                <w:rFonts w:asciiTheme="minorHAnsi" w:hAnsiTheme="minorHAnsi" w:cstheme="minorHAnsi"/>
                <w:i/>
                <w:sz w:val="18"/>
                <w:szCs w:val="18"/>
              </w:rPr>
            </w:pPr>
            <w:ins w:id="1431" w:author="Smith, Alexis@Energy" w:date="2019-01-24T08:52:00Z">
              <w:r w:rsidRPr="00352318">
                <w:rPr>
                  <w:rFonts w:asciiTheme="minorHAnsi" w:hAnsiTheme="minorHAnsi" w:cstheme="minorHAnsi"/>
                  <w:i/>
                  <w:sz w:val="18"/>
                  <w:szCs w:val="18"/>
                </w:rPr>
                <w:t>a, b = Qualification distance coefficients from Table 4.4.6-2 below,</w:t>
              </w:r>
            </w:ins>
          </w:p>
          <w:p w14:paraId="69724C06" w14:textId="77777777" w:rsidR="002C7351" w:rsidRPr="00352318" w:rsidRDefault="002C7351" w:rsidP="00C26650">
            <w:pPr>
              <w:spacing w:after="0" w:line="240" w:lineRule="auto"/>
              <w:rPr>
                <w:ins w:id="1432" w:author="Smith, Alexis@Energy" w:date="2019-01-24T08:52:00Z"/>
                <w:rFonts w:asciiTheme="minorHAnsi" w:hAnsiTheme="minorHAnsi" w:cstheme="minorHAnsi"/>
                <w:i/>
                <w:sz w:val="18"/>
                <w:szCs w:val="18"/>
              </w:rPr>
            </w:pPr>
            <w:ins w:id="1433" w:author="Smith, Alexis@Energy" w:date="2019-01-24T08:52:00Z">
              <w:r w:rsidRPr="00352318">
                <w:rPr>
                  <w:rFonts w:asciiTheme="minorHAnsi" w:hAnsiTheme="minorHAnsi" w:cstheme="minorHAnsi"/>
                  <w:i/>
                  <w:sz w:val="18"/>
                  <w:szCs w:val="18"/>
                </w:rPr>
                <w:t>CFA = Conditioned floor area of the dwelling unit (ft</w:t>
              </w:r>
              <w:r w:rsidRPr="00352318">
                <w:rPr>
                  <w:rFonts w:asciiTheme="minorHAnsi" w:hAnsiTheme="minorHAnsi" w:cstheme="minorHAnsi"/>
                  <w:i/>
                  <w:sz w:val="18"/>
                  <w:szCs w:val="18"/>
                  <w:vertAlign w:val="superscript"/>
                </w:rPr>
                <w:t>2</w:t>
              </w:r>
              <w:r w:rsidRPr="00352318">
                <w:rPr>
                  <w:rFonts w:asciiTheme="minorHAnsi" w:hAnsiTheme="minorHAnsi" w:cstheme="minorHAnsi"/>
                  <w:i/>
                  <w:sz w:val="18"/>
                  <w:szCs w:val="18"/>
                </w:rPr>
                <w:t>) from CF1R, and</w:t>
              </w:r>
            </w:ins>
          </w:p>
          <w:p w14:paraId="60DB738B" w14:textId="77777777" w:rsidR="002C7351" w:rsidRPr="00352318" w:rsidRDefault="002C7351" w:rsidP="00C26650">
            <w:pPr>
              <w:spacing w:after="0" w:line="240" w:lineRule="auto"/>
              <w:rPr>
                <w:ins w:id="1434" w:author="Smith, Alexis@Energy" w:date="2019-01-24T08:52:00Z"/>
                <w:rFonts w:asciiTheme="minorHAnsi" w:hAnsiTheme="minorHAnsi" w:cstheme="minorHAnsi"/>
                <w:sz w:val="18"/>
                <w:szCs w:val="18"/>
              </w:rPr>
            </w:pPr>
            <w:ins w:id="1435" w:author="Smith, Alexis@Energy" w:date="2019-01-24T08:52:00Z">
              <w:r w:rsidRPr="00352318">
                <w:rPr>
                  <w:rFonts w:asciiTheme="minorHAnsi" w:hAnsiTheme="minorHAnsi" w:cstheme="minorHAnsi"/>
                  <w:i/>
                  <w:sz w:val="18"/>
                  <w:szCs w:val="18"/>
                </w:rPr>
                <w:t>n = Number of water heaters in the dwelling unit from A04 (</w:t>
              </w:r>
              <w:proofErr w:type="spellStart"/>
              <w:r w:rsidRPr="00352318">
                <w:rPr>
                  <w:rFonts w:asciiTheme="minorHAnsi" w:hAnsiTheme="minorHAnsi" w:cstheme="minorHAnsi"/>
                  <w:i/>
                  <w:sz w:val="18"/>
                  <w:szCs w:val="18"/>
                </w:rPr>
                <w:t>unitless</w:t>
              </w:r>
              <w:proofErr w:type="spellEnd"/>
              <w:r w:rsidRPr="00352318">
                <w:rPr>
                  <w:rFonts w:asciiTheme="minorHAnsi" w:hAnsiTheme="minorHAnsi" w:cstheme="minorHAnsi"/>
                  <w:i/>
                  <w:sz w:val="18"/>
                  <w:szCs w:val="18"/>
                </w:rPr>
                <w:t>).</w:t>
              </w:r>
              <w:r w:rsidRPr="00352318">
                <w:rPr>
                  <w:rFonts w:asciiTheme="minorHAnsi" w:hAnsiTheme="minorHAnsi" w:cstheme="minorHAnsi"/>
                  <w:sz w:val="18"/>
                  <w:szCs w:val="18"/>
                </w:rPr>
                <w:t xml:space="preserve"> </w:t>
              </w:r>
            </w:ins>
          </w:p>
        </w:tc>
      </w:tr>
      <w:tr w:rsidR="002C7351" w:rsidRPr="00352318" w14:paraId="486D0865" w14:textId="77777777" w:rsidTr="002C7351">
        <w:trPr>
          <w:jc w:val="center"/>
          <w:ins w:id="1436" w:author="Smith, Alexis@Energy" w:date="2019-01-24T08:52:00Z"/>
        </w:trPr>
        <w:tc>
          <w:tcPr>
            <w:tcW w:w="980" w:type="dxa"/>
            <w:tcPrChange w:id="1437" w:author="Smith, Alexis@Energy" w:date="2019-01-24T08:53:00Z">
              <w:tcPr>
                <w:tcW w:w="980" w:type="dxa"/>
              </w:tcPr>
            </w:tcPrChange>
          </w:tcPr>
          <w:p w14:paraId="58185F77" w14:textId="77777777" w:rsidR="002C7351" w:rsidRPr="00352318" w:rsidRDefault="002C7351" w:rsidP="00C26650">
            <w:pPr>
              <w:spacing w:after="0" w:line="240" w:lineRule="auto"/>
              <w:rPr>
                <w:ins w:id="1438" w:author="Smith, Alexis@Energy" w:date="2019-01-24T08:52:00Z"/>
                <w:rFonts w:asciiTheme="minorHAnsi" w:hAnsiTheme="minorHAnsi" w:cstheme="minorHAnsi"/>
                <w:sz w:val="18"/>
                <w:szCs w:val="18"/>
              </w:rPr>
            </w:pPr>
          </w:p>
        </w:tc>
        <w:tc>
          <w:tcPr>
            <w:tcW w:w="1445" w:type="dxa"/>
            <w:tcPrChange w:id="1439" w:author="Smith, Alexis@Energy" w:date="2019-01-24T08:53:00Z">
              <w:tcPr>
                <w:tcW w:w="1445" w:type="dxa"/>
              </w:tcPr>
            </w:tcPrChange>
          </w:tcPr>
          <w:p w14:paraId="3A134F5E" w14:textId="77777777" w:rsidR="002C7351" w:rsidRPr="00352318" w:rsidRDefault="002C7351" w:rsidP="00C26650">
            <w:pPr>
              <w:spacing w:after="0" w:line="240" w:lineRule="auto"/>
              <w:rPr>
                <w:ins w:id="1440" w:author="Smith, Alexis@Energy" w:date="2019-01-24T08:52:00Z"/>
                <w:rFonts w:asciiTheme="minorHAnsi" w:hAnsiTheme="minorHAnsi" w:cstheme="minorHAnsi"/>
                <w:sz w:val="18"/>
                <w:szCs w:val="18"/>
              </w:rPr>
            </w:pPr>
          </w:p>
        </w:tc>
        <w:tc>
          <w:tcPr>
            <w:tcW w:w="1343" w:type="dxa"/>
            <w:tcPrChange w:id="1441" w:author="Smith, Alexis@Energy" w:date="2019-01-24T08:53:00Z">
              <w:tcPr>
                <w:tcW w:w="1343" w:type="dxa"/>
              </w:tcPr>
            </w:tcPrChange>
          </w:tcPr>
          <w:p w14:paraId="11D89BA6" w14:textId="77777777" w:rsidR="002C7351" w:rsidRPr="00352318" w:rsidRDefault="002C7351" w:rsidP="00C26650">
            <w:pPr>
              <w:spacing w:after="0" w:line="240" w:lineRule="auto"/>
              <w:rPr>
                <w:ins w:id="1442" w:author="Smith, Alexis@Energy" w:date="2019-01-24T08:52:00Z"/>
                <w:rFonts w:asciiTheme="minorHAnsi" w:hAnsiTheme="minorHAnsi" w:cstheme="minorHAnsi"/>
                <w:sz w:val="18"/>
                <w:szCs w:val="18"/>
              </w:rPr>
            </w:pPr>
          </w:p>
        </w:tc>
        <w:tc>
          <w:tcPr>
            <w:tcW w:w="1447" w:type="dxa"/>
            <w:tcPrChange w:id="1443" w:author="Smith, Alexis@Energy" w:date="2019-01-24T08:53:00Z">
              <w:tcPr>
                <w:tcW w:w="1447" w:type="dxa"/>
              </w:tcPr>
            </w:tcPrChange>
          </w:tcPr>
          <w:p w14:paraId="3DD7E242" w14:textId="77777777" w:rsidR="002C7351" w:rsidRPr="00352318" w:rsidRDefault="002C7351" w:rsidP="00C26650">
            <w:pPr>
              <w:spacing w:after="0" w:line="240" w:lineRule="auto"/>
              <w:rPr>
                <w:ins w:id="1444" w:author="Smith, Alexis@Energy" w:date="2019-01-24T08:52:00Z"/>
                <w:rFonts w:asciiTheme="minorHAnsi" w:hAnsiTheme="minorHAnsi" w:cstheme="minorHAnsi"/>
                <w:sz w:val="18"/>
                <w:szCs w:val="18"/>
              </w:rPr>
            </w:pPr>
          </w:p>
        </w:tc>
        <w:tc>
          <w:tcPr>
            <w:tcW w:w="1620" w:type="dxa"/>
            <w:tcPrChange w:id="1445" w:author="Smith, Alexis@Energy" w:date="2019-01-24T08:53:00Z">
              <w:tcPr>
                <w:tcW w:w="1620" w:type="dxa"/>
              </w:tcPr>
            </w:tcPrChange>
          </w:tcPr>
          <w:p w14:paraId="1E0FC53C" w14:textId="77777777" w:rsidR="002C7351" w:rsidRPr="00352318" w:rsidRDefault="002C7351" w:rsidP="00C26650">
            <w:pPr>
              <w:spacing w:after="0" w:line="240" w:lineRule="auto"/>
              <w:rPr>
                <w:ins w:id="1446" w:author="Smith, Alexis@Energy" w:date="2019-01-24T08:52:00Z"/>
                <w:rFonts w:asciiTheme="minorHAnsi" w:hAnsiTheme="minorHAnsi" w:cstheme="minorHAnsi"/>
                <w:sz w:val="18"/>
                <w:szCs w:val="18"/>
              </w:rPr>
            </w:pPr>
          </w:p>
        </w:tc>
        <w:tc>
          <w:tcPr>
            <w:tcW w:w="2610" w:type="dxa"/>
            <w:tcPrChange w:id="1447" w:author="Smith, Alexis@Energy" w:date="2019-01-24T08:53:00Z">
              <w:tcPr>
                <w:tcW w:w="2610" w:type="dxa"/>
              </w:tcPr>
            </w:tcPrChange>
          </w:tcPr>
          <w:p w14:paraId="5E0E5EAB" w14:textId="77777777" w:rsidR="002C7351" w:rsidRPr="00352318" w:rsidRDefault="002C7351" w:rsidP="00C26650">
            <w:pPr>
              <w:spacing w:after="0" w:line="240" w:lineRule="auto"/>
              <w:rPr>
                <w:ins w:id="1448" w:author="Smith, Alexis@Energy" w:date="2019-01-24T08:52:00Z"/>
                <w:rFonts w:asciiTheme="minorHAnsi" w:hAnsiTheme="minorHAnsi" w:cstheme="minorHAnsi"/>
                <w:sz w:val="18"/>
                <w:szCs w:val="18"/>
              </w:rPr>
            </w:pPr>
          </w:p>
        </w:tc>
        <w:tc>
          <w:tcPr>
            <w:tcW w:w="1350" w:type="dxa"/>
            <w:tcPrChange w:id="1449" w:author="Smith, Alexis@Energy" w:date="2019-01-24T08:53:00Z">
              <w:tcPr>
                <w:tcW w:w="1350" w:type="dxa"/>
              </w:tcPr>
            </w:tcPrChange>
          </w:tcPr>
          <w:p w14:paraId="6852B816" w14:textId="77777777" w:rsidR="002C7351" w:rsidRPr="00352318" w:rsidRDefault="002C7351" w:rsidP="00C26650">
            <w:pPr>
              <w:spacing w:after="0" w:line="240" w:lineRule="auto"/>
              <w:rPr>
                <w:ins w:id="1450" w:author="Smith, Alexis@Energy" w:date="2019-01-24T08:52:00Z"/>
                <w:rFonts w:asciiTheme="minorHAnsi" w:hAnsiTheme="minorHAnsi" w:cstheme="minorHAnsi"/>
                <w:sz w:val="18"/>
                <w:szCs w:val="18"/>
              </w:rPr>
            </w:pPr>
          </w:p>
        </w:tc>
      </w:tr>
      <w:tr w:rsidR="002C7351" w:rsidRPr="00352318" w14:paraId="72816CB1" w14:textId="77777777" w:rsidTr="000807DE">
        <w:trPr>
          <w:trHeight w:val="242"/>
          <w:jc w:val="center"/>
          <w:ins w:id="1451" w:author="Smith, Alexis@Energy" w:date="2019-01-24T08:52:00Z"/>
        </w:trPr>
        <w:tc>
          <w:tcPr>
            <w:tcW w:w="10795" w:type="dxa"/>
            <w:gridSpan w:val="7"/>
            <w:tcPrChange w:id="1452" w:author="Smith, Alexis@Energy" w:date="2019-01-24T09:04:00Z">
              <w:tcPr>
                <w:tcW w:w="10795" w:type="dxa"/>
                <w:gridSpan w:val="7"/>
              </w:tcPr>
            </w:tcPrChange>
          </w:tcPr>
          <w:p w14:paraId="19E7F3D2" w14:textId="77777777" w:rsidR="002C7351" w:rsidRPr="00352318" w:rsidRDefault="002C7351" w:rsidP="00C26650">
            <w:pPr>
              <w:spacing w:after="0" w:line="240" w:lineRule="auto"/>
              <w:rPr>
                <w:ins w:id="1453" w:author="Smith, Alexis@Energy" w:date="2019-01-24T08:52:00Z"/>
                <w:rFonts w:asciiTheme="minorHAnsi" w:hAnsiTheme="minorHAnsi" w:cstheme="minorHAnsi"/>
                <w:sz w:val="18"/>
                <w:szCs w:val="18"/>
              </w:rPr>
            </w:pPr>
            <w:ins w:id="1454" w:author="Smith, Alexis@Energy" w:date="2019-01-24T08:52:00Z">
              <w:r w:rsidRPr="00352318">
                <w:rPr>
                  <w:rFonts w:asciiTheme="minorHAnsi" w:hAnsiTheme="minorHAnsi" w:cstheme="minorHAnsi"/>
                  <w:b/>
                  <w:sz w:val="18"/>
                  <w:szCs w:val="18"/>
                </w:rPr>
                <w:t>The responsible person’s signature on this compliance document affirms that all applicable requirements in this table have been met</w:t>
              </w:r>
            </w:ins>
          </w:p>
        </w:tc>
      </w:tr>
    </w:tbl>
    <w:p w14:paraId="280D03A0" w14:textId="01E0B877" w:rsidR="00641F8E" w:rsidRDefault="00641F8E">
      <w:pPr>
        <w:spacing w:after="0" w:line="240" w:lineRule="auto"/>
        <w:rPr>
          <w:ins w:id="1455" w:author="Smith, Alexis@Energy" w:date="2019-01-24T08:53:00Z"/>
          <w:rFonts w:asciiTheme="minorHAnsi" w:hAnsiTheme="minorHAnsi" w:cstheme="minorHAnsi"/>
          <w:sz w:val="18"/>
          <w:szCs w:val="18"/>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2C7351" w:rsidRPr="008D6F63" w14:paraId="2E531115" w14:textId="77777777" w:rsidTr="00C26650">
        <w:trPr>
          <w:cantSplit/>
          <w:trHeight w:val="170"/>
          <w:ins w:id="1456" w:author="Smith, Alexis@Energy" w:date="2019-01-24T08:53:00Z"/>
        </w:trPr>
        <w:tc>
          <w:tcPr>
            <w:tcW w:w="7825" w:type="dxa"/>
            <w:gridSpan w:val="5"/>
            <w:shd w:val="clear" w:color="auto" w:fill="auto"/>
            <w:noWrap/>
            <w:hideMark/>
          </w:tcPr>
          <w:p w14:paraId="21D69D09" w14:textId="77777777" w:rsidR="002C7351" w:rsidRPr="008D6F63" w:rsidRDefault="002C7351" w:rsidP="00C26650">
            <w:pPr>
              <w:spacing w:after="0" w:line="240" w:lineRule="auto"/>
              <w:rPr>
                <w:ins w:id="1457" w:author="Smith, Alexis@Energy" w:date="2019-01-24T08:53:00Z"/>
                <w:sz w:val="18"/>
                <w:szCs w:val="18"/>
                <w:u w:val="single"/>
              </w:rPr>
            </w:pPr>
            <w:ins w:id="1458" w:author="Smith, Alexis@Energy" w:date="2019-01-24T08:53:00Z">
              <w:r w:rsidRPr="008D6F63">
                <w:rPr>
                  <w:sz w:val="18"/>
                  <w:szCs w:val="18"/>
                  <w:u w:val="single"/>
                </w:rPr>
                <w:t>Table 4.4.6-2: Coefficients for the Qualification Distance Calculation</w:t>
              </w:r>
            </w:ins>
          </w:p>
          <w:p w14:paraId="415328DA" w14:textId="77777777" w:rsidR="002C7351" w:rsidRPr="008D6F63" w:rsidRDefault="002C7351" w:rsidP="00C26650">
            <w:pPr>
              <w:spacing w:after="0" w:line="240" w:lineRule="auto"/>
              <w:rPr>
                <w:ins w:id="1459" w:author="Smith, Alexis@Energy" w:date="2019-01-24T08:53:00Z"/>
                <w:rFonts w:asciiTheme="minorHAnsi" w:eastAsiaTheme="minorEastAsia" w:hAnsiTheme="minorHAnsi" w:cstheme="minorBidi"/>
                <w:b/>
                <w:sz w:val="18"/>
                <w:szCs w:val="18"/>
              </w:rPr>
            </w:pPr>
            <w:ins w:id="1460" w:author="Smith, Alexis@Energy" w:date="2019-01-24T08:53:00Z">
              <w:r w:rsidRPr="008D6F63">
                <w:rPr>
                  <w:b/>
                  <w:sz w:val="18"/>
                  <w:szCs w:val="18"/>
                </w:rPr>
                <w:t>&lt;&lt; do not show tab</w:t>
              </w:r>
              <w:r>
                <w:rPr>
                  <w:b/>
                  <w:sz w:val="18"/>
                  <w:szCs w:val="18"/>
                </w:rPr>
                <w:t>le, only use for equation in G07 and H07</w:t>
              </w:r>
              <w:r w:rsidRPr="008D6F63">
                <w:rPr>
                  <w:b/>
                  <w:sz w:val="18"/>
                  <w:szCs w:val="18"/>
                </w:rPr>
                <w:t>&gt;&gt;</w:t>
              </w:r>
            </w:ins>
          </w:p>
        </w:tc>
      </w:tr>
      <w:tr w:rsidR="002C7351" w:rsidRPr="008D6F63" w14:paraId="3FEDFFF9" w14:textId="77777777" w:rsidTr="00C26650">
        <w:trPr>
          <w:cantSplit/>
          <w:trHeight w:val="170"/>
          <w:ins w:id="1461" w:author="Smith, Alexis@Energy" w:date="2019-01-24T08:53:00Z"/>
        </w:trPr>
        <w:tc>
          <w:tcPr>
            <w:tcW w:w="1705" w:type="dxa"/>
            <w:shd w:val="clear" w:color="auto" w:fill="auto"/>
            <w:noWrap/>
          </w:tcPr>
          <w:p w14:paraId="43C31CF5" w14:textId="77777777" w:rsidR="002C7351" w:rsidRPr="008D6F63" w:rsidRDefault="002C7351" w:rsidP="00C26650">
            <w:pPr>
              <w:spacing w:after="0" w:line="240" w:lineRule="auto"/>
              <w:jc w:val="center"/>
              <w:rPr>
                <w:ins w:id="1462" w:author="Smith, Alexis@Energy" w:date="2019-01-24T08:53:00Z"/>
                <w:rFonts w:asciiTheme="minorHAnsi" w:eastAsiaTheme="minorEastAsia" w:hAnsiTheme="minorHAnsi" w:cstheme="minorBidi"/>
                <w:sz w:val="18"/>
                <w:szCs w:val="18"/>
                <w:u w:val="single"/>
              </w:rPr>
            </w:pPr>
          </w:p>
        </w:tc>
        <w:tc>
          <w:tcPr>
            <w:tcW w:w="3510" w:type="dxa"/>
            <w:gridSpan w:val="2"/>
            <w:shd w:val="clear" w:color="auto" w:fill="auto"/>
            <w:noWrap/>
          </w:tcPr>
          <w:p w14:paraId="2F3AC40A" w14:textId="77777777" w:rsidR="002C7351" w:rsidRPr="008D6F63" w:rsidRDefault="002C7351" w:rsidP="00C26650">
            <w:pPr>
              <w:spacing w:after="0" w:line="240" w:lineRule="auto"/>
              <w:jc w:val="center"/>
              <w:rPr>
                <w:ins w:id="1463" w:author="Smith, Alexis@Energy" w:date="2019-01-24T08:53:00Z"/>
                <w:rFonts w:asciiTheme="minorHAnsi" w:eastAsiaTheme="minorEastAsia" w:hAnsiTheme="minorHAnsi" w:cstheme="minorBidi"/>
                <w:b/>
                <w:sz w:val="18"/>
                <w:szCs w:val="18"/>
                <w:u w:val="single"/>
              </w:rPr>
            </w:pPr>
            <w:ins w:id="1464" w:author="Smith, Alexis@Energy" w:date="2019-01-24T08:53:00Z">
              <w:r w:rsidRPr="008D6F63">
                <w:rPr>
                  <w:rFonts w:asciiTheme="minorHAnsi" w:eastAsiaTheme="minorEastAsia" w:hAnsiTheme="minorHAnsi" w:cstheme="minorBidi"/>
                  <w:b/>
                  <w:sz w:val="18"/>
                  <w:szCs w:val="18"/>
                  <w:u w:val="single"/>
                </w:rPr>
                <w:t>Coefficient a</w:t>
              </w:r>
            </w:ins>
          </w:p>
        </w:tc>
        <w:tc>
          <w:tcPr>
            <w:tcW w:w="2610" w:type="dxa"/>
            <w:gridSpan w:val="2"/>
            <w:shd w:val="clear" w:color="auto" w:fill="auto"/>
            <w:noWrap/>
          </w:tcPr>
          <w:p w14:paraId="7C7F6FB9" w14:textId="77777777" w:rsidR="002C7351" w:rsidRPr="008D6F63" w:rsidRDefault="002C7351" w:rsidP="00C26650">
            <w:pPr>
              <w:spacing w:after="0" w:line="240" w:lineRule="auto"/>
              <w:jc w:val="center"/>
              <w:rPr>
                <w:ins w:id="1465" w:author="Smith, Alexis@Energy" w:date="2019-01-24T08:53:00Z"/>
                <w:rFonts w:asciiTheme="minorHAnsi" w:eastAsiaTheme="minorEastAsia" w:hAnsiTheme="minorHAnsi" w:cstheme="minorBidi"/>
                <w:b/>
                <w:sz w:val="18"/>
                <w:szCs w:val="18"/>
                <w:u w:val="single"/>
              </w:rPr>
            </w:pPr>
            <w:ins w:id="1466" w:author="Smith, Alexis@Energy" w:date="2019-01-24T08:53:00Z">
              <w:r w:rsidRPr="008D6F63">
                <w:rPr>
                  <w:rFonts w:asciiTheme="minorHAnsi" w:eastAsiaTheme="minorEastAsia" w:hAnsiTheme="minorHAnsi" w:cstheme="minorBidi"/>
                  <w:b/>
                  <w:sz w:val="18"/>
                  <w:szCs w:val="18"/>
                  <w:u w:val="single"/>
                </w:rPr>
                <w:t>Coefficient b</w:t>
              </w:r>
            </w:ins>
          </w:p>
        </w:tc>
      </w:tr>
      <w:tr w:rsidR="002C7351" w:rsidRPr="008D6F63" w14:paraId="6BA6433A" w14:textId="77777777" w:rsidTr="00C26650">
        <w:trPr>
          <w:cantSplit/>
          <w:trHeight w:val="300"/>
          <w:ins w:id="1467" w:author="Smith, Alexis@Energy" w:date="2019-01-24T08:53:00Z"/>
        </w:trPr>
        <w:tc>
          <w:tcPr>
            <w:tcW w:w="1705" w:type="dxa"/>
            <w:shd w:val="clear" w:color="auto" w:fill="auto"/>
            <w:noWrap/>
            <w:vAlign w:val="bottom"/>
            <w:hideMark/>
          </w:tcPr>
          <w:p w14:paraId="2881BF5C" w14:textId="77777777" w:rsidR="002C7351" w:rsidRPr="008D6F63" w:rsidRDefault="002C7351" w:rsidP="00C26650">
            <w:pPr>
              <w:spacing w:after="0" w:line="240" w:lineRule="auto"/>
              <w:jc w:val="center"/>
              <w:rPr>
                <w:ins w:id="1468" w:author="Smith, Alexis@Energy" w:date="2019-01-24T08:53:00Z"/>
                <w:rFonts w:asciiTheme="minorHAnsi" w:eastAsiaTheme="minorEastAsia" w:hAnsiTheme="minorHAnsi" w:cstheme="minorBidi"/>
                <w:b/>
                <w:sz w:val="18"/>
                <w:szCs w:val="18"/>
              </w:rPr>
            </w:pPr>
            <w:ins w:id="1469" w:author="Smith, Alexis@Energy" w:date="2019-01-24T08:53:00Z">
              <w:r w:rsidRPr="008D6F63">
                <w:rPr>
                  <w:rFonts w:asciiTheme="minorHAnsi" w:eastAsiaTheme="minorEastAsia" w:hAnsiTheme="minorHAnsi" w:cstheme="minorBidi"/>
                  <w:b/>
                  <w:sz w:val="18"/>
                  <w:szCs w:val="18"/>
                </w:rPr>
                <w:t>Building Type</w:t>
              </w:r>
            </w:ins>
          </w:p>
        </w:tc>
        <w:tc>
          <w:tcPr>
            <w:tcW w:w="1800" w:type="dxa"/>
            <w:shd w:val="clear" w:color="auto" w:fill="auto"/>
            <w:noWrap/>
            <w:vAlign w:val="bottom"/>
            <w:hideMark/>
          </w:tcPr>
          <w:p w14:paraId="14970657" w14:textId="77777777" w:rsidR="002C7351" w:rsidRPr="008D6F63" w:rsidRDefault="002C7351" w:rsidP="00C26650">
            <w:pPr>
              <w:spacing w:after="0" w:line="240" w:lineRule="auto"/>
              <w:jc w:val="center"/>
              <w:rPr>
                <w:ins w:id="1470" w:author="Smith, Alexis@Energy" w:date="2019-01-24T08:53:00Z"/>
                <w:rFonts w:asciiTheme="minorHAnsi" w:eastAsiaTheme="minorEastAsia" w:hAnsiTheme="minorHAnsi" w:cstheme="minorBidi"/>
                <w:b/>
                <w:sz w:val="18"/>
                <w:szCs w:val="18"/>
              </w:rPr>
            </w:pPr>
            <w:ins w:id="1471" w:author="Smith, Alexis@Energy" w:date="2019-01-24T08:53:00Z">
              <w:r w:rsidRPr="008D6F63">
                <w:rPr>
                  <w:rFonts w:asciiTheme="minorHAnsi" w:eastAsiaTheme="minorEastAsia" w:hAnsiTheme="minorHAnsi" w:cstheme="minorBidi"/>
                  <w:b/>
                  <w:sz w:val="18"/>
                  <w:szCs w:val="18"/>
                </w:rPr>
                <w:t>Non-Recirculating</w:t>
              </w:r>
            </w:ins>
          </w:p>
        </w:tc>
        <w:tc>
          <w:tcPr>
            <w:tcW w:w="1710" w:type="dxa"/>
            <w:shd w:val="clear" w:color="auto" w:fill="auto"/>
            <w:noWrap/>
            <w:vAlign w:val="bottom"/>
            <w:hideMark/>
          </w:tcPr>
          <w:p w14:paraId="00DAE9E3" w14:textId="77777777" w:rsidR="002C7351" w:rsidRPr="008D6F63" w:rsidRDefault="002C7351" w:rsidP="00C26650">
            <w:pPr>
              <w:spacing w:after="0" w:line="240" w:lineRule="auto"/>
              <w:jc w:val="center"/>
              <w:rPr>
                <w:ins w:id="1472" w:author="Smith, Alexis@Energy" w:date="2019-01-24T08:53:00Z"/>
                <w:rFonts w:asciiTheme="minorHAnsi" w:eastAsiaTheme="minorEastAsia" w:hAnsiTheme="minorHAnsi" w:cstheme="minorBidi"/>
                <w:b/>
                <w:sz w:val="18"/>
                <w:szCs w:val="18"/>
              </w:rPr>
            </w:pPr>
            <w:ins w:id="1473" w:author="Smith, Alexis@Energy" w:date="2019-01-24T08:53:00Z">
              <w:r w:rsidRPr="008D6F63">
                <w:rPr>
                  <w:rFonts w:asciiTheme="minorHAnsi" w:eastAsiaTheme="minorEastAsia" w:hAnsiTheme="minorHAnsi" w:cstheme="minorBidi"/>
                  <w:b/>
                  <w:sz w:val="18"/>
                  <w:szCs w:val="18"/>
                </w:rPr>
                <w:t>Recirculating</w:t>
              </w:r>
            </w:ins>
          </w:p>
        </w:tc>
        <w:tc>
          <w:tcPr>
            <w:tcW w:w="1350" w:type="dxa"/>
            <w:shd w:val="clear" w:color="auto" w:fill="auto"/>
            <w:noWrap/>
            <w:vAlign w:val="bottom"/>
            <w:hideMark/>
          </w:tcPr>
          <w:p w14:paraId="694B585E" w14:textId="77777777" w:rsidR="002C7351" w:rsidRPr="008D6F63" w:rsidRDefault="002C7351" w:rsidP="00C26650">
            <w:pPr>
              <w:spacing w:after="0" w:line="240" w:lineRule="auto"/>
              <w:jc w:val="center"/>
              <w:rPr>
                <w:ins w:id="1474" w:author="Smith, Alexis@Energy" w:date="2019-01-24T08:53:00Z"/>
                <w:rFonts w:asciiTheme="minorHAnsi" w:eastAsiaTheme="minorEastAsia" w:hAnsiTheme="minorHAnsi" w:cstheme="minorBidi"/>
                <w:b/>
                <w:sz w:val="18"/>
                <w:szCs w:val="18"/>
              </w:rPr>
            </w:pPr>
            <w:ins w:id="1475" w:author="Smith, Alexis@Energy" w:date="2019-01-24T08:53:00Z">
              <w:r w:rsidRPr="008D6F63">
                <w:rPr>
                  <w:rFonts w:asciiTheme="minorHAnsi" w:eastAsiaTheme="minorEastAsia" w:hAnsiTheme="minorHAnsi" w:cstheme="minorBidi"/>
                  <w:b/>
                  <w:sz w:val="18"/>
                  <w:szCs w:val="18"/>
                </w:rPr>
                <w:t>Non-Recirculating</w:t>
              </w:r>
            </w:ins>
          </w:p>
        </w:tc>
        <w:tc>
          <w:tcPr>
            <w:tcW w:w="1260" w:type="dxa"/>
            <w:shd w:val="clear" w:color="auto" w:fill="auto"/>
            <w:noWrap/>
            <w:vAlign w:val="bottom"/>
            <w:hideMark/>
          </w:tcPr>
          <w:p w14:paraId="0A8A031E" w14:textId="77777777" w:rsidR="002C7351" w:rsidRPr="008D6F63" w:rsidRDefault="002C7351" w:rsidP="00C26650">
            <w:pPr>
              <w:spacing w:after="0" w:line="240" w:lineRule="auto"/>
              <w:jc w:val="center"/>
              <w:rPr>
                <w:ins w:id="1476" w:author="Smith, Alexis@Energy" w:date="2019-01-24T08:53:00Z"/>
                <w:rFonts w:asciiTheme="minorHAnsi" w:eastAsiaTheme="minorEastAsia" w:hAnsiTheme="minorHAnsi" w:cstheme="minorBidi"/>
                <w:b/>
                <w:sz w:val="18"/>
                <w:szCs w:val="18"/>
              </w:rPr>
            </w:pPr>
            <w:ins w:id="1477" w:author="Smith, Alexis@Energy" w:date="2019-01-24T08:53:00Z">
              <w:r w:rsidRPr="008D6F63">
                <w:rPr>
                  <w:rFonts w:asciiTheme="minorHAnsi" w:eastAsiaTheme="minorEastAsia" w:hAnsiTheme="minorHAnsi" w:cstheme="minorBidi"/>
                  <w:b/>
                  <w:sz w:val="18"/>
                  <w:szCs w:val="18"/>
                </w:rPr>
                <w:t>Recirculating</w:t>
              </w:r>
            </w:ins>
          </w:p>
        </w:tc>
      </w:tr>
      <w:tr w:rsidR="002C7351" w:rsidRPr="008D6F63" w14:paraId="597579BC" w14:textId="77777777" w:rsidTr="00C26650">
        <w:trPr>
          <w:cantSplit/>
          <w:trHeight w:val="300"/>
          <w:ins w:id="1478" w:author="Smith, Alexis@Energy" w:date="2019-01-24T08:53:00Z"/>
        </w:trPr>
        <w:tc>
          <w:tcPr>
            <w:tcW w:w="1705" w:type="dxa"/>
            <w:shd w:val="clear" w:color="auto" w:fill="auto"/>
            <w:noWrap/>
          </w:tcPr>
          <w:p w14:paraId="646E0426" w14:textId="77777777" w:rsidR="002C7351" w:rsidRPr="008D6F63" w:rsidRDefault="002C7351" w:rsidP="00C26650">
            <w:pPr>
              <w:spacing w:after="0" w:line="240" w:lineRule="auto"/>
              <w:jc w:val="center"/>
              <w:rPr>
                <w:ins w:id="1479" w:author="Smith, Alexis@Energy" w:date="2019-01-24T08:53:00Z"/>
                <w:rFonts w:asciiTheme="minorHAnsi" w:eastAsiaTheme="minorEastAsia" w:hAnsiTheme="minorHAnsi" w:cstheme="minorBidi"/>
                <w:b/>
                <w:sz w:val="18"/>
                <w:szCs w:val="18"/>
              </w:rPr>
            </w:pPr>
            <w:ins w:id="1480" w:author="Smith, Alexis@Energy" w:date="2019-01-24T08:53:00Z">
              <w:r w:rsidRPr="008D6F63">
                <w:rPr>
                  <w:rFonts w:asciiTheme="minorHAnsi" w:eastAsiaTheme="minorEastAsia" w:hAnsiTheme="minorHAnsi" w:cstheme="minorBidi"/>
                  <w:b/>
                  <w:sz w:val="18"/>
                  <w:szCs w:val="18"/>
                </w:rPr>
                <w:t>Single Family</w:t>
              </w:r>
            </w:ins>
          </w:p>
        </w:tc>
        <w:tc>
          <w:tcPr>
            <w:tcW w:w="1800" w:type="dxa"/>
            <w:shd w:val="clear" w:color="auto" w:fill="auto"/>
            <w:noWrap/>
          </w:tcPr>
          <w:p w14:paraId="6BA21E36" w14:textId="77777777" w:rsidR="002C7351" w:rsidRPr="008D6F63" w:rsidRDefault="002C7351" w:rsidP="00C26650">
            <w:pPr>
              <w:spacing w:after="0" w:line="240" w:lineRule="auto"/>
              <w:jc w:val="center"/>
              <w:rPr>
                <w:ins w:id="1481" w:author="Smith, Alexis@Energy" w:date="2019-01-24T08:53:00Z"/>
                <w:rFonts w:asciiTheme="minorHAnsi" w:eastAsiaTheme="minorEastAsia" w:hAnsiTheme="minorHAnsi" w:cstheme="minorBidi"/>
                <w:sz w:val="18"/>
                <w:szCs w:val="18"/>
              </w:rPr>
            </w:pPr>
          </w:p>
        </w:tc>
        <w:tc>
          <w:tcPr>
            <w:tcW w:w="1710" w:type="dxa"/>
            <w:shd w:val="clear" w:color="auto" w:fill="auto"/>
            <w:noWrap/>
          </w:tcPr>
          <w:p w14:paraId="456DF9D9" w14:textId="77777777" w:rsidR="002C7351" w:rsidRPr="008D6F63" w:rsidRDefault="002C7351" w:rsidP="00C26650">
            <w:pPr>
              <w:spacing w:after="0" w:line="240" w:lineRule="auto"/>
              <w:jc w:val="center"/>
              <w:rPr>
                <w:ins w:id="1482" w:author="Smith, Alexis@Energy" w:date="2019-01-24T08:53:00Z"/>
                <w:rFonts w:asciiTheme="minorHAnsi" w:eastAsiaTheme="minorEastAsia" w:hAnsiTheme="minorHAnsi" w:cstheme="minorBidi"/>
                <w:sz w:val="18"/>
                <w:szCs w:val="18"/>
              </w:rPr>
            </w:pPr>
          </w:p>
        </w:tc>
        <w:tc>
          <w:tcPr>
            <w:tcW w:w="1350" w:type="dxa"/>
            <w:shd w:val="clear" w:color="auto" w:fill="auto"/>
            <w:noWrap/>
          </w:tcPr>
          <w:p w14:paraId="2716D9F8" w14:textId="77777777" w:rsidR="002C7351" w:rsidRPr="008D6F63" w:rsidRDefault="002C7351" w:rsidP="00C26650">
            <w:pPr>
              <w:spacing w:after="0" w:line="240" w:lineRule="auto"/>
              <w:jc w:val="center"/>
              <w:rPr>
                <w:ins w:id="1483" w:author="Smith, Alexis@Energy" w:date="2019-01-24T08:53:00Z"/>
                <w:rFonts w:asciiTheme="minorHAnsi" w:eastAsiaTheme="minorEastAsia" w:hAnsiTheme="minorHAnsi" w:cstheme="minorBidi"/>
                <w:sz w:val="18"/>
                <w:szCs w:val="18"/>
              </w:rPr>
            </w:pPr>
          </w:p>
        </w:tc>
        <w:tc>
          <w:tcPr>
            <w:tcW w:w="1260" w:type="dxa"/>
            <w:shd w:val="clear" w:color="auto" w:fill="auto"/>
            <w:noWrap/>
          </w:tcPr>
          <w:p w14:paraId="32B4B44B" w14:textId="77777777" w:rsidR="002C7351" w:rsidRPr="008D6F63" w:rsidRDefault="002C7351" w:rsidP="00C26650">
            <w:pPr>
              <w:spacing w:after="0" w:line="240" w:lineRule="auto"/>
              <w:jc w:val="center"/>
              <w:rPr>
                <w:ins w:id="1484" w:author="Smith, Alexis@Energy" w:date="2019-01-24T08:53:00Z"/>
                <w:rFonts w:asciiTheme="minorHAnsi" w:eastAsiaTheme="minorEastAsia" w:hAnsiTheme="minorHAnsi" w:cstheme="minorBidi"/>
                <w:sz w:val="18"/>
                <w:szCs w:val="18"/>
              </w:rPr>
            </w:pPr>
          </w:p>
        </w:tc>
      </w:tr>
      <w:tr w:rsidR="002C7351" w:rsidRPr="008D6F63" w14:paraId="2F466A9D" w14:textId="77777777" w:rsidTr="00C26650">
        <w:trPr>
          <w:cantSplit/>
          <w:trHeight w:val="170"/>
          <w:ins w:id="1485" w:author="Smith, Alexis@Energy" w:date="2019-01-24T08:53:00Z"/>
        </w:trPr>
        <w:tc>
          <w:tcPr>
            <w:tcW w:w="1705" w:type="dxa"/>
            <w:shd w:val="clear" w:color="auto" w:fill="auto"/>
            <w:noWrap/>
            <w:hideMark/>
          </w:tcPr>
          <w:p w14:paraId="0ACC0EFF" w14:textId="77777777" w:rsidR="002C7351" w:rsidRPr="008D6F63" w:rsidRDefault="002C7351" w:rsidP="00C26650">
            <w:pPr>
              <w:spacing w:after="0" w:line="240" w:lineRule="auto"/>
              <w:jc w:val="center"/>
              <w:rPr>
                <w:ins w:id="1486" w:author="Smith, Alexis@Energy" w:date="2019-01-24T08:53:00Z"/>
                <w:rFonts w:asciiTheme="minorHAnsi" w:eastAsiaTheme="minorEastAsia" w:hAnsiTheme="minorHAnsi" w:cstheme="minorBidi"/>
                <w:sz w:val="18"/>
                <w:szCs w:val="18"/>
              </w:rPr>
            </w:pPr>
            <w:ins w:id="1487" w:author="Smith, Alexis@Energy" w:date="2019-01-24T08:53:00Z">
              <w:r w:rsidRPr="008D6F63">
                <w:rPr>
                  <w:rFonts w:asciiTheme="minorHAnsi" w:eastAsiaTheme="minorEastAsia" w:hAnsiTheme="minorHAnsi" w:cstheme="minorBidi"/>
                  <w:sz w:val="18"/>
                  <w:szCs w:val="18"/>
                </w:rPr>
                <w:t>One story</w:t>
              </w:r>
            </w:ins>
          </w:p>
        </w:tc>
        <w:tc>
          <w:tcPr>
            <w:tcW w:w="1800" w:type="dxa"/>
            <w:shd w:val="clear" w:color="auto" w:fill="auto"/>
            <w:noWrap/>
            <w:hideMark/>
          </w:tcPr>
          <w:p w14:paraId="5167FD1D" w14:textId="77777777" w:rsidR="002C7351" w:rsidRPr="008D6F63" w:rsidRDefault="002C7351" w:rsidP="00C26650">
            <w:pPr>
              <w:spacing w:after="0" w:line="240" w:lineRule="auto"/>
              <w:jc w:val="center"/>
              <w:rPr>
                <w:ins w:id="1488" w:author="Smith, Alexis@Energy" w:date="2019-01-24T08:53:00Z"/>
                <w:rFonts w:asciiTheme="minorHAnsi" w:eastAsiaTheme="minorEastAsia" w:hAnsiTheme="minorHAnsi" w:cstheme="minorBidi"/>
                <w:sz w:val="18"/>
                <w:szCs w:val="18"/>
              </w:rPr>
            </w:pPr>
            <w:ins w:id="1489" w:author="Smith, Alexis@Energy" w:date="2019-01-24T08:53:00Z">
              <w:r w:rsidRPr="008D6F63">
                <w:rPr>
                  <w:rFonts w:asciiTheme="minorHAnsi" w:eastAsiaTheme="minorEastAsia" w:hAnsiTheme="minorHAnsi" w:cstheme="minorBidi"/>
                  <w:sz w:val="18"/>
                  <w:szCs w:val="18"/>
                </w:rPr>
                <w:t>10</w:t>
              </w:r>
            </w:ins>
          </w:p>
        </w:tc>
        <w:tc>
          <w:tcPr>
            <w:tcW w:w="1710" w:type="dxa"/>
            <w:shd w:val="clear" w:color="auto" w:fill="auto"/>
            <w:noWrap/>
            <w:hideMark/>
          </w:tcPr>
          <w:p w14:paraId="1D662F62" w14:textId="77777777" w:rsidR="002C7351" w:rsidRPr="008D6F63" w:rsidRDefault="002C7351" w:rsidP="00C26650">
            <w:pPr>
              <w:spacing w:after="0" w:line="240" w:lineRule="auto"/>
              <w:jc w:val="center"/>
              <w:rPr>
                <w:ins w:id="1490" w:author="Smith, Alexis@Energy" w:date="2019-01-24T08:53:00Z"/>
                <w:rFonts w:asciiTheme="minorHAnsi" w:eastAsiaTheme="minorEastAsia" w:hAnsiTheme="minorHAnsi" w:cstheme="minorBidi"/>
                <w:sz w:val="18"/>
                <w:szCs w:val="18"/>
              </w:rPr>
            </w:pPr>
            <w:ins w:id="1491" w:author="Smith, Alexis@Energy" w:date="2019-01-24T08:53:00Z">
              <w:r w:rsidRPr="008D6F63">
                <w:rPr>
                  <w:rFonts w:asciiTheme="minorHAnsi" w:eastAsiaTheme="minorEastAsia" w:hAnsiTheme="minorHAnsi" w:cstheme="minorBidi"/>
                  <w:sz w:val="18"/>
                  <w:szCs w:val="18"/>
                </w:rPr>
                <w:t>22.7</w:t>
              </w:r>
            </w:ins>
          </w:p>
        </w:tc>
        <w:tc>
          <w:tcPr>
            <w:tcW w:w="1350" w:type="dxa"/>
            <w:shd w:val="clear" w:color="auto" w:fill="auto"/>
            <w:noWrap/>
            <w:hideMark/>
          </w:tcPr>
          <w:p w14:paraId="74348104" w14:textId="77777777" w:rsidR="002C7351" w:rsidRPr="008D6F63" w:rsidRDefault="002C7351" w:rsidP="00C26650">
            <w:pPr>
              <w:spacing w:after="0" w:line="240" w:lineRule="auto"/>
              <w:jc w:val="center"/>
              <w:rPr>
                <w:ins w:id="1492" w:author="Smith, Alexis@Energy" w:date="2019-01-24T08:53:00Z"/>
                <w:rFonts w:asciiTheme="minorHAnsi" w:eastAsiaTheme="minorEastAsia" w:hAnsiTheme="minorHAnsi" w:cstheme="minorBidi"/>
                <w:sz w:val="18"/>
                <w:szCs w:val="18"/>
              </w:rPr>
            </w:pPr>
            <w:ins w:id="1493" w:author="Smith, Alexis@Energy" w:date="2019-01-24T08:53:00Z">
              <w:r w:rsidRPr="008D6F63">
                <w:rPr>
                  <w:rFonts w:asciiTheme="minorHAnsi" w:eastAsiaTheme="minorEastAsia" w:hAnsiTheme="minorHAnsi" w:cstheme="minorBidi"/>
                  <w:sz w:val="18"/>
                  <w:szCs w:val="18"/>
                </w:rPr>
                <w:t>0.0095</w:t>
              </w:r>
            </w:ins>
          </w:p>
        </w:tc>
        <w:tc>
          <w:tcPr>
            <w:tcW w:w="1260" w:type="dxa"/>
            <w:shd w:val="clear" w:color="auto" w:fill="auto"/>
            <w:noWrap/>
            <w:hideMark/>
          </w:tcPr>
          <w:p w14:paraId="1D465C0F" w14:textId="77777777" w:rsidR="002C7351" w:rsidRPr="008D6F63" w:rsidRDefault="002C7351" w:rsidP="00C26650">
            <w:pPr>
              <w:spacing w:after="0" w:line="240" w:lineRule="auto"/>
              <w:jc w:val="center"/>
              <w:rPr>
                <w:ins w:id="1494" w:author="Smith, Alexis@Energy" w:date="2019-01-24T08:53:00Z"/>
                <w:rFonts w:asciiTheme="minorHAnsi" w:eastAsiaTheme="minorEastAsia" w:hAnsiTheme="minorHAnsi" w:cstheme="minorBidi"/>
                <w:sz w:val="18"/>
                <w:szCs w:val="18"/>
              </w:rPr>
            </w:pPr>
            <w:ins w:id="1495" w:author="Smith, Alexis@Energy" w:date="2019-01-24T08:53:00Z">
              <w:r w:rsidRPr="008D6F63">
                <w:rPr>
                  <w:rFonts w:asciiTheme="minorHAnsi" w:eastAsiaTheme="minorEastAsia" w:hAnsiTheme="minorHAnsi" w:cstheme="minorBidi"/>
                  <w:sz w:val="18"/>
                  <w:szCs w:val="18"/>
                </w:rPr>
                <w:t>0.0099</w:t>
              </w:r>
            </w:ins>
          </w:p>
        </w:tc>
      </w:tr>
      <w:tr w:rsidR="002C7351" w:rsidRPr="008D6F63" w14:paraId="2498F57D" w14:textId="77777777" w:rsidTr="00C26650">
        <w:trPr>
          <w:cantSplit/>
          <w:trHeight w:val="215"/>
          <w:ins w:id="1496" w:author="Smith, Alexis@Energy" w:date="2019-01-24T08:53:00Z"/>
        </w:trPr>
        <w:tc>
          <w:tcPr>
            <w:tcW w:w="1705" w:type="dxa"/>
            <w:shd w:val="clear" w:color="auto" w:fill="auto"/>
            <w:noWrap/>
            <w:hideMark/>
          </w:tcPr>
          <w:p w14:paraId="3B74E798" w14:textId="77777777" w:rsidR="002C7351" w:rsidRPr="008D6F63" w:rsidRDefault="002C7351" w:rsidP="00C26650">
            <w:pPr>
              <w:spacing w:after="0" w:line="240" w:lineRule="auto"/>
              <w:jc w:val="center"/>
              <w:rPr>
                <w:ins w:id="1497" w:author="Smith, Alexis@Energy" w:date="2019-01-24T08:53:00Z"/>
                <w:rFonts w:asciiTheme="minorHAnsi" w:eastAsiaTheme="minorEastAsia" w:hAnsiTheme="minorHAnsi" w:cstheme="minorBidi"/>
                <w:sz w:val="18"/>
                <w:szCs w:val="18"/>
              </w:rPr>
            </w:pPr>
            <w:ins w:id="1498" w:author="Smith, Alexis@Energy" w:date="2019-01-24T08:53:00Z">
              <w:r w:rsidRPr="008D6F63">
                <w:rPr>
                  <w:rFonts w:asciiTheme="minorHAnsi" w:eastAsiaTheme="minorEastAsia" w:hAnsiTheme="minorHAnsi" w:cstheme="minorBidi"/>
                  <w:sz w:val="18"/>
                  <w:szCs w:val="18"/>
                </w:rPr>
                <w:t>Two story</w:t>
              </w:r>
            </w:ins>
          </w:p>
        </w:tc>
        <w:tc>
          <w:tcPr>
            <w:tcW w:w="1800" w:type="dxa"/>
            <w:shd w:val="clear" w:color="auto" w:fill="auto"/>
            <w:noWrap/>
            <w:hideMark/>
          </w:tcPr>
          <w:p w14:paraId="0EE594E7" w14:textId="77777777" w:rsidR="002C7351" w:rsidRPr="008D6F63" w:rsidRDefault="002C7351" w:rsidP="00C26650">
            <w:pPr>
              <w:spacing w:after="0" w:line="240" w:lineRule="auto"/>
              <w:jc w:val="center"/>
              <w:rPr>
                <w:ins w:id="1499" w:author="Smith, Alexis@Energy" w:date="2019-01-24T08:53:00Z"/>
                <w:rFonts w:asciiTheme="minorHAnsi" w:eastAsiaTheme="minorEastAsia" w:hAnsiTheme="minorHAnsi" w:cstheme="minorBidi"/>
                <w:sz w:val="18"/>
                <w:szCs w:val="18"/>
              </w:rPr>
            </w:pPr>
            <w:ins w:id="1500" w:author="Smith, Alexis@Energy" w:date="2019-01-24T08:53:00Z">
              <w:r w:rsidRPr="008D6F63">
                <w:rPr>
                  <w:rFonts w:asciiTheme="minorHAnsi" w:eastAsiaTheme="minorEastAsia" w:hAnsiTheme="minorHAnsi" w:cstheme="minorBidi"/>
                  <w:sz w:val="18"/>
                  <w:szCs w:val="18"/>
                </w:rPr>
                <w:t>15</w:t>
              </w:r>
            </w:ins>
          </w:p>
        </w:tc>
        <w:tc>
          <w:tcPr>
            <w:tcW w:w="1710" w:type="dxa"/>
            <w:shd w:val="clear" w:color="auto" w:fill="auto"/>
            <w:noWrap/>
            <w:hideMark/>
          </w:tcPr>
          <w:p w14:paraId="188E1DDD" w14:textId="77777777" w:rsidR="002C7351" w:rsidRPr="008D6F63" w:rsidRDefault="002C7351" w:rsidP="00C26650">
            <w:pPr>
              <w:spacing w:after="0" w:line="240" w:lineRule="auto"/>
              <w:jc w:val="center"/>
              <w:rPr>
                <w:ins w:id="1501" w:author="Smith, Alexis@Energy" w:date="2019-01-24T08:53:00Z"/>
                <w:rFonts w:asciiTheme="minorHAnsi" w:eastAsiaTheme="minorEastAsia" w:hAnsiTheme="minorHAnsi" w:cstheme="minorBidi"/>
                <w:sz w:val="18"/>
                <w:szCs w:val="18"/>
              </w:rPr>
            </w:pPr>
            <w:ins w:id="1502" w:author="Smith, Alexis@Energy" w:date="2019-01-24T08:53:00Z">
              <w:r w:rsidRPr="008D6F63">
                <w:rPr>
                  <w:rFonts w:asciiTheme="minorHAnsi" w:eastAsiaTheme="minorEastAsia" w:hAnsiTheme="minorHAnsi" w:cstheme="minorBidi"/>
                  <w:sz w:val="18"/>
                  <w:szCs w:val="18"/>
                </w:rPr>
                <w:t>11.5</w:t>
              </w:r>
            </w:ins>
          </w:p>
        </w:tc>
        <w:tc>
          <w:tcPr>
            <w:tcW w:w="1350" w:type="dxa"/>
            <w:shd w:val="clear" w:color="auto" w:fill="auto"/>
            <w:noWrap/>
            <w:hideMark/>
          </w:tcPr>
          <w:p w14:paraId="1F1C66C0" w14:textId="77777777" w:rsidR="002C7351" w:rsidRPr="008D6F63" w:rsidRDefault="002C7351" w:rsidP="00C26650">
            <w:pPr>
              <w:spacing w:after="0" w:line="240" w:lineRule="auto"/>
              <w:jc w:val="center"/>
              <w:rPr>
                <w:ins w:id="1503" w:author="Smith, Alexis@Energy" w:date="2019-01-24T08:53:00Z"/>
                <w:rFonts w:asciiTheme="minorHAnsi" w:eastAsiaTheme="minorEastAsia" w:hAnsiTheme="minorHAnsi" w:cstheme="minorBidi"/>
                <w:sz w:val="18"/>
                <w:szCs w:val="18"/>
              </w:rPr>
            </w:pPr>
            <w:ins w:id="1504" w:author="Smith, Alexis@Energy" w:date="2019-01-24T08:53:00Z">
              <w:r w:rsidRPr="008D6F63">
                <w:rPr>
                  <w:rFonts w:asciiTheme="minorHAnsi" w:eastAsiaTheme="minorEastAsia" w:hAnsiTheme="minorHAnsi" w:cstheme="minorBidi"/>
                  <w:sz w:val="18"/>
                  <w:szCs w:val="18"/>
                </w:rPr>
                <w:t>0.0045</w:t>
              </w:r>
            </w:ins>
          </w:p>
        </w:tc>
        <w:tc>
          <w:tcPr>
            <w:tcW w:w="1260" w:type="dxa"/>
            <w:shd w:val="clear" w:color="auto" w:fill="auto"/>
            <w:noWrap/>
            <w:hideMark/>
          </w:tcPr>
          <w:p w14:paraId="1F9EA7D2" w14:textId="77777777" w:rsidR="002C7351" w:rsidRPr="008D6F63" w:rsidRDefault="002C7351" w:rsidP="00C26650">
            <w:pPr>
              <w:spacing w:after="0" w:line="240" w:lineRule="auto"/>
              <w:jc w:val="center"/>
              <w:rPr>
                <w:ins w:id="1505" w:author="Smith, Alexis@Energy" w:date="2019-01-24T08:53:00Z"/>
                <w:rFonts w:asciiTheme="minorHAnsi" w:eastAsiaTheme="minorEastAsia" w:hAnsiTheme="minorHAnsi" w:cstheme="minorBidi"/>
                <w:sz w:val="18"/>
                <w:szCs w:val="18"/>
              </w:rPr>
            </w:pPr>
            <w:ins w:id="1506" w:author="Smith, Alexis@Energy" w:date="2019-01-24T08:53:00Z">
              <w:r w:rsidRPr="008D6F63">
                <w:rPr>
                  <w:rFonts w:asciiTheme="minorHAnsi" w:eastAsiaTheme="minorEastAsia" w:hAnsiTheme="minorHAnsi" w:cstheme="minorBidi"/>
                  <w:sz w:val="18"/>
                  <w:szCs w:val="18"/>
                </w:rPr>
                <w:t>0.0095</w:t>
              </w:r>
            </w:ins>
          </w:p>
        </w:tc>
      </w:tr>
      <w:tr w:rsidR="002C7351" w:rsidRPr="008D6F63" w14:paraId="5051E095" w14:textId="77777777" w:rsidTr="00C26650">
        <w:trPr>
          <w:cantSplit/>
          <w:trHeight w:val="152"/>
          <w:ins w:id="1507" w:author="Smith, Alexis@Energy" w:date="2019-01-24T08:53:00Z"/>
        </w:trPr>
        <w:tc>
          <w:tcPr>
            <w:tcW w:w="1705" w:type="dxa"/>
            <w:shd w:val="clear" w:color="auto" w:fill="auto"/>
            <w:noWrap/>
            <w:hideMark/>
          </w:tcPr>
          <w:p w14:paraId="1B0E79DB" w14:textId="77777777" w:rsidR="002C7351" w:rsidRPr="008D6F63" w:rsidRDefault="002C7351" w:rsidP="00C26650">
            <w:pPr>
              <w:spacing w:after="0" w:line="240" w:lineRule="auto"/>
              <w:jc w:val="center"/>
              <w:rPr>
                <w:ins w:id="1508" w:author="Smith, Alexis@Energy" w:date="2019-01-24T08:53:00Z"/>
                <w:rFonts w:asciiTheme="minorHAnsi" w:eastAsiaTheme="minorEastAsia" w:hAnsiTheme="minorHAnsi" w:cstheme="minorBidi"/>
                <w:sz w:val="18"/>
                <w:szCs w:val="18"/>
              </w:rPr>
            </w:pPr>
            <w:ins w:id="1509" w:author="Smith, Alexis@Energy" w:date="2019-01-24T08:53:00Z">
              <w:r w:rsidRPr="008D6F63">
                <w:rPr>
                  <w:rFonts w:asciiTheme="minorHAnsi" w:eastAsiaTheme="minorEastAsia" w:hAnsiTheme="minorHAnsi" w:cstheme="minorBidi"/>
                  <w:sz w:val="18"/>
                  <w:szCs w:val="18"/>
                </w:rPr>
                <w:t>Three story</w:t>
              </w:r>
            </w:ins>
          </w:p>
        </w:tc>
        <w:tc>
          <w:tcPr>
            <w:tcW w:w="1800" w:type="dxa"/>
            <w:shd w:val="clear" w:color="auto" w:fill="auto"/>
            <w:noWrap/>
            <w:hideMark/>
          </w:tcPr>
          <w:p w14:paraId="156577F0" w14:textId="77777777" w:rsidR="002C7351" w:rsidRPr="008D6F63" w:rsidRDefault="002C7351" w:rsidP="00C26650">
            <w:pPr>
              <w:spacing w:after="0" w:line="240" w:lineRule="auto"/>
              <w:jc w:val="center"/>
              <w:rPr>
                <w:ins w:id="1510" w:author="Smith, Alexis@Energy" w:date="2019-01-24T08:53:00Z"/>
                <w:rFonts w:asciiTheme="minorHAnsi" w:eastAsiaTheme="minorEastAsia" w:hAnsiTheme="minorHAnsi" w:cstheme="minorBidi"/>
                <w:sz w:val="18"/>
                <w:szCs w:val="18"/>
              </w:rPr>
            </w:pPr>
            <w:ins w:id="1511" w:author="Smith, Alexis@Energy" w:date="2019-01-24T08:53:00Z">
              <w:r w:rsidRPr="008D6F63">
                <w:rPr>
                  <w:rFonts w:asciiTheme="minorHAnsi" w:eastAsiaTheme="minorEastAsia" w:hAnsiTheme="minorHAnsi" w:cstheme="minorBidi"/>
                  <w:sz w:val="18"/>
                  <w:szCs w:val="18"/>
                </w:rPr>
                <w:t>10</w:t>
              </w:r>
            </w:ins>
          </w:p>
        </w:tc>
        <w:tc>
          <w:tcPr>
            <w:tcW w:w="1710" w:type="dxa"/>
            <w:shd w:val="clear" w:color="auto" w:fill="auto"/>
            <w:noWrap/>
            <w:hideMark/>
          </w:tcPr>
          <w:p w14:paraId="70B7008F" w14:textId="77777777" w:rsidR="002C7351" w:rsidRPr="008D6F63" w:rsidRDefault="002C7351" w:rsidP="00C26650">
            <w:pPr>
              <w:spacing w:after="0" w:line="240" w:lineRule="auto"/>
              <w:jc w:val="center"/>
              <w:rPr>
                <w:ins w:id="1512" w:author="Smith, Alexis@Energy" w:date="2019-01-24T08:53:00Z"/>
                <w:rFonts w:asciiTheme="minorHAnsi" w:eastAsiaTheme="minorEastAsia" w:hAnsiTheme="minorHAnsi" w:cstheme="minorBidi"/>
                <w:sz w:val="18"/>
                <w:szCs w:val="18"/>
              </w:rPr>
            </w:pPr>
            <w:ins w:id="1513" w:author="Smith, Alexis@Energy" w:date="2019-01-24T08:53:00Z">
              <w:r w:rsidRPr="008D6F63">
                <w:rPr>
                  <w:rFonts w:asciiTheme="minorHAnsi" w:eastAsiaTheme="minorEastAsia" w:hAnsiTheme="minorHAnsi" w:cstheme="minorBidi"/>
                  <w:sz w:val="18"/>
                  <w:szCs w:val="18"/>
                </w:rPr>
                <w:t>0.5</w:t>
              </w:r>
            </w:ins>
          </w:p>
        </w:tc>
        <w:tc>
          <w:tcPr>
            <w:tcW w:w="1350" w:type="dxa"/>
            <w:shd w:val="clear" w:color="auto" w:fill="auto"/>
            <w:noWrap/>
            <w:hideMark/>
          </w:tcPr>
          <w:p w14:paraId="379D6E01" w14:textId="77777777" w:rsidR="002C7351" w:rsidRPr="008D6F63" w:rsidRDefault="002C7351" w:rsidP="00C26650">
            <w:pPr>
              <w:spacing w:after="0" w:line="240" w:lineRule="auto"/>
              <w:jc w:val="center"/>
              <w:rPr>
                <w:ins w:id="1514" w:author="Smith, Alexis@Energy" w:date="2019-01-24T08:53:00Z"/>
                <w:rFonts w:asciiTheme="minorHAnsi" w:eastAsiaTheme="minorEastAsia" w:hAnsiTheme="minorHAnsi" w:cstheme="minorBidi"/>
                <w:sz w:val="18"/>
                <w:szCs w:val="18"/>
              </w:rPr>
            </w:pPr>
            <w:ins w:id="1515" w:author="Smith, Alexis@Energy" w:date="2019-01-24T08:53:00Z">
              <w:r w:rsidRPr="008D6F63">
                <w:rPr>
                  <w:rFonts w:asciiTheme="minorHAnsi" w:eastAsiaTheme="minorEastAsia" w:hAnsiTheme="minorHAnsi" w:cstheme="minorBidi"/>
                  <w:sz w:val="18"/>
                  <w:szCs w:val="18"/>
                </w:rPr>
                <w:t>0.0030</w:t>
              </w:r>
            </w:ins>
          </w:p>
        </w:tc>
        <w:tc>
          <w:tcPr>
            <w:tcW w:w="1260" w:type="dxa"/>
            <w:shd w:val="clear" w:color="auto" w:fill="auto"/>
            <w:noWrap/>
            <w:hideMark/>
          </w:tcPr>
          <w:p w14:paraId="2D91E02D" w14:textId="77777777" w:rsidR="002C7351" w:rsidRPr="008D6F63" w:rsidRDefault="002C7351" w:rsidP="00C26650">
            <w:pPr>
              <w:spacing w:after="0" w:line="240" w:lineRule="auto"/>
              <w:jc w:val="center"/>
              <w:rPr>
                <w:ins w:id="1516" w:author="Smith, Alexis@Energy" w:date="2019-01-24T08:53:00Z"/>
                <w:rFonts w:asciiTheme="minorHAnsi" w:eastAsiaTheme="minorEastAsia" w:hAnsiTheme="minorHAnsi" w:cstheme="minorBidi"/>
                <w:sz w:val="18"/>
                <w:szCs w:val="18"/>
              </w:rPr>
            </w:pPr>
            <w:ins w:id="1517" w:author="Smith, Alexis@Energy" w:date="2019-01-24T08:53:00Z">
              <w:r w:rsidRPr="008D6F63">
                <w:rPr>
                  <w:rFonts w:asciiTheme="minorHAnsi" w:eastAsiaTheme="minorEastAsia" w:hAnsiTheme="minorHAnsi" w:cstheme="minorBidi"/>
                  <w:sz w:val="18"/>
                  <w:szCs w:val="18"/>
                </w:rPr>
                <w:t>0.014</w:t>
              </w:r>
            </w:ins>
          </w:p>
        </w:tc>
      </w:tr>
    </w:tbl>
    <w:p w14:paraId="25116E6C" w14:textId="15D4FF56" w:rsidR="002C7351" w:rsidDel="002C7351" w:rsidRDefault="002C7351">
      <w:pPr>
        <w:spacing w:after="0" w:line="240" w:lineRule="auto"/>
        <w:rPr>
          <w:del w:id="1518" w:author="Smith, Alexis@Energy" w:date="2019-01-24T08:53:00Z"/>
          <w:rFonts w:asciiTheme="minorHAnsi" w:hAnsiTheme="minorHAnsi" w:cstheme="minorHAnsi"/>
          <w:sz w:val="18"/>
          <w:szCs w:val="18"/>
        </w:rPr>
      </w:pPr>
    </w:p>
    <w:p w14:paraId="4E31226A" w14:textId="77777777" w:rsidR="00641F8E" w:rsidRDefault="00641F8E">
      <w:pPr>
        <w:spacing w:after="0" w:line="240" w:lineRule="auto"/>
        <w:rPr>
          <w:rFonts w:asciiTheme="minorHAnsi" w:hAnsiTheme="minorHAnsi" w:cstheme="minorHAnsi"/>
          <w:sz w:val="18"/>
          <w:szCs w:val="18"/>
        </w:rPr>
      </w:pPr>
    </w:p>
    <w:tbl>
      <w:tblPr>
        <w:tblStyle w:val="TableGrid3"/>
        <w:tblpPr w:leftFromText="180" w:rightFromText="180" w:vertAnchor="text" w:tblpY="1"/>
        <w:tblOverlap w:val="never"/>
        <w:tblW w:w="10885" w:type="dxa"/>
        <w:tblLook w:val="04A0" w:firstRow="1" w:lastRow="0" w:firstColumn="1" w:lastColumn="0" w:noHBand="0" w:noVBand="1"/>
        <w:tblPrChange w:id="1519" w:author="Smith, Alexis@Energy" w:date="2019-01-24T08:53:00Z">
          <w:tblPr>
            <w:tblStyle w:val="TableGrid3"/>
            <w:tblW w:w="10885" w:type="dxa"/>
            <w:tblLook w:val="04A0" w:firstRow="1" w:lastRow="0" w:firstColumn="1" w:lastColumn="0" w:noHBand="0" w:noVBand="1"/>
          </w:tblPr>
        </w:tblPrChange>
      </w:tblPr>
      <w:tblGrid>
        <w:gridCol w:w="616"/>
        <w:gridCol w:w="617"/>
        <w:gridCol w:w="1848"/>
        <w:gridCol w:w="1179"/>
        <w:gridCol w:w="415"/>
        <w:gridCol w:w="2031"/>
        <w:gridCol w:w="2217"/>
        <w:gridCol w:w="1962"/>
        <w:tblGridChange w:id="1520">
          <w:tblGrid>
            <w:gridCol w:w="616"/>
            <w:gridCol w:w="617"/>
            <w:gridCol w:w="1848"/>
            <w:gridCol w:w="1179"/>
            <w:gridCol w:w="415"/>
            <w:gridCol w:w="2031"/>
            <w:gridCol w:w="2217"/>
            <w:gridCol w:w="1962"/>
          </w:tblGrid>
        </w:tblGridChange>
      </w:tblGrid>
      <w:tr w:rsidR="001B692C" w:rsidRPr="00323F2C" w14:paraId="7114CB0E" w14:textId="77777777" w:rsidTr="002C7351">
        <w:trPr>
          <w:trHeight w:val="350"/>
          <w:trPrChange w:id="1521" w:author="Smith, Alexis@Energy" w:date="2019-01-24T08:53:00Z">
            <w:trPr>
              <w:trHeight w:val="350"/>
            </w:trPr>
          </w:trPrChange>
        </w:trPr>
        <w:tc>
          <w:tcPr>
            <w:tcW w:w="10885" w:type="dxa"/>
            <w:gridSpan w:val="8"/>
            <w:vAlign w:val="bottom"/>
            <w:tcPrChange w:id="1522" w:author="Smith, Alexis@Energy" w:date="2019-01-24T08:53:00Z">
              <w:tcPr>
                <w:tcW w:w="10885" w:type="dxa"/>
                <w:gridSpan w:val="8"/>
                <w:vAlign w:val="bottom"/>
              </w:tcPr>
            </w:tcPrChange>
          </w:tcPr>
          <w:p w14:paraId="00675BC9" w14:textId="47D2E9E9" w:rsidR="001B692C" w:rsidRDefault="00641F8E" w:rsidP="002C7351">
            <w:pPr>
              <w:keepNext/>
              <w:spacing w:after="0" w:line="240" w:lineRule="auto"/>
              <w:rPr>
                <w:rFonts w:asciiTheme="minorHAnsi" w:hAnsiTheme="minorHAnsi" w:cstheme="minorHAnsi"/>
                <w:b/>
                <w:sz w:val="18"/>
                <w:szCs w:val="18"/>
              </w:rPr>
            </w:pPr>
            <w:r>
              <w:rPr>
                <w:rFonts w:asciiTheme="minorHAnsi" w:hAnsiTheme="minorHAnsi" w:cstheme="minorHAnsi"/>
                <w:b/>
                <w:sz w:val="18"/>
                <w:szCs w:val="18"/>
              </w:rPr>
              <w:t>I</w:t>
            </w:r>
            <w:r w:rsidR="001B692C" w:rsidRPr="009D79A7">
              <w:rPr>
                <w:rFonts w:asciiTheme="minorHAnsi" w:hAnsiTheme="minorHAnsi" w:cstheme="minorHAnsi"/>
                <w:b/>
                <w:sz w:val="18"/>
                <w:szCs w:val="18"/>
              </w:rPr>
              <w:t>. HERS-Verified Drain Water Heat Recovery System (DWHR-H)</w:t>
            </w:r>
          </w:p>
          <w:p w14:paraId="48CCBA53" w14:textId="04A2868D" w:rsidR="007B0D5E" w:rsidRPr="009D79A7" w:rsidRDefault="007B0D5E" w:rsidP="002C7351">
            <w:pPr>
              <w:keepNext/>
              <w:spacing w:after="0" w:line="240" w:lineRule="auto"/>
              <w:rPr>
                <w:rFonts w:asciiTheme="minorHAnsi" w:hAnsiTheme="minorHAnsi" w:cstheme="minorHAnsi"/>
                <w:sz w:val="18"/>
                <w:szCs w:val="18"/>
              </w:rPr>
            </w:pPr>
            <w:r>
              <w:rPr>
                <w:rFonts w:asciiTheme="minorHAnsi" w:hAnsiTheme="minorHAnsi" w:cstheme="minorHAnsi"/>
                <w:sz w:val="18"/>
                <w:szCs w:val="18"/>
              </w:rPr>
              <w:t xml:space="preserve">&lt;&lt;If </w:t>
            </w:r>
            <w:r w:rsidR="00FF28D5">
              <w:rPr>
                <w:rFonts w:asciiTheme="minorHAnsi" w:hAnsiTheme="minorHAnsi" w:cstheme="minorHAnsi"/>
                <w:sz w:val="18"/>
                <w:szCs w:val="18"/>
              </w:rPr>
              <w:t>A11</w:t>
            </w:r>
            <w:r w:rsidR="00FF28D5" w:rsidRPr="00890BBF">
              <w:rPr>
                <w:rFonts w:asciiTheme="minorHAnsi" w:hAnsiTheme="minorHAnsi" w:cstheme="minorHAnsi"/>
                <w:sz w:val="18"/>
                <w:szCs w:val="18"/>
              </w:rPr>
              <w:t xml:space="preserve"> </w:t>
            </w:r>
            <w:r w:rsidRPr="00890BBF">
              <w:rPr>
                <w:rFonts w:asciiTheme="minorHAnsi" w:hAnsiTheme="minorHAnsi" w:cstheme="minorHAnsi"/>
                <w:sz w:val="18"/>
                <w:szCs w:val="18"/>
              </w:rPr>
              <w:t>“</w:t>
            </w:r>
            <w:r>
              <w:rPr>
                <w:rFonts w:asciiTheme="minorHAnsi" w:hAnsiTheme="minorHAnsi" w:cstheme="minorHAnsi"/>
                <w:sz w:val="18"/>
                <w:szCs w:val="18"/>
              </w:rPr>
              <w:t>Drain Water Heat Recovery</w:t>
            </w:r>
            <w:r w:rsidRPr="00890BBF">
              <w:rPr>
                <w:rFonts w:asciiTheme="minorHAnsi" w:hAnsiTheme="minorHAnsi" w:cstheme="minorHAnsi"/>
                <w:sz w:val="18"/>
                <w:szCs w:val="18"/>
              </w:rPr>
              <w:t>” = “None”, then display the "section does not apply" message; else display this entire table &gt;&gt;</w:t>
            </w:r>
          </w:p>
        </w:tc>
      </w:tr>
      <w:tr w:rsidR="005A5077" w:rsidRPr="00323F2C" w14:paraId="53639B1E" w14:textId="77777777" w:rsidTr="002C7351">
        <w:trPr>
          <w:trHeight w:val="144"/>
          <w:trPrChange w:id="1523" w:author="Smith, Alexis@Energy" w:date="2019-01-24T08:53:00Z">
            <w:trPr>
              <w:trHeight w:val="144"/>
            </w:trPr>
          </w:trPrChange>
        </w:trPr>
        <w:tc>
          <w:tcPr>
            <w:tcW w:w="1233" w:type="dxa"/>
            <w:gridSpan w:val="2"/>
            <w:tcPrChange w:id="1524" w:author="Smith, Alexis@Energy" w:date="2019-01-24T08:53:00Z">
              <w:tcPr>
                <w:tcW w:w="1233" w:type="dxa"/>
                <w:gridSpan w:val="2"/>
              </w:tcPr>
            </w:tcPrChange>
          </w:tcPr>
          <w:p w14:paraId="79B2F2B1" w14:textId="77777777"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01</w:t>
            </w:r>
          </w:p>
        </w:tc>
        <w:tc>
          <w:tcPr>
            <w:tcW w:w="1848" w:type="dxa"/>
            <w:tcPrChange w:id="1525" w:author="Smith, Alexis@Energy" w:date="2019-01-24T08:53:00Z">
              <w:tcPr>
                <w:tcW w:w="1848" w:type="dxa"/>
              </w:tcPr>
            </w:tcPrChange>
          </w:tcPr>
          <w:p w14:paraId="611570BA" w14:textId="77777777"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02</w:t>
            </w:r>
          </w:p>
        </w:tc>
        <w:tc>
          <w:tcPr>
            <w:tcW w:w="1179" w:type="dxa"/>
            <w:tcPrChange w:id="1526" w:author="Smith, Alexis@Energy" w:date="2019-01-24T08:53:00Z">
              <w:tcPr>
                <w:tcW w:w="1179" w:type="dxa"/>
              </w:tcPr>
            </w:tcPrChange>
          </w:tcPr>
          <w:p w14:paraId="0E92764D" w14:textId="77777777"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03</w:t>
            </w:r>
          </w:p>
        </w:tc>
        <w:tc>
          <w:tcPr>
            <w:tcW w:w="2446" w:type="dxa"/>
            <w:gridSpan w:val="2"/>
            <w:tcPrChange w:id="1527" w:author="Smith, Alexis@Energy" w:date="2019-01-24T08:53:00Z">
              <w:tcPr>
                <w:tcW w:w="2446" w:type="dxa"/>
                <w:gridSpan w:val="2"/>
              </w:tcPr>
            </w:tcPrChange>
          </w:tcPr>
          <w:p w14:paraId="2841FA83" w14:textId="5FA5653C"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w:t>
            </w:r>
            <w:ins w:id="1528" w:author="Smith, Alexis@Energy" w:date="2019-02-11T10:38:00Z">
              <w:r w:rsidR="001A6F3A">
                <w:rPr>
                  <w:rFonts w:asciiTheme="minorHAnsi" w:hAnsiTheme="minorHAnsi" w:cstheme="minorHAnsi"/>
                  <w:sz w:val="18"/>
                  <w:szCs w:val="18"/>
                </w:rPr>
                <w:t>4</w:t>
              </w:r>
            </w:ins>
            <w:del w:id="1529" w:author="Smith, Alexis@Energy" w:date="2019-02-11T10:38:00Z">
              <w:r w:rsidRPr="009D79A7" w:rsidDel="001A6F3A">
                <w:rPr>
                  <w:rFonts w:asciiTheme="minorHAnsi" w:hAnsiTheme="minorHAnsi" w:cstheme="minorHAnsi"/>
                  <w:sz w:val="18"/>
                  <w:szCs w:val="18"/>
                </w:rPr>
                <w:delText>5</w:delText>
              </w:r>
            </w:del>
          </w:p>
        </w:tc>
        <w:tc>
          <w:tcPr>
            <w:tcW w:w="2217" w:type="dxa"/>
            <w:tcPrChange w:id="1530" w:author="Smith, Alexis@Energy" w:date="2019-01-24T08:53:00Z">
              <w:tcPr>
                <w:tcW w:w="2217" w:type="dxa"/>
              </w:tcPr>
            </w:tcPrChange>
          </w:tcPr>
          <w:p w14:paraId="06343588" w14:textId="2CBAB758"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w:t>
            </w:r>
            <w:ins w:id="1531" w:author="Smith, Alexis@Energy" w:date="2019-02-11T10:38:00Z">
              <w:r w:rsidR="001A6F3A">
                <w:rPr>
                  <w:rFonts w:asciiTheme="minorHAnsi" w:hAnsiTheme="minorHAnsi" w:cstheme="minorHAnsi"/>
                  <w:sz w:val="18"/>
                  <w:szCs w:val="18"/>
                </w:rPr>
                <w:t>5</w:t>
              </w:r>
            </w:ins>
            <w:del w:id="1532" w:author="Smith, Alexis@Energy" w:date="2019-02-11T10:38:00Z">
              <w:r w:rsidRPr="009D79A7" w:rsidDel="001A6F3A">
                <w:rPr>
                  <w:rFonts w:asciiTheme="minorHAnsi" w:hAnsiTheme="minorHAnsi" w:cstheme="minorHAnsi"/>
                  <w:sz w:val="18"/>
                  <w:szCs w:val="18"/>
                </w:rPr>
                <w:delText>6</w:delText>
              </w:r>
            </w:del>
          </w:p>
        </w:tc>
        <w:tc>
          <w:tcPr>
            <w:tcW w:w="1962" w:type="dxa"/>
            <w:tcPrChange w:id="1533" w:author="Smith, Alexis@Energy" w:date="2019-01-24T08:53:00Z">
              <w:tcPr>
                <w:tcW w:w="1962" w:type="dxa"/>
              </w:tcPr>
            </w:tcPrChange>
          </w:tcPr>
          <w:p w14:paraId="1BF64FE4" w14:textId="72F0E94B"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0</w:t>
            </w:r>
            <w:ins w:id="1534" w:author="Smith, Alexis@Energy" w:date="2019-02-11T10:38:00Z">
              <w:r w:rsidR="001A6F3A">
                <w:rPr>
                  <w:rFonts w:asciiTheme="minorHAnsi" w:hAnsiTheme="minorHAnsi" w:cstheme="minorHAnsi"/>
                  <w:sz w:val="18"/>
                  <w:szCs w:val="18"/>
                </w:rPr>
                <w:t>6</w:t>
              </w:r>
            </w:ins>
            <w:del w:id="1535" w:author="Smith, Alexis@Energy" w:date="2019-02-11T10:38:00Z">
              <w:r w:rsidRPr="009D79A7" w:rsidDel="001A6F3A">
                <w:rPr>
                  <w:rFonts w:asciiTheme="minorHAnsi" w:hAnsiTheme="minorHAnsi" w:cstheme="minorHAnsi"/>
                  <w:sz w:val="18"/>
                  <w:szCs w:val="18"/>
                </w:rPr>
                <w:delText>7</w:delText>
              </w:r>
            </w:del>
          </w:p>
        </w:tc>
      </w:tr>
      <w:tr w:rsidR="005A5077" w:rsidRPr="00323F2C" w14:paraId="4FEA8DFE" w14:textId="77777777" w:rsidTr="002C7351">
        <w:trPr>
          <w:trHeight w:val="144"/>
          <w:trPrChange w:id="1536" w:author="Smith, Alexis@Energy" w:date="2019-01-24T08:53:00Z">
            <w:trPr>
              <w:trHeight w:val="144"/>
            </w:trPr>
          </w:trPrChange>
        </w:trPr>
        <w:tc>
          <w:tcPr>
            <w:tcW w:w="1233" w:type="dxa"/>
            <w:gridSpan w:val="2"/>
            <w:tcPrChange w:id="1537" w:author="Smith, Alexis@Energy" w:date="2019-01-24T08:53:00Z">
              <w:tcPr>
                <w:tcW w:w="1233" w:type="dxa"/>
                <w:gridSpan w:val="2"/>
              </w:tcPr>
            </w:tcPrChange>
          </w:tcPr>
          <w:p w14:paraId="2F42BE11" w14:textId="77777777"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lastRenderedPageBreak/>
              <w:t>Manufacturer</w:t>
            </w:r>
          </w:p>
        </w:tc>
        <w:tc>
          <w:tcPr>
            <w:tcW w:w="1848" w:type="dxa"/>
            <w:tcPrChange w:id="1538" w:author="Smith, Alexis@Energy" w:date="2019-01-24T08:53:00Z">
              <w:tcPr>
                <w:tcW w:w="1848" w:type="dxa"/>
              </w:tcPr>
            </w:tcPrChange>
          </w:tcPr>
          <w:p w14:paraId="2E8268CB" w14:textId="77777777"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Model #</w:t>
            </w:r>
          </w:p>
        </w:tc>
        <w:tc>
          <w:tcPr>
            <w:tcW w:w="1179" w:type="dxa"/>
            <w:tcPrChange w:id="1539" w:author="Smith, Alexis@Energy" w:date="2019-01-24T08:53:00Z">
              <w:tcPr>
                <w:tcW w:w="1179" w:type="dxa"/>
              </w:tcPr>
            </w:tcPrChange>
          </w:tcPr>
          <w:p w14:paraId="5BFB0CAF" w14:textId="77777777"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Rated effectiveness</w:t>
            </w:r>
          </w:p>
        </w:tc>
        <w:tc>
          <w:tcPr>
            <w:tcW w:w="2446" w:type="dxa"/>
            <w:gridSpan w:val="2"/>
            <w:tcPrChange w:id="1540" w:author="Smith, Alexis@Energy" w:date="2019-01-24T08:53:00Z">
              <w:tcPr>
                <w:tcW w:w="2446" w:type="dxa"/>
                <w:gridSpan w:val="2"/>
              </w:tcPr>
            </w:tcPrChange>
          </w:tcPr>
          <w:p w14:paraId="4C96FEF5" w14:textId="6A1076DC"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xml:space="preserve">Installation Configuration </w:t>
            </w:r>
          </w:p>
        </w:tc>
        <w:tc>
          <w:tcPr>
            <w:tcW w:w="2217" w:type="dxa"/>
            <w:tcPrChange w:id="1541" w:author="Smith, Alexis@Energy" w:date="2019-01-24T08:53:00Z">
              <w:tcPr>
                <w:tcW w:w="2217" w:type="dxa"/>
              </w:tcPr>
            </w:tcPrChange>
          </w:tcPr>
          <w:p w14:paraId="57BFED18" w14:textId="77777777"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1962" w:type="dxa"/>
            <w:tcPrChange w:id="1542" w:author="Smith, Alexis@Energy" w:date="2019-01-24T08:53:00Z">
              <w:tcPr>
                <w:tcW w:w="1962" w:type="dxa"/>
              </w:tcPr>
            </w:tcPrChange>
          </w:tcPr>
          <w:p w14:paraId="78F7A7BA" w14:textId="77777777"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DWHR System Certified by CEC</w:t>
            </w:r>
          </w:p>
        </w:tc>
      </w:tr>
      <w:tr w:rsidR="005A5077" w:rsidRPr="00323F2C" w14:paraId="0CFF93EB" w14:textId="77777777" w:rsidTr="002C7351">
        <w:trPr>
          <w:trHeight w:val="188"/>
          <w:trPrChange w:id="1543" w:author="Smith, Alexis@Energy" w:date="2019-01-24T08:53:00Z">
            <w:trPr>
              <w:trHeight w:val="188"/>
            </w:trPr>
          </w:trPrChange>
        </w:trPr>
        <w:tc>
          <w:tcPr>
            <w:tcW w:w="1233" w:type="dxa"/>
            <w:gridSpan w:val="2"/>
            <w:tcPrChange w:id="1544" w:author="Smith, Alexis@Energy" w:date="2019-01-24T08:53:00Z">
              <w:tcPr>
                <w:tcW w:w="1233" w:type="dxa"/>
                <w:gridSpan w:val="2"/>
              </w:tcPr>
            </w:tcPrChange>
          </w:tcPr>
          <w:p w14:paraId="74563A30" w14:textId="357087AC"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848" w:type="dxa"/>
            <w:tcPrChange w:id="1545" w:author="Smith, Alexis@Energy" w:date="2019-01-24T08:53:00Z">
              <w:tcPr>
                <w:tcW w:w="1848" w:type="dxa"/>
              </w:tcPr>
            </w:tcPrChange>
          </w:tcPr>
          <w:p w14:paraId="2B033960" w14:textId="6D0A631F"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179" w:type="dxa"/>
            <w:tcPrChange w:id="1546" w:author="Smith, Alexis@Energy" w:date="2019-01-24T08:53:00Z">
              <w:tcPr>
                <w:tcW w:w="1179" w:type="dxa"/>
              </w:tcPr>
            </w:tcPrChange>
          </w:tcPr>
          <w:p w14:paraId="35BCEE1E" w14:textId="55DB3AC9"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0.42≤</w:t>
            </w:r>
            <w:r w:rsidR="00641F8E">
              <w:rPr>
                <w:rFonts w:asciiTheme="minorHAnsi" w:eastAsia="Times New Roman" w:hAnsiTheme="minorHAnsi" w:cstheme="minorHAnsi"/>
                <w:sz w:val="18"/>
                <w:szCs w:val="18"/>
              </w:rPr>
              <w:t>I</w:t>
            </w:r>
            <w:r>
              <w:rPr>
                <w:rFonts w:asciiTheme="minorHAnsi" w:eastAsia="Times New Roman" w:hAnsiTheme="minorHAnsi" w:cstheme="minorHAnsi"/>
                <w:sz w:val="18"/>
                <w:szCs w:val="18"/>
              </w:rPr>
              <w:t xml:space="preserve">03&lt;1 </w:t>
            </w:r>
            <w:r w:rsidRPr="009D79A7">
              <w:rPr>
                <w:rFonts w:asciiTheme="minorHAnsi" w:eastAsia="Times New Roman" w:hAnsiTheme="minorHAnsi" w:cstheme="minorHAnsi"/>
                <w:sz w:val="18"/>
                <w:szCs w:val="18"/>
              </w:rPr>
              <w:t>&gt;&gt;</w:t>
            </w:r>
          </w:p>
        </w:tc>
        <w:tc>
          <w:tcPr>
            <w:tcW w:w="2446" w:type="dxa"/>
            <w:gridSpan w:val="2"/>
            <w:tcPrChange w:id="1547" w:author="Smith, Alexis@Energy" w:date="2019-01-24T08:53:00Z">
              <w:tcPr>
                <w:tcW w:w="2446" w:type="dxa"/>
                <w:gridSpan w:val="2"/>
              </w:tcPr>
            </w:tcPrChange>
          </w:tcPr>
          <w:p w14:paraId="4937259A" w14:textId="77777777" w:rsidR="005A5077" w:rsidRDefault="005A5077" w:rsidP="002C7351">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r>
              <w:rPr>
                <w:rFonts w:asciiTheme="minorHAnsi" w:hAnsiTheme="minorHAnsi"/>
                <w:sz w:val="18"/>
                <w:szCs w:val="18"/>
              </w:rPr>
              <w:t>&lt;&lt;</w:t>
            </w:r>
            <w:r w:rsidRPr="00FE60ED">
              <w:rPr>
                <w:rFonts w:asciiTheme="minorHAnsi" w:hAnsiTheme="minorHAnsi"/>
                <w:sz w:val="18"/>
                <w:szCs w:val="18"/>
              </w:rPr>
              <w:t>user pick from list:</w:t>
            </w:r>
          </w:p>
          <w:p w14:paraId="5D97E0E2" w14:textId="77777777" w:rsidR="005A5077" w:rsidRPr="005A5077" w:rsidRDefault="005A5077" w:rsidP="002C7351">
            <w:pPr>
              <w:pStyle w:val="ListParagraph"/>
              <w:keepNext/>
              <w:numPr>
                <w:ilvl w:val="0"/>
                <w:numId w:val="47"/>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22802071" w14:textId="77777777" w:rsidR="005A5077" w:rsidRDefault="005A5077" w:rsidP="002C7351">
            <w:pPr>
              <w:pStyle w:val="ListParagraph"/>
              <w:keepNext/>
              <w:numPr>
                <w:ilvl w:val="0"/>
                <w:numId w:val="47"/>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42F795CE" w14:textId="4B0CF01E" w:rsidR="005A5077" w:rsidRPr="009D79A7" w:rsidRDefault="005A5077" w:rsidP="002C7351">
            <w:pPr>
              <w:pStyle w:val="ListParagraph"/>
              <w:keepNext/>
              <w:numPr>
                <w:ilvl w:val="0"/>
                <w:numId w:val="47"/>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2217" w:type="dxa"/>
            <w:tcPrChange w:id="1548" w:author="Smith, Alexis@Energy" w:date="2019-01-24T08:53:00Z">
              <w:tcPr>
                <w:tcW w:w="2217" w:type="dxa"/>
              </w:tcPr>
            </w:tcPrChange>
          </w:tcPr>
          <w:p w14:paraId="2F3AE271" w14:textId="5E2F0F13"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,0&lt;</w:t>
            </w:r>
            <w:r w:rsidR="00641F8E">
              <w:rPr>
                <w:rFonts w:asciiTheme="minorHAnsi" w:eastAsia="Times New Roman" w:hAnsiTheme="minorHAnsi" w:cstheme="minorHAnsi"/>
                <w:sz w:val="18"/>
                <w:szCs w:val="18"/>
              </w:rPr>
              <w:t>I</w:t>
            </w:r>
            <w:r>
              <w:rPr>
                <w:rFonts w:asciiTheme="minorHAnsi" w:eastAsia="Times New Roman" w:hAnsiTheme="minorHAnsi" w:cstheme="minorHAnsi"/>
                <w:sz w:val="18"/>
                <w:szCs w:val="18"/>
              </w:rPr>
              <w:t>06≤1</w:t>
            </w:r>
            <w:r w:rsidR="00935859">
              <w:rPr>
                <w:rFonts w:asciiTheme="minorHAnsi" w:eastAsia="Times New Roman" w:hAnsiTheme="minorHAnsi" w:cstheme="minorHAnsi"/>
                <w:sz w:val="18"/>
                <w:szCs w:val="18"/>
              </w:rPr>
              <w:t>00</w:t>
            </w:r>
            <w:r>
              <w:rPr>
                <w:rFonts w:asciiTheme="minorHAnsi" w:eastAsia="Times New Roman" w:hAnsiTheme="minorHAnsi" w:cstheme="minorHAnsi"/>
                <w:sz w:val="18"/>
                <w:szCs w:val="18"/>
              </w:rPr>
              <w:t xml:space="preserve"> </w:t>
            </w:r>
            <w:r w:rsidRPr="009D79A7">
              <w:rPr>
                <w:rFonts w:asciiTheme="minorHAnsi" w:eastAsia="Times New Roman" w:hAnsiTheme="minorHAnsi" w:cstheme="minorHAnsi"/>
                <w:sz w:val="18"/>
                <w:szCs w:val="18"/>
              </w:rPr>
              <w:t>&gt;&gt;</w:t>
            </w:r>
          </w:p>
        </w:tc>
        <w:tc>
          <w:tcPr>
            <w:tcW w:w="1962" w:type="dxa"/>
            <w:tcPrChange w:id="1549" w:author="Smith, Alexis@Energy" w:date="2019-01-24T08:53:00Z">
              <w:tcPr>
                <w:tcW w:w="1962" w:type="dxa"/>
              </w:tcPr>
            </w:tcPrChange>
          </w:tcPr>
          <w:p w14:paraId="010DE464" w14:textId="77777777"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hAnsiTheme="minorHAnsi" w:cstheme="minorHAnsi"/>
                <w:sz w:val="18"/>
                <w:szCs w:val="18"/>
              </w:rPr>
              <w:t>□ Yes       □ No</w:t>
            </w:r>
          </w:p>
        </w:tc>
      </w:tr>
      <w:tr w:rsidR="005A5077" w:rsidRPr="00323F2C" w14:paraId="6FCEBAFC" w14:textId="77777777" w:rsidTr="002C7351">
        <w:trPr>
          <w:trHeight w:val="188"/>
          <w:trPrChange w:id="1550" w:author="Smith, Alexis@Energy" w:date="2019-01-24T08:53:00Z">
            <w:trPr>
              <w:trHeight w:val="188"/>
            </w:trPr>
          </w:trPrChange>
        </w:trPr>
        <w:tc>
          <w:tcPr>
            <w:tcW w:w="1233" w:type="dxa"/>
            <w:gridSpan w:val="2"/>
            <w:tcPrChange w:id="1551" w:author="Smith, Alexis@Energy" w:date="2019-01-24T08:53:00Z">
              <w:tcPr>
                <w:tcW w:w="1233" w:type="dxa"/>
                <w:gridSpan w:val="2"/>
              </w:tcPr>
            </w:tcPrChange>
          </w:tcPr>
          <w:p w14:paraId="657FC3C9" w14:textId="77777777"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848" w:type="dxa"/>
            <w:tcPrChange w:id="1552" w:author="Smith, Alexis@Energy" w:date="2019-01-24T08:53:00Z">
              <w:tcPr>
                <w:tcW w:w="1848" w:type="dxa"/>
              </w:tcPr>
            </w:tcPrChange>
          </w:tcPr>
          <w:p w14:paraId="7186D494" w14:textId="77777777"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9" w:type="dxa"/>
            <w:tcPrChange w:id="1553" w:author="Smith, Alexis@Energy" w:date="2019-01-24T08:53:00Z">
              <w:tcPr>
                <w:tcW w:w="1179" w:type="dxa"/>
              </w:tcPr>
            </w:tcPrChange>
          </w:tcPr>
          <w:p w14:paraId="5C961472" w14:textId="77777777"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446" w:type="dxa"/>
            <w:gridSpan w:val="2"/>
            <w:tcPrChange w:id="1554" w:author="Smith, Alexis@Energy" w:date="2019-01-24T08:53:00Z">
              <w:tcPr>
                <w:tcW w:w="2446" w:type="dxa"/>
                <w:gridSpan w:val="2"/>
              </w:tcPr>
            </w:tcPrChange>
          </w:tcPr>
          <w:p w14:paraId="049B3BCD" w14:textId="77777777"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217" w:type="dxa"/>
            <w:tcPrChange w:id="1555" w:author="Smith, Alexis@Energy" w:date="2019-01-24T08:53:00Z">
              <w:tcPr>
                <w:tcW w:w="2217" w:type="dxa"/>
              </w:tcPr>
            </w:tcPrChange>
          </w:tcPr>
          <w:p w14:paraId="5251C78B" w14:textId="77777777"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962" w:type="dxa"/>
            <w:tcPrChange w:id="1556" w:author="Smith, Alexis@Energy" w:date="2019-01-24T08:53:00Z">
              <w:tcPr>
                <w:tcW w:w="1962" w:type="dxa"/>
              </w:tcPr>
            </w:tcPrChange>
          </w:tcPr>
          <w:p w14:paraId="2660EF72" w14:textId="77777777" w:rsidR="005A5077" w:rsidRPr="009D79A7" w:rsidRDefault="005A5077" w:rsidP="002C7351">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FB57F9" w:rsidRPr="00323F2C" w14:paraId="13372191" w14:textId="77777777" w:rsidTr="002C7351">
        <w:trPr>
          <w:trHeight w:val="188"/>
          <w:trPrChange w:id="1557" w:author="Smith, Alexis@Energy" w:date="2019-01-24T08:53:00Z">
            <w:trPr>
              <w:trHeight w:val="188"/>
            </w:trPr>
          </w:trPrChange>
        </w:trPr>
        <w:tc>
          <w:tcPr>
            <w:tcW w:w="616" w:type="dxa"/>
            <w:tcPrChange w:id="1558" w:author="Smith, Alexis@Energy" w:date="2019-01-24T08:53:00Z">
              <w:tcPr>
                <w:tcW w:w="616" w:type="dxa"/>
              </w:tcPr>
            </w:tcPrChange>
          </w:tcPr>
          <w:p w14:paraId="4AB2C60D" w14:textId="022EC916" w:rsidR="00FB57F9" w:rsidRPr="009D79A7" w:rsidRDefault="00FB57F9" w:rsidP="002C735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w:t>
            </w:r>
            <w:ins w:id="1559" w:author="Smith, Alexis@Energy" w:date="2019-02-11T10:39:00Z">
              <w:r w:rsidR="001A6F3A">
                <w:rPr>
                  <w:rFonts w:asciiTheme="minorHAnsi" w:eastAsia="Times New Roman" w:hAnsiTheme="minorHAnsi" w:cstheme="minorHAnsi"/>
                  <w:sz w:val="18"/>
                  <w:szCs w:val="18"/>
                </w:rPr>
                <w:t>7</w:t>
              </w:r>
            </w:ins>
            <w:del w:id="1560" w:author="Smith, Alexis@Energy" w:date="2019-02-11T10:39:00Z">
              <w:r w:rsidDel="001A6F3A">
                <w:rPr>
                  <w:rFonts w:asciiTheme="minorHAnsi" w:eastAsia="Times New Roman" w:hAnsiTheme="minorHAnsi" w:cstheme="minorHAnsi"/>
                  <w:sz w:val="18"/>
                  <w:szCs w:val="18"/>
                </w:rPr>
                <w:delText>8</w:delText>
              </w:r>
            </w:del>
          </w:p>
        </w:tc>
        <w:tc>
          <w:tcPr>
            <w:tcW w:w="10269" w:type="dxa"/>
            <w:gridSpan w:val="7"/>
            <w:tcPrChange w:id="1561" w:author="Smith, Alexis@Energy" w:date="2019-01-24T08:53:00Z">
              <w:tcPr>
                <w:tcW w:w="10269" w:type="dxa"/>
                <w:gridSpan w:val="7"/>
              </w:tcPr>
            </w:tcPrChange>
          </w:tcPr>
          <w:p w14:paraId="453EBF21" w14:textId="7C763592" w:rsidR="00FB57F9" w:rsidRPr="009D79A7" w:rsidRDefault="00FB57F9" w:rsidP="002C735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 xml:space="preserve">For water heating system serving a single dwelling, the DWHR system shall, at the minimum, recover heat from the master bathroom shower and must at least transfer that heat </w:t>
            </w:r>
            <w:proofErr w:type="gramStart"/>
            <w:r w:rsidRPr="00935859">
              <w:rPr>
                <w:rFonts w:asciiTheme="minorHAnsi" w:hAnsiTheme="minorHAnsi" w:cstheme="minorHAnsi"/>
                <w:sz w:val="18"/>
                <w:szCs w:val="18"/>
              </w:rPr>
              <w:t>either back to the respective shower</w:t>
            </w:r>
            <w:r w:rsidR="00641F8E">
              <w:rPr>
                <w:rFonts w:asciiTheme="minorHAnsi" w:hAnsiTheme="minorHAnsi" w:cstheme="minorHAnsi"/>
                <w:sz w:val="18"/>
                <w:szCs w:val="18"/>
              </w:rPr>
              <w:t>(</w:t>
            </w:r>
            <w:r w:rsidRPr="00935859">
              <w:rPr>
                <w:rFonts w:asciiTheme="minorHAnsi" w:hAnsiTheme="minorHAnsi" w:cstheme="minorHAnsi"/>
                <w:sz w:val="18"/>
                <w:szCs w:val="18"/>
              </w:rPr>
              <w:t>s</w:t>
            </w:r>
            <w:r w:rsidR="00641F8E">
              <w:rPr>
                <w:rFonts w:asciiTheme="minorHAnsi" w:hAnsiTheme="minorHAnsi" w:cstheme="minorHAnsi"/>
                <w:sz w:val="18"/>
                <w:szCs w:val="18"/>
              </w:rPr>
              <w:t>)</w:t>
            </w:r>
            <w:r w:rsidRPr="00935859">
              <w:rPr>
                <w:rFonts w:asciiTheme="minorHAnsi" w:hAnsiTheme="minorHAnsi" w:cstheme="minorHAnsi"/>
                <w:sz w:val="18"/>
                <w:szCs w:val="18"/>
              </w:rPr>
              <w:t xml:space="preserve"> or the</w:t>
            </w:r>
            <w:proofErr w:type="gramEnd"/>
            <w:r w:rsidRPr="00935859">
              <w:rPr>
                <w:rFonts w:asciiTheme="minorHAnsi" w:hAnsiTheme="minorHAnsi" w:cstheme="minorHAnsi"/>
                <w:sz w:val="18"/>
                <w:szCs w:val="18"/>
              </w:rPr>
              <w:t xml:space="preserve"> water heater.</w:t>
            </w:r>
          </w:p>
        </w:tc>
      </w:tr>
      <w:tr w:rsidR="00FB57F9" w:rsidRPr="00323F2C" w14:paraId="56DA45F1" w14:textId="77777777" w:rsidTr="002C7351">
        <w:trPr>
          <w:trHeight w:val="188"/>
          <w:trPrChange w:id="1562" w:author="Smith, Alexis@Energy" w:date="2019-01-24T08:53:00Z">
            <w:trPr>
              <w:trHeight w:val="188"/>
            </w:trPr>
          </w:trPrChange>
        </w:trPr>
        <w:tc>
          <w:tcPr>
            <w:tcW w:w="616" w:type="dxa"/>
            <w:tcPrChange w:id="1563" w:author="Smith, Alexis@Energy" w:date="2019-01-24T08:53:00Z">
              <w:tcPr>
                <w:tcW w:w="616" w:type="dxa"/>
              </w:tcPr>
            </w:tcPrChange>
          </w:tcPr>
          <w:p w14:paraId="6498EF36" w14:textId="2586C265" w:rsidR="00FB57F9" w:rsidRDefault="00FB57F9" w:rsidP="002C735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0</w:t>
            </w:r>
            <w:ins w:id="1564" w:author="Smith, Alexis@Energy" w:date="2019-02-11T10:39:00Z">
              <w:r w:rsidR="001A6F3A">
                <w:rPr>
                  <w:rFonts w:asciiTheme="minorHAnsi" w:eastAsia="Times New Roman" w:hAnsiTheme="minorHAnsi" w:cstheme="minorHAnsi"/>
                  <w:sz w:val="18"/>
                  <w:szCs w:val="18"/>
                </w:rPr>
                <w:t>8</w:t>
              </w:r>
            </w:ins>
            <w:del w:id="1565" w:author="Smith, Alexis@Energy" w:date="2019-02-11T10:39:00Z">
              <w:r w:rsidDel="001A6F3A">
                <w:rPr>
                  <w:rFonts w:asciiTheme="minorHAnsi" w:eastAsia="Times New Roman" w:hAnsiTheme="minorHAnsi" w:cstheme="minorHAnsi"/>
                  <w:sz w:val="18"/>
                  <w:szCs w:val="18"/>
                </w:rPr>
                <w:delText>9</w:delText>
              </w:r>
            </w:del>
          </w:p>
        </w:tc>
        <w:tc>
          <w:tcPr>
            <w:tcW w:w="10269" w:type="dxa"/>
            <w:gridSpan w:val="7"/>
            <w:tcPrChange w:id="1566" w:author="Smith, Alexis@Energy" w:date="2019-01-24T08:53:00Z">
              <w:tcPr>
                <w:tcW w:w="10269" w:type="dxa"/>
                <w:gridSpan w:val="7"/>
              </w:tcPr>
            </w:tcPrChange>
          </w:tcPr>
          <w:p w14:paraId="4CE3B66D" w14:textId="70FD432B" w:rsidR="00FB57F9" w:rsidRPr="009D79A7" w:rsidRDefault="00FB57F9" w:rsidP="002C735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 xml:space="preserve">For central water heating system serving multiple dwellings, the DWHR system shall, at the minimum, recover heat from half the showers located above the first floor and must at least transfer that heat </w:t>
            </w:r>
            <w:proofErr w:type="gramStart"/>
            <w:r w:rsidRPr="00935859">
              <w:rPr>
                <w:rFonts w:asciiTheme="minorHAnsi" w:hAnsiTheme="minorHAnsi" w:cstheme="minorHAnsi"/>
                <w:sz w:val="18"/>
                <w:szCs w:val="18"/>
              </w:rPr>
              <w:t>either back to all the respective showers or the</w:t>
            </w:r>
            <w:proofErr w:type="gramEnd"/>
            <w:r w:rsidRPr="00935859">
              <w:rPr>
                <w:rFonts w:asciiTheme="minorHAnsi" w:hAnsiTheme="minorHAnsi" w:cstheme="minorHAnsi"/>
                <w:sz w:val="18"/>
                <w:szCs w:val="18"/>
              </w:rPr>
              <w:t xml:space="preserve"> water heater.</w:t>
            </w:r>
          </w:p>
        </w:tc>
      </w:tr>
      <w:tr w:rsidR="00FB57F9" w:rsidRPr="00323F2C" w14:paraId="65A75D61" w14:textId="77777777" w:rsidTr="002C7351">
        <w:trPr>
          <w:trHeight w:val="188"/>
          <w:trPrChange w:id="1567" w:author="Smith, Alexis@Energy" w:date="2019-01-24T08:53:00Z">
            <w:trPr>
              <w:trHeight w:val="188"/>
            </w:trPr>
          </w:trPrChange>
        </w:trPr>
        <w:tc>
          <w:tcPr>
            <w:tcW w:w="616" w:type="dxa"/>
            <w:tcPrChange w:id="1568" w:author="Smith, Alexis@Energy" w:date="2019-01-24T08:53:00Z">
              <w:tcPr>
                <w:tcW w:w="616" w:type="dxa"/>
              </w:tcPr>
            </w:tcPrChange>
          </w:tcPr>
          <w:p w14:paraId="17EEE0AD" w14:textId="1FA48754" w:rsidR="00FB57F9" w:rsidRDefault="001A6F3A" w:rsidP="002C735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ins w:id="1569" w:author="Smith, Alexis@Energy" w:date="2019-02-11T10:39:00Z">
              <w:r>
                <w:rPr>
                  <w:rFonts w:asciiTheme="minorHAnsi" w:eastAsia="Times New Roman" w:hAnsiTheme="minorHAnsi" w:cstheme="minorHAnsi"/>
                  <w:sz w:val="18"/>
                  <w:szCs w:val="18"/>
                </w:rPr>
                <w:t>09</w:t>
              </w:r>
            </w:ins>
            <w:del w:id="1570" w:author="Smith, Alexis@Energy" w:date="2019-02-11T10:39:00Z">
              <w:r w:rsidR="00FB57F9" w:rsidDel="001A6F3A">
                <w:rPr>
                  <w:rFonts w:asciiTheme="minorHAnsi" w:eastAsia="Times New Roman" w:hAnsiTheme="minorHAnsi" w:cstheme="minorHAnsi"/>
                  <w:sz w:val="18"/>
                  <w:szCs w:val="18"/>
                </w:rPr>
                <w:delText>10</w:delText>
              </w:r>
            </w:del>
          </w:p>
        </w:tc>
        <w:tc>
          <w:tcPr>
            <w:tcW w:w="10269" w:type="dxa"/>
            <w:gridSpan w:val="7"/>
            <w:tcPrChange w:id="1571" w:author="Smith, Alexis@Energy" w:date="2019-01-24T08:53:00Z">
              <w:tcPr>
                <w:tcW w:w="10269" w:type="dxa"/>
                <w:gridSpan w:val="7"/>
              </w:tcPr>
            </w:tcPrChange>
          </w:tcPr>
          <w:p w14:paraId="64427C4C" w14:textId="3F7AA5F4" w:rsidR="00FB57F9" w:rsidRPr="00935859" w:rsidRDefault="00FB57F9" w:rsidP="002C735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35859">
              <w:rPr>
                <w:rFonts w:asciiTheme="minorHAnsi" w:hAnsiTheme="minorHAnsi" w:cstheme="minorHAnsi"/>
                <w:sz w:val="18"/>
                <w:szCs w:val="18"/>
              </w:rPr>
              <w:t xml:space="preserve">The DWHR unit(s) </w:t>
            </w:r>
            <w:proofErr w:type="gramStart"/>
            <w:r w:rsidRPr="00935859">
              <w:rPr>
                <w:rFonts w:asciiTheme="minorHAnsi" w:hAnsiTheme="minorHAnsi" w:cstheme="minorHAnsi"/>
                <w:sz w:val="18"/>
                <w:szCs w:val="18"/>
              </w:rPr>
              <w:t>shall be installed</w:t>
            </w:r>
            <w:proofErr w:type="gramEnd"/>
            <w:r w:rsidRPr="00935859">
              <w:rPr>
                <w:rFonts w:asciiTheme="minorHAnsi" w:hAnsiTheme="minorHAnsi" w:cstheme="minorHAnsi"/>
                <w:sz w:val="18"/>
                <w:szCs w:val="18"/>
              </w:rPr>
              <w:t xml:space="preserve"> within 1 degrees of the rated slope.  Sloped DWHR shall have a minimum lengthwise slope of 1 degree.  The lateral level tolerance shall be within plus or minus 1 degree.</w:t>
            </w:r>
          </w:p>
        </w:tc>
      </w:tr>
      <w:tr w:rsidR="002625AF" w:rsidRPr="00323F2C" w14:paraId="43E86152" w14:textId="77777777" w:rsidTr="002C7351">
        <w:trPr>
          <w:trHeight w:val="188"/>
          <w:ins w:id="1572" w:author="Tam, Danny@Energy" w:date="2018-11-29T16:57:00Z"/>
          <w:trPrChange w:id="1573" w:author="Smith, Alexis@Energy" w:date="2019-01-24T08:53:00Z">
            <w:trPr>
              <w:trHeight w:val="188"/>
            </w:trPr>
          </w:trPrChange>
        </w:trPr>
        <w:tc>
          <w:tcPr>
            <w:tcW w:w="616" w:type="dxa"/>
            <w:vAlign w:val="center"/>
            <w:tcPrChange w:id="1574" w:author="Smith, Alexis@Energy" w:date="2019-01-24T08:53:00Z">
              <w:tcPr>
                <w:tcW w:w="616" w:type="dxa"/>
                <w:vAlign w:val="center"/>
              </w:tcPr>
            </w:tcPrChange>
          </w:tcPr>
          <w:p w14:paraId="19300F59" w14:textId="1E5F0047" w:rsidR="002625AF" w:rsidRPr="00B71192" w:rsidRDefault="002625AF" w:rsidP="002C7351">
            <w:pPr>
              <w:keepNext/>
              <w:tabs>
                <w:tab w:val="left" w:pos="2160"/>
                <w:tab w:val="left" w:pos="2700"/>
                <w:tab w:val="left" w:pos="3420"/>
                <w:tab w:val="left" w:pos="3780"/>
                <w:tab w:val="left" w:pos="5760"/>
                <w:tab w:val="left" w:pos="7212"/>
              </w:tabs>
              <w:spacing w:after="0" w:line="240" w:lineRule="auto"/>
              <w:jc w:val="center"/>
              <w:rPr>
                <w:ins w:id="1575" w:author="Tam, Danny@Energy" w:date="2018-11-29T16:57:00Z"/>
                <w:rFonts w:asciiTheme="minorHAnsi" w:eastAsia="Times New Roman" w:hAnsiTheme="minorHAnsi" w:cstheme="minorHAnsi"/>
                <w:sz w:val="18"/>
                <w:szCs w:val="18"/>
              </w:rPr>
            </w:pPr>
            <w:ins w:id="1576" w:author="Tam, Danny@Energy" w:date="2018-11-29T16:58:00Z">
              <w:r w:rsidRPr="00450E94">
                <w:rPr>
                  <w:rFonts w:cstheme="minorHAnsi"/>
                  <w:sz w:val="18"/>
                  <w:szCs w:val="18"/>
                </w:rPr>
                <w:t>1</w:t>
              </w:r>
            </w:ins>
            <w:ins w:id="1577" w:author="Smith, Alexis@Energy" w:date="2019-02-11T10:39:00Z">
              <w:r w:rsidR="001A6F3A">
                <w:rPr>
                  <w:rFonts w:cstheme="minorHAnsi"/>
                  <w:sz w:val="18"/>
                  <w:szCs w:val="18"/>
                </w:rPr>
                <w:t>0</w:t>
              </w:r>
            </w:ins>
            <w:ins w:id="1578" w:author="Tam, Danny@Energy" w:date="2018-11-29T16:58:00Z">
              <w:del w:id="1579" w:author="Smith, Alexis@Energy" w:date="2019-02-11T10:39:00Z">
                <w:r w:rsidRPr="00450E94" w:rsidDel="001A6F3A">
                  <w:rPr>
                    <w:rFonts w:cstheme="minorHAnsi"/>
                    <w:sz w:val="18"/>
                    <w:szCs w:val="18"/>
                  </w:rPr>
                  <w:delText>1</w:delText>
                </w:r>
              </w:del>
            </w:ins>
          </w:p>
        </w:tc>
        <w:tc>
          <w:tcPr>
            <w:tcW w:w="4059" w:type="dxa"/>
            <w:gridSpan w:val="4"/>
            <w:vAlign w:val="center"/>
            <w:tcPrChange w:id="1580" w:author="Smith, Alexis@Energy" w:date="2019-01-24T08:53:00Z">
              <w:tcPr>
                <w:tcW w:w="4059" w:type="dxa"/>
                <w:gridSpan w:val="4"/>
                <w:vAlign w:val="center"/>
              </w:tcPr>
            </w:tcPrChange>
          </w:tcPr>
          <w:p w14:paraId="41C2457B" w14:textId="5218B5B8" w:rsidR="002625AF" w:rsidRPr="00B71192" w:rsidRDefault="002625AF" w:rsidP="002C7351">
            <w:pPr>
              <w:keepNext/>
              <w:tabs>
                <w:tab w:val="left" w:pos="2160"/>
                <w:tab w:val="left" w:pos="2700"/>
                <w:tab w:val="left" w:pos="3420"/>
                <w:tab w:val="left" w:pos="3780"/>
                <w:tab w:val="left" w:pos="5760"/>
                <w:tab w:val="left" w:pos="7212"/>
              </w:tabs>
              <w:spacing w:after="0" w:line="240" w:lineRule="auto"/>
              <w:rPr>
                <w:ins w:id="1581" w:author="Tam, Danny@Energy" w:date="2018-11-29T16:57:00Z"/>
                <w:rFonts w:asciiTheme="minorHAnsi" w:hAnsiTheme="minorHAnsi" w:cstheme="minorHAnsi"/>
                <w:sz w:val="18"/>
                <w:szCs w:val="18"/>
              </w:rPr>
            </w:pPr>
            <w:ins w:id="1582" w:author="Tam, Danny@Energy" w:date="2018-11-29T16:58:00Z">
              <w:r w:rsidRPr="00450E94">
                <w:rPr>
                  <w:sz w:val="18"/>
                  <w:szCs w:val="18"/>
                </w:rPr>
                <w:t>Verification Status:</w:t>
              </w:r>
            </w:ins>
          </w:p>
        </w:tc>
        <w:tc>
          <w:tcPr>
            <w:tcW w:w="6210" w:type="dxa"/>
            <w:gridSpan w:val="3"/>
            <w:vAlign w:val="center"/>
            <w:tcPrChange w:id="1583" w:author="Smith, Alexis@Energy" w:date="2019-01-24T08:53:00Z">
              <w:tcPr>
                <w:tcW w:w="6210" w:type="dxa"/>
                <w:gridSpan w:val="3"/>
                <w:vAlign w:val="center"/>
              </w:tcPr>
            </w:tcPrChange>
          </w:tcPr>
          <w:p w14:paraId="190030AF" w14:textId="77777777" w:rsidR="002625AF" w:rsidRPr="00B71192" w:rsidRDefault="002625AF" w:rsidP="002C7351">
            <w:pPr>
              <w:pStyle w:val="ListParagraph"/>
              <w:keepNext/>
              <w:numPr>
                <w:ilvl w:val="0"/>
                <w:numId w:val="48"/>
              </w:numPr>
              <w:tabs>
                <w:tab w:val="left" w:pos="356"/>
              </w:tabs>
              <w:spacing w:after="0" w:line="240" w:lineRule="auto"/>
              <w:rPr>
                <w:ins w:id="1584" w:author="Tam, Danny@Energy" w:date="2018-11-29T16:58:00Z"/>
                <w:sz w:val="18"/>
                <w:szCs w:val="18"/>
              </w:rPr>
            </w:pPr>
            <w:ins w:id="1585" w:author="Tam, Danny@Energy" w:date="2018-11-29T16:58:00Z">
              <w:r w:rsidRPr="00B71192">
                <w:rPr>
                  <w:sz w:val="18"/>
                  <w:szCs w:val="18"/>
                  <w:u w:val="single"/>
                </w:rPr>
                <w:t>Pass</w:t>
              </w:r>
              <w:r w:rsidRPr="00B71192">
                <w:rPr>
                  <w:sz w:val="18"/>
                  <w:szCs w:val="18"/>
                </w:rPr>
                <w:t xml:space="preserve"> - all applicable requirements are met; or</w:t>
              </w:r>
            </w:ins>
          </w:p>
          <w:p w14:paraId="37585F13" w14:textId="77777777" w:rsidR="002625AF" w:rsidRPr="00B71192" w:rsidRDefault="002625AF" w:rsidP="002C7351">
            <w:pPr>
              <w:pStyle w:val="ListParagraph"/>
              <w:keepNext/>
              <w:numPr>
                <w:ilvl w:val="0"/>
                <w:numId w:val="48"/>
              </w:numPr>
              <w:tabs>
                <w:tab w:val="left" w:pos="356"/>
              </w:tabs>
              <w:spacing w:after="0" w:line="240" w:lineRule="auto"/>
              <w:rPr>
                <w:ins w:id="1586" w:author="Tam, Danny@Energy" w:date="2018-11-29T16:58:00Z"/>
                <w:sz w:val="18"/>
                <w:szCs w:val="18"/>
              </w:rPr>
            </w:pPr>
            <w:ins w:id="1587" w:author="Tam, Danny@Energy" w:date="2018-11-29T16:58:00Z">
              <w:r w:rsidRPr="00B71192">
                <w:rPr>
                  <w:sz w:val="18"/>
                  <w:szCs w:val="18"/>
                  <w:u w:val="single"/>
                </w:rPr>
                <w:t>Fail</w:t>
              </w:r>
              <w:r w:rsidRPr="00B71192">
                <w:rPr>
                  <w:sz w:val="18"/>
                  <w:szCs w:val="18"/>
                </w:rPr>
                <w:t xml:space="preserve"> - one or more applicable requirements </w:t>
              </w:r>
              <w:proofErr w:type="gramStart"/>
              <w:r w:rsidRPr="00B71192">
                <w:rPr>
                  <w:sz w:val="18"/>
                  <w:szCs w:val="18"/>
                </w:rPr>
                <w:t>are not met</w:t>
              </w:r>
              <w:proofErr w:type="gramEnd"/>
              <w:r w:rsidRPr="00B71192">
                <w:rPr>
                  <w:sz w:val="18"/>
                  <w:szCs w:val="18"/>
                </w:rPr>
                <w:t>. Enter reason for failure in corrections notes field below; or</w:t>
              </w:r>
            </w:ins>
          </w:p>
          <w:p w14:paraId="63C97DB4" w14:textId="544429E7" w:rsidR="002625AF" w:rsidRPr="00450E94" w:rsidRDefault="002625AF" w:rsidP="002C7351">
            <w:pPr>
              <w:pStyle w:val="ListParagraph"/>
              <w:keepNext/>
              <w:numPr>
                <w:ilvl w:val="0"/>
                <w:numId w:val="48"/>
              </w:numPr>
              <w:tabs>
                <w:tab w:val="left" w:pos="2160"/>
                <w:tab w:val="left" w:pos="2700"/>
                <w:tab w:val="left" w:pos="3420"/>
                <w:tab w:val="left" w:pos="3780"/>
                <w:tab w:val="left" w:pos="5760"/>
                <w:tab w:val="left" w:pos="7212"/>
              </w:tabs>
              <w:spacing w:after="0" w:line="240" w:lineRule="auto"/>
              <w:rPr>
                <w:ins w:id="1588" w:author="Tam, Danny@Energy" w:date="2018-11-29T16:57:00Z"/>
                <w:rFonts w:asciiTheme="minorHAnsi" w:hAnsiTheme="minorHAnsi" w:cstheme="minorHAnsi"/>
                <w:sz w:val="18"/>
                <w:szCs w:val="18"/>
              </w:rPr>
            </w:pPr>
            <w:ins w:id="1589" w:author="Tam, Danny@Energy" w:date="2018-11-29T16:58:00Z">
              <w:r w:rsidRPr="00450E94">
                <w:rPr>
                  <w:sz w:val="18"/>
                  <w:szCs w:val="18"/>
                  <w:u w:val="single"/>
                </w:rPr>
                <w:t>All N/A</w:t>
              </w:r>
              <w:r w:rsidRPr="00450E94">
                <w:rPr>
                  <w:sz w:val="18"/>
                  <w:szCs w:val="18"/>
                </w:rPr>
                <w:t xml:space="preserve"> - This entire table is not applicable</w:t>
              </w:r>
            </w:ins>
          </w:p>
        </w:tc>
      </w:tr>
      <w:tr w:rsidR="002625AF" w:rsidRPr="00323F2C" w14:paraId="628C4E55" w14:textId="77777777" w:rsidTr="002C7351">
        <w:trPr>
          <w:trHeight w:val="188"/>
          <w:ins w:id="1590" w:author="Tam, Danny@Energy" w:date="2018-11-29T16:57:00Z"/>
          <w:trPrChange w:id="1591" w:author="Smith, Alexis@Energy" w:date="2019-01-24T08:53:00Z">
            <w:trPr>
              <w:trHeight w:val="188"/>
            </w:trPr>
          </w:trPrChange>
        </w:trPr>
        <w:tc>
          <w:tcPr>
            <w:tcW w:w="616" w:type="dxa"/>
            <w:tcPrChange w:id="1592" w:author="Smith, Alexis@Energy" w:date="2019-01-24T08:53:00Z">
              <w:tcPr>
                <w:tcW w:w="616" w:type="dxa"/>
              </w:tcPr>
            </w:tcPrChange>
          </w:tcPr>
          <w:p w14:paraId="55F61CF3" w14:textId="34F82BF5" w:rsidR="002625AF" w:rsidRPr="00B71192" w:rsidRDefault="002625AF" w:rsidP="002C7351">
            <w:pPr>
              <w:keepNext/>
              <w:tabs>
                <w:tab w:val="left" w:pos="2160"/>
                <w:tab w:val="left" w:pos="2700"/>
                <w:tab w:val="left" w:pos="3420"/>
                <w:tab w:val="left" w:pos="3780"/>
                <w:tab w:val="left" w:pos="5760"/>
                <w:tab w:val="left" w:pos="7212"/>
              </w:tabs>
              <w:spacing w:after="0" w:line="240" w:lineRule="auto"/>
              <w:jc w:val="center"/>
              <w:rPr>
                <w:ins w:id="1593" w:author="Tam, Danny@Energy" w:date="2018-11-29T16:57:00Z"/>
                <w:rFonts w:asciiTheme="minorHAnsi" w:eastAsia="Times New Roman" w:hAnsiTheme="minorHAnsi" w:cstheme="minorHAnsi"/>
                <w:sz w:val="18"/>
                <w:szCs w:val="18"/>
              </w:rPr>
            </w:pPr>
            <w:ins w:id="1594" w:author="Tam, Danny@Energy" w:date="2018-11-29T16:58:00Z">
              <w:r w:rsidRPr="00450E94">
                <w:rPr>
                  <w:rFonts w:cstheme="minorHAnsi"/>
                  <w:sz w:val="18"/>
                  <w:szCs w:val="18"/>
                </w:rPr>
                <w:t>1</w:t>
              </w:r>
            </w:ins>
            <w:ins w:id="1595" w:author="Smith, Alexis@Energy" w:date="2019-02-11T10:39:00Z">
              <w:r w:rsidR="001A6F3A">
                <w:rPr>
                  <w:rFonts w:cstheme="minorHAnsi"/>
                  <w:sz w:val="18"/>
                  <w:szCs w:val="18"/>
                </w:rPr>
                <w:t>1</w:t>
              </w:r>
            </w:ins>
            <w:ins w:id="1596" w:author="Tam, Danny@Energy" w:date="2018-11-29T16:58:00Z">
              <w:del w:id="1597" w:author="Smith, Alexis@Energy" w:date="2019-02-11T10:39:00Z">
                <w:r w:rsidRPr="00450E94" w:rsidDel="001A6F3A">
                  <w:rPr>
                    <w:rFonts w:cstheme="minorHAnsi"/>
                    <w:sz w:val="18"/>
                    <w:szCs w:val="18"/>
                  </w:rPr>
                  <w:delText>2</w:delText>
                </w:r>
              </w:del>
            </w:ins>
          </w:p>
        </w:tc>
        <w:tc>
          <w:tcPr>
            <w:tcW w:w="10269" w:type="dxa"/>
            <w:gridSpan w:val="7"/>
            <w:vAlign w:val="center"/>
            <w:tcPrChange w:id="1598" w:author="Smith, Alexis@Energy" w:date="2019-01-24T08:53:00Z">
              <w:tcPr>
                <w:tcW w:w="10269" w:type="dxa"/>
                <w:gridSpan w:val="7"/>
                <w:vAlign w:val="center"/>
              </w:tcPr>
            </w:tcPrChange>
          </w:tcPr>
          <w:p w14:paraId="5DC17AAE" w14:textId="73CF8012" w:rsidR="002625AF" w:rsidRPr="00B71192" w:rsidRDefault="002625AF" w:rsidP="002C7351">
            <w:pPr>
              <w:keepNext/>
              <w:tabs>
                <w:tab w:val="left" w:pos="2160"/>
                <w:tab w:val="left" w:pos="2700"/>
                <w:tab w:val="left" w:pos="3420"/>
                <w:tab w:val="left" w:pos="3780"/>
                <w:tab w:val="left" w:pos="5760"/>
                <w:tab w:val="left" w:pos="7212"/>
              </w:tabs>
              <w:spacing w:after="0" w:line="240" w:lineRule="auto"/>
              <w:rPr>
                <w:ins w:id="1599" w:author="Tam, Danny@Energy" w:date="2018-11-29T16:57:00Z"/>
                <w:rFonts w:asciiTheme="minorHAnsi" w:hAnsiTheme="minorHAnsi" w:cstheme="minorHAnsi"/>
                <w:sz w:val="18"/>
                <w:szCs w:val="18"/>
              </w:rPr>
            </w:pPr>
            <w:ins w:id="1600" w:author="Tam, Danny@Energy" w:date="2018-11-29T16:58:00Z">
              <w:r w:rsidRPr="00450E94">
                <w:rPr>
                  <w:sz w:val="18"/>
                  <w:szCs w:val="18"/>
                </w:rPr>
                <w:t xml:space="preserve">Correction Notes: </w:t>
              </w:r>
            </w:ins>
            <w:ins w:id="1601" w:author="Tam, Danny@Energy" w:date="2018-11-29T17:09:00Z">
              <w:r w:rsidR="003A56CA" w:rsidRPr="00450E94">
                <w:rPr>
                  <w:rFonts w:asciiTheme="minorHAnsi" w:hAnsiTheme="minorHAnsi" w:cs="TimesNewRomanPS-BoldMT"/>
                  <w:bCs/>
                  <w:sz w:val="18"/>
                  <w:szCs w:val="18"/>
                </w:rPr>
                <w:t>&lt;&lt;if Verification Status= Fail, then text entry in this Corrections Notes field is required;  user input text&gt;&gt;</w:t>
              </w:r>
            </w:ins>
          </w:p>
        </w:tc>
      </w:tr>
      <w:tr w:rsidR="002625AF" w:rsidRPr="00323F2C" w14:paraId="2897199D" w14:textId="77777777" w:rsidTr="002C7351">
        <w:trPr>
          <w:trHeight w:val="260"/>
          <w:trPrChange w:id="1602" w:author="Smith, Alexis@Energy" w:date="2019-01-24T08:53:00Z">
            <w:trPr>
              <w:trHeight w:val="260"/>
            </w:trPr>
          </w:trPrChange>
        </w:trPr>
        <w:tc>
          <w:tcPr>
            <w:tcW w:w="10885" w:type="dxa"/>
            <w:gridSpan w:val="8"/>
            <w:tcPrChange w:id="1603" w:author="Smith, Alexis@Energy" w:date="2019-01-24T08:53:00Z">
              <w:tcPr>
                <w:tcW w:w="10885" w:type="dxa"/>
                <w:gridSpan w:val="8"/>
              </w:tcPr>
            </w:tcPrChange>
          </w:tcPr>
          <w:p w14:paraId="43DA4BB4" w14:textId="0F9A8A23" w:rsidR="002625AF" w:rsidRPr="009D79A7" w:rsidRDefault="003A56CA" w:rsidP="002C735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ins w:id="1604" w:author="Tam, Danny@Energy" w:date="2018-11-29T17:10:00Z">
              <w:r w:rsidRPr="00F90331">
                <w:rPr>
                  <w:b/>
                  <w:sz w:val="18"/>
                  <w:szCs w:val="18"/>
                </w:rPr>
                <w:t xml:space="preserve">The responsible person’s signature on this compliance document affirms that all applicable requirements in this table </w:t>
              </w:r>
              <w:proofErr w:type="gramStart"/>
              <w:r w:rsidRPr="00F90331">
                <w:rPr>
                  <w:b/>
                  <w:sz w:val="18"/>
                  <w:szCs w:val="18"/>
                </w:rPr>
                <w:t>have been met</w:t>
              </w:r>
              <w:proofErr w:type="gramEnd"/>
              <w:r w:rsidRPr="00F90331">
                <w:rPr>
                  <w:b/>
                  <w:sz w:val="18"/>
                  <w:szCs w:val="18"/>
                </w:rPr>
                <w:t xml:space="preserve"> unless otherwise noted in the Verification Status and the Corrections Notes</w:t>
              </w:r>
              <w:r>
                <w:rPr>
                  <w:b/>
                  <w:sz w:val="18"/>
                  <w:szCs w:val="18"/>
                </w:rPr>
                <w:t xml:space="preserve"> in this table</w:t>
              </w:r>
              <w:r w:rsidRPr="00F90331">
                <w:rPr>
                  <w:b/>
                  <w:sz w:val="18"/>
                  <w:szCs w:val="18"/>
                </w:rPr>
                <w:t>.</w:t>
              </w:r>
            </w:ins>
            <w:del w:id="1605" w:author="Tam, Danny@Energy" w:date="2018-11-29T17:10:00Z">
              <w:r w:rsidR="002625AF" w:rsidRPr="00DF3388" w:rsidDel="003A56CA">
                <w:rPr>
                  <w:rFonts w:asciiTheme="minorHAnsi" w:eastAsiaTheme="minorEastAsia" w:hAnsiTheme="minorHAnsi" w:cstheme="minorHAnsi"/>
                  <w:b/>
                  <w:sz w:val="18"/>
                  <w:szCs w:val="18"/>
                </w:rPr>
                <w:delText xml:space="preserve">The responsible person’s </w:delText>
              </w:r>
              <w:r w:rsidR="002625AF" w:rsidRPr="003027B1" w:rsidDel="003A56CA">
                <w:rPr>
                  <w:rFonts w:asciiTheme="minorHAnsi" w:eastAsiaTheme="minorEastAsia" w:hAnsiTheme="minorHAnsi" w:cstheme="minorHAnsi"/>
                  <w:b/>
                  <w:sz w:val="18"/>
                  <w:szCs w:val="18"/>
                </w:rPr>
                <w:delText>signature on this compliance document affirms that all applicable requirements in this table have been met.</w:delText>
              </w:r>
              <w:r w:rsidR="002625AF" w:rsidRPr="009D79A7" w:rsidDel="003A56CA">
                <w:rPr>
                  <w:rFonts w:asciiTheme="minorHAnsi" w:hAnsiTheme="minorHAnsi" w:cstheme="minorHAnsi"/>
                  <w:b/>
                  <w:sz w:val="18"/>
                  <w:szCs w:val="18"/>
                </w:rPr>
                <w:delText xml:space="preserve">  </w:delText>
              </w:r>
            </w:del>
          </w:p>
        </w:tc>
      </w:tr>
    </w:tbl>
    <w:p w14:paraId="7D07AA51" w14:textId="14ACBEA2" w:rsidR="00E65CD8" w:rsidRPr="00A05A69" w:rsidRDefault="00E65CD8" w:rsidP="00411887">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3"/>
        <w:gridCol w:w="4102"/>
        <w:gridCol w:w="6115"/>
      </w:tblGrid>
      <w:tr w:rsidR="000E1685" w:rsidRPr="00323F2C" w14:paraId="0F7F46AF" w14:textId="77777777" w:rsidTr="002625AF">
        <w:trPr>
          <w:trHeight w:hRule="exact" w:val="712"/>
          <w:tblHeader/>
        </w:trPr>
        <w:tc>
          <w:tcPr>
            <w:tcW w:w="10790" w:type="dxa"/>
            <w:gridSpan w:val="3"/>
            <w:tcBorders>
              <w:bottom w:val="single" w:sz="4" w:space="0" w:color="auto"/>
            </w:tcBorders>
          </w:tcPr>
          <w:p w14:paraId="0F7F46AB" w14:textId="1A3C0C53" w:rsidR="000E1685" w:rsidRPr="00A05A69" w:rsidRDefault="00641F8E" w:rsidP="000E1685">
            <w:pPr>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B04692" w:rsidRPr="00A05A69">
              <w:rPr>
                <w:rFonts w:asciiTheme="minorHAnsi" w:hAnsiTheme="minorHAnsi" w:cstheme="minorHAnsi"/>
                <w:b/>
                <w:sz w:val="18"/>
                <w:szCs w:val="18"/>
              </w:rPr>
              <w:t>.</w:t>
            </w:r>
            <w:r w:rsidR="000E1685" w:rsidRPr="00A05A69">
              <w:rPr>
                <w:rFonts w:asciiTheme="minorHAnsi" w:hAnsiTheme="minorHAnsi" w:cstheme="minorHAnsi"/>
                <w:b/>
                <w:sz w:val="18"/>
                <w:szCs w:val="18"/>
              </w:rPr>
              <w:t xml:space="preserve"> HERS-Verified Pipe Insulation </w:t>
            </w:r>
            <w:r w:rsidR="0065796D" w:rsidRPr="00A05A69">
              <w:rPr>
                <w:rFonts w:asciiTheme="minorHAnsi" w:hAnsiTheme="minorHAnsi" w:cstheme="minorHAnsi"/>
                <w:b/>
                <w:sz w:val="18"/>
                <w:szCs w:val="18"/>
              </w:rPr>
              <w:t>Credit</w:t>
            </w:r>
            <w:r w:rsidR="001938BC" w:rsidRPr="00A05A69">
              <w:rPr>
                <w:rFonts w:asciiTheme="minorHAnsi" w:hAnsiTheme="minorHAnsi" w:cstheme="minorHAnsi"/>
                <w:b/>
                <w:sz w:val="18"/>
                <w:szCs w:val="18"/>
              </w:rPr>
              <w:t xml:space="preserve"> Requirements</w:t>
            </w:r>
            <w:r w:rsidR="00B04692" w:rsidRPr="00A05A69">
              <w:rPr>
                <w:rFonts w:asciiTheme="minorHAnsi" w:hAnsiTheme="minorHAnsi" w:cstheme="minorHAnsi"/>
                <w:b/>
                <w:sz w:val="18"/>
                <w:szCs w:val="18"/>
              </w:rPr>
              <w:t xml:space="preserve"> </w:t>
            </w:r>
            <w:r w:rsidR="00DF32C1">
              <w:rPr>
                <w:rFonts w:asciiTheme="minorHAnsi" w:hAnsiTheme="minorHAnsi" w:cstheme="minorHAnsi"/>
                <w:b/>
                <w:sz w:val="18"/>
                <w:szCs w:val="18"/>
              </w:rPr>
              <w:t xml:space="preserve">(PIC-H) </w:t>
            </w:r>
            <w:r w:rsidR="00B04692" w:rsidRPr="00A05A69">
              <w:rPr>
                <w:rFonts w:asciiTheme="minorHAnsi" w:hAnsiTheme="minorHAnsi" w:cstheme="minorHAnsi"/>
                <w:b/>
                <w:sz w:val="18"/>
                <w:szCs w:val="18"/>
              </w:rPr>
              <w:t>(RA3.6.3)</w:t>
            </w:r>
          </w:p>
          <w:p w14:paraId="0F7F46AD" w14:textId="2354F3FA" w:rsidR="007305A1" w:rsidRPr="00A05A69" w:rsidRDefault="001938BC"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Systems that utilize this distribution type shall comply with these requirements</w:t>
            </w:r>
            <w:r w:rsidR="00092950" w:rsidRPr="00A05A69">
              <w:rPr>
                <w:rFonts w:asciiTheme="minorHAnsi" w:hAnsiTheme="minorHAnsi" w:cstheme="minorHAnsi"/>
                <w:sz w:val="18"/>
                <w:szCs w:val="18"/>
              </w:rPr>
              <w:t>.</w:t>
            </w:r>
            <w:r w:rsidR="00641F8E">
              <w:rPr>
                <w:rFonts w:asciiTheme="minorHAnsi" w:hAnsiTheme="minorHAnsi" w:cstheme="minorHAnsi"/>
                <w:sz w:val="18"/>
                <w:szCs w:val="18"/>
              </w:rPr>
              <w:t xml:space="preserve">  </w:t>
            </w:r>
            <w:r w:rsidR="007305A1" w:rsidRPr="00A05A69">
              <w:rPr>
                <w:rFonts w:asciiTheme="minorHAnsi" w:hAnsiTheme="minorHAnsi" w:cstheme="minorHAnsi"/>
                <w:sz w:val="18"/>
                <w:szCs w:val="18"/>
              </w:rPr>
              <w:t xml:space="preserve">&lt;&lt;If </w:t>
            </w:r>
            <w:r w:rsidR="00F96517" w:rsidRPr="00A05A69">
              <w:rPr>
                <w:rFonts w:asciiTheme="minorHAnsi" w:hAnsiTheme="minorHAnsi" w:cstheme="minorHAnsi"/>
                <w:sz w:val="18"/>
                <w:szCs w:val="18"/>
              </w:rPr>
              <w:t xml:space="preserve">there are no systems in column </w:t>
            </w:r>
            <w:r w:rsidR="00FF28D5">
              <w:rPr>
                <w:rFonts w:asciiTheme="minorHAnsi" w:hAnsiTheme="minorHAnsi" w:cstheme="minorHAnsi"/>
                <w:sz w:val="18"/>
                <w:szCs w:val="18"/>
              </w:rPr>
              <w:t>A09</w:t>
            </w:r>
            <w:r w:rsidR="00FF28D5" w:rsidRPr="00A05A69">
              <w:rPr>
                <w:rFonts w:asciiTheme="minorHAnsi" w:hAnsiTheme="minorHAnsi" w:cstheme="minorHAnsi"/>
                <w:sz w:val="18"/>
                <w:szCs w:val="18"/>
              </w:rPr>
              <w:t xml:space="preserve"> </w:t>
            </w:r>
            <w:r w:rsidR="00F96517" w:rsidRPr="00A05A69">
              <w:rPr>
                <w:rFonts w:asciiTheme="minorHAnsi" w:hAnsiTheme="minorHAnsi" w:cstheme="minorHAnsi"/>
                <w:sz w:val="18"/>
                <w:szCs w:val="18"/>
              </w:rPr>
              <w:t>that have a value =</w:t>
            </w:r>
            <w:r w:rsidR="00F4590C" w:rsidRPr="00A05A69">
              <w:rPr>
                <w:rFonts w:asciiTheme="minorHAnsi" w:hAnsiTheme="minorHAnsi" w:cstheme="minorHAnsi"/>
                <w:sz w:val="18"/>
                <w:szCs w:val="18"/>
              </w:rPr>
              <w:t xml:space="preserve"> “</w:t>
            </w:r>
            <w:r w:rsidR="00A82A43" w:rsidRPr="00A05A69">
              <w:rPr>
                <w:rFonts w:asciiTheme="minorHAnsi" w:hAnsiTheme="minorHAnsi" w:cstheme="minorHAnsi"/>
                <w:sz w:val="18"/>
                <w:szCs w:val="18"/>
              </w:rPr>
              <w:t xml:space="preserve">HERS-Verified Pipe Insulation </w:t>
            </w:r>
            <w:r w:rsidR="0065796D" w:rsidRPr="00A05A69">
              <w:rPr>
                <w:rFonts w:asciiTheme="minorHAnsi" w:hAnsiTheme="minorHAnsi" w:cstheme="minorHAnsi"/>
                <w:sz w:val="18"/>
                <w:szCs w:val="18"/>
              </w:rPr>
              <w:t>Credit</w:t>
            </w:r>
            <w:r w:rsidR="00F4590C" w:rsidRPr="00A05A69">
              <w:rPr>
                <w:rFonts w:asciiTheme="minorHAnsi" w:hAnsiTheme="minorHAnsi" w:cstheme="minorHAnsi"/>
                <w:sz w:val="18"/>
                <w:szCs w:val="18"/>
              </w:rPr>
              <w:t>”</w:t>
            </w:r>
            <w:r w:rsidR="007305A1" w:rsidRPr="00A05A69">
              <w:rPr>
                <w:rFonts w:asciiTheme="minorHAnsi" w:hAnsiTheme="minorHAnsi" w:cstheme="minorHAnsi"/>
                <w:sz w:val="18"/>
                <w:szCs w:val="18"/>
              </w:rPr>
              <w:t>, then display the "section does not apply" message</w:t>
            </w:r>
            <w:r w:rsidR="00F4590C" w:rsidRPr="00A05A69">
              <w:rPr>
                <w:rFonts w:asciiTheme="minorHAnsi" w:hAnsiTheme="minorHAnsi" w:cstheme="minorHAnsi"/>
                <w:sz w:val="18"/>
                <w:szCs w:val="18"/>
              </w:rPr>
              <w:t xml:space="preserve">; else display this entire table </w:t>
            </w:r>
            <w:r w:rsidR="007305A1" w:rsidRPr="00A05A69">
              <w:rPr>
                <w:rFonts w:asciiTheme="minorHAnsi" w:hAnsiTheme="minorHAnsi" w:cstheme="minorHAnsi"/>
                <w:sz w:val="18"/>
                <w:szCs w:val="18"/>
              </w:rPr>
              <w:t>&gt;&gt;</w:t>
            </w:r>
          </w:p>
          <w:p w14:paraId="0F7F46AE" w14:textId="77777777" w:rsidR="000E1685" w:rsidRPr="00A05A69" w:rsidRDefault="000E1685" w:rsidP="00064F9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r w:rsidR="00A956FB" w:rsidRPr="00323F2C" w14:paraId="0F7F46B2" w14:textId="77777777" w:rsidTr="002625AF">
        <w:trPr>
          <w:trHeight w:hRule="exact" w:val="361"/>
          <w:tblHeader/>
        </w:trPr>
        <w:tc>
          <w:tcPr>
            <w:tcW w:w="573" w:type="dxa"/>
            <w:vAlign w:val="center"/>
          </w:tcPr>
          <w:p w14:paraId="0F7F46B0" w14:textId="77777777" w:rsidR="00A956FB" w:rsidRPr="00A05A69"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01</w:t>
            </w:r>
          </w:p>
        </w:tc>
        <w:tc>
          <w:tcPr>
            <w:tcW w:w="10217" w:type="dxa"/>
            <w:gridSpan w:val="2"/>
            <w:vAlign w:val="center"/>
          </w:tcPr>
          <w:p w14:paraId="0F7F46B1" w14:textId="73AAFA8E" w:rsidR="00A956FB" w:rsidRPr="00A05A69" w:rsidRDefault="00A956FB" w:rsidP="00A956F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Pr>
                <w:rFonts w:asciiTheme="minorHAnsi" w:hAnsiTheme="minorHAnsi" w:cstheme="minorHAnsi"/>
                <w:sz w:val="18"/>
                <w:szCs w:val="18"/>
              </w:rPr>
              <w:t>HERS rater shall perform a visual inspection that a</w:t>
            </w:r>
            <w:r w:rsidRPr="000E6E7E">
              <w:rPr>
                <w:rFonts w:asciiTheme="minorHAnsi" w:hAnsiTheme="minorHAnsi" w:cstheme="minorHAnsi"/>
                <w:sz w:val="18"/>
                <w:szCs w:val="18"/>
              </w:rPr>
              <w:t xml:space="preserve">ll hot water piping comply with the insulation requirements in </w:t>
            </w:r>
            <w:r>
              <w:rPr>
                <w:rFonts w:asciiTheme="minorHAnsi" w:hAnsiTheme="minorHAnsi" w:cstheme="minorHAnsi"/>
                <w:sz w:val="18"/>
                <w:szCs w:val="18"/>
              </w:rPr>
              <w:t>150.0(J).</w:t>
            </w:r>
          </w:p>
        </w:tc>
      </w:tr>
      <w:tr w:rsidR="002625AF" w:rsidRPr="00323F2C" w14:paraId="0E223B85" w14:textId="77777777" w:rsidTr="00450E94">
        <w:trPr>
          <w:trHeight w:hRule="exact" w:val="1162"/>
          <w:tblHeader/>
          <w:ins w:id="1606" w:author="Tam, Danny@Energy" w:date="2018-11-29T17:01:00Z"/>
        </w:trPr>
        <w:tc>
          <w:tcPr>
            <w:tcW w:w="573" w:type="dxa"/>
            <w:vAlign w:val="center"/>
          </w:tcPr>
          <w:p w14:paraId="07088214" w14:textId="218366DA"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07" w:author="Tam, Danny@Energy" w:date="2018-11-29T17:01:00Z"/>
                <w:rFonts w:asciiTheme="minorHAnsi" w:hAnsiTheme="minorHAnsi" w:cstheme="minorHAnsi"/>
                <w:sz w:val="18"/>
                <w:szCs w:val="18"/>
              </w:rPr>
            </w:pPr>
            <w:ins w:id="1608" w:author="Tam, Danny@Energy" w:date="2018-11-29T17:02:00Z">
              <w:r w:rsidRPr="00450E94">
                <w:rPr>
                  <w:rFonts w:cstheme="minorHAnsi"/>
                  <w:sz w:val="18"/>
                  <w:szCs w:val="18"/>
                </w:rPr>
                <w:t>02</w:t>
              </w:r>
            </w:ins>
          </w:p>
        </w:tc>
        <w:tc>
          <w:tcPr>
            <w:tcW w:w="4102" w:type="dxa"/>
            <w:vAlign w:val="center"/>
          </w:tcPr>
          <w:p w14:paraId="4B8B7B0B" w14:textId="4BB2A37F"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09" w:author="Tam, Danny@Energy" w:date="2018-11-29T17:01:00Z"/>
                <w:rFonts w:asciiTheme="minorHAnsi" w:hAnsiTheme="minorHAnsi" w:cstheme="minorHAnsi"/>
                <w:sz w:val="18"/>
                <w:szCs w:val="18"/>
              </w:rPr>
            </w:pPr>
            <w:ins w:id="1610" w:author="Tam, Danny@Energy" w:date="2018-11-29T17:02:00Z">
              <w:r w:rsidRPr="00450E94">
                <w:rPr>
                  <w:sz w:val="18"/>
                  <w:szCs w:val="18"/>
                </w:rPr>
                <w:t>Verification Status:</w:t>
              </w:r>
            </w:ins>
          </w:p>
        </w:tc>
        <w:tc>
          <w:tcPr>
            <w:tcW w:w="6115" w:type="dxa"/>
            <w:vAlign w:val="center"/>
          </w:tcPr>
          <w:p w14:paraId="2454CF64" w14:textId="2C1D0A41" w:rsidR="003A56CA" w:rsidRPr="00450E94" w:rsidRDefault="003A56CA" w:rsidP="00450E94">
            <w:pPr>
              <w:keepNext/>
              <w:tabs>
                <w:tab w:val="left" w:pos="356"/>
              </w:tabs>
              <w:spacing w:after="0" w:line="240" w:lineRule="auto"/>
              <w:rPr>
                <w:ins w:id="1611" w:author="Tam, Danny@Energy" w:date="2018-11-29T17:08:00Z"/>
                <w:sz w:val="18"/>
                <w:szCs w:val="18"/>
              </w:rPr>
            </w:pPr>
            <w:ins w:id="1612" w:author="Tam, Danny@Energy" w:date="2018-11-29T17:08:00Z">
              <w:r w:rsidRPr="00450E94">
                <w:rPr>
                  <w:sz w:val="18"/>
                  <w:szCs w:val="18"/>
                </w:rPr>
                <w:t>&lt;&lt;user pick from list:</w:t>
              </w:r>
            </w:ins>
          </w:p>
          <w:p w14:paraId="1F37172E" w14:textId="7AAB9A8B" w:rsidR="002625AF" w:rsidRPr="00B71192" w:rsidRDefault="002625AF" w:rsidP="002625AF">
            <w:pPr>
              <w:pStyle w:val="ListParagraph"/>
              <w:keepNext/>
              <w:numPr>
                <w:ilvl w:val="0"/>
                <w:numId w:val="48"/>
              </w:numPr>
              <w:tabs>
                <w:tab w:val="left" w:pos="356"/>
              </w:tabs>
              <w:spacing w:after="0" w:line="240" w:lineRule="auto"/>
              <w:rPr>
                <w:ins w:id="1613" w:author="Tam, Danny@Energy" w:date="2018-11-29T17:02:00Z"/>
                <w:sz w:val="18"/>
                <w:szCs w:val="18"/>
              </w:rPr>
            </w:pPr>
            <w:ins w:id="1614" w:author="Tam, Danny@Energy" w:date="2018-11-29T17:02:00Z">
              <w:r w:rsidRPr="00B71192">
                <w:rPr>
                  <w:sz w:val="18"/>
                  <w:szCs w:val="18"/>
                  <w:u w:val="single"/>
                </w:rPr>
                <w:t>Pass</w:t>
              </w:r>
              <w:r w:rsidRPr="00B71192">
                <w:rPr>
                  <w:sz w:val="18"/>
                  <w:szCs w:val="18"/>
                </w:rPr>
                <w:t xml:space="preserve"> - all applicable requirements are met; or</w:t>
              </w:r>
            </w:ins>
          </w:p>
          <w:p w14:paraId="1F810399" w14:textId="77777777" w:rsidR="002625AF" w:rsidRPr="00B71192" w:rsidRDefault="002625AF" w:rsidP="002625AF">
            <w:pPr>
              <w:pStyle w:val="ListParagraph"/>
              <w:keepNext/>
              <w:numPr>
                <w:ilvl w:val="0"/>
                <w:numId w:val="48"/>
              </w:numPr>
              <w:tabs>
                <w:tab w:val="left" w:pos="356"/>
              </w:tabs>
              <w:spacing w:after="0" w:line="240" w:lineRule="auto"/>
              <w:rPr>
                <w:ins w:id="1615" w:author="Tam, Danny@Energy" w:date="2018-11-29T17:02:00Z"/>
                <w:sz w:val="18"/>
                <w:szCs w:val="18"/>
              </w:rPr>
            </w:pPr>
            <w:ins w:id="1616" w:author="Tam, Danny@Energy" w:date="2018-11-29T17:02:00Z">
              <w:r w:rsidRPr="00B71192">
                <w:rPr>
                  <w:sz w:val="18"/>
                  <w:szCs w:val="18"/>
                  <w:u w:val="single"/>
                </w:rPr>
                <w:t>Fail</w:t>
              </w:r>
              <w:r w:rsidRPr="00B71192">
                <w:rPr>
                  <w:sz w:val="18"/>
                  <w:szCs w:val="18"/>
                </w:rPr>
                <w:t xml:space="preserve"> - one or more applicable requirements </w:t>
              </w:r>
              <w:proofErr w:type="gramStart"/>
              <w:r w:rsidRPr="00B71192">
                <w:rPr>
                  <w:sz w:val="18"/>
                  <w:szCs w:val="18"/>
                </w:rPr>
                <w:t>are not met</w:t>
              </w:r>
              <w:proofErr w:type="gramEnd"/>
              <w:r w:rsidRPr="00B71192">
                <w:rPr>
                  <w:sz w:val="18"/>
                  <w:szCs w:val="18"/>
                </w:rPr>
                <w:t>. Enter reason for failure in corrections notes field below; or</w:t>
              </w:r>
            </w:ins>
          </w:p>
          <w:p w14:paraId="6C72E0AD" w14:textId="3373CDCA" w:rsidR="002625AF" w:rsidRPr="00450E94" w:rsidRDefault="002625AF"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17" w:author="Tam, Danny@Energy" w:date="2018-11-29T17:01:00Z"/>
                <w:rFonts w:asciiTheme="minorHAnsi" w:hAnsiTheme="minorHAnsi" w:cstheme="minorHAnsi"/>
                <w:sz w:val="18"/>
                <w:szCs w:val="18"/>
              </w:rPr>
            </w:pPr>
            <w:ins w:id="1618" w:author="Tam, Danny@Energy" w:date="2018-11-29T17:02:00Z">
              <w:r w:rsidRPr="00450E94">
                <w:rPr>
                  <w:sz w:val="18"/>
                  <w:szCs w:val="18"/>
                  <w:u w:val="single"/>
                </w:rPr>
                <w:t>All N/A</w:t>
              </w:r>
              <w:r w:rsidRPr="00450E94">
                <w:rPr>
                  <w:sz w:val="18"/>
                  <w:szCs w:val="18"/>
                </w:rPr>
                <w:t xml:space="preserve"> - This entire table is not applicable</w:t>
              </w:r>
            </w:ins>
          </w:p>
        </w:tc>
      </w:tr>
      <w:tr w:rsidR="002625AF" w:rsidRPr="00323F2C" w14:paraId="5BE2017A" w14:textId="77777777" w:rsidTr="00450E94">
        <w:trPr>
          <w:trHeight w:hRule="exact" w:val="280"/>
          <w:tblHeader/>
          <w:ins w:id="1619" w:author="Tam, Danny@Energy" w:date="2018-11-29T17:01:00Z"/>
        </w:trPr>
        <w:tc>
          <w:tcPr>
            <w:tcW w:w="573" w:type="dxa"/>
            <w:vAlign w:val="center"/>
          </w:tcPr>
          <w:p w14:paraId="5C353D0D" w14:textId="5CC9F600" w:rsidR="002625AF" w:rsidRPr="00B71192" w:rsidRDefault="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20" w:author="Tam, Danny@Energy" w:date="2018-11-29T17:01:00Z"/>
                <w:rFonts w:asciiTheme="minorHAnsi" w:hAnsiTheme="minorHAnsi" w:cstheme="minorHAnsi"/>
                <w:sz w:val="18"/>
                <w:szCs w:val="18"/>
              </w:rPr>
            </w:pPr>
            <w:ins w:id="1621" w:author="Tam, Danny@Energy" w:date="2018-11-29T17:02:00Z">
              <w:r w:rsidRPr="00450E94">
                <w:rPr>
                  <w:rFonts w:cstheme="minorHAnsi"/>
                  <w:sz w:val="18"/>
                  <w:szCs w:val="18"/>
                </w:rPr>
                <w:t>03</w:t>
              </w:r>
            </w:ins>
          </w:p>
        </w:tc>
        <w:tc>
          <w:tcPr>
            <w:tcW w:w="10217" w:type="dxa"/>
            <w:gridSpan w:val="2"/>
            <w:vAlign w:val="center"/>
          </w:tcPr>
          <w:p w14:paraId="01740B4C" w14:textId="5D854901"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22" w:author="Tam, Danny@Energy" w:date="2018-11-29T17:01:00Z"/>
                <w:rFonts w:asciiTheme="minorHAnsi" w:hAnsiTheme="minorHAnsi" w:cstheme="minorHAnsi"/>
                <w:sz w:val="18"/>
                <w:szCs w:val="18"/>
              </w:rPr>
            </w:pPr>
            <w:ins w:id="1623" w:author="Tam, Danny@Energy" w:date="2018-11-29T17:02:00Z">
              <w:r w:rsidRPr="00450E94">
                <w:rPr>
                  <w:sz w:val="18"/>
                  <w:szCs w:val="18"/>
                </w:rPr>
                <w:t xml:space="preserve">Correction Notes: </w:t>
              </w:r>
            </w:ins>
            <w:ins w:id="1624" w:author="Tam, Danny@Energy" w:date="2018-11-29T17:09:00Z">
              <w:r w:rsidR="003A56CA" w:rsidRPr="00450E94">
                <w:rPr>
                  <w:rFonts w:asciiTheme="minorHAnsi" w:hAnsiTheme="minorHAnsi" w:cs="TimesNewRomanPS-BoldMT"/>
                  <w:bCs/>
                  <w:sz w:val="18"/>
                  <w:szCs w:val="18"/>
                </w:rPr>
                <w:t>&lt;&lt;if Verification Status= Fail, then text entry in this Corrections Notes field is required;  user input text&gt;&gt;</w:t>
              </w:r>
            </w:ins>
          </w:p>
        </w:tc>
      </w:tr>
      <w:tr w:rsidR="002625AF" w:rsidRPr="00323F2C" w14:paraId="0F7F46B5" w14:textId="77777777" w:rsidTr="00450E94">
        <w:trPr>
          <w:trHeight w:hRule="exact" w:val="532"/>
          <w:tblHeader/>
        </w:trPr>
        <w:tc>
          <w:tcPr>
            <w:tcW w:w="10790" w:type="dxa"/>
            <w:gridSpan w:val="3"/>
            <w:tcBorders>
              <w:top w:val="single" w:sz="4" w:space="0" w:color="000000"/>
              <w:left w:val="single" w:sz="4" w:space="0" w:color="000000"/>
              <w:bottom w:val="single" w:sz="4" w:space="0" w:color="auto"/>
              <w:right w:val="single" w:sz="4" w:space="0" w:color="000000"/>
            </w:tcBorders>
          </w:tcPr>
          <w:p w14:paraId="0F7F46B3" w14:textId="51806021" w:rsidR="002625AF" w:rsidRPr="000849F0" w:rsidRDefault="003A56CA" w:rsidP="002625AF">
            <w:pPr>
              <w:spacing w:after="0" w:line="240" w:lineRule="auto"/>
              <w:rPr>
                <w:rFonts w:asciiTheme="minorHAnsi" w:hAnsiTheme="minorHAnsi" w:cstheme="minorHAnsi"/>
                <w:b/>
                <w:sz w:val="18"/>
                <w:szCs w:val="18"/>
              </w:rPr>
            </w:pPr>
            <w:ins w:id="1625" w:author="Tam, Danny@Energy" w:date="2018-11-29T17:08:00Z">
              <w:r w:rsidRPr="00F90331">
                <w:rPr>
                  <w:b/>
                  <w:sz w:val="18"/>
                  <w:szCs w:val="18"/>
                </w:rPr>
                <w:t xml:space="preserve">The responsible person’s signature on this compliance document affirms that all applicable requirements in this table </w:t>
              </w:r>
              <w:proofErr w:type="gramStart"/>
              <w:r w:rsidRPr="00F90331">
                <w:rPr>
                  <w:b/>
                  <w:sz w:val="18"/>
                  <w:szCs w:val="18"/>
                </w:rPr>
                <w:t>have been met</w:t>
              </w:r>
              <w:proofErr w:type="gramEnd"/>
              <w:r w:rsidRPr="00F90331">
                <w:rPr>
                  <w:b/>
                  <w:sz w:val="18"/>
                  <w:szCs w:val="18"/>
                </w:rPr>
                <w:t xml:space="preserve"> unless otherwise noted in the Verification Status and the Corrections Notes</w:t>
              </w:r>
              <w:r>
                <w:rPr>
                  <w:b/>
                  <w:sz w:val="18"/>
                  <w:szCs w:val="18"/>
                </w:rPr>
                <w:t xml:space="preserve"> in this table</w:t>
              </w:r>
              <w:r w:rsidRPr="00F90331">
                <w:rPr>
                  <w:b/>
                  <w:sz w:val="18"/>
                  <w:szCs w:val="18"/>
                </w:rPr>
                <w:t>.</w:t>
              </w:r>
            </w:ins>
            <w:del w:id="1626" w:author="Tam, Danny@Energy" w:date="2018-11-29T17:08:00Z">
              <w:r w:rsidR="002625AF" w:rsidRPr="003027B1" w:rsidDel="003A56CA">
                <w:rPr>
                  <w:rFonts w:asciiTheme="minorHAnsi" w:hAnsiTheme="minorHAnsi" w:cstheme="minorHAnsi"/>
                  <w:b/>
                  <w:sz w:val="18"/>
                  <w:szCs w:val="18"/>
                </w:rPr>
                <w:delText xml:space="preserve">The responsible person’s signature on this compliance document affirms that all applicable requirements in this table have been met.  </w:delText>
              </w:r>
            </w:del>
          </w:p>
          <w:p w14:paraId="0F7F46B4" w14:textId="77777777" w:rsidR="002625AF" w:rsidRPr="001E3511" w:rsidRDefault="002625AF" w:rsidP="002625AF">
            <w:pPr>
              <w:spacing w:after="0" w:line="240" w:lineRule="auto"/>
              <w:rPr>
                <w:rFonts w:asciiTheme="minorHAnsi" w:hAnsiTheme="minorHAnsi" w:cstheme="minorHAnsi"/>
                <w:b/>
                <w:sz w:val="18"/>
                <w:szCs w:val="18"/>
              </w:rPr>
            </w:pPr>
          </w:p>
        </w:tc>
      </w:tr>
    </w:tbl>
    <w:p w14:paraId="0F7F46B6" w14:textId="77777777" w:rsidR="000E1685" w:rsidRPr="00A05A69" w:rsidRDefault="000E1685" w:rsidP="000E1685">
      <w:pPr>
        <w:spacing w:after="0"/>
        <w:rPr>
          <w:rFonts w:asciiTheme="minorHAnsi" w:hAnsiTheme="minorHAnsi" w:cstheme="minorHAnsi"/>
          <w:sz w:val="18"/>
          <w:szCs w:val="18"/>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4117"/>
        <w:gridCol w:w="6098"/>
      </w:tblGrid>
      <w:tr w:rsidR="00064F9C" w:rsidRPr="00323F2C" w14:paraId="0F7F46BA" w14:textId="77777777" w:rsidTr="002625AF">
        <w:trPr>
          <w:trHeight w:hRule="exact" w:val="712"/>
          <w:tblHeader/>
        </w:trPr>
        <w:tc>
          <w:tcPr>
            <w:tcW w:w="10773" w:type="dxa"/>
            <w:gridSpan w:val="3"/>
            <w:tcBorders>
              <w:bottom w:val="single" w:sz="4" w:space="0" w:color="auto"/>
            </w:tcBorders>
          </w:tcPr>
          <w:p w14:paraId="0F7F46B7" w14:textId="25144A6E" w:rsidR="00064F9C" w:rsidRPr="00A05A69" w:rsidRDefault="00641F8E" w:rsidP="007305A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lastRenderedPageBreak/>
              <w:t>K</w:t>
            </w:r>
            <w:r w:rsidR="00064F9C" w:rsidRPr="00A05A69">
              <w:rPr>
                <w:rFonts w:asciiTheme="minorHAnsi" w:hAnsiTheme="minorHAnsi" w:cstheme="minorHAnsi"/>
                <w:b/>
                <w:sz w:val="18"/>
                <w:szCs w:val="18"/>
              </w:rPr>
              <w:t xml:space="preserve">. HERS-Verified Parallel Piping </w:t>
            </w:r>
            <w:r w:rsidR="001938BC" w:rsidRPr="00A05A69">
              <w:rPr>
                <w:rFonts w:asciiTheme="minorHAnsi" w:hAnsiTheme="minorHAnsi" w:cstheme="minorHAnsi"/>
                <w:b/>
                <w:sz w:val="18"/>
                <w:szCs w:val="18"/>
              </w:rPr>
              <w:t>Requirements</w:t>
            </w:r>
            <w:r w:rsidR="00DF32C1">
              <w:rPr>
                <w:rFonts w:asciiTheme="minorHAnsi" w:hAnsiTheme="minorHAnsi" w:cstheme="minorHAnsi"/>
                <w:b/>
                <w:sz w:val="18"/>
                <w:szCs w:val="18"/>
              </w:rPr>
              <w:t xml:space="preserve"> (PP-H) </w:t>
            </w:r>
            <w:r w:rsidR="00777ED6">
              <w:rPr>
                <w:rFonts w:asciiTheme="minorHAnsi" w:hAnsiTheme="minorHAnsi" w:cstheme="minorHAnsi"/>
                <w:b/>
                <w:sz w:val="18"/>
                <w:szCs w:val="18"/>
              </w:rPr>
              <w:t>(</w:t>
            </w:r>
            <w:r w:rsidR="00B04692" w:rsidRPr="00A05A69">
              <w:rPr>
                <w:rFonts w:asciiTheme="minorHAnsi" w:hAnsiTheme="minorHAnsi" w:cstheme="minorHAnsi"/>
                <w:b/>
                <w:sz w:val="18"/>
                <w:szCs w:val="18"/>
              </w:rPr>
              <w:t>RA3.6.4)</w:t>
            </w:r>
          </w:p>
          <w:p w14:paraId="0F7F46B9" w14:textId="01678329" w:rsidR="009269B2" w:rsidRPr="00A05A69" w:rsidRDefault="001938B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A05A69">
              <w:rPr>
                <w:rFonts w:asciiTheme="minorHAnsi" w:hAnsiTheme="minorHAnsi" w:cstheme="minorHAnsi"/>
                <w:sz w:val="18"/>
                <w:szCs w:val="18"/>
              </w:rPr>
              <w:t>Systems that utilize this distribution type shall comply with these requirements</w:t>
            </w:r>
            <w:r w:rsidR="00092950" w:rsidRPr="00A05A69">
              <w:rPr>
                <w:rFonts w:asciiTheme="minorHAnsi" w:hAnsiTheme="minorHAnsi" w:cstheme="minorHAnsi"/>
                <w:sz w:val="18"/>
                <w:szCs w:val="18"/>
              </w:rPr>
              <w:t>.</w:t>
            </w:r>
            <w:r w:rsidR="00641F8E">
              <w:rPr>
                <w:rFonts w:asciiTheme="minorHAnsi" w:hAnsiTheme="minorHAnsi" w:cstheme="minorHAnsi"/>
                <w:sz w:val="18"/>
                <w:szCs w:val="18"/>
              </w:rPr>
              <w:t xml:space="preserve"> </w:t>
            </w:r>
            <w:r w:rsidR="00B77D9F" w:rsidRPr="00641F8E">
              <w:rPr>
                <w:rFonts w:asciiTheme="minorHAnsi" w:hAnsiTheme="minorHAnsi" w:cstheme="minorHAnsi"/>
                <w:sz w:val="18"/>
                <w:szCs w:val="20"/>
              </w:rPr>
              <w:t>&lt;&lt;If A09 “Dwelling Unit DHW System Distribution Type” = “</w:t>
            </w:r>
            <w:r w:rsidR="00B77D9F">
              <w:rPr>
                <w:rFonts w:asciiTheme="minorHAnsi" w:hAnsiTheme="minorHAnsi" w:cstheme="minorHAnsi"/>
                <w:sz w:val="18"/>
                <w:szCs w:val="20"/>
              </w:rPr>
              <w:t>HERS-Verified Parallel Piping</w:t>
            </w:r>
            <w:r w:rsidR="00B77D9F" w:rsidRPr="00641F8E">
              <w:rPr>
                <w:rFonts w:asciiTheme="minorHAnsi" w:hAnsiTheme="minorHAnsi" w:cstheme="minorHAnsi"/>
                <w:sz w:val="18"/>
                <w:szCs w:val="20"/>
              </w:rPr>
              <w:t>”, then display this entire table, else display “section does not apply" message&gt;&gt;</w:t>
            </w:r>
          </w:p>
        </w:tc>
      </w:tr>
      <w:tr w:rsidR="00CC3747" w:rsidRPr="00323F2C" w14:paraId="0F7F46BD" w14:textId="77777777" w:rsidTr="002625AF">
        <w:trPr>
          <w:trHeight w:hRule="exact" w:val="288"/>
          <w:tblHeader/>
        </w:trPr>
        <w:tc>
          <w:tcPr>
            <w:tcW w:w="558" w:type="dxa"/>
            <w:vAlign w:val="center"/>
          </w:tcPr>
          <w:p w14:paraId="0F7F46BB"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01</w:t>
            </w:r>
          </w:p>
        </w:tc>
        <w:tc>
          <w:tcPr>
            <w:tcW w:w="10215" w:type="dxa"/>
            <w:gridSpan w:val="2"/>
            <w:vAlign w:val="center"/>
          </w:tcPr>
          <w:p w14:paraId="0F7F46BC" w14:textId="7B1F5D16"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Each central manifold has 5 feet or less of pipe between manifold and water heater. (RA4.4.15)</w:t>
            </w:r>
          </w:p>
        </w:tc>
      </w:tr>
      <w:tr w:rsidR="00CC3747" w:rsidRPr="00323F2C" w14:paraId="0F7F46C0" w14:textId="77777777" w:rsidTr="002625AF">
        <w:trPr>
          <w:trHeight w:hRule="exact" w:val="288"/>
          <w:tblHeader/>
        </w:trPr>
        <w:tc>
          <w:tcPr>
            <w:tcW w:w="558" w:type="dxa"/>
            <w:vAlign w:val="center"/>
          </w:tcPr>
          <w:p w14:paraId="0F7F46BE"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02</w:t>
            </w:r>
          </w:p>
        </w:tc>
        <w:tc>
          <w:tcPr>
            <w:tcW w:w="10215" w:type="dxa"/>
            <w:gridSpan w:val="2"/>
            <w:vAlign w:val="center"/>
          </w:tcPr>
          <w:p w14:paraId="0F7F46BF" w14:textId="7D4300BD" w:rsidR="00CC3747" w:rsidRPr="00A05A69" w:rsidRDefault="00CC3747" w:rsidP="00583B5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For manifolds that include valves, the manifold must be readily accessible in accordance with the plumbing code. (RA4.4.4)</w:t>
            </w:r>
          </w:p>
        </w:tc>
      </w:tr>
      <w:tr w:rsidR="00CC3747" w:rsidRPr="00323F2C" w14:paraId="0F7F46C3" w14:textId="77777777" w:rsidTr="002625AF">
        <w:trPr>
          <w:trHeight w:hRule="exact" w:val="532"/>
          <w:tblHeader/>
        </w:trPr>
        <w:tc>
          <w:tcPr>
            <w:tcW w:w="558" w:type="dxa"/>
            <w:vAlign w:val="center"/>
          </w:tcPr>
          <w:p w14:paraId="0F7F46C1"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03</w:t>
            </w:r>
          </w:p>
        </w:tc>
        <w:tc>
          <w:tcPr>
            <w:tcW w:w="10215" w:type="dxa"/>
            <w:gridSpan w:val="2"/>
            <w:vAlign w:val="center"/>
          </w:tcPr>
          <w:p w14:paraId="0F7F46C2" w14:textId="0E803FAF"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CC3747" w:rsidRPr="00323F2C" w14:paraId="0F7F46C6" w14:textId="77777777" w:rsidTr="002625AF">
        <w:trPr>
          <w:trHeight w:hRule="exact" w:val="775"/>
          <w:tblHeader/>
        </w:trPr>
        <w:tc>
          <w:tcPr>
            <w:tcW w:w="558" w:type="dxa"/>
            <w:vAlign w:val="center"/>
          </w:tcPr>
          <w:p w14:paraId="0F7F46C4" w14:textId="77777777" w:rsidR="00CC3747" w:rsidRPr="00A05A69" w:rsidRDefault="00CC3747" w:rsidP="00AE60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A05A69">
              <w:rPr>
                <w:rFonts w:asciiTheme="minorHAnsi" w:hAnsiTheme="minorHAnsi" w:cstheme="minorHAnsi"/>
                <w:sz w:val="18"/>
                <w:szCs w:val="18"/>
              </w:rPr>
              <w:t>04</w:t>
            </w:r>
          </w:p>
        </w:tc>
        <w:tc>
          <w:tcPr>
            <w:tcW w:w="10215" w:type="dxa"/>
            <w:gridSpan w:val="2"/>
            <w:vAlign w:val="center"/>
          </w:tcPr>
          <w:p w14:paraId="0F7F46C5" w14:textId="3071ED84" w:rsidR="00CC3747" w:rsidRPr="00A05A69" w:rsidRDefault="00CC3747" w:rsidP="0009295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A05A69">
              <w:rPr>
                <w:rFonts w:asciiTheme="minorHAnsi" w:hAnsiTheme="minorHAnsi" w:cstheme="minorHAnsi"/>
                <w:sz w:val="18"/>
                <w:szCs w:val="18"/>
              </w:rPr>
              <w:t xml:space="preserve">The hot water distribution piping </w:t>
            </w:r>
            <w:proofErr w:type="gramStart"/>
            <w:r w:rsidRPr="00A05A69">
              <w:rPr>
                <w:rFonts w:asciiTheme="minorHAnsi" w:hAnsiTheme="minorHAnsi" w:cstheme="minorHAnsi"/>
                <w:sz w:val="18"/>
                <w:szCs w:val="18"/>
              </w:rPr>
              <w:t>must be separated</w:t>
            </w:r>
            <w:proofErr w:type="gramEnd"/>
            <w:r w:rsidRPr="00A05A69">
              <w:rPr>
                <w:rFonts w:asciiTheme="minorHAnsi" w:hAnsiTheme="minorHAnsi" w:cstheme="minorHAnsi"/>
                <w:sz w:val="18"/>
                <w:szCs w:val="18"/>
              </w:rPr>
              <w:t xml:space="preserve"> by at least </w:t>
            </w:r>
            <w:r w:rsidR="00092950" w:rsidRPr="00A05A69">
              <w:rPr>
                <w:rFonts w:asciiTheme="minorHAnsi" w:hAnsiTheme="minorHAnsi" w:cstheme="minorHAnsi"/>
                <w:sz w:val="18"/>
                <w:szCs w:val="18"/>
              </w:rPr>
              <w:t>2</w:t>
            </w:r>
            <w:r w:rsidRPr="00A05A69">
              <w:rPr>
                <w:rFonts w:asciiTheme="minorHAnsi" w:hAnsiTheme="minorHAnsi" w:cstheme="minorHAnsi"/>
                <w:sz w:val="18"/>
                <w:szCs w:val="18"/>
              </w:rPr>
              <w:t xml:space="preserve"> inches from any other hot water supply piping, and at least </w:t>
            </w:r>
            <w:r w:rsidR="00092950" w:rsidRPr="00A05A69">
              <w:rPr>
                <w:rFonts w:asciiTheme="minorHAnsi" w:hAnsiTheme="minorHAnsi" w:cstheme="minorHAnsi"/>
                <w:sz w:val="18"/>
                <w:szCs w:val="18"/>
              </w:rPr>
              <w:t>6</w:t>
            </w:r>
            <w:r w:rsidRPr="00A05A69">
              <w:rPr>
                <w:rFonts w:asciiTheme="minorHAnsi" w:hAnsiTheme="minorHAnsi" w:cstheme="minorHAnsi"/>
                <w:sz w:val="18"/>
                <w:szCs w:val="18"/>
              </w:rPr>
              <w:t xml:space="preserve"> inches from any cold water supply piping.  Alternatively, the hot water supply piping must be insulated to the thicknesses shown in TABLE 120.3-A. (RA 4.4.4)</w:t>
            </w:r>
          </w:p>
        </w:tc>
      </w:tr>
      <w:tr w:rsidR="002625AF" w:rsidRPr="00323F2C" w14:paraId="021BD7CF" w14:textId="77777777" w:rsidTr="00450E94">
        <w:trPr>
          <w:trHeight w:hRule="exact" w:val="1207"/>
          <w:tblHeader/>
          <w:ins w:id="1627" w:author="Tam, Danny@Energy" w:date="2018-11-29T17:02:00Z"/>
        </w:trPr>
        <w:tc>
          <w:tcPr>
            <w:tcW w:w="558" w:type="dxa"/>
            <w:vAlign w:val="center"/>
          </w:tcPr>
          <w:p w14:paraId="5C805A75" w14:textId="521C90C9"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28" w:author="Tam, Danny@Energy" w:date="2018-11-29T17:02:00Z"/>
                <w:rFonts w:asciiTheme="minorHAnsi" w:hAnsiTheme="minorHAnsi" w:cstheme="minorHAnsi"/>
                <w:sz w:val="18"/>
                <w:szCs w:val="18"/>
              </w:rPr>
            </w:pPr>
            <w:ins w:id="1629" w:author="Tam, Danny@Energy" w:date="2018-11-29T17:03:00Z">
              <w:r w:rsidRPr="00450E94">
                <w:rPr>
                  <w:rFonts w:cstheme="minorHAnsi"/>
                  <w:sz w:val="18"/>
                  <w:szCs w:val="18"/>
                </w:rPr>
                <w:t>05</w:t>
              </w:r>
            </w:ins>
          </w:p>
        </w:tc>
        <w:tc>
          <w:tcPr>
            <w:tcW w:w="4117" w:type="dxa"/>
            <w:vAlign w:val="center"/>
          </w:tcPr>
          <w:p w14:paraId="61336477" w14:textId="7A0B137B"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30" w:author="Tam, Danny@Energy" w:date="2018-11-29T17:02:00Z"/>
                <w:rFonts w:asciiTheme="minorHAnsi" w:hAnsiTheme="minorHAnsi" w:cstheme="minorHAnsi"/>
                <w:sz w:val="18"/>
                <w:szCs w:val="18"/>
              </w:rPr>
            </w:pPr>
            <w:ins w:id="1631" w:author="Tam, Danny@Energy" w:date="2018-11-29T17:03:00Z">
              <w:r w:rsidRPr="00450E94">
                <w:rPr>
                  <w:sz w:val="18"/>
                  <w:szCs w:val="18"/>
                </w:rPr>
                <w:t>Verification Status:</w:t>
              </w:r>
            </w:ins>
          </w:p>
        </w:tc>
        <w:tc>
          <w:tcPr>
            <w:tcW w:w="6098" w:type="dxa"/>
            <w:vAlign w:val="center"/>
          </w:tcPr>
          <w:p w14:paraId="0584AB4A" w14:textId="5E9C7348" w:rsidR="003A56CA" w:rsidRPr="00450E94" w:rsidRDefault="003A56CA" w:rsidP="00450E94">
            <w:pPr>
              <w:keepNext/>
              <w:tabs>
                <w:tab w:val="left" w:pos="356"/>
              </w:tabs>
              <w:spacing w:after="0" w:line="240" w:lineRule="auto"/>
              <w:rPr>
                <w:ins w:id="1632" w:author="Tam, Danny@Energy" w:date="2018-11-29T17:08:00Z"/>
                <w:sz w:val="18"/>
                <w:szCs w:val="18"/>
              </w:rPr>
            </w:pPr>
            <w:ins w:id="1633" w:author="Tam, Danny@Energy" w:date="2018-11-29T17:08:00Z">
              <w:r w:rsidRPr="00B71192">
                <w:rPr>
                  <w:sz w:val="18"/>
                  <w:szCs w:val="18"/>
                </w:rPr>
                <w:t>&lt;&lt;user pick from list:</w:t>
              </w:r>
            </w:ins>
          </w:p>
          <w:p w14:paraId="15F747C4" w14:textId="0F4FDAAC" w:rsidR="002625AF" w:rsidRPr="00B71192" w:rsidRDefault="002625AF" w:rsidP="002625AF">
            <w:pPr>
              <w:pStyle w:val="ListParagraph"/>
              <w:keepNext/>
              <w:numPr>
                <w:ilvl w:val="0"/>
                <w:numId w:val="48"/>
              </w:numPr>
              <w:tabs>
                <w:tab w:val="left" w:pos="356"/>
              </w:tabs>
              <w:spacing w:after="0" w:line="240" w:lineRule="auto"/>
              <w:rPr>
                <w:ins w:id="1634" w:author="Tam, Danny@Energy" w:date="2018-11-29T17:03:00Z"/>
                <w:sz w:val="18"/>
                <w:szCs w:val="18"/>
              </w:rPr>
            </w:pPr>
            <w:ins w:id="1635" w:author="Tam, Danny@Energy" w:date="2018-11-29T17:03:00Z">
              <w:r w:rsidRPr="00B71192">
                <w:rPr>
                  <w:sz w:val="18"/>
                  <w:szCs w:val="18"/>
                  <w:u w:val="single"/>
                </w:rPr>
                <w:t>Pass</w:t>
              </w:r>
              <w:r w:rsidRPr="00B71192">
                <w:rPr>
                  <w:sz w:val="18"/>
                  <w:szCs w:val="18"/>
                </w:rPr>
                <w:t xml:space="preserve"> - all applicable requirements are met; or</w:t>
              </w:r>
            </w:ins>
          </w:p>
          <w:p w14:paraId="4A88DFA0" w14:textId="77777777" w:rsidR="002625AF" w:rsidRPr="00B71192" w:rsidRDefault="002625AF" w:rsidP="002625AF">
            <w:pPr>
              <w:pStyle w:val="ListParagraph"/>
              <w:keepNext/>
              <w:numPr>
                <w:ilvl w:val="0"/>
                <w:numId w:val="48"/>
              </w:numPr>
              <w:tabs>
                <w:tab w:val="left" w:pos="356"/>
              </w:tabs>
              <w:spacing w:after="0" w:line="240" w:lineRule="auto"/>
              <w:rPr>
                <w:ins w:id="1636" w:author="Tam, Danny@Energy" w:date="2018-11-29T17:03:00Z"/>
                <w:sz w:val="18"/>
                <w:szCs w:val="18"/>
              </w:rPr>
            </w:pPr>
            <w:ins w:id="1637" w:author="Tam, Danny@Energy" w:date="2018-11-29T17:03:00Z">
              <w:r w:rsidRPr="00B71192">
                <w:rPr>
                  <w:sz w:val="18"/>
                  <w:szCs w:val="18"/>
                  <w:u w:val="single"/>
                </w:rPr>
                <w:t>Fail</w:t>
              </w:r>
              <w:r w:rsidRPr="00B71192">
                <w:rPr>
                  <w:sz w:val="18"/>
                  <w:szCs w:val="18"/>
                </w:rPr>
                <w:t xml:space="preserve"> - one or more applicable requirements </w:t>
              </w:r>
              <w:proofErr w:type="gramStart"/>
              <w:r w:rsidRPr="00B71192">
                <w:rPr>
                  <w:sz w:val="18"/>
                  <w:szCs w:val="18"/>
                </w:rPr>
                <w:t>are not met</w:t>
              </w:r>
              <w:proofErr w:type="gramEnd"/>
              <w:r w:rsidRPr="00B71192">
                <w:rPr>
                  <w:sz w:val="18"/>
                  <w:szCs w:val="18"/>
                </w:rPr>
                <w:t>. Enter reason for failure in corrections notes field below; or</w:t>
              </w:r>
            </w:ins>
          </w:p>
          <w:p w14:paraId="431B1C5C" w14:textId="7FF7EA84" w:rsidR="002625AF" w:rsidRPr="00450E94" w:rsidRDefault="002625AF"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38" w:author="Tam, Danny@Energy" w:date="2018-11-29T17:02:00Z"/>
                <w:rFonts w:asciiTheme="minorHAnsi" w:hAnsiTheme="minorHAnsi" w:cstheme="minorHAnsi"/>
                <w:sz w:val="18"/>
                <w:szCs w:val="18"/>
              </w:rPr>
            </w:pPr>
            <w:ins w:id="1639" w:author="Tam, Danny@Energy" w:date="2018-11-29T17:03:00Z">
              <w:r w:rsidRPr="00450E94">
                <w:rPr>
                  <w:sz w:val="18"/>
                  <w:szCs w:val="18"/>
                  <w:u w:val="single"/>
                </w:rPr>
                <w:t>All N/A</w:t>
              </w:r>
              <w:r w:rsidRPr="00450E94">
                <w:rPr>
                  <w:sz w:val="18"/>
                  <w:szCs w:val="18"/>
                </w:rPr>
                <w:t xml:space="preserve"> - This entire table is not applicable</w:t>
              </w:r>
            </w:ins>
          </w:p>
        </w:tc>
      </w:tr>
      <w:tr w:rsidR="002625AF" w:rsidRPr="00323F2C" w14:paraId="5CCF0466" w14:textId="77777777" w:rsidTr="00450E94">
        <w:trPr>
          <w:trHeight w:hRule="exact" w:val="352"/>
          <w:tblHeader/>
          <w:ins w:id="1640" w:author="Tam, Danny@Energy" w:date="2018-11-29T17:02:00Z"/>
        </w:trPr>
        <w:tc>
          <w:tcPr>
            <w:tcW w:w="558" w:type="dxa"/>
            <w:vAlign w:val="center"/>
          </w:tcPr>
          <w:p w14:paraId="07BBB352" w14:textId="1E8506F2" w:rsidR="002625AF" w:rsidRPr="00B71192" w:rsidRDefault="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41" w:author="Tam, Danny@Energy" w:date="2018-11-29T17:02:00Z"/>
                <w:rFonts w:asciiTheme="minorHAnsi" w:hAnsiTheme="minorHAnsi" w:cstheme="minorHAnsi"/>
                <w:sz w:val="18"/>
                <w:szCs w:val="18"/>
              </w:rPr>
            </w:pPr>
            <w:ins w:id="1642" w:author="Tam, Danny@Energy" w:date="2018-11-29T17:03:00Z">
              <w:r w:rsidRPr="00450E94">
                <w:rPr>
                  <w:rFonts w:cstheme="minorHAnsi"/>
                  <w:sz w:val="18"/>
                  <w:szCs w:val="18"/>
                </w:rPr>
                <w:t>06</w:t>
              </w:r>
            </w:ins>
          </w:p>
        </w:tc>
        <w:tc>
          <w:tcPr>
            <w:tcW w:w="10215" w:type="dxa"/>
            <w:gridSpan w:val="2"/>
            <w:vAlign w:val="center"/>
          </w:tcPr>
          <w:p w14:paraId="46DB0EAE" w14:textId="4E16B431" w:rsidR="002625AF" w:rsidRPr="00B71192"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43" w:author="Tam, Danny@Energy" w:date="2018-11-29T17:02:00Z"/>
                <w:rFonts w:asciiTheme="minorHAnsi" w:hAnsiTheme="minorHAnsi" w:cstheme="minorHAnsi"/>
                <w:sz w:val="18"/>
                <w:szCs w:val="18"/>
              </w:rPr>
            </w:pPr>
            <w:ins w:id="1644" w:author="Tam, Danny@Energy" w:date="2018-11-29T17:03:00Z">
              <w:r w:rsidRPr="00450E94">
                <w:rPr>
                  <w:sz w:val="18"/>
                  <w:szCs w:val="18"/>
                </w:rPr>
                <w:t xml:space="preserve">Correction Notes: </w:t>
              </w:r>
            </w:ins>
            <w:ins w:id="1645" w:author="Tam, Danny@Energy" w:date="2018-11-29T17:08:00Z">
              <w:r w:rsidR="003A56CA" w:rsidRPr="00450E94">
                <w:rPr>
                  <w:rFonts w:asciiTheme="minorHAnsi" w:hAnsiTheme="minorHAnsi" w:cs="TimesNewRomanPS-BoldMT"/>
                  <w:bCs/>
                  <w:sz w:val="18"/>
                  <w:szCs w:val="18"/>
                </w:rPr>
                <w:t>&lt;&lt;if Verification Status= Fail, then text entry in this Corrections Notes field is required;  user input text&gt;&gt;</w:t>
              </w:r>
            </w:ins>
          </w:p>
        </w:tc>
      </w:tr>
      <w:tr w:rsidR="002625AF" w:rsidRPr="00323F2C" w14:paraId="0F7F46C9" w14:textId="77777777" w:rsidTr="00450E94">
        <w:trPr>
          <w:trHeight w:hRule="exact" w:val="550"/>
          <w:tblHeader/>
        </w:trPr>
        <w:tc>
          <w:tcPr>
            <w:tcW w:w="10773" w:type="dxa"/>
            <w:gridSpan w:val="3"/>
            <w:tcBorders>
              <w:top w:val="single" w:sz="4" w:space="0" w:color="000000"/>
              <w:left w:val="single" w:sz="4" w:space="0" w:color="000000"/>
              <w:bottom w:val="single" w:sz="4" w:space="0" w:color="auto"/>
              <w:right w:val="single" w:sz="4" w:space="0" w:color="000000"/>
            </w:tcBorders>
          </w:tcPr>
          <w:p w14:paraId="0F7F46C7" w14:textId="646B4786" w:rsidR="002625AF" w:rsidRPr="000849F0" w:rsidDel="003A56CA" w:rsidRDefault="003A56CA"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46" w:author="Tam, Danny@Energy" w:date="2018-11-29T17:07:00Z"/>
                <w:rFonts w:asciiTheme="minorHAnsi" w:hAnsiTheme="minorHAnsi" w:cstheme="minorHAnsi"/>
                <w:b/>
                <w:sz w:val="18"/>
                <w:szCs w:val="18"/>
              </w:rPr>
            </w:pPr>
            <w:ins w:id="1647" w:author="Tam, Danny@Energy" w:date="2018-11-29T17:07:00Z">
              <w:r w:rsidRPr="00F90331">
                <w:rPr>
                  <w:b/>
                  <w:sz w:val="18"/>
                  <w:szCs w:val="18"/>
                </w:rPr>
                <w:t xml:space="preserve">The responsible person’s signature on this compliance document affirms that all applicable requirements in this table </w:t>
              </w:r>
              <w:proofErr w:type="gramStart"/>
              <w:r w:rsidRPr="00F90331">
                <w:rPr>
                  <w:b/>
                  <w:sz w:val="18"/>
                  <w:szCs w:val="18"/>
                </w:rPr>
                <w:t>have been met</w:t>
              </w:r>
              <w:proofErr w:type="gramEnd"/>
              <w:r w:rsidRPr="00F90331">
                <w:rPr>
                  <w:b/>
                  <w:sz w:val="18"/>
                  <w:szCs w:val="18"/>
                </w:rPr>
                <w:t xml:space="preserve"> unless otherwise noted in the Verification Status and the Corrections Notes</w:t>
              </w:r>
              <w:r>
                <w:rPr>
                  <w:b/>
                  <w:sz w:val="18"/>
                  <w:szCs w:val="18"/>
                </w:rPr>
                <w:t xml:space="preserve"> in this table</w:t>
              </w:r>
              <w:r w:rsidRPr="00F90331">
                <w:rPr>
                  <w:b/>
                  <w:sz w:val="18"/>
                  <w:szCs w:val="18"/>
                </w:rPr>
                <w:t>.</w:t>
              </w:r>
            </w:ins>
            <w:del w:id="1648" w:author="Tam, Danny@Energy" w:date="2018-11-29T17:07:00Z">
              <w:r w:rsidR="002625AF" w:rsidRPr="003027B1" w:rsidDel="003A56CA">
                <w:rPr>
                  <w:rFonts w:asciiTheme="minorHAnsi" w:hAnsiTheme="minorHAnsi" w:cstheme="minorHAnsi"/>
                  <w:b/>
                  <w:sz w:val="18"/>
                  <w:szCs w:val="18"/>
                </w:rPr>
                <w:delText xml:space="preserve">The responsible person’s signature on this compliance document affirms that all applicable requirements in this table have been met.  </w:delText>
              </w:r>
            </w:del>
          </w:p>
          <w:p w14:paraId="0F7F46C8" w14:textId="77777777" w:rsidR="002625AF" w:rsidRPr="001E3511" w:rsidRDefault="002625AF" w:rsidP="002625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tc>
      </w:tr>
    </w:tbl>
    <w:p w14:paraId="795355A1" w14:textId="77777777" w:rsidR="00641F8E" w:rsidRPr="00A05A69" w:rsidRDefault="00641F8E">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Change w:id="1649">
          <w:tblGrid>
            <w:gridCol w:w="642"/>
            <w:gridCol w:w="10148"/>
          </w:tblGrid>
        </w:tblGridChange>
      </w:tblGrid>
      <w:tr w:rsidR="00641F8E" w:rsidRPr="00641F8E" w14:paraId="3E592925" w14:textId="77777777" w:rsidTr="00E20AD9">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4FE92AA4" w14:textId="77777777" w:rsidR="00641F8E" w:rsidRPr="00641F8E" w:rsidRDefault="00641F8E" w:rsidP="00641F8E">
            <w:pPr>
              <w:keepNext/>
              <w:spacing w:after="0" w:line="240" w:lineRule="auto"/>
              <w:rPr>
                <w:rFonts w:asciiTheme="minorHAnsi" w:hAnsiTheme="minorHAnsi" w:cstheme="minorHAnsi"/>
                <w:sz w:val="20"/>
                <w:szCs w:val="20"/>
              </w:rPr>
            </w:pPr>
            <w:r w:rsidRPr="00641F8E">
              <w:rPr>
                <w:rFonts w:asciiTheme="minorHAnsi" w:hAnsiTheme="minorHAnsi" w:cstheme="minorHAnsi"/>
                <w:b/>
                <w:sz w:val="20"/>
                <w:szCs w:val="20"/>
              </w:rPr>
              <w:t>L. Parallel Piping Requirements (PP) (RA4.4.4)</w:t>
            </w:r>
          </w:p>
          <w:p w14:paraId="3F15B1F7" w14:textId="78E0126F"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20"/>
                <w:szCs w:val="20"/>
              </w:rPr>
              <w:t>Systems that utilize this distribution type shall comply with these requirements.</w:t>
            </w:r>
            <w:r>
              <w:rPr>
                <w:rFonts w:asciiTheme="minorHAnsi" w:hAnsiTheme="minorHAnsi" w:cstheme="minorHAnsi"/>
                <w:sz w:val="20"/>
                <w:szCs w:val="20"/>
              </w:rPr>
              <w:t xml:space="preserve"> </w:t>
            </w:r>
            <w:r w:rsidR="00B77D9F" w:rsidRPr="00641F8E">
              <w:rPr>
                <w:rFonts w:asciiTheme="minorHAnsi" w:hAnsiTheme="minorHAnsi" w:cstheme="minorHAnsi"/>
                <w:sz w:val="18"/>
                <w:szCs w:val="20"/>
              </w:rPr>
              <w:t>&lt;&lt;If A09 “Dwelling Unit DHW System Distribution Type” = “</w:t>
            </w:r>
            <w:r w:rsidR="00B77D9F">
              <w:rPr>
                <w:rFonts w:asciiTheme="minorHAnsi" w:hAnsiTheme="minorHAnsi" w:cstheme="minorHAnsi"/>
                <w:sz w:val="18"/>
                <w:szCs w:val="20"/>
              </w:rPr>
              <w:t>Parallel Piping</w:t>
            </w:r>
            <w:r w:rsidR="00B77D9F" w:rsidRPr="00641F8E">
              <w:rPr>
                <w:rFonts w:asciiTheme="minorHAnsi" w:hAnsiTheme="minorHAnsi" w:cstheme="minorHAnsi"/>
                <w:sz w:val="18"/>
                <w:szCs w:val="20"/>
              </w:rPr>
              <w:t>”, then display this entire table, else display “section does not apply" message&gt;&gt;</w:t>
            </w:r>
          </w:p>
        </w:tc>
      </w:tr>
      <w:tr w:rsidR="00641F8E" w:rsidRPr="00641F8E" w14:paraId="66D92CBF" w14:textId="77777777" w:rsidTr="00E20AD9">
        <w:trPr>
          <w:cantSplit/>
          <w:trHeight w:val="288"/>
          <w:tblHeader/>
        </w:trPr>
        <w:tc>
          <w:tcPr>
            <w:tcW w:w="648" w:type="dxa"/>
            <w:vAlign w:val="center"/>
          </w:tcPr>
          <w:p w14:paraId="7D8C572A"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368" w:type="dxa"/>
            <w:vAlign w:val="center"/>
          </w:tcPr>
          <w:p w14:paraId="0BF8E796"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Each central manifold has 15 feet or less of pipe between manifold and water heater </w:t>
            </w:r>
          </w:p>
        </w:tc>
      </w:tr>
      <w:tr w:rsidR="00641F8E" w:rsidRPr="00641F8E" w14:paraId="0F072DFA" w14:textId="77777777" w:rsidTr="00E20AD9">
        <w:trPr>
          <w:cantSplit/>
          <w:trHeight w:val="288"/>
          <w:tblHeader/>
        </w:trPr>
        <w:tc>
          <w:tcPr>
            <w:tcW w:w="648" w:type="dxa"/>
            <w:vAlign w:val="center"/>
          </w:tcPr>
          <w:p w14:paraId="349691A0"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10368" w:type="dxa"/>
            <w:vAlign w:val="center"/>
          </w:tcPr>
          <w:p w14:paraId="0F5D72B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For manifolds that include valves, the manifold must be readily accessible in accordance with the plumbing code. </w:t>
            </w:r>
          </w:p>
        </w:tc>
      </w:tr>
      <w:tr w:rsidR="00641F8E" w:rsidRPr="00641F8E" w14:paraId="218E213E" w14:textId="77777777" w:rsidTr="00E20AD9">
        <w:trPr>
          <w:cantSplit/>
          <w:trHeight w:val="288"/>
          <w:tblHeader/>
        </w:trPr>
        <w:tc>
          <w:tcPr>
            <w:tcW w:w="648" w:type="dxa"/>
            <w:vAlign w:val="center"/>
          </w:tcPr>
          <w:p w14:paraId="217B9295"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03</w:t>
            </w:r>
          </w:p>
        </w:tc>
        <w:tc>
          <w:tcPr>
            <w:tcW w:w="10368" w:type="dxa"/>
            <w:vAlign w:val="center"/>
          </w:tcPr>
          <w:p w14:paraId="1CB331E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Hot water distribution system piping from the manifold to the fixtures and appliances must take the most direct path. For instance, piping from a second story manifold cannot supply the first floor</w:t>
            </w:r>
          </w:p>
        </w:tc>
      </w:tr>
      <w:tr w:rsidR="00641F8E" w:rsidRPr="00641F8E" w14:paraId="4C45A347" w14:textId="77777777" w:rsidTr="00E20AD9">
        <w:trPr>
          <w:cantSplit/>
          <w:trHeight w:val="288"/>
          <w:tblHeader/>
        </w:trPr>
        <w:tc>
          <w:tcPr>
            <w:tcW w:w="648" w:type="dxa"/>
            <w:vAlign w:val="center"/>
          </w:tcPr>
          <w:p w14:paraId="649E1572"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04</w:t>
            </w:r>
          </w:p>
        </w:tc>
        <w:tc>
          <w:tcPr>
            <w:tcW w:w="10368" w:type="dxa"/>
            <w:vAlign w:val="center"/>
          </w:tcPr>
          <w:p w14:paraId="1FA9B306"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The hot water distribution piping </w:t>
            </w:r>
            <w:proofErr w:type="gramStart"/>
            <w:r w:rsidRPr="00641F8E">
              <w:rPr>
                <w:rFonts w:asciiTheme="minorHAnsi" w:hAnsiTheme="minorHAnsi" w:cstheme="minorHAnsi"/>
                <w:sz w:val="18"/>
                <w:szCs w:val="20"/>
              </w:rPr>
              <w:t>must be separated</w:t>
            </w:r>
            <w:proofErr w:type="gramEnd"/>
            <w:r w:rsidRPr="00641F8E">
              <w:rPr>
                <w:rFonts w:asciiTheme="minorHAnsi" w:hAnsiTheme="minorHAnsi" w:cstheme="minorHAnsi"/>
                <w:sz w:val="18"/>
                <w:szCs w:val="20"/>
              </w:rPr>
              <w:t xml:space="preserve"> by at least 2 inches from any other hot water supply piping, and at least 6 inches from any cold water supply piping. Alternatively, the hot water supply piping must be insulated to the thicknesses shown in TABLE 120.3-A. </w:t>
            </w:r>
          </w:p>
        </w:tc>
      </w:tr>
      <w:tr w:rsidR="00641F8E" w:rsidRPr="00641F8E" w14:paraId="76F395FA" w14:textId="77777777" w:rsidTr="002C7351">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650" w:author="Smith, Alexis@Energy" w:date="2019-01-24T08:51: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hRule="exact" w:val="235"/>
          <w:tblHeader/>
          <w:trPrChange w:id="1651" w:author="Smith, Alexis@Energy" w:date="2019-01-24T08:51:00Z">
            <w:trPr>
              <w:trHeight w:hRule="exact" w:val="286"/>
              <w:tblHeader/>
            </w:trPr>
          </w:trPrChange>
        </w:trPr>
        <w:tc>
          <w:tcPr>
            <w:tcW w:w="11016" w:type="dxa"/>
            <w:gridSpan w:val="2"/>
            <w:tcBorders>
              <w:top w:val="single" w:sz="4" w:space="0" w:color="auto"/>
              <w:left w:val="single" w:sz="4" w:space="0" w:color="auto"/>
              <w:bottom w:val="single" w:sz="4" w:space="0" w:color="auto"/>
              <w:right w:val="single" w:sz="4" w:space="0" w:color="auto"/>
            </w:tcBorders>
            <w:vAlign w:val="center"/>
            <w:tcPrChange w:id="1652" w:author="Smith, Alexis@Energy" w:date="2019-01-24T08:51:00Z">
              <w:tcPr>
                <w:tcW w:w="11016" w:type="dxa"/>
                <w:gridSpan w:val="2"/>
                <w:tcBorders>
                  <w:top w:val="single" w:sz="4" w:space="0" w:color="auto"/>
                  <w:left w:val="single" w:sz="4" w:space="0" w:color="auto"/>
                  <w:bottom w:val="single" w:sz="4" w:space="0" w:color="auto"/>
                  <w:right w:val="single" w:sz="4" w:space="0" w:color="auto"/>
                </w:tcBorders>
                <w:vAlign w:val="center"/>
              </w:tcPr>
            </w:tcPrChange>
          </w:tcPr>
          <w:p w14:paraId="2695BA2E" w14:textId="1881810D" w:rsidR="00641F8E" w:rsidRPr="002C7351" w:rsidDel="002C7351" w:rsidRDefault="00641F8E">
            <w:pPr>
              <w:keepNext/>
              <w:spacing w:after="0" w:line="240" w:lineRule="auto"/>
              <w:rPr>
                <w:del w:id="1653" w:author="Smith, Alexis@Energy" w:date="2019-01-24T08:51:00Z"/>
                <w:rFonts w:asciiTheme="minorHAnsi" w:hAnsiTheme="minorHAnsi" w:cstheme="minorHAnsi"/>
                <w:b/>
                <w:sz w:val="18"/>
                <w:szCs w:val="18"/>
                <w:rPrChange w:id="1654" w:author="Smith, Alexis@Energy" w:date="2019-01-24T08:51:00Z">
                  <w:rPr>
                    <w:del w:id="1655" w:author="Smith, Alexis@Energy" w:date="2019-01-24T08:51:00Z"/>
                    <w:rFonts w:asciiTheme="minorHAnsi" w:hAnsiTheme="minorHAnsi" w:cstheme="minorHAnsi"/>
                    <w:b/>
                    <w:sz w:val="20"/>
                    <w:szCs w:val="20"/>
                  </w:rPr>
                </w:rPrChange>
              </w:rPr>
            </w:pPr>
            <w:r w:rsidRPr="002C7351">
              <w:rPr>
                <w:rFonts w:asciiTheme="minorHAnsi" w:eastAsiaTheme="minorEastAsia" w:hAnsiTheme="minorHAnsi" w:cstheme="minorHAnsi"/>
                <w:b/>
                <w:sz w:val="18"/>
                <w:szCs w:val="18"/>
                <w:rPrChange w:id="1656" w:author="Smith, Alexis@Energy" w:date="2019-01-24T08:51:00Z">
                  <w:rPr>
                    <w:rFonts w:asciiTheme="minorHAnsi" w:eastAsiaTheme="minorEastAsia" w:hAnsiTheme="minorHAnsi" w:cstheme="minorHAnsi"/>
                    <w:b/>
                    <w:sz w:val="20"/>
                    <w:szCs w:val="20"/>
                  </w:rPr>
                </w:rPrChange>
              </w:rPr>
              <w:t>The responsible person’s signature on this compliance document affirms that all applicable requirements in this table have</w:t>
            </w:r>
            <w:r w:rsidRPr="002C7351">
              <w:rPr>
                <w:rFonts w:asciiTheme="minorHAnsi" w:hAnsiTheme="minorHAnsi" w:cstheme="minorHAnsi"/>
                <w:b/>
                <w:sz w:val="18"/>
                <w:szCs w:val="18"/>
                <w:rPrChange w:id="1657" w:author="Smith, Alexis@Energy" w:date="2019-01-24T08:51:00Z">
                  <w:rPr>
                    <w:rFonts w:asciiTheme="minorHAnsi" w:hAnsiTheme="minorHAnsi" w:cstheme="minorHAnsi"/>
                    <w:b/>
                    <w:sz w:val="20"/>
                    <w:szCs w:val="20"/>
                  </w:rPr>
                </w:rPrChange>
              </w:rPr>
              <w:t xml:space="preserve"> been m</w:t>
            </w:r>
          </w:p>
          <w:p w14:paraId="591432F4" w14:textId="77777777" w:rsidR="00641F8E" w:rsidRPr="002C7351" w:rsidRDefault="00641F8E">
            <w:pPr>
              <w:keepNext/>
              <w:spacing w:after="0" w:line="240" w:lineRule="auto"/>
              <w:rPr>
                <w:rFonts w:asciiTheme="minorHAnsi" w:hAnsiTheme="minorHAnsi" w:cstheme="minorHAnsi"/>
                <w:b/>
                <w:sz w:val="18"/>
                <w:szCs w:val="18"/>
                <w:rPrChange w:id="1658" w:author="Smith, Alexis@Energy" w:date="2019-01-24T08:51:00Z">
                  <w:rPr>
                    <w:rFonts w:asciiTheme="minorHAnsi" w:hAnsiTheme="minorHAnsi" w:cstheme="minorHAnsi"/>
                    <w:b/>
                    <w:sz w:val="20"/>
                    <w:szCs w:val="20"/>
                  </w:rPr>
                </w:rPrChange>
              </w:rPr>
            </w:pPr>
            <w:proofErr w:type="gramStart"/>
            <w:r w:rsidRPr="002C7351">
              <w:rPr>
                <w:rFonts w:asciiTheme="minorHAnsi" w:hAnsiTheme="minorHAnsi" w:cstheme="minorHAnsi"/>
                <w:b/>
                <w:sz w:val="18"/>
                <w:szCs w:val="18"/>
                <w:rPrChange w:id="1659" w:author="Smith, Alexis@Energy" w:date="2019-01-24T08:51:00Z">
                  <w:rPr>
                    <w:rFonts w:asciiTheme="minorHAnsi" w:hAnsiTheme="minorHAnsi" w:cstheme="minorHAnsi"/>
                    <w:b/>
                    <w:sz w:val="20"/>
                    <w:szCs w:val="20"/>
                  </w:rPr>
                </w:rPrChange>
              </w:rPr>
              <w:t>et</w:t>
            </w:r>
            <w:proofErr w:type="gramEnd"/>
            <w:r w:rsidRPr="002C7351">
              <w:rPr>
                <w:rFonts w:asciiTheme="minorHAnsi" w:hAnsiTheme="minorHAnsi" w:cstheme="minorHAnsi"/>
                <w:b/>
                <w:sz w:val="18"/>
                <w:szCs w:val="18"/>
                <w:rPrChange w:id="1660" w:author="Smith, Alexis@Energy" w:date="2019-01-24T08:51:00Z">
                  <w:rPr>
                    <w:rFonts w:asciiTheme="minorHAnsi" w:hAnsiTheme="minorHAnsi" w:cstheme="minorHAnsi"/>
                    <w:b/>
                    <w:sz w:val="20"/>
                    <w:szCs w:val="20"/>
                  </w:rPr>
                </w:rPrChange>
              </w:rPr>
              <w:t xml:space="preserve">.  </w:t>
            </w:r>
          </w:p>
        </w:tc>
      </w:tr>
    </w:tbl>
    <w:p w14:paraId="3264F97C" w14:textId="77777777" w:rsidR="00641F8E" w:rsidRPr="00A05A69"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641F8E" w:rsidRPr="00641F8E" w14:paraId="426C961D" w14:textId="77777777" w:rsidTr="00E20AD9">
        <w:trPr>
          <w:trHeight w:val="144"/>
          <w:tblHeader/>
        </w:trPr>
        <w:tc>
          <w:tcPr>
            <w:tcW w:w="14616" w:type="dxa"/>
            <w:gridSpan w:val="2"/>
            <w:tcBorders>
              <w:bottom w:val="single" w:sz="4" w:space="0" w:color="auto"/>
            </w:tcBorders>
          </w:tcPr>
          <w:p w14:paraId="798454FA" w14:textId="1E46E2B4"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M</w:t>
            </w:r>
            <w:r w:rsidRPr="00641F8E">
              <w:rPr>
                <w:rFonts w:asciiTheme="minorHAnsi" w:hAnsiTheme="minorHAnsi" w:cstheme="minorHAnsi"/>
                <w:b/>
                <w:sz w:val="20"/>
                <w:szCs w:val="20"/>
              </w:rPr>
              <w:t>. Point of Use Requirements (POU) (RA4.4.5)</w:t>
            </w:r>
          </w:p>
          <w:p w14:paraId="64BD04C3"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Systems that utilize this distribution type shall comply with these requirements &lt;&lt;If A09 “Dwelling Unit DHW System Distribution Type” = “Point of Use”, then display this entire table, else display “section does not apply" message&gt;&gt;</w:t>
            </w:r>
          </w:p>
        </w:tc>
      </w:tr>
      <w:tr w:rsidR="00641F8E" w:rsidRPr="00641F8E" w14:paraId="67A4FA8F" w14:textId="77777777" w:rsidTr="00E20AD9">
        <w:trPr>
          <w:trHeight w:val="144"/>
          <w:tblHeader/>
        </w:trPr>
        <w:tc>
          <w:tcPr>
            <w:tcW w:w="720" w:type="dxa"/>
            <w:vAlign w:val="center"/>
          </w:tcPr>
          <w:p w14:paraId="5AC7B83E"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20"/>
                <w:szCs w:val="20"/>
              </w:rPr>
            </w:pPr>
            <w:r w:rsidRPr="00641F8E">
              <w:rPr>
                <w:rFonts w:asciiTheme="minorHAnsi" w:hAnsiTheme="minorHAnsi" w:cstheme="minorHAnsi"/>
                <w:sz w:val="20"/>
                <w:szCs w:val="20"/>
              </w:rPr>
              <w:t>01</w:t>
            </w:r>
          </w:p>
        </w:tc>
        <w:tc>
          <w:tcPr>
            <w:tcW w:w="13896" w:type="dxa"/>
          </w:tcPr>
          <w:p w14:paraId="3AF3F6F8"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 xml:space="preserve">All hot water </w:t>
            </w:r>
            <w:proofErr w:type="gramStart"/>
            <w:r w:rsidRPr="00641F8E">
              <w:rPr>
                <w:rFonts w:asciiTheme="minorHAnsi" w:hAnsiTheme="minorHAnsi" w:cstheme="minorHAnsi"/>
                <w:sz w:val="18"/>
                <w:szCs w:val="20"/>
              </w:rPr>
              <w:t>supply pipe run lengths</w:t>
            </w:r>
            <w:proofErr w:type="gramEnd"/>
            <w:r w:rsidRPr="00641F8E">
              <w:rPr>
                <w:rFonts w:asciiTheme="minorHAnsi" w:hAnsiTheme="minorHAnsi" w:cstheme="minorHAnsi"/>
                <w:sz w:val="18"/>
                <w:szCs w:val="20"/>
              </w:rPr>
              <w:t xml:space="preserve"> are equal to or less than the maximum values shown below, based on the pipe diameter.   If a combination of piping is used in a single run, then </w:t>
            </w:r>
            <w:proofErr w:type="gramStart"/>
            <w:r w:rsidRPr="00641F8E">
              <w:rPr>
                <w:rFonts w:asciiTheme="minorHAnsi" w:hAnsiTheme="minorHAnsi" w:cstheme="minorHAnsi"/>
                <w:sz w:val="18"/>
                <w:szCs w:val="20"/>
              </w:rPr>
              <w:t>one half</w:t>
            </w:r>
            <w:proofErr w:type="gramEnd"/>
            <w:r w:rsidRPr="00641F8E">
              <w:rPr>
                <w:rFonts w:asciiTheme="minorHAnsi" w:hAnsiTheme="minorHAnsi" w:cstheme="minorHAnsi"/>
                <w:sz w:val="18"/>
                <w:szCs w:val="20"/>
              </w:rPr>
              <w:t xml:space="preserve"> the allowed length of each size is the maximum installed length.</w:t>
            </w:r>
          </w:p>
          <w:p w14:paraId="3C5656C5" w14:textId="77777777" w:rsidR="00641F8E" w:rsidRPr="00641F8E" w:rsidRDefault="00641F8E" w:rsidP="00641F8E">
            <w:pPr>
              <w:keepNext/>
              <w:keepLines/>
              <w:spacing w:after="0" w:line="240" w:lineRule="auto"/>
              <w:rPr>
                <w:rFonts w:asciiTheme="minorHAnsi" w:hAnsiTheme="minorHAnsi" w:cstheme="minorHAnsi"/>
                <w:sz w:val="18"/>
                <w:szCs w:val="20"/>
              </w:rPr>
            </w:pPr>
            <w:r w:rsidRPr="00641F8E">
              <w:rPr>
                <w:rFonts w:asciiTheme="minorHAnsi" w:hAnsiTheme="minorHAnsi" w:cstheme="minorHAnsi"/>
                <w:sz w:val="18"/>
                <w:szCs w:val="20"/>
              </w:rPr>
              <w:t>The maximum allowed length of piping for the longest run terminating in:</w:t>
            </w:r>
          </w:p>
          <w:p w14:paraId="574B92C4" w14:textId="77777777" w:rsidR="00641F8E" w:rsidRPr="00641F8E" w:rsidRDefault="00641F8E" w:rsidP="00641F8E">
            <w:pPr>
              <w:keepNext/>
              <w:keepLines/>
              <w:spacing w:after="0" w:line="240" w:lineRule="auto"/>
              <w:rPr>
                <w:rFonts w:asciiTheme="minorHAnsi" w:hAnsiTheme="minorHAnsi" w:cstheme="minorHAnsi"/>
                <w:sz w:val="18"/>
                <w:szCs w:val="20"/>
              </w:rPr>
            </w:pPr>
          </w:p>
          <w:p w14:paraId="094A42D2" w14:textId="77777777"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r w:rsidRPr="00641F8E">
              <w:rPr>
                <w:rFonts w:asciiTheme="minorHAnsi" w:hAnsiTheme="minorHAnsi" w:cstheme="minorHAnsi"/>
                <w:sz w:val="18"/>
                <w:szCs w:val="20"/>
              </w:rPr>
              <w:t>3/8 inch - For only one pipe size - max length allowed is 15 feet</w:t>
            </w:r>
          </w:p>
          <w:p w14:paraId="00F22F0F" w14:textId="77777777" w:rsidR="00641F8E" w:rsidRPr="00641F8E" w:rsidRDefault="00641F8E" w:rsidP="00641F8E">
            <w:pPr>
              <w:keepNext/>
              <w:keepLines/>
              <w:suppressAutoHyphens/>
              <w:spacing w:after="0" w:line="240" w:lineRule="auto"/>
              <w:ind w:left="972"/>
              <w:rPr>
                <w:rFonts w:asciiTheme="minorHAnsi" w:hAnsiTheme="minorHAnsi" w:cstheme="minorHAnsi"/>
                <w:sz w:val="18"/>
                <w:szCs w:val="20"/>
              </w:rPr>
            </w:pPr>
            <w:r w:rsidRPr="00641F8E">
              <w:rPr>
                <w:rFonts w:asciiTheme="minorHAnsi" w:hAnsiTheme="minorHAnsi" w:cstheme="minorHAnsi"/>
                <w:sz w:val="18"/>
                <w:szCs w:val="20"/>
              </w:rPr>
              <w:t xml:space="preserve">      For combination pipe sizes the max allowed length of 3/8-inch piping is 7.5 feet, of ½ inch piping is 5 feet, and ¾ inch piping is 2.5 feet.</w:t>
            </w:r>
          </w:p>
          <w:p w14:paraId="660411D6" w14:textId="77777777" w:rsidR="00641F8E" w:rsidRPr="00641F8E" w:rsidRDefault="00641F8E" w:rsidP="00641F8E">
            <w:pPr>
              <w:keepNext/>
              <w:keepLines/>
              <w:suppressAutoHyphens/>
              <w:spacing w:after="0" w:line="240" w:lineRule="auto"/>
              <w:ind w:left="972"/>
              <w:rPr>
                <w:rFonts w:asciiTheme="minorHAnsi" w:hAnsiTheme="minorHAnsi" w:cstheme="minorHAnsi"/>
                <w:sz w:val="18"/>
                <w:szCs w:val="20"/>
              </w:rPr>
            </w:pPr>
          </w:p>
          <w:p w14:paraId="452D3235" w14:textId="77777777" w:rsidR="00641F8E" w:rsidRPr="00641F8E" w:rsidRDefault="00641F8E" w:rsidP="00641F8E">
            <w:pPr>
              <w:keepNext/>
              <w:keepLines/>
              <w:suppressAutoHyphens/>
              <w:spacing w:after="0" w:line="240" w:lineRule="auto"/>
              <w:ind w:firstLine="432"/>
              <w:rPr>
                <w:rFonts w:asciiTheme="minorHAnsi" w:hAnsiTheme="minorHAnsi" w:cstheme="minorHAnsi"/>
                <w:sz w:val="18"/>
                <w:szCs w:val="20"/>
              </w:rPr>
            </w:pPr>
            <w:r w:rsidRPr="00641F8E">
              <w:rPr>
                <w:rFonts w:asciiTheme="minorHAnsi" w:hAnsiTheme="minorHAnsi" w:cstheme="minorHAnsi"/>
                <w:sz w:val="18"/>
                <w:szCs w:val="20"/>
              </w:rPr>
              <w:t>½ inch - For only one pipe size – max length allowed is 10 feet</w:t>
            </w:r>
          </w:p>
          <w:p w14:paraId="71EBFD08" w14:textId="77777777"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r w:rsidRPr="00641F8E">
              <w:rPr>
                <w:rFonts w:asciiTheme="minorHAnsi" w:hAnsiTheme="minorHAnsi" w:cstheme="minorHAnsi"/>
                <w:sz w:val="18"/>
                <w:szCs w:val="20"/>
              </w:rPr>
              <w:t xml:space="preserve">   For combination pipe </w:t>
            </w:r>
            <w:proofErr w:type="gramStart"/>
            <w:r w:rsidRPr="00641F8E">
              <w:rPr>
                <w:rFonts w:asciiTheme="minorHAnsi" w:hAnsiTheme="minorHAnsi" w:cstheme="minorHAnsi"/>
                <w:sz w:val="18"/>
                <w:szCs w:val="20"/>
              </w:rPr>
              <w:t>sizes</w:t>
            </w:r>
            <w:proofErr w:type="gramEnd"/>
            <w:r w:rsidRPr="00641F8E">
              <w:rPr>
                <w:rFonts w:asciiTheme="minorHAnsi" w:hAnsiTheme="minorHAnsi" w:cstheme="minorHAnsi"/>
                <w:sz w:val="18"/>
                <w:szCs w:val="20"/>
              </w:rPr>
              <w:t xml:space="preserve"> the allowed length of ½ inch piping is 5 feet, and ¾ inch piping is 2.5 feet.</w:t>
            </w:r>
          </w:p>
          <w:p w14:paraId="05571DB0" w14:textId="77777777" w:rsidR="00641F8E" w:rsidRPr="00641F8E" w:rsidRDefault="00641F8E" w:rsidP="00641F8E">
            <w:pPr>
              <w:keepNext/>
              <w:keepLines/>
              <w:tabs>
                <w:tab w:val="left" w:pos="1260"/>
              </w:tabs>
              <w:suppressAutoHyphens/>
              <w:spacing w:after="0" w:line="240" w:lineRule="auto"/>
              <w:ind w:left="1260" w:hanging="288"/>
              <w:rPr>
                <w:rFonts w:asciiTheme="minorHAnsi" w:hAnsiTheme="minorHAnsi" w:cstheme="minorHAnsi"/>
                <w:sz w:val="18"/>
                <w:szCs w:val="20"/>
              </w:rPr>
            </w:pPr>
          </w:p>
          <w:p w14:paraId="7A1A8D20" w14:textId="77777777" w:rsidR="00641F8E" w:rsidRPr="00641F8E" w:rsidRDefault="00641F8E" w:rsidP="00641F8E">
            <w:pPr>
              <w:keepNext/>
              <w:keepLines/>
              <w:suppressAutoHyphens/>
              <w:spacing w:after="0" w:line="240" w:lineRule="auto"/>
              <w:ind w:firstLine="432"/>
              <w:rPr>
                <w:rFonts w:asciiTheme="minorHAnsi" w:eastAsia="Times New Roman" w:hAnsiTheme="minorHAnsi" w:cstheme="minorHAnsi"/>
                <w:i/>
                <w:sz w:val="20"/>
                <w:szCs w:val="20"/>
              </w:rPr>
            </w:pPr>
            <w:r w:rsidRPr="00641F8E">
              <w:rPr>
                <w:rFonts w:asciiTheme="minorHAnsi" w:eastAsia="Times New Roman" w:hAnsiTheme="minorHAnsi" w:cstheme="minorHAnsi"/>
                <w:sz w:val="18"/>
                <w:szCs w:val="20"/>
              </w:rPr>
              <w:t>¾ inch - For only one pipe size = 5 feet</w:t>
            </w:r>
          </w:p>
        </w:tc>
      </w:tr>
      <w:tr w:rsidR="00641F8E" w:rsidRPr="00641F8E" w14:paraId="4578F00C" w14:textId="77777777" w:rsidTr="00E20AD9">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3F2D3C8E"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w:t>
            </w:r>
            <w:proofErr w:type="gramStart"/>
            <w:r w:rsidRPr="00A05A69">
              <w:rPr>
                <w:rFonts w:asciiTheme="minorHAnsi" w:eastAsiaTheme="minorEastAsia" w:hAnsiTheme="minorHAnsi" w:cstheme="minorHAnsi"/>
                <w:b/>
                <w:sz w:val="18"/>
                <w:szCs w:val="20"/>
              </w:rPr>
              <w:t>have been met</w:t>
            </w:r>
            <w:proofErr w:type="gramEnd"/>
            <w:r w:rsidRPr="00A05A69">
              <w:rPr>
                <w:rFonts w:asciiTheme="minorHAnsi" w:eastAsiaTheme="minorEastAsia" w:hAnsiTheme="minorHAnsi" w:cstheme="minorHAnsi"/>
                <w:b/>
                <w:sz w:val="18"/>
                <w:szCs w:val="20"/>
              </w:rPr>
              <w:t>.</w:t>
            </w:r>
            <w:r w:rsidRPr="00A05A69">
              <w:rPr>
                <w:rFonts w:asciiTheme="minorHAnsi" w:hAnsiTheme="minorHAnsi" w:cstheme="minorHAnsi"/>
                <w:b/>
                <w:sz w:val="18"/>
                <w:szCs w:val="20"/>
              </w:rPr>
              <w:t xml:space="preserve"> </w:t>
            </w:r>
          </w:p>
        </w:tc>
      </w:tr>
    </w:tbl>
    <w:p w14:paraId="10C0F076"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41F8E" w:rsidRPr="00641F8E" w14:paraId="6D88D665" w14:textId="77777777" w:rsidTr="00E20AD9">
        <w:trPr>
          <w:trHeight w:val="144"/>
          <w:tblHeader/>
        </w:trPr>
        <w:tc>
          <w:tcPr>
            <w:tcW w:w="10790" w:type="dxa"/>
            <w:gridSpan w:val="2"/>
            <w:tcBorders>
              <w:bottom w:val="single" w:sz="4" w:space="0" w:color="auto"/>
            </w:tcBorders>
          </w:tcPr>
          <w:p w14:paraId="13B78155" w14:textId="1F00EE00"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lastRenderedPageBreak/>
              <w:t>N</w:t>
            </w:r>
            <w:r w:rsidRPr="00641F8E">
              <w:rPr>
                <w:rFonts w:asciiTheme="minorHAnsi" w:hAnsiTheme="minorHAnsi" w:cstheme="minorHAnsi"/>
                <w:b/>
                <w:sz w:val="20"/>
                <w:szCs w:val="20"/>
              </w:rPr>
              <w:t>. Mandatory Requirements for all Recirculation System (RA4.4.7)</w:t>
            </w:r>
          </w:p>
          <w:p w14:paraId="01E94857" w14:textId="0FA6B1C7"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Systems that utilize this distribution type shall comply with these requirements.  &lt;&lt;If A09 “Dwelling Unit DHW System Distribution Type” = “Recirculation System Non-Demand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w:t>
            </w:r>
            <w:r w:rsidRPr="00641F8E">
              <w:rPr>
                <w:rFonts w:asciiTheme="minorHAnsi" w:hAnsiTheme="minorHAnsi" w:cstheme="minorHAnsi"/>
                <w:sz w:val="18"/>
                <w:szCs w:val="20"/>
              </w:rPr>
              <w:t>Demand Recirculation Sensor Control”</w:t>
            </w:r>
            <w:r>
              <w:rPr>
                <w:rFonts w:asciiTheme="minorHAnsi" w:hAnsiTheme="minorHAnsi" w:cstheme="minorHAnsi"/>
                <w:sz w:val="18"/>
                <w:szCs w:val="20"/>
              </w:rPr>
              <w:t xml:space="preserve">, “HERS-Verified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message&gt;&gt;</w:t>
            </w:r>
          </w:p>
        </w:tc>
      </w:tr>
      <w:tr w:rsidR="00641F8E" w:rsidRPr="00641F8E" w14:paraId="36290D70" w14:textId="77777777" w:rsidTr="00E20AD9">
        <w:trPr>
          <w:trHeight w:val="144"/>
          <w:tblHeader/>
        </w:trPr>
        <w:tc>
          <w:tcPr>
            <w:tcW w:w="625" w:type="dxa"/>
            <w:vAlign w:val="center"/>
          </w:tcPr>
          <w:p w14:paraId="3595C1A7"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165" w:type="dxa"/>
            <w:vAlign w:val="center"/>
          </w:tcPr>
          <w:p w14:paraId="4D32EFD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A check valve located between the recirculation pump and the water heater to prevent unintentional recirculation.</w:t>
            </w:r>
          </w:p>
        </w:tc>
      </w:tr>
      <w:tr w:rsidR="00641F8E" w:rsidRPr="00641F8E" w14:paraId="15DB76AD" w14:textId="77777777" w:rsidTr="00E20AD9">
        <w:trPr>
          <w:trHeight w:val="144"/>
          <w:tblHeader/>
        </w:trPr>
        <w:tc>
          <w:tcPr>
            <w:tcW w:w="625" w:type="dxa"/>
            <w:vAlign w:val="center"/>
          </w:tcPr>
          <w:p w14:paraId="5FF549D8"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02</w:t>
            </w:r>
          </w:p>
        </w:tc>
        <w:tc>
          <w:tcPr>
            <w:tcW w:w="10165" w:type="dxa"/>
            <w:vAlign w:val="center"/>
          </w:tcPr>
          <w:p w14:paraId="601EBA3C"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Piping must take most direct path between water heater and fixtures.</w:t>
            </w:r>
          </w:p>
        </w:tc>
      </w:tr>
      <w:tr w:rsidR="00641F8E" w:rsidRPr="00641F8E" w14:paraId="21352711" w14:textId="77777777" w:rsidTr="00E20AD9">
        <w:trPr>
          <w:trHeight w:val="144"/>
          <w:tblHeader/>
        </w:trPr>
        <w:tc>
          <w:tcPr>
            <w:tcW w:w="625" w:type="dxa"/>
            <w:vAlign w:val="center"/>
          </w:tcPr>
          <w:p w14:paraId="1F648D63"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03</w:t>
            </w:r>
          </w:p>
        </w:tc>
        <w:tc>
          <w:tcPr>
            <w:tcW w:w="10165" w:type="dxa"/>
            <w:vAlign w:val="center"/>
          </w:tcPr>
          <w:p w14:paraId="6F90CDD4"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cstheme="minorHAnsi"/>
                <w:sz w:val="18"/>
                <w:szCs w:val="20"/>
              </w:rPr>
              <w:t xml:space="preserve">Insulation is not required on the cold water line when it </w:t>
            </w:r>
            <w:proofErr w:type="gramStart"/>
            <w:r w:rsidRPr="00641F8E">
              <w:rPr>
                <w:rFonts w:cstheme="minorHAnsi"/>
                <w:sz w:val="18"/>
                <w:szCs w:val="20"/>
              </w:rPr>
              <w:t>is used</w:t>
            </w:r>
            <w:proofErr w:type="gramEnd"/>
            <w:r w:rsidRPr="00641F8E">
              <w:rPr>
                <w:rFonts w:cstheme="minorHAnsi"/>
                <w:sz w:val="18"/>
                <w:szCs w:val="20"/>
              </w:rPr>
              <w:t xml:space="preserve"> as the return. </w:t>
            </w:r>
          </w:p>
        </w:tc>
      </w:tr>
      <w:tr w:rsidR="00641F8E" w:rsidRPr="00641F8E" w14:paraId="5E6B37D2" w14:textId="77777777" w:rsidTr="00E20AD9">
        <w:trPr>
          <w:trHeight w:val="144"/>
          <w:tblHeader/>
        </w:trPr>
        <w:tc>
          <w:tcPr>
            <w:tcW w:w="625" w:type="dxa"/>
            <w:vAlign w:val="center"/>
          </w:tcPr>
          <w:p w14:paraId="0F288421"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cstheme="minorHAnsi"/>
                <w:sz w:val="18"/>
                <w:szCs w:val="18"/>
              </w:rPr>
              <w:t>04</w:t>
            </w:r>
          </w:p>
        </w:tc>
        <w:tc>
          <w:tcPr>
            <w:tcW w:w="10165" w:type="dxa"/>
            <w:vAlign w:val="center"/>
          </w:tcPr>
          <w:p w14:paraId="2061AE5F" w14:textId="77777777" w:rsidR="00641F8E" w:rsidRPr="00641F8E" w:rsidRDefault="00641F8E" w:rsidP="00641F8E">
            <w:pPr>
              <w:keepNext/>
              <w:spacing w:after="0" w:line="240" w:lineRule="auto"/>
              <w:jc w:val="both"/>
              <w:rPr>
                <w:rFonts w:asciiTheme="minorHAnsi" w:hAnsiTheme="minorHAnsi" w:cstheme="minorHAnsi"/>
                <w:sz w:val="18"/>
                <w:szCs w:val="20"/>
              </w:rPr>
            </w:pPr>
            <w:r w:rsidRPr="00641F8E">
              <w:rPr>
                <w:rFonts w:asciiTheme="minorHAnsi" w:hAnsiTheme="minorHAnsi" w:cstheme="minorHAnsi"/>
                <w:sz w:val="18"/>
                <w:szCs w:val="20"/>
              </w:rPr>
              <w:t>If more than one loop installed each loop shall have its own pump and controls.</w:t>
            </w:r>
          </w:p>
        </w:tc>
      </w:tr>
      <w:tr w:rsidR="00641F8E" w:rsidRPr="00641F8E" w14:paraId="613A9B7F" w14:textId="77777777" w:rsidTr="00E20AD9">
        <w:trPr>
          <w:trHeight w:val="144"/>
          <w:tblHeader/>
        </w:trPr>
        <w:tc>
          <w:tcPr>
            <w:tcW w:w="10790" w:type="dxa"/>
            <w:gridSpan w:val="2"/>
            <w:vAlign w:val="center"/>
          </w:tcPr>
          <w:p w14:paraId="52494DCD"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A05A69">
              <w:rPr>
                <w:rFonts w:asciiTheme="minorHAnsi" w:eastAsiaTheme="minorEastAsia" w:hAnsiTheme="minorHAnsi" w:cstheme="minorHAnsi"/>
                <w:b/>
                <w:sz w:val="18"/>
                <w:szCs w:val="20"/>
              </w:rPr>
              <w:t>The responsible person’s signature on this compliance document affirms that all applicable requirements in this table have been met</w:t>
            </w:r>
          </w:p>
        </w:tc>
      </w:tr>
    </w:tbl>
    <w:p w14:paraId="2B33DB4F"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41F8E" w:rsidRPr="00641F8E" w14:paraId="6BC13150" w14:textId="77777777" w:rsidTr="00E20AD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709997" w14:textId="3E6D04FB"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O</w:t>
            </w:r>
            <w:r w:rsidRPr="00641F8E">
              <w:rPr>
                <w:rFonts w:asciiTheme="minorHAnsi" w:hAnsiTheme="minorHAnsi" w:cstheme="minorHAnsi"/>
                <w:b/>
                <w:sz w:val="20"/>
                <w:szCs w:val="20"/>
              </w:rPr>
              <w:t>. Recirculation Non-Demand Controls Requirements (R-ND) (RA4.4.8)</w:t>
            </w:r>
          </w:p>
          <w:p w14:paraId="0FC0EAE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641F8E">
              <w:rPr>
                <w:rFonts w:asciiTheme="minorHAnsi" w:hAnsiTheme="minorHAnsi" w:cstheme="minorHAnsi"/>
                <w:sz w:val="18"/>
                <w:szCs w:val="20"/>
              </w:rPr>
              <w:t>Systems that utilize this distribution type shall comply with these requirements.  &lt;&lt;If A09 “Dwelling Unit DHW System</w:t>
            </w:r>
          </w:p>
          <w:p w14:paraId="770090D5"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641F8E">
              <w:rPr>
                <w:rFonts w:asciiTheme="minorHAnsi" w:hAnsiTheme="minorHAnsi" w:cstheme="minorHAnsi"/>
                <w:sz w:val="18"/>
                <w:szCs w:val="20"/>
              </w:rPr>
              <w:t>Distribution Type” = “Recirculation System Non-Demand Control, then display this entire table, else display “section does not apply" message &gt;&gt;</w:t>
            </w:r>
          </w:p>
        </w:tc>
      </w:tr>
      <w:tr w:rsidR="00641F8E" w:rsidRPr="00641F8E" w14:paraId="18079576" w14:textId="77777777" w:rsidTr="00E20AD9">
        <w:trPr>
          <w:trHeight w:val="288"/>
          <w:tblHeader/>
        </w:trPr>
        <w:tc>
          <w:tcPr>
            <w:tcW w:w="631" w:type="dxa"/>
            <w:vAlign w:val="center"/>
          </w:tcPr>
          <w:p w14:paraId="6D8DC6AA" w14:textId="77777777" w:rsidR="00641F8E" w:rsidRPr="00450E94"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159" w:type="dxa"/>
            <w:vAlign w:val="center"/>
          </w:tcPr>
          <w:p w14:paraId="730B6AA8" w14:textId="77777777" w:rsidR="00641F8E" w:rsidRPr="00450E94"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D85E3F">
              <w:rPr>
                <w:rFonts w:asciiTheme="minorHAnsi" w:hAnsiTheme="minorHAnsi" w:cstheme="minorHAnsi"/>
                <w:sz w:val="18"/>
                <w:szCs w:val="18"/>
              </w:rPr>
              <w:t xml:space="preserve">The active control shall be either: timer, temperature, or time and temperature. Timers </w:t>
            </w:r>
            <w:proofErr w:type="gramStart"/>
            <w:r w:rsidRPr="00D85E3F">
              <w:rPr>
                <w:rFonts w:asciiTheme="minorHAnsi" w:hAnsiTheme="minorHAnsi" w:cstheme="minorHAnsi"/>
                <w:sz w:val="18"/>
                <w:szCs w:val="18"/>
              </w:rPr>
              <w:t>shall be set</w:t>
            </w:r>
            <w:proofErr w:type="gramEnd"/>
            <w:r w:rsidRPr="00D85E3F">
              <w:rPr>
                <w:rFonts w:asciiTheme="minorHAnsi" w:hAnsiTheme="minorHAnsi" w:cstheme="minorHAnsi"/>
                <w:sz w:val="18"/>
                <w:szCs w:val="18"/>
              </w:rPr>
              <w:t xml:space="preserve"> to less than 24 hours. The temperature sensor </w:t>
            </w:r>
            <w:proofErr w:type="gramStart"/>
            <w:r w:rsidRPr="00D85E3F">
              <w:rPr>
                <w:rFonts w:asciiTheme="minorHAnsi" w:hAnsiTheme="minorHAnsi" w:cstheme="minorHAnsi"/>
                <w:sz w:val="18"/>
                <w:szCs w:val="18"/>
              </w:rPr>
              <w:t>shall be connected</w:t>
            </w:r>
            <w:proofErr w:type="gramEnd"/>
            <w:r w:rsidRPr="00D85E3F">
              <w:rPr>
                <w:rFonts w:asciiTheme="minorHAnsi" w:hAnsiTheme="minorHAnsi" w:cstheme="minorHAnsi"/>
                <w:sz w:val="18"/>
                <w:szCs w:val="18"/>
              </w:rPr>
              <w:t xml:space="preserve"> to the piping and to the controls for the pump.</w:t>
            </w:r>
          </w:p>
        </w:tc>
      </w:tr>
      <w:tr w:rsidR="00641F8E" w:rsidRPr="00641F8E" w14:paraId="1B650478" w14:textId="77777777" w:rsidTr="00E20AD9">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5FD8F07" w14:textId="77777777" w:rsidR="00641F8E" w:rsidRPr="00A05A69"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w:t>
            </w:r>
            <w:proofErr w:type="gramStart"/>
            <w:r w:rsidRPr="00A05A69">
              <w:rPr>
                <w:rFonts w:asciiTheme="minorHAnsi" w:eastAsiaTheme="minorEastAsia" w:hAnsiTheme="minorHAnsi" w:cstheme="minorHAnsi"/>
                <w:b/>
                <w:sz w:val="18"/>
                <w:szCs w:val="20"/>
              </w:rPr>
              <w:t>have</w:t>
            </w:r>
            <w:r w:rsidRPr="00A05A69">
              <w:rPr>
                <w:rFonts w:asciiTheme="minorHAnsi" w:hAnsiTheme="minorHAnsi" w:cstheme="minorHAnsi"/>
                <w:b/>
                <w:sz w:val="18"/>
                <w:szCs w:val="20"/>
              </w:rPr>
              <w:t xml:space="preserve"> </w:t>
            </w:r>
            <w:r w:rsidRPr="00A05A69">
              <w:rPr>
                <w:rFonts w:asciiTheme="minorHAnsi" w:eastAsiaTheme="minorEastAsia" w:hAnsiTheme="minorHAnsi" w:cstheme="minorHAnsi"/>
                <w:b/>
                <w:sz w:val="18"/>
                <w:szCs w:val="20"/>
              </w:rPr>
              <w:t>been met</w:t>
            </w:r>
            <w:proofErr w:type="gramEnd"/>
            <w:r w:rsidRPr="00A05A69">
              <w:rPr>
                <w:rFonts w:asciiTheme="minorHAnsi" w:eastAsiaTheme="minorEastAsia" w:hAnsiTheme="minorHAnsi" w:cstheme="minorHAnsi"/>
                <w:b/>
                <w:sz w:val="18"/>
                <w:szCs w:val="20"/>
              </w:rPr>
              <w:t>.</w:t>
            </w:r>
            <w:r w:rsidRPr="00A05A69">
              <w:rPr>
                <w:rFonts w:asciiTheme="minorHAnsi" w:hAnsiTheme="minorHAnsi" w:cstheme="minorHAnsi"/>
                <w:b/>
                <w:sz w:val="18"/>
                <w:szCs w:val="20"/>
              </w:rPr>
              <w:t xml:space="preserve">  </w:t>
            </w:r>
          </w:p>
        </w:tc>
      </w:tr>
    </w:tbl>
    <w:p w14:paraId="7DECFA7E"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41F8E" w:rsidRPr="00641F8E" w14:paraId="6641610C" w14:textId="77777777" w:rsidTr="00E20AD9">
        <w:trPr>
          <w:trHeight w:val="144"/>
          <w:tblHeader/>
        </w:trPr>
        <w:tc>
          <w:tcPr>
            <w:tcW w:w="10790" w:type="dxa"/>
            <w:gridSpan w:val="2"/>
            <w:tcBorders>
              <w:bottom w:val="single" w:sz="4" w:space="0" w:color="auto"/>
            </w:tcBorders>
          </w:tcPr>
          <w:p w14:paraId="56462261" w14:textId="2CA6C9CE"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Pr>
                <w:rFonts w:asciiTheme="minorHAnsi" w:eastAsiaTheme="minorEastAsia" w:hAnsiTheme="minorHAnsi" w:cstheme="minorHAnsi"/>
                <w:b/>
                <w:sz w:val="20"/>
                <w:szCs w:val="20"/>
              </w:rPr>
              <w:t>P</w:t>
            </w:r>
            <w:r w:rsidRPr="00641F8E">
              <w:rPr>
                <w:rFonts w:asciiTheme="minorHAnsi" w:eastAsiaTheme="minorEastAsia" w:hAnsiTheme="minorHAnsi" w:cstheme="minorHAnsi"/>
                <w:b/>
                <w:sz w:val="20"/>
                <w:szCs w:val="20"/>
              </w:rPr>
              <w:t>. Demand Recirculation Manual Control (R-</w:t>
            </w:r>
            <w:proofErr w:type="spellStart"/>
            <w:r w:rsidRPr="00641F8E">
              <w:rPr>
                <w:rFonts w:asciiTheme="minorHAnsi" w:eastAsiaTheme="minorEastAsia" w:hAnsiTheme="minorHAnsi" w:cstheme="minorHAnsi"/>
                <w:b/>
                <w:sz w:val="20"/>
                <w:szCs w:val="20"/>
              </w:rPr>
              <w:t>DRmc</w:t>
            </w:r>
            <w:proofErr w:type="spellEnd"/>
            <w:r w:rsidRPr="00641F8E">
              <w:rPr>
                <w:rFonts w:asciiTheme="minorHAnsi" w:eastAsiaTheme="minorEastAsia" w:hAnsiTheme="minorHAnsi" w:cstheme="minorHAnsi"/>
                <w:b/>
                <w:sz w:val="20"/>
                <w:szCs w:val="20"/>
              </w:rPr>
              <w:t xml:space="preserve">) (RA4.4.9)/Sensor Control Requirements </w:t>
            </w:r>
            <w:r w:rsidRPr="00641F8E">
              <w:rPr>
                <w:rFonts w:asciiTheme="minorHAnsi" w:hAnsiTheme="minorHAnsi" w:cstheme="minorHAnsi"/>
                <w:b/>
                <w:sz w:val="20"/>
                <w:szCs w:val="20"/>
              </w:rPr>
              <w:t>(</w:t>
            </w:r>
            <w:proofErr w:type="spellStart"/>
            <w:r w:rsidRPr="00641F8E">
              <w:rPr>
                <w:rFonts w:asciiTheme="minorHAnsi" w:hAnsiTheme="minorHAnsi" w:cstheme="minorHAnsi"/>
                <w:b/>
                <w:sz w:val="20"/>
                <w:szCs w:val="20"/>
              </w:rPr>
              <w:t>RDRsc</w:t>
            </w:r>
            <w:proofErr w:type="spellEnd"/>
            <w:r w:rsidRPr="00641F8E">
              <w:rPr>
                <w:rFonts w:asciiTheme="minorHAnsi" w:hAnsiTheme="minorHAnsi" w:cstheme="minorHAnsi"/>
                <w:b/>
                <w:sz w:val="20"/>
                <w:szCs w:val="20"/>
              </w:rPr>
              <w:t>) (RA4.4.10)</w:t>
            </w:r>
          </w:p>
          <w:p w14:paraId="5BA1B8F4" w14:textId="1D073844"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20"/>
                <w:szCs w:val="20"/>
              </w:rPr>
            </w:pPr>
            <w:r w:rsidRPr="00641F8E">
              <w:rPr>
                <w:rFonts w:asciiTheme="minorHAnsi" w:eastAsiaTheme="minorEastAsia" w:hAnsiTheme="minorHAnsi" w:cstheme="minorHAnsi"/>
                <w:sz w:val="18"/>
                <w:szCs w:val="20"/>
              </w:rPr>
              <w:t xml:space="preserve">Systems that utilize this distribution type shall comply with these requirements.  </w:t>
            </w:r>
            <w:r w:rsidRPr="00641F8E">
              <w:rPr>
                <w:rFonts w:asciiTheme="minorHAnsi" w:hAnsiTheme="minorHAnsi" w:cstheme="minorHAnsi"/>
                <w:sz w:val="18"/>
                <w:szCs w:val="20"/>
              </w:rPr>
              <w:t>&lt;&lt;If A09 “Dwelling Unit DHW System Distribution Type” = “Deman</w:t>
            </w:r>
            <w:r>
              <w:rPr>
                <w:rFonts w:asciiTheme="minorHAnsi" w:hAnsiTheme="minorHAnsi" w:cstheme="minorHAnsi"/>
                <w:sz w:val="18"/>
                <w:szCs w:val="20"/>
              </w:rPr>
              <w:t>d Recirculation Manual Control”,</w:t>
            </w:r>
            <w:r w:rsidRPr="00641F8E">
              <w:rPr>
                <w:rFonts w:asciiTheme="minorHAnsi" w:hAnsiTheme="minorHAnsi" w:cstheme="minorHAnsi"/>
                <w:sz w:val="18"/>
                <w:szCs w:val="20"/>
              </w:rPr>
              <w:t xml:space="preserve"> “Demand Recirculation Sensor Control”</w:t>
            </w:r>
            <w:r>
              <w:rPr>
                <w:rFonts w:asciiTheme="minorHAnsi" w:hAnsiTheme="minorHAnsi" w:cstheme="minorHAnsi"/>
                <w:sz w:val="18"/>
                <w:szCs w:val="20"/>
              </w:rPr>
              <w:t xml:space="preserve">, </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14:paraId="226472CF" w14:textId="77777777" w:rsidTr="00E20AD9">
        <w:trPr>
          <w:trHeight w:val="144"/>
          <w:tblHeader/>
        </w:trPr>
        <w:tc>
          <w:tcPr>
            <w:tcW w:w="627" w:type="dxa"/>
            <w:tcBorders>
              <w:top w:val="single" w:sz="4" w:space="0" w:color="auto"/>
            </w:tcBorders>
            <w:vAlign w:val="center"/>
          </w:tcPr>
          <w:p w14:paraId="75350596"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01</w:t>
            </w:r>
          </w:p>
        </w:tc>
        <w:tc>
          <w:tcPr>
            <w:tcW w:w="10163" w:type="dxa"/>
            <w:tcBorders>
              <w:top w:val="single" w:sz="4" w:space="0" w:color="auto"/>
            </w:tcBorders>
            <w:vAlign w:val="center"/>
          </w:tcPr>
          <w:p w14:paraId="0E2451D8"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w:t>
            </w:r>
            <w:proofErr w:type="gramStart"/>
            <w:r w:rsidRPr="00641F8E">
              <w:rPr>
                <w:rFonts w:asciiTheme="minorHAnsi" w:eastAsiaTheme="minorEastAsia" w:hAnsiTheme="minorHAnsi" w:cstheme="minorHAnsi"/>
                <w:sz w:val="18"/>
                <w:szCs w:val="20"/>
              </w:rPr>
              <w:t>shall be turned</w:t>
            </w:r>
            <w:proofErr w:type="gramEnd"/>
            <w:r w:rsidRPr="00641F8E">
              <w:rPr>
                <w:rFonts w:asciiTheme="minorHAnsi" w:eastAsiaTheme="minorEastAsia" w:hAnsiTheme="minorHAnsi" w:cstheme="minorHAnsi"/>
                <w:sz w:val="18"/>
                <w:szCs w:val="20"/>
              </w:rPr>
              <w:t xml:space="preserve"> on using a manual switch system.   For Demand Recirculation Sensor Control, the pump </w:t>
            </w:r>
            <w:proofErr w:type="gramStart"/>
            <w:r w:rsidRPr="00641F8E">
              <w:rPr>
                <w:rFonts w:asciiTheme="minorHAnsi" w:eastAsiaTheme="minorEastAsia" w:hAnsiTheme="minorHAnsi" w:cstheme="minorHAnsi"/>
                <w:sz w:val="18"/>
                <w:szCs w:val="20"/>
              </w:rPr>
              <w:t>shall be turned</w:t>
            </w:r>
            <w:proofErr w:type="gramEnd"/>
            <w:r w:rsidRPr="00641F8E">
              <w:rPr>
                <w:rFonts w:asciiTheme="minorHAnsi" w:eastAsiaTheme="minorEastAsia" w:hAnsiTheme="minorHAnsi" w:cstheme="minorHAnsi"/>
                <w:sz w:val="18"/>
                <w:szCs w:val="20"/>
              </w:rPr>
              <w:t xml:space="preserve"> on using a sensor system.   </w:t>
            </w:r>
          </w:p>
        </w:tc>
      </w:tr>
      <w:tr w:rsidR="00641F8E" w:rsidRPr="00641F8E" w14:paraId="687C057B" w14:textId="77777777" w:rsidTr="00E20AD9">
        <w:trPr>
          <w:trHeight w:val="144"/>
          <w:tblHeader/>
        </w:trPr>
        <w:tc>
          <w:tcPr>
            <w:tcW w:w="627" w:type="dxa"/>
            <w:vAlign w:val="center"/>
          </w:tcPr>
          <w:p w14:paraId="0295308A"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02</w:t>
            </w:r>
          </w:p>
        </w:tc>
        <w:tc>
          <w:tcPr>
            <w:tcW w:w="10163" w:type="dxa"/>
            <w:vAlign w:val="center"/>
          </w:tcPr>
          <w:p w14:paraId="3073E098" w14:textId="77777777" w:rsidR="00641F8E" w:rsidRPr="00641F8E" w:rsidRDefault="00641F8E" w:rsidP="00641F8E">
            <w:pPr>
              <w:keepNext/>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The controls shall be located in the kitchen, bathroom, and any hot water fixture location that is at least 20 feet from the water heater. </w:t>
            </w:r>
          </w:p>
        </w:tc>
      </w:tr>
      <w:tr w:rsidR="00641F8E" w:rsidRPr="00641F8E" w14:paraId="55D1715D" w14:textId="77777777" w:rsidTr="00E20AD9">
        <w:trPr>
          <w:trHeight w:val="144"/>
          <w:tblHeader/>
        </w:trPr>
        <w:tc>
          <w:tcPr>
            <w:tcW w:w="627" w:type="dxa"/>
            <w:vAlign w:val="center"/>
          </w:tcPr>
          <w:p w14:paraId="78EB1D7E"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03</w:t>
            </w:r>
          </w:p>
        </w:tc>
        <w:tc>
          <w:tcPr>
            <w:tcW w:w="10163" w:type="dxa"/>
            <w:vAlign w:val="center"/>
          </w:tcPr>
          <w:p w14:paraId="6ED7547F"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Manual controls </w:t>
            </w:r>
            <w:proofErr w:type="gramStart"/>
            <w:r w:rsidRPr="00641F8E">
              <w:rPr>
                <w:rFonts w:asciiTheme="minorHAnsi" w:eastAsiaTheme="minorEastAsia" w:hAnsiTheme="minorHAnsi" w:cstheme="minorHAnsi"/>
                <w:sz w:val="18"/>
                <w:szCs w:val="20"/>
              </w:rPr>
              <w:t>may be activated</w:t>
            </w:r>
            <w:proofErr w:type="gramEnd"/>
            <w:r w:rsidRPr="00641F8E">
              <w:rPr>
                <w:rFonts w:asciiTheme="minorHAnsi" w:eastAsiaTheme="minorEastAsia" w:hAnsiTheme="minorHAnsi" w:cstheme="minorHAnsi"/>
                <w:sz w:val="18"/>
                <w:szCs w:val="20"/>
              </w:rPr>
              <w:t xml:space="preserve"> by wired or wireless mechanisms. </w:t>
            </w:r>
          </w:p>
        </w:tc>
      </w:tr>
      <w:tr w:rsidR="00641F8E" w:rsidRPr="00641F8E" w14:paraId="43939232" w14:textId="77777777" w:rsidTr="00E20AD9">
        <w:trPr>
          <w:trHeight w:val="144"/>
          <w:tblHeader/>
        </w:trPr>
        <w:tc>
          <w:tcPr>
            <w:tcW w:w="627" w:type="dxa"/>
            <w:vAlign w:val="center"/>
          </w:tcPr>
          <w:p w14:paraId="5EF6E5E8"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04</w:t>
            </w:r>
          </w:p>
        </w:tc>
        <w:tc>
          <w:tcPr>
            <w:tcW w:w="10163" w:type="dxa"/>
            <w:vAlign w:val="center"/>
          </w:tcPr>
          <w:p w14:paraId="40DEEF6A"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Sensor Controls </w:t>
            </w:r>
            <w:proofErr w:type="gramStart"/>
            <w:r w:rsidRPr="00641F8E">
              <w:rPr>
                <w:rFonts w:asciiTheme="minorHAnsi" w:eastAsiaTheme="minorEastAsia" w:hAnsiTheme="minorHAnsi" w:cstheme="minorHAnsi"/>
                <w:sz w:val="18"/>
                <w:szCs w:val="20"/>
              </w:rPr>
              <w:t>may be activated</w:t>
            </w:r>
            <w:proofErr w:type="gramEnd"/>
            <w:r w:rsidRPr="00641F8E">
              <w:rPr>
                <w:rFonts w:asciiTheme="minorHAnsi" w:eastAsiaTheme="minorEastAsia" w:hAnsiTheme="minorHAnsi" w:cstheme="minorHAnsi"/>
                <w:sz w:val="18"/>
                <w:szCs w:val="20"/>
              </w:rPr>
              <w:t xml:space="preserve"> by wired or wireless mechanisms, including buttons, motion sensors, door switches and flow switches. Each control shall have standby power of 1 Watt or less.</w:t>
            </w:r>
          </w:p>
        </w:tc>
      </w:tr>
      <w:tr w:rsidR="00641F8E" w:rsidRPr="00641F8E" w14:paraId="5405DDCE" w14:textId="77777777" w:rsidTr="00E20AD9">
        <w:trPr>
          <w:trHeight w:val="144"/>
          <w:tblHeader/>
        </w:trPr>
        <w:tc>
          <w:tcPr>
            <w:tcW w:w="627" w:type="dxa"/>
            <w:vAlign w:val="center"/>
          </w:tcPr>
          <w:p w14:paraId="0F5C5618"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05</w:t>
            </w:r>
          </w:p>
        </w:tc>
        <w:tc>
          <w:tcPr>
            <w:tcW w:w="10163" w:type="dxa"/>
            <w:vAlign w:val="center"/>
          </w:tcPr>
          <w:p w14:paraId="645F8699"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 xml:space="preserve">Pump and control placement shall meet one of the following criteria: </w:t>
            </w:r>
          </w:p>
          <w:p w14:paraId="3FBB780B" w14:textId="77777777" w:rsidR="00641F8E" w:rsidRPr="00641F8E" w:rsidRDefault="00641F8E" w:rsidP="00641F8E">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a dedicated return line has been installed the pump, controls and thermo-sensor are installed at the end of the supply portion of the recirculation loop; or</w:t>
            </w:r>
          </w:p>
          <w:p w14:paraId="15F91D62" w14:textId="77777777" w:rsidR="00641F8E" w:rsidRPr="00641F8E" w:rsidRDefault="00641F8E" w:rsidP="00641F8E">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E8F4D9" w14:textId="77777777" w:rsidR="00641F8E" w:rsidRPr="00641F8E" w:rsidRDefault="00641F8E" w:rsidP="00641F8E">
            <w:pPr>
              <w:keepNext/>
              <w:numPr>
                <w:ilvl w:val="0"/>
                <w:numId w:val="4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heme="minorHAnsi" w:eastAsia="Times New Roman" w:hAnsiTheme="minorHAnsi" w:cstheme="minorHAnsi"/>
                <w:sz w:val="18"/>
                <w:szCs w:val="20"/>
              </w:rPr>
            </w:pPr>
            <w:r w:rsidRPr="00641F8E">
              <w:rPr>
                <w:rFonts w:asciiTheme="minorHAnsi" w:eastAsia="Times New Roman" w:hAnsiTheme="minorHAnsi"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41F8E" w:rsidRPr="00641F8E" w14:paraId="6B6A0F70" w14:textId="77777777" w:rsidTr="00E20AD9">
        <w:trPr>
          <w:trHeight w:val="144"/>
          <w:tblHeader/>
        </w:trPr>
        <w:tc>
          <w:tcPr>
            <w:tcW w:w="627" w:type="dxa"/>
            <w:vAlign w:val="center"/>
          </w:tcPr>
          <w:p w14:paraId="001B11CA"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06</w:t>
            </w:r>
          </w:p>
        </w:tc>
        <w:tc>
          <w:tcPr>
            <w:tcW w:w="10163" w:type="dxa"/>
            <w:vAlign w:val="center"/>
          </w:tcPr>
          <w:p w14:paraId="29861FB7"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20"/>
              </w:rPr>
            </w:pPr>
            <w:r w:rsidRPr="00641F8E">
              <w:rPr>
                <w:rFonts w:asciiTheme="minorHAnsi" w:eastAsiaTheme="minorEastAsia" w:hAnsiTheme="minorHAnsi" w:cstheme="minorHAnsi"/>
                <w:sz w:val="18"/>
                <w:szCs w:val="20"/>
              </w:rPr>
              <w:t>After the pump has been activated, the controls shall allow the pump to operate until the water temperature at the thermo-sensor rises to one of the following values:</w:t>
            </w:r>
          </w:p>
          <w:p w14:paraId="197B8534" w14:textId="77777777" w:rsidR="00641F8E" w:rsidRPr="00641F8E" w:rsidRDefault="00641F8E" w:rsidP="00641F8E">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10°F (5.6°C) above the initial temperature of the water in the pipe</w:t>
            </w:r>
          </w:p>
          <w:p w14:paraId="32B1D5F6" w14:textId="77777777" w:rsidR="00641F8E" w:rsidRPr="00641F8E" w:rsidRDefault="00641F8E" w:rsidP="00641F8E">
            <w:pPr>
              <w:keepNext/>
              <w:numPr>
                <w:ilvl w:val="0"/>
                <w:numId w:val="39"/>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41F8E">
              <w:rPr>
                <w:rFonts w:asciiTheme="minorHAnsi" w:eastAsia="Times New Roman" w:hAnsiTheme="minorHAnsi" w:cstheme="minorHAnsi"/>
                <w:sz w:val="18"/>
                <w:szCs w:val="20"/>
              </w:rPr>
              <w:t>Not more than 102°F (38.9°C).</w:t>
            </w:r>
          </w:p>
        </w:tc>
      </w:tr>
      <w:tr w:rsidR="00641F8E" w:rsidRPr="00641F8E" w14:paraId="3FFA54C8" w14:textId="77777777" w:rsidTr="00E20AD9">
        <w:trPr>
          <w:trHeight w:val="144"/>
          <w:tblHeader/>
        </w:trPr>
        <w:tc>
          <w:tcPr>
            <w:tcW w:w="627" w:type="dxa"/>
            <w:vAlign w:val="center"/>
          </w:tcPr>
          <w:p w14:paraId="5EDF2A0E" w14:textId="77777777" w:rsidR="00641F8E" w:rsidRPr="00450E94"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450E94">
              <w:rPr>
                <w:rFonts w:asciiTheme="minorHAnsi" w:eastAsiaTheme="minorEastAsia" w:hAnsiTheme="minorHAnsi" w:cstheme="minorHAnsi"/>
                <w:sz w:val="18"/>
                <w:szCs w:val="18"/>
              </w:rPr>
              <w:t>07</w:t>
            </w:r>
          </w:p>
        </w:tc>
        <w:tc>
          <w:tcPr>
            <w:tcW w:w="10163" w:type="dxa"/>
            <w:vAlign w:val="center"/>
          </w:tcPr>
          <w:p w14:paraId="325D4A5B"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rPr>
            </w:pPr>
            <w:r w:rsidRPr="00641F8E">
              <w:rPr>
                <w:rFonts w:asciiTheme="minorHAnsi" w:eastAsiaTheme="minorEastAsia" w:hAnsiTheme="minorHAnsi" w:cstheme="minorHAnsi"/>
                <w:sz w:val="18"/>
                <w:szCs w:val="20"/>
              </w:rPr>
              <w:t xml:space="preserve">Controls shall limit operation to no more than 5 minutes following activation.  </w:t>
            </w:r>
          </w:p>
        </w:tc>
      </w:tr>
      <w:tr w:rsidR="00641F8E" w:rsidRPr="00641F8E" w14:paraId="0DF10639" w14:textId="77777777" w:rsidTr="00E20AD9">
        <w:trPr>
          <w:trHeight w:val="144"/>
          <w:tblHeader/>
        </w:trPr>
        <w:tc>
          <w:tcPr>
            <w:tcW w:w="10790" w:type="dxa"/>
            <w:gridSpan w:val="2"/>
            <w:vAlign w:val="center"/>
          </w:tcPr>
          <w:p w14:paraId="019360B1" w14:textId="77777777" w:rsidR="00641F8E" w:rsidRPr="00641F8E" w:rsidRDefault="00641F8E" w:rsidP="00641F8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20"/>
                <w:szCs w:val="20"/>
              </w:rPr>
            </w:pPr>
            <w:r w:rsidRPr="00A05A69">
              <w:rPr>
                <w:rFonts w:asciiTheme="minorHAnsi" w:eastAsiaTheme="minorEastAsia" w:hAnsiTheme="minorHAnsi" w:cstheme="minorHAnsi"/>
                <w:b/>
                <w:sz w:val="18"/>
                <w:szCs w:val="20"/>
              </w:rPr>
              <w:t xml:space="preserve">The responsible person’s signature on this compliance document affirms that all applicable requirements in this table </w:t>
            </w:r>
            <w:proofErr w:type="gramStart"/>
            <w:r w:rsidRPr="00A05A69">
              <w:rPr>
                <w:rFonts w:asciiTheme="minorHAnsi" w:eastAsiaTheme="minorEastAsia" w:hAnsiTheme="minorHAnsi" w:cstheme="minorHAnsi"/>
                <w:b/>
                <w:sz w:val="18"/>
                <w:szCs w:val="20"/>
              </w:rPr>
              <w:t>have been met</w:t>
            </w:r>
            <w:proofErr w:type="gramEnd"/>
            <w:r w:rsidRPr="00A05A69">
              <w:rPr>
                <w:rFonts w:asciiTheme="minorHAnsi" w:eastAsiaTheme="minorEastAsia" w:hAnsiTheme="minorHAnsi" w:cstheme="minorHAnsi"/>
                <w:b/>
                <w:sz w:val="18"/>
                <w:szCs w:val="20"/>
              </w:rPr>
              <w:t xml:space="preserve">.  </w:t>
            </w:r>
          </w:p>
        </w:tc>
      </w:tr>
    </w:tbl>
    <w:p w14:paraId="5E48C5C4" w14:textId="77777777" w:rsidR="00641F8E" w:rsidRDefault="00641F8E" w:rsidP="00A05A69">
      <w:pPr>
        <w:spacing w:after="0" w:line="240" w:lineRule="auto"/>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213"/>
        <w:gridCol w:w="5935"/>
      </w:tblGrid>
      <w:tr w:rsidR="00641F8E" w:rsidRPr="00641F8E" w14:paraId="0F467D49" w14:textId="77777777" w:rsidTr="008D35FE">
        <w:trPr>
          <w:trHeight w:val="144"/>
          <w:tblHeader/>
        </w:trPr>
        <w:tc>
          <w:tcPr>
            <w:tcW w:w="10790" w:type="dxa"/>
            <w:gridSpan w:val="3"/>
            <w:tcBorders>
              <w:bottom w:val="single" w:sz="4" w:space="0" w:color="auto"/>
            </w:tcBorders>
          </w:tcPr>
          <w:p w14:paraId="00269ABC" w14:textId="77777777" w:rsidR="00641F8E" w:rsidRPr="00641F8E" w:rsidRDefault="00641F8E" w:rsidP="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b/>
                <w:sz w:val="20"/>
                <w:szCs w:val="18"/>
              </w:rPr>
              <w:lastRenderedPageBreak/>
              <w:t>Q. HERS-Verified Demand Recirculation Manual Control (</w:t>
            </w:r>
            <w:proofErr w:type="spellStart"/>
            <w:r w:rsidRPr="00641F8E">
              <w:rPr>
                <w:rFonts w:asciiTheme="minorHAnsi" w:hAnsiTheme="minorHAnsi" w:cstheme="minorHAnsi"/>
                <w:b/>
                <w:sz w:val="20"/>
                <w:szCs w:val="18"/>
              </w:rPr>
              <w:t>RDRmc</w:t>
            </w:r>
            <w:proofErr w:type="spellEnd"/>
            <w:r w:rsidRPr="00641F8E">
              <w:rPr>
                <w:rFonts w:asciiTheme="minorHAnsi" w:hAnsiTheme="minorHAnsi" w:cstheme="minorHAnsi"/>
                <w:b/>
                <w:sz w:val="20"/>
                <w:szCs w:val="18"/>
              </w:rPr>
              <w:t xml:space="preserve">-H) (RA3.6.6)/Sensor Control </w:t>
            </w:r>
            <w:r w:rsidRPr="00641F8E">
              <w:rPr>
                <w:rFonts w:asciiTheme="minorHAnsi" w:hAnsiTheme="minorHAnsi" w:cstheme="minorHAnsi"/>
                <w:b/>
                <w:sz w:val="18"/>
                <w:szCs w:val="18"/>
              </w:rPr>
              <w:t>(</w:t>
            </w:r>
            <w:proofErr w:type="spellStart"/>
            <w:r w:rsidRPr="00641F8E">
              <w:rPr>
                <w:rFonts w:asciiTheme="minorHAnsi" w:hAnsiTheme="minorHAnsi" w:cstheme="minorHAnsi"/>
                <w:b/>
                <w:sz w:val="18"/>
                <w:szCs w:val="18"/>
              </w:rPr>
              <w:t>RDRsc</w:t>
            </w:r>
            <w:proofErr w:type="spellEnd"/>
            <w:r w:rsidRPr="00641F8E">
              <w:rPr>
                <w:rFonts w:asciiTheme="minorHAnsi" w:hAnsiTheme="minorHAnsi" w:cstheme="minorHAnsi"/>
                <w:b/>
                <w:sz w:val="18"/>
                <w:szCs w:val="18"/>
              </w:rPr>
              <w:t>-H) (RA3.6.7)</w:t>
            </w:r>
            <w:r w:rsidRPr="00641F8E">
              <w:rPr>
                <w:rFonts w:asciiTheme="minorHAnsi" w:hAnsiTheme="minorHAnsi" w:cstheme="minorHAnsi"/>
                <w:b/>
                <w:sz w:val="20"/>
                <w:szCs w:val="18"/>
              </w:rPr>
              <w:t xml:space="preserve"> Requirements </w:t>
            </w:r>
          </w:p>
          <w:p w14:paraId="640AD97D" w14:textId="294FC5CA" w:rsidR="00641F8E" w:rsidRPr="00641F8E"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18"/>
              </w:rPr>
            </w:pPr>
            <w:r w:rsidRPr="00641F8E">
              <w:rPr>
                <w:rFonts w:asciiTheme="minorHAnsi" w:hAnsiTheme="minorHAnsi" w:cstheme="minorHAnsi"/>
                <w:sz w:val="20"/>
                <w:szCs w:val="18"/>
              </w:rPr>
              <w:t>Systems that utilize this distribution type shall comply with these requirements</w:t>
            </w:r>
            <w:r>
              <w:rPr>
                <w:rFonts w:asciiTheme="minorHAnsi" w:hAnsiTheme="minorHAnsi" w:cstheme="minorHAnsi"/>
                <w:sz w:val="20"/>
                <w:szCs w:val="18"/>
              </w:rPr>
              <w:t xml:space="preserve">.  </w:t>
            </w:r>
            <w:r w:rsidRPr="00641F8E">
              <w:rPr>
                <w:rFonts w:asciiTheme="minorHAnsi" w:hAnsiTheme="minorHAnsi" w:cstheme="minorHAnsi"/>
                <w:sz w:val="18"/>
                <w:szCs w:val="20"/>
              </w:rPr>
              <w:t xml:space="preserve">&lt;&lt;If A09 “Dwelling Unit DHW System Distribution Type” = </w:t>
            </w:r>
            <w:r>
              <w:rPr>
                <w:rFonts w:asciiTheme="minorHAnsi" w:hAnsiTheme="minorHAnsi" w:cstheme="minorHAnsi"/>
                <w:sz w:val="18"/>
                <w:szCs w:val="20"/>
              </w:rPr>
              <w:t xml:space="preserve">“HERS-Verified </w:t>
            </w:r>
            <w:r w:rsidRPr="00641F8E">
              <w:rPr>
                <w:rFonts w:asciiTheme="minorHAnsi" w:hAnsiTheme="minorHAnsi" w:cstheme="minorHAnsi"/>
                <w:sz w:val="18"/>
                <w:szCs w:val="20"/>
              </w:rPr>
              <w:t>Demand Recirculation Manual Control</w:t>
            </w:r>
            <w:r>
              <w:rPr>
                <w:rFonts w:asciiTheme="minorHAnsi" w:hAnsiTheme="minorHAnsi" w:cstheme="minorHAnsi"/>
                <w:sz w:val="18"/>
                <w:szCs w:val="20"/>
              </w:rPr>
              <w:t>”</w:t>
            </w:r>
            <w:r w:rsidRPr="00641F8E">
              <w:rPr>
                <w:rFonts w:asciiTheme="minorHAnsi" w:hAnsiTheme="minorHAnsi" w:cstheme="minorHAnsi"/>
                <w:sz w:val="18"/>
                <w:szCs w:val="20"/>
              </w:rPr>
              <w:t xml:space="preserve"> </w:t>
            </w:r>
            <w:r>
              <w:rPr>
                <w:rFonts w:asciiTheme="minorHAnsi" w:hAnsiTheme="minorHAnsi" w:cstheme="minorHAnsi"/>
                <w:sz w:val="18"/>
                <w:szCs w:val="20"/>
              </w:rPr>
              <w:t xml:space="preserve">or “HERS-Verified </w:t>
            </w:r>
            <w:r w:rsidRPr="00641F8E">
              <w:rPr>
                <w:rFonts w:asciiTheme="minorHAnsi" w:hAnsiTheme="minorHAnsi" w:cstheme="minorHAnsi"/>
                <w:sz w:val="18"/>
                <w:szCs w:val="20"/>
              </w:rPr>
              <w:t>Demand Recirculation Sensor Control”, then display this entire table, else display “section does not apply" message &gt;&gt;</w:t>
            </w:r>
          </w:p>
        </w:tc>
      </w:tr>
      <w:tr w:rsidR="00641F8E" w:rsidRPr="00641F8E" w:rsidDel="006E1E98" w14:paraId="42543086" w14:textId="77777777" w:rsidTr="008D35FE">
        <w:trPr>
          <w:trHeight w:val="144"/>
          <w:tblHeader/>
        </w:trPr>
        <w:tc>
          <w:tcPr>
            <w:tcW w:w="642" w:type="dxa"/>
            <w:tcBorders>
              <w:bottom w:val="single" w:sz="4" w:space="0" w:color="auto"/>
            </w:tcBorders>
            <w:vAlign w:val="center"/>
          </w:tcPr>
          <w:p w14:paraId="72FAEBE3" w14:textId="55ACA9F2" w:rsidR="00641F8E" w:rsidRPr="00450E94" w:rsidDel="006E1E98" w:rsidRDefault="00641F8E" w:rsidP="00A05A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450E94">
              <w:rPr>
                <w:rFonts w:asciiTheme="minorHAnsi" w:hAnsiTheme="minorHAnsi" w:cstheme="minorHAnsi"/>
                <w:sz w:val="18"/>
                <w:szCs w:val="18"/>
              </w:rPr>
              <w:t>01</w:t>
            </w:r>
          </w:p>
        </w:tc>
        <w:tc>
          <w:tcPr>
            <w:tcW w:w="10148" w:type="dxa"/>
            <w:gridSpan w:val="2"/>
            <w:tcBorders>
              <w:bottom w:val="single" w:sz="4" w:space="0" w:color="auto"/>
            </w:tcBorders>
          </w:tcPr>
          <w:p w14:paraId="1E411876" w14:textId="189C833D" w:rsidR="00641F8E" w:rsidRPr="00450E94" w:rsidDel="006E1E98" w:rsidRDefault="00641F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B71192">
              <w:rPr>
                <w:rFonts w:asciiTheme="minorHAnsi" w:hAnsiTheme="minorHAnsi" w:cstheme="minorHAnsi"/>
                <w:sz w:val="18"/>
                <w:szCs w:val="18"/>
              </w:rPr>
              <w:t xml:space="preserve">HERS rater shall perform a visual inspection </w:t>
            </w:r>
            <w:del w:id="1661" w:author="Smith, Alexis@Energy" w:date="2019-02-11T10:44:00Z">
              <w:r w:rsidRPr="00B71192" w:rsidDel="00CE2B87">
                <w:rPr>
                  <w:rFonts w:asciiTheme="minorHAnsi" w:hAnsiTheme="minorHAnsi" w:cstheme="minorHAnsi"/>
                  <w:sz w:val="18"/>
                  <w:szCs w:val="18"/>
                </w:rPr>
                <w:delText xml:space="preserve">that </w:delText>
              </w:r>
            </w:del>
            <w:r w:rsidRPr="00B71192">
              <w:rPr>
                <w:rFonts w:asciiTheme="minorHAnsi" w:hAnsiTheme="minorHAnsi" w:cstheme="minorHAnsi"/>
                <w:sz w:val="18"/>
                <w:szCs w:val="18"/>
              </w:rPr>
              <w:t xml:space="preserve">to verify that the demand pump, manual/sensor controls and thermo-sensor are present and operating properly </w:t>
            </w:r>
            <w:del w:id="1662" w:author="Smith, Alexis@Energy" w:date="2019-02-11T10:44:00Z">
              <w:r w:rsidRPr="00B71192" w:rsidDel="00CE2B87">
                <w:rPr>
                  <w:rFonts w:asciiTheme="minorHAnsi" w:hAnsiTheme="minorHAnsi" w:cstheme="minorHAnsi"/>
                  <w:sz w:val="18"/>
                  <w:szCs w:val="18"/>
                </w:rPr>
                <w:delText xml:space="preserve">consistence </w:delText>
              </w:r>
            </w:del>
            <w:ins w:id="1663" w:author="Smith, Alexis@Energy" w:date="2019-02-11T10:44:00Z">
              <w:r w:rsidR="00CE2B87" w:rsidRPr="00B71192">
                <w:rPr>
                  <w:rFonts w:asciiTheme="minorHAnsi" w:hAnsiTheme="minorHAnsi" w:cstheme="minorHAnsi"/>
                  <w:sz w:val="18"/>
                  <w:szCs w:val="18"/>
                </w:rPr>
                <w:t>consisten</w:t>
              </w:r>
              <w:r w:rsidR="00CE2B87">
                <w:rPr>
                  <w:rFonts w:asciiTheme="minorHAnsi" w:hAnsiTheme="minorHAnsi" w:cstheme="minorHAnsi"/>
                  <w:sz w:val="18"/>
                  <w:szCs w:val="18"/>
                </w:rPr>
                <w:t>t</w:t>
              </w:r>
              <w:r w:rsidR="00CE2B87" w:rsidRPr="00B71192">
                <w:rPr>
                  <w:rFonts w:asciiTheme="minorHAnsi" w:hAnsiTheme="minorHAnsi" w:cstheme="minorHAnsi"/>
                  <w:sz w:val="18"/>
                  <w:szCs w:val="18"/>
                </w:rPr>
                <w:t xml:space="preserve"> </w:t>
              </w:r>
            </w:ins>
            <w:r w:rsidRPr="00B71192">
              <w:rPr>
                <w:rFonts w:asciiTheme="minorHAnsi" w:hAnsiTheme="minorHAnsi" w:cstheme="minorHAnsi"/>
                <w:sz w:val="18"/>
                <w:szCs w:val="18"/>
              </w:rPr>
              <w:t>with the applicable requirements of RA4.4.9 and RA4.4.10</w:t>
            </w:r>
          </w:p>
        </w:tc>
      </w:tr>
      <w:tr w:rsidR="008D35FE" w:rsidRPr="00641F8E" w:rsidDel="006E1E98" w14:paraId="558A0869" w14:textId="77777777" w:rsidTr="00450E94">
        <w:trPr>
          <w:trHeight w:val="144"/>
          <w:tblHeader/>
          <w:ins w:id="1664" w:author="Tam, Danny@Energy" w:date="2018-11-29T17:04:00Z"/>
        </w:trPr>
        <w:tc>
          <w:tcPr>
            <w:tcW w:w="642" w:type="dxa"/>
            <w:tcBorders>
              <w:bottom w:val="single" w:sz="4" w:space="0" w:color="auto"/>
            </w:tcBorders>
            <w:vAlign w:val="center"/>
          </w:tcPr>
          <w:p w14:paraId="17A1B5B3" w14:textId="3A972E09" w:rsidR="008D35FE" w:rsidRPr="00450E94" w:rsidRDefault="008D35FE"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65" w:author="Tam, Danny@Energy" w:date="2018-11-29T17:04:00Z"/>
                <w:rFonts w:asciiTheme="minorHAnsi" w:hAnsiTheme="minorHAnsi" w:cstheme="minorHAnsi"/>
                <w:sz w:val="18"/>
                <w:szCs w:val="18"/>
              </w:rPr>
            </w:pPr>
            <w:ins w:id="1666" w:author="Tam, Danny@Energy" w:date="2018-11-29T17:04:00Z">
              <w:r w:rsidRPr="00450E94">
                <w:rPr>
                  <w:rFonts w:cstheme="minorHAnsi"/>
                  <w:sz w:val="18"/>
                  <w:szCs w:val="18"/>
                </w:rPr>
                <w:t>02</w:t>
              </w:r>
            </w:ins>
          </w:p>
        </w:tc>
        <w:tc>
          <w:tcPr>
            <w:tcW w:w="4213" w:type="dxa"/>
            <w:tcBorders>
              <w:bottom w:val="single" w:sz="4" w:space="0" w:color="auto"/>
            </w:tcBorders>
            <w:vAlign w:val="center"/>
          </w:tcPr>
          <w:p w14:paraId="389581A7" w14:textId="3D0F7A6C" w:rsidR="008D35FE" w:rsidRPr="00B71192" w:rsidRDefault="008D35FE" w:rsidP="00450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67" w:author="Tam, Danny@Energy" w:date="2018-11-29T17:04:00Z"/>
                <w:rFonts w:asciiTheme="minorHAnsi" w:hAnsiTheme="minorHAnsi" w:cstheme="minorHAnsi"/>
                <w:sz w:val="18"/>
                <w:szCs w:val="18"/>
              </w:rPr>
            </w:pPr>
            <w:ins w:id="1668" w:author="Tam, Danny@Energy" w:date="2018-11-29T17:04:00Z">
              <w:r w:rsidRPr="00450E94">
                <w:rPr>
                  <w:sz w:val="18"/>
                  <w:szCs w:val="18"/>
                </w:rPr>
                <w:t>Verification Status:</w:t>
              </w:r>
            </w:ins>
          </w:p>
        </w:tc>
        <w:tc>
          <w:tcPr>
            <w:tcW w:w="5935" w:type="dxa"/>
            <w:tcBorders>
              <w:bottom w:val="single" w:sz="4" w:space="0" w:color="auto"/>
            </w:tcBorders>
            <w:vAlign w:val="center"/>
          </w:tcPr>
          <w:p w14:paraId="68C5E33A" w14:textId="6F86D08D" w:rsidR="00BA5E27" w:rsidRPr="00450E94" w:rsidRDefault="00BA5E27" w:rsidP="00450E94">
            <w:pPr>
              <w:spacing w:after="0"/>
              <w:rPr>
                <w:ins w:id="1669" w:author="Tam, Danny@Energy" w:date="2018-11-29T17:06:00Z"/>
                <w:rFonts w:asciiTheme="minorHAnsi" w:hAnsiTheme="minorHAnsi" w:cs="Arial"/>
                <w:sz w:val="18"/>
                <w:szCs w:val="18"/>
              </w:rPr>
            </w:pPr>
            <w:ins w:id="1670" w:author="Tam, Danny@Energy" w:date="2018-11-29T17:06:00Z">
              <w:r w:rsidRPr="00450E94">
                <w:rPr>
                  <w:rFonts w:asciiTheme="minorHAnsi" w:hAnsiTheme="minorHAnsi" w:cs="Arial"/>
                  <w:sz w:val="18"/>
                  <w:szCs w:val="18"/>
                </w:rPr>
                <w:t>&lt;&lt;user pick from list:</w:t>
              </w:r>
            </w:ins>
          </w:p>
          <w:p w14:paraId="15D85A54" w14:textId="1C5AF717" w:rsidR="008D35FE" w:rsidRPr="00B71192" w:rsidRDefault="008D35FE" w:rsidP="008D35FE">
            <w:pPr>
              <w:pStyle w:val="ListParagraph"/>
              <w:keepNext/>
              <w:numPr>
                <w:ilvl w:val="0"/>
                <w:numId w:val="48"/>
              </w:numPr>
              <w:tabs>
                <w:tab w:val="left" w:pos="356"/>
              </w:tabs>
              <w:spacing w:after="0" w:line="240" w:lineRule="auto"/>
              <w:rPr>
                <w:ins w:id="1671" w:author="Tam, Danny@Energy" w:date="2018-11-29T17:04:00Z"/>
                <w:sz w:val="18"/>
                <w:szCs w:val="18"/>
              </w:rPr>
            </w:pPr>
            <w:ins w:id="1672" w:author="Tam, Danny@Energy" w:date="2018-11-29T17:04:00Z">
              <w:r w:rsidRPr="00B71192">
                <w:rPr>
                  <w:sz w:val="18"/>
                  <w:szCs w:val="18"/>
                  <w:u w:val="single"/>
                </w:rPr>
                <w:t>Pass</w:t>
              </w:r>
              <w:r w:rsidRPr="00B71192">
                <w:rPr>
                  <w:sz w:val="18"/>
                  <w:szCs w:val="18"/>
                </w:rPr>
                <w:t xml:space="preserve"> - all applicable requirements are met; or</w:t>
              </w:r>
            </w:ins>
          </w:p>
          <w:p w14:paraId="280DFADF" w14:textId="77777777" w:rsidR="008D35FE" w:rsidRPr="00B71192" w:rsidRDefault="008D35FE" w:rsidP="008D35FE">
            <w:pPr>
              <w:pStyle w:val="ListParagraph"/>
              <w:keepNext/>
              <w:numPr>
                <w:ilvl w:val="0"/>
                <w:numId w:val="48"/>
              </w:numPr>
              <w:tabs>
                <w:tab w:val="left" w:pos="356"/>
              </w:tabs>
              <w:spacing w:after="0" w:line="240" w:lineRule="auto"/>
              <w:rPr>
                <w:ins w:id="1673" w:author="Tam, Danny@Energy" w:date="2018-11-29T17:04:00Z"/>
                <w:sz w:val="18"/>
                <w:szCs w:val="18"/>
              </w:rPr>
            </w:pPr>
            <w:ins w:id="1674" w:author="Tam, Danny@Energy" w:date="2018-11-29T17:04:00Z">
              <w:r w:rsidRPr="00B71192">
                <w:rPr>
                  <w:sz w:val="18"/>
                  <w:szCs w:val="18"/>
                  <w:u w:val="single"/>
                </w:rPr>
                <w:t>Fail</w:t>
              </w:r>
              <w:r w:rsidRPr="00B71192">
                <w:rPr>
                  <w:sz w:val="18"/>
                  <w:szCs w:val="18"/>
                </w:rPr>
                <w:t xml:space="preserve"> - one or more applicable requirements </w:t>
              </w:r>
              <w:proofErr w:type="gramStart"/>
              <w:r w:rsidRPr="00B71192">
                <w:rPr>
                  <w:sz w:val="18"/>
                  <w:szCs w:val="18"/>
                </w:rPr>
                <w:t>are not met</w:t>
              </w:r>
              <w:proofErr w:type="gramEnd"/>
              <w:r w:rsidRPr="00B71192">
                <w:rPr>
                  <w:sz w:val="18"/>
                  <w:szCs w:val="18"/>
                </w:rPr>
                <w:t>. Enter reason for failure in corrections notes field below; or</w:t>
              </w:r>
            </w:ins>
          </w:p>
          <w:p w14:paraId="31C45F55" w14:textId="3B5DF2E3" w:rsidR="008D35FE" w:rsidRPr="00450E94" w:rsidRDefault="008D35FE" w:rsidP="00450E94">
            <w:pPr>
              <w:pStyle w:val="ListParagraph"/>
              <w:keepNext/>
              <w:numPr>
                <w:ilvl w:val="0"/>
                <w:numId w:val="48"/>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75" w:author="Tam, Danny@Energy" w:date="2018-11-29T17:04:00Z"/>
                <w:rFonts w:asciiTheme="minorHAnsi" w:hAnsiTheme="minorHAnsi" w:cstheme="minorHAnsi"/>
                <w:sz w:val="18"/>
                <w:szCs w:val="18"/>
              </w:rPr>
            </w:pPr>
            <w:ins w:id="1676" w:author="Tam, Danny@Energy" w:date="2018-11-29T17:04:00Z">
              <w:r w:rsidRPr="00450E94">
                <w:rPr>
                  <w:sz w:val="18"/>
                  <w:szCs w:val="18"/>
                  <w:u w:val="single"/>
                </w:rPr>
                <w:t>All N/A</w:t>
              </w:r>
              <w:r w:rsidRPr="00450E94">
                <w:rPr>
                  <w:sz w:val="18"/>
                  <w:szCs w:val="18"/>
                </w:rPr>
                <w:t xml:space="preserve"> - This entire table is not applicable</w:t>
              </w:r>
            </w:ins>
          </w:p>
        </w:tc>
      </w:tr>
      <w:tr w:rsidR="008D35FE" w:rsidRPr="00641F8E" w:rsidDel="006E1E98" w14:paraId="5629C62B" w14:textId="77777777" w:rsidTr="00450E94">
        <w:trPr>
          <w:trHeight w:val="144"/>
          <w:tblHeader/>
          <w:ins w:id="1677" w:author="Tam, Danny@Energy" w:date="2018-11-29T17:04:00Z"/>
        </w:trPr>
        <w:tc>
          <w:tcPr>
            <w:tcW w:w="642" w:type="dxa"/>
            <w:tcBorders>
              <w:bottom w:val="single" w:sz="4" w:space="0" w:color="auto"/>
            </w:tcBorders>
            <w:vAlign w:val="center"/>
          </w:tcPr>
          <w:p w14:paraId="09FDC3AB" w14:textId="14FAD66F" w:rsidR="008D35FE" w:rsidRPr="00450E94" w:rsidRDefault="008D35FE"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78" w:author="Tam, Danny@Energy" w:date="2018-11-29T17:04:00Z"/>
                <w:rFonts w:asciiTheme="minorHAnsi" w:hAnsiTheme="minorHAnsi" w:cstheme="minorHAnsi"/>
                <w:sz w:val="18"/>
                <w:szCs w:val="18"/>
              </w:rPr>
            </w:pPr>
            <w:ins w:id="1679" w:author="Tam, Danny@Energy" w:date="2018-11-29T17:04:00Z">
              <w:r w:rsidRPr="00450E94">
                <w:rPr>
                  <w:rFonts w:cstheme="minorHAnsi"/>
                  <w:sz w:val="18"/>
                  <w:szCs w:val="18"/>
                </w:rPr>
                <w:t>03</w:t>
              </w:r>
            </w:ins>
          </w:p>
        </w:tc>
        <w:tc>
          <w:tcPr>
            <w:tcW w:w="10148" w:type="dxa"/>
            <w:gridSpan w:val="2"/>
            <w:tcBorders>
              <w:bottom w:val="single" w:sz="4" w:space="0" w:color="auto"/>
            </w:tcBorders>
            <w:vAlign w:val="center"/>
          </w:tcPr>
          <w:p w14:paraId="674827BF" w14:textId="38FEF1A4" w:rsidR="008D35FE" w:rsidRPr="00B71192" w:rsidRDefault="008D35FE"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80" w:author="Tam, Danny@Energy" w:date="2018-11-29T17:04:00Z"/>
                <w:rFonts w:asciiTheme="minorHAnsi" w:hAnsiTheme="minorHAnsi" w:cstheme="minorHAnsi"/>
                <w:sz w:val="18"/>
                <w:szCs w:val="18"/>
              </w:rPr>
            </w:pPr>
            <w:ins w:id="1681" w:author="Tam, Danny@Energy" w:date="2018-11-29T17:04:00Z">
              <w:r w:rsidRPr="00450E94">
                <w:rPr>
                  <w:sz w:val="18"/>
                  <w:szCs w:val="18"/>
                </w:rPr>
                <w:t xml:space="preserve">Correction Notes: </w:t>
              </w:r>
            </w:ins>
            <w:ins w:id="1682" w:author="Tam, Danny@Energy" w:date="2018-11-29T17:07:00Z">
              <w:r w:rsidR="00BA5E27" w:rsidRPr="00450E94">
                <w:rPr>
                  <w:rFonts w:asciiTheme="minorHAnsi" w:hAnsiTheme="minorHAnsi" w:cs="TimesNewRomanPS-BoldMT"/>
                  <w:bCs/>
                  <w:sz w:val="18"/>
                  <w:szCs w:val="18"/>
                </w:rPr>
                <w:t>&lt;&lt;if Verification Status= Fail, then text entry in this Corrections Notes field is required;  user input text&gt;&gt;</w:t>
              </w:r>
            </w:ins>
          </w:p>
        </w:tc>
      </w:tr>
      <w:tr w:rsidR="008D35FE" w:rsidRPr="00641F8E" w14:paraId="6262A39A" w14:textId="77777777" w:rsidTr="008D35FE">
        <w:trPr>
          <w:trHeight w:val="144"/>
          <w:tblHeader/>
        </w:trPr>
        <w:tc>
          <w:tcPr>
            <w:tcW w:w="10790" w:type="dxa"/>
            <w:gridSpan w:val="3"/>
            <w:vAlign w:val="center"/>
          </w:tcPr>
          <w:p w14:paraId="32D64D5C" w14:textId="519DF0F1" w:rsidR="008D35FE" w:rsidRPr="00641F8E" w:rsidRDefault="00BA5E27" w:rsidP="008D35F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18"/>
              </w:rPr>
            </w:pPr>
            <w:ins w:id="1683" w:author="Tam, Danny@Energy" w:date="2018-11-29T17:07:00Z">
              <w:r w:rsidRPr="00F90331">
                <w:rPr>
                  <w:b/>
                  <w:sz w:val="18"/>
                  <w:szCs w:val="18"/>
                </w:rPr>
                <w:t xml:space="preserve">The responsible person’s signature on this compliance document affirms that all applicable requirements in this table </w:t>
              </w:r>
              <w:proofErr w:type="gramStart"/>
              <w:r w:rsidRPr="00F90331">
                <w:rPr>
                  <w:b/>
                  <w:sz w:val="18"/>
                  <w:szCs w:val="18"/>
                </w:rPr>
                <w:t>have been met</w:t>
              </w:r>
              <w:proofErr w:type="gramEnd"/>
              <w:r w:rsidRPr="00F90331">
                <w:rPr>
                  <w:b/>
                  <w:sz w:val="18"/>
                  <w:szCs w:val="18"/>
                </w:rPr>
                <w:t xml:space="preserve"> unless otherwise noted in the Verification Status and the Corrections Notes</w:t>
              </w:r>
              <w:r>
                <w:rPr>
                  <w:b/>
                  <w:sz w:val="18"/>
                  <w:szCs w:val="18"/>
                </w:rPr>
                <w:t xml:space="preserve"> in this table</w:t>
              </w:r>
              <w:r w:rsidRPr="00F90331">
                <w:rPr>
                  <w:b/>
                  <w:sz w:val="18"/>
                  <w:szCs w:val="18"/>
                </w:rPr>
                <w:t>.</w:t>
              </w:r>
            </w:ins>
            <w:del w:id="1684" w:author="Tam, Danny@Energy" w:date="2018-11-29T17:07:00Z">
              <w:r w:rsidR="008D35FE" w:rsidRPr="00641F8E" w:rsidDel="00BA5E27">
                <w:rPr>
                  <w:rFonts w:asciiTheme="minorHAnsi" w:eastAsiaTheme="minorEastAsia" w:hAnsiTheme="minorHAnsi" w:cstheme="minorHAnsi"/>
                  <w:b/>
                  <w:sz w:val="18"/>
                  <w:szCs w:val="18"/>
                </w:rPr>
                <w:delText>The responsible person’s signature on this compliance document affirms that all applicable requirements in this table have been met.</w:delText>
              </w:r>
              <w:r w:rsidR="008D35FE" w:rsidRPr="00641F8E" w:rsidDel="00BA5E27">
                <w:rPr>
                  <w:rFonts w:asciiTheme="minorHAnsi" w:hAnsiTheme="minorHAnsi" w:cstheme="minorHAnsi"/>
                  <w:b/>
                  <w:sz w:val="18"/>
                  <w:szCs w:val="18"/>
                </w:rPr>
                <w:delText xml:space="preserve">  </w:delText>
              </w:r>
            </w:del>
          </w:p>
        </w:tc>
      </w:tr>
    </w:tbl>
    <w:p w14:paraId="4BE98688" w14:textId="52DB5403" w:rsidR="00FB228D" w:rsidRPr="00A05A69" w:rsidRDefault="00FB228D" w:rsidP="00A05A6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rFonts w:asciiTheme="minorHAnsi" w:hAnsiTheme="minorHAnsi" w:cstheme="minorHAnsi"/>
          <w:b/>
          <w:sz w:val="18"/>
          <w:szCs w:val="18"/>
        </w:rPr>
      </w:pPr>
    </w:p>
    <w:tbl>
      <w:tblPr>
        <w:tblpPr w:leftFromText="180" w:rightFromText="180" w:vertAnchor="text" w:horzAnchor="margin" w:tblpY="120"/>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411887" w:rsidRPr="00323F2C" w14:paraId="15D6C658" w14:textId="77777777" w:rsidTr="00771523">
        <w:trPr>
          <w:trHeight w:val="260"/>
        </w:trPr>
        <w:tc>
          <w:tcPr>
            <w:tcW w:w="10795" w:type="dxa"/>
            <w:tcBorders>
              <w:top w:val="single" w:sz="4" w:space="0" w:color="000000"/>
              <w:left w:val="single" w:sz="4" w:space="0" w:color="000000"/>
              <w:bottom w:val="single" w:sz="4" w:space="0" w:color="000000"/>
              <w:right w:val="single" w:sz="4" w:space="0" w:color="000000"/>
            </w:tcBorders>
            <w:vAlign w:val="center"/>
          </w:tcPr>
          <w:p w14:paraId="36848B0A" w14:textId="493FC8CE" w:rsidR="00411887" w:rsidRPr="00A05A69" w:rsidRDefault="00641F8E" w:rsidP="005C2F04">
            <w:pPr>
              <w:spacing w:after="0"/>
              <w:rPr>
                <w:rFonts w:asciiTheme="minorHAnsi" w:hAnsiTheme="minorHAnsi" w:cstheme="minorHAnsi"/>
                <w:b/>
                <w:sz w:val="18"/>
                <w:szCs w:val="18"/>
              </w:rPr>
              <w:pPrChange w:id="1685" w:author="Smith, Alexis@Energy" w:date="2019-02-13T08:14:00Z">
                <w:pPr>
                  <w:framePr w:hSpace="180" w:wrap="around" w:vAnchor="text" w:hAnchor="margin" w:y="120"/>
                  <w:spacing w:after="0"/>
                </w:pPr>
              </w:pPrChange>
            </w:pPr>
            <w:r>
              <w:rPr>
                <w:rFonts w:asciiTheme="minorHAnsi" w:hAnsiTheme="minorHAnsi" w:cstheme="minorHAnsi"/>
                <w:b/>
                <w:sz w:val="18"/>
                <w:szCs w:val="18"/>
              </w:rPr>
              <w:t>R</w:t>
            </w:r>
            <w:r w:rsidR="00411887" w:rsidRPr="00A05A69">
              <w:rPr>
                <w:rFonts w:asciiTheme="minorHAnsi" w:hAnsiTheme="minorHAnsi" w:cstheme="minorHAnsi"/>
                <w:b/>
                <w:sz w:val="18"/>
                <w:szCs w:val="18"/>
              </w:rPr>
              <w:t xml:space="preserve">. </w:t>
            </w:r>
            <w:del w:id="1686" w:author="Smith, Alexis@Energy" w:date="2019-02-13T08:14:00Z">
              <w:r w:rsidR="00411887" w:rsidRPr="00A05A69" w:rsidDel="005C2F04">
                <w:rPr>
                  <w:rFonts w:asciiTheme="minorHAnsi" w:hAnsiTheme="minorHAnsi" w:cstheme="minorHAnsi"/>
                  <w:b/>
                  <w:sz w:val="18"/>
                  <w:szCs w:val="18"/>
                </w:rPr>
                <w:delText>Compliance Statement</w:delText>
              </w:r>
            </w:del>
            <w:ins w:id="1687" w:author="Smith, Alexis@Energy" w:date="2019-02-13T08:14:00Z">
              <w:r w:rsidR="005C2F04">
                <w:rPr>
                  <w:rFonts w:asciiTheme="minorHAnsi" w:hAnsiTheme="minorHAnsi" w:cstheme="minorHAnsi"/>
                  <w:b/>
                  <w:sz w:val="18"/>
                  <w:szCs w:val="18"/>
                </w:rPr>
                <w:t>Determination of HERS Verification Compliance</w:t>
              </w:r>
            </w:ins>
          </w:p>
        </w:tc>
      </w:tr>
      <w:tr w:rsidR="00BA5E27" w:rsidRPr="00323F2C" w14:paraId="3A0CBF57" w14:textId="77777777" w:rsidTr="00771523">
        <w:trPr>
          <w:trHeight w:val="602"/>
        </w:trPr>
        <w:tc>
          <w:tcPr>
            <w:tcW w:w="10795" w:type="dxa"/>
            <w:tcBorders>
              <w:top w:val="single" w:sz="4" w:space="0" w:color="000000"/>
              <w:left w:val="single" w:sz="4" w:space="0" w:color="000000"/>
              <w:bottom w:val="single" w:sz="4" w:space="0" w:color="000000"/>
              <w:right w:val="single" w:sz="4" w:space="0" w:color="000000"/>
            </w:tcBorders>
            <w:vAlign w:val="center"/>
          </w:tcPr>
          <w:p w14:paraId="6B83CAEC" w14:textId="2A8703FA" w:rsidR="00BA5E27" w:rsidRPr="003027B1" w:rsidRDefault="00BA5E27" w:rsidP="00450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ins w:id="1688" w:author="Tam, Danny@Energy" w:date="2018-11-29T17:05:00Z">
              <w:r w:rsidRPr="008A45F8">
                <w:rPr>
                  <w:rFonts w:asciiTheme="minorHAnsi" w:eastAsia="Times New Roman" w:hAnsiTheme="minorHAnsi"/>
                  <w:sz w:val="18"/>
                  <w:szCs w:val="18"/>
                </w:rPr>
                <w:t>&lt;&lt;</w:t>
              </w:r>
              <w:r>
                <w:rPr>
                  <w:rFonts w:asciiTheme="minorHAnsi" w:eastAsia="Times New Roman" w:hAnsiTheme="minorHAnsi"/>
                  <w:sz w:val="18"/>
                  <w:szCs w:val="18"/>
                </w:rPr>
                <w:t xml:space="preserve"> if </w:t>
              </w:r>
            </w:ins>
            <w:ins w:id="1689" w:author="Tam, Danny@Energy" w:date="2018-11-29T17:17:00Z">
              <w:r w:rsidR="00132ED8">
                <w:rPr>
                  <w:rFonts w:asciiTheme="minorHAnsi" w:eastAsia="Times New Roman" w:hAnsiTheme="minorHAnsi"/>
                  <w:sz w:val="18"/>
                  <w:szCs w:val="18"/>
                </w:rPr>
                <w:t>D08</w:t>
              </w:r>
            </w:ins>
            <w:ins w:id="1690" w:author="Tam, Danny@Energy" w:date="2018-11-29T17:05:00Z">
              <w:r>
                <w:rPr>
                  <w:rFonts w:asciiTheme="minorHAnsi" w:eastAsia="Times New Roman" w:hAnsiTheme="minorHAnsi"/>
                  <w:sz w:val="18"/>
                  <w:szCs w:val="18"/>
                </w:rPr>
                <w:t xml:space="preserve"> result = System Complies, and results for all applicable sections </w:t>
              </w:r>
            </w:ins>
            <w:ins w:id="1691" w:author="Smith, Alexis@Energy" w:date="2019-02-12T14:24:00Z">
              <w:r w:rsidR="00F5526F">
                <w:rPr>
                  <w:rFonts w:asciiTheme="minorHAnsi" w:eastAsia="Times New Roman" w:hAnsiTheme="minorHAnsi"/>
                  <w:sz w:val="18"/>
                  <w:szCs w:val="18"/>
                </w:rPr>
                <w:t xml:space="preserve">F, </w:t>
              </w:r>
            </w:ins>
            <w:ins w:id="1692" w:author="Tam, Danny@Energy" w:date="2018-11-29T17:18:00Z">
              <w:r w:rsidR="003A32BC">
                <w:rPr>
                  <w:rFonts w:asciiTheme="minorHAnsi" w:eastAsia="Times New Roman" w:hAnsiTheme="minorHAnsi"/>
                  <w:sz w:val="18"/>
                  <w:szCs w:val="18"/>
                </w:rPr>
                <w:t xml:space="preserve">G, I, J, K, and Q </w:t>
              </w:r>
            </w:ins>
            <w:ins w:id="1693" w:author="Smith, Alexis@Energy" w:date="2019-01-10T12:45:00Z">
              <w:r w:rsidR="00450E94">
                <w:rPr>
                  <w:rFonts w:asciiTheme="minorHAnsi" w:eastAsia="Times New Roman" w:hAnsiTheme="minorHAnsi" w:cstheme="minorHAnsi"/>
                  <w:sz w:val="18"/>
                  <w:szCs w:val="18"/>
                </w:rPr>
                <w:t>≠</w:t>
              </w:r>
            </w:ins>
            <w:ins w:id="1694" w:author="Tam, Danny@Energy" w:date="2018-11-29T17:05:00Z">
              <w:del w:id="1695" w:author="Smith, Alexis@Energy" w:date="2019-01-10T12:45:00Z">
                <w:r w:rsidDel="00450E94">
                  <w:rPr>
                    <w:rFonts w:asciiTheme="minorHAnsi" w:eastAsia="Times New Roman" w:hAnsiTheme="minorHAnsi"/>
                    <w:sz w:val="18"/>
                    <w:szCs w:val="18"/>
                  </w:rPr>
                  <w:delText>do not =</w:delText>
                </w:r>
              </w:del>
              <w:r>
                <w:rPr>
                  <w:rFonts w:asciiTheme="minorHAnsi" w:eastAsia="Times New Roman" w:hAnsiTheme="minorHAnsi"/>
                  <w:sz w:val="18"/>
                  <w:szCs w:val="18"/>
                </w:rPr>
                <w:t xml:space="preserve"> fail, </w:t>
              </w:r>
              <w:r w:rsidRPr="008A45F8">
                <w:rPr>
                  <w:rFonts w:asciiTheme="minorHAnsi" w:eastAsia="Times New Roman" w:hAnsiTheme="minorHAnsi"/>
                  <w:sz w:val="18"/>
                  <w:szCs w:val="18"/>
                </w:rPr>
                <w:t>then display: Complies: All specified verification protocol requirements on this document are met; else display: Does not comply: One or more specified verification protocol requirements on this document are not met.&gt;&gt;</w:t>
              </w:r>
            </w:ins>
            <w:del w:id="1696" w:author="Tam, Danny@Energy" w:date="2018-11-29T17:05:00Z">
              <w:r w:rsidRPr="00F81955" w:rsidDel="0010224A">
                <w:rPr>
                  <w:rFonts w:asciiTheme="minorHAnsi" w:hAnsiTheme="minorHAnsi" w:cstheme="minorHAnsi"/>
                  <w:b/>
                  <w:sz w:val="20"/>
                  <w:szCs w:val="20"/>
                </w:rPr>
                <w:delText xml:space="preserve">&lt;&lt; </w:delText>
              </w:r>
              <w:r w:rsidDel="0010224A">
                <w:rPr>
                  <w:rFonts w:asciiTheme="minorHAnsi" w:hAnsiTheme="minorHAnsi" w:cstheme="minorHAnsi"/>
                  <w:b/>
                  <w:sz w:val="20"/>
                  <w:szCs w:val="20"/>
                </w:rPr>
                <w:delText>If</w:delText>
              </w:r>
              <w:r w:rsidRPr="00F81955" w:rsidDel="0010224A">
                <w:rPr>
                  <w:rFonts w:asciiTheme="minorHAnsi" w:hAnsiTheme="minorHAnsi" w:cstheme="minorHAnsi"/>
                  <w:b/>
                  <w:sz w:val="20"/>
                  <w:szCs w:val="20"/>
                </w:rPr>
                <w:delText xml:space="preserve"> </w:delText>
              </w:r>
              <w:r w:rsidDel="0010224A">
                <w:rPr>
                  <w:rFonts w:asciiTheme="minorHAnsi" w:hAnsiTheme="minorHAnsi" w:cstheme="minorHAnsi"/>
                  <w:b/>
                  <w:sz w:val="20"/>
                  <w:szCs w:val="20"/>
                </w:rPr>
                <w:delText>rulesets for all requirements in B02 through B11 and D02 through D07 are met then building complies, else building fails</w:delText>
              </w:r>
              <w:r w:rsidRPr="00F81955" w:rsidDel="0010224A">
                <w:rPr>
                  <w:rFonts w:asciiTheme="minorHAnsi" w:hAnsiTheme="minorHAnsi" w:cstheme="minorHAnsi"/>
                  <w:b/>
                  <w:sz w:val="20"/>
                  <w:szCs w:val="20"/>
                </w:rPr>
                <w:delText>&gt;&gt;</w:delText>
              </w:r>
            </w:del>
          </w:p>
        </w:tc>
      </w:tr>
    </w:tbl>
    <w:p w14:paraId="4332D3ED" w14:textId="77777777" w:rsidR="00FB228D" w:rsidRPr="00A05A69" w:rsidRDefault="00FB228D" w:rsidP="00147EA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p w14:paraId="0F7F47A5" w14:textId="77777777" w:rsidR="008E388E" w:rsidRPr="00A05A69" w:rsidRDefault="008E388E" w:rsidP="00064F9C">
      <w:pPr>
        <w:spacing w:after="0" w:line="240" w:lineRule="auto"/>
        <w:rPr>
          <w:rFonts w:asciiTheme="minorHAnsi" w:hAnsiTheme="minorHAnsi" w:cstheme="minorHAnsi"/>
          <w:sz w:val="18"/>
          <w:szCs w:val="18"/>
        </w:rPr>
      </w:pPr>
    </w:p>
    <w:sectPr w:rsidR="008E388E" w:rsidRPr="00A05A69" w:rsidSect="00411887">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C370A" w14:textId="77777777" w:rsidR="003317CB" w:rsidRDefault="003317CB" w:rsidP="004E3B6C">
      <w:pPr>
        <w:spacing w:after="0" w:line="240" w:lineRule="auto"/>
      </w:pPr>
      <w:r>
        <w:separator/>
      </w:r>
    </w:p>
  </w:endnote>
  <w:endnote w:type="continuationSeparator" w:id="0">
    <w:p w14:paraId="6C7C8945" w14:textId="77777777" w:rsidR="003317CB" w:rsidRDefault="003317CB" w:rsidP="004E3B6C">
      <w:pPr>
        <w:spacing w:after="0" w:line="240" w:lineRule="auto"/>
      </w:pPr>
      <w:r>
        <w:continuationSeparator/>
      </w:r>
    </w:p>
  </w:endnote>
  <w:endnote w:type="continuationNotice" w:id="1">
    <w:p w14:paraId="3FC73079" w14:textId="77777777" w:rsidR="003317CB" w:rsidRDefault="003317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BE" w14:textId="4799F49F" w:rsidR="003317CB" w:rsidRPr="00C91513" w:rsidRDefault="003317CB" w:rsidP="006D2E42">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BF" w14:textId="58F8970C" w:rsidR="003317CB" w:rsidRPr="00C91513" w:rsidRDefault="003317CB" w:rsidP="00D879CA">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A9AFF" w14:textId="77777777" w:rsidR="003317CB" w:rsidRPr="00C91513" w:rsidRDefault="003317CB" w:rsidP="00C80016">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w:t>
    </w:r>
    <w:r>
      <w:rPr>
        <w:i w:val="0"/>
        <w:sz w:val="20"/>
        <w:szCs w:val="20"/>
      </w:rPr>
      <w:t xml:space="preserve">       </w:t>
    </w:r>
    <w:r w:rsidRPr="00C91513">
      <w:rPr>
        <w:i w:val="0"/>
        <w:sz w:val="20"/>
        <w:szCs w:val="20"/>
      </w:rPr>
      <w:t xml:space="preserve">           </w:t>
    </w:r>
    <w:r>
      <w:rPr>
        <w:i w:val="0"/>
        <w:sz w:val="20"/>
        <w:szCs w:val="20"/>
      </w:rPr>
      <w:t xml:space="preserve">         </w:t>
    </w:r>
    <w:r w:rsidRPr="00C91513">
      <w:rPr>
        <w:i w:val="0"/>
        <w:sz w:val="20"/>
        <w:szCs w:val="20"/>
      </w:rPr>
      <w:t xml:space="preserve">      HERS Provider:       </w:t>
    </w:r>
  </w:p>
  <w:p w14:paraId="0F7F47D4" w14:textId="70426CB8" w:rsidR="003317CB" w:rsidRPr="00C80016" w:rsidRDefault="003317CB" w:rsidP="00C80016">
    <w:pPr>
      <w:pStyle w:val="Style13"/>
      <w:tabs>
        <w:tab w:val="clear" w:pos="10800"/>
        <w:tab w:val="left" w:pos="9630"/>
        <w:tab w:val="left" w:pos="9720"/>
        <w:tab w:val="right" w:pos="14400"/>
      </w:tabs>
      <w:spacing w:before="0"/>
      <w:rPr>
        <w:i w:val="0"/>
        <w:sz w:val="20"/>
        <w:szCs w:val="20"/>
      </w:rPr>
    </w:pPr>
    <w:r w:rsidRPr="00C91513">
      <w:rPr>
        <w:i w:val="0"/>
        <w:sz w:val="20"/>
        <w:szCs w:val="20"/>
      </w:rPr>
      <w:t xml:space="preserve">CA Building Energy Efficiency Standards </w:t>
    </w:r>
    <w:r>
      <w:rPr>
        <w:i w:val="0"/>
        <w:sz w:val="20"/>
        <w:szCs w:val="20"/>
      </w:rPr>
      <w:t>–</w:t>
    </w:r>
    <w:r w:rsidRPr="00C91513">
      <w:rPr>
        <w:i w:val="0"/>
        <w:sz w:val="20"/>
        <w:szCs w:val="20"/>
      </w:rPr>
      <w:t xml:space="preserve"> 201</w:t>
    </w:r>
    <w:r>
      <w:rPr>
        <w:i w:val="0"/>
        <w:sz w:val="20"/>
        <w:szCs w:val="20"/>
      </w:rPr>
      <w:t xml:space="preserve">9 </w:t>
    </w:r>
    <w:r w:rsidRPr="00C91513">
      <w:rPr>
        <w:i w:val="0"/>
        <w:sz w:val="20"/>
        <w:szCs w:val="20"/>
      </w:rPr>
      <w:t>Residential Compliance</w:t>
    </w:r>
    <w:r>
      <w:rPr>
        <w:i w:val="0"/>
        <w:sz w:val="20"/>
        <w:szCs w:val="20"/>
      </w:rPr>
      <w:tab/>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E2189" w14:textId="77777777" w:rsidR="003317CB" w:rsidRDefault="003317CB" w:rsidP="004E3B6C">
      <w:pPr>
        <w:spacing w:after="0" w:line="240" w:lineRule="auto"/>
      </w:pPr>
      <w:r>
        <w:separator/>
      </w:r>
    </w:p>
  </w:footnote>
  <w:footnote w:type="continuationSeparator" w:id="0">
    <w:p w14:paraId="000B5889" w14:textId="77777777" w:rsidR="003317CB" w:rsidRDefault="003317CB" w:rsidP="004E3B6C">
      <w:pPr>
        <w:spacing w:after="0" w:line="240" w:lineRule="auto"/>
      </w:pPr>
      <w:r>
        <w:continuationSeparator/>
      </w:r>
    </w:p>
  </w:footnote>
  <w:footnote w:type="continuationNotice" w:id="1">
    <w:p w14:paraId="766322B4" w14:textId="77777777" w:rsidR="003317CB" w:rsidRDefault="003317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A" w14:textId="77777777" w:rsidR="003317CB" w:rsidRDefault="005C2F04">
    <w:pPr>
      <w:pStyle w:val="Header"/>
    </w:pPr>
    <w:r>
      <w:rPr>
        <w:noProof/>
      </w:rPr>
      <w:pict w14:anchorId="0F7F4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6"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AB" w14:textId="6A0E3701" w:rsidR="003317CB" w:rsidRPr="00913A72" w:rsidRDefault="003317CB" w:rsidP="00913A72">
    <w:pPr>
      <w:suppressAutoHyphens/>
      <w:spacing w:after="0" w:line="240" w:lineRule="auto"/>
      <w:ind w:left="-90"/>
      <w:rPr>
        <w:rFonts w:ascii="Arial" w:eastAsia="Times New Roman" w:hAnsi="Arial" w:cs="Arial"/>
        <w:sz w:val="14"/>
        <w:szCs w:val="14"/>
      </w:rPr>
    </w:pPr>
    <w:r w:rsidRPr="005B1B6C">
      <w:rPr>
        <w:rFonts w:ascii="Arial" w:eastAsia="Times New Roman" w:hAnsi="Arial"/>
        <w:noProof/>
        <w:sz w:val="14"/>
      </w:rPr>
      <w:drawing>
        <wp:anchor distT="0" distB="0" distL="114300" distR="114300" simplePos="0" relativeHeight="251658240" behindDoc="0" locked="0" layoutInCell="1" allowOverlap="1" wp14:anchorId="0F7F47D7" wp14:editId="1121BA75">
          <wp:simplePos x="0" y="0"/>
          <wp:positionH relativeFrom="margin">
            <wp:posOffset>6480810</wp:posOffset>
          </wp:positionH>
          <wp:positionV relativeFrom="margin">
            <wp:posOffset>-1271270</wp:posOffset>
          </wp:positionV>
          <wp:extent cx="308610" cy="27051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sidR="005C2F04">
      <w:rPr>
        <w:rFonts w:ascii="Arial" w:eastAsia="Times New Roman" w:hAnsi="Arial" w:cs="Arial"/>
        <w:noProof/>
        <w:sz w:val="14"/>
        <w:szCs w:val="14"/>
      </w:rPr>
      <w:pict w14:anchorId="0F7F47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7"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13A72">
      <w:rPr>
        <w:rFonts w:ascii="Arial" w:eastAsia="Times New Roman" w:hAnsi="Arial" w:cs="Arial"/>
        <w:sz w:val="14"/>
        <w:szCs w:val="14"/>
      </w:rPr>
      <w:t>STATE OF CALIFORNIA</w:t>
    </w:r>
  </w:p>
  <w:p w14:paraId="0F7F47AC" w14:textId="39D2E0FE" w:rsidR="003317CB" w:rsidRPr="00913A72" w:rsidRDefault="003317CB" w:rsidP="00913A7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SINGLE DWELLING UNIT HOT WATER SYSTEM DISTRIBUTION</w:t>
    </w:r>
  </w:p>
  <w:p w14:paraId="0F7F47AD" w14:textId="22C3F4D2" w:rsidR="003317CB" w:rsidRPr="00913A72" w:rsidRDefault="003317CB" w:rsidP="00913A72">
    <w:pPr>
      <w:suppressAutoHyphens/>
      <w:spacing w:after="0" w:line="240" w:lineRule="auto"/>
      <w:ind w:left="-90"/>
      <w:rPr>
        <w:rFonts w:ascii="Arial" w:eastAsia="Times New Roman" w:hAnsi="Arial" w:cs="Arial"/>
        <w:sz w:val="14"/>
        <w:szCs w:val="14"/>
      </w:rPr>
    </w:pPr>
    <w:r w:rsidRPr="00913A72">
      <w:rPr>
        <w:rFonts w:ascii="Arial" w:eastAsia="Times New Roman" w:hAnsi="Arial" w:cs="Arial"/>
        <w:sz w:val="14"/>
        <w:szCs w:val="14"/>
      </w:rPr>
      <w:t>CEC-CF</w:t>
    </w:r>
    <w:ins w:id="676" w:author="Tam, Danny@Energy" w:date="2018-11-29T16:09:00Z">
      <w:r>
        <w:rPr>
          <w:rFonts w:ascii="Arial" w:eastAsia="Times New Roman" w:hAnsi="Arial" w:cs="Arial"/>
          <w:sz w:val="14"/>
          <w:szCs w:val="14"/>
        </w:rPr>
        <w:t>3</w:t>
      </w:r>
    </w:ins>
    <w:del w:id="677" w:author="Tam, Danny@Energy" w:date="2018-11-29T16:09:00Z">
      <w:r w:rsidRPr="00913A72" w:rsidDel="00A05A69">
        <w:rPr>
          <w:rFonts w:ascii="Arial" w:eastAsia="Times New Roman" w:hAnsi="Arial" w:cs="Arial"/>
          <w:sz w:val="14"/>
          <w:szCs w:val="14"/>
        </w:rPr>
        <w:delText>2</w:delText>
      </w:r>
    </w:del>
    <w:r w:rsidRPr="00913A72">
      <w:rPr>
        <w:rFonts w:ascii="Arial" w:eastAsia="Times New Roman" w:hAnsi="Arial" w:cs="Arial"/>
        <w:sz w:val="14"/>
        <w:szCs w:val="14"/>
      </w:rPr>
      <w:t>R-</w:t>
    </w:r>
    <w:r>
      <w:rPr>
        <w:rFonts w:ascii="Arial" w:eastAsia="Times New Roman" w:hAnsi="Arial" w:cs="Arial"/>
        <w:sz w:val="14"/>
        <w:szCs w:val="14"/>
      </w:rPr>
      <w:t>PLB-22-H</w:t>
    </w:r>
    <w:r w:rsidRPr="00913A72">
      <w:rPr>
        <w:rFonts w:ascii="Arial" w:eastAsia="Times New Roman" w:hAnsi="Arial" w:cs="Arial"/>
        <w:sz w:val="14"/>
        <w:szCs w:val="14"/>
      </w:rPr>
      <w:t xml:space="preserve"> (Revised </w:t>
    </w:r>
    <w:r>
      <w:rPr>
        <w:rFonts w:ascii="Arial" w:eastAsia="Times New Roman" w:hAnsi="Arial" w:cs="Arial"/>
        <w:sz w:val="14"/>
        <w:szCs w:val="14"/>
      </w:rPr>
      <w:t>01/19</w:t>
    </w:r>
    <w:r w:rsidRPr="00913A72">
      <w:rPr>
        <w:rFonts w:ascii="Arial" w:eastAsia="Times New Roman" w:hAnsi="Arial" w:cs="Arial"/>
        <w:sz w:val="14"/>
        <w:szCs w:val="14"/>
      </w:rPr>
      <w:t xml:space="preserve">)                                             </w:t>
    </w:r>
    <w:del w:id="678" w:author="Smith, Alexis@Energy" w:date="2018-11-30T09:24:00Z">
      <w:r w:rsidRPr="00913A72" w:rsidDel="002C3E82">
        <w:rPr>
          <w:rFonts w:ascii="Arial" w:eastAsia="Times New Roman" w:hAnsi="Arial" w:cs="Arial"/>
          <w:sz w:val="14"/>
          <w:szCs w:val="14"/>
        </w:rPr>
        <w:delText xml:space="preserve">                     </w:delText>
      </w:r>
      <w:r w:rsidDel="002C3E82">
        <w:rPr>
          <w:rFonts w:ascii="Arial" w:eastAsia="Times New Roman" w:hAnsi="Arial" w:cs="Arial"/>
          <w:sz w:val="14"/>
          <w:szCs w:val="14"/>
        </w:rPr>
        <w:delText xml:space="preserve">                                                              </w:delText>
      </w:r>
      <w:r w:rsidRPr="00913A72" w:rsidDel="002C3E82">
        <w:rPr>
          <w:rFonts w:ascii="Arial" w:eastAsia="Times New Roman" w:hAnsi="Arial" w:cs="Arial"/>
          <w:sz w:val="14"/>
          <w:szCs w:val="14"/>
        </w:rPr>
        <w:delText xml:space="preserve">              </w:delText>
      </w:r>
      <w:r w:rsidDel="002C3E82">
        <w:rPr>
          <w:rFonts w:ascii="Arial" w:eastAsia="Times New Roman" w:hAnsi="Arial" w:cs="Arial"/>
          <w:sz w:val="14"/>
          <w:szCs w:val="14"/>
        </w:rPr>
        <w:delText xml:space="preserve">         </w:delText>
      </w:r>
    </w:del>
    <w:r>
      <w:rPr>
        <w:rFonts w:ascii="Arial" w:eastAsia="Times New Roman" w:hAnsi="Arial" w:cs="Arial"/>
        <w:sz w:val="14"/>
        <w:szCs w:val="14"/>
      </w:rPr>
      <w:t xml:space="preserve">                                                                                      </w:t>
    </w:r>
    <w:r w:rsidRPr="00913A72">
      <w:rPr>
        <w:rFonts w:ascii="Arial" w:eastAsia="Times New Roman"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828"/>
      <w:gridCol w:w="743"/>
      <w:gridCol w:w="3176"/>
      <w:gridCol w:w="2047"/>
    </w:tblGrid>
    <w:tr w:rsidR="003317CB" w:rsidRPr="00F85124" w14:paraId="0F7F47B0" w14:textId="77777777" w:rsidTr="00450E94">
      <w:trPr>
        <w:cantSplit/>
        <w:trHeight w:val="288"/>
      </w:trPr>
      <w:tc>
        <w:tcPr>
          <w:tcW w:w="3708" w:type="pct"/>
          <w:gridSpan w:val="3"/>
          <w:tcBorders>
            <w:bottom w:val="single" w:sz="4" w:space="0" w:color="auto"/>
            <w:right w:val="nil"/>
          </w:tcBorders>
          <w:vAlign w:val="center"/>
        </w:tcPr>
        <w:p w14:paraId="0F7F47AE" w14:textId="252D41E8" w:rsidR="003317CB" w:rsidRPr="00F85124" w:rsidRDefault="003317CB" w:rsidP="00A05A69">
          <w:pPr>
            <w:pStyle w:val="Style14"/>
            <w:rPr>
              <w:b/>
            </w:rPr>
          </w:pPr>
          <w:r>
            <w:t xml:space="preserve">CERTIFICATE OF </w:t>
          </w:r>
          <w:del w:id="679" w:author="Tam, Danny@Energy" w:date="2018-11-29T16:09:00Z">
            <w:r w:rsidDel="00A05A69">
              <w:delText>INSTALLATION</w:delText>
            </w:r>
          </w:del>
          <w:ins w:id="680" w:author="Tam, Danny@Energy" w:date="2018-11-29T16:09:00Z">
            <w:r>
              <w:t>VERIFICATION</w:t>
            </w:r>
          </w:ins>
        </w:p>
      </w:tc>
      <w:tc>
        <w:tcPr>
          <w:tcW w:w="1292" w:type="pct"/>
          <w:tcBorders>
            <w:left w:val="nil"/>
            <w:bottom w:val="single" w:sz="4" w:space="0" w:color="auto"/>
          </w:tcBorders>
          <w:tcMar>
            <w:left w:w="115" w:type="dxa"/>
            <w:right w:w="115" w:type="dxa"/>
          </w:tcMar>
          <w:vAlign w:val="center"/>
        </w:tcPr>
        <w:p w14:paraId="0F7F47AF" w14:textId="519CB6B3" w:rsidR="003317CB" w:rsidRDefault="003317CB">
          <w:pPr>
            <w:pStyle w:val="Style15"/>
            <w:rPr>
              <w:b/>
            </w:rPr>
          </w:pPr>
          <w:r>
            <w:t>CF</w:t>
          </w:r>
          <w:ins w:id="681" w:author="Tam, Danny@Energy" w:date="2018-11-29T16:09:00Z">
            <w:r>
              <w:t>3</w:t>
            </w:r>
          </w:ins>
          <w:del w:id="682" w:author="Tam, Danny@Energy" w:date="2018-11-29T16:09:00Z">
            <w:r w:rsidDel="00A05A69">
              <w:delText>2</w:delText>
            </w:r>
          </w:del>
          <w:r>
            <w:t>R-PLB-22-H</w:t>
          </w:r>
        </w:p>
      </w:tc>
    </w:tr>
    <w:tr w:rsidR="003317CB" w:rsidRPr="00F85124" w14:paraId="0F7F47B3" w14:textId="77777777" w:rsidTr="00450E94">
      <w:trPr>
        <w:cantSplit/>
        <w:trHeight w:val="288"/>
      </w:trPr>
      <w:tc>
        <w:tcPr>
          <w:tcW w:w="2581" w:type="pct"/>
          <w:gridSpan w:val="2"/>
          <w:tcBorders>
            <w:right w:val="nil"/>
          </w:tcBorders>
        </w:tcPr>
        <w:p w14:paraId="0F7F47B1" w14:textId="77777777" w:rsidR="003317CB" w:rsidRPr="00F85124" w:rsidRDefault="003317CB" w:rsidP="00C33BFE">
          <w:pPr>
            <w:pStyle w:val="Style10"/>
            <w:rPr>
              <w:sz w:val="12"/>
              <w:szCs w:val="12"/>
            </w:rPr>
          </w:pPr>
          <w:r>
            <w:t xml:space="preserve">HERS Verified </w:t>
          </w:r>
          <w:r w:rsidRPr="006D2E42">
            <w:t>Single Dwelling Unit Hot Water System Distribution</w:t>
          </w:r>
        </w:p>
      </w:tc>
      <w:tc>
        <w:tcPr>
          <w:tcW w:w="2419" w:type="pct"/>
          <w:gridSpan w:val="2"/>
          <w:tcBorders>
            <w:left w:val="nil"/>
          </w:tcBorders>
        </w:tcPr>
        <w:p w14:paraId="0F7F47B2" w14:textId="20D4110C" w:rsidR="003317CB" w:rsidRPr="00F85124" w:rsidRDefault="003317CB" w:rsidP="00C33BFE">
          <w:pPr>
            <w:pStyle w:val="Style11"/>
            <w:rPr>
              <w:sz w:val="12"/>
              <w:szCs w:val="12"/>
            </w:rPr>
          </w:pPr>
          <w:r w:rsidRPr="00F85124">
            <w:t xml:space="preserve">(Page </w:t>
          </w:r>
          <w:r>
            <w:fldChar w:fldCharType="begin"/>
          </w:r>
          <w:r>
            <w:instrText xml:space="preserve"> PAGE   \* MERGEFORMAT </w:instrText>
          </w:r>
          <w:r>
            <w:fldChar w:fldCharType="separate"/>
          </w:r>
          <w:r w:rsidR="005C2F04">
            <w:rPr>
              <w:noProof/>
            </w:rPr>
            <w:t>6</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5C2F04">
            <w:rPr>
              <w:noProof/>
            </w:rPr>
            <w:t>8</w:t>
          </w:r>
          <w:r>
            <w:rPr>
              <w:noProof/>
            </w:rPr>
            <w:fldChar w:fldCharType="end"/>
          </w:r>
          <w:r w:rsidRPr="00F85124">
            <w:t>)</w:t>
          </w:r>
        </w:p>
      </w:tc>
    </w:tr>
    <w:tr w:rsidR="003317CB" w:rsidRPr="00F85124" w14:paraId="0F7F47B7" w14:textId="77777777" w:rsidTr="00450E94">
      <w:trPr>
        <w:cantSplit/>
        <w:trHeight w:val="288"/>
      </w:trPr>
      <w:tc>
        <w:tcPr>
          <w:tcW w:w="0" w:type="auto"/>
        </w:tcPr>
        <w:p w14:paraId="0F7F47B4" w14:textId="77777777" w:rsidR="003317CB" w:rsidRPr="00F85124" w:rsidRDefault="003317CB" w:rsidP="00C33BFE">
          <w:pPr>
            <w:pStyle w:val="Style12"/>
          </w:pPr>
          <w:r w:rsidRPr="00F85124">
            <w:t>Project Name:</w:t>
          </w:r>
        </w:p>
      </w:tc>
      <w:tc>
        <w:tcPr>
          <w:tcW w:w="1471" w:type="pct"/>
          <w:gridSpan w:val="2"/>
        </w:tcPr>
        <w:p w14:paraId="0F7F47B5" w14:textId="77777777" w:rsidR="003317CB" w:rsidRPr="00F85124" w:rsidRDefault="003317CB" w:rsidP="00C33BFE">
          <w:pPr>
            <w:pStyle w:val="Style12"/>
          </w:pPr>
          <w:r w:rsidRPr="00F85124">
            <w:t>Enforcement Agency:</w:t>
          </w:r>
        </w:p>
      </w:tc>
      <w:tc>
        <w:tcPr>
          <w:tcW w:w="1292" w:type="pct"/>
        </w:tcPr>
        <w:p w14:paraId="0F7F47B6" w14:textId="77777777" w:rsidR="003317CB" w:rsidRPr="00F85124" w:rsidRDefault="003317CB" w:rsidP="00C33BFE">
          <w:pPr>
            <w:pStyle w:val="Style12"/>
          </w:pPr>
          <w:r w:rsidRPr="00F85124">
            <w:t>Permit Number:</w:t>
          </w:r>
        </w:p>
      </w:tc>
    </w:tr>
    <w:tr w:rsidR="003317CB" w:rsidRPr="00F85124" w14:paraId="0F7F47BB" w14:textId="77777777" w:rsidTr="00450E94">
      <w:trPr>
        <w:cantSplit/>
        <w:trHeight w:val="288"/>
      </w:trPr>
      <w:tc>
        <w:tcPr>
          <w:tcW w:w="0" w:type="auto"/>
        </w:tcPr>
        <w:p w14:paraId="0F7F47B8" w14:textId="77777777" w:rsidR="003317CB" w:rsidRPr="00F85124" w:rsidRDefault="003317CB" w:rsidP="00C33BFE">
          <w:pPr>
            <w:pStyle w:val="Style12"/>
            <w:rPr>
              <w:vertAlign w:val="superscript"/>
            </w:rPr>
          </w:pPr>
          <w:r w:rsidRPr="00F85124">
            <w:t>Dwelling Address:</w:t>
          </w:r>
        </w:p>
      </w:tc>
      <w:tc>
        <w:tcPr>
          <w:tcW w:w="1471" w:type="pct"/>
          <w:gridSpan w:val="2"/>
        </w:tcPr>
        <w:p w14:paraId="0F7F47B9" w14:textId="77777777" w:rsidR="003317CB" w:rsidRPr="00F85124" w:rsidRDefault="003317CB" w:rsidP="00C33BFE">
          <w:pPr>
            <w:pStyle w:val="Style12"/>
            <w:rPr>
              <w:vertAlign w:val="superscript"/>
            </w:rPr>
          </w:pPr>
          <w:r w:rsidRPr="00F85124">
            <w:t>City</w:t>
          </w:r>
        </w:p>
      </w:tc>
      <w:tc>
        <w:tcPr>
          <w:tcW w:w="1292" w:type="pct"/>
        </w:tcPr>
        <w:p w14:paraId="0F7F47BA" w14:textId="77777777" w:rsidR="003317CB" w:rsidRPr="00F85124" w:rsidRDefault="003317CB" w:rsidP="00C33BFE">
          <w:pPr>
            <w:pStyle w:val="Style12"/>
            <w:rPr>
              <w:vertAlign w:val="superscript"/>
            </w:rPr>
          </w:pPr>
          <w:r w:rsidRPr="00F85124">
            <w:t>Zip Code</w:t>
          </w:r>
        </w:p>
      </w:tc>
    </w:tr>
  </w:tbl>
  <w:p w14:paraId="0F7F47BC" w14:textId="77777777" w:rsidR="003317CB" w:rsidRPr="006D2E42" w:rsidRDefault="003317CB" w:rsidP="004A16DC">
    <w:pPr>
      <w:pStyle w:val="Header"/>
      <w:spacing w:after="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0" w14:textId="77777777" w:rsidR="003317CB" w:rsidRDefault="005C2F04">
    <w:pPr>
      <w:pStyle w:val="Header"/>
    </w:pPr>
    <w:r>
      <w:rPr>
        <w:noProof/>
      </w:rPr>
      <w:pict w14:anchorId="0F7F4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5"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CC" w14:textId="77777777" w:rsidR="003317CB" w:rsidRDefault="005C2F04">
    <w:pPr>
      <w:pStyle w:val="Header"/>
    </w:pPr>
    <w:r>
      <w:rPr>
        <w:noProof/>
      </w:rPr>
      <w:pict w14:anchorId="0F7F4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2" o:spid="_x0000_s205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3317CB" w:rsidRPr="00F85124" w14:paraId="0F7F47CF" w14:textId="77777777" w:rsidTr="0036348A">
      <w:trPr>
        <w:cantSplit/>
        <w:trHeight w:val="288"/>
      </w:trPr>
      <w:tc>
        <w:tcPr>
          <w:tcW w:w="4155" w:type="pct"/>
          <w:gridSpan w:val="2"/>
          <w:tcBorders>
            <w:bottom w:val="single" w:sz="4" w:space="0" w:color="auto"/>
            <w:right w:val="nil"/>
          </w:tcBorders>
          <w:vAlign w:val="center"/>
        </w:tcPr>
        <w:p w14:paraId="0F7F47CD" w14:textId="568F98FF" w:rsidR="003317CB" w:rsidRPr="00F85124" w:rsidRDefault="003317CB">
          <w:pPr>
            <w:pStyle w:val="Style14"/>
            <w:rPr>
              <w:b/>
            </w:rPr>
          </w:pPr>
          <w:r>
            <w:t xml:space="preserve">CERTIFICATE OF </w:t>
          </w:r>
          <w:del w:id="1697" w:author="Tam, Danny@Energy" w:date="2018-11-29T16:10:00Z">
            <w:r w:rsidDel="00A05A69">
              <w:delText xml:space="preserve">INSTALLATION </w:delText>
            </w:r>
          </w:del>
          <w:ins w:id="1698" w:author="Tam, Danny@Energy" w:date="2018-11-29T16:10:00Z">
            <w:r>
              <w:t xml:space="preserve">VERIFICATION </w:t>
            </w:r>
          </w:ins>
          <w:r>
            <w:t>– DATA FIELD DEFINITIONS AND CALCULATIONS</w:t>
          </w:r>
        </w:p>
      </w:tc>
      <w:tc>
        <w:tcPr>
          <w:tcW w:w="845" w:type="pct"/>
          <w:tcBorders>
            <w:left w:val="nil"/>
            <w:bottom w:val="single" w:sz="4" w:space="0" w:color="auto"/>
          </w:tcBorders>
          <w:tcMar>
            <w:left w:w="115" w:type="dxa"/>
            <w:right w:w="115" w:type="dxa"/>
          </w:tcMar>
          <w:vAlign w:val="center"/>
        </w:tcPr>
        <w:p w14:paraId="0F7F47CE" w14:textId="7749E445" w:rsidR="003317CB" w:rsidRDefault="003317CB">
          <w:pPr>
            <w:pStyle w:val="Style15"/>
            <w:rPr>
              <w:b/>
            </w:rPr>
          </w:pPr>
          <w:del w:id="1699" w:author="Tam, Danny@Energy" w:date="2018-11-29T16:10:00Z">
            <w:r w:rsidDel="00A05A69">
              <w:delText>CF2R</w:delText>
            </w:r>
          </w:del>
          <w:ins w:id="1700" w:author="Tam, Danny@Energy" w:date="2018-11-29T16:10:00Z">
            <w:r>
              <w:t>CF3R</w:t>
            </w:r>
          </w:ins>
          <w:r>
            <w:t>-PLB-22-H</w:t>
          </w:r>
        </w:p>
      </w:tc>
    </w:tr>
    <w:tr w:rsidR="003317CB" w:rsidRPr="00F85124" w14:paraId="0F7F47D2" w14:textId="77777777" w:rsidTr="00C33BFE">
      <w:trPr>
        <w:cantSplit/>
        <w:trHeight w:val="288"/>
      </w:trPr>
      <w:tc>
        <w:tcPr>
          <w:tcW w:w="2500" w:type="pct"/>
          <w:tcBorders>
            <w:right w:val="nil"/>
          </w:tcBorders>
        </w:tcPr>
        <w:p w14:paraId="0F7F47D0" w14:textId="77777777" w:rsidR="003317CB" w:rsidRPr="00F85124" w:rsidRDefault="003317CB" w:rsidP="00C33BFE">
          <w:pPr>
            <w:pStyle w:val="Style10"/>
            <w:rPr>
              <w:sz w:val="12"/>
              <w:szCs w:val="12"/>
            </w:rPr>
          </w:pPr>
          <w:r>
            <w:t xml:space="preserve">HERS Verified </w:t>
          </w:r>
          <w:r w:rsidRPr="006D2E42">
            <w:t>Single Dwelling Unit Hot Water System Distribution</w:t>
          </w:r>
        </w:p>
      </w:tc>
      <w:tc>
        <w:tcPr>
          <w:tcW w:w="2500" w:type="pct"/>
          <w:gridSpan w:val="2"/>
          <w:tcBorders>
            <w:left w:val="nil"/>
          </w:tcBorders>
        </w:tcPr>
        <w:p w14:paraId="0F7F47D1" w14:textId="04FA6F67" w:rsidR="003317CB" w:rsidRPr="00F85124" w:rsidRDefault="003317CB" w:rsidP="00C33BFE">
          <w:pPr>
            <w:pStyle w:val="Style11"/>
            <w:rPr>
              <w:sz w:val="12"/>
              <w:szCs w:val="12"/>
            </w:rPr>
          </w:pPr>
          <w:r w:rsidRPr="00F85124">
            <w:t xml:space="preserve">(Page </w:t>
          </w:r>
          <w:r>
            <w:fldChar w:fldCharType="begin"/>
          </w:r>
          <w:r>
            <w:instrText xml:space="preserve"> PAGE   \* MERGEFORMAT </w:instrText>
          </w:r>
          <w:r>
            <w:fldChar w:fldCharType="separate"/>
          </w:r>
          <w:r w:rsidR="005C2F04">
            <w:rPr>
              <w:noProof/>
            </w:rPr>
            <w:t>10</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5C2F04">
            <w:rPr>
              <w:noProof/>
            </w:rPr>
            <w:t>10</w:t>
          </w:r>
          <w:r>
            <w:rPr>
              <w:noProof/>
            </w:rPr>
            <w:fldChar w:fldCharType="end"/>
          </w:r>
          <w:r w:rsidRPr="00F85124">
            <w:t>)</w:t>
          </w:r>
        </w:p>
      </w:tc>
    </w:tr>
  </w:tbl>
  <w:p w14:paraId="0F7F47D3" w14:textId="62C39F77" w:rsidR="003317CB" w:rsidRPr="006D2E42" w:rsidRDefault="005C2F04" w:rsidP="004A16DC">
    <w:pPr>
      <w:pStyle w:val="Header"/>
      <w:spacing w:after="0"/>
      <w:rPr>
        <w:sz w:val="16"/>
        <w:szCs w:val="16"/>
      </w:rPr>
    </w:pPr>
    <w:r>
      <w:rPr>
        <w:noProof/>
      </w:rPr>
      <w:pict w14:anchorId="0F7F4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3" o:spid="_x0000_s2058"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F47D5" w14:textId="77777777" w:rsidR="003317CB" w:rsidRDefault="005C2F04">
    <w:pPr>
      <w:pStyle w:val="Header"/>
    </w:pPr>
    <w:r>
      <w:rPr>
        <w:noProof/>
      </w:rPr>
      <w:pict w14:anchorId="0F7F4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1" o:spid="_x0000_s205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7DAF"/>
    <w:multiLevelType w:val="hybridMultilevel"/>
    <w:tmpl w:val="8B5CB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A7E2B"/>
    <w:multiLevelType w:val="hybridMultilevel"/>
    <w:tmpl w:val="9CCCBE0A"/>
    <w:lvl w:ilvl="0" w:tplc="5FE2B916">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47EF1"/>
    <w:multiLevelType w:val="hybridMultilevel"/>
    <w:tmpl w:val="092C2240"/>
    <w:lvl w:ilvl="0" w:tplc="9C5E6B9C">
      <w:start w:val="1"/>
      <w:numFmt w:val="bullet"/>
      <w:lvlText w:val=""/>
      <w:lvlJc w:val="left"/>
      <w:pPr>
        <w:ind w:left="720" w:hanging="360"/>
      </w:pPr>
      <w:rPr>
        <w:rFonts w:ascii="Wingdings" w:eastAsia="Times New Roman" w:hAnsi="Wingdings" w:cs="Times New Roman" w:hint="default"/>
      </w:rPr>
    </w:lvl>
    <w:lvl w:ilvl="1" w:tplc="A45621D6" w:tentative="1">
      <w:start w:val="1"/>
      <w:numFmt w:val="bullet"/>
      <w:lvlText w:val="o"/>
      <w:lvlJc w:val="left"/>
      <w:pPr>
        <w:ind w:left="1440" w:hanging="360"/>
      </w:pPr>
      <w:rPr>
        <w:rFonts w:ascii="Courier New" w:hAnsi="Courier New" w:cs="Courier New" w:hint="default"/>
      </w:rPr>
    </w:lvl>
    <w:lvl w:ilvl="2" w:tplc="7968032E" w:tentative="1">
      <w:start w:val="1"/>
      <w:numFmt w:val="bullet"/>
      <w:lvlText w:val=""/>
      <w:lvlJc w:val="left"/>
      <w:pPr>
        <w:ind w:left="2160" w:hanging="360"/>
      </w:pPr>
      <w:rPr>
        <w:rFonts w:ascii="Wingdings" w:hAnsi="Wingdings" w:hint="default"/>
      </w:rPr>
    </w:lvl>
    <w:lvl w:ilvl="3" w:tplc="7E863E1C" w:tentative="1">
      <w:start w:val="1"/>
      <w:numFmt w:val="bullet"/>
      <w:lvlText w:val=""/>
      <w:lvlJc w:val="left"/>
      <w:pPr>
        <w:ind w:left="2880" w:hanging="360"/>
      </w:pPr>
      <w:rPr>
        <w:rFonts w:ascii="Symbol" w:hAnsi="Symbol" w:hint="default"/>
      </w:rPr>
    </w:lvl>
    <w:lvl w:ilvl="4" w:tplc="480A10A2" w:tentative="1">
      <w:start w:val="1"/>
      <w:numFmt w:val="bullet"/>
      <w:lvlText w:val="o"/>
      <w:lvlJc w:val="left"/>
      <w:pPr>
        <w:ind w:left="3600" w:hanging="360"/>
      </w:pPr>
      <w:rPr>
        <w:rFonts w:ascii="Courier New" w:hAnsi="Courier New" w:cs="Courier New" w:hint="default"/>
      </w:rPr>
    </w:lvl>
    <w:lvl w:ilvl="5" w:tplc="75BC404C" w:tentative="1">
      <w:start w:val="1"/>
      <w:numFmt w:val="bullet"/>
      <w:lvlText w:val=""/>
      <w:lvlJc w:val="left"/>
      <w:pPr>
        <w:ind w:left="4320" w:hanging="360"/>
      </w:pPr>
      <w:rPr>
        <w:rFonts w:ascii="Wingdings" w:hAnsi="Wingdings" w:hint="default"/>
      </w:rPr>
    </w:lvl>
    <w:lvl w:ilvl="6" w:tplc="F2D44DA4" w:tentative="1">
      <w:start w:val="1"/>
      <w:numFmt w:val="bullet"/>
      <w:lvlText w:val=""/>
      <w:lvlJc w:val="left"/>
      <w:pPr>
        <w:ind w:left="5040" w:hanging="360"/>
      </w:pPr>
      <w:rPr>
        <w:rFonts w:ascii="Symbol" w:hAnsi="Symbol" w:hint="default"/>
      </w:rPr>
    </w:lvl>
    <w:lvl w:ilvl="7" w:tplc="E42AD36A" w:tentative="1">
      <w:start w:val="1"/>
      <w:numFmt w:val="bullet"/>
      <w:lvlText w:val="o"/>
      <w:lvlJc w:val="left"/>
      <w:pPr>
        <w:ind w:left="5760" w:hanging="360"/>
      </w:pPr>
      <w:rPr>
        <w:rFonts w:ascii="Courier New" w:hAnsi="Courier New" w:cs="Courier New" w:hint="default"/>
      </w:rPr>
    </w:lvl>
    <w:lvl w:ilvl="8" w:tplc="18B2B1C6" w:tentative="1">
      <w:start w:val="1"/>
      <w:numFmt w:val="bullet"/>
      <w:lvlText w:val=""/>
      <w:lvlJc w:val="left"/>
      <w:pPr>
        <w:ind w:left="6480" w:hanging="360"/>
      </w:pPr>
      <w:rPr>
        <w:rFonts w:ascii="Wingdings" w:hAnsi="Wingdings" w:hint="default"/>
      </w:rPr>
    </w:lvl>
  </w:abstractNum>
  <w:abstractNum w:abstractNumId="3"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C1AE1"/>
    <w:multiLevelType w:val="hybridMultilevel"/>
    <w:tmpl w:val="C0E22402"/>
    <w:lvl w:ilvl="0" w:tplc="CEBA60C4">
      <w:start w:val="1"/>
      <w:numFmt w:val="bullet"/>
      <w:lvlText w:val=""/>
      <w:lvlJc w:val="left"/>
      <w:pPr>
        <w:ind w:left="1080" w:hanging="360"/>
      </w:pPr>
      <w:rPr>
        <w:rFonts w:ascii="Wingdings" w:eastAsia="Times New Roman" w:hAnsi="Wingdings" w:cs="Times New Roman" w:hint="default"/>
      </w:rPr>
    </w:lvl>
    <w:lvl w:ilvl="1" w:tplc="CCC89B78" w:tentative="1">
      <w:start w:val="1"/>
      <w:numFmt w:val="bullet"/>
      <w:lvlText w:val="o"/>
      <w:lvlJc w:val="left"/>
      <w:pPr>
        <w:ind w:left="1800" w:hanging="360"/>
      </w:pPr>
      <w:rPr>
        <w:rFonts w:ascii="Courier New" w:hAnsi="Courier New" w:cs="Courier New" w:hint="default"/>
      </w:rPr>
    </w:lvl>
    <w:lvl w:ilvl="2" w:tplc="F9B88B40" w:tentative="1">
      <w:start w:val="1"/>
      <w:numFmt w:val="bullet"/>
      <w:lvlText w:val=""/>
      <w:lvlJc w:val="left"/>
      <w:pPr>
        <w:ind w:left="2520" w:hanging="360"/>
      </w:pPr>
      <w:rPr>
        <w:rFonts w:ascii="Wingdings" w:hAnsi="Wingdings" w:hint="default"/>
      </w:rPr>
    </w:lvl>
    <w:lvl w:ilvl="3" w:tplc="978EBE2E" w:tentative="1">
      <w:start w:val="1"/>
      <w:numFmt w:val="bullet"/>
      <w:lvlText w:val=""/>
      <w:lvlJc w:val="left"/>
      <w:pPr>
        <w:ind w:left="3240" w:hanging="360"/>
      </w:pPr>
      <w:rPr>
        <w:rFonts w:ascii="Symbol" w:hAnsi="Symbol" w:hint="default"/>
      </w:rPr>
    </w:lvl>
    <w:lvl w:ilvl="4" w:tplc="65C25BE6" w:tentative="1">
      <w:start w:val="1"/>
      <w:numFmt w:val="bullet"/>
      <w:lvlText w:val="o"/>
      <w:lvlJc w:val="left"/>
      <w:pPr>
        <w:ind w:left="3960" w:hanging="360"/>
      </w:pPr>
      <w:rPr>
        <w:rFonts w:ascii="Courier New" w:hAnsi="Courier New" w:cs="Courier New" w:hint="default"/>
      </w:rPr>
    </w:lvl>
    <w:lvl w:ilvl="5" w:tplc="1BF83DFA" w:tentative="1">
      <w:start w:val="1"/>
      <w:numFmt w:val="bullet"/>
      <w:lvlText w:val=""/>
      <w:lvlJc w:val="left"/>
      <w:pPr>
        <w:ind w:left="4680" w:hanging="360"/>
      </w:pPr>
      <w:rPr>
        <w:rFonts w:ascii="Wingdings" w:hAnsi="Wingdings" w:hint="default"/>
      </w:rPr>
    </w:lvl>
    <w:lvl w:ilvl="6" w:tplc="06D42D4C" w:tentative="1">
      <w:start w:val="1"/>
      <w:numFmt w:val="bullet"/>
      <w:lvlText w:val=""/>
      <w:lvlJc w:val="left"/>
      <w:pPr>
        <w:ind w:left="5400" w:hanging="360"/>
      </w:pPr>
      <w:rPr>
        <w:rFonts w:ascii="Symbol" w:hAnsi="Symbol" w:hint="default"/>
      </w:rPr>
    </w:lvl>
    <w:lvl w:ilvl="7" w:tplc="425AC2F2" w:tentative="1">
      <w:start w:val="1"/>
      <w:numFmt w:val="bullet"/>
      <w:lvlText w:val="o"/>
      <w:lvlJc w:val="left"/>
      <w:pPr>
        <w:ind w:left="6120" w:hanging="360"/>
      </w:pPr>
      <w:rPr>
        <w:rFonts w:ascii="Courier New" w:hAnsi="Courier New" w:cs="Courier New" w:hint="default"/>
      </w:rPr>
    </w:lvl>
    <w:lvl w:ilvl="8" w:tplc="592677AC" w:tentative="1">
      <w:start w:val="1"/>
      <w:numFmt w:val="bullet"/>
      <w:lvlText w:val=""/>
      <w:lvlJc w:val="left"/>
      <w:pPr>
        <w:ind w:left="6840" w:hanging="360"/>
      </w:pPr>
      <w:rPr>
        <w:rFonts w:ascii="Wingdings" w:hAnsi="Wingdings" w:hint="default"/>
      </w:rPr>
    </w:lvl>
  </w:abstractNum>
  <w:abstractNum w:abstractNumId="5" w15:restartNumberingAfterBreak="0">
    <w:nsid w:val="13357B3B"/>
    <w:multiLevelType w:val="hybridMultilevel"/>
    <w:tmpl w:val="A036D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60B0C"/>
    <w:multiLevelType w:val="hybridMultilevel"/>
    <w:tmpl w:val="E4063AB6"/>
    <w:lvl w:ilvl="0" w:tplc="0C00B32C">
      <w:start w:val="13"/>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5758F"/>
    <w:multiLevelType w:val="hybridMultilevel"/>
    <w:tmpl w:val="3FE6C032"/>
    <w:lvl w:ilvl="0" w:tplc="1F74F818">
      <w:start w:val="1"/>
      <w:numFmt w:val="bullet"/>
      <w:lvlText w:val=""/>
      <w:lvlJc w:val="left"/>
      <w:pPr>
        <w:ind w:left="720" w:hanging="360"/>
      </w:pPr>
      <w:rPr>
        <w:rFonts w:ascii="Wingdings" w:eastAsia="Times New Roman" w:hAnsi="Wingdings" w:cs="Times New Roman" w:hint="default"/>
      </w:rPr>
    </w:lvl>
    <w:lvl w:ilvl="1" w:tplc="57ACE242" w:tentative="1">
      <w:start w:val="1"/>
      <w:numFmt w:val="bullet"/>
      <w:lvlText w:val="o"/>
      <w:lvlJc w:val="left"/>
      <w:pPr>
        <w:ind w:left="1440" w:hanging="360"/>
      </w:pPr>
      <w:rPr>
        <w:rFonts w:ascii="Courier New" w:hAnsi="Courier New" w:cs="Courier New" w:hint="default"/>
      </w:rPr>
    </w:lvl>
    <w:lvl w:ilvl="2" w:tplc="AB766C9C" w:tentative="1">
      <w:start w:val="1"/>
      <w:numFmt w:val="bullet"/>
      <w:lvlText w:val=""/>
      <w:lvlJc w:val="left"/>
      <w:pPr>
        <w:ind w:left="2160" w:hanging="360"/>
      </w:pPr>
      <w:rPr>
        <w:rFonts w:ascii="Wingdings" w:hAnsi="Wingdings" w:hint="default"/>
      </w:rPr>
    </w:lvl>
    <w:lvl w:ilvl="3" w:tplc="F54ADC4A" w:tentative="1">
      <w:start w:val="1"/>
      <w:numFmt w:val="bullet"/>
      <w:lvlText w:val=""/>
      <w:lvlJc w:val="left"/>
      <w:pPr>
        <w:ind w:left="2880" w:hanging="360"/>
      </w:pPr>
      <w:rPr>
        <w:rFonts w:ascii="Symbol" w:hAnsi="Symbol" w:hint="default"/>
      </w:rPr>
    </w:lvl>
    <w:lvl w:ilvl="4" w:tplc="B2E6D39E" w:tentative="1">
      <w:start w:val="1"/>
      <w:numFmt w:val="bullet"/>
      <w:lvlText w:val="o"/>
      <w:lvlJc w:val="left"/>
      <w:pPr>
        <w:ind w:left="3600" w:hanging="360"/>
      </w:pPr>
      <w:rPr>
        <w:rFonts w:ascii="Courier New" w:hAnsi="Courier New" w:cs="Courier New" w:hint="default"/>
      </w:rPr>
    </w:lvl>
    <w:lvl w:ilvl="5" w:tplc="D0E45D38" w:tentative="1">
      <w:start w:val="1"/>
      <w:numFmt w:val="bullet"/>
      <w:lvlText w:val=""/>
      <w:lvlJc w:val="left"/>
      <w:pPr>
        <w:ind w:left="4320" w:hanging="360"/>
      </w:pPr>
      <w:rPr>
        <w:rFonts w:ascii="Wingdings" w:hAnsi="Wingdings" w:hint="default"/>
      </w:rPr>
    </w:lvl>
    <w:lvl w:ilvl="6" w:tplc="C9C87056" w:tentative="1">
      <w:start w:val="1"/>
      <w:numFmt w:val="bullet"/>
      <w:lvlText w:val=""/>
      <w:lvlJc w:val="left"/>
      <w:pPr>
        <w:ind w:left="5040" w:hanging="360"/>
      </w:pPr>
      <w:rPr>
        <w:rFonts w:ascii="Symbol" w:hAnsi="Symbol" w:hint="default"/>
      </w:rPr>
    </w:lvl>
    <w:lvl w:ilvl="7" w:tplc="F47CE41C" w:tentative="1">
      <w:start w:val="1"/>
      <w:numFmt w:val="bullet"/>
      <w:lvlText w:val="o"/>
      <w:lvlJc w:val="left"/>
      <w:pPr>
        <w:ind w:left="5760" w:hanging="360"/>
      </w:pPr>
      <w:rPr>
        <w:rFonts w:ascii="Courier New" w:hAnsi="Courier New" w:cs="Courier New" w:hint="default"/>
      </w:rPr>
    </w:lvl>
    <w:lvl w:ilvl="8" w:tplc="8220952A" w:tentative="1">
      <w:start w:val="1"/>
      <w:numFmt w:val="bullet"/>
      <w:lvlText w:val=""/>
      <w:lvlJc w:val="left"/>
      <w:pPr>
        <w:ind w:left="6480" w:hanging="360"/>
      </w:pPr>
      <w:rPr>
        <w:rFonts w:ascii="Wingdings" w:hAnsi="Wingdings" w:hint="default"/>
      </w:rPr>
    </w:lvl>
  </w:abstractNum>
  <w:abstractNum w:abstractNumId="8" w15:restartNumberingAfterBreak="0">
    <w:nsid w:val="172E7968"/>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6718D9"/>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231E4D"/>
    <w:multiLevelType w:val="hybridMultilevel"/>
    <w:tmpl w:val="98BA8574"/>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22E447D3"/>
    <w:multiLevelType w:val="hybridMultilevel"/>
    <w:tmpl w:val="EBFCAFC4"/>
    <w:lvl w:ilvl="0" w:tplc="958489F4">
      <w:start w:val="1"/>
      <w:numFmt w:val="bullet"/>
      <w:lvlText w:val=""/>
      <w:lvlJc w:val="left"/>
      <w:pPr>
        <w:ind w:left="360" w:hanging="360"/>
      </w:pPr>
      <w:rPr>
        <w:rFonts w:ascii="Wingdings" w:eastAsia="Times New Roman" w:hAnsi="Wingdings" w:cs="Times New Roman" w:hint="default"/>
      </w:rPr>
    </w:lvl>
    <w:lvl w:ilvl="1" w:tplc="F40C0DD6" w:tentative="1">
      <w:start w:val="1"/>
      <w:numFmt w:val="bullet"/>
      <w:lvlText w:val="o"/>
      <w:lvlJc w:val="left"/>
      <w:pPr>
        <w:ind w:left="1080" w:hanging="360"/>
      </w:pPr>
      <w:rPr>
        <w:rFonts w:ascii="Courier New" w:hAnsi="Courier New" w:cs="Courier New" w:hint="default"/>
      </w:rPr>
    </w:lvl>
    <w:lvl w:ilvl="2" w:tplc="290897FC" w:tentative="1">
      <w:start w:val="1"/>
      <w:numFmt w:val="bullet"/>
      <w:lvlText w:val=""/>
      <w:lvlJc w:val="left"/>
      <w:pPr>
        <w:ind w:left="1800" w:hanging="360"/>
      </w:pPr>
      <w:rPr>
        <w:rFonts w:ascii="Wingdings" w:hAnsi="Wingdings" w:hint="default"/>
      </w:rPr>
    </w:lvl>
    <w:lvl w:ilvl="3" w:tplc="1BE6B13A" w:tentative="1">
      <w:start w:val="1"/>
      <w:numFmt w:val="bullet"/>
      <w:lvlText w:val=""/>
      <w:lvlJc w:val="left"/>
      <w:pPr>
        <w:ind w:left="2520" w:hanging="360"/>
      </w:pPr>
      <w:rPr>
        <w:rFonts w:ascii="Symbol" w:hAnsi="Symbol" w:hint="default"/>
      </w:rPr>
    </w:lvl>
    <w:lvl w:ilvl="4" w:tplc="AF225478" w:tentative="1">
      <w:start w:val="1"/>
      <w:numFmt w:val="bullet"/>
      <w:lvlText w:val="o"/>
      <w:lvlJc w:val="left"/>
      <w:pPr>
        <w:ind w:left="3240" w:hanging="360"/>
      </w:pPr>
      <w:rPr>
        <w:rFonts w:ascii="Courier New" w:hAnsi="Courier New" w:cs="Courier New" w:hint="default"/>
      </w:rPr>
    </w:lvl>
    <w:lvl w:ilvl="5" w:tplc="E29620E4" w:tentative="1">
      <w:start w:val="1"/>
      <w:numFmt w:val="bullet"/>
      <w:lvlText w:val=""/>
      <w:lvlJc w:val="left"/>
      <w:pPr>
        <w:ind w:left="3960" w:hanging="360"/>
      </w:pPr>
      <w:rPr>
        <w:rFonts w:ascii="Wingdings" w:hAnsi="Wingdings" w:hint="default"/>
      </w:rPr>
    </w:lvl>
    <w:lvl w:ilvl="6" w:tplc="4252D3D6" w:tentative="1">
      <w:start w:val="1"/>
      <w:numFmt w:val="bullet"/>
      <w:lvlText w:val=""/>
      <w:lvlJc w:val="left"/>
      <w:pPr>
        <w:ind w:left="4680" w:hanging="360"/>
      </w:pPr>
      <w:rPr>
        <w:rFonts w:ascii="Symbol" w:hAnsi="Symbol" w:hint="default"/>
      </w:rPr>
    </w:lvl>
    <w:lvl w:ilvl="7" w:tplc="6294376C" w:tentative="1">
      <w:start w:val="1"/>
      <w:numFmt w:val="bullet"/>
      <w:lvlText w:val="o"/>
      <w:lvlJc w:val="left"/>
      <w:pPr>
        <w:ind w:left="5400" w:hanging="360"/>
      </w:pPr>
      <w:rPr>
        <w:rFonts w:ascii="Courier New" w:hAnsi="Courier New" w:cs="Courier New" w:hint="default"/>
      </w:rPr>
    </w:lvl>
    <w:lvl w:ilvl="8" w:tplc="94004088" w:tentative="1">
      <w:start w:val="1"/>
      <w:numFmt w:val="bullet"/>
      <w:lvlText w:val=""/>
      <w:lvlJc w:val="left"/>
      <w:pPr>
        <w:ind w:left="6120" w:hanging="360"/>
      </w:pPr>
      <w:rPr>
        <w:rFonts w:ascii="Wingdings" w:hAnsi="Wingdings" w:hint="default"/>
      </w:rPr>
    </w:lvl>
  </w:abstractNum>
  <w:abstractNum w:abstractNumId="12"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D84380"/>
    <w:multiLevelType w:val="hybridMultilevel"/>
    <w:tmpl w:val="BC106A2E"/>
    <w:lvl w:ilvl="0" w:tplc="26F85B26">
      <w:start w:val="1"/>
      <w:numFmt w:val="upperLetter"/>
      <w:lvlText w:val="%1."/>
      <w:lvlJc w:val="left"/>
      <w:pPr>
        <w:ind w:left="1080" w:hanging="360"/>
      </w:pPr>
      <w:rPr>
        <w:rFonts w:ascii="Times New Roman" w:hAnsi="Times New Roman" w:cs="Times New Roman" w:hint="default"/>
        <w:sz w:val="20"/>
        <w:szCs w:val="20"/>
      </w:rPr>
    </w:lvl>
    <w:lvl w:ilvl="1" w:tplc="167601BA">
      <w:start w:val="1"/>
      <w:numFmt w:val="decimal"/>
      <w:lvlText w:val="%2."/>
      <w:lvlJc w:val="left"/>
      <w:pPr>
        <w:tabs>
          <w:tab w:val="num" w:pos="1440"/>
        </w:tabs>
        <w:ind w:left="1440" w:hanging="360"/>
      </w:pPr>
    </w:lvl>
    <w:lvl w:ilvl="2" w:tplc="A2AE6974">
      <w:start w:val="1"/>
      <w:numFmt w:val="decimal"/>
      <w:lvlText w:val="%3."/>
      <w:lvlJc w:val="left"/>
      <w:pPr>
        <w:tabs>
          <w:tab w:val="num" w:pos="2160"/>
        </w:tabs>
        <w:ind w:left="2160" w:hanging="360"/>
      </w:pPr>
    </w:lvl>
    <w:lvl w:ilvl="3" w:tplc="E6F4A9C4">
      <w:start w:val="1"/>
      <w:numFmt w:val="decimal"/>
      <w:lvlText w:val="%4."/>
      <w:lvlJc w:val="left"/>
      <w:pPr>
        <w:tabs>
          <w:tab w:val="num" w:pos="2880"/>
        </w:tabs>
        <w:ind w:left="2880" w:hanging="360"/>
      </w:pPr>
    </w:lvl>
    <w:lvl w:ilvl="4" w:tplc="45F6437A">
      <w:start w:val="1"/>
      <w:numFmt w:val="decimal"/>
      <w:lvlText w:val="%5."/>
      <w:lvlJc w:val="left"/>
      <w:pPr>
        <w:tabs>
          <w:tab w:val="num" w:pos="3600"/>
        </w:tabs>
        <w:ind w:left="3600" w:hanging="360"/>
      </w:pPr>
    </w:lvl>
    <w:lvl w:ilvl="5" w:tplc="F2507282">
      <w:start w:val="1"/>
      <w:numFmt w:val="decimal"/>
      <w:lvlText w:val="%6."/>
      <w:lvlJc w:val="left"/>
      <w:pPr>
        <w:tabs>
          <w:tab w:val="num" w:pos="4320"/>
        </w:tabs>
        <w:ind w:left="4320" w:hanging="360"/>
      </w:pPr>
    </w:lvl>
    <w:lvl w:ilvl="6" w:tplc="51F818D2">
      <w:start w:val="1"/>
      <w:numFmt w:val="decimal"/>
      <w:lvlText w:val="%7."/>
      <w:lvlJc w:val="left"/>
      <w:pPr>
        <w:tabs>
          <w:tab w:val="num" w:pos="5040"/>
        </w:tabs>
        <w:ind w:left="5040" w:hanging="360"/>
      </w:pPr>
    </w:lvl>
    <w:lvl w:ilvl="7" w:tplc="A3CAE9DE">
      <w:start w:val="1"/>
      <w:numFmt w:val="decimal"/>
      <w:lvlText w:val="%8."/>
      <w:lvlJc w:val="left"/>
      <w:pPr>
        <w:tabs>
          <w:tab w:val="num" w:pos="5760"/>
        </w:tabs>
        <w:ind w:left="5760" w:hanging="360"/>
      </w:pPr>
    </w:lvl>
    <w:lvl w:ilvl="8" w:tplc="6DFA9DEE">
      <w:start w:val="1"/>
      <w:numFmt w:val="decimal"/>
      <w:lvlText w:val="%9."/>
      <w:lvlJc w:val="left"/>
      <w:pPr>
        <w:tabs>
          <w:tab w:val="num" w:pos="6480"/>
        </w:tabs>
        <w:ind w:left="6480" w:hanging="360"/>
      </w:pPr>
    </w:lvl>
  </w:abstractNum>
  <w:abstractNum w:abstractNumId="14" w15:restartNumberingAfterBreak="0">
    <w:nsid w:val="2A471A99"/>
    <w:multiLevelType w:val="hybridMultilevel"/>
    <w:tmpl w:val="3A7C1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DE4521"/>
    <w:multiLevelType w:val="hybridMultilevel"/>
    <w:tmpl w:val="A9361528"/>
    <w:lvl w:ilvl="0" w:tplc="0230300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564E25"/>
    <w:multiLevelType w:val="hybridMultilevel"/>
    <w:tmpl w:val="F0242EAE"/>
    <w:lvl w:ilvl="0" w:tplc="48B6D8D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3679710B"/>
    <w:multiLevelType w:val="hybridMultilevel"/>
    <w:tmpl w:val="19DEC136"/>
    <w:lvl w:ilvl="0" w:tplc="BEA8C78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19" w15:restartNumberingAfterBreak="0">
    <w:nsid w:val="36CF7239"/>
    <w:multiLevelType w:val="hybridMultilevel"/>
    <w:tmpl w:val="EE802EA6"/>
    <w:lvl w:ilvl="0" w:tplc="FE9095DE">
      <w:start w:val="1"/>
      <w:numFmt w:val="decimal"/>
      <w:lvlText w:val="%1."/>
      <w:lvlJc w:val="left"/>
      <w:pPr>
        <w:ind w:left="720" w:hanging="360"/>
      </w:pPr>
    </w:lvl>
    <w:lvl w:ilvl="1" w:tplc="CFAC9F6E" w:tentative="1">
      <w:start w:val="1"/>
      <w:numFmt w:val="lowerLetter"/>
      <w:lvlText w:val="%2."/>
      <w:lvlJc w:val="left"/>
      <w:pPr>
        <w:ind w:left="1440" w:hanging="360"/>
      </w:pPr>
    </w:lvl>
    <w:lvl w:ilvl="2" w:tplc="CBE6B46A" w:tentative="1">
      <w:start w:val="1"/>
      <w:numFmt w:val="lowerRoman"/>
      <w:lvlText w:val="%3."/>
      <w:lvlJc w:val="right"/>
      <w:pPr>
        <w:ind w:left="2160" w:hanging="180"/>
      </w:pPr>
    </w:lvl>
    <w:lvl w:ilvl="3" w:tplc="E12614D8" w:tentative="1">
      <w:start w:val="1"/>
      <w:numFmt w:val="decimal"/>
      <w:lvlText w:val="%4."/>
      <w:lvlJc w:val="left"/>
      <w:pPr>
        <w:ind w:left="2880" w:hanging="360"/>
      </w:pPr>
    </w:lvl>
    <w:lvl w:ilvl="4" w:tplc="12F46CAE" w:tentative="1">
      <w:start w:val="1"/>
      <w:numFmt w:val="lowerLetter"/>
      <w:lvlText w:val="%5."/>
      <w:lvlJc w:val="left"/>
      <w:pPr>
        <w:ind w:left="3600" w:hanging="360"/>
      </w:pPr>
    </w:lvl>
    <w:lvl w:ilvl="5" w:tplc="B4FA5E1E" w:tentative="1">
      <w:start w:val="1"/>
      <w:numFmt w:val="lowerRoman"/>
      <w:lvlText w:val="%6."/>
      <w:lvlJc w:val="right"/>
      <w:pPr>
        <w:ind w:left="4320" w:hanging="180"/>
      </w:pPr>
    </w:lvl>
    <w:lvl w:ilvl="6" w:tplc="40F0C45A" w:tentative="1">
      <w:start w:val="1"/>
      <w:numFmt w:val="decimal"/>
      <w:lvlText w:val="%7."/>
      <w:lvlJc w:val="left"/>
      <w:pPr>
        <w:ind w:left="5040" w:hanging="360"/>
      </w:pPr>
    </w:lvl>
    <w:lvl w:ilvl="7" w:tplc="4FB2D9C0" w:tentative="1">
      <w:start w:val="1"/>
      <w:numFmt w:val="lowerLetter"/>
      <w:lvlText w:val="%8."/>
      <w:lvlJc w:val="left"/>
      <w:pPr>
        <w:ind w:left="5760" w:hanging="360"/>
      </w:pPr>
    </w:lvl>
    <w:lvl w:ilvl="8" w:tplc="3BD24178" w:tentative="1">
      <w:start w:val="1"/>
      <w:numFmt w:val="lowerRoman"/>
      <w:lvlText w:val="%9."/>
      <w:lvlJc w:val="right"/>
      <w:pPr>
        <w:ind w:left="6480" w:hanging="180"/>
      </w:pPr>
    </w:lvl>
  </w:abstractNum>
  <w:abstractNum w:abstractNumId="20" w15:restartNumberingAfterBreak="0">
    <w:nsid w:val="38AA1024"/>
    <w:multiLevelType w:val="hybridMultilevel"/>
    <w:tmpl w:val="BD9CAF00"/>
    <w:lvl w:ilvl="0" w:tplc="5CFA36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EF6E88"/>
    <w:multiLevelType w:val="hybridMultilevel"/>
    <w:tmpl w:val="A698AA24"/>
    <w:lvl w:ilvl="0" w:tplc="5FE2B916">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9C28DB"/>
    <w:multiLevelType w:val="hybridMultilevel"/>
    <w:tmpl w:val="240C220C"/>
    <w:lvl w:ilvl="0" w:tplc="04090001">
      <w:start w:val="1"/>
      <w:numFmt w:val="upperLetter"/>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4" w15:restartNumberingAfterBreak="0">
    <w:nsid w:val="3BAA1BAF"/>
    <w:multiLevelType w:val="hybridMultilevel"/>
    <w:tmpl w:val="1728BAC0"/>
    <w:lvl w:ilvl="0" w:tplc="04090015">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5" w15:restartNumberingAfterBreak="0">
    <w:nsid w:val="3BBA0795"/>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26" w15:restartNumberingAfterBreak="0">
    <w:nsid w:val="3DF934C8"/>
    <w:multiLevelType w:val="hybridMultilevel"/>
    <w:tmpl w:val="A0BA9B86"/>
    <w:lvl w:ilvl="0" w:tplc="5CFA361A">
      <w:start w:val="1"/>
      <w:numFmt w:val="upperLetter"/>
      <w:lvlText w:val="%1."/>
      <w:lvlJc w:val="left"/>
      <w:pPr>
        <w:tabs>
          <w:tab w:val="num" w:pos="360"/>
        </w:tabs>
        <w:ind w:left="360" w:hanging="360"/>
      </w:pPr>
      <w:rPr>
        <w:b w:val="0"/>
      </w:rPr>
    </w:lvl>
    <w:lvl w:ilvl="1" w:tplc="04090003">
      <w:start w:val="1"/>
      <w:numFmt w:val="lowerLetter"/>
      <w:lvlText w:val="%2."/>
      <w:lvlJc w:val="left"/>
      <w:pPr>
        <w:tabs>
          <w:tab w:val="num" w:pos="1620"/>
        </w:tabs>
        <w:ind w:left="162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13D7A35"/>
    <w:multiLevelType w:val="hybridMultilevel"/>
    <w:tmpl w:val="1BD064B0"/>
    <w:lvl w:ilvl="0" w:tplc="04090015">
      <w:start w:val="15"/>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10561"/>
    <w:multiLevelType w:val="hybridMultilevel"/>
    <w:tmpl w:val="FDA6901E"/>
    <w:lvl w:ilvl="0" w:tplc="70249C8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4C616596"/>
    <w:multiLevelType w:val="hybridMultilevel"/>
    <w:tmpl w:val="EED869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7F2F37"/>
    <w:multiLevelType w:val="hybridMultilevel"/>
    <w:tmpl w:val="FE9E89B8"/>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1" w15:restartNumberingAfterBreak="0">
    <w:nsid w:val="50A226AA"/>
    <w:multiLevelType w:val="hybridMultilevel"/>
    <w:tmpl w:val="A4605E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B3090A"/>
    <w:multiLevelType w:val="hybridMultilevel"/>
    <w:tmpl w:val="679AE870"/>
    <w:lvl w:ilvl="0" w:tplc="927E99C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56640BBC"/>
    <w:multiLevelType w:val="hybridMultilevel"/>
    <w:tmpl w:val="78DE64D6"/>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39551D"/>
    <w:multiLevelType w:val="hybridMultilevel"/>
    <w:tmpl w:val="FE40A2C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15:restartNumberingAfterBreak="0">
    <w:nsid w:val="59D878E1"/>
    <w:multiLevelType w:val="hybridMultilevel"/>
    <w:tmpl w:val="07269324"/>
    <w:lvl w:ilvl="0" w:tplc="5FE2B916">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FC5519"/>
    <w:multiLevelType w:val="hybridMultilevel"/>
    <w:tmpl w:val="33861E72"/>
    <w:lvl w:ilvl="0" w:tplc="46964A7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144A7"/>
    <w:multiLevelType w:val="hybridMultilevel"/>
    <w:tmpl w:val="5A74970C"/>
    <w:lvl w:ilvl="0" w:tplc="04090001">
      <w:start w:val="1"/>
      <w:numFmt w:val="upperLetter"/>
      <w:lvlText w:val="%1."/>
      <w:lvlJc w:val="left"/>
      <w:pPr>
        <w:ind w:left="720" w:hanging="360"/>
      </w:p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40" w15:restartNumberingAfterBreak="0">
    <w:nsid w:val="6BC53FAE"/>
    <w:multiLevelType w:val="hybridMultilevel"/>
    <w:tmpl w:val="8F5E6C9E"/>
    <w:lvl w:ilvl="0" w:tplc="04090015">
      <w:start w:val="1"/>
      <w:numFmt w:val="bullet"/>
      <w:lvlText w:val=""/>
      <w:lvlJc w:val="left"/>
      <w:pPr>
        <w:ind w:left="720" w:hanging="360"/>
      </w:pPr>
      <w:rPr>
        <w:rFonts w:ascii="Wingdings" w:eastAsia="Times New Roman" w:hAnsi="Wingdings"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6D6D2E92"/>
    <w:multiLevelType w:val="hybridMultilevel"/>
    <w:tmpl w:val="7AD6F2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381809"/>
    <w:multiLevelType w:val="hybridMultilevel"/>
    <w:tmpl w:val="23C222D2"/>
    <w:lvl w:ilvl="0" w:tplc="0409000F">
      <w:start w:val="3"/>
      <w:numFmt w:val="bullet"/>
      <w:lvlText w:val="-"/>
      <w:lvlJc w:val="left"/>
      <w:pPr>
        <w:ind w:left="720" w:hanging="360"/>
      </w:pPr>
      <w:rPr>
        <w:rFonts w:ascii="Calibri" w:eastAsia="Calibri" w:hAnsi="Calibri"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15:restartNumberingAfterBreak="0">
    <w:nsid w:val="73531AE5"/>
    <w:multiLevelType w:val="hybridMultilevel"/>
    <w:tmpl w:val="5A74970C"/>
    <w:lvl w:ilvl="0" w:tplc="04090001">
      <w:start w:val="1"/>
      <w:numFmt w:val="upperLetter"/>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792A0976"/>
    <w:multiLevelType w:val="hybridMultilevel"/>
    <w:tmpl w:val="2564F576"/>
    <w:lvl w:ilvl="0" w:tplc="36D0106C">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A13D64"/>
    <w:multiLevelType w:val="hybridMultilevel"/>
    <w:tmpl w:val="5732854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6D48CB"/>
    <w:multiLevelType w:val="hybridMultilevel"/>
    <w:tmpl w:val="26947862"/>
    <w:lvl w:ilvl="0" w:tplc="FF282EDE">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15:restartNumberingAfterBreak="0">
    <w:nsid w:val="7CF3511D"/>
    <w:multiLevelType w:val="hybridMultilevel"/>
    <w:tmpl w:val="53D69516"/>
    <w:lvl w:ilvl="0" w:tplc="7090C1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B736A8"/>
    <w:multiLevelType w:val="hybridMultilevel"/>
    <w:tmpl w:val="E18EA53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F937AE4"/>
    <w:multiLevelType w:val="hybridMultilevel"/>
    <w:tmpl w:val="948EA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48"/>
  </w:num>
  <w:num w:numId="3">
    <w:abstractNumId w:val="42"/>
  </w:num>
  <w:num w:numId="4">
    <w:abstractNumId w:val="11"/>
  </w:num>
  <w:num w:numId="5">
    <w:abstractNumId w:val="2"/>
  </w:num>
  <w:num w:numId="6">
    <w:abstractNumId w:val="7"/>
  </w:num>
  <w:num w:numId="7">
    <w:abstractNumId w:val="4"/>
  </w:num>
  <w:num w:numId="8">
    <w:abstractNumId w:val="24"/>
  </w:num>
  <w:num w:numId="9">
    <w:abstractNumId w:val="40"/>
  </w:num>
  <w:num w:numId="10">
    <w:abstractNumId w:val="19"/>
  </w:num>
  <w:num w:numId="11">
    <w:abstractNumId w:val="36"/>
  </w:num>
  <w:num w:numId="12">
    <w:abstractNumId w:val="17"/>
  </w:num>
  <w:num w:numId="13">
    <w:abstractNumId w:val="34"/>
  </w:num>
  <w:num w:numId="14">
    <w:abstractNumId w:val="20"/>
  </w:num>
  <w:num w:numId="15">
    <w:abstractNumId w:val="28"/>
  </w:num>
  <w:num w:numId="16">
    <w:abstractNumId w:val="47"/>
  </w:num>
  <w:num w:numId="17">
    <w:abstractNumId w:val="0"/>
  </w:num>
  <w:num w:numId="18">
    <w:abstractNumId w:val="43"/>
  </w:num>
  <w:num w:numId="19">
    <w:abstractNumId w:val="39"/>
  </w:num>
  <w:num w:numId="20">
    <w:abstractNumId w:val="13"/>
  </w:num>
  <w:num w:numId="21">
    <w:abstractNumId w:val="26"/>
  </w:num>
  <w:num w:numId="22">
    <w:abstractNumId w:val="5"/>
  </w:num>
  <w:num w:numId="23">
    <w:abstractNumId w:val="30"/>
  </w:num>
  <w:num w:numId="24">
    <w:abstractNumId w:val="23"/>
  </w:num>
  <w:num w:numId="25">
    <w:abstractNumId w:val="46"/>
  </w:num>
  <w:num w:numId="26">
    <w:abstractNumId w:val="6"/>
  </w:num>
  <w:num w:numId="27">
    <w:abstractNumId w:val="27"/>
  </w:num>
  <w:num w:numId="28">
    <w:abstractNumId w:val="12"/>
  </w:num>
  <w:num w:numId="29">
    <w:abstractNumId w:val="32"/>
  </w:num>
  <w:num w:numId="30">
    <w:abstractNumId w:val="35"/>
  </w:num>
  <w:num w:numId="31">
    <w:abstractNumId w:val="21"/>
  </w:num>
  <w:num w:numId="32">
    <w:abstractNumId w:val="1"/>
  </w:num>
  <w:num w:numId="33">
    <w:abstractNumId w:val="37"/>
  </w:num>
  <w:num w:numId="34">
    <w:abstractNumId w:val="16"/>
  </w:num>
  <w:num w:numId="35">
    <w:abstractNumId w:val="9"/>
  </w:num>
  <w:num w:numId="36">
    <w:abstractNumId w:val="50"/>
  </w:num>
  <w:num w:numId="37">
    <w:abstractNumId w:val="15"/>
  </w:num>
  <w:num w:numId="38">
    <w:abstractNumId w:val="41"/>
  </w:num>
  <w:num w:numId="39">
    <w:abstractNumId w:val="45"/>
  </w:num>
  <w:num w:numId="40">
    <w:abstractNumId w:val="22"/>
  </w:num>
  <w:num w:numId="41">
    <w:abstractNumId w:val="33"/>
  </w:num>
  <w:num w:numId="42">
    <w:abstractNumId w:val="12"/>
    <w:lvlOverride w:ilvl="0">
      <w:startOverride w:val="1"/>
    </w:lvlOverride>
    <w:lvlOverride w:ilvl="1"/>
    <w:lvlOverride w:ilvl="2"/>
    <w:lvlOverride w:ilvl="3"/>
    <w:lvlOverride w:ilvl="4"/>
    <w:lvlOverride w:ilvl="5"/>
    <w:lvlOverride w:ilvl="6"/>
    <w:lvlOverride w:ilvl="7"/>
    <w:lvlOverride w:ilvl="8"/>
  </w:num>
  <w:num w:numId="43">
    <w:abstractNumId w:val="44"/>
  </w:num>
  <w:num w:numId="44">
    <w:abstractNumId w:val="31"/>
  </w:num>
  <w:num w:numId="45">
    <w:abstractNumId w:val="10"/>
  </w:num>
  <w:num w:numId="46">
    <w:abstractNumId w:val="38"/>
  </w:num>
  <w:num w:numId="47">
    <w:abstractNumId w:val="3"/>
  </w:num>
  <w:num w:numId="48">
    <w:abstractNumId w:val="49"/>
  </w:num>
  <w:num w:numId="49">
    <w:abstractNumId w:val="25"/>
  </w:num>
  <w:num w:numId="50">
    <w:abstractNumId w:val="8"/>
  </w:num>
  <w:num w:numId="51">
    <w:abstractNumId w:val="14"/>
  </w:num>
  <w:num w:numId="52">
    <w:abstractNumId w:val="29"/>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Tam, Danny@Energy">
    <w15:presenceInfo w15:providerId="AD" w15:userId="S-1-5-21-606747145-1060284298-682003330-61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markup="0"/>
  <w:trackRevisions/>
  <w:defaultTabStop w:val="720"/>
  <w:drawingGridHorizontalSpacing w:val="110"/>
  <w:displayHorizontalDrawingGridEvery w:val="2"/>
  <w:displayVerticalDrawingGridEvery w:val="2"/>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6"/>
    <w:rsid w:val="00010453"/>
    <w:rsid w:val="00013667"/>
    <w:rsid w:val="00025661"/>
    <w:rsid w:val="00026F0A"/>
    <w:rsid w:val="000348E3"/>
    <w:rsid w:val="00034C3F"/>
    <w:rsid w:val="00034EAB"/>
    <w:rsid w:val="00035EF9"/>
    <w:rsid w:val="00046302"/>
    <w:rsid w:val="00047C58"/>
    <w:rsid w:val="000601F4"/>
    <w:rsid w:val="0006478B"/>
    <w:rsid w:val="00064983"/>
    <w:rsid w:val="00064F9C"/>
    <w:rsid w:val="00065203"/>
    <w:rsid w:val="000807DE"/>
    <w:rsid w:val="000849F0"/>
    <w:rsid w:val="00092950"/>
    <w:rsid w:val="0009742B"/>
    <w:rsid w:val="000A05A2"/>
    <w:rsid w:val="000B52D6"/>
    <w:rsid w:val="000B7422"/>
    <w:rsid w:val="000D3D9E"/>
    <w:rsid w:val="000D4598"/>
    <w:rsid w:val="000D610A"/>
    <w:rsid w:val="000E1685"/>
    <w:rsid w:val="000E45E2"/>
    <w:rsid w:val="000F1D06"/>
    <w:rsid w:val="000F75BC"/>
    <w:rsid w:val="00122A6B"/>
    <w:rsid w:val="00122DFF"/>
    <w:rsid w:val="001233C7"/>
    <w:rsid w:val="0013071A"/>
    <w:rsid w:val="00132ED8"/>
    <w:rsid w:val="00136975"/>
    <w:rsid w:val="001379AE"/>
    <w:rsid w:val="001416A8"/>
    <w:rsid w:val="001418FF"/>
    <w:rsid w:val="0014483B"/>
    <w:rsid w:val="001455A6"/>
    <w:rsid w:val="00147EA4"/>
    <w:rsid w:val="00157DF4"/>
    <w:rsid w:val="00166F9C"/>
    <w:rsid w:val="00177CE0"/>
    <w:rsid w:val="00180B11"/>
    <w:rsid w:val="00187D79"/>
    <w:rsid w:val="0019006C"/>
    <w:rsid w:val="00190379"/>
    <w:rsid w:val="001914EC"/>
    <w:rsid w:val="00192296"/>
    <w:rsid w:val="001938BC"/>
    <w:rsid w:val="00193F95"/>
    <w:rsid w:val="001A5DB6"/>
    <w:rsid w:val="001A6F3A"/>
    <w:rsid w:val="001B3105"/>
    <w:rsid w:val="001B6293"/>
    <w:rsid w:val="001B692C"/>
    <w:rsid w:val="001C6EE0"/>
    <w:rsid w:val="001C791D"/>
    <w:rsid w:val="001D1F6F"/>
    <w:rsid w:val="001D396A"/>
    <w:rsid w:val="001E3511"/>
    <w:rsid w:val="001E58D1"/>
    <w:rsid w:val="001F0055"/>
    <w:rsid w:val="001F0A85"/>
    <w:rsid w:val="001F353A"/>
    <w:rsid w:val="001F3BFF"/>
    <w:rsid w:val="001F3C43"/>
    <w:rsid w:val="00212109"/>
    <w:rsid w:val="002145A5"/>
    <w:rsid w:val="002176C2"/>
    <w:rsid w:val="0022056E"/>
    <w:rsid w:val="0022213C"/>
    <w:rsid w:val="00222953"/>
    <w:rsid w:val="0023694B"/>
    <w:rsid w:val="002431D7"/>
    <w:rsid w:val="002456C7"/>
    <w:rsid w:val="002473C4"/>
    <w:rsid w:val="0025415A"/>
    <w:rsid w:val="002544C3"/>
    <w:rsid w:val="00256B55"/>
    <w:rsid w:val="0025788B"/>
    <w:rsid w:val="002578E7"/>
    <w:rsid w:val="002600BD"/>
    <w:rsid w:val="00260EB7"/>
    <w:rsid w:val="002625AF"/>
    <w:rsid w:val="00264A7E"/>
    <w:rsid w:val="00267060"/>
    <w:rsid w:val="00267109"/>
    <w:rsid w:val="00276DD9"/>
    <w:rsid w:val="002A058D"/>
    <w:rsid w:val="002A45FE"/>
    <w:rsid w:val="002A4FD5"/>
    <w:rsid w:val="002A63C0"/>
    <w:rsid w:val="002A7B9B"/>
    <w:rsid w:val="002B4375"/>
    <w:rsid w:val="002B5F75"/>
    <w:rsid w:val="002C3E82"/>
    <w:rsid w:val="002C594D"/>
    <w:rsid w:val="002C7351"/>
    <w:rsid w:val="002D344E"/>
    <w:rsid w:val="002E3AD7"/>
    <w:rsid w:val="002E6A39"/>
    <w:rsid w:val="002F18C2"/>
    <w:rsid w:val="002F1EAA"/>
    <w:rsid w:val="002F44E2"/>
    <w:rsid w:val="003004FB"/>
    <w:rsid w:val="003027B1"/>
    <w:rsid w:val="00304DD4"/>
    <w:rsid w:val="0031022E"/>
    <w:rsid w:val="003166CA"/>
    <w:rsid w:val="003222A9"/>
    <w:rsid w:val="00323F2C"/>
    <w:rsid w:val="00327949"/>
    <w:rsid w:val="003279CA"/>
    <w:rsid w:val="0033003F"/>
    <w:rsid w:val="003317CB"/>
    <w:rsid w:val="00332C3F"/>
    <w:rsid w:val="00347515"/>
    <w:rsid w:val="00353208"/>
    <w:rsid w:val="003553ED"/>
    <w:rsid w:val="0035556A"/>
    <w:rsid w:val="00356EF4"/>
    <w:rsid w:val="00357CFC"/>
    <w:rsid w:val="003609C5"/>
    <w:rsid w:val="00362F77"/>
    <w:rsid w:val="0036348A"/>
    <w:rsid w:val="00371CAD"/>
    <w:rsid w:val="003739EF"/>
    <w:rsid w:val="003765F9"/>
    <w:rsid w:val="00383435"/>
    <w:rsid w:val="003838CF"/>
    <w:rsid w:val="003A32BC"/>
    <w:rsid w:val="003A56CA"/>
    <w:rsid w:val="003B2758"/>
    <w:rsid w:val="003B2928"/>
    <w:rsid w:val="003C08D4"/>
    <w:rsid w:val="003C0EF4"/>
    <w:rsid w:val="003C2B0D"/>
    <w:rsid w:val="003D260A"/>
    <w:rsid w:val="003D3970"/>
    <w:rsid w:val="003D7869"/>
    <w:rsid w:val="003D7F1B"/>
    <w:rsid w:val="003E5D1D"/>
    <w:rsid w:val="003E796B"/>
    <w:rsid w:val="00400D12"/>
    <w:rsid w:val="004021C5"/>
    <w:rsid w:val="004035F2"/>
    <w:rsid w:val="00410D90"/>
    <w:rsid w:val="00410ECB"/>
    <w:rsid w:val="00411887"/>
    <w:rsid w:val="004125D7"/>
    <w:rsid w:val="004144C8"/>
    <w:rsid w:val="00422867"/>
    <w:rsid w:val="00426876"/>
    <w:rsid w:val="0044682A"/>
    <w:rsid w:val="00450E94"/>
    <w:rsid w:val="00455CD1"/>
    <w:rsid w:val="004561B1"/>
    <w:rsid w:val="004577D2"/>
    <w:rsid w:val="004648AA"/>
    <w:rsid w:val="00467528"/>
    <w:rsid w:val="004716A9"/>
    <w:rsid w:val="004737C4"/>
    <w:rsid w:val="004818A4"/>
    <w:rsid w:val="00493F0F"/>
    <w:rsid w:val="0049441B"/>
    <w:rsid w:val="00494DCF"/>
    <w:rsid w:val="004953E7"/>
    <w:rsid w:val="00496FB9"/>
    <w:rsid w:val="004A16DC"/>
    <w:rsid w:val="004B0F33"/>
    <w:rsid w:val="004B5988"/>
    <w:rsid w:val="004B7988"/>
    <w:rsid w:val="004C395F"/>
    <w:rsid w:val="004D1480"/>
    <w:rsid w:val="004E16E0"/>
    <w:rsid w:val="004E3B6C"/>
    <w:rsid w:val="00520259"/>
    <w:rsid w:val="0052448D"/>
    <w:rsid w:val="00526D3D"/>
    <w:rsid w:val="0053169A"/>
    <w:rsid w:val="00531DE4"/>
    <w:rsid w:val="00533FC8"/>
    <w:rsid w:val="005438DF"/>
    <w:rsid w:val="0056485C"/>
    <w:rsid w:val="00574862"/>
    <w:rsid w:val="00583B52"/>
    <w:rsid w:val="00585D1F"/>
    <w:rsid w:val="0058605A"/>
    <w:rsid w:val="00587770"/>
    <w:rsid w:val="00592019"/>
    <w:rsid w:val="00596745"/>
    <w:rsid w:val="005A5077"/>
    <w:rsid w:val="005B1B6C"/>
    <w:rsid w:val="005B4893"/>
    <w:rsid w:val="005C1235"/>
    <w:rsid w:val="005C2F04"/>
    <w:rsid w:val="005C69A2"/>
    <w:rsid w:val="005D0176"/>
    <w:rsid w:val="005D11BC"/>
    <w:rsid w:val="005D2389"/>
    <w:rsid w:val="005E1CB6"/>
    <w:rsid w:val="005F39F7"/>
    <w:rsid w:val="005F5F84"/>
    <w:rsid w:val="00604247"/>
    <w:rsid w:val="006155F7"/>
    <w:rsid w:val="00625EF9"/>
    <w:rsid w:val="00627215"/>
    <w:rsid w:val="00641F8E"/>
    <w:rsid w:val="00643B79"/>
    <w:rsid w:val="0065796D"/>
    <w:rsid w:val="00660D0A"/>
    <w:rsid w:val="00662936"/>
    <w:rsid w:val="00663CC9"/>
    <w:rsid w:val="006971F7"/>
    <w:rsid w:val="006A7E82"/>
    <w:rsid w:val="006C167A"/>
    <w:rsid w:val="006C36EE"/>
    <w:rsid w:val="006D0D5A"/>
    <w:rsid w:val="006D27B8"/>
    <w:rsid w:val="006D2E42"/>
    <w:rsid w:val="006D43C4"/>
    <w:rsid w:val="006E0618"/>
    <w:rsid w:val="006E1E98"/>
    <w:rsid w:val="006E258E"/>
    <w:rsid w:val="006E4B25"/>
    <w:rsid w:val="006F400D"/>
    <w:rsid w:val="006F4A34"/>
    <w:rsid w:val="00704E79"/>
    <w:rsid w:val="00707B29"/>
    <w:rsid w:val="00720D79"/>
    <w:rsid w:val="00722694"/>
    <w:rsid w:val="007305A1"/>
    <w:rsid w:val="007325A8"/>
    <w:rsid w:val="00736541"/>
    <w:rsid w:val="007376A9"/>
    <w:rsid w:val="00747A98"/>
    <w:rsid w:val="00770BE1"/>
    <w:rsid w:val="00771523"/>
    <w:rsid w:val="007727F8"/>
    <w:rsid w:val="007771B8"/>
    <w:rsid w:val="00777ED6"/>
    <w:rsid w:val="00787826"/>
    <w:rsid w:val="007951A4"/>
    <w:rsid w:val="00795769"/>
    <w:rsid w:val="00795808"/>
    <w:rsid w:val="007A27A1"/>
    <w:rsid w:val="007A56DD"/>
    <w:rsid w:val="007A73AF"/>
    <w:rsid w:val="007B0D5E"/>
    <w:rsid w:val="007B499C"/>
    <w:rsid w:val="007B6A87"/>
    <w:rsid w:val="007C165D"/>
    <w:rsid w:val="007C2E10"/>
    <w:rsid w:val="007D76B1"/>
    <w:rsid w:val="007E190B"/>
    <w:rsid w:val="007F04D6"/>
    <w:rsid w:val="007F2497"/>
    <w:rsid w:val="007F431D"/>
    <w:rsid w:val="007F7E71"/>
    <w:rsid w:val="008049A6"/>
    <w:rsid w:val="00811F8E"/>
    <w:rsid w:val="00816EBB"/>
    <w:rsid w:val="0082708E"/>
    <w:rsid w:val="00841F88"/>
    <w:rsid w:val="00845B3C"/>
    <w:rsid w:val="00850E4B"/>
    <w:rsid w:val="00865941"/>
    <w:rsid w:val="00871BF4"/>
    <w:rsid w:val="008747B8"/>
    <w:rsid w:val="00874A91"/>
    <w:rsid w:val="00876910"/>
    <w:rsid w:val="00876C88"/>
    <w:rsid w:val="00876F4B"/>
    <w:rsid w:val="00890BBF"/>
    <w:rsid w:val="008924B8"/>
    <w:rsid w:val="008A6EEA"/>
    <w:rsid w:val="008B05BB"/>
    <w:rsid w:val="008C11DD"/>
    <w:rsid w:val="008D35FE"/>
    <w:rsid w:val="008D37C6"/>
    <w:rsid w:val="008E2A8D"/>
    <w:rsid w:val="008E388E"/>
    <w:rsid w:val="008F0FC8"/>
    <w:rsid w:val="008F119E"/>
    <w:rsid w:val="008F15F7"/>
    <w:rsid w:val="00911B47"/>
    <w:rsid w:val="00913A72"/>
    <w:rsid w:val="0091782E"/>
    <w:rsid w:val="009234C3"/>
    <w:rsid w:val="009268B1"/>
    <w:rsid w:val="009269B2"/>
    <w:rsid w:val="00930EB5"/>
    <w:rsid w:val="00935470"/>
    <w:rsid w:val="00935859"/>
    <w:rsid w:val="0094138E"/>
    <w:rsid w:val="0095386E"/>
    <w:rsid w:val="009563F0"/>
    <w:rsid w:val="00975A1A"/>
    <w:rsid w:val="009813F1"/>
    <w:rsid w:val="00990D0A"/>
    <w:rsid w:val="009916D8"/>
    <w:rsid w:val="00992424"/>
    <w:rsid w:val="00994805"/>
    <w:rsid w:val="00994F23"/>
    <w:rsid w:val="009A203E"/>
    <w:rsid w:val="009A48FF"/>
    <w:rsid w:val="009A63CA"/>
    <w:rsid w:val="009B534F"/>
    <w:rsid w:val="009B681B"/>
    <w:rsid w:val="009B7609"/>
    <w:rsid w:val="009B7D4A"/>
    <w:rsid w:val="009C10FB"/>
    <w:rsid w:val="009C19C3"/>
    <w:rsid w:val="009C1BD6"/>
    <w:rsid w:val="009C1D6E"/>
    <w:rsid w:val="009D6242"/>
    <w:rsid w:val="009E0D73"/>
    <w:rsid w:val="00A05A69"/>
    <w:rsid w:val="00A11FD9"/>
    <w:rsid w:val="00A122CA"/>
    <w:rsid w:val="00A123F0"/>
    <w:rsid w:val="00A15705"/>
    <w:rsid w:val="00A417EC"/>
    <w:rsid w:val="00A45B6A"/>
    <w:rsid w:val="00A55D6E"/>
    <w:rsid w:val="00A82A43"/>
    <w:rsid w:val="00A92D60"/>
    <w:rsid w:val="00A93E82"/>
    <w:rsid w:val="00A956FB"/>
    <w:rsid w:val="00AA01B2"/>
    <w:rsid w:val="00AA2A5A"/>
    <w:rsid w:val="00AB434E"/>
    <w:rsid w:val="00AC4B2D"/>
    <w:rsid w:val="00AD0DE8"/>
    <w:rsid w:val="00AD7981"/>
    <w:rsid w:val="00AE6068"/>
    <w:rsid w:val="00AE7D2E"/>
    <w:rsid w:val="00AF2949"/>
    <w:rsid w:val="00AF5BDE"/>
    <w:rsid w:val="00B02169"/>
    <w:rsid w:val="00B04692"/>
    <w:rsid w:val="00B062D7"/>
    <w:rsid w:val="00B1560F"/>
    <w:rsid w:val="00B16B2C"/>
    <w:rsid w:val="00B251DF"/>
    <w:rsid w:val="00B37017"/>
    <w:rsid w:val="00B40255"/>
    <w:rsid w:val="00B41E50"/>
    <w:rsid w:val="00B42098"/>
    <w:rsid w:val="00B50E4A"/>
    <w:rsid w:val="00B5420A"/>
    <w:rsid w:val="00B614D3"/>
    <w:rsid w:val="00B65F0F"/>
    <w:rsid w:val="00B7047B"/>
    <w:rsid w:val="00B71192"/>
    <w:rsid w:val="00B7334B"/>
    <w:rsid w:val="00B73475"/>
    <w:rsid w:val="00B74627"/>
    <w:rsid w:val="00B77D9F"/>
    <w:rsid w:val="00B843FA"/>
    <w:rsid w:val="00B917B2"/>
    <w:rsid w:val="00B93A6C"/>
    <w:rsid w:val="00B971C9"/>
    <w:rsid w:val="00BA0DE5"/>
    <w:rsid w:val="00BA5E27"/>
    <w:rsid w:val="00BB6EE2"/>
    <w:rsid w:val="00BC0A50"/>
    <w:rsid w:val="00BD57B1"/>
    <w:rsid w:val="00BD5A3B"/>
    <w:rsid w:val="00BD7E2D"/>
    <w:rsid w:val="00BE1972"/>
    <w:rsid w:val="00BE3305"/>
    <w:rsid w:val="00BF25D5"/>
    <w:rsid w:val="00BF71E8"/>
    <w:rsid w:val="00BF7314"/>
    <w:rsid w:val="00C04DCE"/>
    <w:rsid w:val="00C063FD"/>
    <w:rsid w:val="00C11154"/>
    <w:rsid w:val="00C12EA4"/>
    <w:rsid w:val="00C16266"/>
    <w:rsid w:val="00C17920"/>
    <w:rsid w:val="00C207A5"/>
    <w:rsid w:val="00C258EC"/>
    <w:rsid w:val="00C309E7"/>
    <w:rsid w:val="00C33BFE"/>
    <w:rsid w:val="00C41113"/>
    <w:rsid w:val="00C4167D"/>
    <w:rsid w:val="00C41DB5"/>
    <w:rsid w:val="00C46AC8"/>
    <w:rsid w:val="00C50541"/>
    <w:rsid w:val="00C533F7"/>
    <w:rsid w:val="00C53FE6"/>
    <w:rsid w:val="00C549BD"/>
    <w:rsid w:val="00C55E3A"/>
    <w:rsid w:val="00C6275F"/>
    <w:rsid w:val="00C71DFF"/>
    <w:rsid w:val="00C7551D"/>
    <w:rsid w:val="00C80016"/>
    <w:rsid w:val="00C91513"/>
    <w:rsid w:val="00C9553B"/>
    <w:rsid w:val="00CA1005"/>
    <w:rsid w:val="00CA27B6"/>
    <w:rsid w:val="00CA463B"/>
    <w:rsid w:val="00CB59A5"/>
    <w:rsid w:val="00CC3747"/>
    <w:rsid w:val="00CC3F68"/>
    <w:rsid w:val="00CC4CAF"/>
    <w:rsid w:val="00CD1D96"/>
    <w:rsid w:val="00CD3504"/>
    <w:rsid w:val="00CE1CE6"/>
    <w:rsid w:val="00CE2B87"/>
    <w:rsid w:val="00CE2BDF"/>
    <w:rsid w:val="00CE616E"/>
    <w:rsid w:val="00CF186E"/>
    <w:rsid w:val="00CF62EE"/>
    <w:rsid w:val="00D11D0C"/>
    <w:rsid w:val="00D146D9"/>
    <w:rsid w:val="00D21FDB"/>
    <w:rsid w:val="00D23E4B"/>
    <w:rsid w:val="00D27702"/>
    <w:rsid w:val="00D348F0"/>
    <w:rsid w:val="00D35CCC"/>
    <w:rsid w:val="00D405C8"/>
    <w:rsid w:val="00D442A6"/>
    <w:rsid w:val="00D44924"/>
    <w:rsid w:val="00D55D91"/>
    <w:rsid w:val="00D56448"/>
    <w:rsid w:val="00D65630"/>
    <w:rsid w:val="00D668B5"/>
    <w:rsid w:val="00D73EDD"/>
    <w:rsid w:val="00D74ED9"/>
    <w:rsid w:val="00D7513B"/>
    <w:rsid w:val="00D75806"/>
    <w:rsid w:val="00D82384"/>
    <w:rsid w:val="00D843F8"/>
    <w:rsid w:val="00D85E3F"/>
    <w:rsid w:val="00D86BD0"/>
    <w:rsid w:val="00D86D5C"/>
    <w:rsid w:val="00D879CA"/>
    <w:rsid w:val="00D91F99"/>
    <w:rsid w:val="00DA2983"/>
    <w:rsid w:val="00DA48EB"/>
    <w:rsid w:val="00DA5B77"/>
    <w:rsid w:val="00DB13D1"/>
    <w:rsid w:val="00DB7BEA"/>
    <w:rsid w:val="00DC25AA"/>
    <w:rsid w:val="00DC522B"/>
    <w:rsid w:val="00DC71A3"/>
    <w:rsid w:val="00DD7A9E"/>
    <w:rsid w:val="00DE23EE"/>
    <w:rsid w:val="00DE5076"/>
    <w:rsid w:val="00DE5497"/>
    <w:rsid w:val="00DE68B9"/>
    <w:rsid w:val="00DE7A20"/>
    <w:rsid w:val="00DF3222"/>
    <w:rsid w:val="00DF32C1"/>
    <w:rsid w:val="00DF3388"/>
    <w:rsid w:val="00DF49E0"/>
    <w:rsid w:val="00DF4BB0"/>
    <w:rsid w:val="00DF67E5"/>
    <w:rsid w:val="00E0468F"/>
    <w:rsid w:val="00E04921"/>
    <w:rsid w:val="00E07C31"/>
    <w:rsid w:val="00E201AC"/>
    <w:rsid w:val="00E20AD9"/>
    <w:rsid w:val="00E22524"/>
    <w:rsid w:val="00E43F52"/>
    <w:rsid w:val="00E44319"/>
    <w:rsid w:val="00E44F15"/>
    <w:rsid w:val="00E5015A"/>
    <w:rsid w:val="00E53F43"/>
    <w:rsid w:val="00E54E23"/>
    <w:rsid w:val="00E611DC"/>
    <w:rsid w:val="00E65215"/>
    <w:rsid w:val="00E65CD8"/>
    <w:rsid w:val="00E71469"/>
    <w:rsid w:val="00E71FAB"/>
    <w:rsid w:val="00E77A0E"/>
    <w:rsid w:val="00E81D52"/>
    <w:rsid w:val="00E879AA"/>
    <w:rsid w:val="00E9142C"/>
    <w:rsid w:val="00EA0965"/>
    <w:rsid w:val="00EB7683"/>
    <w:rsid w:val="00EC0140"/>
    <w:rsid w:val="00EC1611"/>
    <w:rsid w:val="00EC1CBE"/>
    <w:rsid w:val="00ED6E64"/>
    <w:rsid w:val="00EF43E7"/>
    <w:rsid w:val="00EF51D7"/>
    <w:rsid w:val="00EF7B18"/>
    <w:rsid w:val="00F017C1"/>
    <w:rsid w:val="00F0196F"/>
    <w:rsid w:val="00F1004F"/>
    <w:rsid w:val="00F2136B"/>
    <w:rsid w:val="00F41465"/>
    <w:rsid w:val="00F43BE7"/>
    <w:rsid w:val="00F43DC7"/>
    <w:rsid w:val="00F4590C"/>
    <w:rsid w:val="00F5274C"/>
    <w:rsid w:val="00F5526F"/>
    <w:rsid w:val="00F55E19"/>
    <w:rsid w:val="00F65B9C"/>
    <w:rsid w:val="00F67605"/>
    <w:rsid w:val="00F7001C"/>
    <w:rsid w:val="00F7760E"/>
    <w:rsid w:val="00F83A1B"/>
    <w:rsid w:val="00F91DB1"/>
    <w:rsid w:val="00F96517"/>
    <w:rsid w:val="00FA4660"/>
    <w:rsid w:val="00FA67D5"/>
    <w:rsid w:val="00FB0CB9"/>
    <w:rsid w:val="00FB228D"/>
    <w:rsid w:val="00FB266D"/>
    <w:rsid w:val="00FB57F9"/>
    <w:rsid w:val="00FC0855"/>
    <w:rsid w:val="00FC1BBC"/>
    <w:rsid w:val="00FC7BC6"/>
    <w:rsid w:val="00FD5FAF"/>
    <w:rsid w:val="00FF28D5"/>
    <w:rsid w:val="00FF373B"/>
    <w:rsid w:val="00FF3BD3"/>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0F7F439A"/>
  <w15:docId w15:val="{82C5B013-042A-4D46-824C-705FCBD6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qFormat/>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cs="Times New Roman"/>
      <w:b/>
      <w:sz w:val="36"/>
      <w:szCs w:val="20"/>
    </w:rPr>
  </w:style>
  <w:style w:type="character" w:customStyle="1" w:styleId="Heading2Char">
    <w:name w:val="Heading 2 Char"/>
    <w:aliases w:val="h2 Char,h21 Char,h22 Char"/>
    <w:basedOn w:val="DefaultParagraphFont"/>
    <w:link w:val="Heading2"/>
    <w:rsid w:val="00CD1D96"/>
    <w:rPr>
      <w:rFonts w:ascii="Arial" w:eastAsia="Times New Roman" w:hAnsi="Arial" w:cs="Times New Roman"/>
      <w:b/>
      <w:i/>
      <w:szCs w:val="20"/>
    </w:rPr>
  </w:style>
  <w:style w:type="character" w:customStyle="1" w:styleId="Heading3Char">
    <w:name w:val="Heading 3 Char"/>
    <w:aliases w:val="h3 Char,h31 Char,h32 Char"/>
    <w:basedOn w:val="DefaultParagraphFont"/>
    <w:link w:val="Heading3"/>
    <w:rsid w:val="00CD1D96"/>
    <w:rPr>
      <w:rFonts w:ascii="Arial Black" w:eastAsia="Times New Roman" w:hAnsi="Arial Black" w:cs="Times New Roman"/>
      <w:sz w:val="20"/>
      <w:szCs w:val="20"/>
    </w:rPr>
  </w:style>
  <w:style w:type="character" w:customStyle="1" w:styleId="Heading4Char">
    <w:name w:val="Heading 4 Char"/>
    <w:basedOn w:val="DefaultParagraphFont"/>
    <w:link w:val="Heading4"/>
    <w:rsid w:val="00CD1D96"/>
    <w:rPr>
      <w:rFonts w:ascii="Arial" w:eastAsia="Times New Roman" w:hAnsi="Arial" w:cs="Times New Roman"/>
      <w:b/>
      <w:i/>
      <w:sz w:val="20"/>
      <w:szCs w:val="20"/>
    </w:rPr>
  </w:style>
  <w:style w:type="character" w:customStyle="1" w:styleId="Heading5Char">
    <w:name w:val="Heading 5 Char"/>
    <w:basedOn w:val="DefaultParagraphFont"/>
    <w:link w:val="Heading5"/>
    <w:rsid w:val="00CD1D96"/>
    <w:rPr>
      <w:rFonts w:ascii="Arial" w:eastAsia="Times New Roman" w:hAnsi="Arial" w:cs="Times New Roman"/>
      <w:b/>
      <w:sz w:val="20"/>
      <w:szCs w:val="20"/>
    </w:rPr>
  </w:style>
  <w:style w:type="character" w:customStyle="1" w:styleId="Heading6Char">
    <w:name w:val="Heading 6 Char"/>
    <w:basedOn w:val="DefaultParagraphFont"/>
    <w:link w:val="Heading6"/>
    <w:rsid w:val="00CD1D96"/>
    <w:rPr>
      <w:rFonts w:ascii="Arial" w:eastAsia="Times New Roman" w:hAnsi="Arial" w:cs="Times New Roman"/>
      <w:i/>
      <w:sz w:val="20"/>
      <w:szCs w:val="20"/>
    </w:rPr>
  </w:style>
  <w:style w:type="character" w:customStyle="1" w:styleId="Heading7Char">
    <w:name w:val="Heading 7 Char"/>
    <w:basedOn w:val="DefaultParagraphFont"/>
    <w:link w:val="Heading7"/>
    <w:rsid w:val="00CD1D96"/>
    <w:rPr>
      <w:rFonts w:ascii="Arial" w:eastAsia="Times New Roman" w:hAnsi="Arial" w:cs="Times New Roman"/>
      <w:i/>
      <w:sz w:val="20"/>
      <w:szCs w:val="20"/>
    </w:rPr>
  </w:style>
  <w:style w:type="character" w:customStyle="1" w:styleId="Heading8Char">
    <w:name w:val="Heading 8 Char"/>
    <w:basedOn w:val="DefaultParagraphFont"/>
    <w:link w:val="Heading8"/>
    <w:rsid w:val="00CD1D96"/>
    <w:rPr>
      <w:rFonts w:ascii="Arial" w:eastAsia="Times New Roman" w:hAnsi="Arial" w:cs="Times New Roman"/>
      <w:i/>
      <w:sz w:val="20"/>
      <w:szCs w:val="20"/>
    </w:rPr>
  </w:style>
  <w:style w:type="character" w:customStyle="1" w:styleId="Heading9Char">
    <w:name w:val="Heading 9 Char"/>
    <w:basedOn w:val="DefaultParagraphFont"/>
    <w:link w:val="Heading9"/>
    <w:rsid w:val="00CD1D96"/>
    <w:rPr>
      <w:rFonts w:ascii="Arial" w:eastAsia="Times New Roman" w:hAnsi="Arial" w:cs="Times New Roman"/>
      <w:b/>
      <w:i/>
      <w:sz w:val="18"/>
      <w:szCs w:val="20"/>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9B534F"/>
    <w:rPr>
      <w:sz w:val="22"/>
      <w:szCs w:val="22"/>
    </w:rPr>
  </w:style>
  <w:style w:type="paragraph" w:customStyle="1" w:styleId="p2">
    <w:name w:val="p2"/>
    <w:basedOn w:val="Normal"/>
    <w:rsid w:val="006D2E42"/>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6D2E42"/>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6D2E42"/>
    <w:rPr>
      <w:rFonts w:asciiTheme="minorHAnsi" w:eastAsia="Times New Roman" w:hAnsiTheme="minorHAnsi"/>
      <w:i/>
      <w:sz w:val="22"/>
      <w:szCs w:val="22"/>
    </w:rPr>
  </w:style>
  <w:style w:type="paragraph" w:customStyle="1" w:styleId="Style10">
    <w:name w:val="Style10"/>
    <w:basedOn w:val="Normal"/>
    <w:link w:val="Style10Char"/>
    <w:qFormat/>
    <w:rsid w:val="006D2E42"/>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6D2E42"/>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6D2E42"/>
    <w:rPr>
      <w:rFonts w:asciiTheme="minorHAnsi" w:eastAsia="Times New Roman" w:hAnsiTheme="minorHAnsi"/>
      <w:bCs/>
    </w:rPr>
  </w:style>
  <w:style w:type="paragraph" w:customStyle="1" w:styleId="Style12">
    <w:name w:val="Style12"/>
    <w:basedOn w:val="Normal"/>
    <w:link w:val="Style12Char"/>
    <w:qFormat/>
    <w:rsid w:val="006D2E42"/>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6D2E42"/>
    <w:rPr>
      <w:rFonts w:asciiTheme="minorHAnsi" w:eastAsia="Times New Roman" w:hAnsiTheme="minorHAnsi"/>
      <w:bCs/>
    </w:rPr>
  </w:style>
  <w:style w:type="character" w:customStyle="1" w:styleId="Style12Char">
    <w:name w:val="Style12 Char"/>
    <w:basedOn w:val="DefaultParagraphFont"/>
    <w:link w:val="Style12"/>
    <w:rsid w:val="006D2E42"/>
    <w:rPr>
      <w:rFonts w:asciiTheme="minorHAnsi" w:eastAsia="Times New Roman" w:hAnsiTheme="minorHAnsi"/>
      <w:sz w:val="12"/>
      <w:szCs w:val="12"/>
    </w:rPr>
  </w:style>
  <w:style w:type="paragraph" w:customStyle="1" w:styleId="Style14">
    <w:name w:val="Style14"/>
    <w:basedOn w:val="Normal"/>
    <w:link w:val="Style14Char"/>
    <w:qFormat/>
    <w:rsid w:val="006D2E42"/>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6D2E42"/>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6D2E42"/>
    <w:rPr>
      <w:rFonts w:asciiTheme="minorHAnsi" w:eastAsia="Times New Roman" w:hAnsiTheme="minorHAnsi"/>
      <w:bCs/>
    </w:rPr>
  </w:style>
  <w:style w:type="character" w:customStyle="1" w:styleId="Style15Char">
    <w:name w:val="Style15 Char"/>
    <w:basedOn w:val="DefaultParagraphFont"/>
    <w:link w:val="Style15"/>
    <w:rsid w:val="006D2E42"/>
    <w:rPr>
      <w:rFonts w:asciiTheme="minorHAnsi" w:eastAsia="Times New Roman" w:hAnsiTheme="minorHAnsi"/>
      <w:bCs/>
    </w:rPr>
  </w:style>
  <w:style w:type="table" w:customStyle="1" w:styleId="TableGrid1">
    <w:name w:val="Table Grid1"/>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9268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9B681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7B6A87"/>
    <w:rPr>
      <w:vertAlign w:val="superscript"/>
    </w:rPr>
  </w:style>
  <w:style w:type="table" w:customStyle="1" w:styleId="TableGrid11">
    <w:name w:val="Table Grid11"/>
    <w:basedOn w:val="TableNormal"/>
    <w:next w:val="TableGrid"/>
    <w:uiPriority w:val="59"/>
    <w:rsid w:val="00B843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B843F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641F8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C84254-F5A4-495E-B4B4-310689030B30}">
  <ds:schemaRefs>
    <ds:schemaRef ds:uri="http://schemas.openxmlformats.org/officeDocument/2006/bibliography"/>
  </ds:schemaRefs>
</ds:datastoreItem>
</file>

<file path=customXml/itemProps2.xml><?xml version="1.0" encoding="utf-8"?>
<ds:datastoreItem xmlns:ds="http://schemas.openxmlformats.org/officeDocument/2006/customXml" ds:itemID="{9BB01BBD-B904-4470-909F-7E0823954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18</Pages>
  <Words>9738</Words>
  <Characters>55511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65119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c:creator>
  <cp:lastModifiedBy>Smith, Alexis@Energy</cp:lastModifiedBy>
  <cp:revision>39</cp:revision>
  <cp:lastPrinted>2018-10-23T21:25:00Z</cp:lastPrinted>
  <dcterms:created xsi:type="dcterms:W3CDTF">2018-11-30T00:08:00Z</dcterms:created>
  <dcterms:modified xsi:type="dcterms:W3CDTF">2019-02-13T16:16:00Z</dcterms:modified>
</cp:coreProperties>
</file>
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0" w:author="Wichert, RJ@Energy" w:date="2018-10-23T14:54:00Z">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61"/>
        <w:gridCol w:w="212"/>
        <w:gridCol w:w="4598"/>
        <w:gridCol w:w="474"/>
        <w:gridCol w:w="4993"/>
        <w:gridCol w:w="192"/>
        <w:tblGridChange w:id="1">
          <w:tblGrid>
            <w:gridCol w:w="564"/>
            <w:gridCol w:w="215"/>
            <w:gridCol w:w="4593"/>
            <w:gridCol w:w="563"/>
            <w:gridCol w:w="5031"/>
            <w:gridCol w:w="64"/>
          </w:tblGrid>
        </w:tblGridChange>
      </w:tblGrid>
      <w:tr w:rsidR="00804636" w:rsidRPr="00F13E77" w:rsidDel="002E2B37" w14:paraId="5B4185DE" w14:textId="434808AF" w:rsidTr="002E2B37">
        <w:trPr>
          <w:gridAfter w:val="1"/>
          <w:cantSplit/>
          <w:trHeight w:val="144"/>
          <w:del w:id="2" w:author="Wichert, RJ@Energy" w:date="2018-10-23T14:54:00Z"/>
          <w:trPrChange w:id="3" w:author="Wichert, RJ@Energy" w:date="2018-10-23T14:54:00Z">
            <w:trPr>
              <w:cantSplit/>
              <w:trHeight w:val="144"/>
            </w:trPr>
          </w:trPrChange>
        </w:trPr>
        <w:tc>
          <w:tcPr>
            <w:tcW w:w="10838" w:type="dxa"/>
            <w:gridSpan w:val="5"/>
            <w:tcBorders>
              <w:top w:val="single" w:sz="4" w:space="0" w:color="auto"/>
            </w:tcBorders>
            <w:vAlign w:val="center"/>
            <w:tcPrChange w:id="4" w:author="Wichert, RJ@Energy" w:date="2018-10-23T14:54:00Z">
              <w:tcPr>
                <w:tcW w:w="11094" w:type="dxa"/>
                <w:gridSpan w:val="6"/>
                <w:tcBorders>
                  <w:top w:val="single" w:sz="4" w:space="0" w:color="auto"/>
                </w:tcBorders>
                <w:vAlign w:val="center"/>
              </w:tcPr>
            </w:tcPrChange>
          </w:tcPr>
          <w:p w14:paraId="5B4185DD" w14:textId="40882D8B" w:rsidR="00804636" w:rsidRPr="00F13E77" w:rsidDel="002E2B37" w:rsidRDefault="00804636" w:rsidP="0062080B">
            <w:pPr>
              <w:keepNext/>
              <w:rPr>
                <w:del w:id="5" w:author="Wichert, RJ@Energy" w:date="2018-10-23T14:54:00Z"/>
                <w:moveFrom w:id="6" w:author="Wichert, RJ@Energy" w:date="2018-10-17T09:58:00Z"/>
                <w:rFonts w:asciiTheme="minorHAnsi" w:hAnsiTheme="minorHAnsi"/>
                <w:b/>
                <w:sz w:val="18"/>
                <w:szCs w:val="18"/>
              </w:rPr>
            </w:pPr>
            <w:bookmarkStart w:id="7" w:name="_GoBack"/>
            <w:bookmarkEnd w:id="7"/>
            <w:moveFromRangeStart w:id="8" w:author="Wichert, RJ@Energy" w:date="2018-10-17T09:58:00Z" w:name="move527533626"/>
            <w:moveFrom w:id="9" w:author="Wichert, RJ@Energy" w:date="2018-10-17T09:58:00Z">
              <w:del w:id="10" w:author="Wichert, RJ@Energy" w:date="2018-10-23T14:54:00Z">
                <w:r w:rsidRPr="00523F30" w:rsidDel="002E2B37">
                  <w:rPr>
                    <w:rFonts w:asciiTheme="minorHAnsi" w:hAnsiTheme="minorHAnsi"/>
                    <w:b/>
                    <w:sz w:val="18"/>
                    <w:szCs w:val="18"/>
                  </w:rPr>
                  <w:delText>A. System Information</w:delText>
                </w:r>
              </w:del>
            </w:moveFrom>
          </w:p>
        </w:tc>
      </w:tr>
      <w:tr w:rsidR="00804636" w:rsidRPr="00F13E77" w:rsidDel="002E2B37" w14:paraId="5B4185E2" w14:textId="42F5226D" w:rsidTr="002E2B37">
        <w:trPr>
          <w:gridAfter w:val="1"/>
          <w:cantSplit/>
          <w:trHeight w:val="144"/>
          <w:del w:id="11" w:author="Wichert, RJ@Energy" w:date="2018-10-23T14:54:00Z"/>
          <w:trPrChange w:id="12" w:author="Wichert, RJ@Energy" w:date="2018-10-23T14:54:00Z">
            <w:trPr>
              <w:cantSplit/>
              <w:trHeight w:val="144"/>
            </w:trPr>
          </w:trPrChange>
        </w:trPr>
        <w:tc>
          <w:tcPr>
            <w:tcW w:w="773" w:type="dxa"/>
            <w:gridSpan w:val="2"/>
            <w:tcBorders>
              <w:top w:val="single" w:sz="4" w:space="0" w:color="auto"/>
            </w:tcBorders>
            <w:vAlign w:val="center"/>
            <w:tcPrChange w:id="13" w:author="Wichert, RJ@Energy" w:date="2018-10-23T14:54:00Z">
              <w:tcPr>
                <w:tcW w:w="781" w:type="dxa"/>
                <w:gridSpan w:val="2"/>
                <w:tcBorders>
                  <w:top w:val="single" w:sz="4" w:space="0" w:color="auto"/>
                </w:tcBorders>
                <w:vAlign w:val="center"/>
              </w:tcPr>
            </w:tcPrChange>
          </w:tcPr>
          <w:p w14:paraId="5B4185DF" w14:textId="3EEA3F6E" w:rsidR="00804636" w:rsidRPr="00F13E77" w:rsidDel="002E2B37" w:rsidRDefault="00804636" w:rsidP="0062080B">
            <w:pPr>
              <w:jc w:val="center"/>
              <w:rPr>
                <w:del w:id="14" w:author="Wichert, RJ@Energy" w:date="2018-10-23T14:54:00Z"/>
                <w:moveFrom w:id="15" w:author="Wichert, RJ@Energy" w:date="2018-10-17T09:58:00Z"/>
                <w:rFonts w:asciiTheme="minorHAnsi" w:hAnsiTheme="minorHAnsi"/>
                <w:sz w:val="18"/>
                <w:szCs w:val="18"/>
              </w:rPr>
            </w:pPr>
            <w:moveFrom w:id="16" w:author="Wichert, RJ@Energy" w:date="2018-10-17T09:58:00Z">
              <w:del w:id="17" w:author="Wichert, RJ@Energy" w:date="2018-10-23T14:54:00Z">
                <w:r w:rsidDel="002E2B37">
                  <w:rPr>
                    <w:rFonts w:asciiTheme="minorHAnsi" w:hAnsiTheme="minorHAnsi"/>
                    <w:sz w:val="18"/>
                    <w:szCs w:val="18"/>
                  </w:rPr>
                  <w:delText>01</w:delText>
                </w:r>
              </w:del>
            </w:moveFrom>
          </w:p>
        </w:tc>
        <w:tc>
          <w:tcPr>
            <w:tcW w:w="5072" w:type="dxa"/>
            <w:gridSpan w:val="2"/>
            <w:tcBorders>
              <w:top w:val="single" w:sz="4" w:space="0" w:color="auto"/>
            </w:tcBorders>
            <w:vAlign w:val="center"/>
            <w:tcPrChange w:id="18" w:author="Wichert, RJ@Energy" w:date="2018-10-23T14:54:00Z">
              <w:tcPr>
                <w:tcW w:w="5184" w:type="dxa"/>
                <w:gridSpan w:val="2"/>
                <w:tcBorders>
                  <w:top w:val="single" w:sz="4" w:space="0" w:color="auto"/>
                </w:tcBorders>
                <w:vAlign w:val="center"/>
              </w:tcPr>
            </w:tcPrChange>
          </w:tcPr>
          <w:p w14:paraId="5B4185E0" w14:textId="26250A8D" w:rsidR="00804636" w:rsidRPr="00F13E77" w:rsidDel="002E2B37" w:rsidRDefault="00804636" w:rsidP="00D7061A">
            <w:pPr>
              <w:rPr>
                <w:del w:id="19" w:author="Wichert, RJ@Energy" w:date="2018-10-23T14:54:00Z"/>
                <w:moveFrom w:id="20" w:author="Wichert, RJ@Energy" w:date="2018-10-17T09:58:00Z"/>
                <w:rFonts w:asciiTheme="minorHAnsi" w:hAnsiTheme="minorHAnsi"/>
                <w:color w:val="000000"/>
                <w:sz w:val="18"/>
                <w:szCs w:val="18"/>
                <w:highlight w:val="yellow"/>
              </w:rPr>
            </w:pPr>
            <w:moveFrom w:id="21" w:author="Wichert, RJ@Energy" w:date="2018-10-17T09:58:00Z">
              <w:del w:id="22" w:author="Wichert, RJ@Energy" w:date="2018-10-23T14:54:00Z">
                <w:r w:rsidRPr="00F13E77" w:rsidDel="002E2B37">
                  <w:rPr>
                    <w:rFonts w:asciiTheme="minorHAnsi" w:hAnsiTheme="minorHAnsi"/>
                    <w:sz w:val="18"/>
                    <w:szCs w:val="18"/>
                  </w:rPr>
                  <w:delText>System Identification or Name</w:delText>
                </w:r>
              </w:del>
            </w:moveFrom>
          </w:p>
        </w:tc>
        <w:tc>
          <w:tcPr>
            <w:tcW w:w="4993" w:type="dxa"/>
            <w:tcBorders>
              <w:top w:val="single" w:sz="4" w:space="0" w:color="auto"/>
            </w:tcBorders>
            <w:vAlign w:val="center"/>
            <w:tcPrChange w:id="23" w:author="Wichert, RJ@Energy" w:date="2018-10-23T14:54:00Z">
              <w:tcPr>
                <w:tcW w:w="5129" w:type="dxa"/>
                <w:gridSpan w:val="2"/>
                <w:tcBorders>
                  <w:top w:val="single" w:sz="4" w:space="0" w:color="auto"/>
                </w:tcBorders>
                <w:vAlign w:val="center"/>
              </w:tcPr>
            </w:tcPrChange>
          </w:tcPr>
          <w:p w14:paraId="5B4185E1" w14:textId="76129BEF" w:rsidR="00804636" w:rsidRPr="00F13E77" w:rsidDel="002E2B37" w:rsidRDefault="00804636" w:rsidP="0062080B">
            <w:pPr>
              <w:spacing w:after="60"/>
              <w:rPr>
                <w:del w:id="24" w:author="Wichert, RJ@Energy" w:date="2018-10-23T14:54:00Z"/>
                <w:moveFrom w:id="25" w:author="Wichert, RJ@Energy" w:date="2018-10-17T09:58:00Z"/>
                <w:rFonts w:asciiTheme="minorHAnsi" w:hAnsiTheme="minorHAnsi"/>
                <w:color w:val="000000"/>
                <w:sz w:val="18"/>
                <w:szCs w:val="18"/>
                <w:highlight w:val="yellow"/>
              </w:rPr>
            </w:pPr>
          </w:p>
        </w:tc>
      </w:tr>
      <w:tr w:rsidR="00804636" w:rsidRPr="00F13E77" w:rsidDel="002E2B37" w14:paraId="5B4185E6" w14:textId="426A20DA" w:rsidTr="002E2B37">
        <w:trPr>
          <w:gridAfter w:val="1"/>
          <w:cantSplit/>
          <w:trHeight w:val="144"/>
          <w:del w:id="26" w:author="Wichert, RJ@Energy" w:date="2018-10-23T14:54:00Z"/>
          <w:trPrChange w:id="27" w:author="Wichert, RJ@Energy" w:date="2018-10-23T14:54:00Z">
            <w:trPr>
              <w:cantSplit/>
              <w:trHeight w:val="144"/>
            </w:trPr>
          </w:trPrChange>
        </w:trPr>
        <w:tc>
          <w:tcPr>
            <w:tcW w:w="773" w:type="dxa"/>
            <w:gridSpan w:val="2"/>
            <w:vAlign w:val="center"/>
            <w:tcPrChange w:id="28" w:author="Wichert, RJ@Energy" w:date="2018-10-23T14:54:00Z">
              <w:tcPr>
                <w:tcW w:w="781" w:type="dxa"/>
                <w:gridSpan w:val="2"/>
                <w:vAlign w:val="center"/>
              </w:tcPr>
            </w:tcPrChange>
          </w:tcPr>
          <w:p w14:paraId="5B4185E3" w14:textId="31F8F9BE" w:rsidR="00804636" w:rsidRPr="00F13E77" w:rsidDel="002E2B37" w:rsidRDefault="00804636" w:rsidP="0062080B">
            <w:pPr>
              <w:jc w:val="center"/>
              <w:rPr>
                <w:del w:id="29" w:author="Wichert, RJ@Energy" w:date="2018-10-23T14:54:00Z"/>
                <w:moveFrom w:id="30" w:author="Wichert, RJ@Energy" w:date="2018-10-17T09:58:00Z"/>
                <w:rFonts w:asciiTheme="minorHAnsi" w:hAnsiTheme="minorHAnsi"/>
                <w:sz w:val="18"/>
                <w:szCs w:val="18"/>
              </w:rPr>
            </w:pPr>
            <w:moveFrom w:id="31" w:author="Wichert, RJ@Energy" w:date="2018-10-17T09:58:00Z">
              <w:del w:id="32" w:author="Wichert, RJ@Energy" w:date="2018-10-23T14:54:00Z">
                <w:r w:rsidDel="002E2B37">
                  <w:rPr>
                    <w:rFonts w:asciiTheme="minorHAnsi" w:hAnsiTheme="minorHAnsi"/>
                    <w:sz w:val="18"/>
                    <w:szCs w:val="18"/>
                  </w:rPr>
                  <w:delText>02</w:delText>
                </w:r>
              </w:del>
            </w:moveFrom>
          </w:p>
        </w:tc>
        <w:tc>
          <w:tcPr>
            <w:tcW w:w="5072" w:type="dxa"/>
            <w:gridSpan w:val="2"/>
            <w:vAlign w:val="center"/>
            <w:tcPrChange w:id="33" w:author="Wichert, RJ@Energy" w:date="2018-10-23T14:54:00Z">
              <w:tcPr>
                <w:tcW w:w="5184" w:type="dxa"/>
                <w:gridSpan w:val="2"/>
                <w:vAlign w:val="center"/>
              </w:tcPr>
            </w:tcPrChange>
          </w:tcPr>
          <w:p w14:paraId="5B4185E4" w14:textId="6E1D816C" w:rsidR="00804636" w:rsidRPr="00F13E77" w:rsidDel="002E2B37" w:rsidRDefault="00804636" w:rsidP="00D7061A">
            <w:pPr>
              <w:rPr>
                <w:del w:id="34" w:author="Wichert, RJ@Energy" w:date="2018-10-23T14:54:00Z"/>
                <w:moveFrom w:id="35" w:author="Wichert, RJ@Energy" w:date="2018-10-17T09:58:00Z"/>
                <w:rFonts w:asciiTheme="minorHAnsi" w:hAnsiTheme="minorHAnsi"/>
                <w:sz w:val="18"/>
                <w:szCs w:val="18"/>
              </w:rPr>
            </w:pPr>
            <w:moveFrom w:id="36" w:author="Wichert, RJ@Energy" w:date="2018-10-17T09:58:00Z">
              <w:del w:id="37" w:author="Wichert, RJ@Energy" w:date="2018-10-23T14:54:00Z">
                <w:r w:rsidRPr="00F13E77" w:rsidDel="002E2B37">
                  <w:rPr>
                    <w:rFonts w:asciiTheme="minorHAnsi" w:hAnsiTheme="minorHAnsi"/>
                    <w:sz w:val="18"/>
                    <w:szCs w:val="18"/>
                  </w:rPr>
                  <w:delText>System Location or Area Served</w:delText>
                </w:r>
              </w:del>
            </w:moveFrom>
          </w:p>
        </w:tc>
        <w:tc>
          <w:tcPr>
            <w:tcW w:w="4993" w:type="dxa"/>
            <w:vAlign w:val="center"/>
            <w:tcPrChange w:id="38" w:author="Wichert, RJ@Energy" w:date="2018-10-23T14:54:00Z">
              <w:tcPr>
                <w:tcW w:w="5129" w:type="dxa"/>
                <w:gridSpan w:val="2"/>
                <w:vAlign w:val="center"/>
              </w:tcPr>
            </w:tcPrChange>
          </w:tcPr>
          <w:p w14:paraId="5B4185E5" w14:textId="7CFAF3DB" w:rsidR="00804636" w:rsidRPr="00F13E77" w:rsidDel="002E2B37" w:rsidRDefault="00804636" w:rsidP="0062080B">
            <w:pPr>
              <w:spacing w:after="60"/>
              <w:rPr>
                <w:del w:id="39" w:author="Wichert, RJ@Energy" w:date="2018-10-23T14:54:00Z"/>
                <w:moveFrom w:id="40" w:author="Wichert, RJ@Energy" w:date="2018-10-17T09:58:00Z"/>
                <w:rFonts w:asciiTheme="minorHAnsi" w:hAnsiTheme="minorHAnsi"/>
                <w:sz w:val="18"/>
                <w:szCs w:val="18"/>
              </w:rPr>
            </w:pPr>
          </w:p>
        </w:tc>
      </w:tr>
      <w:tr w:rsidR="00804636" w:rsidRPr="00F13E77" w:rsidDel="002E2B37" w14:paraId="5B4185EA" w14:textId="595CD748" w:rsidTr="002E2B37">
        <w:trPr>
          <w:gridAfter w:val="1"/>
          <w:cantSplit/>
          <w:trHeight w:val="188"/>
          <w:del w:id="41" w:author="Wichert, RJ@Energy" w:date="2018-10-23T14:54:00Z"/>
          <w:trPrChange w:id="42" w:author="Wichert, RJ@Energy" w:date="2018-10-23T14:54:00Z">
            <w:trPr>
              <w:cantSplit/>
              <w:trHeight w:val="188"/>
            </w:trPr>
          </w:trPrChange>
        </w:trPr>
        <w:tc>
          <w:tcPr>
            <w:tcW w:w="773" w:type="dxa"/>
            <w:gridSpan w:val="2"/>
            <w:vAlign w:val="center"/>
            <w:tcPrChange w:id="43" w:author="Wichert, RJ@Energy" w:date="2018-10-23T14:54:00Z">
              <w:tcPr>
                <w:tcW w:w="781" w:type="dxa"/>
                <w:gridSpan w:val="2"/>
                <w:vAlign w:val="center"/>
              </w:tcPr>
            </w:tcPrChange>
          </w:tcPr>
          <w:p w14:paraId="5B4185E7" w14:textId="1D9E810B" w:rsidR="00804636" w:rsidRPr="00F13E77" w:rsidDel="002E2B37" w:rsidRDefault="00804636" w:rsidP="0062080B">
            <w:pPr>
              <w:jc w:val="center"/>
              <w:rPr>
                <w:del w:id="44" w:author="Wichert, RJ@Energy" w:date="2018-10-23T14:54:00Z"/>
                <w:moveFrom w:id="45" w:author="Wichert, RJ@Energy" w:date="2018-10-17T09:58:00Z"/>
                <w:rFonts w:asciiTheme="minorHAnsi" w:hAnsiTheme="minorHAnsi"/>
                <w:sz w:val="18"/>
                <w:szCs w:val="18"/>
              </w:rPr>
            </w:pPr>
            <w:moveFrom w:id="46" w:author="Wichert, RJ@Energy" w:date="2018-10-17T09:58:00Z">
              <w:del w:id="47" w:author="Wichert, RJ@Energy" w:date="2018-10-23T14:54:00Z">
                <w:r w:rsidRPr="00F13E77" w:rsidDel="002E2B37">
                  <w:rPr>
                    <w:rFonts w:asciiTheme="minorHAnsi" w:hAnsiTheme="minorHAnsi"/>
                    <w:sz w:val="18"/>
                    <w:szCs w:val="18"/>
                  </w:rPr>
                  <w:delText>03</w:delText>
                </w:r>
              </w:del>
            </w:moveFrom>
          </w:p>
        </w:tc>
        <w:tc>
          <w:tcPr>
            <w:tcW w:w="5072" w:type="dxa"/>
            <w:gridSpan w:val="2"/>
            <w:vAlign w:val="center"/>
            <w:tcPrChange w:id="48" w:author="Wichert, RJ@Energy" w:date="2018-10-23T14:54:00Z">
              <w:tcPr>
                <w:tcW w:w="5184" w:type="dxa"/>
                <w:gridSpan w:val="2"/>
                <w:vAlign w:val="center"/>
              </w:tcPr>
            </w:tcPrChange>
          </w:tcPr>
          <w:p w14:paraId="5B4185E8" w14:textId="19F5E6B2" w:rsidR="00804636" w:rsidRPr="00F13E77" w:rsidDel="002E2B37" w:rsidRDefault="00804636" w:rsidP="00D7061A">
            <w:pPr>
              <w:rPr>
                <w:del w:id="49" w:author="Wichert, RJ@Energy" w:date="2018-10-23T14:54:00Z"/>
                <w:moveFrom w:id="50" w:author="Wichert, RJ@Energy" w:date="2018-10-17T09:58:00Z"/>
                <w:rFonts w:asciiTheme="minorHAnsi" w:hAnsiTheme="minorHAnsi"/>
                <w:sz w:val="18"/>
                <w:szCs w:val="18"/>
              </w:rPr>
            </w:pPr>
            <w:moveFrom w:id="51" w:author="Wichert, RJ@Energy" w:date="2018-10-17T09:58:00Z">
              <w:del w:id="52" w:author="Wichert, RJ@Energy" w:date="2018-10-23T14:54:00Z">
                <w:r w:rsidRPr="00F13E77" w:rsidDel="002E2B37">
                  <w:rPr>
                    <w:rFonts w:asciiTheme="minorHAnsi" w:hAnsiTheme="minorHAnsi"/>
                    <w:sz w:val="18"/>
                    <w:szCs w:val="18"/>
                  </w:rPr>
                  <w:delText>Nominal Cooling Capacity (tons) of Condenser</w:delText>
                </w:r>
              </w:del>
            </w:moveFrom>
          </w:p>
        </w:tc>
        <w:tc>
          <w:tcPr>
            <w:tcW w:w="4993" w:type="dxa"/>
            <w:vAlign w:val="center"/>
            <w:tcPrChange w:id="53" w:author="Wichert, RJ@Energy" w:date="2018-10-23T14:54:00Z">
              <w:tcPr>
                <w:tcW w:w="5129" w:type="dxa"/>
                <w:gridSpan w:val="2"/>
                <w:vAlign w:val="center"/>
              </w:tcPr>
            </w:tcPrChange>
          </w:tcPr>
          <w:p w14:paraId="5B4185E9" w14:textId="099FFA95" w:rsidR="00804636" w:rsidRPr="00F13E77" w:rsidDel="002E2B37" w:rsidRDefault="00804636" w:rsidP="0062080B">
            <w:pPr>
              <w:spacing w:after="60"/>
              <w:rPr>
                <w:del w:id="54" w:author="Wichert, RJ@Energy" w:date="2018-10-23T14:54:00Z"/>
                <w:moveFrom w:id="55" w:author="Wichert, RJ@Energy" w:date="2018-10-17T09:58:00Z"/>
                <w:rFonts w:asciiTheme="minorHAnsi" w:hAnsiTheme="minorHAnsi"/>
                <w:sz w:val="18"/>
                <w:szCs w:val="18"/>
              </w:rPr>
            </w:pPr>
          </w:p>
        </w:tc>
      </w:tr>
      <w:tr w:rsidR="00804636" w:rsidRPr="00F13E77" w:rsidDel="002E2B37" w14:paraId="5B4185EE" w14:textId="5F4EEB81" w:rsidTr="002E2B37">
        <w:trPr>
          <w:gridAfter w:val="1"/>
          <w:cantSplit/>
          <w:trHeight w:val="144"/>
          <w:del w:id="56" w:author="Wichert, RJ@Energy" w:date="2018-10-23T14:54:00Z"/>
          <w:trPrChange w:id="57" w:author="Wichert, RJ@Energy" w:date="2018-10-23T14:54:00Z">
            <w:trPr>
              <w:cantSplit/>
              <w:trHeight w:val="144"/>
            </w:trPr>
          </w:trPrChange>
        </w:trPr>
        <w:tc>
          <w:tcPr>
            <w:tcW w:w="773" w:type="dxa"/>
            <w:gridSpan w:val="2"/>
            <w:vAlign w:val="center"/>
            <w:tcPrChange w:id="58" w:author="Wichert, RJ@Energy" w:date="2018-10-23T14:54:00Z">
              <w:tcPr>
                <w:tcW w:w="781" w:type="dxa"/>
                <w:gridSpan w:val="2"/>
                <w:vAlign w:val="center"/>
              </w:tcPr>
            </w:tcPrChange>
          </w:tcPr>
          <w:p w14:paraId="5B4185EB" w14:textId="138103F7" w:rsidR="00804636" w:rsidRPr="00F13E77" w:rsidDel="002E2B37" w:rsidRDefault="00804636" w:rsidP="0062080B">
            <w:pPr>
              <w:jc w:val="center"/>
              <w:rPr>
                <w:del w:id="59" w:author="Wichert, RJ@Energy" w:date="2018-10-23T14:54:00Z"/>
                <w:moveFrom w:id="60" w:author="Wichert, RJ@Energy" w:date="2018-10-17T09:58:00Z"/>
                <w:rFonts w:asciiTheme="minorHAnsi" w:hAnsiTheme="minorHAnsi"/>
                <w:sz w:val="18"/>
                <w:szCs w:val="18"/>
              </w:rPr>
            </w:pPr>
            <w:moveFrom w:id="61" w:author="Wichert, RJ@Energy" w:date="2018-10-17T09:58:00Z">
              <w:del w:id="62" w:author="Wichert, RJ@Energy" w:date="2018-10-23T14:54:00Z">
                <w:r w:rsidRPr="00F13E77" w:rsidDel="002E2B37">
                  <w:rPr>
                    <w:rFonts w:asciiTheme="minorHAnsi" w:hAnsiTheme="minorHAnsi"/>
                    <w:sz w:val="18"/>
                    <w:szCs w:val="18"/>
                  </w:rPr>
                  <w:delText>04</w:delText>
                </w:r>
              </w:del>
            </w:moveFrom>
          </w:p>
        </w:tc>
        <w:tc>
          <w:tcPr>
            <w:tcW w:w="5072" w:type="dxa"/>
            <w:gridSpan w:val="2"/>
            <w:vAlign w:val="center"/>
            <w:tcPrChange w:id="63" w:author="Wichert, RJ@Energy" w:date="2018-10-23T14:54:00Z">
              <w:tcPr>
                <w:tcW w:w="5184" w:type="dxa"/>
                <w:gridSpan w:val="2"/>
                <w:vAlign w:val="center"/>
              </w:tcPr>
            </w:tcPrChange>
          </w:tcPr>
          <w:p w14:paraId="5B4185EC" w14:textId="46172367" w:rsidR="00804636" w:rsidRPr="00F13E77" w:rsidDel="002E2B37" w:rsidRDefault="00804636" w:rsidP="0062080B">
            <w:pPr>
              <w:keepNext/>
              <w:rPr>
                <w:del w:id="64" w:author="Wichert, RJ@Energy" w:date="2018-10-23T14:54:00Z"/>
                <w:moveFrom w:id="65" w:author="Wichert, RJ@Energy" w:date="2018-10-17T09:58:00Z"/>
                <w:rFonts w:asciiTheme="minorHAnsi" w:hAnsiTheme="minorHAnsi"/>
                <w:sz w:val="18"/>
                <w:szCs w:val="18"/>
              </w:rPr>
            </w:pPr>
            <w:moveFrom w:id="66" w:author="Wichert, RJ@Energy" w:date="2018-10-17T09:58:00Z">
              <w:del w:id="67" w:author="Wichert, RJ@Energy" w:date="2018-10-23T14:54:00Z">
                <w:r w:rsidRPr="00F13E77" w:rsidDel="002E2B37">
                  <w:rPr>
                    <w:rFonts w:asciiTheme="minorHAnsi" w:hAnsiTheme="minorHAnsi"/>
                    <w:sz w:val="18"/>
                    <w:szCs w:val="18"/>
                  </w:rPr>
                  <w:delText>Number of Return Ducts</w:delText>
                </w:r>
                <w:r w:rsidR="00BE085C" w:rsidDel="002E2B37">
                  <w:rPr>
                    <w:rFonts w:asciiTheme="minorHAnsi" w:hAnsiTheme="minorHAnsi"/>
                    <w:sz w:val="18"/>
                    <w:szCs w:val="18"/>
                  </w:rPr>
                  <w:delText xml:space="preserve"> Used for Compliance</w:delText>
                </w:r>
              </w:del>
            </w:moveFrom>
          </w:p>
        </w:tc>
        <w:tc>
          <w:tcPr>
            <w:tcW w:w="4993" w:type="dxa"/>
            <w:vAlign w:val="center"/>
            <w:tcPrChange w:id="68" w:author="Wichert, RJ@Energy" w:date="2018-10-23T14:54:00Z">
              <w:tcPr>
                <w:tcW w:w="5129" w:type="dxa"/>
                <w:gridSpan w:val="2"/>
                <w:vAlign w:val="center"/>
              </w:tcPr>
            </w:tcPrChange>
          </w:tcPr>
          <w:p w14:paraId="5B4185ED" w14:textId="00B5F399" w:rsidR="00804636" w:rsidRPr="00F13E77" w:rsidDel="002E2B37" w:rsidRDefault="00804636" w:rsidP="0062080B">
            <w:pPr>
              <w:keepNext/>
              <w:rPr>
                <w:del w:id="69" w:author="Wichert, RJ@Energy" w:date="2018-10-23T14:54:00Z"/>
                <w:moveFrom w:id="70" w:author="Wichert, RJ@Energy" w:date="2018-10-17T09:58:00Z"/>
                <w:rFonts w:asciiTheme="minorHAnsi" w:hAnsiTheme="minorHAnsi"/>
                <w:sz w:val="18"/>
                <w:szCs w:val="18"/>
              </w:rPr>
            </w:pPr>
          </w:p>
        </w:tc>
      </w:tr>
      <w:tr w:rsidR="00BE085C" w:rsidRPr="00F13E77" w:rsidDel="002E2B37" w14:paraId="7C308A2A" w14:textId="2EBA2046" w:rsidTr="002E2B37">
        <w:trPr>
          <w:gridAfter w:val="1"/>
          <w:cantSplit/>
          <w:trHeight w:val="144"/>
          <w:del w:id="71" w:author="Wichert, RJ@Energy" w:date="2018-10-23T14:54:00Z"/>
          <w:trPrChange w:id="72" w:author="Wichert, RJ@Energy" w:date="2018-10-23T14:54:00Z">
            <w:trPr>
              <w:cantSplit/>
              <w:trHeight w:val="144"/>
            </w:trPr>
          </w:trPrChange>
        </w:trPr>
        <w:tc>
          <w:tcPr>
            <w:tcW w:w="773" w:type="dxa"/>
            <w:gridSpan w:val="2"/>
            <w:tcBorders>
              <w:bottom w:val="single" w:sz="4" w:space="0" w:color="auto"/>
            </w:tcBorders>
            <w:vAlign w:val="center"/>
            <w:tcPrChange w:id="73" w:author="Wichert, RJ@Energy" w:date="2018-10-23T14:54:00Z">
              <w:tcPr>
                <w:tcW w:w="781" w:type="dxa"/>
                <w:gridSpan w:val="2"/>
                <w:tcBorders>
                  <w:bottom w:val="single" w:sz="4" w:space="0" w:color="auto"/>
                </w:tcBorders>
                <w:vAlign w:val="center"/>
              </w:tcPr>
            </w:tcPrChange>
          </w:tcPr>
          <w:p w14:paraId="1A92CF53" w14:textId="2AF3E616" w:rsidR="00BE085C" w:rsidRPr="00F13E77" w:rsidDel="002E2B37" w:rsidRDefault="00BE085C" w:rsidP="0062080B">
            <w:pPr>
              <w:jc w:val="center"/>
              <w:rPr>
                <w:del w:id="74" w:author="Wichert, RJ@Energy" w:date="2018-10-23T14:54:00Z"/>
                <w:moveFrom w:id="75" w:author="Wichert, RJ@Energy" w:date="2018-10-17T09:58:00Z"/>
                <w:rFonts w:asciiTheme="minorHAnsi" w:hAnsiTheme="minorHAnsi"/>
                <w:sz w:val="18"/>
                <w:szCs w:val="18"/>
              </w:rPr>
            </w:pPr>
            <w:moveFrom w:id="76" w:author="Wichert, RJ@Energy" w:date="2018-10-17T09:58:00Z">
              <w:del w:id="77" w:author="Wichert, RJ@Energy" w:date="2018-10-23T14:54:00Z">
                <w:r w:rsidDel="002E2B37">
                  <w:rPr>
                    <w:rFonts w:asciiTheme="minorHAnsi" w:hAnsiTheme="minorHAnsi"/>
                    <w:sz w:val="18"/>
                    <w:szCs w:val="18"/>
                  </w:rPr>
                  <w:delText>05</w:delText>
                </w:r>
              </w:del>
            </w:moveFrom>
          </w:p>
        </w:tc>
        <w:tc>
          <w:tcPr>
            <w:tcW w:w="5072" w:type="dxa"/>
            <w:gridSpan w:val="2"/>
            <w:tcBorders>
              <w:bottom w:val="single" w:sz="4" w:space="0" w:color="auto"/>
            </w:tcBorders>
            <w:vAlign w:val="center"/>
            <w:tcPrChange w:id="78" w:author="Wichert, RJ@Energy" w:date="2018-10-23T14:54:00Z">
              <w:tcPr>
                <w:tcW w:w="5184" w:type="dxa"/>
                <w:gridSpan w:val="2"/>
                <w:tcBorders>
                  <w:bottom w:val="single" w:sz="4" w:space="0" w:color="auto"/>
                </w:tcBorders>
                <w:vAlign w:val="center"/>
              </w:tcPr>
            </w:tcPrChange>
          </w:tcPr>
          <w:p w14:paraId="0D28646B" w14:textId="3979C831" w:rsidR="00BE085C" w:rsidRPr="00F13E77" w:rsidDel="002E2B37" w:rsidRDefault="00BE085C" w:rsidP="0062080B">
            <w:pPr>
              <w:keepNext/>
              <w:rPr>
                <w:del w:id="79" w:author="Wichert, RJ@Energy" w:date="2018-10-23T14:54:00Z"/>
                <w:moveFrom w:id="80" w:author="Wichert, RJ@Energy" w:date="2018-10-17T09:58:00Z"/>
                <w:rFonts w:asciiTheme="minorHAnsi" w:hAnsiTheme="minorHAnsi"/>
                <w:sz w:val="18"/>
                <w:szCs w:val="18"/>
              </w:rPr>
            </w:pPr>
            <w:moveFrom w:id="81" w:author="Wichert, RJ@Energy" w:date="2018-10-17T09:58:00Z">
              <w:del w:id="82" w:author="Wichert, RJ@Energy" w:date="2018-10-23T14:54:00Z">
                <w:r w:rsidDel="002E2B37">
                  <w:rPr>
                    <w:rFonts w:asciiTheme="minorHAnsi" w:hAnsiTheme="minorHAnsi"/>
                    <w:sz w:val="18"/>
                    <w:szCs w:val="18"/>
                  </w:rPr>
                  <w:delText>Number of Additional Return Ducts (Not Used for Compliance)</w:delText>
                </w:r>
              </w:del>
            </w:moveFrom>
          </w:p>
        </w:tc>
        <w:tc>
          <w:tcPr>
            <w:tcW w:w="4993" w:type="dxa"/>
            <w:tcBorders>
              <w:bottom w:val="single" w:sz="4" w:space="0" w:color="auto"/>
            </w:tcBorders>
            <w:vAlign w:val="center"/>
            <w:tcPrChange w:id="83" w:author="Wichert, RJ@Energy" w:date="2018-10-23T14:54:00Z">
              <w:tcPr>
                <w:tcW w:w="5129" w:type="dxa"/>
                <w:gridSpan w:val="2"/>
                <w:tcBorders>
                  <w:bottom w:val="single" w:sz="4" w:space="0" w:color="auto"/>
                </w:tcBorders>
                <w:vAlign w:val="center"/>
              </w:tcPr>
            </w:tcPrChange>
          </w:tcPr>
          <w:p w14:paraId="61A1185D" w14:textId="1001C39D" w:rsidR="00BE085C" w:rsidRPr="00F13E77" w:rsidDel="002E2B37" w:rsidRDefault="00BE085C" w:rsidP="0062080B">
            <w:pPr>
              <w:keepNext/>
              <w:rPr>
                <w:del w:id="84" w:author="Wichert, RJ@Energy" w:date="2018-10-23T14:54:00Z"/>
                <w:moveFrom w:id="85" w:author="Wichert, RJ@Energy" w:date="2018-10-17T09:58:00Z"/>
                <w:rFonts w:asciiTheme="minorHAnsi" w:hAnsiTheme="minorHAnsi"/>
                <w:sz w:val="18"/>
                <w:szCs w:val="18"/>
              </w:rPr>
            </w:pPr>
          </w:p>
        </w:tc>
      </w:tr>
      <w:moveFromRangeEnd w:id="8"/>
      <w:tr w:rsidR="00D35C19" w:rsidRPr="00F13E77" w14:paraId="7EA0D788" w14:textId="77777777" w:rsidTr="002E2B37">
        <w:trPr>
          <w:cantSplit/>
          <w:trHeight w:val="144"/>
          <w:trPrChange w:id="86" w:author="Wichert, RJ@Energy" w:date="2018-10-23T14:54:00Z">
            <w:trPr>
              <w:gridAfter w:val="0"/>
              <w:cantSplit/>
              <w:trHeight w:val="144"/>
            </w:trPr>
          </w:trPrChange>
        </w:trPr>
        <w:tc>
          <w:tcPr>
            <w:tcW w:w="11030" w:type="dxa"/>
            <w:gridSpan w:val="6"/>
            <w:tcBorders>
              <w:top w:val="single" w:sz="4" w:space="0" w:color="auto"/>
            </w:tcBorders>
            <w:vAlign w:val="center"/>
            <w:tcPrChange w:id="87" w:author="Wichert, RJ@Energy" w:date="2018-10-23T14:54:00Z">
              <w:tcPr>
                <w:tcW w:w="11030" w:type="dxa"/>
                <w:gridSpan w:val="5"/>
                <w:tcBorders>
                  <w:top w:val="single" w:sz="4" w:space="0" w:color="auto"/>
                </w:tcBorders>
                <w:vAlign w:val="center"/>
              </w:tcPr>
            </w:tcPrChange>
          </w:tcPr>
          <w:p w14:paraId="4DBA4974" w14:textId="77777777" w:rsidR="00D35C19" w:rsidRPr="00F13E77" w:rsidRDefault="00D35C19" w:rsidP="00D75C93">
            <w:pPr>
              <w:keepNext/>
              <w:rPr>
                <w:moveTo w:id="88" w:author="Wichert, RJ@Energy" w:date="2018-10-17T09:58:00Z"/>
                <w:rFonts w:asciiTheme="minorHAnsi" w:hAnsiTheme="minorHAnsi"/>
                <w:b/>
                <w:sz w:val="18"/>
                <w:szCs w:val="18"/>
              </w:rPr>
            </w:pPr>
            <w:moveToRangeStart w:id="89" w:author="Wichert, RJ@Energy" w:date="2018-10-17T09:58:00Z" w:name="move527533626"/>
            <w:moveTo w:id="90" w:author="Wichert, RJ@Energy" w:date="2018-10-17T09:58:00Z">
              <w:r w:rsidRPr="00225CB8">
                <w:rPr>
                  <w:rFonts w:asciiTheme="minorHAnsi" w:hAnsiTheme="minorHAnsi"/>
                  <w:b/>
                  <w:sz w:val="18"/>
                  <w:szCs w:val="18"/>
                </w:rPr>
                <w:t>A. System Information</w:t>
              </w:r>
            </w:moveTo>
          </w:p>
        </w:tc>
      </w:tr>
      <w:tr w:rsidR="00D35C19" w:rsidRPr="00F13E77" w14:paraId="0D7D5C86" w14:textId="77777777" w:rsidTr="002E2B37">
        <w:trPr>
          <w:cantSplit/>
          <w:trHeight w:val="144"/>
          <w:trPrChange w:id="91" w:author="Wichert, RJ@Energy" w:date="2018-10-23T14:54:00Z">
            <w:trPr>
              <w:gridAfter w:val="0"/>
              <w:cantSplit/>
              <w:trHeight w:val="144"/>
            </w:trPr>
          </w:trPrChange>
        </w:trPr>
        <w:tc>
          <w:tcPr>
            <w:tcW w:w="561" w:type="dxa"/>
            <w:tcBorders>
              <w:top w:val="single" w:sz="4" w:space="0" w:color="auto"/>
            </w:tcBorders>
            <w:vAlign w:val="center"/>
            <w:tcPrChange w:id="92" w:author="Wichert, RJ@Energy" w:date="2018-10-23T14:54:00Z">
              <w:tcPr>
                <w:tcW w:w="565" w:type="dxa"/>
                <w:tcBorders>
                  <w:top w:val="single" w:sz="4" w:space="0" w:color="auto"/>
                </w:tcBorders>
                <w:vAlign w:val="center"/>
              </w:tcPr>
            </w:tcPrChange>
          </w:tcPr>
          <w:p w14:paraId="7B7967ED" w14:textId="77777777" w:rsidR="00D35C19" w:rsidRPr="00F13E77" w:rsidRDefault="00D35C19" w:rsidP="00D75C93">
            <w:pPr>
              <w:jc w:val="center"/>
              <w:rPr>
                <w:moveTo w:id="93" w:author="Wichert, RJ@Energy" w:date="2018-10-17T09:58:00Z"/>
                <w:rFonts w:asciiTheme="minorHAnsi" w:hAnsiTheme="minorHAnsi"/>
                <w:sz w:val="18"/>
                <w:szCs w:val="18"/>
              </w:rPr>
            </w:pPr>
            <w:moveTo w:id="94" w:author="Wichert, RJ@Energy" w:date="2018-10-17T09:58:00Z">
              <w:r>
                <w:rPr>
                  <w:rFonts w:asciiTheme="minorHAnsi" w:hAnsiTheme="minorHAnsi"/>
                  <w:sz w:val="18"/>
                  <w:szCs w:val="18"/>
                </w:rPr>
                <w:t>01</w:t>
              </w:r>
            </w:moveTo>
          </w:p>
        </w:tc>
        <w:tc>
          <w:tcPr>
            <w:tcW w:w="4810" w:type="dxa"/>
            <w:gridSpan w:val="2"/>
            <w:tcBorders>
              <w:top w:val="single" w:sz="4" w:space="0" w:color="auto"/>
            </w:tcBorders>
            <w:vAlign w:val="center"/>
            <w:tcPrChange w:id="95" w:author="Wichert, RJ@Energy" w:date="2018-10-23T14:54:00Z">
              <w:tcPr>
                <w:tcW w:w="4834" w:type="dxa"/>
                <w:gridSpan w:val="2"/>
                <w:tcBorders>
                  <w:top w:val="single" w:sz="4" w:space="0" w:color="auto"/>
                </w:tcBorders>
                <w:vAlign w:val="center"/>
              </w:tcPr>
            </w:tcPrChange>
          </w:tcPr>
          <w:p w14:paraId="7B94E21C" w14:textId="77777777" w:rsidR="00D35C19" w:rsidRPr="00F13E77" w:rsidRDefault="00D35C19" w:rsidP="00D75C93">
            <w:pPr>
              <w:rPr>
                <w:moveTo w:id="96" w:author="Wichert, RJ@Energy" w:date="2018-10-17T09:58:00Z"/>
                <w:rFonts w:asciiTheme="minorHAnsi" w:hAnsiTheme="minorHAnsi"/>
                <w:color w:val="000000"/>
                <w:sz w:val="18"/>
                <w:szCs w:val="18"/>
                <w:highlight w:val="yellow"/>
              </w:rPr>
            </w:pPr>
            <w:moveTo w:id="97" w:author="Wichert, RJ@Energy" w:date="2018-10-17T09:58:00Z">
              <w:r w:rsidRPr="00F13E77">
                <w:rPr>
                  <w:rFonts w:asciiTheme="minorHAnsi" w:hAnsiTheme="minorHAnsi"/>
                  <w:sz w:val="18"/>
                  <w:szCs w:val="18"/>
                </w:rPr>
                <w:t>System Identification or Name</w:t>
              </w:r>
            </w:moveTo>
          </w:p>
        </w:tc>
        <w:tc>
          <w:tcPr>
            <w:tcW w:w="5659" w:type="dxa"/>
            <w:gridSpan w:val="3"/>
            <w:tcBorders>
              <w:top w:val="single" w:sz="4" w:space="0" w:color="auto"/>
            </w:tcBorders>
            <w:vAlign w:val="center"/>
            <w:tcPrChange w:id="98" w:author="Wichert, RJ@Energy" w:date="2018-10-23T14:54:00Z">
              <w:tcPr>
                <w:tcW w:w="5631" w:type="dxa"/>
                <w:gridSpan w:val="2"/>
                <w:tcBorders>
                  <w:top w:val="single" w:sz="4" w:space="0" w:color="auto"/>
                </w:tcBorders>
                <w:vAlign w:val="center"/>
              </w:tcPr>
            </w:tcPrChange>
          </w:tcPr>
          <w:p w14:paraId="19B3457C" w14:textId="77777777" w:rsidR="00D35C19" w:rsidRPr="00F13E77" w:rsidRDefault="00D35C19" w:rsidP="00D75C93">
            <w:pPr>
              <w:rPr>
                <w:moveTo w:id="99" w:author="Wichert, RJ@Energy" w:date="2018-10-17T09:58:00Z"/>
                <w:rFonts w:asciiTheme="minorHAnsi" w:hAnsiTheme="minorHAnsi"/>
                <w:color w:val="000000"/>
                <w:sz w:val="18"/>
                <w:szCs w:val="18"/>
                <w:highlight w:val="yellow"/>
              </w:rPr>
            </w:pPr>
          </w:p>
        </w:tc>
      </w:tr>
      <w:tr w:rsidR="00D35C19" w:rsidRPr="00F13E77" w14:paraId="1F90F5DC" w14:textId="77777777" w:rsidTr="002E2B37">
        <w:trPr>
          <w:cantSplit/>
          <w:trHeight w:val="144"/>
          <w:trPrChange w:id="100" w:author="Wichert, RJ@Energy" w:date="2018-10-23T14:54:00Z">
            <w:trPr>
              <w:gridAfter w:val="0"/>
              <w:cantSplit/>
              <w:trHeight w:val="144"/>
            </w:trPr>
          </w:trPrChange>
        </w:trPr>
        <w:tc>
          <w:tcPr>
            <w:tcW w:w="561" w:type="dxa"/>
            <w:vAlign w:val="center"/>
            <w:tcPrChange w:id="101" w:author="Wichert, RJ@Energy" w:date="2018-10-23T14:54:00Z">
              <w:tcPr>
                <w:tcW w:w="565" w:type="dxa"/>
                <w:vAlign w:val="center"/>
              </w:tcPr>
            </w:tcPrChange>
          </w:tcPr>
          <w:p w14:paraId="1D53362E" w14:textId="77777777" w:rsidR="00D35C19" w:rsidRPr="00F13E77" w:rsidRDefault="00D35C19" w:rsidP="00D75C93">
            <w:pPr>
              <w:jc w:val="center"/>
              <w:rPr>
                <w:moveTo w:id="102" w:author="Wichert, RJ@Energy" w:date="2018-10-17T09:58:00Z"/>
                <w:rFonts w:asciiTheme="minorHAnsi" w:hAnsiTheme="minorHAnsi"/>
                <w:sz w:val="18"/>
                <w:szCs w:val="18"/>
              </w:rPr>
            </w:pPr>
            <w:moveTo w:id="103" w:author="Wichert, RJ@Energy" w:date="2018-10-17T09:58:00Z">
              <w:r>
                <w:rPr>
                  <w:rFonts w:asciiTheme="minorHAnsi" w:hAnsiTheme="minorHAnsi"/>
                  <w:sz w:val="18"/>
                  <w:szCs w:val="18"/>
                </w:rPr>
                <w:t>02</w:t>
              </w:r>
            </w:moveTo>
          </w:p>
        </w:tc>
        <w:tc>
          <w:tcPr>
            <w:tcW w:w="4810" w:type="dxa"/>
            <w:gridSpan w:val="2"/>
            <w:vAlign w:val="center"/>
            <w:tcPrChange w:id="104" w:author="Wichert, RJ@Energy" w:date="2018-10-23T14:54:00Z">
              <w:tcPr>
                <w:tcW w:w="4834" w:type="dxa"/>
                <w:gridSpan w:val="2"/>
                <w:vAlign w:val="center"/>
              </w:tcPr>
            </w:tcPrChange>
          </w:tcPr>
          <w:p w14:paraId="1C5250B7" w14:textId="77777777" w:rsidR="00D35C19" w:rsidRPr="00F13E77" w:rsidRDefault="00D35C19" w:rsidP="00D75C93">
            <w:pPr>
              <w:rPr>
                <w:moveTo w:id="105" w:author="Wichert, RJ@Energy" w:date="2018-10-17T09:58:00Z"/>
                <w:rFonts w:asciiTheme="minorHAnsi" w:hAnsiTheme="minorHAnsi"/>
                <w:sz w:val="18"/>
                <w:szCs w:val="18"/>
              </w:rPr>
            </w:pPr>
            <w:moveTo w:id="106" w:author="Wichert, RJ@Energy" w:date="2018-10-17T09:58:00Z">
              <w:r w:rsidRPr="00F13E77">
                <w:rPr>
                  <w:rFonts w:asciiTheme="minorHAnsi" w:hAnsiTheme="minorHAnsi"/>
                  <w:sz w:val="18"/>
                  <w:szCs w:val="18"/>
                </w:rPr>
                <w:t>System Location or Area Served</w:t>
              </w:r>
            </w:moveTo>
          </w:p>
        </w:tc>
        <w:tc>
          <w:tcPr>
            <w:tcW w:w="5659" w:type="dxa"/>
            <w:gridSpan w:val="3"/>
            <w:vAlign w:val="center"/>
            <w:tcPrChange w:id="107" w:author="Wichert, RJ@Energy" w:date="2018-10-23T14:54:00Z">
              <w:tcPr>
                <w:tcW w:w="5631" w:type="dxa"/>
                <w:gridSpan w:val="2"/>
                <w:vAlign w:val="center"/>
              </w:tcPr>
            </w:tcPrChange>
          </w:tcPr>
          <w:p w14:paraId="1CEF3355" w14:textId="77777777" w:rsidR="00D35C19" w:rsidRPr="00F13E77" w:rsidRDefault="00D35C19" w:rsidP="00D75C93">
            <w:pPr>
              <w:rPr>
                <w:moveTo w:id="108" w:author="Wichert, RJ@Energy" w:date="2018-10-17T09:58:00Z"/>
                <w:rFonts w:asciiTheme="minorHAnsi" w:hAnsiTheme="minorHAnsi"/>
                <w:sz w:val="18"/>
                <w:szCs w:val="18"/>
              </w:rPr>
            </w:pPr>
          </w:p>
        </w:tc>
      </w:tr>
      <w:tr w:rsidR="00D35C19" w:rsidRPr="00F13E77" w14:paraId="5583099C" w14:textId="77777777" w:rsidTr="002E2B37">
        <w:trPr>
          <w:cantSplit/>
          <w:trHeight w:val="144"/>
          <w:trPrChange w:id="109" w:author="Wichert, RJ@Energy" w:date="2018-10-23T14:54:00Z">
            <w:trPr>
              <w:gridAfter w:val="0"/>
              <w:cantSplit/>
              <w:trHeight w:val="144"/>
            </w:trPr>
          </w:trPrChange>
        </w:trPr>
        <w:tc>
          <w:tcPr>
            <w:tcW w:w="561" w:type="dxa"/>
            <w:vAlign w:val="center"/>
            <w:tcPrChange w:id="110" w:author="Wichert, RJ@Energy" w:date="2018-10-23T14:54:00Z">
              <w:tcPr>
                <w:tcW w:w="565" w:type="dxa"/>
                <w:vAlign w:val="center"/>
              </w:tcPr>
            </w:tcPrChange>
          </w:tcPr>
          <w:p w14:paraId="1734B252" w14:textId="77777777" w:rsidR="00D35C19" w:rsidRPr="00F13E77" w:rsidRDefault="00D35C19" w:rsidP="00D75C93">
            <w:pPr>
              <w:jc w:val="center"/>
              <w:rPr>
                <w:moveTo w:id="111" w:author="Wichert, RJ@Energy" w:date="2018-10-17T09:58:00Z"/>
                <w:rFonts w:asciiTheme="minorHAnsi" w:hAnsiTheme="minorHAnsi"/>
                <w:sz w:val="18"/>
                <w:szCs w:val="18"/>
              </w:rPr>
            </w:pPr>
            <w:moveTo w:id="112" w:author="Wichert, RJ@Energy" w:date="2018-10-17T09:58:00Z">
              <w:r w:rsidRPr="00F13E77">
                <w:rPr>
                  <w:rFonts w:asciiTheme="minorHAnsi" w:hAnsiTheme="minorHAnsi"/>
                  <w:sz w:val="18"/>
                  <w:szCs w:val="18"/>
                </w:rPr>
                <w:t>03</w:t>
              </w:r>
            </w:moveTo>
          </w:p>
        </w:tc>
        <w:tc>
          <w:tcPr>
            <w:tcW w:w="4810" w:type="dxa"/>
            <w:gridSpan w:val="2"/>
            <w:vAlign w:val="center"/>
            <w:tcPrChange w:id="113" w:author="Wichert, RJ@Energy" w:date="2018-10-23T14:54:00Z">
              <w:tcPr>
                <w:tcW w:w="4834" w:type="dxa"/>
                <w:gridSpan w:val="2"/>
                <w:vAlign w:val="center"/>
              </w:tcPr>
            </w:tcPrChange>
          </w:tcPr>
          <w:p w14:paraId="5BA9AC82" w14:textId="77777777" w:rsidR="00D35C19" w:rsidRPr="00F13E77" w:rsidRDefault="00D35C19" w:rsidP="00D75C93">
            <w:pPr>
              <w:rPr>
                <w:moveTo w:id="114" w:author="Wichert, RJ@Energy" w:date="2018-10-17T09:58:00Z"/>
                <w:rFonts w:asciiTheme="minorHAnsi" w:hAnsiTheme="minorHAnsi"/>
                <w:sz w:val="18"/>
                <w:szCs w:val="18"/>
              </w:rPr>
            </w:pPr>
            <w:moveTo w:id="115" w:author="Wichert, RJ@Energy" w:date="2018-10-17T09:58:00Z">
              <w:r w:rsidRPr="00F13E77">
                <w:rPr>
                  <w:rFonts w:asciiTheme="minorHAnsi" w:hAnsiTheme="minorHAnsi"/>
                  <w:sz w:val="18"/>
                  <w:szCs w:val="18"/>
                </w:rPr>
                <w:t>Nominal Cooling Capacity (tons) of Condenser</w:t>
              </w:r>
            </w:moveTo>
          </w:p>
        </w:tc>
        <w:tc>
          <w:tcPr>
            <w:tcW w:w="5659" w:type="dxa"/>
            <w:gridSpan w:val="3"/>
            <w:vAlign w:val="center"/>
            <w:tcPrChange w:id="116" w:author="Wichert, RJ@Energy" w:date="2018-10-23T14:54:00Z">
              <w:tcPr>
                <w:tcW w:w="5631" w:type="dxa"/>
                <w:gridSpan w:val="2"/>
                <w:vAlign w:val="center"/>
              </w:tcPr>
            </w:tcPrChange>
          </w:tcPr>
          <w:p w14:paraId="174BE453" w14:textId="77777777" w:rsidR="00D35C19" w:rsidRPr="00F13E77" w:rsidRDefault="00D35C19" w:rsidP="00D75C93">
            <w:pPr>
              <w:rPr>
                <w:moveTo w:id="117" w:author="Wichert, RJ@Energy" w:date="2018-10-17T09:58:00Z"/>
                <w:rFonts w:asciiTheme="minorHAnsi" w:hAnsiTheme="minorHAnsi"/>
                <w:sz w:val="18"/>
                <w:szCs w:val="18"/>
              </w:rPr>
            </w:pPr>
          </w:p>
        </w:tc>
      </w:tr>
      <w:tr w:rsidR="00D35C19" w:rsidRPr="00F13E77" w14:paraId="354C28B3" w14:textId="77777777" w:rsidTr="002E2B37">
        <w:trPr>
          <w:cantSplit/>
          <w:trHeight w:val="144"/>
          <w:trPrChange w:id="118" w:author="Wichert, RJ@Energy" w:date="2018-10-23T14:54:00Z">
            <w:trPr>
              <w:gridAfter w:val="0"/>
              <w:cantSplit/>
              <w:trHeight w:val="144"/>
            </w:trPr>
          </w:trPrChange>
        </w:trPr>
        <w:tc>
          <w:tcPr>
            <w:tcW w:w="561" w:type="dxa"/>
            <w:vAlign w:val="center"/>
            <w:tcPrChange w:id="119" w:author="Wichert, RJ@Energy" w:date="2018-10-23T14:54:00Z">
              <w:tcPr>
                <w:tcW w:w="565" w:type="dxa"/>
                <w:vAlign w:val="center"/>
              </w:tcPr>
            </w:tcPrChange>
          </w:tcPr>
          <w:p w14:paraId="1F148E20" w14:textId="77777777" w:rsidR="00D35C19" w:rsidRPr="00F13E77" w:rsidRDefault="00D35C19" w:rsidP="00D75C93">
            <w:pPr>
              <w:jc w:val="center"/>
              <w:rPr>
                <w:moveTo w:id="120" w:author="Wichert, RJ@Energy" w:date="2018-10-17T09:58:00Z"/>
                <w:rFonts w:asciiTheme="minorHAnsi" w:hAnsiTheme="minorHAnsi"/>
                <w:sz w:val="18"/>
                <w:szCs w:val="18"/>
              </w:rPr>
            </w:pPr>
            <w:moveTo w:id="121" w:author="Wichert, RJ@Energy" w:date="2018-10-17T09:58:00Z">
              <w:r w:rsidRPr="00F13E77">
                <w:rPr>
                  <w:rFonts w:asciiTheme="minorHAnsi" w:hAnsiTheme="minorHAnsi"/>
                  <w:sz w:val="18"/>
                  <w:szCs w:val="18"/>
                </w:rPr>
                <w:t>04</w:t>
              </w:r>
            </w:moveTo>
          </w:p>
        </w:tc>
        <w:tc>
          <w:tcPr>
            <w:tcW w:w="4810" w:type="dxa"/>
            <w:gridSpan w:val="2"/>
            <w:vAlign w:val="center"/>
            <w:tcPrChange w:id="122" w:author="Wichert, RJ@Energy" w:date="2018-10-23T14:54:00Z">
              <w:tcPr>
                <w:tcW w:w="4834" w:type="dxa"/>
                <w:gridSpan w:val="2"/>
                <w:vAlign w:val="center"/>
              </w:tcPr>
            </w:tcPrChange>
          </w:tcPr>
          <w:p w14:paraId="729D1D0A" w14:textId="77777777" w:rsidR="00D35C19" w:rsidRPr="00F13E77" w:rsidRDefault="00D35C19" w:rsidP="00D75C93">
            <w:pPr>
              <w:keepNext/>
              <w:rPr>
                <w:moveTo w:id="123" w:author="Wichert, RJ@Energy" w:date="2018-10-17T09:58:00Z"/>
                <w:rFonts w:asciiTheme="minorHAnsi" w:hAnsiTheme="minorHAnsi"/>
                <w:sz w:val="18"/>
                <w:szCs w:val="18"/>
              </w:rPr>
            </w:pPr>
            <w:moveTo w:id="124" w:author="Wichert, RJ@Energy" w:date="2018-10-17T09:58:00Z">
              <w:r w:rsidRPr="00F13E77">
                <w:rPr>
                  <w:rFonts w:asciiTheme="minorHAnsi" w:hAnsiTheme="minorHAnsi"/>
                  <w:sz w:val="18"/>
                  <w:szCs w:val="18"/>
                </w:rPr>
                <w:t>Number of Return Ducts</w:t>
              </w:r>
              <w:r>
                <w:rPr>
                  <w:rFonts w:asciiTheme="minorHAnsi" w:hAnsiTheme="minorHAnsi"/>
                  <w:sz w:val="18"/>
                  <w:szCs w:val="18"/>
                </w:rPr>
                <w:t xml:space="preserve"> Used for Compliance</w:t>
              </w:r>
            </w:moveTo>
          </w:p>
        </w:tc>
        <w:tc>
          <w:tcPr>
            <w:tcW w:w="5659" w:type="dxa"/>
            <w:gridSpan w:val="3"/>
            <w:vAlign w:val="center"/>
            <w:tcPrChange w:id="125" w:author="Wichert, RJ@Energy" w:date="2018-10-23T14:54:00Z">
              <w:tcPr>
                <w:tcW w:w="5631" w:type="dxa"/>
                <w:gridSpan w:val="2"/>
                <w:vAlign w:val="center"/>
              </w:tcPr>
            </w:tcPrChange>
          </w:tcPr>
          <w:p w14:paraId="10700A69" w14:textId="77777777" w:rsidR="00D35C19" w:rsidRPr="00F13E77" w:rsidRDefault="00D35C19" w:rsidP="00D75C93">
            <w:pPr>
              <w:keepNext/>
              <w:rPr>
                <w:moveTo w:id="126" w:author="Wichert, RJ@Energy" w:date="2018-10-17T09:58:00Z"/>
                <w:rFonts w:asciiTheme="minorHAnsi" w:hAnsiTheme="minorHAnsi"/>
                <w:sz w:val="18"/>
                <w:szCs w:val="18"/>
              </w:rPr>
            </w:pPr>
          </w:p>
        </w:tc>
      </w:tr>
      <w:tr w:rsidR="00D35C19" w:rsidRPr="00F13E77" w14:paraId="2368C829" w14:textId="77777777" w:rsidTr="002E2B37">
        <w:trPr>
          <w:cantSplit/>
          <w:trHeight w:val="144"/>
          <w:trPrChange w:id="127" w:author="Wichert, RJ@Energy" w:date="2018-10-23T14:54:00Z">
            <w:trPr>
              <w:gridAfter w:val="0"/>
              <w:cantSplit/>
              <w:trHeight w:val="144"/>
            </w:trPr>
          </w:trPrChange>
        </w:trPr>
        <w:tc>
          <w:tcPr>
            <w:tcW w:w="561" w:type="dxa"/>
            <w:vAlign w:val="center"/>
            <w:tcPrChange w:id="128" w:author="Wichert, RJ@Energy" w:date="2018-10-23T14:54:00Z">
              <w:tcPr>
                <w:tcW w:w="565" w:type="dxa"/>
                <w:vAlign w:val="center"/>
              </w:tcPr>
            </w:tcPrChange>
          </w:tcPr>
          <w:p w14:paraId="45C22A9A" w14:textId="77777777" w:rsidR="00D35C19" w:rsidRPr="00F13E77" w:rsidRDefault="00D35C19" w:rsidP="00D75C93">
            <w:pPr>
              <w:jc w:val="center"/>
              <w:rPr>
                <w:moveTo w:id="129" w:author="Wichert, RJ@Energy" w:date="2018-10-17T09:58:00Z"/>
                <w:rFonts w:asciiTheme="minorHAnsi" w:hAnsiTheme="minorHAnsi"/>
                <w:sz w:val="18"/>
                <w:szCs w:val="18"/>
              </w:rPr>
            </w:pPr>
            <w:moveTo w:id="130" w:author="Wichert, RJ@Energy" w:date="2018-10-17T09:58:00Z">
              <w:r>
                <w:rPr>
                  <w:rFonts w:asciiTheme="minorHAnsi" w:hAnsiTheme="minorHAnsi"/>
                  <w:sz w:val="18"/>
                  <w:szCs w:val="18"/>
                </w:rPr>
                <w:t>05</w:t>
              </w:r>
            </w:moveTo>
          </w:p>
        </w:tc>
        <w:tc>
          <w:tcPr>
            <w:tcW w:w="4810" w:type="dxa"/>
            <w:gridSpan w:val="2"/>
            <w:vAlign w:val="center"/>
            <w:tcPrChange w:id="131" w:author="Wichert, RJ@Energy" w:date="2018-10-23T14:54:00Z">
              <w:tcPr>
                <w:tcW w:w="4834" w:type="dxa"/>
                <w:gridSpan w:val="2"/>
                <w:vAlign w:val="center"/>
              </w:tcPr>
            </w:tcPrChange>
          </w:tcPr>
          <w:p w14:paraId="44E92C0A" w14:textId="77777777" w:rsidR="00D35C19" w:rsidRPr="00F13E77" w:rsidRDefault="00D35C19" w:rsidP="00D75C93">
            <w:pPr>
              <w:keepNext/>
              <w:rPr>
                <w:moveTo w:id="132" w:author="Wichert, RJ@Energy" w:date="2018-10-17T09:58:00Z"/>
                <w:rFonts w:asciiTheme="minorHAnsi" w:hAnsiTheme="minorHAnsi"/>
                <w:sz w:val="18"/>
                <w:szCs w:val="18"/>
              </w:rPr>
            </w:pPr>
            <w:moveTo w:id="133" w:author="Wichert, RJ@Energy" w:date="2018-10-17T09:58:00Z">
              <w:r>
                <w:rPr>
                  <w:rFonts w:asciiTheme="minorHAnsi" w:hAnsiTheme="minorHAnsi"/>
                  <w:sz w:val="18"/>
                  <w:szCs w:val="18"/>
                </w:rPr>
                <w:t>Number of Additional Return Ducts (Not Used for Compliance)</w:t>
              </w:r>
            </w:moveTo>
          </w:p>
        </w:tc>
        <w:tc>
          <w:tcPr>
            <w:tcW w:w="5659" w:type="dxa"/>
            <w:gridSpan w:val="3"/>
            <w:vAlign w:val="center"/>
            <w:tcPrChange w:id="134" w:author="Wichert, RJ@Energy" w:date="2018-10-23T14:54:00Z">
              <w:tcPr>
                <w:tcW w:w="5631" w:type="dxa"/>
                <w:gridSpan w:val="2"/>
                <w:vAlign w:val="center"/>
              </w:tcPr>
            </w:tcPrChange>
          </w:tcPr>
          <w:p w14:paraId="404B4A28" w14:textId="77777777" w:rsidR="00D35C19" w:rsidRPr="00F13E77" w:rsidRDefault="00D35C19" w:rsidP="00D75C93">
            <w:pPr>
              <w:keepNext/>
              <w:rPr>
                <w:moveTo w:id="135" w:author="Wichert, RJ@Energy" w:date="2018-10-17T09:58:00Z"/>
                <w:rFonts w:asciiTheme="minorHAnsi" w:hAnsiTheme="minorHAnsi"/>
                <w:sz w:val="18"/>
                <w:szCs w:val="18"/>
              </w:rPr>
            </w:pPr>
          </w:p>
        </w:tc>
      </w:tr>
      <w:moveToRangeEnd w:id="89"/>
    </w:tbl>
    <w:p w14:paraId="5B4185EF" w14:textId="149FD1ED" w:rsidR="00804636" w:rsidRDefault="00804636" w:rsidP="00804636">
      <w:pPr>
        <w:rPr>
          <w:ins w:id="136" w:author="Wichert, RJ@Energy" w:date="2018-10-17T09:58:00Z"/>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D35C19" w:rsidRPr="00F13E77" w14:paraId="7CA21B03" w14:textId="77777777" w:rsidTr="00D75C93">
        <w:trPr>
          <w:cantSplit/>
          <w:trHeight w:val="144"/>
          <w:ins w:id="137" w:author="Wichert, RJ@Energy" w:date="2018-10-17T09:58:00Z"/>
        </w:trPr>
        <w:tc>
          <w:tcPr>
            <w:tcW w:w="11030" w:type="dxa"/>
            <w:gridSpan w:val="3"/>
            <w:vAlign w:val="center"/>
          </w:tcPr>
          <w:p w14:paraId="566BB240" w14:textId="77777777" w:rsidR="00D35C19" w:rsidRPr="005B7081" w:rsidRDefault="00D35C19" w:rsidP="00D75C93">
            <w:pPr>
              <w:rPr>
                <w:ins w:id="138" w:author="Wichert, RJ@Energy" w:date="2018-10-17T09:58:00Z"/>
                <w:rFonts w:asciiTheme="minorHAnsi" w:hAnsiTheme="minorHAnsi"/>
                <w:sz w:val="18"/>
                <w:szCs w:val="18"/>
              </w:rPr>
            </w:pPr>
            <w:ins w:id="139" w:author="Wichert, RJ@Energy" w:date="2018-10-17T09:58:00Z">
              <w:r w:rsidRPr="00F13E77">
                <w:rPr>
                  <w:rFonts w:asciiTheme="minorHAnsi" w:hAnsiTheme="minorHAnsi"/>
                  <w:b/>
                  <w:sz w:val="18"/>
                  <w:szCs w:val="18"/>
                </w:rPr>
                <w:t>B. One Return Duct</w:t>
              </w:r>
            </w:ins>
          </w:p>
        </w:tc>
      </w:tr>
      <w:tr w:rsidR="00D35C19" w:rsidRPr="00F13E77" w14:paraId="179B1FDF" w14:textId="77777777" w:rsidTr="00D75C93">
        <w:trPr>
          <w:cantSplit/>
          <w:trHeight w:val="144"/>
          <w:ins w:id="140" w:author="Wichert, RJ@Energy" w:date="2018-10-17T09:58:00Z"/>
        </w:trPr>
        <w:tc>
          <w:tcPr>
            <w:tcW w:w="565" w:type="dxa"/>
            <w:vAlign w:val="center"/>
          </w:tcPr>
          <w:p w14:paraId="71F33327" w14:textId="77777777" w:rsidR="00D35C19" w:rsidRPr="00F13E77" w:rsidRDefault="00D35C19" w:rsidP="00D75C93">
            <w:pPr>
              <w:jc w:val="center"/>
              <w:rPr>
                <w:ins w:id="141" w:author="Wichert, RJ@Energy" w:date="2018-10-17T09:58:00Z"/>
                <w:rFonts w:asciiTheme="minorHAnsi" w:hAnsiTheme="minorHAnsi"/>
                <w:sz w:val="18"/>
                <w:szCs w:val="18"/>
              </w:rPr>
            </w:pPr>
            <w:ins w:id="142" w:author="Wichert, RJ@Energy" w:date="2018-10-17T09:58:00Z">
              <w:r w:rsidRPr="00F13E77">
                <w:rPr>
                  <w:rFonts w:asciiTheme="minorHAnsi" w:hAnsiTheme="minorHAnsi"/>
                  <w:sz w:val="18"/>
                  <w:szCs w:val="18"/>
                </w:rPr>
                <w:t>01</w:t>
              </w:r>
            </w:ins>
          </w:p>
        </w:tc>
        <w:tc>
          <w:tcPr>
            <w:tcW w:w="4830" w:type="dxa"/>
            <w:vAlign w:val="center"/>
          </w:tcPr>
          <w:p w14:paraId="19FE631F" w14:textId="77777777" w:rsidR="00D35C19" w:rsidRPr="00F13E77" w:rsidRDefault="00D35C19" w:rsidP="00D75C93">
            <w:pPr>
              <w:keepNext/>
              <w:rPr>
                <w:ins w:id="143" w:author="Wichert, RJ@Energy" w:date="2018-10-17T09:58:00Z"/>
                <w:rFonts w:asciiTheme="minorHAnsi" w:hAnsiTheme="minorHAnsi"/>
                <w:sz w:val="18"/>
                <w:szCs w:val="18"/>
              </w:rPr>
            </w:pPr>
            <w:ins w:id="144" w:author="Wichert, RJ@Energy" w:date="2018-10-17T09:58:00Z">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ins>
          </w:p>
        </w:tc>
        <w:tc>
          <w:tcPr>
            <w:tcW w:w="5635" w:type="dxa"/>
            <w:vAlign w:val="center"/>
          </w:tcPr>
          <w:p w14:paraId="4F2D4ACB" w14:textId="77777777" w:rsidR="00D35C19" w:rsidRPr="00F13E77" w:rsidRDefault="00D35C19" w:rsidP="00D75C93">
            <w:pPr>
              <w:keepNext/>
              <w:rPr>
                <w:ins w:id="145" w:author="Wichert, RJ@Energy" w:date="2018-10-17T09:58:00Z"/>
                <w:rFonts w:asciiTheme="minorHAnsi" w:hAnsiTheme="minorHAnsi"/>
                <w:sz w:val="18"/>
                <w:szCs w:val="18"/>
              </w:rPr>
            </w:pPr>
          </w:p>
        </w:tc>
      </w:tr>
      <w:tr w:rsidR="00D35C19" w:rsidRPr="00F13E77" w14:paraId="75F65326" w14:textId="77777777" w:rsidTr="00D75C93">
        <w:trPr>
          <w:cantSplit/>
          <w:trHeight w:val="144"/>
          <w:ins w:id="146" w:author="Wichert, RJ@Energy" w:date="2018-10-17T09:58:00Z"/>
        </w:trPr>
        <w:tc>
          <w:tcPr>
            <w:tcW w:w="565" w:type="dxa"/>
            <w:vAlign w:val="center"/>
          </w:tcPr>
          <w:p w14:paraId="3522647C" w14:textId="77777777" w:rsidR="00D35C19" w:rsidRPr="00F13E77" w:rsidRDefault="00D35C19" w:rsidP="00D75C93">
            <w:pPr>
              <w:jc w:val="center"/>
              <w:rPr>
                <w:ins w:id="147" w:author="Wichert, RJ@Energy" w:date="2018-10-17T09:58:00Z"/>
                <w:rFonts w:asciiTheme="minorHAnsi" w:hAnsiTheme="minorHAnsi"/>
                <w:sz w:val="18"/>
                <w:szCs w:val="18"/>
              </w:rPr>
            </w:pPr>
            <w:ins w:id="148" w:author="Wichert, RJ@Energy" w:date="2018-10-17T09:58:00Z">
              <w:r w:rsidRPr="00F13E77">
                <w:rPr>
                  <w:rFonts w:asciiTheme="minorHAnsi" w:hAnsiTheme="minorHAnsi"/>
                  <w:sz w:val="18"/>
                  <w:szCs w:val="18"/>
                </w:rPr>
                <w:t>02</w:t>
              </w:r>
            </w:ins>
          </w:p>
        </w:tc>
        <w:tc>
          <w:tcPr>
            <w:tcW w:w="4830" w:type="dxa"/>
            <w:vAlign w:val="center"/>
          </w:tcPr>
          <w:p w14:paraId="0375C4EA" w14:textId="77777777" w:rsidR="00D35C19" w:rsidRPr="00F13E77" w:rsidRDefault="00D35C19" w:rsidP="00D75C93">
            <w:pPr>
              <w:keepNext/>
              <w:rPr>
                <w:ins w:id="149" w:author="Wichert, RJ@Energy" w:date="2018-10-17T09:58:00Z"/>
                <w:rFonts w:asciiTheme="minorHAnsi" w:hAnsiTheme="minorHAnsi"/>
                <w:sz w:val="18"/>
                <w:szCs w:val="18"/>
              </w:rPr>
            </w:pPr>
            <w:ins w:id="150" w:author="Wichert, RJ@Energy" w:date="2018-10-17T09:58:00Z">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vAlign w:val="center"/>
          </w:tcPr>
          <w:p w14:paraId="580FECA5" w14:textId="77777777" w:rsidR="00D35C19" w:rsidRPr="00F13E77" w:rsidRDefault="00D35C19" w:rsidP="00D75C93">
            <w:pPr>
              <w:keepNext/>
              <w:rPr>
                <w:ins w:id="151" w:author="Wichert, RJ@Energy" w:date="2018-10-17T09:58:00Z"/>
                <w:rFonts w:asciiTheme="minorHAnsi" w:hAnsiTheme="minorHAnsi"/>
                <w:sz w:val="18"/>
                <w:szCs w:val="18"/>
              </w:rPr>
            </w:pPr>
          </w:p>
        </w:tc>
      </w:tr>
      <w:tr w:rsidR="00D35C19" w:rsidRPr="00F13E77" w14:paraId="3E112E7A" w14:textId="77777777" w:rsidTr="00D75C93">
        <w:trPr>
          <w:cantSplit/>
          <w:trHeight w:val="144"/>
          <w:ins w:id="152" w:author="Wichert, RJ@Energy" w:date="2018-10-17T09:58:00Z"/>
        </w:trPr>
        <w:tc>
          <w:tcPr>
            <w:tcW w:w="565" w:type="dxa"/>
            <w:vAlign w:val="center"/>
          </w:tcPr>
          <w:p w14:paraId="05E0D783" w14:textId="77777777" w:rsidR="00D35C19" w:rsidRPr="00F13E77" w:rsidRDefault="00D35C19" w:rsidP="00D75C93">
            <w:pPr>
              <w:jc w:val="center"/>
              <w:rPr>
                <w:ins w:id="153" w:author="Wichert, RJ@Energy" w:date="2018-10-17T09:58:00Z"/>
                <w:rFonts w:asciiTheme="minorHAnsi" w:hAnsiTheme="minorHAnsi"/>
                <w:sz w:val="18"/>
                <w:szCs w:val="18"/>
              </w:rPr>
            </w:pPr>
            <w:ins w:id="154" w:author="Wichert, RJ@Energy" w:date="2018-10-17T09:58:00Z">
              <w:r w:rsidRPr="00F13E77">
                <w:rPr>
                  <w:rFonts w:asciiTheme="minorHAnsi" w:hAnsiTheme="minorHAnsi"/>
                  <w:sz w:val="18"/>
                  <w:szCs w:val="18"/>
                </w:rPr>
                <w:t>03</w:t>
              </w:r>
            </w:ins>
          </w:p>
        </w:tc>
        <w:tc>
          <w:tcPr>
            <w:tcW w:w="4830" w:type="dxa"/>
            <w:vAlign w:val="center"/>
          </w:tcPr>
          <w:p w14:paraId="1DB87610" w14:textId="77777777" w:rsidR="00D35C19" w:rsidRPr="00F13E77" w:rsidRDefault="00D35C19" w:rsidP="00D75C93">
            <w:pPr>
              <w:keepNext/>
              <w:rPr>
                <w:ins w:id="155" w:author="Wichert, RJ@Energy" w:date="2018-10-17T09:58:00Z"/>
                <w:rFonts w:asciiTheme="minorHAnsi" w:hAnsiTheme="minorHAnsi"/>
                <w:sz w:val="18"/>
                <w:szCs w:val="18"/>
                <w:vertAlign w:val="superscript"/>
              </w:rPr>
            </w:pPr>
            <w:ins w:id="156" w:author="Wichert, RJ@Energy" w:date="2018-10-17T09:58:00Z">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ins>
          </w:p>
        </w:tc>
        <w:tc>
          <w:tcPr>
            <w:tcW w:w="5635" w:type="dxa"/>
            <w:vAlign w:val="center"/>
          </w:tcPr>
          <w:p w14:paraId="48960380" w14:textId="77777777" w:rsidR="00D35C19" w:rsidRPr="00F13E77" w:rsidRDefault="00D35C19" w:rsidP="00D75C93">
            <w:pPr>
              <w:keepNext/>
              <w:rPr>
                <w:ins w:id="157" w:author="Wichert, RJ@Energy" w:date="2018-10-17T09:58:00Z"/>
                <w:rFonts w:asciiTheme="minorHAnsi" w:hAnsiTheme="minorHAnsi"/>
                <w:sz w:val="18"/>
                <w:szCs w:val="18"/>
              </w:rPr>
            </w:pPr>
          </w:p>
        </w:tc>
      </w:tr>
      <w:tr w:rsidR="00D35C19" w:rsidRPr="00F13E77" w14:paraId="2934D644" w14:textId="77777777" w:rsidTr="00D75C93">
        <w:trPr>
          <w:cantSplit/>
          <w:trHeight w:val="144"/>
          <w:ins w:id="158" w:author="Wichert, RJ@Energy" w:date="2018-10-17T09:58:00Z"/>
        </w:trPr>
        <w:tc>
          <w:tcPr>
            <w:tcW w:w="565" w:type="dxa"/>
            <w:vAlign w:val="center"/>
          </w:tcPr>
          <w:p w14:paraId="3430C428" w14:textId="77777777" w:rsidR="00D35C19" w:rsidRPr="00F13E77" w:rsidRDefault="00D35C19" w:rsidP="00D75C93">
            <w:pPr>
              <w:jc w:val="center"/>
              <w:rPr>
                <w:ins w:id="159" w:author="Wichert, RJ@Energy" w:date="2018-10-17T09:58:00Z"/>
                <w:rFonts w:asciiTheme="minorHAnsi" w:hAnsiTheme="minorHAnsi"/>
                <w:sz w:val="18"/>
                <w:szCs w:val="18"/>
              </w:rPr>
            </w:pPr>
            <w:ins w:id="160" w:author="Wichert, RJ@Energy" w:date="2018-10-17T09:58:00Z">
              <w:r w:rsidRPr="00F13E77">
                <w:rPr>
                  <w:rFonts w:asciiTheme="minorHAnsi" w:hAnsiTheme="minorHAnsi"/>
                  <w:sz w:val="18"/>
                  <w:szCs w:val="18"/>
                </w:rPr>
                <w:t>04</w:t>
              </w:r>
            </w:ins>
          </w:p>
        </w:tc>
        <w:tc>
          <w:tcPr>
            <w:tcW w:w="4830" w:type="dxa"/>
            <w:vAlign w:val="center"/>
          </w:tcPr>
          <w:p w14:paraId="4DE1F119" w14:textId="77777777" w:rsidR="00D35C19" w:rsidRPr="00F13E77" w:rsidRDefault="00D35C19" w:rsidP="00D75C93">
            <w:pPr>
              <w:keepNext/>
              <w:rPr>
                <w:ins w:id="161" w:author="Wichert, RJ@Energy" w:date="2018-10-17T09:58:00Z"/>
                <w:rFonts w:asciiTheme="minorHAnsi" w:hAnsiTheme="minorHAnsi"/>
                <w:sz w:val="18"/>
                <w:szCs w:val="18"/>
              </w:rPr>
            </w:pPr>
            <w:ins w:id="162" w:author="Wichert, RJ@Energy" w:date="2018-10-17T09:58: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vAlign w:val="center"/>
          </w:tcPr>
          <w:p w14:paraId="6FEB1941" w14:textId="77777777" w:rsidR="00D35C19" w:rsidRPr="00F13E77" w:rsidRDefault="00D35C19" w:rsidP="00D75C93">
            <w:pPr>
              <w:keepNext/>
              <w:rPr>
                <w:ins w:id="163" w:author="Wichert, RJ@Energy" w:date="2018-10-17T09:58:00Z"/>
                <w:rFonts w:asciiTheme="minorHAnsi" w:hAnsiTheme="minorHAnsi"/>
                <w:sz w:val="18"/>
                <w:szCs w:val="18"/>
              </w:rPr>
            </w:pPr>
          </w:p>
        </w:tc>
      </w:tr>
      <w:tr w:rsidR="00D35C19" w:rsidRPr="00F13E77" w14:paraId="7D2874E6" w14:textId="77777777" w:rsidTr="00D75C93">
        <w:trPr>
          <w:cantSplit/>
          <w:trHeight w:val="144"/>
          <w:ins w:id="164" w:author="Wichert, RJ@Energy" w:date="2018-10-17T09:58:00Z"/>
        </w:trPr>
        <w:tc>
          <w:tcPr>
            <w:tcW w:w="565" w:type="dxa"/>
            <w:vAlign w:val="center"/>
          </w:tcPr>
          <w:p w14:paraId="6B0CA7B9" w14:textId="77777777" w:rsidR="00D35C19" w:rsidRPr="00F13E77" w:rsidRDefault="00D35C19" w:rsidP="00D75C93">
            <w:pPr>
              <w:jc w:val="center"/>
              <w:rPr>
                <w:ins w:id="165" w:author="Wichert, RJ@Energy" w:date="2018-10-17T09:58:00Z"/>
                <w:rFonts w:asciiTheme="minorHAnsi" w:hAnsiTheme="minorHAnsi"/>
                <w:sz w:val="18"/>
                <w:szCs w:val="18"/>
              </w:rPr>
            </w:pPr>
            <w:ins w:id="166" w:author="Wichert, RJ@Energy" w:date="2018-10-17T09:58:00Z">
              <w:r>
                <w:rPr>
                  <w:rFonts w:asciiTheme="minorHAnsi" w:hAnsiTheme="minorHAnsi"/>
                  <w:sz w:val="18"/>
                  <w:szCs w:val="18"/>
                </w:rPr>
                <w:t>05</w:t>
              </w:r>
            </w:ins>
          </w:p>
        </w:tc>
        <w:tc>
          <w:tcPr>
            <w:tcW w:w="10465" w:type="dxa"/>
            <w:gridSpan w:val="2"/>
            <w:vAlign w:val="center"/>
          </w:tcPr>
          <w:p w14:paraId="5F8B46D0" w14:textId="77777777" w:rsidR="00D35C19" w:rsidRPr="00F13E77" w:rsidRDefault="00D35C19" w:rsidP="00D75C93">
            <w:pPr>
              <w:keepNext/>
              <w:rPr>
                <w:ins w:id="167" w:author="Wichert, RJ@Energy" w:date="2018-10-17T09:58:00Z"/>
                <w:rFonts w:asciiTheme="minorHAnsi" w:hAnsiTheme="minorHAnsi"/>
                <w:sz w:val="18"/>
                <w:szCs w:val="18"/>
              </w:rPr>
            </w:pPr>
            <w:ins w:id="168" w:author="Wichert, RJ@Energy" w:date="2018-10-17T09:58:00Z">
              <w:r>
                <w:rPr>
                  <w:rFonts w:asciiTheme="minorHAnsi" w:hAnsiTheme="minorHAnsi"/>
                  <w:sz w:val="18"/>
                  <w:szCs w:val="18"/>
                </w:rPr>
                <w:t>Compliance Statement:</w:t>
              </w:r>
            </w:ins>
          </w:p>
        </w:tc>
      </w:tr>
    </w:tbl>
    <w:p w14:paraId="524534C2" w14:textId="5898A8AD" w:rsidR="00D35C19" w:rsidRDefault="00D35C19" w:rsidP="00804636">
      <w:pPr>
        <w:rPr>
          <w:ins w:id="169" w:author="Wichert, RJ@Energy" w:date="2018-10-17T09:58:00Z"/>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70" w:author="Wichert, RJ@Energy" w:date="2018-10-17T10:19: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65"/>
        <w:gridCol w:w="216"/>
        <w:gridCol w:w="4614"/>
        <w:gridCol w:w="542"/>
        <w:gridCol w:w="5093"/>
        <w:tblGridChange w:id="171">
          <w:tblGrid>
            <w:gridCol w:w="565"/>
            <w:gridCol w:w="216"/>
            <w:gridCol w:w="4614"/>
            <w:gridCol w:w="542"/>
            <w:gridCol w:w="5093"/>
            <w:gridCol w:w="64"/>
          </w:tblGrid>
        </w:tblGridChange>
      </w:tblGrid>
      <w:tr w:rsidR="00D35C19" w:rsidRPr="00F13E77" w14:paraId="677F8EDF" w14:textId="77777777" w:rsidTr="00D75C93">
        <w:trPr>
          <w:cantSplit/>
          <w:trHeight w:val="144"/>
          <w:ins w:id="172" w:author="Wichert, RJ@Energy" w:date="2018-10-17T09:58:00Z"/>
          <w:trPrChange w:id="173" w:author="Wichert, RJ@Energy" w:date="2018-10-17T10:19:00Z">
            <w:trPr>
              <w:cantSplit/>
              <w:trHeight w:val="144"/>
            </w:trPr>
          </w:trPrChange>
        </w:trPr>
        <w:tc>
          <w:tcPr>
            <w:tcW w:w="11030" w:type="dxa"/>
            <w:gridSpan w:val="5"/>
            <w:tcBorders>
              <w:top w:val="single" w:sz="4" w:space="0" w:color="auto"/>
              <w:left w:val="single" w:sz="4" w:space="0" w:color="auto"/>
              <w:bottom w:val="single" w:sz="4" w:space="0" w:color="auto"/>
              <w:right w:val="single" w:sz="4" w:space="0" w:color="auto"/>
            </w:tcBorders>
            <w:vAlign w:val="center"/>
            <w:tcPrChange w:id="174" w:author="Wichert, RJ@Energy" w:date="2018-10-17T10:19:00Z">
              <w:tcPr>
                <w:tcW w:w="11094" w:type="dxa"/>
                <w:gridSpan w:val="6"/>
                <w:tcBorders>
                  <w:top w:val="single" w:sz="4" w:space="0" w:color="auto"/>
                  <w:left w:val="single" w:sz="4" w:space="0" w:color="auto"/>
                  <w:bottom w:val="single" w:sz="4" w:space="0" w:color="auto"/>
                  <w:right w:val="single" w:sz="4" w:space="0" w:color="auto"/>
                </w:tcBorders>
                <w:vAlign w:val="center"/>
              </w:tcPr>
            </w:tcPrChange>
          </w:tcPr>
          <w:p w14:paraId="4E7B33D0" w14:textId="77777777" w:rsidR="00D35C19" w:rsidRPr="00D35C19" w:rsidRDefault="00D35C19" w:rsidP="00D75C93">
            <w:pPr>
              <w:rPr>
                <w:ins w:id="175" w:author="Wichert, RJ@Energy" w:date="2018-10-17T09:58:00Z"/>
                <w:rFonts w:asciiTheme="minorHAnsi" w:hAnsiTheme="minorHAnsi"/>
                <w:b/>
                <w:sz w:val="18"/>
                <w:szCs w:val="18"/>
              </w:rPr>
            </w:pPr>
            <w:ins w:id="176" w:author="Wichert, RJ@Energy" w:date="2018-10-17T09:58:00Z">
              <w:r w:rsidRPr="00F13E77">
                <w:rPr>
                  <w:rFonts w:asciiTheme="minorHAnsi" w:hAnsiTheme="minorHAnsi"/>
                  <w:b/>
                  <w:sz w:val="18"/>
                  <w:szCs w:val="18"/>
                </w:rPr>
                <w:t>C. Two Return Ducts</w:t>
              </w:r>
            </w:ins>
          </w:p>
        </w:tc>
      </w:tr>
      <w:tr w:rsidR="00D35C19" w:rsidRPr="00F13E77" w14:paraId="340F22F7" w14:textId="77777777" w:rsidTr="00D75C93">
        <w:trPr>
          <w:cantSplit/>
          <w:trHeight w:val="144"/>
          <w:ins w:id="177" w:author="Wichert, RJ@Energy" w:date="2018-10-17T09:58:00Z"/>
          <w:trPrChange w:id="178" w:author="Wichert, RJ@Energy" w:date="2018-10-17T10:19:00Z">
            <w:trPr>
              <w:gridAfter w:val="0"/>
              <w:wAfter w:w="64" w:type="dxa"/>
              <w:cantSplit/>
              <w:trHeight w:val="144"/>
            </w:trPr>
          </w:trPrChange>
        </w:trPr>
        <w:tc>
          <w:tcPr>
            <w:tcW w:w="565" w:type="dxa"/>
            <w:vAlign w:val="center"/>
            <w:tcPrChange w:id="179" w:author="Wichert, RJ@Energy" w:date="2018-10-17T10:19:00Z">
              <w:tcPr>
                <w:tcW w:w="565" w:type="dxa"/>
                <w:vAlign w:val="center"/>
              </w:tcPr>
            </w:tcPrChange>
          </w:tcPr>
          <w:p w14:paraId="2398F8D3" w14:textId="77777777" w:rsidR="00D35C19" w:rsidRPr="00F13E77" w:rsidRDefault="00D35C19" w:rsidP="00D75C93">
            <w:pPr>
              <w:jc w:val="center"/>
              <w:rPr>
                <w:ins w:id="180" w:author="Wichert, RJ@Energy" w:date="2018-10-17T09:58:00Z"/>
                <w:rFonts w:asciiTheme="minorHAnsi" w:hAnsiTheme="minorHAnsi"/>
                <w:sz w:val="18"/>
                <w:szCs w:val="18"/>
              </w:rPr>
            </w:pPr>
            <w:ins w:id="181" w:author="Wichert, RJ@Energy" w:date="2018-10-17T09:58:00Z">
              <w:r w:rsidRPr="00F13E77">
                <w:rPr>
                  <w:rFonts w:asciiTheme="minorHAnsi" w:hAnsiTheme="minorHAnsi"/>
                  <w:sz w:val="18"/>
                  <w:szCs w:val="18"/>
                </w:rPr>
                <w:t>01</w:t>
              </w:r>
            </w:ins>
          </w:p>
        </w:tc>
        <w:tc>
          <w:tcPr>
            <w:tcW w:w="4830" w:type="dxa"/>
            <w:gridSpan w:val="2"/>
            <w:vAlign w:val="center"/>
            <w:tcPrChange w:id="182" w:author="Wichert, RJ@Energy" w:date="2018-10-17T10:19:00Z">
              <w:tcPr>
                <w:tcW w:w="4830" w:type="dxa"/>
                <w:gridSpan w:val="2"/>
                <w:vAlign w:val="center"/>
              </w:tcPr>
            </w:tcPrChange>
          </w:tcPr>
          <w:p w14:paraId="3E8E7B23" w14:textId="77777777" w:rsidR="00D35C19" w:rsidRPr="00F13E77" w:rsidRDefault="00D35C19" w:rsidP="00D75C93">
            <w:pPr>
              <w:keepNext/>
              <w:rPr>
                <w:ins w:id="183" w:author="Wichert, RJ@Energy" w:date="2018-10-17T09:58:00Z"/>
                <w:rFonts w:asciiTheme="minorHAnsi" w:hAnsiTheme="minorHAnsi"/>
                <w:sz w:val="18"/>
                <w:szCs w:val="18"/>
              </w:rPr>
            </w:pPr>
            <w:ins w:id="184" w:author="Wichert, RJ@Energy" w:date="2018-10-17T09:58:00Z">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185" w:author="Wichert, RJ@Energy" w:date="2018-10-17T10:19:00Z">
              <w:tcPr>
                <w:tcW w:w="5635" w:type="dxa"/>
                <w:gridSpan w:val="2"/>
                <w:vAlign w:val="center"/>
              </w:tcPr>
            </w:tcPrChange>
          </w:tcPr>
          <w:p w14:paraId="7B16C84D" w14:textId="77777777" w:rsidR="00D35C19" w:rsidRPr="00F13E77" w:rsidRDefault="00D35C19" w:rsidP="00D75C93">
            <w:pPr>
              <w:keepNext/>
              <w:rPr>
                <w:ins w:id="186" w:author="Wichert, RJ@Energy" w:date="2018-10-17T09:58:00Z"/>
                <w:rFonts w:asciiTheme="minorHAnsi" w:hAnsiTheme="minorHAnsi"/>
                <w:sz w:val="18"/>
                <w:szCs w:val="18"/>
              </w:rPr>
            </w:pPr>
          </w:p>
        </w:tc>
      </w:tr>
      <w:tr w:rsidR="00D35C19" w:rsidRPr="00F13E77" w14:paraId="10819888" w14:textId="77777777" w:rsidTr="00D75C93">
        <w:trPr>
          <w:cantSplit/>
          <w:trHeight w:val="144"/>
          <w:ins w:id="187" w:author="Wichert, RJ@Energy" w:date="2018-10-17T09:58:00Z"/>
          <w:trPrChange w:id="188" w:author="Wichert, RJ@Energy" w:date="2018-10-17T10:19:00Z">
            <w:trPr>
              <w:gridAfter w:val="0"/>
              <w:wAfter w:w="64" w:type="dxa"/>
              <w:cantSplit/>
              <w:trHeight w:val="144"/>
            </w:trPr>
          </w:trPrChange>
        </w:trPr>
        <w:tc>
          <w:tcPr>
            <w:tcW w:w="565" w:type="dxa"/>
            <w:vAlign w:val="center"/>
            <w:tcPrChange w:id="189" w:author="Wichert, RJ@Energy" w:date="2018-10-17T10:19:00Z">
              <w:tcPr>
                <w:tcW w:w="565" w:type="dxa"/>
                <w:vAlign w:val="center"/>
              </w:tcPr>
            </w:tcPrChange>
          </w:tcPr>
          <w:p w14:paraId="43BD3446" w14:textId="77777777" w:rsidR="00D35C19" w:rsidRPr="00F13E77" w:rsidRDefault="00D35C19" w:rsidP="00D75C93">
            <w:pPr>
              <w:jc w:val="center"/>
              <w:rPr>
                <w:ins w:id="190" w:author="Wichert, RJ@Energy" w:date="2018-10-17T09:58:00Z"/>
                <w:rFonts w:asciiTheme="minorHAnsi" w:hAnsiTheme="minorHAnsi"/>
                <w:sz w:val="18"/>
                <w:szCs w:val="18"/>
              </w:rPr>
            </w:pPr>
            <w:ins w:id="191" w:author="Wichert, RJ@Energy" w:date="2018-10-17T09:58:00Z">
              <w:r w:rsidRPr="00F13E77">
                <w:rPr>
                  <w:rFonts w:asciiTheme="minorHAnsi" w:hAnsiTheme="minorHAnsi"/>
                  <w:sz w:val="18"/>
                  <w:szCs w:val="18"/>
                </w:rPr>
                <w:t>02</w:t>
              </w:r>
            </w:ins>
          </w:p>
        </w:tc>
        <w:tc>
          <w:tcPr>
            <w:tcW w:w="4830" w:type="dxa"/>
            <w:gridSpan w:val="2"/>
            <w:vAlign w:val="center"/>
            <w:tcPrChange w:id="192" w:author="Wichert, RJ@Energy" w:date="2018-10-17T10:19:00Z">
              <w:tcPr>
                <w:tcW w:w="4830" w:type="dxa"/>
                <w:gridSpan w:val="2"/>
                <w:vAlign w:val="center"/>
              </w:tcPr>
            </w:tcPrChange>
          </w:tcPr>
          <w:p w14:paraId="4C8B3367" w14:textId="77777777" w:rsidR="00D35C19" w:rsidRPr="00F13E77" w:rsidRDefault="00D35C19" w:rsidP="00D75C93">
            <w:pPr>
              <w:keepNext/>
              <w:rPr>
                <w:ins w:id="193" w:author="Wichert, RJ@Energy" w:date="2018-10-17T09:58:00Z"/>
                <w:rFonts w:asciiTheme="minorHAnsi" w:hAnsiTheme="minorHAnsi"/>
                <w:sz w:val="18"/>
                <w:szCs w:val="18"/>
              </w:rPr>
            </w:pPr>
            <w:ins w:id="194" w:author="Wichert, RJ@Energy" w:date="2018-10-17T09:58:00Z">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195" w:author="Wichert, RJ@Energy" w:date="2018-10-17T10:19:00Z">
              <w:tcPr>
                <w:tcW w:w="5635" w:type="dxa"/>
                <w:gridSpan w:val="2"/>
                <w:vAlign w:val="center"/>
              </w:tcPr>
            </w:tcPrChange>
          </w:tcPr>
          <w:p w14:paraId="133FC552" w14:textId="77777777" w:rsidR="00D35C19" w:rsidRPr="00F13E77" w:rsidRDefault="00D35C19" w:rsidP="00D75C93">
            <w:pPr>
              <w:keepNext/>
              <w:rPr>
                <w:ins w:id="196" w:author="Wichert, RJ@Energy" w:date="2018-10-17T09:58:00Z"/>
                <w:rFonts w:asciiTheme="minorHAnsi" w:hAnsiTheme="minorHAnsi"/>
                <w:sz w:val="18"/>
                <w:szCs w:val="18"/>
              </w:rPr>
            </w:pPr>
          </w:p>
        </w:tc>
      </w:tr>
      <w:tr w:rsidR="00D35C19" w:rsidRPr="00F13E77" w14:paraId="10EA11D8" w14:textId="77777777" w:rsidTr="00D75C93">
        <w:trPr>
          <w:cantSplit/>
          <w:trHeight w:val="144"/>
          <w:ins w:id="197" w:author="Wichert, RJ@Energy" w:date="2018-10-17T09:58:00Z"/>
          <w:trPrChange w:id="198" w:author="Wichert, RJ@Energy" w:date="2018-10-17T10:19:00Z">
            <w:trPr>
              <w:gridAfter w:val="0"/>
              <w:wAfter w:w="64" w:type="dxa"/>
              <w:cantSplit/>
              <w:trHeight w:val="144"/>
            </w:trPr>
          </w:trPrChange>
        </w:trPr>
        <w:tc>
          <w:tcPr>
            <w:tcW w:w="565" w:type="dxa"/>
            <w:vAlign w:val="center"/>
            <w:tcPrChange w:id="199" w:author="Wichert, RJ@Energy" w:date="2018-10-17T10:19:00Z">
              <w:tcPr>
                <w:tcW w:w="565" w:type="dxa"/>
                <w:vAlign w:val="center"/>
              </w:tcPr>
            </w:tcPrChange>
          </w:tcPr>
          <w:p w14:paraId="56C566A8" w14:textId="77777777" w:rsidR="00D35C19" w:rsidRPr="00F13E77" w:rsidRDefault="00D35C19" w:rsidP="00D75C93">
            <w:pPr>
              <w:jc w:val="center"/>
              <w:rPr>
                <w:ins w:id="200" w:author="Wichert, RJ@Energy" w:date="2018-10-17T09:58:00Z"/>
                <w:rFonts w:asciiTheme="minorHAnsi" w:hAnsiTheme="minorHAnsi"/>
                <w:sz w:val="18"/>
                <w:szCs w:val="18"/>
              </w:rPr>
            </w:pPr>
            <w:ins w:id="201" w:author="Wichert, RJ@Energy" w:date="2018-10-17T09:58:00Z">
              <w:r w:rsidRPr="00F13E77">
                <w:rPr>
                  <w:rFonts w:asciiTheme="minorHAnsi" w:hAnsiTheme="minorHAnsi"/>
                  <w:sz w:val="18"/>
                  <w:szCs w:val="18"/>
                </w:rPr>
                <w:t>03</w:t>
              </w:r>
            </w:ins>
          </w:p>
        </w:tc>
        <w:tc>
          <w:tcPr>
            <w:tcW w:w="4830" w:type="dxa"/>
            <w:gridSpan w:val="2"/>
            <w:vAlign w:val="center"/>
            <w:tcPrChange w:id="202" w:author="Wichert, RJ@Energy" w:date="2018-10-17T10:19:00Z">
              <w:tcPr>
                <w:tcW w:w="4830" w:type="dxa"/>
                <w:gridSpan w:val="2"/>
                <w:vAlign w:val="center"/>
              </w:tcPr>
            </w:tcPrChange>
          </w:tcPr>
          <w:p w14:paraId="6E001F48" w14:textId="77777777" w:rsidR="00D35C19" w:rsidRPr="00F13E77" w:rsidRDefault="00D35C19" w:rsidP="00D75C93">
            <w:pPr>
              <w:keepNext/>
              <w:rPr>
                <w:ins w:id="203" w:author="Wichert, RJ@Energy" w:date="2018-10-17T09:58:00Z"/>
                <w:rFonts w:asciiTheme="minorHAnsi" w:hAnsiTheme="minorHAnsi"/>
                <w:sz w:val="18"/>
                <w:szCs w:val="18"/>
              </w:rPr>
            </w:pPr>
            <w:ins w:id="204" w:author="Wichert, RJ@Energy" w:date="2018-10-17T09:58:00Z">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205" w:author="Wichert, RJ@Energy" w:date="2018-10-17T10:19:00Z">
              <w:tcPr>
                <w:tcW w:w="5635" w:type="dxa"/>
                <w:gridSpan w:val="2"/>
                <w:vAlign w:val="center"/>
              </w:tcPr>
            </w:tcPrChange>
          </w:tcPr>
          <w:p w14:paraId="15BD0EB6" w14:textId="77777777" w:rsidR="00D35C19" w:rsidRPr="00F13E77" w:rsidRDefault="00D35C19" w:rsidP="00D75C93">
            <w:pPr>
              <w:keepNext/>
              <w:rPr>
                <w:ins w:id="206" w:author="Wichert, RJ@Energy" w:date="2018-10-17T09:58:00Z"/>
                <w:rFonts w:asciiTheme="minorHAnsi" w:hAnsiTheme="minorHAnsi"/>
                <w:sz w:val="18"/>
                <w:szCs w:val="18"/>
              </w:rPr>
            </w:pPr>
          </w:p>
        </w:tc>
      </w:tr>
      <w:tr w:rsidR="00D35C19" w:rsidRPr="00F13E77" w14:paraId="618D4ECE" w14:textId="77777777" w:rsidTr="00D75C93">
        <w:trPr>
          <w:cantSplit/>
          <w:trHeight w:val="144"/>
          <w:ins w:id="207" w:author="Wichert, RJ@Energy" w:date="2018-10-17T09:58:00Z"/>
          <w:trPrChange w:id="208" w:author="Wichert, RJ@Energy" w:date="2018-10-17T10:19:00Z">
            <w:trPr>
              <w:gridAfter w:val="0"/>
              <w:wAfter w:w="64" w:type="dxa"/>
              <w:cantSplit/>
              <w:trHeight w:val="144"/>
            </w:trPr>
          </w:trPrChange>
        </w:trPr>
        <w:tc>
          <w:tcPr>
            <w:tcW w:w="565" w:type="dxa"/>
            <w:vAlign w:val="center"/>
            <w:tcPrChange w:id="209" w:author="Wichert, RJ@Energy" w:date="2018-10-17T10:19:00Z">
              <w:tcPr>
                <w:tcW w:w="565" w:type="dxa"/>
                <w:vAlign w:val="center"/>
              </w:tcPr>
            </w:tcPrChange>
          </w:tcPr>
          <w:p w14:paraId="7EBB4802" w14:textId="77777777" w:rsidR="00D35C19" w:rsidRPr="00F13E77" w:rsidRDefault="00D35C19" w:rsidP="00D75C93">
            <w:pPr>
              <w:jc w:val="center"/>
              <w:rPr>
                <w:ins w:id="210" w:author="Wichert, RJ@Energy" w:date="2018-10-17T09:58:00Z"/>
                <w:rFonts w:asciiTheme="minorHAnsi" w:hAnsiTheme="minorHAnsi"/>
                <w:sz w:val="18"/>
                <w:szCs w:val="18"/>
              </w:rPr>
            </w:pPr>
            <w:ins w:id="211" w:author="Wichert, RJ@Energy" w:date="2018-10-17T09:58:00Z">
              <w:r w:rsidRPr="00F13E77">
                <w:rPr>
                  <w:rFonts w:asciiTheme="minorHAnsi" w:hAnsiTheme="minorHAnsi"/>
                  <w:sz w:val="18"/>
                  <w:szCs w:val="18"/>
                </w:rPr>
                <w:t>04</w:t>
              </w:r>
            </w:ins>
          </w:p>
        </w:tc>
        <w:tc>
          <w:tcPr>
            <w:tcW w:w="4830" w:type="dxa"/>
            <w:gridSpan w:val="2"/>
            <w:vAlign w:val="center"/>
            <w:tcPrChange w:id="212" w:author="Wichert, RJ@Energy" w:date="2018-10-17T10:19:00Z">
              <w:tcPr>
                <w:tcW w:w="4830" w:type="dxa"/>
                <w:gridSpan w:val="2"/>
                <w:vAlign w:val="center"/>
              </w:tcPr>
            </w:tcPrChange>
          </w:tcPr>
          <w:p w14:paraId="71C66BEF" w14:textId="77777777" w:rsidR="00D35C19" w:rsidRPr="00F13E77" w:rsidRDefault="00D35C19" w:rsidP="00D75C93">
            <w:pPr>
              <w:keepNext/>
              <w:rPr>
                <w:ins w:id="213" w:author="Wichert, RJ@Energy" w:date="2018-10-17T09:58:00Z"/>
                <w:rFonts w:asciiTheme="minorHAnsi" w:hAnsiTheme="minorHAnsi"/>
                <w:sz w:val="18"/>
                <w:szCs w:val="18"/>
              </w:rPr>
            </w:pPr>
            <w:ins w:id="214" w:author="Wichert, RJ@Energy" w:date="2018-10-17T09:58:00Z">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215" w:author="Wichert, RJ@Energy" w:date="2018-10-17T10:19:00Z">
              <w:tcPr>
                <w:tcW w:w="5635" w:type="dxa"/>
                <w:gridSpan w:val="2"/>
                <w:vAlign w:val="center"/>
              </w:tcPr>
            </w:tcPrChange>
          </w:tcPr>
          <w:p w14:paraId="6427AFBA" w14:textId="77777777" w:rsidR="00D35C19" w:rsidRPr="00F13E77" w:rsidRDefault="00D35C19" w:rsidP="00D75C93">
            <w:pPr>
              <w:keepNext/>
              <w:rPr>
                <w:ins w:id="216" w:author="Wichert, RJ@Energy" w:date="2018-10-17T09:58:00Z"/>
                <w:rFonts w:asciiTheme="minorHAnsi" w:hAnsiTheme="minorHAnsi"/>
                <w:sz w:val="18"/>
                <w:szCs w:val="18"/>
              </w:rPr>
            </w:pPr>
          </w:p>
        </w:tc>
      </w:tr>
      <w:tr w:rsidR="00D35C19" w:rsidRPr="00F13E77" w14:paraId="0C28DB3B" w14:textId="77777777" w:rsidTr="00D75C93">
        <w:trPr>
          <w:cantSplit/>
          <w:trHeight w:val="144"/>
          <w:ins w:id="217" w:author="Wichert, RJ@Energy" w:date="2018-10-17T09:58:00Z"/>
          <w:trPrChange w:id="218" w:author="Wichert, RJ@Energy" w:date="2018-10-17T10:19:00Z">
            <w:trPr>
              <w:gridAfter w:val="0"/>
              <w:wAfter w:w="64" w:type="dxa"/>
              <w:cantSplit/>
              <w:trHeight w:val="144"/>
            </w:trPr>
          </w:trPrChange>
        </w:trPr>
        <w:tc>
          <w:tcPr>
            <w:tcW w:w="565" w:type="dxa"/>
            <w:vAlign w:val="center"/>
            <w:tcPrChange w:id="219" w:author="Wichert, RJ@Energy" w:date="2018-10-17T10:19:00Z">
              <w:tcPr>
                <w:tcW w:w="565" w:type="dxa"/>
                <w:vAlign w:val="center"/>
              </w:tcPr>
            </w:tcPrChange>
          </w:tcPr>
          <w:p w14:paraId="051525AF" w14:textId="77777777" w:rsidR="00D35C19" w:rsidRPr="00F13E77" w:rsidRDefault="00D35C19" w:rsidP="00D75C93">
            <w:pPr>
              <w:jc w:val="center"/>
              <w:rPr>
                <w:ins w:id="220" w:author="Wichert, RJ@Energy" w:date="2018-10-17T09:58:00Z"/>
                <w:rFonts w:asciiTheme="minorHAnsi" w:hAnsiTheme="minorHAnsi"/>
                <w:sz w:val="18"/>
                <w:szCs w:val="18"/>
              </w:rPr>
            </w:pPr>
            <w:ins w:id="221" w:author="Wichert, RJ@Energy" w:date="2018-10-17T09:58:00Z">
              <w:r w:rsidRPr="00F13E77">
                <w:rPr>
                  <w:rFonts w:asciiTheme="minorHAnsi" w:hAnsiTheme="minorHAnsi"/>
                  <w:sz w:val="18"/>
                  <w:szCs w:val="18"/>
                </w:rPr>
                <w:t>05</w:t>
              </w:r>
            </w:ins>
          </w:p>
        </w:tc>
        <w:tc>
          <w:tcPr>
            <w:tcW w:w="4830" w:type="dxa"/>
            <w:gridSpan w:val="2"/>
            <w:vAlign w:val="center"/>
            <w:tcPrChange w:id="222" w:author="Wichert, RJ@Energy" w:date="2018-10-17T10:19:00Z">
              <w:tcPr>
                <w:tcW w:w="4830" w:type="dxa"/>
                <w:gridSpan w:val="2"/>
                <w:vAlign w:val="center"/>
              </w:tcPr>
            </w:tcPrChange>
          </w:tcPr>
          <w:p w14:paraId="17534CD2" w14:textId="77777777" w:rsidR="00D35C19" w:rsidRPr="00F13E77" w:rsidRDefault="00D35C19" w:rsidP="00D75C93">
            <w:pPr>
              <w:keepNext/>
              <w:rPr>
                <w:ins w:id="223" w:author="Wichert, RJ@Energy" w:date="2018-10-17T09:58:00Z"/>
                <w:rFonts w:asciiTheme="minorHAnsi" w:hAnsiTheme="minorHAnsi"/>
                <w:sz w:val="18"/>
                <w:szCs w:val="18"/>
              </w:rPr>
            </w:pPr>
            <w:ins w:id="224" w:author="Wichert, RJ@Energy" w:date="2018-10-17T09:58:00Z">
              <w:r w:rsidRPr="00F13E77">
                <w:rPr>
                  <w:rFonts w:asciiTheme="minorHAnsi" w:hAnsiTheme="minorHAnsi"/>
                  <w:sz w:val="18"/>
                  <w:szCs w:val="18"/>
                </w:rPr>
                <w:t xml:space="preserve">Minimum Total Return Filter Grille </w:t>
              </w:r>
              <w:r>
                <w:rPr>
                  <w:rFonts w:asciiTheme="minorHAnsi" w:hAnsiTheme="minorHAnsi"/>
                  <w:sz w:val="18"/>
                  <w:szCs w:val="18"/>
                </w:rPr>
                <w:t>Nominal</w:t>
              </w:r>
              <w:r w:rsidRPr="00F13E77">
                <w:rPr>
                  <w:rFonts w:asciiTheme="minorHAnsi" w:hAnsiTheme="minorHAnsi"/>
                  <w:sz w:val="18"/>
                  <w:szCs w:val="18"/>
                </w:rPr>
                <w:t xml:space="preserve"> 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gridSpan w:val="2"/>
            <w:vAlign w:val="center"/>
            <w:tcPrChange w:id="225" w:author="Wichert, RJ@Energy" w:date="2018-10-17T10:19:00Z">
              <w:tcPr>
                <w:tcW w:w="5635" w:type="dxa"/>
                <w:gridSpan w:val="2"/>
                <w:vAlign w:val="center"/>
              </w:tcPr>
            </w:tcPrChange>
          </w:tcPr>
          <w:p w14:paraId="71B6C823" w14:textId="77777777" w:rsidR="00D35C19" w:rsidRPr="00F13E77" w:rsidRDefault="00D35C19" w:rsidP="00D75C93">
            <w:pPr>
              <w:keepNext/>
              <w:rPr>
                <w:ins w:id="226" w:author="Wichert, RJ@Energy" w:date="2018-10-17T09:58:00Z"/>
                <w:rFonts w:asciiTheme="minorHAnsi" w:hAnsiTheme="minorHAnsi"/>
                <w:sz w:val="18"/>
                <w:szCs w:val="18"/>
              </w:rPr>
            </w:pPr>
          </w:p>
        </w:tc>
      </w:tr>
      <w:tr w:rsidR="00D35C19" w:rsidRPr="00F13E77" w14:paraId="56CA7431" w14:textId="77777777" w:rsidTr="00D75C93">
        <w:trPr>
          <w:cantSplit/>
          <w:trHeight w:val="144"/>
          <w:ins w:id="227" w:author="Wichert, RJ@Energy" w:date="2018-10-17T09:58:00Z"/>
          <w:trPrChange w:id="228" w:author="Wichert, RJ@Energy" w:date="2018-10-17T10:19:00Z">
            <w:trPr>
              <w:gridAfter w:val="0"/>
              <w:wAfter w:w="64" w:type="dxa"/>
              <w:cantSplit/>
              <w:trHeight w:val="144"/>
            </w:trPr>
          </w:trPrChange>
        </w:trPr>
        <w:tc>
          <w:tcPr>
            <w:tcW w:w="565" w:type="dxa"/>
            <w:vAlign w:val="center"/>
            <w:tcPrChange w:id="229" w:author="Wichert, RJ@Energy" w:date="2018-10-17T10:19:00Z">
              <w:tcPr>
                <w:tcW w:w="565" w:type="dxa"/>
                <w:vAlign w:val="center"/>
              </w:tcPr>
            </w:tcPrChange>
          </w:tcPr>
          <w:p w14:paraId="166F2B4C" w14:textId="77777777" w:rsidR="00D35C19" w:rsidRPr="00F13E77" w:rsidRDefault="00D35C19" w:rsidP="00D75C93">
            <w:pPr>
              <w:jc w:val="center"/>
              <w:rPr>
                <w:ins w:id="230" w:author="Wichert, RJ@Energy" w:date="2018-10-17T09:58:00Z"/>
                <w:rFonts w:asciiTheme="minorHAnsi" w:hAnsiTheme="minorHAnsi"/>
                <w:sz w:val="18"/>
                <w:szCs w:val="18"/>
              </w:rPr>
            </w:pPr>
            <w:ins w:id="231" w:author="Wichert, RJ@Energy" w:date="2018-10-17T09:58:00Z">
              <w:r w:rsidRPr="00F13E77">
                <w:rPr>
                  <w:rFonts w:asciiTheme="minorHAnsi" w:hAnsiTheme="minorHAnsi"/>
                  <w:sz w:val="18"/>
                  <w:szCs w:val="18"/>
                </w:rPr>
                <w:t>06</w:t>
              </w:r>
            </w:ins>
          </w:p>
        </w:tc>
        <w:tc>
          <w:tcPr>
            <w:tcW w:w="4830" w:type="dxa"/>
            <w:gridSpan w:val="2"/>
            <w:vAlign w:val="center"/>
            <w:tcPrChange w:id="232" w:author="Wichert, RJ@Energy" w:date="2018-10-17T10:19:00Z">
              <w:tcPr>
                <w:tcW w:w="4830" w:type="dxa"/>
                <w:gridSpan w:val="2"/>
                <w:vAlign w:val="center"/>
              </w:tcPr>
            </w:tcPrChange>
          </w:tcPr>
          <w:p w14:paraId="41DCB350" w14:textId="77777777" w:rsidR="00D35C19" w:rsidRPr="00F13E77" w:rsidRDefault="00D35C19" w:rsidP="00D75C93">
            <w:pPr>
              <w:keepNext/>
              <w:rPr>
                <w:ins w:id="233" w:author="Wichert, RJ@Energy" w:date="2018-10-17T09:58:00Z"/>
                <w:rFonts w:asciiTheme="minorHAnsi" w:hAnsiTheme="minorHAnsi"/>
                <w:sz w:val="18"/>
                <w:szCs w:val="18"/>
              </w:rPr>
            </w:pPr>
            <w:ins w:id="234" w:author="Wichert, RJ@Energy" w:date="2018-10-17T09:58: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gridSpan w:val="2"/>
            <w:vAlign w:val="center"/>
            <w:tcPrChange w:id="235" w:author="Wichert, RJ@Energy" w:date="2018-10-17T10:19:00Z">
              <w:tcPr>
                <w:tcW w:w="5635" w:type="dxa"/>
                <w:gridSpan w:val="2"/>
                <w:vAlign w:val="center"/>
              </w:tcPr>
            </w:tcPrChange>
          </w:tcPr>
          <w:p w14:paraId="4AD7E073" w14:textId="77777777" w:rsidR="00D35C19" w:rsidRPr="00F13E77" w:rsidRDefault="00D35C19" w:rsidP="00D75C93">
            <w:pPr>
              <w:keepNext/>
              <w:rPr>
                <w:ins w:id="236" w:author="Wichert, RJ@Energy" w:date="2018-10-17T09:58:00Z"/>
                <w:rFonts w:asciiTheme="minorHAnsi" w:hAnsiTheme="minorHAnsi"/>
                <w:sz w:val="18"/>
                <w:szCs w:val="18"/>
              </w:rPr>
            </w:pPr>
          </w:p>
        </w:tc>
      </w:tr>
      <w:tr w:rsidR="00D35C19" w:rsidRPr="00F13E77" w14:paraId="4E9503D5" w14:textId="77777777" w:rsidTr="00D75C93">
        <w:trPr>
          <w:cantSplit/>
          <w:trHeight w:val="144"/>
          <w:ins w:id="237" w:author="Wichert, RJ@Energy" w:date="2018-10-17T09:58:00Z"/>
          <w:trPrChange w:id="238" w:author="Wichert, RJ@Energy" w:date="2018-10-17T10:19:00Z">
            <w:trPr>
              <w:gridAfter w:val="0"/>
              <w:wAfter w:w="64" w:type="dxa"/>
              <w:cantSplit/>
              <w:trHeight w:val="144"/>
            </w:trPr>
          </w:trPrChange>
        </w:trPr>
        <w:tc>
          <w:tcPr>
            <w:tcW w:w="565" w:type="dxa"/>
            <w:vAlign w:val="center"/>
            <w:tcPrChange w:id="239" w:author="Wichert, RJ@Energy" w:date="2018-10-17T10:19:00Z">
              <w:tcPr>
                <w:tcW w:w="565" w:type="dxa"/>
                <w:vAlign w:val="center"/>
              </w:tcPr>
            </w:tcPrChange>
          </w:tcPr>
          <w:p w14:paraId="2FD86287" w14:textId="77777777" w:rsidR="00D35C19" w:rsidRPr="00F13E77" w:rsidRDefault="00D35C19" w:rsidP="00D75C93">
            <w:pPr>
              <w:jc w:val="center"/>
              <w:rPr>
                <w:ins w:id="240" w:author="Wichert, RJ@Energy" w:date="2018-10-17T09:58:00Z"/>
                <w:rFonts w:asciiTheme="minorHAnsi" w:hAnsiTheme="minorHAnsi"/>
                <w:sz w:val="18"/>
                <w:szCs w:val="18"/>
              </w:rPr>
            </w:pPr>
            <w:ins w:id="241" w:author="Wichert, RJ@Energy" w:date="2018-10-17T09:58:00Z">
              <w:r>
                <w:rPr>
                  <w:rFonts w:asciiTheme="minorHAnsi" w:hAnsiTheme="minorHAnsi"/>
                  <w:sz w:val="18"/>
                  <w:szCs w:val="18"/>
                </w:rPr>
                <w:t>07</w:t>
              </w:r>
            </w:ins>
          </w:p>
        </w:tc>
        <w:tc>
          <w:tcPr>
            <w:tcW w:w="10465" w:type="dxa"/>
            <w:gridSpan w:val="4"/>
            <w:vAlign w:val="center"/>
            <w:tcPrChange w:id="242" w:author="Wichert, RJ@Energy" w:date="2018-10-17T10:19:00Z">
              <w:tcPr>
                <w:tcW w:w="10465" w:type="dxa"/>
                <w:gridSpan w:val="4"/>
                <w:vAlign w:val="center"/>
              </w:tcPr>
            </w:tcPrChange>
          </w:tcPr>
          <w:p w14:paraId="1B48B002" w14:textId="77777777" w:rsidR="00D35C19" w:rsidRPr="00F13E77" w:rsidRDefault="00D35C19" w:rsidP="00D75C93">
            <w:pPr>
              <w:keepNext/>
              <w:rPr>
                <w:ins w:id="243" w:author="Wichert, RJ@Energy" w:date="2018-10-17T09:58:00Z"/>
                <w:rFonts w:asciiTheme="minorHAnsi" w:hAnsiTheme="minorHAnsi"/>
                <w:sz w:val="18"/>
                <w:szCs w:val="18"/>
              </w:rPr>
            </w:pPr>
            <w:ins w:id="244" w:author="Wichert, RJ@Energy" w:date="2018-10-17T09:58:00Z">
              <w:r>
                <w:rPr>
                  <w:rFonts w:asciiTheme="minorHAnsi" w:hAnsiTheme="minorHAnsi"/>
                  <w:sz w:val="18"/>
                  <w:szCs w:val="18"/>
                </w:rPr>
                <w:t>Compliance Statement:</w:t>
              </w:r>
            </w:ins>
          </w:p>
        </w:tc>
      </w:tr>
      <w:tr w:rsidR="00804636" w:rsidRPr="00F13E77" w:rsidDel="00D35C19" w14:paraId="5B4185F1" w14:textId="63FD51A6" w:rsidTr="00D75C93">
        <w:trPr>
          <w:cantSplit/>
          <w:trHeight w:val="144"/>
          <w:del w:id="245" w:author="Wichert, RJ@Energy" w:date="2018-10-17T09:58:00Z"/>
          <w:trPrChange w:id="246" w:author="Wichert, RJ@Energy" w:date="2018-10-17T10:19:00Z">
            <w:trPr>
              <w:cantSplit/>
              <w:trHeight w:val="144"/>
            </w:trPr>
          </w:trPrChange>
        </w:trPr>
        <w:tc>
          <w:tcPr>
            <w:tcW w:w="11030" w:type="dxa"/>
            <w:gridSpan w:val="5"/>
            <w:vAlign w:val="center"/>
            <w:tcPrChange w:id="247" w:author="Wichert, RJ@Energy" w:date="2018-10-17T10:19:00Z">
              <w:tcPr>
                <w:tcW w:w="11094" w:type="dxa"/>
                <w:gridSpan w:val="6"/>
                <w:vAlign w:val="center"/>
              </w:tcPr>
            </w:tcPrChange>
          </w:tcPr>
          <w:p w14:paraId="5B4185F0" w14:textId="45478670" w:rsidR="00804636" w:rsidRPr="000D2D90" w:rsidDel="00D35C19" w:rsidRDefault="00804636" w:rsidP="00317E50">
            <w:pPr>
              <w:rPr>
                <w:del w:id="248" w:author="Wichert, RJ@Energy" w:date="2018-10-17T09:58:00Z"/>
                <w:rFonts w:asciiTheme="minorHAnsi" w:hAnsiTheme="minorHAnsi"/>
                <w:sz w:val="18"/>
                <w:szCs w:val="18"/>
              </w:rPr>
            </w:pPr>
            <w:del w:id="249" w:author="Wichert, RJ@Energy" w:date="2018-10-17T09:58:00Z">
              <w:r w:rsidRPr="00523F30" w:rsidDel="00D35C19">
                <w:rPr>
                  <w:rFonts w:asciiTheme="minorHAnsi" w:hAnsiTheme="minorHAnsi"/>
                  <w:b/>
                  <w:sz w:val="18"/>
                  <w:szCs w:val="18"/>
                </w:rPr>
                <w:delText>B. One Return Duct</w:delText>
              </w:r>
            </w:del>
          </w:p>
        </w:tc>
      </w:tr>
      <w:tr w:rsidR="00804636" w:rsidRPr="00F13E77" w:rsidDel="00D35C19" w14:paraId="5B4185F5" w14:textId="6157D7BF" w:rsidTr="00D75C93">
        <w:trPr>
          <w:cantSplit/>
          <w:trHeight w:val="144"/>
          <w:del w:id="250" w:author="Wichert, RJ@Energy" w:date="2018-10-17T09:58:00Z"/>
          <w:trPrChange w:id="251" w:author="Wichert, RJ@Energy" w:date="2018-10-17T10:19:00Z">
            <w:trPr>
              <w:cantSplit/>
              <w:trHeight w:val="144"/>
            </w:trPr>
          </w:trPrChange>
        </w:trPr>
        <w:tc>
          <w:tcPr>
            <w:tcW w:w="781" w:type="dxa"/>
            <w:gridSpan w:val="2"/>
            <w:vAlign w:val="center"/>
            <w:tcPrChange w:id="252" w:author="Wichert, RJ@Energy" w:date="2018-10-17T10:19:00Z">
              <w:tcPr>
                <w:tcW w:w="781" w:type="dxa"/>
                <w:gridSpan w:val="2"/>
                <w:vAlign w:val="center"/>
              </w:tcPr>
            </w:tcPrChange>
          </w:tcPr>
          <w:p w14:paraId="5B4185F2" w14:textId="0A05A63C" w:rsidR="00804636" w:rsidRPr="00F13E77" w:rsidDel="00D35C19" w:rsidRDefault="00804636" w:rsidP="0062080B">
            <w:pPr>
              <w:jc w:val="center"/>
              <w:rPr>
                <w:del w:id="253" w:author="Wichert, RJ@Energy" w:date="2018-10-17T09:58:00Z"/>
                <w:rFonts w:asciiTheme="minorHAnsi" w:hAnsiTheme="minorHAnsi"/>
                <w:sz w:val="18"/>
                <w:szCs w:val="18"/>
              </w:rPr>
            </w:pPr>
            <w:del w:id="254" w:author="Wichert, RJ@Energy" w:date="2018-10-17T09:58:00Z">
              <w:r w:rsidRPr="00F13E77" w:rsidDel="00D35C19">
                <w:rPr>
                  <w:rFonts w:asciiTheme="minorHAnsi" w:hAnsiTheme="minorHAnsi"/>
                  <w:sz w:val="18"/>
                  <w:szCs w:val="18"/>
                </w:rPr>
                <w:delText>01</w:delText>
              </w:r>
            </w:del>
          </w:p>
        </w:tc>
        <w:tc>
          <w:tcPr>
            <w:tcW w:w="5156" w:type="dxa"/>
            <w:gridSpan w:val="2"/>
            <w:vAlign w:val="center"/>
            <w:tcPrChange w:id="255" w:author="Wichert, RJ@Energy" w:date="2018-10-17T10:19:00Z">
              <w:tcPr>
                <w:tcW w:w="5156" w:type="dxa"/>
                <w:gridSpan w:val="2"/>
                <w:vAlign w:val="center"/>
              </w:tcPr>
            </w:tcPrChange>
          </w:tcPr>
          <w:p w14:paraId="5B4185F3" w14:textId="0D55FC73" w:rsidR="00804636" w:rsidRPr="00F13E77" w:rsidDel="00D35C19" w:rsidRDefault="00804636" w:rsidP="0062080B">
            <w:pPr>
              <w:keepNext/>
              <w:rPr>
                <w:del w:id="256" w:author="Wichert, RJ@Energy" w:date="2018-10-17T09:58:00Z"/>
                <w:rFonts w:asciiTheme="minorHAnsi" w:hAnsiTheme="minorHAnsi"/>
                <w:sz w:val="18"/>
                <w:szCs w:val="18"/>
              </w:rPr>
            </w:pPr>
            <w:del w:id="257" w:author="Wichert, RJ@Energy" w:date="2018-10-17T09:58:00Z">
              <w:r w:rsidRPr="00F13E77" w:rsidDel="00D35C19">
                <w:rPr>
                  <w:rFonts w:asciiTheme="minorHAnsi" w:hAnsiTheme="minorHAnsi"/>
                  <w:sz w:val="18"/>
                  <w:szCs w:val="18"/>
                </w:rPr>
                <w:delText>Minimum Return Duct Diameter (inches)</w:delText>
              </w:r>
            </w:del>
          </w:p>
        </w:tc>
        <w:tc>
          <w:tcPr>
            <w:tcW w:w="5093" w:type="dxa"/>
            <w:vAlign w:val="center"/>
            <w:tcPrChange w:id="258" w:author="Wichert, RJ@Energy" w:date="2018-10-17T10:19:00Z">
              <w:tcPr>
                <w:tcW w:w="5157" w:type="dxa"/>
                <w:gridSpan w:val="2"/>
                <w:vAlign w:val="center"/>
              </w:tcPr>
            </w:tcPrChange>
          </w:tcPr>
          <w:p w14:paraId="5B4185F4" w14:textId="36C29195" w:rsidR="00804636" w:rsidRPr="00F13E77" w:rsidDel="00D35C19" w:rsidRDefault="00804636" w:rsidP="0062080B">
            <w:pPr>
              <w:keepNext/>
              <w:rPr>
                <w:del w:id="259" w:author="Wichert, RJ@Energy" w:date="2018-10-17T09:58:00Z"/>
                <w:rFonts w:asciiTheme="minorHAnsi" w:hAnsiTheme="minorHAnsi"/>
                <w:sz w:val="18"/>
                <w:szCs w:val="18"/>
              </w:rPr>
            </w:pPr>
          </w:p>
        </w:tc>
      </w:tr>
      <w:tr w:rsidR="00804636" w:rsidRPr="00F13E77" w:rsidDel="00D35C19" w14:paraId="5B4185F9" w14:textId="04208035" w:rsidTr="00D75C93">
        <w:trPr>
          <w:cantSplit/>
          <w:trHeight w:val="144"/>
          <w:del w:id="260" w:author="Wichert, RJ@Energy" w:date="2018-10-17T09:58:00Z"/>
          <w:trPrChange w:id="261" w:author="Wichert, RJ@Energy" w:date="2018-10-17T10:19:00Z">
            <w:trPr>
              <w:cantSplit/>
              <w:trHeight w:val="144"/>
            </w:trPr>
          </w:trPrChange>
        </w:trPr>
        <w:tc>
          <w:tcPr>
            <w:tcW w:w="781" w:type="dxa"/>
            <w:gridSpan w:val="2"/>
            <w:vAlign w:val="center"/>
            <w:tcPrChange w:id="262" w:author="Wichert, RJ@Energy" w:date="2018-10-17T10:19:00Z">
              <w:tcPr>
                <w:tcW w:w="781" w:type="dxa"/>
                <w:gridSpan w:val="2"/>
                <w:vAlign w:val="center"/>
              </w:tcPr>
            </w:tcPrChange>
          </w:tcPr>
          <w:p w14:paraId="5B4185F6" w14:textId="51ACC84B" w:rsidR="00804636" w:rsidRPr="00F13E77" w:rsidDel="00D35C19" w:rsidRDefault="00804636" w:rsidP="0062080B">
            <w:pPr>
              <w:jc w:val="center"/>
              <w:rPr>
                <w:del w:id="263" w:author="Wichert, RJ@Energy" w:date="2018-10-17T09:58:00Z"/>
                <w:rFonts w:asciiTheme="minorHAnsi" w:hAnsiTheme="minorHAnsi"/>
                <w:sz w:val="18"/>
                <w:szCs w:val="18"/>
              </w:rPr>
            </w:pPr>
            <w:del w:id="264" w:author="Wichert, RJ@Energy" w:date="2018-10-17T09:58:00Z">
              <w:r w:rsidRPr="00F13E77" w:rsidDel="00D35C19">
                <w:rPr>
                  <w:rFonts w:asciiTheme="minorHAnsi" w:hAnsiTheme="minorHAnsi"/>
                  <w:sz w:val="18"/>
                  <w:szCs w:val="18"/>
                </w:rPr>
                <w:delText>02</w:delText>
              </w:r>
            </w:del>
          </w:p>
        </w:tc>
        <w:tc>
          <w:tcPr>
            <w:tcW w:w="5156" w:type="dxa"/>
            <w:gridSpan w:val="2"/>
            <w:vAlign w:val="center"/>
            <w:tcPrChange w:id="265" w:author="Wichert, RJ@Energy" w:date="2018-10-17T10:19:00Z">
              <w:tcPr>
                <w:tcW w:w="5156" w:type="dxa"/>
                <w:gridSpan w:val="2"/>
                <w:vAlign w:val="center"/>
              </w:tcPr>
            </w:tcPrChange>
          </w:tcPr>
          <w:p w14:paraId="5B4185F7" w14:textId="7023C54D" w:rsidR="00804636" w:rsidRPr="00F13E77" w:rsidDel="00D35C19" w:rsidRDefault="00804636" w:rsidP="0062080B">
            <w:pPr>
              <w:keepNext/>
              <w:rPr>
                <w:del w:id="266" w:author="Wichert, RJ@Energy" w:date="2018-10-17T09:58:00Z"/>
                <w:rFonts w:asciiTheme="minorHAnsi" w:hAnsiTheme="minorHAnsi"/>
                <w:sz w:val="18"/>
                <w:szCs w:val="18"/>
              </w:rPr>
            </w:pPr>
            <w:del w:id="267" w:author="Wichert, RJ@Energy" w:date="2018-10-17T09:58:00Z">
              <w:r w:rsidRPr="00F13E77" w:rsidDel="00D35C19">
                <w:rPr>
                  <w:rFonts w:asciiTheme="minorHAnsi" w:hAnsiTheme="minorHAnsi"/>
                  <w:sz w:val="18"/>
                  <w:szCs w:val="18"/>
                </w:rPr>
                <w:delText>Installed Return Duct Diameter (inches)</w:delText>
              </w:r>
            </w:del>
          </w:p>
        </w:tc>
        <w:tc>
          <w:tcPr>
            <w:tcW w:w="5093" w:type="dxa"/>
            <w:vAlign w:val="center"/>
            <w:tcPrChange w:id="268" w:author="Wichert, RJ@Energy" w:date="2018-10-17T10:19:00Z">
              <w:tcPr>
                <w:tcW w:w="5157" w:type="dxa"/>
                <w:gridSpan w:val="2"/>
                <w:vAlign w:val="center"/>
              </w:tcPr>
            </w:tcPrChange>
          </w:tcPr>
          <w:p w14:paraId="5B4185F8" w14:textId="275507FF" w:rsidR="00804636" w:rsidRPr="00F13E77" w:rsidDel="00D35C19" w:rsidRDefault="00804636" w:rsidP="0062080B">
            <w:pPr>
              <w:keepNext/>
              <w:rPr>
                <w:del w:id="269" w:author="Wichert, RJ@Energy" w:date="2018-10-17T09:58:00Z"/>
                <w:rFonts w:asciiTheme="minorHAnsi" w:hAnsiTheme="minorHAnsi"/>
                <w:sz w:val="18"/>
                <w:szCs w:val="18"/>
              </w:rPr>
            </w:pPr>
          </w:p>
        </w:tc>
      </w:tr>
      <w:tr w:rsidR="00804636" w:rsidRPr="00F13E77" w:rsidDel="00D35C19" w14:paraId="5B4185FD" w14:textId="017500A7" w:rsidTr="00D75C93">
        <w:trPr>
          <w:cantSplit/>
          <w:trHeight w:val="144"/>
          <w:del w:id="270" w:author="Wichert, RJ@Energy" w:date="2018-10-17T09:58:00Z"/>
          <w:trPrChange w:id="271" w:author="Wichert, RJ@Energy" w:date="2018-10-17T10:19:00Z">
            <w:trPr>
              <w:cantSplit/>
              <w:trHeight w:val="144"/>
            </w:trPr>
          </w:trPrChange>
        </w:trPr>
        <w:tc>
          <w:tcPr>
            <w:tcW w:w="781" w:type="dxa"/>
            <w:gridSpan w:val="2"/>
            <w:vAlign w:val="center"/>
            <w:tcPrChange w:id="272" w:author="Wichert, RJ@Energy" w:date="2018-10-17T10:19:00Z">
              <w:tcPr>
                <w:tcW w:w="781" w:type="dxa"/>
                <w:gridSpan w:val="2"/>
                <w:vAlign w:val="center"/>
              </w:tcPr>
            </w:tcPrChange>
          </w:tcPr>
          <w:p w14:paraId="5B4185FA" w14:textId="3C1F2176" w:rsidR="00804636" w:rsidRPr="00F13E77" w:rsidDel="00D35C19" w:rsidRDefault="00804636" w:rsidP="0062080B">
            <w:pPr>
              <w:jc w:val="center"/>
              <w:rPr>
                <w:del w:id="273" w:author="Wichert, RJ@Energy" w:date="2018-10-17T09:58:00Z"/>
                <w:rFonts w:asciiTheme="minorHAnsi" w:hAnsiTheme="minorHAnsi"/>
                <w:sz w:val="18"/>
                <w:szCs w:val="18"/>
              </w:rPr>
            </w:pPr>
            <w:del w:id="274" w:author="Wichert, RJ@Energy" w:date="2018-10-17T09:58:00Z">
              <w:r w:rsidRPr="00F13E77" w:rsidDel="00D35C19">
                <w:rPr>
                  <w:rFonts w:asciiTheme="minorHAnsi" w:hAnsiTheme="minorHAnsi"/>
                  <w:sz w:val="18"/>
                  <w:szCs w:val="18"/>
                </w:rPr>
                <w:delText>03</w:delText>
              </w:r>
            </w:del>
          </w:p>
        </w:tc>
        <w:tc>
          <w:tcPr>
            <w:tcW w:w="5156" w:type="dxa"/>
            <w:gridSpan w:val="2"/>
            <w:vAlign w:val="center"/>
            <w:tcPrChange w:id="275" w:author="Wichert, RJ@Energy" w:date="2018-10-17T10:19:00Z">
              <w:tcPr>
                <w:tcW w:w="5156" w:type="dxa"/>
                <w:gridSpan w:val="2"/>
                <w:vAlign w:val="center"/>
              </w:tcPr>
            </w:tcPrChange>
          </w:tcPr>
          <w:p w14:paraId="5B4185FB" w14:textId="11826F25" w:rsidR="00804636" w:rsidRPr="00F13E77" w:rsidDel="00D35C19" w:rsidRDefault="00804636" w:rsidP="0062080B">
            <w:pPr>
              <w:keepNext/>
              <w:rPr>
                <w:del w:id="276" w:author="Wichert, RJ@Energy" w:date="2018-10-17T09:58:00Z"/>
                <w:rFonts w:asciiTheme="minorHAnsi" w:hAnsiTheme="minorHAnsi"/>
                <w:sz w:val="18"/>
                <w:szCs w:val="18"/>
                <w:vertAlign w:val="superscript"/>
              </w:rPr>
            </w:pPr>
            <w:del w:id="277" w:author="Wichert, RJ@Energy" w:date="2018-10-17T09:58:00Z">
              <w:r w:rsidRPr="00F13E77" w:rsidDel="00D35C19">
                <w:rPr>
                  <w:rFonts w:asciiTheme="minorHAnsi" w:hAnsiTheme="minorHAnsi"/>
                  <w:sz w:val="18"/>
                  <w:szCs w:val="18"/>
                </w:rPr>
                <w:delText>Minimum Total Return Filter Grille Gross Area (inch</w:delText>
              </w:r>
              <w:r w:rsidRPr="00F13E77" w:rsidDel="00D35C19">
                <w:rPr>
                  <w:rFonts w:asciiTheme="minorHAnsi" w:hAnsiTheme="minorHAnsi"/>
                  <w:sz w:val="18"/>
                  <w:szCs w:val="18"/>
                  <w:vertAlign w:val="superscript"/>
                </w:rPr>
                <w:delText>2</w:delText>
              </w:r>
              <w:r w:rsidRPr="003835BA" w:rsidDel="00D35C19">
                <w:rPr>
                  <w:rFonts w:asciiTheme="minorHAnsi" w:hAnsiTheme="minorHAnsi"/>
                  <w:sz w:val="18"/>
                  <w:szCs w:val="18"/>
                </w:rPr>
                <w:delText>)</w:delText>
              </w:r>
            </w:del>
          </w:p>
        </w:tc>
        <w:tc>
          <w:tcPr>
            <w:tcW w:w="5093" w:type="dxa"/>
            <w:vAlign w:val="center"/>
            <w:tcPrChange w:id="278" w:author="Wichert, RJ@Energy" w:date="2018-10-17T10:19:00Z">
              <w:tcPr>
                <w:tcW w:w="5157" w:type="dxa"/>
                <w:gridSpan w:val="2"/>
                <w:vAlign w:val="center"/>
              </w:tcPr>
            </w:tcPrChange>
          </w:tcPr>
          <w:p w14:paraId="5B4185FC" w14:textId="53EE8BC6" w:rsidR="00804636" w:rsidRPr="00F13E77" w:rsidDel="00D35C19" w:rsidRDefault="00804636" w:rsidP="0062080B">
            <w:pPr>
              <w:keepNext/>
              <w:rPr>
                <w:del w:id="279" w:author="Wichert, RJ@Energy" w:date="2018-10-17T09:58:00Z"/>
                <w:rFonts w:asciiTheme="minorHAnsi" w:hAnsiTheme="minorHAnsi"/>
                <w:sz w:val="18"/>
                <w:szCs w:val="18"/>
              </w:rPr>
            </w:pPr>
          </w:p>
        </w:tc>
      </w:tr>
      <w:tr w:rsidR="00804636" w:rsidRPr="00F13E77" w:rsidDel="00D35C19" w14:paraId="5B418601" w14:textId="70D5510C" w:rsidTr="00D75C93">
        <w:trPr>
          <w:cantSplit/>
          <w:trHeight w:val="144"/>
          <w:del w:id="280" w:author="Wichert, RJ@Energy" w:date="2018-10-17T09:58:00Z"/>
          <w:trPrChange w:id="281" w:author="Wichert, RJ@Energy" w:date="2018-10-17T10:19:00Z">
            <w:trPr>
              <w:cantSplit/>
              <w:trHeight w:val="144"/>
            </w:trPr>
          </w:trPrChange>
        </w:trPr>
        <w:tc>
          <w:tcPr>
            <w:tcW w:w="781" w:type="dxa"/>
            <w:gridSpan w:val="2"/>
            <w:vAlign w:val="center"/>
            <w:tcPrChange w:id="282" w:author="Wichert, RJ@Energy" w:date="2018-10-17T10:19:00Z">
              <w:tcPr>
                <w:tcW w:w="781" w:type="dxa"/>
                <w:gridSpan w:val="2"/>
                <w:vAlign w:val="center"/>
              </w:tcPr>
            </w:tcPrChange>
          </w:tcPr>
          <w:p w14:paraId="5B4185FE" w14:textId="1614FC91" w:rsidR="00804636" w:rsidRPr="00F13E77" w:rsidDel="00D35C19" w:rsidRDefault="00804636" w:rsidP="0062080B">
            <w:pPr>
              <w:jc w:val="center"/>
              <w:rPr>
                <w:del w:id="283" w:author="Wichert, RJ@Energy" w:date="2018-10-17T09:58:00Z"/>
                <w:rFonts w:asciiTheme="minorHAnsi" w:hAnsiTheme="minorHAnsi"/>
                <w:sz w:val="18"/>
                <w:szCs w:val="18"/>
              </w:rPr>
            </w:pPr>
            <w:del w:id="284" w:author="Wichert, RJ@Energy" w:date="2018-10-17T09:58:00Z">
              <w:r w:rsidRPr="00F13E77" w:rsidDel="00D35C19">
                <w:rPr>
                  <w:rFonts w:asciiTheme="minorHAnsi" w:hAnsiTheme="minorHAnsi"/>
                  <w:sz w:val="18"/>
                  <w:szCs w:val="18"/>
                </w:rPr>
                <w:delText>04</w:delText>
              </w:r>
            </w:del>
          </w:p>
        </w:tc>
        <w:tc>
          <w:tcPr>
            <w:tcW w:w="5156" w:type="dxa"/>
            <w:gridSpan w:val="2"/>
            <w:vAlign w:val="center"/>
            <w:tcPrChange w:id="285" w:author="Wichert, RJ@Energy" w:date="2018-10-17T10:19:00Z">
              <w:tcPr>
                <w:tcW w:w="5156" w:type="dxa"/>
                <w:gridSpan w:val="2"/>
                <w:vAlign w:val="center"/>
              </w:tcPr>
            </w:tcPrChange>
          </w:tcPr>
          <w:p w14:paraId="5B4185FF" w14:textId="64D6D1C3" w:rsidR="00804636" w:rsidRPr="00F13E77" w:rsidDel="00D35C19" w:rsidRDefault="00804636" w:rsidP="0062080B">
            <w:pPr>
              <w:keepNext/>
              <w:rPr>
                <w:del w:id="286" w:author="Wichert, RJ@Energy" w:date="2018-10-17T09:58:00Z"/>
                <w:rFonts w:asciiTheme="minorHAnsi" w:hAnsiTheme="minorHAnsi"/>
                <w:sz w:val="18"/>
                <w:szCs w:val="18"/>
              </w:rPr>
            </w:pPr>
            <w:del w:id="287" w:author="Wichert, RJ@Energy" w:date="2018-10-17T09:58:00Z">
              <w:r w:rsidRPr="00F13E77" w:rsidDel="00D35C19">
                <w:rPr>
                  <w:rFonts w:asciiTheme="minorHAnsi" w:hAnsiTheme="minorHAnsi"/>
                  <w:sz w:val="18"/>
                  <w:szCs w:val="18"/>
                </w:rPr>
                <w:delText>Installed Total Return Filter Grille Gross Area (inch</w:delText>
              </w:r>
              <w:r w:rsidRPr="00F13E77" w:rsidDel="00D35C19">
                <w:rPr>
                  <w:rFonts w:asciiTheme="minorHAnsi" w:hAnsiTheme="minorHAnsi"/>
                  <w:sz w:val="18"/>
                  <w:szCs w:val="18"/>
                  <w:vertAlign w:val="superscript"/>
                </w:rPr>
                <w:delText>2</w:delText>
              </w:r>
              <w:r w:rsidRPr="00F13E77" w:rsidDel="00D35C19">
                <w:rPr>
                  <w:rFonts w:asciiTheme="minorHAnsi" w:hAnsiTheme="minorHAnsi"/>
                  <w:sz w:val="18"/>
                  <w:szCs w:val="18"/>
                </w:rPr>
                <w:delText>)</w:delText>
              </w:r>
            </w:del>
          </w:p>
        </w:tc>
        <w:tc>
          <w:tcPr>
            <w:tcW w:w="5093" w:type="dxa"/>
            <w:vAlign w:val="center"/>
            <w:tcPrChange w:id="288" w:author="Wichert, RJ@Energy" w:date="2018-10-17T10:19:00Z">
              <w:tcPr>
                <w:tcW w:w="5157" w:type="dxa"/>
                <w:gridSpan w:val="2"/>
                <w:vAlign w:val="center"/>
              </w:tcPr>
            </w:tcPrChange>
          </w:tcPr>
          <w:p w14:paraId="5B418600" w14:textId="203A1F73" w:rsidR="00804636" w:rsidRPr="00F13E77" w:rsidDel="00D35C19" w:rsidRDefault="00804636" w:rsidP="0062080B">
            <w:pPr>
              <w:keepNext/>
              <w:rPr>
                <w:del w:id="289" w:author="Wichert, RJ@Energy" w:date="2018-10-17T09:58:00Z"/>
                <w:rFonts w:asciiTheme="minorHAnsi" w:hAnsiTheme="minorHAnsi"/>
                <w:sz w:val="18"/>
                <w:szCs w:val="18"/>
              </w:rPr>
            </w:pPr>
          </w:p>
        </w:tc>
      </w:tr>
      <w:tr w:rsidR="00CF00F5" w:rsidRPr="00F13E77" w:rsidDel="00D35C19" w14:paraId="5B418604" w14:textId="72301771" w:rsidTr="00D75C93">
        <w:trPr>
          <w:cantSplit/>
          <w:trHeight w:val="144"/>
          <w:del w:id="290" w:author="Wichert, RJ@Energy" w:date="2018-10-17T09:58:00Z"/>
          <w:trPrChange w:id="291" w:author="Wichert, RJ@Energy" w:date="2018-10-17T10:19:00Z">
            <w:trPr>
              <w:cantSplit/>
              <w:trHeight w:val="144"/>
            </w:trPr>
          </w:trPrChange>
        </w:trPr>
        <w:tc>
          <w:tcPr>
            <w:tcW w:w="781" w:type="dxa"/>
            <w:gridSpan w:val="2"/>
            <w:vAlign w:val="center"/>
            <w:tcPrChange w:id="292" w:author="Wichert, RJ@Energy" w:date="2018-10-17T10:19:00Z">
              <w:tcPr>
                <w:tcW w:w="781" w:type="dxa"/>
                <w:gridSpan w:val="2"/>
                <w:vAlign w:val="center"/>
              </w:tcPr>
            </w:tcPrChange>
          </w:tcPr>
          <w:p w14:paraId="5B418602" w14:textId="21DE000C" w:rsidR="00CF00F5" w:rsidRPr="00F13E77" w:rsidDel="00D35C19" w:rsidRDefault="00CF00F5" w:rsidP="0062080B">
            <w:pPr>
              <w:jc w:val="center"/>
              <w:rPr>
                <w:del w:id="293" w:author="Wichert, RJ@Energy" w:date="2018-10-17T09:58:00Z"/>
                <w:rFonts w:asciiTheme="minorHAnsi" w:hAnsiTheme="minorHAnsi"/>
                <w:sz w:val="18"/>
                <w:szCs w:val="18"/>
              </w:rPr>
            </w:pPr>
            <w:del w:id="294" w:author="Wichert, RJ@Energy" w:date="2018-10-17T09:58:00Z">
              <w:r w:rsidDel="00D35C19">
                <w:rPr>
                  <w:rFonts w:asciiTheme="minorHAnsi" w:hAnsiTheme="minorHAnsi"/>
                  <w:sz w:val="18"/>
                  <w:szCs w:val="18"/>
                </w:rPr>
                <w:delText>05</w:delText>
              </w:r>
            </w:del>
          </w:p>
        </w:tc>
        <w:tc>
          <w:tcPr>
            <w:tcW w:w="5156" w:type="dxa"/>
            <w:gridSpan w:val="2"/>
            <w:vAlign w:val="center"/>
            <w:tcPrChange w:id="295" w:author="Wichert, RJ@Energy" w:date="2018-10-17T10:19:00Z">
              <w:tcPr>
                <w:tcW w:w="5156" w:type="dxa"/>
                <w:gridSpan w:val="2"/>
                <w:vAlign w:val="center"/>
              </w:tcPr>
            </w:tcPrChange>
          </w:tcPr>
          <w:p w14:paraId="748EF356" w14:textId="18BAAB51" w:rsidR="00CF00F5" w:rsidRPr="00F13E77" w:rsidDel="00D35C19" w:rsidRDefault="00CF00F5" w:rsidP="00804636">
            <w:pPr>
              <w:keepNext/>
              <w:rPr>
                <w:del w:id="296" w:author="Wichert, RJ@Energy" w:date="2018-10-17T09:58:00Z"/>
                <w:rFonts w:asciiTheme="minorHAnsi" w:hAnsiTheme="minorHAnsi"/>
                <w:sz w:val="18"/>
                <w:szCs w:val="18"/>
              </w:rPr>
            </w:pPr>
            <w:del w:id="297" w:author="Wichert, RJ@Energy" w:date="2018-10-17T09:58:00Z">
              <w:r w:rsidRPr="00F13E77" w:rsidDel="00D35C19">
                <w:rPr>
                  <w:rFonts w:asciiTheme="minorHAnsi" w:hAnsiTheme="minorHAnsi"/>
                  <w:sz w:val="18"/>
                  <w:szCs w:val="18"/>
                </w:rPr>
                <w:delText>Compliance Statement:</w:delText>
              </w:r>
            </w:del>
          </w:p>
        </w:tc>
        <w:tc>
          <w:tcPr>
            <w:tcW w:w="5093" w:type="dxa"/>
            <w:vAlign w:val="center"/>
            <w:tcPrChange w:id="298" w:author="Wichert, RJ@Energy" w:date="2018-10-17T10:19:00Z">
              <w:tcPr>
                <w:tcW w:w="5157" w:type="dxa"/>
                <w:gridSpan w:val="2"/>
                <w:vAlign w:val="center"/>
              </w:tcPr>
            </w:tcPrChange>
          </w:tcPr>
          <w:p w14:paraId="5B418603" w14:textId="4C4AF1EE" w:rsidR="00CF00F5" w:rsidRPr="00F13E77" w:rsidDel="00D35C19" w:rsidRDefault="00CF00F5" w:rsidP="00804636">
            <w:pPr>
              <w:keepNext/>
              <w:rPr>
                <w:del w:id="299" w:author="Wichert, RJ@Energy" w:date="2018-10-17T09:58:00Z"/>
                <w:rFonts w:asciiTheme="minorHAnsi" w:hAnsiTheme="minorHAnsi"/>
                <w:sz w:val="18"/>
                <w:szCs w:val="18"/>
              </w:rPr>
            </w:pPr>
          </w:p>
        </w:tc>
      </w:tr>
    </w:tbl>
    <w:p w14:paraId="5B418605" w14:textId="77777777" w:rsidR="00804636" w:rsidRPr="00523F30" w:rsidRDefault="00804636" w:rsidP="00804636">
      <w:pPr>
        <w:rPr>
          <w:rFonts w:asciiTheme="minorHAnsi" w:hAnsiTheme="minorHAnsi"/>
          <w:sz w:val="18"/>
          <w:szCs w:val="18"/>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81"/>
        <w:gridCol w:w="5184"/>
        <w:gridCol w:w="5129"/>
      </w:tblGrid>
      <w:tr w:rsidR="00804636" w:rsidRPr="00270044" w:rsidDel="00D35C19" w14:paraId="5B418607" w14:textId="4E5E31BE" w:rsidTr="007F272B">
        <w:trPr>
          <w:cantSplit/>
          <w:trHeight w:val="144"/>
          <w:del w:id="300" w:author="Wichert, RJ@Energy" w:date="2018-10-17T09:58:00Z"/>
        </w:trPr>
        <w:tc>
          <w:tcPr>
            <w:tcW w:w="11094" w:type="dxa"/>
            <w:gridSpan w:val="3"/>
            <w:tcBorders>
              <w:top w:val="single" w:sz="4" w:space="0" w:color="auto"/>
            </w:tcBorders>
            <w:vAlign w:val="center"/>
          </w:tcPr>
          <w:p w14:paraId="5B418606" w14:textId="0DAA03BD" w:rsidR="00804636" w:rsidRPr="00523F30" w:rsidDel="00D35C19" w:rsidRDefault="00804636" w:rsidP="00317E50">
            <w:pPr>
              <w:keepNext/>
              <w:rPr>
                <w:del w:id="301" w:author="Wichert, RJ@Energy" w:date="2018-10-17T09:58:00Z"/>
                <w:rFonts w:asciiTheme="minorHAnsi" w:hAnsiTheme="minorHAnsi"/>
                <w:b/>
                <w:sz w:val="18"/>
                <w:szCs w:val="18"/>
              </w:rPr>
            </w:pPr>
            <w:del w:id="302" w:author="Wichert, RJ@Energy" w:date="2018-10-17T09:58:00Z">
              <w:r w:rsidRPr="00523F30" w:rsidDel="00D35C19">
                <w:rPr>
                  <w:rFonts w:asciiTheme="minorHAnsi" w:hAnsiTheme="minorHAnsi"/>
                  <w:b/>
                  <w:sz w:val="18"/>
                  <w:szCs w:val="18"/>
                </w:rPr>
                <w:delText>C. Two Return Ducts</w:delText>
              </w:r>
            </w:del>
          </w:p>
        </w:tc>
      </w:tr>
      <w:tr w:rsidR="00804636" w:rsidRPr="00F13E77" w:rsidDel="00D35C19" w14:paraId="5B41860B" w14:textId="0929BB25" w:rsidTr="00CF00F5">
        <w:trPr>
          <w:cantSplit/>
          <w:trHeight w:val="144"/>
          <w:del w:id="303" w:author="Wichert, RJ@Energy" w:date="2018-10-17T09:58:00Z"/>
        </w:trPr>
        <w:tc>
          <w:tcPr>
            <w:tcW w:w="781" w:type="dxa"/>
            <w:vAlign w:val="center"/>
          </w:tcPr>
          <w:p w14:paraId="5B418608" w14:textId="3AFD044A" w:rsidR="00804636" w:rsidRPr="00F13E77" w:rsidDel="00D35C19" w:rsidRDefault="00804636" w:rsidP="0062080B">
            <w:pPr>
              <w:jc w:val="center"/>
              <w:rPr>
                <w:del w:id="304" w:author="Wichert, RJ@Energy" w:date="2018-10-17T09:58:00Z"/>
                <w:rFonts w:asciiTheme="minorHAnsi" w:hAnsiTheme="minorHAnsi"/>
                <w:sz w:val="18"/>
                <w:szCs w:val="18"/>
              </w:rPr>
            </w:pPr>
            <w:del w:id="305" w:author="Wichert, RJ@Energy" w:date="2018-10-17T09:58:00Z">
              <w:r w:rsidRPr="00F13E77" w:rsidDel="00D35C19">
                <w:rPr>
                  <w:rFonts w:asciiTheme="minorHAnsi" w:hAnsiTheme="minorHAnsi"/>
                  <w:sz w:val="18"/>
                  <w:szCs w:val="18"/>
                </w:rPr>
                <w:delText>01</w:delText>
              </w:r>
            </w:del>
          </w:p>
        </w:tc>
        <w:tc>
          <w:tcPr>
            <w:tcW w:w="5184" w:type="dxa"/>
            <w:vAlign w:val="center"/>
          </w:tcPr>
          <w:p w14:paraId="5B418609" w14:textId="158A87C0" w:rsidR="00804636" w:rsidRPr="00F13E77" w:rsidDel="00D35C19" w:rsidRDefault="00804636" w:rsidP="0062080B">
            <w:pPr>
              <w:keepNext/>
              <w:rPr>
                <w:del w:id="306" w:author="Wichert, RJ@Energy" w:date="2018-10-17T09:58:00Z"/>
                <w:rFonts w:asciiTheme="minorHAnsi" w:hAnsiTheme="minorHAnsi"/>
                <w:sz w:val="18"/>
                <w:szCs w:val="18"/>
              </w:rPr>
            </w:pPr>
            <w:del w:id="307" w:author="Wichert, RJ@Energy" w:date="2018-10-17T09:58:00Z">
              <w:r w:rsidRPr="00F13E77" w:rsidDel="00D35C19">
                <w:rPr>
                  <w:rFonts w:asciiTheme="minorHAnsi" w:hAnsiTheme="minorHAnsi"/>
                  <w:sz w:val="18"/>
                  <w:szCs w:val="18"/>
                </w:rPr>
                <w:delText>Minimum Return Duct1 Diameter (inches)</w:delText>
              </w:r>
            </w:del>
          </w:p>
        </w:tc>
        <w:tc>
          <w:tcPr>
            <w:tcW w:w="5129" w:type="dxa"/>
            <w:vAlign w:val="center"/>
          </w:tcPr>
          <w:p w14:paraId="5B41860A" w14:textId="7E8681AD" w:rsidR="00804636" w:rsidRPr="00F13E77" w:rsidDel="00D35C19" w:rsidRDefault="00804636" w:rsidP="0062080B">
            <w:pPr>
              <w:keepNext/>
              <w:rPr>
                <w:del w:id="308" w:author="Wichert, RJ@Energy" w:date="2018-10-17T09:58:00Z"/>
                <w:rFonts w:asciiTheme="minorHAnsi" w:hAnsiTheme="minorHAnsi"/>
                <w:sz w:val="18"/>
                <w:szCs w:val="18"/>
              </w:rPr>
            </w:pPr>
          </w:p>
        </w:tc>
      </w:tr>
      <w:tr w:rsidR="00804636" w:rsidRPr="00F13E77" w:rsidDel="00D35C19" w14:paraId="5B41860F" w14:textId="2CB1F4C8" w:rsidTr="00CF00F5">
        <w:trPr>
          <w:cantSplit/>
          <w:trHeight w:val="144"/>
          <w:del w:id="309" w:author="Wichert, RJ@Energy" w:date="2018-10-17T09:58:00Z"/>
        </w:trPr>
        <w:tc>
          <w:tcPr>
            <w:tcW w:w="781" w:type="dxa"/>
            <w:vAlign w:val="center"/>
          </w:tcPr>
          <w:p w14:paraId="5B41860C" w14:textId="29C679D7" w:rsidR="00804636" w:rsidRPr="00F13E77" w:rsidDel="00D35C19" w:rsidRDefault="00804636" w:rsidP="0062080B">
            <w:pPr>
              <w:jc w:val="center"/>
              <w:rPr>
                <w:del w:id="310" w:author="Wichert, RJ@Energy" w:date="2018-10-17T09:58:00Z"/>
                <w:rFonts w:asciiTheme="minorHAnsi" w:hAnsiTheme="minorHAnsi"/>
                <w:sz w:val="18"/>
                <w:szCs w:val="18"/>
              </w:rPr>
            </w:pPr>
            <w:del w:id="311" w:author="Wichert, RJ@Energy" w:date="2018-10-17T09:58:00Z">
              <w:r w:rsidRPr="00F13E77" w:rsidDel="00D35C19">
                <w:rPr>
                  <w:rFonts w:asciiTheme="minorHAnsi" w:hAnsiTheme="minorHAnsi"/>
                  <w:sz w:val="18"/>
                  <w:szCs w:val="18"/>
                </w:rPr>
                <w:delText>02</w:delText>
              </w:r>
            </w:del>
          </w:p>
        </w:tc>
        <w:tc>
          <w:tcPr>
            <w:tcW w:w="5184" w:type="dxa"/>
            <w:vAlign w:val="center"/>
          </w:tcPr>
          <w:p w14:paraId="5B41860D" w14:textId="44D613E2" w:rsidR="00804636" w:rsidRPr="00F13E77" w:rsidDel="00D35C19" w:rsidRDefault="00804636" w:rsidP="0062080B">
            <w:pPr>
              <w:keepNext/>
              <w:rPr>
                <w:del w:id="312" w:author="Wichert, RJ@Energy" w:date="2018-10-17T09:58:00Z"/>
                <w:rFonts w:asciiTheme="minorHAnsi" w:hAnsiTheme="minorHAnsi"/>
                <w:sz w:val="18"/>
                <w:szCs w:val="18"/>
              </w:rPr>
            </w:pPr>
            <w:del w:id="313" w:author="Wichert, RJ@Energy" w:date="2018-10-17T09:58:00Z">
              <w:r w:rsidRPr="00F13E77" w:rsidDel="00D35C19">
                <w:rPr>
                  <w:rFonts w:asciiTheme="minorHAnsi" w:hAnsiTheme="minorHAnsi"/>
                  <w:sz w:val="18"/>
                  <w:szCs w:val="18"/>
                </w:rPr>
                <w:delText>Installed Return Duct1 Diameter (inches)</w:delText>
              </w:r>
            </w:del>
          </w:p>
        </w:tc>
        <w:tc>
          <w:tcPr>
            <w:tcW w:w="5129" w:type="dxa"/>
            <w:vAlign w:val="center"/>
          </w:tcPr>
          <w:p w14:paraId="5B41860E" w14:textId="63C58CA8" w:rsidR="00804636" w:rsidRPr="00F13E77" w:rsidDel="00D35C19" w:rsidRDefault="00804636" w:rsidP="0062080B">
            <w:pPr>
              <w:keepNext/>
              <w:rPr>
                <w:del w:id="314" w:author="Wichert, RJ@Energy" w:date="2018-10-17T09:58:00Z"/>
                <w:rFonts w:asciiTheme="minorHAnsi" w:hAnsiTheme="minorHAnsi"/>
                <w:sz w:val="18"/>
                <w:szCs w:val="18"/>
              </w:rPr>
            </w:pPr>
          </w:p>
        </w:tc>
      </w:tr>
      <w:tr w:rsidR="00804636" w:rsidRPr="00F13E77" w:rsidDel="00D35C19" w14:paraId="5B418613" w14:textId="0BC1C4F1" w:rsidTr="00CF00F5">
        <w:trPr>
          <w:cantSplit/>
          <w:trHeight w:val="144"/>
          <w:del w:id="315" w:author="Wichert, RJ@Energy" w:date="2018-10-17T09:58:00Z"/>
        </w:trPr>
        <w:tc>
          <w:tcPr>
            <w:tcW w:w="781" w:type="dxa"/>
            <w:vAlign w:val="center"/>
          </w:tcPr>
          <w:p w14:paraId="5B418610" w14:textId="551C2CD5" w:rsidR="00804636" w:rsidRPr="00F13E77" w:rsidDel="00D35C19" w:rsidRDefault="00804636" w:rsidP="0062080B">
            <w:pPr>
              <w:jc w:val="center"/>
              <w:rPr>
                <w:del w:id="316" w:author="Wichert, RJ@Energy" w:date="2018-10-17T09:58:00Z"/>
                <w:rFonts w:asciiTheme="minorHAnsi" w:hAnsiTheme="minorHAnsi"/>
                <w:sz w:val="18"/>
                <w:szCs w:val="18"/>
              </w:rPr>
            </w:pPr>
            <w:del w:id="317" w:author="Wichert, RJ@Energy" w:date="2018-10-17T09:58:00Z">
              <w:r w:rsidRPr="00F13E77" w:rsidDel="00D35C19">
                <w:rPr>
                  <w:rFonts w:asciiTheme="minorHAnsi" w:hAnsiTheme="minorHAnsi"/>
                  <w:sz w:val="18"/>
                  <w:szCs w:val="18"/>
                </w:rPr>
                <w:delText>03</w:delText>
              </w:r>
            </w:del>
          </w:p>
        </w:tc>
        <w:tc>
          <w:tcPr>
            <w:tcW w:w="5184" w:type="dxa"/>
            <w:vAlign w:val="center"/>
          </w:tcPr>
          <w:p w14:paraId="5B418611" w14:textId="135F50F3" w:rsidR="00804636" w:rsidRPr="00F13E77" w:rsidDel="00D35C19" w:rsidRDefault="00804636" w:rsidP="0062080B">
            <w:pPr>
              <w:keepNext/>
              <w:rPr>
                <w:del w:id="318" w:author="Wichert, RJ@Energy" w:date="2018-10-17T09:58:00Z"/>
                <w:rFonts w:asciiTheme="minorHAnsi" w:hAnsiTheme="minorHAnsi"/>
                <w:sz w:val="18"/>
                <w:szCs w:val="18"/>
              </w:rPr>
            </w:pPr>
            <w:del w:id="319" w:author="Wichert, RJ@Energy" w:date="2018-10-17T09:58:00Z">
              <w:r w:rsidRPr="00F13E77" w:rsidDel="00D35C19">
                <w:rPr>
                  <w:rFonts w:asciiTheme="minorHAnsi" w:hAnsiTheme="minorHAnsi"/>
                  <w:sz w:val="18"/>
                  <w:szCs w:val="18"/>
                </w:rPr>
                <w:delText>Minimum Return Duct2 Diameter (inches)</w:delText>
              </w:r>
            </w:del>
          </w:p>
        </w:tc>
        <w:tc>
          <w:tcPr>
            <w:tcW w:w="5129" w:type="dxa"/>
            <w:vAlign w:val="center"/>
          </w:tcPr>
          <w:p w14:paraId="5B418612" w14:textId="4AB13818" w:rsidR="00804636" w:rsidRPr="00F13E77" w:rsidDel="00D35C19" w:rsidRDefault="00804636" w:rsidP="0062080B">
            <w:pPr>
              <w:keepNext/>
              <w:rPr>
                <w:del w:id="320" w:author="Wichert, RJ@Energy" w:date="2018-10-17T09:58:00Z"/>
                <w:rFonts w:asciiTheme="minorHAnsi" w:hAnsiTheme="minorHAnsi"/>
                <w:sz w:val="18"/>
                <w:szCs w:val="18"/>
              </w:rPr>
            </w:pPr>
          </w:p>
        </w:tc>
      </w:tr>
      <w:tr w:rsidR="00804636" w:rsidRPr="00F13E77" w:rsidDel="00D35C19" w14:paraId="5B418617" w14:textId="4F4042E7" w:rsidTr="00CF00F5">
        <w:trPr>
          <w:cantSplit/>
          <w:trHeight w:val="144"/>
          <w:del w:id="321" w:author="Wichert, RJ@Energy" w:date="2018-10-17T09:58:00Z"/>
        </w:trPr>
        <w:tc>
          <w:tcPr>
            <w:tcW w:w="781" w:type="dxa"/>
            <w:vAlign w:val="center"/>
          </w:tcPr>
          <w:p w14:paraId="5B418614" w14:textId="4098245A" w:rsidR="00804636" w:rsidRPr="00F13E77" w:rsidDel="00D35C19" w:rsidRDefault="00804636" w:rsidP="0062080B">
            <w:pPr>
              <w:jc w:val="center"/>
              <w:rPr>
                <w:del w:id="322" w:author="Wichert, RJ@Energy" w:date="2018-10-17T09:58:00Z"/>
                <w:rFonts w:asciiTheme="minorHAnsi" w:hAnsiTheme="minorHAnsi"/>
                <w:sz w:val="18"/>
                <w:szCs w:val="18"/>
              </w:rPr>
            </w:pPr>
            <w:del w:id="323" w:author="Wichert, RJ@Energy" w:date="2018-10-17T09:58:00Z">
              <w:r w:rsidRPr="00F13E77" w:rsidDel="00D35C19">
                <w:rPr>
                  <w:rFonts w:asciiTheme="minorHAnsi" w:hAnsiTheme="minorHAnsi"/>
                  <w:sz w:val="18"/>
                  <w:szCs w:val="18"/>
                </w:rPr>
                <w:delText>04</w:delText>
              </w:r>
            </w:del>
          </w:p>
        </w:tc>
        <w:tc>
          <w:tcPr>
            <w:tcW w:w="5184" w:type="dxa"/>
            <w:vAlign w:val="center"/>
          </w:tcPr>
          <w:p w14:paraId="5B418615" w14:textId="56C1E568" w:rsidR="00804636" w:rsidRPr="00F13E77" w:rsidDel="00D35C19" w:rsidRDefault="00804636" w:rsidP="0062080B">
            <w:pPr>
              <w:keepNext/>
              <w:rPr>
                <w:del w:id="324" w:author="Wichert, RJ@Energy" w:date="2018-10-17T09:58:00Z"/>
                <w:rFonts w:asciiTheme="minorHAnsi" w:hAnsiTheme="minorHAnsi"/>
                <w:sz w:val="18"/>
                <w:szCs w:val="18"/>
              </w:rPr>
            </w:pPr>
            <w:del w:id="325" w:author="Wichert, RJ@Energy" w:date="2018-10-17T09:58:00Z">
              <w:r w:rsidRPr="00F13E77" w:rsidDel="00D35C19">
                <w:rPr>
                  <w:rFonts w:asciiTheme="minorHAnsi" w:hAnsiTheme="minorHAnsi"/>
                  <w:sz w:val="18"/>
                  <w:szCs w:val="18"/>
                </w:rPr>
                <w:delText>Installed Return Duct2 Diameter (inches)</w:delText>
              </w:r>
            </w:del>
          </w:p>
        </w:tc>
        <w:tc>
          <w:tcPr>
            <w:tcW w:w="5129" w:type="dxa"/>
            <w:vAlign w:val="center"/>
          </w:tcPr>
          <w:p w14:paraId="5B418616" w14:textId="678AB4A0" w:rsidR="00804636" w:rsidRPr="00F13E77" w:rsidDel="00D35C19" w:rsidRDefault="00804636" w:rsidP="0062080B">
            <w:pPr>
              <w:keepNext/>
              <w:rPr>
                <w:del w:id="326" w:author="Wichert, RJ@Energy" w:date="2018-10-17T09:58:00Z"/>
                <w:rFonts w:asciiTheme="minorHAnsi" w:hAnsiTheme="minorHAnsi"/>
                <w:sz w:val="18"/>
                <w:szCs w:val="18"/>
              </w:rPr>
            </w:pPr>
          </w:p>
        </w:tc>
      </w:tr>
      <w:tr w:rsidR="00804636" w:rsidRPr="00F13E77" w:rsidDel="00D35C19" w14:paraId="5B41861B" w14:textId="06878787" w:rsidTr="00CF00F5">
        <w:trPr>
          <w:cantSplit/>
          <w:trHeight w:val="144"/>
          <w:del w:id="327" w:author="Wichert, RJ@Energy" w:date="2018-10-17T09:58:00Z"/>
        </w:trPr>
        <w:tc>
          <w:tcPr>
            <w:tcW w:w="781" w:type="dxa"/>
            <w:vAlign w:val="center"/>
          </w:tcPr>
          <w:p w14:paraId="5B418618" w14:textId="71033CD7" w:rsidR="00804636" w:rsidRPr="00F13E77" w:rsidDel="00D35C19" w:rsidRDefault="00804636" w:rsidP="0062080B">
            <w:pPr>
              <w:jc w:val="center"/>
              <w:rPr>
                <w:del w:id="328" w:author="Wichert, RJ@Energy" w:date="2018-10-17T09:58:00Z"/>
                <w:rFonts w:asciiTheme="minorHAnsi" w:hAnsiTheme="minorHAnsi"/>
                <w:sz w:val="18"/>
                <w:szCs w:val="18"/>
              </w:rPr>
            </w:pPr>
            <w:del w:id="329" w:author="Wichert, RJ@Energy" w:date="2018-10-17T09:58:00Z">
              <w:r w:rsidRPr="00F13E77" w:rsidDel="00D35C19">
                <w:rPr>
                  <w:rFonts w:asciiTheme="minorHAnsi" w:hAnsiTheme="minorHAnsi"/>
                  <w:sz w:val="18"/>
                  <w:szCs w:val="18"/>
                </w:rPr>
                <w:delText>05</w:delText>
              </w:r>
            </w:del>
          </w:p>
        </w:tc>
        <w:tc>
          <w:tcPr>
            <w:tcW w:w="5184" w:type="dxa"/>
            <w:vAlign w:val="center"/>
          </w:tcPr>
          <w:p w14:paraId="5B418619" w14:textId="214C8003" w:rsidR="00804636" w:rsidRPr="00F13E77" w:rsidDel="00D35C19" w:rsidRDefault="00804636" w:rsidP="0062080B">
            <w:pPr>
              <w:keepNext/>
              <w:rPr>
                <w:del w:id="330" w:author="Wichert, RJ@Energy" w:date="2018-10-17T09:58:00Z"/>
                <w:rFonts w:asciiTheme="minorHAnsi" w:hAnsiTheme="minorHAnsi"/>
                <w:sz w:val="18"/>
                <w:szCs w:val="18"/>
              </w:rPr>
            </w:pPr>
            <w:del w:id="331" w:author="Wichert, RJ@Energy" w:date="2018-10-17T09:58:00Z">
              <w:r w:rsidRPr="00F13E77" w:rsidDel="00D35C19">
                <w:rPr>
                  <w:rFonts w:asciiTheme="minorHAnsi" w:hAnsiTheme="minorHAnsi"/>
                  <w:sz w:val="18"/>
                  <w:szCs w:val="18"/>
                </w:rPr>
                <w:delText>Minimum Total Return Filter Grille Gross Area (inch</w:delText>
              </w:r>
              <w:r w:rsidRPr="00F13E77" w:rsidDel="00D35C19">
                <w:rPr>
                  <w:rFonts w:asciiTheme="minorHAnsi" w:hAnsiTheme="minorHAnsi"/>
                  <w:sz w:val="18"/>
                  <w:szCs w:val="18"/>
                  <w:vertAlign w:val="superscript"/>
                </w:rPr>
                <w:delText>2</w:delText>
              </w:r>
              <w:r w:rsidRPr="00F13E77" w:rsidDel="00D35C19">
                <w:rPr>
                  <w:rFonts w:asciiTheme="minorHAnsi" w:hAnsiTheme="minorHAnsi"/>
                  <w:sz w:val="18"/>
                  <w:szCs w:val="18"/>
                </w:rPr>
                <w:delText>)</w:delText>
              </w:r>
            </w:del>
          </w:p>
        </w:tc>
        <w:tc>
          <w:tcPr>
            <w:tcW w:w="5129" w:type="dxa"/>
            <w:vAlign w:val="center"/>
          </w:tcPr>
          <w:p w14:paraId="5B41861A" w14:textId="0ED7C404" w:rsidR="00804636" w:rsidRPr="00F13E77" w:rsidDel="00D35C19" w:rsidRDefault="00804636" w:rsidP="0062080B">
            <w:pPr>
              <w:keepNext/>
              <w:rPr>
                <w:del w:id="332" w:author="Wichert, RJ@Energy" w:date="2018-10-17T09:58:00Z"/>
                <w:rFonts w:asciiTheme="minorHAnsi" w:hAnsiTheme="minorHAnsi"/>
                <w:sz w:val="18"/>
                <w:szCs w:val="18"/>
              </w:rPr>
            </w:pPr>
          </w:p>
        </w:tc>
      </w:tr>
      <w:tr w:rsidR="00804636" w:rsidRPr="00F13E77" w:rsidDel="00D35C19" w14:paraId="5B41861F" w14:textId="62B8A850" w:rsidTr="00CF00F5">
        <w:trPr>
          <w:cantSplit/>
          <w:trHeight w:val="144"/>
          <w:del w:id="333" w:author="Wichert, RJ@Energy" w:date="2018-10-17T09:58:00Z"/>
        </w:trPr>
        <w:tc>
          <w:tcPr>
            <w:tcW w:w="781" w:type="dxa"/>
            <w:vAlign w:val="center"/>
          </w:tcPr>
          <w:p w14:paraId="5B41861C" w14:textId="402EE41F" w:rsidR="00804636" w:rsidRPr="00F13E77" w:rsidDel="00D35C19" w:rsidRDefault="00804636" w:rsidP="0062080B">
            <w:pPr>
              <w:jc w:val="center"/>
              <w:rPr>
                <w:del w:id="334" w:author="Wichert, RJ@Energy" w:date="2018-10-17T09:58:00Z"/>
                <w:rFonts w:asciiTheme="minorHAnsi" w:hAnsiTheme="minorHAnsi"/>
                <w:sz w:val="18"/>
                <w:szCs w:val="18"/>
              </w:rPr>
            </w:pPr>
            <w:del w:id="335" w:author="Wichert, RJ@Energy" w:date="2018-10-17T09:58:00Z">
              <w:r w:rsidRPr="00F13E77" w:rsidDel="00D35C19">
                <w:rPr>
                  <w:rFonts w:asciiTheme="minorHAnsi" w:hAnsiTheme="minorHAnsi"/>
                  <w:sz w:val="18"/>
                  <w:szCs w:val="18"/>
                </w:rPr>
                <w:delText>06</w:delText>
              </w:r>
            </w:del>
          </w:p>
        </w:tc>
        <w:tc>
          <w:tcPr>
            <w:tcW w:w="5184" w:type="dxa"/>
            <w:vAlign w:val="center"/>
          </w:tcPr>
          <w:p w14:paraId="5B41861D" w14:textId="5A980D14" w:rsidR="00804636" w:rsidRPr="00F13E77" w:rsidDel="00D35C19" w:rsidRDefault="00804636" w:rsidP="0062080B">
            <w:pPr>
              <w:keepNext/>
              <w:rPr>
                <w:del w:id="336" w:author="Wichert, RJ@Energy" w:date="2018-10-17T09:58:00Z"/>
                <w:rFonts w:asciiTheme="minorHAnsi" w:hAnsiTheme="minorHAnsi"/>
                <w:sz w:val="18"/>
                <w:szCs w:val="18"/>
              </w:rPr>
            </w:pPr>
            <w:del w:id="337" w:author="Wichert, RJ@Energy" w:date="2018-10-17T09:58:00Z">
              <w:r w:rsidRPr="00F13E77" w:rsidDel="00D35C19">
                <w:rPr>
                  <w:rFonts w:asciiTheme="minorHAnsi" w:hAnsiTheme="minorHAnsi"/>
                  <w:sz w:val="18"/>
                  <w:szCs w:val="18"/>
                </w:rPr>
                <w:delText>Installed Total Return Filter Grille Gross Area (inch</w:delText>
              </w:r>
              <w:r w:rsidRPr="00F13E77" w:rsidDel="00D35C19">
                <w:rPr>
                  <w:rFonts w:asciiTheme="minorHAnsi" w:hAnsiTheme="minorHAnsi"/>
                  <w:sz w:val="18"/>
                  <w:szCs w:val="18"/>
                  <w:vertAlign w:val="superscript"/>
                </w:rPr>
                <w:delText>2</w:delText>
              </w:r>
              <w:r w:rsidRPr="00F13E77" w:rsidDel="00D35C19">
                <w:rPr>
                  <w:rFonts w:asciiTheme="minorHAnsi" w:hAnsiTheme="minorHAnsi"/>
                  <w:sz w:val="18"/>
                  <w:szCs w:val="18"/>
                </w:rPr>
                <w:delText>)</w:delText>
              </w:r>
            </w:del>
          </w:p>
        </w:tc>
        <w:tc>
          <w:tcPr>
            <w:tcW w:w="5129" w:type="dxa"/>
            <w:vAlign w:val="center"/>
          </w:tcPr>
          <w:p w14:paraId="5B41861E" w14:textId="163AA42A" w:rsidR="00804636" w:rsidRPr="00F13E77" w:rsidDel="00D35C19" w:rsidRDefault="00804636" w:rsidP="0062080B">
            <w:pPr>
              <w:keepNext/>
              <w:rPr>
                <w:del w:id="338" w:author="Wichert, RJ@Energy" w:date="2018-10-17T09:58:00Z"/>
                <w:rFonts w:asciiTheme="minorHAnsi" w:hAnsiTheme="minorHAnsi"/>
                <w:sz w:val="18"/>
                <w:szCs w:val="18"/>
              </w:rPr>
            </w:pPr>
          </w:p>
        </w:tc>
      </w:tr>
      <w:tr w:rsidR="00CF00F5" w:rsidRPr="00F13E77" w:rsidDel="00D35C19" w14:paraId="5B418622" w14:textId="4A1928F5" w:rsidTr="00CF00F5">
        <w:trPr>
          <w:cantSplit/>
          <w:trHeight w:val="144"/>
          <w:del w:id="339" w:author="Wichert, RJ@Energy" w:date="2018-10-17T09:58:00Z"/>
        </w:trPr>
        <w:tc>
          <w:tcPr>
            <w:tcW w:w="781" w:type="dxa"/>
            <w:vAlign w:val="center"/>
          </w:tcPr>
          <w:p w14:paraId="5B418620" w14:textId="528FAEFE" w:rsidR="00CF00F5" w:rsidRPr="00F13E77" w:rsidDel="00D35C19" w:rsidRDefault="00CF00F5" w:rsidP="0062080B">
            <w:pPr>
              <w:jc w:val="center"/>
              <w:rPr>
                <w:del w:id="340" w:author="Wichert, RJ@Energy" w:date="2018-10-17T09:58:00Z"/>
                <w:rFonts w:asciiTheme="minorHAnsi" w:hAnsiTheme="minorHAnsi"/>
                <w:sz w:val="18"/>
                <w:szCs w:val="18"/>
              </w:rPr>
            </w:pPr>
            <w:del w:id="341" w:author="Wichert, RJ@Energy" w:date="2018-10-17T09:58:00Z">
              <w:r w:rsidDel="00D35C19">
                <w:rPr>
                  <w:rFonts w:asciiTheme="minorHAnsi" w:hAnsiTheme="minorHAnsi"/>
                  <w:sz w:val="18"/>
                  <w:szCs w:val="18"/>
                </w:rPr>
                <w:delText>07</w:delText>
              </w:r>
            </w:del>
          </w:p>
        </w:tc>
        <w:tc>
          <w:tcPr>
            <w:tcW w:w="5184" w:type="dxa"/>
            <w:vAlign w:val="center"/>
          </w:tcPr>
          <w:p w14:paraId="3CD96CC3" w14:textId="46800874" w:rsidR="00CF00F5" w:rsidRPr="00F13E77" w:rsidDel="00D35C19" w:rsidRDefault="00CF00F5" w:rsidP="00804636">
            <w:pPr>
              <w:keepNext/>
              <w:rPr>
                <w:del w:id="342" w:author="Wichert, RJ@Energy" w:date="2018-10-17T09:58:00Z"/>
                <w:rFonts w:asciiTheme="minorHAnsi" w:hAnsiTheme="minorHAnsi"/>
                <w:sz w:val="18"/>
                <w:szCs w:val="18"/>
              </w:rPr>
            </w:pPr>
            <w:del w:id="343" w:author="Wichert, RJ@Energy" w:date="2018-10-17T09:58:00Z">
              <w:r w:rsidRPr="00F13E77" w:rsidDel="00D35C19">
                <w:rPr>
                  <w:rFonts w:asciiTheme="minorHAnsi" w:hAnsiTheme="minorHAnsi"/>
                  <w:sz w:val="18"/>
                  <w:szCs w:val="18"/>
                </w:rPr>
                <w:delText xml:space="preserve">Compliance Statement: </w:delText>
              </w:r>
            </w:del>
          </w:p>
        </w:tc>
        <w:tc>
          <w:tcPr>
            <w:tcW w:w="5129" w:type="dxa"/>
            <w:vAlign w:val="center"/>
          </w:tcPr>
          <w:p w14:paraId="5B418621" w14:textId="38D1222F" w:rsidR="00CF00F5" w:rsidRPr="00F13E77" w:rsidDel="00D35C19" w:rsidRDefault="00CF00F5" w:rsidP="00804636">
            <w:pPr>
              <w:keepNext/>
              <w:rPr>
                <w:del w:id="344" w:author="Wichert, RJ@Energy" w:date="2018-10-17T09:58:00Z"/>
                <w:rFonts w:asciiTheme="minorHAnsi" w:hAnsiTheme="minorHAnsi"/>
                <w:sz w:val="18"/>
                <w:szCs w:val="18"/>
              </w:rPr>
            </w:pPr>
          </w:p>
        </w:tc>
      </w:tr>
    </w:tbl>
    <w:p w14:paraId="5B418623" w14:textId="6DA1A9D4" w:rsidR="000D2D90" w:rsidRPr="00523F30" w:rsidDel="00D75C93" w:rsidRDefault="000D2D90" w:rsidP="00804636">
      <w:pPr>
        <w:rPr>
          <w:del w:id="345" w:author="Wichert, RJ@Energy" w:date="2018-10-17T10:25:00Z"/>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346" w:author="Wichert, RJ@Energy" w:date="2018-10-17T10:38: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64"/>
        <w:gridCol w:w="2780"/>
        <w:gridCol w:w="7686"/>
        <w:tblGridChange w:id="347">
          <w:tblGrid>
            <w:gridCol w:w="5"/>
            <w:gridCol w:w="1"/>
            <w:gridCol w:w="775"/>
            <w:gridCol w:w="5"/>
            <w:gridCol w:w="2479"/>
            <w:gridCol w:w="2672"/>
            <w:gridCol w:w="5157"/>
          </w:tblGrid>
        </w:tblGridChange>
      </w:tblGrid>
      <w:tr w:rsidR="003835BA" w:rsidRPr="00270044" w14:paraId="5B418625" w14:textId="77777777" w:rsidTr="00182EB8">
        <w:trPr>
          <w:cantSplit/>
          <w:trHeight w:val="144"/>
          <w:trPrChange w:id="348" w:author="Wichert, RJ@Energy" w:date="2018-10-17T10:38:00Z">
            <w:trPr>
              <w:cantSplit/>
              <w:trHeight w:val="144"/>
            </w:trPr>
          </w:trPrChange>
        </w:trPr>
        <w:tc>
          <w:tcPr>
            <w:tcW w:w="11095" w:type="dxa"/>
            <w:gridSpan w:val="3"/>
            <w:tcBorders>
              <w:top w:val="single" w:sz="4" w:space="0" w:color="auto"/>
              <w:left w:val="single" w:sz="4" w:space="0" w:color="auto"/>
              <w:bottom w:val="single" w:sz="4" w:space="0" w:color="auto"/>
              <w:right w:val="single" w:sz="4" w:space="0" w:color="auto"/>
            </w:tcBorders>
            <w:vAlign w:val="center"/>
            <w:tcPrChange w:id="349" w:author="Wichert, RJ@Energy" w:date="2018-10-17T10:38:00Z">
              <w:tcPr>
                <w:tcW w:w="11094" w:type="dxa"/>
                <w:gridSpan w:val="7"/>
                <w:tcBorders>
                  <w:top w:val="single" w:sz="4" w:space="0" w:color="auto"/>
                  <w:left w:val="single" w:sz="4" w:space="0" w:color="auto"/>
                  <w:bottom w:val="single" w:sz="4" w:space="0" w:color="auto"/>
                  <w:right w:val="single" w:sz="4" w:space="0" w:color="auto"/>
                </w:tcBorders>
                <w:vAlign w:val="center"/>
              </w:tcPr>
            </w:tcPrChange>
          </w:tcPr>
          <w:p w14:paraId="5B418624" w14:textId="77777777" w:rsidR="003835BA" w:rsidRPr="00523F30" w:rsidRDefault="003835BA" w:rsidP="00BA08B4">
            <w:pPr>
              <w:keepNext/>
              <w:rPr>
                <w:rFonts w:asciiTheme="minorHAnsi" w:hAnsiTheme="minorHAnsi"/>
                <w:b/>
                <w:sz w:val="18"/>
                <w:szCs w:val="18"/>
              </w:rPr>
            </w:pPr>
            <w:r w:rsidRPr="00523F30">
              <w:rPr>
                <w:rFonts w:asciiTheme="minorHAnsi" w:hAnsiTheme="minorHAnsi"/>
                <w:b/>
                <w:sz w:val="18"/>
                <w:szCs w:val="18"/>
              </w:rPr>
              <w:t xml:space="preserve">D. Additional Requirements </w:t>
            </w:r>
            <w:r w:rsidR="00BA08B4" w:rsidRPr="00523F30">
              <w:rPr>
                <w:rFonts w:asciiTheme="minorHAnsi" w:hAnsiTheme="minorHAnsi"/>
                <w:b/>
                <w:sz w:val="18"/>
                <w:szCs w:val="18"/>
              </w:rPr>
              <w:t>f</w:t>
            </w:r>
            <w:r w:rsidRPr="00523F30">
              <w:rPr>
                <w:rFonts w:asciiTheme="minorHAnsi" w:hAnsiTheme="minorHAnsi"/>
                <w:b/>
                <w:sz w:val="18"/>
                <w:szCs w:val="18"/>
              </w:rPr>
              <w:t>or Compliance</w:t>
            </w:r>
          </w:p>
        </w:tc>
      </w:tr>
      <w:tr w:rsidR="00D35C19" w:rsidRPr="00F13E77" w14:paraId="5B418628" w14:textId="77777777" w:rsidTr="00182EB8">
        <w:trPr>
          <w:cantSplit/>
          <w:trHeight w:val="144"/>
          <w:trPrChange w:id="350"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51"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5B418626"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01</w:t>
            </w:r>
          </w:p>
        </w:tc>
        <w:tc>
          <w:tcPr>
            <w:tcW w:w="10530" w:type="dxa"/>
            <w:gridSpan w:val="2"/>
            <w:tcBorders>
              <w:top w:val="single" w:sz="4" w:space="0" w:color="auto"/>
              <w:left w:val="single" w:sz="4" w:space="0" w:color="auto"/>
              <w:bottom w:val="single" w:sz="4" w:space="0" w:color="auto"/>
              <w:right w:val="single" w:sz="4" w:space="0" w:color="auto"/>
            </w:tcBorders>
            <w:vAlign w:val="center"/>
            <w:tcPrChange w:id="352"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B418627" w14:textId="020438B0" w:rsidR="00D35C19" w:rsidRPr="002922EE" w:rsidRDefault="00D35C19" w:rsidP="00D35C19">
            <w:pPr>
              <w:keepNext/>
              <w:rPr>
                <w:rFonts w:asciiTheme="minorHAnsi" w:hAnsiTheme="minorHAnsi"/>
                <w:sz w:val="18"/>
                <w:szCs w:val="18"/>
              </w:rPr>
            </w:pPr>
            <w:ins w:id="353" w:author="Wichert, RJ@Energy" w:date="2018-10-17T09:59:00Z">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ins>
            <w:del w:id="354" w:author="Wichert, RJ@Energy" w:date="2018-10-17T09:59:00Z">
              <w:r w:rsidRPr="002922EE" w:rsidDel="00334A4C">
                <w:rPr>
                  <w:rFonts w:asciiTheme="minorHAnsi" w:hAnsiTheme="minorHAnsi"/>
                  <w:sz w:val="18"/>
                  <w:szCs w:val="18"/>
                </w:rPr>
                <w:delText>Qualification for the Alternative to Section 150.0(m)13B requires that the ducted space conditioning system shall not use zoning dampers. Systems that use zoning dampers shall comply with the requirements of Section 150.0(m)15.</w:delText>
              </w:r>
            </w:del>
          </w:p>
        </w:tc>
      </w:tr>
      <w:tr w:rsidR="00D35C19" w:rsidRPr="00F13E77" w14:paraId="5B41862B" w14:textId="77777777" w:rsidTr="00182EB8">
        <w:trPr>
          <w:cantSplit/>
          <w:trHeight w:val="144"/>
          <w:trPrChange w:id="355"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56"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5B418629"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02</w:t>
            </w:r>
          </w:p>
        </w:tc>
        <w:tc>
          <w:tcPr>
            <w:tcW w:w="10530" w:type="dxa"/>
            <w:gridSpan w:val="2"/>
            <w:tcBorders>
              <w:top w:val="single" w:sz="4" w:space="0" w:color="auto"/>
              <w:left w:val="single" w:sz="4" w:space="0" w:color="auto"/>
              <w:bottom w:val="single" w:sz="4" w:space="0" w:color="auto"/>
              <w:right w:val="single" w:sz="4" w:space="0" w:color="auto"/>
            </w:tcBorders>
            <w:vAlign w:val="center"/>
            <w:tcPrChange w:id="357"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B41862A" w14:textId="1A3295A9" w:rsidR="00D35C19" w:rsidRPr="002922EE" w:rsidRDefault="00D35C19" w:rsidP="00D35C19">
            <w:pPr>
              <w:keepNext/>
              <w:rPr>
                <w:rFonts w:asciiTheme="minorHAnsi" w:hAnsiTheme="minorHAnsi"/>
                <w:sz w:val="18"/>
                <w:szCs w:val="18"/>
              </w:rPr>
            </w:pPr>
            <w:ins w:id="358" w:author="Wichert, RJ@Energy" w:date="2018-10-17T09:59:00Z">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ins>
            <w:del w:id="359" w:author="Wichert, RJ@Energy" w:date="2018-10-17T09:59:00Z">
              <w:r w:rsidRPr="002922EE" w:rsidDel="00334A4C">
                <w:rPr>
                  <w:rFonts w:asciiTheme="minorHAnsi" w:hAnsiTheme="minorHAnsi"/>
                  <w:sz w:val="18"/>
                  <w:szCs w:val="18"/>
                </w:rPr>
                <w:delText>The return duct length for each return air filter grille shall not exceed 30 linear feet.</w:delText>
              </w:r>
            </w:del>
          </w:p>
        </w:tc>
      </w:tr>
      <w:tr w:rsidR="00D35C19" w:rsidRPr="00F13E77" w14:paraId="5B41862E" w14:textId="77777777" w:rsidTr="00182EB8">
        <w:trPr>
          <w:cantSplit/>
          <w:trHeight w:val="144"/>
          <w:trPrChange w:id="360"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61"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5B41862C"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03</w:t>
            </w:r>
          </w:p>
        </w:tc>
        <w:tc>
          <w:tcPr>
            <w:tcW w:w="10530" w:type="dxa"/>
            <w:gridSpan w:val="2"/>
            <w:tcBorders>
              <w:top w:val="single" w:sz="4" w:space="0" w:color="auto"/>
              <w:left w:val="single" w:sz="4" w:space="0" w:color="auto"/>
              <w:bottom w:val="single" w:sz="4" w:space="0" w:color="auto"/>
              <w:right w:val="single" w:sz="4" w:space="0" w:color="auto"/>
            </w:tcBorders>
            <w:vAlign w:val="center"/>
            <w:tcPrChange w:id="362"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B41862D" w14:textId="3340F4AC" w:rsidR="00D35C19" w:rsidRPr="002922EE" w:rsidRDefault="00D35C19" w:rsidP="00D35C19">
            <w:pPr>
              <w:keepNext/>
              <w:rPr>
                <w:rFonts w:asciiTheme="minorHAnsi" w:hAnsiTheme="minorHAnsi"/>
                <w:sz w:val="18"/>
                <w:szCs w:val="18"/>
              </w:rPr>
            </w:pPr>
            <w:ins w:id="363" w:author="Wichert, RJ@Energy" w:date="2018-10-17T09:59:00Z">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ins>
            <w:del w:id="364" w:author="Wichert, RJ@Energy" w:date="2018-10-17T09:59:00Z">
              <w:r w:rsidRPr="002922EE" w:rsidDel="00334A4C">
                <w:rPr>
                  <w:rFonts w:asciiTheme="minorHAnsi" w:hAnsiTheme="minorHAnsi"/>
                  <w:sz w:val="18"/>
                  <w:szCs w:val="18"/>
                </w:rPr>
                <w:delText>The return duct(s) shall not contain more than a total of 180 degrees of bend.</w:delText>
              </w:r>
            </w:del>
          </w:p>
        </w:tc>
      </w:tr>
      <w:tr w:rsidR="00D35C19" w:rsidRPr="00F13E77" w14:paraId="5B418631" w14:textId="77777777" w:rsidTr="00182EB8">
        <w:trPr>
          <w:cantSplit/>
          <w:trHeight w:val="144"/>
          <w:trPrChange w:id="365"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66"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5B41862F"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04</w:t>
            </w:r>
          </w:p>
        </w:tc>
        <w:tc>
          <w:tcPr>
            <w:tcW w:w="10530" w:type="dxa"/>
            <w:gridSpan w:val="2"/>
            <w:tcBorders>
              <w:top w:val="single" w:sz="4" w:space="0" w:color="auto"/>
              <w:left w:val="single" w:sz="4" w:space="0" w:color="auto"/>
              <w:bottom w:val="single" w:sz="4" w:space="0" w:color="auto"/>
              <w:right w:val="single" w:sz="4" w:space="0" w:color="auto"/>
            </w:tcBorders>
            <w:vAlign w:val="center"/>
            <w:tcPrChange w:id="367"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B418630" w14:textId="732748C2" w:rsidR="00D35C19" w:rsidRPr="002922EE" w:rsidRDefault="00D35C19" w:rsidP="00D35C19">
            <w:pPr>
              <w:keepNext/>
              <w:rPr>
                <w:rFonts w:asciiTheme="minorHAnsi" w:hAnsiTheme="minorHAnsi"/>
                <w:sz w:val="18"/>
                <w:szCs w:val="18"/>
              </w:rPr>
            </w:pPr>
            <w:ins w:id="368" w:author="Wichert, RJ@Energy" w:date="2018-10-17T09:59:00Z">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ins>
            <w:del w:id="369" w:author="Wichert, RJ@Energy" w:date="2018-10-17T09:59:00Z">
              <w:r w:rsidRPr="002922EE" w:rsidDel="00334A4C">
                <w:rPr>
                  <w:rFonts w:asciiTheme="minorHAnsi" w:hAnsiTheme="minorHAnsi"/>
                  <w:sz w:val="18"/>
                  <w:szCs w:val="18"/>
                </w:rPr>
                <w:delText>If the return duct contains more than 90 degrees of bend, one of the bends shall be a metal elbow.</w:delText>
              </w:r>
            </w:del>
          </w:p>
        </w:tc>
      </w:tr>
      <w:tr w:rsidR="00D35C19" w:rsidRPr="00F13E77" w14:paraId="5B418634" w14:textId="77777777" w:rsidTr="00182EB8">
        <w:trPr>
          <w:cantSplit/>
          <w:trHeight w:val="144"/>
          <w:trPrChange w:id="370"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71"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5B418632"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05</w:t>
            </w:r>
          </w:p>
        </w:tc>
        <w:tc>
          <w:tcPr>
            <w:tcW w:w="10530" w:type="dxa"/>
            <w:gridSpan w:val="2"/>
            <w:tcBorders>
              <w:top w:val="single" w:sz="4" w:space="0" w:color="auto"/>
              <w:left w:val="single" w:sz="4" w:space="0" w:color="auto"/>
              <w:bottom w:val="single" w:sz="4" w:space="0" w:color="auto"/>
              <w:right w:val="single" w:sz="4" w:space="0" w:color="auto"/>
            </w:tcBorders>
            <w:vAlign w:val="center"/>
            <w:tcPrChange w:id="372"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B418633" w14:textId="61C2632D" w:rsidR="00D35C19" w:rsidRPr="002922EE" w:rsidRDefault="00D35C19" w:rsidP="00D35C19">
            <w:pPr>
              <w:keepNext/>
              <w:rPr>
                <w:rFonts w:asciiTheme="minorHAnsi" w:hAnsiTheme="minorHAnsi"/>
                <w:sz w:val="18"/>
                <w:szCs w:val="18"/>
              </w:rPr>
            </w:pPr>
            <w:ins w:id="373" w:author="Wichert, RJ@Energy" w:date="2018-10-17T09:59:00Z">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ins>
            <w:del w:id="374" w:author="Wichert, RJ@Energy" w:date="2018-10-17T09:59:00Z">
              <w:r w:rsidRPr="002922EE" w:rsidDel="00334A4C">
                <w:rPr>
                  <w:rFonts w:asciiTheme="minorHAnsi" w:hAnsiTheme="minorHAnsi"/>
                  <w:sz w:val="18"/>
                  <w:szCs w:val="18"/>
                </w:rPr>
                <w:delText>Return grille devices shall be labeled in accordance with the requirements in section 150.0(m)12A to disclose the grille's design airflow rate and a maximum allowable clean-filter pressure drop of 12.5 Pa (0.05 inches water) for the air filter media as rated in accordance with AHRI Standard 680 for the design airflow rate for the return grille.</w:delText>
              </w:r>
            </w:del>
          </w:p>
        </w:tc>
      </w:tr>
      <w:tr w:rsidR="00D75C93" w:rsidRPr="00F13E77" w14:paraId="3CE22B7E" w14:textId="77777777" w:rsidTr="00182EB8">
        <w:trPr>
          <w:cantSplit/>
          <w:trHeight w:val="144"/>
          <w:ins w:id="375" w:author="Wichert, RJ@Energy" w:date="2018-10-17T10:21:00Z"/>
          <w:trPrChange w:id="376"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77" w:author="Wichert, RJ@Energy" w:date="2018-10-17T10:38:00Z">
              <w:tcPr>
                <w:tcW w:w="781" w:type="dxa"/>
                <w:gridSpan w:val="3"/>
                <w:tcBorders>
                  <w:top w:val="single" w:sz="4" w:space="0" w:color="auto"/>
                  <w:left w:val="single" w:sz="4" w:space="0" w:color="auto"/>
                  <w:bottom w:val="single" w:sz="4" w:space="0" w:color="auto"/>
                  <w:right w:val="single" w:sz="4" w:space="0" w:color="auto"/>
                </w:tcBorders>
                <w:vAlign w:val="center"/>
              </w:tcPr>
            </w:tcPrChange>
          </w:tcPr>
          <w:p w14:paraId="7344A131" w14:textId="475E32E3" w:rsidR="00D75C93" w:rsidRPr="002922EE" w:rsidRDefault="00D75C93" w:rsidP="00D35C19">
            <w:pPr>
              <w:jc w:val="center"/>
              <w:rPr>
                <w:ins w:id="378" w:author="Wichert, RJ@Energy" w:date="2018-10-17T10:21:00Z"/>
                <w:rFonts w:asciiTheme="minorHAnsi" w:hAnsiTheme="minorHAnsi"/>
                <w:sz w:val="18"/>
                <w:szCs w:val="18"/>
              </w:rPr>
            </w:pPr>
            <w:ins w:id="379" w:author="Wichert, RJ@Energy" w:date="2018-10-17T10:22:00Z">
              <w:r w:rsidRPr="002922EE">
                <w:rPr>
                  <w:rFonts w:asciiTheme="minorHAnsi" w:hAnsiTheme="minorHAnsi"/>
                  <w:sz w:val="18"/>
                  <w:szCs w:val="18"/>
                </w:rPr>
                <w:t>06</w:t>
              </w:r>
            </w:ins>
          </w:p>
        </w:tc>
        <w:tc>
          <w:tcPr>
            <w:tcW w:w="2794" w:type="dxa"/>
            <w:tcBorders>
              <w:top w:val="single" w:sz="4" w:space="0" w:color="auto"/>
              <w:left w:val="single" w:sz="4" w:space="0" w:color="auto"/>
              <w:bottom w:val="single" w:sz="4" w:space="0" w:color="auto"/>
              <w:right w:val="single" w:sz="4" w:space="0" w:color="auto"/>
            </w:tcBorders>
            <w:vAlign w:val="center"/>
            <w:tcPrChange w:id="380" w:author="Wichert, RJ@Energy" w:date="2018-10-17T10:38:00Z">
              <w:tcPr>
                <w:tcW w:w="5156" w:type="dxa"/>
                <w:gridSpan w:val="3"/>
                <w:tcBorders>
                  <w:top w:val="single" w:sz="4" w:space="0" w:color="auto"/>
                  <w:left w:val="single" w:sz="4" w:space="0" w:color="auto"/>
                  <w:bottom w:val="single" w:sz="4" w:space="0" w:color="auto"/>
                  <w:right w:val="single" w:sz="4" w:space="0" w:color="auto"/>
                </w:tcBorders>
                <w:vAlign w:val="center"/>
              </w:tcPr>
            </w:tcPrChange>
          </w:tcPr>
          <w:p w14:paraId="6E3B8DF0" w14:textId="220E9D00" w:rsidR="00D75C93" w:rsidRPr="005B7081" w:rsidRDefault="00D75C93" w:rsidP="00D35C19">
            <w:pPr>
              <w:keepNext/>
              <w:rPr>
                <w:ins w:id="381" w:author="Wichert, RJ@Energy" w:date="2018-10-17T10:21:00Z"/>
                <w:rFonts w:asciiTheme="minorHAnsi" w:hAnsiTheme="minorHAnsi"/>
                <w:sz w:val="18"/>
                <w:szCs w:val="18"/>
              </w:rPr>
            </w:pPr>
            <w:ins w:id="382" w:author="Wichert, RJ@Energy" w:date="2018-10-17T10:22:00Z">
              <w:r>
                <w:rPr>
                  <w:rFonts w:ascii="Calibri" w:hAnsi="Calibri"/>
                  <w:sz w:val="18"/>
                  <w:szCs w:val="18"/>
                </w:rPr>
                <w:t>Verification Status:</w:t>
              </w:r>
            </w:ins>
          </w:p>
        </w:tc>
        <w:tc>
          <w:tcPr>
            <w:tcW w:w="7736" w:type="dxa"/>
            <w:tcBorders>
              <w:top w:val="single" w:sz="4" w:space="0" w:color="auto"/>
              <w:left w:val="single" w:sz="4" w:space="0" w:color="auto"/>
              <w:bottom w:val="single" w:sz="4" w:space="0" w:color="auto"/>
              <w:right w:val="single" w:sz="4" w:space="0" w:color="auto"/>
            </w:tcBorders>
            <w:vAlign w:val="center"/>
            <w:tcPrChange w:id="383" w:author="Wichert, RJ@Energy" w:date="2018-10-17T10:38:00Z">
              <w:tcPr>
                <w:tcW w:w="5157" w:type="dxa"/>
                <w:tcBorders>
                  <w:top w:val="single" w:sz="4" w:space="0" w:color="auto"/>
                  <w:left w:val="single" w:sz="4" w:space="0" w:color="auto"/>
                  <w:bottom w:val="single" w:sz="4" w:space="0" w:color="auto"/>
                  <w:right w:val="single" w:sz="4" w:space="0" w:color="auto"/>
                </w:tcBorders>
                <w:vAlign w:val="center"/>
              </w:tcPr>
            </w:tcPrChange>
          </w:tcPr>
          <w:p w14:paraId="317CC2E5" w14:textId="77777777" w:rsidR="00D75C93" w:rsidRPr="00CC67D9" w:rsidRDefault="00D75C93" w:rsidP="00D75C93">
            <w:pPr>
              <w:pStyle w:val="ListParagraph"/>
              <w:keepNext/>
              <w:numPr>
                <w:ilvl w:val="0"/>
                <w:numId w:val="26"/>
              </w:numPr>
              <w:tabs>
                <w:tab w:val="left" w:pos="356"/>
              </w:tabs>
              <w:contextualSpacing w:val="0"/>
              <w:rPr>
                <w:ins w:id="384" w:author="Wichert, RJ@Energy" w:date="2018-10-17T10:24:00Z"/>
                <w:rFonts w:ascii="Calibri" w:hAnsi="Calibri"/>
                <w:sz w:val="18"/>
                <w:szCs w:val="18"/>
              </w:rPr>
            </w:pPr>
            <w:ins w:id="385" w:author="Wichert, RJ@Energy" w:date="2018-10-17T10:24:00Z">
              <w:r w:rsidRPr="00CC67D9">
                <w:rPr>
                  <w:rFonts w:ascii="Calibri" w:hAnsi="Calibri"/>
                  <w:sz w:val="18"/>
                  <w:szCs w:val="18"/>
                  <w:u w:val="single"/>
                </w:rPr>
                <w:t>Pass</w:t>
              </w:r>
              <w:r w:rsidRPr="00CC67D9">
                <w:rPr>
                  <w:rFonts w:ascii="Calibri" w:hAnsi="Calibri"/>
                  <w:sz w:val="18"/>
                  <w:szCs w:val="18"/>
                </w:rPr>
                <w:t xml:space="preserve"> - all applicable requirements are met; or</w:t>
              </w:r>
            </w:ins>
          </w:p>
          <w:p w14:paraId="1A4DABA0" w14:textId="05DF2936" w:rsidR="00D75C93" w:rsidRDefault="00D75C93" w:rsidP="00D75C93">
            <w:pPr>
              <w:pStyle w:val="ListParagraph"/>
              <w:keepNext/>
              <w:numPr>
                <w:ilvl w:val="0"/>
                <w:numId w:val="26"/>
              </w:numPr>
              <w:tabs>
                <w:tab w:val="left" w:pos="356"/>
              </w:tabs>
              <w:contextualSpacing w:val="0"/>
              <w:rPr>
                <w:ins w:id="386" w:author="Wichert, RJ@Energy" w:date="2018-10-17T10:24:00Z"/>
                <w:rFonts w:ascii="Calibri" w:hAnsi="Calibri"/>
                <w:sz w:val="18"/>
                <w:szCs w:val="18"/>
              </w:rPr>
            </w:pPr>
            <w:ins w:id="387" w:author="Wichert, RJ@Energy" w:date="2018-10-17T10:24:00Z">
              <w:r w:rsidRPr="00CC67D9">
                <w:rPr>
                  <w:rFonts w:ascii="Calibri" w:hAnsi="Calibri"/>
                  <w:sz w:val="18"/>
                  <w:szCs w:val="18"/>
                  <w:u w:val="single"/>
                </w:rPr>
                <w:t>Fail</w:t>
              </w:r>
              <w:r w:rsidRPr="00CC67D9">
                <w:rPr>
                  <w:rFonts w:ascii="Calibri" w:hAnsi="Calibri"/>
                  <w:sz w:val="18"/>
                  <w:szCs w:val="18"/>
                </w:rPr>
                <w:t xml:space="preserve"> - one or more applicable requirements are not met. Enter reason for failure in corrections notes field below; or</w:t>
              </w:r>
            </w:ins>
          </w:p>
          <w:p w14:paraId="2AE8B7DC" w14:textId="0E71B5B6" w:rsidR="00D75C93" w:rsidRPr="005B7081" w:rsidRDefault="00D75C93">
            <w:pPr>
              <w:pStyle w:val="ListParagraph"/>
              <w:keepNext/>
              <w:numPr>
                <w:ilvl w:val="0"/>
                <w:numId w:val="26"/>
              </w:numPr>
              <w:tabs>
                <w:tab w:val="left" w:pos="356"/>
              </w:tabs>
              <w:contextualSpacing w:val="0"/>
              <w:rPr>
                <w:ins w:id="388" w:author="Wichert, RJ@Energy" w:date="2018-10-17T10:21:00Z"/>
                <w:rFonts w:asciiTheme="minorHAnsi" w:hAnsiTheme="minorHAnsi"/>
                <w:sz w:val="18"/>
                <w:szCs w:val="18"/>
              </w:rPr>
              <w:pPrChange w:id="389" w:author="Wichert, RJ@Energy" w:date="2018-10-17T10:24:00Z">
                <w:pPr>
                  <w:keepNext/>
                </w:pPr>
              </w:pPrChange>
            </w:pPr>
            <w:ins w:id="390" w:author="Wichert, RJ@Energy" w:date="2018-10-17T10:24:00Z">
              <w:r w:rsidRPr="00CF00F5">
                <w:rPr>
                  <w:rFonts w:ascii="Calibri" w:hAnsi="Calibri"/>
                  <w:sz w:val="18"/>
                  <w:szCs w:val="18"/>
                  <w:u w:val="single"/>
                </w:rPr>
                <w:t>All N/A</w:t>
              </w:r>
              <w:r w:rsidRPr="00CF00F5">
                <w:rPr>
                  <w:rFonts w:ascii="Calibri" w:hAnsi="Calibri"/>
                  <w:sz w:val="18"/>
                  <w:szCs w:val="18"/>
                </w:rPr>
                <w:t xml:space="preserve"> - This entire table is not applicable</w:t>
              </w:r>
            </w:ins>
          </w:p>
        </w:tc>
      </w:tr>
      <w:tr w:rsidR="00D75C93" w:rsidRPr="00F13E77" w14:paraId="1F589F74" w14:textId="77777777" w:rsidTr="00182EB8">
        <w:trPr>
          <w:cantSplit/>
          <w:trHeight w:val="144"/>
          <w:ins w:id="391" w:author="Wichert, RJ@Energy" w:date="2018-10-17T10:21:00Z"/>
          <w:trPrChange w:id="392" w:author="Wichert, RJ@Energy" w:date="2018-10-17T10:38:00Z">
            <w:trPr>
              <w:cantSplit/>
              <w:trHeight w:val="144"/>
            </w:trPr>
          </w:trPrChange>
        </w:trPr>
        <w:tc>
          <w:tcPr>
            <w:tcW w:w="565" w:type="dxa"/>
            <w:tcBorders>
              <w:top w:val="single" w:sz="4" w:space="0" w:color="auto"/>
              <w:left w:val="single" w:sz="4" w:space="0" w:color="auto"/>
              <w:bottom w:val="single" w:sz="4" w:space="0" w:color="auto"/>
              <w:right w:val="single" w:sz="4" w:space="0" w:color="auto"/>
            </w:tcBorders>
            <w:vAlign w:val="center"/>
            <w:tcPrChange w:id="393" w:author="Wichert, RJ@Energy" w:date="2018-10-17T10:38:00Z">
              <w:tcPr>
                <w:tcW w:w="781" w:type="dxa"/>
                <w:gridSpan w:val="4"/>
                <w:tcBorders>
                  <w:top w:val="single" w:sz="4" w:space="0" w:color="auto"/>
                  <w:left w:val="single" w:sz="4" w:space="0" w:color="auto"/>
                  <w:bottom w:val="single" w:sz="4" w:space="0" w:color="auto"/>
                  <w:right w:val="single" w:sz="4" w:space="0" w:color="auto"/>
                </w:tcBorders>
                <w:vAlign w:val="center"/>
              </w:tcPr>
            </w:tcPrChange>
          </w:tcPr>
          <w:p w14:paraId="7A5CDBBD" w14:textId="0F2DEC50" w:rsidR="00D75C93" w:rsidRPr="002922EE" w:rsidRDefault="00D75C93" w:rsidP="00D35C19">
            <w:pPr>
              <w:jc w:val="center"/>
              <w:rPr>
                <w:ins w:id="394" w:author="Wichert, RJ@Energy" w:date="2018-10-17T10:21:00Z"/>
                <w:rFonts w:asciiTheme="minorHAnsi" w:hAnsiTheme="minorHAnsi"/>
                <w:sz w:val="18"/>
                <w:szCs w:val="18"/>
              </w:rPr>
            </w:pPr>
            <w:ins w:id="395" w:author="Wichert, RJ@Energy" w:date="2018-10-17T10:22:00Z">
              <w:r w:rsidRPr="002922EE">
                <w:rPr>
                  <w:rFonts w:asciiTheme="minorHAnsi" w:hAnsiTheme="minorHAnsi"/>
                  <w:sz w:val="18"/>
                  <w:szCs w:val="18"/>
                </w:rPr>
                <w:t>07</w:t>
              </w:r>
            </w:ins>
          </w:p>
        </w:tc>
        <w:tc>
          <w:tcPr>
            <w:tcW w:w="10530" w:type="dxa"/>
            <w:gridSpan w:val="2"/>
            <w:tcBorders>
              <w:top w:val="single" w:sz="4" w:space="0" w:color="auto"/>
              <w:left w:val="single" w:sz="4" w:space="0" w:color="auto"/>
              <w:bottom w:val="single" w:sz="4" w:space="0" w:color="auto"/>
              <w:right w:val="single" w:sz="4" w:space="0" w:color="auto"/>
            </w:tcBorders>
            <w:vAlign w:val="center"/>
            <w:tcPrChange w:id="396" w:author="Wichert, RJ@Energy" w:date="2018-10-17T10:38:00Z">
              <w:tcPr>
                <w:tcW w:w="10313" w:type="dxa"/>
                <w:gridSpan w:val="3"/>
                <w:tcBorders>
                  <w:top w:val="single" w:sz="4" w:space="0" w:color="auto"/>
                  <w:left w:val="single" w:sz="4" w:space="0" w:color="auto"/>
                  <w:bottom w:val="single" w:sz="4" w:space="0" w:color="auto"/>
                  <w:right w:val="single" w:sz="4" w:space="0" w:color="auto"/>
                </w:tcBorders>
                <w:vAlign w:val="center"/>
              </w:tcPr>
            </w:tcPrChange>
          </w:tcPr>
          <w:p w14:paraId="5766D726" w14:textId="756E594F" w:rsidR="00D75C93" w:rsidRPr="005B7081" w:rsidRDefault="00D75C93" w:rsidP="00D35C19">
            <w:pPr>
              <w:keepNext/>
              <w:rPr>
                <w:ins w:id="397" w:author="Wichert, RJ@Energy" w:date="2018-10-17T10:21:00Z"/>
                <w:rFonts w:asciiTheme="minorHAnsi" w:hAnsiTheme="minorHAnsi"/>
                <w:sz w:val="18"/>
                <w:szCs w:val="18"/>
              </w:rPr>
            </w:pPr>
            <w:ins w:id="398" w:author="Wichert, RJ@Energy" w:date="2018-10-17T10:23:00Z">
              <w:r>
                <w:rPr>
                  <w:rFonts w:ascii="Calibri" w:hAnsi="Calibri"/>
                  <w:sz w:val="18"/>
                  <w:szCs w:val="18"/>
                </w:rPr>
                <w:t>Correction Notes:</w:t>
              </w:r>
            </w:ins>
          </w:p>
        </w:tc>
      </w:tr>
      <w:tr w:rsidR="00D75C93" w:rsidRPr="00F13E77" w14:paraId="4721A7D2" w14:textId="77777777" w:rsidTr="00182EB8">
        <w:trPr>
          <w:cantSplit/>
          <w:trHeight w:val="144"/>
          <w:ins w:id="399" w:author="Wichert, RJ@Energy" w:date="2018-10-17T10:21:00Z"/>
          <w:trPrChange w:id="400" w:author="Wichert, RJ@Energy" w:date="2018-10-17T10:38:00Z">
            <w:trPr>
              <w:cantSplit/>
              <w:trHeight w:val="144"/>
            </w:trPr>
          </w:trPrChange>
        </w:trPr>
        <w:tc>
          <w:tcPr>
            <w:tcW w:w="11095" w:type="dxa"/>
            <w:gridSpan w:val="3"/>
            <w:tcBorders>
              <w:top w:val="single" w:sz="4" w:space="0" w:color="auto"/>
              <w:left w:val="single" w:sz="4" w:space="0" w:color="auto"/>
              <w:bottom w:val="single" w:sz="4" w:space="0" w:color="auto"/>
              <w:right w:val="single" w:sz="4" w:space="0" w:color="auto"/>
            </w:tcBorders>
            <w:vAlign w:val="center"/>
            <w:tcPrChange w:id="401" w:author="Wichert, RJ@Energy" w:date="2018-10-17T10:38:00Z">
              <w:tcPr>
                <w:tcW w:w="11094" w:type="dxa"/>
                <w:gridSpan w:val="7"/>
                <w:tcBorders>
                  <w:top w:val="single" w:sz="4" w:space="0" w:color="auto"/>
                  <w:left w:val="single" w:sz="4" w:space="0" w:color="auto"/>
                  <w:bottom w:val="single" w:sz="4" w:space="0" w:color="auto"/>
                  <w:right w:val="single" w:sz="4" w:space="0" w:color="auto"/>
                </w:tcBorders>
                <w:vAlign w:val="center"/>
              </w:tcPr>
            </w:tcPrChange>
          </w:tcPr>
          <w:p w14:paraId="07905536" w14:textId="6CCF23C3" w:rsidR="00D75C93" w:rsidRPr="005B7081" w:rsidRDefault="00D75C93" w:rsidP="00D35C19">
            <w:pPr>
              <w:keepNext/>
              <w:rPr>
                <w:ins w:id="402" w:author="Wichert, RJ@Energy" w:date="2018-10-17T10:21:00Z"/>
                <w:rFonts w:asciiTheme="minorHAnsi" w:hAnsiTheme="minorHAnsi"/>
                <w:sz w:val="18"/>
                <w:szCs w:val="18"/>
              </w:rPr>
            </w:pPr>
            <w:ins w:id="403" w:author="Wichert, RJ@Energy" w:date="2018-10-17T10:23:00Z">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ins>
          </w:p>
        </w:tc>
      </w:tr>
      <w:tr w:rsidR="003835BA" w:rsidRPr="00204D79" w:rsidDel="00D75C93" w14:paraId="5B418638" w14:textId="30DEF869" w:rsidTr="00182EB8">
        <w:trPr>
          <w:trHeight w:val="144"/>
          <w:del w:id="404" w:author="Wichert, RJ@Energy" w:date="2018-10-17T10:25:00Z"/>
          <w:trPrChange w:id="405" w:author="Wichert, RJ@Energy" w:date="2018-10-17T10:38:00Z">
            <w:trPr>
              <w:gridBefore w:val="2"/>
              <w:wBefore w:w="6" w:type="dxa"/>
              <w:trHeight w:val="144"/>
            </w:trPr>
          </w:trPrChange>
        </w:trPr>
        <w:tc>
          <w:tcPr>
            <w:tcW w:w="565" w:type="dxa"/>
            <w:vAlign w:val="center"/>
            <w:tcPrChange w:id="406" w:author="Wichert, RJ@Energy" w:date="2018-10-17T10:38:00Z">
              <w:tcPr>
                <w:tcW w:w="775" w:type="dxa"/>
                <w:vAlign w:val="center"/>
              </w:tcPr>
            </w:tcPrChange>
          </w:tcPr>
          <w:p w14:paraId="5B418635" w14:textId="066A69AD" w:rsidR="003835BA" w:rsidRPr="002922EE" w:rsidDel="00D75C93" w:rsidRDefault="003835BA" w:rsidP="003835BA">
            <w:pPr>
              <w:jc w:val="center"/>
              <w:rPr>
                <w:del w:id="407" w:author="Wichert, RJ@Energy" w:date="2018-10-17T10:25:00Z"/>
                <w:rFonts w:asciiTheme="minorHAnsi" w:hAnsiTheme="minorHAnsi"/>
                <w:sz w:val="18"/>
                <w:szCs w:val="18"/>
              </w:rPr>
            </w:pPr>
            <w:del w:id="408" w:author="Wichert, RJ@Energy" w:date="2018-10-17T10:22:00Z">
              <w:r w:rsidRPr="002922EE" w:rsidDel="00D75C93">
                <w:rPr>
                  <w:rFonts w:asciiTheme="minorHAnsi" w:hAnsiTheme="minorHAnsi"/>
                  <w:sz w:val="18"/>
                  <w:szCs w:val="18"/>
                </w:rPr>
                <w:delText>06</w:delText>
              </w:r>
            </w:del>
          </w:p>
        </w:tc>
        <w:tc>
          <w:tcPr>
            <w:tcW w:w="2794" w:type="dxa"/>
            <w:vAlign w:val="center"/>
            <w:tcPrChange w:id="409" w:author="Wichert, RJ@Energy" w:date="2018-10-17T10:38:00Z">
              <w:tcPr>
                <w:tcW w:w="2484" w:type="dxa"/>
                <w:gridSpan w:val="2"/>
                <w:vAlign w:val="center"/>
              </w:tcPr>
            </w:tcPrChange>
          </w:tcPr>
          <w:p w14:paraId="5B418636" w14:textId="3B64C9E5" w:rsidR="003835BA" w:rsidRPr="002922EE" w:rsidDel="00D75C93" w:rsidRDefault="003835BA" w:rsidP="003835BA">
            <w:pPr>
              <w:rPr>
                <w:del w:id="410" w:author="Wichert, RJ@Energy" w:date="2018-10-17T10:25:00Z"/>
                <w:rFonts w:asciiTheme="minorHAnsi" w:hAnsiTheme="minorHAnsi"/>
                <w:sz w:val="18"/>
                <w:szCs w:val="18"/>
              </w:rPr>
            </w:pPr>
            <w:del w:id="411" w:author="Wichert, RJ@Energy" w:date="2018-10-17T10:22:00Z">
              <w:r w:rsidDel="00D75C93">
                <w:rPr>
                  <w:rFonts w:ascii="Calibri" w:hAnsi="Calibri"/>
                  <w:sz w:val="18"/>
                  <w:szCs w:val="18"/>
                </w:rPr>
                <w:delText>Verification Status:</w:delText>
              </w:r>
            </w:del>
          </w:p>
        </w:tc>
        <w:tc>
          <w:tcPr>
            <w:tcW w:w="7736" w:type="dxa"/>
            <w:vAlign w:val="center"/>
            <w:tcPrChange w:id="412" w:author="Wichert, RJ@Energy" w:date="2018-10-17T10:38:00Z">
              <w:tcPr>
                <w:tcW w:w="7829" w:type="dxa"/>
                <w:gridSpan w:val="2"/>
                <w:vAlign w:val="center"/>
              </w:tcPr>
            </w:tcPrChange>
          </w:tcPr>
          <w:p w14:paraId="4C51CBF2" w14:textId="09E60A98" w:rsidR="00CF00F5" w:rsidRPr="00CC67D9" w:rsidDel="00D75C93" w:rsidRDefault="00CF00F5" w:rsidP="00CF00F5">
            <w:pPr>
              <w:pStyle w:val="ListParagraph"/>
              <w:keepNext/>
              <w:numPr>
                <w:ilvl w:val="0"/>
                <w:numId w:val="26"/>
              </w:numPr>
              <w:tabs>
                <w:tab w:val="left" w:pos="356"/>
              </w:tabs>
              <w:contextualSpacing w:val="0"/>
              <w:rPr>
                <w:del w:id="413" w:author="Wichert, RJ@Energy" w:date="2018-10-17T10:25:00Z"/>
                <w:rFonts w:ascii="Calibri" w:hAnsi="Calibri"/>
                <w:sz w:val="18"/>
                <w:szCs w:val="18"/>
              </w:rPr>
            </w:pPr>
            <w:del w:id="414" w:author="Wichert, RJ@Energy" w:date="2018-10-17T10:25:00Z">
              <w:r w:rsidRPr="00CC67D9" w:rsidDel="00D75C93">
                <w:rPr>
                  <w:rFonts w:ascii="Calibri" w:hAnsi="Calibri"/>
                  <w:sz w:val="18"/>
                  <w:szCs w:val="18"/>
                  <w:u w:val="single"/>
                </w:rPr>
                <w:delText>Pass</w:delText>
              </w:r>
              <w:r w:rsidRPr="00CC67D9" w:rsidDel="00D75C93">
                <w:rPr>
                  <w:rFonts w:ascii="Calibri" w:hAnsi="Calibri"/>
                  <w:sz w:val="18"/>
                  <w:szCs w:val="18"/>
                </w:rPr>
                <w:delText xml:space="preserve"> - all applicable requirements are met; or</w:delText>
              </w:r>
            </w:del>
          </w:p>
          <w:p w14:paraId="7909F208" w14:textId="4354F0AA" w:rsidR="00CF00F5" w:rsidRPr="00CC67D9" w:rsidDel="00D75C93" w:rsidRDefault="00CF00F5" w:rsidP="00CF00F5">
            <w:pPr>
              <w:pStyle w:val="ListParagraph"/>
              <w:keepNext/>
              <w:numPr>
                <w:ilvl w:val="0"/>
                <w:numId w:val="26"/>
              </w:numPr>
              <w:tabs>
                <w:tab w:val="left" w:pos="356"/>
              </w:tabs>
              <w:contextualSpacing w:val="0"/>
              <w:rPr>
                <w:del w:id="415" w:author="Wichert, RJ@Energy" w:date="2018-10-17T10:25:00Z"/>
                <w:rFonts w:ascii="Calibri" w:hAnsi="Calibri"/>
                <w:sz w:val="18"/>
                <w:szCs w:val="18"/>
              </w:rPr>
            </w:pPr>
            <w:del w:id="416" w:author="Wichert, RJ@Energy" w:date="2018-10-17T10:25:00Z">
              <w:r w:rsidRPr="00CC67D9" w:rsidDel="00D75C93">
                <w:rPr>
                  <w:rFonts w:ascii="Calibri" w:hAnsi="Calibri"/>
                  <w:sz w:val="18"/>
                  <w:szCs w:val="18"/>
                  <w:u w:val="single"/>
                </w:rPr>
                <w:delText>Fail</w:delText>
              </w:r>
              <w:r w:rsidRPr="00CC67D9" w:rsidDel="00D75C93">
                <w:rPr>
                  <w:rFonts w:ascii="Calibri" w:hAnsi="Calibri"/>
                  <w:sz w:val="18"/>
                  <w:szCs w:val="18"/>
                </w:rPr>
                <w:delText xml:space="preserve"> - one or more applicable requirements are not met. Enter reason for failure in corrections notes field below; or</w:delText>
              </w:r>
            </w:del>
          </w:p>
          <w:p w14:paraId="5B418637" w14:textId="4B12F21C" w:rsidR="003835BA" w:rsidRPr="00CF00F5" w:rsidDel="00D75C93" w:rsidRDefault="00CF00F5" w:rsidP="00CF00F5">
            <w:pPr>
              <w:pStyle w:val="ListParagraph"/>
              <w:keepNext/>
              <w:numPr>
                <w:ilvl w:val="0"/>
                <w:numId w:val="26"/>
              </w:numPr>
              <w:rPr>
                <w:del w:id="417" w:author="Wichert, RJ@Energy" w:date="2018-10-17T10:25:00Z"/>
                <w:rFonts w:ascii="Calibri" w:eastAsia="Calibri" w:hAnsi="Calibri"/>
                <w:sz w:val="18"/>
                <w:szCs w:val="18"/>
              </w:rPr>
            </w:pPr>
            <w:del w:id="418" w:author="Wichert, RJ@Energy" w:date="2018-10-17T10:25:00Z">
              <w:r w:rsidRPr="00CF00F5" w:rsidDel="00D75C93">
                <w:rPr>
                  <w:rFonts w:ascii="Calibri" w:hAnsi="Calibri"/>
                  <w:sz w:val="18"/>
                  <w:szCs w:val="18"/>
                  <w:u w:val="single"/>
                </w:rPr>
                <w:delText>All N/A</w:delText>
              </w:r>
              <w:r w:rsidRPr="00CF00F5" w:rsidDel="00D75C93">
                <w:rPr>
                  <w:rFonts w:ascii="Calibri" w:hAnsi="Calibri"/>
                  <w:sz w:val="18"/>
                  <w:szCs w:val="18"/>
                </w:rPr>
                <w:delText xml:space="preserve"> - This entire table is not applicable</w:delText>
              </w:r>
            </w:del>
          </w:p>
        </w:tc>
      </w:tr>
      <w:tr w:rsidR="00CF00F5" w:rsidRPr="00204D79" w:rsidDel="00D75C93" w14:paraId="5B41863C" w14:textId="5C4AF204" w:rsidTr="00182EB8">
        <w:trPr>
          <w:trHeight w:val="144"/>
          <w:del w:id="419" w:author="Wichert, RJ@Energy" w:date="2018-10-17T10:25:00Z"/>
          <w:trPrChange w:id="420" w:author="Wichert, RJ@Energy" w:date="2018-10-17T10:38:00Z">
            <w:trPr>
              <w:gridBefore w:val="1"/>
              <w:trHeight w:val="144"/>
            </w:trPr>
          </w:trPrChange>
        </w:trPr>
        <w:tc>
          <w:tcPr>
            <w:tcW w:w="565" w:type="dxa"/>
            <w:vAlign w:val="center"/>
            <w:tcPrChange w:id="421" w:author="Wichert, RJ@Energy" w:date="2018-10-17T10:38:00Z">
              <w:tcPr>
                <w:tcW w:w="775" w:type="dxa"/>
                <w:gridSpan w:val="3"/>
                <w:vAlign w:val="center"/>
              </w:tcPr>
            </w:tcPrChange>
          </w:tcPr>
          <w:p w14:paraId="5B418639" w14:textId="51DA6776" w:rsidR="00CF00F5" w:rsidRPr="002922EE" w:rsidDel="00D75C93" w:rsidRDefault="00CF00F5" w:rsidP="003835BA">
            <w:pPr>
              <w:jc w:val="center"/>
              <w:rPr>
                <w:del w:id="422" w:author="Wichert, RJ@Energy" w:date="2018-10-17T10:25:00Z"/>
                <w:rFonts w:asciiTheme="minorHAnsi" w:hAnsiTheme="minorHAnsi"/>
                <w:sz w:val="18"/>
                <w:szCs w:val="18"/>
              </w:rPr>
            </w:pPr>
            <w:del w:id="423" w:author="Wichert, RJ@Energy" w:date="2018-10-17T10:22:00Z">
              <w:r w:rsidRPr="002922EE" w:rsidDel="00D75C93">
                <w:rPr>
                  <w:rFonts w:asciiTheme="minorHAnsi" w:hAnsiTheme="minorHAnsi"/>
                  <w:sz w:val="18"/>
                  <w:szCs w:val="18"/>
                </w:rPr>
                <w:delText>07</w:delText>
              </w:r>
            </w:del>
          </w:p>
        </w:tc>
        <w:tc>
          <w:tcPr>
            <w:tcW w:w="10530" w:type="dxa"/>
            <w:gridSpan w:val="2"/>
            <w:vAlign w:val="center"/>
            <w:tcPrChange w:id="424" w:author="Wichert, RJ@Energy" w:date="2018-10-17T10:38:00Z">
              <w:tcPr>
                <w:tcW w:w="10313" w:type="dxa"/>
                <w:gridSpan w:val="3"/>
                <w:vAlign w:val="center"/>
              </w:tcPr>
            </w:tcPrChange>
          </w:tcPr>
          <w:p w14:paraId="5B41863B" w14:textId="42C009F6" w:rsidR="00CF00F5" w:rsidRPr="002922EE" w:rsidDel="00D75C93" w:rsidRDefault="00CF00F5" w:rsidP="003835BA">
            <w:pPr>
              <w:keepNext/>
              <w:rPr>
                <w:del w:id="425" w:author="Wichert, RJ@Energy" w:date="2018-10-17T10:25:00Z"/>
                <w:rFonts w:ascii="Calibri" w:eastAsia="Calibri" w:hAnsi="Calibri"/>
                <w:sz w:val="18"/>
                <w:szCs w:val="18"/>
              </w:rPr>
            </w:pPr>
            <w:del w:id="426" w:author="Wichert, RJ@Energy" w:date="2018-10-17T10:23:00Z">
              <w:r w:rsidDel="00D75C93">
                <w:rPr>
                  <w:rFonts w:ascii="Calibri" w:hAnsi="Calibri"/>
                  <w:sz w:val="18"/>
                  <w:szCs w:val="18"/>
                </w:rPr>
                <w:delText>Correction Notes:</w:delText>
              </w:r>
            </w:del>
          </w:p>
        </w:tc>
      </w:tr>
      <w:tr w:rsidR="003835BA" w:rsidRPr="00204D79" w:rsidDel="00D75C93" w14:paraId="5B41863E" w14:textId="480A725B" w:rsidTr="00182EB8">
        <w:trPr>
          <w:trHeight w:val="144"/>
          <w:del w:id="427" w:author="Wichert, RJ@Energy" w:date="2018-10-17T10:25:00Z"/>
          <w:trPrChange w:id="428" w:author="Wichert, RJ@Energy" w:date="2018-10-17T10:38:00Z">
            <w:trPr>
              <w:gridBefore w:val="1"/>
              <w:trHeight w:val="144"/>
            </w:trPr>
          </w:trPrChange>
        </w:trPr>
        <w:tc>
          <w:tcPr>
            <w:tcW w:w="11095" w:type="dxa"/>
            <w:gridSpan w:val="3"/>
            <w:vAlign w:val="center"/>
            <w:tcPrChange w:id="429" w:author="Wichert, RJ@Energy" w:date="2018-10-17T10:38:00Z">
              <w:tcPr>
                <w:tcW w:w="11088" w:type="dxa"/>
                <w:gridSpan w:val="6"/>
                <w:vAlign w:val="center"/>
              </w:tcPr>
            </w:tcPrChange>
          </w:tcPr>
          <w:p w14:paraId="5B41863D" w14:textId="42336084" w:rsidR="003835BA" w:rsidRPr="002922EE" w:rsidDel="00D75C93" w:rsidRDefault="003835BA" w:rsidP="003835BA">
            <w:pPr>
              <w:rPr>
                <w:del w:id="430" w:author="Wichert, RJ@Energy" w:date="2018-10-17T10:25:00Z"/>
                <w:rFonts w:asciiTheme="minorHAnsi" w:hAnsiTheme="minorHAnsi"/>
                <w:sz w:val="18"/>
                <w:szCs w:val="18"/>
              </w:rPr>
            </w:pPr>
            <w:del w:id="431" w:author="Wichert, RJ@Energy" w:date="2018-10-17T10:23:00Z">
              <w:r w:rsidDel="00D75C93">
                <w:rPr>
                  <w:rFonts w:ascii="Calibri" w:hAnsi="Calibri"/>
                  <w:b/>
                  <w:sz w:val="18"/>
                  <w:szCs w:val="18"/>
                </w:rPr>
                <w:delText>The responsible person’s signature on this compliance document affirms that all applicable requirements in this table have been met unless otherwise noted in the Verification Status and the Corrections Notes in this table.</w:delText>
              </w:r>
            </w:del>
          </w:p>
        </w:tc>
      </w:tr>
    </w:tbl>
    <w:p w14:paraId="5B41863F" w14:textId="77777777" w:rsidR="004C3380" w:rsidRDefault="004C3380" w:rsidP="00804636">
      <w:pPr>
        <w:rPr>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432" w:author="Wichert, RJ@Energy" w:date="2018-10-17T10:3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36"/>
        <w:gridCol w:w="5850"/>
        <w:gridCol w:w="4590"/>
        <w:tblGridChange w:id="433">
          <w:tblGrid>
            <w:gridCol w:w="474"/>
            <w:gridCol w:w="5912"/>
            <w:gridCol w:w="4586"/>
          </w:tblGrid>
        </w:tblGridChange>
      </w:tblGrid>
      <w:tr w:rsidR="00610510" w:rsidRPr="00966F61" w14:paraId="5B418642" w14:textId="77777777" w:rsidTr="00182EB8">
        <w:trPr>
          <w:trHeight w:val="206"/>
          <w:trPrChange w:id="434" w:author="Wichert, RJ@Energy" w:date="2018-10-17T10:33:00Z">
            <w:trPr>
              <w:trHeight w:val="206"/>
            </w:trPr>
          </w:trPrChange>
        </w:trPr>
        <w:tc>
          <w:tcPr>
            <w:tcW w:w="10976" w:type="dxa"/>
            <w:gridSpan w:val="3"/>
            <w:tcBorders>
              <w:top w:val="single" w:sz="4" w:space="0" w:color="auto"/>
              <w:left w:val="single" w:sz="4" w:space="0" w:color="auto"/>
              <w:bottom w:val="single" w:sz="4" w:space="0" w:color="auto"/>
              <w:right w:val="single" w:sz="4" w:space="0" w:color="auto"/>
            </w:tcBorders>
            <w:vAlign w:val="center"/>
            <w:tcPrChange w:id="435" w:author="Wichert, RJ@Energy" w:date="2018-10-17T10:33:00Z">
              <w:tcPr>
                <w:tcW w:w="10972" w:type="dxa"/>
                <w:gridSpan w:val="3"/>
                <w:tcBorders>
                  <w:top w:val="single" w:sz="4" w:space="0" w:color="auto"/>
                  <w:left w:val="single" w:sz="4" w:space="0" w:color="auto"/>
                  <w:bottom w:val="single" w:sz="4" w:space="0" w:color="auto"/>
                  <w:right w:val="single" w:sz="4" w:space="0" w:color="auto"/>
                </w:tcBorders>
                <w:vAlign w:val="center"/>
              </w:tcPr>
            </w:tcPrChange>
          </w:tcPr>
          <w:p w14:paraId="5B418640" w14:textId="096A9CA2" w:rsidR="00610510" w:rsidRPr="002358C3"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2358C3">
              <w:rPr>
                <w:rFonts w:asciiTheme="minorHAnsi" w:hAnsiTheme="minorHAnsi"/>
                <w:b/>
                <w:sz w:val="18"/>
                <w:szCs w:val="18"/>
              </w:rPr>
              <w:t xml:space="preserve">E. Hole for the placement of a Static Pressure Probe (HSPP), and Permanently installed Static Pressure Probe (PSPP) in the </w:t>
            </w:r>
            <w:r w:rsidR="005F153D">
              <w:rPr>
                <w:rFonts w:asciiTheme="minorHAnsi" w:hAnsiTheme="minorHAnsi"/>
                <w:b/>
                <w:sz w:val="18"/>
                <w:szCs w:val="18"/>
              </w:rPr>
              <w:t>S</w:t>
            </w:r>
            <w:r w:rsidRPr="002358C3">
              <w:rPr>
                <w:rFonts w:asciiTheme="minorHAnsi" w:hAnsiTheme="minorHAnsi"/>
                <w:b/>
                <w:sz w:val="18"/>
                <w:szCs w:val="18"/>
              </w:rPr>
              <w:t xml:space="preserve">upply </w:t>
            </w:r>
            <w:r w:rsidR="005F153D">
              <w:rPr>
                <w:rFonts w:asciiTheme="minorHAnsi" w:hAnsiTheme="minorHAnsi"/>
                <w:b/>
                <w:sz w:val="18"/>
                <w:szCs w:val="18"/>
              </w:rPr>
              <w:t>P</w:t>
            </w:r>
            <w:r w:rsidRPr="002358C3">
              <w:rPr>
                <w:rFonts w:asciiTheme="minorHAnsi" w:hAnsiTheme="minorHAnsi"/>
                <w:b/>
                <w:sz w:val="18"/>
                <w:szCs w:val="18"/>
              </w:rPr>
              <w:t>lenum</w:t>
            </w:r>
          </w:p>
          <w:p w14:paraId="5B418641" w14:textId="77777777" w:rsidR="00610510" w:rsidRPr="00966F61"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610510" w:rsidRPr="00966F61" w14:paraId="5B418646" w14:textId="77777777" w:rsidTr="00182EB8">
        <w:tblPrEx>
          <w:tblCellMar>
            <w:left w:w="115" w:type="dxa"/>
            <w:right w:w="115" w:type="dxa"/>
          </w:tblCellMar>
          <w:tblPrExChange w:id="436" w:author="Wichert, RJ@Energy" w:date="2018-10-17T10:35:00Z">
            <w:tblPrEx>
              <w:tblCellMar>
                <w:left w:w="115" w:type="dxa"/>
                <w:right w:w="115" w:type="dxa"/>
              </w:tblCellMar>
            </w:tblPrEx>
          </w:tblPrExChange>
        </w:tblPrEx>
        <w:trPr>
          <w:trHeight w:val="432"/>
          <w:trPrChange w:id="437" w:author="Wichert, RJ@Energy" w:date="2018-10-17T10:35:00Z">
            <w:trPr>
              <w:trHeight w:val="432"/>
            </w:trPr>
          </w:trPrChange>
        </w:trPr>
        <w:tc>
          <w:tcPr>
            <w:tcW w:w="536" w:type="dxa"/>
            <w:vAlign w:val="center"/>
            <w:tcPrChange w:id="438" w:author="Wichert, RJ@Energy" w:date="2018-10-17T10:35:00Z">
              <w:tcPr>
                <w:tcW w:w="474" w:type="dxa"/>
                <w:vAlign w:val="center"/>
              </w:tcPr>
            </w:tcPrChange>
          </w:tcPr>
          <w:p w14:paraId="5B418643" w14:textId="77777777" w:rsidR="00610510" w:rsidRPr="00966F61" w:rsidRDefault="00610510" w:rsidP="006105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850" w:type="dxa"/>
            <w:vAlign w:val="center"/>
            <w:tcPrChange w:id="439" w:author="Wichert, RJ@Energy" w:date="2018-10-17T10:35:00Z">
              <w:tcPr>
                <w:tcW w:w="5912" w:type="dxa"/>
                <w:vAlign w:val="center"/>
              </w:tcPr>
            </w:tcPrChange>
          </w:tcPr>
          <w:p w14:paraId="5B418644" w14:textId="268E6D5C" w:rsidR="00610510" w:rsidRPr="00966F61" w:rsidRDefault="00610510" w:rsidP="00523F30">
            <w:pPr>
              <w:rPr>
                <w:rFonts w:asciiTheme="minorHAnsi" w:hAnsiTheme="minorHAnsi"/>
                <w:sz w:val="18"/>
                <w:szCs w:val="18"/>
              </w:rPr>
            </w:pPr>
            <w:r w:rsidRPr="003F7313">
              <w:rPr>
                <w:rFonts w:asciiTheme="minorHAnsi" w:hAnsiTheme="minorHAnsi"/>
                <w:sz w:val="18"/>
                <w:szCs w:val="18"/>
              </w:rPr>
              <w:t xml:space="preserve">Method </w:t>
            </w:r>
            <w:r w:rsidR="00523F30">
              <w:rPr>
                <w:rFonts w:asciiTheme="minorHAnsi" w:hAnsiTheme="minorHAnsi"/>
                <w:sz w:val="18"/>
                <w:szCs w:val="18"/>
              </w:rPr>
              <w:t>U</w:t>
            </w:r>
            <w:r w:rsidRPr="003F7313">
              <w:rPr>
                <w:rFonts w:asciiTheme="minorHAnsi" w:hAnsiTheme="minorHAnsi"/>
                <w:sz w:val="18"/>
                <w:szCs w:val="18"/>
              </w:rPr>
              <w:t xml:space="preserve">sed to </w:t>
            </w:r>
            <w:r w:rsidR="00523F30">
              <w:rPr>
                <w:rFonts w:asciiTheme="minorHAnsi" w:hAnsiTheme="minorHAnsi"/>
                <w:sz w:val="18"/>
                <w:szCs w:val="18"/>
              </w:rPr>
              <w:t>D</w:t>
            </w:r>
            <w:r w:rsidRPr="003F7313">
              <w:rPr>
                <w:rFonts w:asciiTheme="minorHAnsi" w:hAnsiTheme="minorHAnsi"/>
                <w:sz w:val="18"/>
                <w:szCs w:val="18"/>
              </w:rPr>
              <w:t xml:space="preserve">emonstrate </w:t>
            </w:r>
            <w:r w:rsidR="00523F30">
              <w:rPr>
                <w:rFonts w:asciiTheme="minorHAnsi" w:hAnsiTheme="minorHAnsi"/>
                <w:sz w:val="18"/>
                <w:szCs w:val="18"/>
              </w:rPr>
              <w:t>C</w:t>
            </w:r>
            <w:r w:rsidRPr="003F7313">
              <w:rPr>
                <w:rFonts w:asciiTheme="minorHAnsi" w:hAnsiTheme="minorHAnsi"/>
                <w:sz w:val="18"/>
                <w:szCs w:val="18"/>
              </w:rPr>
              <w:t xml:space="preserve">ompliance with the HSPP/PSPP </w:t>
            </w:r>
            <w:r w:rsidR="00523F30">
              <w:rPr>
                <w:rFonts w:asciiTheme="minorHAnsi" w:hAnsiTheme="minorHAnsi"/>
                <w:sz w:val="18"/>
                <w:szCs w:val="18"/>
              </w:rPr>
              <w:t>R</w:t>
            </w:r>
            <w:r w:rsidRPr="003F7313">
              <w:rPr>
                <w:rFonts w:asciiTheme="minorHAnsi" w:hAnsiTheme="minorHAnsi"/>
                <w:sz w:val="18"/>
                <w:szCs w:val="18"/>
              </w:rPr>
              <w:t>equirement</w:t>
            </w:r>
          </w:p>
        </w:tc>
        <w:tc>
          <w:tcPr>
            <w:tcW w:w="4590" w:type="dxa"/>
            <w:vAlign w:val="center"/>
            <w:tcPrChange w:id="440" w:author="Wichert, RJ@Energy" w:date="2018-10-17T10:35:00Z">
              <w:tcPr>
                <w:tcW w:w="4586" w:type="dxa"/>
                <w:vAlign w:val="center"/>
              </w:tcPr>
            </w:tcPrChange>
          </w:tcPr>
          <w:p w14:paraId="5B418645" w14:textId="77777777" w:rsidR="00610510" w:rsidRPr="00966F61" w:rsidRDefault="00610510" w:rsidP="00610510">
            <w:pPr>
              <w:pStyle w:val="ListParagraph"/>
              <w:keepNext/>
              <w:ind w:left="0"/>
              <w:rPr>
                <w:rFonts w:asciiTheme="minorHAnsi" w:hAnsiTheme="minorHAnsi"/>
                <w:sz w:val="18"/>
                <w:szCs w:val="18"/>
              </w:rPr>
            </w:pPr>
          </w:p>
        </w:tc>
      </w:tr>
    </w:tbl>
    <w:p w14:paraId="5B418647" w14:textId="77777777" w:rsidR="004C3380" w:rsidRDefault="004C3380" w:rsidP="00804636">
      <w:pPr>
        <w:rPr>
          <w:sz w:val="18"/>
          <w:szCs w:val="18"/>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441" w:author="Wichert, RJ@Energy" w:date="2018-10-17T10:35: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7"/>
        <w:gridCol w:w="558"/>
        <w:gridCol w:w="10441"/>
        <w:tblGridChange w:id="442">
          <w:tblGrid>
            <w:gridCol w:w="7"/>
            <w:gridCol w:w="778"/>
            <w:gridCol w:w="10309"/>
          </w:tblGrid>
        </w:tblGridChange>
      </w:tblGrid>
      <w:tr w:rsidR="003835BA" w:rsidRPr="00984B67" w14:paraId="5B41864A" w14:textId="77777777" w:rsidTr="00182EB8">
        <w:trPr>
          <w:cantSplit/>
          <w:trHeight w:val="144"/>
          <w:trPrChange w:id="443" w:author="Wichert, RJ@Energy" w:date="2018-10-17T10:35:00Z">
            <w:trPr>
              <w:cantSplit/>
              <w:trHeight w:val="144"/>
            </w:trPr>
          </w:trPrChange>
        </w:trPr>
        <w:tc>
          <w:tcPr>
            <w:tcW w:w="11006" w:type="dxa"/>
            <w:gridSpan w:val="3"/>
            <w:tcBorders>
              <w:top w:val="single" w:sz="4" w:space="0" w:color="auto"/>
              <w:left w:val="single" w:sz="4" w:space="0" w:color="auto"/>
              <w:bottom w:val="single" w:sz="4" w:space="0" w:color="auto"/>
              <w:right w:val="single" w:sz="4" w:space="0" w:color="auto"/>
            </w:tcBorders>
            <w:vAlign w:val="center"/>
            <w:tcPrChange w:id="444" w:author="Wichert, RJ@Energy" w:date="2018-10-17T10:35:00Z">
              <w:tcPr>
                <w:tcW w:w="11095" w:type="dxa"/>
                <w:gridSpan w:val="3"/>
                <w:tcBorders>
                  <w:top w:val="single" w:sz="4" w:space="0" w:color="auto"/>
                  <w:left w:val="single" w:sz="4" w:space="0" w:color="auto"/>
                  <w:bottom w:val="single" w:sz="4" w:space="0" w:color="auto"/>
                  <w:right w:val="single" w:sz="4" w:space="0" w:color="auto"/>
                </w:tcBorders>
                <w:vAlign w:val="center"/>
              </w:tcPr>
            </w:tcPrChange>
          </w:tcPr>
          <w:p w14:paraId="5B418648" w14:textId="77777777" w:rsidR="003835BA" w:rsidRPr="003835BA" w:rsidRDefault="00610510" w:rsidP="003835BA">
            <w:pPr>
              <w:keepNext/>
              <w:rPr>
                <w:rFonts w:asciiTheme="minorHAnsi" w:hAnsiTheme="minorHAnsi"/>
                <w:b/>
                <w:sz w:val="18"/>
                <w:szCs w:val="18"/>
              </w:rPr>
            </w:pPr>
            <w:r>
              <w:rPr>
                <w:rFonts w:asciiTheme="minorHAnsi" w:hAnsiTheme="minorHAnsi"/>
                <w:b/>
                <w:sz w:val="18"/>
                <w:szCs w:val="18"/>
              </w:rPr>
              <w:t>F</w:t>
            </w:r>
            <w:r w:rsidR="003835BA" w:rsidRPr="003835BA">
              <w:rPr>
                <w:rFonts w:asciiTheme="minorHAnsi" w:hAnsiTheme="minorHAnsi"/>
                <w:b/>
                <w:sz w:val="18"/>
                <w:szCs w:val="18"/>
              </w:rPr>
              <w:t>. Determination of HERS Verification Compliance</w:t>
            </w:r>
          </w:p>
          <w:p w14:paraId="5B418649" w14:textId="77777777" w:rsidR="003835BA" w:rsidRPr="002358C3" w:rsidRDefault="003835BA" w:rsidP="003835BA">
            <w:pPr>
              <w:keepNext/>
              <w:rPr>
                <w:rFonts w:asciiTheme="minorHAnsi" w:hAnsiTheme="minorHAnsi"/>
                <w:sz w:val="18"/>
                <w:szCs w:val="18"/>
              </w:rPr>
            </w:pPr>
            <w:r w:rsidRPr="002358C3">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835BA" w:rsidRPr="00984B67" w14:paraId="5B41864D" w14:textId="77777777" w:rsidTr="00182EB8">
        <w:tblPrEx>
          <w:tblCellMar>
            <w:left w:w="108" w:type="dxa"/>
            <w:right w:w="108" w:type="dxa"/>
          </w:tblCellMar>
          <w:tblPrExChange w:id="445" w:author="Wichert, RJ@Energy" w:date="2018-10-17T10:35:00Z">
            <w:tblPrEx>
              <w:tblCellMar>
                <w:left w:w="108" w:type="dxa"/>
                <w:right w:w="108" w:type="dxa"/>
              </w:tblCellMar>
            </w:tblPrEx>
          </w:tblPrExChange>
        </w:tblPrEx>
        <w:trPr>
          <w:gridBefore w:val="1"/>
          <w:wBefore w:w="7" w:type="dxa"/>
          <w:cantSplit/>
          <w:trHeight w:val="144"/>
          <w:trPrChange w:id="446" w:author="Wichert, RJ@Energy" w:date="2018-10-17T10:35:00Z">
            <w:trPr>
              <w:gridBefore w:val="1"/>
              <w:wBefore w:w="7" w:type="dxa"/>
              <w:cantSplit/>
              <w:trHeight w:val="144"/>
            </w:trPr>
          </w:trPrChange>
        </w:trPr>
        <w:tc>
          <w:tcPr>
            <w:tcW w:w="558" w:type="dxa"/>
            <w:vAlign w:val="center"/>
            <w:tcPrChange w:id="447" w:author="Wichert, RJ@Energy" w:date="2018-10-17T10:35:00Z">
              <w:tcPr>
                <w:tcW w:w="778" w:type="dxa"/>
                <w:vAlign w:val="center"/>
              </w:tcPr>
            </w:tcPrChange>
          </w:tcPr>
          <w:p w14:paraId="5B41864B" w14:textId="77777777" w:rsidR="003835BA" w:rsidRPr="00984B67" w:rsidDel="00C76C40" w:rsidRDefault="003835BA" w:rsidP="003835BA">
            <w:pPr>
              <w:keepNext/>
              <w:jc w:val="center"/>
              <w:rPr>
                <w:rFonts w:ascii="Calibri" w:hAnsi="Calibri"/>
                <w:sz w:val="18"/>
                <w:szCs w:val="18"/>
              </w:rPr>
            </w:pPr>
            <w:r w:rsidRPr="00984B67">
              <w:rPr>
                <w:rFonts w:ascii="Calibri" w:hAnsi="Calibri"/>
                <w:sz w:val="18"/>
                <w:szCs w:val="18"/>
              </w:rPr>
              <w:t>01</w:t>
            </w:r>
          </w:p>
        </w:tc>
        <w:tc>
          <w:tcPr>
            <w:tcW w:w="10441" w:type="dxa"/>
            <w:vAlign w:val="center"/>
            <w:tcPrChange w:id="448" w:author="Wichert, RJ@Energy" w:date="2018-10-17T10:35:00Z">
              <w:tcPr>
                <w:tcW w:w="10310" w:type="dxa"/>
                <w:vAlign w:val="center"/>
              </w:tcPr>
            </w:tcPrChange>
          </w:tcPr>
          <w:p w14:paraId="5B41864C" w14:textId="77777777" w:rsidR="003835BA" w:rsidRPr="00984B67" w:rsidRDefault="003835BA" w:rsidP="003835BA">
            <w:pPr>
              <w:keepNext/>
              <w:rPr>
                <w:rFonts w:ascii="Calibri" w:hAnsi="Calibri"/>
                <w:sz w:val="18"/>
                <w:szCs w:val="18"/>
              </w:rPr>
            </w:pPr>
          </w:p>
        </w:tc>
      </w:tr>
    </w:tbl>
    <w:p w14:paraId="5B41864E" w14:textId="5787362C" w:rsidR="00844330" w:rsidRDefault="00844330" w:rsidP="00804636">
      <w:pPr>
        <w:rPr>
          <w:ins w:id="449" w:author="Wichert, RJ@Energy" w:date="2018-10-17T10:39:00Z"/>
          <w:sz w:val="18"/>
          <w:szCs w:val="18"/>
        </w:rPr>
      </w:pPr>
    </w:p>
    <w:p w14:paraId="7936264C" w14:textId="77777777" w:rsidR="00844330" w:rsidRDefault="00844330">
      <w:pPr>
        <w:rPr>
          <w:ins w:id="450" w:author="Wichert, RJ@Energy" w:date="2018-10-17T10:39:00Z"/>
          <w:sz w:val="18"/>
          <w:szCs w:val="18"/>
        </w:rPr>
      </w:pPr>
      <w:ins w:id="451" w:author="Wichert, RJ@Energy" w:date="2018-10-17T10:39:00Z">
        <w:r>
          <w:rPr>
            <w:sz w:val="18"/>
            <w:szCs w:val="18"/>
          </w:rPr>
          <w:br w:type="page"/>
        </w:r>
      </w:ins>
    </w:p>
    <w:p w14:paraId="6686AC27" w14:textId="2F34AAAB" w:rsidR="000D2D90" w:rsidDel="00844330" w:rsidRDefault="000D2D90" w:rsidP="00804636">
      <w:pPr>
        <w:rPr>
          <w:del w:id="452" w:author="Wichert, RJ@Energy" w:date="2018-10-17T10:39:00Z"/>
          <w:sz w:val="18"/>
          <w:szCs w:val="18"/>
        </w:rPr>
      </w:pPr>
    </w:p>
    <w:tbl>
      <w:tblPr>
        <w:tblStyle w:val="TableGrid"/>
        <w:tblW w:w="0" w:type="auto"/>
        <w:tblLook w:val="04A0" w:firstRow="1" w:lastRow="0" w:firstColumn="1" w:lastColumn="0" w:noHBand="0" w:noVBand="1"/>
      </w:tblPr>
      <w:tblGrid>
        <w:gridCol w:w="5508"/>
        <w:gridCol w:w="5508"/>
      </w:tblGrid>
      <w:tr w:rsidR="00BE085C" w14:paraId="0239F592" w14:textId="77777777" w:rsidTr="00804C1D">
        <w:tc>
          <w:tcPr>
            <w:tcW w:w="11016" w:type="dxa"/>
            <w:gridSpan w:val="2"/>
          </w:tcPr>
          <w:p w14:paraId="06E10999" w14:textId="77777777" w:rsidR="00BE085C" w:rsidRPr="000A7545" w:rsidRDefault="00BE085C" w:rsidP="00804C1D">
            <w:pPr>
              <w:rPr>
                <w:rFonts w:asciiTheme="minorHAnsi" w:hAnsiTheme="minorHAnsi" w:cstheme="minorHAnsi"/>
                <w:b/>
                <w:sz w:val="18"/>
                <w:szCs w:val="18"/>
              </w:rPr>
            </w:pPr>
            <w:r w:rsidRPr="000A7545">
              <w:rPr>
                <w:rFonts w:asciiTheme="minorHAnsi" w:hAnsiTheme="minorHAnsi" w:cstheme="minorHAnsi"/>
                <w:b/>
                <w:sz w:val="18"/>
                <w:szCs w:val="18"/>
              </w:rPr>
              <w:t>G. Additional Return Ducts (Not Used for Compliance)</w:t>
            </w:r>
          </w:p>
        </w:tc>
      </w:tr>
      <w:tr w:rsidR="00BE085C" w14:paraId="1A1C62DD" w14:textId="77777777" w:rsidTr="00804C1D">
        <w:tc>
          <w:tcPr>
            <w:tcW w:w="5508" w:type="dxa"/>
          </w:tcPr>
          <w:p w14:paraId="048EA45B"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01</w:t>
            </w:r>
          </w:p>
        </w:tc>
        <w:tc>
          <w:tcPr>
            <w:tcW w:w="5508" w:type="dxa"/>
          </w:tcPr>
          <w:p w14:paraId="6F43E105"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02</w:t>
            </w:r>
          </w:p>
        </w:tc>
      </w:tr>
      <w:tr w:rsidR="00BE085C" w14:paraId="4240BDE6" w14:textId="77777777" w:rsidTr="00804C1D">
        <w:tc>
          <w:tcPr>
            <w:tcW w:w="5508" w:type="dxa"/>
          </w:tcPr>
          <w:p w14:paraId="4E096BC3" w14:textId="47B1FF89" w:rsidR="00BE085C" w:rsidRDefault="00BE085C" w:rsidP="00804C1D">
            <w:pPr>
              <w:jc w:val="center"/>
              <w:rPr>
                <w:rFonts w:asciiTheme="minorHAnsi" w:hAnsiTheme="minorHAnsi" w:cstheme="minorHAnsi"/>
                <w:sz w:val="18"/>
                <w:szCs w:val="18"/>
              </w:rPr>
            </w:pPr>
            <w:r>
              <w:rPr>
                <w:rFonts w:asciiTheme="minorHAnsi" w:hAnsiTheme="minorHAnsi" w:cstheme="minorHAnsi"/>
                <w:sz w:val="18"/>
                <w:szCs w:val="18"/>
              </w:rPr>
              <w:t xml:space="preserve">Installed Return Duct </w:t>
            </w:r>
            <w:ins w:id="453" w:author="Wichert, RJ@Energy" w:date="2018-10-17T10:02:00Z">
              <w:r w:rsidR="0087473B">
                <w:rPr>
                  <w:rFonts w:asciiTheme="minorHAnsi" w:hAnsiTheme="minorHAnsi" w:cstheme="minorHAnsi"/>
                  <w:sz w:val="18"/>
                  <w:szCs w:val="18"/>
                </w:rPr>
                <w:t xml:space="preserve">Nominal </w:t>
              </w:r>
            </w:ins>
            <w:r>
              <w:rPr>
                <w:rFonts w:asciiTheme="minorHAnsi" w:hAnsiTheme="minorHAnsi" w:cstheme="minorHAnsi"/>
                <w:sz w:val="18"/>
                <w:szCs w:val="18"/>
              </w:rPr>
              <w:t>Diameter</w:t>
            </w:r>
          </w:p>
          <w:p w14:paraId="5A77E983"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(inches)</w:t>
            </w:r>
          </w:p>
        </w:tc>
        <w:tc>
          <w:tcPr>
            <w:tcW w:w="5508" w:type="dxa"/>
          </w:tcPr>
          <w:p w14:paraId="45461FFB" w14:textId="2788554C" w:rsidR="00BE085C" w:rsidRDefault="00BE085C" w:rsidP="00804C1D">
            <w:pPr>
              <w:jc w:val="center"/>
              <w:rPr>
                <w:rFonts w:asciiTheme="minorHAnsi" w:hAnsiTheme="minorHAnsi" w:cstheme="minorHAnsi"/>
                <w:sz w:val="18"/>
                <w:szCs w:val="18"/>
              </w:rPr>
            </w:pPr>
            <w:r>
              <w:rPr>
                <w:rFonts w:asciiTheme="minorHAnsi" w:hAnsiTheme="minorHAnsi" w:cstheme="minorHAnsi"/>
                <w:sz w:val="18"/>
                <w:szCs w:val="18"/>
              </w:rPr>
              <w:t xml:space="preserve">Installed Total Return Filter Grille </w:t>
            </w:r>
            <w:ins w:id="454" w:author="Wichert, RJ@Energy" w:date="2018-10-17T10:02:00Z">
              <w:r w:rsidR="0087473B">
                <w:rPr>
                  <w:rFonts w:asciiTheme="minorHAnsi" w:hAnsiTheme="minorHAnsi" w:cstheme="minorHAnsi"/>
                  <w:sz w:val="18"/>
                  <w:szCs w:val="18"/>
                </w:rPr>
                <w:t>Nominal</w:t>
              </w:r>
            </w:ins>
            <w:del w:id="455" w:author="Wichert, RJ@Energy" w:date="2018-10-17T10:02:00Z">
              <w:r w:rsidDel="0087473B">
                <w:rPr>
                  <w:rFonts w:asciiTheme="minorHAnsi" w:hAnsiTheme="minorHAnsi" w:cstheme="minorHAnsi"/>
                  <w:sz w:val="18"/>
                  <w:szCs w:val="18"/>
                </w:rPr>
                <w:delText>Gross</w:delText>
              </w:r>
            </w:del>
            <w:r>
              <w:rPr>
                <w:rFonts w:asciiTheme="minorHAnsi" w:hAnsiTheme="minorHAnsi" w:cstheme="minorHAnsi"/>
                <w:sz w:val="18"/>
                <w:szCs w:val="18"/>
              </w:rPr>
              <w:t xml:space="preserve"> Area</w:t>
            </w:r>
          </w:p>
          <w:p w14:paraId="2E45AE69" w14:textId="77777777" w:rsidR="00BE085C" w:rsidRPr="00A84B1B" w:rsidRDefault="00BE085C" w:rsidP="00804C1D">
            <w:pPr>
              <w:jc w:val="center"/>
              <w:rPr>
                <w:rFonts w:cstheme="minorHAnsi"/>
                <w:sz w:val="18"/>
                <w:szCs w:val="18"/>
              </w:rPr>
            </w:pPr>
            <w:r>
              <w:rPr>
                <w:rFonts w:asciiTheme="minorHAnsi" w:hAnsiTheme="minorHAnsi" w:cstheme="minorHAnsi"/>
                <w:sz w:val="18"/>
                <w:szCs w:val="18"/>
              </w:rPr>
              <w:t>(inch</w:t>
            </w:r>
            <w:r>
              <w:rPr>
                <w:rFonts w:asciiTheme="minorHAnsi" w:hAnsiTheme="minorHAnsi" w:cstheme="minorHAnsi"/>
                <w:sz w:val="18"/>
                <w:szCs w:val="18"/>
                <w:vertAlign w:val="superscript"/>
              </w:rPr>
              <w:t>2</w:t>
            </w:r>
            <w:r>
              <w:rPr>
                <w:rFonts w:cstheme="minorHAnsi"/>
                <w:sz w:val="18"/>
                <w:szCs w:val="18"/>
              </w:rPr>
              <w:t>)</w:t>
            </w:r>
          </w:p>
        </w:tc>
      </w:tr>
      <w:tr w:rsidR="00BE085C" w14:paraId="45773167" w14:textId="77777777" w:rsidTr="00804C1D">
        <w:tc>
          <w:tcPr>
            <w:tcW w:w="5508" w:type="dxa"/>
          </w:tcPr>
          <w:p w14:paraId="48C1EC88" w14:textId="77777777" w:rsidR="00BE085C" w:rsidRPr="000A7545" w:rsidRDefault="00BE085C" w:rsidP="00804C1D">
            <w:pPr>
              <w:rPr>
                <w:rFonts w:asciiTheme="minorHAnsi" w:hAnsiTheme="minorHAnsi" w:cstheme="minorHAnsi"/>
                <w:sz w:val="18"/>
                <w:szCs w:val="18"/>
              </w:rPr>
            </w:pPr>
          </w:p>
        </w:tc>
        <w:tc>
          <w:tcPr>
            <w:tcW w:w="5508" w:type="dxa"/>
          </w:tcPr>
          <w:p w14:paraId="529BFE4A" w14:textId="77777777" w:rsidR="00BE085C" w:rsidRPr="000A7545" w:rsidRDefault="00BE085C" w:rsidP="00804C1D">
            <w:pPr>
              <w:rPr>
                <w:rFonts w:asciiTheme="minorHAnsi" w:hAnsiTheme="minorHAnsi" w:cstheme="minorHAnsi"/>
                <w:sz w:val="18"/>
                <w:szCs w:val="18"/>
              </w:rPr>
            </w:pPr>
          </w:p>
        </w:tc>
      </w:tr>
      <w:tr w:rsidR="00BE085C" w14:paraId="309296D1" w14:textId="77777777" w:rsidTr="00804C1D">
        <w:tc>
          <w:tcPr>
            <w:tcW w:w="5508" w:type="dxa"/>
          </w:tcPr>
          <w:p w14:paraId="08AF1211" w14:textId="77777777" w:rsidR="00BE085C" w:rsidRPr="000A7545" w:rsidRDefault="00BE085C" w:rsidP="00804C1D">
            <w:pPr>
              <w:rPr>
                <w:rFonts w:asciiTheme="minorHAnsi" w:hAnsiTheme="minorHAnsi" w:cstheme="minorHAnsi"/>
                <w:sz w:val="18"/>
                <w:szCs w:val="18"/>
              </w:rPr>
            </w:pPr>
          </w:p>
        </w:tc>
        <w:tc>
          <w:tcPr>
            <w:tcW w:w="5508" w:type="dxa"/>
          </w:tcPr>
          <w:p w14:paraId="3F54BAE4" w14:textId="77777777" w:rsidR="00BE085C" w:rsidRPr="000A7545" w:rsidRDefault="00BE085C" w:rsidP="00804C1D">
            <w:pPr>
              <w:rPr>
                <w:rFonts w:asciiTheme="minorHAnsi" w:hAnsiTheme="minorHAnsi" w:cstheme="minorHAnsi"/>
                <w:sz w:val="18"/>
                <w:szCs w:val="18"/>
              </w:rPr>
            </w:pPr>
          </w:p>
        </w:tc>
      </w:tr>
    </w:tbl>
    <w:p w14:paraId="5B41864F" w14:textId="77777777" w:rsidR="00610510" w:rsidRDefault="00610510" w:rsidP="00804636">
      <w:pPr>
        <w:rPr>
          <w:sz w:val="18"/>
          <w:szCs w:val="18"/>
        </w:rPr>
      </w:pPr>
    </w:p>
    <w:p w14:paraId="5B418650" w14:textId="77777777" w:rsidR="00610510" w:rsidRDefault="00610510" w:rsidP="00804636">
      <w:pPr>
        <w:rPr>
          <w:sz w:val="18"/>
          <w:szCs w:val="18"/>
        </w:rPr>
      </w:pPr>
    </w:p>
    <w:p w14:paraId="5B418651" w14:textId="77777777" w:rsidR="00204D79" w:rsidRDefault="00204D7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D719D" w:rsidRPr="009351D2" w14:paraId="5B418653" w14:textId="77777777" w:rsidTr="00070C58">
        <w:trPr>
          <w:trHeight w:val="288"/>
        </w:trPr>
        <w:tc>
          <w:tcPr>
            <w:tcW w:w="10950" w:type="dxa"/>
            <w:gridSpan w:val="4"/>
            <w:vAlign w:val="center"/>
          </w:tcPr>
          <w:p w14:paraId="5B418652" w14:textId="77777777" w:rsidR="007D719D" w:rsidRPr="009351D2"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7D719D" w:rsidRPr="00E136A4" w14:paraId="5B418655" w14:textId="77777777" w:rsidTr="00270044">
        <w:trPr>
          <w:trHeight w:val="260"/>
        </w:trPr>
        <w:tc>
          <w:tcPr>
            <w:tcW w:w="10950" w:type="dxa"/>
            <w:gridSpan w:val="4"/>
            <w:vAlign w:val="center"/>
          </w:tcPr>
          <w:p w14:paraId="5B418654" w14:textId="77777777" w:rsidR="007D719D" w:rsidRPr="00E136A4" w:rsidRDefault="007D719D" w:rsidP="00270044">
            <w:pPr>
              <w:numPr>
                <w:ilvl w:val="0"/>
                <w:numId w:val="6"/>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7D719D" w:rsidRPr="0047600B" w14:paraId="5B418658" w14:textId="77777777" w:rsidTr="00070C58">
        <w:trPr>
          <w:trHeight w:val="360"/>
        </w:trPr>
        <w:tc>
          <w:tcPr>
            <w:tcW w:w="5434" w:type="dxa"/>
          </w:tcPr>
          <w:p w14:paraId="5B418656"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5B418657"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7D719D" w:rsidRPr="0047600B" w14:paraId="5B41865B" w14:textId="77777777" w:rsidTr="00070C58">
        <w:trPr>
          <w:trHeight w:val="360"/>
        </w:trPr>
        <w:tc>
          <w:tcPr>
            <w:tcW w:w="5434" w:type="dxa"/>
          </w:tcPr>
          <w:p w14:paraId="5B418659" w14:textId="77777777" w:rsidR="007D719D" w:rsidRPr="0047600B" w:rsidRDefault="007D719D" w:rsidP="00070C58">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5B41865A"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7D719D" w:rsidRPr="0047600B" w14:paraId="5B41865E" w14:textId="77777777" w:rsidTr="00070C58">
        <w:trPr>
          <w:trHeight w:val="360"/>
        </w:trPr>
        <w:tc>
          <w:tcPr>
            <w:tcW w:w="5434" w:type="dxa"/>
          </w:tcPr>
          <w:p w14:paraId="5B41865C"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5B41865D" w14:textId="77777777" w:rsidR="007D719D" w:rsidRPr="0047600B" w:rsidRDefault="007D719D" w:rsidP="00070C58">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7D719D" w:rsidRPr="0047600B" w14:paraId="5B418661" w14:textId="77777777" w:rsidTr="00070C58">
        <w:trPr>
          <w:trHeight w:val="360"/>
        </w:trPr>
        <w:tc>
          <w:tcPr>
            <w:tcW w:w="5434" w:type="dxa"/>
          </w:tcPr>
          <w:p w14:paraId="5B41865F"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5B418660"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Phone:</w:t>
            </w:r>
          </w:p>
        </w:tc>
      </w:tr>
      <w:tr w:rsidR="007D719D" w14:paraId="5B418663" w14:textId="77777777" w:rsidTr="00070C58">
        <w:tblPrEx>
          <w:tblCellMar>
            <w:left w:w="115" w:type="dxa"/>
            <w:right w:w="115" w:type="dxa"/>
          </w:tblCellMar>
        </w:tblPrEx>
        <w:trPr>
          <w:trHeight w:val="296"/>
        </w:trPr>
        <w:tc>
          <w:tcPr>
            <w:tcW w:w="10950" w:type="dxa"/>
            <w:gridSpan w:val="4"/>
            <w:vAlign w:val="center"/>
          </w:tcPr>
          <w:p w14:paraId="5B418662" w14:textId="77777777" w:rsidR="007D719D"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7D719D" w:rsidRPr="00BA699E" w14:paraId="5B41866A" w14:textId="77777777" w:rsidTr="00070C58">
        <w:tblPrEx>
          <w:tblCellMar>
            <w:left w:w="115" w:type="dxa"/>
            <w:right w:w="115" w:type="dxa"/>
          </w:tblCellMar>
        </w:tblPrEx>
        <w:trPr>
          <w:trHeight w:val="504"/>
        </w:trPr>
        <w:tc>
          <w:tcPr>
            <w:tcW w:w="10950" w:type="dxa"/>
            <w:gridSpan w:val="4"/>
            <w:shd w:val="clear" w:color="auto" w:fill="auto"/>
          </w:tcPr>
          <w:p w14:paraId="5B418664" w14:textId="77777777" w:rsidR="007D719D" w:rsidRPr="00B706BB" w:rsidRDefault="007D719D" w:rsidP="00270044">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5B418665" w14:textId="77777777" w:rsidR="007D719D" w:rsidRPr="00B706BB"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5B418666" w14:textId="77777777" w:rsidR="007D719D" w:rsidRPr="00907289"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5B418667" w14:textId="77777777" w:rsidR="007D719D"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5B418668" w14:textId="77777777" w:rsidR="007D719D"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5B418669" w14:textId="77777777" w:rsidR="007D719D" w:rsidRPr="00BA699E"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7D719D" w:rsidRPr="00026C7B" w14:paraId="5B41866C" w14:textId="77777777" w:rsidTr="00070C58">
        <w:tblPrEx>
          <w:tblCellMar>
            <w:left w:w="115" w:type="dxa"/>
            <w:right w:w="115" w:type="dxa"/>
          </w:tblCellMar>
        </w:tblPrEx>
        <w:trPr>
          <w:trHeight w:val="278"/>
        </w:trPr>
        <w:tc>
          <w:tcPr>
            <w:tcW w:w="10950" w:type="dxa"/>
            <w:gridSpan w:val="4"/>
            <w:vAlign w:val="center"/>
          </w:tcPr>
          <w:p w14:paraId="5B41866B" w14:textId="77777777" w:rsidR="007D719D" w:rsidRPr="00026C7B"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7D719D" w:rsidRPr="008223A4" w14:paraId="5B41866E" w14:textId="77777777" w:rsidTr="00270044">
        <w:tblPrEx>
          <w:tblCellMar>
            <w:left w:w="115" w:type="dxa"/>
            <w:right w:w="115" w:type="dxa"/>
          </w:tblCellMar>
        </w:tblPrEx>
        <w:trPr>
          <w:trHeight w:hRule="exact" w:val="360"/>
        </w:trPr>
        <w:tc>
          <w:tcPr>
            <w:tcW w:w="10950" w:type="dxa"/>
            <w:gridSpan w:val="4"/>
          </w:tcPr>
          <w:p w14:paraId="5B41866D" w14:textId="77777777" w:rsidR="007D719D" w:rsidRPr="008223A4" w:rsidRDefault="007D719D" w:rsidP="0027004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7D719D" w:rsidRPr="008223A4" w14:paraId="5B418671" w14:textId="77777777" w:rsidTr="00270044">
        <w:tblPrEx>
          <w:tblCellMar>
            <w:left w:w="115" w:type="dxa"/>
            <w:right w:w="115" w:type="dxa"/>
          </w:tblCellMar>
        </w:tblPrEx>
        <w:trPr>
          <w:trHeight w:hRule="exact" w:val="360"/>
        </w:trPr>
        <w:tc>
          <w:tcPr>
            <w:tcW w:w="5475" w:type="dxa"/>
            <w:gridSpan w:val="2"/>
          </w:tcPr>
          <w:p w14:paraId="5B41866F"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5B418670"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7D719D" w:rsidRPr="001B6B55" w14:paraId="5B418673" w14:textId="77777777" w:rsidTr="00070C58">
        <w:tblPrEx>
          <w:tblCellMar>
            <w:left w:w="108" w:type="dxa"/>
            <w:right w:w="108" w:type="dxa"/>
          </w:tblCellMar>
        </w:tblPrEx>
        <w:trPr>
          <w:trHeight w:hRule="exact" w:val="288"/>
        </w:trPr>
        <w:tc>
          <w:tcPr>
            <w:tcW w:w="10950" w:type="dxa"/>
            <w:gridSpan w:val="4"/>
            <w:vAlign w:val="center"/>
          </w:tcPr>
          <w:p w14:paraId="5B418672"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7D719D" w:rsidRPr="008223A4" w14:paraId="5B418676" w14:textId="77777777" w:rsidTr="00070C58">
        <w:tblPrEx>
          <w:tblCellMar>
            <w:left w:w="108" w:type="dxa"/>
            <w:right w:w="108" w:type="dxa"/>
          </w:tblCellMar>
        </w:tblPrEx>
        <w:trPr>
          <w:trHeight w:hRule="exact" w:val="360"/>
        </w:trPr>
        <w:tc>
          <w:tcPr>
            <w:tcW w:w="5482" w:type="dxa"/>
            <w:gridSpan w:val="3"/>
          </w:tcPr>
          <w:p w14:paraId="5B418674" w14:textId="77777777"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5B418675" w14:textId="2CD9017E"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523F30">
              <w:rPr>
                <w:rFonts w:asciiTheme="minorHAnsi" w:hAnsiTheme="minorHAnsi"/>
                <w:sz w:val="14"/>
                <w:szCs w:val="14"/>
              </w:rPr>
              <w:t>:</w:t>
            </w:r>
          </w:p>
        </w:tc>
      </w:tr>
      <w:tr w:rsidR="007D719D" w:rsidRPr="001B6B55" w14:paraId="5B418678" w14:textId="77777777" w:rsidTr="00070C58">
        <w:tblPrEx>
          <w:tblCellMar>
            <w:left w:w="108" w:type="dxa"/>
            <w:right w:w="108" w:type="dxa"/>
          </w:tblCellMar>
        </w:tblPrEx>
        <w:trPr>
          <w:trHeight w:val="288"/>
        </w:trPr>
        <w:tc>
          <w:tcPr>
            <w:tcW w:w="10950" w:type="dxa"/>
            <w:gridSpan w:val="4"/>
            <w:vAlign w:val="center"/>
          </w:tcPr>
          <w:p w14:paraId="5B418677"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7D719D" w:rsidRPr="008223A4" w14:paraId="5B41867A" w14:textId="77777777" w:rsidTr="00070C58">
        <w:tblPrEx>
          <w:tblCellMar>
            <w:left w:w="108" w:type="dxa"/>
            <w:right w:w="108" w:type="dxa"/>
          </w:tblCellMar>
        </w:tblPrEx>
        <w:trPr>
          <w:trHeight w:hRule="exact" w:val="360"/>
        </w:trPr>
        <w:tc>
          <w:tcPr>
            <w:tcW w:w="10950" w:type="dxa"/>
            <w:gridSpan w:val="4"/>
          </w:tcPr>
          <w:p w14:paraId="5B418679" w14:textId="77777777" w:rsidR="007D719D" w:rsidRPr="008223A4" w:rsidRDefault="007D719D" w:rsidP="00070C5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7D719D" w:rsidRPr="008223A4" w14:paraId="5B41867D"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67B"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5B41867C"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7D719D" w:rsidRPr="008223A4" w14:paraId="5B418680"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67E" w14:textId="1C1B03C9"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523F30">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B41867F"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5B418681" w14:textId="77777777" w:rsidR="00D85D5B" w:rsidRPr="006A17E5" w:rsidRDefault="00D85D5B" w:rsidP="00977AE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bCs/>
          <w:i/>
          <w:caps/>
          <w:sz w:val="18"/>
          <w:szCs w:val="18"/>
          <w:u w:val="single"/>
        </w:rPr>
      </w:pPr>
    </w:p>
    <w:p w14:paraId="5B418682" w14:textId="77777777" w:rsidR="00D85D5B" w:rsidRPr="006A17E5" w:rsidRDefault="00D85D5B" w:rsidP="00B65E2F">
      <w:pPr>
        <w:rPr>
          <w:rFonts w:asciiTheme="minorHAnsi" w:hAnsiTheme="minorHAnsi"/>
          <w:sz w:val="18"/>
          <w:szCs w:val="18"/>
        </w:rPr>
        <w:sectPr w:rsidR="00D85D5B" w:rsidRPr="006A17E5" w:rsidSect="00497118">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5B418683" w14:textId="3C2CD0A1" w:rsidR="00187E4F" w:rsidRPr="00270044" w:rsidRDefault="00BA08B4" w:rsidP="00BA08B4">
      <w:pPr>
        <w:pStyle w:val="BulletB1Number"/>
        <w:spacing w:before="0"/>
        <w:ind w:left="0" w:firstLine="0"/>
        <w:jc w:val="center"/>
        <w:rPr>
          <w:rFonts w:asciiTheme="minorHAnsi" w:hAnsiTheme="minorHAnsi"/>
          <w:b/>
          <w:szCs w:val="18"/>
        </w:rPr>
      </w:pPr>
      <w:r w:rsidRPr="00270044">
        <w:rPr>
          <w:rFonts w:asciiTheme="minorHAnsi" w:hAnsiTheme="minorHAnsi"/>
          <w:b/>
          <w:szCs w:val="18"/>
        </w:rPr>
        <w:lastRenderedPageBreak/>
        <w:t>CF3R-MCH-28</w:t>
      </w:r>
      <w:r w:rsidR="005F153D" w:rsidRPr="00270044">
        <w:rPr>
          <w:rFonts w:asciiTheme="minorHAnsi" w:hAnsiTheme="minorHAnsi"/>
          <w:b/>
          <w:szCs w:val="18"/>
        </w:rPr>
        <w:t>-H</w:t>
      </w:r>
      <w:r w:rsidRPr="00270044">
        <w:rPr>
          <w:rFonts w:asciiTheme="minorHAnsi" w:hAnsiTheme="minorHAnsi"/>
          <w:b/>
          <w:szCs w:val="18"/>
        </w:rPr>
        <w:t xml:space="preserve"> User Instructions</w:t>
      </w:r>
    </w:p>
    <w:p w14:paraId="5B418684" w14:textId="69C23593" w:rsidR="00675A56" w:rsidRPr="00270044" w:rsidDel="0087473B" w:rsidRDefault="00675A56" w:rsidP="00675A56">
      <w:pPr>
        <w:pStyle w:val="BulletB1Number"/>
        <w:ind w:left="0" w:firstLine="0"/>
        <w:rPr>
          <w:del w:id="462" w:author="Wichert, RJ@Energy" w:date="2018-10-17T10:04:00Z"/>
          <w:rFonts w:asciiTheme="minorHAnsi" w:hAnsiTheme="minorHAnsi"/>
          <w:b/>
          <w:sz w:val="18"/>
          <w:szCs w:val="18"/>
        </w:rPr>
      </w:pPr>
      <w:del w:id="463" w:author="Wichert, RJ@Energy" w:date="2018-10-17T10:04:00Z">
        <w:r w:rsidRPr="00270044" w:rsidDel="0087473B">
          <w:rPr>
            <w:rFonts w:asciiTheme="minorHAnsi" w:hAnsiTheme="minorHAnsi"/>
            <w:b/>
            <w:sz w:val="18"/>
            <w:szCs w:val="18"/>
          </w:rPr>
          <w:delText>Section A. System Information</w:delText>
        </w:r>
      </w:del>
    </w:p>
    <w:p w14:paraId="5B418685" w14:textId="28B1E2EB" w:rsidR="00675A56" w:rsidRPr="00270044" w:rsidDel="0087473B" w:rsidRDefault="00675A56" w:rsidP="00675A56">
      <w:pPr>
        <w:pStyle w:val="ListParagraph"/>
        <w:numPr>
          <w:ilvl w:val="0"/>
          <w:numId w:val="19"/>
        </w:numPr>
        <w:rPr>
          <w:del w:id="464" w:author="Wichert, RJ@Energy" w:date="2018-10-17T10:04:00Z"/>
          <w:rFonts w:ascii="Calibri" w:hAnsi="Calibri"/>
          <w:sz w:val="18"/>
          <w:szCs w:val="18"/>
        </w:rPr>
      </w:pPr>
      <w:del w:id="465" w:author="Wichert, RJ@Energy" w:date="2018-10-17T10:04:00Z">
        <w:r w:rsidRPr="00270044" w:rsidDel="0087473B">
          <w:rPr>
            <w:rFonts w:ascii="Calibri" w:hAnsi="Calibri"/>
            <w:sz w:val="18"/>
            <w:szCs w:val="18"/>
          </w:rPr>
          <w:delText>System Identification or Name: This field is filled out automatically. It is referenced from the CF2R-MCH-01, which must be completed prior to this document.</w:delText>
        </w:r>
      </w:del>
    </w:p>
    <w:p w14:paraId="5B418686" w14:textId="6FC9D602" w:rsidR="00675A56" w:rsidRPr="00270044" w:rsidDel="0087473B" w:rsidRDefault="00675A56" w:rsidP="00675A56">
      <w:pPr>
        <w:pStyle w:val="ListParagraph"/>
        <w:numPr>
          <w:ilvl w:val="0"/>
          <w:numId w:val="19"/>
        </w:numPr>
        <w:rPr>
          <w:del w:id="466" w:author="Wichert, RJ@Energy" w:date="2018-10-17T10:04:00Z"/>
          <w:rFonts w:ascii="Calibri" w:hAnsi="Calibri"/>
          <w:sz w:val="18"/>
          <w:szCs w:val="18"/>
        </w:rPr>
      </w:pPr>
      <w:del w:id="467" w:author="Wichert, RJ@Energy" w:date="2018-10-17T10:04:00Z">
        <w:r w:rsidRPr="00270044" w:rsidDel="0087473B">
          <w:rPr>
            <w:rFonts w:asciiTheme="minorHAnsi" w:hAnsiTheme="minorHAnsi"/>
            <w:sz w:val="18"/>
            <w:szCs w:val="18"/>
          </w:rPr>
          <w:delText>System Location or Area Served:</w:delText>
        </w:r>
        <w:r w:rsidRPr="00270044" w:rsidDel="0087473B">
          <w:rPr>
            <w:rFonts w:ascii="Calibri" w:hAnsi="Calibri"/>
            <w:sz w:val="18"/>
            <w:szCs w:val="18"/>
          </w:rPr>
          <w:delText xml:space="preserve"> This field is filled out automatically. It is referenced from the CF2R-MCH-01, which must be completed prior to this document.</w:delText>
        </w:r>
      </w:del>
    </w:p>
    <w:p w14:paraId="5B418687" w14:textId="2633A9AC" w:rsidR="00675A56" w:rsidRPr="00270044" w:rsidDel="0087473B" w:rsidRDefault="00675A56" w:rsidP="00675A56">
      <w:pPr>
        <w:pStyle w:val="BulletB1Number"/>
        <w:numPr>
          <w:ilvl w:val="0"/>
          <w:numId w:val="19"/>
        </w:numPr>
        <w:spacing w:before="0"/>
        <w:rPr>
          <w:del w:id="468" w:author="Wichert, RJ@Energy" w:date="2018-10-17T10:04:00Z"/>
          <w:rFonts w:asciiTheme="minorHAnsi" w:hAnsiTheme="minorHAnsi"/>
          <w:sz w:val="18"/>
          <w:szCs w:val="18"/>
        </w:rPr>
      </w:pPr>
      <w:del w:id="469" w:author="Wichert, RJ@Energy" w:date="2018-10-17T10:04:00Z">
        <w:r w:rsidRPr="00270044" w:rsidDel="0087473B">
          <w:rPr>
            <w:rFonts w:asciiTheme="minorHAnsi" w:hAnsiTheme="minorHAnsi"/>
            <w:sz w:val="18"/>
            <w:szCs w:val="18"/>
          </w:rPr>
          <w:delText xml:space="preserve">Nominal Cooling Capacity (tons) of Condenser: </w:delText>
        </w:r>
        <w:r w:rsidRPr="00270044" w:rsidDel="0087473B">
          <w:rPr>
            <w:rFonts w:ascii="Calibri" w:hAnsi="Calibri"/>
            <w:sz w:val="18"/>
            <w:szCs w:val="18"/>
          </w:rPr>
          <w:delText>This field is filled out automatically. It is referenced from the CF2R-MCH-01, which must be completed prior to this document.</w:delText>
        </w:r>
      </w:del>
    </w:p>
    <w:p w14:paraId="5B418688" w14:textId="59177C52" w:rsidR="00675A56" w:rsidRPr="00270044" w:rsidDel="0087473B" w:rsidRDefault="00675A56" w:rsidP="00675A56">
      <w:pPr>
        <w:pStyle w:val="BulletB1Number"/>
        <w:numPr>
          <w:ilvl w:val="0"/>
          <w:numId w:val="19"/>
        </w:numPr>
        <w:spacing w:before="0"/>
        <w:rPr>
          <w:del w:id="470" w:author="Wichert, RJ@Energy" w:date="2018-10-17T10:04:00Z"/>
          <w:rFonts w:asciiTheme="minorHAnsi" w:hAnsiTheme="minorHAnsi"/>
          <w:sz w:val="18"/>
          <w:szCs w:val="18"/>
        </w:rPr>
      </w:pPr>
      <w:del w:id="471" w:author="Wichert, RJ@Energy" w:date="2018-10-17T10:04:00Z">
        <w:r w:rsidRPr="00270044" w:rsidDel="0087473B">
          <w:rPr>
            <w:rFonts w:asciiTheme="minorHAnsi" w:hAnsiTheme="minorHAnsi"/>
            <w:sz w:val="18"/>
            <w:szCs w:val="18"/>
          </w:rPr>
          <w:delText>Number of Return Ducts: Select the number of return ducts from the options given in the pull down list, either one or two return ducts. Those are the only options for this compliance approach. Other configurations will require that airflow and fan watt draw be verified by diagnostic testing.</w:delText>
        </w:r>
      </w:del>
    </w:p>
    <w:p w14:paraId="5B418689" w14:textId="75094C19" w:rsidR="00675A56" w:rsidRPr="00270044" w:rsidDel="0087473B" w:rsidRDefault="00675A56" w:rsidP="00675A56">
      <w:pPr>
        <w:pStyle w:val="BulletB1Number"/>
        <w:spacing w:before="0"/>
        <w:rPr>
          <w:del w:id="472" w:author="Wichert, RJ@Energy" w:date="2018-10-17T10:04:00Z"/>
          <w:rFonts w:asciiTheme="minorHAnsi" w:hAnsiTheme="minorHAnsi"/>
          <w:sz w:val="18"/>
          <w:szCs w:val="18"/>
        </w:rPr>
      </w:pPr>
    </w:p>
    <w:p w14:paraId="5B41868A" w14:textId="60D8FDE2" w:rsidR="00675A56" w:rsidRPr="00270044" w:rsidDel="0087473B" w:rsidRDefault="00675A56" w:rsidP="00675A56">
      <w:pPr>
        <w:pStyle w:val="BulletB1Number"/>
        <w:spacing w:before="0"/>
        <w:ind w:left="0" w:firstLine="0"/>
        <w:rPr>
          <w:del w:id="473" w:author="Wichert, RJ@Energy" w:date="2018-10-17T10:04:00Z"/>
          <w:rFonts w:asciiTheme="minorHAnsi" w:hAnsiTheme="minorHAnsi"/>
          <w:b/>
          <w:sz w:val="18"/>
          <w:szCs w:val="18"/>
        </w:rPr>
      </w:pPr>
      <w:del w:id="474" w:author="Wichert, RJ@Energy" w:date="2018-10-17T10:04:00Z">
        <w:r w:rsidRPr="00270044" w:rsidDel="0087473B">
          <w:rPr>
            <w:rFonts w:asciiTheme="minorHAnsi" w:hAnsiTheme="minorHAnsi"/>
            <w:b/>
            <w:sz w:val="18"/>
            <w:szCs w:val="18"/>
          </w:rPr>
          <w:delText>Section B. One Return Duct</w:delText>
        </w:r>
      </w:del>
    </w:p>
    <w:p w14:paraId="5B41868B" w14:textId="433A717D" w:rsidR="00675A56" w:rsidRPr="00270044" w:rsidDel="0087473B" w:rsidRDefault="00675A56" w:rsidP="00675A56">
      <w:pPr>
        <w:pStyle w:val="BulletB1Number"/>
        <w:numPr>
          <w:ilvl w:val="0"/>
          <w:numId w:val="20"/>
        </w:numPr>
        <w:spacing w:before="0"/>
        <w:rPr>
          <w:del w:id="475" w:author="Wichert, RJ@Energy" w:date="2018-10-17T10:04:00Z"/>
          <w:rFonts w:asciiTheme="minorHAnsi" w:hAnsiTheme="minorHAnsi"/>
          <w:sz w:val="18"/>
          <w:szCs w:val="18"/>
        </w:rPr>
      </w:pPr>
      <w:del w:id="476" w:author="Wichert, RJ@Energy" w:date="2018-10-17T10:04:00Z">
        <w:r w:rsidRPr="00270044" w:rsidDel="0087473B">
          <w:rPr>
            <w:rFonts w:asciiTheme="minorHAnsi" w:hAnsiTheme="minorHAnsi"/>
            <w:sz w:val="18"/>
            <w:szCs w:val="18"/>
          </w:rPr>
          <w:delText>Minimum Return Duct Diameter: This field is automatically calculated based on A03. Refer to Table 150.0-</w:delText>
        </w:r>
        <w:r w:rsidR="007E5FC7" w:rsidDel="0087473B">
          <w:rPr>
            <w:rFonts w:asciiTheme="minorHAnsi" w:hAnsiTheme="minorHAnsi"/>
            <w:sz w:val="18"/>
            <w:szCs w:val="18"/>
          </w:rPr>
          <w:delText>B/C</w:delText>
        </w:r>
        <w:r w:rsidRPr="00270044" w:rsidDel="0087473B">
          <w:rPr>
            <w:rFonts w:asciiTheme="minorHAnsi" w:hAnsiTheme="minorHAnsi"/>
            <w:sz w:val="18"/>
            <w:szCs w:val="18"/>
          </w:rPr>
          <w:delText>.</w:delText>
        </w:r>
      </w:del>
    </w:p>
    <w:p w14:paraId="5B41868C" w14:textId="6208EDEA" w:rsidR="00675A56" w:rsidRPr="00270044" w:rsidDel="0087473B" w:rsidRDefault="00675A56" w:rsidP="00675A56">
      <w:pPr>
        <w:pStyle w:val="BulletB1Number"/>
        <w:numPr>
          <w:ilvl w:val="0"/>
          <w:numId w:val="20"/>
        </w:numPr>
        <w:spacing w:before="0"/>
        <w:rPr>
          <w:del w:id="477" w:author="Wichert, RJ@Energy" w:date="2018-10-17T10:04:00Z"/>
          <w:rFonts w:asciiTheme="minorHAnsi" w:hAnsiTheme="minorHAnsi"/>
          <w:sz w:val="18"/>
          <w:szCs w:val="18"/>
        </w:rPr>
      </w:pPr>
      <w:del w:id="478" w:author="Wichert, RJ@Energy" w:date="2018-10-17T10:04:00Z">
        <w:r w:rsidRPr="00270044" w:rsidDel="0087473B">
          <w:rPr>
            <w:rFonts w:asciiTheme="minorHAnsi" w:hAnsiTheme="minorHAnsi"/>
            <w:sz w:val="18"/>
            <w:szCs w:val="18"/>
          </w:rPr>
          <w:delText>Installed Return Duct Diameter: Enter the installed return duct diameter (inches).</w:delText>
        </w:r>
      </w:del>
    </w:p>
    <w:p w14:paraId="5B41868D" w14:textId="1444F35C" w:rsidR="00675A56" w:rsidRPr="00270044" w:rsidDel="0087473B" w:rsidRDefault="00675A56" w:rsidP="00675A56">
      <w:pPr>
        <w:pStyle w:val="BulletB1Number"/>
        <w:numPr>
          <w:ilvl w:val="0"/>
          <w:numId w:val="20"/>
        </w:numPr>
        <w:spacing w:before="0"/>
        <w:rPr>
          <w:del w:id="479" w:author="Wichert, RJ@Energy" w:date="2018-10-17T10:04:00Z"/>
          <w:rFonts w:asciiTheme="minorHAnsi" w:hAnsiTheme="minorHAnsi"/>
          <w:sz w:val="18"/>
          <w:szCs w:val="18"/>
        </w:rPr>
      </w:pPr>
      <w:del w:id="480" w:author="Wichert, RJ@Energy" w:date="2018-10-17T10:04:00Z">
        <w:r w:rsidRPr="00270044" w:rsidDel="0087473B">
          <w:rPr>
            <w:rFonts w:asciiTheme="minorHAnsi" w:hAnsiTheme="minorHAnsi"/>
            <w:sz w:val="18"/>
            <w:szCs w:val="18"/>
          </w:rPr>
          <w:delText>Minimum Total Return Filter Grille Gross Area: This field is automatically calculated based on A03. Refer to Table 150.0-</w:delText>
        </w:r>
        <w:r w:rsidR="007E5FC7" w:rsidDel="0087473B">
          <w:rPr>
            <w:rFonts w:asciiTheme="minorHAnsi" w:hAnsiTheme="minorHAnsi"/>
            <w:sz w:val="18"/>
            <w:szCs w:val="18"/>
          </w:rPr>
          <w:delText>B/C</w:delText>
        </w:r>
        <w:r w:rsidRPr="00270044" w:rsidDel="0087473B">
          <w:rPr>
            <w:rFonts w:asciiTheme="minorHAnsi" w:hAnsiTheme="minorHAnsi"/>
            <w:sz w:val="18"/>
            <w:szCs w:val="18"/>
          </w:rPr>
          <w:delText>.</w:delText>
        </w:r>
      </w:del>
    </w:p>
    <w:p w14:paraId="5B41868E" w14:textId="5AC8A661" w:rsidR="00675A56" w:rsidRPr="00270044" w:rsidDel="0087473B" w:rsidRDefault="00675A56" w:rsidP="00675A56">
      <w:pPr>
        <w:pStyle w:val="BulletB1Number"/>
        <w:numPr>
          <w:ilvl w:val="0"/>
          <w:numId w:val="20"/>
        </w:numPr>
        <w:spacing w:before="0"/>
        <w:rPr>
          <w:del w:id="481" w:author="Wichert, RJ@Energy" w:date="2018-10-17T10:04:00Z"/>
          <w:rFonts w:asciiTheme="minorHAnsi" w:hAnsiTheme="minorHAnsi"/>
          <w:sz w:val="18"/>
          <w:szCs w:val="18"/>
        </w:rPr>
      </w:pPr>
      <w:del w:id="482" w:author="Wichert, RJ@Energy" w:date="2018-10-17T10:04:00Z">
        <w:r w:rsidRPr="00270044" w:rsidDel="0087473B">
          <w:rPr>
            <w:rFonts w:asciiTheme="minorHAnsi" w:hAnsiTheme="minorHAnsi"/>
            <w:sz w:val="18"/>
            <w:szCs w:val="18"/>
          </w:rPr>
          <w:delText>Installed Total Return Filter Grille Gross Area: Enter the installed return filter grille gross area (inch</w:delText>
        </w:r>
        <w:r w:rsidRPr="00270044" w:rsidDel="0087473B">
          <w:rPr>
            <w:rFonts w:asciiTheme="minorHAnsi" w:hAnsiTheme="minorHAnsi"/>
            <w:sz w:val="18"/>
            <w:szCs w:val="18"/>
            <w:vertAlign w:val="superscript"/>
          </w:rPr>
          <w:delText>2</w:delText>
        </w:r>
        <w:r w:rsidRPr="00270044" w:rsidDel="0087473B">
          <w:rPr>
            <w:rFonts w:asciiTheme="minorHAnsi" w:hAnsiTheme="minorHAnsi"/>
            <w:sz w:val="18"/>
            <w:szCs w:val="18"/>
          </w:rPr>
          <w:delText>). The area is equal to the length (inches) multiplied by the width (inches).</w:delText>
        </w:r>
      </w:del>
    </w:p>
    <w:p w14:paraId="5B41868F" w14:textId="69FE86E9" w:rsidR="00675A56" w:rsidRPr="00270044" w:rsidDel="0087473B" w:rsidRDefault="00675A56" w:rsidP="00675A56">
      <w:pPr>
        <w:pStyle w:val="BulletB1Number"/>
        <w:numPr>
          <w:ilvl w:val="0"/>
          <w:numId w:val="20"/>
        </w:numPr>
        <w:spacing w:before="0"/>
        <w:rPr>
          <w:del w:id="483" w:author="Wichert, RJ@Energy" w:date="2018-10-17T10:04:00Z"/>
          <w:rFonts w:asciiTheme="minorHAnsi" w:hAnsiTheme="minorHAnsi"/>
          <w:sz w:val="18"/>
          <w:szCs w:val="18"/>
        </w:rPr>
      </w:pPr>
      <w:del w:id="484" w:author="Wichert, RJ@Energy" w:date="2018-10-17T10:04:00Z">
        <w:r w:rsidRPr="00270044" w:rsidDel="0087473B">
          <w:rPr>
            <w:rFonts w:asciiTheme="minorHAnsi" w:hAnsiTheme="minorHAnsi"/>
            <w:sz w:val="18"/>
            <w:szCs w:val="18"/>
          </w:rPr>
          <w:delText>Compliance Statement: This field is automatically populated based on the inputs to B02 and B04. Compliance requires that the installed duct diameter meet the required duct diameter AND the installed filter grille area meet the required filter grille area.</w:delText>
        </w:r>
      </w:del>
    </w:p>
    <w:p w14:paraId="5B418690" w14:textId="648A8750" w:rsidR="00675A56" w:rsidRPr="00270044" w:rsidDel="0087473B" w:rsidRDefault="00675A56" w:rsidP="00675A56">
      <w:pPr>
        <w:pStyle w:val="BulletB1Number"/>
        <w:spacing w:before="0"/>
        <w:rPr>
          <w:del w:id="485" w:author="Wichert, RJ@Energy" w:date="2018-10-17T10:04:00Z"/>
          <w:rFonts w:asciiTheme="minorHAnsi" w:hAnsiTheme="minorHAnsi"/>
          <w:sz w:val="18"/>
          <w:szCs w:val="18"/>
        </w:rPr>
      </w:pPr>
    </w:p>
    <w:p w14:paraId="5B418691" w14:textId="1408F9D7" w:rsidR="00675A56" w:rsidRPr="00270044" w:rsidDel="0087473B" w:rsidRDefault="00675A56" w:rsidP="00675A56">
      <w:pPr>
        <w:pStyle w:val="BulletB1Number"/>
        <w:spacing w:before="0"/>
        <w:ind w:left="0" w:firstLine="0"/>
        <w:rPr>
          <w:del w:id="486" w:author="Wichert, RJ@Energy" w:date="2018-10-17T10:04:00Z"/>
          <w:rFonts w:asciiTheme="minorHAnsi" w:hAnsiTheme="minorHAnsi"/>
          <w:b/>
          <w:sz w:val="18"/>
          <w:szCs w:val="18"/>
        </w:rPr>
      </w:pPr>
      <w:del w:id="487" w:author="Wichert, RJ@Energy" w:date="2018-10-17T10:04:00Z">
        <w:r w:rsidRPr="00270044" w:rsidDel="0087473B">
          <w:rPr>
            <w:rFonts w:asciiTheme="minorHAnsi" w:hAnsiTheme="minorHAnsi"/>
            <w:b/>
            <w:sz w:val="18"/>
            <w:szCs w:val="18"/>
          </w:rPr>
          <w:delText>Section C. Two Return Ducts</w:delText>
        </w:r>
      </w:del>
    </w:p>
    <w:p w14:paraId="5B418692" w14:textId="4EBBA734" w:rsidR="00675A56" w:rsidRPr="00270044" w:rsidDel="0087473B" w:rsidRDefault="00675A56" w:rsidP="00675A56">
      <w:pPr>
        <w:pStyle w:val="BulletB1Number"/>
        <w:numPr>
          <w:ilvl w:val="0"/>
          <w:numId w:val="21"/>
        </w:numPr>
        <w:spacing w:before="0"/>
        <w:rPr>
          <w:del w:id="488" w:author="Wichert, RJ@Energy" w:date="2018-10-17T10:04:00Z"/>
          <w:rFonts w:asciiTheme="minorHAnsi" w:hAnsiTheme="minorHAnsi"/>
          <w:sz w:val="18"/>
          <w:szCs w:val="18"/>
        </w:rPr>
      </w:pPr>
      <w:del w:id="489" w:author="Wichert, RJ@Energy" w:date="2018-10-17T10:04:00Z">
        <w:r w:rsidRPr="00270044" w:rsidDel="0087473B">
          <w:rPr>
            <w:rFonts w:asciiTheme="minorHAnsi" w:hAnsiTheme="minorHAnsi"/>
            <w:sz w:val="18"/>
            <w:szCs w:val="18"/>
          </w:rPr>
          <w:delText>Minimum Return Duct1 Diameter: This field is automatically calculated based on A03. Refer to Table 150.0-</w:delText>
        </w:r>
        <w:r w:rsidR="007E5FC7" w:rsidDel="0087473B">
          <w:rPr>
            <w:rFonts w:asciiTheme="minorHAnsi" w:hAnsiTheme="minorHAnsi"/>
            <w:sz w:val="18"/>
            <w:szCs w:val="18"/>
          </w:rPr>
          <w:delText>B</w:delText>
        </w:r>
        <w:r w:rsidRPr="00270044" w:rsidDel="0087473B">
          <w:rPr>
            <w:rFonts w:asciiTheme="minorHAnsi" w:hAnsiTheme="minorHAnsi"/>
            <w:sz w:val="18"/>
            <w:szCs w:val="18"/>
          </w:rPr>
          <w:delText xml:space="preserve"> or </w:delText>
        </w:r>
        <w:r w:rsidR="007E5FC7" w:rsidDel="0087473B">
          <w:rPr>
            <w:rFonts w:asciiTheme="minorHAnsi" w:hAnsiTheme="minorHAnsi"/>
            <w:sz w:val="18"/>
            <w:szCs w:val="18"/>
          </w:rPr>
          <w:delText>C</w:delText>
        </w:r>
        <w:r w:rsidRPr="00270044" w:rsidDel="0087473B">
          <w:rPr>
            <w:rFonts w:asciiTheme="minorHAnsi" w:hAnsiTheme="minorHAnsi"/>
            <w:sz w:val="18"/>
            <w:szCs w:val="18"/>
          </w:rPr>
          <w:delText>.</w:delText>
        </w:r>
      </w:del>
    </w:p>
    <w:p w14:paraId="5B418693" w14:textId="7687ABC4" w:rsidR="00675A56" w:rsidRPr="00270044" w:rsidDel="0087473B" w:rsidRDefault="00675A56" w:rsidP="00675A56">
      <w:pPr>
        <w:pStyle w:val="BulletB1Number"/>
        <w:numPr>
          <w:ilvl w:val="0"/>
          <w:numId w:val="21"/>
        </w:numPr>
        <w:spacing w:before="0"/>
        <w:rPr>
          <w:del w:id="490" w:author="Wichert, RJ@Energy" w:date="2018-10-17T10:04:00Z"/>
          <w:rFonts w:asciiTheme="minorHAnsi" w:hAnsiTheme="minorHAnsi"/>
          <w:sz w:val="18"/>
          <w:szCs w:val="18"/>
        </w:rPr>
      </w:pPr>
      <w:del w:id="491" w:author="Wichert, RJ@Energy" w:date="2018-10-17T10:04:00Z">
        <w:r w:rsidRPr="00270044" w:rsidDel="0087473B">
          <w:rPr>
            <w:rFonts w:asciiTheme="minorHAnsi" w:hAnsiTheme="minorHAnsi"/>
            <w:sz w:val="18"/>
            <w:szCs w:val="18"/>
          </w:rPr>
          <w:delText>Installed Return Duct1 Diameter: Enter the diameter (inches) for the first return duct run.</w:delText>
        </w:r>
      </w:del>
    </w:p>
    <w:p w14:paraId="5B418694" w14:textId="06566614" w:rsidR="00675A56" w:rsidRPr="00270044" w:rsidDel="0087473B" w:rsidRDefault="00675A56" w:rsidP="00675A56">
      <w:pPr>
        <w:pStyle w:val="BulletB1Number"/>
        <w:numPr>
          <w:ilvl w:val="0"/>
          <w:numId w:val="21"/>
        </w:numPr>
        <w:spacing w:before="0"/>
        <w:rPr>
          <w:del w:id="492" w:author="Wichert, RJ@Energy" w:date="2018-10-17T10:04:00Z"/>
          <w:rFonts w:asciiTheme="minorHAnsi" w:hAnsiTheme="minorHAnsi"/>
          <w:sz w:val="18"/>
          <w:szCs w:val="18"/>
        </w:rPr>
      </w:pPr>
      <w:del w:id="493" w:author="Wichert, RJ@Energy" w:date="2018-10-17T10:04:00Z">
        <w:r w:rsidRPr="00270044" w:rsidDel="0087473B">
          <w:rPr>
            <w:rFonts w:asciiTheme="minorHAnsi" w:hAnsiTheme="minorHAnsi"/>
            <w:sz w:val="18"/>
            <w:szCs w:val="18"/>
          </w:rPr>
          <w:delText>Minimum Return Duct2 Diameter: This field is automatically calculated based on A03. Refer to Table 150.0-</w:delText>
        </w:r>
        <w:r w:rsidR="007E5FC7" w:rsidDel="0087473B">
          <w:rPr>
            <w:rFonts w:asciiTheme="minorHAnsi" w:hAnsiTheme="minorHAnsi"/>
            <w:sz w:val="18"/>
            <w:szCs w:val="18"/>
          </w:rPr>
          <w:delText>B</w:delText>
        </w:r>
        <w:r w:rsidRPr="00270044" w:rsidDel="0087473B">
          <w:rPr>
            <w:rFonts w:asciiTheme="minorHAnsi" w:hAnsiTheme="minorHAnsi"/>
            <w:sz w:val="18"/>
            <w:szCs w:val="18"/>
          </w:rPr>
          <w:delText xml:space="preserve"> or </w:delText>
        </w:r>
        <w:r w:rsidR="007E5FC7" w:rsidDel="0087473B">
          <w:rPr>
            <w:rFonts w:asciiTheme="minorHAnsi" w:hAnsiTheme="minorHAnsi"/>
            <w:sz w:val="18"/>
            <w:szCs w:val="18"/>
          </w:rPr>
          <w:delText>C</w:delText>
        </w:r>
        <w:r w:rsidRPr="00270044" w:rsidDel="0087473B">
          <w:rPr>
            <w:rFonts w:asciiTheme="minorHAnsi" w:hAnsiTheme="minorHAnsi"/>
            <w:sz w:val="18"/>
            <w:szCs w:val="18"/>
          </w:rPr>
          <w:delText>.</w:delText>
        </w:r>
      </w:del>
    </w:p>
    <w:p w14:paraId="5B418695" w14:textId="36076363" w:rsidR="00675A56" w:rsidRPr="00270044" w:rsidDel="0087473B" w:rsidRDefault="00675A56" w:rsidP="00675A56">
      <w:pPr>
        <w:pStyle w:val="BulletB1Number"/>
        <w:numPr>
          <w:ilvl w:val="0"/>
          <w:numId w:val="21"/>
        </w:numPr>
        <w:spacing w:before="0"/>
        <w:rPr>
          <w:del w:id="494" w:author="Wichert, RJ@Energy" w:date="2018-10-17T10:04:00Z"/>
          <w:rFonts w:asciiTheme="minorHAnsi" w:hAnsiTheme="minorHAnsi"/>
          <w:sz w:val="18"/>
          <w:szCs w:val="18"/>
        </w:rPr>
      </w:pPr>
      <w:del w:id="495" w:author="Wichert, RJ@Energy" w:date="2018-10-17T10:04:00Z">
        <w:r w:rsidRPr="00270044" w:rsidDel="0087473B">
          <w:rPr>
            <w:rFonts w:asciiTheme="minorHAnsi" w:hAnsiTheme="minorHAnsi"/>
            <w:sz w:val="18"/>
            <w:szCs w:val="18"/>
          </w:rPr>
          <w:delText>Installed Return Duct2 Diameter: Enter the diameter (inches) for the second return duct run.</w:delText>
        </w:r>
      </w:del>
    </w:p>
    <w:p w14:paraId="5B418696" w14:textId="6CAB0D95" w:rsidR="00675A56" w:rsidRPr="00270044" w:rsidDel="0087473B" w:rsidRDefault="00675A56" w:rsidP="00675A56">
      <w:pPr>
        <w:pStyle w:val="BulletB1Number"/>
        <w:numPr>
          <w:ilvl w:val="0"/>
          <w:numId w:val="21"/>
        </w:numPr>
        <w:spacing w:before="0"/>
        <w:rPr>
          <w:del w:id="496" w:author="Wichert, RJ@Energy" w:date="2018-10-17T10:04:00Z"/>
          <w:rFonts w:asciiTheme="minorHAnsi" w:hAnsiTheme="minorHAnsi"/>
          <w:sz w:val="18"/>
          <w:szCs w:val="18"/>
        </w:rPr>
      </w:pPr>
      <w:del w:id="497" w:author="Wichert, RJ@Energy" w:date="2018-10-17T10:04:00Z">
        <w:r w:rsidRPr="00270044" w:rsidDel="0087473B">
          <w:rPr>
            <w:rFonts w:asciiTheme="minorHAnsi" w:hAnsiTheme="minorHAnsi"/>
            <w:sz w:val="18"/>
            <w:szCs w:val="18"/>
          </w:rPr>
          <w:delText>Minimum Total Return Filter Grille Gross Area: This field is automatically calculated based on A03. Refer to Table 150.0-</w:delText>
        </w:r>
        <w:r w:rsidR="007E5FC7" w:rsidDel="0087473B">
          <w:rPr>
            <w:rFonts w:asciiTheme="minorHAnsi" w:hAnsiTheme="minorHAnsi"/>
            <w:sz w:val="18"/>
            <w:szCs w:val="18"/>
          </w:rPr>
          <w:delText>B</w:delText>
        </w:r>
        <w:r w:rsidRPr="00270044" w:rsidDel="0087473B">
          <w:rPr>
            <w:rFonts w:asciiTheme="minorHAnsi" w:hAnsiTheme="minorHAnsi"/>
            <w:sz w:val="18"/>
            <w:szCs w:val="18"/>
          </w:rPr>
          <w:delText>/</w:delText>
        </w:r>
        <w:r w:rsidR="007E5FC7" w:rsidDel="0087473B">
          <w:rPr>
            <w:rFonts w:asciiTheme="minorHAnsi" w:hAnsiTheme="minorHAnsi"/>
            <w:sz w:val="18"/>
            <w:szCs w:val="18"/>
          </w:rPr>
          <w:delText>C</w:delText>
        </w:r>
        <w:r w:rsidRPr="00270044" w:rsidDel="0087473B">
          <w:rPr>
            <w:rFonts w:asciiTheme="minorHAnsi" w:hAnsiTheme="minorHAnsi"/>
            <w:sz w:val="18"/>
            <w:szCs w:val="18"/>
          </w:rPr>
          <w:delText>.</w:delText>
        </w:r>
      </w:del>
    </w:p>
    <w:p w14:paraId="5B418697" w14:textId="3971691C" w:rsidR="00675A56" w:rsidRPr="00270044" w:rsidDel="0087473B" w:rsidRDefault="00675A56" w:rsidP="00675A56">
      <w:pPr>
        <w:pStyle w:val="BulletB1Number"/>
        <w:numPr>
          <w:ilvl w:val="0"/>
          <w:numId w:val="21"/>
        </w:numPr>
        <w:spacing w:before="0"/>
        <w:rPr>
          <w:del w:id="498" w:author="Wichert, RJ@Energy" w:date="2018-10-17T10:04:00Z"/>
          <w:rFonts w:asciiTheme="minorHAnsi" w:hAnsiTheme="minorHAnsi"/>
          <w:sz w:val="18"/>
          <w:szCs w:val="18"/>
        </w:rPr>
      </w:pPr>
      <w:del w:id="499" w:author="Wichert, RJ@Energy" w:date="2018-10-17T10:04:00Z">
        <w:r w:rsidRPr="00270044" w:rsidDel="0087473B">
          <w:rPr>
            <w:rFonts w:asciiTheme="minorHAnsi" w:hAnsiTheme="minorHAnsi"/>
            <w:sz w:val="18"/>
            <w:szCs w:val="18"/>
          </w:rPr>
          <w:delText>Installed Total Return Filter Grille Gross Area: Enter the total return filter grille gross area by summing up the two grille areas. The area of each grill is equal to the length (inches) multiplied by the width (inches).</w:delText>
        </w:r>
      </w:del>
    </w:p>
    <w:p w14:paraId="5B418698" w14:textId="7504D00E" w:rsidR="00675A56" w:rsidRPr="00270044" w:rsidDel="0087473B" w:rsidRDefault="00675A56" w:rsidP="00675A56">
      <w:pPr>
        <w:pStyle w:val="BulletB1Number"/>
        <w:numPr>
          <w:ilvl w:val="0"/>
          <w:numId w:val="21"/>
        </w:numPr>
        <w:spacing w:before="0"/>
        <w:rPr>
          <w:del w:id="500" w:author="Wichert, RJ@Energy" w:date="2018-10-17T10:04:00Z"/>
          <w:rFonts w:asciiTheme="minorHAnsi" w:hAnsiTheme="minorHAnsi"/>
          <w:sz w:val="18"/>
          <w:szCs w:val="18"/>
        </w:rPr>
      </w:pPr>
      <w:del w:id="501" w:author="Wichert, RJ@Energy" w:date="2018-10-17T10:04:00Z">
        <w:r w:rsidRPr="00270044" w:rsidDel="0087473B">
          <w:rPr>
            <w:rFonts w:asciiTheme="minorHAnsi" w:hAnsiTheme="minorHAnsi"/>
            <w:sz w:val="18"/>
            <w:szCs w:val="18"/>
          </w:rPr>
          <w:delText>Compliance Statement: This field is automatically populated based on the inputs to C02, C04 and C06. Compliance requires that the installed duct diameters meet the required duct diameters AND the total installed filter grille area meet the total required filter grille area.</w:delText>
        </w:r>
      </w:del>
    </w:p>
    <w:p w14:paraId="5B418699" w14:textId="54AEA22B" w:rsidR="00675A56" w:rsidRPr="00270044" w:rsidDel="0087473B" w:rsidRDefault="00675A56" w:rsidP="00675A56">
      <w:pPr>
        <w:pStyle w:val="BulletB1Number"/>
        <w:spacing w:before="0"/>
        <w:ind w:left="0" w:firstLine="0"/>
        <w:rPr>
          <w:del w:id="502" w:author="Wichert, RJ@Energy" w:date="2018-10-17T10:04:00Z"/>
          <w:rFonts w:asciiTheme="minorHAnsi" w:hAnsiTheme="minorHAnsi"/>
          <w:sz w:val="18"/>
          <w:szCs w:val="18"/>
        </w:rPr>
      </w:pPr>
    </w:p>
    <w:p w14:paraId="5B41869A" w14:textId="51995E0E" w:rsidR="00675A56" w:rsidRPr="00270044" w:rsidDel="0087473B" w:rsidRDefault="00675A56" w:rsidP="00675A56">
      <w:pPr>
        <w:pStyle w:val="BulletB1Number"/>
        <w:spacing w:before="0"/>
        <w:ind w:left="0" w:firstLine="0"/>
        <w:rPr>
          <w:del w:id="503" w:author="Wichert, RJ@Energy" w:date="2018-10-17T10:04:00Z"/>
          <w:rFonts w:asciiTheme="minorHAnsi" w:hAnsiTheme="minorHAnsi"/>
          <w:sz w:val="18"/>
          <w:szCs w:val="18"/>
        </w:rPr>
      </w:pPr>
      <w:del w:id="504" w:author="Wichert, RJ@Energy" w:date="2018-10-17T10:04:00Z">
        <w:r w:rsidRPr="00270044" w:rsidDel="0087473B">
          <w:rPr>
            <w:rFonts w:asciiTheme="minorHAnsi" w:hAnsiTheme="minorHAnsi"/>
            <w:b/>
            <w:sz w:val="18"/>
            <w:szCs w:val="18"/>
          </w:rPr>
          <w:delText xml:space="preserve">Section D Additional Requirements </w:delText>
        </w:r>
        <w:r w:rsidR="00BA08B4" w:rsidRPr="00270044" w:rsidDel="0087473B">
          <w:rPr>
            <w:rFonts w:asciiTheme="minorHAnsi" w:hAnsiTheme="minorHAnsi"/>
            <w:b/>
            <w:sz w:val="18"/>
            <w:szCs w:val="18"/>
          </w:rPr>
          <w:delText>f</w:delText>
        </w:r>
        <w:r w:rsidRPr="00270044" w:rsidDel="0087473B">
          <w:rPr>
            <w:rFonts w:asciiTheme="minorHAnsi" w:hAnsiTheme="minorHAnsi"/>
            <w:b/>
            <w:sz w:val="18"/>
            <w:szCs w:val="18"/>
          </w:rPr>
          <w:delText>or Compliance</w:delText>
        </w:r>
      </w:del>
    </w:p>
    <w:p w14:paraId="5B41869B" w14:textId="56B0BAC8" w:rsidR="00675A56" w:rsidRPr="00270044" w:rsidDel="0087473B" w:rsidRDefault="00675A56" w:rsidP="00675A56">
      <w:pPr>
        <w:numPr>
          <w:ilvl w:val="0"/>
          <w:numId w:val="22"/>
        </w:numPr>
        <w:rPr>
          <w:del w:id="505" w:author="Wichert, RJ@Energy" w:date="2018-10-17T10:04:00Z"/>
          <w:rFonts w:asciiTheme="minorHAnsi" w:hAnsiTheme="minorHAnsi"/>
          <w:sz w:val="18"/>
          <w:szCs w:val="18"/>
        </w:rPr>
      </w:pPr>
      <w:del w:id="506" w:author="Wichert, RJ@Energy" w:date="2018-10-17T10:04:00Z">
        <w:r w:rsidRPr="00270044" w:rsidDel="0087473B">
          <w:rPr>
            <w:rFonts w:asciiTheme="minorHAnsi" w:hAnsiTheme="minorHAnsi"/>
            <w:sz w:val="18"/>
            <w:szCs w:val="18"/>
          </w:rPr>
          <w:delText>This field must be a true statement (or not applicable) for the system to comply.</w:delText>
        </w:r>
      </w:del>
    </w:p>
    <w:p w14:paraId="5B41869C" w14:textId="25080CA6" w:rsidR="00675A56" w:rsidRPr="00270044" w:rsidDel="0087473B" w:rsidRDefault="00675A56" w:rsidP="00675A56">
      <w:pPr>
        <w:numPr>
          <w:ilvl w:val="0"/>
          <w:numId w:val="22"/>
        </w:numPr>
        <w:rPr>
          <w:del w:id="507" w:author="Wichert, RJ@Energy" w:date="2018-10-17T10:04:00Z"/>
          <w:rFonts w:asciiTheme="minorHAnsi" w:hAnsiTheme="minorHAnsi"/>
          <w:sz w:val="18"/>
          <w:szCs w:val="18"/>
        </w:rPr>
      </w:pPr>
      <w:del w:id="508" w:author="Wichert, RJ@Energy" w:date="2018-10-17T10:04:00Z">
        <w:r w:rsidRPr="00270044" w:rsidDel="0087473B">
          <w:rPr>
            <w:rFonts w:asciiTheme="minorHAnsi" w:hAnsiTheme="minorHAnsi"/>
            <w:sz w:val="18"/>
            <w:szCs w:val="18"/>
          </w:rPr>
          <w:delText>This field must be a true statement (or not applicable) for the system to comply.</w:delText>
        </w:r>
      </w:del>
    </w:p>
    <w:p w14:paraId="5B41869D" w14:textId="03F03BE9" w:rsidR="00675A56" w:rsidRPr="00270044" w:rsidDel="0087473B" w:rsidRDefault="00675A56" w:rsidP="00675A56">
      <w:pPr>
        <w:numPr>
          <w:ilvl w:val="0"/>
          <w:numId w:val="22"/>
        </w:numPr>
        <w:rPr>
          <w:del w:id="509" w:author="Wichert, RJ@Energy" w:date="2018-10-17T10:04:00Z"/>
          <w:rFonts w:asciiTheme="minorHAnsi" w:hAnsiTheme="minorHAnsi"/>
          <w:sz w:val="18"/>
          <w:szCs w:val="18"/>
        </w:rPr>
      </w:pPr>
      <w:del w:id="510" w:author="Wichert, RJ@Energy" w:date="2018-10-17T10:04:00Z">
        <w:r w:rsidRPr="00270044" w:rsidDel="0087473B">
          <w:rPr>
            <w:rFonts w:asciiTheme="minorHAnsi" w:hAnsiTheme="minorHAnsi"/>
            <w:sz w:val="18"/>
            <w:szCs w:val="18"/>
          </w:rPr>
          <w:delText>This field must be a true statement (or not applicable) for the system to comply.</w:delText>
        </w:r>
      </w:del>
    </w:p>
    <w:p w14:paraId="5B41869E" w14:textId="27A3CA0A" w:rsidR="00675A56" w:rsidRPr="00270044" w:rsidDel="0087473B" w:rsidRDefault="00675A56" w:rsidP="00675A56">
      <w:pPr>
        <w:numPr>
          <w:ilvl w:val="0"/>
          <w:numId w:val="22"/>
        </w:numPr>
        <w:rPr>
          <w:del w:id="511" w:author="Wichert, RJ@Energy" w:date="2018-10-17T10:04:00Z"/>
          <w:rFonts w:asciiTheme="minorHAnsi" w:hAnsiTheme="minorHAnsi"/>
          <w:sz w:val="18"/>
          <w:szCs w:val="18"/>
        </w:rPr>
      </w:pPr>
      <w:del w:id="512" w:author="Wichert, RJ@Energy" w:date="2018-10-17T10:04:00Z">
        <w:r w:rsidRPr="00270044" w:rsidDel="0087473B">
          <w:rPr>
            <w:rFonts w:asciiTheme="minorHAnsi" w:hAnsiTheme="minorHAnsi"/>
            <w:sz w:val="18"/>
            <w:szCs w:val="18"/>
          </w:rPr>
          <w:delText>This field must be a true statement (or not applicable) for the system to comply.</w:delText>
        </w:r>
      </w:del>
    </w:p>
    <w:p w14:paraId="5B41869F" w14:textId="50BA347A" w:rsidR="00675A56" w:rsidRPr="00270044" w:rsidDel="0087473B" w:rsidRDefault="00675A56" w:rsidP="00675A56">
      <w:pPr>
        <w:numPr>
          <w:ilvl w:val="0"/>
          <w:numId w:val="22"/>
        </w:numPr>
        <w:rPr>
          <w:del w:id="513" w:author="Wichert, RJ@Energy" w:date="2018-10-17T10:04:00Z"/>
          <w:rFonts w:asciiTheme="minorHAnsi" w:hAnsiTheme="minorHAnsi"/>
          <w:sz w:val="18"/>
          <w:szCs w:val="18"/>
        </w:rPr>
      </w:pPr>
      <w:del w:id="514" w:author="Wichert, RJ@Energy" w:date="2018-10-17T10:04:00Z">
        <w:r w:rsidRPr="00270044" w:rsidDel="0087473B">
          <w:rPr>
            <w:rFonts w:asciiTheme="minorHAnsi" w:hAnsiTheme="minorHAnsi"/>
            <w:sz w:val="18"/>
            <w:szCs w:val="18"/>
          </w:rPr>
          <w:delText>This field must be a true statement (or not applicable) for the system to comply</w:delText>
        </w:r>
      </w:del>
    </w:p>
    <w:p w14:paraId="5B4186A0" w14:textId="0138ADF3" w:rsidR="00675A56" w:rsidRPr="00270044" w:rsidDel="0087473B" w:rsidRDefault="00675A56" w:rsidP="00675A56">
      <w:pPr>
        <w:numPr>
          <w:ilvl w:val="0"/>
          <w:numId w:val="22"/>
        </w:numPr>
        <w:rPr>
          <w:del w:id="515" w:author="Wichert, RJ@Energy" w:date="2018-10-17T10:04:00Z"/>
          <w:rFonts w:asciiTheme="minorHAnsi" w:hAnsiTheme="minorHAnsi"/>
          <w:sz w:val="18"/>
          <w:szCs w:val="18"/>
        </w:rPr>
      </w:pPr>
      <w:del w:id="516" w:author="Wichert, RJ@Energy" w:date="2018-10-17T10:04:00Z">
        <w:r w:rsidRPr="00270044" w:rsidDel="0087473B">
          <w:rPr>
            <w:rFonts w:asciiTheme="minorHAnsi" w:hAnsiTheme="minorHAnsi"/>
            <w:sz w:val="18"/>
            <w:szCs w:val="18"/>
          </w:rPr>
          <w:delText xml:space="preserve">Verification Status: If this Section does not apply, then select “All </w:delText>
        </w:r>
        <w:r w:rsidR="00CF00F5" w:rsidDel="0087473B">
          <w:rPr>
            <w:rFonts w:asciiTheme="minorHAnsi" w:hAnsiTheme="minorHAnsi"/>
            <w:sz w:val="18"/>
            <w:szCs w:val="18"/>
          </w:rPr>
          <w:delText>N/A</w:delText>
        </w:r>
        <w:r w:rsidRPr="00270044" w:rsidDel="0087473B">
          <w:rPr>
            <w:rFonts w:asciiTheme="minorHAnsi" w:hAnsiTheme="minorHAnsi"/>
            <w:sz w:val="18"/>
            <w:szCs w:val="18"/>
          </w:rPr>
          <w:delTex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delText>
        </w:r>
      </w:del>
    </w:p>
    <w:p w14:paraId="5B4186A1" w14:textId="23A27D28" w:rsidR="00675A56" w:rsidRPr="00270044" w:rsidDel="0087473B" w:rsidRDefault="00675A56" w:rsidP="00675A56">
      <w:pPr>
        <w:numPr>
          <w:ilvl w:val="0"/>
          <w:numId w:val="22"/>
        </w:numPr>
        <w:rPr>
          <w:del w:id="517" w:author="Wichert, RJ@Energy" w:date="2018-10-17T10:04:00Z"/>
          <w:rFonts w:asciiTheme="minorHAnsi" w:hAnsiTheme="minorHAnsi"/>
          <w:sz w:val="18"/>
          <w:szCs w:val="18"/>
        </w:rPr>
      </w:pPr>
      <w:del w:id="518" w:author="Wichert, RJ@Energy" w:date="2018-10-17T10:04:00Z">
        <w:r w:rsidRPr="00270044" w:rsidDel="0087473B">
          <w:rPr>
            <w:rFonts w:asciiTheme="minorHAnsi" w:hAnsiTheme="minorHAnsi"/>
            <w:sz w:val="18"/>
            <w:szCs w:val="18"/>
          </w:rPr>
          <w:delText xml:space="preserve">Correction Notes: If one or more applicable requirements are not met “Fail” will appear in the row above. When this occurs the rater is required to enter detailed notes here that describe what failed and why. </w:delText>
        </w:r>
      </w:del>
    </w:p>
    <w:p w14:paraId="5B4186A2" w14:textId="2BA81B29" w:rsidR="00675A56" w:rsidRPr="00270044" w:rsidDel="0087473B" w:rsidRDefault="00675A56" w:rsidP="00675A56">
      <w:pPr>
        <w:rPr>
          <w:del w:id="519" w:author="Wichert, RJ@Energy" w:date="2018-10-17T10:04:00Z"/>
          <w:rFonts w:asciiTheme="minorHAnsi" w:hAnsiTheme="minorHAnsi"/>
          <w:sz w:val="18"/>
          <w:szCs w:val="18"/>
        </w:rPr>
      </w:pPr>
    </w:p>
    <w:p w14:paraId="5B4186A3" w14:textId="545F7F2F" w:rsidR="00675A56" w:rsidRPr="00270044" w:rsidDel="0087473B" w:rsidRDefault="00675A56" w:rsidP="00AE1B43">
      <w:pPr>
        <w:keepNext/>
        <w:rPr>
          <w:del w:id="520" w:author="Wichert, RJ@Energy" w:date="2018-10-17T10:04:00Z"/>
          <w:rFonts w:asciiTheme="minorHAnsi" w:hAnsiTheme="minorHAnsi"/>
          <w:b/>
          <w:sz w:val="18"/>
          <w:szCs w:val="18"/>
        </w:rPr>
      </w:pPr>
      <w:del w:id="521" w:author="Wichert, RJ@Energy" w:date="2018-10-17T10:04:00Z">
        <w:r w:rsidRPr="00270044" w:rsidDel="0087473B">
          <w:rPr>
            <w:rFonts w:asciiTheme="minorHAnsi" w:hAnsiTheme="minorHAnsi"/>
            <w:b/>
            <w:sz w:val="18"/>
            <w:szCs w:val="18"/>
          </w:rPr>
          <w:delText xml:space="preserve">Section E. Hole for the placement of a Static Pressure Probe (HSPP), and Permanently </w:delText>
        </w:r>
        <w:r w:rsidR="00523F30" w:rsidDel="0087473B">
          <w:rPr>
            <w:rFonts w:asciiTheme="minorHAnsi" w:hAnsiTheme="minorHAnsi"/>
            <w:b/>
            <w:sz w:val="18"/>
            <w:szCs w:val="18"/>
          </w:rPr>
          <w:delText>I</w:delText>
        </w:r>
        <w:r w:rsidRPr="00270044" w:rsidDel="0087473B">
          <w:rPr>
            <w:rFonts w:asciiTheme="minorHAnsi" w:hAnsiTheme="minorHAnsi"/>
            <w:b/>
            <w:sz w:val="18"/>
            <w:szCs w:val="18"/>
          </w:rPr>
          <w:delText xml:space="preserve">nstalled Static Pressure Probe (PSPP) in the </w:delText>
        </w:r>
        <w:r w:rsidR="005F153D" w:rsidRPr="00270044" w:rsidDel="0087473B">
          <w:rPr>
            <w:rFonts w:asciiTheme="minorHAnsi" w:hAnsiTheme="minorHAnsi"/>
            <w:b/>
            <w:sz w:val="18"/>
            <w:szCs w:val="18"/>
          </w:rPr>
          <w:delText>S</w:delText>
        </w:r>
        <w:r w:rsidRPr="00270044" w:rsidDel="0087473B">
          <w:rPr>
            <w:rFonts w:asciiTheme="minorHAnsi" w:hAnsiTheme="minorHAnsi"/>
            <w:b/>
            <w:sz w:val="18"/>
            <w:szCs w:val="18"/>
          </w:rPr>
          <w:delText xml:space="preserve">upply </w:delText>
        </w:r>
        <w:r w:rsidR="005F153D" w:rsidRPr="00270044" w:rsidDel="0087473B">
          <w:rPr>
            <w:rFonts w:asciiTheme="minorHAnsi" w:hAnsiTheme="minorHAnsi"/>
            <w:b/>
            <w:sz w:val="18"/>
            <w:szCs w:val="18"/>
          </w:rPr>
          <w:delText>P</w:delText>
        </w:r>
        <w:r w:rsidRPr="00270044" w:rsidDel="0087473B">
          <w:rPr>
            <w:rFonts w:asciiTheme="minorHAnsi" w:hAnsiTheme="minorHAnsi"/>
            <w:b/>
            <w:sz w:val="18"/>
            <w:szCs w:val="18"/>
          </w:rPr>
          <w:delText>lenum</w:delText>
        </w:r>
      </w:del>
    </w:p>
    <w:p w14:paraId="5B4186A4" w14:textId="2C93C913" w:rsidR="00675A56" w:rsidRPr="00270044" w:rsidDel="0087473B" w:rsidRDefault="00675A56" w:rsidP="00AE1B43">
      <w:pPr>
        <w:pStyle w:val="ListParagraph"/>
        <w:keepNext/>
        <w:numPr>
          <w:ilvl w:val="0"/>
          <w:numId w:val="24"/>
        </w:numPr>
        <w:ind w:left="360"/>
        <w:rPr>
          <w:del w:id="522" w:author="Wichert, RJ@Energy" w:date="2018-10-17T10:04:00Z"/>
          <w:rFonts w:asciiTheme="minorHAnsi" w:hAnsiTheme="minorHAnsi"/>
          <w:sz w:val="18"/>
          <w:szCs w:val="18"/>
        </w:rPr>
      </w:pPr>
      <w:del w:id="523" w:author="Wichert, RJ@Energy" w:date="2018-10-17T10:04:00Z">
        <w:r w:rsidRPr="00270044" w:rsidDel="0087473B">
          <w:rPr>
            <w:rFonts w:asciiTheme="minorHAnsi" w:hAnsiTheme="minorHAnsi"/>
            <w:sz w:val="18"/>
            <w:szCs w:val="18"/>
          </w:rPr>
          <w:delTex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delText>
        </w:r>
      </w:del>
    </w:p>
    <w:p w14:paraId="5B4186A5" w14:textId="6A9A8356" w:rsidR="00675A56" w:rsidRPr="00270044" w:rsidDel="0087473B" w:rsidRDefault="00675A56" w:rsidP="00AE1B43">
      <w:pPr>
        <w:keepNext/>
        <w:numPr>
          <w:ilvl w:val="0"/>
          <w:numId w:val="23"/>
        </w:numPr>
        <w:ind w:left="1080"/>
        <w:rPr>
          <w:del w:id="524" w:author="Wichert, RJ@Energy" w:date="2018-10-17T10:04:00Z"/>
          <w:rFonts w:ascii="Calibri" w:hAnsi="Calibri"/>
          <w:sz w:val="18"/>
          <w:szCs w:val="18"/>
        </w:rPr>
      </w:pPr>
      <w:del w:id="525" w:author="Wichert, RJ@Energy" w:date="2018-10-17T10:04:00Z">
        <w:r w:rsidRPr="00270044" w:rsidDel="0087473B">
          <w:rPr>
            <w:rFonts w:ascii="Calibri" w:hAnsi="Calibri"/>
            <w:bCs/>
            <w:sz w:val="18"/>
            <w:szCs w:val="18"/>
          </w:rPr>
          <w:delText>If an Hole Static Pressure Probe is installed then select “HSPP Installed”</w:delText>
        </w:r>
      </w:del>
    </w:p>
    <w:p w14:paraId="5B4186A6" w14:textId="4E33B99A" w:rsidR="00675A56" w:rsidRPr="00270044" w:rsidDel="0087473B" w:rsidRDefault="00675A56" w:rsidP="00AE1B43">
      <w:pPr>
        <w:keepNext/>
        <w:numPr>
          <w:ilvl w:val="0"/>
          <w:numId w:val="23"/>
        </w:numPr>
        <w:ind w:left="1080"/>
        <w:rPr>
          <w:del w:id="526" w:author="Wichert, RJ@Energy" w:date="2018-10-17T10:04:00Z"/>
          <w:rFonts w:ascii="Calibri" w:hAnsi="Calibri"/>
          <w:sz w:val="18"/>
          <w:szCs w:val="18"/>
        </w:rPr>
      </w:pPr>
      <w:del w:id="527" w:author="Wichert, RJ@Energy" w:date="2018-10-17T10:04:00Z">
        <w:r w:rsidRPr="00270044" w:rsidDel="0087473B">
          <w:rPr>
            <w:rFonts w:ascii="Calibri" w:hAnsi="Calibri"/>
            <w:bCs/>
            <w:sz w:val="18"/>
            <w:szCs w:val="18"/>
          </w:rPr>
          <w:delText>If a Permanent Static Pressure Probe is installed then select “PSPP Installed”</w:delText>
        </w:r>
      </w:del>
    </w:p>
    <w:p w14:paraId="5B4186A7" w14:textId="1AF5C64B" w:rsidR="00675A56" w:rsidRPr="00270044" w:rsidDel="0087473B" w:rsidRDefault="00675A56" w:rsidP="00AE1B43">
      <w:pPr>
        <w:keepNext/>
        <w:numPr>
          <w:ilvl w:val="0"/>
          <w:numId w:val="23"/>
        </w:numPr>
        <w:ind w:left="1080"/>
        <w:rPr>
          <w:del w:id="528" w:author="Wichert, RJ@Energy" w:date="2018-10-17T10:04:00Z"/>
          <w:rFonts w:ascii="Calibri" w:hAnsi="Calibri"/>
          <w:sz w:val="18"/>
          <w:szCs w:val="18"/>
        </w:rPr>
      </w:pPr>
      <w:del w:id="529" w:author="Wichert, RJ@Energy" w:date="2018-10-17T10:04:00Z">
        <w:r w:rsidRPr="00270044" w:rsidDel="0087473B">
          <w:rPr>
            <w:rFonts w:ascii="Calibri" w:hAnsi="Calibri"/>
            <w:sz w:val="18"/>
            <w:szCs w:val="18"/>
          </w:rPr>
          <w:delText>If the system is configured such that an HSPP nor PSPP can be installed, an alternate location that provides access for making supply plenum pressure measurement may be used. Select “An alternative location has been provided and clearly labeled.”</w:delText>
        </w:r>
      </w:del>
    </w:p>
    <w:p w14:paraId="5B4186A8" w14:textId="5D2A7CA1" w:rsidR="00675A56" w:rsidRPr="00270044" w:rsidDel="0087473B" w:rsidRDefault="00675A56" w:rsidP="00AE1B43">
      <w:pPr>
        <w:keepNext/>
        <w:numPr>
          <w:ilvl w:val="0"/>
          <w:numId w:val="23"/>
        </w:numPr>
        <w:ind w:left="1080"/>
        <w:rPr>
          <w:del w:id="530" w:author="Wichert, RJ@Energy" w:date="2018-10-17T10:04:00Z"/>
          <w:rFonts w:ascii="Calibri" w:hAnsi="Calibri"/>
          <w:sz w:val="18"/>
          <w:szCs w:val="18"/>
        </w:rPr>
      </w:pPr>
      <w:del w:id="531" w:author="Wichert, RJ@Energy" w:date="2018-10-17T10:04:00Z">
        <w:r w:rsidRPr="00270044" w:rsidDel="0087473B">
          <w:rPr>
            <w:rFonts w:ascii="Calibri" w:hAnsi="Calibri"/>
            <w:sz w:val="18"/>
            <w:szCs w:val="18"/>
          </w:rPr>
          <w:delText>If the system is such that an HSPP or PSPP is not applicable, select “HSPP/PSPP are not applicable to this system”.</w:delText>
        </w:r>
      </w:del>
    </w:p>
    <w:p w14:paraId="3B84E549" w14:textId="77777777" w:rsidR="0087473B" w:rsidRPr="00541D86" w:rsidRDefault="0087473B" w:rsidP="0087473B">
      <w:pPr>
        <w:pStyle w:val="BulletB1Number"/>
        <w:ind w:left="0" w:firstLine="0"/>
        <w:rPr>
          <w:ins w:id="532" w:author="Wichert, RJ@Energy" w:date="2018-10-17T10:04:00Z"/>
          <w:rFonts w:asciiTheme="minorHAnsi" w:hAnsiTheme="minorHAnsi"/>
          <w:b/>
          <w:szCs w:val="18"/>
        </w:rPr>
      </w:pPr>
      <w:ins w:id="533" w:author="Wichert, RJ@Energy" w:date="2018-10-17T10:04:00Z">
        <w:r w:rsidRPr="00541D86">
          <w:rPr>
            <w:rFonts w:asciiTheme="minorHAnsi" w:hAnsiTheme="minorHAnsi"/>
            <w:b/>
            <w:szCs w:val="18"/>
          </w:rPr>
          <w:t>Section A. System Information</w:t>
        </w:r>
      </w:ins>
    </w:p>
    <w:p w14:paraId="745D03BF" w14:textId="77777777" w:rsidR="0087473B" w:rsidRPr="00541D86" w:rsidRDefault="0087473B" w:rsidP="0087473B">
      <w:pPr>
        <w:pStyle w:val="ListParagraph"/>
        <w:numPr>
          <w:ilvl w:val="0"/>
          <w:numId w:val="19"/>
        </w:numPr>
        <w:rPr>
          <w:ins w:id="534" w:author="Wichert, RJ@Energy" w:date="2018-10-17T10:04:00Z"/>
          <w:rFonts w:ascii="Calibri" w:hAnsi="Calibri"/>
        </w:rPr>
      </w:pPr>
      <w:ins w:id="535" w:author="Wichert, RJ@Energy" w:date="2018-10-17T10:04:00Z">
        <w:r w:rsidRPr="00541D86">
          <w:rPr>
            <w:rFonts w:ascii="Calibri" w:hAnsi="Calibri"/>
          </w:rPr>
          <w:t>System Identification or Name: This field is filled out automatically. It is referenced from the CF2R-MCH-01, which must be completed prior to this document.</w:t>
        </w:r>
      </w:ins>
    </w:p>
    <w:p w14:paraId="2F65BB9C" w14:textId="77777777" w:rsidR="0087473B" w:rsidRPr="00541D86" w:rsidRDefault="0087473B" w:rsidP="0087473B">
      <w:pPr>
        <w:pStyle w:val="ListParagraph"/>
        <w:numPr>
          <w:ilvl w:val="0"/>
          <w:numId w:val="19"/>
        </w:numPr>
        <w:rPr>
          <w:ins w:id="536" w:author="Wichert, RJ@Energy" w:date="2018-10-17T10:04:00Z"/>
          <w:rFonts w:ascii="Calibri" w:hAnsi="Calibri"/>
        </w:rPr>
      </w:pPr>
      <w:ins w:id="537" w:author="Wichert, RJ@Energy" w:date="2018-10-17T10:04:00Z">
        <w:r w:rsidRPr="00541D86">
          <w:rPr>
            <w:rFonts w:asciiTheme="minorHAnsi" w:hAnsiTheme="minorHAnsi"/>
            <w:szCs w:val="18"/>
          </w:rPr>
          <w:t>System Location or Area Served:</w:t>
        </w:r>
        <w:r w:rsidRPr="00541D86">
          <w:rPr>
            <w:rFonts w:ascii="Calibri" w:hAnsi="Calibri"/>
          </w:rPr>
          <w:t xml:space="preserve"> This field is filled out automatically. It is referenced from the CF2R-MCH-01, which must be completed prior to this document.</w:t>
        </w:r>
      </w:ins>
    </w:p>
    <w:p w14:paraId="6CDB2803" w14:textId="77777777" w:rsidR="0087473B" w:rsidRPr="00541D86" w:rsidRDefault="0087473B" w:rsidP="0087473B">
      <w:pPr>
        <w:pStyle w:val="BulletB1Number"/>
        <w:numPr>
          <w:ilvl w:val="0"/>
          <w:numId w:val="19"/>
        </w:numPr>
        <w:spacing w:before="0"/>
        <w:rPr>
          <w:ins w:id="538" w:author="Wichert, RJ@Energy" w:date="2018-10-17T10:04:00Z"/>
          <w:rFonts w:asciiTheme="minorHAnsi" w:hAnsiTheme="minorHAnsi"/>
          <w:szCs w:val="18"/>
        </w:rPr>
      </w:pPr>
      <w:ins w:id="539" w:author="Wichert, RJ@Energy" w:date="2018-10-17T10:04:00Z">
        <w:r w:rsidRPr="00541D86">
          <w:rPr>
            <w:rFonts w:asciiTheme="minorHAnsi" w:hAnsiTheme="minorHAnsi"/>
            <w:szCs w:val="18"/>
          </w:rPr>
          <w:t xml:space="preserve">Nominal Cooling Capacity (tons) of Condenser: </w:t>
        </w:r>
        <w:r w:rsidRPr="00541D86">
          <w:rPr>
            <w:rFonts w:ascii="Calibri" w:hAnsi="Calibri"/>
          </w:rPr>
          <w:t>This field is filled out automatically. It is referenced from the CF2R-MCH-01, which must be completed prior to this document.</w:t>
        </w:r>
      </w:ins>
    </w:p>
    <w:p w14:paraId="2E9ADAD9" w14:textId="77777777" w:rsidR="0087473B" w:rsidRPr="00541D86" w:rsidRDefault="0087473B" w:rsidP="0087473B">
      <w:pPr>
        <w:pStyle w:val="BulletB1Number"/>
        <w:numPr>
          <w:ilvl w:val="0"/>
          <w:numId w:val="19"/>
        </w:numPr>
        <w:spacing w:before="0"/>
        <w:rPr>
          <w:ins w:id="540" w:author="Wichert, RJ@Energy" w:date="2018-10-17T10:04:00Z"/>
          <w:rFonts w:asciiTheme="minorHAnsi" w:hAnsiTheme="minorHAnsi"/>
          <w:szCs w:val="18"/>
        </w:rPr>
      </w:pPr>
      <w:ins w:id="541" w:author="Wichert, RJ@Energy" w:date="2018-10-17T10:04:00Z">
        <w:r w:rsidRPr="00541D86">
          <w:rPr>
            <w:rFonts w:asciiTheme="minorHAnsi" w:hAnsiTheme="minorHAnsi"/>
            <w:szCs w:val="18"/>
          </w:rPr>
          <w:t>Number of Return Ducts: Select the number of return ducts from the options given in the pull down list, either one or two return ducts. Those are the only options for this compliance approach. Other configurations will require that airflow and fan watt draw be verified by diagnostic testing.</w:t>
        </w:r>
      </w:ins>
    </w:p>
    <w:p w14:paraId="05CA9612" w14:textId="77777777" w:rsidR="0087473B" w:rsidRPr="00F966F3" w:rsidRDefault="0087473B" w:rsidP="0087473B">
      <w:pPr>
        <w:pStyle w:val="BulletB1Number"/>
        <w:spacing w:before="0"/>
        <w:rPr>
          <w:ins w:id="542" w:author="Wichert, RJ@Energy" w:date="2018-10-17T10:04:00Z"/>
          <w:rFonts w:asciiTheme="minorHAnsi" w:hAnsiTheme="minorHAnsi"/>
          <w:sz w:val="16"/>
          <w:szCs w:val="16"/>
          <w:rPrChange w:id="543" w:author="Wichert, RJ@Energy" w:date="2018-10-17T10:47:00Z">
            <w:rPr>
              <w:ins w:id="544" w:author="Wichert, RJ@Energy" w:date="2018-10-17T10:04:00Z"/>
              <w:rFonts w:asciiTheme="minorHAnsi" w:hAnsiTheme="minorHAnsi"/>
              <w:szCs w:val="18"/>
            </w:rPr>
          </w:rPrChange>
        </w:rPr>
      </w:pPr>
    </w:p>
    <w:p w14:paraId="47EBDED8" w14:textId="77777777" w:rsidR="0087473B" w:rsidRPr="00541D86" w:rsidRDefault="0087473B" w:rsidP="0087473B">
      <w:pPr>
        <w:pStyle w:val="BulletB1Number"/>
        <w:spacing w:before="0"/>
        <w:ind w:left="0" w:firstLine="0"/>
        <w:rPr>
          <w:ins w:id="545" w:author="Wichert, RJ@Energy" w:date="2018-10-17T10:04:00Z"/>
          <w:rFonts w:asciiTheme="minorHAnsi" w:hAnsiTheme="minorHAnsi"/>
          <w:b/>
          <w:szCs w:val="18"/>
        </w:rPr>
      </w:pPr>
      <w:ins w:id="546" w:author="Wichert, RJ@Energy" w:date="2018-10-17T10:04:00Z">
        <w:r w:rsidRPr="00541D86">
          <w:rPr>
            <w:rFonts w:asciiTheme="minorHAnsi" w:hAnsiTheme="minorHAnsi"/>
            <w:b/>
            <w:szCs w:val="18"/>
          </w:rPr>
          <w:t>Section B. One Return Duct</w:t>
        </w:r>
      </w:ins>
    </w:p>
    <w:p w14:paraId="3ED0E80D" w14:textId="77777777" w:rsidR="0087473B" w:rsidRPr="00541D86" w:rsidRDefault="0087473B" w:rsidP="0087473B">
      <w:pPr>
        <w:pStyle w:val="BulletB1Number"/>
        <w:numPr>
          <w:ilvl w:val="0"/>
          <w:numId w:val="20"/>
        </w:numPr>
        <w:spacing w:before="0"/>
        <w:rPr>
          <w:ins w:id="547" w:author="Wichert, RJ@Energy" w:date="2018-10-17T10:04:00Z"/>
          <w:rFonts w:asciiTheme="minorHAnsi" w:hAnsiTheme="minorHAnsi"/>
          <w:szCs w:val="18"/>
        </w:rPr>
      </w:pPr>
      <w:ins w:id="548" w:author="Wichert, RJ@Energy" w:date="2018-10-17T10:04:00Z">
        <w:r w:rsidRPr="00541D86">
          <w:rPr>
            <w:rFonts w:asciiTheme="minorHAnsi" w:hAnsiTheme="minorHAnsi"/>
            <w:szCs w:val="18"/>
          </w:rPr>
          <w:t>Minimum Return Duct</w:t>
        </w:r>
        <w:r>
          <w:rPr>
            <w:rFonts w:asciiTheme="minorHAnsi" w:hAnsiTheme="minorHAnsi"/>
            <w:szCs w:val="18"/>
          </w:rPr>
          <w:t xml:space="preserve"> Nominal</w:t>
        </w:r>
        <w:r w:rsidRPr="00541D86">
          <w:rPr>
            <w:rFonts w:asciiTheme="minorHAnsi" w:hAnsiTheme="minorHAnsi"/>
            <w:szCs w:val="18"/>
          </w:rPr>
          <w:t xml:space="preserve"> Diameter: This field is automatically calculated based on A03. Refer to Table 150.0-</w:t>
        </w:r>
        <w:r>
          <w:rPr>
            <w:rFonts w:asciiTheme="minorHAnsi" w:hAnsiTheme="minorHAnsi"/>
            <w:szCs w:val="18"/>
          </w:rPr>
          <w:t>B</w:t>
        </w:r>
        <w:r w:rsidRPr="00541D86">
          <w:rPr>
            <w:rFonts w:asciiTheme="minorHAnsi" w:hAnsiTheme="minorHAnsi"/>
            <w:szCs w:val="18"/>
          </w:rPr>
          <w:t>.</w:t>
        </w:r>
      </w:ins>
    </w:p>
    <w:p w14:paraId="6F62FD8E" w14:textId="77777777" w:rsidR="0087473B" w:rsidRPr="00541D86" w:rsidRDefault="0087473B" w:rsidP="0087473B">
      <w:pPr>
        <w:pStyle w:val="BulletB1Number"/>
        <w:numPr>
          <w:ilvl w:val="0"/>
          <w:numId w:val="20"/>
        </w:numPr>
        <w:spacing w:before="0"/>
        <w:rPr>
          <w:ins w:id="549" w:author="Wichert, RJ@Energy" w:date="2018-10-17T10:04:00Z"/>
          <w:rFonts w:asciiTheme="minorHAnsi" w:hAnsiTheme="minorHAnsi"/>
          <w:szCs w:val="18"/>
        </w:rPr>
      </w:pPr>
      <w:ins w:id="550" w:author="Wichert, RJ@Energy" w:date="2018-10-17T10:04:00Z">
        <w:r w:rsidRPr="00541D86">
          <w:rPr>
            <w:rFonts w:asciiTheme="minorHAnsi" w:hAnsiTheme="minorHAnsi"/>
            <w:szCs w:val="18"/>
          </w:rPr>
          <w:t xml:space="preserve">Installed Return Duct </w:t>
        </w:r>
        <w:r>
          <w:rPr>
            <w:rFonts w:asciiTheme="minorHAnsi" w:hAnsiTheme="minorHAnsi"/>
            <w:szCs w:val="18"/>
          </w:rPr>
          <w:t xml:space="preserve">Nominal </w:t>
        </w:r>
        <w:r w:rsidRPr="00541D86">
          <w:rPr>
            <w:rFonts w:asciiTheme="minorHAnsi" w:hAnsiTheme="minorHAnsi"/>
            <w:szCs w:val="18"/>
          </w:rPr>
          <w:t xml:space="preserve">Diameter: Enter the installed return duct </w:t>
        </w:r>
        <w:r>
          <w:rPr>
            <w:rFonts w:asciiTheme="minorHAnsi" w:hAnsiTheme="minorHAnsi"/>
            <w:szCs w:val="18"/>
          </w:rPr>
          <w:t xml:space="preserve">nominal </w:t>
        </w:r>
        <w:r w:rsidRPr="00541D86">
          <w:rPr>
            <w:rFonts w:asciiTheme="minorHAnsi" w:hAnsiTheme="minorHAnsi"/>
            <w:szCs w:val="18"/>
          </w:rPr>
          <w:t>diameter (inches).</w:t>
        </w:r>
      </w:ins>
    </w:p>
    <w:p w14:paraId="43A631B0" w14:textId="77777777" w:rsidR="0087473B" w:rsidRPr="00541D86" w:rsidRDefault="0087473B" w:rsidP="0087473B">
      <w:pPr>
        <w:pStyle w:val="BulletB1Number"/>
        <w:numPr>
          <w:ilvl w:val="0"/>
          <w:numId w:val="20"/>
        </w:numPr>
        <w:spacing w:before="0"/>
        <w:rPr>
          <w:ins w:id="551" w:author="Wichert, RJ@Energy" w:date="2018-10-17T10:04:00Z"/>
          <w:rFonts w:asciiTheme="minorHAnsi" w:hAnsiTheme="minorHAnsi"/>
          <w:szCs w:val="18"/>
        </w:rPr>
      </w:pPr>
      <w:ins w:id="552" w:author="Wichert, RJ@Energy" w:date="2018-10-17T10:04:00Z">
        <w:r w:rsidRPr="00541D86">
          <w:rPr>
            <w:rFonts w:asciiTheme="minorHAnsi" w:hAnsiTheme="minorHAnsi"/>
            <w:szCs w:val="18"/>
          </w:rPr>
          <w:t xml:space="preserve">Minimum Total Return Filter Grille </w:t>
        </w:r>
        <w:r>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Pr>
            <w:rFonts w:asciiTheme="minorHAnsi" w:hAnsiTheme="minorHAnsi"/>
            <w:szCs w:val="18"/>
          </w:rPr>
          <w:t>B</w:t>
        </w:r>
        <w:r w:rsidRPr="00541D86">
          <w:rPr>
            <w:rFonts w:asciiTheme="minorHAnsi" w:hAnsiTheme="minorHAnsi"/>
            <w:szCs w:val="18"/>
          </w:rPr>
          <w:t>.</w:t>
        </w:r>
      </w:ins>
    </w:p>
    <w:p w14:paraId="59CD0594" w14:textId="77777777" w:rsidR="0087473B" w:rsidRPr="00541D86" w:rsidRDefault="0087473B" w:rsidP="0087473B">
      <w:pPr>
        <w:pStyle w:val="BulletB1Number"/>
        <w:numPr>
          <w:ilvl w:val="0"/>
          <w:numId w:val="20"/>
        </w:numPr>
        <w:spacing w:before="0"/>
        <w:rPr>
          <w:ins w:id="553" w:author="Wichert, RJ@Energy" w:date="2018-10-17T10:04:00Z"/>
          <w:rFonts w:asciiTheme="minorHAnsi" w:hAnsiTheme="minorHAnsi"/>
          <w:szCs w:val="18"/>
        </w:rPr>
      </w:pPr>
      <w:ins w:id="554" w:author="Wichert, RJ@Energy" w:date="2018-10-17T10:04:00Z">
        <w:r w:rsidRPr="00541D86">
          <w:rPr>
            <w:rFonts w:asciiTheme="minorHAnsi" w:hAnsiTheme="minorHAnsi"/>
            <w:szCs w:val="18"/>
          </w:rPr>
          <w:t xml:space="preserve">Installed Total Return Filter Grille </w:t>
        </w:r>
        <w:r>
          <w:rPr>
            <w:rFonts w:asciiTheme="minorHAnsi" w:hAnsiTheme="minorHAnsi"/>
            <w:szCs w:val="18"/>
          </w:rPr>
          <w:t>Nominal</w:t>
        </w:r>
        <w:r w:rsidRPr="00541D86">
          <w:rPr>
            <w:rFonts w:asciiTheme="minorHAnsi" w:hAnsiTheme="minorHAnsi"/>
            <w:szCs w:val="18"/>
          </w:rPr>
          <w:t xml:space="preserve"> Area: Enter the installed return filter grille </w:t>
        </w:r>
        <w:r>
          <w:rPr>
            <w:rFonts w:asciiTheme="minorHAnsi" w:hAnsiTheme="minorHAnsi"/>
            <w:szCs w:val="18"/>
          </w:rPr>
          <w:t>nominal</w:t>
        </w:r>
        <w:r w:rsidRPr="00541D86">
          <w:rPr>
            <w:rFonts w:asciiTheme="minorHAnsi" w:hAnsiTheme="minorHAnsi"/>
            <w:szCs w:val="18"/>
          </w:rPr>
          <w:t xml:space="preserve"> area (inch</w:t>
        </w:r>
        <w:r w:rsidRPr="00541D86">
          <w:rPr>
            <w:rFonts w:asciiTheme="minorHAnsi" w:hAnsiTheme="minorHAnsi"/>
            <w:szCs w:val="18"/>
            <w:vertAlign w:val="superscript"/>
          </w:rPr>
          <w:t>2</w:t>
        </w:r>
        <w:r w:rsidRPr="00541D86">
          <w:rPr>
            <w:rFonts w:asciiTheme="minorHAnsi" w:hAnsiTheme="minorHAnsi"/>
            <w:szCs w:val="18"/>
          </w:rPr>
          <w:t xml:space="preserve">). The </w:t>
        </w:r>
        <w:r>
          <w:rPr>
            <w:rFonts w:asciiTheme="minorHAnsi" w:hAnsiTheme="minorHAnsi"/>
            <w:szCs w:val="18"/>
          </w:rPr>
          <w:t xml:space="preserve">nominal grille </w:t>
        </w:r>
        <w:r w:rsidRPr="00541D86">
          <w:rPr>
            <w:rFonts w:asciiTheme="minorHAnsi" w:hAnsiTheme="minorHAnsi"/>
            <w:szCs w:val="18"/>
          </w:rPr>
          <w:t>area is equal to the length (inches) multiplied by the width (inches)</w:t>
        </w:r>
        <w:r>
          <w:rPr>
            <w:rFonts w:asciiTheme="minorHAnsi" w:hAnsiTheme="minorHAnsi"/>
            <w:szCs w:val="18"/>
          </w:rPr>
          <w:t xml:space="preserve"> of the return grille</w:t>
        </w:r>
        <w:r w:rsidRPr="00541D86">
          <w:rPr>
            <w:rFonts w:asciiTheme="minorHAnsi" w:hAnsiTheme="minorHAnsi"/>
            <w:szCs w:val="18"/>
          </w:rPr>
          <w:t>.</w:t>
        </w:r>
      </w:ins>
    </w:p>
    <w:p w14:paraId="295BD409" w14:textId="77777777" w:rsidR="0087473B" w:rsidRPr="00541D86" w:rsidRDefault="0087473B" w:rsidP="0087473B">
      <w:pPr>
        <w:pStyle w:val="BulletB1Number"/>
        <w:numPr>
          <w:ilvl w:val="0"/>
          <w:numId w:val="20"/>
        </w:numPr>
        <w:spacing w:before="0"/>
        <w:rPr>
          <w:ins w:id="555" w:author="Wichert, RJ@Energy" w:date="2018-10-17T10:04:00Z"/>
          <w:rFonts w:asciiTheme="minorHAnsi" w:hAnsiTheme="minorHAnsi"/>
          <w:szCs w:val="18"/>
        </w:rPr>
      </w:pPr>
      <w:ins w:id="556" w:author="Wichert, RJ@Energy" w:date="2018-10-17T10:04:00Z">
        <w:r w:rsidRPr="00541D86">
          <w:rPr>
            <w:rFonts w:asciiTheme="minorHAnsi" w:hAnsiTheme="minorHAnsi"/>
            <w:szCs w:val="18"/>
          </w:rPr>
          <w:t xml:space="preserve">Compliance Statement: This field is automatically populated based on the inputs to rows B02 and B04. Compliance requires that the installed duct </w:t>
        </w:r>
        <w:r>
          <w:rPr>
            <w:rFonts w:asciiTheme="minorHAnsi" w:hAnsiTheme="minorHAnsi"/>
            <w:szCs w:val="18"/>
          </w:rPr>
          <w:t xml:space="preserve">nominal </w:t>
        </w:r>
        <w:r w:rsidRPr="00541D86">
          <w:rPr>
            <w:rFonts w:asciiTheme="minorHAnsi" w:hAnsiTheme="minorHAnsi"/>
            <w:szCs w:val="18"/>
          </w:rPr>
          <w:t xml:space="preserve">diameter meet </w:t>
        </w:r>
        <w:r>
          <w:rPr>
            <w:rFonts w:asciiTheme="minorHAnsi" w:hAnsiTheme="minorHAnsi"/>
            <w:szCs w:val="18"/>
          </w:rPr>
          <w:t xml:space="preserve">or exceed </w:t>
        </w:r>
        <w:r w:rsidRPr="00541D86">
          <w:rPr>
            <w:rFonts w:asciiTheme="minorHAnsi" w:hAnsiTheme="minorHAnsi"/>
            <w:szCs w:val="18"/>
          </w:rPr>
          <w:t>the required duct</w:t>
        </w:r>
        <w:r>
          <w:rPr>
            <w:rFonts w:asciiTheme="minorHAnsi" w:hAnsiTheme="minorHAnsi"/>
            <w:szCs w:val="18"/>
          </w:rPr>
          <w:t xml:space="preserve"> nominal</w:t>
        </w:r>
        <w:r w:rsidRPr="00541D86">
          <w:rPr>
            <w:rFonts w:asciiTheme="minorHAnsi" w:hAnsiTheme="minorHAnsi"/>
            <w:szCs w:val="18"/>
          </w:rPr>
          <w:t xml:space="preserve"> diameter AND the installed filter grille </w:t>
        </w:r>
        <w:r>
          <w:rPr>
            <w:rFonts w:asciiTheme="minorHAnsi" w:hAnsiTheme="minorHAnsi"/>
            <w:szCs w:val="18"/>
          </w:rPr>
          <w:t xml:space="preserve">nominal </w:t>
        </w:r>
        <w:r w:rsidRPr="00541D86">
          <w:rPr>
            <w:rFonts w:asciiTheme="minorHAnsi" w:hAnsiTheme="minorHAnsi"/>
            <w:szCs w:val="18"/>
          </w:rPr>
          <w:t xml:space="preserve">area meet </w:t>
        </w:r>
        <w:r>
          <w:rPr>
            <w:rFonts w:asciiTheme="minorHAnsi" w:hAnsiTheme="minorHAnsi"/>
            <w:szCs w:val="18"/>
          </w:rPr>
          <w:t xml:space="preserve">or exceed </w:t>
        </w:r>
        <w:r w:rsidRPr="00541D86">
          <w:rPr>
            <w:rFonts w:asciiTheme="minorHAnsi" w:hAnsiTheme="minorHAnsi"/>
            <w:szCs w:val="18"/>
          </w:rPr>
          <w:t>the required filter grille</w:t>
        </w:r>
        <w:r>
          <w:rPr>
            <w:rFonts w:asciiTheme="minorHAnsi" w:hAnsiTheme="minorHAnsi"/>
            <w:szCs w:val="18"/>
          </w:rPr>
          <w:t xml:space="preserve"> nominal</w:t>
        </w:r>
        <w:r w:rsidRPr="00541D86">
          <w:rPr>
            <w:rFonts w:asciiTheme="minorHAnsi" w:hAnsiTheme="minorHAnsi"/>
            <w:szCs w:val="18"/>
          </w:rPr>
          <w:t xml:space="preserve"> area.</w:t>
        </w:r>
      </w:ins>
    </w:p>
    <w:p w14:paraId="42E22BDF" w14:textId="77777777" w:rsidR="0087473B" w:rsidRPr="00F966F3" w:rsidRDefault="0087473B" w:rsidP="0087473B">
      <w:pPr>
        <w:pStyle w:val="BulletB1Number"/>
        <w:spacing w:before="0"/>
        <w:rPr>
          <w:ins w:id="557" w:author="Wichert, RJ@Energy" w:date="2018-10-17T10:04:00Z"/>
          <w:rFonts w:asciiTheme="minorHAnsi" w:hAnsiTheme="minorHAnsi"/>
          <w:sz w:val="16"/>
          <w:szCs w:val="16"/>
          <w:rPrChange w:id="558" w:author="Wichert, RJ@Energy" w:date="2018-10-17T10:47:00Z">
            <w:rPr>
              <w:ins w:id="559" w:author="Wichert, RJ@Energy" w:date="2018-10-17T10:04:00Z"/>
              <w:rFonts w:asciiTheme="minorHAnsi" w:hAnsiTheme="minorHAnsi"/>
              <w:szCs w:val="18"/>
            </w:rPr>
          </w:rPrChange>
        </w:rPr>
      </w:pPr>
    </w:p>
    <w:p w14:paraId="79B9D23D" w14:textId="77777777" w:rsidR="0087473B" w:rsidRPr="00541D86" w:rsidRDefault="0087473B" w:rsidP="0087473B">
      <w:pPr>
        <w:pStyle w:val="BulletB1Number"/>
        <w:spacing w:before="0"/>
        <w:ind w:left="0" w:firstLine="0"/>
        <w:rPr>
          <w:ins w:id="560" w:author="Wichert, RJ@Energy" w:date="2018-10-17T10:04:00Z"/>
          <w:rFonts w:asciiTheme="minorHAnsi" w:hAnsiTheme="minorHAnsi"/>
          <w:b/>
          <w:szCs w:val="18"/>
        </w:rPr>
      </w:pPr>
      <w:ins w:id="561" w:author="Wichert, RJ@Energy" w:date="2018-10-17T10:04:00Z">
        <w:r w:rsidRPr="00541D86">
          <w:rPr>
            <w:rFonts w:asciiTheme="minorHAnsi" w:hAnsiTheme="minorHAnsi"/>
            <w:b/>
            <w:szCs w:val="18"/>
          </w:rPr>
          <w:t>Section C. Two Return Ducts</w:t>
        </w:r>
      </w:ins>
    </w:p>
    <w:p w14:paraId="68C37242" w14:textId="77777777" w:rsidR="0087473B" w:rsidRPr="00541D86" w:rsidRDefault="0087473B" w:rsidP="0087473B">
      <w:pPr>
        <w:pStyle w:val="BulletB1Number"/>
        <w:numPr>
          <w:ilvl w:val="0"/>
          <w:numId w:val="21"/>
        </w:numPr>
        <w:spacing w:before="0"/>
        <w:rPr>
          <w:ins w:id="562" w:author="Wichert, RJ@Energy" w:date="2018-10-17T10:04:00Z"/>
          <w:rFonts w:asciiTheme="minorHAnsi" w:hAnsiTheme="minorHAnsi"/>
          <w:szCs w:val="18"/>
        </w:rPr>
      </w:pPr>
      <w:ins w:id="563" w:author="Wichert, RJ@Energy" w:date="2018-10-17T10:04:00Z">
        <w:r w:rsidRPr="00541D86">
          <w:rPr>
            <w:rFonts w:asciiTheme="minorHAnsi" w:hAnsiTheme="minorHAnsi"/>
            <w:szCs w:val="18"/>
          </w:rPr>
          <w:t xml:space="preserve">Minimum Return Duct1 </w:t>
        </w:r>
        <w:r>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Pr>
            <w:rFonts w:asciiTheme="minorHAnsi" w:hAnsiTheme="minorHAnsi"/>
            <w:szCs w:val="18"/>
          </w:rPr>
          <w:t>C</w:t>
        </w:r>
        <w:r w:rsidRPr="00541D86">
          <w:rPr>
            <w:rFonts w:asciiTheme="minorHAnsi" w:hAnsiTheme="minorHAnsi"/>
            <w:szCs w:val="18"/>
          </w:rPr>
          <w:t>.</w:t>
        </w:r>
      </w:ins>
    </w:p>
    <w:p w14:paraId="2D0330CF" w14:textId="77777777" w:rsidR="0087473B" w:rsidRPr="00541D86" w:rsidRDefault="0087473B" w:rsidP="0087473B">
      <w:pPr>
        <w:pStyle w:val="BulletB1Number"/>
        <w:numPr>
          <w:ilvl w:val="0"/>
          <w:numId w:val="21"/>
        </w:numPr>
        <w:spacing w:before="0"/>
        <w:rPr>
          <w:ins w:id="564" w:author="Wichert, RJ@Energy" w:date="2018-10-17T10:04:00Z"/>
          <w:rFonts w:asciiTheme="minorHAnsi" w:hAnsiTheme="minorHAnsi"/>
          <w:szCs w:val="18"/>
        </w:rPr>
      </w:pPr>
      <w:ins w:id="565" w:author="Wichert, RJ@Energy" w:date="2018-10-17T10:04:00Z">
        <w:r w:rsidRPr="00541D86">
          <w:rPr>
            <w:rFonts w:asciiTheme="minorHAnsi" w:hAnsiTheme="minorHAnsi"/>
            <w:szCs w:val="18"/>
          </w:rPr>
          <w:t xml:space="preserve">Installed Return Duct1 </w:t>
        </w:r>
        <w:r>
          <w:rPr>
            <w:rFonts w:asciiTheme="minorHAnsi" w:hAnsiTheme="minorHAnsi"/>
            <w:szCs w:val="18"/>
          </w:rPr>
          <w:t xml:space="preserve">Nominal </w:t>
        </w:r>
        <w:r w:rsidRPr="00541D86">
          <w:rPr>
            <w:rFonts w:asciiTheme="minorHAnsi" w:hAnsiTheme="minorHAnsi"/>
            <w:szCs w:val="18"/>
          </w:rPr>
          <w:t xml:space="preserve">Diameter: Enter the </w:t>
        </w:r>
        <w:r>
          <w:rPr>
            <w:rFonts w:asciiTheme="minorHAnsi" w:hAnsiTheme="minorHAnsi"/>
            <w:szCs w:val="18"/>
          </w:rPr>
          <w:t xml:space="preserve">nominal </w:t>
        </w:r>
        <w:r w:rsidRPr="00541D86">
          <w:rPr>
            <w:rFonts w:asciiTheme="minorHAnsi" w:hAnsiTheme="minorHAnsi"/>
            <w:szCs w:val="18"/>
          </w:rPr>
          <w:t>diameter (inches) for the first return duct run.</w:t>
        </w:r>
      </w:ins>
    </w:p>
    <w:p w14:paraId="6E743F13" w14:textId="77777777" w:rsidR="0087473B" w:rsidRPr="00541D86" w:rsidRDefault="0087473B" w:rsidP="0087473B">
      <w:pPr>
        <w:pStyle w:val="BulletB1Number"/>
        <w:numPr>
          <w:ilvl w:val="0"/>
          <w:numId w:val="21"/>
        </w:numPr>
        <w:spacing w:before="0"/>
        <w:rPr>
          <w:ins w:id="566" w:author="Wichert, RJ@Energy" w:date="2018-10-17T10:04:00Z"/>
          <w:rFonts w:asciiTheme="minorHAnsi" w:hAnsiTheme="minorHAnsi"/>
          <w:szCs w:val="18"/>
        </w:rPr>
      </w:pPr>
      <w:ins w:id="567" w:author="Wichert, RJ@Energy" w:date="2018-10-17T10:04:00Z">
        <w:r w:rsidRPr="00541D86">
          <w:rPr>
            <w:rFonts w:asciiTheme="minorHAnsi" w:hAnsiTheme="minorHAnsi"/>
            <w:szCs w:val="18"/>
          </w:rPr>
          <w:t xml:space="preserve">Minimum Return Duct2 </w:t>
        </w:r>
        <w:r>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Pr>
            <w:rFonts w:asciiTheme="minorHAnsi" w:hAnsiTheme="minorHAnsi"/>
            <w:szCs w:val="18"/>
          </w:rPr>
          <w:t>C</w:t>
        </w:r>
        <w:r w:rsidRPr="00541D86">
          <w:rPr>
            <w:rFonts w:asciiTheme="minorHAnsi" w:hAnsiTheme="minorHAnsi"/>
            <w:szCs w:val="18"/>
          </w:rPr>
          <w:t>.</w:t>
        </w:r>
      </w:ins>
    </w:p>
    <w:p w14:paraId="7CA4BFD9" w14:textId="77777777" w:rsidR="0087473B" w:rsidRPr="00541D86" w:rsidRDefault="0087473B" w:rsidP="0087473B">
      <w:pPr>
        <w:pStyle w:val="BulletB1Number"/>
        <w:numPr>
          <w:ilvl w:val="0"/>
          <w:numId w:val="21"/>
        </w:numPr>
        <w:spacing w:before="0"/>
        <w:rPr>
          <w:ins w:id="568" w:author="Wichert, RJ@Energy" w:date="2018-10-17T10:04:00Z"/>
          <w:rFonts w:asciiTheme="minorHAnsi" w:hAnsiTheme="minorHAnsi"/>
          <w:szCs w:val="18"/>
        </w:rPr>
      </w:pPr>
      <w:ins w:id="569" w:author="Wichert, RJ@Energy" w:date="2018-10-17T10:04:00Z">
        <w:r w:rsidRPr="00541D86">
          <w:rPr>
            <w:rFonts w:asciiTheme="minorHAnsi" w:hAnsiTheme="minorHAnsi"/>
            <w:szCs w:val="18"/>
          </w:rPr>
          <w:t xml:space="preserve">Installed Return Duct2 </w:t>
        </w:r>
        <w:r>
          <w:rPr>
            <w:rFonts w:asciiTheme="minorHAnsi" w:hAnsiTheme="minorHAnsi"/>
            <w:szCs w:val="18"/>
          </w:rPr>
          <w:t xml:space="preserve">Nominal </w:t>
        </w:r>
        <w:r w:rsidRPr="00541D86">
          <w:rPr>
            <w:rFonts w:asciiTheme="minorHAnsi" w:hAnsiTheme="minorHAnsi"/>
            <w:szCs w:val="18"/>
          </w:rPr>
          <w:t>Diameter: Enter the</w:t>
        </w:r>
        <w:r>
          <w:rPr>
            <w:rFonts w:asciiTheme="minorHAnsi" w:hAnsiTheme="minorHAnsi"/>
            <w:szCs w:val="18"/>
          </w:rPr>
          <w:t xml:space="preserve"> nominal</w:t>
        </w:r>
        <w:r w:rsidRPr="00541D86">
          <w:rPr>
            <w:rFonts w:asciiTheme="minorHAnsi" w:hAnsiTheme="minorHAnsi"/>
            <w:szCs w:val="18"/>
          </w:rPr>
          <w:t xml:space="preserve"> diameter (inches) for the second return duct run.</w:t>
        </w:r>
      </w:ins>
    </w:p>
    <w:p w14:paraId="5760E317" w14:textId="77777777" w:rsidR="0087473B" w:rsidRPr="00541D86" w:rsidRDefault="0087473B" w:rsidP="0087473B">
      <w:pPr>
        <w:pStyle w:val="BulletB1Number"/>
        <w:numPr>
          <w:ilvl w:val="0"/>
          <w:numId w:val="21"/>
        </w:numPr>
        <w:spacing w:before="0"/>
        <w:rPr>
          <w:ins w:id="570" w:author="Wichert, RJ@Energy" w:date="2018-10-17T10:04:00Z"/>
          <w:rFonts w:asciiTheme="minorHAnsi" w:hAnsiTheme="minorHAnsi"/>
          <w:szCs w:val="18"/>
        </w:rPr>
      </w:pPr>
      <w:ins w:id="571" w:author="Wichert, RJ@Energy" w:date="2018-10-17T10:04:00Z">
        <w:r w:rsidRPr="00541D86">
          <w:rPr>
            <w:rFonts w:asciiTheme="minorHAnsi" w:hAnsiTheme="minorHAnsi"/>
            <w:szCs w:val="18"/>
          </w:rPr>
          <w:t xml:space="preserve">Minimum Total Return Filter Grille </w:t>
        </w:r>
        <w:r>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Pr>
            <w:rFonts w:asciiTheme="minorHAnsi" w:hAnsiTheme="minorHAnsi"/>
            <w:szCs w:val="18"/>
          </w:rPr>
          <w:t>C</w:t>
        </w:r>
        <w:r w:rsidRPr="00541D86">
          <w:rPr>
            <w:rFonts w:asciiTheme="minorHAnsi" w:hAnsiTheme="minorHAnsi"/>
            <w:szCs w:val="18"/>
          </w:rPr>
          <w:t>.</w:t>
        </w:r>
      </w:ins>
    </w:p>
    <w:p w14:paraId="3AF4BB8D" w14:textId="77777777" w:rsidR="0087473B" w:rsidRPr="00541D86" w:rsidRDefault="0087473B" w:rsidP="0087473B">
      <w:pPr>
        <w:pStyle w:val="BulletB1Number"/>
        <w:numPr>
          <w:ilvl w:val="0"/>
          <w:numId w:val="21"/>
        </w:numPr>
        <w:spacing w:before="0"/>
        <w:rPr>
          <w:ins w:id="572" w:author="Wichert, RJ@Energy" w:date="2018-10-17T10:04:00Z"/>
          <w:rFonts w:asciiTheme="minorHAnsi" w:hAnsiTheme="minorHAnsi"/>
          <w:szCs w:val="18"/>
        </w:rPr>
      </w:pPr>
      <w:ins w:id="573" w:author="Wichert, RJ@Energy" w:date="2018-10-17T10:04:00Z">
        <w:r w:rsidRPr="00541D86">
          <w:rPr>
            <w:rFonts w:asciiTheme="minorHAnsi" w:hAnsiTheme="minorHAnsi"/>
            <w:szCs w:val="18"/>
          </w:rPr>
          <w:t xml:space="preserve">Installed Total Return Filter Grille </w:t>
        </w:r>
        <w:r>
          <w:rPr>
            <w:rFonts w:asciiTheme="minorHAnsi" w:hAnsiTheme="minorHAnsi"/>
            <w:szCs w:val="18"/>
          </w:rPr>
          <w:t>Nominal</w:t>
        </w:r>
        <w:r w:rsidRPr="00541D86">
          <w:rPr>
            <w:rFonts w:asciiTheme="minorHAnsi" w:hAnsiTheme="minorHAnsi"/>
            <w:szCs w:val="18"/>
          </w:rPr>
          <w:t xml:space="preserve"> Area: Enter the total return filter grille </w:t>
        </w:r>
        <w:r>
          <w:rPr>
            <w:rFonts w:asciiTheme="minorHAnsi" w:hAnsiTheme="minorHAnsi"/>
            <w:szCs w:val="18"/>
          </w:rPr>
          <w:t>nominal</w:t>
        </w:r>
        <w:r w:rsidRPr="00541D86">
          <w:rPr>
            <w:rFonts w:asciiTheme="minorHAnsi" w:hAnsiTheme="minorHAnsi"/>
            <w:szCs w:val="18"/>
          </w:rPr>
          <w:t xml:space="preserve"> area by summing up the two grille areas. The </w:t>
        </w:r>
        <w:r>
          <w:rPr>
            <w:rFonts w:asciiTheme="minorHAnsi" w:hAnsiTheme="minorHAnsi"/>
            <w:szCs w:val="18"/>
          </w:rPr>
          <w:t xml:space="preserve">nominal </w:t>
        </w:r>
        <w:r w:rsidRPr="00541D86">
          <w:rPr>
            <w:rFonts w:asciiTheme="minorHAnsi" w:hAnsiTheme="minorHAnsi"/>
            <w:szCs w:val="18"/>
          </w:rPr>
          <w:t>area of each grill</w:t>
        </w:r>
        <w:r>
          <w:rPr>
            <w:rFonts w:asciiTheme="minorHAnsi" w:hAnsiTheme="minorHAnsi"/>
            <w:szCs w:val="18"/>
          </w:rPr>
          <w:t>e</w:t>
        </w:r>
        <w:r w:rsidRPr="00541D86">
          <w:rPr>
            <w:rFonts w:asciiTheme="minorHAnsi" w:hAnsiTheme="minorHAnsi"/>
            <w:szCs w:val="18"/>
          </w:rPr>
          <w:t xml:space="preserve"> is equal to the length (inches) multiplied by the width (inches)</w:t>
        </w:r>
        <w:r>
          <w:rPr>
            <w:rFonts w:asciiTheme="minorHAnsi" w:hAnsiTheme="minorHAnsi"/>
            <w:szCs w:val="18"/>
          </w:rPr>
          <w:t xml:space="preserve"> of the return grille</w:t>
        </w:r>
        <w:r w:rsidRPr="00541D86">
          <w:rPr>
            <w:rFonts w:asciiTheme="minorHAnsi" w:hAnsiTheme="minorHAnsi"/>
            <w:szCs w:val="18"/>
          </w:rPr>
          <w:t>.</w:t>
        </w:r>
      </w:ins>
    </w:p>
    <w:p w14:paraId="59CBF407" w14:textId="77777777" w:rsidR="0087473B" w:rsidRPr="00541D86" w:rsidRDefault="0087473B" w:rsidP="0087473B">
      <w:pPr>
        <w:pStyle w:val="BulletB1Number"/>
        <w:numPr>
          <w:ilvl w:val="0"/>
          <w:numId w:val="21"/>
        </w:numPr>
        <w:spacing w:before="0"/>
        <w:rPr>
          <w:ins w:id="574" w:author="Wichert, RJ@Energy" w:date="2018-10-17T10:04:00Z"/>
          <w:rFonts w:asciiTheme="minorHAnsi" w:hAnsiTheme="minorHAnsi"/>
          <w:szCs w:val="18"/>
        </w:rPr>
      </w:pPr>
      <w:ins w:id="575" w:author="Wichert, RJ@Energy" w:date="2018-10-17T10:04:00Z">
        <w:r w:rsidRPr="00541D86">
          <w:rPr>
            <w:rFonts w:asciiTheme="minorHAnsi" w:hAnsiTheme="minorHAnsi"/>
            <w:szCs w:val="18"/>
          </w:rPr>
          <w:t xml:space="preserve">Compliance Statement: This field is automatically populated based on the inputs to C02, C04 and C06. Compliance requires that the installed duct </w:t>
        </w:r>
        <w:r>
          <w:rPr>
            <w:rFonts w:asciiTheme="minorHAnsi" w:hAnsiTheme="minorHAnsi"/>
            <w:szCs w:val="18"/>
          </w:rPr>
          <w:t xml:space="preserve">nominal </w:t>
        </w:r>
        <w:r w:rsidRPr="00541D86">
          <w:rPr>
            <w:rFonts w:asciiTheme="minorHAnsi" w:hAnsiTheme="minorHAnsi"/>
            <w:szCs w:val="18"/>
          </w:rPr>
          <w:t xml:space="preserve">diameters meet </w:t>
        </w:r>
        <w:r>
          <w:rPr>
            <w:rFonts w:asciiTheme="minorHAnsi" w:hAnsiTheme="minorHAnsi"/>
            <w:szCs w:val="18"/>
          </w:rPr>
          <w:t xml:space="preserve">or exceed </w:t>
        </w:r>
        <w:r w:rsidRPr="00541D86">
          <w:rPr>
            <w:rFonts w:asciiTheme="minorHAnsi" w:hAnsiTheme="minorHAnsi"/>
            <w:szCs w:val="18"/>
          </w:rPr>
          <w:t xml:space="preserve">the required duct </w:t>
        </w:r>
        <w:r>
          <w:rPr>
            <w:rFonts w:asciiTheme="minorHAnsi" w:hAnsiTheme="minorHAnsi"/>
            <w:szCs w:val="18"/>
          </w:rPr>
          <w:t xml:space="preserve">nominal </w:t>
        </w:r>
        <w:r w:rsidRPr="00541D86">
          <w:rPr>
            <w:rFonts w:asciiTheme="minorHAnsi" w:hAnsiTheme="minorHAnsi"/>
            <w:szCs w:val="18"/>
          </w:rPr>
          <w:t xml:space="preserve">diameters AND the total installed filter grille </w:t>
        </w:r>
        <w:r>
          <w:rPr>
            <w:rFonts w:asciiTheme="minorHAnsi" w:hAnsiTheme="minorHAnsi"/>
            <w:szCs w:val="18"/>
          </w:rPr>
          <w:t xml:space="preserve">nominal </w:t>
        </w:r>
        <w:r w:rsidRPr="00541D86">
          <w:rPr>
            <w:rFonts w:asciiTheme="minorHAnsi" w:hAnsiTheme="minorHAnsi"/>
            <w:szCs w:val="18"/>
          </w:rPr>
          <w:t xml:space="preserve">area meet </w:t>
        </w:r>
        <w:r>
          <w:rPr>
            <w:rFonts w:asciiTheme="minorHAnsi" w:hAnsiTheme="minorHAnsi"/>
            <w:szCs w:val="18"/>
          </w:rPr>
          <w:t xml:space="preserve">or exceed </w:t>
        </w:r>
        <w:r w:rsidRPr="00541D86">
          <w:rPr>
            <w:rFonts w:asciiTheme="minorHAnsi" w:hAnsiTheme="minorHAnsi"/>
            <w:szCs w:val="18"/>
          </w:rPr>
          <w:t>the total required filter grille</w:t>
        </w:r>
        <w:r>
          <w:rPr>
            <w:rFonts w:asciiTheme="minorHAnsi" w:hAnsiTheme="minorHAnsi"/>
            <w:szCs w:val="18"/>
          </w:rPr>
          <w:t xml:space="preserve"> nominal</w:t>
        </w:r>
        <w:r w:rsidRPr="00541D86">
          <w:rPr>
            <w:rFonts w:asciiTheme="minorHAnsi" w:hAnsiTheme="minorHAnsi"/>
            <w:szCs w:val="18"/>
          </w:rPr>
          <w:t xml:space="preserve"> area.</w:t>
        </w:r>
      </w:ins>
    </w:p>
    <w:p w14:paraId="005D884A" w14:textId="77777777" w:rsidR="0087473B" w:rsidRPr="00F966F3" w:rsidRDefault="0087473B" w:rsidP="0087473B">
      <w:pPr>
        <w:pStyle w:val="BulletB1Number"/>
        <w:spacing w:before="0"/>
        <w:ind w:left="0" w:firstLine="0"/>
        <w:rPr>
          <w:ins w:id="576" w:author="Wichert, RJ@Energy" w:date="2018-10-17T10:04:00Z"/>
          <w:rFonts w:asciiTheme="minorHAnsi" w:hAnsiTheme="minorHAnsi"/>
          <w:sz w:val="16"/>
          <w:szCs w:val="16"/>
          <w:rPrChange w:id="577" w:author="Wichert, RJ@Energy" w:date="2018-10-17T10:47:00Z">
            <w:rPr>
              <w:ins w:id="578" w:author="Wichert, RJ@Energy" w:date="2018-10-17T10:04:00Z"/>
              <w:rFonts w:asciiTheme="minorHAnsi" w:hAnsiTheme="minorHAnsi"/>
              <w:szCs w:val="18"/>
            </w:rPr>
          </w:rPrChange>
        </w:rPr>
      </w:pPr>
    </w:p>
    <w:p w14:paraId="1F4226E6" w14:textId="77777777" w:rsidR="0087473B" w:rsidRPr="00541D86" w:rsidRDefault="0087473B" w:rsidP="0087473B">
      <w:pPr>
        <w:pStyle w:val="BulletB1Number"/>
        <w:spacing w:before="0"/>
        <w:ind w:left="0" w:firstLine="0"/>
        <w:rPr>
          <w:ins w:id="579" w:author="Wichert, RJ@Energy" w:date="2018-10-17T10:04:00Z"/>
          <w:rFonts w:asciiTheme="minorHAnsi" w:hAnsiTheme="minorHAnsi"/>
          <w:szCs w:val="18"/>
        </w:rPr>
      </w:pPr>
      <w:ins w:id="580" w:author="Wichert, RJ@Energy" w:date="2018-10-17T10:04:00Z">
        <w:r w:rsidRPr="00541D86">
          <w:rPr>
            <w:rFonts w:asciiTheme="minorHAnsi" w:hAnsiTheme="minorHAnsi"/>
            <w:b/>
            <w:szCs w:val="18"/>
          </w:rPr>
          <w:t>Section D Additional Requirements for Compliance</w:t>
        </w:r>
      </w:ins>
    </w:p>
    <w:p w14:paraId="47DAF8E2" w14:textId="77777777" w:rsidR="0087473B" w:rsidRPr="00541D86" w:rsidRDefault="0087473B" w:rsidP="0087473B">
      <w:pPr>
        <w:numPr>
          <w:ilvl w:val="0"/>
          <w:numId w:val="22"/>
        </w:numPr>
        <w:rPr>
          <w:ins w:id="581" w:author="Wichert, RJ@Energy" w:date="2018-10-17T10:04:00Z"/>
          <w:rFonts w:asciiTheme="minorHAnsi" w:hAnsiTheme="minorHAnsi"/>
        </w:rPr>
      </w:pPr>
      <w:ins w:id="582" w:author="Wichert, RJ@Energy" w:date="2018-10-17T10:04:00Z">
        <w:r w:rsidRPr="00541D86">
          <w:rPr>
            <w:rFonts w:asciiTheme="minorHAnsi" w:hAnsiTheme="minorHAnsi"/>
          </w:rPr>
          <w:t>This field must be a true statement (or not applicable) for the system to comply.</w:t>
        </w:r>
      </w:ins>
    </w:p>
    <w:p w14:paraId="368AC839" w14:textId="77777777" w:rsidR="0087473B" w:rsidRPr="00541D86" w:rsidRDefault="0087473B" w:rsidP="0087473B">
      <w:pPr>
        <w:numPr>
          <w:ilvl w:val="0"/>
          <w:numId w:val="22"/>
        </w:numPr>
        <w:rPr>
          <w:ins w:id="583" w:author="Wichert, RJ@Energy" w:date="2018-10-17T10:04:00Z"/>
          <w:rFonts w:asciiTheme="minorHAnsi" w:hAnsiTheme="minorHAnsi"/>
        </w:rPr>
      </w:pPr>
      <w:ins w:id="584" w:author="Wichert, RJ@Energy" w:date="2018-10-17T10:04:00Z">
        <w:r w:rsidRPr="00541D86">
          <w:rPr>
            <w:rFonts w:asciiTheme="minorHAnsi" w:hAnsiTheme="minorHAnsi"/>
          </w:rPr>
          <w:t>This field must be a true statement (or not applicable) for the system to comply.</w:t>
        </w:r>
      </w:ins>
    </w:p>
    <w:p w14:paraId="05300F8C" w14:textId="77777777" w:rsidR="0087473B" w:rsidRPr="00541D86" w:rsidRDefault="0087473B" w:rsidP="0087473B">
      <w:pPr>
        <w:numPr>
          <w:ilvl w:val="0"/>
          <w:numId w:val="22"/>
        </w:numPr>
        <w:rPr>
          <w:ins w:id="585" w:author="Wichert, RJ@Energy" w:date="2018-10-17T10:04:00Z"/>
          <w:rFonts w:asciiTheme="minorHAnsi" w:hAnsiTheme="minorHAnsi"/>
        </w:rPr>
      </w:pPr>
      <w:ins w:id="586" w:author="Wichert, RJ@Energy" w:date="2018-10-17T10:04:00Z">
        <w:r w:rsidRPr="00541D86">
          <w:rPr>
            <w:rFonts w:asciiTheme="minorHAnsi" w:hAnsiTheme="minorHAnsi"/>
          </w:rPr>
          <w:t>This field must be a true statement (or not applicable) for the system to comply.</w:t>
        </w:r>
      </w:ins>
    </w:p>
    <w:p w14:paraId="1FD1235C" w14:textId="77777777" w:rsidR="0087473B" w:rsidRPr="00541D86" w:rsidRDefault="0087473B" w:rsidP="0087473B">
      <w:pPr>
        <w:numPr>
          <w:ilvl w:val="0"/>
          <w:numId w:val="22"/>
        </w:numPr>
        <w:rPr>
          <w:ins w:id="587" w:author="Wichert, RJ@Energy" w:date="2018-10-17T10:04:00Z"/>
          <w:rFonts w:asciiTheme="minorHAnsi" w:hAnsiTheme="minorHAnsi"/>
        </w:rPr>
      </w:pPr>
      <w:ins w:id="588" w:author="Wichert, RJ@Energy" w:date="2018-10-17T10:04:00Z">
        <w:r w:rsidRPr="00541D86">
          <w:rPr>
            <w:rFonts w:asciiTheme="minorHAnsi" w:hAnsiTheme="minorHAnsi"/>
          </w:rPr>
          <w:t>This field must be a true statement (or not applicable) for the system to comply.</w:t>
        </w:r>
      </w:ins>
    </w:p>
    <w:p w14:paraId="35464E6C" w14:textId="77777777" w:rsidR="0087473B" w:rsidRPr="00541D86" w:rsidRDefault="0087473B" w:rsidP="0087473B">
      <w:pPr>
        <w:numPr>
          <w:ilvl w:val="0"/>
          <w:numId w:val="22"/>
        </w:numPr>
        <w:rPr>
          <w:ins w:id="589" w:author="Wichert, RJ@Energy" w:date="2018-10-17T10:04:00Z"/>
          <w:rFonts w:asciiTheme="minorHAnsi" w:hAnsiTheme="minorHAnsi"/>
        </w:rPr>
      </w:pPr>
      <w:ins w:id="590" w:author="Wichert, RJ@Energy" w:date="2018-10-17T10:04:00Z">
        <w:r w:rsidRPr="00541D86">
          <w:rPr>
            <w:rFonts w:asciiTheme="minorHAnsi" w:hAnsiTheme="minorHAnsi"/>
          </w:rPr>
          <w:t>This field must be a true statement (or not applicable) for the system to comply</w:t>
        </w:r>
      </w:ins>
    </w:p>
    <w:p w14:paraId="653B6271" w14:textId="77777777" w:rsidR="0087473B" w:rsidRPr="00F966F3" w:rsidRDefault="0087473B" w:rsidP="0087473B">
      <w:pPr>
        <w:rPr>
          <w:ins w:id="591" w:author="Wichert, RJ@Energy" w:date="2018-10-17T10:04:00Z"/>
          <w:rFonts w:asciiTheme="minorHAnsi" w:hAnsiTheme="minorHAnsi"/>
          <w:sz w:val="16"/>
          <w:szCs w:val="16"/>
          <w:rPrChange w:id="592" w:author="Wichert, RJ@Energy" w:date="2018-10-17T10:47:00Z">
            <w:rPr>
              <w:ins w:id="593" w:author="Wichert, RJ@Energy" w:date="2018-10-17T10:04:00Z"/>
              <w:rFonts w:asciiTheme="minorHAnsi" w:hAnsiTheme="minorHAnsi"/>
            </w:rPr>
          </w:rPrChange>
        </w:rPr>
      </w:pPr>
    </w:p>
    <w:p w14:paraId="323C87C1" w14:textId="77777777" w:rsidR="0087473B" w:rsidRPr="00541D86" w:rsidRDefault="0087473B" w:rsidP="0087473B">
      <w:pPr>
        <w:rPr>
          <w:ins w:id="594" w:author="Wichert, RJ@Energy" w:date="2018-10-17T10:04:00Z"/>
          <w:rFonts w:asciiTheme="minorHAnsi" w:hAnsiTheme="minorHAnsi"/>
          <w:b/>
          <w:szCs w:val="18"/>
        </w:rPr>
      </w:pPr>
      <w:ins w:id="595" w:author="Wichert, RJ@Energy" w:date="2018-10-17T10:04:00Z">
        <w:r w:rsidRPr="00541D86">
          <w:rPr>
            <w:rFonts w:asciiTheme="minorHAnsi" w:hAnsiTheme="minorHAnsi"/>
            <w:b/>
          </w:rPr>
          <w:t xml:space="preserve">Section </w:t>
        </w:r>
        <w:r w:rsidRPr="00541D86">
          <w:rPr>
            <w:rFonts w:asciiTheme="minorHAnsi" w:hAnsiTheme="minorHAnsi"/>
            <w:b/>
            <w:szCs w:val="18"/>
          </w:rPr>
          <w:t>E. Hole for the Placement of a Static Pressure Probe (HSPP), and Permanently Installed Static Pressure Probe (PSPP) in the Supply Plenum</w:t>
        </w:r>
      </w:ins>
    </w:p>
    <w:p w14:paraId="5730D6DF" w14:textId="77777777" w:rsidR="0087473B" w:rsidRPr="00541D86" w:rsidRDefault="0087473B" w:rsidP="0087473B">
      <w:pPr>
        <w:pStyle w:val="ListParagraph"/>
        <w:numPr>
          <w:ilvl w:val="0"/>
          <w:numId w:val="24"/>
        </w:numPr>
        <w:ind w:left="360"/>
        <w:rPr>
          <w:ins w:id="596" w:author="Wichert, RJ@Energy" w:date="2018-10-17T10:04:00Z"/>
          <w:rFonts w:asciiTheme="minorHAnsi" w:hAnsiTheme="minorHAnsi"/>
          <w:szCs w:val="18"/>
        </w:rPr>
      </w:pPr>
      <w:ins w:id="597" w:author="Wichert, RJ@Energy" w:date="2018-10-17T10:04:00Z">
        <w:r w:rsidRPr="00541D86">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ins>
    </w:p>
    <w:p w14:paraId="07B00819" w14:textId="77777777" w:rsidR="0087473B" w:rsidRPr="00541D86" w:rsidRDefault="0087473B" w:rsidP="0087473B">
      <w:pPr>
        <w:numPr>
          <w:ilvl w:val="0"/>
          <w:numId w:val="23"/>
        </w:numPr>
        <w:ind w:left="1080"/>
        <w:rPr>
          <w:ins w:id="598" w:author="Wichert, RJ@Energy" w:date="2018-10-17T10:04:00Z"/>
          <w:rFonts w:ascii="Calibri" w:hAnsi="Calibri"/>
        </w:rPr>
      </w:pPr>
      <w:ins w:id="599" w:author="Wichert, RJ@Energy" w:date="2018-10-17T10:04:00Z">
        <w:r w:rsidRPr="00541D86">
          <w:rPr>
            <w:rFonts w:ascii="Calibri" w:hAnsi="Calibri"/>
            <w:bCs/>
          </w:rPr>
          <w:t>If an Hole Static Pressure Probe is installed then select “HSPP Installed”</w:t>
        </w:r>
      </w:ins>
    </w:p>
    <w:p w14:paraId="07336DD1" w14:textId="77777777" w:rsidR="0087473B" w:rsidRPr="00541D86" w:rsidRDefault="0087473B" w:rsidP="0087473B">
      <w:pPr>
        <w:numPr>
          <w:ilvl w:val="0"/>
          <w:numId w:val="23"/>
        </w:numPr>
        <w:ind w:left="1080"/>
        <w:rPr>
          <w:ins w:id="600" w:author="Wichert, RJ@Energy" w:date="2018-10-17T10:04:00Z"/>
          <w:rFonts w:ascii="Calibri" w:hAnsi="Calibri"/>
        </w:rPr>
      </w:pPr>
      <w:ins w:id="601" w:author="Wichert, RJ@Energy" w:date="2018-10-17T10:04:00Z">
        <w:r w:rsidRPr="00541D86">
          <w:rPr>
            <w:rFonts w:ascii="Calibri" w:hAnsi="Calibri"/>
            <w:bCs/>
          </w:rPr>
          <w:t>If a Permanent Static Pressure Probe is installed then select “PSPP Installed”</w:t>
        </w:r>
      </w:ins>
    </w:p>
    <w:p w14:paraId="5B08B062" w14:textId="77777777" w:rsidR="0087473B" w:rsidRPr="00541D86" w:rsidRDefault="0087473B" w:rsidP="0087473B">
      <w:pPr>
        <w:numPr>
          <w:ilvl w:val="0"/>
          <w:numId w:val="23"/>
        </w:numPr>
        <w:ind w:left="1080"/>
        <w:rPr>
          <w:ins w:id="602" w:author="Wichert, RJ@Energy" w:date="2018-10-17T10:04:00Z"/>
          <w:rFonts w:ascii="Calibri" w:hAnsi="Calibri"/>
        </w:rPr>
      </w:pPr>
      <w:ins w:id="603" w:author="Wichert, RJ@Energy" w:date="2018-10-17T10:04:00Z">
        <w:r w:rsidRPr="00541D86">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ins>
    </w:p>
    <w:p w14:paraId="7763880C" w14:textId="77777777" w:rsidR="0087473B" w:rsidRPr="00C44F0C" w:rsidRDefault="0087473B" w:rsidP="0087473B">
      <w:pPr>
        <w:numPr>
          <w:ilvl w:val="0"/>
          <w:numId w:val="23"/>
        </w:numPr>
        <w:ind w:left="1080"/>
        <w:rPr>
          <w:ins w:id="604" w:author="Wichert, RJ@Energy" w:date="2018-10-17T10:04:00Z"/>
          <w:rFonts w:asciiTheme="minorHAnsi" w:hAnsiTheme="minorHAnsi"/>
          <w:sz w:val="18"/>
          <w:szCs w:val="18"/>
        </w:rPr>
      </w:pPr>
      <w:ins w:id="605" w:author="Wichert, RJ@Energy" w:date="2018-10-17T10:04:00Z">
        <w:r w:rsidRPr="00541D86">
          <w:rPr>
            <w:rFonts w:ascii="Calibri" w:hAnsi="Calibri"/>
          </w:rPr>
          <w:t>If the system is such that an HSPP or PSPP is not applicable, select “HSPP/PSPP are not applicable to this system”.</w:t>
        </w:r>
      </w:ins>
    </w:p>
    <w:p w14:paraId="370B3B82" w14:textId="36BC908D" w:rsidR="0087473B" w:rsidRPr="00F966F3" w:rsidDel="00F966F3" w:rsidRDefault="0087473B" w:rsidP="00675A56">
      <w:pPr>
        <w:rPr>
          <w:del w:id="606" w:author="Wichert, RJ@Energy" w:date="2018-10-17T10:47:00Z"/>
          <w:rFonts w:ascii="Calibri" w:hAnsi="Calibri"/>
          <w:sz w:val="16"/>
          <w:szCs w:val="16"/>
          <w:rPrChange w:id="607" w:author="Wichert, RJ@Energy" w:date="2018-10-17T10:47:00Z">
            <w:rPr>
              <w:del w:id="608" w:author="Wichert, RJ@Energy" w:date="2018-10-17T10:47:00Z"/>
              <w:rFonts w:ascii="Calibri" w:hAnsi="Calibri"/>
              <w:sz w:val="18"/>
              <w:szCs w:val="18"/>
            </w:rPr>
          </w:rPrChange>
        </w:rPr>
      </w:pPr>
    </w:p>
    <w:p w14:paraId="7B023089" w14:textId="77777777" w:rsidR="00F966F3" w:rsidRPr="00270044" w:rsidRDefault="00F966F3" w:rsidP="00675A56">
      <w:pPr>
        <w:rPr>
          <w:ins w:id="609" w:author="Wichert, RJ@Energy" w:date="2018-10-17T10:47:00Z"/>
          <w:rFonts w:ascii="Calibri" w:hAnsi="Calibri"/>
          <w:sz w:val="18"/>
          <w:szCs w:val="18"/>
        </w:rPr>
      </w:pPr>
    </w:p>
    <w:p w14:paraId="5B4186AA" w14:textId="77777777" w:rsidR="00675A56" w:rsidRPr="00F966F3" w:rsidRDefault="00675A56" w:rsidP="00675A56">
      <w:pPr>
        <w:rPr>
          <w:rFonts w:asciiTheme="minorHAnsi" w:hAnsiTheme="minorHAnsi"/>
          <w:b/>
          <w:rPrChange w:id="610" w:author="Wichert, RJ@Energy" w:date="2018-10-17T10:46:00Z">
            <w:rPr>
              <w:rFonts w:ascii="Calibri" w:hAnsi="Calibri"/>
              <w:b/>
              <w:sz w:val="18"/>
              <w:szCs w:val="18"/>
            </w:rPr>
          </w:rPrChange>
        </w:rPr>
      </w:pPr>
      <w:r w:rsidRPr="00F966F3">
        <w:rPr>
          <w:rFonts w:asciiTheme="minorHAnsi" w:hAnsiTheme="minorHAnsi"/>
          <w:b/>
          <w:rPrChange w:id="611" w:author="Wichert, RJ@Energy" w:date="2018-10-17T10:46:00Z">
            <w:rPr>
              <w:rFonts w:ascii="Calibri" w:hAnsi="Calibri"/>
              <w:b/>
              <w:sz w:val="18"/>
              <w:szCs w:val="18"/>
            </w:rPr>
          </w:rPrChange>
        </w:rPr>
        <w:t>Section F. Determination of HERS Verification Compliance</w:t>
      </w:r>
    </w:p>
    <w:p w14:paraId="5B4186AB" w14:textId="0D1F300E" w:rsidR="00675A56" w:rsidRPr="00F966F3" w:rsidDel="00A87B76" w:rsidRDefault="00675A56" w:rsidP="00D1440B">
      <w:pPr>
        <w:pStyle w:val="ListParagraph"/>
        <w:numPr>
          <w:ilvl w:val="0"/>
          <w:numId w:val="25"/>
        </w:numPr>
        <w:ind w:left="360"/>
        <w:rPr>
          <w:del w:id="612" w:author="Wichert, RJ@Energy" w:date="2018-10-17T10:40:00Z"/>
          <w:rFonts w:ascii="Calibri" w:hAnsi="Calibri"/>
          <w:rPrChange w:id="613" w:author="Wichert, RJ@Energy" w:date="2018-10-17T10:47:00Z">
            <w:rPr>
              <w:del w:id="614" w:author="Wichert, RJ@Energy" w:date="2018-10-17T10:40:00Z"/>
              <w:rFonts w:ascii="Calibri" w:hAnsi="Calibri"/>
              <w:sz w:val="18"/>
              <w:szCs w:val="18"/>
            </w:rPr>
          </w:rPrChange>
        </w:rPr>
      </w:pPr>
      <w:r w:rsidRPr="00F966F3">
        <w:rPr>
          <w:rFonts w:ascii="Calibri" w:hAnsi="Calibri"/>
          <w:rPrChange w:id="615" w:author="Wichert, RJ@Energy" w:date="2018-10-17T10:47:00Z">
            <w:rPr>
              <w:rFonts w:ascii="Calibri" w:hAnsi="Calibri"/>
              <w:sz w:val="18"/>
              <w:szCs w:val="18"/>
            </w:rPr>
          </w:rPrChange>
        </w:rPr>
        <w:t>This field is filled out automatically. Compliance requires that all individual criteria pass.</w:t>
      </w:r>
    </w:p>
    <w:p w14:paraId="5B4186AC" w14:textId="3A680F39" w:rsidR="005C007B" w:rsidRPr="00F966F3" w:rsidRDefault="005C007B">
      <w:pPr>
        <w:pStyle w:val="ListParagraph"/>
        <w:numPr>
          <w:ilvl w:val="0"/>
          <w:numId w:val="25"/>
        </w:numPr>
        <w:ind w:left="360"/>
        <w:rPr>
          <w:rFonts w:asciiTheme="minorHAnsi" w:hAnsiTheme="minorHAnsi"/>
          <w:b/>
          <w:rPrChange w:id="616" w:author="Wichert, RJ@Energy" w:date="2018-10-17T10:47:00Z">
            <w:rPr>
              <w:rFonts w:asciiTheme="minorHAnsi" w:hAnsiTheme="minorHAnsi"/>
              <w:b/>
              <w:sz w:val="18"/>
              <w:szCs w:val="18"/>
            </w:rPr>
          </w:rPrChange>
        </w:rPr>
        <w:pPrChange w:id="617" w:author="Wichert, RJ@Energy" w:date="2018-10-17T10:40:00Z">
          <w:pPr/>
        </w:pPrChange>
      </w:pPr>
    </w:p>
    <w:p w14:paraId="5B4186AD" w14:textId="3F0EC008" w:rsidR="00675A56" w:rsidRPr="00F966F3" w:rsidDel="00A87B76" w:rsidRDefault="00675A56" w:rsidP="00977AE0">
      <w:pPr>
        <w:pStyle w:val="BulletB1Number"/>
        <w:rPr>
          <w:del w:id="618" w:author="Wichert, RJ@Energy" w:date="2018-10-17T10:41:00Z"/>
          <w:rFonts w:asciiTheme="minorHAnsi" w:hAnsiTheme="minorHAnsi"/>
          <w:rPrChange w:id="619" w:author="Wichert, RJ@Energy" w:date="2018-10-17T10:47:00Z">
            <w:rPr>
              <w:del w:id="620" w:author="Wichert, RJ@Energy" w:date="2018-10-17T10:41:00Z"/>
              <w:rFonts w:asciiTheme="minorHAnsi" w:hAnsiTheme="minorHAnsi"/>
              <w:sz w:val="18"/>
              <w:szCs w:val="18"/>
            </w:rPr>
          </w:rPrChange>
        </w:rPr>
      </w:pPr>
    </w:p>
    <w:p w14:paraId="5B4186AE" w14:textId="77777777" w:rsidR="00977AE0" w:rsidRPr="00F966F3" w:rsidRDefault="00977AE0" w:rsidP="00977AE0">
      <w:pPr>
        <w:pStyle w:val="BulletB1Number"/>
        <w:ind w:left="1080" w:firstLine="0"/>
        <w:rPr>
          <w:rFonts w:asciiTheme="minorHAnsi" w:hAnsiTheme="minorHAnsi"/>
          <w:rPrChange w:id="621" w:author="Wichert, RJ@Energy" w:date="2018-10-17T10:47:00Z">
            <w:rPr>
              <w:rFonts w:asciiTheme="minorHAnsi" w:hAnsiTheme="minorHAnsi"/>
              <w:sz w:val="18"/>
              <w:szCs w:val="18"/>
            </w:rPr>
          </w:rPrChange>
        </w:rPr>
        <w:sectPr w:rsidR="00977AE0" w:rsidRPr="00F966F3" w:rsidSect="00497118">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215"/>
        <w:gridCol w:w="4588"/>
        <w:gridCol w:w="29"/>
        <w:gridCol w:w="5569"/>
        <w:gridCol w:w="64"/>
      </w:tblGrid>
      <w:tr w:rsidR="00A66AF2" w:rsidRPr="00F966F3" w:rsidDel="0087473B" w14:paraId="5B4186B0" w14:textId="0595CF38" w:rsidTr="0087473B">
        <w:trPr>
          <w:cantSplit/>
          <w:trHeight w:val="144"/>
          <w:del w:id="626" w:author="Wichert, RJ@Energy" w:date="2018-10-17T10:06:00Z"/>
        </w:trPr>
        <w:tc>
          <w:tcPr>
            <w:tcW w:w="11094" w:type="dxa"/>
            <w:gridSpan w:val="6"/>
            <w:tcBorders>
              <w:top w:val="single" w:sz="4" w:space="0" w:color="auto"/>
            </w:tcBorders>
            <w:vAlign w:val="center"/>
          </w:tcPr>
          <w:p w14:paraId="5B4186AF" w14:textId="18EADFBB" w:rsidR="00A66AF2" w:rsidRPr="00F966F3" w:rsidDel="0087473B" w:rsidRDefault="00A66AF2" w:rsidP="00A66AF2">
            <w:pPr>
              <w:keepNext/>
              <w:rPr>
                <w:del w:id="627" w:author="Wichert, RJ@Energy" w:date="2018-10-17T10:06:00Z"/>
                <w:rFonts w:asciiTheme="minorHAnsi" w:hAnsiTheme="minorHAnsi"/>
                <w:b/>
                <w:rPrChange w:id="628" w:author="Wichert, RJ@Energy" w:date="2018-10-17T10:47:00Z">
                  <w:rPr>
                    <w:del w:id="629" w:author="Wichert, RJ@Energy" w:date="2018-10-17T10:06:00Z"/>
                    <w:rFonts w:asciiTheme="minorHAnsi" w:hAnsiTheme="minorHAnsi"/>
                    <w:b/>
                    <w:sz w:val="18"/>
                    <w:szCs w:val="18"/>
                  </w:rPr>
                </w:rPrChange>
              </w:rPr>
            </w:pPr>
            <w:del w:id="630" w:author="Wichert, RJ@Energy" w:date="2018-10-17T10:06:00Z">
              <w:r w:rsidRPr="00F966F3" w:rsidDel="0087473B">
                <w:rPr>
                  <w:rFonts w:asciiTheme="minorHAnsi" w:hAnsiTheme="minorHAnsi"/>
                  <w:b/>
                  <w:rPrChange w:id="631" w:author="Wichert, RJ@Energy" w:date="2018-10-17T10:47:00Z">
                    <w:rPr>
                      <w:rFonts w:asciiTheme="minorHAnsi" w:hAnsiTheme="minorHAnsi"/>
                      <w:b/>
                      <w:sz w:val="18"/>
                      <w:szCs w:val="18"/>
                    </w:rPr>
                  </w:rPrChange>
                </w:rPr>
                <w:lastRenderedPageBreak/>
                <w:delText>A. System Information</w:delText>
              </w:r>
            </w:del>
          </w:p>
        </w:tc>
      </w:tr>
      <w:tr w:rsidR="00A66AF2" w:rsidRPr="00F966F3" w:rsidDel="0087473B" w14:paraId="5B4186B4" w14:textId="0AA598CC" w:rsidTr="0087473B">
        <w:trPr>
          <w:cantSplit/>
          <w:trHeight w:val="144"/>
          <w:del w:id="632" w:author="Wichert, RJ@Energy" w:date="2018-10-17T10:06:00Z"/>
        </w:trPr>
        <w:tc>
          <w:tcPr>
            <w:tcW w:w="781" w:type="dxa"/>
            <w:gridSpan w:val="2"/>
            <w:tcBorders>
              <w:top w:val="single" w:sz="4" w:space="0" w:color="auto"/>
            </w:tcBorders>
            <w:vAlign w:val="center"/>
          </w:tcPr>
          <w:p w14:paraId="5B4186B1" w14:textId="02DFD2E0" w:rsidR="00A66AF2" w:rsidRPr="00F966F3" w:rsidDel="0087473B" w:rsidRDefault="00E11A14" w:rsidP="002E1B19">
            <w:pPr>
              <w:jc w:val="center"/>
              <w:rPr>
                <w:del w:id="633" w:author="Wichert, RJ@Energy" w:date="2018-10-17T10:06:00Z"/>
                <w:rFonts w:asciiTheme="minorHAnsi" w:hAnsiTheme="minorHAnsi"/>
                <w:rPrChange w:id="634" w:author="Wichert, RJ@Energy" w:date="2018-10-17T10:47:00Z">
                  <w:rPr>
                    <w:del w:id="635" w:author="Wichert, RJ@Energy" w:date="2018-10-17T10:06:00Z"/>
                    <w:rFonts w:asciiTheme="minorHAnsi" w:hAnsiTheme="minorHAnsi"/>
                    <w:sz w:val="18"/>
                    <w:szCs w:val="18"/>
                  </w:rPr>
                </w:rPrChange>
              </w:rPr>
            </w:pPr>
            <w:del w:id="636" w:author="Wichert, RJ@Energy" w:date="2018-10-17T10:06:00Z">
              <w:r w:rsidRPr="00F966F3" w:rsidDel="0087473B">
                <w:rPr>
                  <w:rFonts w:asciiTheme="minorHAnsi" w:hAnsiTheme="minorHAnsi"/>
                  <w:rPrChange w:id="637" w:author="Wichert, RJ@Energy" w:date="2018-10-17T10:47:00Z">
                    <w:rPr>
                      <w:rFonts w:asciiTheme="minorHAnsi" w:hAnsiTheme="minorHAnsi"/>
                      <w:sz w:val="18"/>
                      <w:szCs w:val="18"/>
                    </w:rPr>
                  </w:rPrChange>
                </w:rPr>
                <w:delText>01</w:delText>
              </w:r>
            </w:del>
          </w:p>
        </w:tc>
        <w:tc>
          <w:tcPr>
            <w:tcW w:w="4644" w:type="dxa"/>
            <w:gridSpan w:val="2"/>
            <w:tcBorders>
              <w:top w:val="single" w:sz="4" w:space="0" w:color="auto"/>
            </w:tcBorders>
            <w:vAlign w:val="center"/>
          </w:tcPr>
          <w:p w14:paraId="5B4186B2" w14:textId="33FA2EBB" w:rsidR="00A66AF2" w:rsidRPr="00F966F3" w:rsidDel="0087473B" w:rsidRDefault="00A66AF2" w:rsidP="002E1B19">
            <w:pPr>
              <w:rPr>
                <w:del w:id="638" w:author="Wichert, RJ@Energy" w:date="2018-10-17T10:06:00Z"/>
                <w:rFonts w:asciiTheme="minorHAnsi" w:hAnsiTheme="minorHAnsi"/>
                <w:color w:val="000000"/>
                <w:highlight w:val="yellow"/>
                <w:rPrChange w:id="639" w:author="Wichert, RJ@Energy" w:date="2018-10-17T10:47:00Z">
                  <w:rPr>
                    <w:del w:id="640" w:author="Wichert, RJ@Energy" w:date="2018-10-17T10:06:00Z"/>
                    <w:rFonts w:asciiTheme="minorHAnsi" w:hAnsiTheme="minorHAnsi"/>
                    <w:color w:val="000000"/>
                    <w:sz w:val="18"/>
                    <w:szCs w:val="18"/>
                    <w:highlight w:val="yellow"/>
                  </w:rPr>
                </w:rPrChange>
              </w:rPr>
            </w:pPr>
            <w:del w:id="641" w:author="Wichert, RJ@Energy" w:date="2018-10-17T10:06:00Z">
              <w:r w:rsidRPr="00F966F3" w:rsidDel="0087473B">
                <w:rPr>
                  <w:rFonts w:asciiTheme="minorHAnsi" w:hAnsiTheme="minorHAnsi"/>
                  <w:rPrChange w:id="642" w:author="Wichert, RJ@Energy" w:date="2018-10-17T10:47:00Z">
                    <w:rPr>
                      <w:rFonts w:asciiTheme="minorHAnsi" w:hAnsiTheme="minorHAnsi"/>
                      <w:sz w:val="18"/>
                      <w:szCs w:val="18"/>
                    </w:rPr>
                  </w:rPrChange>
                </w:rPr>
                <w:delText>System Identification or Name</w:delText>
              </w:r>
            </w:del>
          </w:p>
        </w:tc>
        <w:tc>
          <w:tcPr>
            <w:tcW w:w="5669" w:type="dxa"/>
            <w:gridSpan w:val="2"/>
            <w:tcBorders>
              <w:top w:val="single" w:sz="4" w:space="0" w:color="auto"/>
            </w:tcBorders>
            <w:vAlign w:val="center"/>
          </w:tcPr>
          <w:p w14:paraId="5B4186B3" w14:textId="0D763395" w:rsidR="00A66AF2" w:rsidRPr="00F966F3" w:rsidDel="0087473B" w:rsidRDefault="00A66AF2" w:rsidP="002E1B19">
            <w:pPr>
              <w:rPr>
                <w:del w:id="643" w:author="Wichert, RJ@Energy" w:date="2018-10-17T10:06:00Z"/>
                <w:rFonts w:asciiTheme="minorHAnsi" w:hAnsiTheme="minorHAnsi"/>
                <w:color w:val="000000"/>
                <w:highlight w:val="yellow"/>
                <w:rPrChange w:id="644" w:author="Wichert, RJ@Energy" w:date="2018-10-17T10:47:00Z">
                  <w:rPr>
                    <w:del w:id="645" w:author="Wichert, RJ@Energy" w:date="2018-10-17T10:06:00Z"/>
                    <w:rFonts w:asciiTheme="minorHAnsi" w:hAnsiTheme="minorHAnsi"/>
                    <w:color w:val="000000"/>
                    <w:sz w:val="18"/>
                    <w:szCs w:val="18"/>
                    <w:highlight w:val="yellow"/>
                  </w:rPr>
                </w:rPrChange>
              </w:rPr>
            </w:pPr>
            <w:del w:id="646" w:author="Wichert, RJ@Energy" w:date="2018-10-17T10:06:00Z">
              <w:r w:rsidRPr="00F966F3" w:rsidDel="0087473B">
                <w:rPr>
                  <w:rFonts w:asciiTheme="minorHAnsi" w:hAnsiTheme="minorHAnsi"/>
                  <w:rPrChange w:id="647" w:author="Wichert, RJ@Energy" w:date="2018-10-17T10:47:00Z">
                    <w:rPr>
                      <w:rFonts w:asciiTheme="minorHAnsi" w:hAnsiTheme="minorHAnsi"/>
                      <w:sz w:val="18"/>
                      <w:szCs w:val="18"/>
                    </w:rPr>
                  </w:rPrChange>
                </w:rPr>
                <w:delText xml:space="preserve">&lt;&lt;auto filled text: referenced from </w:delText>
              </w:r>
              <w:r w:rsidR="00E06AEB" w:rsidRPr="00F966F3" w:rsidDel="0087473B">
                <w:rPr>
                  <w:rFonts w:asciiTheme="minorHAnsi" w:hAnsiTheme="minorHAnsi"/>
                  <w:rPrChange w:id="648" w:author="Wichert, RJ@Energy" w:date="2018-10-17T10:47:00Z">
                    <w:rPr>
                      <w:rFonts w:asciiTheme="minorHAnsi" w:hAnsiTheme="minorHAnsi"/>
                      <w:sz w:val="18"/>
                      <w:szCs w:val="18"/>
                    </w:rPr>
                  </w:rPrChange>
                </w:rPr>
                <w:delText>CF2R-</w:delText>
              </w:r>
              <w:r w:rsidRPr="00F966F3" w:rsidDel="0087473B">
                <w:rPr>
                  <w:rFonts w:asciiTheme="minorHAnsi" w:hAnsiTheme="minorHAnsi"/>
                  <w:rPrChange w:id="649" w:author="Wichert, RJ@Energy" w:date="2018-10-17T10:47:00Z">
                    <w:rPr>
                      <w:rFonts w:asciiTheme="minorHAnsi" w:hAnsiTheme="minorHAnsi"/>
                      <w:sz w:val="18"/>
                      <w:szCs w:val="18"/>
                    </w:rPr>
                  </w:rPrChange>
                </w:rPr>
                <w:delText>MCH</w:delText>
              </w:r>
              <w:r w:rsidR="00E06AEB" w:rsidRPr="00F966F3" w:rsidDel="0087473B">
                <w:rPr>
                  <w:rFonts w:asciiTheme="minorHAnsi" w:hAnsiTheme="minorHAnsi"/>
                  <w:rPrChange w:id="650" w:author="Wichert, RJ@Energy" w:date="2018-10-17T10:47:00Z">
                    <w:rPr>
                      <w:rFonts w:asciiTheme="minorHAnsi" w:hAnsiTheme="minorHAnsi"/>
                      <w:sz w:val="18"/>
                      <w:szCs w:val="18"/>
                    </w:rPr>
                  </w:rPrChange>
                </w:rPr>
                <w:delText>-28</w:delText>
              </w:r>
              <w:r w:rsidRPr="00F966F3" w:rsidDel="0087473B">
                <w:rPr>
                  <w:rFonts w:asciiTheme="minorHAnsi" w:hAnsiTheme="minorHAnsi"/>
                  <w:rPrChange w:id="651" w:author="Wichert, RJ@Energy" w:date="2018-10-17T10:47:00Z">
                    <w:rPr>
                      <w:rFonts w:asciiTheme="minorHAnsi" w:hAnsiTheme="minorHAnsi"/>
                      <w:sz w:val="18"/>
                      <w:szCs w:val="18"/>
                    </w:rPr>
                  </w:rPrChange>
                </w:rPr>
                <w:delText>&gt;&gt;</w:delText>
              </w:r>
            </w:del>
          </w:p>
        </w:tc>
      </w:tr>
      <w:tr w:rsidR="00A66AF2" w:rsidRPr="00F966F3" w:rsidDel="0087473B" w14:paraId="5B4186B8" w14:textId="34A4340F" w:rsidTr="0087473B">
        <w:trPr>
          <w:cantSplit/>
          <w:trHeight w:val="144"/>
          <w:del w:id="652" w:author="Wichert, RJ@Energy" w:date="2018-10-17T10:06:00Z"/>
        </w:trPr>
        <w:tc>
          <w:tcPr>
            <w:tcW w:w="781" w:type="dxa"/>
            <w:gridSpan w:val="2"/>
            <w:vAlign w:val="center"/>
          </w:tcPr>
          <w:p w14:paraId="5B4186B5" w14:textId="6E2734B3" w:rsidR="00A66AF2" w:rsidRPr="00F966F3" w:rsidDel="0087473B" w:rsidRDefault="00E11A14" w:rsidP="002E1B19">
            <w:pPr>
              <w:jc w:val="center"/>
              <w:rPr>
                <w:del w:id="653" w:author="Wichert, RJ@Energy" w:date="2018-10-17T10:06:00Z"/>
                <w:rFonts w:asciiTheme="minorHAnsi" w:hAnsiTheme="minorHAnsi"/>
                <w:rPrChange w:id="654" w:author="Wichert, RJ@Energy" w:date="2018-10-17T10:47:00Z">
                  <w:rPr>
                    <w:del w:id="655" w:author="Wichert, RJ@Energy" w:date="2018-10-17T10:06:00Z"/>
                    <w:rFonts w:asciiTheme="minorHAnsi" w:hAnsiTheme="minorHAnsi"/>
                    <w:sz w:val="18"/>
                    <w:szCs w:val="18"/>
                  </w:rPr>
                </w:rPrChange>
              </w:rPr>
            </w:pPr>
            <w:del w:id="656" w:author="Wichert, RJ@Energy" w:date="2018-10-17T10:06:00Z">
              <w:r w:rsidRPr="00F966F3" w:rsidDel="0087473B">
                <w:rPr>
                  <w:rFonts w:asciiTheme="minorHAnsi" w:hAnsiTheme="minorHAnsi"/>
                  <w:rPrChange w:id="657" w:author="Wichert, RJ@Energy" w:date="2018-10-17T10:47:00Z">
                    <w:rPr>
                      <w:rFonts w:asciiTheme="minorHAnsi" w:hAnsiTheme="minorHAnsi"/>
                      <w:sz w:val="18"/>
                      <w:szCs w:val="18"/>
                    </w:rPr>
                  </w:rPrChange>
                </w:rPr>
                <w:delText>02</w:delText>
              </w:r>
            </w:del>
          </w:p>
        </w:tc>
        <w:tc>
          <w:tcPr>
            <w:tcW w:w="4644" w:type="dxa"/>
            <w:gridSpan w:val="2"/>
            <w:vAlign w:val="center"/>
          </w:tcPr>
          <w:p w14:paraId="5B4186B6" w14:textId="1C30826D" w:rsidR="00A66AF2" w:rsidRPr="00F966F3" w:rsidDel="0087473B" w:rsidRDefault="00A66AF2" w:rsidP="002E1B19">
            <w:pPr>
              <w:rPr>
                <w:del w:id="658" w:author="Wichert, RJ@Energy" w:date="2018-10-17T10:06:00Z"/>
                <w:rFonts w:asciiTheme="minorHAnsi" w:hAnsiTheme="minorHAnsi"/>
                <w:rPrChange w:id="659" w:author="Wichert, RJ@Energy" w:date="2018-10-17T10:47:00Z">
                  <w:rPr>
                    <w:del w:id="660" w:author="Wichert, RJ@Energy" w:date="2018-10-17T10:06:00Z"/>
                    <w:rFonts w:asciiTheme="minorHAnsi" w:hAnsiTheme="minorHAnsi"/>
                    <w:sz w:val="18"/>
                    <w:szCs w:val="18"/>
                  </w:rPr>
                </w:rPrChange>
              </w:rPr>
            </w:pPr>
            <w:del w:id="661" w:author="Wichert, RJ@Energy" w:date="2018-10-17T10:06:00Z">
              <w:r w:rsidRPr="00F966F3" w:rsidDel="0087473B">
                <w:rPr>
                  <w:rFonts w:asciiTheme="minorHAnsi" w:hAnsiTheme="minorHAnsi"/>
                  <w:rPrChange w:id="662" w:author="Wichert, RJ@Energy" w:date="2018-10-17T10:47:00Z">
                    <w:rPr>
                      <w:rFonts w:asciiTheme="minorHAnsi" w:hAnsiTheme="minorHAnsi"/>
                      <w:sz w:val="18"/>
                      <w:szCs w:val="18"/>
                    </w:rPr>
                  </w:rPrChange>
                </w:rPr>
                <w:delText>System Location or Area Served</w:delText>
              </w:r>
            </w:del>
          </w:p>
        </w:tc>
        <w:tc>
          <w:tcPr>
            <w:tcW w:w="5669" w:type="dxa"/>
            <w:gridSpan w:val="2"/>
            <w:vAlign w:val="center"/>
          </w:tcPr>
          <w:p w14:paraId="5B4186B7" w14:textId="759D7526" w:rsidR="00A66AF2" w:rsidRPr="00F966F3" w:rsidDel="0087473B" w:rsidRDefault="00A66AF2" w:rsidP="002E1B19">
            <w:pPr>
              <w:rPr>
                <w:del w:id="663" w:author="Wichert, RJ@Energy" w:date="2018-10-17T10:06:00Z"/>
                <w:rFonts w:asciiTheme="minorHAnsi" w:hAnsiTheme="minorHAnsi"/>
                <w:rPrChange w:id="664" w:author="Wichert, RJ@Energy" w:date="2018-10-17T10:47:00Z">
                  <w:rPr>
                    <w:del w:id="665" w:author="Wichert, RJ@Energy" w:date="2018-10-17T10:06:00Z"/>
                    <w:rFonts w:asciiTheme="minorHAnsi" w:hAnsiTheme="minorHAnsi"/>
                    <w:sz w:val="18"/>
                    <w:szCs w:val="18"/>
                  </w:rPr>
                </w:rPrChange>
              </w:rPr>
            </w:pPr>
            <w:del w:id="666" w:author="Wichert, RJ@Energy" w:date="2018-10-17T10:06:00Z">
              <w:r w:rsidRPr="00F966F3" w:rsidDel="0087473B">
                <w:rPr>
                  <w:rFonts w:asciiTheme="minorHAnsi" w:hAnsiTheme="minorHAnsi"/>
                  <w:rPrChange w:id="667" w:author="Wichert, RJ@Energy" w:date="2018-10-17T10:47:00Z">
                    <w:rPr>
                      <w:rFonts w:asciiTheme="minorHAnsi" w:hAnsiTheme="minorHAnsi"/>
                      <w:sz w:val="18"/>
                      <w:szCs w:val="18"/>
                    </w:rPr>
                  </w:rPrChange>
                </w:rPr>
                <w:delText xml:space="preserve">&lt;&lt;auto filled text: referenced from </w:delText>
              </w:r>
              <w:r w:rsidR="00E06AEB" w:rsidRPr="00F966F3" w:rsidDel="0087473B">
                <w:rPr>
                  <w:rFonts w:asciiTheme="minorHAnsi" w:hAnsiTheme="minorHAnsi"/>
                  <w:rPrChange w:id="668" w:author="Wichert, RJ@Energy" w:date="2018-10-17T10:47:00Z">
                    <w:rPr>
                      <w:rFonts w:asciiTheme="minorHAnsi" w:hAnsiTheme="minorHAnsi"/>
                      <w:sz w:val="18"/>
                      <w:szCs w:val="18"/>
                    </w:rPr>
                  </w:rPrChange>
                </w:rPr>
                <w:delText>CF2R-MCH-28</w:delText>
              </w:r>
              <w:r w:rsidRPr="00F966F3" w:rsidDel="0087473B">
                <w:rPr>
                  <w:rFonts w:asciiTheme="minorHAnsi" w:hAnsiTheme="minorHAnsi"/>
                  <w:rPrChange w:id="669" w:author="Wichert, RJ@Energy" w:date="2018-10-17T10:47:00Z">
                    <w:rPr>
                      <w:rFonts w:asciiTheme="minorHAnsi" w:hAnsiTheme="minorHAnsi"/>
                      <w:sz w:val="18"/>
                      <w:szCs w:val="18"/>
                    </w:rPr>
                  </w:rPrChange>
                </w:rPr>
                <w:delText>&gt;&gt;</w:delText>
              </w:r>
            </w:del>
          </w:p>
        </w:tc>
      </w:tr>
      <w:tr w:rsidR="00A66AF2" w:rsidRPr="00F966F3" w:rsidDel="0087473B" w14:paraId="5B4186BC" w14:textId="777B007D" w:rsidTr="0087473B">
        <w:trPr>
          <w:cantSplit/>
          <w:trHeight w:val="144"/>
          <w:del w:id="670" w:author="Wichert, RJ@Energy" w:date="2018-10-17T10:06:00Z"/>
        </w:trPr>
        <w:tc>
          <w:tcPr>
            <w:tcW w:w="781" w:type="dxa"/>
            <w:gridSpan w:val="2"/>
            <w:vAlign w:val="center"/>
          </w:tcPr>
          <w:p w14:paraId="5B4186B9" w14:textId="04C3BDCA" w:rsidR="00A66AF2" w:rsidRPr="00F966F3" w:rsidDel="0087473B" w:rsidRDefault="00A66AF2" w:rsidP="002E1B19">
            <w:pPr>
              <w:jc w:val="center"/>
              <w:rPr>
                <w:del w:id="671" w:author="Wichert, RJ@Energy" w:date="2018-10-17T10:06:00Z"/>
                <w:rFonts w:asciiTheme="minorHAnsi" w:hAnsiTheme="minorHAnsi"/>
                <w:rPrChange w:id="672" w:author="Wichert, RJ@Energy" w:date="2018-10-17T10:47:00Z">
                  <w:rPr>
                    <w:del w:id="673" w:author="Wichert, RJ@Energy" w:date="2018-10-17T10:06:00Z"/>
                    <w:rFonts w:asciiTheme="minorHAnsi" w:hAnsiTheme="minorHAnsi"/>
                    <w:sz w:val="18"/>
                    <w:szCs w:val="18"/>
                  </w:rPr>
                </w:rPrChange>
              </w:rPr>
            </w:pPr>
            <w:del w:id="674" w:author="Wichert, RJ@Energy" w:date="2018-10-17T10:06:00Z">
              <w:r w:rsidRPr="00F966F3" w:rsidDel="0087473B">
                <w:rPr>
                  <w:rFonts w:asciiTheme="minorHAnsi" w:hAnsiTheme="minorHAnsi"/>
                  <w:rPrChange w:id="675" w:author="Wichert, RJ@Energy" w:date="2018-10-17T10:47:00Z">
                    <w:rPr>
                      <w:rFonts w:asciiTheme="minorHAnsi" w:hAnsiTheme="minorHAnsi"/>
                      <w:sz w:val="18"/>
                      <w:szCs w:val="18"/>
                    </w:rPr>
                  </w:rPrChange>
                </w:rPr>
                <w:delText>03</w:delText>
              </w:r>
            </w:del>
          </w:p>
        </w:tc>
        <w:tc>
          <w:tcPr>
            <w:tcW w:w="4644" w:type="dxa"/>
            <w:gridSpan w:val="2"/>
            <w:vAlign w:val="center"/>
          </w:tcPr>
          <w:p w14:paraId="5B4186BA" w14:textId="1C3FD8B4" w:rsidR="00A66AF2" w:rsidRPr="00F966F3" w:rsidDel="0087473B" w:rsidRDefault="00A66AF2" w:rsidP="002E1B19">
            <w:pPr>
              <w:rPr>
                <w:del w:id="676" w:author="Wichert, RJ@Energy" w:date="2018-10-17T10:06:00Z"/>
                <w:rFonts w:asciiTheme="minorHAnsi" w:hAnsiTheme="minorHAnsi"/>
                <w:rPrChange w:id="677" w:author="Wichert, RJ@Energy" w:date="2018-10-17T10:47:00Z">
                  <w:rPr>
                    <w:del w:id="678" w:author="Wichert, RJ@Energy" w:date="2018-10-17T10:06:00Z"/>
                    <w:rFonts w:asciiTheme="minorHAnsi" w:hAnsiTheme="minorHAnsi"/>
                    <w:sz w:val="18"/>
                    <w:szCs w:val="18"/>
                  </w:rPr>
                </w:rPrChange>
              </w:rPr>
            </w:pPr>
            <w:del w:id="679" w:author="Wichert, RJ@Energy" w:date="2018-10-17T10:06:00Z">
              <w:r w:rsidRPr="00F966F3" w:rsidDel="0087473B">
                <w:rPr>
                  <w:rFonts w:asciiTheme="minorHAnsi" w:hAnsiTheme="minorHAnsi"/>
                  <w:rPrChange w:id="680" w:author="Wichert, RJ@Energy" w:date="2018-10-17T10:47:00Z">
                    <w:rPr>
                      <w:rFonts w:asciiTheme="minorHAnsi" w:hAnsiTheme="minorHAnsi"/>
                      <w:sz w:val="18"/>
                      <w:szCs w:val="18"/>
                    </w:rPr>
                  </w:rPrChange>
                </w:rPr>
                <w:delText>Nominal Cooling Capacity (tons) of Condenser</w:delText>
              </w:r>
            </w:del>
          </w:p>
        </w:tc>
        <w:tc>
          <w:tcPr>
            <w:tcW w:w="5669" w:type="dxa"/>
            <w:gridSpan w:val="2"/>
            <w:vAlign w:val="center"/>
          </w:tcPr>
          <w:p w14:paraId="5B4186BB" w14:textId="06229356" w:rsidR="00A66AF2" w:rsidRPr="00F966F3" w:rsidDel="0087473B" w:rsidRDefault="002C4E31" w:rsidP="00E40314">
            <w:pPr>
              <w:keepNext/>
              <w:rPr>
                <w:del w:id="681" w:author="Wichert, RJ@Energy" w:date="2018-10-17T10:06:00Z"/>
                <w:rFonts w:asciiTheme="minorHAnsi" w:hAnsiTheme="minorHAnsi"/>
                <w:rPrChange w:id="682" w:author="Wichert, RJ@Energy" w:date="2018-10-17T10:47:00Z">
                  <w:rPr>
                    <w:del w:id="683" w:author="Wichert, RJ@Energy" w:date="2018-10-17T10:06:00Z"/>
                    <w:rFonts w:asciiTheme="minorHAnsi" w:hAnsiTheme="minorHAnsi"/>
                    <w:sz w:val="18"/>
                    <w:szCs w:val="18"/>
                  </w:rPr>
                </w:rPrChange>
              </w:rPr>
            </w:pPr>
            <w:del w:id="684" w:author="Wichert, RJ@Energy" w:date="2018-10-17T10:06:00Z">
              <w:r w:rsidRPr="00F966F3" w:rsidDel="0087473B">
                <w:rPr>
                  <w:rFonts w:asciiTheme="minorHAnsi" w:hAnsiTheme="minorHAnsi"/>
                  <w:rPrChange w:id="685" w:author="Wichert, RJ@Energy" w:date="2018-10-17T10:47:00Z">
                    <w:rPr>
                      <w:rFonts w:asciiTheme="minorHAnsi" w:hAnsiTheme="minorHAnsi"/>
                      <w:sz w:val="18"/>
                      <w:szCs w:val="18"/>
                    </w:rPr>
                  </w:rPrChange>
                </w:rPr>
                <w:delText>&lt;&lt;auto filled text: referenced from CF2R-MCH-28</w:delText>
              </w:r>
              <w:r w:rsidR="000260E0" w:rsidRPr="00F966F3" w:rsidDel="0087473B">
                <w:rPr>
                  <w:rFonts w:ascii="Calibri" w:hAnsi="Calibri"/>
                  <w:rPrChange w:id="686" w:author="Wichert, RJ@Energy" w:date="2018-10-17T10:47:00Z">
                    <w:rPr>
                      <w:rFonts w:ascii="Calibri" w:hAnsi="Calibri"/>
                      <w:sz w:val="18"/>
                      <w:szCs w:val="18"/>
                    </w:rPr>
                  </w:rPrChange>
                </w:rPr>
                <w:delText xml:space="preserve">; </w:delText>
              </w:r>
              <w:r w:rsidR="00E40314" w:rsidRPr="00F966F3" w:rsidDel="0087473B">
                <w:rPr>
                  <w:rFonts w:asciiTheme="minorHAnsi" w:hAnsiTheme="minorHAnsi"/>
                  <w:rPrChange w:id="687" w:author="Wichert, RJ@Energy" w:date="2018-10-17T10:47:00Z">
                    <w:rPr>
                      <w:rFonts w:asciiTheme="minorHAnsi" w:hAnsiTheme="minorHAnsi"/>
                      <w:sz w:val="18"/>
                      <w:szCs w:val="18"/>
                    </w:rPr>
                  </w:rPrChange>
                </w:rPr>
                <w:delText xml:space="preserve">allow user to overwrite referenced value, but </w:delText>
              </w:r>
              <w:r w:rsidR="00E40314" w:rsidRPr="00F966F3" w:rsidDel="0087473B">
                <w:rPr>
                  <w:rFonts w:ascii="Calibri" w:hAnsi="Calibri"/>
                  <w:rPrChange w:id="688" w:author="Wichert, RJ@Energy" w:date="2018-10-17T10:47:00Z">
                    <w:rPr>
                      <w:rFonts w:ascii="Calibri" w:hAnsi="Calibri"/>
                      <w:sz w:val="18"/>
                      <w:szCs w:val="18"/>
                    </w:rPr>
                  </w:rPrChange>
                </w:rPr>
                <w:delText>flag overwritten values and report in project status notes field</w:delText>
              </w:r>
              <w:r w:rsidR="00564BC2" w:rsidRPr="00F966F3" w:rsidDel="0087473B">
                <w:rPr>
                  <w:rFonts w:ascii="Calibri" w:hAnsi="Calibri"/>
                  <w:rPrChange w:id="689" w:author="Wichert, RJ@Energy" w:date="2018-10-17T10:47:00Z">
                    <w:rPr>
                      <w:rFonts w:ascii="Calibri" w:hAnsi="Calibri"/>
                      <w:sz w:val="18"/>
                      <w:szCs w:val="18"/>
                    </w:rPr>
                  </w:rPrChange>
                </w:rPr>
                <w:delText>&gt;&gt;</w:delText>
              </w:r>
            </w:del>
          </w:p>
        </w:tc>
      </w:tr>
      <w:tr w:rsidR="00D52C7D" w:rsidRPr="00F966F3" w:rsidDel="0087473B" w14:paraId="5B4186C0" w14:textId="553F6B86" w:rsidTr="0087473B">
        <w:trPr>
          <w:cantSplit/>
          <w:trHeight w:val="144"/>
          <w:del w:id="690" w:author="Wichert, RJ@Energy" w:date="2018-10-17T10:06:00Z"/>
        </w:trPr>
        <w:tc>
          <w:tcPr>
            <w:tcW w:w="781" w:type="dxa"/>
            <w:gridSpan w:val="2"/>
            <w:vAlign w:val="center"/>
          </w:tcPr>
          <w:p w14:paraId="5B4186BD" w14:textId="7A7E6790" w:rsidR="00D52C7D" w:rsidRPr="00F966F3" w:rsidDel="0087473B" w:rsidRDefault="00D52C7D" w:rsidP="002E1B19">
            <w:pPr>
              <w:jc w:val="center"/>
              <w:rPr>
                <w:del w:id="691" w:author="Wichert, RJ@Energy" w:date="2018-10-17T10:06:00Z"/>
                <w:rFonts w:asciiTheme="minorHAnsi" w:hAnsiTheme="minorHAnsi"/>
                <w:rPrChange w:id="692" w:author="Wichert, RJ@Energy" w:date="2018-10-17T10:47:00Z">
                  <w:rPr>
                    <w:del w:id="693" w:author="Wichert, RJ@Energy" w:date="2018-10-17T10:06:00Z"/>
                    <w:rFonts w:asciiTheme="minorHAnsi" w:hAnsiTheme="minorHAnsi"/>
                    <w:sz w:val="18"/>
                    <w:szCs w:val="18"/>
                  </w:rPr>
                </w:rPrChange>
              </w:rPr>
            </w:pPr>
            <w:del w:id="694" w:author="Wichert, RJ@Energy" w:date="2018-10-17T10:06:00Z">
              <w:r w:rsidRPr="00F966F3" w:rsidDel="0087473B">
                <w:rPr>
                  <w:rFonts w:asciiTheme="minorHAnsi" w:hAnsiTheme="minorHAnsi"/>
                  <w:rPrChange w:id="695" w:author="Wichert, RJ@Energy" w:date="2018-10-17T10:47:00Z">
                    <w:rPr>
                      <w:rFonts w:asciiTheme="minorHAnsi" w:hAnsiTheme="minorHAnsi"/>
                      <w:sz w:val="18"/>
                      <w:szCs w:val="18"/>
                    </w:rPr>
                  </w:rPrChange>
                </w:rPr>
                <w:delText>0</w:delText>
              </w:r>
              <w:r w:rsidR="001C2BA3" w:rsidRPr="00F966F3" w:rsidDel="0087473B">
                <w:rPr>
                  <w:rFonts w:asciiTheme="minorHAnsi" w:hAnsiTheme="minorHAnsi"/>
                  <w:rPrChange w:id="696" w:author="Wichert, RJ@Energy" w:date="2018-10-17T10:47:00Z">
                    <w:rPr>
                      <w:rFonts w:asciiTheme="minorHAnsi" w:hAnsiTheme="minorHAnsi"/>
                      <w:sz w:val="18"/>
                      <w:szCs w:val="18"/>
                    </w:rPr>
                  </w:rPrChange>
                </w:rPr>
                <w:delText>4</w:delText>
              </w:r>
            </w:del>
          </w:p>
        </w:tc>
        <w:tc>
          <w:tcPr>
            <w:tcW w:w="4644" w:type="dxa"/>
            <w:gridSpan w:val="2"/>
            <w:vAlign w:val="center"/>
          </w:tcPr>
          <w:p w14:paraId="5B4186BE" w14:textId="56AE0818" w:rsidR="00D52C7D" w:rsidRPr="00F966F3" w:rsidDel="0087473B" w:rsidRDefault="001C2BA3" w:rsidP="002E1B19">
            <w:pPr>
              <w:keepNext/>
              <w:rPr>
                <w:del w:id="697" w:author="Wichert, RJ@Energy" w:date="2018-10-17T10:06:00Z"/>
                <w:rFonts w:asciiTheme="minorHAnsi" w:hAnsiTheme="minorHAnsi"/>
                <w:rPrChange w:id="698" w:author="Wichert, RJ@Energy" w:date="2018-10-17T10:47:00Z">
                  <w:rPr>
                    <w:del w:id="699" w:author="Wichert, RJ@Energy" w:date="2018-10-17T10:06:00Z"/>
                    <w:rFonts w:asciiTheme="minorHAnsi" w:hAnsiTheme="minorHAnsi"/>
                    <w:sz w:val="18"/>
                    <w:szCs w:val="18"/>
                  </w:rPr>
                </w:rPrChange>
              </w:rPr>
            </w:pPr>
            <w:del w:id="700" w:author="Wichert, RJ@Energy" w:date="2018-10-17T10:06:00Z">
              <w:r w:rsidRPr="00F966F3" w:rsidDel="0087473B">
                <w:rPr>
                  <w:rFonts w:asciiTheme="minorHAnsi" w:hAnsiTheme="minorHAnsi"/>
                  <w:rPrChange w:id="701" w:author="Wichert, RJ@Energy" w:date="2018-10-17T10:47:00Z">
                    <w:rPr>
                      <w:rFonts w:asciiTheme="minorHAnsi" w:hAnsiTheme="minorHAnsi"/>
                      <w:sz w:val="18"/>
                      <w:szCs w:val="18"/>
                    </w:rPr>
                  </w:rPrChange>
                </w:rPr>
                <w:delText>N</w:delText>
              </w:r>
              <w:r w:rsidR="00D52C7D" w:rsidRPr="00F966F3" w:rsidDel="0087473B">
                <w:rPr>
                  <w:rFonts w:asciiTheme="minorHAnsi" w:hAnsiTheme="minorHAnsi"/>
                  <w:rPrChange w:id="702" w:author="Wichert, RJ@Energy" w:date="2018-10-17T10:47:00Z">
                    <w:rPr>
                      <w:rFonts w:asciiTheme="minorHAnsi" w:hAnsiTheme="minorHAnsi"/>
                      <w:sz w:val="18"/>
                      <w:szCs w:val="18"/>
                    </w:rPr>
                  </w:rPrChange>
                </w:rPr>
                <w:delText xml:space="preserve">umber of </w:delText>
              </w:r>
              <w:r w:rsidRPr="00F966F3" w:rsidDel="0087473B">
                <w:rPr>
                  <w:rFonts w:asciiTheme="minorHAnsi" w:hAnsiTheme="minorHAnsi"/>
                  <w:rPrChange w:id="703" w:author="Wichert, RJ@Energy" w:date="2018-10-17T10:47:00Z">
                    <w:rPr>
                      <w:rFonts w:asciiTheme="minorHAnsi" w:hAnsiTheme="minorHAnsi"/>
                      <w:sz w:val="18"/>
                      <w:szCs w:val="18"/>
                    </w:rPr>
                  </w:rPrChange>
                </w:rPr>
                <w:delText>R</w:delText>
              </w:r>
              <w:r w:rsidR="00D52C7D" w:rsidRPr="00F966F3" w:rsidDel="0087473B">
                <w:rPr>
                  <w:rFonts w:asciiTheme="minorHAnsi" w:hAnsiTheme="minorHAnsi"/>
                  <w:rPrChange w:id="704" w:author="Wichert, RJ@Energy" w:date="2018-10-17T10:47:00Z">
                    <w:rPr>
                      <w:rFonts w:asciiTheme="minorHAnsi" w:hAnsiTheme="minorHAnsi"/>
                      <w:sz w:val="18"/>
                      <w:szCs w:val="18"/>
                    </w:rPr>
                  </w:rPrChange>
                </w:rPr>
                <w:delText xml:space="preserve">eturn </w:delText>
              </w:r>
              <w:r w:rsidRPr="00F966F3" w:rsidDel="0087473B">
                <w:rPr>
                  <w:rFonts w:asciiTheme="minorHAnsi" w:hAnsiTheme="minorHAnsi"/>
                  <w:rPrChange w:id="705" w:author="Wichert, RJ@Energy" w:date="2018-10-17T10:47:00Z">
                    <w:rPr>
                      <w:rFonts w:asciiTheme="minorHAnsi" w:hAnsiTheme="minorHAnsi"/>
                      <w:sz w:val="18"/>
                      <w:szCs w:val="18"/>
                    </w:rPr>
                  </w:rPrChange>
                </w:rPr>
                <w:delText>D</w:delText>
              </w:r>
              <w:r w:rsidR="00D52C7D" w:rsidRPr="00F966F3" w:rsidDel="0087473B">
                <w:rPr>
                  <w:rFonts w:asciiTheme="minorHAnsi" w:hAnsiTheme="minorHAnsi"/>
                  <w:rPrChange w:id="706" w:author="Wichert, RJ@Energy" w:date="2018-10-17T10:47:00Z">
                    <w:rPr>
                      <w:rFonts w:asciiTheme="minorHAnsi" w:hAnsiTheme="minorHAnsi"/>
                      <w:sz w:val="18"/>
                      <w:szCs w:val="18"/>
                    </w:rPr>
                  </w:rPrChange>
                </w:rPr>
                <w:delText>ucts</w:delText>
              </w:r>
              <w:r w:rsidR="00804C1D" w:rsidRPr="00F966F3" w:rsidDel="0087473B">
                <w:rPr>
                  <w:rFonts w:asciiTheme="minorHAnsi" w:hAnsiTheme="minorHAnsi"/>
                  <w:rPrChange w:id="707" w:author="Wichert, RJ@Energy" w:date="2018-10-17T10:47:00Z">
                    <w:rPr>
                      <w:rFonts w:asciiTheme="minorHAnsi" w:hAnsiTheme="minorHAnsi"/>
                      <w:sz w:val="18"/>
                      <w:szCs w:val="18"/>
                    </w:rPr>
                  </w:rPrChange>
                </w:rPr>
                <w:delText xml:space="preserve"> Used for Compliance</w:delText>
              </w:r>
            </w:del>
          </w:p>
        </w:tc>
        <w:tc>
          <w:tcPr>
            <w:tcW w:w="5669" w:type="dxa"/>
            <w:gridSpan w:val="2"/>
            <w:vAlign w:val="center"/>
          </w:tcPr>
          <w:p w14:paraId="5B4186BF" w14:textId="66AB5096" w:rsidR="00D52C7D" w:rsidRPr="00F966F3" w:rsidDel="0087473B" w:rsidRDefault="00282CAD" w:rsidP="002E1B19">
            <w:pPr>
              <w:keepNext/>
              <w:rPr>
                <w:del w:id="708" w:author="Wichert, RJ@Energy" w:date="2018-10-17T10:06:00Z"/>
                <w:rFonts w:asciiTheme="minorHAnsi" w:hAnsiTheme="minorHAnsi"/>
                <w:rPrChange w:id="709" w:author="Wichert, RJ@Energy" w:date="2018-10-17T10:47:00Z">
                  <w:rPr>
                    <w:del w:id="710" w:author="Wichert, RJ@Energy" w:date="2018-10-17T10:06:00Z"/>
                    <w:rFonts w:asciiTheme="minorHAnsi" w:hAnsiTheme="minorHAnsi"/>
                    <w:sz w:val="18"/>
                    <w:szCs w:val="18"/>
                  </w:rPr>
                </w:rPrChange>
              </w:rPr>
            </w:pPr>
            <w:del w:id="711" w:author="Wichert, RJ@Energy" w:date="2018-10-17T10:06:00Z">
              <w:r w:rsidRPr="00F966F3" w:rsidDel="0087473B">
                <w:rPr>
                  <w:rFonts w:asciiTheme="minorHAnsi" w:hAnsiTheme="minorHAnsi"/>
                  <w:rPrChange w:id="712" w:author="Wichert, RJ@Energy" w:date="2018-10-17T10:47:00Z">
                    <w:rPr>
                      <w:rFonts w:asciiTheme="minorHAnsi" w:hAnsiTheme="minorHAnsi"/>
                      <w:sz w:val="18"/>
                      <w:szCs w:val="18"/>
                    </w:rPr>
                  </w:rPrChange>
                </w:rPr>
                <w:delText>&lt;&lt;user input, pull down list: “</w:delText>
              </w:r>
              <w:r w:rsidR="003B0366" w:rsidRPr="00F966F3" w:rsidDel="0087473B">
                <w:rPr>
                  <w:rFonts w:asciiTheme="minorHAnsi" w:hAnsiTheme="minorHAnsi"/>
                  <w:rPrChange w:id="713" w:author="Wichert, RJ@Energy" w:date="2018-10-17T10:47:00Z">
                    <w:rPr>
                      <w:rFonts w:asciiTheme="minorHAnsi" w:hAnsiTheme="minorHAnsi"/>
                      <w:sz w:val="18"/>
                      <w:szCs w:val="18"/>
                    </w:rPr>
                  </w:rPrChange>
                </w:rPr>
                <w:delText>One Return Duct</w:delText>
              </w:r>
              <w:r w:rsidRPr="00F966F3" w:rsidDel="0087473B">
                <w:rPr>
                  <w:rFonts w:asciiTheme="minorHAnsi" w:hAnsiTheme="minorHAnsi"/>
                  <w:rPrChange w:id="714" w:author="Wichert, RJ@Energy" w:date="2018-10-17T10:47:00Z">
                    <w:rPr>
                      <w:rFonts w:asciiTheme="minorHAnsi" w:hAnsiTheme="minorHAnsi"/>
                      <w:sz w:val="18"/>
                      <w:szCs w:val="18"/>
                    </w:rPr>
                  </w:rPrChange>
                </w:rPr>
                <w:delText>”; “</w:delText>
              </w:r>
              <w:r w:rsidR="003B0366" w:rsidRPr="00F966F3" w:rsidDel="0087473B">
                <w:rPr>
                  <w:rFonts w:asciiTheme="minorHAnsi" w:hAnsiTheme="minorHAnsi"/>
                  <w:rPrChange w:id="715" w:author="Wichert, RJ@Energy" w:date="2018-10-17T10:47:00Z">
                    <w:rPr>
                      <w:rFonts w:asciiTheme="minorHAnsi" w:hAnsiTheme="minorHAnsi"/>
                      <w:sz w:val="18"/>
                      <w:szCs w:val="18"/>
                    </w:rPr>
                  </w:rPrChange>
                </w:rPr>
                <w:delText>Two Return Ducts</w:delText>
              </w:r>
              <w:r w:rsidRPr="00F966F3" w:rsidDel="0087473B">
                <w:rPr>
                  <w:rFonts w:asciiTheme="minorHAnsi" w:hAnsiTheme="minorHAnsi"/>
                  <w:rPrChange w:id="716" w:author="Wichert, RJ@Energy" w:date="2018-10-17T10:47:00Z">
                    <w:rPr>
                      <w:rFonts w:asciiTheme="minorHAnsi" w:hAnsiTheme="minorHAnsi"/>
                      <w:sz w:val="18"/>
                      <w:szCs w:val="18"/>
                    </w:rPr>
                  </w:rPrChange>
                </w:rPr>
                <w:delText>”&gt;&gt;</w:delText>
              </w:r>
            </w:del>
          </w:p>
        </w:tc>
      </w:tr>
      <w:tr w:rsidR="00804C1D" w:rsidRPr="00F966F3" w:rsidDel="0087473B" w14:paraId="42ADD96F" w14:textId="29472D07" w:rsidTr="0087473B">
        <w:trPr>
          <w:cantSplit/>
          <w:trHeight w:val="144"/>
          <w:del w:id="717" w:author="Wichert, RJ@Energy" w:date="2018-10-17T10:06:00Z"/>
        </w:trPr>
        <w:tc>
          <w:tcPr>
            <w:tcW w:w="781" w:type="dxa"/>
            <w:gridSpan w:val="2"/>
            <w:tcBorders>
              <w:bottom w:val="single" w:sz="4" w:space="0" w:color="auto"/>
            </w:tcBorders>
            <w:vAlign w:val="center"/>
          </w:tcPr>
          <w:p w14:paraId="761EA6FE" w14:textId="707FCA1D" w:rsidR="00804C1D" w:rsidRPr="00F966F3" w:rsidDel="0087473B" w:rsidRDefault="00804C1D" w:rsidP="002E1B19">
            <w:pPr>
              <w:jc w:val="center"/>
              <w:rPr>
                <w:del w:id="718" w:author="Wichert, RJ@Energy" w:date="2018-10-17T10:06:00Z"/>
                <w:rFonts w:asciiTheme="minorHAnsi" w:hAnsiTheme="minorHAnsi"/>
                <w:rPrChange w:id="719" w:author="Wichert, RJ@Energy" w:date="2018-10-17T10:47:00Z">
                  <w:rPr>
                    <w:del w:id="720" w:author="Wichert, RJ@Energy" w:date="2018-10-17T10:06:00Z"/>
                    <w:rFonts w:asciiTheme="minorHAnsi" w:hAnsiTheme="minorHAnsi"/>
                    <w:sz w:val="18"/>
                    <w:szCs w:val="18"/>
                  </w:rPr>
                </w:rPrChange>
              </w:rPr>
            </w:pPr>
            <w:del w:id="721" w:author="Wichert, RJ@Energy" w:date="2018-10-17T10:06:00Z">
              <w:r w:rsidRPr="00F966F3" w:rsidDel="0087473B">
                <w:rPr>
                  <w:rFonts w:asciiTheme="minorHAnsi" w:hAnsiTheme="minorHAnsi"/>
                  <w:rPrChange w:id="722" w:author="Wichert, RJ@Energy" w:date="2018-10-17T10:47:00Z">
                    <w:rPr>
                      <w:rFonts w:asciiTheme="minorHAnsi" w:hAnsiTheme="minorHAnsi"/>
                      <w:sz w:val="18"/>
                      <w:szCs w:val="18"/>
                    </w:rPr>
                  </w:rPrChange>
                </w:rPr>
                <w:delText>05</w:delText>
              </w:r>
            </w:del>
          </w:p>
        </w:tc>
        <w:tc>
          <w:tcPr>
            <w:tcW w:w="4644" w:type="dxa"/>
            <w:gridSpan w:val="2"/>
            <w:tcBorders>
              <w:bottom w:val="single" w:sz="4" w:space="0" w:color="auto"/>
            </w:tcBorders>
            <w:vAlign w:val="center"/>
          </w:tcPr>
          <w:p w14:paraId="10F9678C" w14:textId="3222A48D" w:rsidR="00804C1D" w:rsidRPr="00F966F3" w:rsidDel="0087473B" w:rsidRDefault="00804C1D" w:rsidP="002E1B19">
            <w:pPr>
              <w:keepNext/>
              <w:rPr>
                <w:del w:id="723" w:author="Wichert, RJ@Energy" w:date="2018-10-17T10:06:00Z"/>
                <w:rFonts w:asciiTheme="minorHAnsi" w:hAnsiTheme="minorHAnsi"/>
                <w:rPrChange w:id="724" w:author="Wichert, RJ@Energy" w:date="2018-10-17T10:47:00Z">
                  <w:rPr>
                    <w:del w:id="725" w:author="Wichert, RJ@Energy" w:date="2018-10-17T10:06:00Z"/>
                    <w:rFonts w:asciiTheme="minorHAnsi" w:hAnsiTheme="minorHAnsi"/>
                    <w:sz w:val="18"/>
                    <w:szCs w:val="18"/>
                  </w:rPr>
                </w:rPrChange>
              </w:rPr>
            </w:pPr>
            <w:del w:id="726" w:author="Wichert, RJ@Energy" w:date="2018-10-17T10:06:00Z">
              <w:r w:rsidRPr="00F966F3" w:rsidDel="0087473B">
                <w:rPr>
                  <w:rFonts w:asciiTheme="minorHAnsi" w:hAnsiTheme="minorHAnsi"/>
                  <w:rPrChange w:id="727" w:author="Wichert, RJ@Energy" w:date="2018-10-17T10:47:00Z">
                    <w:rPr>
                      <w:rFonts w:asciiTheme="minorHAnsi" w:hAnsiTheme="minorHAnsi"/>
                      <w:sz w:val="18"/>
                      <w:szCs w:val="18"/>
                    </w:rPr>
                  </w:rPrChange>
                </w:rPr>
                <w:delText>Number of Additional Return Ducts (Not Used for Compliance)</w:delText>
              </w:r>
            </w:del>
          </w:p>
        </w:tc>
        <w:tc>
          <w:tcPr>
            <w:tcW w:w="5669" w:type="dxa"/>
            <w:gridSpan w:val="2"/>
            <w:tcBorders>
              <w:bottom w:val="single" w:sz="4" w:space="0" w:color="auto"/>
            </w:tcBorders>
            <w:vAlign w:val="center"/>
          </w:tcPr>
          <w:p w14:paraId="4B061058" w14:textId="4DAE0D75" w:rsidR="00804C1D" w:rsidRPr="00F966F3" w:rsidDel="0087473B" w:rsidRDefault="00804C1D" w:rsidP="002E1B19">
            <w:pPr>
              <w:keepNext/>
              <w:rPr>
                <w:del w:id="728" w:author="Wichert, RJ@Energy" w:date="2018-10-17T10:06:00Z"/>
                <w:rFonts w:asciiTheme="minorHAnsi" w:hAnsiTheme="minorHAnsi"/>
                <w:rPrChange w:id="729" w:author="Wichert, RJ@Energy" w:date="2018-10-17T10:47:00Z">
                  <w:rPr>
                    <w:del w:id="730" w:author="Wichert, RJ@Energy" w:date="2018-10-17T10:06:00Z"/>
                    <w:rFonts w:asciiTheme="minorHAnsi" w:hAnsiTheme="minorHAnsi"/>
                    <w:sz w:val="18"/>
                    <w:szCs w:val="18"/>
                  </w:rPr>
                </w:rPrChange>
              </w:rPr>
            </w:pPr>
            <w:del w:id="731" w:author="Wichert, RJ@Energy" w:date="2018-10-17T10:06:00Z">
              <w:r w:rsidRPr="00F966F3" w:rsidDel="0087473B">
                <w:rPr>
                  <w:rFonts w:asciiTheme="minorHAnsi" w:hAnsiTheme="minorHAnsi"/>
                  <w:rPrChange w:id="732" w:author="Wichert, RJ@Energy" w:date="2018-10-17T10:47:00Z">
                    <w:rPr>
                      <w:rFonts w:asciiTheme="minorHAnsi" w:hAnsiTheme="minorHAnsi"/>
                      <w:sz w:val="18"/>
                      <w:szCs w:val="18"/>
                    </w:rPr>
                  </w:rPrChange>
                </w:rPr>
                <w:delText>&lt;&lt;auto filled text: referenced value from CF2R-MCH-28&gt;&gt;</w:delText>
              </w:r>
            </w:del>
          </w:p>
        </w:tc>
      </w:tr>
      <w:tr w:rsidR="0087473B" w:rsidRPr="00F13E77" w14:paraId="091DD355" w14:textId="77777777" w:rsidTr="0087473B">
        <w:trPr>
          <w:gridAfter w:val="1"/>
          <w:wAfter w:w="64" w:type="dxa"/>
          <w:cantSplit/>
          <w:trHeight w:val="144"/>
          <w:ins w:id="733" w:author="Wichert, RJ@Energy" w:date="2018-10-17T10:06:00Z"/>
        </w:trPr>
        <w:tc>
          <w:tcPr>
            <w:tcW w:w="11030" w:type="dxa"/>
            <w:gridSpan w:val="5"/>
            <w:tcBorders>
              <w:top w:val="single" w:sz="4" w:space="0" w:color="auto"/>
            </w:tcBorders>
            <w:vAlign w:val="center"/>
          </w:tcPr>
          <w:p w14:paraId="470E4299" w14:textId="77777777" w:rsidR="0087473B" w:rsidRPr="00F13E77" w:rsidRDefault="0087473B" w:rsidP="00D75C93">
            <w:pPr>
              <w:keepNext/>
              <w:rPr>
                <w:ins w:id="734" w:author="Wichert, RJ@Energy" w:date="2018-10-17T10:06:00Z"/>
                <w:rFonts w:asciiTheme="minorHAnsi" w:hAnsiTheme="minorHAnsi"/>
                <w:b/>
                <w:sz w:val="18"/>
                <w:szCs w:val="18"/>
              </w:rPr>
            </w:pPr>
            <w:ins w:id="735" w:author="Wichert, RJ@Energy" w:date="2018-10-17T10:06:00Z">
              <w:r w:rsidRPr="00F13E77">
                <w:rPr>
                  <w:rFonts w:asciiTheme="minorHAnsi" w:hAnsiTheme="minorHAnsi"/>
                  <w:b/>
                  <w:sz w:val="18"/>
                  <w:szCs w:val="18"/>
                </w:rPr>
                <w:t>A. System Information</w:t>
              </w:r>
            </w:ins>
          </w:p>
        </w:tc>
      </w:tr>
      <w:tr w:rsidR="0087473B" w:rsidRPr="00F13E77" w14:paraId="3E1ABD0F" w14:textId="77777777" w:rsidTr="0087473B">
        <w:trPr>
          <w:gridAfter w:val="1"/>
          <w:wAfter w:w="64" w:type="dxa"/>
          <w:cantSplit/>
          <w:trHeight w:val="144"/>
          <w:ins w:id="736" w:author="Wichert, RJ@Energy" w:date="2018-10-17T10:06:00Z"/>
        </w:trPr>
        <w:tc>
          <w:tcPr>
            <w:tcW w:w="565" w:type="dxa"/>
            <w:tcBorders>
              <w:top w:val="single" w:sz="4" w:space="0" w:color="auto"/>
            </w:tcBorders>
            <w:vAlign w:val="center"/>
          </w:tcPr>
          <w:p w14:paraId="58411EFF" w14:textId="77777777" w:rsidR="0087473B" w:rsidRPr="00F13E77" w:rsidRDefault="0087473B" w:rsidP="00D75C93">
            <w:pPr>
              <w:jc w:val="center"/>
              <w:rPr>
                <w:ins w:id="737" w:author="Wichert, RJ@Energy" w:date="2018-10-17T10:06:00Z"/>
                <w:rFonts w:asciiTheme="minorHAnsi" w:hAnsiTheme="minorHAnsi"/>
                <w:sz w:val="18"/>
                <w:szCs w:val="18"/>
              </w:rPr>
            </w:pPr>
            <w:ins w:id="738" w:author="Wichert, RJ@Energy" w:date="2018-10-17T10:06:00Z">
              <w:r>
                <w:rPr>
                  <w:rFonts w:asciiTheme="minorHAnsi" w:hAnsiTheme="minorHAnsi"/>
                  <w:sz w:val="18"/>
                  <w:szCs w:val="18"/>
                </w:rPr>
                <w:t>01</w:t>
              </w:r>
            </w:ins>
          </w:p>
        </w:tc>
        <w:tc>
          <w:tcPr>
            <w:tcW w:w="4831" w:type="dxa"/>
            <w:gridSpan w:val="2"/>
            <w:tcBorders>
              <w:top w:val="single" w:sz="4" w:space="0" w:color="auto"/>
            </w:tcBorders>
            <w:vAlign w:val="center"/>
          </w:tcPr>
          <w:p w14:paraId="554F028A" w14:textId="77777777" w:rsidR="0087473B" w:rsidRPr="00F13E77" w:rsidRDefault="0087473B" w:rsidP="00D75C93">
            <w:pPr>
              <w:rPr>
                <w:ins w:id="739" w:author="Wichert, RJ@Energy" w:date="2018-10-17T10:06:00Z"/>
                <w:rFonts w:asciiTheme="minorHAnsi" w:hAnsiTheme="minorHAnsi"/>
                <w:color w:val="000000"/>
                <w:sz w:val="18"/>
                <w:szCs w:val="18"/>
                <w:highlight w:val="yellow"/>
              </w:rPr>
            </w:pPr>
            <w:ins w:id="740" w:author="Wichert, RJ@Energy" w:date="2018-10-17T10:06:00Z">
              <w:r w:rsidRPr="00F13E77">
                <w:rPr>
                  <w:rFonts w:asciiTheme="minorHAnsi" w:hAnsiTheme="minorHAnsi"/>
                  <w:sz w:val="18"/>
                  <w:szCs w:val="18"/>
                </w:rPr>
                <w:t xml:space="preserve">System Identification or Name </w:t>
              </w:r>
            </w:ins>
          </w:p>
        </w:tc>
        <w:tc>
          <w:tcPr>
            <w:tcW w:w="5634" w:type="dxa"/>
            <w:gridSpan w:val="2"/>
            <w:tcBorders>
              <w:top w:val="single" w:sz="4" w:space="0" w:color="auto"/>
            </w:tcBorders>
            <w:vAlign w:val="center"/>
          </w:tcPr>
          <w:p w14:paraId="5321432B" w14:textId="77777777" w:rsidR="0087473B" w:rsidRPr="00F13E77" w:rsidRDefault="0087473B" w:rsidP="00D75C93">
            <w:pPr>
              <w:rPr>
                <w:ins w:id="741" w:author="Wichert, RJ@Energy" w:date="2018-10-17T10:06:00Z"/>
                <w:rFonts w:asciiTheme="minorHAnsi" w:hAnsiTheme="minorHAnsi"/>
                <w:color w:val="000000"/>
                <w:sz w:val="18"/>
                <w:szCs w:val="18"/>
                <w:highlight w:val="yellow"/>
              </w:rPr>
            </w:pPr>
            <w:ins w:id="742" w:author="Wichert, RJ@Energy" w:date="2018-10-17T10:06:00Z">
              <w:r w:rsidRPr="00F13E77">
                <w:rPr>
                  <w:rFonts w:asciiTheme="minorHAnsi" w:hAnsiTheme="minorHAnsi"/>
                  <w:sz w:val="18"/>
                  <w:szCs w:val="18"/>
                </w:rPr>
                <w:t>&lt;&lt;auto filled text: referenced from MCH01&gt;&gt;</w:t>
              </w:r>
            </w:ins>
          </w:p>
        </w:tc>
      </w:tr>
      <w:tr w:rsidR="0087473B" w:rsidRPr="00F13E77" w14:paraId="563B1307" w14:textId="77777777" w:rsidTr="0087473B">
        <w:trPr>
          <w:gridAfter w:val="1"/>
          <w:wAfter w:w="64" w:type="dxa"/>
          <w:cantSplit/>
          <w:trHeight w:val="144"/>
          <w:ins w:id="743" w:author="Wichert, RJ@Energy" w:date="2018-10-17T10:06:00Z"/>
        </w:trPr>
        <w:tc>
          <w:tcPr>
            <w:tcW w:w="565" w:type="dxa"/>
            <w:vAlign w:val="center"/>
          </w:tcPr>
          <w:p w14:paraId="22D3CCA1" w14:textId="77777777" w:rsidR="0087473B" w:rsidRPr="00F13E77" w:rsidRDefault="0087473B" w:rsidP="00D75C93">
            <w:pPr>
              <w:jc w:val="center"/>
              <w:rPr>
                <w:ins w:id="744" w:author="Wichert, RJ@Energy" w:date="2018-10-17T10:06:00Z"/>
                <w:rFonts w:asciiTheme="minorHAnsi" w:hAnsiTheme="minorHAnsi"/>
                <w:sz w:val="18"/>
                <w:szCs w:val="18"/>
              </w:rPr>
            </w:pPr>
            <w:ins w:id="745" w:author="Wichert, RJ@Energy" w:date="2018-10-17T10:06:00Z">
              <w:r>
                <w:rPr>
                  <w:rFonts w:asciiTheme="minorHAnsi" w:hAnsiTheme="minorHAnsi"/>
                  <w:sz w:val="18"/>
                  <w:szCs w:val="18"/>
                </w:rPr>
                <w:t>02</w:t>
              </w:r>
            </w:ins>
          </w:p>
        </w:tc>
        <w:tc>
          <w:tcPr>
            <w:tcW w:w="4831" w:type="dxa"/>
            <w:gridSpan w:val="2"/>
            <w:vAlign w:val="center"/>
          </w:tcPr>
          <w:p w14:paraId="325E10B5" w14:textId="77777777" w:rsidR="0087473B" w:rsidRPr="00F13E77" w:rsidRDefault="0087473B" w:rsidP="00D75C93">
            <w:pPr>
              <w:rPr>
                <w:ins w:id="746" w:author="Wichert, RJ@Energy" w:date="2018-10-17T10:06:00Z"/>
                <w:rFonts w:asciiTheme="minorHAnsi" w:hAnsiTheme="minorHAnsi"/>
                <w:sz w:val="18"/>
                <w:szCs w:val="18"/>
              </w:rPr>
            </w:pPr>
            <w:ins w:id="747" w:author="Wichert, RJ@Energy" w:date="2018-10-17T10:06:00Z">
              <w:r w:rsidRPr="00F13E77">
                <w:rPr>
                  <w:rFonts w:asciiTheme="minorHAnsi" w:hAnsiTheme="minorHAnsi"/>
                  <w:sz w:val="18"/>
                  <w:szCs w:val="18"/>
                </w:rPr>
                <w:t>System Location or Area Served</w:t>
              </w:r>
              <w:r w:rsidRPr="00F13E77" w:rsidDel="00EB4D48">
                <w:rPr>
                  <w:rFonts w:asciiTheme="minorHAnsi" w:hAnsiTheme="minorHAnsi"/>
                  <w:sz w:val="18"/>
                  <w:szCs w:val="18"/>
                </w:rPr>
                <w:t xml:space="preserve"> </w:t>
              </w:r>
            </w:ins>
          </w:p>
        </w:tc>
        <w:tc>
          <w:tcPr>
            <w:tcW w:w="5634" w:type="dxa"/>
            <w:gridSpan w:val="2"/>
            <w:vAlign w:val="center"/>
          </w:tcPr>
          <w:p w14:paraId="5DB3CFE3" w14:textId="77777777" w:rsidR="0087473B" w:rsidRPr="00F13E77" w:rsidRDefault="0087473B" w:rsidP="00D75C93">
            <w:pPr>
              <w:rPr>
                <w:ins w:id="748" w:author="Wichert, RJ@Energy" w:date="2018-10-17T10:06:00Z"/>
                <w:rFonts w:asciiTheme="minorHAnsi" w:hAnsiTheme="minorHAnsi"/>
                <w:sz w:val="18"/>
                <w:szCs w:val="18"/>
              </w:rPr>
            </w:pPr>
            <w:ins w:id="749" w:author="Wichert, RJ@Energy" w:date="2018-10-17T10:06:00Z">
              <w:r w:rsidRPr="00F13E77">
                <w:rPr>
                  <w:rFonts w:asciiTheme="minorHAnsi" w:hAnsiTheme="minorHAnsi"/>
                  <w:sz w:val="18"/>
                  <w:szCs w:val="18"/>
                </w:rPr>
                <w:t>&lt;&lt;auto filled text: referenced from MCH01&gt;&gt;</w:t>
              </w:r>
            </w:ins>
          </w:p>
        </w:tc>
      </w:tr>
      <w:tr w:rsidR="0087473B" w:rsidRPr="00F13E77" w14:paraId="03B72AF1" w14:textId="77777777" w:rsidTr="0087473B">
        <w:trPr>
          <w:gridAfter w:val="1"/>
          <w:wAfter w:w="64" w:type="dxa"/>
          <w:cantSplit/>
          <w:trHeight w:val="144"/>
          <w:ins w:id="750" w:author="Wichert, RJ@Energy" w:date="2018-10-17T10:06:00Z"/>
        </w:trPr>
        <w:tc>
          <w:tcPr>
            <w:tcW w:w="565" w:type="dxa"/>
            <w:vAlign w:val="center"/>
          </w:tcPr>
          <w:p w14:paraId="3355CC09" w14:textId="77777777" w:rsidR="0087473B" w:rsidRPr="00F13E77" w:rsidRDefault="0087473B" w:rsidP="00D75C93">
            <w:pPr>
              <w:jc w:val="center"/>
              <w:rPr>
                <w:ins w:id="751" w:author="Wichert, RJ@Energy" w:date="2018-10-17T10:06:00Z"/>
                <w:rFonts w:asciiTheme="minorHAnsi" w:hAnsiTheme="minorHAnsi"/>
                <w:sz w:val="18"/>
                <w:szCs w:val="18"/>
              </w:rPr>
            </w:pPr>
            <w:ins w:id="752" w:author="Wichert, RJ@Energy" w:date="2018-10-17T10:06:00Z">
              <w:r w:rsidRPr="00F13E77">
                <w:rPr>
                  <w:rFonts w:asciiTheme="minorHAnsi" w:hAnsiTheme="minorHAnsi"/>
                  <w:sz w:val="18"/>
                  <w:szCs w:val="18"/>
                </w:rPr>
                <w:t>03</w:t>
              </w:r>
            </w:ins>
          </w:p>
        </w:tc>
        <w:tc>
          <w:tcPr>
            <w:tcW w:w="4831" w:type="dxa"/>
            <w:gridSpan w:val="2"/>
            <w:vAlign w:val="center"/>
          </w:tcPr>
          <w:p w14:paraId="7D813C99" w14:textId="77777777" w:rsidR="0087473B" w:rsidRPr="00F13E77" w:rsidRDefault="0087473B" w:rsidP="00D75C93">
            <w:pPr>
              <w:rPr>
                <w:ins w:id="753" w:author="Wichert, RJ@Energy" w:date="2018-10-17T10:06:00Z"/>
                <w:rFonts w:asciiTheme="minorHAnsi" w:hAnsiTheme="minorHAnsi"/>
                <w:sz w:val="18"/>
                <w:szCs w:val="18"/>
              </w:rPr>
            </w:pPr>
            <w:ins w:id="754" w:author="Wichert, RJ@Energy" w:date="2018-10-17T10:06:00Z">
              <w:r w:rsidRPr="00F13E77">
                <w:rPr>
                  <w:rFonts w:asciiTheme="minorHAnsi" w:hAnsiTheme="minorHAnsi"/>
                  <w:sz w:val="18"/>
                  <w:szCs w:val="18"/>
                </w:rPr>
                <w:t>Nominal Cooling Capacity (tons) of Condenser</w:t>
              </w:r>
            </w:ins>
          </w:p>
        </w:tc>
        <w:tc>
          <w:tcPr>
            <w:tcW w:w="5634" w:type="dxa"/>
            <w:gridSpan w:val="2"/>
            <w:vAlign w:val="center"/>
          </w:tcPr>
          <w:p w14:paraId="61FEB6C9" w14:textId="77777777" w:rsidR="0087473B" w:rsidRPr="00F13E77" w:rsidRDefault="0087473B" w:rsidP="00D75C93">
            <w:pPr>
              <w:rPr>
                <w:ins w:id="755" w:author="Wichert, RJ@Energy" w:date="2018-10-17T10:06:00Z"/>
                <w:rFonts w:asciiTheme="minorHAnsi" w:hAnsiTheme="minorHAnsi"/>
                <w:sz w:val="18"/>
                <w:szCs w:val="18"/>
              </w:rPr>
            </w:pPr>
            <w:ins w:id="756" w:author="Wichert, RJ@Energy" w:date="2018-10-17T10:06:00Z">
              <w:r w:rsidRPr="00F13E77">
                <w:rPr>
                  <w:rFonts w:asciiTheme="minorHAnsi" w:hAnsiTheme="minorHAnsi"/>
                  <w:sz w:val="18"/>
                  <w:szCs w:val="18"/>
                </w:rPr>
                <w:t>&lt;&lt;auto filled text: referenced from MCH01&gt;&gt;</w:t>
              </w:r>
            </w:ins>
          </w:p>
        </w:tc>
      </w:tr>
      <w:tr w:rsidR="0087473B" w:rsidRPr="00F13E77" w14:paraId="2CE1F333" w14:textId="77777777" w:rsidTr="0087473B">
        <w:trPr>
          <w:gridAfter w:val="1"/>
          <w:wAfter w:w="64" w:type="dxa"/>
          <w:cantSplit/>
          <w:trHeight w:val="144"/>
          <w:ins w:id="757" w:author="Wichert, RJ@Energy" w:date="2018-10-17T10:06:00Z"/>
        </w:trPr>
        <w:tc>
          <w:tcPr>
            <w:tcW w:w="565" w:type="dxa"/>
            <w:vAlign w:val="center"/>
          </w:tcPr>
          <w:p w14:paraId="24F724F0" w14:textId="77777777" w:rsidR="0087473B" w:rsidRPr="00F13E77" w:rsidRDefault="0087473B" w:rsidP="00D75C93">
            <w:pPr>
              <w:jc w:val="center"/>
              <w:rPr>
                <w:ins w:id="758" w:author="Wichert, RJ@Energy" w:date="2018-10-17T10:06:00Z"/>
                <w:rFonts w:asciiTheme="minorHAnsi" w:hAnsiTheme="minorHAnsi"/>
                <w:sz w:val="18"/>
                <w:szCs w:val="18"/>
              </w:rPr>
            </w:pPr>
            <w:ins w:id="759" w:author="Wichert, RJ@Energy" w:date="2018-10-17T10:06:00Z">
              <w:r w:rsidRPr="00F13E77">
                <w:rPr>
                  <w:rFonts w:asciiTheme="minorHAnsi" w:hAnsiTheme="minorHAnsi"/>
                  <w:sz w:val="18"/>
                  <w:szCs w:val="18"/>
                </w:rPr>
                <w:t>04</w:t>
              </w:r>
            </w:ins>
          </w:p>
        </w:tc>
        <w:tc>
          <w:tcPr>
            <w:tcW w:w="4831" w:type="dxa"/>
            <w:gridSpan w:val="2"/>
            <w:vAlign w:val="center"/>
          </w:tcPr>
          <w:p w14:paraId="3850C64F" w14:textId="77777777" w:rsidR="0087473B" w:rsidRPr="00F13E77" w:rsidRDefault="0087473B" w:rsidP="00D75C93">
            <w:pPr>
              <w:keepNext/>
              <w:rPr>
                <w:ins w:id="760" w:author="Wichert, RJ@Energy" w:date="2018-10-17T10:06:00Z"/>
                <w:rFonts w:asciiTheme="minorHAnsi" w:hAnsiTheme="minorHAnsi"/>
                <w:sz w:val="18"/>
                <w:szCs w:val="18"/>
              </w:rPr>
            </w:pPr>
            <w:ins w:id="761" w:author="Wichert, RJ@Energy" w:date="2018-10-17T10:06:00Z">
              <w:r w:rsidRPr="00F13E77">
                <w:rPr>
                  <w:rFonts w:asciiTheme="minorHAnsi" w:hAnsiTheme="minorHAnsi"/>
                  <w:sz w:val="18"/>
                  <w:szCs w:val="18"/>
                </w:rPr>
                <w:t>Number of Return Ducts</w:t>
              </w:r>
            </w:ins>
          </w:p>
        </w:tc>
        <w:tc>
          <w:tcPr>
            <w:tcW w:w="5634" w:type="dxa"/>
            <w:gridSpan w:val="2"/>
            <w:vAlign w:val="center"/>
          </w:tcPr>
          <w:p w14:paraId="0DD4843E" w14:textId="77777777" w:rsidR="0087473B" w:rsidRPr="00F13E77" w:rsidRDefault="0087473B" w:rsidP="00D75C93">
            <w:pPr>
              <w:keepNext/>
              <w:rPr>
                <w:ins w:id="762" w:author="Wichert, RJ@Energy" w:date="2018-10-17T10:06:00Z"/>
                <w:rFonts w:asciiTheme="minorHAnsi" w:hAnsiTheme="minorHAnsi"/>
                <w:sz w:val="18"/>
                <w:szCs w:val="18"/>
              </w:rPr>
            </w:pPr>
            <w:ins w:id="763" w:author="Wichert, RJ@Energy" w:date="2018-10-17T10:06:00Z">
              <w:r w:rsidRPr="00F13E77">
                <w:rPr>
                  <w:rFonts w:asciiTheme="minorHAnsi" w:hAnsiTheme="minorHAnsi"/>
                  <w:sz w:val="18"/>
                  <w:szCs w:val="18"/>
                </w:rPr>
                <w:t>&lt;&lt;user input, pull down list: “One Return Duct”; “Two Return Ducts”&gt;&gt;</w:t>
              </w:r>
            </w:ins>
          </w:p>
        </w:tc>
      </w:tr>
      <w:tr w:rsidR="0087473B" w:rsidRPr="00F13E77" w14:paraId="57393679" w14:textId="77777777" w:rsidTr="0087473B">
        <w:trPr>
          <w:gridAfter w:val="1"/>
          <w:wAfter w:w="64" w:type="dxa"/>
          <w:cantSplit/>
          <w:trHeight w:val="144"/>
          <w:ins w:id="764" w:author="Wichert, RJ@Energy" w:date="2018-10-17T10:06:00Z"/>
        </w:trPr>
        <w:tc>
          <w:tcPr>
            <w:tcW w:w="565" w:type="dxa"/>
            <w:vAlign w:val="center"/>
          </w:tcPr>
          <w:p w14:paraId="733BB99A" w14:textId="77777777" w:rsidR="0087473B" w:rsidRPr="00F13E77" w:rsidRDefault="0087473B" w:rsidP="00D75C93">
            <w:pPr>
              <w:jc w:val="center"/>
              <w:rPr>
                <w:ins w:id="765" w:author="Wichert, RJ@Energy" w:date="2018-10-17T10:06:00Z"/>
                <w:rFonts w:asciiTheme="minorHAnsi" w:hAnsiTheme="minorHAnsi"/>
                <w:sz w:val="18"/>
                <w:szCs w:val="18"/>
              </w:rPr>
            </w:pPr>
            <w:ins w:id="766" w:author="Wichert, RJ@Energy" w:date="2018-10-17T10:06:00Z">
              <w:r>
                <w:rPr>
                  <w:rFonts w:asciiTheme="minorHAnsi" w:hAnsiTheme="minorHAnsi"/>
                  <w:sz w:val="18"/>
                  <w:szCs w:val="18"/>
                </w:rPr>
                <w:t>05</w:t>
              </w:r>
            </w:ins>
          </w:p>
        </w:tc>
        <w:tc>
          <w:tcPr>
            <w:tcW w:w="4831" w:type="dxa"/>
            <w:gridSpan w:val="2"/>
            <w:vAlign w:val="center"/>
          </w:tcPr>
          <w:p w14:paraId="554C2D20" w14:textId="77777777" w:rsidR="0087473B" w:rsidRPr="00F13E77" w:rsidRDefault="0087473B" w:rsidP="00D75C93">
            <w:pPr>
              <w:keepNext/>
              <w:rPr>
                <w:ins w:id="767" w:author="Wichert, RJ@Energy" w:date="2018-10-17T10:06:00Z"/>
                <w:rFonts w:asciiTheme="minorHAnsi" w:hAnsiTheme="minorHAnsi"/>
                <w:sz w:val="18"/>
                <w:szCs w:val="18"/>
              </w:rPr>
            </w:pPr>
            <w:ins w:id="768" w:author="Wichert, RJ@Energy" w:date="2018-10-17T10:06:00Z">
              <w:r>
                <w:rPr>
                  <w:rFonts w:asciiTheme="minorHAnsi" w:hAnsiTheme="minorHAnsi"/>
                  <w:sz w:val="18"/>
                  <w:szCs w:val="18"/>
                </w:rPr>
                <w:t>Number of Additional Return Ducts (Not Used for Compliance)</w:t>
              </w:r>
            </w:ins>
          </w:p>
        </w:tc>
        <w:tc>
          <w:tcPr>
            <w:tcW w:w="5634" w:type="dxa"/>
            <w:gridSpan w:val="2"/>
            <w:vAlign w:val="center"/>
          </w:tcPr>
          <w:p w14:paraId="666BF8EB" w14:textId="77777777" w:rsidR="0087473B" w:rsidRPr="00F13E77" w:rsidRDefault="0087473B" w:rsidP="00D75C93">
            <w:pPr>
              <w:keepNext/>
              <w:rPr>
                <w:ins w:id="769" w:author="Wichert, RJ@Energy" w:date="2018-10-17T10:06:00Z"/>
                <w:rFonts w:asciiTheme="minorHAnsi" w:hAnsiTheme="minorHAnsi"/>
                <w:sz w:val="18"/>
                <w:szCs w:val="18"/>
              </w:rPr>
            </w:pPr>
            <w:ins w:id="770" w:author="Wichert, RJ@Energy" w:date="2018-10-17T10:06:00Z">
              <w:r>
                <w:rPr>
                  <w:rFonts w:asciiTheme="minorHAnsi" w:hAnsiTheme="minorHAnsi"/>
                  <w:sz w:val="18"/>
                  <w:szCs w:val="18"/>
                </w:rPr>
                <w:t>&lt;&lt;user input: number&gt;&gt;</w:t>
              </w:r>
            </w:ins>
          </w:p>
        </w:tc>
      </w:tr>
    </w:tbl>
    <w:p w14:paraId="32779A4C" w14:textId="129146FC" w:rsidR="0087473B" w:rsidRDefault="0087473B">
      <w:pPr>
        <w:rPr>
          <w:ins w:id="771" w:author="Wichert, RJ@Energy" w:date="2018-10-17T10:06:00Z"/>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772" w:author="Wichert, RJ@Energy" w:date="2018-10-17T10:08: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65"/>
        <w:gridCol w:w="216"/>
        <w:gridCol w:w="4614"/>
        <w:gridCol w:w="30"/>
        <w:gridCol w:w="5605"/>
        <w:tblGridChange w:id="773">
          <w:tblGrid>
            <w:gridCol w:w="565"/>
            <w:gridCol w:w="216"/>
            <w:gridCol w:w="4614"/>
            <w:gridCol w:w="30"/>
            <w:gridCol w:w="5605"/>
            <w:gridCol w:w="64"/>
          </w:tblGrid>
        </w:tblGridChange>
      </w:tblGrid>
      <w:tr w:rsidR="0087473B" w:rsidRPr="00F13E77" w14:paraId="4DD9A214" w14:textId="77777777" w:rsidTr="007F779D">
        <w:trPr>
          <w:cantSplit/>
          <w:trHeight w:val="144"/>
          <w:ins w:id="774" w:author="Wichert, RJ@Energy" w:date="2018-10-17T10:06:00Z"/>
          <w:trPrChange w:id="775" w:author="Wichert, RJ@Energy" w:date="2018-10-17T10:08:00Z">
            <w:trPr>
              <w:cantSplit/>
              <w:trHeight w:val="144"/>
            </w:trPr>
          </w:trPrChange>
        </w:trPr>
        <w:tc>
          <w:tcPr>
            <w:tcW w:w="11030" w:type="dxa"/>
            <w:gridSpan w:val="5"/>
            <w:tcBorders>
              <w:top w:val="single" w:sz="4" w:space="0" w:color="auto"/>
              <w:left w:val="single" w:sz="4" w:space="0" w:color="auto"/>
              <w:bottom w:val="single" w:sz="4" w:space="0" w:color="auto"/>
              <w:right w:val="single" w:sz="4" w:space="0" w:color="auto"/>
            </w:tcBorders>
            <w:vAlign w:val="center"/>
            <w:tcPrChange w:id="776" w:author="Wichert, RJ@Energy" w:date="2018-10-17T10:08:00Z">
              <w:tcPr>
                <w:tcW w:w="11094" w:type="dxa"/>
                <w:gridSpan w:val="6"/>
                <w:tcBorders>
                  <w:top w:val="single" w:sz="4" w:space="0" w:color="auto"/>
                  <w:left w:val="single" w:sz="4" w:space="0" w:color="auto"/>
                  <w:bottom w:val="single" w:sz="4" w:space="0" w:color="auto"/>
                  <w:right w:val="single" w:sz="4" w:space="0" w:color="auto"/>
                </w:tcBorders>
                <w:vAlign w:val="center"/>
              </w:tcPr>
            </w:tcPrChange>
          </w:tcPr>
          <w:p w14:paraId="4D48E026" w14:textId="77777777" w:rsidR="0087473B" w:rsidRDefault="0087473B">
            <w:pPr>
              <w:keepNext/>
              <w:rPr>
                <w:ins w:id="777" w:author="Wichert, RJ@Energy" w:date="2018-10-17T10:06:00Z"/>
                <w:rFonts w:asciiTheme="minorHAnsi" w:hAnsiTheme="minorHAnsi"/>
                <w:b/>
                <w:sz w:val="18"/>
                <w:szCs w:val="18"/>
              </w:rPr>
              <w:pPrChange w:id="778" w:author="Wichert, RJ@Energy" w:date="2018-10-17T10:07:00Z">
                <w:pPr>
                  <w:pStyle w:val="ListParagraph"/>
                  <w:ind w:left="-90"/>
                </w:pPr>
              </w:pPrChange>
            </w:pPr>
            <w:ins w:id="779" w:author="Wichert, RJ@Energy" w:date="2018-10-17T10:06:00Z">
              <w:r w:rsidRPr="00F13E77">
                <w:rPr>
                  <w:rFonts w:asciiTheme="minorHAnsi" w:hAnsiTheme="minorHAnsi"/>
                  <w:b/>
                  <w:sz w:val="18"/>
                  <w:szCs w:val="18"/>
                </w:rPr>
                <w:t>B. One Return Duct</w:t>
              </w:r>
            </w:ins>
          </w:p>
          <w:p w14:paraId="7FCBF096" w14:textId="77777777" w:rsidR="0087473B" w:rsidRPr="0087473B" w:rsidRDefault="0087473B">
            <w:pPr>
              <w:keepNext/>
              <w:rPr>
                <w:ins w:id="780" w:author="Wichert, RJ@Energy" w:date="2018-10-17T10:06:00Z"/>
                <w:rFonts w:asciiTheme="minorHAnsi" w:hAnsiTheme="minorHAnsi"/>
                <w:b/>
                <w:sz w:val="18"/>
                <w:szCs w:val="18"/>
              </w:rPr>
              <w:pPrChange w:id="781" w:author="Wichert, RJ@Energy" w:date="2018-10-17T10:07:00Z">
                <w:pPr>
                  <w:pStyle w:val="ListParagraph"/>
                  <w:ind w:left="-90"/>
                </w:pPr>
              </w:pPrChange>
            </w:pPr>
            <w:ins w:id="782" w:author="Wichert, RJ@Energy" w:date="2018-10-17T10:06:00Z">
              <w:r w:rsidRPr="0087473B">
                <w:rPr>
                  <w:rFonts w:asciiTheme="minorHAnsi" w:hAnsiTheme="minorHAnsi"/>
                  <w:b/>
                  <w:sz w:val="18"/>
                  <w:szCs w:val="18"/>
                </w:rPr>
                <w:t>&lt;&lt;Only shown if the input to RowA04 is “One Return Duct”&gt;&gt;</w:t>
              </w:r>
            </w:ins>
          </w:p>
        </w:tc>
      </w:tr>
      <w:tr w:rsidR="0087473B" w:rsidRPr="00F13E77" w14:paraId="27B588A9" w14:textId="77777777" w:rsidTr="007F779D">
        <w:trPr>
          <w:cantSplit/>
          <w:trHeight w:val="144"/>
          <w:ins w:id="783" w:author="Wichert, RJ@Energy" w:date="2018-10-17T10:06:00Z"/>
          <w:trPrChange w:id="784" w:author="Wichert, RJ@Energy" w:date="2018-10-17T10:08:00Z">
            <w:trPr>
              <w:gridAfter w:val="0"/>
              <w:wAfter w:w="64" w:type="dxa"/>
              <w:cantSplit/>
              <w:trHeight w:val="144"/>
            </w:trPr>
          </w:trPrChange>
        </w:trPr>
        <w:tc>
          <w:tcPr>
            <w:tcW w:w="565" w:type="dxa"/>
            <w:vAlign w:val="center"/>
            <w:tcPrChange w:id="785" w:author="Wichert, RJ@Energy" w:date="2018-10-17T10:08:00Z">
              <w:tcPr>
                <w:tcW w:w="565" w:type="dxa"/>
                <w:vAlign w:val="center"/>
              </w:tcPr>
            </w:tcPrChange>
          </w:tcPr>
          <w:p w14:paraId="312BAF36" w14:textId="77777777" w:rsidR="0087473B" w:rsidRPr="00F13E77" w:rsidRDefault="0087473B" w:rsidP="00D75C93">
            <w:pPr>
              <w:jc w:val="center"/>
              <w:rPr>
                <w:ins w:id="786" w:author="Wichert, RJ@Energy" w:date="2018-10-17T10:06:00Z"/>
                <w:rFonts w:asciiTheme="minorHAnsi" w:hAnsiTheme="minorHAnsi"/>
                <w:sz w:val="18"/>
                <w:szCs w:val="18"/>
              </w:rPr>
            </w:pPr>
            <w:ins w:id="787" w:author="Wichert, RJ@Energy" w:date="2018-10-17T10:06:00Z">
              <w:r w:rsidRPr="00F13E77">
                <w:rPr>
                  <w:rFonts w:asciiTheme="minorHAnsi" w:hAnsiTheme="minorHAnsi"/>
                  <w:sz w:val="18"/>
                  <w:szCs w:val="18"/>
                </w:rPr>
                <w:t>01</w:t>
              </w:r>
            </w:ins>
          </w:p>
        </w:tc>
        <w:tc>
          <w:tcPr>
            <w:tcW w:w="4830" w:type="dxa"/>
            <w:gridSpan w:val="2"/>
            <w:vAlign w:val="center"/>
            <w:tcPrChange w:id="788" w:author="Wichert, RJ@Energy" w:date="2018-10-17T10:08:00Z">
              <w:tcPr>
                <w:tcW w:w="4830" w:type="dxa"/>
                <w:gridSpan w:val="2"/>
                <w:vAlign w:val="center"/>
              </w:tcPr>
            </w:tcPrChange>
          </w:tcPr>
          <w:p w14:paraId="73ED6B34" w14:textId="77777777" w:rsidR="0087473B" w:rsidRPr="00F13E77" w:rsidRDefault="0087473B" w:rsidP="00D75C93">
            <w:pPr>
              <w:keepNext/>
              <w:rPr>
                <w:ins w:id="789" w:author="Wichert, RJ@Energy" w:date="2018-10-17T10:06:00Z"/>
                <w:rFonts w:asciiTheme="minorHAnsi" w:hAnsiTheme="minorHAnsi"/>
                <w:sz w:val="18"/>
                <w:szCs w:val="18"/>
              </w:rPr>
            </w:pPr>
            <w:ins w:id="790" w:author="Wichert, RJ@Energy" w:date="2018-10-17T10:06:00Z">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ins>
          </w:p>
        </w:tc>
        <w:tc>
          <w:tcPr>
            <w:tcW w:w="5635" w:type="dxa"/>
            <w:gridSpan w:val="2"/>
            <w:vAlign w:val="center"/>
            <w:tcPrChange w:id="791" w:author="Wichert, RJ@Energy" w:date="2018-10-17T10:08:00Z">
              <w:tcPr>
                <w:tcW w:w="5635" w:type="dxa"/>
                <w:gridSpan w:val="2"/>
                <w:vAlign w:val="center"/>
              </w:tcPr>
            </w:tcPrChange>
          </w:tcPr>
          <w:p w14:paraId="763699C1" w14:textId="77777777" w:rsidR="0087473B" w:rsidRPr="00F13E77" w:rsidRDefault="0087473B" w:rsidP="00D75C93">
            <w:pPr>
              <w:keepNext/>
              <w:rPr>
                <w:ins w:id="792" w:author="Wichert, RJ@Energy" w:date="2018-10-17T10:06:00Z"/>
                <w:rFonts w:asciiTheme="minorHAnsi" w:hAnsiTheme="minorHAnsi"/>
                <w:sz w:val="18"/>
                <w:szCs w:val="18"/>
              </w:rPr>
            </w:pPr>
            <w:ins w:id="793" w:author="Wichert, RJ@Energy" w:date="2018-10-17T10:06:00Z">
              <w:r w:rsidRPr="00F13E77">
                <w:rPr>
                  <w:rFonts w:asciiTheme="minorHAnsi" w:hAnsiTheme="minorHAnsi"/>
                  <w:sz w:val="18"/>
                  <w:szCs w:val="18"/>
                </w:rPr>
                <w:t xml:space="preserve">&lt;&lt;auto filled, integer: if A03=1.5, then “16”; elseif A03=2.0, then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xml:space="preserve">; elseif A03=2.5,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 xml:space="preserve">”; elseif A03&gt;2.5, then report “Cooling Capacity above 2.5 tons requires two return air ducts – </w:t>
              </w:r>
              <w:r w:rsidRPr="00B931FE">
                <w:rPr>
                  <w:rFonts w:asciiTheme="minorHAnsi" w:hAnsiTheme="minorHAnsi"/>
                  <w:b/>
                  <w:sz w:val="18"/>
                  <w:szCs w:val="18"/>
                </w:rPr>
                <w:t>Do Not Proceed</w:t>
              </w:r>
              <w:r>
                <w:rPr>
                  <w:rFonts w:asciiTheme="minorHAnsi" w:hAnsiTheme="minorHAnsi"/>
                  <w:b/>
                  <w:sz w:val="18"/>
                  <w:szCs w:val="18"/>
                </w:rPr>
                <w:t>”</w:t>
              </w:r>
              <w:r w:rsidRPr="00F13E77">
                <w:rPr>
                  <w:rFonts w:asciiTheme="minorHAnsi" w:hAnsiTheme="minorHAnsi"/>
                  <w:sz w:val="18"/>
                  <w:szCs w:val="18"/>
                </w:rPr>
                <w:t>&gt;&gt;</w:t>
              </w:r>
            </w:ins>
          </w:p>
        </w:tc>
      </w:tr>
      <w:tr w:rsidR="0087473B" w:rsidRPr="00F13E77" w14:paraId="0A093B32" w14:textId="77777777" w:rsidTr="007F779D">
        <w:trPr>
          <w:cantSplit/>
          <w:trHeight w:val="144"/>
          <w:ins w:id="794" w:author="Wichert, RJ@Energy" w:date="2018-10-17T10:06:00Z"/>
          <w:trPrChange w:id="795" w:author="Wichert, RJ@Energy" w:date="2018-10-17T10:08:00Z">
            <w:trPr>
              <w:gridAfter w:val="0"/>
              <w:wAfter w:w="64" w:type="dxa"/>
              <w:cantSplit/>
              <w:trHeight w:val="144"/>
            </w:trPr>
          </w:trPrChange>
        </w:trPr>
        <w:tc>
          <w:tcPr>
            <w:tcW w:w="565" w:type="dxa"/>
            <w:vAlign w:val="center"/>
            <w:tcPrChange w:id="796" w:author="Wichert, RJ@Energy" w:date="2018-10-17T10:08:00Z">
              <w:tcPr>
                <w:tcW w:w="565" w:type="dxa"/>
                <w:vAlign w:val="center"/>
              </w:tcPr>
            </w:tcPrChange>
          </w:tcPr>
          <w:p w14:paraId="7A48857F" w14:textId="77777777" w:rsidR="0087473B" w:rsidRPr="00F13E77" w:rsidRDefault="0087473B" w:rsidP="00D75C93">
            <w:pPr>
              <w:jc w:val="center"/>
              <w:rPr>
                <w:ins w:id="797" w:author="Wichert, RJ@Energy" w:date="2018-10-17T10:06:00Z"/>
                <w:rFonts w:asciiTheme="minorHAnsi" w:hAnsiTheme="minorHAnsi"/>
                <w:sz w:val="18"/>
                <w:szCs w:val="18"/>
              </w:rPr>
            </w:pPr>
            <w:ins w:id="798" w:author="Wichert, RJ@Energy" w:date="2018-10-17T10:06:00Z">
              <w:r w:rsidRPr="00F13E77">
                <w:rPr>
                  <w:rFonts w:asciiTheme="minorHAnsi" w:hAnsiTheme="minorHAnsi"/>
                  <w:sz w:val="18"/>
                  <w:szCs w:val="18"/>
                </w:rPr>
                <w:t>02</w:t>
              </w:r>
            </w:ins>
          </w:p>
        </w:tc>
        <w:tc>
          <w:tcPr>
            <w:tcW w:w="4830" w:type="dxa"/>
            <w:gridSpan w:val="2"/>
            <w:vAlign w:val="center"/>
            <w:tcPrChange w:id="799" w:author="Wichert, RJ@Energy" w:date="2018-10-17T10:08:00Z">
              <w:tcPr>
                <w:tcW w:w="4830" w:type="dxa"/>
                <w:gridSpan w:val="2"/>
                <w:vAlign w:val="center"/>
              </w:tcPr>
            </w:tcPrChange>
          </w:tcPr>
          <w:p w14:paraId="4B364BA0" w14:textId="77777777" w:rsidR="0087473B" w:rsidRPr="00F13E77" w:rsidRDefault="0087473B" w:rsidP="00D75C93">
            <w:pPr>
              <w:keepNext/>
              <w:rPr>
                <w:ins w:id="800" w:author="Wichert, RJ@Energy" w:date="2018-10-17T10:06:00Z"/>
                <w:rFonts w:asciiTheme="minorHAnsi" w:hAnsiTheme="minorHAnsi"/>
                <w:sz w:val="18"/>
                <w:szCs w:val="18"/>
              </w:rPr>
            </w:pPr>
            <w:ins w:id="801" w:author="Wichert, RJ@Energy" w:date="2018-10-17T10:06:00Z">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802" w:author="Wichert, RJ@Energy" w:date="2018-10-17T10:08:00Z">
              <w:tcPr>
                <w:tcW w:w="5635" w:type="dxa"/>
                <w:gridSpan w:val="2"/>
                <w:vAlign w:val="center"/>
              </w:tcPr>
            </w:tcPrChange>
          </w:tcPr>
          <w:p w14:paraId="7D0027F1" w14:textId="77777777" w:rsidR="0087473B" w:rsidRPr="00F13E77" w:rsidRDefault="0087473B" w:rsidP="00D75C93">
            <w:pPr>
              <w:keepNext/>
              <w:rPr>
                <w:ins w:id="803" w:author="Wichert, RJ@Energy" w:date="2018-10-17T10:06:00Z"/>
                <w:rFonts w:asciiTheme="minorHAnsi" w:hAnsiTheme="minorHAnsi"/>
                <w:sz w:val="18"/>
                <w:szCs w:val="18"/>
              </w:rPr>
            </w:pPr>
            <w:ins w:id="804" w:author="Wichert, RJ@Energy" w:date="2018-10-17T10:06:00Z">
              <w:r w:rsidRPr="00F13E77">
                <w:rPr>
                  <w:rFonts w:asciiTheme="minorHAnsi" w:hAnsiTheme="minorHAnsi"/>
                  <w:sz w:val="18"/>
                  <w:szCs w:val="18"/>
                </w:rPr>
                <w:t>&lt;&lt;user input, integer, maximum 50 characters&gt;&gt;</w:t>
              </w:r>
            </w:ins>
          </w:p>
        </w:tc>
      </w:tr>
      <w:tr w:rsidR="0087473B" w:rsidRPr="00F13E77" w14:paraId="75AEB5E1" w14:textId="77777777" w:rsidTr="007F779D">
        <w:trPr>
          <w:cantSplit/>
          <w:trHeight w:val="144"/>
          <w:ins w:id="805" w:author="Wichert, RJ@Energy" w:date="2018-10-17T10:06:00Z"/>
          <w:trPrChange w:id="806" w:author="Wichert, RJ@Energy" w:date="2018-10-17T10:08:00Z">
            <w:trPr>
              <w:gridAfter w:val="0"/>
              <w:wAfter w:w="64" w:type="dxa"/>
              <w:cantSplit/>
              <w:trHeight w:val="144"/>
            </w:trPr>
          </w:trPrChange>
        </w:trPr>
        <w:tc>
          <w:tcPr>
            <w:tcW w:w="565" w:type="dxa"/>
            <w:vAlign w:val="center"/>
            <w:tcPrChange w:id="807" w:author="Wichert, RJ@Energy" w:date="2018-10-17T10:08:00Z">
              <w:tcPr>
                <w:tcW w:w="565" w:type="dxa"/>
                <w:vAlign w:val="center"/>
              </w:tcPr>
            </w:tcPrChange>
          </w:tcPr>
          <w:p w14:paraId="1F309D58" w14:textId="77777777" w:rsidR="0087473B" w:rsidRPr="00F13E77" w:rsidRDefault="0087473B" w:rsidP="00D75C93">
            <w:pPr>
              <w:jc w:val="center"/>
              <w:rPr>
                <w:ins w:id="808" w:author="Wichert, RJ@Energy" w:date="2018-10-17T10:06:00Z"/>
                <w:rFonts w:asciiTheme="minorHAnsi" w:hAnsiTheme="minorHAnsi"/>
                <w:sz w:val="18"/>
                <w:szCs w:val="18"/>
              </w:rPr>
            </w:pPr>
            <w:ins w:id="809" w:author="Wichert, RJ@Energy" w:date="2018-10-17T10:06:00Z">
              <w:r w:rsidRPr="00F13E77">
                <w:rPr>
                  <w:rFonts w:asciiTheme="minorHAnsi" w:hAnsiTheme="minorHAnsi"/>
                  <w:sz w:val="18"/>
                  <w:szCs w:val="18"/>
                </w:rPr>
                <w:t>03</w:t>
              </w:r>
            </w:ins>
          </w:p>
        </w:tc>
        <w:tc>
          <w:tcPr>
            <w:tcW w:w="4830" w:type="dxa"/>
            <w:gridSpan w:val="2"/>
            <w:vAlign w:val="center"/>
            <w:tcPrChange w:id="810" w:author="Wichert, RJ@Energy" w:date="2018-10-17T10:08:00Z">
              <w:tcPr>
                <w:tcW w:w="4830" w:type="dxa"/>
                <w:gridSpan w:val="2"/>
                <w:vAlign w:val="center"/>
              </w:tcPr>
            </w:tcPrChange>
          </w:tcPr>
          <w:p w14:paraId="27110AF1" w14:textId="77777777" w:rsidR="0087473B" w:rsidRPr="00F13E77" w:rsidRDefault="0087473B" w:rsidP="00D75C93">
            <w:pPr>
              <w:keepNext/>
              <w:rPr>
                <w:ins w:id="811" w:author="Wichert, RJ@Energy" w:date="2018-10-17T10:06:00Z"/>
                <w:rFonts w:asciiTheme="minorHAnsi" w:hAnsiTheme="minorHAnsi"/>
                <w:sz w:val="18"/>
                <w:szCs w:val="18"/>
                <w:vertAlign w:val="superscript"/>
              </w:rPr>
            </w:pPr>
            <w:ins w:id="812" w:author="Wichert, RJ@Energy" w:date="2018-10-17T10:06:00Z">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ins>
          </w:p>
        </w:tc>
        <w:tc>
          <w:tcPr>
            <w:tcW w:w="5635" w:type="dxa"/>
            <w:gridSpan w:val="2"/>
            <w:vAlign w:val="center"/>
            <w:tcPrChange w:id="813" w:author="Wichert, RJ@Energy" w:date="2018-10-17T10:08:00Z">
              <w:tcPr>
                <w:tcW w:w="5635" w:type="dxa"/>
                <w:gridSpan w:val="2"/>
                <w:vAlign w:val="center"/>
              </w:tcPr>
            </w:tcPrChange>
          </w:tcPr>
          <w:p w14:paraId="53DD8E73" w14:textId="77777777" w:rsidR="0087473B" w:rsidRPr="00F13E77" w:rsidRDefault="0087473B" w:rsidP="00D75C93">
            <w:pPr>
              <w:keepNext/>
              <w:rPr>
                <w:ins w:id="814" w:author="Wichert, RJ@Energy" w:date="2018-10-17T10:06:00Z"/>
                <w:rFonts w:asciiTheme="minorHAnsi" w:hAnsiTheme="minorHAnsi"/>
                <w:sz w:val="18"/>
                <w:szCs w:val="18"/>
              </w:rPr>
            </w:pPr>
            <w:ins w:id="815" w:author="Wichert, RJ@Energy" w:date="2018-10-17T10:06:00Z">
              <w:r w:rsidRPr="00F13E77">
                <w:rPr>
                  <w:rFonts w:asciiTheme="minorHAnsi" w:hAnsiTheme="minorHAnsi"/>
                  <w:sz w:val="18"/>
                  <w:szCs w:val="18"/>
                </w:rPr>
                <w:t>&lt;&lt;auto filled, integer: if A03=1.5, then “500”; elseif A03=2.0, then 600; elseif A03=2.5, 800&gt;&gt;</w:t>
              </w:r>
            </w:ins>
          </w:p>
        </w:tc>
      </w:tr>
      <w:tr w:rsidR="0087473B" w:rsidRPr="00F13E77" w14:paraId="0814A823" w14:textId="77777777" w:rsidTr="007F779D">
        <w:trPr>
          <w:cantSplit/>
          <w:trHeight w:val="144"/>
          <w:ins w:id="816" w:author="Wichert, RJ@Energy" w:date="2018-10-17T10:06:00Z"/>
          <w:trPrChange w:id="817" w:author="Wichert, RJ@Energy" w:date="2018-10-17T10:08:00Z">
            <w:trPr>
              <w:gridAfter w:val="0"/>
              <w:wAfter w:w="64" w:type="dxa"/>
              <w:cantSplit/>
              <w:trHeight w:val="144"/>
            </w:trPr>
          </w:trPrChange>
        </w:trPr>
        <w:tc>
          <w:tcPr>
            <w:tcW w:w="565" w:type="dxa"/>
            <w:vAlign w:val="center"/>
            <w:tcPrChange w:id="818" w:author="Wichert, RJ@Energy" w:date="2018-10-17T10:08:00Z">
              <w:tcPr>
                <w:tcW w:w="565" w:type="dxa"/>
                <w:vAlign w:val="center"/>
              </w:tcPr>
            </w:tcPrChange>
          </w:tcPr>
          <w:p w14:paraId="4A846C5A" w14:textId="77777777" w:rsidR="0087473B" w:rsidRPr="00F13E77" w:rsidRDefault="0087473B" w:rsidP="00D75C93">
            <w:pPr>
              <w:jc w:val="center"/>
              <w:rPr>
                <w:ins w:id="819" w:author="Wichert, RJ@Energy" w:date="2018-10-17T10:06:00Z"/>
                <w:rFonts w:asciiTheme="minorHAnsi" w:hAnsiTheme="minorHAnsi"/>
                <w:sz w:val="18"/>
                <w:szCs w:val="18"/>
              </w:rPr>
            </w:pPr>
            <w:ins w:id="820" w:author="Wichert, RJ@Energy" w:date="2018-10-17T10:06:00Z">
              <w:r w:rsidRPr="00F13E77">
                <w:rPr>
                  <w:rFonts w:asciiTheme="minorHAnsi" w:hAnsiTheme="minorHAnsi"/>
                  <w:sz w:val="18"/>
                  <w:szCs w:val="18"/>
                </w:rPr>
                <w:t>04</w:t>
              </w:r>
            </w:ins>
          </w:p>
        </w:tc>
        <w:tc>
          <w:tcPr>
            <w:tcW w:w="4830" w:type="dxa"/>
            <w:gridSpan w:val="2"/>
            <w:vAlign w:val="center"/>
            <w:tcPrChange w:id="821" w:author="Wichert, RJ@Energy" w:date="2018-10-17T10:08:00Z">
              <w:tcPr>
                <w:tcW w:w="4830" w:type="dxa"/>
                <w:gridSpan w:val="2"/>
                <w:vAlign w:val="center"/>
              </w:tcPr>
            </w:tcPrChange>
          </w:tcPr>
          <w:p w14:paraId="553D9D06" w14:textId="77777777" w:rsidR="0087473B" w:rsidRPr="00F13E77" w:rsidRDefault="0087473B" w:rsidP="00D75C93">
            <w:pPr>
              <w:keepNext/>
              <w:rPr>
                <w:ins w:id="822" w:author="Wichert, RJ@Energy" w:date="2018-10-17T10:06:00Z"/>
                <w:rFonts w:asciiTheme="minorHAnsi" w:hAnsiTheme="minorHAnsi"/>
                <w:sz w:val="18"/>
                <w:szCs w:val="18"/>
              </w:rPr>
            </w:pPr>
            <w:ins w:id="823" w:author="Wichert, RJ@Energy" w:date="2018-10-17T10:06: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gridSpan w:val="2"/>
            <w:vAlign w:val="center"/>
            <w:tcPrChange w:id="824" w:author="Wichert, RJ@Energy" w:date="2018-10-17T10:08:00Z">
              <w:tcPr>
                <w:tcW w:w="5635" w:type="dxa"/>
                <w:gridSpan w:val="2"/>
                <w:vAlign w:val="center"/>
              </w:tcPr>
            </w:tcPrChange>
          </w:tcPr>
          <w:p w14:paraId="37BDD156" w14:textId="77777777" w:rsidR="0087473B" w:rsidRPr="00F13E77" w:rsidRDefault="0087473B" w:rsidP="00D75C93">
            <w:pPr>
              <w:keepNext/>
              <w:rPr>
                <w:ins w:id="825" w:author="Wichert, RJ@Energy" w:date="2018-10-17T10:06:00Z"/>
                <w:rFonts w:asciiTheme="minorHAnsi" w:hAnsiTheme="minorHAnsi"/>
                <w:sz w:val="18"/>
                <w:szCs w:val="18"/>
              </w:rPr>
            </w:pPr>
            <w:ins w:id="826" w:author="Wichert, RJ@Energy" w:date="2018-10-17T10:06:00Z">
              <w:r w:rsidRPr="00F13E77">
                <w:rPr>
                  <w:rFonts w:asciiTheme="minorHAnsi" w:hAnsiTheme="minorHAnsi"/>
                  <w:sz w:val="18"/>
                  <w:szCs w:val="18"/>
                </w:rPr>
                <w:t>&lt;&lt;user input, integer, maximum 50 characters&gt;&gt;</w:t>
              </w:r>
            </w:ins>
          </w:p>
        </w:tc>
      </w:tr>
      <w:tr w:rsidR="0087473B" w:rsidRPr="00F13E77" w14:paraId="7903D0BC" w14:textId="77777777" w:rsidTr="007F779D">
        <w:trPr>
          <w:cantSplit/>
          <w:trHeight w:val="144"/>
          <w:ins w:id="827" w:author="Wichert, RJ@Energy" w:date="2018-10-17T10:06:00Z"/>
          <w:trPrChange w:id="828" w:author="Wichert, RJ@Energy" w:date="2018-10-17T10:08:00Z">
            <w:trPr>
              <w:gridAfter w:val="0"/>
              <w:wAfter w:w="64" w:type="dxa"/>
              <w:cantSplit/>
              <w:trHeight w:val="144"/>
            </w:trPr>
          </w:trPrChange>
        </w:trPr>
        <w:tc>
          <w:tcPr>
            <w:tcW w:w="565" w:type="dxa"/>
            <w:vAlign w:val="center"/>
            <w:tcPrChange w:id="829" w:author="Wichert, RJ@Energy" w:date="2018-10-17T10:08:00Z">
              <w:tcPr>
                <w:tcW w:w="565" w:type="dxa"/>
                <w:vAlign w:val="center"/>
              </w:tcPr>
            </w:tcPrChange>
          </w:tcPr>
          <w:p w14:paraId="1B82FCAA" w14:textId="77777777" w:rsidR="0087473B" w:rsidRPr="00F13E77" w:rsidRDefault="0087473B" w:rsidP="00D75C93">
            <w:pPr>
              <w:jc w:val="center"/>
              <w:rPr>
                <w:ins w:id="830" w:author="Wichert, RJ@Energy" w:date="2018-10-17T10:06:00Z"/>
                <w:rFonts w:asciiTheme="minorHAnsi" w:hAnsiTheme="minorHAnsi"/>
                <w:sz w:val="18"/>
                <w:szCs w:val="18"/>
              </w:rPr>
            </w:pPr>
            <w:ins w:id="831" w:author="Wichert, RJ@Energy" w:date="2018-10-17T10:06:00Z">
              <w:r>
                <w:rPr>
                  <w:rFonts w:asciiTheme="minorHAnsi" w:hAnsiTheme="minorHAnsi"/>
                  <w:sz w:val="18"/>
                  <w:szCs w:val="18"/>
                </w:rPr>
                <w:t>05</w:t>
              </w:r>
            </w:ins>
          </w:p>
        </w:tc>
        <w:tc>
          <w:tcPr>
            <w:tcW w:w="10465" w:type="dxa"/>
            <w:gridSpan w:val="4"/>
            <w:vAlign w:val="center"/>
            <w:tcPrChange w:id="832" w:author="Wichert, RJ@Energy" w:date="2018-10-17T10:08:00Z">
              <w:tcPr>
                <w:tcW w:w="10465" w:type="dxa"/>
                <w:gridSpan w:val="4"/>
                <w:vAlign w:val="center"/>
              </w:tcPr>
            </w:tcPrChange>
          </w:tcPr>
          <w:p w14:paraId="0B23D735" w14:textId="77777777" w:rsidR="0087473B" w:rsidRPr="00F13E77" w:rsidRDefault="0087473B" w:rsidP="00D75C93">
            <w:pPr>
              <w:keepNext/>
              <w:rPr>
                <w:ins w:id="833" w:author="Wichert, RJ@Energy" w:date="2018-10-17T10:06:00Z"/>
                <w:rFonts w:asciiTheme="minorHAnsi" w:hAnsiTheme="minorHAnsi"/>
                <w:sz w:val="18"/>
                <w:szCs w:val="18"/>
              </w:rPr>
            </w:pPr>
            <w:ins w:id="834" w:author="Wichert, RJ@Energy" w:date="2018-10-17T10:06:00Z">
              <w:r w:rsidRPr="00F13E77">
                <w:rPr>
                  <w:rFonts w:asciiTheme="minorHAnsi" w:hAnsiTheme="minorHAnsi"/>
                  <w:sz w:val="18"/>
                  <w:szCs w:val="18"/>
                </w:rPr>
                <w:t xml:space="preserve">Compliance Statement: &lt;&lt;if B02 </w:t>
              </w:r>
              <w:r>
                <w:rPr>
                  <w:rFonts w:asciiTheme="minorHAnsi" w:hAnsiTheme="minorHAnsi"/>
                  <w:sz w:val="18"/>
                  <w:szCs w:val="18"/>
                </w:rPr>
                <w:t>≥</w:t>
              </w:r>
              <w:r w:rsidRPr="00F13E77">
                <w:rPr>
                  <w:rFonts w:asciiTheme="minorHAnsi" w:hAnsiTheme="minorHAnsi"/>
                  <w:sz w:val="18"/>
                  <w:szCs w:val="18"/>
                </w:rPr>
                <w:t xml:space="preserve"> B01 </w:t>
              </w:r>
              <w:r w:rsidRPr="00F13E77">
                <w:rPr>
                  <w:rFonts w:asciiTheme="minorHAnsi" w:hAnsiTheme="minorHAnsi"/>
                  <w:b/>
                  <w:i/>
                  <w:sz w:val="18"/>
                  <w:szCs w:val="18"/>
                </w:rPr>
                <w:t>and</w:t>
              </w:r>
              <w:r w:rsidRPr="00F13E77">
                <w:rPr>
                  <w:rFonts w:asciiTheme="minorHAnsi" w:hAnsiTheme="minorHAnsi"/>
                  <w:sz w:val="18"/>
                  <w:szCs w:val="18"/>
                </w:rPr>
                <w:t xml:space="preserve"> B04 </w:t>
              </w:r>
              <w:r>
                <w:rPr>
                  <w:rFonts w:asciiTheme="minorHAnsi" w:hAnsiTheme="minorHAnsi"/>
                  <w:sz w:val="18"/>
                  <w:szCs w:val="18"/>
                </w:rPr>
                <w:t>≥</w:t>
              </w:r>
              <w:r w:rsidRPr="00F13E77">
                <w:rPr>
                  <w:rFonts w:asciiTheme="minorHAnsi" w:hAnsiTheme="minorHAnsi"/>
                  <w:sz w:val="18"/>
                  <w:szCs w:val="18"/>
                </w:rPr>
                <w:t xml:space="preserve"> B03,</w:t>
              </w:r>
              <w:r>
                <w:rPr>
                  <w:rFonts w:asciiTheme="minorHAnsi" w:hAnsiTheme="minorHAnsi"/>
                  <w:sz w:val="18"/>
                  <w:szCs w:val="18"/>
                </w:rPr>
                <w:t xml:space="preserve">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ins>
          </w:p>
        </w:tc>
      </w:tr>
      <w:tr w:rsidR="00282CAD" w:rsidRPr="00F13E77" w:rsidDel="0087473B" w14:paraId="5B4186C5" w14:textId="3EE4F6C9" w:rsidTr="007F779D">
        <w:trPr>
          <w:cantSplit/>
          <w:trHeight w:val="144"/>
          <w:del w:id="835" w:author="Wichert, RJ@Energy" w:date="2018-10-17T10:06:00Z"/>
          <w:trPrChange w:id="836" w:author="Wichert, RJ@Energy" w:date="2018-10-17T10:08:00Z">
            <w:trPr>
              <w:cantSplit/>
              <w:trHeight w:val="144"/>
            </w:trPr>
          </w:trPrChange>
        </w:trPr>
        <w:tc>
          <w:tcPr>
            <w:tcW w:w="11030" w:type="dxa"/>
            <w:gridSpan w:val="5"/>
            <w:tcBorders>
              <w:top w:val="single" w:sz="4" w:space="0" w:color="auto"/>
            </w:tcBorders>
            <w:vAlign w:val="center"/>
            <w:tcPrChange w:id="837" w:author="Wichert, RJ@Energy" w:date="2018-10-17T10:08:00Z">
              <w:tcPr>
                <w:tcW w:w="11094" w:type="dxa"/>
                <w:gridSpan w:val="6"/>
                <w:tcBorders>
                  <w:top w:val="single" w:sz="4" w:space="0" w:color="auto"/>
                </w:tcBorders>
                <w:vAlign w:val="center"/>
              </w:tcPr>
            </w:tcPrChange>
          </w:tcPr>
          <w:p w14:paraId="60D0B14B" w14:textId="769F4282" w:rsidR="00523F30" w:rsidRPr="00270044" w:rsidDel="0087473B" w:rsidRDefault="003B0366" w:rsidP="00984B67">
            <w:pPr>
              <w:rPr>
                <w:del w:id="838" w:author="Wichert, RJ@Energy" w:date="2018-10-17T10:06:00Z"/>
                <w:rFonts w:asciiTheme="minorHAnsi" w:hAnsiTheme="minorHAnsi"/>
                <w:b/>
                <w:sz w:val="16"/>
                <w:szCs w:val="18"/>
              </w:rPr>
            </w:pPr>
            <w:del w:id="839" w:author="Wichert, RJ@Energy" w:date="2018-10-17T10:06:00Z">
              <w:r w:rsidRPr="00270044" w:rsidDel="0087473B">
                <w:rPr>
                  <w:rFonts w:asciiTheme="minorHAnsi" w:hAnsiTheme="minorHAnsi"/>
                  <w:b/>
                  <w:sz w:val="18"/>
                  <w:szCs w:val="18"/>
                </w:rPr>
                <w:delText>B. One</w:delText>
              </w:r>
              <w:r w:rsidR="00282CAD" w:rsidRPr="00270044" w:rsidDel="0087473B">
                <w:rPr>
                  <w:rFonts w:asciiTheme="minorHAnsi" w:hAnsiTheme="minorHAnsi"/>
                  <w:b/>
                  <w:sz w:val="18"/>
                  <w:szCs w:val="18"/>
                </w:rPr>
                <w:delText xml:space="preserve"> Return</w:delText>
              </w:r>
              <w:r w:rsidRPr="00270044" w:rsidDel="0087473B">
                <w:rPr>
                  <w:rFonts w:asciiTheme="minorHAnsi" w:hAnsiTheme="minorHAnsi"/>
                  <w:b/>
                  <w:sz w:val="18"/>
                  <w:szCs w:val="18"/>
                </w:rPr>
                <w:delText xml:space="preserve"> Duct</w:delText>
              </w:r>
            </w:del>
          </w:p>
          <w:p w14:paraId="5B4186C4" w14:textId="38C37ED1" w:rsidR="00282CAD" w:rsidRPr="005B7081" w:rsidDel="0087473B" w:rsidRDefault="00523F30" w:rsidP="00984B67">
            <w:pPr>
              <w:rPr>
                <w:del w:id="840" w:author="Wichert, RJ@Energy" w:date="2018-10-17T10:06:00Z"/>
                <w:rFonts w:asciiTheme="minorHAnsi" w:hAnsiTheme="minorHAnsi"/>
                <w:sz w:val="18"/>
                <w:szCs w:val="18"/>
              </w:rPr>
            </w:pPr>
            <w:del w:id="841" w:author="Wichert, RJ@Energy" w:date="2018-10-17T10:06:00Z">
              <w:r w:rsidRPr="00F13E77" w:rsidDel="0087473B">
                <w:rPr>
                  <w:rFonts w:asciiTheme="minorHAnsi" w:hAnsiTheme="minorHAnsi"/>
                  <w:sz w:val="18"/>
                  <w:szCs w:val="18"/>
                </w:rPr>
                <w:delText>&lt;&lt;Only shown if the input to RowA04 is “One Return Duct”&gt;&gt;</w:delText>
              </w:r>
            </w:del>
          </w:p>
        </w:tc>
      </w:tr>
      <w:tr w:rsidR="00984B67" w:rsidRPr="00F13E77" w:rsidDel="0087473B" w14:paraId="5B4186C9" w14:textId="378A76BD" w:rsidTr="007F779D">
        <w:trPr>
          <w:cantSplit/>
          <w:trHeight w:val="144"/>
          <w:del w:id="842" w:author="Wichert, RJ@Energy" w:date="2018-10-17T10:06:00Z"/>
          <w:trPrChange w:id="843" w:author="Wichert, RJ@Energy" w:date="2018-10-17T10:08:00Z">
            <w:trPr>
              <w:cantSplit/>
              <w:trHeight w:val="144"/>
            </w:trPr>
          </w:trPrChange>
        </w:trPr>
        <w:tc>
          <w:tcPr>
            <w:tcW w:w="781" w:type="dxa"/>
            <w:gridSpan w:val="2"/>
            <w:vAlign w:val="center"/>
            <w:tcPrChange w:id="844" w:author="Wichert, RJ@Energy" w:date="2018-10-17T10:08:00Z">
              <w:tcPr>
                <w:tcW w:w="781" w:type="dxa"/>
                <w:gridSpan w:val="2"/>
                <w:vAlign w:val="center"/>
              </w:tcPr>
            </w:tcPrChange>
          </w:tcPr>
          <w:p w14:paraId="5B4186C6" w14:textId="4FBDCA70" w:rsidR="00984B67" w:rsidRPr="00F13E77" w:rsidDel="0087473B" w:rsidRDefault="00984B67" w:rsidP="00A66AF2">
            <w:pPr>
              <w:jc w:val="center"/>
              <w:rPr>
                <w:del w:id="845" w:author="Wichert, RJ@Energy" w:date="2018-10-17T10:06:00Z"/>
                <w:rFonts w:asciiTheme="minorHAnsi" w:hAnsiTheme="minorHAnsi"/>
                <w:sz w:val="18"/>
                <w:szCs w:val="18"/>
              </w:rPr>
            </w:pPr>
            <w:del w:id="846" w:author="Wichert, RJ@Energy" w:date="2018-10-17T10:06:00Z">
              <w:r w:rsidRPr="00F13E77" w:rsidDel="0087473B">
                <w:rPr>
                  <w:rFonts w:asciiTheme="minorHAnsi" w:hAnsiTheme="minorHAnsi"/>
                  <w:sz w:val="18"/>
                  <w:szCs w:val="18"/>
                </w:rPr>
                <w:delText>01</w:delText>
              </w:r>
            </w:del>
          </w:p>
        </w:tc>
        <w:tc>
          <w:tcPr>
            <w:tcW w:w="4644" w:type="dxa"/>
            <w:gridSpan w:val="2"/>
            <w:vAlign w:val="center"/>
            <w:tcPrChange w:id="847" w:author="Wichert, RJ@Energy" w:date="2018-10-17T10:08:00Z">
              <w:tcPr>
                <w:tcW w:w="4644" w:type="dxa"/>
                <w:gridSpan w:val="2"/>
                <w:vAlign w:val="center"/>
              </w:tcPr>
            </w:tcPrChange>
          </w:tcPr>
          <w:p w14:paraId="5B4186C7" w14:textId="4D1BE970" w:rsidR="00984B67" w:rsidRPr="00F13E77" w:rsidDel="0087473B" w:rsidRDefault="00984B67" w:rsidP="001C2BA3">
            <w:pPr>
              <w:keepNext/>
              <w:rPr>
                <w:del w:id="848" w:author="Wichert, RJ@Energy" w:date="2018-10-17T10:06:00Z"/>
                <w:rFonts w:asciiTheme="minorHAnsi" w:hAnsiTheme="minorHAnsi"/>
                <w:sz w:val="18"/>
                <w:szCs w:val="18"/>
              </w:rPr>
            </w:pPr>
            <w:del w:id="849" w:author="Wichert, RJ@Energy" w:date="2018-10-17T10:06:00Z">
              <w:r w:rsidRPr="00F13E77" w:rsidDel="0087473B">
                <w:rPr>
                  <w:rFonts w:asciiTheme="minorHAnsi" w:hAnsiTheme="minorHAnsi"/>
                  <w:sz w:val="18"/>
                  <w:szCs w:val="18"/>
                </w:rPr>
                <w:delText>Minimum Return Duct Diameter (inches)</w:delText>
              </w:r>
            </w:del>
          </w:p>
        </w:tc>
        <w:tc>
          <w:tcPr>
            <w:tcW w:w="5605" w:type="dxa"/>
            <w:vAlign w:val="center"/>
            <w:tcPrChange w:id="850" w:author="Wichert, RJ@Energy" w:date="2018-10-17T10:08:00Z">
              <w:tcPr>
                <w:tcW w:w="5669" w:type="dxa"/>
                <w:gridSpan w:val="2"/>
                <w:vAlign w:val="center"/>
              </w:tcPr>
            </w:tcPrChange>
          </w:tcPr>
          <w:p w14:paraId="5B4186C8" w14:textId="10841E48" w:rsidR="00984B67" w:rsidRPr="00F13E77" w:rsidDel="0087473B" w:rsidRDefault="00984B67" w:rsidP="006704D6">
            <w:pPr>
              <w:keepNext/>
              <w:rPr>
                <w:del w:id="851" w:author="Wichert, RJ@Energy" w:date="2018-10-17T10:06:00Z"/>
                <w:rFonts w:asciiTheme="minorHAnsi" w:hAnsiTheme="minorHAnsi"/>
                <w:sz w:val="18"/>
                <w:szCs w:val="18"/>
              </w:rPr>
            </w:pPr>
            <w:del w:id="852" w:author="Wichert, RJ@Energy" w:date="2018-10-17T10:06:00Z">
              <w:r w:rsidRPr="00F13E77" w:rsidDel="0087473B">
                <w:rPr>
                  <w:rFonts w:asciiTheme="minorHAnsi" w:hAnsiTheme="minorHAnsi"/>
                  <w:sz w:val="18"/>
                  <w:szCs w:val="18"/>
                </w:rPr>
                <w:delText xml:space="preserve">&lt;&lt;auto filled, integer: if A03=1.5, then “16”; elseif A03=2.0, then </w:delText>
              </w:r>
              <w:r w:rsidDel="0087473B">
                <w:rPr>
                  <w:rFonts w:asciiTheme="minorHAnsi" w:hAnsiTheme="minorHAnsi"/>
                  <w:sz w:val="18"/>
                  <w:szCs w:val="18"/>
                </w:rPr>
                <w:delText>“</w:delText>
              </w:r>
              <w:r w:rsidRPr="00F13E77" w:rsidDel="0087473B">
                <w:rPr>
                  <w:rFonts w:asciiTheme="minorHAnsi" w:hAnsiTheme="minorHAnsi"/>
                  <w:sz w:val="18"/>
                  <w:szCs w:val="18"/>
                </w:rPr>
                <w:delText>18</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A03=2.5, </w:delText>
              </w:r>
              <w:r w:rsidDel="0087473B">
                <w:rPr>
                  <w:rFonts w:asciiTheme="minorHAnsi" w:hAnsiTheme="minorHAnsi"/>
                  <w:sz w:val="18"/>
                  <w:szCs w:val="18"/>
                </w:rPr>
                <w:delText>then “</w:delText>
              </w:r>
              <w:r w:rsidRPr="00F13E77" w:rsidDel="0087473B">
                <w:rPr>
                  <w:rFonts w:asciiTheme="minorHAnsi" w:hAnsiTheme="minorHAnsi"/>
                  <w:sz w:val="18"/>
                  <w:szCs w:val="18"/>
                </w:rPr>
                <w:delText>20</w:delText>
              </w:r>
              <w:r w:rsidDel="0087473B">
                <w:rPr>
                  <w:rFonts w:asciiTheme="minorHAnsi" w:hAnsiTheme="minorHAnsi"/>
                  <w:sz w:val="18"/>
                  <w:szCs w:val="18"/>
                </w:rPr>
                <w:delText xml:space="preserve">”; elseif A03&gt;2.5, then report “Cooling Capacity above 2.5 tons requires two return air ducts – </w:delText>
              </w:r>
              <w:r w:rsidRPr="00B931FE" w:rsidDel="0087473B">
                <w:rPr>
                  <w:rFonts w:asciiTheme="minorHAnsi" w:hAnsiTheme="minorHAnsi"/>
                  <w:b/>
                  <w:sz w:val="18"/>
                  <w:szCs w:val="18"/>
                </w:rPr>
                <w:delText>Do Not Proceed</w:delText>
              </w:r>
              <w:r w:rsidDel="0087473B">
                <w:rPr>
                  <w:rFonts w:asciiTheme="minorHAnsi" w:hAnsiTheme="minorHAnsi"/>
                  <w:b/>
                  <w:sz w:val="18"/>
                  <w:szCs w:val="18"/>
                </w:rPr>
                <w:delText>”</w:delText>
              </w:r>
              <w:r w:rsidRPr="00F13E77" w:rsidDel="0087473B">
                <w:rPr>
                  <w:rFonts w:asciiTheme="minorHAnsi" w:hAnsiTheme="minorHAnsi"/>
                  <w:sz w:val="18"/>
                  <w:szCs w:val="18"/>
                </w:rPr>
                <w:delText>&gt;&gt;</w:delText>
              </w:r>
            </w:del>
          </w:p>
        </w:tc>
      </w:tr>
      <w:tr w:rsidR="00984B67" w:rsidRPr="00F13E77" w:rsidDel="0087473B" w14:paraId="5B4186CD" w14:textId="27F2E74A" w:rsidTr="007F779D">
        <w:trPr>
          <w:cantSplit/>
          <w:trHeight w:val="144"/>
          <w:del w:id="853" w:author="Wichert, RJ@Energy" w:date="2018-10-17T10:06:00Z"/>
          <w:trPrChange w:id="854" w:author="Wichert, RJ@Energy" w:date="2018-10-17T10:08:00Z">
            <w:trPr>
              <w:cantSplit/>
              <w:trHeight w:val="144"/>
            </w:trPr>
          </w:trPrChange>
        </w:trPr>
        <w:tc>
          <w:tcPr>
            <w:tcW w:w="781" w:type="dxa"/>
            <w:gridSpan w:val="2"/>
            <w:vAlign w:val="center"/>
            <w:tcPrChange w:id="855" w:author="Wichert, RJ@Energy" w:date="2018-10-17T10:08:00Z">
              <w:tcPr>
                <w:tcW w:w="781" w:type="dxa"/>
                <w:gridSpan w:val="2"/>
                <w:vAlign w:val="center"/>
              </w:tcPr>
            </w:tcPrChange>
          </w:tcPr>
          <w:p w14:paraId="5B4186CA" w14:textId="750CDB2F" w:rsidR="00984B67" w:rsidRPr="00F13E77" w:rsidDel="0087473B" w:rsidRDefault="00984B67" w:rsidP="00A66AF2">
            <w:pPr>
              <w:jc w:val="center"/>
              <w:rPr>
                <w:del w:id="856" w:author="Wichert, RJ@Energy" w:date="2018-10-17T10:06:00Z"/>
                <w:rFonts w:asciiTheme="minorHAnsi" w:hAnsiTheme="minorHAnsi"/>
                <w:sz w:val="18"/>
                <w:szCs w:val="18"/>
              </w:rPr>
            </w:pPr>
            <w:del w:id="857" w:author="Wichert, RJ@Energy" w:date="2018-10-17T10:06:00Z">
              <w:r w:rsidRPr="00F13E77" w:rsidDel="0087473B">
                <w:rPr>
                  <w:rFonts w:asciiTheme="minorHAnsi" w:hAnsiTheme="minorHAnsi"/>
                  <w:sz w:val="18"/>
                  <w:szCs w:val="18"/>
                </w:rPr>
                <w:delText>02</w:delText>
              </w:r>
            </w:del>
          </w:p>
        </w:tc>
        <w:tc>
          <w:tcPr>
            <w:tcW w:w="4644" w:type="dxa"/>
            <w:gridSpan w:val="2"/>
            <w:vAlign w:val="center"/>
            <w:tcPrChange w:id="858" w:author="Wichert, RJ@Energy" w:date="2018-10-17T10:08:00Z">
              <w:tcPr>
                <w:tcW w:w="4644" w:type="dxa"/>
                <w:gridSpan w:val="2"/>
                <w:vAlign w:val="center"/>
              </w:tcPr>
            </w:tcPrChange>
          </w:tcPr>
          <w:p w14:paraId="5B4186CB" w14:textId="35DC5B20" w:rsidR="00984B67" w:rsidRPr="00F13E77" w:rsidDel="0087473B" w:rsidRDefault="00984B67" w:rsidP="00A66AF2">
            <w:pPr>
              <w:keepNext/>
              <w:rPr>
                <w:del w:id="859" w:author="Wichert, RJ@Energy" w:date="2018-10-17T10:06:00Z"/>
                <w:rFonts w:asciiTheme="minorHAnsi" w:hAnsiTheme="minorHAnsi"/>
                <w:sz w:val="18"/>
                <w:szCs w:val="18"/>
              </w:rPr>
            </w:pPr>
            <w:del w:id="860" w:author="Wichert, RJ@Energy" w:date="2018-10-17T10:06:00Z">
              <w:r w:rsidRPr="00F13E77" w:rsidDel="0087473B">
                <w:rPr>
                  <w:rFonts w:asciiTheme="minorHAnsi" w:hAnsiTheme="minorHAnsi"/>
                  <w:sz w:val="18"/>
                  <w:szCs w:val="18"/>
                </w:rPr>
                <w:delText>Installed Return Duct Diameter (inches)</w:delText>
              </w:r>
            </w:del>
          </w:p>
        </w:tc>
        <w:tc>
          <w:tcPr>
            <w:tcW w:w="5605" w:type="dxa"/>
            <w:vAlign w:val="center"/>
            <w:tcPrChange w:id="861" w:author="Wichert, RJ@Energy" w:date="2018-10-17T10:08:00Z">
              <w:tcPr>
                <w:tcW w:w="5669" w:type="dxa"/>
                <w:gridSpan w:val="2"/>
                <w:vAlign w:val="center"/>
              </w:tcPr>
            </w:tcPrChange>
          </w:tcPr>
          <w:p w14:paraId="5B4186CC" w14:textId="6C663457" w:rsidR="00984B67" w:rsidRPr="00F13E77" w:rsidDel="0087473B" w:rsidRDefault="00984B67" w:rsidP="00E04B4E">
            <w:pPr>
              <w:keepNext/>
              <w:rPr>
                <w:del w:id="862" w:author="Wichert, RJ@Energy" w:date="2018-10-17T10:06:00Z"/>
                <w:rFonts w:asciiTheme="minorHAnsi" w:hAnsiTheme="minorHAnsi"/>
                <w:sz w:val="18"/>
                <w:szCs w:val="18"/>
              </w:rPr>
            </w:pPr>
            <w:del w:id="863" w:author="Wichert, RJ@Energy" w:date="2018-10-17T10:06:00Z">
              <w:r w:rsidRPr="00F13E77" w:rsidDel="0087473B">
                <w:rPr>
                  <w:rFonts w:asciiTheme="minorHAnsi" w:hAnsiTheme="minorHAnsi"/>
                  <w:sz w:val="18"/>
                  <w:szCs w:val="18"/>
                </w:rPr>
                <w:delText>&lt;&lt;user input, integer, maximum 50 characters&gt;&gt;</w:delText>
              </w:r>
            </w:del>
          </w:p>
        </w:tc>
      </w:tr>
      <w:tr w:rsidR="00984B67" w:rsidRPr="00F13E77" w:rsidDel="0087473B" w14:paraId="5B4186D1" w14:textId="6761DD63" w:rsidTr="007F779D">
        <w:trPr>
          <w:cantSplit/>
          <w:trHeight w:val="144"/>
          <w:del w:id="864" w:author="Wichert, RJ@Energy" w:date="2018-10-17T10:06:00Z"/>
          <w:trPrChange w:id="865" w:author="Wichert, RJ@Energy" w:date="2018-10-17T10:08:00Z">
            <w:trPr>
              <w:cantSplit/>
              <w:trHeight w:val="144"/>
            </w:trPr>
          </w:trPrChange>
        </w:trPr>
        <w:tc>
          <w:tcPr>
            <w:tcW w:w="781" w:type="dxa"/>
            <w:gridSpan w:val="2"/>
            <w:vAlign w:val="center"/>
            <w:tcPrChange w:id="866" w:author="Wichert, RJ@Energy" w:date="2018-10-17T10:08:00Z">
              <w:tcPr>
                <w:tcW w:w="781" w:type="dxa"/>
                <w:gridSpan w:val="2"/>
                <w:vAlign w:val="center"/>
              </w:tcPr>
            </w:tcPrChange>
          </w:tcPr>
          <w:p w14:paraId="5B4186CE" w14:textId="0BA61AEB" w:rsidR="00984B67" w:rsidRPr="00F13E77" w:rsidDel="0087473B" w:rsidRDefault="00984B67" w:rsidP="00A66AF2">
            <w:pPr>
              <w:jc w:val="center"/>
              <w:rPr>
                <w:del w:id="867" w:author="Wichert, RJ@Energy" w:date="2018-10-17T10:06:00Z"/>
                <w:rFonts w:asciiTheme="minorHAnsi" w:hAnsiTheme="minorHAnsi"/>
                <w:sz w:val="18"/>
                <w:szCs w:val="18"/>
              </w:rPr>
            </w:pPr>
            <w:del w:id="868" w:author="Wichert, RJ@Energy" w:date="2018-10-17T10:06:00Z">
              <w:r w:rsidRPr="00F13E77" w:rsidDel="0087473B">
                <w:rPr>
                  <w:rFonts w:asciiTheme="minorHAnsi" w:hAnsiTheme="minorHAnsi"/>
                  <w:sz w:val="18"/>
                  <w:szCs w:val="18"/>
                </w:rPr>
                <w:delText>03</w:delText>
              </w:r>
            </w:del>
          </w:p>
        </w:tc>
        <w:tc>
          <w:tcPr>
            <w:tcW w:w="4644" w:type="dxa"/>
            <w:gridSpan w:val="2"/>
            <w:vAlign w:val="center"/>
            <w:tcPrChange w:id="869" w:author="Wichert, RJ@Energy" w:date="2018-10-17T10:08:00Z">
              <w:tcPr>
                <w:tcW w:w="4644" w:type="dxa"/>
                <w:gridSpan w:val="2"/>
                <w:vAlign w:val="center"/>
              </w:tcPr>
            </w:tcPrChange>
          </w:tcPr>
          <w:p w14:paraId="5B4186CF" w14:textId="20422406" w:rsidR="00984B67" w:rsidRPr="00F13E77" w:rsidDel="0087473B" w:rsidRDefault="00984B67" w:rsidP="00A66AF2">
            <w:pPr>
              <w:keepNext/>
              <w:rPr>
                <w:del w:id="870" w:author="Wichert, RJ@Energy" w:date="2018-10-17T10:06:00Z"/>
                <w:rFonts w:asciiTheme="minorHAnsi" w:hAnsiTheme="minorHAnsi"/>
                <w:sz w:val="18"/>
                <w:szCs w:val="18"/>
                <w:vertAlign w:val="superscript"/>
              </w:rPr>
            </w:pPr>
            <w:del w:id="871" w:author="Wichert, RJ@Energy" w:date="2018-10-17T10:06:00Z">
              <w:r w:rsidRPr="00F13E77" w:rsidDel="0087473B">
                <w:rPr>
                  <w:rFonts w:asciiTheme="minorHAnsi" w:hAnsiTheme="minorHAnsi"/>
                  <w:sz w:val="18"/>
                  <w:szCs w:val="18"/>
                </w:rPr>
                <w:delText>Minimum Total Return Filter Grille Gross Area (inch</w:delText>
              </w:r>
              <w:r w:rsidRPr="00F13E77" w:rsidDel="0087473B">
                <w:rPr>
                  <w:rFonts w:asciiTheme="minorHAnsi" w:hAnsiTheme="minorHAnsi"/>
                  <w:sz w:val="18"/>
                  <w:szCs w:val="18"/>
                  <w:vertAlign w:val="superscript"/>
                </w:rPr>
                <w:delText>2</w:delText>
              </w:r>
              <w:r w:rsidRPr="003835BA" w:rsidDel="0087473B">
                <w:rPr>
                  <w:rFonts w:asciiTheme="minorHAnsi" w:hAnsiTheme="minorHAnsi"/>
                  <w:sz w:val="18"/>
                  <w:szCs w:val="18"/>
                </w:rPr>
                <w:delText>)</w:delText>
              </w:r>
            </w:del>
          </w:p>
        </w:tc>
        <w:tc>
          <w:tcPr>
            <w:tcW w:w="5605" w:type="dxa"/>
            <w:vAlign w:val="center"/>
            <w:tcPrChange w:id="872" w:author="Wichert, RJ@Energy" w:date="2018-10-17T10:08:00Z">
              <w:tcPr>
                <w:tcW w:w="5669" w:type="dxa"/>
                <w:gridSpan w:val="2"/>
                <w:vAlign w:val="center"/>
              </w:tcPr>
            </w:tcPrChange>
          </w:tcPr>
          <w:p w14:paraId="5B4186D0" w14:textId="7CDDE332" w:rsidR="00984B67" w:rsidRPr="00F13E77" w:rsidDel="0087473B" w:rsidRDefault="00984B67" w:rsidP="001C2BA3">
            <w:pPr>
              <w:keepNext/>
              <w:rPr>
                <w:del w:id="873" w:author="Wichert, RJ@Energy" w:date="2018-10-17T10:06:00Z"/>
                <w:rFonts w:asciiTheme="minorHAnsi" w:hAnsiTheme="minorHAnsi"/>
                <w:sz w:val="18"/>
                <w:szCs w:val="18"/>
              </w:rPr>
            </w:pPr>
            <w:del w:id="874" w:author="Wichert, RJ@Energy" w:date="2018-10-17T10:06:00Z">
              <w:r w:rsidRPr="00F13E77" w:rsidDel="0087473B">
                <w:rPr>
                  <w:rFonts w:asciiTheme="minorHAnsi" w:hAnsiTheme="minorHAnsi"/>
                  <w:sz w:val="18"/>
                  <w:szCs w:val="18"/>
                </w:rPr>
                <w:delText>&lt;&lt;auto filled, integer: if A03=1.5, then “500”; elseif A03=2.0, then 600; elseif A03=2.5, 800&gt;&gt;</w:delText>
              </w:r>
            </w:del>
          </w:p>
        </w:tc>
      </w:tr>
      <w:tr w:rsidR="00984B67" w:rsidRPr="00F13E77" w:rsidDel="0087473B" w14:paraId="5B4186D5" w14:textId="4535B2E7" w:rsidTr="007F779D">
        <w:trPr>
          <w:cantSplit/>
          <w:trHeight w:val="144"/>
          <w:del w:id="875" w:author="Wichert, RJ@Energy" w:date="2018-10-17T10:06:00Z"/>
          <w:trPrChange w:id="876" w:author="Wichert, RJ@Energy" w:date="2018-10-17T10:08:00Z">
            <w:trPr>
              <w:cantSplit/>
              <w:trHeight w:val="144"/>
            </w:trPr>
          </w:trPrChange>
        </w:trPr>
        <w:tc>
          <w:tcPr>
            <w:tcW w:w="781" w:type="dxa"/>
            <w:gridSpan w:val="2"/>
            <w:vAlign w:val="center"/>
            <w:tcPrChange w:id="877" w:author="Wichert, RJ@Energy" w:date="2018-10-17T10:08:00Z">
              <w:tcPr>
                <w:tcW w:w="781" w:type="dxa"/>
                <w:gridSpan w:val="2"/>
                <w:vAlign w:val="center"/>
              </w:tcPr>
            </w:tcPrChange>
          </w:tcPr>
          <w:p w14:paraId="5B4186D2" w14:textId="63051C89" w:rsidR="00984B67" w:rsidRPr="00F13E77" w:rsidDel="0087473B" w:rsidRDefault="00984B67" w:rsidP="00A66AF2">
            <w:pPr>
              <w:jc w:val="center"/>
              <w:rPr>
                <w:del w:id="878" w:author="Wichert, RJ@Energy" w:date="2018-10-17T10:06:00Z"/>
                <w:rFonts w:asciiTheme="minorHAnsi" w:hAnsiTheme="minorHAnsi"/>
                <w:sz w:val="18"/>
                <w:szCs w:val="18"/>
              </w:rPr>
            </w:pPr>
            <w:del w:id="879" w:author="Wichert, RJ@Energy" w:date="2018-10-17T10:06:00Z">
              <w:r w:rsidRPr="00F13E77" w:rsidDel="0087473B">
                <w:rPr>
                  <w:rFonts w:asciiTheme="minorHAnsi" w:hAnsiTheme="minorHAnsi"/>
                  <w:sz w:val="18"/>
                  <w:szCs w:val="18"/>
                </w:rPr>
                <w:delText>04</w:delText>
              </w:r>
            </w:del>
          </w:p>
        </w:tc>
        <w:tc>
          <w:tcPr>
            <w:tcW w:w="4644" w:type="dxa"/>
            <w:gridSpan w:val="2"/>
            <w:vAlign w:val="center"/>
            <w:tcPrChange w:id="880" w:author="Wichert, RJ@Energy" w:date="2018-10-17T10:08:00Z">
              <w:tcPr>
                <w:tcW w:w="4644" w:type="dxa"/>
                <w:gridSpan w:val="2"/>
                <w:vAlign w:val="center"/>
              </w:tcPr>
            </w:tcPrChange>
          </w:tcPr>
          <w:p w14:paraId="5B4186D3" w14:textId="742DE8E0" w:rsidR="00984B67" w:rsidRPr="00F13E77" w:rsidDel="0087473B" w:rsidRDefault="00984B67" w:rsidP="00A66AF2">
            <w:pPr>
              <w:keepNext/>
              <w:rPr>
                <w:del w:id="881" w:author="Wichert, RJ@Energy" w:date="2018-10-17T10:06:00Z"/>
                <w:rFonts w:asciiTheme="minorHAnsi" w:hAnsiTheme="minorHAnsi"/>
                <w:sz w:val="18"/>
                <w:szCs w:val="18"/>
              </w:rPr>
            </w:pPr>
            <w:del w:id="882" w:author="Wichert, RJ@Energy" w:date="2018-10-17T10:06:00Z">
              <w:r w:rsidRPr="00F13E77" w:rsidDel="0087473B">
                <w:rPr>
                  <w:rFonts w:asciiTheme="minorHAnsi" w:hAnsiTheme="minorHAnsi"/>
                  <w:sz w:val="18"/>
                  <w:szCs w:val="18"/>
                </w:rPr>
                <w:delText>Installed Total Return Filter Grille Gross Area (inch</w:delText>
              </w:r>
              <w:r w:rsidRPr="00F13E77" w:rsidDel="0087473B">
                <w:rPr>
                  <w:rFonts w:asciiTheme="minorHAnsi" w:hAnsiTheme="minorHAnsi"/>
                  <w:sz w:val="18"/>
                  <w:szCs w:val="18"/>
                  <w:vertAlign w:val="superscript"/>
                </w:rPr>
                <w:delText>2</w:delText>
              </w:r>
              <w:r w:rsidRPr="00F13E77" w:rsidDel="0087473B">
                <w:rPr>
                  <w:rFonts w:asciiTheme="minorHAnsi" w:hAnsiTheme="minorHAnsi"/>
                  <w:sz w:val="18"/>
                  <w:szCs w:val="18"/>
                </w:rPr>
                <w:delText>)</w:delText>
              </w:r>
            </w:del>
          </w:p>
        </w:tc>
        <w:tc>
          <w:tcPr>
            <w:tcW w:w="5605" w:type="dxa"/>
            <w:vAlign w:val="center"/>
            <w:tcPrChange w:id="883" w:author="Wichert, RJ@Energy" w:date="2018-10-17T10:08:00Z">
              <w:tcPr>
                <w:tcW w:w="5669" w:type="dxa"/>
                <w:gridSpan w:val="2"/>
                <w:vAlign w:val="center"/>
              </w:tcPr>
            </w:tcPrChange>
          </w:tcPr>
          <w:p w14:paraId="5B4186D4" w14:textId="17CA413E" w:rsidR="00984B67" w:rsidRPr="00F13E77" w:rsidDel="0087473B" w:rsidRDefault="00984B67" w:rsidP="001C2BA3">
            <w:pPr>
              <w:keepNext/>
              <w:rPr>
                <w:del w:id="884" w:author="Wichert, RJ@Energy" w:date="2018-10-17T10:06:00Z"/>
                <w:rFonts w:asciiTheme="minorHAnsi" w:hAnsiTheme="minorHAnsi"/>
                <w:sz w:val="18"/>
                <w:szCs w:val="18"/>
              </w:rPr>
            </w:pPr>
            <w:del w:id="885" w:author="Wichert, RJ@Energy" w:date="2018-10-17T10:06:00Z">
              <w:r w:rsidRPr="00F13E77" w:rsidDel="0087473B">
                <w:rPr>
                  <w:rFonts w:asciiTheme="minorHAnsi" w:hAnsiTheme="minorHAnsi"/>
                  <w:sz w:val="18"/>
                  <w:szCs w:val="18"/>
                </w:rPr>
                <w:delText>&lt;&lt;user input, integer, maximum 50 characters&gt;&gt;</w:delText>
              </w:r>
            </w:del>
          </w:p>
        </w:tc>
      </w:tr>
      <w:tr w:rsidR="00984B67" w:rsidRPr="00F13E77" w:rsidDel="0087473B" w14:paraId="5B4186D8" w14:textId="732F6F48" w:rsidTr="007F779D">
        <w:trPr>
          <w:cantSplit/>
          <w:trHeight w:val="144"/>
          <w:del w:id="886" w:author="Wichert, RJ@Energy" w:date="2018-10-17T10:06:00Z"/>
          <w:trPrChange w:id="887" w:author="Wichert, RJ@Energy" w:date="2018-10-17T10:08:00Z">
            <w:trPr>
              <w:cantSplit/>
              <w:trHeight w:val="144"/>
            </w:trPr>
          </w:trPrChange>
        </w:trPr>
        <w:tc>
          <w:tcPr>
            <w:tcW w:w="781" w:type="dxa"/>
            <w:gridSpan w:val="2"/>
            <w:vAlign w:val="center"/>
            <w:tcPrChange w:id="888" w:author="Wichert, RJ@Energy" w:date="2018-10-17T10:08:00Z">
              <w:tcPr>
                <w:tcW w:w="781" w:type="dxa"/>
                <w:gridSpan w:val="2"/>
                <w:vAlign w:val="center"/>
              </w:tcPr>
            </w:tcPrChange>
          </w:tcPr>
          <w:p w14:paraId="5B4186D6" w14:textId="4F1832FF" w:rsidR="00984B67" w:rsidRPr="00F13E77" w:rsidDel="0087473B" w:rsidRDefault="00984B67" w:rsidP="005478DA">
            <w:pPr>
              <w:jc w:val="center"/>
              <w:rPr>
                <w:del w:id="889" w:author="Wichert, RJ@Energy" w:date="2018-10-17T10:06:00Z"/>
                <w:rFonts w:asciiTheme="minorHAnsi" w:hAnsiTheme="minorHAnsi"/>
                <w:sz w:val="18"/>
                <w:szCs w:val="18"/>
              </w:rPr>
            </w:pPr>
            <w:del w:id="890" w:author="Wichert, RJ@Energy" w:date="2018-10-17T10:06:00Z">
              <w:r w:rsidDel="0087473B">
                <w:rPr>
                  <w:rFonts w:asciiTheme="minorHAnsi" w:hAnsiTheme="minorHAnsi"/>
                  <w:sz w:val="18"/>
                  <w:szCs w:val="18"/>
                </w:rPr>
                <w:delText>05</w:delText>
              </w:r>
            </w:del>
          </w:p>
        </w:tc>
        <w:tc>
          <w:tcPr>
            <w:tcW w:w="10249" w:type="dxa"/>
            <w:gridSpan w:val="3"/>
            <w:vAlign w:val="center"/>
            <w:tcPrChange w:id="891" w:author="Wichert, RJ@Energy" w:date="2018-10-17T10:08:00Z">
              <w:tcPr>
                <w:tcW w:w="10313" w:type="dxa"/>
                <w:gridSpan w:val="4"/>
                <w:vAlign w:val="center"/>
              </w:tcPr>
            </w:tcPrChange>
          </w:tcPr>
          <w:p w14:paraId="5B4186D7" w14:textId="73C1F70C" w:rsidR="00984B67" w:rsidRPr="00F13E77" w:rsidDel="0087473B" w:rsidRDefault="00984B67" w:rsidP="00272D87">
            <w:pPr>
              <w:keepNext/>
              <w:rPr>
                <w:del w:id="892" w:author="Wichert, RJ@Energy" w:date="2018-10-17T10:06:00Z"/>
                <w:rFonts w:asciiTheme="minorHAnsi" w:hAnsiTheme="minorHAnsi"/>
                <w:sz w:val="18"/>
                <w:szCs w:val="18"/>
              </w:rPr>
            </w:pPr>
            <w:del w:id="893" w:author="Wichert, RJ@Energy" w:date="2018-10-17T10:06:00Z">
              <w:r w:rsidRPr="00F13E77" w:rsidDel="0087473B">
                <w:rPr>
                  <w:rFonts w:asciiTheme="minorHAnsi" w:hAnsiTheme="minorHAnsi"/>
                  <w:sz w:val="18"/>
                  <w:szCs w:val="18"/>
                </w:rPr>
                <w:delText xml:space="preserve"> Compliance Statement: &lt;&lt;if B02 </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B01 </w:delText>
              </w:r>
              <w:r w:rsidRPr="00F13E77" w:rsidDel="0087473B">
                <w:rPr>
                  <w:rFonts w:asciiTheme="minorHAnsi" w:hAnsiTheme="minorHAnsi"/>
                  <w:b/>
                  <w:i/>
                  <w:sz w:val="18"/>
                  <w:szCs w:val="18"/>
                </w:rPr>
                <w:delText>and</w:delText>
              </w:r>
              <w:r w:rsidRPr="00F13E77" w:rsidDel="0087473B">
                <w:rPr>
                  <w:rFonts w:asciiTheme="minorHAnsi" w:hAnsiTheme="minorHAnsi"/>
                  <w:sz w:val="18"/>
                  <w:szCs w:val="18"/>
                </w:rPr>
                <w:delText xml:space="preserve"> B04 </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B03,</w:delText>
              </w:r>
              <w:r w:rsidR="00F309F0" w:rsidDel="0087473B">
                <w:rPr>
                  <w:rFonts w:asciiTheme="minorHAnsi" w:hAnsiTheme="minorHAnsi"/>
                  <w:sz w:val="18"/>
                  <w:szCs w:val="18"/>
                </w:rPr>
                <w:delText xml:space="preserve">Then report: </w:delText>
              </w:r>
              <w:r w:rsidRPr="00F13E77" w:rsidDel="0087473B">
                <w:rPr>
                  <w:rFonts w:asciiTheme="minorHAnsi" w:hAnsiTheme="minorHAnsi"/>
                  <w:sz w:val="18"/>
                  <w:szCs w:val="18"/>
                </w:rPr>
                <w:delText xml:space="preserve">“System Passes”; else </w:delText>
              </w:r>
              <w:r w:rsidR="00F309F0" w:rsidDel="0087473B">
                <w:rPr>
                  <w:rFonts w:asciiTheme="minorHAnsi" w:hAnsiTheme="minorHAnsi"/>
                  <w:sz w:val="18"/>
                  <w:szCs w:val="18"/>
                </w:rPr>
                <w:delText>report:</w:delText>
              </w:r>
              <w:r w:rsidRPr="00F13E77" w:rsidDel="0087473B">
                <w:rPr>
                  <w:rFonts w:asciiTheme="minorHAnsi" w:hAnsiTheme="minorHAnsi"/>
                  <w:sz w:val="18"/>
                  <w:szCs w:val="18"/>
                </w:rPr>
                <w:delText xml:space="preserve"> “System Fails”</w:delText>
              </w:r>
            </w:del>
          </w:p>
        </w:tc>
      </w:tr>
    </w:tbl>
    <w:p w14:paraId="5B4186D9" w14:textId="3BAC182E" w:rsidR="00A66AF2" w:rsidRDefault="00A66AF2" w:rsidP="00A66AF2">
      <w:pPr>
        <w:pStyle w:val="ListParagraph"/>
        <w:ind w:left="360"/>
        <w:rPr>
          <w:ins w:id="894" w:author="Wichert, RJ@Energy" w:date="2018-10-17T10:08:00Z"/>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895" w:author="Wichert, RJ@Energy" w:date="2018-10-17T10:08: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65"/>
        <w:gridCol w:w="216"/>
        <w:gridCol w:w="4614"/>
        <w:gridCol w:w="30"/>
        <w:gridCol w:w="5605"/>
        <w:tblGridChange w:id="896">
          <w:tblGrid>
            <w:gridCol w:w="565"/>
            <w:gridCol w:w="216"/>
            <w:gridCol w:w="4614"/>
            <w:gridCol w:w="30"/>
            <w:gridCol w:w="5605"/>
            <w:gridCol w:w="64"/>
          </w:tblGrid>
        </w:tblGridChange>
      </w:tblGrid>
      <w:tr w:rsidR="0087473B" w:rsidRPr="00F13E77" w14:paraId="5766A87C" w14:textId="77777777" w:rsidTr="007F779D">
        <w:trPr>
          <w:cantSplit/>
          <w:trHeight w:val="144"/>
          <w:ins w:id="897" w:author="Wichert, RJ@Energy" w:date="2018-10-17T10:08:00Z"/>
          <w:trPrChange w:id="898" w:author="Wichert, RJ@Energy" w:date="2018-10-17T10:08:00Z">
            <w:trPr>
              <w:cantSplit/>
              <w:trHeight w:val="144"/>
            </w:trPr>
          </w:trPrChange>
        </w:trPr>
        <w:tc>
          <w:tcPr>
            <w:tcW w:w="11030" w:type="dxa"/>
            <w:gridSpan w:val="5"/>
            <w:tcBorders>
              <w:top w:val="single" w:sz="4" w:space="0" w:color="auto"/>
              <w:left w:val="single" w:sz="4" w:space="0" w:color="auto"/>
              <w:bottom w:val="single" w:sz="4" w:space="0" w:color="auto"/>
              <w:right w:val="single" w:sz="4" w:space="0" w:color="auto"/>
            </w:tcBorders>
            <w:vAlign w:val="center"/>
            <w:tcPrChange w:id="899" w:author="Wichert, RJ@Energy" w:date="2018-10-17T10:08:00Z">
              <w:tcPr>
                <w:tcW w:w="11094" w:type="dxa"/>
                <w:gridSpan w:val="6"/>
                <w:tcBorders>
                  <w:top w:val="single" w:sz="4" w:space="0" w:color="auto"/>
                  <w:left w:val="single" w:sz="4" w:space="0" w:color="auto"/>
                  <w:bottom w:val="single" w:sz="4" w:space="0" w:color="auto"/>
                  <w:right w:val="single" w:sz="4" w:space="0" w:color="auto"/>
                </w:tcBorders>
                <w:vAlign w:val="center"/>
              </w:tcPr>
            </w:tcPrChange>
          </w:tcPr>
          <w:p w14:paraId="4DD99B1A" w14:textId="77777777" w:rsidR="0087473B" w:rsidRDefault="0087473B" w:rsidP="00D75C93">
            <w:pPr>
              <w:rPr>
                <w:ins w:id="900" w:author="Wichert, RJ@Energy" w:date="2018-10-17T10:08:00Z"/>
                <w:rFonts w:asciiTheme="minorHAnsi" w:hAnsiTheme="minorHAnsi"/>
                <w:b/>
                <w:sz w:val="18"/>
                <w:szCs w:val="18"/>
              </w:rPr>
            </w:pPr>
            <w:ins w:id="901" w:author="Wichert, RJ@Energy" w:date="2018-10-17T10:08:00Z">
              <w:r w:rsidRPr="00F13E77">
                <w:rPr>
                  <w:rFonts w:asciiTheme="minorHAnsi" w:hAnsiTheme="minorHAnsi"/>
                  <w:b/>
                  <w:sz w:val="18"/>
                  <w:szCs w:val="18"/>
                </w:rPr>
                <w:t>C. Two Return Ducts</w:t>
              </w:r>
            </w:ins>
          </w:p>
          <w:p w14:paraId="302004D8" w14:textId="77777777" w:rsidR="0087473B" w:rsidRPr="0087473B" w:rsidRDefault="0087473B" w:rsidP="00D75C93">
            <w:pPr>
              <w:rPr>
                <w:ins w:id="902" w:author="Wichert, RJ@Energy" w:date="2018-10-17T10:08:00Z"/>
                <w:rFonts w:asciiTheme="minorHAnsi" w:hAnsiTheme="minorHAnsi"/>
                <w:b/>
                <w:sz w:val="18"/>
                <w:szCs w:val="18"/>
              </w:rPr>
            </w:pPr>
            <w:ins w:id="903" w:author="Wichert, RJ@Energy" w:date="2018-10-17T10:08:00Z">
              <w:r w:rsidRPr="0087473B">
                <w:rPr>
                  <w:rFonts w:asciiTheme="minorHAnsi" w:hAnsiTheme="minorHAnsi"/>
                  <w:b/>
                  <w:sz w:val="18"/>
                  <w:szCs w:val="18"/>
                </w:rPr>
                <w:t>&lt;&lt;Only shown if the input to RowA04 is “Two Return Ducts”&gt;&gt;</w:t>
              </w:r>
            </w:ins>
          </w:p>
        </w:tc>
      </w:tr>
      <w:tr w:rsidR="0087473B" w:rsidRPr="00F13E77" w14:paraId="11CFDC61" w14:textId="77777777" w:rsidTr="007F779D">
        <w:trPr>
          <w:cantSplit/>
          <w:trHeight w:val="144"/>
          <w:ins w:id="904" w:author="Wichert, RJ@Energy" w:date="2018-10-17T10:08:00Z"/>
          <w:trPrChange w:id="905" w:author="Wichert, RJ@Energy" w:date="2018-10-17T10:08:00Z">
            <w:trPr>
              <w:gridAfter w:val="0"/>
              <w:wAfter w:w="64" w:type="dxa"/>
              <w:cantSplit/>
              <w:trHeight w:val="144"/>
            </w:trPr>
          </w:trPrChange>
        </w:trPr>
        <w:tc>
          <w:tcPr>
            <w:tcW w:w="565" w:type="dxa"/>
            <w:vAlign w:val="center"/>
            <w:tcPrChange w:id="906" w:author="Wichert, RJ@Energy" w:date="2018-10-17T10:08:00Z">
              <w:tcPr>
                <w:tcW w:w="565" w:type="dxa"/>
                <w:vAlign w:val="center"/>
              </w:tcPr>
            </w:tcPrChange>
          </w:tcPr>
          <w:p w14:paraId="185A8AF8" w14:textId="77777777" w:rsidR="0087473B" w:rsidRPr="00F13E77" w:rsidRDefault="0087473B" w:rsidP="00D75C93">
            <w:pPr>
              <w:jc w:val="center"/>
              <w:rPr>
                <w:ins w:id="907" w:author="Wichert, RJ@Energy" w:date="2018-10-17T10:08:00Z"/>
                <w:rFonts w:asciiTheme="minorHAnsi" w:hAnsiTheme="minorHAnsi"/>
                <w:sz w:val="18"/>
                <w:szCs w:val="18"/>
              </w:rPr>
            </w:pPr>
            <w:ins w:id="908" w:author="Wichert, RJ@Energy" w:date="2018-10-17T10:08:00Z">
              <w:r w:rsidRPr="00F13E77">
                <w:rPr>
                  <w:rFonts w:asciiTheme="minorHAnsi" w:hAnsiTheme="minorHAnsi"/>
                  <w:sz w:val="18"/>
                  <w:szCs w:val="18"/>
                </w:rPr>
                <w:t>01</w:t>
              </w:r>
            </w:ins>
          </w:p>
        </w:tc>
        <w:tc>
          <w:tcPr>
            <w:tcW w:w="4830" w:type="dxa"/>
            <w:gridSpan w:val="2"/>
            <w:vAlign w:val="center"/>
            <w:tcPrChange w:id="909" w:author="Wichert, RJ@Energy" w:date="2018-10-17T10:08:00Z">
              <w:tcPr>
                <w:tcW w:w="4830" w:type="dxa"/>
                <w:gridSpan w:val="2"/>
                <w:vAlign w:val="center"/>
              </w:tcPr>
            </w:tcPrChange>
          </w:tcPr>
          <w:p w14:paraId="6492117A" w14:textId="77777777" w:rsidR="0087473B" w:rsidRPr="00F13E77" w:rsidRDefault="0087473B" w:rsidP="00D75C93">
            <w:pPr>
              <w:keepNext/>
              <w:rPr>
                <w:ins w:id="910" w:author="Wichert, RJ@Energy" w:date="2018-10-17T10:08:00Z"/>
                <w:rFonts w:asciiTheme="minorHAnsi" w:hAnsiTheme="minorHAnsi"/>
                <w:sz w:val="18"/>
                <w:szCs w:val="18"/>
              </w:rPr>
            </w:pPr>
            <w:ins w:id="911" w:author="Wichert, RJ@Energy" w:date="2018-10-17T10:08:00Z">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912" w:author="Wichert, RJ@Energy" w:date="2018-10-17T10:08:00Z">
              <w:tcPr>
                <w:tcW w:w="5635" w:type="dxa"/>
                <w:gridSpan w:val="2"/>
                <w:vAlign w:val="center"/>
              </w:tcPr>
            </w:tcPrChange>
          </w:tcPr>
          <w:p w14:paraId="52B556CD" w14:textId="77777777" w:rsidR="0087473B" w:rsidRPr="00F13E77" w:rsidRDefault="0087473B" w:rsidP="00D75C93">
            <w:pPr>
              <w:keepNext/>
              <w:rPr>
                <w:ins w:id="913" w:author="Wichert, RJ@Energy" w:date="2018-10-17T10:08:00Z"/>
                <w:rFonts w:asciiTheme="minorHAnsi" w:hAnsiTheme="minorHAnsi"/>
                <w:sz w:val="18"/>
                <w:szCs w:val="18"/>
              </w:rPr>
            </w:pPr>
            <w:ins w:id="914" w:author="Wichert, RJ@Energy" w:date="2018-10-17T10:08:00Z">
              <w:r w:rsidRPr="00F13E77">
                <w:rPr>
                  <w:rFonts w:asciiTheme="minorHAnsi" w:hAnsiTheme="minorHAnsi"/>
                  <w:sz w:val="18"/>
                  <w:szCs w:val="18"/>
                </w:rPr>
                <w:t xml:space="preserve">&lt;&lt;auto filled, integer: if A03=1.5, then “12”; elseif A03=2.0, then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A03=2.5,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A03=3.0,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xml:space="preserve">, elseif A03=3.5,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xml:space="preserve">, elseif A03=4.0, </w:t>
              </w:r>
              <w:r>
                <w:rPr>
                  <w:rFonts w:asciiTheme="minorHAnsi" w:hAnsiTheme="minorHAnsi"/>
                  <w:sz w:val="18"/>
                  <w:szCs w:val="18"/>
                </w:rPr>
                <w:t>then “</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xml:space="preserve">, elseif A03=5.0,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ins>
          </w:p>
        </w:tc>
      </w:tr>
      <w:tr w:rsidR="0087473B" w:rsidRPr="00F13E77" w14:paraId="24FAC229" w14:textId="77777777" w:rsidTr="007F779D">
        <w:trPr>
          <w:cantSplit/>
          <w:trHeight w:val="144"/>
          <w:ins w:id="915" w:author="Wichert, RJ@Energy" w:date="2018-10-17T10:08:00Z"/>
          <w:trPrChange w:id="916" w:author="Wichert, RJ@Energy" w:date="2018-10-17T10:08:00Z">
            <w:trPr>
              <w:gridAfter w:val="0"/>
              <w:wAfter w:w="64" w:type="dxa"/>
              <w:cantSplit/>
              <w:trHeight w:val="144"/>
            </w:trPr>
          </w:trPrChange>
        </w:trPr>
        <w:tc>
          <w:tcPr>
            <w:tcW w:w="565" w:type="dxa"/>
            <w:vAlign w:val="center"/>
            <w:tcPrChange w:id="917" w:author="Wichert, RJ@Energy" w:date="2018-10-17T10:08:00Z">
              <w:tcPr>
                <w:tcW w:w="565" w:type="dxa"/>
                <w:vAlign w:val="center"/>
              </w:tcPr>
            </w:tcPrChange>
          </w:tcPr>
          <w:p w14:paraId="6E4629E9" w14:textId="77777777" w:rsidR="0087473B" w:rsidRPr="00F13E77" w:rsidRDefault="0087473B" w:rsidP="00D75C93">
            <w:pPr>
              <w:jc w:val="center"/>
              <w:rPr>
                <w:ins w:id="918" w:author="Wichert, RJ@Energy" w:date="2018-10-17T10:08:00Z"/>
                <w:rFonts w:asciiTheme="minorHAnsi" w:hAnsiTheme="minorHAnsi"/>
                <w:sz w:val="18"/>
                <w:szCs w:val="18"/>
              </w:rPr>
            </w:pPr>
            <w:ins w:id="919" w:author="Wichert, RJ@Energy" w:date="2018-10-17T10:08:00Z">
              <w:r w:rsidRPr="00F13E77">
                <w:rPr>
                  <w:rFonts w:asciiTheme="minorHAnsi" w:hAnsiTheme="minorHAnsi"/>
                  <w:sz w:val="18"/>
                  <w:szCs w:val="18"/>
                </w:rPr>
                <w:t>02</w:t>
              </w:r>
            </w:ins>
          </w:p>
        </w:tc>
        <w:tc>
          <w:tcPr>
            <w:tcW w:w="4830" w:type="dxa"/>
            <w:gridSpan w:val="2"/>
            <w:vAlign w:val="center"/>
            <w:tcPrChange w:id="920" w:author="Wichert, RJ@Energy" w:date="2018-10-17T10:08:00Z">
              <w:tcPr>
                <w:tcW w:w="4830" w:type="dxa"/>
                <w:gridSpan w:val="2"/>
                <w:vAlign w:val="center"/>
              </w:tcPr>
            </w:tcPrChange>
          </w:tcPr>
          <w:p w14:paraId="14C2C416" w14:textId="77777777" w:rsidR="0087473B" w:rsidRPr="00F13E77" w:rsidRDefault="0087473B" w:rsidP="00D75C93">
            <w:pPr>
              <w:keepNext/>
              <w:rPr>
                <w:ins w:id="921" w:author="Wichert, RJ@Energy" w:date="2018-10-17T10:08:00Z"/>
                <w:rFonts w:asciiTheme="minorHAnsi" w:hAnsiTheme="minorHAnsi"/>
                <w:sz w:val="18"/>
                <w:szCs w:val="18"/>
              </w:rPr>
            </w:pPr>
            <w:ins w:id="922" w:author="Wichert, RJ@Energy" w:date="2018-10-17T10:08:00Z">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923" w:author="Wichert, RJ@Energy" w:date="2018-10-17T10:08:00Z">
              <w:tcPr>
                <w:tcW w:w="5635" w:type="dxa"/>
                <w:gridSpan w:val="2"/>
                <w:vAlign w:val="center"/>
              </w:tcPr>
            </w:tcPrChange>
          </w:tcPr>
          <w:p w14:paraId="0EE93DF6" w14:textId="77777777" w:rsidR="0087473B" w:rsidRPr="00F13E77" w:rsidRDefault="0087473B" w:rsidP="00D75C93">
            <w:pPr>
              <w:keepNext/>
              <w:rPr>
                <w:ins w:id="924" w:author="Wichert, RJ@Energy" w:date="2018-10-17T10:08:00Z"/>
                <w:rFonts w:asciiTheme="minorHAnsi" w:hAnsiTheme="minorHAnsi"/>
                <w:sz w:val="18"/>
                <w:szCs w:val="18"/>
              </w:rPr>
            </w:pPr>
            <w:ins w:id="925" w:author="Wichert, RJ@Energy" w:date="2018-10-17T10:08:00Z">
              <w:r w:rsidRPr="00F13E77">
                <w:rPr>
                  <w:rFonts w:asciiTheme="minorHAnsi" w:hAnsiTheme="minorHAnsi"/>
                  <w:sz w:val="18"/>
                  <w:szCs w:val="18"/>
                </w:rPr>
                <w:t>&lt;&lt;user input, integer, maximum 50 characters&gt;&gt;</w:t>
              </w:r>
            </w:ins>
          </w:p>
        </w:tc>
      </w:tr>
      <w:tr w:rsidR="0087473B" w:rsidRPr="00F13E77" w14:paraId="788951FF" w14:textId="77777777" w:rsidTr="007F779D">
        <w:trPr>
          <w:cantSplit/>
          <w:trHeight w:val="144"/>
          <w:ins w:id="926" w:author="Wichert, RJ@Energy" w:date="2018-10-17T10:08:00Z"/>
          <w:trPrChange w:id="927" w:author="Wichert, RJ@Energy" w:date="2018-10-17T10:08:00Z">
            <w:trPr>
              <w:gridAfter w:val="0"/>
              <w:wAfter w:w="64" w:type="dxa"/>
              <w:cantSplit/>
              <w:trHeight w:val="144"/>
            </w:trPr>
          </w:trPrChange>
        </w:trPr>
        <w:tc>
          <w:tcPr>
            <w:tcW w:w="565" w:type="dxa"/>
            <w:vAlign w:val="center"/>
            <w:tcPrChange w:id="928" w:author="Wichert, RJ@Energy" w:date="2018-10-17T10:08:00Z">
              <w:tcPr>
                <w:tcW w:w="565" w:type="dxa"/>
                <w:vAlign w:val="center"/>
              </w:tcPr>
            </w:tcPrChange>
          </w:tcPr>
          <w:p w14:paraId="42F776C9" w14:textId="77777777" w:rsidR="0087473B" w:rsidRPr="00F13E77" w:rsidRDefault="0087473B" w:rsidP="00D75C93">
            <w:pPr>
              <w:jc w:val="center"/>
              <w:rPr>
                <w:ins w:id="929" w:author="Wichert, RJ@Energy" w:date="2018-10-17T10:08:00Z"/>
                <w:rFonts w:asciiTheme="minorHAnsi" w:hAnsiTheme="minorHAnsi"/>
                <w:sz w:val="18"/>
                <w:szCs w:val="18"/>
              </w:rPr>
            </w:pPr>
            <w:ins w:id="930" w:author="Wichert, RJ@Energy" w:date="2018-10-17T10:08:00Z">
              <w:r w:rsidRPr="00F13E77">
                <w:rPr>
                  <w:rFonts w:asciiTheme="minorHAnsi" w:hAnsiTheme="minorHAnsi"/>
                  <w:sz w:val="18"/>
                  <w:szCs w:val="18"/>
                </w:rPr>
                <w:t>03</w:t>
              </w:r>
            </w:ins>
          </w:p>
        </w:tc>
        <w:tc>
          <w:tcPr>
            <w:tcW w:w="4830" w:type="dxa"/>
            <w:gridSpan w:val="2"/>
            <w:vAlign w:val="center"/>
            <w:tcPrChange w:id="931" w:author="Wichert, RJ@Energy" w:date="2018-10-17T10:08:00Z">
              <w:tcPr>
                <w:tcW w:w="4830" w:type="dxa"/>
                <w:gridSpan w:val="2"/>
                <w:vAlign w:val="center"/>
              </w:tcPr>
            </w:tcPrChange>
          </w:tcPr>
          <w:p w14:paraId="2A94D955" w14:textId="77777777" w:rsidR="0087473B" w:rsidRPr="00F13E77" w:rsidRDefault="0087473B" w:rsidP="00D75C93">
            <w:pPr>
              <w:keepNext/>
              <w:rPr>
                <w:ins w:id="932" w:author="Wichert, RJ@Energy" w:date="2018-10-17T10:08:00Z"/>
                <w:rFonts w:asciiTheme="minorHAnsi" w:hAnsiTheme="minorHAnsi"/>
                <w:sz w:val="18"/>
                <w:szCs w:val="18"/>
              </w:rPr>
            </w:pPr>
            <w:ins w:id="933" w:author="Wichert, RJ@Energy" w:date="2018-10-17T10:08:00Z">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934" w:author="Wichert, RJ@Energy" w:date="2018-10-17T10:08:00Z">
              <w:tcPr>
                <w:tcW w:w="5635" w:type="dxa"/>
                <w:gridSpan w:val="2"/>
                <w:vAlign w:val="center"/>
              </w:tcPr>
            </w:tcPrChange>
          </w:tcPr>
          <w:p w14:paraId="2B626354" w14:textId="77777777" w:rsidR="0087473B" w:rsidRPr="00F13E77" w:rsidRDefault="0087473B" w:rsidP="00D75C93">
            <w:pPr>
              <w:keepNext/>
              <w:rPr>
                <w:ins w:id="935" w:author="Wichert, RJ@Energy" w:date="2018-10-17T10:08:00Z"/>
                <w:rFonts w:asciiTheme="minorHAnsi" w:hAnsiTheme="minorHAnsi"/>
                <w:sz w:val="18"/>
                <w:szCs w:val="18"/>
              </w:rPr>
            </w:pPr>
            <w:ins w:id="936" w:author="Wichert, RJ@Energy" w:date="2018-10-17T10:08:00Z">
              <w:r w:rsidRPr="00F13E77">
                <w:rPr>
                  <w:rFonts w:asciiTheme="minorHAnsi" w:hAnsiTheme="minorHAnsi"/>
                  <w:sz w:val="18"/>
                  <w:szCs w:val="18"/>
                </w:rPr>
                <w:t xml:space="preserve">&lt;&lt;auto filled, integer: if A03=1.5, then “10”; elseif A03=2.0, then </w:t>
              </w:r>
              <w:r>
                <w:rPr>
                  <w:rFonts w:asciiTheme="minorHAnsi" w:hAnsiTheme="minorHAnsi"/>
                  <w:sz w:val="18"/>
                  <w:szCs w:val="18"/>
                </w:rPr>
                <w:t>“</w:t>
              </w:r>
              <w:r w:rsidRPr="00F13E77">
                <w:rPr>
                  <w:rFonts w:asciiTheme="minorHAnsi" w:hAnsiTheme="minorHAnsi"/>
                  <w:sz w:val="18"/>
                  <w:szCs w:val="18"/>
                </w:rPr>
                <w:t>12</w:t>
              </w:r>
              <w:r>
                <w:rPr>
                  <w:rFonts w:asciiTheme="minorHAnsi" w:hAnsiTheme="minorHAnsi"/>
                  <w:sz w:val="18"/>
                  <w:szCs w:val="18"/>
                </w:rPr>
                <w:t>”</w:t>
              </w:r>
              <w:r w:rsidRPr="00F13E77">
                <w:rPr>
                  <w:rFonts w:asciiTheme="minorHAnsi" w:hAnsiTheme="minorHAnsi"/>
                  <w:sz w:val="18"/>
                  <w:szCs w:val="18"/>
                </w:rPr>
                <w:t>; elseif A03=2.5,</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xml:space="preserve">, elseif A03=3.0,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A03=3.5,</w:t>
              </w:r>
              <w:r>
                <w:rPr>
                  <w:rFonts w:asciiTheme="minorHAnsi" w:hAnsiTheme="minorHAnsi"/>
                  <w:sz w:val="18"/>
                  <w:szCs w:val="18"/>
                </w:rPr>
                <w:t xml:space="preserve"> then </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A03=4.0,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A03=5.0,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ins>
          </w:p>
        </w:tc>
      </w:tr>
      <w:tr w:rsidR="0087473B" w:rsidRPr="00F13E77" w14:paraId="7F2DF2B7" w14:textId="77777777" w:rsidTr="007F779D">
        <w:trPr>
          <w:cantSplit/>
          <w:trHeight w:val="144"/>
          <w:ins w:id="937" w:author="Wichert, RJ@Energy" w:date="2018-10-17T10:08:00Z"/>
          <w:trPrChange w:id="938" w:author="Wichert, RJ@Energy" w:date="2018-10-17T10:08:00Z">
            <w:trPr>
              <w:gridAfter w:val="0"/>
              <w:wAfter w:w="64" w:type="dxa"/>
              <w:cantSplit/>
              <w:trHeight w:val="144"/>
            </w:trPr>
          </w:trPrChange>
        </w:trPr>
        <w:tc>
          <w:tcPr>
            <w:tcW w:w="565" w:type="dxa"/>
            <w:vAlign w:val="center"/>
            <w:tcPrChange w:id="939" w:author="Wichert, RJ@Energy" w:date="2018-10-17T10:08:00Z">
              <w:tcPr>
                <w:tcW w:w="565" w:type="dxa"/>
                <w:vAlign w:val="center"/>
              </w:tcPr>
            </w:tcPrChange>
          </w:tcPr>
          <w:p w14:paraId="471BA497" w14:textId="77777777" w:rsidR="0087473B" w:rsidRPr="00F13E77" w:rsidRDefault="0087473B" w:rsidP="00D75C93">
            <w:pPr>
              <w:jc w:val="center"/>
              <w:rPr>
                <w:ins w:id="940" w:author="Wichert, RJ@Energy" w:date="2018-10-17T10:08:00Z"/>
                <w:rFonts w:asciiTheme="minorHAnsi" w:hAnsiTheme="minorHAnsi"/>
                <w:sz w:val="18"/>
                <w:szCs w:val="18"/>
              </w:rPr>
            </w:pPr>
            <w:ins w:id="941" w:author="Wichert, RJ@Energy" w:date="2018-10-17T10:08:00Z">
              <w:r w:rsidRPr="00F13E77">
                <w:rPr>
                  <w:rFonts w:asciiTheme="minorHAnsi" w:hAnsiTheme="minorHAnsi"/>
                  <w:sz w:val="18"/>
                  <w:szCs w:val="18"/>
                </w:rPr>
                <w:t>04</w:t>
              </w:r>
            </w:ins>
          </w:p>
        </w:tc>
        <w:tc>
          <w:tcPr>
            <w:tcW w:w="4830" w:type="dxa"/>
            <w:gridSpan w:val="2"/>
            <w:vAlign w:val="center"/>
            <w:tcPrChange w:id="942" w:author="Wichert, RJ@Energy" w:date="2018-10-17T10:08:00Z">
              <w:tcPr>
                <w:tcW w:w="4830" w:type="dxa"/>
                <w:gridSpan w:val="2"/>
                <w:vAlign w:val="center"/>
              </w:tcPr>
            </w:tcPrChange>
          </w:tcPr>
          <w:p w14:paraId="0A85FF90" w14:textId="77777777" w:rsidR="0087473B" w:rsidRPr="00F13E77" w:rsidRDefault="0087473B" w:rsidP="00D75C93">
            <w:pPr>
              <w:keepNext/>
              <w:rPr>
                <w:ins w:id="943" w:author="Wichert, RJ@Energy" w:date="2018-10-17T10:08:00Z"/>
                <w:rFonts w:asciiTheme="minorHAnsi" w:hAnsiTheme="minorHAnsi"/>
                <w:sz w:val="18"/>
                <w:szCs w:val="18"/>
              </w:rPr>
            </w:pPr>
            <w:ins w:id="944" w:author="Wichert, RJ@Energy" w:date="2018-10-17T10:08:00Z">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ins>
          </w:p>
        </w:tc>
        <w:tc>
          <w:tcPr>
            <w:tcW w:w="5635" w:type="dxa"/>
            <w:gridSpan w:val="2"/>
            <w:vAlign w:val="center"/>
            <w:tcPrChange w:id="945" w:author="Wichert, RJ@Energy" w:date="2018-10-17T10:08:00Z">
              <w:tcPr>
                <w:tcW w:w="5635" w:type="dxa"/>
                <w:gridSpan w:val="2"/>
                <w:vAlign w:val="center"/>
              </w:tcPr>
            </w:tcPrChange>
          </w:tcPr>
          <w:p w14:paraId="51A9EE75" w14:textId="77777777" w:rsidR="0087473B" w:rsidRPr="00F13E77" w:rsidRDefault="0087473B" w:rsidP="00D75C93">
            <w:pPr>
              <w:keepNext/>
              <w:rPr>
                <w:ins w:id="946" w:author="Wichert, RJ@Energy" w:date="2018-10-17T10:08:00Z"/>
                <w:rFonts w:asciiTheme="minorHAnsi" w:hAnsiTheme="minorHAnsi"/>
                <w:sz w:val="18"/>
                <w:szCs w:val="18"/>
              </w:rPr>
            </w:pPr>
            <w:ins w:id="947" w:author="Wichert, RJ@Energy" w:date="2018-10-17T10:08:00Z">
              <w:r w:rsidRPr="00F13E77">
                <w:rPr>
                  <w:rFonts w:asciiTheme="minorHAnsi" w:hAnsiTheme="minorHAnsi"/>
                  <w:sz w:val="18"/>
                  <w:szCs w:val="18"/>
                </w:rPr>
                <w:t>&lt;&lt;user input, integer, maximum 50 characters&gt;&gt;</w:t>
              </w:r>
            </w:ins>
          </w:p>
        </w:tc>
      </w:tr>
      <w:tr w:rsidR="0087473B" w:rsidRPr="00F13E77" w14:paraId="57824C35" w14:textId="77777777" w:rsidTr="007F779D">
        <w:trPr>
          <w:cantSplit/>
          <w:trHeight w:val="144"/>
          <w:ins w:id="948" w:author="Wichert, RJ@Energy" w:date="2018-10-17T10:08:00Z"/>
          <w:trPrChange w:id="949" w:author="Wichert, RJ@Energy" w:date="2018-10-17T10:08:00Z">
            <w:trPr>
              <w:gridAfter w:val="0"/>
              <w:wAfter w:w="64" w:type="dxa"/>
              <w:cantSplit/>
              <w:trHeight w:val="144"/>
            </w:trPr>
          </w:trPrChange>
        </w:trPr>
        <w:tc>
          <w:tcPr>
            <w:tcW w:w="565" w:type="dxa"/>
            <w:vAlign w:val="center"/>
            <w:tcPrChange w:id="950" w:author="Wichert, RJ@Energy" w:date="2018-10-17T10:08:00Z">
              <w:tcPr>
                <w:tcW w:w="565" w:type="dxa"/>
                <w:vAlign w:val="center"/>
              </w:tcPr>
            </w:tcPrChange>
          </w:tcPr>
          <w:p w14:paraId="20C54C1F" w14:textId="77777777" w:rsidR="0087473B" w:rsidRPr="00F13E77" w:rsidRDefault="0087473B" w:rsidP="00D75C93">
            <w:pPr>
              <w:jc w:val="center"/>
              <w:rPr>
                <w:ins w:id="951" w:author="Wichert, RJ@Energy" w:date="2018-10-17T10:08:00Z"/>
                <w:rFonts w:asciiTheme="minorHAnsi" w:hAnsiTheme="minorHAnsi"/>
                <w:sz w:val="18"/>
                <w:szCs w:val="18"/>
              </w:rPr>
            </w:pPr>
            <w:ins w:id="952" w:author="Wichert, RJ@Energy" w:date="2018-10-17T10:08:00Z">
              <w:r w:rsidRPr="00F13E77">
                <w:rPr>
                  <w:rFonts w:asciiTheme="minorHAnsi" w:hAnsiTheme="minorHAnsi"/>
                  <w:sz w:val="18"/>
                  <w:szCs w:val="18"/>
                </w:rPr>
                <w:t>05</w:t>
              </w:r>
            </w:ins>
          </w:p>
        </w:tc>
        <w:tc>
          <w:tcPr>
            <w:tcW w:w="4830" w:type="dxa"/>
            <w:gridSpan w:val="2"/>
            <w:vAlign w:val="center"/>
            <w:tcPrChange w:id="953" w:author="Wichert, RJ@Energy" w:date="2018-10-17T10:08:00Z">
              <w:tcPr>
                <w:tcW w:w="4830" w:type="dxa"/>
                <w:gridSpan w:val="2"/>
                <w:vAlign w:val="center"/>
              </w:tcPr>
            </w:tcPrChange>
          </w:tcPr>
          <w:p w14:paraId="4C05FBA1" w14:textId="77777777" w:rsidR="0087473B" w:rsidRPr="00F13E77" w:rsidRDefault="0087473B" w:rsidP="00D75C93">
            <w:pPr>
              <w:keepNext/>
              <w:rPr>
                <w:ins w:id="954" w:author="Wichert, RJ@Energy" w:date="2018-10-17T10:08:00Z"/>
                <w:rFonts w:asciiTheme="minorHAnsi" w:hAnsiTheme="minorHAnsi"/>
                <w:sz w:val="18"/>
                <w:szCs w:val="18"/>
              </w:rPr>
            </w:pPr>
            <w:ins w:id="955" w:author="Wichert, RJ@Energy" w:date="2018-10-17T10:08:00Z">
              <w:r w:rsidRPr="00F13E77">
                <w:rPr>
                  <w:rFonts w:asciiTheme="minorHAnsi" w:hAnsiTheme="minorHAnsi"/>
                  <w:sz w:val="18"/>
                  <w:szCs w:val="18"/>
                </w:rPr>
                <w:t>Minimum Total Return Filter Grille Gross 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gridSpan w:val="2"/>
            <w:vAlign w:val="center"/>
            <w:tcPrChange w:id="956" w:author="Wichert, RJ@Energy" w:date="2018-10-17T10:08:00Z">
              <w:tcPr>
                <w:tcW w:w="5635" w:type="dxa"/>
                <w:gridSpan w:val="2"/>
                <w:vAlign w:val="center"/>
              </w:tcPr>
            </w:tcPrChange>
          </w:tcPr>
          <w:p w14:paraId="1C933C70" w14:textId="77777777" w:rsidR="0087473B" w:rsidRPr="00F13E77" w:rsidRDefault="0087473B" w:rsidP="00D75C93">
            <w:pPr>
              <w:keepNext/>
              <w:rPr>
                <w:ins w:id="957" w:author="Wichert, RJ@Energy" w:date="2018-10-17T10:08:00Z"/>
                <w:rFonts w:asciiTheme="minorHAnsi" w:hAnsiTheme="minorHAnsi"/>
                <w:sz w:val="18"/>
                <w:szCs w:val="18"/>
              </w:rPr>
            </w:pPr>
            <w:ins w:id="958" w:author="Wichert, RJ@Energy" w:date="2018-10-17T10:08:00Z">
              <w:r w:rsidRPr="00F13E77">
                <w:rPr>
                  <w:rFonts w:asciiTheme="minorHAnsi" w:hAnsiTheme="minorHAnsi"/>
                  <w:sz w:val="18"/>
                  <w:szCs w:val="18"/>
                </w:rPr>
                <w:t xml:space="preserve">&lt;&lt;auto filled, text: if A03=1.5, then “500”; elseif A03=2.0, then </w:t>
              </w:r>
              <w:r>
                <w:rPr>
                  <w:rFonts w:asciiTheme="minorHAnsi" w:hAnsiTheme="minorHAnsi"/>
                  <w:sz w:val="18"/>
                  <w:szCs w:val="18"/>
                </w:rPr>
                <w:t>“</w:t>
              </w:r>
              <w:r w:rsidRPr="00F13E77">
                <w:rPr>
                  <w:rFonts w:asciiTheme="minorHAnsi" w:hAnsiTheme="minorHAnsi"/>
                  <w:sz w:val="18"/>
                  <w:szCs w:val="18"/>
                </w:rPr>
                <w:t>600</w:t>
              </w:r>
              <w:r>
                <w:rPr>
                  <w:rFonts w:asciiTheme="minorHAnsi" w:hAnsiTheme="minorHAnsi"/>
                  <w:sz w:val="18"/>
                  <w:szCs w:val="18"/>
                </w:rPr>
                <w:t>”</w:t>
              </w:r>
              <w:r w:rsidRPr="00F13E77">
                <w:rPr>
                  <w:rFonts w:asciiTheme="minorHAnsi" w:hAnsiTheme="minorHAnsi"/>
                  <w:sz w:val="18"/>
                  <w:szCs w:val="18"/>
                </w:rPr>
                <w:t xml:space="preserve">; elseif A03=2.5, </w:t>
              </w:r>
              <w:r>
                <w:rPr>
                  <w:rFonts w:asciiTheme="minorHAnsi" w:hAnsiTheme="minorHAnsi"/>
                  <w:sz w:val="18"/>
                  <w:szCs w:val="18"/>
                </w:rPr>
                <w:t>then “</w:t>
              </w:r>
              <w:r w:rsidRPr="00F13E77">
                <w:rPr>
                  <w:rFonts w:asciiTheme="minorHAnsi" w:hAnsiTheme="minorHAnsi"/>
                  <w:sz w:val="18"/>
                  <w:szCs w:val="18"/>
                </w:rPr>
                <w:t>800</w:t>
              </w:r>
              <w:r>
                <w:rPr>
                  <w:rFonts w:asciiTheme="minorHAnsi" w:hAnsiTheme="minorHAnsi"/>
                  <w:sz w:val="18"/>
                  <w:szCs w:val="18"/>
                </w:rPr>
                <w:t>”</w:t>
              </w:r>
              <w:r w:rsidRPr="00F13E77">
                <w:rPr>
                  <w:rFonts w:asciiTheme="minorHAnsi" w:hAnsiTheme="minorHAnsi"/>
                  <w:sz w:val="18"/>
                  <w:szCs w:val="18"/>
                </w:rPr>
                <w:t xml:space="preserve">, elseif A03=3.0, </w:t>
              </w:r>
              <w:r>
                <w:rPr>
                  <w:rFonts w:asciiTheme="minorHAnsi" w:hAnsiTheme="minorHAnsi"/>
                  <w:sz w:val="18"/>
                  <w:szCs w:val="18"/>
                </w:rPr>
                <w:t>then “</w:t>
              </w:r>
              <w:r w:rsidRPr="00F13E77">
                <w:rPr>
                  <w:rFonts w:asciiTheme="minorHAnsi" w:hAnsiTheme="minorHAnsi"/>
                  <w:sz w:val="18"/>
                  <w:szCs w:val="18"/>
                </w:rPr>
                <w:t>900</w:t>
              </w:r>
              <w:r>
                <w:rPr>
                  <w:rFonts w:asciiTheme="minorHAnsi" w:hAnsiTheme="minorHAnsi"/>
                  <w:sz w:val="18"/>
                  <w:szCs w:val="18"/>
                </w:rPr>
                <w:t>”</w:t>
              </w:r>
              <w:r w:rsidRPr="00F13E77">
                <w:rPr>
                  <w:rFonts w:asciiTheme="minorHAnsi" w:hAnsiTheme="minorHAnsi"/>
                  <w:sz w:val="18"/>
                  <w:szCs w:val="18"/>
                </w:rPr>
                <w:t xml:space="preserve">, elseif A03=3.5, </w:t>
              </w:r>
              <w:r>
                <w:rPr>
                  <w:rFonts w:asciiTheme="minorHAnsi" w:hAnsiTheme="minorHAnsi"/>
                  <w:sz w:val="18"/>
                  <w:szCs w:val="18"/>
                </w:rPr>
                <w:t>then “</w:t>
              </w:r>
              <w:r w:rsidRPr="00F13E77">
                <w:rPr>
                  <w:rFonts w:asciiTheme="minorHAnsi" w:hAnsiTheme="minorHAnsi"/>
                  <w:sz w:val="18"/>
                  <w:szCs w:val="18"/>
                </w:rPr>
                <w:t>1000</w:t>
              </w:r>
              <w:r>
                <w:rPr>
                  <w:rFonts w:asciiTheme="minorHAnsi" w:hAnsiTheme="minorHAnsi"/>
                  <w:sz w:val="18"/>
                  <w:szCs w:val="18"/>
                </w:rPr>
                <w:t>”</w:t>
              </w:r>
              <w:r w:rsidRPr="00F13E77">
                <w:rPr>
                  <w:rFonts w:asciiTheme="minorHAnsi" w:hAnsiTheme="minorHAnsi"/>
                  <w:sz w:val="18"/>
                  <w:szCs w:val="18"/>
                </w:rPr>
                <w:t>, elseif A03=4.0,</w:t>
              </w:r>
              <w:r>
                <w:rPr>
                  <w:rFonts w:asciiTheme="minorHAnsi" w:hAnsiTheme="minorHAnsi"/>
                  <w:sz w:val="18"/>
                  <w:szCs w:val="18"/>
                </w:rPr>
                <w:t xml:space="preserve"> then “</w:t>
              </w:r>
              <w:r w:rsidRPr="00F13E77">
                <w:rPr>
                  <w:rFonts w:asciiTheme="minorHAnsi" w:hAnsiTheme="minorHAnsi"/>
                  <w:sz w:val="18"/>
                  <w:szCs w:val="18"/>
                </w:rPr>
                <w:t>1200</w:t>
              </w:r>
              <w:r>
                <w:rPr>
                  <w:rFonts w:asciiTheme="minorHAnsi" w:hAnsiTheme="minorHAnsi"/>
                  <w:sz w:val="18"/>
                  <w:szCs w:val="18"/>
                </w:rPr>
                <w:t>”</w:t>
              </w:r>
              <w:r w:rsidRPr="00F13E77">
                <w:rPr>
                  <w:rFonts w:asciiTheme="minorHAnsi" w:hAnsiTheme="minorHAnsi"/>
                  <w:sz w:val="18"/>
                  <w:szCs w:val="18"/>
                </w:rPr>
                <w:t xml:space="preserve">, elseif A03=5.0, </w:t>
              </w:r>
              <w:r>
                <w:rPr>
                  <w:rFonts w:asciiTheme="minorHAnsi" w:hAnsiTheme="minorHAnsi"/>
                  <w:sz w:val="18"/>
                  <w:szCs w:val="18"/>
                </w:rPr>
                <w:t>then “</w:t>
              </w:r>
              <w:r w:rsidRPr="00F13E77">
                <w:rPr>
                  <w:rFonts w:asciiTheme="minorHAnsi" w:hAnsiTheme="minorHAnsi"/>
                  <w:sz w:val="18"/>
                  <w:szCs w:val="18"/>
                </w:rPr>
                <w:t>1500</w:t>
              </w:r>
              <w:r>
                <w:rPr>
                  <w:rFonts w:asciiTheme="minorHAnsi" w:hAnsiTheme="minorHAnsi"/>
                  <w:sz w:val="18"/>
                  <w:szCs w:val="18"/>
                </w:rPr>
                <w:t>”</w:t>
              </w:r>
              <w:r w:rsidRPr="00F13E77">
                <w:rPr>
                  <w:rFonts w:asciiTheme="minorHAnsi" w:hAnsiTheme="minorHAnsi"/>
                  <w:sz w:val="18"/>
                  <w:szCs w:val="18"/>
                </w:rPr>
                <w:t>&gt;&gt;</w:t>
              </w:r>
            </w:ins>
          </w:p>
        </w:tc>
      </w:tr>
      <w:tr w:rsidR="0087473B" w:rsidRPr="00F13E77" w14:paraId="6CE78CE9" w14:textId="77777777" w:rsidTr="007F779D">
        <w:trPr>
          <w:cantSplit/>
          <w:trHeight w:val="144"/>
          <w:ins w:id="959" w:author="Wichert, RJ@Energy" w:date="2018-10-17T10:08:00Z"/>
          <w:trPrChange w:id="960" w:author="Wichert, RJ@Energy" w:date="2018-10-17T10:08:00Z">
            <w:trPr>
              <w:gridAfter w:val="0"/>
              <w:wAfter w:w="64" w:type="dxa"/>
              <w:cantSplit/>
              <w:trHeight w:val="144"/>
            </w:trPr>
          </w:trPrChange>
        </w:trPr>
        <w:tc>
          <w:tcPr>
            <w:tcW w:w="565" w:type="dxa"/>
            <w:vAlign w:val="center"/>
            <w:tcPrChange w:id="961" w:author="Wichert, RJ@Energy" w:date="2018-10-17T10:08:00Z">
              <w:tcPr>
                <w:tcW w:w="565" w:type="dxa"/>
                <w:vAlign w:val="center"/>
              </w:tcPr>
            </w:tcPrChange>
          </w:tcPr>
          <w:p w14:paraId="3CB27DF2" w14:textId="77777777" w:rsidR="0087473B" w:rsidRPr="00F13E77" w:rsidRDefault="0087473B" w:rsidP="00D75C93">
            <w:pPr>
              <w:jc w:val="center"/>
              <w:rPr>
                <w:ins w:id="962" w:author="Wichert, RJ@Energy" w:date="2018-10-17T10:08:00Z"/>
                <w:rFonts w:asciiTheme="minorHAnsi" w:hAnsiTheme="minorHAnsi"/>
                <w:sz w:val="18"/>
                <w:szCs w:val="18"/>
              </w:rPr>
            </w:pPr>
            <w:ins w:id="963" w:author="Wichert, RJ@Energy" w:date="2018-10-17T10:08:00Z">
              <w:r w:rsidRPr="00F13E77">
                <w:rPr>
                  <w:rFonts w:asciiTheme="minorHAnsi" w:hAnsiTheme="minorHAnsi"/>
                  <w:sz w:val="18"/>
                  <w:szCs w:val="18"/>
                </w:rPr>
                <w:t>06</w:t>
              </w:r>
            </w:ins>
          </w:p>
        </w:tc>
        <w:tc>
          <w:tcPr>
            <w:tcW w:w="4830" w:type="dxa"/>
            <w:gridSpan w:val="2"/>
            <w:vAlign w:val="center"/>
            <w:tcPrChange w:id="964" w:author="Wichert, RJ@Energy" w:date="2018-10-17T10:08:00Z">
              <w:tcPr>
                <w:tcW w:w="4830" w:type="dxa"/>
                <w:gridSpan w:val="2"/>
                <w:vAlign w:val="center"/>
              </w:tcPr>
            </w:tcPrChange>
          </w:tcPr>
          <w:p w14:paraId="26968DF3" w14:textId="77777777" w:rsidR="0087473B" w:rsidRPr="00F13E77" w:rsidRDefault="0087473B" w:rsidP="00D75C93">
            <w:pPr>
              <w:keepNext/>
              <w:rPr>
                <w:ins w:id="965" w:author="Wichert, RJ@Energy" w:date="2018-10-17T10:08:00Z"/>
                <w:rFonts w:asciiTheme="minorHAnsi" w:hAnsiTheme="minorHAnsi"/>
                <w:sz w:val="18"/>
                <w:szCs w:val="18"/>
              </w:rPr>
            </w:pPr>
            <w:ins w:id="966" w:author="Wichert, RJ@Energy" w:date="2018-10-17T10:08:00Z">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ins>
          </w:p>
        </w:tc>
        <w:tc>
          <w:tcPr>
            <w:tcW w:w="5635" w:type="dxa"/>
            <w:gridSpan w:val="2"/>
            <w:vAlign w:val="center"/>
            <w:tcPrChange w:id="967" w:author="Wichert, RJ@Energy" w:date="2018-10-17T10:08:00Z">
              <w:tcPr>
                <w:tcW w:w="5635" w:type="dxa"/>
                <w:gridSpan w:val="2"/>
                <w:vAlign w:val="center"/>
              </w:tcPr>
            </w:tcPrChange>
          </w:tcPr>
          <w:p w14:paraId="78D05F5E" w14:textId="77777777" w:rsidR="0087473B" w:rsidRPr="00F13E77" w:rsidRDefault="0087473B" w:rsidP="00D75C93">
            <w:pPr>
              <w:keepNext/>
              <w:rPr>
                <w:ins w:id="968" w:author="Wichert, RJ@Energy" w:date="2018-10-17T10:08:00Z"/>
                <w:rFonts w:asciiTheme="minorHAnsi" w:hAnsiTheme="minorHAnsi"/>
                <w:sz w:val="18"/>
                <w:szCs w:val="18"/>
              </w:rPr>
            </w:pPr>
            <w:ins w:id="969" w:author="Wichert, RJ@Energy" w:date="2018-10-17T10:08:00Z">
              <w:r w:rsidRPr="00F13E77">
                <w:rPr>
                  <w:rFonts w:asciiTheme="minorHAnsi" w:hAnsiTheme="minorHAnsi"/>
                  <w:sz w:val="18"/>
                  <w:szCs w:val="18"/>
                </w:rPr>
                <w:t>&lt;&lt;user input, integer, maximum 50 characters&gt;&gt;</w:t>
              </w:r>
            </w:ins>
          </w:p>
        </w:tc>
      </w:tr>
      <w:tr w:rsidR="0087473B" w:rsidRPr="00F13E77" w14:paraId="4E7CD276" w14:textId="77777777" w:rsidTr="007F779D">
        <w:trPr>
          <w:cantSplit/>
          <w:trHeight w:val="144"/>
          <w:ins w:id="970" w:author="Wichert, RJ@Energy" w:date="2018-10-17T10:08:00Z"/>
          <w:trPrChange w:id="971" w:author="Wichert, RJ@Energy" w:date="2018-10-17T10:08:00Z">
            <w:trPr>
              <w:gridAfter w:val="0"/>
              <w:wAfter w:w="64" w:type="dxa"/>
              <w:cantSplit/>
              <w:trHeight w:val="144"/>
            </w:trPr>
          </w:trPrChange>
        </w:trPr>
        <w:tc>
          <w:tcPr>
            <w:tcW w:w="565" w:type="dxa"/>
            <w:vAlign w:val="center"/>
            <w:tcPrChange w:id="972" w:author="Wichert, RJ@Energy" w:date="2018-10-17T10:08:00Z">
              <w:tcPr>
                <w:tcW w:w="565" w:type="dxa"/>
                <w:vAlign w:val="center"/>
              </w:tcPr>
            </w:tcPrChange>
          </w:tcPr>
          <w:p w14:paraId="0A15B8EA" w14:textId="77777777" w:rsidR="0087473B" w:rsidRPr="00F13E77" w:rsidRDefault="0087473B" w:rsidP="00D75C93">
            <w:pPr>
              <w:jc w:val="center"/>
              <w:rPr>
                <w:ins w:id="973" w:author="Wichert, RJ@Energy" w:date="2018-10-17T10:08:00Z"/>
                <w:rFonts w:asciiTheme="minorHAnsi" w:hAnsiTheme="minorHAnsi"/>
                <w:sz w:val="18"/>
                <w:szCs w:val="18"/>
              </w:rPr>
            </w:pPr>
            <w:ins w:id="974" w:author="Wichert, RJ@Energy" w:date="2018-10-17T10:08:00Z">
              <w:r>
                <w:rPr>
                  <w:rFonts w:asciiTheme="minorHAnsi" w:hAnsiTheme="minorHAnsi"/>
                  <w:sz w:val="18"/>
                  <w:szCs w:val="18"/>
                </w:rPr>
                <w:t>07</w:t>
              </w:r>
            </w:ins>
          </w:p>
        </w:tc>
        <w:tc>
          <w:tcPr>
            <w:tcW w:w="10465" w:type="dxa"/>
            <w:gridSpan w:val="4"/>
            <w:vAlign w:val="center"/>
            <w:tcPrChange w:id="975" w:author="Wichert, RJ@Energy" w:date="2018-10-17T10:08:00Z">
              <w:tcPr>
                <w:tcW w:w="10465" w:type="dxa"/>
                <w:gridSpan w:val="4"/>
                <w:vAlign w:val="center"/>
              </w:tcPr>
            </w:tcPrChange>
          </w:tcPr>
          <w:p w14:paraId="7E639CA1" w14:textId="77777777" w:rsidR="0087473B" w:rsidRPr="00F13E77" w:rsidRDefault="0087473B" w:rsidP="00D75C93">
            <w:pPr>
              <w:keepNext/>
              <w:rPr>
                <w:ins w:id="976" w:author="Wichert, RJ@Energy" w:date="2018-10-17T10:08:00Z"/>
                <w:rFonts w:asciiTheme="minorHAnsi" w:hAnsiTheme="minorHAnsi"/>
                <w:sz w:val="18"/>
                <w:szCs w:val="18"/>
              </w:rPr>
            </w:pPr>
            <w:ins w:id="977" w:author="Wichert, RJ@Energy" w:date="2018-10-17T10:08:00Z">
              <w:r w:rsidRPr="00F13E77">
                <w:rPr>
                  <w:rFonts w:asciiTheme="minorHAnsi" w:hAnsiTheme="minorHAnsi"/>
                  <w:sz w:val="18"/>
                  <w:szCs w:val="18"/>
                </w:rPr>
                <w:t xml:space="preserve">Compliance Statement: &lt;&lt;if </w:t>
              </w:r>
              <w:r>
                <w:rPr>
                  <w:rFonts w:asciiTheme="minorHAnsi" w:hAnsiTheme="minorHAnsi"/>
                  <w:sz w:val="18"/>
                  <w:szCs w:val="18"/>
                </w:rPr>
                <w:t>C</w:t>
              </w:r>
              <w:r w:rsidRPr="00F13E77">
                <w:rPr>
                  <w:rFonts w:asciiTheme="minorHAnsi" w:hAnsiTheme="minorHAnsi"/>
                  <w:sz w:val="18"/>
                  <w:szCs w:val="18"/>
                </w:rPr>
                <w:t xml:space="preserve">02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01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04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03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06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05,</w:t>
              </w:r>
              <w:r>
                <w:rPr>
                  <w:rFonts w:asciiTheme="minorHAnsi" w:hAnsiTheme="minorHAnsi"/>
                  <w:sz w:val="18"/>
                  <w:szCs w:val="18"/>
                </w:rPr>
                <w:t xml:space="preserve"> 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ins>
          </w:p>
        </w:tc>
      </w:tr>
      <w:tr w:rsidR="00282CAD" w:rsidRPr="00F13E77" w:rsidDel="0087473B" w14:paraId="5B4186DD" w14:textId="57718832" w:rsidTr="007F779D">
        <w:trPr>
          <w:cantSplit/>
          <w:trHeight w:val="144"/>
          <w:del w:id="978" w:author="Wichert, RJ@Energy" w:date="2018-10-17T10:08:00Z"/>
          <w:trPrChange w:id="979" w:author="Wichert, RJ@Energy" w:date="2018-10-17T10:08:00Z">
            <w:trPr>
              <w:cantSplit/>
              <w:trHeight w:val="144"/>
            </w:trPr>
          </w:trPrChange>
        </w:trPr>
        <w:tc>
          <w:tcPr>
            <w:tcW w:w="11030" w:type="dxa"/>
            <w:gridSpan w:val="5"/>
            <w:tcBorders>
              <w:top w:val="single" w:sz="4" w:space="0" w:color="auto"/>
            </w:tcBorders>
            <w:vAlign w:val="center"/>
            <w:tcPrChange w:id="980" w:author="Wichert, RJ@Energy" w:date="2018-10-17T10:08:00Z">
              <w:tcPr>
                <w:tcW w:w="11094" w:type="dxa"/>
                <w:gridSpan w:val="6"/>
                <w:tcBorders>
                  <w:top w:val="single" w:sz="4" w:space="0" w:color="auto"/>
                </w:tcBorders>
                <w:vAlign w:val="center"/>
              </w:tcPr>
            </w:tcPrChange>
          </w:tcPr>
          <w:p w14:paraId="4A820622" w14:textId="315DA039" w:rsidR="00270044" w:rsidDel="0087473B" w:rsidRDefault="003B0366" w:rsidP="00984B67">
            <w:pPr>
              <w:rPr>
                <w:del w:id="981" w:author="Wichert, RJ@Energy" w:date="2018-10-17T10:08:00Z"/>
                <w:rFonts w:asciiTheme="minorHAnsi" w:hAnsiTheme="minorHAnsi"/>
                <w:b/>
                <w:sz w:val="18"/>
                <w:szCs w:val="18"/>
              </w:rPr>
            </w:pPr>
            <w:del w:id="982" w:author="Wichert, RJ@Energy" w:date="2018-10-17T10:08:00Z">
              <w:r w:rsidRPr="00F13E77" w:rsidDel="0087473B">
                <w:rPr>
                  <w:rFonts w:asciiTheme="minorHAnsi" w:hAnsiTheme="minorHAnsi"/>
                  <w:b/>
                  <w:sz w:val="18"/>
                  <w:szCs w:val="18"/>
                </w:rPr>
                <w:delText>C. Two</w:delText>
              </w:r>
              <w:r w:rsidR="00282CAD" w:rsidRPr="00F13E77" w:rsidDel="0087473B">
                <w:rPr>
                  <w:rFonts w:asciiTheme="minorHAnsi" w:hAnsiTheme="minorHAnsi"/>
                  <w:b/>
                  <w:sz w:val="18"/>
                  <w:szCs w:val="18"/>
                </w:rPr>
                <w:delText xml:space="preserve"> Return</w:delText>
              </w:r>
              <w:r w:rsidRPr="00F13E77" w:rsidDel="0087473B">
                <w:rPr>
                  <w:rFonts w:asciiTheme="minorHAnsi" w:hAnsiTheme="minorHAnsi"/>
                  <w:b/>
                  <w:sz w:val="18"/>
                  <w:szCs w:val="18"/>
                </w:rPr>
                <w:delText xml:space="preserve"> Ducts</w:delText>
              </w:r>
            </w:del>
          </w:p>
          <w:p w14:paraId="5B4186DC" w14:textId="17634C44" w:rsidR="00282CAD" w:rsidRPr="005B7081" w:rsidDel="0087473B" w:rsidRDefault="00270044" w:rsidP="00270044">
            <w:pPr>
              <w:rPr>
                <w:del w:id="983" w:author="Wichert, RJ@Energy" w:date="2018-10-17T10:08:00Z"/>
                <w:rFonts w:asciiTheme="minorHAnsi" w:hAnsiTheme="minorHAnsi"/>
                <w:sz w:val="18"/>
                <w:szCs w:val="18"/>
              </w:rPr>
            </w:pPr>
            <w:del w:id="984" w:author="Wichert, RJ@Energy" w:date="2018-10-17T10:08:00Z">
              <w:r w:rsidRPr="00F13E77" w:rsidDel="0087473B">
                <w:rPr>
                  <w:rFonts w:asciiTheme="minorHAnsi" w:hAnsiTheme="minorHAnsi"/>
                  <w:sz w:val="18"/>
                  <w:szCs w:val="18"/>
                </w:rPr>
                <w:delText>&lt;&lt;Only shown if the input to RowA04 is “Two Return Ducts”</w:delText>
              </w:r>
              <w:r w:rsidDel="0087473B">
                <w:rPr>
                  <w:rFonts w:asciiTheme="minorHAnsi" w:hAnsiTheme="minorHAnsi"/>
                  <w:sz w:val="18"/>
                  <w:szCs w:val="18"/>
                </w:rPr>
                <w:delText>&gt;&gt;</w:delText>
              </w:r>
            </w:del>
          </w:p>
        </w:tc>
      </w:tr>
      <w:tr w:rsidR="00984B67" w:rsidRPr="00F13E77" w:rsidDel="0087473B" w14:paraId="5B4186E1" w14:textId="2D5B2BB8" w:rsidTr="007F779D">
        <w:trPr>
          <w:cantSplit/>
          <w:trHeight w:val="144"/>
          <w:del w:id="985" w:author="Wichert, RJ@Energy" w:date="2018-10-17T10:08:00Z"/>
          <w:trPrChange w:id="986" w:author="Wichert, RJ@Energy" w:date="2018-10-17T10:08:00Z">
            <w:trPr>
              <w:cantSplit/>
              <w:trHeight w:val="144"/>
            </w:trPr>
          </w:trPrChange>
        </w:trPr>
        <w:tc>
          <w:tcPr>
            <w:tcW w:w="781" w:type="dxa"/>
            <w:gridSpan w:val="2"/>
            <w:vAlign w:val="center"/>
            <w:tcPrChange w:id="987" w:author="Wichert, RJ@Energy" w:date="2018-10-17T10:08:00Z">
              <w:tcPr>
                <w:tcW w:w="781" w:type="dxa"/>
                <w:gridSpan w:val="2"/>
                <w:vAlign w:val="center"/>
              </w:tcPr>
            </w:tcPrChange>
          </w:tcPr>
          <w:p w14:paraId="5B4186DE" w14:textId="6954694A" w:rsidR="00984B67" w:rsidRPr="00F13E77" w:rsidDel="0087473B" w:rsidRDefault="00984B67" w:rsidP="00282CAD">
            <w:pPr>
              <w:jc w:val="center"/>
              <w:rPr>
                <w:del w:id="988" w:author="Wichert, RJ@Energy" w:date="2018-10-17T10:08:00Z"/>
                <w:rFonts w:asciiTheme="minorHAnsi" w:hAnsiTheme="minorHAnsi"/>
                <w:sz w:val="18"/>
                <w:szCs w:val="18"/>
              </w:rPr>
            </w:pPr>
            <w:del w:id="989" w:author="Wichert, RJ@Energy" w:date="2018-10-17T10:08:00Z">
              <w:r w:rsidRPr="00F13E77" w:rsidDel="0087473B">
                <w:rPr>
                  <w:rFonts w:asciiTheme="minorHAnsi" w:hAnsiTheme="minorHAnsi"/>
                  <w:sz w:val="18"/>
                  <w:szCs w:val="18"/>
                </w:rPr>
                <w:delText>01</w:delText>
              </w:r>
            </w:del>
          </w:p>
        </w:tc>
        <w:tc>
          <w:tcPr>
            <w:tcW w:w="4644" w:type="dxa"/>
            <w:gridSpan w:val="2"/>
            <w:vAlign w:val="center"/>
            <w:tcPrChange w:id="990" w:author="Wichert, RJ@Energy" w:date="2018-10-17T10:08:00Z">
              <w:tcPr>
                <w:tcW w:w="4644" w:type="dxa"/>
                <w:gridSpan w:val="2"/>
                <w:vAlign w:val="center"/>
              </w:tcPr>
            </w:tcPrChange>
          </w:tcPr>
          <w:p w14:paraId="5B4186DF" w14:textId="608A7ABC" w:rsidR="00984B67" w:rsidRPr="00F13E77" w:rsidDel="0087473B" w:rsidRDefault="00984B67" w:rsidP="001C2BA3">
            <w:pPr>
              <w:keepNext/>
              <w:rPr>
                <w:del w:id="991" w:author="Wichert, RJ@Energy" w:date="2018-10-17T10:08:00Z"/>
                <w:rFonts w:asciiTheme="minorHAnsi" w:hAnsiTheme="minorHAnsi"/>
                <w:sz w:val="18"/>
                <w:szCs w:val="18"/>
              </w:rPr>
            </w:pPr>
            <w:del w:id="992" w:author="Wichert, RJ@Energy" w:date="2018-10-17T10:08:00Z">
              <w:r w:rsidRPr="00F13E77" w:rsidDel="0087473B">
                <w:rPr>
                  <w:rFonts w:asciiTheme="minorHAnsi" w:hAnsiTheme="minorHAnsi"/>
                  <w:sz w:val="18"/>
                  <w:szCs w:val="18"/>
                </w:rPr>
                <w:delText>Minimum Return Duct1 Diameter (inches)</w:delText>
              </w:r>
            </w:del>
          </w:p>
        </w:tc>
        <w:tc>
          <w:tcPr>
            <w:tcW w:w="5605" w:type="dxa"/>
            <w:vAlign w:val="center"/>
            <w:tcPrChange w:id="993" w:author="Wichert, RJ@Energy" w:date="2018-10-17T10:08:00Z">
              <w:tcPr>
                <w:tcW w:w="5669" w:type="dxa"/>
                <w:gridSpan w:val="2"/>
                <w:vAlign w:val="center"/>
              </w:tcPr>
            </w:tcPrChange>
          </w:tcPr>
          <w:p w14:paraId="5B4186E0" w14:textId="4F027BFB" w:rsidR="00984B67" w:rsidRPr="00F13E77" w:rsidDel="0087473B" w:rsidRDefault="00984B67" w:rsidP="00F13E77">
            <w:pPr>
              <w:keepNext/>
              <w:rPr>
                <w:del w:id="994" w:author="Wichert, RJ@Energy" w:date="2018-10-17T10:08:00Z"/>
                <w:rFonts w:asciiTheme="minorHAnsi" w:hAnsiTheme="minorHAnsi"/>
                <w:sz w:val="18"/>
                <w:szCs w:val="18"/>
              </w:rPr>
            </w:pPr>
            <w:del w:id="995" w:author="Wichert, RJ@Energy" w:date="2018-10-17T10:08:00Z">
              <w:r w:rsidRPr="00F13E77" w:rsidDel="0087473B">
                <w:rPr>
                  <w:rFonts w:asciiTheme="minorHAnsi" w:hAnsiTheme="minorHAnsi"/>
                  <w:sz w:val="18"/>
                  <w:szCs w:val="18"/>
                </w:rPr>
                <w:delText xml:space="preserve">&lt;&lt;auto filled, integer: if A03=1.5, then “10”; elseif A03=2.0, then </w:delText>
              </w:r>
              <w:r w:rsidDel="0087473B">
                <w:rPr>
                  <w:rFonts w:asciiTheme="minorHAnsi" w:hAnsiTheme="minorHAnsi"/>
                  <w:sz w:val="18"/>
                  <w:szCs w:val="18"/>
                </w:rPr>
                <w:delText>“</w:delText>
              </w:r>
              <w:r w:rsidRPr="00F13E77" w:rsidDel="0087473B">
                <w:rPr>
                  <w:rFonts w:asciiTheme="minorHAnsi" w:hAnsiTheme="minorHAnsi"/>
                  <w:sz w:val="18"/>
                  <w:szCs w:val="18"/>
                </w:rPr>
                <w:delText>12</w:delText>
              </w:r>
              <w:r w:rsidDel="0087473B">
                <w:rPr>
                  <w:rFonts w:asciiTheme="minorHAnsi" w:hAnsiTheme="minorHAnsi"/>
                  <w:sz w:val="18"/>
                  <w:szCs w:val="18"/>
                </w:rPr>
                <w:delText>”</w:delText>
              </w:r>
              <w:r w:rsidRPr="00F13E77" w:rsidDel="0087473B">
                <w:rPr>
                  <w:rFonts w:asciiTheme="minorHAnsi" w:hAnsiTheme="minorHAnsi"/>
                  <w:sz w:val="18"/>
                  <w:szCs w:val="18"/>
                </w:rPr>
                <w:delText>; elseif A03=2.5,</w:delText>
              </w:r>
              <w:r w:rsidDel="0087473B">
                <w:rPr>
                  <w:rFonts w:asciiTheme="minorHAnsi" w:hAnsiTheme="minorHAnsi"/>
                  <w:sz w:val="18"/>
                  <w:szCs w:val="18"/>
                </w:rPr>
                <w:delText xml:space="preserve"> then</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w:delText>
              </w:r>
              <w:r w:rsidRPr="00F13E77" w:rsidDel="0087473B">
                <w:rPr>
                  <w:rFonts w:asciiTheme="minorHAnsi" w:hAnsiTheme="minorHAnsi"/>
                  <w:sz w:val="18"/>
                  <w:szCs w:val="18"/>
                </w:rPr>
                <w:delText>14</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A03=3.0, </w:delText>
              </w:r>
              <w:r w:rsidDel="0087473B">
                <w:rPr>
                  <w:rFonts w:asciiTheme="minorHAnsi" w:hAnsiTheme="minorHAnsi"/>
                  <w:sz w:val="18"/>
                  <w:szCs w:val="18"/>
                </w:rPr>
                <w:delText>then “</w:delText>
              </w:r>
              <w:r w:rsidRPr="00F13E77" w:rsidDel="0087473B">
                <w:rPr>
                  <w:rFonts w:asciiTheme="minorHAnsi" w:hAnsiTheme="minorHAnsi"/>
                  <w:sz w:val="18"/>
                  <w:szCs w:val="18"/>
                </w:rPr>
                <w:delText>14</w:delText>
              </w:r>
              <w:r w:rsidDel="0087473B">
                <w:rPr>
                  <w:rFonts w:asciiTheme="minorHAnsi" w:hAnsiTheme="minorHAnsi"/>
                  <w:sz w:val="18"/>
                  <w:szCs w:val="18"/>
                </w:rPr>
                <w:delText>”</w:delText>
              </w:r>
              <w:r w:rsidRPr="00F13E77" w:rsidDel="0087473B">
                <w:rPr>
                  <w:rFonts w:asciiTheme="minorHAnsi" w:hAnsiTheme="minorHAnsi"/>
                  <w:sz w:val="18"/>
                  <w:szCs w:val="18"/>
                </w:rPr>
                <w:delText>, elseif A03=3.5,</w:delText>
              </w:r>
              <w:r w:rsidDel="0087473B">
                <w:rPr>
                  <w:rFonts w:asciiTheme="minorHAnsi" w:hAnsiTheme="minorHAnsi"/>
                  <w:sz w:val="18"/>
                  <w:szCs w:val="18"/>
                </w:rPr>
                <w:delText xml:space="preserve"> then </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w:delText>
              </w:r>
              <w:r w:rsidRPr="00F13E77" w:rsidDel="0087473B">
                <w:rPr>
                  <w:rFonts w:asciiTheme="minorHAnsi" w:hAnsiTheme="minorHAnsi"/>
                  <w:sz w:val="18"/>
                  <w:szCs w:val="18"/>
                </w:rPr>
                <w:delText>16</w:delText>
              </w:r>
              <w:r w:rsidDel="0087473B">
                <w:rPr>
                  <w:rFonts w:asciiTheme="minorHAnsi" w:hAnsiTheme="minorHAnsi"/>
                  <w:sz w:val="18"/>
                  <w:szCs w:val="18"/>
                </w:rPr>
                <w:delText>”</w:delText>
              </w:r>
              <w:r w:rsidRPr="00F13E77" w:rsidDel="0087473B">
                <w:rPr>
                  <w:rFonts w:asciiTheme="minorHAnsi" w:hAnsiTheme="minorHAnsi"/>
                  <w:sz w:val="18"/>
                  <w:szCs w:val="18"/>
                </w:rPr>
                <w:delText>, elseif A03=4.0,</w:delText>
              </w:r>
              <w:r w:rsidDel="0087473B">
                <w:rPr>
                  <w:rFonts w:asciiTheme="minorHAnsi" w:hAnsiTheme="minorHAnsi"/>
                  <w:sz w:val="18"/>
                  <w:szCs w:val="18"/>
                </w:rPr>
                <w:delText xml:space="preserve"> then</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w:delText>
              </w:r>
              <w:r w:rsidRPr="00F13E77" w:rsidDel="0087473B">
                <w:rPr>
                  <w:rFonts w:asciiTheme="minorHAnsi" w:hAnsiTheme="minorHAnsi"/>
                  <w:sz w:val="18"/>
                  <w:szCs w:val="18"/>
                </w:rPr>
                <w:delText>18</w:delText>
              </w:r>
              <w:r w:rsidDel="0087473B">
                <w:rPr>
                  <w:rFonts w:asciiTheme="minorHAnsi" w:hAnsiTheme="minorHAnsi"/>
                  <w:sz w:val="18"/>
                  <w:szCs w:val="18"/>
                </w:rPr>
                <w:delText>”</w:delText>
              </w:r>
              <w:r w:rsidRPr="00F13E77" w:rsidDel="0087473B">
                <w:rPr>
                  <w:rFonts w:asciiTheme="minorHAnsi" w:hAnsiTheme="minorHAnsi"/>
                  <w:sz w:val="18"/>
                  <w:szCs w:val="18"/>
                </w:rPr>
                <w:delText>, elseif A03=5.0,</w:delText>
              </w:r>
              <w:r w:rsidDel="0087473B">
                <w:rPr>
                  <w:rFonts w:asciiTheme="minorHAnsi" w:hAnsiTheme="minorHAnsi"/>
                  <w:sz w:val="18"/>
                  <w:szCs w:val="18"/>
                </w:rPr>
                <w:delText xml:space="preserve"> then</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w:delText>
              </w:r>
              <w:r w:rsidRPr="00F13E77" w:rsidDel="0087473B">
                <w:rPr>
                  <w:rFonts w:asciiTheme="minorHAnsi" w:hAnsiTheme="minorHAnsi"/>
                  <w:sz w:val="18"/>
                  <w:szCs w:val="18"/>
                </w:rPr>
                <w:delText>20</w:delText>
              </w:r>
              <w:r w:rsidDel="0087473B">
                <w:rPr>
                  <w:rFonts w:asciiTheme="minorHAnsi" w:hAnsiTheme="minorHAnsi"/>
                  <w:sz w:val="18"/>
                  <w:szCs w:val="18"/>
                </w:rPr>
                <w:delText>”</w:delText>
              </w:r>
              <w:r w:rsidRPr="00F13E77" w:rsidDel="0087473B">
                <w:rPr>
                  <w:rFonts w:asciiTheme="minorHAnsi" w:hAnsiTheme="minorHAnsi"/>
                  <w:sz w:val="18"/>
                  <w:szCs w:val="18"/>
                </w:rPr>
                <w:delText>&gt;&gt;</w:delText>
              </w:r>
            </w:del>
          </w:p>
        </w:tc>
      </w:tr>
      <w:tr w:rsidR="00984B67" w:rsidRPr="00F13E77" w:rsidDel="0087473B" w14:paraId="5B4186E5" w14:textId="74CD7C0D" w:rsidTr="007F779D">
        <w:trPr>
          <w:cantSplit/>
          <w:trHeight w:val="144"/>
          <w:del w:id="996" w:author="Wichert, RJ@Energy" w:date="2018-10-17T10:08:00Z"/>
          <w:trPrChange w:id="997" w:author="Wichert, RJ@Energy" w:date="2018-10-17T10:08:00Z">
            <w:trPr>
              <w:cantSplit/>
              <w:trHeight w:val="144"/>
            </w:trPr>
          </w:trPrChange>
        </w:trPr>
        <w:tc>
          <w:tcPr>
            <w:tcW w:w="781" w:type="dxa"/>
            <w:gridSpan w:val="2"/>
            <w:vAlign w:val="center"/>
            <w:tcPrChange w:id="998" w:author="Wichert, RJ@Energy" w:date="2018-10-17T10:08:00Z">
              <w:tcPr>
                <w:tcW w:w="781" w:type="dxa"/>
                <w:gridSpan w:val="2"/>
                <w:vAlign w:val="center"/>
              </w:tcPr>
            </w:tcPrChange>
          </w:tcPr>
          <w:p w14:paraId="5B4186E2" w14:textId="76D94546" w:rsidR="00984B67" w:rsidRPr="00F13E77" w:rsidDel="0087473B" w:rsidRDefault="00984B67" w:rsidP="00282CAD">
            <w:pPr>
              <w:jc w:val="center"/>
              <w:rPr>
                <w:del w:id="999" w:author="Wichert, RJ@Energy" w:date="2018-10-17T10:08:00Z"/>
                <w:rFonts w:asciiTheme="minorHAnsi" w:hAnsiTheme="minorHAnsi"/>
                <w:sz w:val="18"/>
                <w:szCs w:val="18"/>
              </w:rPr>
            </w:pPr>
            <w:del w:id="1000" w:author="Wichert, RJ@Energy" w:date="2018-10-17T10:08:00Z">
              <w:r w:rsidRPr="00F13E77" w:rsidDel="0087473B">
                <w:rPr>
                  <w:rFonts w:asciiTheme="minorHAnsi" w:hAnsiTheme="minorHAnsi"/>
                  <w:sz w:val="18"/>
                  <w:szCs w:val="18"/>
                </w:rPr>
                <w:delText>02</w:delText>
              </w:r>
            </w:del>
          </w:p>
        </w:tc>
        <w:tc>
          <w:tcPr>
            <w:tcW w:w="4644" w:type="dxa"/>
            <w:gridSpan w:val="2"/>
            <w:vAlign w:val="center"/>
            <w:tcPrChange w:id="1001" w:author="Wichert, RJ@Energy" w:date="2018-10-17T10:08:00Z">
              <w:tcPr>
                <w:tcW w:w="4644" w:type="dxa"/>
                <w:gridSpan w:val="2"/>
                <w:vAlign w:val="center"/>
              </w:tcPr>
            </w:tcPrChange>
          </w:tcPr>
          <w:p w14:paraId="5B4186E3" w14:textId="1F8AB3A4" w:rsidR="00984B67" w:rsidRPr="00F13E77" w:rsidDel="0087473B" w:rsidRDefault="00984B67" w:rsidP="004D4054">
            <w:pPr>
              <w:keepNext/>
              <w:rPr>
                <w:del w:id="1002" w:author="Wichert, RJ@Energy" w:date="2018-10-17T10:08:00Z"/>
                <w:rFonts w:asciiTheme="minorHAnsi" w:hAnsiTheme="minorHAnsi"/>
                <w:sz w:val="18"/>
                <w:szCs w:val="18"/>
              </w:rPr>
            </w:pPr>
            <w:del w:id="1003" w:author="Wichert, RJ@Energy" w:date="2018-10-17T10:08:00Z">
              <w:r w:rsidRPr="00F13E77" w:rsidDel="0087473B">
                <w:rPr>
                  <w:rFonts w:asciiTheme="minorHAnsi" w:hAnsiTheme="minorHAnsi"/>
                  <w:sz w:val="18"/>
                  <w:szCs w:val="18"/>
                </w:rPr>
                <w:delText>Installed Return Duct1 Diameter (inches)</w:delText>
              </w:r>
            </w:del>
          </w:p>
        </w:tc>
        <w:tc>
          <w:tcPr>
            <w:tcW w:w="5605" w:type="dxa"/>
            <w:vAlign w:val="center"/>
            <w:tcPrChange w:id="1004" w:author="Wichert, RJ@Energy" w:date="2018-10-17T10:08:00Z">
              <w:tcPr>
                <w:tcW w:w="5669" w:type="dxa"/>
                <w:gridSpan w:val="2"/>
                <w:vAlign w:val="center"/>
              </w:tcPr>
            </w:tcPrChange>
          </w:tcPr>
          <w:p w14:paraId="5B4186E4" w14:textId="3BE5AA92" w:rsidR="00984B67" w:rsidRPr="00F13E77" w:rsidDel="0087473B" w:rsidRDefault="00984B67" w:rsidP="004D4054">
            <w:pPr>
              <w:keepNext/>
              <w:rPr>
                <w:del w:id="1005" w:author="Wichert, RJ@Energy" w:date="2018-10-17T10:08:00Z"/>
                <w:rFonts w:asciiTheme="minorHAnsi" w:hAnsiTheme="minorHAnsi"/>
                <w:sz w:val="18"/>
                <w:szCs w:val="18"/>
              </w:rPr>
            </w:pPr>
            <w:del w:id="1006" w:author="Wichert, RJ@Energy" w:date="2018-10-17T10:08:00Z">
              <w:r w:rsidRPr="00F13E77" w:rsidDel="0087473B">
                <w:rPr>
                  <w:rFonts w:asciiTheme="minorHAnsi" w:hAnsiTheme="minorHAnsi"/>
                  <w:sz w:val="18"/>
                  <w:szCs w:val="18"/>
                </w:rPr>
                <w:delText>&lt;&lt;user input, integer, maximum 50 characters&gt;&gt;</w:delText>
              </w:r>
            </w:del>
          </w:p>
        </w:tc>
      </w:tr>
      <w:tr w:rsidR="00984B67" w:rsidRPr="00F13E77" w:rsidDel="0087473B" w14:paraId="5B4186E9" w14:textId="1AD484E8" w:rsidTr="007F779D">
        <w:trPr>
          <w:cantSplit/>
          <w:trHeight w:val="144"/>
          <w:del w:id="1007" w:author="Wichert, RJ@Energy" w:date="2018-10-17T10:08:00Z"/>
          <w:trPrChange w:id="1008" w:author="Wichert, RJ@Energy" w:date="2018-10-17T10:08:00Z">
            <w:trPr>
              <w:cantSplit/>
              <w:trHeight w:val="144"/>
            </w:trPr>
          </w:trPrChange>
        </w:trPr>
        <w:tc>
          <w:tcPr>
            <w:tcW w:w="781" w:type="dxa"/>
            <w:gridSpan w:val="2"/>
            <w:vAlign w:val="center"/>
            <w:tcPrChange w:id="1009" w:author="Wichert, RJ@Energy" w:date="2018-10-17T10:08:00Z">
              <w:tcPr>
                <w:tcW w:w="781" w:type="dxa"/>
                <w:gridSpan w:val="2"/>
                <w:vAlign w:val="center"/>
              </w:tcPr>
            </w:tcPrChange>
          </w:tcPr>
          <w:p w14:paraId="5B4186E6" w14:textId="143629D1" w:rsidR="00984B67" w:rsidRPr="00F13E77" w:rsidDel="0087473B" w:rsidRDefault="00984B67" w:rsidP="00282CAD">
            <w:pPr>
              <w:jc w:val="center"/>
              <w:rPr>
                <w:del w:id="1010" w:author="Wichert, RJ@Energy" w:date="2018-10-17T10:08:00Z"/>
                <w:rFonts w:asciiTheme="minorHAnsi" w:hAnsiTheme="minorHAnsi"/>
                <w:sz w:val="18"/>
                <w:szCs w:val="18"/>
              </w:rPr>
            </w:pPr>
            <w:del w:id="1011" w:author="Wichert, RJ@Energy" w:date="2018-10-17T10:08:00Z">
              <w:r w:rsidRPr="00F13E77" w:rsidDel="0087473B">
                <w:rPr>
                  <w:rFonts w:asciiTheme="minorHAnsi" w:hAnsiTheme="minorHAnsi"/>
                  <w:sz w:val="18"/>
                  <w:szCs w:val="18"/>
                </w:rPr>
                <w:delText>03</w:delText>
              </w:r>
            </w:del>
          </w:p>
        </w:tc>
        <w:tc>
          <w:tcPr>
            <w:tcW w:w="4644" w:type="dxa"/>
            <w:gridSpan w:val="2"/>
            <w:vAlign w:val="center"/>
            <w:tcPrChange w:id="1012" w:author="Wichert, RJ@Energy" w:date="2018-10-17T10:08:00Z">
              <w:tcPr>
                <w:tcW w:w="4644" w:type="dxa"/>
                <w:gridSpan w:val="2"/>
                <w:vAlign w:val="center"/>
              </w:tcPr>
            </w:tcPrChange>
          </w:tcPr>
          <w:p w14:paraId="5B4186E7" w14:textId="7352F238" w:rsidR="00984B67" w:rsidRPr="00F13E77" w:rsidDel="0087473B" w:rsidRDefault="00984B67" w:rsidP="004D4054">
            <w:pPr>
              <w:keepNext/>
              <w:rPr>
                <w:del w:id="1013" w:author="Wichert, RJ@Energy" w:date="2018-10-17T10:08:00Z"/>
                <w:rFonts w:asciiTheme="minorHAnsi" w:hAnsiTheme="minorHAnsi"/>
                <w:sz w:val="18"/>
                <w:szCs w:val="18"/>
              </w:rPr>
            </w:pPr>
            <w:del w:id="1014" w:author="Wichert, RJ@Energy" w:date="2018-10-17T10:08:00Z">
              <w:r w:rsidRPr="00F13E77" w:rsidDel="0087473B">
                <w:rPr>
                  <w:rFonts w:asciiTheme="minorHAnsi" w:hAnsiTheme="minorHAnsi"/>
                  <w:sz w:val="18"/>
                  <w:szCs w:val="18"/>
                </w:rPr>
                <w:delText>Minimum Return Duct2 Diameter (inches)</w:delText>
              </w:r>
            </w:del>
          </w:p>
        </w:tc>
        <w:tc>
          <w:tcPr>
            <w:tcW w:w="5605" w:type="dxa"/>
            <w:vAlign w:val="center"/>
            <w:tcPrChange w:id="1015" w:author="Wichert, RJ@Energy" w:date="2018-10-17T10:08:00Z">
              <w:tcPr>
                <w:tcW w:w="5669" w:type="dxa"/>
                <w:gridSpan w:val="2"/>
                <w:vAlign w:val="center"/>
              </w:tcPr>
            </w:tcPrChange>
          </w:tcPr>
          <w:p w14:paraId="5B4186E8" w14:textId="32FFCFD2" w:rsidR="00984B67" w:rsidRPr="00F13E77" w:rsidDel="0087473B" w:rsidRDefault="00984B67" w:rsidP="00F13E77">
            <w:pPr>
              <w:keepNext/>
              <w:rPr>
                <w:del w:id="1016" w:author="Wichert, RJ@Energy" w:date="2018-10-17T10:08:00Z"/>
                <w:rFonts w:asciiTheme="minorHAnsi" w:hAnsiTheme="minorHAnsi"/>
                <w:sz w:val="18"/>
                <w:szCs w:val="18"/>
              </w:rPr>
            </w:pPr>
            <w:del w:id="1017" w:author="Wichert, RJ@Energy" w:date="2018-10-17T10:08:00Z">
              <w:r w:rsidRPr="00F13E77" w:rsidDel="0087473B">
                <w:rPr>
                  <w:rFonts w:asciiTheme="minorHAnsi" w:hAnsiTheme="minorHAnsi"/>
                  <w:sz w:val="18"/>
                  <w:szCs w:val="18"/>
                </w:rPr>
                <w:delText xml:space="preserve">&lt;&lt;auto filled, integer: if A03=1.5, then “12”; elseif A03=2.0, then </w:delText>
              </w:r>
              <w:r w:rsidDel="0087473B">
                <w:rPr>
                  <w:rFonts w:asciiTheme="minorHAnsi" w:hAnsiTheme="minorHAnsi"/>
                  <w:sz w:val="18"/>
                  <w:szCs w:val="18"/>
                </w:rPr>
                <w:delText>“</w:delText>
              </w:r>
              <w:r w:rsidRPr="00F13E77" w:rsidDel="0087473B">
                <w:rPr>
                  <w:rFonts w:asciiTheme="minorHAnsi" w:hAnsiTheme="minorHAnsi"/>
                  <w:sz w:val="18"/>
                  <w:szCs w:val="18"/>
                </w:rPr>
                <w:delText>14</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A03=2.5, </w:delText>
              </w:r>
              <w:r w:rsidDel="0087473B">
                <w:rPr>
                  <w:rFonts w:asciiTheme="minorHAnsi" w:hAnsiTheme="minorHAnsi"/>
                  <w:sz w:val="18"/>
                  <w:szCs w:val="18"/>
                </w:rPr>
                <w:delText>then “</w:delText>
              </w:r>
              <w:r w:rsidRPr="00F13E77" w:rsidDel="0087473B">
                <w:rPr>
                  <w:rFonts w:asciiTheme="minorHAnsi" w:hAnsiTheme="minorHAnsi"/>
                  <w:sz w:val="18"/>
                  <w:szCs w:val="18"/>
                </w:rPr>
                <w:delText>14</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A03=3.0, </w:delText>
              </w:r>
              <w:r w:rsidDel="0087473B">
                <w:rPr>
                  <w:rFonts w:asciiTheme="minorHAnsi" w:hAnsiTheme="minorHAnsi"/>
                  <w:sz w:val="18"/>
                  <w:szCs w:val="18"/>
                </w:rPr>
                <w:delText>then “</w:delText>
              </w:r>
              <w:r w:rsidRPr="00F13E77" w:rsidDel="0087473B">
                <w:rPr>
                  <w:rFonts w:asciiTheme="minorHAnsi" w:hAnsiTheme="minorHAnsi"/>
                  <w:sz w:val="18"/>
                  <w:szCs w:val="18"/>
                </w:rPr>
                <w:delText>16</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A03=3.5, </w:delText>
              </w:r>
              <w:r w:rsidDel="0087473B">
                <w:rPr>
                  <w:rFonts w:asciiTheme="minorHAnsi" w:hAnsiTheme="minorHAnsi"/>
                  <w:sz w:val="18"/>
                  <w:szCs w:val="18"/>
                </w:rPr>
                <w:delText>then “</w:delText>
              </w:r>
              <w:r w:rsidRPr="00F13E77" w:rsidDel="0087473B">
                <w:rPr>
                  <w:rFonts w:asciiTheme="minorHAnsi" w:hAnsiTheme="minorHAnsi"/>
                  <w:sz w:val="18"/>
                  <w:szCs w:val="18"/>
                </w:rPr>
                <w:delText>16</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A03=4.0, </w:delText>
              </w:r>
              <w:r w:rsidDel="0087473B">
                <w:rPr>
                  <w:rFonts w:asciiTheme="minorHAnsi" w:hAnsiTheme="minorHAnsi"/>
                  <w:sz w:val="18"/>
                  <w:szCs w:val="18"/>
                </w:rPr>
                <w:delText>then “</w:delText>
              </w:r>
              <w:r w:rsidRPr="00F13E77" w:rsidDel="0087473B">
                <w:rPr>
                  <w:rFonts w:asciiTheme="minorHAnsi" w:hAnsiTheme="minorHAnsi"/>
                  <w:sz w:val="18"/>
                  <w:szCs w:val="18"/>
                </w:rPr>
                <w:delText>18</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A03=5.0, </w:delText>
              </w:r>
              <w:r w:rsidDel="0087473B">
                <w:rPr>
                  <w:rFonts w:asciiTheme="minorHAnsi" w:hAnsiTheme="minorHAnsi"/>
                  <w:sz w:val="18"/>
                  <w:szCs w:val="18"/>
                </w:rPr>
                <w:delText>then “</w:delText>
              </w:r>
              <w:r w:rsidRPr="00F13E77" w:rsidDel="0087473B">
                <w:rPr>
                  <w:rFonts w:asciiTheme="minorHAnsi" w:hAnsiTheme="minorHAnsi"/>
                  <w:sz w:val="18"/>
                  <w:szCs w:val="18"/>
                </w:rPr>
                <w:delText>20</w:delText>
              </w:r>
              <w:r w:rsidDel="0087473B">
                <w:rPr>
                  <w:rFonts w:asciiTheme="minorHAnsi" w:hAnsiTheme="minorHAnsi"/>
                  <w:sz w:val="18"/>
                  <w:szCs w:val="18"/>
                </w:rPr>
                <w:delText>”</w:delText>
              </w:r>
              <w:r w:rsidRPr="00F13E77" w:rsidDel="0087473B">
                <w:rPr>
                  <w:rFonts w:asciiTheme="minorHAnsi" w:hAnsiTheme="minorHAnsi"/>
                  <w:sz w:val="18"/>
                  <w:szCs w:val="18"/>
                </w:rPr>
                <w:delText>&gt;&gt;</w:delText>
              </w:r>
            </w:del>
          </w:p>
        </w:tc>
      </w:tr>
      <w:tr w:rsidR="00984B67" w:rsidRPr="00F13E77" w:rsidDel="0087473B" w14:paraId="5B4186ED" w14:textId="1E11918C" w:rsidTr="007F779D">
        <w:trPr>
          <w:cantSplit/>
          <w:trHeight w:val="144"/>
          <w:del w:id="1018" w:author="Wichert, RJ@Energy" w:date="2018-10-17T10:08:00Z"/>
          <w:trPrChange w:id="1019" w:author="Wichert, RJ@Energy" w:date="2018-10-17T10:08:00Z">
            <w:trPr>
              <w:cantSplit/>
              <w:trHeight w:val="144"/>
            </w:trPr>
          </w:trPrChange>
        </w:trPr>
        <w:tc>
          <w:tcPr>
            <w:tcW w:w="781" w:type="dxa"/>
            <w:gridSpan w:val="2"/>
            <w:vAlign w:val="center"/>
            <w:tcPrChange w:id="1020" w:author="Wichert, RJ@Energy" w:date="2018-10-17T10:08:00Z">
              <w:tcPr>
                <w:tcW w:w="781" w:type="dxa"/>
                <w:gridSpan w:val="2"/>
                <w:vAlign w:val="center"/>
              </w:tcPr>
            </w:tcPrChange>
          </w:tcPr>
          <w:p w14:paraId="5B4186EA" w14:textId="7AC6331C" w:rsidR="00984B67" w:rsidRPr="00F13E77" w:rsidDel="0087473B" w:rsidRDefault="00984B67" w:rsidP="00282CAD">
            <w:pPr>
              <w:jc w:val="center"/>
              <w:rPr>
                <w:del w:id="1021" w:author="Wichert, RJ@Energy" w:date="2018-10-17T10:08:00Z"/>
                <w:rFonts w:asciiTheme="minorHAnsi" w:hAnsiTheme="minorHAnsi"/>
                <w:sz w:val="18"/>
                <w:szCs w:val="18"/>
              </w:rPr>
            </w:pPr>
            <w:del w:id="1022" w:author="Wichert, RJ@Energy" w:date="2018-10-17T10:08:00Z">
              <w:r w:rsidRPr="00F13E77" w:rsidDel="0087473B">
                <w:rPr>
                  <w:rFonts w:asciiTheme="minorHAnsi" w:hAnsiTheme="minorHAnsi"/>
                  <w:sz w:val="18"/>
                  <w:szCs w:val="18"/>
                </w:rPr>
                <w:delText>04</w:delText>
              </w:r>
            </w:del>
          </w:p>
        </w:tc>
        <w:tc>
          <w:tcPr>
            <w:tcW w:w="4644" w:type="dxa"/>
            <w:gridSpan w:val="2"/>
            <w:vAlign w:val="center"/>
            <w:tcPrChange w:id="1023" w:author="Wichert, RJ@Energy" w:date="2018-10-17T10:08:00Z">
              <w:tcPr>
                <w:tcW w:w="4644" w:type="dxa"/>
                <w:gridSpan w:val="2"/>
                <w:vAlign w:val="center"/>
              </w:tcPr>
            </w:tcPrChange>
          </w:tcPr>
          <w:p w14:paraId="5B4186EB" w14:textId="4222BF9B" w:rsidR="00984B67" w:rsidRPr="00F13E77" w:rsidDel="0087473B" w:rsidRDefault="00984B67" w:rsidP="004D4054">
            <w:pPr>
              <w:keepNext/>
              <w:rPr>
                <w:del w:id="1024" w:author="Wichert, RJ@Energy" w:date="2018-10-17T10:08:00Z"/>
                <w:rFonts w:asciiTheme="minorHAnsi" w:hAnsiTheme="minorHAnsi"/>
                <w:sz w:val="18"/>
                <w:szCs w:val="18"/>
              </w:rPr>
            </w:pPr>
            <w:del w:id="1025" w:author="Wichert, RJ@Energy" w:date="2018-10-17T10:08:00Z">
              <w:r w:rsidRPr="00F13E77" w:rsidDel="0087473B">
                <w:rPr>
                  <w:rFonts w:asciiTheme="minorHAnsi" w:hAnsiTheme="minorHAnsi"/>
                  <w:sz w:val="18"/>
                  <w:szCs w:val="18"/>
                </w:rPr>
                <w:delText>Installed Return Duct2 Diameter (inches)</w:delText>
              </w:r>
            </w:del>
          </w:p>
        </w:tc>
        <w:tc>
          <w:tcPr>
            <w:tcW w:w="5605" w:type="dxa"/>
            <w:vAlign w:val="center"/>
            <w:tcPrChange w:id="1026" w:author="Wichert, RJ@Energy" w:date="2018-10-17T10:08:00Z">
              <w:tcPr>
                <w:tcW w:w="5669" w:type="dxa"/>
                <w:gridSpan w:val="2"/>
                <w:vAlign w:val="center"/>
              </w:tcPr>
            </w:tcPrChange>
          </w:tcPr>
          <w:p w14:paraId="5B4186EC" w14:textId="69EC01E5" w:rsidR="00984B67" w:rsidRPr="00F13E77" w:rsidDel="0087473B" w:rsidRDefault="00984B67" w:rsidP="004D4054">
            <w:pPr>
              <w:keepNext/>
              <w:rPr>
                <w:del w:id="1027" w:author="Wichert, RJ@Energy" w:date="2018-10-17T10:08:00Z"/>
                <w:rFonts w:asciiTheme="minorHAnsi" w:hAnsiTheme="minorHAnsi"/>
                <w:sz w:val="18"/>
                <w:szCs w:val="18"/>
              </w:rPr>
            </w:pPr>
            <w:del w:id="1028" w:author="Wichert, RJ@Energy" w:date="2018-10-17T10:08:00Z">
              <w:r w:rsidRPr="00F13E77" w:rsidDel="0087473B">
                <w:rPr>
                  <w:rFonts w:asciiTheme="minorHAnsi" w:hAnsiTheme="minorHAnsi"/>
                  <w:sz w:val="18"/>
                  <w:szCs w:val="18"/>
                </w:rPr>
                <w:delText>&lt;&lt;user input, integer, maximum 50 characters&gt;&gt;</w:delText>
              </w:r>
            </w:del>
          </w:p>
        </w:tc>
      </w:tr>
      <w:tr w:rsidR="00984B67" w:rsidRPr="00F13E77" w:rsidDel="0087473B" w14:paraId="5B4186F1" w14:textId="70ED7169" w:rsidTr="007F779D">
        <w:trPr>
          <w:cantSplit/>
          <w:trHeight w:val="144"/>
          <w:del w:id="1029" w:author="Wichert, RJ@Energy" w:date="2018-10-17T10:08:00Z"/>
          <w:trPrChange w:id="1030" w:author="Wichert, RJ@Energy" w:date="2018-10-17T10:08:00Z">
            <w:trPr>
              <w:cantSplit/>
              <w:trHeight w:val="144"/>
            </w:trPr>
          </w:trPrChange>
        </w:trPr>
        <w:tc>
          <w:tcPr>
            <w:tcW w:w="781" w:type="dxa"/>
            <w:gridSpan w:val="2"/>
            <w:vAlign w:val="center"/>
            <w:tcPrChange w:id="1031" w:author="Wichert, RJ@Energy" w:date="2018-10-17T10:08:00Z">
              <w:tcPr>
                <w:tcW w:w="781" w:type="dxa"/>
                <w:gridSpan w:val="2"/>
                <w:vAlign w:val="center"/>
              </w:tcPr>
            </w:tcPrChange>
          </w:tcPr>
          <w:p w14:paraId="5B4186EE" w14:textId="3DECCB45" w:rsidR="00984B67" w:rsidRPr="00F13E77" w:rsidDel="0087473B" w:rsidRDefault="00984B67" w:rsidP="00282CAD">
            <w:pPr>
              <w:jc w:val="center"/>
              <w:rPr>
                <w:del w:id="1032" w:author="Wichert, RJ@Energy" w:date="2018-10-17T10:08:00Z"/>
                <w:rFonts w:asciiTheme="minorHAnsi" w:hAnsiTheme="minorHAnsi"/>
                <w:sz w:val="18"/>
                <w:szCs w:val="18"/>
              </w:rPr>
            </w:pPr>
            <w:del w:id="1033" w:author="Wichert, RJ@Energy" w:date="2018-10-17T10:08:00Z">
              <w:r w:rsidRPr="00F13E77" w:rsidDel="0087473B">
                <w:rPr>
                  <w:rFonts w:asciiTheme="minorHAnsi" w:hAnsiTheme="minorHAnsi"/>
                  <w:sz w:val="18"/>
                  <w:szCs w:val="18"/>
                </w:rPr>
                <w:delText>05</w:delText>
              </w:r>
            </w:del>
          </w:p>
        </w:tc>
        <w:tc>
          <w:tcPr>
            <w:tcW w:w="4644" w:type="dxa"/>
            <w:gridSpan w:val="2"/>
            <w:vAlign w:val="center"/>
            <w:tcPrChange w:id="1034" w:author="Wichert, RJ@Energy" w:date="2018-10-17T10:08:00Z">
              <w:tcPr>
                <w:tcW w:w="4644" w:type="dxa"/>
                <w:gridSpan w:val="2"/>
                <w:vAlign w:val="center"/>
              </w:tcPr>
            </w:tcPrChange>
          </w:tcPr>
          <w:p w14:paraId="5B4186EF" w14:textId="758324A4" w:rsidR="00984B67" w:rsidRPr="00F13E77" w:rsidDel="0087473B" w:rsidRDefault="00984B67" w:rsidP="00282CAD">
            <w:pPr>
              <w:keepNext/>
              <w:rPr>
                <w:del w:id="1035" w:author="Wichert, RJ@Energy" w:date="2018-10-17T10:08:00Z"/>
                <w:rFonts w:asciiTheme="minorHAnsi" w:hAnsiTheme="minorHAnsi"/>
                <w:sz w:val="18"/>
                <w:szCs w:val="18"/>
              </w:rPr>
            </w:pPr>
            <w:del w:id="1036" w:author="Wichert, RJ@Energy" w:date="2018-10-17T10:08:00Z">
              <w:r w:rsidRPr="00F13E77" w:rsidDel="0087473B">
                <w:rPr>
                  <w:rFonts w:asciiTheme="minorHAnsi" w:hAnsiTheme="minorHAnsi"/>
                  <w:sz w:val="18"/>
                  <w:szCs w:val="18"/>
                </w:rPr>
                <w:delText>Minimum Total Return Filter Grille Gross Area (inch</w:delText>
              </w:r>
              <w:r w:rsidRPr="00F13E77" w:rsidDel="0087473B">
                <w:rPr>
                  <w:rFonts w:asciiTheme="minorHAnsi" w:hAnsiTheme="minorHAnsi"/>
                  <w:sz w:val="18"/>
                  <w:szCs w:val="18"/>
                  <w:vertAlign w:val="superscript"/>
                </w:rPr>
                <w:delText>2</w:delText>
              </w:r>
              <w:r w:rsidRPr="00F13E77" w:rsidDel="0087473B">
                <w:rPr>
                  <w:rFonts w:asciiTheme="minorHAnsi" w:hAnsiTheme="minorHAnsi"/>
                  <w:sz w:val="18"/>
                  <w:szCs w:val="18"/>
                </w:rPr>
                <w:delText>)</w:delText>
              </w:r>
            </w:del>
          </w:p>
        </w:tc>
        <w:tc>
          <w:tcPr>
            <w:tcW w:w="5605" w:type="dxa"/>
            <w:vAlign w:val="center"/>
            <w:tcPrChange w:id="1037" w:author="Wichert, RJ@Energy" w:date="2018-10-17T10:08:00Z">
              <w:tcPr>
                <w:tcW w:w="5669" w:type="dxa"/>
                <w:gridSpan w:val="2"/>
                <w:vAlign w:val="center"/>
              </w:tcPr>
            </w:tcPrChange>
          </w:tcPr>
          <w:p w14:paraId="5B4186F0" w14:textId="41478CB2" w:rsidR="00984B67" w:rsidRPr="00F13E77" w:rsidDel="0087473B" w:rsidRDefault="00984B67" w:rsidP="00295549">
            <w:pPr>
              <w:keepNext/>
              <w:rPr>
                <w:del w:id="1038" w:author="Wichert, RJ@Energy" w:date="2018-10-17T10:08:00Z"/>
                <w:rFonts w:asciiTheme="minorHAnsi" w:hAnsiTheme="minorHAnsi"/>
                <w:sz w:val="18"/>
                <w:szCs w:val="18"/>
              </w:rPr>
            </w:pPr>
            <w:del w:id="1039" w:author="Wichert, RJ@Energy" w:date="2018-10-17T10:08:00Z">
              <w:r w:rsidRPr="00F13E77" w:rsidDel="0087473B">
                <w:rPr>
                  <w:rFonts w:asciiTheme="minorHAnsi" w:hAnsiTheme="minorHAnsi"/>
                  <w:sz w:val="18"/>
                  <w:szCs w:val="18"/>
                </w:rPr>
                <w:delText xml:space="preserve">&lt;&lt;auto filled, text: if A03=1.5, then “500”; elseif A03=2.0, then </w:delText>
              </w:r>
              <w:r w:rsidDel="0087473B">
                <w:rPr>
                  <w:rFonts w:asciiTheme="minorHAnsi" w:hAnsiTheme="minorHAnsi"/>
                  <w:sz w:val="18"/>
                  <w:szCs w:val="18"/>
                </w:rPr>
                <w:delText>“</w:delText>
              </w:r>
              <w:r w:rsidRPr="00F13E77" w:rsidDel="0087473B">
                <w:rPr>
                  <w:rFonts w:asciiTheme="minorHAnsi" w:hAnsiTheme="minorHAnsi"/>
                  <w:sz w:val="18"/>
                  <w:szCs w:val="18"/>
                </w:rPr>
                <w:delText>600</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A03=2.5, </w:delText>
              </w:r>
              <w:r w:rsidDel="0087473B">
                <w:rPr>
                  <w:rFonts w:asciiTheme="minorHAnsi" w:hAnsiTheme="minorHAnsi"/>
                  <w:sz w:val="18"/>
                  <w:szCs w:val="18"/>
                </w:rPr>
                <w:delText>then “</w:delText>
              </w:r>
              <w:r w:rsidRPr="00F13E77" w:rsidDel="0087473B">
                <w:rPr>
                  <w:rFonts w:asciiTheme="minorHAnsi" w:hAnsiTheme="minorHAnsi"/>
                  <w:sz w:val="18"/>
                  <w:szCs w:val="18"/>
                </w:rPr>
                <w:delText>800</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A03=3.0, </w:delText>
              </w:r>
              <w:r w:rsidDel="0087473B">
                <w:rPr>
                  <w:rFonts w:asciiTheme="minorHAnsi" w:hAnsiTheme="minorHAnsi"/>
                  <w:sz w:val="18"/>
                  <w:szCs w:val="18"/>
                </w:rPr>
                <w:delText>then “</w:delText>
              </w:r>
              <w:r w:rsidRPr="00F13E77" w:rsidDel="0087473B">
                <w:rPr>
                  <w:rFonts w:asciiTheme="minorHAnsi" w:hAnsiTheme="minorHAnsi"/>
                  <w:sz w:val="18"/>
                  <w:szCs w:val="18"/>
                </w:rPr>
                <w:delText>900</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A03=3.5, </w:delText>
              </w:r>
              <w:r w:rsidDel="0087473B">
                <w:rPr>
                  <w:rFonts w:asciiTheme="minorHAnsi" w:hAnsiTheme="minorHAnsi"/>
                  <w:sz w:val="18"/>
                  <w:szCs w:val="18"/>
                </w:rPr>
                <w:delText>then “</w:delText>
              </w:r>
              <w:r w:rsidRPr="00F13E77" w:rsidDel="0087473B">
                <w:rPr>
                  <w:rFonts w:asciiTheme="minorHAnsi" w:hAnsiTheme="minorHAnsi"/>
                  <w:sz w:val="18"/>
                  <w:szCs w:val="18"/>
                </w:rPr>
                <w:delText>1000</w:delText>
              </w:r>
              <w:r w:rsidDel="0087473B">
                <w:rPr>
                  <w:rFonts w:asciiTheme="minorHAnsi" w:hAnsiTheme="minorHAnsi"/>
                  <w:sz w:val="18"/>
                  <w:szCs w:val="18"/>
                </w:rPr>
                <w:delText>”</w:delText>
              </w:r>
              <w:r w:rsidRPr="00F13E77" w:rsidDel="0087473B">
                <w:rPr>
                  <w:rFonts w:asciiTheme="minorHAnsi" w:hAnsiTheme="minorHAnsi"/>
                  <w:sz w:val="18"/>
                  <w:szCs w:val="18"/>
                </w:rPr>
                <w:delText>, elseif A03=4.0,</w:delText>
              </w:r>
              <w:r w:rsidDel="0087473B">
                <w:rPr>
                  <w:rFonts w:asciiTheme="minorHAnsi" w:hAnsiTheme="minorHAnsi"/>
                  <w:sz w:val="18"/>
                  <w:szCs w:val="18"/>
                </w:rPr>
                <w:delText xml:space="preserve"> then “</w:delText>
              </w:r>
              <w:r w:rsidRPr="00F13E77" w:rsidDel="0087473B">
                <w:rPr>
                  <w:rFonts w:asciiTheme="minorHAnsi" w:hAnsiTheme="minorHAnsi"/>
                  <w:sz w:val="18"/>
                  <w:szCs w:val="18"/>
                </w:rPr>
                <w:delText>1200</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elseif A03=5.0, </w:delText>
              </w:r>
              <w:r w:rsidDel="0087473B">
                <w:rPr>
                  <w:rFonts w:asciiTheme="minorHAnsi" w:hAnsiTheme="minorHAnsi"/>
                  <w:sz w:val="18"/>
                  <w:szCs w:val="18"/>
                </w:rPr>
                <w:delText>then “</w:delText>
              </w:r>
              <w:r w:rsidRPr="00F13E77" w:rsidDel="0087473B">
                <w:rPr>
                  <w:rFonts w:asciiTheme="minorHAnsi" w:hAnsiTheme="minorHAnsi"/>
                  <w:sz w:val="18"/>
                  <w:szCs w:val="18"/>
                </w:rPr>
                <w:delText>1500</w:delText>
              </w:r>
              <w:r w:rsidDel="0087473B">
                <w:rPr>
                  <w:rFonts w:asciiTheme="minorHAnsi" w:hAnsiTheme="minorHAnsi"/>
                  <w:sz w:val="18"/>
                  <w:szCs w:val="18"/>
                </w:rPr>
                <w:delText>”</w:delText>
              </w:r>
              <w:r w:rsidRPr="00F13E77" w:rsidDel="0087473B">
                <w:rPr>
                  <w:rFonts w:asciiTheme="minorHAnsi" w:hAnsiTheme="minorHAnsi"/>
                  <w:sz w:val="18"/>
                  <w:szCs w:val="18"/>
                </w:rPr>
                <w:delText>&gt;&gt;</w:delText>
              </w:r>
            </w:del>
          </w:p>
        </w:tc>
      </w:tr>
      <w:tr w:rsidR="00984B67" w:rsidRPr="00F13E77" w:rsidDel="0087473B" w14:paraId="5B4186F5" w14:textId="47603AC4" w:rsidTr="007F779D">
        <w:trPr>
          <w:cantSplit/>
          <w:trHeight w:val="144"/>
          <w:del w:id="1040" w:author="Wichert, RJ@Energy" w:date="2018-10-17T10:08:00Z"/>
          <w:trPrChange w:id="1041" w:author="Wichert, RJ@Energy" w:date="2018-10-17T10:08:00Z">
            <w:trPr>
              <w:cantSplit/>
              <w:trHeight w:val="144"/>
            </w:trPr>
          </w:trPrChange>
        </w:trPr>
        <w:tc>
          <w:tcPr>
            <w:tcW w:w="781" w:type="dxa"/>
            <w:gridSpan w:val="2"/>
            <w:vAlign w:val="center"/>
            <w:tcPrChange w:id="1042" w:author="Wichert, RJ@Energy" w:date="2018-10-17T10:08:00Z">
              <w:tcPr>
                <w:tcW w:w="781" w:type="dxa"/>
                <w:gridSpan w:val="2"/>
                <w:vAlign w:val="center"/>
              </w:tcPr>
            </w:tcPrChange>
          </w:tcPr>
          <w:p w14:paraId="5B4186F2" w14:textId="7DEB7179" w:rsidR="00984B67" w:rsidRPr="00F13E77" w:rsidDel="0087473B" w:rsidRDefault="00984B67" w:rsidP="00282CAD">
            <w:pPr>
              <w:jc w:val="center"/>
              <w:rPr>
                <w:del w:id="1043" w:author="Wichert, RJ@Energy" w:date="2018-10-17T10:08:00Z"/>
                <w:rFonts w:asciiTheme="minorHAnsi" w:hAnsiTheme="minorHAnsi"/>
                <w:sz w:val="18"/>
                <w:szCs w:val="18"/>
              </w:rPr>
            </w:pPr>
            <w:del w:id="1044" w:author="Wichert, RJ@Energy" w:date="2018-10-17T10:08:00Z">
              <w:r w:rsidRPr="00F13E77" w:rsidDel="0087473B">
                <w:rPr>
                  <w:rFonts w:asciiTheme="minorHAnsi" w:hAnsiTheme="minorHAnsi"/>
                  <w:sz w:val="18"/>
                  <w:szCs w:val="18"/>
                </w:rPr>
                <w:delText>06</w:delText>
              </w:r>
            </w:del>
          </w:p>
        </w:tc>
        <w:tc>
          <w:tcPr>
            <w:tcW w:w="4644" w:type="dxa"/>
            <w:gridSpan w:val="2"/>
            <w:vAlign w:val="center"/>
            <w:tcPrChange w:id="1045" w:author="Wichert, RJ@Energy" w:date="2018-10-17T10:08:00Z">
              <w:tcPr>
                <w:tcW w:w="4644" w:type="dxa"/>
                <w:gridSpan w:val="2"/>
                <w:vAlign w:val="center"/>
              </w:tcPr>
            </w:tcPrChange>
          </w:tcPr>
          <w:p w14:paraId="5B4186F3" w14:textId="69E4BF97" w:rsidR="00984B67" w:rsidRPr="00F13E77" w:rsidDel="0087473B" w:rsidRDefault="00984B67" w:rsidP="00282CAD">
            <w:pPr>
              <w:keepNext/>
              <w:rPr>
                <w:del w:id="1046" w:author="Wichert, RJ@Energy" w:date="2018-10-17T10:08:00Z"/>
                <w:rFonts w:asciiTheme="minorHAnsi" w:hAnsiTheme="minorHAnsi"/>
                <w:sz w:val="18"/>
                <w:szCs w:val="18"/>
              </w:rPr>
            </w:pPr>
            <w:del w:id="1047" w:author="Wichert, RJ@Energy" w:date="2018-10-17T10:08:00Z">
              <w:r w:rsidRPr="00F13E77" w:rsidDel="0087473B">
                <w:rPr>
                  <w:rFonts w:asciiTheme="minorHAnsi" w:hAnsiTheme="minorHAnsi"/>
                  <w:sz w:val="18"/>
                  <w:szCs w:val="18"/>
                </w:rPr>
                <w:delText>Installed Total Return Filter Grille Gross Area (inch</w:delText>
              </w:r>
              <w:r w:rsidRPr="00F13E77" w:rsidDel="0087473B">
                <w:rPr>
                  <w:rFonts w:asciiTheme="minorHAnsi" w:hAnsiTheme="minorHAnsi"/>
                  <w:sz w:val="18"/>
                  <w:szCs w:val="18"/>
                  <w:vertAlign w:val="superscript"/>
                </w:rPr>
                <w:delText>2</w:delText>
              </w:r>
              <w:r w:rsidRPr="00F13E77" w:rsidDel="0087473B">
                <w:rPr>
                  <w:rFonts w:asciiTheme="minorHAnsi" w:hAnsiTheme="minorHAnsi"/>
                  <w:sz w:val="18"/>
                  <w:szCs w:val="18"/>
                </w:rPr>
                <w:delText>)</w:delText>
              </w:r>
            </w:del>
          </w:p>
        </w:tc>
        <w:tc>
          <w:tcPr>
            <w:tcW w:w="5605" w:type="dxa"/>
            <w:vAlign w:val="center"/>
            <w:tcPrChange w:id="1048" w:author="Wichert, RJ@Energy" w:date="2018-10-17T10:08:00Z">
              <w:tcPr>
                <w:tcW w:w="5669" w:type="dxa"/>
                <w:gridSpan w:val="2"/>
                <w:vAlign w:val="center"/>
              </w:tcPr>
            </w:tcPrChange>
          </w:tcPr>
          <w:p w14:paraId="5B4186F4" w14:textId="44BAA532" w:rsidR="00984B67" w:rsidRPr="00F13E77" w:rsidDel="0087473B" w:rsidRDefault="00984B67" w:rsidP="00295549">
            <w:pPr>
              <w:keepNext/>
              <w:rPr>
                <w:del w:id="1049" w:author="Wichert, RJ@Energy" w:date="2018-10-17T10:08:00Z"/>
                <w:rFonts w:asciiTheme="minorHAnsi" w:hAnsiTheme="minorHAnsi"/>
                <w:sz w:val="18"/>
                <w:szCs w:val="18"/>
              </w:rPr>
            </w:pPr>
            <w:del w:id="1050" w:author="Wichert, RJ@Energy" w:date="2018-10-17T10:08:00Z">
              <w:r w:rsidRPr="00F13E77" w:rsidDel="0087473B">
                <w:rPr>
                  <w:rFonts w:asciiTheme="minorHAnsi" w:hAnsiTheme="minorHAnsi"/>
                  <w:sz w:val="18"/>
                  <w:szCs w:val="18"/>
                </w:rPr>
                <w:delText>&lt;&lt;user input, integer, maximum 50 characters&gt;&gt;</w:delText>
              </w:r>
            </w:del>
          </w:p>
        </w:tc>
      </w:tr>
      <w:tr w:rsidR="00984B67" w:rsidRPr="00F13E77" w:rsidDel="0087473B" w14:paraId="5B4186F8" w14:textId="76785D0F" w:rsidTr="007F779D">
        <w:trPr>
          <w:cantSplit/>
          <w:trHeight w:val="144"/>
          <w:del w:id="1051" w:author="Wichert, RJ@Energy" w:date="2018-10-17T10:08:00Z"/>
          <w:trPrChange w:id="1052" w:author="Wichert, RJ@Energy" w:date="2018-10-17T10:08:00Z">
            <w:trPr>
              <w:cantSplit/>
              <w:trHeight w:val="144"/>
            </w:trPr>
          </w:trPrChange>
        </w:trPr>
        <w:tc>
          <w:tcPr>
            <w:tcW w:w="781" w:type="dxa"/>
            <w:gridSpan w:val="2"/>
            <w:vAlign w:val="center"/>
            <w:tcPrChange w:id="1053" w:author="Wichert, RJ@Energy" w:date="2018-10-17T10:08:00Z">
              <w:tcPr>
                <w:tcW w:w="781" w:type="dxa"/>
                <w:gridSpan w:val="2"/>
                <w:vAlign w:val="center"/>
              </w:tcPr>
            </w:tcPrChange>
          </w:tcPr>
          <w:p w14:paraId="5B4186F6" w14:textId="1AD00470" w:rsidR="00984B67" w:rsidRPr="00F13E77" w:rsidDel="0087473B" w:rsidRDefault="00984B67" w:rsidP="00F13E77">
            <w:pPr>
              <w:jc w:val="center"/>
              <w:rPr>
                <w:del w:id="1054" w:author="Wichert, RJ@Energy" w:date="2018-10-17T10:08:00Z"/>
                <w:rFonts w:asciiTheme="minorHAnsi" w:hAnsiTheme="minorHAnsi"/>
                <w:sz w:val="18"/>
                <w:szCs w:val="18"/>
              </w:rPr>
            </w:pPr>
            <w:del w:id="1055" w:author="Wichert, RJ@Energy" w:date="2018-10-17T10:08:00Z">
              <w:r w:rsidDel="0087473B">
                <w:rPr>
                  <w:rFonts w:asciiTheme="minorHAnsi" w:hAnsiTheme="minorHAnsi"/>
                  <w:sz w:val="18"/>
                  <w:szCs w:val="18"/>
                </w:rPr>
                <w:delText>07</w:delText>
              </w:r>
            </w:del>
          </w:p>
        </w:tc>
        <w:tc>
          <w:tcPr>
            <w:tcW w:w="10249" w:type="dxa"/>
            <w:gridSpan w:val="3"/>
            <w:vAlign w:val="center"/>
            <w:tcPrChange w:id="1056" w:author="Wichert, RJ@Energy" w:date="2018-10-17T10:08:00Z">
              <w:tcPr>
                <w:tcW w:w="10313" w:type="dxa"/>
                <w:gridSpan w:val="4"/>
                <w:vAlign w:val="center"/>
              </w:tcPr>
            </w:tcPrChange>
          </w:tcPr>
          <w:p w14:paraId="5B4186F7" w14:textId="36690883" w:rsidR="00984B67" w:rsidRPr="00F13E77" w:rsidDel="0087473B" w:rsidRDefault="00984B67" w:rsidP="00272D87">
            <w:pPr>
              <w:keepNext/>
              <w:rPr>
                <w:del w:id="1057" w:author="Wichert, RJ@Energy" w:date="2018-10-17T10:08:00Z"/>
                <w:rFonts w:asciiTheme="minorHAnsi" w:hAnsiTheme="minorHAnsi"/>
                <w:sz w:val="18"/>
                <w:szCs w:val="18"/>
              </w:rPr>
            </w:pPr>
            <w:del w:id="1058" w:author="Wichert, RJ@Energy" w:date="2018-10-17T10:08:00Z">
              <w:r w:rsidRPr="00F13E77" w:rsidDel="0087473B">
                <w:rPr>
                  <w:rFonts w:asciiTheme="minorHAnsi" w:hAnsiTheme="minorHAnsi"/>
                  <w:sz w:val="18"/>
                  <w:szCs w:val="18"/>
                </w:rPr>
                <w:delText xml:space="preserve">Compliance Statement: &lt;&lt;if </w:delText>
              </w:r>
              <w:r w:rsidDel="0087473B">
                <w:rPr>
                  <w:rFonts w:asciiTheme="minorHAnsi" w:hAnsiTheme="minorHAnsi"/>
                  <w:sz w:val="18"/>
                  <w:szCs w:val="18"/>
                </w:rPr>
                <w:delText>C</w:delText>
              </w:r>
              <w:r w:rsidRPr="00F13E77" w:rsidDel="0087473B">
                <w:rPr>
                  <w:rFonts w:asciiTheme="minorHAnsi" w:hAnsiTheme="minorHAnsi"/>
                  <w:sz w:val="18"/>
                  <w:szCs w:val="18"/>
                </w:rPr>
                <w:delText xml:space="preserve">02 </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C</w:delText>
              </w:r>
              <w:r w:rsidRPr="00F13E77" w:rsidDel="0087473B">
                <w:rPr>
                  <w:rFonts w:asciiTheme="minorHAnsi" w:hAnsiTheme="minorHAnsi"/>
                  <w:sz w:val="18"/>
                  <w:szCs w:val="18"/>
                </w:rPr>
                <w:delText xml:space="preserve">01 </w:delText>
              </w:r>
              <w:r w:rsidRPr="00F13E77" w:rsidDel="0087473B">
                <w:rPr>
                  <w:rFonts w:asciiTheme="minorHAnsi" w:hAnsiTheme="minorHAnsi"/>
                  <w:b/>
                  <w:i/>
                  <w:sz w:val="18"/>
                  <w:szCs w:val="18"/>
                </w:rPr>
                <w:delText>and</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C</w:delText>
              </w:r>
              <w:r w:rsidRPr="00F13E77" w:rsidDel="0087473B">
                <w:rPr>
                  <w:rFonts w:asciiTheme="minorHAnsi" w:hAnsiTheme="minorHAnsi"/>
                  <w:sz w:val="18"/>
                  <w:szCs w:val="18"/>
                </w:rPr>
                <w:delText xml:space="preserve">04 </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C</w:delText>
              </w:r>
              <w:r w:rsidRPr="00F13E77" w:rsidDel="0087473B">
                <w:rPr>
                  <w:rFonts w:asciiTheme="minorHAnsi" w:hAnsiTheme="minorHAnsi"/>
                  <w:sz w:val="18"/>
                  <w:szCs w:val="18"/>
                </w:rPr>
                <w:delText xml:space="preserve">03 </w:delText>
              </w:r>
              <w:r w:rsidRPr="00F13E77" w:rsidDel="0087473B">
                <w:rPr>
                  <w:rFonts w:asciiTheme="minorHAnsi" w:hAnsiTheme="minorHAnsi"/>
                  <w:b/>
                  <w:i/>
                  <w:sz w:val="18"/>
                  <w:szCs w:val="18"/>
                </w:rPr>
                <w:delText>and</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C</w:delText>
              </w:r>
              <w:r w:rsidRPr="00F13E77" w:rsidDel="0087473B">
                <w:rPr>
                  <w:rFonts w:asciiTheme="minorHAnsi" w:hAnsiTheme="minorHAnsi"/>
                  <w:sz w:val="18"/>
                  <w:szCs w:val="18"/>
                </w:rPr>
                <w:delText xml:space="preserve">06 </w:delText>
              </w:r>
              <w:r w:rsidDel="0087473B">
                <w:rPr>
                  <w:rFonts w:asciiTheme="minorHAnsi" w:hAnsiTheme="minorHAnsi"/>
                  <w:sz w:val="18"/>
                  <w:szCs w:val="18"/>
                </w:rPr>
                <w:delText>≥</w:delText>
              </w:r>
              <w:r w:rsidRPr="00F13E77" w:rsidDel="0087473B">
                <w:rPr>
                  <w:rFonts w:asciiTheme="minorHAnsi" w:hAnsiTheme="minorHAnsi"/>
                  <w:sz w:val="18"/>
                  <w:szCs w:val="18"/>
                </w:rPr>
                <w:delText xml:space="preserve"> </w:delText>
              </w:r>
              <w:r w:rsidDel="0087473B">
                <w:rPr>
                  <w:rFonts w:asciiTheme="minorHAnsi" w:hAnsiTheme="minorHAnsi"/>
                  <w:sz w:val="18"/>
                  <w:szCs w:val="18"/>
                </w:rPr>
                <w:delText>C</w:delText>
              </w:r>
              <w:r w:rsidRPr="00F13E77" w:rsidDel="0087473B">
                <w:rPr>
                  <w:rFonts w:asciiTheme="minorHAnsi" w:hAnsiTheme="minorHAnsi"/>
                  <w:sz w:val="18"/>
                  <w:szCs w:val="18"/>
                </w:rPr>
                <w:delText>05,</w:delText>
              </w:r>
              <w:r w:rsidR="00F309F0" w:rsidDel="0087473B">
                <w:rPr>
                  <w:rFonts w:asciiTheme="minorHAnsi" w:hAnsiTheme="minorHAnsi"/>
                  <w:sz w:val="18"/>
                  <w:szCs w:val="18"/>
                </w:rPr>
                <w:delText xml:space="preserve"> then report: </w:delText>
              </w:r>
              <w:r w:rsidRPr="00F13E77" w:rsidDel="0087473B">
                <w:rPr>
                  <w:rFonts w:asciiTheme="minorHAnsi" w:hAnsiTheme="minorHAnsi"/>
                  <w:sz w:val="18"/>
                  <w:szCs w:val="18"/>
                </w:rPr>
                <w:delText xml:space="preserve">“System Passes”; else </w:delText>
              </w:r>
              <w:r w:rsidR="00F309F0" w:rsidDel="0087473B">
                <w:rPr>
                  <w:rFonts w:asciiTheme="minorHAnsi" w:hAnsiTheme="minorHAnsi"/>
                  <w:sz w:val="18"/>
                  <w:szCs w:val="18"/>
                </w:rPr>
                <w:delText>report:</w:delText>
              </w:r>
              <w:r w:rsidRPr="00F13E77" w:rsidDel="0087473B">
                <w:rPr>
                  <w:rFonts w:asciiTheme="minorHAnsi" w:hAnsiTheme="minorHAnsi"/>
                  <w:sz w:val="18"/>
                  <w:szCs w:val="18"/>
                </w:rPr>
                <w:delText xml:space="preserve"> “System Fails”</w:delText>
              </w:r>
            </w:del>
          </w:p>
        </w:tc>
      </w:tr>
    </w:tbl>
    <w:p w14:paraId="5B4186FA" w14:textId="77777777" w:rsidR="00204D79" w:rsidRDefault="00204D79">
      <w:pPr>
        <w:rPr>
          <w:sz w:val="18"/>
          <w:szCs w:val="18"/>
        </w:rPr>
      </w:pPr>
    </w:p>
    <w:tbl>
      <w:tblPr>
        <w:tblW w:w="502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059" w:author="Wichert, RJ@Energy" w:date="2018-10-17T10:10:00Z">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775"/>
        <w:gridCol w:w="2484"/>
        <w:gridCol w:w="7828"/>
        <w:tblGridChange w:id="1060">
          <w:tblGrid>
            <w:gridCol w:w="6"/>
            <w:gridCol w:w="775"/>
            <w:gridCol w:w="2484"/>
            <w:gridCol w:w="7829"/>
          </w:tblGrid>
        </w:tblGridChange>
      </w:tblGrid>
      <w:tr w:rsidR="00F13E77" w:rsidRPr="00F13E77" w14:paraId="5B4186FC" w14:textId="77777777" w:rsidTr="006564BF">
        <w:trPr>
          <w:cantSplit/>
          <w:trHeight w:val="144"/>
          <w:trPrChange w:id="1061" w:author="Wichert, RJ@Energy" w:date="2018-10-17T10:10:00Z">
            <w:trPr>
              <w:cantSplit/>
              <w:trHeight w:val="144"/>
            </w:trPr>
          </w:trPrChange>
        </w:trPr>
        <w:tc>
          <w:tcPr>
            <w:tcW w:w="11088" w:type="dxa"/>
            <w:gridSpan w:val="3"/>
            <w:tcBorders>
              <w:top w:val="single" w:sz="4" w:space="0" w:color="auto"/>
              <w:left w:val="single" w:sz="4" w:space="0" w:color="auto"/>
              <w:bottom w:val="single" w:sz="4" w:space="0" w:color="auto"/>
              <w:right w:val="single" w:sz="4" w:space="0" w:color="auto"/>
            </w:tcBorders>
            <w:vAlign w:val="center"/>
            <w:tcPrChange w:id="1062" w:author="Wichert, RJ@Energy" w:date="2018-10-17T10:10:00Z">
              <w:tcPr>
                <w:tcW w:w="11094" w:type="dxa"/>
                <w:gridSpan w:val="4"/>
                <w:tcBorders>
                  <w:top w:val="single" w:sz="4" w:space="0" w:color="auto"/>
                  <w:left w:val="single" w:sz="4" w:space="0" w:color="auto"/>
                  <w:bottom w:val="single" w:sz="4" w:space="0" w:color="auto"/>
                  <w:right w:val="single" w:sz="4" w:space="0" w:color="auto"/>
                </w:tcBorders>
                <w:vAlign w:val="center"/>
              </w:tcPr>
            </w:tcPrChange>
          </w:tcPr>
          <w:p w14:paraId="5B4186FB" w14:textId="1C70922B" w:rsidR="00F13E77" w:rsidRPr="00E11A14" w:rsidRDefault="000D2D90" w:rsidP="00984B67">
            <w:pPr>
              <w:keepNext/>
              <w:rPr>
                <w:rFonts w:asciiTheme="minorHAnsi" w:hAnsiTheme="minorHAnsi"/>
                <w:b/>
                <w:sz w:val="18"/>
                <w:szCs w:val="18"/>
              </w:rPr>
            </w:pPr>
            <w:r>
              <w:rPr>
                <w:rFonts w:asciiTheme="minorHAnsi" w:hAnsiTheme="minorHAnsi"/>
                <w:b/>
                <w:sz w:val="18"/>
                <w:szCs w:val="18"/>
              </w:rPr>
              <w:t>D</w:t>
            </w:r>
            <w:r w:rsidR="00984B67">
              <w:rPr>
                <w:rFonts w:asciiTheme="minorHAnsi" w:hAnsiTheme="minorHAnsi"/>
                <w:b/>
                <w:sz w:val="18"/>
                <w:szCs w:val="18"/>
              </w:rPr>
              <w:t xml:space="preserve">. </w:t>
            </w:r>
            <w:r w:rsidR="00F13E77" w:rsidRPr="00E11A14">
              <w:rPr>
                <w:rFonts w:asciiTheme="minorHAnsi" w:hAnsiTheme="minorHAnsi"/>
                <w:b/>
                <w:sz w:val="18"/>
                <w:szCs w:val="18"/>
              </w:rPr>
              <w:t>Additional Requirements</w:t>
            </w:r>
            <w:r w:rsidR="00E11A14" w:rsidRPr="00E11A14">
              <w:rPr>
                <w:rFonts w:asciiTheme="minorHAnsi" w:hAnsiTheme="minorHAnsi"/>
                <w:b/>
                <w:sz w:val="18"/>
                <w:szCs w:val="18"/>
              </w:rPr>
              <w:t xml:space="preserve"> </w:t>
            </w:r>
            <w:r w:rsidR="00270044">
              <w:rPr>
                <w:rFonts w:asciiTheme="minorHAnsi" w:hAnsiTheme="minorHAnsi"/>
                <w:b/>
                <w:sz w:val="18"/>
                <w:szCs w:val="18"/>
              </w:rPr>
              <w:t>f</w:t>
            </w:r>
            <w:r w:rsidR="00E11A14" w:rsidRPr="00E11A14">
              <w:rPr>
                <w:rFonts w:asciiTheme="minorHAnsi" w:hAnsiTheme="minorHAnsi"/>
                <w:b/>
                <w:sz w:val="18"/>
                <w:szCs w:val="18"/>
              </w:rPr>
              <w:t>or Compliance</w:t>
            </w:r>
          </w:p>
        </w:tc>
      </w:tr>
      <w:tr w:rsidR="007F779D" w:rsidRPr="00F13E77" w14:paraId="5B4186FF" w14:textId="77777777" w:rsidTr="006564BF">
        <w:trPr>
          <w:cantSplit/>
          <w:trHeight w:val="144"/>
          <w:trPrChange w:id="1063" w:author="Wichert, RJ@Energy" w:date="2018-10-17T10:10:00Z">
            <w:trPr>
              <w:cantSplit/>
              <w:trHeight w:val="144"/>
            </w:trPr>
          </w:trPrChange>
        </w:trPr>
        <w:tc>
          <w:tcPr>
            <w:tcW w:w="775" w:type="dxa"/>
            <w:tcBorders>
              <w:top w:val="single" w:sz="4" w:space="0" w:color="auto"/>
              <w:left w:val="single" w:sz="4" w:space="0" w:color="auto"/>
              <w:bottom w:val="single" w:sz="4" w:space="0" w:color="auto"/>
              <w:right w:val="single" w:sz="4" w:space="0" w:color="auto"/>
            </w:tcBorders>
            <w:vAlign w:val="center"/>
            <w:tcPrChange w:id="1064" w:author="Wichert, RJ@Energy" w:date="2018-10-17T10:10:00Z">
              <w:tcPr>
                <w:tcW w:w="781" w:type="dxa"/>
                <w:gridSpan w:val="2"/>
                <w:tcBorders>
                  <w:top w:val="single" w:sz="4" w:space="0" w:color="auto"/>
                  <w:left w:val="single" w:sz="4" w:space="0" w:color="auto"/>
                  <w:bottom w:val="single" w:sz="4" w:space="0" w:color="auto"/>
                  <w:right w:val="single" w:sz="4" w:space="0" w:color="auto"/>
                </w:tcBorders>
                <w:vAlign w:val="center"/>
              </w:tcPr>
            </w:tcPrChange>
          </w:tcPr>
          <w:p w14:paraId="5B4186FD"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01</w:t>
            </w:r>
          </w:p>
        </w:tc>
        <w:tc>
          <w:tcPr>
            <w:tcW w:w="10313" w:type="dxa"/>
            <w:gridSpan w:val="2"/>
            <w:tcBorders>
              <w:top w:val="single" w:sz="4" w:space="0" w:color="auto"/>
              <w:left w:val="single" w:sz="4" w:space="0" w:color="auto"/>
              <w:bottom w:val="single" w:sz="4" w:space="0" w:color="auto"/>
              <w:right w:val="single" w:sz="4" w:space="0" w:color="auto"/>
            </w:tcBorders>
            <w:vAlign w:val="center"/>
            <w:tcPrChange w:id="1065" w:author="Wichert, RJ@Energy" w:date="2018-10-17T10:10:00Z">
              <w:tcPr>
                <w:tcW w:w="10313" w:type="dxa"/>
                <w:gridSpan w:val="2"/>
                <w:tcBorders>
                  <w:top w:val="single" w:sz="4" w:space="0" w:color="auto"/>
                  <w:left w:val="single" w:sz="4" w:space="0" w:color="auto"/>
                  <w:bottom w:val="single" w:sz="4" w:space="0" w:color="auto"/>
                  <w:right w:val="single" w:sz="4" w:space="0" w:color="auto"/>
                </w:tcBorders>
                <w:vAlign w:val="center"/>
              </w:tcPr>
            </w:tcPrChange>
          </w:tcPr>
          <w:p w14:paraId="5B4186FE" w14:textId="0526B63B" w:rsidR="007F779D" w:rsidRPr="002922EE" w:rsidRDefault="007F779D" w:rsidP="007F779D">
            <w:pPr>
              <w:keepNext/>
              <w:rPr>
                <w:rFonts w:asciiTheme="minorHAnsi" w:hAnsiTheme="minorHAnsi"/>
                <w:sz w:val="18"/>
                <w:szCs w:val="18"/>
              </w:rPr>
            </w:pPr>
            <w:ins w:id="1066" w:author="Wichert, RJ@Energy" w:date="2018-10-17T10:09:00Z">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ins>
            <w:del w:id="1067" w:author="Wichert, RJ@Energy" w:date="2018-10-17T10:09:00Z">
              <w:r w:rsidRPr="002922EE" w:rsidDel="002E1328">
                <w:rPr>
                  <w:rFonts w:asciiTheme="minorHAnsi" w:hAnsiTheme="minorHAnsi"/>
                  <w:sz w:val="18"/>
                  <w:szCs w:val="18"/>
                </w:rPr>
                <w:delText>Qualification for the Alternative to Section 150.0(m)13B requires that the ducted space conditioning system shall not use zoning dampers. Systems that use zoning dampers shall comply with the requirements of Section 150.0(m)15.</w:delText>
              </w:r>
            </w:del>
          </w:p>
        </w:tc>
      </w:tr>
      <w:tr w:rsidR="007F779D" w:rsidRPr="00F13E77" w14:paraId="5B418702" w14:textId="77777777" w:rsidTr="006564BF">
        <w:trPr>
          <w:cantSplit/>
          <w:trHeight w:val="144"/>
          <w:trPrChange w:id="1068" w:author="Wichert, RJ@Energy" w:date="2018-10-17T10:10:00Z">
            <w:trPr>
              <w:cantSplit/>
              <w:trHeight w:val="144"/>
            </w:trPr>
          </w:trPrChange>
        </w:trPr>
        <w:tc>
          <w:tcPr>
            <w:tcW w:w="775" w:type="dxa"/>
            <w:tcBorders>
              <w:top w:val="single" w:sz="4" w:space="0" w:color="auto"/>
              <w:left w:val="single" w:sz="4" w:space="0" w:color="auto"/>
              <w:bottom w:val="single" w:sz="4" w:space="0" w:color="auto"/>
              <w:right w:val="single" w:sz="4" w:space="0" w:color="auto"/>
            </w:tcBorders>
            <w:vAlign w:val="center"/>
            <w:tcPrChange w:id="1069" w:author="Wichert, RJ@Energy" w:date="2018-10-17T10:10:00Z">
              <w:tcPr>
                <w:tcW w:w="781" w:type="dxa"/>
                <w:gridSpan w:val="2"/>
                <w:tcBorders>
                  <w:top w:val="single" w:sz="4" w:space="0" w:color="auto"/>
                  <w:left w:val="single" w:sz="4" w:space="0" w:color="auto"/>
                  <w:bottom w:val="single" w:sz="4" w:space="0" w:color="auto"/>
                  <w:right w:val="single" w:sz="4" w:space="0" w:color="auto"/>
                </w:tcBorders>
                <w:vAlign w:val="center"/>
              </w:tcPr>
            </w:tcPrChange>
          </w:tcPr>
          <w:p w14:paraId="5B418700"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02</w:t>
            </w:r>
          </w:p>
        </w:tc>
        <w:tc>
          <w:tcPr>
            <w:tcW w:w="10313" w:type="dxa"/>
            <w:gridSpan w:val="2"/>
            <w:tcBorders>
              <w:top w:val="single" w:sz="4" w:space="0" w:color="auto"/>
              <w:left w:val="single" w:sz="4" w:space="0" w:color="auto"/>
              <w:bottom w:val="single" w:sz="4" w:space="0" w:color="auto"/>
              <w:right w:val="single" w:sz="4" w:space="0" w:color="auto"/>
            </w:tcBorders>
            <w:vAlign w:val="center"/>
            <w:tcPrChange w:id="1070" w:author="Wichert, RJ@Energy" w:date="2018-10-17T10:10:00Z">
              <w:tcPr>
                <w:tcW w:w="10313" w:type="dxa"/>
                <w:gridSpan w:val="2"/>
                <w:tcBorders>
                  <w:top w:val="single" w:sz="4" w:space="0" w:color="auto"/>
                  <w:left w:val="single" w:sz="4" w:space="0" w:color="auto"/>
                  <w:bottom w:val="single" w:sz="4" w:space="0" w:color="auto"/>
                  <w:right w:val="single" w:sz="4" w:space="0" w:color="auto"/>
                </w:tcBorders>
                <w:vAlign w:val="center"/>
              </w:tcPr>
            </w:tcPrChange>
          </w:tcPr>
          <w:p w14:paraId="5B418701" w14:textId="27346E4F" w:rsidR="007F779D" w:rsidRPr="002922EE" w:rsidRDefault="007F779D" w:rsidP="007F779D">
            <w:pPr>
              <w:keepNext/>
              <w:rPr>
                <w:rFonts w:asciiTheme="minorHAnsi" w:hAnsiTheme="minorHAnsi"/>
                <w:sz w:val="18"/>
                <w:szCs w:val="18"/>
              </w:rPr>
            </w:pPr>
            <w:ins w:id="1071" w:author="Wichert, RJ@Energy" w:date="2018-10-17T10:09:00Z">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ins>
            <w:del w:id="1072" w:author="Wichert, RJ@Energy" w:date="2018-10-17T10:09:00Z">
              <w:r w:rsidRPr="002922EE" w:rsidDel="002E1328">
                <w:rPr>
                  <w:rFonts w:asciiTheme="minorHAnsi" w:hAnsiTheme="minorHAnsi"/>
                  <w:sz w:val="18"/>
                  <w:szCs w:val="18"/>
                </w:rPr>
                <w:delText>The return duct length for each return air filter grille shall not exceed 30 linear feet.</w:delText>
              </w:r>
            </w:del>
          </w:p>
        </w:tc>
      </w:tr>
      <w:tr w:rsidR="007F779D" w:rsidRPr="00F13E77" w14:paraId="5B418705" w14:textId="77777777" w:rsidTr="006564BF">
        <w:trPr>
          <w:cantSplit/>
          <w:trHeight w:val="144"/>
          <w:trPrChange w:id="1073" w:author="Wichert, RJ@Energy" w:date="2018-10-17T10:10:00Z">
            <w:trPr>
              <w:cantSplit/>
              <w:trHeight w:val="144"/>
            </w:trPr>
          </w:trPrChange>
        </w:trPr>
        <w:tc>
          <w:tcPr>
            <w:tcW w:w="775" w:type="dxa"/>
            <w:tcBorders>
              <w:top w:val="single" w:sz="4" w:space="0" w:color="auto"/>
              <w:left w:val="single" w:sz="4" w:space="0" w:color="auto"/>
              <w:bottom w:val="single" w:sz="4" w:space="0" w:color="auto"/>
              <w:right w:val="single" w:sz="4" w:space="0" w:color="auto"/>
            </w:tcBorders>
            <w:vAlign w:val="center"/>
            <w:tcPrChange w:id="1074" w:author="Wichert, RJ@Energy" w:date="2018-10-17T10:10:00Z">
              <w:tcPr>
                <w:tcW w:w="781" w:type="dxa"/>
                <w:gridSpan w:val="2"/>
                <w:tcBorders>
                  <w:top w:val="single" w:sz="4" w:space="0" w:color="auto"/>
                  <w:left w:val="single" w:sz="4" w:space="0" w:color="auto"/>
                  <w:bottom w:val="single" w:sz="4" w:space="0" w:color="auto"/>
                  <w:right w:val="single" w:sz="4" w:space="0" w:color="auto"/>
                </w:tcBorders>
                <w:vAlign w:val="center"/>
              </w:tcPr>
            </w:tcPrChange>
          </w:tcPr>
          <w:p w14:paraId="5B418703"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03</w:t>
            </w:r>
          </w:p>
        </w:tc>
        <w:tc>
          <w:tcPr>
            <w:tcW w:w="10313" w:type="dxa"/>
            <w:gridSpan w:val="2"/>
            <w:tcBorders>
              <w:top w:val="single" w:sz="4" w:space="0" w:color="auto"/>
              <w:left w:val="single" w:sz="4" w:space="0" w:color="auto"/>
              <w:bottom w:val="single" w:sz="4" w:space="0" w:color="auto"/>
              <w:right w:val="single" w:sz="4" w:space="0" w:color="auto"/>
            </w:tcBorders>
            <w:vAlign w:val="center"/>
            <w:tcPrChange w:id="1075" w:author="Wichert, RJ@Energy" w:date="2018-10-17T10:10:00Z">
              <w:tcPr>
                <w:tcW w:w="10313" w:type="dxa"/>
                <w:gridSpan w:val="2"/>
                <w:tcBorders>
                  <w:top w:val="single" w:sz="4" w:space="0" w:color="auto"/>
                  <w:left w:val="single" w:sz="4" w:space="0" w:color="auto"/>
                  <w:bottom w:val="single" w:sz="4" w:space="0" w:color="auto"/>
                  <w:right w:val="single" w:sz="4" w:space="0" w:color="auto"/>
                </w:tcBorders>
                <w:vAlign w:val="center"/>
              </w:tcPr>
            </w:tcPrChange>
          </w:tcPr>
          <w:p w14:paraId="5B418704" w14:textId="47E12B7D" w:rsidR="007F779D" w:rsidRPr="002922EE" w:rsidRDefault="007F779D" w:rsidP="007F779D">
            <w:pPr>
              <w:keepNext/>
              <w:rPr>
                <w:rFonts w:asciiTheme="minorHAnsi" w:hAnsiTheme="minorHAnsi"/>
                <w:sz w:val="18"/>
                <w:szCs w:val="18"/>
              </w:rPr>
            </w:pPr>
            <w:ins w:id="1076" w:author="Wichert, RJ@Energy" w:date="2018-10-17T10:09:00Z">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ins>
            <w:del w:id="1077" w:author="Wichert, RJ@Energy" w:date="2018-10-17T10:09:00Z">
              <w:r w:rsidRPr="002922EE" w:rsidDel="002E1328">
                <w:rPr>
                  <w:rFonts w:asciiTheme="minorHAnsi" w:hAnsiTheme="minorHAnsi"/>
                  <w:sz w:val="18"/>
                  <w:szCs w:val="18"/>
                </w:rPr>
                <w:delText>The return duct(s) shall not contain more than a total of 180 degrees of bend.</w:delText>
              </w:r>
            </w:del>
          </w:p>
        </w:tc>
      </w:tr>
      <w:tr w:rsidR="007F779D" w:rsidRPr="00F13E77" w14:paraId="5B418708" w14:textId="77777777" w:rsidTr="006564BF">
        <w:trPr>
          <w:cantSplit/>
          <w:trHeight w:val="144"/>
          <w:trPrChange w:id="1078" w:author="Wichert, RJ@Energy" w:date="2018-10-17T10:10:00Z">
            <w:trPr>
              <w:cantSplit/>
              <w:trHeight w:val="144"/>
            </w:trPr>
          </w:trPrChange>
        </w:trPr>
        <w:tc>
          <w:tcPr>
            <w:tcW w:w="775" w:type="dxa"/>
            <w:tcBorders>
              <w:top w:val="single" w:sz="4" w:space="0" w:color="auto"/>
              <w:left w:val="single" w:sz="4" w:space="0" w:color="auto"/>
              <w:bottom w:val="single" w:sz="4" w:space="0" w:color="auto"/>
              <w:right w:val="single" w:sz="4" w:space="0" w:color="auto"/>
            </w:tcBorders>
            <w:vAlign w:val="center"/>
            <w:tcPrChange w:id="1079" w:author="Wichert, RJ@Energy" w:date="2018-10-17T10:10:00Z">
              <w:tcPr>
                <w:tcW w:w="781" w:type="dxa"/>
                <w:gridSpan w:val="2"/>
                <w:tcBorders>
                  <w:top w:val="single" w:sz="4" w:space="0" w:color="auto"/>
                  <w:left w:val="single" w:sz="4" w:space="0" w:color="auto"/>
                  <w:bottom w:val="single" w:sz="4" w:space="0" w:color="auto"/>
                  <w:right w:val="single" w:sz="4" w:space="0" w:color="auto"/>
                </w:tcBorders>
                <w:vAlign w:val="center"/>
              </w:tcPr>
            </w:tcPrChange>
          </w:tcPr>
          <w:p w14:paraId="5B418706"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04</w:t>
            </w:r>
          </w:p>
        </w:tc>
        <w:tc>
          <w:tcPr>
            <w:tcW w:w="10313" w:type="dxa"/>
            <w:gridSpan w:val="2"/>
            <w:tcBorders>
              <w:top w:val="single" w:sz="4" w:space="0" w:color="auto"/>
              <w:left w:val="single" w:sz="4" w:space="0" w:color="auto"/>
              <w:bottom w:val="single" w:sz="4" w:space="0" w:color="auto"/>
              <w:right w:val="single" w:sz="4" w:space="0" w:color="auto"/>
            </w:tcBorders>
            <w:vAlign w:val="center"/>
            <w:tcPrChange w:id="1080" w:author="Wichert, RJ@Energy" w:date="2018-10-17T10:10:00Z">
              <w:tcPr>
                <w:tcW w:w="10313" w:type="dxa"/>
                <w:gridSpan w:val="2"/>
                <w:tcBorders>
                  <w:top w:val="single" w:sz="4" w:space="0" w:color="auto"/>
                  <w:left w:val="single" w:sz="4" w:space="0" w:color="auto"/>
                  <w:bottom w:val="single" w:sz="4" w:space="0" w:color="auto"/>
                  <w:right w:val="single" w:sz="4" w:space="0" w:color="auto"/>
                </w:tcBorders>
                <w:vAlign w:val="center"/>
              </w:tcPr>
            </w:tcPrChange>
          </w:tcPr>
          <w:p w14:paraId="5B418707" w14:textId="7324C421" w:rsidR="007F779D" w:rsidRPr="002922EE" w:rsidRDefault="007F779D" w:rsidP="007F779D">
            <w:pPr>
              <w:keepNext/>
              <w:rPr>
                <w:rFonts w:asciiTheme="minorHAnsi" w:hAnsiTheme="minorHAnsi"/>
                <w:sz w:val="18"/>
                <w:szCs w:val="18"/>
              </w:rPr>
            </w:pPr>
            <w:ins w:id="1081" w:author="Wichert, RJ@Energy" w:date="2018-10-17T10:09:00Z">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ins>
            <w:del w:id="1082" w:author="Wichert, RJ@Energy" w:date="2018-10-17T10:09:00Z">
              <w:r w:rsidRPr="002922EE" w:rsidDel="002E1328">
                <w:rPr>
                  <w:rFonts w:asciiTheme="minorHAnsi" w:hAnsiTheme="minorHAnsi"/>
                  <w:sz w:val="18"/>
                  <w:szCs w:val="18"/>
                </w:rPr>
                <w:delText>If the return duct contains more than 90 degrees of bend, one of the bends shall be a metal elbow.</w:delText>
              </w:r>
            </w:del>
          </w:p>
        </w:tc>
      </w:tr>
      <w:tr w:rsidR="007F779D" w:rsidRPr="00F13E77" w14:paraId="5B41870B" w14:textId="77777777" w:rsidTr="006564BF">
        <w:trPr>
          <w:cantSplit/>
          <w:trHeight w:val="144"/>
          <w:trPrChange w:id="1083" w:author="Wichert, RJ@Energy" w:date="2018-10-17T10:10:00Z">
            <w:trPr>
              <w:cantSplit/>
              <w:trHeight w:val="144"/>
            </w:trPr>
          </w:trPrChange>
        </w:trPr>
        <w:tc>
          <w:tcPr>
            <w:tcW w:w="775" w:type="dxa"/>
            <w:tcBorders>
              <w:top w:val="single" w:sz="4" w:space="0" w:color="auto"/>
              <w:left w:val="single" w:sz="4" w:space="0" w:color="auto"/>
              <w:bottom w:val="single" w:sz="4" w:space="0" w:color="auto"/>
              <w:right w:val="single" w:sz="4" w:space="0" w:color="auto"/>
            </w:tcBorders>
            <w:vAlign w:val="center"/>
            <w:tcPrChange w:id="1084" w:author="Wichert, RJ@Energy" w:date="2018-10-17T10:10:00Z">
              <w:tcPr>
                <w:tcW w:w="781" w:type="dxa"/>
                <w:gridSpan w:val="2"/>
                <w:tcBorders>
                  <w:top w:val="single" w:sz="4" w:space="0" w:color="auto"/>
                  <w:left w:val="single" w:sz="4" w:space="0" w:color="auto"/>
                  <w:bottom w:val="single" w:sz="4" w:space="0" w:color="auto"/>
                  <w:right w:val="single" w:sz="4" w:space="0" w:color="auto"/>
                </w:tcBorders>
                <w:vAlign w:val="center"/>
              </w:tcPr>
            </w:tcPrChange>
          </w:tcPr>
          <w:p w14:paraId="5B418709"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05</w:t>
            </w:r>
          </w:p>
        </w:tc>
        <w:tc>
          <w:tcPr>
            <w:tcW w:w="10313" w:type="dxa"/>
            <w:gridSpan w:val="2"/>
            <w:tcBorders>
              <w:top w:val="single" w:sz="4" w:space="0" w:color="auto"/>
              <w:left w:val="single" w:sz="4" w:space="0" w:color="auto"/>
              <w:bottom w:val="single" w:sz="4" w:space="0" w:color="auto"/>
              <w:right w:val="single" w:sz="4" w:space="0" w:color="auto"/>
            </w:tcBorders>
            <w:vAlign w:val="center"/>
            <w:tcPrChange w:id="1085" w:author="Wichert, RJ@Energy" w:date="2018-10-17T10:10:00Z">
              <w:tcPr>
                <w:tcW w:w="10313" w:type="dxa"/>
                <w:gridSpan w:val="2"/>
                <w:tcBorders>
                  <w:top w:val="single" w:sz="4" w:space="0" w:color="auto"/>
                  <w:left w:val="single" w:sz="4" w:space="0" w:color="auto"/>
                  <w:bottom w:val="single" w:sz="4" w:space="0" w:color="auto"/>
                  <w:right w:val="single" w:sz="4" w:space="0" w:color="auto"/>
                </w:tcBorders>
                <w:vAlign w:val="center"/>
              </w:tcPr>
            </w:tcPrChange>
          </w:tcPr>
          <w:p w14:paraId="5B41870A" w14:textId="0F479D3F" w:rsidR="007F779D" w:rsidRPr="002922EE" w:rsidRDefault="007F779D" w:rsidP="007F779D">
            <w:pPr>
              <w:keepNext/>
              <w:rPr>
                <w:rFonts w:asciiTheme="minorHAnsi" w:hAnsiTheme="minorHAnsi"/>
                <w:sz w:val="18"/>
                <w:szCs w:val="18"/>
              </w:rPr>
            </w:pPr>
            <w:ins w:id="1086" w:author="Wichert, RJ@Energy" w:date="2018-10-17T10:09:00Z">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ins>
            <w:del w:id="1087" w:author="Wichert, RJ@Energy" w:date="2018-10-17T10:09:00Z">
              <w:r w:rsidRPr="002922EE" w:rsidDel="002E1328">
                <w:rPr>
                  <w:rFonts w:asciiTheme="minorHAnsi" w:hAnsiTheme="minorHAnsi"/>
                  <w:sz w:val="18"/>
                  <w:szCs w:val="18"/>
                </w:rPr>
                <w:delText>Return grille devices shall be labeled in accordance with the requirements in section 150.0(m)12A to disclose the grille's design airflow rate and a maximum allowable clean-filter pressure drop of 12.5 Pa (0.05 inches water) for the air filter media as rated in accordance with AHRI Standard 680 for the design airflow rate for the return grille.</w:delText>
              </w:r>
            </w:del>
          </w:p>
        </w:tc>
      </w:tr>
      <w:tr w:rsidR="00984B67" w:rsidRPr="00204D79" w14:paraId="5B418712" w14:textId="77777777" w:rsidTr="006564BF">
        <w:trPr>
          <w:trHeight w:val="144"/>
          <w:trPrChange w:id="1088" w:author="Wichert, RJ@Energy" w:date="2018-10-17T10:10:00Z">
            <w:trPr>
              <w:gridBefore w:val="1"/>
              <w:wBefore w:w="6" w:type="dxa"/>
              <w:trHeight w:val="144"/>
            </w:trPr>
          </w:trPrChange>
        </w:trPr>
        <w:tc>
          <w:tcPr>
            <w:tcW w:w="775" w:type="dxa"/>
            <w:vAlign w:val="center"/>
            <w:tcPrChange w:id="1089" w:author="Wichert, RJ@Energy" w:date="2018-10-17T10:10:00Z">
              <w:tcPr>
                <w:tcW w:w="775" w:type="dxa"/>
                <w:vAlign w:val="center"/>
              </w:tcPr>
            </w:tcPrChange>
          </w:tcPr>
          <w:p w14:paraId="5B41870C" w14:textId="77777777" w:rsidR="00984B67" w:rsidRPr="002922EE" w:rsidRDefault="00984B67" w:rsidP="00317E50">
            <w:pPr>
              <w:jc w:val="center"/>
              <w:rPr>
                <w:rFonts w:asciiTheme="minorHAnsi" w:hAnsiTheme="minorHAnsi"/>
                <w:sz w:val="18"/>
                <w:szCs w:val="18"/>
              </w:rPr>
            </w:pPr>
            <w:r w:rsidRPr="002922EE">
              <w:rPr>
                <w:rFonts w:asciiTheme="minorHAnsi" w:hAnsiTheme="minorHAnsi"/>
                <w:sz w:val="18"/>
                <w:szCs w:val="18"/>
              </w:rPr>
              <w:t>06</w:t>
            </w:r>
          </w:p>
        </w:tc>
        <w:tc>
          <w:tcPr>
            <w:tcW w:w="2484" w:type="dxa"/>
            <w:vAlign w:val="center"/>
            <w:tcPrChange w:id="1090" w:author="Wichert, RJ@Energy" w:date="2018-10-17T10:10:00Z">
              <w:tcPr>
                <w:tcW w:w="2484" w:type="dxa"/>
                <w:vAlign w:val="center"/>
              </w:tcPr>
            </w:tcPrChange>
          </w:tcPr>
          <w:p w14:paraId="5B41870D" w14:textId="77777777" w:rsidR="00984B67" w:rsidRPr="002922EE" w:rsidRDefault="00984B67" w:rsidP="00317E50">
            <w:pPr>
              <w:rPr>
                <w:rFonts w:asciiTheme="minorHAnsi" w:hAnsiTheme="minorHAnsi"/>
                <w:sz w:val="18"/>
                <w:szCs w:val="18"/>
              </w:rPr>
            </w:pPr>
            <w:r>
              <w:rPr>
                <w:rFonts w:ascii="Calibri" w:hAnsi="Calibri"/>
                <w:sz w:val="18"/>
                <w:szCs w:val="18"/>
              </w:rPr>
              <w:t>Verification Status:</w:t>
            </w:r>
          </w:p>
        </w:tc>
        <w:tc>
          <w:tcPr>
            <w:tcW w:w="7829" w:type="dxa"/>
            <w:vAlign w:val="center"/>
            <w:tcPrChange w:id="1091" w:author="Wichert, RJ@Energy" w:date="2018-10-17T10:10:00Z">
              <w:tcPr>
                <w:tcW w:w="7829" w:type="dxa"/>
                <w:vAlign w:val="center"/>
              </w:tcPr>
            </w:tcPrChange>
          </w:tcPr>
          <w:p w14:paraId="5B41870E" w14:textId="77777777" w:rsidR="00984B67" w:rsidRDefault="00984B67" w:rsidP="00984B67">
            <w:pPr>
              <w:keepNext/>
              <w:rPr>
                <w:rFonts w:ascii="Calibri" w:hAnsi="Calibri"/>
                <w:sz w:val="18"/>
                <w:szCs w:val="18"/>
              </w:rPr>
            </w:pPr>
            <w:r>
              <w:rPr>
                <w:rFonts w:ascii="Calibri" w:hAnsi="Calibri"/>
                <w:sz w:val="18"/>
                <w:szCs w:val="18"/>
              </w:rPr>
              <w:t>&lt;&lt;user pick from list:</w:t>
            </w:r>
          </w:p>
          <w:p w14:paraId="5B41870F" w14:textId="77777777" w:rsidR="00984B67" w:rsidRDefault="00984B67" w:rsidP="00984B67">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5B418710" w14:textId="77777777" w:rsidR="00984B67" w:rsidRDefault="00984B67" w:rsidP="00984B67">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B418711" w14:textId="77777777" w:rsidR="00984B67" w:rsidRPr="002922EE" w:rsidRDefault="00984B67" w:rsidP="009B6E13">
            <w:pPr>
              <w:keepNext/>
              <w:rPr>
                <w:rFonts w:ascii="Calibri" w:eastAsia="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984B67" w:rsidRPr="00204D79" w14:paraId="5B418716" w14:textId="77777777" w:rsidTr="006564BF">
        <w:trPr>
          <w:trHeight w:val="144"/>
          <w:trPrChange w:id="1092" w:author="Wichert, RJ@Energy" w:date="2018-10-17T10:10:00Z">
            <w:trPr>
              <w:gridBefore w:val="1"/>
              <w:wBefore w:w="6" w:type="dxa"/>
              <w:trHeight w:val="144"/>
            </w:trPr>
          </w:trPrChange>
        </w:trPr>
        <w:tc>
          <w:tcPr>
            <w:tcW w:w="775" w:type="dxa"/>
            <w:vAlign w:val="center"/>
            <w:tcPrChange w:id="1093" w:author="Wichert, RJ@Energy" w:date="2018-10-17T10:10:00Z">
              <w:tcPr>
                <w:tcW w:w="775" w:type="dxa"/>
                <w:vAlign w:val="center"/>
              </w:tcPr>
            </w:tcPrChange>
          </w:tcPr>
          <w:p w14:paraId="5B418713" w14:textId="77777777" w:rsidR="00984B67" w:rsidRPr="002922EE" w:rsidRDefault="00984B67" w:rsidP="00317E50">
            <w:pPr>
              <w:jc w:val="center"/>
              <w:rPr>
                <w:rFonts w:asciiTheme="minorHAnsi" w:hAnsiTheme="minorHAnsi"/>
                <w:sz w:val="18"/>
                <w:szCs w:val="18"/>
              </w:rPr>
            </w:pPr>
            <w:r w:rsidRPr="002922EE">
              <w:rPr>
                <w:rFonts w:asciiTheme="minorHAnsi" w:hAnsiTheme="minorHAnsi"/>
                <w:sz w:val="18"/>
                <w:szCs w:val="18"/>
              </w:rPr>
              <w:t>07</w:t>
            </w:r>
          </w:p>
        </w:tc>
        <w:tc>
          <w:tcPr>
            <w:tcW w:w="2484" w:type="dxa"/>
            <w:vAlign w:val="center"/>
            <w:tcPrChange w:id="1094" w:author="Wichert, RJ@Energy" w:date="2018-10-17T10:10:00Z">
              <w:tcPr>
                <w:tcW w:w="2484" w:type="dxa"/>
                <w:vAlign w:val="center"/>
              </w:tcPr>
            </w:tcPrChange>
          </w:tcPr>
          <w:p w14:paraId="5B418714" w14:textId="77777777" w:rsidR="00984B67" w:rsidRPr="002922EE" w:rsidRDefault="00984B67" w:rsidP="00317E50">
            <w:pPr>
              <w:rPr>
                <w:rFonts w:asciiTheme="minorHAnsi" w:hAnsiTheme="minorHAnsi"/>
                <w:sz w:val="18"/>
                <w:szCs w:val="18"/>
              </w:rPr>
            </w:pPr>
            <w:r>
              <w:rPr>
                <w:rFonts w:ascii="Calibri" w:hAnsi="Calibri"/>
                <w:sz w:val="18"/>
                <w:szCs w:val="18"/>
              </w:rPr>
              <w:t>Correction Notes:</w:t>
            </w:r>
          </w:p>
        </w:tc>
        <w:tc>
          <w:tcPr>
            <w:tcW w:w="7829" w:type="dxa"/>
            <w:vAlign w:val="center"/>
            <w:tcPrChange w:id="1095" w:author="Wichert, RJ@Energy" w:date="2018-10-17T10:10:00Z">
              <w:tcPr>
                <w:tcW w:w="7829" w:type="dxa"/>
                <w:vAlign w:val="center"/>
              </w:tcPr>
            </w:tcPrChange>
          </w:tcPr>
          <w:p w14:paraId="5B418715" w14:textId="77777777" w:rsidR="00984B67" w:rsidRPr="002922EE" w:rsidRDefault="00984B67" w:rsidP="009B6E13">
            <w:pPr>
              <w:keepNext/>
              <w:rPr>
                <w:rFonts w:ascii="Calibri" w:eastAsia="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984B67" w:rsidRPr="00204D79" w14:paraId="5B418718" w14:textId="77777777" w:rsidTr="006564BF">
        <w:trPr>
          <w:trHeight w:val="144"/>
          <w:trPrChange w:id="1096" w:author="Wichert, RJ@Energy" w:date="2018-10-17T10:10:00Z">
            <w:trPr>
              <w:gridBefore w:val="1"/>
              <w:wBefore w:w="6" w:type="dxa"/>
              <w:trHeight w:val="144"/>
            </w:trPr>
          </w:trPrChange>
        </w:trPr>
        <w:tc>
          <w:tcPr>
            <w:tcW w:w="11088" w:type="dxa"/>
            <w:gridSpan w:val="3"/>
            <w:vAlign w:val="center"/>
            <w:tcPrChange w:id="1097" w:author="Wichert, RJ@Energy" w:date="2018-10-17T10:10:00Z">
              <w:tcPr>
                <w:tcW w:w="11088" w:type="dxa"/>
                <w:gridSpan w:val="3"/>
                <w:vAlign w:val="center"/>
              </w:tcPr>
            </w:tcPrChange>
          </w:tcPr>
          <w:p w14:paraId="5B418717" w14:textId="77777777" w:rsidR="00984B67" w:rsidRPr="002922EE" w:rsidRDefault="00984B67" w:rsidP="00317E50">
            <w:pPr>
              <w:rPr>
                <w:rFonts w:asciiTheme="minorHAnsi" w:hAnsiTheme="minorHAns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B418719" w14:textId="17ACD9B9" w:rsidR="005F153D" w:rsidRDefault="005F153D" w:rsidP="00984B67">
      <w:pPr>
        <w:pStyle w:val="BulletB1Number"/>
        <w:spacing w:before="0"/>
        <w:ind w:left="0" w:firstLine="0"/>
        <w:rPr>
          <w:rFonts w:asciiTheme="minorHAnsi" w:hAnsiTheme="minorHAnsi"/>
          <w:sz w:val="18"/>
          <w:szCs w:val="18"/>
        </w:rPr>
      </w:pPr>
    </w:p>
    <w:p w14:paraId="5D294068" w14:textId="77777777" w:rsidR="005F153D" w:rsidRDefault="005F153D">
      <w:pPr>
        <w:rPr>
          <w:rFonts w:asciiTheme="minorHAnsi" w:hAnsiTheme="minorHAnsi"/>
          <w:sz w:val="18"/>
          <w:szCs w:val="18"/>
        </w:rPr>
      </w:pPr>
      <w:r>
        <w:rPr>
          <w:rFonts w:asciiTheme="minorHAnsi" w:hAnsiTheme="minorHAns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4"/>
        <w:gridCol w:w="4894"/>
        <w:gridCol w:w="5604"/>
      </w:tblGrid>
      <w:tr w:rsidR="00610510" w:rsidRPr="00966F61" w14:paraId="5B41871C" w14:textId="77777777" w:rsidTr="00610510">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5B41871A" w14:textId="2BE5BA29" w:rsidR="00610510" w:rsidRPr="002358C3"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2358C3">
              <w:rPr>
                <w:rFonts w:asciiTheme="minorHAnsi" w:hAnsiTheme="minorHAnsi"/>
                <w:b/>
                <w:sz w:val="18"/>
                <w:szCs w:val="18"/>
              </w:rPr>
              <w:lastRenderedPageBreak/>
              <w:t xml:space="preserve">E. Hole for the </w:t>
            </w:r>
            <w:r w:rsidR="00270044">
              <w:rPr>
                <w:rFonts w:asciiTheme="minorHAnsi" w:hAnsiTheme="minorHAnsi"/>
                <w:b/>
                <w:sz w:val="18"/>
                <w:szCs w:val="18"/>
              </w:rPr>
              <w:t>P</w:t>
            </w:r>
            <w:r w:rsidRPr="002358C3">
              <w:rPr>
                <w:rFonts w:asciiTheme="minorHAnsi" w:hAnsiTheme="minorHAnsi"/>
                <w:b/>
                <w:sz w:val="18"/>
                <w:szCs w:val="18"/>
              </w:rPr>
              <w:t xml:space="preserve">lacement of a Static Pressure Probe (HSPP), and Permanently </w:t>
            </w:r>
            <w:r w:rsidR="00270044">
              <w:rPr>
                <w:rFonts w:asciiTheme="minorHAnsi" w:hAnsiTheme="minorHAnsi"/>
                <w:b/>
                <w:sz w:val="18"/>
                <w:szCs w:val="18"/>
              </w:rPr>
              <w:t>I</w:t>
            </w:r>
            <w:r w:rsidR="00270044" w:rsidRPr="002358C3">
              <w:rPr>
                <w:rFonts w:asciiTheme="minorHAnsi" w:hAnsiTheme="minorHAnsi"/>
                <w:b/>
                <w:sz w:val="18"/>
                <w:szCs w:val="18"/>
              </w:rPr>
              <w:t xml:space="preserve">nstalled </w:t>
            </w:r>
            <w:r w:rsidRPr="002358C3">
              <w:rPr>
                <w:rFonts w:asciiTheme="minorHAnsi" w:hAnsiTheme="minorHAnsi"/>
                <w:b/>
                <w:sz w:val="18"/>
                <w:szCs w:val="18"/>
              </w:rPr>
              <w:t xml:space="preserve">Static Pressure Probe (PSPP) in the </w:t>
            </w:r>
            <w:r w:rsidR="00270044">
              <w:rPr>
                <w:rFonts w:asciiTheme="minorHAnsi" w:hAnsiTheme="minorHAnsi"/>
                <w:b/>
                <w:sz w:val="18"/>
                <w:szCs w:val="18"/>
              </w:rPr>
              <w:t>S</w:t>
            </w:r>
            <w:r w:rsidRPr="002358C3">
              <w:rPr>
                <w:rFonts w:asciiTheme="minorHAnsi" w:hAnsiTheme="minorHAnsi"/>
                <w:b/>
                <w:sz w:val="18"/>
                <w:szCs w:val="18"/>
              </w:rPr>
              <w:t xml:space="preserve">upply </w:t>
            </w:r>
            <w:r w:rsidR="00270044">
              <w:rPr>
                <w:rFonts w:asciiTheme="minorHAnsi" w:hAnsiTheme="minorHAnsi"/>
                <w:b/>
                <w:sz w:val="18"/>
                <w:szCs w:val="18"/>
              </w:rPr>
              <w:t>P</w:t>
            </w:r>
            <w:r w:rsidRPr="002358C3">
              <w:rPr>
                <w:rFonts w:asciiTheme="minorHAnsi" w:hAnsiTheme="minorHAnsi"/>
                <w:b/>
                <w:sz w:val="18"/>
                <w:szCs w:val="18"/>
              </w:rPr>
              <w:t>lenum</w:t>
            </w:r>
          </w:p>
          <w:p w14:paraId="5B41871B" w14:textId="77777777" w:rsidR="00610510" w:rsidRPr="00966F61"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610510" w:rsidRPr="00966F61" w14:paraId="5B418729" w14:textId="77777777" w:rsidTr="00610510">
        <w:tblPrEx>
          <w:tblCellMar>
            <w:left w:w="115" w:type="dxa"/>
            <w:right w:w="115" w:type="dxa"/>
          </w:tblCellMar>
        </w:tblPrEx>
        <w:trPr>
          <w:trHeight w:val="432"/>
        </w:trPr>
        <w:tc>
          <w:tcPr>
            <w:tcW w:w="474" w:type="dxa"/>
            <w:vAlign w:val="center"/>
          </w:tcPr>
          <w:p w14:paraId="5B41871D" w14:textId="77777777" w:rsidR="00610510" w:rsidRPr="00966F61" w:rsidRDefault="00610510" w:rsidP="006105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94" w:type="dxa"/>
            <w:vAlign w:val="center"/>
          </w:tcPr>
          <w:p w14:paraId="5B41871E" w14:textId="4340B642" w:rsidR="00610510" w:rsidRPr="00966F61" w:rsidRDefault="00610510" w:rsidP="00270044">
            <w:pPr>
              <w:rPr>
                <w:rFonts w:asciiTheme="minorHAnsi" w:hAnsiTheme="minorHAnsi"/>
                <w:sz w:val="18"/>
                <w:szCs w:val="18"/>
              </w:rPr>
            </w:pPr>
            <w:r w:rsidRPr="003F7313">
              <w:rPr>
                <w:rFonts w:asciiTheme="minorHAnsi" w:hAnsiTheme="minorHAnsi"/>
                <w:sz w:val="18"/>
                <w:szCs w:val="18"/>
              </w:rPr>
              <w:t xml:space="preserve">Method </w:t>
            </w:r>
            <w:r w:rsidR="00270044">
              <w:rPr>
                <w:rFonts w:asciiTheme="minorHAnsi" w:hAnsiTheme="minorHAnsi"/>
                <w:sz w:val="18"/>
                <w:szCs w:val="18"/>
              </w:rPr>
              <w:t>U</w:t>
            </w:r>
            <w:r w:rsidRPr="003F7313">
              <w:rPr>
                <w:rFonts w:asciiTheme="minorHAnsi" w:hAnsiTheme="minorHAnsi"/>
                <w:sz w:val="18"/>
                <w:szCs w:val="18"/>
              </w:rPr>
              <w:t xml:space="preserve">sed to </w:t>
            </w:r>
            <w:r w:rsidR="00270044">
              <w:rPr>
                <w:rFonts w:asciiTheme="minorHAnsi" w:hAnsiTheme="minorHAnsi"/>
                <w:sz w:val="18"/>
                <w:szCs w:val="18"/>
              </w:rPr>
              <w:t>D</w:t>
            </w:r>
            <w:r w:rsidRPr="003F7313">
              <w:rPr>
                <w:rFonts w:asciiTheme="minorHAnsi" w:hAnsiTheme="minorHAnsi"/>
                <w:sz w:val="18"/>
                <w:szCs w:val="18"/>
              </w:rPr>
              <w:t xml:space="preserve">emonstrate </w:t>
            </w:r>
            <w:r w:rsidR="00270044">
              <w:rPr>
                <w:rFonts w:asciiTheme="minorHAnsi" w:hAnsiTheme="minorHAnsi"/>
                <w:sz w:val="18"/>
                <w:szCs w:val="18"/>
              </w:rPr>
              <w:t>C</w:t>
            </w:r>
            <w:r w:rsidRPr="003F7313">
              <w:rPr>
                <w:rFonts w:asciiTheme="minorHAnsi" w:hAnsiTheme="minorHAnsi"/>
                <w:sz w:val="18"/>
                <w:szCs w:val="18"/>
              </w:rPr>
              <w:t xml:space="preserve">ompliance with the HSPP/PSPP </w:t>
            </w:r>
            <w:r w:rsidR="00270044">
              <w:rPr>
                <w:rFonts w:asciiTheme="minorHAnsi" w:hAnsiTheme="minorHAnsi"/>
                <w:sz w:val="18"/>
                <w:szCs w:val="18"/>
              </w:rPr>
              <w:t>R</w:t>
            </w:r>
            <w:r w:rsidRPr="003F7313">
              <w:rPr>
                <w:rFonts w:asciiTheme="minorHAnsi" w:hAnsiTheme="minorHAnsi"/>
                <w:sz w:val="18"/>
                <w:szCs w:val="18"/>
              </w:rPr>
              <w:t>equirement</w:t>
            </w:r>
          </w:p>
        </w:tc>
        <w:tc>
          <w:tcPr>
            <w:tcW w:w="5604" w:type="dxa"/>
            <w:vAlign w:val="center"/>
          </w:tcPr>
          <w:p w14:paraId="5B41871F"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5B418720"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5B418721"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5B418722"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5B418723"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5B418724" w14:textId="77777777" w:rsidR="00610510" w:rsidRPr="00966F61" w:rsidRDefault="00610510" w:rsidP="006105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5B418725" w14:textId="77777777" w:rsidR="00610510" w:rsidRPr="00966F61" w:rsidRDefault="00610510" w:rsidP="00610510">
            <w:pPr>
              <w:keepNext/>
              <w:rPr>
                <w:rFonts w:asciiTheme="minorHAnsi" w:hAnsiTheme="minorHAnsi"/>
                <w:sz w:val="18"/>
                <w:szCs w:val="18"/>
              </w:rPr>
            </w:pPr>
            <w:r w:rsidRPr="003F7313">
              <w:rPr>
                <w:rFonts w:asciiTheme="minorHAnsi" w:hAnsiTheme="minorHAnsi"/>
                <w:sz w:val="18"/>
                <w:szCs w:val="18"/>
              </w:rPr>
              <w:t xml:space="preserve">or </w:t>
            </w:r>
          </w:p>
          <w:p w14:paraId="5B418726" w14:textId="77777777" w:rsidR="00610510" w:rsidRDefault="00610510" w:rsidP="00610510">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w:t>
            </w:r>
          </w:p>
          <w:p w14:paraId="5B418727" w14:textId="77777777" w:rsidR="00610510" w:rsidRPr="00610510" w:rsidRDefault="00610510" w:rsidP="00610510">
            <w:pPr>
              <w:keepNext/>
              <w:contextualSpacing/>
              <w:rPr>
                <w:rFonts w:asciiTheme="minorHAnsi" w:hAnsiTheme="minorHAnsi"/>
                <w:sz w:val="18"/>
                <w:szCs w:val="18"/>
              </w:rPr>
            </w:pPr>
            <w:r w:rsidRPr="00610510">
              <w:rPr>
                <w:rFonts w:asciiTheme="minorHAnsi" w:hAnsiTheme="minorHAnsi"/>
                <w:sz w:val="18"/>
                <w:szCs w:val="18"/>
              </w:rPr>
              <w:t xml:space="preserve">or </w:t>
            </w:r>
          </w:p>
          <w:p w14:paraId="5B418728" w14:textId="77777777" w:rsidR="00610510" w:rsidRPr="00966F61" w:rsidRDefault="00610510" w:rsidP="00610510">
            <w:pPr>
              <w:pStyle w:val="ListParagraph"/>
              <w:keepNext/>
              <w:ind w:left="0"/>
              <w:rPr>
                <w:rFonts w:asciiTheme="minorHAnsi" w:hAnsiTheme="minorHAnsi"/>
                <w:sz w:val="18"/>
                <w:szCs w:val="18"/>
              </w:rPr>
            </w:pPr>
            <w:r w:rsidRPr="00610510">
              <w:rPr>
                <w:rFonts w:asciiTheme="minorHAnsi" w:hAnsiTheme="minorHAnsi"/>
                <w:sz w:val="18"/>
                <w:szCs w:val="18"/>
              </w:rPr>
              <w:t>**HSPP or PSPP not installed. System does not comply</w:t>
            </w:r>
            <w:r w:rsidRPr="003F7313">
              <w:rPr>
                <w:rFonts w:asciiTheme="minorHAnsi" w:hAnsiTheme="minorHAnsi"/>
                <w:sz w:val="18"/>
                <w:szCs w:val="18"/>
              </w:rPr>
              <w:t xml:space="preserve"> &gt;&gt;</w:t>
            </w:r>
          </w:p>
        </w:tc>
      </w:tr>
    </w:tbl>
    <w:p w14:paraId="5B41872A" w14:textId="77777777" w:rsidR="00610510" w:rsidRDefault="00610510" w:rsidP="00984B67">
      <w:pPr>
        <w:pStyle w:val="BulletB1Number"/>
        <w:spacing w:before="0"/>
        <w:ind w:left="0" w:firstLine="0"/>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10238"/>
      </w:tblGrid>
      <w:tr w:rsidR="00984B67" w:rsidRPr="00984B67" w14:paraId="5B41872D" w14:textId="77777777" w:rsidTr="007F272B">
        <w:trPr>
          <w:cantSplit/>
          <w:trHeight w:val="432"/>
        </w:trPr>
        <w:tc>
          <w:tcPr>
            <w:tcW w:w="5000" w:type="pct"/>
            <w:gridSpan w:val="2"/>
            <w:vAlign w:val="center"/>
          </w:tcPr>
          <w:p w14:paraId="5B41872B" w14:textId="77777777" w:rsidR="00984B67" w:rsidRPr="00984B67" w:rsidRDefault="00610510" w:rsidP="002358C3">
            <w:pPr>
              <w:keepNext/>
              <w:rPr>
                <w:rFonts w:ascii="Calibri" w:hAnsi="Calibri"/>
                <w:b/>
                <w:sz w:val="18"/>
                <w:szCs w:val="18"/>
              </w:rPr>
            </w:pPr>
            <w:r>
              <w:rPr>
                <w:rFonts w:ascii="Calibri" w:hAnsi="Calibri"/>
                <w:b/>
                <w:sz w:val="18"/>
                <w:szCs w:val="18"/>
              </w:rPr>
              <w:t>F</w:t>
            </w:r>
            <w:r w:rsidR="00984B67" w:rsidRPr="00984B67">
              <w:rPr>
                <w:rFonts w:ascii="Calibri" w:hAnsi="Calibri"/>
                <w:b/>
                <w:sz w:val="18"/>
                <w:szCs w:val="18"/>
              </w:rPr>
              <w:t>. Determination of HERS Verification Compliance</w:t>
            </w:r>
          </w:p>
          <w:p w14:paraId="5B41872C" w14:textId="77777777" w:rsidR="00984B67" w:rsidRPr="00984B67" w:rsidRDefault="00984B67" w:rsidP="00984B67">
            <w:pPr>
              <w:keepNext/>
              <w:spacing w:after="60"/>
              <w:rPr>
                <w:rFonts w:ascii="Calibri" w:hAnsi="Calibri"/>
                <w:sz w:val="18"/>
                <w:szCs w:val="18"/>
              </w:rPr>
            </w:pPr>
            <w:r w:rsidRPr="00984B67">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984B67" w:rsidRPr="00984B67" w14:paraId="5B41873A" w14:textId="77777777" w:rsidTr="007F272B">
        <w:trPr>
          <w:cantSplit/>
          <w:trHeight w:val="144"/>
        </w:trPr>
        <w:tc>
          <w:tcPr>
            <w:tcW w:w="353" w:type="pct"/>
            <w:vAlign w:val="center"/>
          </w:tcPr>
          <w:p w14:paraId="5B41872E" w14:textId="77777777" w:rsidR="00984B67" w:rsidRPr="00984B67" w:rsidDel="00C76C40" w:rsidRDefault="00984B67" w:rsidP="00984B67">
            <w:pPr>
              <w:keepNext/>
              <w:jc w:val="center"/>
              <w:rPr>
                <w:rFonts w:ascii="Calibri" w:hAnsi="Calibri"/>
                <w:sz w:val="18"/>
                <w:szCs w:val="18"/>
              </w:rPr>
            </w:pPr>
            <w:r w:rsidRPr="00984B67">
              <w:rPr>
                <w:rFonts w:ascii="Calibri" w:hAnsi="Calibri"/>
                <w:sz w:val="18"/>
                <w:szCs w:val="18"/>
              </w:rPr>
              <w:t>01</w:t>
            </w:r>
          </w:p>
        </w:tc>
        <w:tc>
          <w:tcPr>
            <w:tcW w:w="4647" w:type="pct"/>
            <w:vAlign w:val="center"/>
          </w:tcPr>
          <w:p w14:paraId="5B41872F" w14:textId="77777777" w:rsidR="00985A74" w:rsidRDefault="00985A74" w:rsidP="00985A74">
            <w:pPr>
              <w:keepNext/>
              <w:rPr>
                <w:rFonts w:ascii="Calibri" w:hAnsi="Calibri"/>
                <w:sz w:val="18"/>
                <w:szCs w:val="18"/>
              </w:rPr>
            </w:pPr>
            <w:r w:rsidRPr="00675A56">
              <w:rPr>
                <w:rFonts w:ascii="Calibri" w:hAnsi="Calibri"/>
                <w:sz w:val="18"/>
                <w:szCs w:val="18"/>
              </w:rPr>
              <w:t xml:space="preserve">&lt;&lt;if A04 = One Return Duct; </w:t>
            </w:r>
            <w:r>
              <w:rPr>
                <w:rFonts w:ascii="Calibri" w:hAnsi="Calibri"/>
                <w:sz w:val="18"/>
                <w:szCs w:val="18"/>
              </w:rPr>
              <w:t xml:space="preserve">then </w:t>
            </w:r>
          </w:p>
          <w:p w14:paraId="5B418730" w14:textId="77777777" w:rsidR="00985A74" w:rsidRPr="00675A56" w:rsidRDefault="00985A74" w:rsidP="00985A74">
            <w:pPr>
              <w:keepNext/>
              <w:ind w:left="720"/>
              <w:rPr>
                <w:rFonts w:ascii="Calibri" w:hAnsi="Calibri"/>
                <w:sz w:val="18"/>
                <w:szCs w:val="18"/>
              </w:rPr>
            </w:pPr>
            <w:r>
              <w:rPr>
                <w:rFonts w:ascii="Calibri" w:hAnsi="Calibri"/>
                <w:sz w:val="18"/>
                <w:szCs w:val="18"/>
              </w:rPr>
              <w:t xml:space="preserve">if </w:t>
            </w:r>
            <w:r w:rsidRPr="00675A56">
              <w:rPr>
                <w:rFonts w:ascii="Calibri" w:hAnsi="Calibri"/>
                <w:sz w:val="18"/>
                <w:szCs w:val="18"/>
              </w:rPr>
              <w:t xml:space="preserve">B05 = System Passes; and D06 </w:t>
            </w:r>
            <w:r w:rsidR="003071C9">
              <w:rPr>
                <w:rFonts w:ascii="Calibri" w:hAnsi="Calibri"/>
                <w:sz w:val="18"/>
                <w:szCs w:val="18"/>
              </w:rPr>
              <w:t>≠Fail</w:t>
            </w:r>
            <w:r w:rsidRPr="00675A56">
              <w:rPr>
                <w:rFonts w:ascii="Calibri" w:hAnsi="Calibri"/>
                <w:sz w:val="18"/>
                <w:szCs w:val="18"/>
              </w:rPr>
              <w:t xml:space="preserve">; and </w:t>
            </w:r>
            <w:r w:rsidRPr="00675A56">
              <w:rPr>
                <w:rFonts w:asciiTheme="minorHAnsi" w:hAnsiTheme="minorHAnsi"/>
                <w:sz w:val="18"/>
                <w:szCs w:val="18"/>
              </w:rPr>
              <w:t>E01≠ System does not comply</w:t>
            </w:r>
            <w:r w:rsidR="003071C9">
              <w:rPr>
                <w:rFonts w:asciiTheme="minorHAnsi" w:hAnsiTheme="minorHAnsi"/>
                <w:sz w:val="18"/>
                <w:szCs w:val="18"/>
              </w:rPr>
              <w:t xml:space="preserve">, then display:  Complies: </w:t>
            </w:r>
            <w:r w:rsidR="003071C9" w:rsidRPr="00221722">
              <w:rPr>
                <w:rFonts w:asciiTheme="minorHAnsi" w:hAnsiTheme="minorHAnsi"/>
                <w:sz w:val="18"/>
                <w:szCs w:val="18"/>
              </w:rPr>
              <w:t>All specified verification protocol requirem</w:t>
            </w:r>
            <w:r w:rsidR="003071C9">
              <w:rPr>
                <w:rFonts w:asciiTheme="minorHAnsi" w:hAnsiTheme="minorHAnsi"/>
                <w:sz w:val="18"/>
                <w:szCs w:val="18"/>
              </w:rPr>
              <w:t>ents on this document are met</w:t>
            </w:r>
          </w:p>
          <w:p w14:paraId="5B418731" w14:textId="77777777" w:rsidR="00985A74" w:rsidRDefault="00985A74" w:rsidP="00985A74">
            <w:pPr>
              <w:keepNext/>
              <w:rPr>
                <w:rFonts w:ascii="Calibri" w:hAnsi="Calibri"/>
                <w:sz w:val="18"/>
                <w:szCs w:val="18"/>
              </w:rPr>
            </w:pPr>
            <w:r w:rsidRPr="00675A56">
              <w:rPr>
                <w:rFonts w:ascii="Calibri" w:hAnsi="Calibri"/>
                <w:sz w:val="18"/>
                <w:szCs w:val="18"/>
              </w:rPr>
              <w:t xml:space="preserve">elseif A04 = Two Return Ducts; </w:t>
            </w:r>
            <w:r>
              <w:rPr>
                <w:rFonts w:ascii="Calibri" w:hAnsi="Calibri"/>
                <w:sz w:val="18"/>
                <w:szCs w:val="18"/>
              </w:rPr>
              <w:t>then</w:t>
            </w:r>
          </w:p>
          <w:p w14:paraId="5B418732" w14:textId="77777777" w:rsidR="00985A74" w:rsidRPr="00675A56" w:rsidRDefault="003071C9" w:rsidP="00985A74">
            <w:pPr>
              <w:keepNext/>
              <w:ind w:left="720"/>
              <w:rPr>
                <w:rFonts w:ascii="Calibri" w:hAnsi="Calibri"/>
                <w:sz w:val="18"/>
                <w:szCs w:val="18"/>
              </w:rPr>
            </w:pPr>
            <w:r>
              <w:rPr>
                <w:rFonts w:ascii="Calibri" w:hAnsi="Calibri"/>
                <w:sz w:val="18"/>
                <w:szCs w:val="18"/>
              </w:rPr>
              <w:t xml:space="preserve">if </w:t>
            </w:r>
            <w:r w:rsidR="00985A74" w:rsidRPr="00675A56">
              <w:rPr>
                <w:rFonts w:ascii="Calibri" w:hAnsi="Calibri"/>
                <w:sz w:val="18"/>
                <w:szCs w:val="18"/>
              </w:rPr>
              <w:t xml:space="preserve">C07 = System Passes; and D06 </w:t>
            </w:r>
            <w:r w:rsidR="00985A74">
              <w:rPr>
                <w:rFonts w:ascii="Calibri" w:hAnsi="Calibri"/>
                <w:sz w:val="18"/>
                <w:szCs w:val="18"/>
              </w:rPr>
              <w:t>≠ Fail</w:t>
            </w:r>
            <w:r w:rsidR="00985A74" w:rsidRPr="00675A56">
              <w:rPr>
                <w:rFonts w:ascii="Calibri" w:hAnsi="Calibri"/>
                <w:sz w:val="18"/>
                <w:szCs w:val="18"/>
              </w:rPr>
              <w:t xml:space="preserve">; and </w:t>
            </w:r>
            <w:r w:rsidR="00985A74" w:rsidRPr="00675A56">
              <w:rPr>
                <w:rFonts w:asciiTheme="minorHAnsi" w:hAnsiTheme="minorHAnsi"/>
                <w:sz w:val="18"/>
                <w:szCs w:val="18"/>
              </w:rPr>
              <w:t>E01≠ System does not comply,</w:t>
            </w:r>
            <w:r w:rsidR="00985A74" w:rsidRPr="00675A56">
              <w:rPr>
                <w:rFonts w:ascii="Calibri" w:hAnsi="Calibri"/>
                <w:sz w:val="18"/>
                <w:szCs w:val="18"/>
              </w:rPr>
              <w:t xml:space="preserve"> then</w:t>
            </w:r>
            <w:r>
              <w:rPr>
                <w:rFonts w:asciiTheme="minorHAnsi" w:hAnsiTheme="minorHAnsi"/>
                <w:sz w:val="18"/>
                <w:szCs w:val="18"/>
              </w:rPr>
              <w:t xml:space="preserve"> display:  Complies: </w:t>
            </w:r>
            <w:r w:rsidRPr="00221722">
              <w:rPr>
                <w:rFonts w:asciiTheme="minorHAnsi" w:hAnsiTheme="minorHAnsi"/>
                <w:sz w:val="18"/>
                <w:szCs w:val="18"/>
              </w:rPr>
              <w:t>All specified verification protocol requirem</w:t>
            </w:r>
            <w:r>
              <w:rPr>
                <w:rFonts w:asciiTheme="minorHAnsi" w:hAnsiTheme="minorHAnsi"/>
                <w:sz w:val="18"/>
                <w:szCs w:val="18"/>
              </w:rPr>
              <w:t>ents on this document are met</w:t>
            </w:r>
          </w:p>
          <w:p w14:paraId="5B418739" w14:textId="06F37736" w:rsidR="00984B67" w:rsidRPr="00984B67" w:rsidRDefault="003071C9" w:rsidP="00985A74">
            <w:pPr>
              <w:keepNext/>
              <w:rPr>
                <w:rFonts w:ascii="Calibri" w:hAnsi="Calibri"/>
                <w:sz w:val="18"/>
                <w:szCs w:val="18"/>
              </w:rPr>
            </w:pPr>
            <w:r>
              <w:rPr>
                <w:rFonts w:asciiTheme="minorHAnsi" w:hAnsiTheme="minorHAnsi"/>
                <w:sz w:val="18"/>
                <w:szCs w:val="18"/>
              </w:rPr>
              <w:t xml:space="preserve">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&gt;&gt;</w:t>
            </w:r>
          </w:p>
        </w:tc>
      </w:tr>
    </w:tbl>
    <w:p w14:paraId="5B41873B" w14:textId="77777777" w:rsidR="00984B67" w:rsidRDefault="00984B67" w:rsidP="00984B67">
      <w:pPr>
        <w:pStyle w:val="BulletB1Number"/>
        <w:spacing w:before="0"/>
        <w:ind w:left="0" w:firstLine="0"/>
        <w:rPr>
          <w:rFonts w:asciiTheme="minorHAnsi" w:hAnsiTheme="minorHAnsi"/>
          <w:sz w:val="18"/>
          <w:szCs w:val="18"/>
        </w:rPr>
      </w:pPr>
    </w:p>
    <w:tbl>
      <w:tblPr>
        <w:tblStyle w:val="TableGrid"/>
        <w:tblW w:w="0" w:type="auto"/>
        <w:tblLook w:val="04A0" w:firstRow="1" w:lastRow="0" w:firstColumn="1" w:lastColumn="0" w:noHBand="0" w:noVBand="1"/>
      </w:tblPr>
      <w:tblGrid>
        <w:gridCol w:w="5508"/>
        <w:gridCol w:w="5508"/>
      </w:tblGrid>
      <w:tr w:rsidR="00804C1D" w14:paraId="30E56FE9" w14:textId="77777777" w:rsidTr="00804C1D">
        <w:tc>
          <w:tcPr>
            <w:tcW w:w="11016" w:type="dxa"/>
            <w:gridSpan w:val="2"/>
          </w:tcPr>
          <w:p w14:paraId="6DA33C58" w14:textId="77777777" w:rsidR="00804C1D" w:rsidRDefault="00804C1D" w:rsidP="00804C1D">
            <w:pPr>
              <w:rPr>
                <w:rFonts w:asciiTheme="minorHAnsi" w:hAnsiTheme="minorHAnsi"/>
                <w:b/>
                <w:sz w:val="18"/>
                <w:szCs w:val="18"/>
              </w:rPr>
            </w:pPr>
            <w:r>
              <w:rPr>
                <w:rFonts w:asciiTheme="minorHAnsi" w:hAnsiTheme="minorHAnsi"/>
                <w:b/>
                <w:sz w:val="18"/>
                <w:szCs w:val="18"/>
              </w:rPr>
              <w:t>G. Additional Return Ducts (Not Used for Compliance)</w:t>
            </w:r>
          </w:p>
          <w:p w14:paraId="2A4EECF6" w14:textId="77777777" w:rsidR="00804C1D" w:rsidRPr="00A84B1B" w:rsidRDefault="00804C1D" w:rsidP="00804C1D">
            <w:pPr>
              <w:rPr>
                <w:rFonts w:asciiTheme="minorHAnsi" w:hAnsiTheme="minorHAnsi"/>
                <w:sz w:val="18"/>
                <w:szCs w:val="18"/>
              </w:rPr>
            </w:pPr>
            <w:r>
              <w:rPr>
                <w:rFonts w:asciiTheme="minorHAnsi" w:hAnsiTheme="minorHAnsi"/>
                <w:sz w:val="18"/>
                <w:szCs w:val="18"/>
              </w:rPr>
              <w:t xml:space="preserve">&lt;&lt;Only shown if the input to A05 </w:t>
            </w:r>
            <w:r>
              <w:rPr>
                <w:rFonts w:ascii="Calibri" w:hAnsi="Calibri" w:cs="Calibri"/>
                <w:sz w:val="18"/>
                <w:szCs w:val="18"/>
              </w:rPr>
              <w:t>≠ 0, and require the same number of rows as what was reported in A05&gt;&gt;</w:t>
            </w:r>
          </w:p>
        </w:tc>
      </w:tr>
      <w:tr w:rsidR="00804C1D" w14:paraId="6C3B1AC9" w14:textId="77777777" w:rsidTr="00804C1D">
        <w:tc>
          <w:tcPr>
            <w:tcW w:w="5508" w:type="dxa"/>
          </w:tcPr>
          <w:p w14:paraId="6D030F9D" w14:textId="77777777" w:rsidR="00804C1D" w:rsidRDefault="00804C1D" w:rsidP="00804C1D">
            <w:pPr>
              <w:jc w:val="center"/>
              <w:rPr>
                <w:rFonts w:asciiTheme="minorHAnsi" w:hAnsiTheme="minorHAnsi"/>
                <w:sz w:val="18"/>
                <w:szCs w:val="18"/>
              </w:rPr>
            </w:pPr>
            <w:r>
              <w:rPr>
                <w:rFonts w:asciiTheme="minorHAnsi" w:hAnsiTheme="minorHAnsi"/>
                <w:sz w:val="18"/>
                <w:szCs w:val="18"/>
              </w:rPr>
              <w:t>01</w:t>
            </w:r>
          </w:p>
        </w:tc>
        <w:tc>
          <w:tcPr>
            <w:tcW w:w="5508" w:type="dxa"/>
          </w:tcPr>
          <w:p w14:paraId="297AEF4D" w14:textId="77777777" w:rsidR="00804C1D" w:rsidRDefault="00804C1D" w:rsidP="00804C1D">
            <w:pPr>
              <w:jc w:val="center"/>
              <w:rPr>
                <w:rFonts w:asciiTheme="minorHAnsi" w:hAnsiTheme="minorHAnsi"/>
                <w:sz w:val="18"/>
                <w:szCs w:val="18"/>
              </w:rPr>
            </w:pPr>
            <w:r>
              <w:rPr>
                <w:rFonts w:asciiTheme="minorHAnsi" w:hAnsiTheme="minorHAnsi"/>
                <w:sz w:val="18"/>
                <w:szCs w:val="18"/>
              </w:rPr>
              <w:t>02</w:t>
            </w:r>
          </w:p>
        </w:tc>
      </w:tr>
      <w:tr w:rsidR="00804C1D" w14:paraId="5868B48F" w14:textId="77777777" w:rsidTr="00804C1D">
        <w:tc>
          <w:tcPr>
            <w:tcW w:w="5508" w:type="dxa"/>
          </w:tcPr>
          <w:p w14:paraId="327F8B9A" w14:textId="15133617" w:rsidR="00804C1D" w:rsidRDefault="00804C1D" w:rsidP="00804C1D">
            <w:pPr>
              <w:jc w:val="center"/>
              <w:rPr>
                <w:rFonts w:asciiTheme="minorHAnsi" w:hAnsiTheme="minorHAnsi"/>
                <w:sz w:val="18"/>
                <w:szCs w:val="18"/>
              </w:rPr>
            </w:pPr>
            <w:r>
              <w:rPr>
                <w:rFonts w:asciiTheme="minorHAnsi" w:hAnsiTheme="minorHAnsi"/>
                <w:sz w:val="18"/>
                <w:szCs w:val="18"/>
              </w:rPr>
              <w:t xml:space="preserve">Installed Return Duct </w:t>
            </w:r>
            <w:ins w:id="1098" w:author="Wichert, RJ@Energy" w:date="2018-10-17T10:18:00Z">
              <w:r w:rsidR="006564BF">
                <w:rPr>
                  <w:rFonts w:asciiTheme="minorHAnsi" w:hAnsiTheme="minorHAnsi"/>
                  <w:sz w:val="18"/>
                  <w:szCs w:val="18"/>
                </w:rPr>
                <w:t xml:space="preserve">Nominal </w:t>
              </w:r>
            </w:ins>
            <w:r>
              <w:rPr>
                <w:rFonts w:asciiTheme="minorHAnsi" w:hAnsiTheme="minorHAnsi"/>
                <w:sz w:val="18"/>
                <w:szCs w:val="18"/>
              </w:rPr>
              <w:t>Diameter</w:t>
            </w:r>
          </w:p>
          <w:p w14:paraId="621B7314" w14:textId="77777777" w:rsidR="00804C1D" w:rsidRDefault="00804C1D" w:rsidP="00804C1D">
            <w:pPr>
              <w:jc w:val="center"/>
              <w:rPr>
                <w:rFonts w:asciiTheme="minorHAnsi" w:hAnsiTheme="minorHAnsi"/>
                <w:sz w:val="18"/>
                <w:szCs w:val="18"/>
              </w:rPr>
            </w:pPr>
            <w:r>
              <w:rPr>
                <w:rFonts w:asciiTheme="minorHAnsi" w:hAnsiTheme="minorHAnsi"/>
                <w:sz w:val="18"/>
                <w:szCs w:val="18"/>
              </w:rPr>
              <w:t>(inches)</w:t>
            </w:r>
          </w:p>
        </w:tc>
        <w:tc>
          <w:tcPr>
            <w:tcW w:w="5508" w:type="dxa"/>
          </w:tcPr>
          <w:p w14:paraId="521AA1D4" w14:textId="26B67AE5" w:rsidR="00804C1D" w:rsidRDefault="00804C1D" w:rsidP="00804C1D">
            <w:pPr>
              <w:jc w:val="center"/>
              <w:rPr>
                <w:rFonts w:asciiTheme="minorHAnsi" w:hAnsiTheme="minorHAnsi"/>
                <w:sz w:val="18"/>
                <w:szCs w:val="18"/>
              </w:rPr>
            </w:pPr>
            <w:r>
              <w:rPr>
                <w:rFonts w:asciiTheme="minorHAnsi" w:hAnsiTheme="minorHAnsi"/>
                <w:sz w:val="18"/>
                <w:szCs w:val="18"/>
              </w:rPr>
              <w:t xml:space="preserve">Installed Total Return Filter Grille </w:t>
            </w:r>
            <w:ins w:id="1099" w:author="Wichert, RJ@Energy" w:date="2018-10-17T10:18:00Z">
              <w:r w:rsidR="006564BF">
                <w:rPr>
                  <w:rFonts w:asciiTheme="minorHAnsi" w:hAnsiTheme="minorHAnsi"/>
                  <w:sz w:val="18"/>
                  <w:szCs w:val="18"/>
                </w:rPr>
                <w:t>Nominal</w:t>
              </w:r>
            </w:ins>
            <w:del w:id="1100" w:author="Wichert, RJ@Energy" w:date="2018-10-17T10:18:00Z">
              <w:r w:rsidDel="006564BF">
                <w:rPr>
                  <w:rFonts w:asciiTheme="minorHAnsi" w:hAnsiTheme="minorHAnsi"/>
                  <w:sz w:val="18"/>
                  <w:szCs w:val="18"/>
                </w:rPr>
                <w:delText>Gross</w:delText>
              </w:r>
            </w:del>
            <w:r>
              <w:rPr>
                <w:rFonts w:asciiTheme="minorHAnsi" w:hAnsiTheme="minorHAnsi"/>
                <w:sz w:val="18"/>
                <w:szCs w:val="18"/>
              </w:rPr>
              <w:t xml:space="preserve"> Area</w:t>
            </w:r>
          </w:p>
          <w:p w14:paraId="62BF1A81" w14:textId="77777777" w:rsidR="00804C1D" w:rsidRDefault="00804C1D" w:rsidP="00804C1D">
            <w:pPr>
              <w:jc w:val="center"/>
              <w:rPr>
                <w:rFonts w:asciiTheme="minorHAnsi" w:hAnsiTheme="minorHAnsi"/>
                <w:sz w:val="18"/>
                <w:szCs w:val="18"/>
              </w:rPr>
            </w:pPr>
            <w:r>
              <w:rPr>
                <w:rFonts w:asciiTheme="minorHAnsi" w:hAnsiTheme="minorHAnsi"/>
                <w:sz w:val="18"/>
                <w:szCs w:val="18"/>
              </w:rPr>
              <w:t>(inch</w:t>
            </w:r>
            <w:r w:rsidRPr="000A7545">
              <w:rPr>
                <w:rFonts w:asciiTheme="minorHAnsi" w:hAnsiTheme="minorHAnsi"/>
                <w:sz w:val="18"/>
                <w:szCs w:val="18"/>
                <w:vertAlign w:val="superscript"/>
              </w:rPr>
              <w:t>2</w:t>
            </w:r>
            <w:r>
              <w:rPr>
                <w:rFonts w:asciiTheme="minorHAnsi" w:hAnsiTheme="minorHAnsi"/>
                <w:sz w:val="18"/>
                <w:szCs w:val="18"/>
              </w:rPr>
              <w:t>)</w:t>
            </w:r>
          </w:p>
        </w:tc>
      </w:tr>
      <w:tr w:rsidR="00804C1D" w14:paraId="1C2004DA" w14:textId="77777777" w:rsidTr="00804C1D">
        <w:tc>
          <w:tcPr>
            <w:tcW w:w="5508" w:type="dxa"/>
          </w:tcPr>
          <w:p w14:paraId="43E3A8CB" w14:textId="77777777" w:rsidR="00804C1D" w:rsidRDefault="00804C1D" w:rsidP="00804C1D">
            <w:pPr>
              <w:jc w:val="center"/>
              <w:rPr>
                <w:rFonts w:asciiTheme="minorHAnsi" w:hAnsiTheme="minorHAnsi"/>
                <w:sz w:val="18"/>
                <w:szCs w:val="18"/>
              </w:rPr>
            </w:pPr>
            <w:r>
              <w:rPr>
                <w:rFonts w:asciiTheme="minorHAnsi" w:hAnsiTheme="minorHAnsi"/>
                <w:sz w:val="18"/>
                <w:szCs w:val="18"/>
              </w:rPr>
              <w:t>&lt;&lt;auto filled: reference text from CF2R&gt;&gt;</w:t>
            </w:r>
          </w:p>
        </w:tc>
        <w:tc>
          <w:tcPr>
            <w:tcW w:w="5508" w:type="dxa"/>
          </w:tcPr>
          <w:p w14:paraId="0FCF3B3B" w14:textId="77777777" w:rsidR="00804C1D" w:rsidRDefault="00804C1D" w:rsidP="00804C1D">
            <w:pPr>
              <w:jc w:val="center"/>
              <w:rPr>
                <w:rFonts w:asciiTheme="minorHAnsi" w:hAnsiTheme="minorHAnsi"/>
                <w:sz w:val="18"/>
                <w:szCs w:val="18"/>
              </w:rPr>
            </w:pPr>
            <w:r>
              <w:rPr>
                <w:rFonts w:asciiTheme="minorHAnsi" w:hAnsiTheme="minorHAnsi"/>
                <w:sz w:val="18"/>
                <w:szCs w:val="18"/>
              </w:rPr>
              <w:t>&lt;&lt;auto filled: reference text from CF2R&gt;&gt;</w:t>
            </w:r>
          </w:p>
        </w:tc>
      </w:tr>
      <w:tr w:rsidR="00804C1D" w14:paraId="269BE2C2" w14:textId="77777777" w:rsidTr="00804C1D">
        <w:tc>
          <w:tcPr>
            <w:tcW w:w="5508" w:type="dxa"/>
          </w:tcPr>
          <w:p w14:paraId="1366DE70" w14:textId="77777777" w:rsidR="00804C1D" w:rsidRDefault="00804C1D" w:rsidP="00804C1D">
            <w:pPr>
              <w:jc w:val="center"/>
              <w:rPr>
                <w:rFonts w:asciiTheme="minorHAnsi" w:hAnsiTheme="minorHAnsi"/>
                <w:sz w:val="18"/>
                <w:szCs w:val="18"/>
              </w:rPr>
            </w:pPr>
          </w:p>
        </w:tc>
        <w:tc>
          <w:tcPr>
            <w:tcW w:w="5508" w:type="dxa"/>
          </w:tcPr>
          <w:p w14:paraId="6C702DDA" w14:textId="77777777" w:rsidR="00804C1D" w:rsidRDefault="00804C1D" w:rsidP="00804C1D">
            <w:pPr>
              <w:jc w:val="center"/>
              <w:rPr>
                <w:rFonts w:asciiTheme="minorHAnsi" w:hAnsiTheme="minorHAnsi"/>
                <w:sz w:val="18"/>
                <w:szCs w:val="18"/>
              </w:rPr>
            </w:pPr>
          </w:p>
        </w:tc>
      </w:tr>
    </w:tbl>
    <w:p w14:paraId="5B41873C" w14:textId="77777777" w:rsidR="00204D79" w:rsidRDefault="00204D7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D719D" w:rsidRPr="009351D2" w14:paraId="5B41873F" w14:textId="77777777" w:rsidTr="00070C58">
        <w:trPr>
          <w:trHeight w:val="288"/>
        </w:trPr>
        <w:tc>
          <w:tcPr>
            <w:tcW w:w="10950" w:type="dxa"/>
            <w:gridSpan w:val="4"/>
            <w:vAlign w:val="center"/>
          </w:tcPr>
          <w:p w14:paraId="5B41873E" w14:textId="77777777" w:rsidR="007D719D" w:rsidRPr="009351D2"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7D719D" w:rsidRPr="00E136A4" w14:paraId="5B418741" w14:textId="77777777" w:rsidTr="00070C58">
        <w:trPr>
          <w:trHeight w:val="360"/>
        </w:trPr>
        <w:tc>
          <w:tcPr>
            <w:tcW w:w="10950" w:type="dxa"/>
            <w:gridSpan w:val="4"/>
            <w:vAlign w:val="center"/>
          </w:tcPr>
          <w:p w14:paraId="5B418740" w14:textId="77777777" w:rsidR="007D719D" w:rsidRPr="00E136A4" w:rsidRDefault="007D719D" w:rsidP="00270044">
            <w:pPr>
              <w:numPr>
                <w:ilvl w:val="0"/>
                <w:numId w:val="18"/>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7D719D" w:rsidRPr="0047600B" w14:paraId="5B418744" w14:textId="77777777" w:rsidTr="00070C58">
        <w:trPr>
          <w:trHeight w:val="360"/>
        </w:trPr>
        <w:tc>
          <w:tcPr>
            <w:tcW w:w="5434" w:type="dxa"/>
          </w:tcPr>
          <w:p w14:paraId="5B418742"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5B418743"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7D719D" w:rsidRPr="0047600B" w14:paraId="5B418747" w14:textId="77777777" w:rsidTr="00070C58">
        <w:trPr>
          <w:trHeight w:val="360"/>
        </w:trPr>
        <w:tc>
          <w:tcPr>
            <w:tcW w:w="5434" w:type="dxa"/>
          </w:tcPr>
          <w:p w14:paraId="5B418745" w14:textId="77777777" w:rsidR="007D719D" w:rsidRPr="0047600B" w:rsidRDefault="007D719D" w:rsidP="00070C58">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5B418746"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7D719D" w:rsidRPr="0047600B" w14:paraId="5B41874A" w14:textId="77777777" w:rsidTr="00070C58">
        <w:trPr>
          <w:trHeight w:val="360"/>
        </w:trPr>
        <w:tc>
          <w:tcPr>
            <w:tcW w:w="5434" w:type="dxa"/>
          </w:tcPr>
          <w:p w14:paraId="5B418748"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5B418749" w14:textId="77777777" w:rsidR="007D719D" w:rsidRPr="0047600B" w:rsidRDefault="007D719D" w:rsidP="00070C58">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7D719D" w:rsidRPr="0047600B" w14:paraId="5B41874D" w14:textId="77777777" w:rsidTr="00070C58">
        <w:trPr>
          <w:trHeight w:val="360"/>
        </w:trPr>
        <w:tc>
          <w:tcPr>
            <w:tcW w:w="5434" w:type="dxa"/>
          </w:tcPr>
          <w:p w14:paraId="5B41874B"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5B41874C"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Phone:</w:t>
            </w:r>
          </w:p>
        </w:tc>
      </w:tr>
      <w:tr w:rsidR="007D719D" w14:paraId="5B41874F" w14:textId="77777777" w:rsidTr="00070C58">
        <w:tblPrEx>
          <w:tblCellMar>
            <w:left w:w="115" w:type="dxa"/>
            <w:right w:w="115" w:type="dxa"/>
          </w:tblCellMar>
        </w:tblPrEx>
        <w:trPr>
          <w:trHeight w:val="296"/>
        </w:trPr>
        <w:tc>
          <w:tcPr>
            <w:tcW w:w="10950" w:type="dxa"/>
            <w:gridSpan w:val="4"/>
            <w:vAlign w:val="center"/>
          </w:tcPr>
          <w:p w14:paraId="5B41874E" w14:textId="77777777" w:rsidR="007D719D"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7D719D" w:rsidRPr="00BA699E" w14:paraId="5B418756" w14:textId="77777777" w:rsidTr="00070C58">
        <w:tblPrEx>
          <w:tblCellMar>
            <w:left w:w="115" w:type="dxa"/>
            <w:right w:w="115" w:type="dxa"/>
          </w:tblCellMar>
        </w:tblPrEx>
        <w:trPr>
          <w:trHeight w:val="504"/>
        </w:trPr>
        <w:tc>
          <w:tcPr>
            <w:tcW w:w="10950" w:type="dxa"/>
            <w:gridSpan w:val="4"/>
            <w:shd w:val="clear" w:color="auto" w:fill="auto"/>
          </w:tcPr>
          <w:p w14:paraId="5B418750" w14:textId="77777777" w:rsidR="007D719D" w:rsidRPr="00B706BB" w:rsidRDefault="007D719D" w:rsidP="00270044">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5B418751" w14:textId="77777777" w:rsidR="007D719D" w:rsidRPr="00B706BB"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5B418752" w14:textId="77777777" w:rsidR="007D719D" w:rsidRPr="00907289"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5B418753" w14:textId="77777777" w:rsidR="007D719D"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5B418754" w14:textId="77777777" w:rsidR="007D719D"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5B418755" w14:textId="77777777" w:rsidR="007D719D" w:rsidRPr="00BA699E"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7D719D" w:rsidRPr="00026C7B" w14:paraId="5B418758" w14:textId="77777777" w:rsidTr="00070C58">
        <w:tblPrEx>
          <w:tblCellMar>
            <w:left w:w="115" w:type="dxa"/>
            <w:right w:w="115" w:type="dxa"/>
          </w:tblCellMar>
        </w:tblPrEx>
        <w:trPr>
          <w:trHeight w:val="278"/>
        </w:trPr>
        <w:tc>
          <w:tcPr>
            <w:tcW w:w="10950" w:type="dxa"/>
            <w:gridSpan w:val="4"/>
            <w:vAlign w:val="center"/>
          </w:tcPr>
          <w:p w14:paraId="5B418757" w14:textId="77777777" w:rsidR="007D719D" w:rsidRPr="00026C7B"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7D719D" w:rsidRPr="008223A4" w14:paraId="5B41875A" w14:textId="77777777" w:rsidTr="00270044">
        <w:tblPrEx>
          <w:tblCellMar>
            <w:left w:w="115" w:type="dxa"/>
            <w:right w:w="115" w:type="dxa"/>
          </w:tblCellMar>
        </w:tblPrEx>
        <w:trPr>
          <w:trHeight w:hRule="exact" w:val="360"/>
        </w:trPr>
        <w:tc>
          <w:tcPr>
            <w:tcW w:w="10950" w:type="dxa"/>
            <w:gridSpan w:val="4"/>
          </w:tcPr>
          <w:p w14:paraId="5B418759" w14:textId="77777777" w:rsidR="007D719D" w:rsidRPr="008223A4" w:rsidRDefault="007D719D" w:rsidP="0027004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7D719D" w:rsidRPr="008223A4" w14:paraId="5B41875D" w14:textId="77777777" w:rsidTr="00270044">
        <w:tblPrEx>
          <w:tblCellMar>
            <w:left w:w="115" w:type="dxa"/>
            <w:right w:w="115" w:type="dxa"/>
          </w:tblCellMar>
        </w:tblPrEx>
        <w:trPr>
          <w:trHeight w:hRule="exact" w:val="360"/>
        </w:trPr>
        <w:tc>
          <w:tcPr>
            <w:tcW w:w="5475" w:type="dxa"/>
            <w:gridSpan w:val="2"/>
          </w:tcPr>
          <w:p w14:paraId="5B41875B"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5B41875C"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7D719D" w:rsidRPr="001B6B55" w14:paraId="5B41875F" w14:textId="77777777" w:rsidTr="00070C58">
        <w:tblPrEx>
          <w:tblCellMar>
            <w:left w:w="108" w:type="dxa"/>
            <w:right w:w="108" w:type="dxa"/>
          </w:tblCellMar>
        </w:tblPrEx>
        <w:trPr>
          <w:trHeight w:hRule="exact" w:val="288"/>
        </w:trPr>
        <w:tc>
          <w:tcPr>
            <w:tcW w:w="10950" w:type="dxa"/>
            <w:gridSpan w:val="4"/>
            <w:vAlign w:val="center"/>
          </w:tcPr>
          <w:p w14:paraId="5B41875E"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7D719D" w:rsidRPr="008223A4" w14:paraId="5B418762" w14:textId="77777777" w:rsidTr="00070C58">
        <w:tblPrEx>
          <w:tblCellMar>
            <w:left w:w="108" w:type="dxa"/>
            <w:right w:w="108" w:type="dxa"/>
          </w:tblCellMar>
        </w:tblPrEx>
        <w:trPr>
          <w:trHeight w:hRule="exact" w:val="360"/>
        </w:trPr>
        <w:tc>
          <w:tcPr>
            <w:tcW w:w="5482" w:type="dxa"/>
            <w:gridSpan w:val="3"/>
          </w:tcPr>
          <w:p w14:paraId="5B418760" w14:textId="77777777"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5B418761" w14:textId="25A0D870"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270044">
              <w:rPr>
                <w:rFonts w:asciiTheme="minorHAnsi" w:hAnsiTheme="minorHAnsi"/>
                <w:sz w:val="14"/>
                <w:szCs w:val="14"/>
              </w:rPr>
              <w:t>:</w:t>
            </w:r>
          </w:p>
        </w:tc>
      </w:tr>
      <w:tr w:rsidR="007D719D" w:rsidRPr="001B6B55" w14:paraId="5B418764" w14:textId="77777777" w:rsidTr="00070C58">
        <w:tblPrEx>
          <w:tblCellMar>
            <w:left w:w="108" w:type="dxa"/>
            <w:right w:w="108" w:type="dxa"/>
          </w:tblCellMar>
        </w:tblPrEx>
        <w:trPr>
          <w:trHeight w:val="288"/>
        </w:trPr>
        <w:tc>
          <w:tcPr>
            <w:tcW w:w="10950" w:type="dxa"/>
            <w:gridSpan w:val="4"/>
            <w:vAlign w:val="center"/>
          </w:tcPr>
          <w:p w14:paraId="5B418763"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7D719D" w:rsidRPr="008223A4" w14:paraId="5B418766" w14:textId="77777777" w:rsidTr="00070C58">
        <w:tblPrEx>
          <w:tblCellMar>
            <w:left w:w="108" w:type="dxa"/>
            <w:right w:w="108" w:type="dxa"/>
          </w:tblCellMar>
        </w:tblPrEx>
        <w:trPr>
          <w:trHeight w:hRule="exact" w:val="360"/>
        </w:trPr>
        <w:tc>
          <w:tcPr>
            <w:tcW w:w="10950" w:type="dxa"/>
            <w:gridSpan w:val="4"/>
          </w:tcPr>
          <w:p w14:paraId="5B418765" w14:textId="77777777" w:rsidR="007D719D" w:rsidRPr="008223A4" w:rsidRDefault="007D719D" w:rsidP="00070C5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7D719D" w:rsidRPr="008223A4" w14:paraId="5B418769"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767"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5B418768"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7D719D" w:rsidRPr="008223A4" w14:paraId="5B41876C"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76A" w14:textId="7CECDB2A"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270044">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B41876B"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5B41876D" w14:textId="77777777" w:rsidR="005B7081" w:rsidRPr="006A17E5" w:rsidRDefault="005B7081" w:rsidP="00D85E87">
      <w:pPr>
        <w:pStyle w:val="BulletB1Number"/>
        <w:ind w:left="0" w:firstLine="0"/>
        <w:rPr>
          <w:rFonts w:asciiTheme="minorHAnsi" w:hAnsiTheme="minorHAnsi"/>
          <w:sz w:val="18"/>
          <w:szCs w:val="18"/>
        </w:rPr>
      </w:pPr>
    </w:p>
    <w:sectPr w:rsidR="005B7081" w:rsidRPr="006A17E5" w:rsidSect="0049711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A6FFA" w14:textId="77777777" w:rsidR="008C11E3" w:rsidRDefault="008C11E3" w:rsidP="00B65E2F">
      <w:r>
        <w:separator/>
      </w:r>
    </w:p>
  </w:endnote>
  <w:endnote w:type="continuationSeparator" w:id="0">
    <w:p w14:paraId="4841DE99" w14:textId="77777777" w:rsidR="008C11E3" w:rsidRDefault="008C11E3" w:rsidP="00B65E2F">
      <w:r>
        <w:continuationSeparator/>
      </w:r>
    </w:p>
  </w:endnote>
  <w:endnote w:type="continuationNotice" w:id="1">
    <w:p w14:paraId="435DCFC3" w14:textId="77777777" w:rsidR="008C11E3" w:rsidRDefault="008C1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19B75" w14:textId="77777777" w:rsidR="00D75C93" w:rsidRDefault="00D75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5" w14:textId="77777777" w:rsidR="00D75C93" w:rsidRPr="00977AE0" w:rsidRDefault="00D75C93" w:rsidP="00C2524A">
    <w:pPr>
      <w:pStyle w:val="Footer"/>
      <w:pBdr>
        <w:top w:val="single" w:sz="4" w:space="1" w:color="auto"/>
      </w:pBdr>
      <w:tabs>
        <w:tab w:val="clear" w:pos="9360"/>
        <w:tab w:val="right" w:pos="10710"/>
      </w:tabs>
      <w:rPr>
        <w:rFonts w:asciiTheme="minorHAnsi" w:hAnsiTheme="minorHAnsi"/>
      </w:rPr>
    </w:pPr>
    <w:r w:rsidRPr="00977AE0">
      <w:rPr>
        <w:rFonts w:asciiTheme="minorHAnsi" w:hAnsiTheme="minorHAnsi"/>
      </w:rPr>
      <w:t xml:space="preserve">Registration Number:                                                      Registration Date/Time:                                        HERS Provider:                       </w:t>
    </w:r>
  </w:p>
  <w:p w14:paraId="5B418786" w14:textId="58E72627" w:rsidR="00D75C93" w:rsidRPr="00977AE0" w:rsidRDefault="00D75C93" w:rsidP="00270044">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del w:id="458" w:author="Ferris, Elizabeth@Energy" w:date="2018-08-13T11:58:00Z">
      <w:r w:rsidDel="00A210C4">
        <w:rPr>
          <w:rFonts w:asciiTheme="minorHAnsi" w:hAnsiTheme="minorHAnsi"/>
        </w:rPr>
        <w:delText>6</w:delText>
      </w:r>
    </w:del>
    <w:ins w:id="459" w:author="Ferris, Elizabeth@Energy" w:date="2018-08-13T11:58:00Z">
      <w:r>
        <w:rPr>
          <w:rFonts w:asciiTheme="minorHAnsi" w:hAnsiTheme="minorHAnsi"/>
        </w:rPr>
        <w:t>9</w:t>
      </w:r>
    </w:ins>
    <w:r w:rsidRPr="00977AE0">
      <w:rPr>
        <w:rFonts w:asciiTheme="minorHAnsi" w:hAnsiTheme="minorHAnsi"/>
      </w:rPr>
      <w:t xml:space="preserve"> Residential Compliance</w:t>
    </w:r>
    <w:r w:rsidRPr="00977AE0">
      <w:rPr>
        <w:rFonts w:asciiTheme="minorHAnsi" w:hAnsiTheme="minorHAnsi"/>
      </w:rPr>
      <w:tab/>
    </w:r>
    <w:ins w:id="460" w:author="Ferris, Elizabeth@Energy" w:date="2018-08-13T11:58:00Z">
      <w:r w:rsidRPr="00A210C4">
        <w:rPr>
          <w:rFonts w:asciiTheme="minorHAnsi" w:hAnsiTheme="minorHAnsi"/>
        </w:rPr>
        <w:t>January 2020</w:t>
      </w:r>
    </w:ins>
    <w:del w:id="461" w:author="Ferris, Elizabeth@Energy" w:date="2018-08-13T11:58:00Z">
      <w:r w:rsidDel="00A210C4">
        <w:rPr>
          <w:rFonts w:asciiTheme="minorHAnsi" w:hAnsiTheme="minorHAnsi"/>
        </w:rPr>
        <w:delText>January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88E2" w14:textId="77777777" w:rsidR="00D75C93" w:rsidRDefault="00D75C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0" w14:textId="1217FE68" w:rsidR="00D75C93" w:rsidRPr="00977AE0" w:rsidRDefault="00D75C93" w:rsidP="00270044">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del w:id="622" w:author="Ferris, Elizabeth@Energy" w:date="2018-08-13T11:59:00Z">
      <w:r w:rsidDel="00A210C4">
        <w:rPr>
          <w:rFonts w:asciiTheme="minorHAnsi" w:hAnsiTheme="minorHAnsi"/>
        </w:rPr>
        <w:delText>6</w:delText>
      </w:r>
    </w:del>
    <w:ins w:id="623" w:author="Ferris, Elizabeth@Energy" w:date="2018-08-13T11:59:00Z">
      <w:r>
        <w:rPr>
          <w:rFonts w:asciiTheme="minorHAnsi" w:hAnsiTheme="minorHAnsi"/>
        </w:rPr>
        <w:t>9</w:t>
      </w:r>
    </w:ins>
    <w:r w:rsidRPr="00977AE0">
      <w:rPr>
        <w:rFonts w:asciiTheme="minorHAnsi" w:hAnsiTheme="minorHAnsi"/>
      </w:rPr>
      <w:t xml:space="preserve"> Residential Compliance</w:t>
    </w:r>
    <w:r w:rsidRPr="00977AE0">
      <w:rPr>
        <w:rFonts w:asciiTheme="minorHAnsi" w:hAnsiTheme="minorHAnsi"/>
      </w:rPr>
      <w:tab/>
    </w:r>
    <w:ins w:id="624" w:author="Ferris, Elizabeth@Energy" w:date="2018-08-13T11:59:00Z">
      <w:r w:rsidRPr="00A210C4">
        <w:rPr>
          <w:rFonts w:asciiTheme="minorHAnsi" w:hAnsiTheme="minorHAnsi"/>
        </w:rPr>
        <w:t>January 2020</w:t>
      </w:r>
    </w:ins>
    <w:del w:id="625" w:author="Ferris, Elizabeth@Energy" w:date="2018-08-13T11:59:00Z">
      <w:r w:rsidDel="00A210C4">
        <w:rPr>
          <w:rFonts w:asciiTheme="minorHAnsi" w:hAnsiTheme="minorHAnsi"/>
        </w:rPr>
        <w:delText>January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634B" w14:textId="77777777" w:rsidR="008C11E3" w:rsidRDefault="008C11E3" w:rsidP="00B65E2F">
      <w:r>
        <w:separator/>
      </w:r>
    </w:p>
  </w:footnote>
  <w:footnote w:type="continuationSeparator" w:id="0">
    <w:p w14:paraId="6E5F4D95" w14:textId="77777777" w:rsidR="008C11E3" w:rsidRDefault="008C11E3" w:rsidP="00B65E2F">
      <w:r>
        <w:continuationSeparator/>
      </w:r>
    </w:p>
  </w:footnote>
  <w:footnote w:type="continuationNotice" w:id="1">
    <w:p w14:paraId="2CBA6B90" w14:textId="77777777" w:rsidR="008C11E3" w:rsidRDefault="008C11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72" w14:textId="77777777" w:rsidR="00D75C93" w:rsidRDefault="008C11E3">
    <w:pPr>
      <w:pStyle w:val="Header"/>
    </w:pPr>
    <w:r>
      <w:rPr>
        <w:noProof/>
      </w:rPr>
      <w:pict w14:anchorId="5B418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7"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73" w14:textId="07496803" w:rsidR="00D75C93" w:rsidRPr="007770C5" w:rsidRDefault="008C11E3" w:rsidP="00670C46">
    <w:pPr>
      <w:suppressAutoHyphens/>
      <w:ind w:left="-90"/>
      <w:rPr>
        <w:rFonts w:ascii="Arial" w:hAnsi="Arial" w:cs="Arial"/>
        <w:sz w:val="14"/>
        <w:szCs w:val="14"/>
      </w:rPr>
    </w:pPr>
    <w:r>
      <w:rPr>
        <w:rFonts w:ascii="Arial" w:hAnsi="Arial" w:cs="Arial"/>
        <w:noProof/>
        <w:sz w:val="14"/>
        <w:szCs w:val="14"/>
      </w:rPr>
      <w:pict w14:anchorId="5B418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75C93" w:rsidRPr="007770C5">
      <w:rPr>
        <w:rFonts w:ascii="Arial" w:hAnsi="Arial" w:cs="Arial"/>
        <w:sz w:val="14"/>
        <w:szCs w:val="14"/>
      </w:rPr>
      <w:t>STATE OF CALIFORNIA</w:t>
    </w:r>
  </w:p>
  <w:p w14:paraId="5B418774" w14:textId="46142EFE" w:rsidR="00D75C93" w:rsidRDefault="00D75C93" w:rsidP="00670C46">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60288" behindDoc="0" locked="0" layoutInCell="1" allowOverlap="1" wp14:anchorId="5B41879D" wp14:editId="6FB5D365">
          <wp:simplePos x="0" y="0"/>
          <wp:positionH relativeFrom="margin">
            <wp:posOffset>6625590</wp:posOffset>
          </wp:positionH>
          <wp:positionV relativeFrom="margin">
            <wp:posOffset>-1249045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 xml:space="preserve">RETURN DUCT DESIGN AND AIR FILTER DEVICE SIZING </w:t>
    </w:r>
  </w:p>
  <w:p w14:paraId="5B418775" w14:textId="6108B135" w:rsidR="00D75C93" w:rsidRPr="007770C5" w:rsidRDefault="00D75C93" w:rsidP="00670C46">
    <w:pPr>
      <w:suppressAutoHyphens/>
      <w:ind w:left="-90"/>
      <w:rPr>
        <w:rFonts w:ascii="Arial" w:hAnsi="Arial" w:cs="Arial"/>
        <w:b/>
        <w:sz w:val="24"/>
        <w:szCs w:val="24"/>
      </w:rPr>
    </w:pPr>
    <w:r>
      <w:rPr>
        <w:rFonts w:ascii="Arial" w:hAnsi="Arial" w:cs="Arial"/>
        <w:b/>
        <w:sz w:val="24"/>
        <w:szCs w:val="24"/>
      </w:rPr>
      <w:t>ACCORDING TO TABLES 150.0-B OR C</w:t>
    </w:r>
  </w:p>
  <w:p w14:paraId="5B418776" w14:textId="6D344CED" w:rsidR="00D75C93" w:rsidRPr="007770C5" w:rsidRDefault="00D75C93" w:rsidP="00670C46">
    <w:pPr>
      <w:suppressAutoHyphens/>
      <w:ind w:left="-90"/>
      <w:rPr>
        <w:rFonts w:ascii="Arial" w:hAnsi="Arial" w:cs="Arial"/>
        <w:sz w:val="14"/>
        <w:szCs w:val="14"/>
      </w:rPr>
    </w:pPr>
    <w:r>
      <w:rPr>
        <w:rFonts w:ascii="Arial" w:hAnsi="Arial" w:cs="Arial"/>
        <w:sz w:val="14"/>
        <w:szCs w:val="14"/>
      </w:rPr>
      <w:t>CEC-CF3R-MCH-28-H</w:t>
    </w:r>
    <w:r w:rsidRPr="007770C5">
      <w:rPr>
        <w:rFonts w:ascii="Arial" w:hAnsi="Arial" w:cs="Arial"/>
        <w:sz w:val="14"/>
        <w:szCs w:val="14"/>
      </w:rPr>
      <w:t xml:space="preserve"> (Revised </w:t>
    </w:r>
    <w:ins w:id="456" w:author="Ferris, Elizabeth@Energy" w:date="2018-08-13T11:58:00Z">
      <w:r>
        <w:rPr>
          <w:rFonts w:ascii="Arial" w:hAnsi="Arial" w:cs="Arial"/>
          <w:sz w:val="14"/>
          <w:szCs w:val="14"/>
        </w:rPr>
        <w:t>01/20</w:t>
      </w:r>
    </w:ins>
    <w:del w:id="457" w:author="Ferris, Elizabeth@Energy" w:date="2018-08-13T11:58:00Z">
      <w:r w:rsidDel="00A210C4">
        <w:rPr>
          <w:rFonts w:ascii="Arial" w:hAnsi="Arial" w:cs="Arial"/>
          <w:sz w:val="14"/>
          <w:szCs w:val="14"/>
        </w:rPr>
        <w:delText>01/16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347"/>
      <w:gridCol w:w="2479"/>
    </w:tblGrid>
    <w:tr w:rsidR="00D75C93" w:rsidRPr="00F85124" w14:paraId="5B418779" w14:textId="77777777" w:rsidTr="00AB76BA">
      <w:trPr>
        <w:cantSplit/>
        <w:trHeight w:val="288"/>
      </w:trPr>
      <w:tc>
        <w:tcPr>
          <w:tcW w:w="3877" w:type="pct"/>
          <w:gridSpan w:val="2"/>
          <w:tcBorders>
            <w:bottom w:val="single" w:sz="4" w:space="0" w:color="auto"/>
            <w:right w:val="nil"/>
          </w:tcBorders>
          <w:vAlign w:val="center"/>
        </w:tcPr>
        <w:p w14:paraId="5B418777" w14:textId="77777777" w:rsidR="00D75C93" w:rsidRPr="00671E47" w:rsidRDefault="00D75C93" w:rsidP="007D719D">
          <w:pPr>
            <w:pStyle w:val="Style17"/>
            <w:rPr>
              <w:b/>
              <w:color w:val="auto"/>
              <w:sz w:val="20"/>
              <w:szCs w:val="20"/>
            </w:rPr>
          </w:pPr>
          <w:r w:rsidRPr="00671E47">
            <w:rPr>
              <w:color w:val="auto"/>
              <w:sz w:val="20"/>
              <w:szCs w:val="20"/>
            </w:rPr>
            <w:t xml:space="preserve">CERTIFICATE OF </w:t>
          </w:r>
          <w:r>
            <w:rPr>
              <w:color w:val="auto"/>
              <w:sz w:val="20"/>
              <w:szCs w:val="20"/>
            </w:rPr>
            <w:t>VERIFICATION</w:t>
          </w:r>
        </w:p>
      </w:tc>
      <w:tc>
        <w:tcPr>
          <w:tcW w:w="1123" w:type="pct"/>
          <w:tcBorders>
            <w:left w:val="nil"/>
            <w:bottom w:val="single" w:sz="4" w:space="0" w:color="auto"/>
          </w:tcBorders>
          <w:tcMar>
            <w:left w:w="115" w:type="dxa"/>
            <w:right w:w="115" w:type="dxa"/>
          </w:tcMar>
          <w:vAlign w:val="center"/>
        </w:tcPr>
        <w:p w14:paraId="5B418778" w14:textId="77777777" w:rsidR="00D75C93" w:rsidRPr="00671E47" w:rsidRDefault="00D75C93"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D75C93" w:rsidRPr="00F85124" w14:paraId="5B41877B" w14:textId="77777777" w:rsidTr="00AB76BA">
      <w:trPr>
        <w:cantSplit/>
        <w:trHeight w:val="288"/>
      </w:trPr>
      <w:tc>
        <w:tcPr>
          <w:tcW w:w="5000" w:type="pct"/>
          <w:gridSpan w:val="3"/>
        </w:tcPr>
        <w:p w14:paraId="5B41877A" w14:textId="3ACC4A38" w:rsidR="00D75C93" w:rsidRPr="00AB76BA" w:rsidRDefault="00D75C93"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2E2B37" w:rsidRPr="002E2B37">
            <w:rPr>
              <w:rFonts w:asciiTheme="minorHAnsi" w:hAnsiTheme="minorHAnsi"/>
              <w:noProof/>
            </w:rPr>
            <w:t>1</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2E2B37">
            <w:rPr>
              <w:rFonts w:asciiTheme="minorHAnsi" w:hAnsiTheme="minorHAnsi"/>
              <w:noProof/>
            </w:rPr>
            <w:t>3</w:t>
          </w:r>
          <w:r>
            <w:rPr>
              <w:rFonts w:asciiTheme="minorHAnsi" w:hAnsiTheme="minorHAnsi"/>
              <w:noProof/>
            </w:rPr>
            <w:fldChar w:fldCharType="end"/>
          </w:r>
          <w:r w:rsidRPr="00AB76BA">
            <w:rPr>
              <w:rFonts w:asciiTheme="minorHAnsi" w:hAnsiTheme="minorHAnsi"/>
              <w:bCs/>
            </w:rPr>
            <w:t>)</w:t>
          </w:r>
        </w:p>
      </w:tc>
    </w:tr>
    <w:tr w:rsidR="00D75C93" w:rsidRPr="00F85124" w14:paraId="5B41877F" w14:textId="77777777" w:rsidTr="00AB76BA">
      <w:trPr>
        <w:cantSplit/>
        <w:trHeight w:val="288"/>
      </w:trPr>
      <w:tc>
        <w:tcPr>
          <w:tcW w:w="0" w:type="auto"/>
        </w:tcPr>
        <w:p w14:paraId="5B41877C" w14:textId="77777777" w:rsidR="00D75C93" w:rsidRPr="00F85124" w:rsidRDefault="00D75C93" w:rsidP="00B04C6F">
          <w:pPr>
            <w:pStyle w:val="Style20"/>
          </w:pPr>
          <w:r w:rsidRPr="00F85124">
            <w:t>Project Name:</w:t>
          </w:r>
        </w:p>
      </w:tc>
      <w:tc>
        <w:tcPr>
          <w:tcW w:w="1516" w:type="pct"/>
        </w:tcPr>
        <w:p w14:paraId="5B41877D" w14:textId="77777777" w:rsidR="00D75C93" w:rsidRPr="00F85124" w:rsidRDefault="00D75C93" w:rsidP="00B04C6F">
          <w:pPr>
            <w:pStyle w:val="Style20"/>
          </w:pPr>
          <w:r w:rsidRPr="00F85124">
            <w:t>Enforcement Agency:</w:t>
          </w:r>
        </w:p>
      </w:tc>
      <w:tc>
        <w:tcPr>
          <w:tcW w:w="1123" w:type="pct"/>
        </w:tcPr>
        <w:p w14:paraId="5B41877E" w14:textId="77777777" w:rsidR="00D75C93" w:rsidRPr="00F85124" w:rsidRDefault="00D75C93" w:rsidP="00B04C6F">
          <w:pPr>
            <w:pStyle w:val="Style20"/>
          </w:pPr>
          <w:r w:rsidRPr="00F85124">
            <w:t>Permit Number:</w:t>
          </w:r>
        </w:p>
      </w:tc>
    </w:tr>
    <w:tr w:rsidR="00D75C93" w:rsidRPr="00F85124" w14:paraId="5B418783" w14:textId="77777777" w:rsidTr="00AB76BA">
      <w:trPr>
        <w:cantSplit/>
        <w:trHeight w:val="288"/>
      </w:trPr>
      <w:tc>
        <w:tcPr>
          <w:tcW w:w="0" w:type="auto"/>
        </w:tcPr>
        <w:p w14:paraId="5B418780" w14:textId="77777777" w:rsidR="00D75C93" w:rsidRPr="00F85124" w:rsidRDefault="00D75C93" w:rsidP="00B04C6F">
          <w:pPr>
            <w:pStyle w:val="Style20"/>
            <w:rPr>
              <w:vertAlign w:val="superscript"/>
            </w:rPr>
          </w:pPr>
          <w:r w:rsidRPr="00F85124">
            <w:t>Dwelling Address:</w:t>
          </w:r>
        </w:p>
      </w:tc>
      <w:tc>
        <w:tcPr>
          <w:tcW w:w="1516" w:type="pct"/>
        </w:tcPr>
        <w:p w14:paraId="5B418781" w14:textId="616E06EC" w:rsidR="00D75C93" w:rsidRPr="00F85124" w:rsidRDefault="00D75C93" w:rsidP="00B04C6F">
          <w:pPr>
            <w:pStyle w:val="Style20"/>
            <w:rPr>
              <w:vertAlign w:val="superscript"/>
            </w:rPr>
          </w:pPr>
          <w:r w:rsidRPr="00F85124">
            <w:t>City</w:t>
          </w:r>
          <w:r>
            <w:t>:</w:t>
          </w:r>
        </w:p>
      </w:tc>
      <w:tc>
        <w:tcPr>
          <w:tcW w:w="1123" w:type="pct"/>
        </w:tcPr>
        <w:p w14:paraId="5B418782" w14:textId="550C704A" w:rsidR="00D75C93" w:rsidRPr="00F85124" w:rsidRDefault="00D75C93" w:rsidP="00B04C6F">
          <w:pPr>
            <w:pStyle w:val="Style20"/>
            <w:rPr>
              <w:vertAlign w:val="superscript"/>
            </w:rPr>
          </w:pPr>
          <w:r w:rsidRPr="00F85124">
            <w:t>Zip Code</w:t>
          </w:r>
          <w:r>
            <w:t>:</w:t>
          </w:r>
        </w:p>
      </w:tc>
    </w:tr>
  </w:tbl>
  <w:p w14:paraId="5B418784" w14:textId="77777777" w:rsidR="00D75C93" w:rsidRPr="0052278E" w:rsidRDefault="00D75C93" w:rsidP="00AB76BA">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7" w14:textId="77777777" w:rsidR="00D75C93" w:rsidRDefault="008C11E3">
    <w:pPr>
      <w:pStyle w:val="Header"/>
    </w:pPr>
    <w:r>
      <w:rPr>
        <w:noProof/>
      </w:rPr>
      <w:pict w14:anchorId="5B418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6"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8" w14:textId="77777777" w:rsidR="00D75C93" w:rsidRDefault="008C11E3">
    <w:pPr>
      <w:pStyle w:val="Header"/>
    </w:pPr>
    <w:r>
      <w:rPr>
        <w:noProof/>
      </w:rPr>
      <w:pict w14:anchorId="5B418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0"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9" w14:textId="77777777" w:rsidR="00D75C93" w:rsidRDefault="008C11E3">
    <w:pPr>
      <w:pStyle w:val="Header"/>
      <w:rPr>
        <w:sz w:val="4"/>
      </w:rPr>
    </w:pPr>
    <w:r>
      <w:rPr>
        <w:noProof/>
        <w:sz w:val="4"/>
      </w:rPr>
      <w:pict w14:anchorId="5B418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1"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D75C93" w:rsidRPr="00F85124" w14:paraId="5B41878C" w14:textId="77777777" w:rsidTr="00AB76BA">
      <w:trPr>
        <w:cantSplit/>
        <w:trHeight w:val="288"/>
      </w:trPr>
      <w:tc>
        <w:tcPr>
          <w:tcW w:w="3877" w:type="pct"/>
          <w:tcBorders>
            <w:bottom w:val="single" w:sz="4" w:space="0" w:color="auto"/>
            <w:right w:val="nil"/>
          </w:tcBorders>
          <w:vAlign w:val="center"/>
        </w:tcPr>
        <w:p w14:paraId="5B41878A" w14:textId="77777777" w:rsidR="00D75C93" w:rsidRPr="00671E47" w:rsidRDefault="00D75C93" w:rsidP="007D719D">
          <w:pPr>
            <w:pStyle w:val="Style17"/>
            <w:rPr>
              <w:b/>
              <w:color w:val="auto"/>
              <w:sz w:val="20"/>
              <w:szCs w:val="20"/>
            </w:rPr>
          </w:pPr>
          <w:r w:rsidRPr="00671E47">
            <w:rPr>
              <w:color w:val="auto"/>
              <w:sz w:val="20"/>
              <w:szCs w:val="20"/>
            </w:rPr>
            <w:t xml:space="preserve">CERTIFICATE OF </w:t>
          </w:r>
          <w:r>
            <w:rPr>
              <w:color w:val="auto"/>
              <w:sz w:val="20"/>
              <w:szCs w:val="20"/>
            </w:rPr>
            <w:t>VERIFICATION – USER INSTRUCTIONS</w:t>
          </w:r>
        </w:p>
      </w:tc>
      <w:tc>
        <w:tcPr>
          <w:tcW w:w="1123" w:type="pct"/>
          <w:tcBorders>
            <w:left w:val="nil"/>
            <w:bottom w:val="single" w:sz="4" w:space="0" w:color="auto"/>
          </w:tcBorders>
          <w:tcMar>
            <w:left w:w="115" w:type="dxa"/>
            <w:right w:w="115" w:type="dxa"/>
          </w:tcMar>
          <w:vAlign w:val="center"/>
        </w:tcPr>
        <w:p w14:paraId="5B41878B" w14:textId="77777777" w:rsidR="00D75C93" w:rsidRPr="00671E47" w:rsidRDefault="00D75C93"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D75C93" w:rsidRPr="00F85124" w14:paraId="5B41878E" w14:textId="77777777" w:rsidTr="00AB76BA">
      <w:trPr>
        <w:cantSplit/>
        <w:trHeight w:val="288"/>
      </w:trPr>
      <w:tc>
        <w:tcPr>
          <w:tcW w:w="5000" w:type="pct"/>
          <w:gridSpan w:val="2"/>
        </w:tcPr>
        <w:p w14:paraId="5B41878D" w14:textId="5900F15F" w:rsidR="00D75C93" w:rsidRPr="00AB76BA" w:rsidRDefault="00D75C93"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2E2B37" w:rsidRPr="002E2B37">
            <w:rPr>
              <w:rFonts w:asciiTheme="minorHAnsi" w:hAnsiTheme="minorHAnsi"/>
              <w:noProof/>
            </w:rPr>
            <w:t>1</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2E2B37">
            <w:rPr>
              <w:rFonts w:asciiTheme="minorHAnsi" w:hAnsiTheme="minorHAnsi"/>
              <w:noProof/>
            </w:rPr>
            <w:t>1</w:t>
          </w:r>
          <w:r>
            <w:rPr>
              <w:rFonts w:asciiTheme="minorHAnsi" w:hAnsiTheme="minorHAnsi"/>
              <w:noProof/>
            </w:rPr>
            <w:fldChar w:fldCharType="end"/>
          </w:r>
          <w:r w:rsidRPr="00AB76BA">
            <w:rPr>
              <w:rFonts w:asciiTheme="minorHAnsi" w:hAnsiTheme="minorHAnsi"/>
              <w:bCs/>
            </w:rPr>
            <w:t>)</w:t>
          </w:r>
        </w:p>
      </w:tc>
    </w:tr>
  </w:tbl>
  <w:p w14:paraId="5B41878F" w14:textId="77777777" w:rsidR="00D75C93" w:rsidRPr="0052278E" w:rsidRDefault="00D75C93" w:rsidP="00AB76BA">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1" w14:textId="77777777" w:rsidR="00D75C93" w:rsidRDefault="008C11E3">
    <w:pPr>
      <w:pStyle w:val="Header"/>
    </w:pPr>
    <w:r>
      <w:rPr>
        <w:noProof/>
      </w:rPr>
      <w:pict w14:anchorId="5B418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9"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2" w14:textId="77777777" w:rsidR="00D75C93" w:rsidRDefault="008C11E3">
    <w:pPr>
      <w:pStyle w:val="Header"/>
    </w:pPr>
    <w:r>
      <w:rPr>
        <w:noProof/>
      </w:rPr>
      <w:pict w14:anchorId="5B418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3"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3" w14:textId="77777777" w:rsidR="00D75C93" w:rsidRDefault="008C11E3">
    <w:pPr>
      <w:pStyle w:val="Header"/>
      <w:rPr>
        <w:sz w:val="4"/>
      </w:rPr>
    </w:pPr>
    <w:r>
      <w:rPr>
        <w:noProof/>
        <w:sz w:val="4"/>
      </w:rPr>
      <w:pict w14:anchorId="5B418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4"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D75C93" w:rsidRPr="00F85124" w14:paraId="5B418796" w14:textId="77777777" w:rsidTr="00AB76BA">
      <w:trPr>
        <w:cantSplit/>
        <w:trHeight w:val="288"/>
      </w:trPr>
      <w:tc>
        <w:tcPr>
          <w:tcW w:w="3877" w:type="pct"/>
          <w:tcBorders>
            <w:bottom w:val="single" w:sz="4" w:space="0" w:color="auto"/>
            <w:right w:val="nil"/>
          </w:tcBorders>
          <w:vAlign w:val="center"/>
        </w:tcPr>
        <w:p w14:paraId="5B418794" w14:textId="77777777" w:rsidR="00D75C93" w:rsidRPr="00671E47" w:rsidRDefault="00D75C93" w:rsidP="007D719D">
          <w:pPr>
            <w:pStyle w:val="Style17"/>
            <w:rPr>
              <w:b/>
              <w:color w:val="auto"/>
              <w:sz w:val="20"/>
              <w:szCs w:val="20"/>
            </w:rPr>
          </w:pPr>
          <w:r w:rsidRPr="00671E47">
            <w:rPr>
              <w:color w:val="auto"/>
              <w:sz w:val="20"/>
              <w:szCs w:val="20"/>
            </w:rPr>
            <w:t xml:space="preserve">CERTIFICATE OF </w:t>
          </w:r>
          <w:r>
            <w:rPr>
              <w:color w:val="auto"/>
              <w:sz w:val="20"/>
              <w:szCs w:val="20"/>
            </w:rPr>
            <w:t xml:space="preserve">VERIFICATION - </w:t>
          </w:r>
          <w:r w:rsidRPr="00977AE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5B418795" w14:textId="77777777" w:rsidR="00D75C93" w:rsidRPr="00671E47" w:rsidRDefault="00D75C93"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D75C93" w:rsidRPr="00F85124" w14:paraId="5B418798" w14:textId="77777777" w:rsidTr="00AB76BA">
      <w:trPr>
        <w:cantSplit/>
        <w:trHeight w:val="288"/>
      </w:trPr>
      <w:tc>
        <w:tcPr>
          <w:tcW w:w="5000" w:type="pct"/>
          <w:gridSpan w:val="2"/>
        </w:tcPr>
        <w:p w14:paraId="5B418797" w14:textId="076DA429" w:rsidR="00D75C93" w:rsidRPr="00AB76BA" w:rsidRDefault="00D75C93"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2E2B37" w:rsidRPr="002E2B37">
            <w:rPr>
              <w:rFonts w:asciiTheme="minorHAnsi" w:hAnsiTheme="minorHAnsi"/>
              <w:noProof/>
            </w:rPr>
            <w:t>3</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2E2B37">
            <w:rPr>
              <w:rFonts w:asciiTheme="minorHAnsi" w:hAnsiTheme="minorHAnsi"/>
              <w:noProof/>
            </w:rPr>
            <w:t>3</w:t>
          </w:r>
          <w:r>
            <w:rPr>
              <w:rFonts w:asciiTheme="minorHAnsi" w:hAnsiTheme="minorHAnsi"/>
              <w:noProof/>
            </w:rPr>
            <w:fldChar w:fldCharType="end"/>
          </w:r>
          <w:r w:rsidRPr="00AB76BA">
            <w:rPr>
              <w:rFonts w:asciiTheme="minorHAnsi" w:hAnsiTheme="minorHAnsi"/>
              <w:bCs/>
            </w:rPr>
            <w:t>)</w:t>
          </w:r>
        </w:p>
      </w:tc>
    </w:tr>
  </w:tbl>
  <w:p w14:paraId="5B418799" w14:textId="77777777" w:rsidR="00D75C93" w:rsidRPr="0052278E" w:rsidRDefault="00D75C93" w:rsidP="00AB76BA">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A" w14:textId="77777777" w:rsidR="00D75C93" w:rsidRDefault="008C11E3">
    <w:pPr>
      <w:pStyle w:val="Header"/>
    </w:pPr>
    <w:r>
      <w:rPr>
        <w:noProof/>
      </w:rPr>
      <w:pict w14:anchorId="5B418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2"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AA2"/>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E5CD9"/>
    <w:multiLevelType w:val="hybridMultilevel"/>
    <w:tmpl w:val="3F840FA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0CB3782"/>
    <w:multiLevelType w:val="hybridMultilevel"/>
    <w:tmpl w:val="6FEADE42"/>
    <w:lvl w:ilvl="0" w:tplc="760E7F42">
      <w:start w:val="1"/>
      <w:numFmt w:val="decimal"/>
      <w:lvlText w:val="%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604D3"/>
    <w:multiLevelType w:val="hybridMultilevel"/>
    <w:tmpl w:val="CC3E1E14"/>
    <w:lvl w:ilvl="0" w:tplc="8472B3E0">
      <w:start w:val="7"/>
      <w:numFmt w:val="decimal"/>
      <w:lvlText w:val="0%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23BBC"/>
    <w:multiLevelType w:val="hybridMultilevel"/>
    <w:tmpl w:val="6E8A18F6"/>
    <w:lvl w:ilvl="0" w:tplc="07BACFEA">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396FFC"/>
    <w:multiLevelType w:val="hybridMultilevel"/>
    <w:tmpl w:val="844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53E25"/>
    <w:multiLevelType w:val="hybridMultilevel"/>
    <w:tmpl w:val="B7FA8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842022"/>
    <w:multiLevelType w:val="hybridMultilevel"/>
    <w:tmpl w:val="16D66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B703FD"/>
    <w:multiLevelType w:val="hybridMultilevel"/>
    <w:tmpl w:val="43963C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6C0DE4"/>
    <w:multiLevelType w:val="hybridMultilevel"/>
    <w:tmpl w:val="79705A2A"/>
    <w:lvl w:ilvl="0" w:tplc="0409000F">
      <w:start w:val="1"/>
      <w:numFmt w:val="decimal"/>
      <w:lvlText w:val="%1."/>
      <w:lvlJc w:val="left"/>
      <w:pPr>
        <w:ind w:left="54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1B3090A"/>
    <w:multiLevelType w:val="hybridMultilevel"/>
    <w:tmpl w:val="DC50AC9A"/>
    <w:lvl w:ilvl="0" w:tplc="2CE0D712">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1F55BD1"/>
    <w:multiLevelType w:val="hybridMultilevel"/>
    <w:tmpl w:val="719AA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52677DC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7E2CCB"/>
    <w:multiLevelType w:val="hybridMultilevel"/>
    <w:tmpl w:val="CED8A93A"/>
    <w:lvl w:ilvl="0" w:tplc="22D0EF80">
      <w:start w:val="1"/>
      <w:numFmt w:val="decimal"/>
      <w:lvlText w:val="%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A19D4"/>
    <w:multiLevelType w:val="hybridMultilevel"/>
    <w:tmpl w:val="35AA4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6F056165"/>
    <w:multiLevelType w:val="hybridMultilevel"/>
    <w:tmpl w:val="0E9A7C90"/>
    <w:lvl w:ilvl="0" w:tplc="2098C85E">
      <w:start w:val="1"/>
      <w:numFmt w:val="decimal"/>
      <w:lvlText w:val="%1."/>
      <w:lvlJc w:val="left"/>
      <w:pPr>
        <w:ind w:left="1350" w:hanging="360"/>
      </w:pPr>
      <w:rPr>
        <w:b w:val="0"/>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738741C5"/>
    <w:multiLevelType w:val="hybridMultilevel"/>
    <w:tmpl w:val="C480E6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023F1E"/>
    <w:multiLevelType w:val="hybridMultilevel"/>
    <w:tmpl w:val="24B82062"/>
    <w:lvl w:ilvl="0" w:tplc="AA1C6D92">
      <w:start w:val="1"/>
      <w:numFmt w:val="decimal"/>
      <w:lvlText w:val="%1."/>
      <w:lvlJc w:val="left"/>
      <w:pPr>
        <w:ind w:left="54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7B3E440F"/>
    <w:multiLevelType w:val="hybridMultilevel"/>
    <w:tmpl w:val="EE1417BC"/>
    <w:lvl w:ilvl="0" w:tplc="B91AD3C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736A8"/>
    <w:multiLevelType w:val="hybridMultilevel"/>
    <w:tmpl w:val="67B4C4C8"/>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1218A"/>
    <w:multiLevelType w:val="hybridMultilevel"/>
    <w:tmpl w:val="61BE16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3"/>
  </w:num>
  <w:num w:numId="3">
    <w:abstractNumId w:val="10"/>
  </w:num>
  <w:num w:numId="4">
    <w:abstractNumId w:val="20"/>
  </w:num>
  <w:num w:numId="5">
    <w:abstractNumId w:val="6"/>
  </w:num>
  <w:num w:numId="6">
    <w:abstractNumId w:val="14"/>
  </w:num>
  <w:num w:numId="7">
    <w:abstractNumId w:val="25"/>
  </w:num>
  <w:num w:numId="8">
    <w:abstractNumId w:val="4"/>
  </w:num>
  <w:num w:numId="9">
    <w:abstractNumId w:val="21"/>
  </w:num>
  <w:num w:numId="10">
    <w:abstractNumId w:val="7"/>
  </w:num>
  <w:num w:numId="11">
    <w:abstractNumId w:val="13"/>
  </w:num>
  <w:num w:numId="12">
    <w:abstractNumId w:val="0"/>
  </w:num>
  <w:num w:numId="13">
    <w:abstractNumId w:val="8"/>
  </w:num>
  <w:num w:numId="14">
    <w:abstractNumId w:val="5"/>
  </w:num>
  <w:num w:numId="15">
    <w:abstractNumId w:val="12"/>
  </w:num>
  <w:num w:numId="16">
    <w:abstractNumId w:val="17"/>
  </w:num>
  <w:num w:numId="17">
    <w:abstractNumId w:val="16"/>
  </w:num>
  <w:num w:numId="18">
    <w:abstractNumId w:val="22"/>
  </w:num>
  <w:num w:numId="19">
    <w:abstractNumId w:val="3"/>
  </w:num>
  <w:num w:numId="20">
    <w:abstractNumId w:val="15"/>
  </w:num>
  <w:num w:numId="21">
    <w:abstractNumId w:val="18"/>
  </w:num>
  <w:num w:numId="22">
    <w:abstractNumId w:val="19"/>
  </w:num>
  <w:num w:numId="23">
    <w:abstractNumId w:val="11"/>
  </w:num>
  <w:num w:numId="24">
    <w:abstractNumId w:val="1"/>
  </w:num>
  <w:num w:numId="25">
    <w:abstractNumId w:val="2"/>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E4F"/>
    <w:rsid w:val="000260E0"/>
    <w:rsid w:val="00070C58"/>
    <w:rsid w:val="00091CE9"/>
    <w:rsid w:val="000A52E7"/>
    <w:rsid w:val="000D2D90"/>
    <w:rsid w:val="000D4D6A"/>
    <w:rsid w:val="000D63AA"/>
    <w:rsid w:val="000D6A13"/>
    <w:rsid w:val="000F4600"/>
    <w:rsid w:val="000F7E81"/>
    <w:rsid w:val="001667CD"/>
    <w:rsid w:val="00182EB8"/>
    <w:rsid w:val="001867D3"/>
    <w:rsid w:val="00187E4F"/>
    <w:rsid w:val="001C2BA3"/>
    <w:rsid w:val="001D49F8"/>
    <w:rsid w:val="001D6EF8"/>
    <w:rsid w:val="001E2E80"/>
    <w:rsid w:val="00204D79"/>
    <w:rsid w:val="00225A07"/>
    <w:rsid w:val="002358C3"/>
    <w:rsid w:val="00270044"/>
    <w:rsid w:val="00272D87"/>
    <w:rsid w:val="002767A0"/>
    <w:rsid w:val="00276ED7"/>
    <w:rsid w:val="00282CAD"/>
    <w:rsid w:val="00283432"/>
    <w:rsid w:val="002922EE"/>
    <w:rsid w:val="00295549"/>
    <w:rsid w:val="002C4E31"/>
    <w:rsid w:val="002D43A4"/>
    <w:rsid w:val="002D56FC"/>
    <w:rsid w:val="002E1B19"/>
    <w:rsid w:val="002E2B37"/>
    <w:rsid w:val="002E7ACF"/>
    <w:rsid w:val="003071C9"/>
    <w:rsid w:val="003144E2"/>
    <w:rsid w:val="00317E50"/>
    <w:rsid w:val="00372340"/>
    <w:rsid w:val="00382CAC"/>
    <w:rsid w:val="003835BA"/>
    <w:rsid w:val="00391738"/>
    <w:rsid w:val="003B0366"/>
    <w:rsid w:val="003B0843"/>
    <w:rsid w:val="003F5EBF"/>
    <w:rsid w:val="0042007A"/>
    <w:rsid w:val="00421F16"/>
    <w:rsid w:val="004415AA"/>
    <w:rsid w:val="004576AF"/>
    <w:rsid w:val="004627ED"/>
    <w:rsid w:val="00471920"/>
    <w:rsid w:val="00480267"/>
    <w:rsid w:val="00497118"/>
    <w:rsid w:val="004A42B1"/>
    <w:rsid w:val="004A7F6B"/>
    <w:rsid w:val="004C03CC"/>
    <w:rsid w:val="004C3219"/>
    <w:rsid w:val="004C3380"/>
    <w:rsid w:val="004D3276"/>
    <w:rsid w:val="004D4054"/>
    <w:rsid w:val="00502ECD"/>
    <w:rsid w:val="00523F30"/>
    <w:rsid w:val="005478DA"/>
    <w:rsid w:val="00557DAB"/>
    <w:rsid w:val="00564BC2"/>
    <w:rsid w:val="00595E09"/>
    <w:rsid w:val="005A02C1"/>
    <w:rsid w:val="005B7081"/>
    <w:rsid w:val="005C007B"/>
    <w:rsid w:val="005D3745"/>
    <w:rsid w:val="005E3D59"/>
    <w:rsid w:val="005F14CE"/>
    <w:rsid w:val="005F153D"/>
    <w:rsid w:val="005F1D12"/>
    <w:rsid w:val="00610510"/>
    <w:rsid w:val="0062080B"/>
    <w:rsid w:val="006264D5"/>
    <w:rsid w:val="006564BF"/>
    <w:rsid w:val="006615D7"/>
    <w:rsid w:val="00670217"/>
    <w:rsid w:val="006704D6"/>
    <w:rsid w:val="00670C46"/>
    <w:rsid w:val="00671E47"/>
    <w:rsid w:val="00675A56"/>
    <w:rsid w:val="00694787"/>
    <w:rsid w:val="006A17E5"/>
    <w:rsid w:val="006B5BD1"/>
    <w:rsid w:val="006D04E4"/>
    <w:rsid w:val="007076AC"/>
    <w:rsid w:val="0074027E"/>
    <w:rsid w:val="0074226F"/>
    <w:rsid w:val="00745939"/>
    <w:rsid w:val="00764BD1"/>
    <w:rsid w:val="007A33FD"/>
    <w:rsid w:val="007A6192"/>
    <w:rsid w:val="007D01C4"/>
    <w:rsid w:val="007D46CD"/>
    <w:rsid w:val="007D60AD"/>
    <w:rsid w:val="007D719D"/>
    <w:rsid w:val="007E0D54"/>
    <w:rsid w:val="007E5FC7"/>
    <w:rsid w:val="007F272B"/>
    <w:rsid w:val="007F779D"/>
    <w:rsid w:val="00804636"/>
    <w:rsid w:val="00804C1D"/>
    <w:rsid w:val="00826E66"/>
    <w:rsid w:val="008409CE"/>
    <w:rsid w:val="008413DA"/>
    <w:rsid w:val="00844330"/>
    <w:rsid w:val="0085752E"/>
    <w:rsid w:val="0087473B"/>
    <w:rsid w:val="00887C61"/>
    <w:rsid w:val="0089293E"/>
    <w:rsid w:val="008B576B"/>
    <w:rsid w:val="008B7C86"/>
    <w:rsid w:val="008C11E3"/>
    <w:rsid w:val="008C3C19"/>
    <w:rsid w:val="0092758D"/>
    <w:rsid w:val="00942531"/>
    <w:rsid w:val="00952356"/>
    <w:rsid w:val="00955B65"/>
    <w:rsid w:val="00966A5B"/>
    <w:rsid w:val="00977AE0"/>
    <w:rsid w:val="00984B67"/>
    <w:rsid w:val="00985A74"/>
    <w:rsid w:val="009B304F"/>
    <w:rsid w:val="009B6E13"/>
    <w:rsid w:val="009D05D2"/>
    <w:rsid w:val="009D5E3F"/>
    <w:rsid w:val="009E687F"/>
    <w:rsid w:val="009F6F8A"/>
    <w:rsid w:val="00A16FB7"/>
    <w:rsid w:val="00A210C4"/>
    <w:rsid w:val="00A30CF4"/>
    <w:rsid w:val="00A532B6"/>
    <w:rsid w:val="00A561FE"/>
    <w:rsid w:val="00A64A00"/>
    <w:rsid w:val="00A66AF2"/>
    <w:rsid w:val="00A7576C"/>
    <w:rsid w:val="00A87B76"/>
    <w:rsid w:val="00AB76BA"/>
    <w:rsid w:val="00AE1B43"/>
    <w:rsid w:val="00AF3556"/>
    <w:rsid w:val="00AF56CD"/>
    <w:rsid w:val="00AF5DA3"/>
    <w:rsid w:val="00B04C6F"/>
    <w:rsid w:val="00B07094"/>
    <w:rsid w:val="00B07C92"/>
    <w:rsid w:val="00B3715D"/>
    <w:rsid w:val="00B41818"/>
    <w:rsid w:val="00B47FED"/>
    <w:rsid w:val="00B57147"/>
    <w:rsid w:val="00B64C90"/>
    <w:rsid w:val="00B65E2F"/>
    <w:rsid w:val="00BA08B4"/>
    <w:rsid w:val="00BE085C"/>
    <w:rsid w:val="00BF78A6"/>
    <w:rsid w:val="00C21306"/>
    <w:rsid w:val="00C2524A"/>
    <w:rsid w:val="00C373B7"/>
    <w:rsid w:val="00C60F94"/>
    <w:rsid w:val="00CE0E4C"/>
    <w:rsid w:val="00CF00F5"/>
    <w:rsid w:val="00D02AED"/>
    <w:rsid w:val="00D1440B"/>
    <w:rsid w:val="00D16DBA"/>
    <w:rsid w:val="00D2380F"/>
    <w:rsid w:val="00D24AAD"/>
    <w:rsid w:val="00D316A9"/>
    <w:rsid w:val="00D338EC"/>
    <w:rsid w:val="00D35C19"/>
    <w:rsid w:val="00D41A78"/>
    <w:rsid w:val="00D44634"/>
    <w:rsid w:val="00D501B6"/>
    <w:rsid w:val="00D52C7D"/>
    <w:rsid w:val="00D55558"/>
    <w:rsid w:val="00D61A87"/>
    <w:rsid w:val="00D7061A"/>
    <w:rsid w:val="00D7243B"/>
    <w:rsid w:val="00D74C5E"/>
    <w:rsid w:val="00D75C93"/>
    <w:rsid w:val="00D85D5B"/>
    <w:rsid w:val="00D85E87"/>
    <w:rsid w:val="00D87E45"/>
    <w:rsid w:val="00DC1730"/>
    <w:rsid w:val="00DF3942"/>
    <w:rsid w:val="00E04B4E"/>
    <w:rsid w:val="00E06AEB"/>
    <w:rsid w:val="00E11A14"/>
    <w:rsid w:val="00E1357E"/>
    <w:rsid w:val="00E40314"/>
    <w:rsid w:val="00E82B6B"/>
    <w:rsid w:val="00EA61B0"/>
    <w:rsid w:val="00EC3C3C"/>
    <w:rsid w:val="00ED7D68"/>
    <w:rsid w:val="00EE0F4E"/>
    <w:rsid w:val="00EE5D0F"/>
    <w:rsid w:val="00EF48D9"/>
    <w:rsid w:val="00F13E77"/>
    <w:rsid w:val="00F309F0"/>
    <w:rsid w:val="00F324E6"/>
    <w:rsid w:val="00F45AFF"/>
    <w:rsid w:val="00F46CF7"/>
    <w:rsid w:val="00F7603A"/>
    <w:rsid w:val="00F7764F"/>
    <w:rsid w:val="00F9292E"/>
    <w:rsid w:val="00F966F3"/>
    <w:rsid w:val="00FA334C"/>
    <w:rsid w:val="00FC185D"/>
    <w:rsid w:val="00FD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4185DD"/>
  <w15:docId w15:val="{83610B97-E4B0-40B6-AE4B-85EAE2E1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4F"/>
    <w:rPr>
      <w:rFonts w:ascii="Times New Roman" w:eastAsia="Times New Roman" w:hAnsi="Times New Roman"/>
    </w:rPr>
  </w:style>
  <w:style w:type="paragraph" w:styleId="Heading1">
    <w:name w:val="heading 1"/>
    <w:basedOn w:val="Normal"/>
    <w:next w:val="Normal"/>
    <w:link w:val="Heading1Char"/>
    <w:qFormat/>
    <w:rsid w:val="00187E4F"/>
    <w:pPr>
      <w:keepNext/>
      <w:outlineLvl w:val="0"/>
    </w:pPr>
    <w:rPr>
      <w:b/>
      <w:sz w:val="30"/>
    </w:rPr>
  </w:style>
  <w:style w:type="paragraph" w:styleId="Heading3">
    <w:name w:val="heading 3"/>
    <w:basedOn w:val="Normal"/>
    <w:next w:val="Normal"/>
    <w:link w:val="Heading3Char"/>
    <w:uiPriority w:val="9"/>
    <w:semiHidden/>
    <w:unhideWhenUsed/>
    <w:qFormat/>
    <w:rsid w:val="00D85D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4F"/>
    <w:rPr>
      <w:rFonts w:ascii="Times New Roman" w:eastAsia="Times New Roman" w:hAnsi="Times New Roman" w:cs="Times New Roman"/>
      <w:b/>
      <w:sz w:val="30"/>
      <w:szCs w:val="20"/>
    </w:rPr>
  </w:style>
  <w:style w:type="paragraph" w:styleId="Header">
    <w:name w:val="header"/>
    <w:basedOn w:val="Normal"/>
    <w:link w:val="HeaderChar"/>
    <w:uiPriority w:val="99"/>
    <w:rsid w:val="00187E4F"/>
    <w:pPr>
      <w:tabs>
        <w:tab w:val="center" w:pos="4320"/>
        <w:tab w:val="right" w:pos="8640"/>
      </w:tabs>
    </w:pPr>
  </w:style>
  <w:style w:type="character" w:customStyle="1" w:styleId="HeaderChar">
    <w:name w:val="Header Char"/>
    <w:basedOn w:val="DefaultParagraphFont"/>
    <w:link w:val="Header"/>
    <w:uiPriority w:val="99"/>
    <w:rsid w:val="00187E4F"/>
    <w:rPr>
      <w:rFonts w:ascii="Times New Roman" w:eastAsia="Times New Roman" w:hAnsi="Times New Roman" w:cs="Times New Roman"/>
      <w:sz w:val="20"/>
      <w:szCs w:val="20"/>
    </w:rPr>
  </w:style>
  <w:style w:type="paragraph" w:customStyle="1" w:styleId="cf6rfooter20081113">
    <w:name w:val="cf6rfooter20081113"/>
    <w:basedOn w:val="BulletB1Number"/>
    <w:link w:val="cf6rfooter20081113Char"/>
    <w:qFormat/>
    <w:rsid w:val="00187E4F"/>
    <w:pPr>
      <w:pBdr>
        <w:top w:val="single" w:sz="4" w:space="1" w:color="auto"/>
      </w:pBdr>
      <w:tabs>
        <w:tab w:val="center" w:pos="4320"/>
        <w:tab w:val="right" w:pos="9900"/>
      </w:tabs>
      <w:suppressAutoHyphens w:val="0"/>
      <w:spacing w:before="0"/>
      <w:ind w:left="0" w:firstLine="0"/>
    </w:pPr>
    <w:rPr>
      <w:i/>
    </w:rPr>
  </w:style>
  <w:style w:type="character" w:customStyle="1" w:styleId="cf6rfooter20081113Char">
    <w:name w:val="cf6rfooter20081113 Char"/>
    <w:basedOn w:val="FooterChar"/>
    <w:link w:val="cf6rfooter20081113"/>
    <w:rsid w:val="00187E4F"/>
    <w:rPr>
      <w:rFonts w:ascii="Times New Roman" w:eastAsia="Times New Roman" w:hAnsi="Times New Roman" w:cs="Times New Roman"/>
      <w:i/>
      <w:sz w:val="20"/>
      <w:szCs w:val="20"/>
    </w:rPr>
  </w:style>
  <w:style w:type="character" w:customStyle="1" w:styleId="Char-Bold">
    <w:name w:val="Char - Bold"/>
    <w:rsid w:val="00187E4F"/>
    <w:rPr>
      <w:b/>
    </w:rPr>
  </w:style>
  <w:style w:type="paragraph" w:customStyle="1" w:styleId="BulletB1Number">
    <w:name w:val="Bullet B (1. Number)"/>
    <w:basedOn w:val="Normal"/>
    <w:rsid w:val="00187E4F"/>
    <w:pPr>
      <w:suppressAutoHyphens/>
      <w:spacing w:before="120"/>
      <w:ind w:left="720" w:hanging="360"/>
    </w:pPr>
  </w:style>
  <w:style w:type="paragraph" w:customStyle="1" w:styleId="BulletCALetter">
    <w:name w:val="Bullet C (A. Letter)"/>
    <w:basedOn w:val="Normal"/>
    <w:rsid w:val="00187E4F"/>
    <w:pPr>
      <w:suppressAutoHyphens/>
      <w:spacing w:before="120"/>
      <w:ind w:left="1080" w:hanging="360"/>
    </w:pPr>
  </w:style>
  <w:style w:type="paragraph" w:styleId="Footer">
    <w:name w:val="footer"/>
    <w:basedOn w:val="Normal"/>
    <w:link w:val="FooterChar"/>
    <w:uiPriority w:val="99"/>
    <w:unhideWhenUsed/>
    <w:rsid w:val="00187E4F"/>
    <w:pPr>
      <w:tabs>
        <w:tab w:val="center" w:pos="4680"/>
        <w:tab w:val="right" w:pos="9360"/>
      </w:tabs>
    </w:pPr>
  </w:style>
  <w:style w:type="character" w:customStyle="1" w:styleId="FooterChar">
    <w:name w:val="Footer Char"/>
    <w:basedOn w:val="DefaultParagraphFont"/>
    <w:link w:val="Footer"/>
    <w:uiPriority w:val="99"/>
    <w:rsid w:val="00187E4F"/>
    <w:rPr>
      <w:rFonts w:ascii="Times New Roman" w:eastAsia="Times New Roman" w:hAnsi="Times New Roman" w:cs="Times New Roman"/>
      <w:sz w:val="20"/>
      <w:szCs w:val="20"/>
    </w:rPr>
  </w:style>
  <w:style w:type="paragraph" w:customStyle="1" w:styleId="TableCell">
    <w:name w:val="Table Cell"/>
    <w:basedOn w:val="Normal"/>
    <w:link w:val="TableCellChar"/>
    <w:rsid w:val="007A33FD"/>
    <w:pPr>
      <w:keepNext/>
      <w:keepLines/>
      <w:suppressAutoHyphens/>
      <w:spacing w:before="40" w:after="40"/>
    </w:pPr>
    <w:rPr>
      <w:sz w:val="16"/>
    </w:rPr>
  </w:style>
  <w:style w:type="paragraph" w:customStyle="1" w:styleId="TableTitle">
    <w:name w:val="Table Title"/>
    <w:basedOn w:val="Normal"/>
    <w:rsid w:val="007A33FD"/>
    <w:pPr>
      <w:keepNext/>
      <w:keepLines/>
      <w:suppressAutoHyphens/>
      <w:spacing w:before="240"/>
    </w:pPr>
    <w:rPr>
      <w:i/>
    </w:rPr>
  </w:style>
  <w:style w:type="character" w:customStyle="1" w:styleId="TableCellChar">
    <w:name w:val="Table Cell Char"/>
    <w:link w:val="TableCell"/>
    <w:rsid w:val="007A33FD"/>
    <w:rPr>
      <w:rFonts w:ascii="Times New Roman" w:eastAsia="Times New Roman" w:hAnsi="Times New Roman" w:cs="Times New Roman"/>
      <w:sz w:val="16"/>
      <w:szCs w:val="20"/>
    </w:rPr>
  </w:style>
  <w:style w:type="paragraph" w:customStyle="1" w:styleId="TableCellCenteredHoriz">
    <w:name w:val="Table Cell Centered (Horiz)"/>
    <w:basedOn w:val="TableCell"/>
    <w:rsid w:val="007A33FD"/>
    <w:pPr>
      <w:jc w:val="center"/>
    </w:pPr>
  </w:style>
  <w:style w:type="character" w:customStyle="1" w:styleId="Char-Superscript">
    <w:name w:val="Char - Superscript"/>
    <w:rsid w:val="007A33FD"/>
    <w:rPr>
      <w:vertAlign w:val="superscript"/>
    </w:rPr>
  </w:style>
  <w:style w:type="paragraph" w:styleId="FootnoteText">
    <w:name w:val="footnote text"/>
    <w:basedOn w:val="Normal"/>
    <w:link w:val="FootnoteTextChar"/>
    <w:semiHidden/>
    <w:rsid w:val="00B3715D"/>
  </w:style>
  <w:style w:type="character" w:customStyle="1" w:styleId="FootnoteTextChar">
    <w:name w:val="Footnote Text Char"/>
    <w:basedOn w:val="DefaultParagraphFont"/>
    <w:link w:val="FootnoteText"/>
    <w:semiHidden/>
    <w:rsid w:val="00B3715D"/>
    <w:rPr>
      <w:rFonts w:ascii="Times New Roman" w:eastAsia="Times New Roman" w:hAnsi="Times New Roman"/>
    </w:rPr>
  </w:style>
  <w:style w:type="paragraph" w:styleId="BalloonText">
    <w:name w:val="Balloon Text"/>
    <w:basedOn w:val="Normal"/>
    <w:link w:val="BalloonTextChar"/>
    <w:uiPriority w:val="99"/>
    <w:semiHidden/>
    <w:unhideWhenUsed/>
    <w:rsid w:val="000A52E7"/>
    <w:rPr>
      <w:rFonts w:ascii="Tahoma" w:hAnsi="Tahoma" w:cs="Tahoma"/>
      <w:sz w:val="16"/>
      <w:szCs w:val="16"/>
    </w:rPr>
  </w:style>
  <w:style w:type="character" w:customStyle="1" w:styleId="BalloonTextChar">
    <w:name w:val="Balloon Text Char"/>
    <w:basedOn w:val="DefaultParagraphFont"/>
    <w:link w:val="BalloonText"/>
    <w:uiPriority w:val="99"/>
    <w:semiHidden/>
    <w:rsid w:val="000A52E7"/>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D5B"/>
    <w:rPr>
      <w:rFonts w:asciiTheme="majorHAnsi" w:eastAsiaTheme="majorEastAsia" w:hAnsiTheme="majorHAnsi" w:cstheme="majorBidi"/>
      <w:b/>
      <w:bCs/>
      <w:color w:val="4F81BD" w:themeColor="accent1"/>
    </w:rPr>
  </w:style>
  <w:style w:type="paragraph" w:customStyle="1" w:styleId="p2">
    <w:name w:val="p2"/>
    <w:basedOn w:val="Normal"/>
    <w:rsid w:val="00D85D5B"/>
    <w:pPr>
      <w:widowControl w:val="0"/>
      <w:tabs>
        <w:tab w:val="left" w:pos="357"/>
      </w:tabs>
      <w:spacing w:line="255" w:lineRule="atLeast"/>
      <w:ind w:left="1083" w:hanging="357"/>
    </w:pPr>
    <w:rPr>
      <w:snapToGrid w:val="0"/>
      <w:sz w:val="24"/>
    </w:rPr>
  </w:style>
  <w:style w:type="paragraph" w:styleId="ListParagraph">
    <w:name w:val="List Paragraph"/>
    <w:basedOn w:val="Normal"/>
    <w:uiPriority w:val="34"/>
    <w:qFormat/>
    <w:rsid w:val="00D85D5B"/>
    <w:pPr>
      <w:ind w:left="720"/>
      <w:contextualSpacing/>
    </w:pPr>
  </w:style>
  <w:style w:type="paragraph" w:customStyle="1" w:styleId="Style17">
    <w:name w:val="Style17"/>
    <w:basedOn w:val="Heading1"/>
    <w:link w:val="Style17Char"/>
    <w:qFormat/>
    <w:rsid w:val="00AB76BA"/>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AB76BA"/>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AB76BA"/>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AB76BA"/>
    <w:pPr>
      <w:tabs>
        <w:tab w:val="right" w:pos="10543"/>
      </w:tabs>
    </w:pPr>
    <w:rPr>
      <w:rFonts w:asciiTheme="minorHAnsi" w:hAnsiTheme="minorHAnsi"/>
      <w:bCs/>
    </w:rPr>
  </w:style>
  <w:style w:type="character" w:customStyle="1" w:styleId="Style18Char">
    <w:name w:val="Style18 Char"/>
    <w:basedOn w:val="Heading1Char"/>
    <w:link w:val="Style18"/>
    <w:rsid w:val="00AB76BA"/>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AB76BA"/>
    <w:rPr>
      <w:rFonts w:asciiTheme="minorHAnsi" w:hAnsiTheme="minorHAnsi"/>
      <w:sz w:val="12"/>
      <w:szCs w:val="12"/>
    </w:rPr>
  </w:style>
  <w:style w:type="character" w:customStyle="1" w:styleId="Style19Char">
    <w:name w:val="Style19 Char"/>
    <w:basedOn w:val="DefaultParagraphFont"/>
    <w:link w:val="Style19"/>
    <w:rsid w:val="00AB76BA"/>
    <w:rPr>
      <w:rFonts w:asciiTheme="minorHAnsi" w:eastAsia="Times New Roman" w:hAnsiTheme="minorHAnsi"/>
      <w:bCs/>
    </w:rPr>
  </w:style>
  <w:style w:type="character" w:customStyle="1" w:styleId="Style20Char">
    <w:name w:val="Style20 Char"/>
    <w:basedOn w:val="DefaultParagraphFont"/>
    <w:link w:val="Style20"/>
    <w:rsid w:val="00AB76BA"/>
    <w:rPr>
      <w:rFonts w:asciiTheme="minorHAnsi" w:eastAsia="Times New Roman" w:hAnsiTheme="minorHAnsi"/>
      <w:sz w:val="12"/>
      <w:szCs w:val="12"/>
    </w:rPr>
  </w:style>
  <w:style w:type="paragraph" w:styleId="Index1">
    <w:name w:val="index 1"/>
    <w:basedOn w:val="Normal"/>
    <w:next w:val="Normal"/>
    <w:autoRedefine/>
    <w:uiPriority w:val="99"/>
    <w:semiHidden/>
    <w:unhideWhenUsed/>
    <w:rsid w:val="00610510"/>
    <w:pPr>
      <w:ind w:left="200" w:hanging="200"/>
    </w:pPr>
  </w:style>
  <w:style w:type="paragraph" w:styleId="IndexHeading">
    <w:name w:val="index heading"/>
    <w:basedOn w:val="Normal"/>
    <w:next w:val="Index1"/>
    <w:uiPriority w:val="99"/>
    <w:semiHidden/>
    <w:rsid w:val="00610510"/>
    <w:rPr>
      <w:rFonts w:ascii="Arial" w:hAnsi="Arial"/>
      <w:b/>
    </w:rPr>
  </w:style>
  <w:style w:type="paragraph" w:styleId="Revision">
    <w:name w:val="Revision"/>
    <w:hidden/>
    <w:uiPriority w:val="99"/>
    <w:semiHidden/>
    <w:rsid w:val="00BA08B4"/>
    <w:rPr>
      <w:rFonts w:ascii="Times New Roman" w:eastAsia="Times New Roman" w:hAnsi="Times New Roman"/>
    </w:rPr>
  </w:style>
  <w:style w:type="table" w:styleId="TableGrid">
    <w:name w:val="Table Grid"/>
    <w:basedOn w:val="TableNormal"/>
    <w:uiPriority w:val="59"/>
    <w:rsid w:val="00BE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91199">
      <w:bodyDiv w:val="1"/>
      <w:marLeft w:val="0"/>
      <w:marRight w:val="0"/>
      <w:marTop w:val="0"/>
      <w:marBottom w:val="0"/>
      <w:divBdr>
        <w:top w:val="none" w:sz="0" w:space="0" w:color="auto"/>
        <w:left w:val="none" w:sz="0" w:space="0" w:color="auto"/>
        <w:bottom w:val="none" w:sz="0" w:space="0" w:color="auto"/>
        <w:right w:val="none" w:sz="0" w:space="0" w:color="auto"/>
      </w:divBdr>
    </w:div>
    <w:div w:id="797913390">
      <w:bodyDiv w:val="1"/>
      <w:marLeft w:val="0"/>
      <w:marRight w:val="0"/>
      <w:marTop w:val="0"/>
      <w:marBottom w:val="0"/>
      <w:divBdr>
        <w:top w:val="none" w:sz="0" w:space="0" w:color="auto"/>
        <w:left w:val="none" w:sz="0" w:space="0" w:color="auto"/>
        <w:bottom w:val="none" w:sz="0" w:space="0" w:color="auto"/>
        <w:right w:val="none" w:sz="0" w:space="0" w:color="auto"/>
      </w:divBdr>
    </w:div>
    <w:div w:id="8388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39887-DE77-4179-A355-8666595B079A}">
  <ds:schemaRefs>
    <ds:schemaRef ds:uri="http://schemas.openxmlformats.org/officeDocument/2006/bibliography"/>
  </ds:schemaRefs>
</ds:datastoreItem>
</file>

<file path=customXml/itemProps2.xml><?xml version="1.0" encoding="utf-8"?>
<ds:datastoreItem xmlns:ds="http://schemas.openxmlformats.org/officeDocument/2006/customXml" ds:itemID="{BC500542-7DFF-42A1-9A8A-FEA08BBB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4282</Words>
  <Characters>24411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 Commins</dc:creator>
  <cp:lastModifiedBy>Wichert, RJ@Energy</cp:lastModifiedBy>
  <cp:revision>23</cp:revision>
  <cp:lastPrinted>2013-05-09T22:49:00Z</cp:lastPrinted>
  <dcterms:created xsi:type="dcterms:W3CDTF">2015-06-09T19:01:00Z</dcterms:created>
  <dcterms:modified xsi:type="dcterms:W3CDTF">2018-10-23T21:54:00Z</dcterms:modified>
</cp:coreProperties>
</file>
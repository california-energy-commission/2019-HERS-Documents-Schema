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E4148A" w:rsidRPr="00AD0CC5" w14:paraId="3F896982" w14:textId="77777777" w:rsidTr="00E4148A">
        <w:trPr>
          <w:cantSplit/>
          <w:trHeight w:val="144"/>
        </w:trPr>
        <w:tc>
          <w:tcPr>
            <w:tcW w:w="5000" w:type="pct"/>
            <w:gridSpan w:val="3"/>
            <w:vAlign w:val="center"/>
          </w:tcPr>
          <w:p w14:paraId="3F896980" w14:textId="77777777" w:rsidR="00E4148A" w:rsidRPr="00903938" w:rsidRDefault="00E4148A" w:rsidP="00E4148A">
            <w:pPr>
              <w:rPr>
                <w:rFonts w:asciiTheme="minorHAnsi" w:hAnsiTheme="minorHAnsi"/>
                <w:b/>
                <w:szCs w:val="18"/>
              </w:rPr>
            </w:pPr>
            <w:r w:rsidRPr="00903938">
              <w:rPr>
                <w:rFonts w:asciiTheme="minorHAnsi" w:hAnsiTheme="minorHAnsi"/>
                <w:b/>
                <w:szCs w:val="18"/>
              </w:rPr>
              <w:t>A. System Information</w:t>
            </w:r>
          </w:p>
          <w:p w14:paraId="3F896981" w14:textId="77777777" w:rsidR="00E4148A" w:rsidRPr="00AD0CC5" w:rsidRDefault="00E4148A" w:rsidP="00880CC5">
            <w:pPr>
              <w:rPr>
                <w:rFonts w:asciiTheme="minorHAnsi" w:hAnsiTheme="minorHAnsi"/>
                <w:i/>
                <w:sz w:val="18"/>
                <w:szCs w:val="18"/>
              </w:rPr>
            </w:pPr>
            <w:r w:rsidRPr="00AD0CC5">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641EDB" w:rsidRPr="00AD0CC5" w14:paraId="3F896986" w14:textId="77777777" w:rsidTr="00E4148A">
        <w:trPr>
          <w:cantSplit/>
          <w:trHeight w:val="144"/>
        </w:trPr>
        <w:tc>
          <w:tcPr>
            <w:tcW w:w="215" w:type="pct"/>
            <w:vAlign w:val="center"/>
          </w:tcPr>
          <w:p w14:paraId="3F896983"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984" w14:textId="19AF476F" w:rsidR="00641EDB" w:rsidRPr="00AD0CC5" w:rsidRDefault="00641EDB" w:rsidP="00641EDB">
            <w:pPr>
              <w:ind w:hanging="18"/>
              <w:rPr>
                <w:rFonts w:asciiTheme="minorHAnsi" w:hAnsiTheme="minorHAnsi"/>
                <w:sz w:val="18"/>
                <w:szCs w:val="18"/>
              </w:rPr>
            </w:pPr>
            <w:ins w:id="0" w:author="Smith, Alexis@Energy" w:date="2019-01-07T07:53:00Z">
              <w:r w:rsidRPr="00B2548D">
                <w:rPr>
                  <w:rFonts w:asciiTheme="minorHAnsi" w:hAnsiTheme="minorHAnsi"/>
                  <w:sz w:val="18"/>
                  <w:szCs w:val="18"/>
                </w:rPr>
                <w:t>Space Conditioning System Identification or Name</w:t>
              </w:r>
            </w:ins>
            <w:del w:id="1" w:author="Smith, Alexis@Energy" w:date="2019-01-07T07:53:00Z">
              <w:r w:rsidRPr="00AD0CC5" w:rsidDel="00117638">
                <w:rPr>
                  <w:rFonts w:asciiTheme="minorHAnsi" w:hAnsiTheme="minorHAnsi"/>
                  <w:sz w:val="18"/>
                  <w:szCs w:val="18"/>
                </w:rPr>
                <w:delText>System Name or Identification/Tag</w:delText>
              </w:r>
            </w:del>
          </w:p>
        </w:tc>
        <w:tc>
          <w:tcPr>
            <w:tcW w:w="2505" w:type="pct"/>
            <w:vAlign w:val="center"/>
          </w:tcPr>
          <w:p w14:paraId="3F896985" w14:textId="77777777" w:rsidR="00641EDB" w:rsidRPr="00AD0CC5" w:rsidRDefault="00641EDB" w:rsidP="00641EDB">
            <w:pPr>
              <w:rPr>
                <w:rFonts w:asciiTheme="minorHAnsi" w:hAnsiTheme="minorHAnsi"/>
                <w:sz w:val="18"/>
                <w:szCs w:val="18"/>
              </w:rPr>
            </w:pPr>
          </w:p>
        </w:tc>
      </w:tr>
      <w:tr w:rsidR="00641EDB" w:rsidRPr="00AD0CC5" w14:paraId="3F89698A" w14:textId="77777777" w:rsidTr="00E4148A">
        <w:trPr>
          <w:cantSplit/>
          <w:trHeight w:val="144"/>
        </w:trPr>
        <w:tc>
          <w:tcPr>
            <w:tcW w:w="215" w:type="pct"/>
            <w:vAlign w:val="center"/>
          </w:tcPr>
          <w:p w14:paraId="3F896987"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988" w14:textId="5E271FDA" w:rsidR="00641EDB" w:rsidRPr="00AD0CC5" w:rsidRDefault="00641EDB" w:rsidP="00641EDB">
            <w:pPr>
              <w:ind w:hanging="18"/>
              <w:rPr>
                <w:rFonts w:asciiTheme="minorHAnsi" w:hAnsiTheme="minorHAnsi"/>
                <w:sz w:val="18"/>
                <w:szCs w:val="18"/>
              </w:rPr>
            </w:pPr>
            <w:ins w:id="2" w:author="Smith, Alexis@Energy" w:date="2019-01-07T07:53:00Z">
              <w:r w:rsidRPr="002D77F8">
                <w:rPr>
                  <w:rFonts w:asciiTheme="minorHAnsi" w:hAnsiTheme="minorHAnsi"/>
                  <w:sz w:val="18"/>
                  <w:szCs w:val="18"/>
                </w:rPr>
                <w:t>Space Conditioning System Description of Area Served</w:t>
              </w:r>
            </w:ins>
            <w:del w:id="3" w:author="Smith, Alexis@Energy" w:date="2019-01-07T07:53:00Z">
              <w:r w:rsidRPr="00AD0CC5" w:rsidDel="00117638">
                <w:rPr>
                  <w:rFonts w:asciiTheme="minorHAnsi" w:hAnsiTheme="minorHAnsi"/>
                  <w:sz w:val="18"/>
                  <w:szCs w:val="18"/>
                </w:rPr>
                <w:delText>System Location or Area Served</w:delText>
              </w:r>
            </w:del>
          </w:p>
        </w:tc>
        <w:tc>
          <w:tcPr>
            <w:tcW w:w="2505" w:type="pct"/>
            <w:vAlign w:val="center"/>
          </w:tcPr>
          <w:p w14:paraId="3F896989" w14:textId="77777777" w:rsidR="00641EDB" w:rsidRPr="00AD0CC5" w:rsidRDefault="00641EDB" w:rsidP="00641EDB">
            <w:pPr>
              <w:tabs>
                <w:tab w:val="center" w:pos="4320"/>
                <w:tab w:val="right" w:pos="8640"/>
              </w:tabs>
              <w:rPr>
                <w:rFonts w:asciiTheme="minorHAnsi" w:hAnsiTheme="minorHAnsi"/>
                <w:sz w:val="18"/>
                <w:szCs w:val="18"/>
              </w:rPr>
            </w:pPr>
          </w:p>
        </w:tc>
      </w:tr>
      <w:tr w:rsidR="0069405F" w:rsidRPr="00AD0CC5" w14:paraId="387BEF89" w14:textId="77777777" w:rsidTr="00E4148A">
        <w:trPr>
          <w:cantSplit/>
          <w:trHeight w:val="144"/>
          <w:ins w:id="4" w:author="Smith, Alexis@Energy" w:date="2019-01-07T08:01:00Z"/>
        </w:trPr>
        <w:tc>
          <w:tcPr>
            <w:tcW w:w="215" w:type="pct"/>
            <w:vAlign w:val="center"/>
          </w:tcPr>
          <w:p w14:paraId="041EB6D0" w14:textId="2175D764" w:rsidR="0069405F" w:rsidRPr="00AD0CC5" w:rsidRDefault="0069405F" w:rsidP="0069405F">
            <w:pPr>
              <w:jc w:val="center"/>
              <w:rPr>
                <w:ins w:id="5" w:author="Smith, Alexis@Energy" w:date="2019-01-07T08:01:00Z"/>
                <w:rFonts w:asciiTheme="minorHAnsi" w:hAnsiTheme="minorHAnsi"/>
                <w:sz w:val="18"/>
                <w:szCs w:val="18"/>
              </w:rPr>
            </w:pPr>
            <w:ins w:id="6" w:author="Smith, Alexis@Energy" w:date="2019-01-07T08:01:00Z">
              <w:r>
                <w:rPr>
                  <w:rFonts w:asciiTheme="minorHAnsi" w:hAnsiTheme="minorHAnsi"/>
                  <w:sz w:val="18"/>
                  <w:szCs w:val="18"/>
                </w:rPr>
                <w:t>03</w:t>
              </w:r>
            </w:ins>
          </w:p>
        </w:tc>
        <w:tc>
          <w:tcPr>
            <w:tcW w:w="2280" w:type="pct"/>
            <w:vAlign w:val="center"/>
          </w:tcPr>
          <w:p w14:paraId="2957F4F3" w14:textId="10BFA51A" w:rsidR="0069405F" w:rsidRPr="002D77F8" w:rsidRDefault="0069405F" w:rsidP="00EC6F79">
            <w:pPr>
              <w:ind w:hanging="18"/>
              <w:rPr>
                <w:ins w:id="7" w:author="Smith, Alexis@Energy" w:date="2019-01-07T08:01:00Z"/>
                <w:rFonts w:asciiTheme="minorHAnsi" w:hAnsiTheme="minorHAnsi"/>
                <w:sz w:val="18"/>
                <w:szCs w:val="18"/>
              </w:rPr>
            </w:pPr>
            <w:ins w:id="8" w:author="Smith, Alexis@Energy" w:date="2019-01-07T08:01:00Z">
              <w:r w:rsidRPr="00B2548D">
                <w:rPr>
                  <w:rFonts w:asciiTheme="minorHAnsi" w:hAnsiTheme="minorHAnsi"/>
                  <w:sz w:val="18"/>
                  <w:szCs w:val="18"/>
                </w:rPr>
                <w:t>Indoor Unit Name</w:t>
              </w:r>
            </w:ins>
            <w:ins w:id="9" w:author="Smith, Alexis@Energy" w:date="2019-01-07T08:43:00Z">
              <w:r w:rsidR="00277B0D">
                <w:rPr>
                  <w:rFonts w:asciiTheme="minorHAnsi" w:hAnsiTheme="minorHAnsi"/>
                  <w:sz w:val="18"/>
                  <w:szCs w:val="18"/>
                </w:rPr>
                <w:t xml:space="preserve"> </w:t>
              </w:r>
            </w:ins>
          </w:p>
        </w:tc>
        <w:tc>
          <w:tcPr>
            <w:tcW w:w="2505" w:type="pct"/>
            <w:vAlign w:val="center"/>
          </w:tcPr>
          <w:p w14:paraId="2E5CC846" w14:textId="77777777" w:rsidR="0069405F" w:rsidRPr="00AD0CC5" w:rsidRDefault="0069405F" w:rsidP="0069405F">
            <w:pPr>
              <w:tabs>
                <w:tab w:val="center" w:pos="4320"/>
                <w:tab w:val="right" w:pos="8640"/>
              </w:tabs>
              <w:rPr>
                <w:ins w:id="10" w:author="Smith, Alexis@Energy" w:date="2019-01-07T08:01:00Z"/>
                <w:rFonts w:asciiTheme="minorHAnsi" w:hAnsiTheme="minorHAnsi"/>
                <w:sz w:val="18"/>
                <w:szCs w:val="18"/>
              </w:rPr>
            </w:pPr>
          </w:p>
        </w:tc>
      </w:tr>
      <w:tr w:rsidR="0069405F" w:rsidRPr="00AD0CC5" w14:paraId="13622FA1" w14:textId="77777777" w:rsidTr="00E4148A">
        <w:trPr>
          <w:cantSplit/>
          <w:trHeight w:val="144"/>
          <w:ins w:id="11" w:author="Ferris, Todd@Energy" w:date="2018-11-19T15:29:00Z"/>
        </w:trPr>
        <w:tc>
          <w:tcPr>
            <w:tcW w:w="215" w:type="pct"/>
            <w:vAlign w:val="center"/>
          </w:tcPr>
          <w:p w14:paraId="75494575" w14:textId="417EB37A" w:rsidR="0069405F" w:rsidRPr="00AD0CC5" w:rsidRDefault="0069405F" w:rsidP="0069405F">
            <w:pPr>
              <w:jc w:val="center"/>
              <w:rPr>
                <w:ins w:id="12" w:author="Ferris, Todd@Energy" w:date="2018-11-19T15:29:00Z"/>
                <w:rFonts w:asciiTheme="minorHAnsi" w:hAnsiTheme="minorHAnsi"/>
                <w:sz w:val="18"/>
                <w:szCs w:val="18"/>
              </w:rPr>
            </w:pPr>
            <w:ins w:id="13" w:author="Ferris, Todd@Energy" w:date="2018-11-19T15:29:00Z">
              <w:r>
                <w:rPr>
                  <w:rFonts w:asciiTheme="minorHAnsi" w:hAnsiTheme="minorHAnsi"/>
                  <w:sz w:val="18"/>
                  <w:szCs w:val="18"/>
                </w:rPr>
                <w:t>0</w:t>
              </w:r>
            </w:ins>
            <w:ins w:id="14" w:author="Smith, Alexis@Energy" w:date="2019-01-07T08:02:00Z">
              <w:r w:rsidR="00114058">
                <w:rPr>
                  <w:rFonts w:asciiTheme="minorHAnsi" w:hAnsiTheme="minorHAnsi"/>
                  <w:sz w:val="18"/>
                  <w:szCs w:val="18"/>
                </w:rPr>
                <w:t>4</w:t>
              </w:r>
            </w:ins>
            <w:ins w:id="15" w:author="Ferris, Todd@Energy" w:date="2018-11-19T15:29:00Z">
              <w:del w:id="16" w:author="Smith, Alexis@Energy" w:date="2019-01-07T08:02:00Z">
                <w:r w:rsidDel="00114058">
                  <w:rPr>
                    <w:rFonts w:asciiTheme="minorHAnsi" w:hAnsiTheme="minorHAnsi"/>
                    <w:sz w:val="18"/>
                    <w:szCs w:val="18"/>
                  </w:rPr>
                  <w:delText>3</w:delText>
                </w:r>
              </w:del>
            </w:ins>
          </w:p>
        </w:tc>
        <w:tc>
          <w:tcPr>
            <w:tcW w:w="2280" w:type="pct"/>
            <w:vAlign w:val="center"/>
          </w:tcPr>
          <w:p w14:paraId="16FA93CA" w14:textId="1764A032" w:rsidR="0069405F" w:rsidRPr="00AD0CC5" w:rsidRDefault="0069405F" w:rsidP="0069405F">
            <w:pPr>
              <w:ind w:hanging="18"/>
              <w:rPr>
                <w:ins w:id="17" w:author="Ferris, Todd@Energy" w:date="2018-11-19T15:29:00Z"/>
                <w:rFonts w:asciiTheme="minorHAnsi" w:hAnsiTheme="minorHAnsi"/>
                <w:sz w:val="18"/>
                <w:szCs w:val="18"/>
              </w:rPr>
            </w:pPr>
            <w:ins w:id="18" w:author="Ferris, Todd@Energy" w:date="2018-11-19T15:29: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260470A5" w14:textId="77777777" w:rsidR="0069405F" w:rsidRPr="00AD0CC5" w:rsidRDefault="0069405F" w:rsidP="0069405F">
            <w:pPr>
              <w:rPr>
                <w:ins w:id="19" w:author="Ferris, Todd@Energy" w:date="2018-11-19T15:29:00Z"/>
                <w:rFonts w:asciiTheme="minorHAnsi" w:hAnsiTheme="minorHAnsi"/>
                <w:sz w:val="18"/>
                <w:szCs w:val="18"/>
              </w:rPr>
            </w:pPr>
          </w:p>
        </w:tc>
      </w:tr>
      <w:tr w:rsidR="0069405F" w:rsidRPr="00AD0CC5" w14:paraId="7387D417" w14:textId="77777777" w:rsidTr="00E4148A">
        <w:trPr>
          <w:cantSplit/>
          <w:trHeight w:val="144"/>
          <w:ins w:id="20" w:author="Ferris, Todd@Energy" w:date="2018-11-19T15:29:00Z"/>
        </w:trPr>
        <w:tc>
          <w:tcPr>
            <w:tcW w:w="215" w:type="pct"/>
            <w:vAlign w:val="center"/>
          </w:tcPr>
          <w:p w14:paraId="2E0776E7" w14:textId="13791A61" w:rsidR="0069405F" w:rsidRPr="00AD0CC5" w:rsidRDefault="0069405F" w:rsidP="0069405F">
            <w:pPr>
              <w:jc w:val="center"/>
              <w:rPr>
                <w:ins w:id="21" w:author="Ferris, Todd@Energy" w:date="2018-11-19T15:29:00Z"/>
                <w:rFonts w:asciiTheme="minorHAnsi" w:hAnsiTheme="minorHAnsi"/>
                <w:sz w:val="18"/>
                <w:szCs w:val="18"/>
              </w:rPr>
            </w:pPr>
            <w:ins w:id="22" w:author="Ferris, Todd@Energy" w:date="2018-11-19T15:29:00Z">
              <w:r>
                <w:rPr>
                  <w:rFonts w:asciiTheme="minorHAnsi" w:hAnsiTheme="minorHAnsi"/>
                  <w:sz w:val="18"/>
                  <w:szCs w:val="18"/>
                </w:rPr>
                <w:t>0</w:t>
              </w:r>
            </w:ins>
            <w:ins w:id="23" w:author="Smith, Alexis@Energy" w:date="2019-01-07T08:02:00Z">
              <w:r w:rsidR="00114058">
                <w:rPr>
                  <w:rFonts w:asciiTheme="minorHAnsi" w:hAnsiTheme="minorHAnsi"/>
                  <w:sz w:val="18"/>
                  <w:szCs w:val="18"/>
                </w:rPr>
                <w:t>5</w:t>
              </w:r>
            </w:ins>
            <w:ins w:id="24" w:author="Ferris, Todd@Energy" w:date="2018-11-19T15:29:00Z">
              <w:del w:id="25" w:author="Smith, Alexis@Energy" w:date="2019-01-07T08:02:00Z">
                <w:r w:rsidDel="00114058">
                  <w:rPr>
                    <w:rFonts w:asciiTheme="minorHAnsi" w:hAnsiTheme="minorHAnsi"/>
                    <w:sz w:val="18"/>
                    <w:szCs w:val="18"/>
                  </w:rPr>
                  <w:delText>4</w:delText>
                </w:r>
              </w:del>
            </w:ins>
          </w:p>
        </w:tc>
        <w:tc>
          <w:tcPr>
            <w:tcW w:w="2280" w:type="pct"/>
            <w:vAlign w:val="center"/>
          </w:tcPr>
          <w:p w14:paraId="6F69481E" w14:textId="7952ED34" w:rsidR="0069405F" w:rsidRPr="00AD0CC5" w:rsidRDefault="0069405F" w:rsidP="0069405F">
            <w:pPr>
              <w:ind w:hanging="18"/>
              <w:rPr>
                <w:ins w:id="26" w:author="Ferris, Todd@Energy" w:date="2018-11-19T15:29:00Z"/>
                <w:rFonts w:asciiTheme="minorHAnsi" w:hAnsiTheme="minorHAnsi"/>
                <w:sz w:val="18"/>
                <w:szCs w:val="18"/>
              </w:rPr>
            </w:pPr>
            <w:ins w:id="27" w:author="Ferris, Todd@Energy" w:date="2018-11-19T15:29: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35009CB0" w14:textId="77777777" w:rsidR="0069405F" w:rsidRPr="00AD0CC5" w:rsidRDefault="0069405F" w:rsidP="0069405F">
            <w:pPr>
              <w:rPr>
                <w:ins w:id="28" w:author="Ferris, Todd@Energy" w:date="2018-11-19T15:29:00Z"/>
                <w:rFonts w:asciiTheme="minorHAnsi" w:hAnsiTheme="minorHAnsi"/>
                <w:sz w:val="18"/>
                <w:szCs w:val="18"/>
              </w:rPr>
            </w:pPr>
          </w:p>
        </w:tc>
      </w:tr>
      <w:tr w:rsidR="0069405F" w:rsidRPr="00AD0CC5" w14:paraId="59F9A383" w14:textId="77777777" w:rsidTr="00E4148A">
        <w:trPr>
          <w:cantSplit/>
          <w:trHeight w:val="144"/>
          <w:ins w:id="29" w:author="Ferris, Todd@Energy" w:date="2018-11-19T15:29:00Z"/>
        </w:trPr>
        <w:tc>
          <w:tcPr>
            <w:tcW w:w="215" w:type="pct"/>
            <w:vAlign w:val="center"/>
          </w:tcPr>
          <w:p w14:paraId="55615BE4" w14:textId="7D0ACF74" w:rsidR="0069405F" w:rsidRPr="00AD0CC5" w:rsidRDefault="0069405F" w:rsidP="0069405F">
            <w:pPr>
              <w:jc w:val="center"/>
              <w:rPr>
                <w:ins w:id="30" w:author="Ferris, Todd@Energy" w:date="2018-11-19T15:29:00Z"/>
                <w:rFonts w:asciiTheme="minorHAnsi" w:hAnsiTheme="minorHAnsi"/>
                <w:sz w:val="18"/>
                <w:szCs w:val="18"/>
              </w:rPr>
            </w:pPr>
            <w:ins w:id="31" w:author="Ferris, Todd@Energy" w:date="2018-11-19T15:29:00Z">
              <w:r>
                <w:rPr>
                  <w:rFonts w:asciiTheme="minorHAnsi" w:hAnsiTheme="minorHAnsi"/>
                  <w:sz w:val="18"/>
                  <w:szCs w:val="18"/>
                </w:rPr>
                <w:t>0</w:t>
              </w:r>
            </w:ins>
            <w:ins w:id="32" w:author="Smith, Alexis@Energy" w:date="2019-01-07T08:02:00Z">
              <w:r w:rsidR="00114058">
                <w:rPr>
                  <w:rFonts w:asciiTheme="minorHAnsi" w:hAnsiTheme="minorHAnsi"/>
                  <w:sz w:val="18"/>
                  <w:szCs w:val="18"/>
                </w:rPr>
                <w:t>6</w:t>
              </w:r>
            </w:ins>
            <w:ins w:id="33" w:author="Ferris, Todd@Energy" w:date="2018-11-19T15:29:00Z">
              <w:del w:id="34" w:author="Smith, Alexis@Energy" w:date="2019-01-07T08:02:00Z">
                <w:r w:rsidDel="00114058">
                  <w:rPr>
                    <w:rFonts w:asciiTheme="minorHAnsi" w:hAnsiTheme="minorHAnsi"/>
                    <w:sz w:val="18"/>
                    <w:szCs w:val="18"/>
                  </w:rPr>
                  <w:delText>5</w:delText>
                </w:r>
              </w:del>
            </w:ins>
          </w:p>
        </w:tc>
        <w:tc>
          <w:tcPr>
            <w:tcW w:w="2280" w:type="pct"/>
            <w:vAlign w:val="center"/>
          </w:tcPr>
          <w:p w14:paraId="130F1A44" w14:textId="54AD2BB6" w:rsidR="0069405F" w:rsidRPr="00AD0CC5" w:rsidRDefault="0069405F" w:rsidP="0069405F">
            <w:pPr>
              <w:ind w:hanging="18"/>
              <w:rPr>
                <w:ins w:id="35" w:author="Ferris, Todd@Energy" w:date="2018-11-19T15:29:00Z"/>
                <w:rFonts w:asciiTheme="minorHAnsi" w:hAnsiTheme="minorHAnsi"/>
                <w:sz w:val="18"/>
                <w:szCs w:val="18"/>
              </w:rPr>
            </w:pPr>
            <w:ins w:id="36" w:author="Ferris, Todd@Energy" w:date="2018-11-19T15:29: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456F4D6A" w14:textId="77777777" w:rsidR="0069405F" w:rsidRPr="00AD0CC5" w:rsidRDefault="0069405F" w:rsidP="0069405F">
            <w:pPr>
              <w:rPr>
                <w:ins w:id="37" w:author="Ferris, Todd@Energy" w:date="2018-11-19T15:29:00Z"/>
                <w:rFonts w:asciiTheme="minorHAnsi" w:hAnsiTheme="minorHAnsi"/>
                <w:sz w:val="18"/>
                <w:szCs w:val="18"/>
              </w:rPr>
            </w:pPr>
          </w:p>
        </w:tc>
      </w:tr>
      <w:tr w:rsidR="0069405F" w:rsidRPr="00AD0CC5" w:rsidDel="006A4662" w14:paraId="3F89698E" w14:textId="3AC8D583" w:rsidTr="00E4148A">
        <w:trPr>
          <w:cantSplit/>
          <w:trHeight w:val="144"/>
          <w:del w:id="38" w:author="Ferris, Todd@Energy" w:date="2018-11-19T15:29:00Z"/>
        </w:trPr>
        <w:tc>
          <w:tcPr>
            <w:tcW w:w="215" w:type="pct"/>
            <w:vAlign w:val="center"/>
          </w:tcPr>
          <w:p w14:paraId="3F89698B" w14:textId="7ED5AE94" w:rsidR="0069405F" w:rsidRPr="00AD0CC5" w:rsidDel="006A4662" w:rsidRDefault="0069405F" w:rsidP="0069405F">
            <w:pPr>
              <w:jc w:val="center"/>
              <w:rPr>
                <w:del w:id="39" w:author="Ferris, Todd@Energy" w:date="2018-11-19T15:29:00Z"/>
                <w:rFonts w:asciiTheme="minorHAnsi" w:hAnsiTheme="minorHAnsi"/>
                <w:sz w:val="18"/>
                <w:szCs w:val="18"/>
              </w:rPr>
            </w:pPr>
            <w:del w:id="40" w:author="Ferris, Todd@Energy" w:date="2018-11-19T15:29:00Z">
              <w:r w:rsidRPr="00AD0CC5" w:rsidDel="006A4662">
                <w:rPr>
                  <w:rFonts w:asciiTheme="minorHAnsi" w:hAnsiTheme="minorHAnsi"/>
                  <w:sz w:val="18"/>
                  <w:szCs w:val="18"/>
                </w:rPr>
                <w:delText>03</w:delText>
              </w:r>
            </w:del>
          </w:p>
        </w:tc>
        <w:tc>
          <w:tcPr>
            <w:tcW w:w="2280" w:type="pct"/>
            <w:vAlign w:val="center"/>
          </w:tcPr>
          <w:p w14:paraId="3F89698C" w14:textId="66976B62" w:rsidR="0069405F" w:rsidRPr="00AD0CC5" w:rsidDel="006A4662" w:rsidRDefault="0069405F" w:rsidP="0069405F">
            <w:pPr>
              <w:ind w:hanging="18"/>
              <w:rPr>
                <w:del w:id="41" w:author="Ferris, Todd@Energy" w:date="2018-11-19T15:29:00Z"/>
                <w:rFonts w:asciiTheme="minorHAnsi" w:hAnsiTheme="minorHAnsi"/>
                <w:sz w:val="18"/>
                <w:szCs w:val="18"/>
              </w:rPr>
            </w:pPr>
            <w:del w:id="42" w:author="Ferris, Todd@Energy" w:date="2018-11-19T15:29:00Z">
              <w:r w:rsidRPr="00AD0CC5" w:rsidDel="006A4662">
                <w:rPr>
                  <w:rFonts w:asciiTheme="minorHAnsi" w:hAnsiTheme="minorHAnsi"/>
                  <w:sz w:val="18"/>
                  <w:szCs w:val="18"/>
                </w:rPr>
                <w:delText>Status: SEER</w:delText>
              </w:r>
              <w:r w:rsidDel="006A4662">
                <w:rPr>
                  <w:rFonts w:asciiTheme="minorHAnsi" w:hAnsiTheme="minorHAnsi"/>
                  <w:sz w:val="18"/>
                  <w:szCs w:val="18"/>
                </w:rPr>
                <w:delText xml:space="preserve"> and EER</w:delText>
              </w:r>
              <w:r w:rsidRPr="00AD0CC5" w:rsidDel="006A4662">
                <w:rPr>
                  <w:rFonts w:asciiTheme="minorHAnsi" w:hAnsiTheme="minorHAnsi"/>
                  <w:sz w:val="18"/>
                  <w:szCs w:val="18"/>
                </w:rPr>
                <w:delText xml:space="preserve"> </w:delText>
              </w:r>
              <w:r w:rsidDel="006A4662">
                <w:rPr>
                  <w:rFonts w:asciiTheme="minorHAnsi" w:hAnsiTheme="minorHAnsi"/>
                  <w:sz w:val="18"/>
                  <w:szCs w:val="18"/>
                </w:rPr>
                <w:delText>P</w:delText>
              </w:r>
              <w:r w:rsidRPr="00AD0CC5" w:rsidDel="006A4662">
                <w:rPr>
                  <w:rFonts w:asciiTheme="minorHAnsi" w:hAnsiTheme="minorHAnsi"/>
                  <w:sz w:val="18"/>
                  <w:szCs w:val="18"/>
                </w:rPr>
                <w:delText xml:space="preserve">erformance </w:delText>
              </w:r>
              <w:r w:rsidDel="006A4662">
                <w:rPr>
                  <w:rFonts w:asciiTheme="minorHAnsi" w:hAnsiTheme="minorHAnsi"/>
                  <w:sz w:val="18"/>
                  <w:szCs w:val="18"/>
                </w:rPr>
                <w:delText>C</w:delText>
              </w:r>
              <w:r w:rsidRPr="00AD0CC5" w:rsidDel="006A4662">
                <w:rPr>
                  <w:rFonts w:asciiTheme="minorHAnsi" w:hAnsiTheme="minorHAnsi"/>
                  <w:sz w:val="18"/>
                  <w:szCs w:val="18"/>
                </w:rPr>
                <w:delText xml:space="preserve">ompliance </w:delText>
              </w:r>
              <w:r w:rsidDel="006A4662">
                <w:rPr>
                  <w:rFonts w:asciiTheme="minorHAnsi" w:hAnsiTheme="minorHAnsi"/>
                  <w:sz w:val="18"/>
                  <w:szCs w:val="18"/>
                </w:rPr>
                <w:delText>C</w:delText>
              </w:r>
              <w:r w:rsidRPr="00AD0CC5" w:rsidDel="006A4662">
                <w:rPr>
                  <w:rFonts w:asciiTheme="minorHAnsi" w:hAnsiTheme="minorHAnsi"/>
                  <w:sz w:val="18"/>
                  <w:szCs w:val="18"/>
                </w:rPr>
                <w:delText xml:space="preserve">redit </w:delText>
              </w:r>
              <w:r w:rsidDel="006A4662">
                <w:rPr>
                  <w:rFonts w:asciiTheme="minorHAnsi" w:hAnsiTheme="minorHAnsi"/>
                  <w:sz w:val="18"/>
                  <w:szCs w:val="18"/>
                </w:rPr>
                <w:delText>C</w:delText>
              </w:r>
              <w:r w:rsidRPr="00AD0CC5" w:rsidDel="006A4662">
                <w:rPr>
                  <w:rFonts w:asciiTheme="minorHAnsi" w:hAnsiTheme="minorHAnsi"/>
                  <w:sz w:val="18"/>
                  <w:szCs w:val="18"/>
                </w:rPr>
                <w:delText>heck</w:delText>
              </w:r>
            </w:del>
          </w:p>
        </w:tc>
        <w:tc>
          <w:tcPr>
            <w:tcW w:w="2505" w:type="pct"/>
            <w:vAlign w:val="center"/>
          </w:tcPr>
          <w:p w14:paraId="3F89698D" w14:textId="59FF861C" w:rsidR="0069405F" w:rsidRPr="00AD0CC5" w:rsidDel="006A4662" w:rsidRDefault="0069405F" w:rsidP="0069405F">
            <w:pPr>
              <w:rPr>
                <w:del w:id="43" w:author="Ferris, Todd@Energy" w:date="2018-11-19T15:29:00Z"/>
                <w:rFonts w:asciiTheme="minorHAnsi" w:hAnsiTheme="minorHAnsi"/>
                <w:sz w:val="18"/>
                <w:szCs w:val="18"/>
              </w:rPr>
            </w:pPr>
          </w:p>
        </w:tc>
      </w:tr>
      <w:tr w:rsidR="0069405F" w:rsidRPr="00AD0CC5" w14:paraId="3F896992" w14:textId="77777777" w:rsidTr="00E4148A">
        <w:trPr>
          <w:cantSplit/>
          <w:trHeight w:val="144"/>
        </w:trPr>
        <w:tc>
          <w:tcPr>
            <w:tcW w:w="215" w:type="pct"/>
            <w:vAlign w:val="center"/>
          </w:tcPr>
          <w:p w14:paraId="3F89698F" w14:textId="656B9891"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44" w:author="Smith, Alexis@Energy" w:date="2019-01-07T08:13:00Z">
              <w:r w:rsidR="005B2538">
                <w:rPr>
                  <w:rFonts w:asciiTheme="minorHAnsi" w:hAnsiTheme="minorHAnsi"/>
                  <w:sz w:val="18"/>
                  <w:szCs w:val="18"/>
                </w:rPr>
                <w:t>7</w:t>
              </w:r>
            </w:ins>
            <w:ins w:id="45" w:author="Ferris, Todd@Energy" w:date="2018-11-19T15:29:00Z">
              <w:del w:id="46" w:author="Smith, Alexis@Energy" w:date="2019-01-07T08:13:00Z">
                <w:r w:rsidDel="005B2538">
                  <w:rPr>
                    <w:rFonts w:asciiTheme="minorHAnsi" w:hAnsiTheme="minorHAnsi"/>
                    <w:sz w:val="18"/>
                    <w:szCs w:val="18"/>
                  </w:rPr>
                  <w:delText>6</w:delText>
                </w:r>
              </w:del>
            </w:ins>
            <w:del w:id="47" w:author="Ferris, Todd@Energy" w:date="2018-11-19T15:29:00Z">
              <w:r w:rsidDel="006A4662">
                <w:rPr>
                  <w:rFonts w:asciiTheme="minorHAnsi" w:hAnsiTheme="minorHAnsi"/>
                  <w:sz w:val="18"/>
                  <w:szCs w:val="18"/>
                </w:rPr>
                <w:delText>4</w:delText>
              </w:r>
            </w:del>
          </w:p>
        </w:tc>
        <w:tc>
          <w:tcPr>
            <w:tcW w:w="2280" w:type="pct"/>
            <w:vAlign w:val="center"/>
          </w:tcPr>
          <w:p w14:paraId="3F896990" w14:textId="2B9C0327" w:rsidR="0069405F" w:rsidRPr="00AD0CC5" w:rsidRDefault="0069405F" w:rsidP="0069405F">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991" w14:textId="77777777" w:rsidR="0069405F" w:rsidRPr="00AD0CC5" w:rsidRDefault="0069405F" w:rsidP="0069405F">
            <w:pPr>
              <w:rPr>
                <w:rFonts w:asciiTheme="minorHAnsi" w:hAnsiTheme="minorHAnsi"/>
                <w:sz w:val="18"/>
                <w:szCs w:val="18"/>
              </w:rPr>
            </w:pPr>
          </w:p>
        </w:tc>
      </w:tr>
      <w:tr w:rsidR="0069405F" w:rsidRPr="00AD0CC5" w14:paraId="3F896996" w14:textId="77777777" w:rsidTr="00E4148A">
        <w:trPr>
          <w:cantSplit/>
          <w:trHeight w:val="144"/>
        </w:trPr>
        <w:tc>
          <w:tcPr>
            <w:tcW w:w="215" w:type="pct"/>
            <w:vAlign w:val="center"/>
          </w:tcPr>
          <w:p w14:paraId="3F896993" w14:textId="473064B4"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48" w:author="Smith, Alexis@Energy" w:date="2019-01-07T08:13:00Z">
              <w:r w:rsidR="005B2538">
                <w:rPr>
                  <w:rFonts w:asciiTheme="minorHAnsi" w:hAnsiTheme="minorHAnsi"/>
                  <w:sz w:val="18"/>
                  <w:szCs w:val="18"/>
                </w:rPr>
                <w:t>8</w:t>
              </w:r>
            </w:ins>
            <w:ins w:id="49" w:author="Ferris, Todd@Energy" w:date="2018-11-19T15:29:00Z">
              <w:del w:id="50" w:author="Smith, Alexis@Energy" w:date="2019-01-07T08:13:00Z">
                <w:r w:rsidDel="005B2538">
                  <w:rPr>
                    <w:rFonts w:asciiTheme="minorHAnsi" w:hAnsiTheme="minorHAnsi"/>
                    <w:sz w:val="18"/>
                    <w:szCs w:val="18"/>
                  </w:rPr>
                  <w:delText>7</w:delText>
                </w:r>
              </w:del>
            </w:ins>
            <w:del w:id="51" w:author="Ferris, Todd@Energy" w:date="2018-11-19T15:29:00Z">
              <w:r w:rsidDel="006A4662">
                <w:rPr>
                  <w:rFonts w:asciiTheme="minorHAnsi" w:hAnsiTheme="minorHAnsi"/>
                  <w:sz w:val="18"/>
                  <w:szCs w:val="18"/>
                </w:rPr>
                <w:delText>5</w:delText>
              </w:r>
            </w:del>
          </w:p>
        </w:tc>
        <w:tc>
          <w:tcPr>
            <w:tcW w:w="2280" w:type="pct"/>
            <w:vAlign w:val="center"/>
          </w:tcPr>
          <w:p w14:paraId="3F896994" w14:textId="1B31AB6A" w:rsidR="0069405F" w:rsidRPr="00AD0CC5" w:rsidRDefault="0069405F" w:rsidP="0069405F">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9" w:history="1">
              <w:r w:rsidRPr="00AD0CC5">
                <w:rPr>
                  <w:rFonts w:asciiTheme="minorHAnsi" w:hAnsiTheme="minorHAnsi"/>
                  <w:color w:val="0000FF"/>
                  <w:sz w:val="18"/>
                  <w:u w:val="single"/>
                </w:rPr>
                <w:t>http://www.ahridirectory.org</w:t>
              </w:r>
            </w:hyperlink>
          </w:p>
        </w:tc>
        <w:tc>
          <w:tcPr>
            <w:tcW w:w="2505" w:type="pct"/>
            <w:vAlign w:val="center"/>
          </w:tcPr>
          <w:p w14:paraId="3F896995" w14:textId="77777777" w:rsidR="0069405F" w:rsidRPr="00AD0CC5" w:rsidRDefault="0069405F" w:rsidP="0069405F">
            <w:pPr>
              <w:rPr>
                <w:rFonts w:asciiTheme="minorHAnsi" w:hAnsiTheme="minorHAnsi"/>
                <w:sz w:val="18"/>
                <w:szCs w:val="18"/>
              </w:rPr>
            </w:pPr>
          </w:p>
        </w:tc>
      </w:tr>
      <w:tr w:rsidR="0069405F" w:rsidRPr="00AD0CC5" w14:paraId="3F89699A" w14:textId="77777777" w:rsidTr="00E4148A">
        <w:trPr>
          <w:cantSplit/>
          <w:trHeight w:val="144"/>
        </w:trPr>
        <w:tc>
          <w:tcPr>
            <w:tcW w:w="215" w:type="pct"/>
            <w:vAlign w:val="center"/>
          </w:tcPr>
          <w:p w14:paraId="3F896997" w14:textId="1C8A206A"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52" w:author="Smith, Alexis@Energy" w:date="2019-01-07T08:13:00Z">
              <w:r w:rsidR="005B2538">
                <w:rPr>
                  <w:rFonts w:asciiTheme="minorHAnsi" w:hAnsiTheme="minorHAnsi"/>
                  <w:sz w:val="18"/>
                  <w:szCs w:val="18"/>
                </w:rPr>
                <w:t>9</w:t>
              </w:r>
            </w:ins>
            <w:ins w:id="53" w:author="Ferris, Todd@Energy" w:date="2018-11-19T15:29:00Z">
              <w:del w:id="54" w:author="Smith, Alexis@Energy" w:date="2019-01-07T08:13:00Z">
                <w:r w:rsidDel="005B2538">
                  <w:rPr>
                    <w:rFonts w:asciiTheme="minorHAnsi" w:hAnsiTheme="minorHAnsi"/>
                    <w:sz w:val="18"/>
                    <w:szCs w:val="18"/>
                  </w:rPr>
                  <w:delText>8</w:delText>
                </w:r>
              </w:del>
            </w:ins>
            <w:del w:id="55" w:author="Ferris, Todd@Energy" w:date="2018-11-19T15:29:00Z">
              <w:r w:rsidDel="006A4662">
                <w:rPr>
                  <w:rFonts w:asciiTheme="minorHAnsi" w:hAnsiTheme="minorHAnsi"/>
                  <w:sz w:val="18"/>
                  <w:szCs w:val="18"/>
                </w:rPr>
                <w:delText>6</w:delText>
              </w:r>
            </w:del>
          </w:p>
        </w:tc>
        <w:tc>
          <w:tcPr>
            <w:tcW w:w="2280" w:type="pct"/>
            <w:vAlign w:val="center"/>
          </w:tcPr>
          <w:p w14:paraId="3F896998" w14:textId="49FBCA56"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w:t>
            </w:r>
            <w:ins w:id="56" w:author="Ferris, Todd@Energy" w:date="2018-11-19T15:30:00Z">
              <w:r>
                <w:rPr>
                  <w:rFonts w:asciiTheme="minorHAnsi" w:hAnsiTheme="minorHAnsi"/>
                  <w:sz w:val="18"/>
                  <w:szCs w:val="18"/>
                </w:rPr>
                <w:t xml:space="preserve">, </w:t>
              </w:r>
            </w:ins>
            <w:del w:id="57" w:author="Ferris, Todd@Energy" w:date="2018-11-19T15:30:00Z">
              <w:r w:rsidDel="006A4662">
                <w:rPr>
                  <w:rFonts w:asciiTheme="minorHAnsi" w:hAnsiTheme="minorHAnsi"/>
                  <w:sz w:val="18"/>
                  <w:szCs w:val="18"/>
                </w:rPr>
                <w:delText>/</w:delText>
              </w:r>
            </w:del>
            <w:r>
              <w:rPr>
                <w:rFonts w:asciiTheme="minorHAnsi" w:hAnsiTheme="minorHAnsi"/>
                <w:sz w:val="18"/>
                <w:szCs w:val="18"/>
              </w:rPr>
              <w:t xml:space="preserve">furnace </w:t>
            </w:r>
            <w:ins w:id="58" w:author="Ferris, Todd@Energy" w:date="2018-11-19T15:30:00Z">
              <w:r>
                <w:rPr>
                  <w:rFonts w:asciiTheme="minorHAnsi" w:hAnsiTheme="minorHAnsi"/>
                  <w:sz w:val="18"/>
                  <w:szCs w:val="18"/>
                </w:rPr>
                <w:t>or fan</w:t>
              </w:r>
            </w:ins>
            <w:ins w:id="59" w:author="Ferris, Todd@Energy" w:date="2018-11-19T15:31:00Z">
              <w:r>
                <w:rPr>
                  <w:rFonts w:asciiTheme="minorHAnsi" w:hAnsiTheme="minorHAnsi"/>
                  <w:sz w:val="18"/>
                  <w:szCs w:val="18"/>
                </w:rPr>
                <w:t xml:space="preserve"> </w:t>
              </w:r>
            </w:ins>
            <w:ins w:id="60" w:author="Ferris, Todd@Energy" w:date="2018-11-19T15:30:00Z">
              <w:r>
                <w:rPr>
                  <w:rFonts w:asciiTheme="minorHAnsi" w:hAnsiTheme="minorHAnsi"/>
                  <w:sz w:val="18"/>
                  <w:szCs w:val="18"/>
                </w:rPr>
                <w:t xml:space="preserve">coil </w:t>
              </w:r>
            </w:ins>
            <w:r>
              <w:rPr>
                <w:rFonts w:asciiTheme="minorHAnsi" w:hAnsiTheme="minorHAnsi"/>
                <w:sz w:val="18"/>
                <w:szCs w:val="18"/>
              </w:rPr>
              <w:t>make and model?</w:t>
            </w:r>
          </w:p>
        </w:tc>
        <w:tc>
          <w:tcPr>
            <w:tcW w:w="2505" w:type="pct"/>
            <w:vAlign w:val="center"/>
          </w:tcPr>
          <w:p w14:paraId="3F896999" w14:textId="77777777" w:rsidR="0069405F" w:rsidRPr="00AD0CC5" w:rsidRDefault="0069405F" w:rsidP="0069405F">
            <w:pPr>
              <w:rPr>
                <w:rFonts w:asciiTheme="minorHAnsi" w:hAnsiTheme="minorHAnsi"/>
                <w:sz w:val="18"/>
                <w:szCs w:val="18"/>
              </w:rPr>
            </w:pPr>
          </w:p>
        </w:tc>
      </w:tr>
      <w:tr w:rsidR="0069405F" w:rsidRPr="00AD0CC5" w14:paraId="3F89699E" w14:textId="77777777" w:rsidTr="00E4148A">
        <w:trPr>
          <w:cantSplit/>
          <w:trHeight w:val="144"/>
        </w:trPr>
        <w:tc>
          <w:tcPr>
            <w:tcW w:w="215" w:type="pct"/>
            <w:vAlign w:val="center"/>
          </w:tcPr>
          <w:p w14:paraId="3F89699B" w14:textId="38F235F4" w:rsidR="0069405F" w:rsidRPr="00AD0CC5" w:rsidRDefault="005B2538" w:rsidP="0069405F">
            <w:pPr>
              <w:jc w:val="center"/>
              <w:rPr>
                <w:rFonts w:asciiTheme="minorHAnsi" w:hAnsiTheme="minorHAnsi"/>
                <w:sz w:val="18"/>
                <w:szCs w:val="18"/>
              </w:rPr>
            </w:pPr>
            <w:ins w:id="61" w:author="Smith, Alexis@Energy" w:date="2019-01-07T08:13:00Z">
              <w:r>
                <w:rPr>
                  <w:rFonts w:asciiTheme="minorHAnsi" w:hAnsiTheme="minorHAnsi"/>
                  <w:sz w:val="18"/>
                  <w:szCs w:val="18"/>
                </w:rPr>
                <w:t>10</w:t>
              </w:r>
            </w:ins>
            <w:del w:id="62" w:author="Smith, Alexis@Energy" w:date="2019-01-07T08:13:00Z">
              <w:r w:rsidR="0069405F" w:rsidDel="005B2538">
                <w:rPr>
                  <w:rFonts w:asciiTheme="minorHAnsi" w:hAnsiTheme="minorHAnsi"/>
                  <w:sz w:val="18"/>
                  <w:szCs w:val="18"/>
                </w:rPr>
                <w:delText>0</w:delText>
              </w:r>
            </w:del>
            <w:ins w:id="63" w:author="Ferris, Todd@Energy" w:date="2018-11-19T15:30:00Z">
              <w:del w:id="64" w:author="Smith, Alexis@Energy" w:date="2019-01-07T08:13:00Z">
                <w:r w:rsidR="0069405F" w:rsidDel="005B2538">
                  <w:rPr>
                    <w:rFonts w:asciiTheme="minorHAnsi" w:hAnsiTheme="minorHAnsi"/>
                    <w:sz w:val="18"/>
                    <w:szCs w:val="18"/>
                  </w:rPr>
                  <w:delText>9</w:delText>
                </w:r>
              </w:del>
            </w:ins>
            <w:del w:id="65" w:author="Ferris, Todd@Energy" w:date="2018-11-19T15:30:00Z">
              <w:r w:rsidR="0069405F" w:rsidDel="006A4662">
                <w:rPr>
                  <w:rFonts w:asciiTheme="minorHAnsi" w:hAnsiTheme="minorHAnsi"/>
                  <w:sz w:val="18"/>
                  <w:szCs w:val="18"/>
                </w:rPr>
                <w:delText>7</w:delText>
              </w:r>
            </w:del>
          </w:p>
        </w:tc>
        <w:tc>
          <w:tcPr>
            <w:tcW w:w="2280" w:type="pct"/>
            <w:vAlign w:val="center"/>
          </w:tcPr>
          <w:p w14:paraId="3F89699C" w14:textId="78A81C17"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99D" w14:textId="77777777" w:rsidR="0069405F" w:rsidRPr="00AD0CC5" w:rsidRDefault="0069405F" w:rsidP="0069405F">
            <w:pPr>
              <w:rPr>
                <w:rFonts w:asciiTheme="minorHAnsi" w:hAnsiTheme="minorHAnsi"/>
                <w:sz w:val="18"/>
                <w:szCs w:val="18"/>
              </w:rPr>
            </w:pPr>
          </w:p>
        </w:tc>
      </w:tr>
      <w:tr w:rsidR="0069405F" w:rsidRPr="00AD0CC5" w14:paraId="3F8969A2" w14:textId="77777777" w:rsidTr="00E4148A">
        <w:trPr>
          <w:cantSplit/>
          <w:trHeight w:val="144"/>
        </w:trPr>
        <w:tc>
          <w:tcPr>
            <w:tcW w:w="215" w:type="pct"/>
            <w:vAlign w:val="center"/>
          </w:tcPr>
          <w:p w14:paraId="3F89699F" w14:textId="27BCB25C" w:rsidR="0069405F" w:rsidRPr="00AD0CC5" w:rsidRDefault="0069405F" w:rsidP="0069405F">
            <w:pPr>
              <w:jc w:val="center"/>
              <w:rPr>
                <w:rFonts w:asciiTheme="minorHAnsi" w:hAnsiTheme="minorHAnsi"/>
                <w:sz w:val="18"/>
                <w:szCs w:val="18"/>
              </w:rPr>
            </w:pPr>
            <w:ins w:id="66" w:author="Ferris, Todd@Energy" w:date="2018-11-19T15:30:00Z">
              <w:r>
                <w:rPr>
                  <w:rFonts w:asciiTheme="minorHAnsi" w:hAnsiTheme="minorHAnsi"/>
                  <w:sz w:val="18"/>
                  <w:szCs w:val="18"/>
                </w:rPr>
                <w:t>1</w:t>
              </w:r>
            </w:ins>
            <w:ins w:id="67" w:author="Smith, Alexis@Energy" w:date="2019-01-07T08:13:00Z">
              <w:r w:rsidR="005B2538">
                <w:rPr>
                  <w:rFonts w:asciiTheme="minorHAnsi" w:hAnsiTheme="minorHAnsi"/>
                  <w:sz w:val="18"/>
                  <w:szCs w:val="18"/>
                </w:rPr>
                <w:t>1</w:t>
              </w:r>
            </w:ins>
            <w:ins w:id="68" w:author="Ferris, Todd@Energy" w:date="2018-11-19T15:30:00Z">
              <w:del w:id="69" w:author="Smith, Alexis@Energy" w:date="2019-01-07T08:13:00Z">
                <w:r w:rsidDel="005B2538">
                  <w:rPr>
                    <w:rFonts w:asciiTheme="minorHAnsi" w:hAnsiTheme="minorHAnsi"/>
                    <w:sz w:val="18"/>
                    <w:szCs w:val="18"/>
                  </w:rPr>
                  <w:delText>0</w:delText>
                </w:r>
              </w:del>
            </w:ins>
            <w:del w:id="70" w:author="Ferris, Todd@Energy" w:date="2018-11-19T15:30:00Z">
              <w:r w:rsidDel="006A4662">
                <w:rPr>
                  <w:rFonts w:asciiTheme="minorHAnsi" w:hAnsiTheme="minorHAnsi"/>
                  <w:sz w:val="18"/>
                  <w:szCs w:val="18"/>
                </w:rPr>
                <w:delText>08</w:delText>
              </w:r>
            </w:del>
          </w:p>
        </w:tc>
        <w:tc>
          <w:tcPr>
            <w:tcW w:w="2280" w:type="pct"/>
            <w:vAlign w:val="center"/>
          </w:tcPr>
          <w:p w14:paraId="3F8969A0" w14:textId="644A9C75"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9A1" w14:textId="77777777" w:rsidR="0069405F" w:rsidRPr="00AD0CC5" w:rsidRDefault="0069405F" w:rsidP="0069405F">
            <w:pPr>
              <w:rPr>
                <w:rFonts w:asciiTheme="minorHAnsi" w:hAnsiTheme="minorHAnsi"/>
                <w:sz w:val="18"/>
                <w:szCs w:val="18"/>
              </w:rPr>
            </w:pPr>
          </w:p>
        </w:tc>
      </w:tr>
    </w:tbl>
    <w:p w14:paraId="3F8969A3" w14:textId="77777777" w:rsidR="00DF2962" w:rsidRPr="00632531" w:rsidRDefault="00DF2962">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5"/>
        <w:gridCol w:w="440"/>
        <w:gridCol w:w="3438"/>
        <w:gridCol w:w="442"/>
        <w:gridCol w:w="3455"/>
      </w:tblGrid>
      <w:tr w:rsidR="00E4148A" w:rsidRPr="00AD0CC5" w:rsidDel="006A4662" w14:paraId="3F8969A6" w14:textId="6257A09D" w:rsidTr="00E4148A">
        <w:trPr>
          <w:trHeight w:val="144"/>
          <w:del w:id="71" w:author="Ferris, Todd@Energy" w:date="2018-11-19T15:31:00Z"/>
        </w:trPr>
        <w:tc>
          <w:tcPr>
            <w:tcW w:w="5000" w:type="pct"/>
            <w:gridSpan w:val="5"/>
          </w:tcPr>
          <w:p w14:paraId="3F8969A4" w14:textId="58AD3234" w:rsidR="00E4148A" w:rsidRPr="00AD0CC5" w:rsidDel="006A4662" w:rsidRDefault="00E4148A" w:rsidP="00E4148A">
            <w:pPr>
              <w:rPr>
                <w:del w:id="72" w:author="Ferris, Todd@Energy" w:date="2018-11-19T15:31:00Z"/>
                <w:rFonts w:ascii="Calibri" w:hAnsi="Calibri"/>
                <w:b/>
                <w:sz w:val="18"/>
                <w:szCs w:val="18"/>
              </w:rPr>
            </w:pPr>
            <w:del w:id="73" w:author="Ferris, Todd@Energy" w:date="2018-11-19T15:31:00Z">
              <w:r w:rsidRPr="00AD0CC5" w:rsidDel="006A4662">
                <w:rPr>
                  <w:rFonts w:ascii="Calibri" w:hAnsi="Calibri"/>
                  <w:b/>
                  <w:bCs/>
                  <w:sz w:val="18"/>
                  <w:szCs w:val="18"/>
                </w:rPr>
                <w:br w:type="page"/>
              </w:r>
              <w:r w:rsidRPr="00AD0CC5" w:rsidDel="006A4662">
                <w:rPr>
                  <w:rFonts w:ascii="Calibri" w:hAnsi="Calibri"/>
                  <w:b/>
                  <w:bCs/>
                  <w:sz w:val="18"/>
                  <w:szCs w:val="18"/>
                </w:rPr>
                <w:br w:type="page"/>
              </w:r>
              <w:r w:rsidRPr="00903938" w:rsidDel="006A4662">
                <w:rPr>
                  <w:rFonts w:ascii="Calibri" w:hAnsi="Calibri"/>
                  <w:b/>
                  <w:szCs w:val="18"/>
                </w:rPr>
                <w:delText>B. Rated Space Conditioning System Equipment Verification</w:delText>
              </w:r>
            </w:del>
          </w:p>
          <w:p w14:paraId="3F8969A5" w14:textId="4B7854BC" w:rsidR="00E4148A" w:rsidRPr="00AD0CC5" w:rsidDel="006A4662" w:rsidRDefault="00E4148A" w:rsidP="0070374B">
            <w:pPr>
              <w:rPr>
                <w:del w:id="74" w:author="Ferris, Todd@Energy" w:date="2018-11-19T15:31:00Z"/>
                <w:rFonts w:ascii="Calibri" w:hAnsi="Calibri"/>
                <w:i/>
                <w:sz w:val="18"/>
                <w:szCs w:val="18"/>
              </w:rPr>
            </w:pPr>
            <w:del w:id="75" w:author="Ferris, Todd@Energy" w:date="2018-11-19T15:31:00Z">
              <w:r w:rsidRPr="00AD0CC5" w:rsidDel="006A4662">
                <w:rPr>
                  <w:rFonts w:ascii="Calibri" w:hAnsi="Calibri"/>
                  <w:i/>
                  <w:sz w:val="18"/>
                  <w:szCs w:val="18"/>
                </w:rPr>
                <w:delText xml:space="preserve">The data on nameplate of the installed component shall conform to the data for the component as shown </w:delText>
              </w:r>
              <w:r w:rsidR="0070374B" w:rsidDel="006A4662">
                <w:rPr>
                  <w:rFonts w:ascii="Calibri" w:hAnsi="Calibri"/>
                  <w:i/>
                  <w:sz w:val="18"/>
                  <w:szCs w:val="18"/>
                </w:rPr>
                <w:delText>in the Directory used to certify product performance</w:delText>
              </w:r>
              <w:r w:rsidR="00880CC5" w:rsidDel="006A4662">
                <w:rPr>
                  <w:rFonts w:ascii="Calibri" w:hAnsi="Calibri"/>
                  <w:i/>
                  <w:sz w:val="18"/>
                  <w:szCs w:val="18"/>
                </w:rPr>
                <w:delText xml:space="preserve"> i</w:delText>
              </w:r>
              <w:r w:rsidRPr="00AD0CC5" w:rsidDel="006A4662">
                <w:rPr>
                  <w:rFonts w:ascii="Calibri" w:hAnsi="Calibri"/>
                  <w:i/>
                  <w:sz w:val="18"/>
                  <w:szCs w:val="18"/>
                </w:rPr>
                <w:delText>n order to demonstrate compliance.</w:delText>
              </w:r>
            </w:del>
          </w:p>
        </w:tc>
      </w:tr>
      <w:tr w:rsidR="005714E2" w:rsidRPr="00AD0CC5" w:rsidDel="006A4662" w14:paraId="3F8969AA" w14:textId="4B1C3AFE" w:rsidTr="005714E2">
        <w:trPr>
          <w:trHeight w:val="144"/>
          <w:del w:id="76" w:author="Ferris, Todd@Energy" w:date="2018-11-19T15:31:00Z"/>
        </w:trPr>
        <w:tc>
          <w:tcPr>
            <w:tcW w:w="1397" w:type="pct"/>
          </w:tcPr>
          <w:p w14:paraId="3F8969A7" w14:textId="56B98B96" w:rsidR="005714E2" w:rsidRPr="00AD0CC5" w:rsidDel="006A4662" w:rsidRDefault="005714E2" w:rsidP="00E4148A">
            <w:pPr>
              <w:ind w:hanging="18"/>
              <w:rPr>
                <w:del w:id="77" w:author="Ferris, Todd@Energy" w:date="2018-11-19T15:31:00Z"/>
                <w:rFonts w:ascii="Calibri" w:hAnsi="Calibri"/>
                <w:sz w:val="18"/>
                <w:szCs w:val="18"/>
              </w:rPr>
            </w:pPr>
          </w:p>
        </w:tc>
        <w:tc>
          <w:tcPr>
            <w:tcW w:w="204" w:type="pct"/>
          </w:tcPr>
          <w:p w14:paraId="6BE35FC3" w14:textId="272CF08E" w:rsidR="005714E2" w:rsidRPr="00AD0CC5" w:rsidDel="006A4662" w:rsidRDefault="005714E2" w:rsidP="00903938">
            <w:pPr>
              <w:ind w:hanging="18"/>
              <w:rPr>
                <w:del w:id="78" w:author="Ferris, Todd@Energy" w:date="2018-11-19T15:31:00Z"/>
                <w:rFonts w:ascii="Calibri" w:hAnsi="Calibri"/>
                <w:sz w:val="18"/>
                <w:szCs w:val="18"/>
              </w:rPr>
            </w:pPr>
          </w:p>
        </w:tc>
        <w:tc>
          <w:tcPr>
            <w:tcW w:w="1593" w:type="pct"/>
          </w:tcPr>
          <w:p w14:paraId="3F8969A8" w14:textId="0215431E" w:rsidR="005714E2" w:rsidRPr="00AD0CC5" w:rsidDel="006A4662" w:rsidRDefault="005714E2" w:rsidP="00903938">
            <w:pPr>
              <w:ind w:hanging="18"/>
              <w:rPr>
                <w:del w:id="79" w:author="Ferris, Todd@Energy" w:date="2018-11-19T15:31:00Z"/>
                <w:rFonts w:ascii="Calibri" w:hAnsi="Calibri"/>
                <w:sz w:val="18"/>
                <w:szCs w:val="18"/>
              </w:rPr>
            </w:pPr>
            <w:del w:id="80" w:author="Ferris, Todd@Energy" w:date="2018-11-19T15:31:00Z">
              <w:r w:rsidRPr="00AD0CC5" w:rsidDel="006A4662">
                <w:rPr>
                  <w:rFonts w:ascii="Calibri" w:hAnsi="Calibri"/>
                  <w:sz w:val="18"/>
                  <w:szCs w:val="18"/>
                </w:rPr>
                <w:delText xml:space="preserve">Data from Nameplate of Installed </w:delText>
              </w:r>
              <w:r w:rsidDel="006A4662">
                <w:rPr>
                  <w:rFonts w:ascii="Calibri" w:hAnsi="Calibri"/>
                  <w:sz w:val="18"/>
                  <w:szCs w:val="18"/>
                </w:rPr>
                <w:delText>S</w:delText>
              </w:r>
              <w:r w:rsidRPr="00AD0CC5" w:rsidDel="006A4662">
                <w:rPr>
                  <w:rFonts w:ascii="Calibri" w:hAnsi="Calibri"/>
                  <w:sz w:val="18"/>
                  <w:szCs w:val="18"/>
                </w:rPr>
                <w:delText xml:space="preserve">ystem </w:delText>
              </w:r>
              <w:r w:rsidDel="006A4662">
                <w:rPr>
                  <w:rFonts w:ascii="Calibri" w:hAnsi="Calibri"/>
                  <w:sz w:val="18"/>
                  <w:szCs w:val="18"/>
                </w:rPr>
                <w:delText>C</w:delText>
              </w:r>
              <w:r w:rsidRPr="00AD0CC5" w:rsidDel="006A4662">
                <w:rPr>
                  <w:rFonts w:ascii="Calibri" w:hAnsi="Calibri"/>
                  <w:sz w:val="18"/>
                  <w:szCs w:val="18"/>
                </w:rPr>
                <w:delText>omponent</w:delText>
              </w:r>
            </w:del>
          </w:p>
        </w:tc>
        <w:tc>
          <w:tcPr>
            <w:tcW w:w="205" w:type="pct"/>
          </w:tcPr>
          <w:p w14:paraId="6E59EDA2" w14:textId="04BC8CFA" w:rsidR="005714E2" w:rsidRPr="00AD0CC5" w:rsidDel="006A4662" w:rsidRDefault="005714E2" w:rsidP="00903938">
            <w:pPr>
              <w:rPr>
                <w:del w:id="81" w:author="Ferris, Todd@Energy" w:date="2018-11-19T15:31:00Z"/>
                <w:rFonts w:ascii="Calibri" w:hAnsi="Calibri"/>
                <w:sz w:val="18"/>
                <w:szCs w:val="18"/>
              </w:rPr>
            </w:pPr>
          </w:p>
        </w:tc>
        <w:tc>
          <w:tcPr>
            <w:tcW w:w="1601" w:type="pct"/>
          </w:tcPr>
          <w:p w14:paraId="3F8969A9" w14:textId="5078F357" w:rsidR="005714E2" w:rsidRPr="00AD0CC5" w:rsidDel="006A4662" w:rsidRDefault="005714E2" w:rsidP="00903938">
            <w:pPr>
              <w:rPr>
                <w:del w:id="82" w:author="Ferris, Todd@Energy" w:date="2018-11-19T15:31:00Z"/>
                <w:rFonts w:ascii="Calibri" w:hAnsi="Calibri"/>
                <w:sz w:val="18"/>
                <w:szCs w:val="18"/>
              </w:rPr>
            </w:pPr>
            <w:del w:id="83" w:author="Ferris, Todd@Energy" w:date="2018-11-19T15:31:00Z">
              <w:r w:rsidRPr="00AD0CC5" w:rsidDel="006A4662">
                <w:rPr>
                  <w:rFonts w:ascii="Calibri" w:hAnsi="Calibri"/>
                  <w:sz w:val="18"/>
                  <w:szCs w:val="18"/>
                </w:rPr>
                <w:delText xml:space="preserve">Data </w:delText>
              </w:r>
              <w:r w:rsidDel="006A4662">
                <w:rPr>
                  <w:rFonts w:ascii="Calibri" w:hAnsi="Calibri"/>
                  <w:sz w:val="18"/>
                  <w:szCs w:val="18"/>
                </w:rPr>
                <w:delText>f</w:delText>
              </w:r>
              <w:r w:rsidRPr="00AD0CC5" w:rsidDel="006A4662">
                <w:rPr>
                  <w:rFonts w:ascii="Calibri" w:hAnsi="Calibri"/>
                  <w:sz w:val="18"/>
                  <w:szCs w:val="18"/>
                </w:rPr>
                <w:delText xml:space="preserve">rom </w:delText>
              </w:r>
              <w:r w:rsidDel="006A4662">
                <w:rPr>
                  <w:rFonts w:ascii="Calibri" w:hAnsi="Calibri"/>
                  <w:sz w:val="18"/>
                  <w:szCs w:val="18"/>
                </w:rPr>
                <w:delText xml:space="preserve">the Directory Used to Certify </w:delText>
              </w:r>
              <w:r w:rsidRPr="00AD0CC5" w:rsidDel="006A4662">
                <w:rPr>
                  <w:rFonts w:ascii="Calibri" w:hAnsi="Calibri"/>
                  <w:sz w:val="18"/>
                  <w:szCs w:val="18"/>
                </w:rPr>
                <w:delText xml:space="preserve">the </w:delText>
              </w:r>
              <w:r w:rsidDel="006A4662">
                <w:rPr>
                  <w:rFonts w:ascii="Calibri" w:hAnsi="Calibri"/>
                  <w:sz w:val="18"/>
                  <w:szCs w:val="18"/>
                </w:rPr>
                <w:delText>R</w:delText>
              </w:r>
              <w:r w:rsidRPr="00AD0CC5" w:rsidDel="006A4662">
                <w:rPr>
                  <w:rFonts w:ascii="Calibri" w:hAnsi="Calibri"/>
                  <w:sz w:val="18"/>
                  <w:szCs w:val="18"/>
                </w:rPr>
                <w:delText xml:space="preserve">ated </w:delText>
              </w:r>
              <w:r w:rsidDel="006A4662">
                <w:rPr>
                  <w:rFonts w:ascii="Calibri" w:hAnsi="Calibri"/>
                  <w:sz w:val="18"/>
                  <w:szCs w:val="18"/>
                </w:rPr>
                <w:delText>S</w:delText>
              </w:r>
              <w:r w:rsidRPr="00AD0CC5" w:rsidDel="006A4662">
                <w:rPr>
                  <w:rFonts w:ascii="Calibri" w:hAnsi="Calibri"/>
                  <w:sz w:val="18"/>
                  <w:szCs w:val="18"/>
                </w:rPr>
                <w:delText xml:space="preserve">ystem </w:delText>
              </w:r>
              <w:r w:rsidDel="006A4662">
                <w:rPr>
                  <w:rFonts w:ascii="Calibri" w:hAnsi="Calibri"/>
                  <w:sz w:val="18"/>
                  <w:szCs w:val="18"/>
                </w:rPr>
                <w:delText>C</w:delText>
              </w:r>
              <w:r w:rsidRPr="00AD0CC5" w:rsidDel="006A4662">
                <w:rPr>
                  <w:rFonts w:ascii="Calibri" w:hAnsi="Calibri"/>
                  <w:sz w:val="18"/>
                  <w:szCs w:val="18"/>
                </w:rPr>
                <w:delText>omponent</w:delText>
              </w:r>
            </w:del>
          </w:p>
        </w:tc>
      </w:tr>
      <w:tr w:rsidR="00E4148A" w:rsidRPr="00AD0CC5" w:rsidDel="006A4662" w14:paraId="3F8969B0" w14:textId="3FAAD568" w:rsidTr="00E4148A">
        <w:trPr>
          <w:trHeight w:val="144"/>
          <w:del w:id="84" w:author="Ferris, Todd@Energy" w:date="2018-11-19T15:31:00Z"/>
        </w:trPr>
        <w:tc>
          <w:tcPr>
            <w:tcW w:w="1397" w:type="pct"/>
          </w:tcPr>
          <w:p w14:paraId="3F8969AB" w14:textId="1510107F" w:rsidR="00E4148A" w:rsidRPr="00AD0CC5" w:rsidDel="006A4662" w:rsidRDefault="00E4148A" w:rsidP="00E4148A">
            <w:pPr>
              <w:ind w:hanging="18"/>
              <w:rPr>
                <w:del w:id="85" w:author="Ferris, Todd@Energy" w:date="2018-11-19T15:31:00Z"/>
                <w:rFonts w:ascii="Calibri" w:hAnsi="Calibri"/>
                <w:sz w:val="18"/>
                <w:szCs w:val="18"/>
              </w:rPr>
            </w:pPr>
            <w:del w:id="86" w:author="Ferris, Todd@Energy" w:date="2018-11-19T15:31:00Z">
              <w:r w:rsidRPr="00AD0CC5" w:rsidDel="006A4662">
                <w:rPr>
                  <w:rFonts w:ascii="Calibri" w:hAnsi="Calibri"/>
                  <w:sz w:val="18"/>
                  <w:szCs w:val="18"/>
                </w:rPr>
                <w:delText xml:space="preserve">Outdoor Condenser or Package Unit - Installed Manufacturer Name </w:delText>
              </w:r>
            </w:del>
          </w:p>
        </w:tc>
        <w:tc>
          <w:tcPr>
            <w:tcW w:w="204" w:type="pct"/>
            <w:vAlign w:val="center"/>
          </w:tcPr>
          <w:p w14:paraId="3F8969AC" w14:textId="24559308" w:rsidR="00E4148A" w:rsidRPr="00AD0CC5" w:rsidDel="006A4662" w:rsidRDefault="00E4148A" w:rsidP="00E4148A">
            <w:pPr>
              <w:ind w:hanging="18"/>
              <w:jc w:val="center"/>
              <w:rPr>
                <w:del w:id="87" w:author="Ferris, Todd@Energy" w:date="2018-11-19T15:31:00Z"/>
                <w:rFonts w:ascii="Calibri" w:hAnsi="Calibri"/>
                <w:sz w:val="18"/>
                <w:szCs w:val="18"/>
              </w:rPr>
            </w:pPr>
            <w:del w:id="88" w:author="Ferris, Todd@Energy" w:date="2018-11-19T15:31:00Z">
              <w:r w:rsidRPr="00AD0CC5" w:rsidDel="006A4662">
                <w:rPr>
                  <w:rFonts w:ascii="Calibri" w:hAnsi="Calibri"/>
                  <w:sz w:val="18"/>
                  <w:szCs w:val="18"/>
                </w:rPr>
                <w:delText>01</w:delText>
              </w:r>
            </w:del>
          </w:p>
        </w:tc>
        <w:tc>
          <w:tcPr>
            <w:tcW w:w="1593" w:type="pct"/>
          </w:tcPr>
          <w:p w14:paraId="3F8969AD" w14:textId="01F66AE8" w:rsidR="00E4148A" w:rsidRPr="00AD0CC5" w:rsidDel="006A4662" w:rsidRDefault="00E4148A" w:rsidP="00E4148A">
            <w:pPr>
              <w:ind w:hanging="18"/>
              <w:rPr>
                <w:del w:id="89" w:author="Ferris, Todd@Energy" w:date="2018-11-19T15:31:00Z"/>
                <w:rFonts w:ascii="Calibri" w:hAnsi="Calibri"/>
                <w:sz w:val="18"/>
                <w:szCs w:val="18"/>
              </w:rPr>
            </w:pPr>
          </w:p>
        </w:tc>
        <w:tc>
          <w:tcPr>
            <w:tcW w:w="205" w:type="pct"/>
            <w:vAlign w:val="center"/>
          </w:tcPr>
          <w:p w14:paraId="3F8969AE" w14:textId="65700751" w:rsidR="00E4148A" w:rsidRPr="00AD0CC5" w:rsidDel="006A4662" w:rsidRDefault="00E4148A" w:rsidP="00E4148A">
            <w:pPr>
              <w:jc w:val="center"/>
              <w:rPr>
                <w:del w:id="90" w:author="Ferris, Todd@Energy" w:date="2018-11-19T15:31:00Z"/>
                <w:rFonts w:ascii="Calibri" w:hAnsi="Calibri"/>
                <w:sz w:val="18"/>
                <w:szCs w:val="18"/>
              </w:rPr>
            </w:pPr>
            <w:del w:id="91" w:author="Ferris, Todd@Energy" w:date="2018-11-19T15:31:00Z">
              <w:r w:rsidRPr="00AD0CC5" w:rsidDel="006A4662">
                <w:rPr>
                  <w:rFonts w:ascii="Calibri" w:hAnsi="Calibri"/>
                  <w:sz w:val="18"/>
                  <w:szCs w:val="18"/>
                </w:rPr>
                <w:delText>02</w:delText>
              </w:r>
            </w:del>
          </w:p>
        </w:tc>
        <w:tc>
          <w:tcPr>
            <w:tcW w:w="1601" w:type="pct"/>
          </w:tcPr>
          <w:p w14:paraId="3F8969AF" w14:textId="15D5A1BF" w:rsidR="00E4148A" w:rsidRPr="00AD0CC5" w:rsidDel="006A4662" w:rsidRDefault="00E4148A" w:rsidP="00E4148A">
            <w:pPr>
              <w:rPr>
                <w:del w:id="92" w:author="Ferris, Todd@Energy" w:date="2018-11-19T15:31:00Z"/>
                <w:rFonts w:ascii="Calibri" w:hAnsi="Calibri"/>
                <w:sz w:val="18"/>
                <w:szCs w:val="18"/>
              </w:rPr>
            </w:pPr>
          </w:p>
        </w:tc>
      </w:tr>
      <w:tr w:rsidR="00E4148A" w:rsidRPr="00AD0CC5" w:rsidDel="006A4662" w14:paraId="3F8969B6" w14:textId="5A357042" w:rsidTr="00E4148A">
        <w:trPr>
          <w:trHeight w:val="144"/>
          <w:del w:id="93" w:author="Ferris, Todd@Energy" w:date="2018-11-19T15:31:00Z"/>
        </w:trPr>
        <w:tc>
          <w:tcPr>
            <w:tcW w:w="1397" w:type="pct"/>
          </w:tcPr>
          <w:p w14:paraId="3F8969B1" w14:textId="17C9D964" w:rsidR="00E4148A" w:rsidRPr="00AD0CC5" w:rsidDel="006A4662" w:rsidRDefault="00E4148A" w:rsidP="00E4148A">
            <w:pPr>
              <w:ind w:hanging="18"/>
              <w:rPr>
                <w:del w:id="94" w:author="Ferris, Todd@Energy" w:date="2018-11-19T15:31:00Z"/>
                <w:rFonts w:ascii="Calibri" w:hAnsi="Calibri"/>
                <w:sz w:val="18"/>
                <w:szCs w:val="18"/>
              </w:rPr>
            </w:pPr>
            <w:del w:id="95" w:author="Ferris, Todd@Energy" w:date="2018-11-19T15:31:00Z">
              <w:r w:rsidRPr="00AD0CC5" w:rsidDel="006A4662">
                <w:rPr>
                  <w:rFonts w:ascii="Calibri" w:hAnsi="Calibri"/>
                  <w:sz w:val="18"/>
                  <w:szCs w:val="18"/>
                </w:rPr>
                <w:delText xml:space="preserve">Outdoor Condenser or Package Unit - Installed Model Number </w:delText>
              </w:r>
            </w:del>
          </w:p>
        </w:tc>
        <w:tc>
          <w:tcPr>
            <w:tcW w:w="204" w:type="pct"/>
            <w:vAlign w:val="center"/>
          </w:tcPr>
          <w:p w14:paraId="3F8969B2" w14:textId="35A5864E" w:rsidR="00E4148A" w:rsidRPr="00AD0CC5" w:rsidDel="006A4662" w:rsidRDefault="00E4148A" w:rsidP="00E4148A">
            <w:pPr>
              <w:ind w:hanging="18"/>
              <w:jc w:val="center"/>
              <w:rPr>
                <w:del w:id="96" w:author="Ferris, Todd@Energy" w:date="2018-11-19T15:31:00Z"/>
                <w:rFonts w:ascii="Calibri" w:hAnsi="Calibri"/>
                <w:sz w:val="18"/>
                <w:szCs w:val="18"/>
              </w:rPr>
            </w:pPr>
            <w:del w:id="97" w:author="Ferris, Todd@Energy" w:date="2018-11-19T15:31:00Z">
              <w:r w:rsidRPr="00AD0CC5" w:rsidDel="006A4662">
                <w:rPr>
                  <w:rFonts w:ascii="Calibri" w:hAnsi="Calibri"/>
                  <w:sz w:val="18"/>
                  <w:szCs w:val="18"/>
                </w:rPr>
                <w:delText>03</w:delText>
              </w:r>
            </w:del>
          </w:p>
        </w:tc>
        <w:tc>
          <w:tcPr>
            <w:tcW w:w="1593" w:type="pct"/>
          </w:tcPr>
          <w:p w14:paraId="3F8969B3" w14:textId="2A1E21EC" w:rsidR="00E4148A" w:rsidRPr="00AD0CC5" w:rsidDel="006A4662" w:rsidRDefault="00E4148A" w:rsidP="00E4148A">
            <w:pPr>
              <w:ind w:hanging="18"/>
              <w:rPr>
                <w:del w:id="98" w:author="Ferris, Todd@Energy" w:date="2018-11-19T15:31:00Z"/>
                <w:rFonts w:ascii="Calibri" w:hAnsi="Calibri"/>
                <w:sz w:val="18"/>
                <w:szCs w:val="18"/>
              </w:rPr>
            </w:pPr>
          </w:p>
        </w:tc>
        <w:tc>
          <w:tcPr>
            <w:tcW w:w="205" w:type="pct"/>
            <w:vAlign w:val="center"/>
          </w:tcPr>
          <w:p w14:paraId="3F8969B4" w14:textId="61082E6D" w:rsidR="00E4148A" w:rsidRPr="00AD0CC5" w:rsidDel="006A4662" w:rsidRDefault="00E4148A" w:rsidP="00E4148A">
            <w:pPr>
              <w:jc w:val="center"/>
              <w:rPr>
                <w:del w:id="99" w:author="Ferris, Todd@Energy" w:date="2018-11-19T15:31:00Z"/>
                <w:rFonts w:ascii="Calibri" w:hAnsi="Calibri"/>
                <w:sz w:val="18"/>
                <w:szCs w:val="18"/>
              </w:rPr>
            </w:pPr>
            <w:del w:id="100" w:author="Ferris, Todd@Energy" w:date="2018-11-19T15:31:00Z">
              <w:r w:rsidRPr="00AD0CC5" w:rsidDel="006A4662">
                <w:rPr>
                  <w:rFonts w:ascii="Calibri" w:hAnsi="Calibri"/>
                  <w:sz w:val="18"/>
                  <w:szCs w:val="18"/>
                </w:rPr>
                <w:delText>04</w:delText>
              </w:r>
            </w:del>
          </w:p>
        </w:tc>
        <w:tc>
          <w:tcPr>
            <w:tcW w:w="1601" w:type="pct"/>
          </w:tcPr>
          <w:p w14:paraId="3F8969B5" w14:textId="11EA07AF" w:rsidR="00E4148A" w:rsidRPr="00AD0CC5" w:rsidDel="006A4662" w:rsidRDefault="00E4148A" w:rsidP="00E4148A">
            <w:pPr>
              <w:rPr>
                <w:del w:id="101" w:author="Ferris, Todd@Energy" w:date="2018-11-19T15:31:00Z"/>
                <w:rFonts w:ascii="Calibri" w:hAnsi="Calibri"/>
                <w:sz w:val="18"/>
                <w:szCs w:val="18"/>
              </w:rPr>
            </w:pPr>
          </w:p>
        </w:tc>
      </w:tr>
      <w:tr w:rsidR="00E4148A" w:rsidRPr="00AD0CC5" w:rsidDel="006A4662" w14:paraId="3F8969BC" w14:textId="26E94174" w:rsidTr="00E4148A">
        <w:trPr>
          <w:trHeight w:val="144"/>
          <w:del w:id="102" w:author="Ferris, Todd@Energy" w:date="2018-11-19T15:31:00Z"/>
        </w:trPr>
        <w:tc>
          <w:tcPr>
            <w:tcW w:w="1397" w:type="pct"/>
          </w:tcPr>
          <w:p w14:paraId="3F8969B7" w14:textId="4F2069D8" w:rsidR="00E4148A" w:rsidRPr="00AD0CC5" w:rsidDel="006A4662" w:rsidRDefault="00E4148A" w:rsidP="00E4148A">
            <w:pPr>
              <w:ind w:hanging="18"/>
              <w:rPr>
                <w:del w:id="103" w:author="Ferris, Todd@Energy" w:date="2018-11-19T15:31:00Z"/>
                <w:rFonts w:ascii="Calibri" w:hAnsi="Calibri"/>
                <w:sz w:val="18"/>
                <w:szCs w:val="18"/>
              </w:rPr>
            </w:pPr>
            <w:del w:id="104" w:author="Ferris, Todd@Energy" w:date="2018-11-19T15:31:00Z">
              <w:r w:rsidRPr="00AD0CC5" w:rsidDel="006A4662">
                <w:rPr>
                  <w:rFonts w:ascii="Calibri" w:hAnsi="Calibri"/>
                  <w:sz w:val="18"/>
                  <w:szCs w:val="18"/>
                </w:rPr>
                <w:delText>Inside Coil - Installed Manufacturer Name</w:delText>
              </w:r>
            </w:del>
          </w:p>
        </w:tc>
        <w:tc>
          <w:tcPr>
            <w:tcW w:w="204" w:type="pct"/>
            <w:vAlign w:val="center"/>
          </w:tcPr>
          <w:p w14:paraId="3F8969B8" w14:textId="29896374" w:rsidR="00E4148A" w:rsidRPr="00AD0CC5" w:rsidDel="006A4662" w:rsidRDefault="00E4148A" w:rsidP="00E4148A">
            <w:pPr>
              <w:ind w:hanging="18"/>
              <w:jc w:val="center"/>
              <w:rPr>
                <w:del w:id="105" w:author="Ferris, Todd@Energy" w:date="2018-11-19T15:31:00Z"/>
                <w:rFonts w:ascii="Calibri" w:hAnsi="Calibri"/>
                <w:sz w:val="18"/>
                <w:szCs w:val="18"/>
              </w:rPr>
            </w:pPr>
            <w:del w:id="106" w:author="Ferris, Todd@Energy" w:date="2018-11-19T15:31:00Z">
              <w:r w:rsidRPr="00AD0CC5" w:rsidDel="006A4662">
                <w:rPr>
                  <w:rFonts w:ascii="Calibri" w:hAnsi="Calibri"/>
                  <w:sz w:val="18"/>
                  <w:szCs w:val="18"/>
                </w:rPr>
                <w:delText>05</w:delText>
              </w:r>
            </w:del>
          </w:p>
        </w:tc>
        <w:tc>
          <w:tcPr>
            <w:tcW w:w="1593" w:type="pct"/>
          </w:tcPr>
          <w:p w14:paraId="3F8969B9" w14:textId="16B926C5" w:rsidR="00E4148A" w:rsidRPr="00AD0CC5" w:rsidDel="006A4662" w:rsidRDefault="00E4148A" w:rsidP="00E4148A">
            <w:pPr>
              <w:ind w:hanging="18"/>
              <w:rPr>
                <w:del w:id="107" w:author="Ferris, Todd@Energy" w:date="2018-11-19T15:31:00Z"/>
                <w:rFonts w:ascii="Calibri" w:hAnsi="Calibri"/>
                <w:sz w:val="18"/>
                <w:szCs w:val="18"/>
              </w:rPr>
            </w:pPr>
          </w:p>
        </w:tc>
        <w:tc>
          <w:tcPr>
            <w:tcW w:w="205" w:type="pct"/>
            <w:vAlign w:val="center"/>
          </w:tcPr>
          <w:p w14:paraId="3F8969BA" w14:textId="58110DEF" w:rsidR="00E4148A" w:rsidRPr="00AD0CC5" w:rsidDel="006A4662" w:rsidRDefault="00E4148A" w:rsidP="00E4148A">
            <w:pPr>
              <w:jc w:val="center"/>
              <w:rPr>
                <w:del w:id="108" w:author="Ferris, Todd@Energy" w:date="2018-11-19T15:31:00Z"/>
                <w:rFonts w:ascii="Calibri" w:hAnsi="Calibri"/>
                <w:sz w:val="18"/>
                <w:szCs w:val="18"/>
              </w:rPr>
            </w:pPr>
            <w:del w:id="109" w:author="Ferris, Todd@Energy" w:date="2018-11-19T15:31:00Z">
              <w:r w:rsidRPr="00AD0CC5" w:rsidDel="006A4662">
                <w:rPr>
                  <w:rFonts w:ascii="Calibri" w:hAnsi="Calibri"/>
                  <w:sz w:val="18"/>
                  <w:szCs w:val="18"/>
                </w:rPr>
                <w:delText>06</w:delText>
              </w:r>
            </w:del>
          </w:p>
        </w:tc>
        <w:tc>
          <w:tcPr>
            <w:tcW w:w="1601" w:type="pct"/>
          </w:tcPr>
          <w:p w14:paraId="3F8969BB" w14:textId="215076C6" w:rsidR="00E4148A" w:rsidRPr="00AD0CC5" w:rsidDel="006A4662" w:rsidRDefault="00E4148A" w:rsidP="00E4148A">
            <w:pPr>
              <w:rPr>
                <w:del w:id="110" w:author="Ferris, Todd@Energy" w:date="2018-11-19T15:31:00Z"/>
                <w:rFonts w:ascii="Calibri" w:hAnsi="Calibri"/>
                <w:sz w:val="18"/>
                <w:szCs w:val="18"/>
              </w:rPr>
            </w:pPr>
          </w:p>
        </w:tc>
      </w:tr>
      <w:tr w:rsidR="00E4148A" w:rsidRPr="00AD0CC5" w:rsidDel="006A4662" w14:paraId="3F8969C2" w14:textId="37E9EF9D" w:rsidTr="00E4148A">
        <w:trPr>
          <w:trHeight w:val="144"/>
          <w:del w:id="111" w:author="Ferris, Todd@Energy" w:date="2018-11-19T15:31:00Z"/>
        </w:trPr>
        <w:tc>
          <w:tcPr>
            <w:tcW w:w="1397" w:type="pct"/>
          </w:tcPr>
          <w:p w14:paraId="3F8969BD" w14:textId="5D80C978" w:rsidR="00E4148A" w:rsidRPr="00AD0CC5" w:rsidDel="006A4662" w:rsidRDefault="00E4148A" w:rsidP="00E4148A">
            <w:pPr>
              <w:ind w:hanging="18"/>
              <w:rPr>
                <w:del w:id="112" w:author="Ferris, Todd@Energy" w:date="2018-11-19T15:31:00Z"/>
                <w:rFonts w:ascii="Calibri" w:hAnsi="Calibri"/>
                <w:sz w:val="18"/>
                <w:szCs w:val="18"/>
              </w:rPr>
            </w:pPr>
            <w:del w:id="113" w:author="Ferris, Todd@Energy" w:date="2018-11-19T15:31:00Z">
              <w:r w:rsidRPr="00AD0CC5" w:rsidDel="006A4662">
                <w:rPr>
                  <w:rFonts w:ascii="Calibri" w:hAnsi="Calibri"/>
                  <w:sz w:val="18"/>
                  <w:szCs w:val="18"/>
                </w:rPr>
                <w:delText xml:space="preserve">Inside Coil - Installed Model Number </w:delText>
              </w:r>
            </w:del>
          </w:p>
        </w:tc>
        <w:tc>
          <w:tcPr>
            <w:tcW w:w="204" w:type="pct"/>
            <w:vAlign w:val="center"/>
          </w:tcPr>
          <w:p w14:paraId="3F8969BE" w14:textId="30BDE1A1" w:rsidR="00E4148A" w:rsidRPr="00AD0CC5" w:rsidDel="006A4662" w:rsidRDefault="00E4148A" w:rsidP="00E4148A">
            <w:pPr>
              <w:ind w:hanging="18"/>
              <w:jc w:val="center"/>
              <w:rPr>
                <w:del w:id="114" w:author="Ferris, Todd@Energy" w:date="2018-11-19T15:31:00Z"/>
                <w:rFonts w:ascii="Calibri" w:hAnsi="Calibri"/>
                <w:sz w:val="18"/>
                <w:szCs w:val="18"/>
              </w:rPr>
            </w:pPr>
            <w:del w:id="115" w:author="Ferris, Todd@Energy" w:date="2018-11-19T15:31:00Z">
              <w:r w:rsidRPr="00AD0CC5" w:rsidDel="006A4662">
                <w:rPr>
                  <w:rFonts w:ascii="Calibri" w:hAnsi="Calibri"/>
                  <w:sz w:val="18"/>
                  <w:szCs w:val="18"/>
                </w:rPr>
                <w:delText>07</w:delText>
              </w:r>
            </w:del>
          </w:p>
        </w:tc>
        <w:tc>
          <w:tcPr>
            <w:tcW w:w="1593" w:type="pct"/>
          </w:tcPr>
          <w:p w14:paraId="3F8969BF" w14:textId="7F859994" w:rsidR="00E4148A" w:rsidRPr="00AD0CC5" w:rsidDel="006A4662" w:rsidRDefault="00E4148A" w:rsidP="00E4148A">
            <w:pPr>
              <w:ind w:hanging="18"/>
              <w:rPr>
                <w:del w:id="116" w:author="Ferris, Todd@Energy" w:date="2018-11-19T15:31:00Z"/>
                <w:rFonts w:ascii="Calibri" w:hAnsi="Calibri"/>
                <w:sz w:val="18"/>
                <w:szCs w:val="18"/>
              </w:rPr>
            </w:pPr>
          </w:p>
        </w:tc>
        <w:tc>
          <w:tcPr>
            <w:tcW w:w="205" w:type="pct"/>
            <w:vAlign w:val="center"/>
          </w:tcPr>
          <w:p w14:paraId="3F8969C0" w14:textId="4361B688" w:rsidR="00E4148A" w:rsidRPr="00AD0CC5" w:rsidDel="006A4662" w:rsidRDefault="00E4148A" w:rsidP="00E4148A">
            <w:pPr>
              <w:jc w:val="center"/>
              <w:rPr>
                <w:del w:id="117" w:author="Ferris, Todd@Energy" w:date="2018-11-19T15:31:00Z"/>
                <w:rFonts w:ascii="Calibri" w:hAnsi="Calibri"/>
                <w:sz w:val="18"/>
                <w:szCs w:val="18"/>
              </w:rPr>
            </w:pPr>
            <w:del w:id="118" w:author="Ferris, Todd@Energy" w:date="2018-11-19T15:31:00Z">
              <w:r w:rsidRPr="00AD0CC5" w:rsidDel="006A4662">
                <w:rPr>
                  <w:rFonts w:ascii="Calibri" w:hAnsi="Calibri"/>
                  <w:sz w:val="18"/>
                  <w:szCs w:val="18"/>
                </w:rPr>
                <w:delText>08</w:delText>
              </w:r>
            </w:del>
          </w:p>
        </w:tc>
        <w:tc>
          <w:tcPr>
            <w:tcW w:w="1601" w:type="pct"/>
          </w:tcPr>
          <w:p w14:paraId="3F8969C1" w14:textId="16A44B50" w:rsidR="00E4148A" w:rsidRPr="00AD0CC5" w:rsidDel="006A4662" w:rsidRDefault="00E4148A" w:rsidP="00E4148A">
            <w:pPr>
              <w:rPr>
                <w:del w:id="119" w:author="Ferris, Todd@Energy" w:date="2018-11-19T15:31:00Z"/>
                <w:rFonts w:ascii="Calibri" w:hAnsi="Calibri"/>
                <w:sz w:val="18"/>
                <w:szCs w:val="18"/>
              </w:rPr>
            </w:pPr>
          </w:p>
        </w:tc>
      </w:tr>
      <w:tr w:rsidR="00E4148A" w:rsidRPr="00AD0CC5" w:rsidDel="006A4662" w14:paraId="3F8969C8" w14:textId="1A124CE1" w:rsidTr="00E4148A">
        <w:trPr>
          <w:trHeight w:val="144"/>
          <w:del w:id="120" w:author="Ferris, Todd@Energy" w:date="2018-11-19T15:31:00Z"/>
        </w:trPr>
        <w:tc>
          <w:tcPr>
            <w:tcW w:w="1397" w:type="pct"/>
          </w:tcPr>
          <w:p w14:paraId="3F8969C3" w14:textId="249A32AD" w:rsidR="00E4148A" w:rsidRPr="00AD0CC5" w:rsidDel="006A4662" w:rsidRDefault="00E4148A" w:rsidP="00E4148A">
            <w:pPr>
              <w:ind w:hanging="18"/>
              <w:rPr>
                <w:del w:id="121" w:author="Ferris, Todd@Energy" w:date="2018-11-19T15:31:00Z"/>
                <w:rFonts w:ascii="Calibri" w:hAnsi="Calibri"/>
                <w:sz w:val="18"/>
                <w:szCs w:val="18"/>
              </w:rPr>
            </w:pPr>
            <w:del w:id="122" w:author="Ferris, Todd@Energy" w:date="2018-11-19T15:31:00Z">
              <w:r w:rsidRPr="00AD0CC5" w:rsidDel="006A4662">
                <w:rPr>
                  <w:rFonts w:ascii="Calibri" w:hAnsi="Calibri"/>
                  <w:sz w:val="18"/>
                  <w:szCs w:val="18"/>
                </w:rPr>
                <w:delText>Air Handler/Furnace - Installed Manufacturer Name</w:delText>
              </w:r>
            </w:del>
          </w:p>
        </w:tc>
        <w:tc>
          <w:tcPr>
            <w:tcW w:w="204" w:type="pct"/>
            <w:vAlign w:val="center"/>
          </w:tcPr>
          <w:p w14:paraId="3F8969C4" w14:textId="4A96EC1E" w:rsidR="00E4148A" w:rsidRPr="00AD0CC5" w:rsidDel="006A4662" w:rsidRDefault="00E4148A" w:rsidP="00E4148A">
            <w:pPr>
              <w:ind w:hanging="18"/>
              <w:jc w:val="center"/>
              <w:rPr>
                <w:del w:id="123" w:author="Ferris, Todd@Energy" w:date="2018-11-19T15:31:00Z"/>
                <w:rFonts w:ascii="Calibri" w:hAnsi="Calibri"/>
                <w:sz w:val="18"/>
                <w:szCs w:val="18"/>
              </w:rPr>
            </w:pPr>
            <w:del w:id="124" w:author="Ferris, Todd@Energy" w:date="2018-11-19T15:31:00Z">
              <w:r w:rsidRPr="00AD0CC5" w:rsidDel="006A4662">
                <w:rPr>
                  <w:rFonts w:ascii="Calibri" w:hAnsi="Calibri"/>
                  <w:sz w:val="18"/>
                  <w:szCs w:val="18"/>
                </w:rPr>
                <w:delText>09</w:delText>
              </w:r>
            </w:del>
          </w:p>
        </w:tc>
        <w:tc>
          <w:tcPr>
            <w:tcW w:w="1593" w:type="pct"/>
          </w:tcPr>
          <w:p w14:paraId="3F8969C5" w14:textId="1AED0980" w:rsidR="00E4148A" w:rsidRPr="00AD0CC5" w:rsidDel="006A4662" w:rsidRDefault="00E4148A" w:rsidP="00E4148A">
            <w:pPr>
              <w:ind w:hanging="18"/>
              <w:rPr>
                <w:del w:id="125" w:author="Ferris, Todd@Energy" w:date="2018-11-19T15:31:00Z"/>
                <w:rFonts w:ascii="Calibri" w:hAnsi="Calibri"/>
                <w:sz w:val="18"/>
                <w:szCs w:val="18"/>
              </w:rPr>
            </w:pPr>
          </w:p>
        </w:tc>
        <w:tc>
          <w:tcPr>
            <w:tcW w:w="205" w:type="pct"/>
            <w:vAlign w:val="center"/>
          </w:tcPr>
          <w:p w14:paraId="3F8969C6" w14:textId="12923BBC" w:rsidR="00E4148A" w:rsidRPr="00AD0CC5" w:rsidDel="006A4662" w:rsidRDefault="00E4148A" w:rsidP="00E4148A">
            <w:pPr>
              <w:jc w:val="center"/>
              <w:rPr>
                <w:del w:id="126" w:author="Ferris, Todd@Energy" w:date="2018-11-19T15:31:00Z"/>
                <w:rFonts w:ascii="Calibri" w:hAnsi="Calibri"/>
                <w:sz w:val="18"/>
                <w:szCs w:val="18"/>
              </w:rPr>
            </w:pPr>
            <w:del w:id="127" w:author="Ferris, Todd@Energy" w:date="2018-11-19T15:31:00Z">
              <w:r w:rsidRPr="00AD0CC5" w:rsidDel="006A4662">
                <w:rPr>
                  <w:rFonts w:ascii="Calibri" w:hAnsi="Calibri"/>
                  <w:sz w:val="18"/>
                  <w:szCs w:val="18"/>
                </w:rPr>
                <w:delText>10</w:delText>
              </w:r>
            </w:del>
          </w:p>
        </w:tc>
        <w:tc>
          <w:tcPr>
            <w:tcW w:w="1601" w:type="pct"/>
          </w:tcPr>
          <w:p w14:paraId="3F8969C7" w14:textId="0F0A52AC" w:rsidR="00E4148A" w:rsidRPr="00AD0CC5" w:rsidDel="006A4662" w:rsidRDefault="00E4148A" w:rsidP="00E4148A">
            <w:pPr>
              <w:rPr>
                <w:del w:id="128" w:author="Ferris, Todd@Energy" w:date="2018-11-19T15:31:00Z"/>
                <w:rFonts w:ascii="Calibri" w:hAnsi="Calibri"/>
                <w:sz w:val="18"/>
                <w:szCs w:val="18"/>
              </w:rPr>
            </w:pPr>
          </w:p>
        </w:tc>
      </w:tr>
      <w:tr w:rsidR="00E4148A" w:rsidRPr="00AD0CC5" w:rsidDel="006A4662" w14:paraId="3F8969CE" w14:textId="1C46DDA7" w:rsidTr="00E4148A">
        <w:trPr>
          <w:trHeight w:val="144"/>
          <w:del w:id="129" w:author="Ferris, Todd@Energy" w:date="2018-11-19T15:31:00Z"/>
        </w:trPr>
        <w:tc>
          <w:tcPr>
            <w:tcW w:w="1397" w:type="pct"/>
          </w:tcPr>
          <w:p w14:paraId="3F8969C9" w14:textId="4B1C16A6" w:rsidR="00E4148A" w:rsidRPr="00AD0CC5" w:rsidDel="006A4662" w:rsidRDefault="00E4148A" w:rsidP="00E4148A">
            <w:pPr>
              <w:ind w:hanging="18"/>
              <w:rPr>
                <w:del w:id="130" w:author="Ferris, Todd@Energy" w:date="2018-11-19T15:31:00Z"/>
                <w:rFonts w:ascii="Calibri" w:hAnsi="Calibri"/>
                <w:sz w:val="18"/>
                <w:szCs w:val="18"/>
              </w:rPr>
            </w:pPr>
            <w:del w:id="131" w:author="Ferris, Todd@Energy" w:date="2018-11-19T15:31:00Z">
              <w:r w:rsidRPr="00AD0CC5" w:rsidDel="006A4662">
                <w:rPr>
                  <w:rFonts w:ascii="Calibri" w:hAnsi="Calibri"/>
                  <w:sz w:val="18"/>
                  <w:szCs w:val="18"/>
                </w:rPr>
                <w:delText xml:space="preserve">Air Handler/Furnace - Installed Model Number </w:delText>
              </w:r>
            </w:del>
          </w:p>
        </w:tc>
        <w:tc>
          <w:tcPr>
            <w:tcW w:w="204" w:type="pct"/>
            <w:vAlign w:val="center"/>
          </w:tcPr>
          <w:p w14:paraId="3F8969CA" w14:textId="0F9DC004" w:rsidR="00E4148A" w:rsidRPr="00AD0CC5" w:rsidDel="006A4662" w:rsidRDefault="00E4148A" w:rsidP="00E4148A">
            <w:pPr>
              <w:ind w:hanging="18"/>
              <w:jc w:val="center"/>
              <w:rPr>
                <w:del w:id="132" w:author="Ferris, Todd@Energy" w:date="2018-11-19T15:31:00Z"/>
                <w:rFonts w:ascii="Calibri" w:hAnsi="Calibri"/>
                <w:sz w:val="18"/>
                <w:szCs w:val="18"/>
              </w:rPr>
            </w:pPr>
            <w:del w:id="133" w:author="Ferris, Todd@Energy" w:date="2018-11-19T15:31:00Z">
              <w:r w:rsidRPr="00AD0CC5" w:rsidDel="006A4662">
                <w:rPr>
                  <w:rFonts w:ascii="Calibri" w:hAnsi="Calibri"/>
                  <w:sz w:val="18"/>
                  <w:szCs w:val="18"/>
                </w:rPr>
                <w:delText>11</w:delText>
              </w:r>
            </w:del>
          </w:p>
        </w:tc>
        <w:tc>
          <w:tcPr>
            <w:tcW w:w="1593" w:type="pct"/>
          </w:tcPr>
          <w:p w14:paraId="3F8969CB" w14:textId="31DC0789" w:rsidR="00E4148A" w:rsidRPr="00AD0CC5" w:rsidDel="006A4662" w:rsidRDefault="00E4148A" w:rsidP="00E4148A">
            <w:pPr>
              <w:ind w:hanging="18"/>
              <w:rPr>
                <w:del w:id="134" w:author="Ferris, Todd@Energy" w:date="2018-11-19T15:31:00Z"/>
                <w:rFonts w:ascii="Calibri" w:hAnsi="Calibri"/>
                <w:sz w:val="18"/>
                <w:szCs w:val="18"/>
              </w:rPr>
            </w:pPr>
          </w:p>
        </w:tc>
        <w:tc>
          <w:tcPr>
            <w:tcW w:w="205" w:type="pct"/>
            <w:vAlign w:val="center"/>
          </w:tcPr>
          <w:p w14:paraId="3F8969CC" w14:textId="6119E171" w:rsidR="00E4148A" w:rsidRPr="00AD0CC5" w:rsidDel="006A4662" w:rsidRDefault="00E4148A" w:rsidP="00E4148A">
            <w:pPr>
              <w:jc w:val="center"/>
              <w:rPr>
                <w:del w:id="135" w:author="Ferris, Todd@Energy" w:date="2018-11-19T15:31:00Z"/>
                <w:rFonts w:ascii="Calibri" w:hAnsi="Calibri"/>
                <w:sz w:val="18"/>
                <w:szCs w:val="18"/>
              </w:rPr>
            </w:pPr>
            <w:del w:id="136" w:author="Ferris, Todd@Energy" w:date="2018-11-19T15:31:00Z">
              <w:r w:rsidRPr="00AD0CC5" w:rsidDel="006A4662">
                <w:rPr>
                  <w:rFonts w:ascii="Calibri" w:hAnsi="Calibri"/>
                  <w:sz w:val="18"/>
                  <w:szCs w:val="18"/>
                </w:rPr>
                <w:delText>12</w:delText>
              </w:r>
            </w:del>
          </w:p>
        </w:tc>
        <w:tc>
          <w:tcPr>
            <w:tcW w:w="1601" w:type="pct"/>
          </w:tcPr>
          <w:p w14:paraId="3F8969CD" w14:textId="38EAA19D" w:rsidR="00E4148A" w:rsidRPr="00AD0CC5" w:rsidDel="006A4662" w:rsidRDefault="00E4148A" w:rsidP="00E4148A">
            <w:pPr>
              <w:rPr>
                <w:del w:id="137" w:author="Ferris, Todd@Energy" w:date="2018-11-19T15:31:00Z"/>
                <w:rFonts w:ascii="Calibri" w:hAnsi="Calibri"/>
                <w:sz w:val="18"/>
                <w:szCs w:val="18"/>
              </w:rPr>
            </w:pPr>
          </w:p>
        </w:tc>
      </w:tr>
    </w:tbl>
    <w:p w14:paraId="3F8969CF" w14:textId="4E9522BF" w:rsidR="000345FE" w:rsidRPr="00632531" w:rsidRDefault="000345FE" w:rsidP="00EF5651">
      <w:pPr>
        <w:rPr>
          <w:ins w:id="138" w:author="Ferris, Todd@Energy" w:date="2018-11-19T15:31: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6A4662" w:rsidRPr="000A0D4F" w14:paraId="6CD15D6D" w14:textId="77777777" w:rsidTr="006A4662">
        <w:trPr>
          <w:cantSplit/>
          <w:trHeight w:val="504"/>
          <w:ins w:id="139" w:author="Ferris, Todd@Energy" w:date="2018-11-19T15:31:00Z"/>
        </w:trPr>
        <w:tc>
          <w:tcPr>
            <w:tcW w:w="10790" w:type="dxa"/>
            <w:gridSpan w:val="9"/>
            <w:tcBorders>
              <w:bottom w:val="nil"/>
            </w:tcBorders>
          </w:tcPr>
          <w:p w14:paraId="102D967E" w14:textId="77777777" w:rsidR="006A4662" w:rsidRDefault="006A4662" w:rsidP="006A4662">
            <w:pPr>
              <w:rPr>
                <w:ins w:id="140" w:author="Ferris, Todd@Energy" w:date="2018-11-19T15:31:00Z"/>
                <w:rFonts w:ascii="Calibri" w:hAnsi="Calibri"/>
                <w:b/>
                <w:sz w:val="18"/>
                <w:szCs w:val="18"/>
              </w:rPr>
            </w:pPr>
            <w:ins w:id="141" w:author="Ferris, Todd@Energy" w:date="2018-11-19T15:31: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Nameplate</w:t>
              </w:r>
            </w:ins>
          </w:p>
          <w:p w14:paraId="3FF31DF7" w14:textId="4FFF6CB7" w:rsidR="006A4662" w:rsidRPr="000A0D4F" w:rsidRDefault="006A4662" w:rsidP="006A4662">
            <w:pPr>
              <w:keepNext/>
              <w:rPr>
                <w:ins w:id="142" w:author="Ferris, Todd@Energy" w:date="2018-11-19T15:31:00Z"/>
                <w:rFonts w:ascii="Calibri" w:hAnsi="Calibri"/>
                <w:sz w:val="18"/>
                <w:szCs w:val="18"/>
              </w:rPr>
            </w:pPr>
            <w:ins w:id="143" w:author="Ferris, Todd@Energy" w:date="2018-11-19T15:31:00Z">
              <w:r w:rsidRPr="00EE4A98">
                <w:rPr>
                  <w:rFonts w:ascii="Calibri" w:hAnsi="Calibri"/>
                  <w:i/>
                  <w:sz w:val="18"/>
                  <w:szCs w:val="18"/>
                </w:rPr>
                <w:t xml:space="preserve">The data on </w:t>
              </w:r>
            </w:ins>
            <w:r w:rsidR="00342706">
              <w:rPr>
                <w:rFonts w:ascii="Calibri" w:hAnsi="Calibri"/>
                <w:i/>
                <w:sz w:val="18"/>
                <w:szCs w:val="18"/>
              </w:rPr>
              <w:t xml:space="preserve">the </w:t>
            </w:r>
            <w:ins w:id="144" w:author="Ferris, Todd@Energy" w:date="2018-11-19T15:31: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6A4662" w:rsidRPr="006A3EEB" w:rsidDel="002840B2" w14:paraId="2B0B3F96" w14:textId="77777777" w:rsidTr="006A4662">
        <w:trPr>
          <w:cantSplit/>
          <w:trHeight w:val="188"/>
          <w:ins w:id="145" w:author="Ferris, Todd@Energy" w:date="2018-11-19T15:31:00Z"/>
        </w:trPr>
        <w:tc>
          <w:tcPr>
            <w:tcW w:w="993" w:type="dxa"/>
            <w:vMerge w:val="restart"/>
            <w:vAlign w:val="center"/>
          </w:tcPr>
          <w:p w14:paraId="36FA107D" w14:textId="77777777" w:rsidR="006A4662" w:rsidRPr="006A3EEB" w:rsidRDefault="006A4662" w:rsidP="006A4662">
            <w:pPr>
              <w:keepNext/>
              <w:jc w:val="center"/>
              <w:rPr>
                <w:ins w:id="146" w:author="Ferris, Todd@Energy" w:date="2018-11-19T15:31:00Z"/>
                <w:rFonts w:ascii="Calibri" w:hAnsi="Calibri"/>
                <w:sz w:val="18"/>
                <w:szCs w:val="18"/>
              </w:rPr>
            </w:pPr>
            <w:ins w:id="147" w:author="Ferris, Todd@Energy" w:date="2018-11-19T15:31:00Z">
              <w:r w:rsidRPr="006A3EEB">
                <w:rPr>
                  <w:rFonts w:ascii="Calibri" w:hAnsi="Calibri"/>
                  <w:sz w:val="18"/>
                  <w:szCs w:val="18"/>
                </w:rPr>
                <w:t>01</w:t>
              </w:r>
            </w:ins>
          </w:p>
        </w:tc>
        <w:tc>
          <w:tcPr>
            <w:tcW w:w="993" w:type="dxa"/>
            <w:vMerge w:val="restart"/>
            <w:vAlign w:val="center"/>
          </w:tcPr>
          <w:p w14:paraId="325768D9" w14:textId="77777777" w:rsidR="006A4662" w:rsidRPr="006A3EEB" w:rsidRDefault="006A4662" w:rsidP="006A4662">
            <w:pPr>
              <w:keepNext/>
              <w:jc w:val="center"/>
              <w:rPr>
                <w:ins w:id="148" w:author="Ferris, Todd@Energy" w:date="2018-11-19T15:31:00Z"/>
                <w:rFonts w:ascii="Calibri" w:hAnsi="Calibri"/>
                <w:sz w:val="18"/>
                <w:szCs w:val="18"/>
              </w:rPr>
            </w:pPr>
            <w:ins w:id="149" w:author="Ferris, Todd@Energy" w:date="2018-11-19T15:31:00Z">
              <w:r w:rsidRPr="006A3EEB">
                <w:rPr>
                  <w:rFonts w:ascii="Calibri" w:hAnsi="Calibri"/>
                  <w:sz w:val="18"/>
                  <w:szCs w:val="18"/>
                </w:rPr>
                <w:t>02</w:t>
              </w:r>
            </w:ins>
          </w:p>
        </w:tc>
        <w:tc>
          <w:tcPr>
            <w:tcW w:w="992" w:type="dxa"/>
            <w:vMerge w:val="restart"/>
            <w:vAlign w:val="center"/>
          </w:tcPr>
          <w:p w14:paraId="5E5E13B6" w14:textId="77777777" w:rsidR="006A4662" w:rsidRPr="006A3EEB" w:rsidRDefault="006A4662" w:rsidP="006A4662">
            <w:pPr>
              <w:keepNext/>
              <w:jc w:val="center"/>
              <w:rPr>
                <w:ins w:id="150" w:author="Ferris, Todd@Energy" w:date="2018-11-19T15:31:00Z"/>
                <w:rFonts w:ascii="Calibri" w:hAnsi="Calibri"/>
                <w:sz w:val="18"/>
                <w:szCs w:val="18"/>
              </w:rPr>
            </w:pPr>
            <w:ins w:id="151" w:author="Ferris, Todd@Energy" w:date="2018-11-19T15:31:00Z">
              <w:r w:rsidRPr="006A3EEB">
                <w:rPr>
                  <w:rFonts w:ascii="Calibri" w:hAnsi="Calibri"/>
                  <w:sz w:val="18"/>
                  <w:szCs w:val="18"/>
                </w:rPr>
                <w:t>03</w:t>
              </w:r>
            </w:ins>
          </w:p>
        </w:tc>
        <w:tc>
          <w:tcPr>
            <w:tcW w:w="7812" w:type="dxa"/>
            <w:gridSpan w:val="6"/>
            <w:vAlign w:val="center"/>
          </w:tcPr>
          <w:p w14:paraId="5A2726E0" w14:textId="0DE8B7EF" w:rsidR="006A4662" w:rsidRDefault="006A4662" w:rsidP="00342706">
            <w:pPr>
              <w:keepNext/>
              <w:jc w:val="center"/>
              <w:rPr>
                <w:ins w:id="152" w:author="Ferris, Todd@Energy" w:date="2018-11-19T15:31:00Z"/>
                <w:rFonts w:ascii="Calibri" w:hAnsi="Calibri"/>
                <w:sz w:val="18"/>
                <w:szCs w:val="18"/>
              </w:rPr>
            </w:pPr>
            <w:ins w:id="153" w:author="Ferris, Todd@Energy" w:date="2018-11-19T15:31:00Z">
              <w:r>
                <w:rPr>
                  <w:rFonts w:ascii="Calibri" w:hAnsi="Calibri"/>
                  <w:sz w:val="18"/>
                  <w:szCs w:val="18"/>
                </w:rPr>
                <w:t xml:space="preserve">Data from </w:t>
              </w:r>
            </w:ins>
            <w:r w:rsidR="00342706">
              <w:rPr>
                <w:rFonts w:ascii="Calibri" w:hAnsi="Calibri"/>
                <w:sz w:val="18"/>
                <w:szCs w:val="18"/>
              </w:rPr>
              <w:t>n</w:t>
            </w:r>
            <w:ins w:id="154" w:author="Ferris, Todd@Energy" w:date="2018-11-19T15:31:00Z">
              <w:r>
                <w:rPr>
                  <w:rFonts w:ascii="Calibri" w:hAnsi="Calibri"/>
                  <w:sz w:val="18"/>
                  <w:szCs w:val="18"/>
                </w:rPr>
                <w:t xml:space="preserve">ameplate of </w:t>
              </w:r>
            </w:ins>
            <w:r w:rsidR="00342706">
              <w:rPr>
                <w:rFonts w:ascii="Calibri" w:hAnsi="Calibri"/>
                <w:sz w:val="18"/>
                <w:szCs w:val="18"/>
              </w:rPr>
              <w:t>i</w:t>
            </w:r>
            <w:ins w:id="155" w:author="Ferris, Todd@Energy" w:date="2018-11-19T15:31:00Z">
              <w:r>
                <w:rPr>
                  <w:rFonts w:ascii="Calibri" w:hAnsi="Calibri"/>
                  <w:sz w:val="18"/>
                  <w:szCs w:val="18"/>
                </w:rPr>
                <w:t>nstalled system component</w:t>
              </w:r>
            </w:ins>
          </w:p>
        </w:tc>
      </w:tr>
      <w:tr w:rsidR="006A4662" w:rsidRPr="006A3EEB" w:rsidDel="002840B2" w14:paraId="794184EA" w14:textId="77777777" w:rsidTr="006A4662">
        <w:trPr>
          <w:cantSplit/>
          <w:trHeight w:val="188"/>
          <w:ins w:id="156" w:author="Ferris, Todd@Energy" w:date="2018-11-19T15:31:00Z"/>
        </w:trPr>
        <w:tc>
          <w:tcPr>
            <w:tcW w:w="993" w:type="dxa"/>
            <w:vMerge/>
            <w:vAlign w:val="center"/>
          </w:tcPr>
          <w:p w14:paraId="699319A8" w14:textId="77777777" w:rsidR="006A4662" w:rsidRPr="006A3EEB" w:rsidRDefault="006A4662" w:rsidP="006A4662">
            <w:pPr>
              <w:keepNext/>
              <w:jc w:val="center"/>
              <w:rPr>
                <w:ins w:id="157" w:author="Ferris, Todd@Energy" w:date="2018-11-19T15:31:00Z"/>
                <w:rFonts w:ascii="Calibri" w:hAnsi="Calibri"/>
                <w:sz w:val="18"/>
                <w:szCs w:val="18"/>
              </w:rPr>
            </w:pPr>
          </w:p>
        </w:tc>
        <w:tc>
          <w:tcPr>
            <w:tcW w:w="993" w:type="dxa"/>
            <w:vMerge/>
            <w:vAlign w:val="center"/>
          </w:tcPr>
          <w:p w14:paraId="4B4C3CC3" w14:textId="77777777" w:rsidR="006A4662" w:rsidRPr="006A3EEB" w:rsidRDefault="006A4662" w:rsidP="006A4662">
            <w:pPr>
              <w:keepNext/>
              <w:jc w:val="center"/>
              <w:rPr>
                <w:ins w:id="158" w:author="Ferris, Todd@Energy" w:date="2018-11-19T15:31:00Z"/>
                <w:rFonts w:ascii="Calibri" w:hAnsi="Calibri"/>
                <w:sz w:val="18"/>
                <w:szCs w:val="18"/>
              </w:rPr>
            </w:pPr>
          </w:p>
        </w:tc>
        <w:tc>
          <w:tcPr>
            <w:tcW w:w="992" w:type="dxa"/>
            <w:vMerge/>
            <w:vAlign w:val="center"/>
          </w:tcPr>
          <w:p w14:paraId="46C3F2E9" w14:textId="77777777" w:rsidR="006A4662" w:rsidRPr="006A3EEB" w:rsidRDefault="006A4662" w:rsidP="006A4662">
            <w:pPr>
              <w:keepNext/>
              <w:jc w:val="center"/>
              <w:rPr>
                <w:ins w:id="159" w:author="Ferris, Todd@Energy" w:date="2018-11-19T15:31:00Z"/>
                <w:rFonts w:ascii="Calibri" w:hAnsi="Calibri"/>
                <w:sz w:val="18"/>
                <w:szCs w:val="18"/>
              </w:rPr>
            </w:pPr>
          </w:p>
        </w:tc>
        <w:tc>
          <w:tcPr>
            <w:tcW w:w="1266" w:type="dxa"/>
            <w:vAlign w:val="center"/>
          </w:tcPr>
          <w:p w14:paraId="664AA7F6" w14:textId="77777777" w:rsidR="006A4662" w:rsidRPr="006A3EEB" w:rsidRDefault="006A4662" w:rsidP="006A4662">
            <w:pPr>
              <w:keepNext/>
              <w:jc w:val="center"/>
              <w:rPr>
                <w:ins w:id="160" w:author="Ferris, Todd@Energy" w:date="2018-11-19T15:31:00Z"/>
                <w:rFonts w:ascii="Calibri" w:hAnsi="Calibri"/>
                <w:sz w:val="18"/>
                <w:szCs w:val="18"/>
              </w:rPr>
            </w:pPr>
            <w:ins w:id="161" w:author="Ferris, Todd@Energy" w:date="2018-11-19T15:31:00Z">
              <w:r w:rsidRPr="006A3EEB">
                <w:rPr>
                  <w:rFonts w:ascii="Calibri" w:hAnsi="Calibri"/>
                  <w:sz w:val="18"/>
                  <w:szCs w:val="18"/>
                </w:rPr>
                <w:t>04</w:t>
              </w:r>
            </w:ins>
          </w:p>
        </w:tc>
        <w:tc>
          <w:tcPr>
            <w:tcW w:w="1266" w:type="dxa"/>
            <w:vAlign w:val="center"/>
          </w:tcPr>
          <w:p w14:paraId="591A87F8" w14:textId="77777777" w:rsidR="006A4662" w:rsidRPr="006A3EEB" w:rsidRDefault="006A4662" w:rsidP="006A4662">
            <w:pPr>
              <w:keepNext/>
              <w:jc w:val="center"/>
              <w:rPr>
                <w:ins w:id="162" w:author="Ferris, Todd@Energy" w:date="2018-11-19T15:31:00Z"/>
                <w:rFonts w:ascii="Calibri" w:hAnsi="Calibri"/>
                <w:sz w:val="18"/>
                <w:szCs w:val="18"/>
              </w:rPr>
            </w:pPr>
            <w:ins w:id="163" w:author="Ferris, Todd@Energy" w:date="2018-11-19T15:31:00Z">
              <w:r w:rsidRPr="006A3EEB">
                <w:rPr>
                  <w:rFonts w:ascii="Calibri" w:hAnsi="Calibri"/>
                  <w:sz w:val="18"/>
                  <w:szCs w:val="18"/>
                </w:rPr>
                <w:t>05</w:t>
              </w:r>
            </w:ins>
          </w:p>
        </w:tc>
        <w:tc>
          <w:tcPr>
            <w:tcW w:w="1266" w:type="dxa"/>
            <w:vAlign w:val="center"/>
          </w:tcPr>
          <w:p w14:paraId="69DF1BBE" w14:textId="77777777" w:rsidR="006A4662" w:rsidRPr="006A3EEB" w:rsidDel="002840B2" w:rsidRDefault="006A4662" w:rsidP="006A4662">
            <w:pPr>
              <w:keepNext/>
              <w:jc w:val="center"/>
              <w:rPr>
                <w:ins w:id="164" w:author="Ferris, Todd@Energy" w:date="2018-11-19T15:31:00Z"/>
                <w:rFonts w:ascii="Calibri" w:hAnsi="Calibri"/>
                <w:sz w:val="18"/>
                <w:szCs w:val="18"/>
              </w:rPr>
            </w:pPr>
            <w:ins w:id="165" w:author="Ferris, Todd@Energy" w:date="2018-11-19T15:31:00Z">
              <w:r w:rsidRPr="006A3EEB">
                <w:rPr>
                  <w:rFonts w:ascii="Calibri" w:hAnsi="Calibri"/>
                  <w:sz w:val="18"/>
                  <w:szCs w:val="18"/>
                </w:rPr>
                <w:t>0</w:t>
              </w:r>
              <w:r>
                <w:rPr>
                  <w:rFonts w:ascii="Calibri" w:hAnsi="Calibri"/>
                  <w:sz w:val="18"/>
                  <w:szCs w:val="18"/>
                </w:rPr>
                <w:t>6</w:t>
              </w:r>
            </w:ins>
          </w:p>
        </w:tc>
        <w:tc>
          <w:tcPr>
            <w:tcW w:w="1266" w:type="dxa"/>
            <w:vAlign w:val="center"/>
          </w:tcPr>
          <w:p w14:paraId="2F384262" w14:textId="77777777" w:rsidR="006A4662" w:rsidRPr="006A3EEB" w:rsidRDefault="006A4662" w:rsidP="006A4662">
            <w:pPr>
              <w:keepNext/>
              <w:jc w:val="center"/>
              <w:rPr>
                <w:ins w:id="166" w:author="Ferris, Todd@Energy" w:date="2018-11-19T15:31:00Z"/>
                <w:rFonts w:ascii="Calibri" w:hAnsi="Calibri"/>
                <w:sz w:val="18"/>
                <w:szCs w:val="18"/>
              </w:rPr>
            </w:pPr>
            <w:ins w:id="167" w:author="Ferris, Todd@Energy" w:date="2018-11-19T15:31:00Z">
              <w:r>
                <w:rPr>
                  <w:rFonts w:ascii="Calibri" w:hAnsi="Calibri"/>
                  <w:sz w:val="18"/>
                  <w:szCs w:val="18"/>
                </w:rPr>
                <w:t>07</w:t>
              </w:r>
            </w:ins>
          </w:p>
        </w:tc>
        <w:tc>
          <w:tcPr>
            <w:tcW w:w="1266" w:type="dxa"/>
            <w:vAlign w:val="center"/>
          </w:tcPr>
          <w:p w14:paraId="1C5774D5" w14:textId="77777777" w:rsidR="006A4662" w:rsidRPr="006A3EEB" w:rsidRDefault="006A4662" w:rsidP="006A4662">
            <w:pPr>
              <w:keepNext/>
              <w:jc w:val="center"/>
              <w:rPr>
                <w:ins w:id="168" w:author="Ferris, Todd@Energy" w:date="2018-11-19T15:31:00Z"/>
                <w:rFonts w:ascii="Calibri" w:hAnsi="Calibri"/>
                <w:sz w:val="18"/>
                <w:szCs w:val="18"/>
              </w:rPr>
            </w:pPr>
            <w:ins w:id="169" w:author="Ferris, Todd@Energy" w:date="2018-11-19T15:31:00Z">
              <w:r>
                <w:rPr>
                  <w:rFonts w:ascii="Calibri" w:hAnsi="Calibri"/>
                  <w:sz w:val="18"/>
                  <w:szCs w:val="18"/>
                </w:rPr>
                <w:t>08</w:t>
              </w:r>
            </w:ins>
          </w:p>
        </w:tc>
        <w:tc>
          <w:tcPr>
            <w:tcW w:w="1482" w:type="dxa"/>
            <w:vAlign w:val="center"/>
          </w:tcPr>
          <w:p w14:paraId="6229D0F0" w14:textId="77777777" w:rsidR="006A4662" w:rsidRPr="006A3EEB" w:rsidRDefault="006A4662" w:rsidP="006A4662">
            <w:pPr>
              <w:keepNext/>
              <w:jc w:val="center"/>
              <w:rPr>
                <w:ins w:id="170" w:author="Ferris, Todd@Energy" w:date="2018-11-19T15:31:00Z"/>
                <w:rFonts w:ascii="Calibri" w:hAnsi="Calibri"/>
                <w:sz w:val="18"/>
                <w:szCs w:val="18"/>
              </w:rPr>
            </w:pPr>
            <w:ins w:id="171" w:author="Ferris, Todd@Energy" w:date="2018-11-19T15:31:00Z">
              <w:r>
                <w:rPr>
                  <w:rFonts w:ascii="Calibri" w:hAnsi="Calibri"/>
                  <w:sz w:val="18"/>
                  <w:szCs w:val="18"/>
                </w:rPr>
                <w:t>09</w:t>
              </w:r>
            </w:ins>
          </w:p>
        </w:tc>
      </w:tr>
      <w:tr w:rsidR="006A4662" w:rsidRPr="006A3EEB" w14:paraId="36262B99" w14:textId="77777777" w:rsidTr="006A4662">
        <w:trPr>
          <w:cantSplit/>
          <w:trHeight w:val="576"/>
          <w:ins w:id="172" w:author="Ferris, Todd@Energy" w:date="2018-11-19T15:31:00Z"/>
        </w:trPr>
        <w:tc>
          <w:tcPr>
            <w:tcW w:w="993" w:type="dxa"/>
            <w:tcMar>
              <w:left w:w="43" w:type="dxa"/>
              <w:right w:w="43" w:type="dxa"/>
            </w:tcMar>
            <w:vAlign w:val="bottom"/>
          </w:tcPr>
          <w:p w14:paraId="6194FD44" w14:textId="77777777" w:rsidR="006A4662" w:rsidRPr="006A3EEB" w:rsidRDefault="006A4662" w:rsidP="006A4662">
            <w:pPr>
              <w:keepNext/>
              <w:jc w:val="center"/>
              <w:rPr>
                <w:ins w:id="173" w:author="Ferris, Todd@Energy" w:date="2018-11-19T15:31:00Z"/>
                <w:rFonts w:ascii="Calibri" w:hAnsi="Calibri"/>
                <w:b/>
                <w:sz w:val="18"/>
                <w:szCs w:val="18"/>
              </w:rPr>
            </w:pPr>
            <w:ins w:id="174" w:author="Ferris, Todd@Energy" w:date="2018-11-19T15:31:00Z">
              <w:r w:rsidRPr="006A3EEB">
                <w:rPr>
                  <w:rFonts w:ascii="Calibri" w:hAnsi="Calibri"/>
                  <w:sz w:val="18"/>
                  <w:szCs w:val="18"/>
                </w:rPr>
                <w:t>SC System ID/Name from CF1R</w:t>
              </w:r>
            </w:ins>
          </w:p>
        </w:tc>
        <w:tc>
          <w:tcPr>
            <w:tcW w:w="993" w:type="dxa"/>
            <w:tcMar>
              <w:left w:w="43" w:type="dxa"/>
              <w:right w:w="43" w:type="dxa"/>
            </w:tcMar>
            <w:vAlign w:val="bottom"/>
          </w:tcPr>
          <w:p w14:paraId="2BC50813" w14:textId="77777777" w:rsidR="006A4662" w:rsidRPr="006A3EEB" w:rsidRDefault="006A4662" w:rsidP="006A4662">
            <w:pPr>
              <w:keepNext/>
              <w:jc w:val="center"/>
              <w:rPr>
                <w:ins w:id="175" w:author="Ferris, Todd@Energy" w:date="2018-11-19T15:31:00Z"/>
                <w:rFonts w:ascii="Calibri" w:hAnsi="Calibri"/>
                <w:sz w:val="18"/>
                <w:szCs w:val="18"/>
              </w:rPr>
            </w:pPr>
            <w:ins w:id="176" w:author="Ferris, Todd@Energy" w:date="2018-11-19T15:31:00Z">
              <w:r w:rsidRPr="006A3EEB">
                <w:rPr>
                  <w:rFonts w:ascii="Calibri" w:hAnsi="Calibri"/>
                  <w:sz w:val="18"/>
                  <w:szCs w:val="18"/>
                </w:rPr>
                <w:t>SC System Description of Area Served</w:t>
              </w:r>
            </w:ins>
          </w:p>
        </w:tc>
        <w:tc>
          <w:tcPr>
            <w:tcW w:w="992" w:type="dxa"/>
            <w:tcMar>
              <w:left w:w="43" w:type="dxa"/>
              <w:right w:w="43" w:type="dxa"/>
            </w:tcMar>
            <w:vAlign w:val="bottom"/>
          </w:tcPr>
          <w:p w14:paraId="40D389BC" w14:textId="77777777" w:rsidR="006A4662" w:rsidRPr="006A3EEB" w:rsidRDefault="006A4662" w:rsidP="006A4662">
            <w:pPr>
              <w:keepNext/>
              <w:jc w:val="center"/>
              <w:rPr>
                <w:ins w:id="177" w:author="Ferris, Todd@Energy" w:date="2018-11-19T15:31:00Z"/>
                <w:rFonts w:ascii="Calibri" w:hAnsi="Calibri"/>
                <w:sz w:val="18"/>
                <w:szCs w:val="18"/>
              </w:rPr>
            </w:pPr>
            <w:ins w:id="178" w:author="Ferris, Todd@Energy" w:date="2018-11-19T15:31: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0E57BA0E" w14:textId="77777777" w:rsidR="006A4662" w:rsidRPr="006A3EEB" w:rsidRDefault="006A4662" w:rsidP="006A4662">
            <w:pPr>
              <w:keepNext/>
              <w:jc w:val="center"/>
              <w:rPr>
                <w:ins w:id="179" w:author="Ferris, Todd@Energy" w:date="2018-11-19T15:31:00Z"/>
                <w:rFonts w:ascii="Calibri" w:hAnsi="Calibri"/>
                <w:sz w:val="18"/>
                <w:szCs w:val="18"/>
              </w:rPr>
            </w:pPr>
            <w:ins w:id="180" w:author="Ferris, Todd@Energy" w:date="2018-11-19T15:31: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56896CDF" w14:textId="77777777" w:rsidR="006A4662" w:rsidRPr="006A3EEB" w:rsidRDefault="006A4662" w:rsidP="006A4662">
            <w:pPr>
              <w:keepNext/>
              <w:jc w:val="center"/>
              <w:rPr>
                <w:ins w:id="181" w:author="Ferris, Todd@Energy" w:date="2018-11-19T15:31:00Z"/>
                <w:rFonts w:ascii="Calibri" w:hAnsi="Calibri"/>
                <w:sz w:val="18"/>
                <w:szCs w:val="18"/>
              </w:rPr>
            </w:pPr>
            <w:ins w:id="182" w:author="Ferris, Todd@Energy" w:date="2018-11-19T15:31: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71229348" w14:textId="01AF8949" w:rsidR="006A4662" w:rsidRPr="006A3EEB" w:rsidRDefault="006A4662" w:rsidP="00FD7C8B">
            <w:pPr>
              <w:keepNext/>
              <w:jc w:val="center"/>
              <w:rPr>
                <w:ins w:id="183" w:author="Ferris, Todd@Energy" w:date="2018-11-19T15:31:00Z"/>
                <w:rFonts w:ascii="Calibri" w:hAnsi="Calibri"/>
                <w:sz w:val="18"/>
                <w:szCs w:val="18"/>
              </w:rPr>
            </w:pPr>
            <w:ins w:id="184" w:author="Ferris, Todd@Energy" w:date="2018-11-19T15:31:00Z">
              <w:r w:rsidRPr="00DC0895">
                <w:rPr>
                  <w:rFonts w:ascii="Calibri" w:hAnsi="Calibri"/>
                  <w:sz w:val="18"/>
                  <w:szCs w:val="18"/>
                </w:rPr>
                <w:t xml:space="preserve">Inside </w:t>
              </w:r>
              <w:del w:id="185" w:author="Shewmaker, Michael@Energy" w:date="2018-11-27T11:05:00Z">
                <w:r w:rsidRPr="00DC0895" w:rsidDel="00FD7C8B">
                  <w:rPr>
                    <w:rFonts w:ascii="Calibri" w:hAnsi="Calibri"/>
                    <w:sz w:val="18"/>
                    <w:szCs w:val="18"/>
                  </w:rPr>
                  <w:delText>Coil</w:delText>
                </w:r>
              </w:del>
            </w:ins>
            <w:ins w:id="186" w:author="Shewmaker, Michael@Energy" w:date="2018-11-27T11:05:00Z">
              <w:r w:rsidR="00FD7C8B">
                <w:rPr>
                  <w:rFonts w:ascii="Calibri" w:hAnsi="Calibri"/>
                  <w:sz w:val="18"/>
                  <w:szCs w:val="18"/>
                </w:rPr>
                <w:t>Unit</w:t>
              </w:r>
            </w:ins>
            <w:ins w:id="187" w:author="Ferris, Todd@Energy" w:date="2018-11-19T15:31: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56791D0D" w14:textId="5D542A8B" w:rsidR="006A4662" w:rsidRPr="006A3EEB" w:rsidRDefault="006A4662" w:rsidP="00FD7C8B">
            <w:pPr>
              <w:keepNext/>
              <w:jc w:val="center"/>
              <w:rPr>
                <w:ins w:id="188" w:author="Ferris, Todd@Energy" w:date="2018-11-19T15:31:00Z"/>
                <w:rFonts w:ascii="Calibri" w:hAnsi="Calibri"/>
                <w:sz w:val="18"/>
                <w:szCs w:val="18"/>
              </w:rPr>
            </w:pPr>
            <w:ins w:id="189" w:author="Ferris, Todd@Energy" w:date="2018-11-19T15:31:00Z">
              <w:r w:rsidRPr="00DC0895">
                <w:rPr>
                  <w:rFonts w:ascii="Calibri" w:hAnsi="Calibri"/>
                  <w:sz w:val="18"/>
                  <w:szCs w:val="18"/>
                </w:rPr>
                <w:t xml:space="preserve">Inside </w:t>
              </w:r>
              <w:del w:id="190" w:author="Shewmaker, Michael@Energy" w:date="2018-11-27T11:05:00Z">
                <w:r w:rsidRPr="00DC0895" w:rsidDel="00FD7C8B">
                  <w:rPr>
                    <w:rFonts w:ascii="Calibri" w:hAnsi="Calibri"/>
                    <w:sz w:val="18"/>
                    <w:szCs w:val="18"/>
                  </w:rPr>
                  <w:delText>Coil</w:delText>
                </w:r>
              </w:del>
            </w:ins>
            <w:ins w:id="191" w:author="Shewmaker, Michael@Energy" w:date="2018-11-27T11:05:00Z">
              <w:r w:rsidR="00FD7C8B">
                <w:rPr>
                  <w:rFonts w:ascii="Calibri" w:hAnsi="Calibri"/>
                  <w:sz w:val="18"/>
                  <w:szCs w:val="18"/>
                </w:rPr>
                <w:t>Unit</w:t>
              </w:r>
            </w:ins>
            <w:ins w:id="192" w:author="Ferris, Todd@Energy" w:date="2018-11-19T15:31:00Z">
              <w:r w:rsidRPr="00DC0895">
                <w:rPr>
                  <w:rFonts w:ascii="Calibri" w:hAnsi="Calibri"/>
                  <w:sz w:val="18"/>
                  <w:szCs w:val="18"/>
                </w:rPr>
                <w:t xml:space="preserve"> - Installed Model Number</w:t>
              </w:r>
            </w:ins>
          </w:p>
        </w:tc>
        <w:tc>
          <w:tcPr>
            <w:tcW w:w="1266" w:type="dxa"/>
            <w:tcMar>
              <w:left w:w="43" w:type="dxa"/>
              <w:right w:w="43" w:type="dxa"/>
            </w:tcMar>
            <w:vAlign w:val="bottom"/>
          </w:tcPr>
          <w:p w14:paraId="7F5C6B23" w14:textId="55CD8FAE" w:rsidR="006A4662" w:rsidRPr="006A3EEB" w:rsidRDefault="006A4662" w:rsidP="00342706">
            <w:pPr>
              <w:keepNext/>
              <w:jc w:val="center"/>
              <w:rPr>
                <w:ins w:id="193" w:author="Ferris, Todd@Energy" w:date="2018-11-19T15:31:00Z"/>
                <w:rFonts w:ascii="Calibri" w:hAnsi="Calibri"/>
                <w:sz w:val="18"/>
                <w:szCs w:val="18"/>
              </w:rPr>
            </w:pPr>
            <w:ins w:id="194" w:author="Ferris, Todd@Energy" w:date="2018-11-19T15:31: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195" w:author="Ferris, Todd@Energy" w:date="2018-11-19T15:31:00Z">
              <w:r>
                <w:rPr>
                  <w:rFonts w:ascii="Calibri" w:hAnsi="Calibri"/>
                  <w:sz w:val="18"/>
                  <w:szCs w:val="18"/>
                </w:rPr>
                <w:t xml:space="preserve">an </w:t>
              </w:r>
            </w:ins>
            <w:r w:rsidR="00342706">
              <w:rPr>
                <w:rFonts w:ascii="Calibri" w:hAnsi="Calibri"/>
                <w:sz w:val="18"/>
                <w:szCs w:val="18"/>
              </w:rPr>
              <w:t>C</w:t>
            </w:r>
            <w:ins w:id="196" w:author="Ferris, Todd@Energy" w:date="2018-11-19T15:31: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178721BE" w14:textId="202591D4" w:rsidR="006A4662" w:rsidRPr="006A3EEB" w:rsidRDefault="006A4662" w:rsidP="00342706">
            <w:pPr>
              <w:keepNext/>
              <w:jc w:val="center"/>
              <w:rPr>
                <w:ins w:id="197" w:author="Ferris, Todd@Energy" w:date="2018-11-19T15:31:00Z"/>
                <w:rFonts w:ascii="Calibri" w:hAnsi="Calibri"/>
                <w:sz w:val="18"/>
                <w:szCs w:val="18"/>
              </w:rPr>
            </w:pPr>
            <w:ins w:id="198" w:author="Ferris, Todd@Energy" w:date="2018-11-19T15:31: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199" w:author="Ferris, Todd@Energy" w:date="2018-11-19T15:31:00Z">
              <w:r>
                <w:rPr>
                  <w:rFonts w:ascii="Calibri" w:hAnsi="Calibri"/>
                  <w:sz w:val="18"/>
                  <w:szCs w:val="18"/>
                </w:rPr>
                <w:t xml:space="preserve">an </w:t>
              </w:r>
            </w:ins>
            <w:r w:rsidR="00342706">
              <w:rPr>
                <w:rFonts w:ascii="Calibri" w:hAnsi="Calibri"/>
                <w:sz w:val="18"/>
                <w:szCs w:val="18"/>
              </w:rPr>
              <w:t>C</w:t>
            </w:r>
            <w:ins w:id="200" w:author="Ferris, Todd@Energy" w:date="2018-11-19T15:31:00Z">
              <w:r>
                <w:rPr>
                  <w:rFonts w:ascii="Calibri" w:hAnsi="Calibri"/>
                  <w:sz w:val="18"/>
                  <w:szCs w:val="18"/>
                </w:rPr>
                <w:t>oil</w:t>
              </w:r>
              <w:r w:rsidRPr="00DC0895">
                <w:rPr>
                  <w:rFonts w:ascii="Calibri" w:hAnsi="Calibri"/>
                  <w:sz w:val="18"/>
                  <w:szCs w:val="18"/>
                </w:rPr>
                <w:t xml:space="preserve"> - Installed Model Number</w:t>
              </w:r>
            </w:ins>
          </w:p>
        </w:tc>
      </w:tr>
      <w:tr w:rsidR="006A4662" w:rsidRPr="006A3EEB" w14:paraId="068368A3" w14:textId="77777777" w:rsidTr="006A4662">
        <w:trPr>
          <w:cantSplit/>
          <w:trHeight w:val="144"/>
          <w:ins w:id="201" w:author="Ferris, Todd@Energy" w:date="2018-11-19T15:31:00Z"/>
        </w:trPr>
        <w:tc>
          <w:tcPr>
            <w:tcW w:w="993" w:type="dxa"/>
          </w:tcPr>
          <w:p w14:paraId="7163618C" w14:textId="77777777" w:rsidR="006A4662" w:rsidRPr="006A3EEB" w:rsidRDefault="006A4662" w:rsidP="006A4662">
            <w:pPr>
              <w:keepNext/>
              <w:rPr>
                <w:ins w:id="202" w:author="Ferris, Todd@Energy" w:date="2018-11-19T15:31:00Z"/>
                <w:rFonts w:ascii="Calibri" w:hAnsi="Calibri"/>
                <w:sz w:val="18"/>
                <w:szCs w:val="18"/>
              </w:rPr>
            </w:pPr>
          </w:p>
        </w:tc>
        <w:tc>
          <w:tcPr>
            <w:tcW w:w="993" w:type="dxa"/>
          </w:tcPr>
          <w:p w14:paraId="0CA23751" w14:textId="77777777" w:rsidR="006A4662" w:rsidRPr="006A3EEB" w:rsidRDefault="006A4662" w:rsidP="006A4662">
            <w:pPr>
              <w:keepNext/>
              <w:rPr>
                <w:ins w:id="203" w:author="Ferris, Todd@Energy" w:date="2018-11-19T15:31:00Z"/>
                <w:rFonts w:ascii="Calibri" w:hAnsi="Calibri"/>
                <w:sz w:val="18"/>
                <w:szCs w:val="18"/>
              </w:rPr>
            </w:pPr>
          </w:p>
        </w:tc>
        <w:tc>
          <w:tcPr>
            <w:tcW w:w="992" w:type="dxa"/>
          </w:tcPr>
          <w:p w14:paraId="4630D0DA" w14:textId="77777777" w:rsidR="006A4662" w:rsidRPr="006A3EEB" w:rsidRDefault="006A4662" w:rsidP="006A4662">
            <w:pPr>
              <w:keepNext/>
              <w:rPr>
                <w:ins w:id="204" w:author="Ferris, Todd@Energy" w:date="2018-11-19T15:31:00Z"/>
                <w:rFonts w:ascii="Calibri" w:hAnsi="Calibri"/>
                <w:sz w:val="18"/>
                <w:szCs w:val="18"/>
              </w:rPr>
            </w:pPr>
          </w:p>
        </w:tc>
        <w:tc>
          <w:tcPr>
            <w:tcW w:w="1266" w:type="dxa"/>
          </w:tcPr>
          <w:p w14:paraId="59C91E66" w14:textId="77777777" w:rsidR="006A4662" w:rsidRPr="006A3EEB" w:rsidRDefault="006A4662" w:rsidP="006A4662">
            <w:pPr>
              <w:keepNext/>
              <w:rPr>
                <w:ins w:id="205" w:author="Ferris, Todd@Energy" w:date="2018-11-19T15:31:00Z"/>
                <w:rFonts w:ascii="Calibri" w:hAnsi="Calibri"/>
                <w:sz w:val="18"/>
                <w:szCs w:val="18"/>
              </w:rPr>
            </w:pPr>
          </w:p>
        </w:tc>
        <w:tc>
          <w:tcPr>
            <w:tcW w:w="1266" w:type="dxa"/>
          </w:tcPr>
          <w:p w14:paraId="13A01BC7" w14:textId="77777777" w:rsidR="006A4662" w:rsidRPr="006A3EEB" w:rsidRDefault="006A4662" w:rsidP="006A4662">
            <w:pPr>
              <w:keepNext/>
              <w:rPr>
                <w:ins w:id="206" w:author="Ferris, Todd@Energy" w:date="2018-11-19T15:31:00Z"/>
                <w:rFonts w:ascii="Calibri" w:hAnsi="Calibri"/>
                <w:sz w:val="18"/>
                <w:szCs w:val="18"/>
              </w:rPr>
            </w:pPr>
          </w:p>
        </w:tc>
        <w:tc>
          <w:tcPr>
            <w:tcW w:w="1266" w:type="dxa"/>
          </w:tcPr>
          <w:p w14:paraId="00566A47" w14:textId="77777777" w:rsidR="006A4662" w:rsidRPr="006A3EEB" w:rsidRDefault="006A4662" w:rsidP="006A4662">
            <w:pPr>
              <w:keepNext/>
              <w:rPr>
                <w:ins w:id="207" w:author="Ferris, Todd@Energy" w:date="2018-11-19T15:31:00Z"/>
                <w:rFonts w:ascii="Calibri" w:hAnsi="Calibri"/>
                <w:sz w:val="18"/>
                <w:szCs w:val="18"/>
              </w:rPr>
            </w:pPr>
          </w:p>
        </w:tc>
        <w:tc>
          <w:tcPr>
            <w:tcW w:w="1266" w:type="dxa"/>
          </w:tcPr>
          <w:p w14:paraId="0E37D620" w14:textId="77777777" w:rsidR="006A4662" w:rsidRPr="006A3EEB" w:rsidRDefault="006A4662" w:rsidP="006A4662">
            <w:pPr>
              <w:keepNext/>
              <w:rPr>
                <w:ins w:id="208" w:author="Ferris, Todd@Energy" w:date="2018-11-19T15:31:00Z"/>
                <w:rFonts w:ascii="Calibri" w:hAnsi="Calibri"/>
                <w:sz w:val="18"/>
                <w:szCs w:val="18"/>
              </w:rPr>
            </w:pPr>
          </w:p>
        </w:tc>
        <w:tc>
          <w:tcPr>
            <w:tcW w:w="1266" w:type="dxa"/>
          </w:tcPr>
          <w:p w14:paraId="0F1E432D" w14:textId="77777777" w:rsidR="006A4662" w:rsidRPr="006A3EEB" w:rsidRDefault="006A4662" w:rsidP="006A4662">
            <w:pPr>
              <w:keepNext/>
              <w:rPr>
                <w:ins w:id="209" w:author="Ferris, Todd@Energy" w:date="2018-11-19T15:31:00Z"/>
                <w:rFonts w:ascii="Calibri" w:hAnsi="Calibri"/>
                <w:sz w:val="18"/>
                <w:szCs w:val="18"/>
              </w:rPr>
            </w:pPr>
          </w:p>
        </w:tc>
        <w:tc>
          <w:tcPr>
            <w:tcW w:w="1482" w:type="dxa"/>
          </w:tcPr>
          <w:p w14:paraId="1703C403" w14:textId="77777777" w:rsidR="006A4662" w:rsidRPr="006A3EEB" w:rsidRDefault="006A4662" w:rsidP="006A4662">
            <w:pPr>
              <w:keepNext/>
              <w:rPr>
                <w:ins w:id="210" w:author="Ferris, Todd@Energy" w:date="2018-11-19T15:31:00Z"/>
                <w:rFonts w:ascii="Calibri" w:hAnsi="Calibri"/>
                <w:sz w:val="18"/>
                <w:szCs w:val="18"/>
              </w:rPr>
            </w:pPr>
          </w:p>
        </w:tc>
      </w:tr>
      <w:tr w:rsidR="006A4662" w:rsidRPr="006A3EEB" w14:paraId="173F8572" w14:textId="77777777" w:rsidTr="006A4662">
        <w:trPr>
          <w:cantSplit/>
          <w:trHeight w:val="144"/>
          <w:ins w:id="211" w:author="Ferris, Todd@Energy" w:date="2018-11-19T15:31:00Z"/>
        </w:trPr>
        <w:tc>
          <w:tcPr>
            <w:tcW w:w="993" w:type="dxa"/>
          </w:tcPr>
          <w:p w14:paraId="7A51EE10" w14:textId="77777777" w:rsidR="006A4662" w:rsidRPr="006A3EEB" w:rsidRDefault="006A4662" w:rsidP="006A4662">
            <w:pPr>
              <w:keepNext/>
              <w:rPr>
                <w:ins w:id="212" w:author="Ferris, Todd@Energy" w:date="2018-11-19T15:31:00Z"/>
                <w:rFonts w:ascii="Calibri" w:hAnsi="Calibri"/>
                <w:sz w:val="18"/>
                <w:szCs w:val="18"/>
              </w:rPr>
            </w:pPr>
          </w:p>
        </w:tc>
        <w:tc>
          <w:tcPr>
            <w:tcW w:w="993" w:type="dxa"/>
          </w:tcPr>
          <w:p w14:paraId="3426DEB2" w14:textId="77777777" w:rsidR="006A4662" w:rsidRPr="006A3EEB" w:rsidRDefault="006A4662" w:rsidP="006A4662">
            <w:pPr>
              <w:keepNext/>
              <w:rPr>
                <w:ins w:id="213" w:author="Ferris, Todd@Energy" w:date="2018-11-19T15:31:00Z"/>
                <w:rFonts w:ascii="Calibri" w:hAnsi="Calibri"/>
                <w:sz w:val="18"/>
                <w:szCs w:val="18"/>
              </w:rPr>
            </w:pPr>
          </w:p>
        </w:tc>
        <w:tc>
          <w:tcPr>
            <w:tcW w:w="992" w:type="dxa"/>
          </w:tcPr>
          <w:p w14:paraId="523A1A85" w14:textId="77777777" w:rsidR="006A4662" w:rsidRPr="006A3EEB" w:rsidRDefault="006A4662" w:rsidP="006A4662">
            <w:pPr>
              <w:keepNext/>
              <w:rPr>
                <w:ins w:id="214" w:author="Ferris, Todd@Energy" w:date="2018-11-19T15:31:00Z"/>
                <w:rFonts w:ascii="Calibri" w:hAnsi="Calibri"/>
                <w:sz w:val="18"/>
                <w:szCs w:val="18"/>
              </w:rPr>
            </w:pPr>
          </w:p>
        </w:tc>
        <w:tc>
          <w:tcPr>
            <w:tcW w:w="1266" w:type="dxa"/>
          </w:tcPr>
          <w:p w14:paraId="1A184193" w14:textId="77777777" w:rsidR="006A4662" w:rsidRPr="006A3EEB" w:rsidRDefault="006A4662" w:rsidP="006A4662">
            <w:pPr>
              <w:keepNext/>
              <w:rPr>
                <w:ins w:id="215" w:author="Ferris, Todd@Energy" w:date="2018-11-19T15:31:00Z"/>
                <w:rFonts w:ascii="Calibri" w:hAnsi="Calibri"/>
                <w:sz w:val="18"/>
                <w:szCs w:val="18"/>
              </w:rPr>
            </w:pPr>
          </w:p>
        </w:tc>
        <w:tc>
          <w:tcPr>
            <w:tcW w:w="1266" w:type="dxa"/>
          </w:tcPr>
          <w:p w14:paraId="2F987567" w14:textId="77777777" w:rsidR="006A4662" w:rsidRPr="006A3EEB" w:rsidRDefault="006A4662" w:rsidP="006A4662">
            <w:pPr>
              <w:keepNext/>
              <w:rPr>
                <w:ins w:id="216" w:author="Ferris, Todd@Energy" w:date="2018-11-19T15:31:00Z"/>
                <w:rFonts w:ascii="Calibri" w:hAnsi="Calibri"/>
                <w:sz w:val="18"/>
                <w:szCs w:val="18"/>
              </w:rPr>
            </w:pPr>
          </w:p>
        </w:tc>
        <w:tc>
          <w:tcPr>
            <w:tcW w:w="1266" w:type="dxa"/>
          </w:tcPr>
          <w:p w14:paraId="06DCB176" w14:textId="77777777" w:rsidR="006A4662" w:rsidRPr="006A3EEB" w:rsidRDefault="006A4662" w:rsidP="006A4662">
            <w:pPr>
              <w:keepNext/>
              <w:rPr>
                <w:ins w:id="217" w:author="Ferris, Todd@Energy" w:date="2018-11-19T15:31:00Z"/>
                <w:rFonts w:ascii="Calibri" w:hAnsi="Calibri"/>
                <w:sz w:val="18"/>
                <w:szCs w:val="18"/>
              </w:rPr>
            </w:pPr>
          </w:p>
        </w:tc>
        <w:tc>
          <w:tcPr>
            <w:tcW w:w="1266" w:type="dxa"/>
          </w:tcPr>
          <w:p w14:paraId="5B90A274" w14:textId="77777777" w:rsidR="006A4662" w:rsidRPr="006A3EEB" w:rsidRDefault="006A4662" w:rsidP="006A4662">
            <w:pPr>
              <w:keepNext/>
              <w:rPr>
                <w:ins w:id="218" w:author="Ferris, Todd@Energy" w:date="2018-11-19T15:31:00Z"/>
                <w:rFonts w:ascii="Calibri" w:hAnsi="Calibri"/>
                <w:sz w:val="18"/>
                <w:szCs w:val="18"/>
              </w:rPr>
            </w:pPr>
          </w:p>
        </w:tc>
        <w:tc>
          <w:tcPr>
            <w:tcW w:w="1266" w:type="dxa"/>
          </w:tcPr>
          <w:p w14:paraId="56B52AE2" w14:textId="77777777" w:rsidR="006A4662" w:rsidRPr="006A3EEB" w:rsidRDefault="006A4662" w:rsidP="006A4662">
            <w:pPr>
              <w:keepNext/>
              <w:rPr>
                <w:ins w:id="219" w:author="Ferris, Todd@Energy" w:date="2018-11-19T15:31:00Z"/>
                <w:rFonts w:ascii="Calibri" w:hAnsi="Calibri"/>
                <w:sz w:val="18"/>
                <w:szCs w:val="18"/>
              </w:rPr>
            </w:pPr>
          </w:p>
        </w:tc>
        <w:tc>
          <w:tcPr>
            <w:tcW w:w="1482" w:type="dxa"/>
          </w:tcPr>
          <w:p w14:paraId="7F3B0BC5" w14:textId="77777777" w:rsidR="006A4662" w:rsidRPr="006A3EEB" w:rsidRDefault="006A4662" w:rsidP="006A4662">
            <w:pPr>
              <w:keepNext/>
              <w:rPr>
                <w:ins w:id="220" w:author="Ferris, Todd@Energy" w:date="2018-11-19T15:31:00Z"/>
                <w:rFonts w:ascii="Calibri" w:hAnsi="Calibri"/>
                <w:sz w:val="18"/>
                <w:szCs w:val="18"/>
              </w:rPr>
            </w:pPr>
          </w:p>
        </w:tc>
      </w:tr>
    </w:tbl>
    <w:p w14:paraId="4A62D5B3" w14:textId="762AB5D6" w:rsidR="006A4662" w:rsidRPr="00632531" w:rsidRDefault="006A4662" w:rsidP="00EF5651">
      <w:pPr>
        <w:rPr>
          <w:ins w:id="221" w:author="Ferris, Todd@Energy" w:date="2018-11-19T15:32: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1266"/>
        <w:gridCol w:w="1266"/>
        <w:gridCol w:w="1266"/>
        <w:gridCol w:w="1266"/>
        <w:gridCol w:w="1266"/>
        <w:gridCol w:w="1482"/>
      </w:tblGrid>
      <w:tr w:rsidR="006A4662" w:rsidRPr="000A0D4F" w14:paraId="4A0D0853" w14:textId="77777777" w:rsidTr="006A4662">
        <w:trPr>
          <w:cantSplit/>
          <w:trHeight w:val="504"/>
          <w:ins w:id="222" w:author="Ferris, Todd@Energy" w:date="2018-11-19T15:32:00Z"/>
        </w:trPr>
        <w:tc>
          <w:tcPr>
            <w:tcW w:w="10790" w:type="dxa"/>
            <w:gridSpan w:val="9"/>
            <w:tcBorders>
              <w:bottom w:val="nil"/>
            </w:tcBorders>
          </w:tcPr>
          <w:p w14:paraId="1458CEFF" w14:textId="77777777" w:rsidR="006A4662" w:rsidRDefault="006A4662" w:rsidP="006A4662">
            <w:pPr>
              <w:rPr>
                <w:ins w:id="223" w:author="Ferris, Todd@Energy" w:date="2018-11-19T15:32:00Z"/>
                <w:rFonts w:ascii="Calibri" w:hAnsi="Calibri"/>
                <w:b/>
                <w:sz w:val="18"/>
                <w:szCs w:val="18"/>
              </w:rPr>
            </w:pPr>
            <w:ins w:id="224" w:author="Ferris, Todd@Energy" w:date="2018-11-19T15:32: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ins>
          </w:p>
          <w:p w14:paraId="2E09D3BF" w14:textId="2604F06D" w:rsidR="006A4662" w:rsidRPr="000A0D4F" w:rsidRDefault="006A4662" w:rsidP="006A4662">
            <w:pPr>
              <w:keepNext/>
              <w:rPr>
                <w:ins w:id="225" w:author="Ferris, Todd@Energy" w:date="2018-11-19T15:32:00Z"/>
                <w:rFonts w:ascii="Calibri" w:hAnsi="Calibri"/>
                <w:sz w:val="18"/>
                <w:szCs w:val="18"/>
              </w:rPr>
            </w:pPr>
            <w:ins w:id="226" w:author="Ferris, Todd@Energy" w:date="2018-11-19T15:32:00Z">
              <w:r w:rsidRPr="00EE4A98">
                <w:rPr>
                  <w:rFonts w:ascii="Calibri" w:hAnsi="Calibri"/>
                  <w:i/>
                  <w:sz w:val="18"/>
                  <w:szCs w:val="18"/>
                </w:rPr>
                <w:t xml:space="preserve">The data on </w:t>
              </w:r>
            </w:ins>
            <w:r w:rsidR="00342706">
              <w:rPr>
                <w:rFonts w:ascii="Calibri" w:hAnsi="Calibri"/>
                <w:i/>
                <w:sz w:val="18"/>
                <w:szCs w:val="18"/>
              </w:rPr>
              <w:t xml:space="preserve">the </w:t>
            </w:r>
            <w:ins w:id="227" w:author="Ferris, Todd@Energy" w:date="2018-11-19T15:32: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6A4662" w:rsidRPr="006A3EEB" w:rsidDel="002840B2" w14:paraId="55BBB732" w14:textId="77777777" w:rsidTr="006A4662">
        <w:trPr>
          <w:cantSplit/>
          <w:trHeight w:val="188"/>
          <w:ins w:id="228" w:author="Ferris, Todd@Energy" w:date="2018-11-19T15:32:00Z"/>
        </w:trPr>
        <w:tc>
          <w:tcPr>
            <w:tcW w:w="993" w:type="dxa"/>
            <w:vMerge w:val="restart"/>
            <w:vAlign w:val="center"/>
          </w:tcPr>
          <w:p w14:paraId="71052BFF" w14:textId="77777777" w:rsidR="006A4662" w:rsidRPr="006A3EEB" w:rsidRDefault="006A4662" w:rsidP="006A4662">
            <w:pPr>
              <w:keepNext/>
              <w:jc w:val="center"/>
              <w:rPr>
                <w:ins w:id="229" w:author="Ferris, Todd@Energy" w:date="2018-11-19T15:32:00Z"/>
                <w:rFonts w:ascii="Calibri" w:hAnsi="Calibri"/>
                <w:sz w:val="18"/>
                <w:szCs w:val="18"/>
              </w:rPr>
            </w:pPr>
            <w:ins w:id="230" w:author="Ferris, Todd@Energy" w:date="2018-11-19T15:32:00Z">
              <w:r w:rsidRPr="006A3EEB">
                <w:rPr>
                  <w:rFonts w:ascii="Calibri" w:hAnsi="Calibri"/>
                  <w:sz w:val="18"/>
                  <w:szCs w:val="18"/>
                </w:rPr>
                <w:t>01</w:t>
              </w:r>
            </w:ins>
          </w:p>
        </w:tc>
        <w:tc>
          <w:tcPr>
            <w:tcW w:w="993" w:type="dxa"/>
            <w:vMerge w:val="restart"/>
            <w:vAlign w:val="center"/>
          </w:tcPr>
          <w:p w14:paraId="6E75B94A" w14:textId="77777777" w:rsidR="006A4662" w:rsidRPr="006A3EEB" w:rsidRDefault="006A4662" w:rsidP="006A4662">
            <w:pPr>
              <w:keepNext/>
              <w:jc w:val="center"/>
              <w:rPr>
                <w:ins w:id="231" w:author="Ferris, Todd@Energy" w:date="2018-11-19T15:32:00Z"/>
                <w:rFonts w:ascii="Calibri" w:hAnsi="Calibri"/>
                <w:sz w:val="18"/>
                <w:szCs w:val="18"/>
              </w:rPr>
            </w:pPr>
            <w:ins w:id="232" w:author="Ferris, Todd@Energy" w:date="2018-11-19T15:32:00Z">
              <w:r w:rsidRPr="006A3EEB">
                <w:rPr>
                  <w:rFonts w:ascii="Calibri" w:hAnsi="Calibri"/>
                  <w:sz w:val="18"/>
                  <w:szCs w:val="18"/>
                </w:rPr>
                <w:t>02</w:t>
              </w:r>
            </w:ins>
          </w:p>
        </w:tc>
        <w:tc>
          <w:tcPr>
            <w:tcW w:w="992" w:type="dxa"/>
            <w:vMerge w:val="restart"/>
            <w:vAlign w:val="center"/>
          </w:tcPr>
          <w:p w14:paraId="35523C34" w14:textId="77777777" w:rsidR="006A4662" w:rsidRPr="006A3EEB" w:rsidRDefault="006A4662" w:rsidP="006A4662">
            <w:pPr>
              <w:keepNext/>
              <w:jc w:val="center"/>
              <w:rPr>
                <w:ins w:id="233" w:author="Ferris, Todd@Energy" w:date="2018-11-19T15:32:00Z"/>
                <w:rFonts w:ascii="Calibri" w:hAnsi="Calibri"/>
                <w:sz w:val="18"/>
                <w:szCs w:val="18"/>
              </w:rPr>
            </w:pPr>
            <w:ins w:id="234" w:author="Ferris, Todd@Energy" w:date="2018-11-19T15:32:00Z">
              <w:r w:rsidRPr="006A3EEB">
                <w:rPr>
                  <w:rFonts w:ascii="Calibri" w:hAnsi="Calibri"/>
                  <w:sz w:val="18"/>
                  <w:szCs w:val="18"/>
                </w:rPr>
                <w:t>03</w:t>
              </w:r>
            </w:ins>
          </w:p>
        </w:tc>
        <w:tc>
          <w:tcPr>
            <w:tcW w:w="7812" w:type="dxa"/>
            <w:gridSpan w:val="6"/>
            <w:vAlign w:val="center"/>
          </w:tcPr>
          <w:p w14:paraId="2EDC5528" w14:textId="694D4702" w:rsidR="006A4662" w:rsidRDefault="006A4662" w:rsidP="00342706">
            <w:pPr>
              <w:keepNext/>
              <w:jc w:val="center"/>
              <w:rPr>
                <w:ins w:id="235" w:author="Ferris, Todd@Energy" w:date="2018-11-19T15:32:00Z"/>
                <w:rFonts w:ascii="Calibri" w:hAnsi="Calibri"/>
                <w:sz w:val="18"/>
                <w:szCs w:val="18"/>
              </w:rPr>
            </w:pPr>
            <w:ins w:id="236" w:author="Ferris, Todd@Energy" w:date="2018-11-19T15:32:00Z">
              <w:r>
                <w:rPr>
                  <w:rFonts w:ascii="Calibri" w:hAnsi="Calibri"/>
                  <w:sz w:val="18"/>
                  <w:szCs w:val="18"/>
                </w:rPr>
                <w:t xml:space="preserve">Data from the </w:t>
              </w:r>
            </w:ins>
            <w:r w:rsidR="00342706">
              <w:rPr>
                <w:rFonts w:ascii="Calibri" w:hAnsi="Calibri"/>
                <w:sz w:val="18"/>
                <w:szCs w:val="18"/>
              </w:rPr>
              <w:t>d</w:t>
            </w:r>
            <w:ins w:id="237" w:author="Ferris, Todd@Energy" w:date="2018-11-19T15:32:00Z">
              <w:r>
                <w:rPr>
                  <w:rFonts w:ascii="Calibri" w:hAnsi="Calibri"/>
                  <w:sz w:val="18"/>
                  <w:szCs w:val="18"/>
                </w:rPr>
                <w:t>irectory used to certify product performance for the rated system component</w:t>
              </w:r>
            </w:ins>
          </w:p>
        </w:tc>
      </w:tr>
      <w:tr w:rsidR="006A4662" w:rsidRPr="006A3EEB" w:rsidDel="002840B2" w14:paraId="7E9F670E" w14:textId="77777777" w:rsidTr="006A4662">
        <w:trPr>
          <w:cantSplit/>
          <w:trHeight w:val="188"/>
          <w:ins w:id="238" w:author="Ferris, Todd@Energy" w:date="2018-11-19T15:32:00Z"/>
        </w:trPr>
        <w:tc>
          <w:tcPr>
            <w:tcW w:w="993" w:type="dxa"/>
            <w:vMerge/>
            <w:vAlign w:val="center"/>
          </w:tcPr>
          <w:p w14:paraId="1D6FE6F0" w14:textId="77777777" w:rsidR="006A4662" w:rsidRPr="006A3EEB" w:rsidRDefault="006A4662" w:rsidP="006A4662">
            <w:pPr>
              <w:keepNext/>
              <w:jc w:val="center"/>
              <w:rPr>
                <w:ins w:id="239" w:author="Ferris, Todd@Energy" w:date="2018-11-19T15:32:00Z"/>
                <w:rFonts w:ascii="Calibri" w:hAnsi="Calibri"/>
                <w:sz w:val="18"/>
                <w:szCs w:val="18"/>
              </w:rPr>
            </w:pPr>
          </w:p>
        </w:tc>
        <w:tc>
          <w:tcPr>
            <w:tcW w:w="993" w:type="dxa"/>
            <w:vMerge/>
            <w:vAlign w:val="center"/>
          </w:tcPr>
          <w:p w14:paraId="68FB3CA2" w14:textId="77777777" w:rsidR="006A4662" w:rsidRPr="006A3EEB" w:rsidRDefault="006A4662" w:rsidP="006A4662">
            <w:pPr>
              <w:keepNext/>
              <w:jc w:val="center"/>
              <w:rPr>
                <w:ins w:id="240" w:author="Ferris, Todd@Energy" w:date="2018-11-19T15:32:00Z"/>
                <w:rFonts w:ascii="Calibri" w:hAnsi="Calibri"/>
                <w:sz w:val="18"/>
                <w:szCs w:val="18"/>
              </w:rPr>
            </w:pPr>
          </w:p>
        </w:tc>
        <w:tc>
          <w:tcPr>
            <w:tcW w:w="992" w:type="dxa"/>
            <w:vMerge/>
            <w:vAlign w:val="center"/>
          </w:tcPr>
          <w:p w14:paraId="0951FC94" w14:textId="77777777" w:rsidR="006A4662" w:rsidRPr="006A3EEB" w:rsidRDefault="006A4662" w:rsidP="006A4662">
            <w:pPr>
              <w:keepNext/>
              <w:jc w:val="center"/>
              <w:rPr>
                <w:ins w:id="241" w:author="Ferris, Todd@Energy" w:date="2018-11-19T15:32:00Z"/>
                <w:rFonts w:ascii="Calibri" w:hAnsi="Calibri"/>
                <w:sz w:val="18"/>
                <w:szCs w:val="18"/>
              </w:rPr>
            </w:pPr>
          </w:p>
        </w:tc>
        <w:tc>
          <w:tcPr>
            <w:tcW w:w="1266" w:type="dxa"/>
            <w:vAlign w:val="center"/>
          </w:tcPr>
          <w:p w14:paraId="2953788F" w14:textId="77777777" w:rsidR="006A4662" w:rsidRPr="006A3EEB" w:rsidRDefault="006A4662" w:rsidP="006A4662">
            <w:pPr>
              <w:keepNext/>
              <w:jc w:val="center"/>
              <w:rPr>
                <w:ins w:id="242" w:author="Ferris, Todd@Energy" w:date="2018-11-19T15:32:00Z"/>
                <w:rFonts w:ascii="Calibri" w:hAnsi="Calibri"/>
                <w:sz w:val="18"/>
                <w:szCs w:val="18"/>
              </w:rPr>
            </w:pPr>
            <w:ins w:id="243" w:author="Ferris, Todd@Energy" w:date="2018-11-19T15:32:00Z">
              <w:r w:rsidRPr="006A3EEB">
                <w:rPr>
                  <w:rFonts w:ascii="Calibri" w:hAnsi="Calibri"/>
                  <w:sz w:val="18"/>
                  <w:szCs w:val="18"/>
                </w:rPr>
                <w:t>04</w:t>
              </w:r>
            </w:ins>
          </w:p>
        </w:tc>
        <w:tc>
          <w:tcPr>
            <w:tcW w:w="1266" w:type="dxa"/>
            <w:vAlign w:val="center"/>
          </w:tcPr>
          <w:p w14:paraId="0244C1AC" w14:textId="77777777" w:rsidR="006A4662" w:rsidRPr="006A3EEB" w:rsidRDefault="006A4662" w:rsidP="006A4662">
            <w:pPr>
              <w:keepNext/>
              <w:jc w:val="center"/>
              <w:rPr>
                <w:ins w:id="244" w:author="Ferris, Todd@Energy" w:date="2018-11-19T15:32:00Z"/>
                <w:rFonts w:ascii="Calibri" w:hAnsi="Calibri"/>
                <w:sz w:val="18"/>
                <w:szCs w:val="18"/>
              </w:rPr>
            </w:pPr>
            <w:ins w:id="245" w:author="Ferris, Todd@Energy" w:date="2018-11-19T15:32:00Z">
              <w:r w:rsidRPr="006A3EEB">
                <w:rPr>
                  <w:rFonts w:ascii="Calibri" w:hAnsi="Calibri"/>
                  <w:sz w:val="18"/>
                  <w:szCs w:val="18"/>
                </w:rPr>
                <w:t>05</w:t>
              </w:r>
            </w:ins>
          </w:p>
        </w:tc>
        <w:tc>
          <w:tcPr>
            <w:tcW w:w="1266" w:type="dxa"/>
            <w:vAlign w:val="center"/>
          </w:tcPr>
          <w:p w14:paraId="22C68E0C" w14:textId="77777777" w:rsidR="006A4662" w:rsidRPr="006A3EEB" w:rsidDel="002840B2" w:rsidRDefault="006A4662" w:rsidP="006A4662">
            <w:pPr>
              <w:keepNext/>
              <w:jc w:val="center"/>
              <w:rPr>
                <w:ins w:id="246" w:author="Ferris, Todd@Energy" w:date="2018-11-19T15:32:00Z"/>
                <w:rFonts w:ascii="Calibri" w:hAnsi="Calibri"/>
                <w:sz w:val="18"/>
                <w:szCs w:val="18"/>
              </w:rPr>
            </w:pPr>
            <w:ins w:id="247" w:author="Ferris, Todd@Energy" w:date="2018-11-19T15:32:00Z">
              <w:r w:rsidRPr="006A3EEB">
                <w:rPr>
                  <w:rFonts w:ascii="Calibri" w:hAnsi="Calibri"/>
                  <w:sz w:val="18"/>
                  <w:szCs w:val="18"/>
                </w:rPr>
                <w:t>0</w:t>
              </w:r>
              <w:r>
                <w:rPr>
                  <w:rFonts w:ascii="Calibri" w:hAnsi="Calibri"/>
                  <w:sz w:val="18"/>
                  <w:szCs w:val="18"/>
                </w:rPr>
                <w:t>6</w:t>
              </w:r>
            </w:ins>
          </w:p>
        </w:tc>
        <w:tc>
          <w:tcPr>
            <w:tcW w:w="1266" w:type="dxa"/>
            <w:vAlign w:val="center"/>
          </w:tcPr>
          <w:p w14:paraId="36441C6F" w14:textId="77777777" w:rsidR="006A4662" w:rsidRPr="006A3EEB" w:rsidRDefault="006A4662" w:rsidP="006A4662">
            <w:pPr>
              <w:keepNext/>
              <w:jc w:val="center"/>
              <w:rPr>
                <w:ins w:id="248" w:author="Ferris, Todd@Energy" w:date="2018-11-19T15:32:00Z"/>
                <w:rFonts w:ascii="Calibri" w:hAnsi="Calibri"/>
                <w:sz w:val="18"/>
                <w:szCs w:val="18"/>
              </w:rPr>
            </w:pPr>
            <w:ins w:id="249" w:author="Ferris, Todd@Energy" w:date="2018-11-19T15:32:00Z">
              <w:r>
                <w:rPr>
                  <w:rFonts w:ascii="Calibri" w:hAnsi="Calibri"/>
                  <w:sz w:val="18"/>
                  <w:szCs w:val="18"/>
                </w:rPr>
                <w:t>07</w:t>
              </w:r>
            </w:ins>
          </w:p>
        </w:tc>
        <w:tc>
          <w:tcPr>
            <w:tcW w:w="1266" w:type="dxa"/>
            <w:vAlign w:val="center"/>
          </w:tcPr>
          <w:p w14:paraId="6E039009" w14:textId="77777777" w:rsidR="006A4662" w:rsidRPr="006A3EEB" w:rsidRDefault="006A4662" w:rsidP="006A4662">
            <w:pPr>
              <w:keepNext/>
              <w:jc w:val="center"/>
              <w:rPr>
                <w:ins w:id="250" w:author="Ferris, Todd@Energy" w:date="2018-11-19T15:32:00Z"/>
                <w:rFonts w:ascii="Calibri" w:hAnsi="Calibri"/>
                <w:sz w:val="18"/>
                <w:szCs w:val="18"/>
              </w:rPr>
            </w:pPr>
            <w:ins w:id="251" w:author="Ferris, Todd@Energy" w:date="2018-11-19T15:32:00Z">
              <w:r>
                <w:rPr>
                  <w:rFonts w:ascii="Calibri" w:hAnsi="Calibri"/>
                  <w:sz w:val="18"/>
                  <w:szCs w:val="18"/>
                </w:rPr>
                <w:t>08</w:t>
              </w:r>
            </w:ins>
          </w:p>
        </w:tc>
        <w:tc>
          <w:tcPr>
            <w:tcW w:w="1482" w:type="dxa"/>
            <w:vAlign w:val="center"/>
          </w:tcPr>
          <w:p w14:paraId="19B98E93" w14:textId="77777777" w:rsidR="006A4662" w:rsidRPr="006A3EEB" w:rsidRDefault="006A4662" w:rsidP="006A4662">
            <w:pPr>
              <w:keepNext/>
              <w:jc w:val="center"/>
              <w:rPr>
                <w:ins w:id="252" w:author="Ferris, Todd@Energy" w:date="2018-11-19T15:32:00Z"/>
                <w:rFonts w:ascii="Calibri" w:hAnsi="Calibri"/>
                <w:sz w:val="18"/>
                <w:szCs w:val="18"/>
              </w:rPr>
            </w:pPr>
            <w:ins w:id="253" w:author="Ferris, Todd@Energy" w:date="2018-11-19T15:32:00Z">
              <w:r>
                <w:rPr>
                  <w:rFonts w:ascii="Calibri" w:hAnsi="Calibri"/>
                  <w:sz w:val="18"/>
                  <w:szCs w:val="18"/>
                </w:rPr>
                <w:t>09</w:t>
              </w:r>
            </w:ins>
          </w:p>
        </w:tc>
      </w:tr>
      <w:tr w:rsidR="006A4662" w:rsidRPr="006A3EEB" w14:paraId="69BE0FD0" w14:textId="77777777" w:rsidTr="006A4662">
        <w:trPr>
          <w:cantSplit/>
          <w:trHeight w:val="576"/>
          <w:ins w:id="254" w:author="Ferris, Todd@Energy" w:date="2018-11-19T15:32:00Z"/>
        </w:trPr>
        <w:tc>
          <w:tcPr>
            <w:tcW w:w="993" w:type="dxa"/>
            <w:tcMar>
              <w:left w:w="43" w:type="dxa"/>
              <w:right w:w="43" w:type="dxa"/>
            </w:tcMar>
            <w:vAlign w:val="bottom"/>
          </w:tcPr>
          <w:p w14:paraId="44417321" w14:textId="77777777" w:rsidR="006A4662" w:rsidRPr="006A3EEB" w:rsidRDefault="006A4662" w:rsidP="006A4662">
            <w:pPr>
              <w:keepNext/>
              <w:jc w:val="center"/>
              <w:rPr>
                <w:ins w:id="255" w:author="Ferris, Todd@Energy" w:date="2018-11-19T15:32:00Z"/>
                <w:rFonts w:ascii="Calibri" w:hAnsi="Calibri"/>
                <w:b/>
                <w:sz w:val="18"/>
                <w:szCs w:val="18"/>
              </w:rPr>
            </w:pPr>
            <w:ins w:id="256" w:author="Ferris, Todd@Energy" w:date="2018-11-19T15:32:00Z">
              <w:r w:rsidRPr="006A3EEB">
                <w:rPr>
                  <w:rFonts w:ascii="Calibri" w:hAnsi="Calibri"/>
                  <w:sz w:val="18"/>
                  <w:szCs w:val="18"/>
                </w:rPr>
                <w:t>SC System ID/Name from CF1R</w:t>
              </w:r>
            </w:ins>
          </w:p>
        </w:tc>
        <w:tc>
          <w:tcPr>
            <w:tcW w:w="993" w:type="dxa"/>
            <w:tcMar>
              <w:left w:w="43" w:type="dxa"/>
              <w:right w:w="43" w:type="dxa"/>
            </w:tcMar>
            <w:vAlign w:val="bottom"/>
          </w:tcPr>
          <w:p w14:paraId="1DEA9A53" w14:textId="77777777" w:rsidR="006A4662" w:rsidRPr="006A3EEB" w:rsidRDefault="006A4662" w:rsidP="006A4662">
            <w:pPr>
              <w:keepNext/>
              <w:jc w:val="center"/>
              <w:rPr>
                <w:ins w:id="257" w:author="Ferris, Todd@Energy" w:date="2018-11-19T15:32:00Z"/>
                <w:rFonts w:ascii="Calibri" w:hAnsi="Calibri"/>
                <w:sz w:val="18"/>
                <w:szCs w:val="18"/>
              </w:rPr>
            </w:pPr>
            <w:ins w:id="258" w:author="Ferris, Todd@Energy" w:date="2018-11-19T15:32:00Z">
              <w:r w:rsidRPr="006A3EEB">
                <w:rPr>
                  <w:rFonts w:ascii="Calibri" w:hAnsi="Calibri"/>
                  <w:sz w:val="18"/>
                  <w:szCs w:val="18"/>
                </w:rPr>
                <w:t>SC System Description of Area Served</w:t>
              </w:r>
            </w:ins>
          </w:p>
        </w:tc>
        <w:tc>
          <w:tcPr>
            <w:tcW w:w="992" w:type="dxa"/>
            <w:tcMar>
              <w:left w:w="43" w:type="dxa"/>
              <w:right w:w="43" w:type="dxa"/>
            </w:tcMar>
            <w:vAlign w:val="bottom"/>
          </w:tcPr>
          <w:p w14:paraId="4C2F13C1" w14:textId="77777777" w:rsidR="006A4662" w:rsidRPr="006A3EEB" w:rsidRDefault="006A4662" w:rsidP="006A4662">
            <w:pPr>
              <w:keepNext/>
              <w:jc w:val="center"/>
              <w:rPr>
                <w:ins w:id="259" w:author="Ferris, Todd@Energy" w:date="2018-11-19T15:32:00Z"/>
                <w:rFonts w:ascii="Calibri" w:hAnsi="Calibri"/>
                <w:sz w:val="18"/>
                <w:szCs w:val="18"/>
              </w:rPr>
            </w:pPr>
            <w:ins w:id="260" w:author="Ferris, Todd@Energy" w:date="2018-11-19T15:32:00Z">
              <w:r w:rsidRPr="006A3EEB">
                <w:rPr>
                  <w:rFonts w:ascii="Calibri" w:hAnsi="Calibri"/>
                  <w:sz w:val="18"/>
                  <w:szCs w:val="18"/>
                </w:rPr>
                <w:t>Indoor Unit Name or Description of Area Served</w:t>
              </w:r>
            </w:ins>
          </w:p>
        </w:tc>
        <w:tc>
          <w:tcPr>
            <w:tcW w:w="1266" w:type="dxa"/>
            <w:tcMar>
              <w:left w:w="43" w:type="dxa"/>
              <w:right w:w="43" w:type="dxa"/>
            </w:tcMar>
            <w:vAlign w:val="bottom"/>
          </w:tcPr>
          <w:p w14:paraId="4515B665" w14:textId="77777777" w:rsidR="006A4662" w:rsidRPr="006A3EEB" w:rsidRDefault="006A4662" w:rsidP="006A4662">
            <w:pPr>
              <w:keepNext/>
              <w:jc w:val="center"/>
              <w:rPr>
                <w:ins w:id="261" w:author="Ferris, Todd@Energy" w:date="2018-11-19T15:32:00Z"/>
                <w:rFonts w:ascii="Calibri" w:hAnsi="Calibri"/>
                <w:sz w:val="18"/>
                <w:szCs w:val="18"/>
              </w:rPr>
            </w:pPr>
            <w:ins w:id="262" w:author="Ferris, Todd@Energy" w:date="2018-11-19T15:32: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266" w:type="dxa"/>
            <w:tcMar>
              <w:left w:w="43" w:type="dxa"/>
              <w:right w:w="43" w:type="dxa"/>
            </w:tcMar>
            <w:vAlign w:val="bottom"/>
          </w:tcPr>
          <w:p w14:paraId="6D030E04" w14:textId="77777777" w:rsidR="006A4662" w:rsidRPr="006A3EEB" w:rsidRDefault="006A4662" w:rsidP="006A4662">
            <w:pPr>
              <w:keepNext/>
              <w:jc w:val="center"/>
              <w:rPr>
                <w:ins w:id="263" w:author="Ferris, Todd@Energy" w:date="2018-11-19T15:32:00Z"/>
                <w:rFonts w:ascii="Calibri" w:hAnsi="Calibri"/>
                <w:sz w:val="18"/>
                <w:szCs w:val="18"/>
              </w:rPr>
            </w:pPr>
            <w:ins w:id="264" w:author="Ferris, Todd@Energy" w:date="2018-11-19T15:32: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266" w:type="dxa"/>
            <w:tcMar>
              <w:left w:w="43" w:type="dxa"/>
              <w:right w:w="43" w:type="dxa"/>
            </w:tcMar>
            <w:vAlign w:val="bottom"/>
          </w:tcPr>
          <w:p w14:paraId="293D9AAD" w14:textId="3424725F" w:rsidR="006A4662" w:rsidRPr="006A3EEB" w:rsidRDefault="006A4662" w:rsidP="00FD7C8B">
            <w:pPr>
              <w:keepNext/>
              <w:jc w:val="center"/>
              <w:rPr>
                <w:ins w:id="265" w:author="Ferris, Todd@Energy" w:date="2018-11-19T15:32:00Z"/>
                <w:rFonts w:ascii="Calibri" w:hAnsi="Calibri"/>
                <w:sz w:val="18"/>
                <w:szCs w:val="18"/>
              </w:rPr>
            </w:pPr>
            <w:ins w:id="266" w:author="Ferris, Todd@Energy" w:date="2018-11-19T15:32:00Z">
              <w:r w:rsidRPr="00DC0895">
                <w:rPr>
                  <w:rFonts w:ascii="Calibri" w:hAnsi="Calibri"/>
                  <w:sz w:val="18"/>
                  <w:szCs w:val="18"/>
                </w:rPr>
                <w:t xml:space="preserve">Inside </w:t>
              </w:r>
              <w:del w:id="267" w:author="Shewmaker, Michael@Energy" w:date="2018-11-27T11:05:00Z">
                <w:r w:rsidRPr="00DC0895" w:rsidDel="00FD7C8B">
                  <w:rPr>
                    <w:rFonts w:ascii="Calibri" w:hAnsi="Calibri"/>
                    <w:sz w:val="18"/>
                    <w:szCs w:val="18"/>
                  </w:rPr>
                  <w:delText>Coil</w:delText>
                </w:r>
              </w:del>
            </w:ins>
            <w:ins w:id="268" w:author="Shewmaker, Michael@Energy" w:date="2018-11-27T11:05:00Z">
              <w:r w:rsidR="00FD7C8B">
                <w:rPr>
                  <w:rFonts w:ascii="Calibri" w:hAnsi="Calibri"/>
                  <w:sz w:val="18"/>
                  <w:szCs w:val="18"/>
                </w:rPr>
                <w:t>Unit</w:t>
              </w:r>
            </w:ins>
            <w:ins w:id="269" w:author="Ferris, Todd@Energy" w:date="2018-11-19T15:32: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266" w:type="dxa"/>
            <w:tcMar>
              <w:left w:w="43" w:type="dxa"/>
              <w:right w:w="43" w:type="dxa"/>
            </w:tcMar>
            <w:vAlign w:val="bottom"/>
          </w:tcPr>
          <w:p w14:paraId="3B63B5FD" w14:textId="6DA5B44B" w:rsidR="006A4662" w:rsidRPr="006A3EEB" w:rsidRDefault="006A4662" w:rsidP="00FD7C8B">
            <w:pPr>
              <w:keepNext/>
              <w:jc w:val="center"/>
              <w:rPr>
                <w:ins w:id="270" w:author="Ferris, Todd@Energy" w:date="2018-11-19T15:32:00Z"/>
                <w:rFonts w:ascii="Calibri" w:hAnsi="Calibri"/>
                <w:sz w:val="18"/>
                <w:szCs w:val="18"/>
              </w:rPr>
            </w:pPr>
            <w:ins w:id="271" w:author="Ferris, Todd@Energy" w:date="2018-11-19T15:32:00Z">
              <w:r w:rsidRPr="00DC0895">
                <w:rPr>
                  <w:rFonts w:ascii="Calibri" w:hAnsi="Calibri"/>
                  <w:sz w:val="18"/>
                  <w:szCs w:val="18"/>
                </w:rPr>
                <w:t xml:space="preserve">Inside </w:t>
              </w:r>
              <w:del w:id="272" w:author="Shewmaker, Michael@Energy" w:date="2018-11-27T11:05:00Z">
                <w:r w:rsidRPr="00DC0895" w:rsidDel="00FD7C8B">
                  <w:rPr>
                    <w:rFonts w:ascii="Calibri" w:hAnsi="Calibri"/>
                    <w:sz w:val="18"/>
                    <w:szCs w:val="18"/>
                  </w:rPr>
                  <w:delText>Coil</w:delText>
                </w:r>
              </w:del>
            </w:ins>
            <w:ins w:id="273" w:author="Shewmaker, Michael@Energy" w:date="2018-11-27T11:05:00Z">
              <w:r w:rsidR="00FD7C8B">
                <w:rPr>
                  <w:rFonts w:ascii="Calibri" w:hAnsi="Calibri"/>
                  <w:sz w:val="18"/>
                  <w:szCs w:val="18"/>
                </w:rPr>
                <w:t>Unit</w:t>
              </w:r>
            </w:ins>
            <w:ins w:id="274" w:author="Ferris, Todd@Energy" w:date="2018-11-19T15:32:00Z">
              <w:r w:rsidRPr="00DC0895">
                <w:rPr>
                  <w:rFonts w:ascii="Calibri" w:hAnsi="Calibri"/>
                  <w:sz w:val="18"/>
                  <w:szCs w:val="18"/>
                </w:rPr>
                <w:t xml:space="preserve"> - Installed Model Number</w:t>
              </w:r>
            </w:ins>
          </w:p>
        </w:tc>
        <w:tc>
          <w:tcPr>
            <w:tcW w:w="1266" w:type="dxa"/>
            <w:tcMar>
              <w:left w:w="43" w:type="dxa"/>
              <w:right w:w="43" w:type="dxa"/>
            </w:tcMar>
            <w:vAlign w:val="bottom"/>
          </w:tcPr>
          <w:p w14:paraId="7B498E43" w14:textId="636323CB" w:rsidR="006A4662" w:rsidRPr="006A3EEB" w:rsidRDefault="006A4662" w:rsidP="00342706">
            <w:pPr>
              <w:keepNext/>
              <w:jc w:val="center"/>
              <w:rPr>
                <w:ins w:id="275" w:author="Ferris, Todd@Energy" w:date="2018-11-19T15:32:00Z"/>
                <w:rFonts w:ascii="Calibri" w:hAnsi="Calibri"/>
                <w:sz w:val="18"/>
                <w:szCs w:val="18"/>
              </w:rPr>
            </w:pPr>
            <w:ins w:id="276" w:author="Ferris, Todd@Energy" w:date="2018-11-19T15:3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277" w:author="Ferris, Todd@Energy" w:date="2018-11-19T15:32:00Z">
              <w:r>
                <w:rPr>
                  <w:rFonts w:ascii="Calibri" w:hAnsi="Calibri"/>
                  <w:sz w:val="18"/>
                  <w:szCs w:val="18"/>
                </w:rPr>
                <w:t xml:space="preserve">an </w:t>
              </w:r>
            </w:ins>
            <w:r w:rsidR="00342706">
              <w:rPr>
                <w:rFonts w:ascii="Calibri" w:hAnsi="Calibri"/>
                <w:sz w:val="18"/>
                <w:szCs w:val="18"/>
              </w:rPr>
              <w:t>C</w:t>
            </w:r>
            <w:ins w:id="278" w:author="Ferris, Todd@Energy" w:date="2018-11-19T15:32: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482" w:type="dxa"/>
            <w:tcMar>
              <w:left w:w="43" w:type="dxa"/>
              <w:right w:w="43" w:type="dxa"/>
            </w:tcMar>
            <w:vAlign w:val="bottom"/>
          </w:tcPr>
          <w:p w14:paraId="4FE39AFF" w14:textId="3659188A" w:rsidR="006A4662" w:rsidRPr="006A3EEB" w:rsidRDefault="006A4662" w:rsidP="00342706">
            <w:pPr>
              <w:keepNext/>
              <w:jc w:val="center"/>
              <w:rPr>
                <w:ins w:id="279" w:author="Ferris, Todd@Energy" w:date="2018-11-19T15:32:00Z"/>
                <w:rFonts w:ascii="Calibri" w:hAnsi="Calibri"/>
                <w:sz w:val="18"/>
                <w:szCs w:val="18"/>
              </w:rPr>
            </w:pPr>
            <w:ins w:id="280" w:author="Ferris, Todd@Energy" w:date="2018-11-19T15:3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281" w:author="Ferris, Todd@Energy" w:date="2018-11-19T15:32:00Z">
              <w:r>
                <w:rPr>
                  <w:rFonts w:ascii="Calibri" w:hAnsi="Calibri"/>
                  <w:sz w:val="18"/>
                  <w:szCs w:val="18"/>
                </w:rPr>
                <w:t xml:space="preserve">an </w:t>
              </w:r>
            </w:ins>
            <w:r w:rsidR="00342706">
              <w:rPr>
                <w:rFonts w:ascii="Calibri" w:hAnsi="Calibri"/>
                <w:sz w:val="18"/>
                <w:szCs w:val="18"/>
              </w:rPr>
              <w:t>C</w:t>
            </w:r>
            <w:ins w:id="282" w:author="Ferris, Todd@Energy" w:date="2018-11-19T15:32:00Z">
              <w:r>
                <w:rPr>
                  <w:rFonts w:ascii="Calibri" w:hAnsi="Calibri"/>
                  <w:sz w:val="18"/>
                  <w:szCs w:val="18"/>
                </w:rPr>
                <w:t>oil</w:t>
              </w:r>
              <w:r w:rsidRPr="00DC0895">
                <w:rPr>
                  <w:rFonts w:ascii="Calibri" w:hAnsi="Calibri"/>
                  <w:sz w:val="18"/>
                  <w:szCs w:val="18"/>
                </w:rPr>
                <w:t xml:space="preserve"> - Installed Model Number</w:t>
              </w:r>
            </w:ins>
          </w:p>
        </w:tc>
      </w:tr>
      <w:tr w:rsidR="006A4662" w:rsidRPr="006A3EEB" w14:paraId="649CD3C0" w14:textId="77777777" w:rsidTr="006A4662">
        <w:trPr>
          <w:cantSplit/>
          <w:trHeight w:val="144"/>
          <w:ins w:id="283" w:author="Ferris, Todd@Energy" w:date="2018-11-19T15:32:00Z"/>
        </w:trPr>
        <w:tc>
          <w:tcPr>
            <w:tcW w:w="993" w:type="dxa"/>
          </w:tcPr>
          <w:p w14:paraId="3B717CF9" w14:textId="77777777" w:rsidR="006A4662" w:rsidRPr="006A3EEB" w:rsidRDefault="006A4662" w:rsidP="006A4662">
            <w:pPr>
              <w:keepNext/>
              <w:rPr>
                <w:ins w:id="284" w:author="Ferris, Todd@Energy" w:date="2018-11-19T15:32:00Z"/>
                <w:rFonts w:ascii="Calibri" w:hAnsi="Calibri"/>
                <w:sz w:val="18"/>
                <w:szCs w:val="18"/>
              </w:rPr>
            </w:pPr>
          </w:p>
        </w:tc>
        <w:tc>
          <w:tcPr>
            <w:tcW w:w="993" w:type="dxa"/>
          </w:tcPr>
          <w:p w14:paraId="0BD43134" w14:textId="77777777" w:rsidR="006A4662" w:rsidRPr="006A3EEB" w:rsidRDefault="006A4662" w:rsidP="006A4662">
            <w:pPr>
              <w:keepNext/>
              <w:rPr>
                <w:ins w:id="285" w:author="Ferris, Todd@Energy" w:date="2018-11-19T15:32:00Z"/>
                <w:rFonts w:ascii="Calibri" w:hAnsi="Calibri"/>
                <w:sz w:val="18"/>
                <w:szCs w:val="18"/>
              </w:rPr>
            </w:pPr>
          </w:p>
        </w:tc>
        <w:tc>
          <w:tcPr>
            <w:tcW w:w="992" w:type="dxa"/>
          </w:tcPr>
          <w:p w14:paraId="66705C13" w14:textId="77777777" w:rsidR="006A4662" w:rsidRPr="006A3EEB" w:rsidRDefault="006A4662" w:rsidP="006A4662">
            <w:pPr>
              <w:keepNext/>
              <w:rPr>
                <w:ins w:id="286" w:author="Ferris, Todd@Energy" w:date="2018-11-19T15:32:00Z"/>
                <w:rFonts w:ascii="Calibri" w:hAnsi="Calibri"/>
                <w:sz w:val="18"/>
                <w:szCs w:val="18"/>
              </w:rPr>
            </w:pPr>
          </w:p>
        </w:tc>
        <w:tc>
          <w:tcPr>
            <w:tcW w:w="1266" w:type="dxa"/>
          </w:tcPr>
          <w:p w14:paraId="7F8929FA" w14:textId="77777777" w:rsidR="006A4662" w:rsidRPr="006A3EEB" w:rsidRDefault="006A4662" w:rsidP="006A4662">
            <w:pPr>
              <w:keepNext/>
              <w:rPr>
                <w:ins w:id="287" w:author="Ferris, Todd@Energy" w:date="2018-11-19T15:32:00Z"/>
                <w:rFonts w:ascii="Calibri" w:hAnsi="Calibri"/>
                <w:sz w:val="18"/>
                <w:szCs w:val="18"/>
              </w:rPr>
            </w:pPr>
          </w:p>
        </w:tc>
        <w:tc>
          <w:tcPr>
            <w:tcW w:w="1266" w:type="dxa"/>
          </w:tcPr>
          <w:p w14:paraId="4C1C5D4C" w14:textId="77777777" w:rsidR="006A4662" w:rsidRPr="006A3EEB" w:rsidRDefault="006A4662" w:rsidP="006A4662">
            <w:pPr>
              <w:keepNext/>
              <w:rPr>
                <w:ins w:id="288" w:author="Ferris, Todd@Energy" w:date="2018-11-19T15:32:00Z"/>
                <w:rFonts w:ascii="Calibri" w:hAnsi="Calibri"/>
                <w:sz w:val="18"/>
                <w:szCs w:val="18"/>
              </w:rPr>
            </w:pPr>
          </w:p>
        </w:tc>
        <w:tc>
          <w:tcPr>
            <w:tcW w:w="1266" w:type="dxa"/>
          </w:tcPr>
          <w:p w14:paraId="773401A6" w14:textId="77777777" w:rsidR="006A4662" w:rsidRPr="006A3EEB" w:rsidRDefault="006A4662" w:rsidP="006A4662">
            <w:pPr>
              <w:keepNext/>
              <w:rPr>
                <w:ins w:id="289" w:author="Ferris, Todd@Energy" w:date="2018-11-19T15:32:00Z"/>
                <w:rFonts w:ascii="Calibri" w:hAnsi="Calibri"/>
                <w:sz w:val="18"/>
                <w:szCs w:val="18"/>
              </w:rPr>
            </w:pPr>
          </w:p>
        </w:tc>
        <w:tc>
          <w:tcPr>
            <w:tcW w:w="1266" w:type="dxa"/>
          </w:tcPr>
          <w:p w14:paraId="213043BA" w14:textId="77777777" w:rsidR="006A4662" w:rsidRPr="006A3EEB" w:rsidRDefault="006A4662" w:rsidP="006A4662">
            <w:pPr>
              <w:keepNext/>
              <w:rPr>
                <w:ins w:id="290" w:author="Ferris, Todd@Energy" w:date="2018-11-19T15:32:00Z"/>
                <w:rFonts w:ascii="Calibri" w:hAnsi="Calibri"/>
                <w:sz w:val="18"/>
                <w:szCs w:val="18"/>
              </w:rPr>
            </w:pPr>
          </w:p>
        </w:tc>
        <w:tc>
          <w:tcPr>
            <w:tcW w:w="1266" w:type="dxa"/>
          </w:tcPr>
          <w:p w14:paraId="53A30B50" w14:textId="77777777" w:rsidR="006A4662" w:rsidRPr="006A3EEB" w:rsidRDefault="006A4662" w:rsidP="006A4662">
            <w:pPr>
              <w:keepNext/>
              <w:rPr>
                <w:ins w:id="291" w:author="Ferris, Todd@Energy" w:date="2018-11-19T15:32:00Z"/>
                <w:rFonts w:ascii="Calibri" w:hAnsi="Calibri"/>
                <w:sz w:val="18"/>
                <w:szCs w:val="18"/>
              </w:rPr>
            </w:pPr>
          </w:p>
        </w:tc>
        <w:tc>
          <w:tcPr>
            <w:tcW w:w="1482" w:type="dxa"/>
          </w:tcPr>
          <w:p w14:paraId="30F5E69D" w14:textId="77777777" w:rsidR="006A4662" w:rsidRPr="006A3EEB" w:rsidRDefault="006A4662" w:rsidP="006A4662">
            <w:pPr>
              <w:keepNext/>
              <w:rPr>
                <w:ins w:id="292" w:author="Ferris, Todd@Energy" w:date="2018-11-19T15:32:00Z"/>
                <w:rFonts w:ascii="Calibri" w:hAnsi="Calibri"/>
                <w:sz w:val="18"/>
                <w:szCs w:val="18"/>
              </w:rPr>
            </w:pPr>
          </w:p>
        </w:tc>
      </w:tr>
      <w:tr w:rsidR="006A4662" w:rsidRPr="006A3EEB" w14:paraId="6933B569" w14:textId="77777777" w:rsidTr="006A4662">
        <w:trPr>
          <w:cantSplit/>
          <w:trHeight w:val="144"/>
          <w:ins w:id="293" w:author="Ferris, Todd@Energy" w:date="2018-11-19T15:32:00Z"/>
        </w:trPr>
        <w:tc>
          <w:tcPr>
            <w:tcW w:w="993" w:type="dxa"/>
          </w:tcPr>
          <w:p w14:paraId="6F7447DC" w14:textId="77777777" w:rsidR="006A4662" w:rsidRPr="006A3EEB" w:rsidRDefault="006A4662" w:rsidP="006A4662">
            <w:pPr>
              <w:keepNext/>
              <w:rPr>
                <w:ins w:id="294" w:author="Ferris, Todd@Energy" w:date="2018-11-19T15:32:00Z"/>
                <w:rFonts w:ascii="Calibri" w:hAnsi="Calibri"/>
                <w:sz w:val="18"/>
                <w:szCs w:val="18"/>
              </w:rPr>
            </w:pPr>
          </w:p>
        </w:tc>
        <w:tc>
          <w:tcPr>
            <w:tcW w:w="993" w:type="dxa"/>
          </w:tcPr>
          <w:p w14:paraId="5AF5BE54" w14:textId="77777777" w:rsidR="006A4662" w:rsidRPr="006A3EEB" w:rsidRDefault="006A4662" w:rsidP="006A4662">
            <w:pPr>
              <w:keepNext/>
              <w:rPr>
                <w:ins w:id="295" w:author="Ferris, Todd@Energy" w:date="2018-11-19T15:32:00Z"/>
                <w:rFonts w:ascii="Calibri" w:hAnsi="Calibri"/>
                <w:sz w:val="18"/>
                <w:szCs w:val="18"/>
              </w:rPr>
            </w:pPr>
          </w:p>
        </w:tc>
        <w:tc>
          <w:tcPr>
            <w:tcW w:w="992" w:type="dxa"/>
          </w:tcPr>
          <w:p w14:paraId="20937CA7" w14:textId="77777777" w:rsidR="006A4662" w:rsidRPr="006A3EEB" w:rsidRDefault="006A4662" w:rsidP="006A4662">
            <w:pPr>
              <w:keepNext/>
              <w:rPr>
                <w:ins w:id="296" w:author="Ferris, Todd@Energy" w:date="2018-11-19T15:32:00Z"/>
                <w:rFonts w:ascii="Calibri" w:hAnsi="Calibri"/>
                <w:sz w:val="18"/>
                <w:szCs w:val="18"/>
              </w:rPr>
            </w:pPr>
          </w:p>
        </w:tc>
        <w:tc>
          <w:tcPr>
            <w:tcW w:w="1266" w:type="dxa"/>
          </w:tcPr>
          <w:p w14:paraId="5521C7DE" w14:textId="77777777" w:rsidR="006A4662" w:rsidRPr="006A3EEB" w:rsidRDefault="006A4662" w:rsidP="006A4662">
            <w:pPr>
              <w:keepNext/>
              <w:rPr>
                <w:ins w:id="297" w:author="Ferris, Todd@Energy" w:date="2018-11-19T15:32:00Z"/>
                <w:rFonts w:ascii="Calibri" w:hAnsi="Calibri"/>
                <w:sz w:val="18"/>
                <w:szCs w:val="18"/>
              </w:rPr>
            </w:pPr>
          </w:p>
        </w:tc>
        <w:tc>
          <w:tcPr>
            <w:tcW w:w="1266" w:type="dxa"/>
          </w:tcPr>
          <w:p w14:paraId="0BFD6824" w14:textId="77777777" w:rsidR="006A4662" w:rsidRPr="006A3EEB" w:rsidRDefault="006A4662" w:rsidP="006A4662">
            <w:pPr>
              <w:keepNext/>
              <w:rPr>
                <w:ins w:id="298" w:author="Ferris, Todd@Energy" w:date="2018-11-19T15:32:00Z"/>
                <w:rFonts w:ascii="Calibri" w:hAnsi="Calibri"/>
                <w:sz w:val="18"/>
                <w:szCs w:val="18"/>
              </w:rPr>
            </w:pPr>
          </w:p>
        </w:tc>
        <w:tc>
          <w:tcPr>
            <w:tcW w:w="1266" w:type="dxa"/>
          </w:tcPr>
          <w:p w14:paraId="1390F46A" w14:textId="77777777" w:rsidR="006A4662" w:rsidRPr="006A3EEB" w:rsidRDefault="006A4662" w:rsidP="006A4662">
            <w:pPr>
              <w:keepNext/>
              <w:rPr>
                <w:ins w:id="299" w:author="Ferris, Todd@Energy" w:date="2018-11-19T15:32:00Z"/>
                <w:rFonts w:ascii="Calibri" w:hAnsi="Calibri"/>
                <w:sz w:val="18"/>
                <w:szCs w:val="18"/>
              </w:rPr>
            </w:pPr>
          </w:p>
        </w:tc>
        <w:tc>
          <w:tcPr>
            <w:tcW w:w="1266" w:type="dxa"/>
          </w:tcPr>
          <w:p w14:paraId="3AFD36FD" w14:textId="77777777" w:rsidR="006A4662" w:rsidRPr="006A3EEB" w:rsidRDefault="006A4662" w:rsidP="006A4662">
            <w:pPr>
              <w:keepNext/>
              <w:rPr>
                <w:ins w:id="300" w:author="Ferris, Todd@Energy" w:date="2018-11-19T15:32:00Z"/>
                <w:rFonts w:ascii="Calibri" w:hAnsi="Calibri"/>
                <w:sz w:val="18"/>
                <w:szCs w:val="18"/>
              </w:rPr>
            </w:pPr>
          </w:p>
        </w:tc>
        <w:tc>
          <w:tcPr>
            <w:tcW w:w="1266" w:type="dxa"/>
          </w:tcPr>
          <w:p w14:paraId="1F334F65" w14:textId="77777777" w:rsidR="006A4662" w:rsidRPr="006A3EEB" w:rsidRDefault="006A4662" w:rsidP="006A4662">
            <w:pPr>
              <w:keepNext/>
              <w:rPr>
                <w:ins w:id="301" w:author="Ferris, Todd@Energy" w:date="2018-11-19T15:32:00Z"/>
                <w:rFonts w:ascii="Calibri" w:hAnsi="Calibri"/>
                <w:sz w:val="18"/>
                <w:szCs w:val="18"/>
              </w:rPr>
            </w:pPr>
          </w:p>
        </w:tc>
        <w:tc>
          <w:tcPr>
            <w:tcW w:w="1482" w:type="dxa"/>
          </w:tcPr>
          <w:p w14:paraId="0E79941C" w14:textId="77777777" w:rsidR="006A4662" w:rsidRPr="006A3EEB" w:rsidRDefault="006A4662" w:rsidP="006A4662">
            <w:pPr>
              <w:keepNext/>
              <w:rPr>
                <w:ins w:id="302" w:author="Ferris, Todd@Energy" w:date="2018-11-19T15:32:00Z"/>
                <w:rFonts w:ascii="Calibri" w:hAnsi="Calibri"/>
                <w:sz w:val="18"/>
                <w:szCs w:val="18"/>
              </w:rPr>
            </w:pPr>
          </w:p>
        </w:tc>
      </w:tr>
    </w:tbl>
    <w:p w14:paraId="6E002AF0" w14:textId="77777777" w:rsidR="006A4662" w:rsidRPr="00632531"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03"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490"/>
        <w:gridCol w:w="5018"/>
        <w:gridCol w:w="5287"/>
        <w:tblGridChange w:id="304">
          <w:tblGrid>
            <w:gridCol w:w="490"/>
            <w:gridCol w:w="5018"/>
            <w:gridCol w:w="5580"/>
          </w:tblGrid>
        </w:tblGridChange>
      </w:tblGrid>
      <w:tr w:rsidR="00E4148A" w:rsidRPr="00903938" w14:paraId="3F8969D1" w14:textId="77777777" w:rsidTr="000B4623">
        <w:trPr>
          <w:trHeight w:val="144"/>
          <w:trPrChange w:id="305" w:author="Smith, Alexis@Energy" w:date="2018-12-07T15:30:00Z">
            <w:trPr>
              <w:trHeight w:val="144"/>
            </w:trPr>
          </w:trPrChange>
        </w:trPr>
        <w:tc>
          <w:tcPr>
            <w:tcW w:w="10795" w:type="dxa"/>
            <w:gridSpan w:val="3"/>
            <w:tcBorders>
              <w:top w:val="single" w:sz="4" w:space="0" w:color="auto"/>
              <w:bottom w:val="single" w:sz="4" w:space="0" w:color="auto"/>
            </w:tcBorders>
            <w:vAlign w:val="center"/>
            <w:tcPrChange w:id="306" w:author="Smith, Alexis@Energy" w:date="2018-12-07T15:30:00Z">
              <w:tcPr>
                <w:tcW w:w="11088" w:type="dxa"/>
                <w:gridSpan w:val="3"/>
                <w:tcBorders>
                  <w:top w:val="single" w:sz="4" w:space="0" w:color="auto"/>
                  <w:bottom w:val="single" w:sz="4" w:space="0" w:color="auto"/>
                </w:tcBorders>
                <w:vAlign w:val="center"/>
              </w:tcPr>
            </w:tcPrChange>
          </w:tcPr>
          <w:p w14:paraId="3F8969D0" w14:textId="1D99E246" w:rsidR="00E4148A" w:rsidRPr="00903938" w:rsidDel="004E3E8B" w:rsidRDefault="006A4662" w:rsidP="006A4662">
            <w:pPr>
              <w:rPr>
                <w:rFonts w:ascii="Calibri" w:hAnsi="Calibri"/>
                <w:b/>
                <w:szCs w:val="18"/>
              </w:rPr>
            </w:pPr>
            <w:ins w:id="307" w:author="Ferris, Todd@Energy" w:date="2018-11-19T15:32:00Z">
              <w:r>
                <w:rPr>
                  <w:rFonts w:ascii="Calibri" w:hAnsi="Calibri"/>
                  <w:b/>
                  <w:szCs w:val="18"/>
                </w:rPr>
                <w:t>D</w:t>
              </w:r>
            </w:ins>
            <w:del w:id="308" w:author="Ferris, Todd@Energy" w:date="2018-11-19T15:32:00Z">
              <w:r w:rsidR="00E4148A" w:rsidRPr="00903938" w:rsidDel="006A4662">
                <w:rPr>
                  <w:rFonts w:ascii="Calibri" w:hAnsi="Calibri"/>
                  <w:b/>
                  <w:szCs w:val="18"/>
                </w:rPr>
                <w:delText>C</w:delText>
              </w:r>
            </w:del>
            <w:r w:rsidR="00E4148A" w:rsidRPr="00903938">
              <w:rPr>
                <w:rFonts w:ascii="Calibri" w:hAnsi="Calibri"/>
                <w:b/>
                <w:szCs w:val="18"/>
              </w:rPr>
              <w:t>. Verified Cooling System SEER</w:t>
            </w:r>
          </w:p>
        </w:tc>
      </w:tr>
      <w:tr w:rsidR="00E4148A" w:rsidRPr="00AD0CC5" w14:paraId="3F8969D5" w14:textId="77777777" w:rsidTr="000B4623">
        <w:trPr>
          <w:trHeight w:val="144"/>
          <w:trPrChange w:id="309" w:author="Smith, Alexis@Energy" w:date="2018-12-07T15:30:00Z">
            <w:trPr>
              <w:trHeight w:val="144"/>
            </w:trPr>
          </w:trPrChange>
        </w:trPr>
        <w:tc>
          <w:tcPr>
            <w:tcW w:w="490" w:type="dxa"/>
            <w:tcBorders>
              <w:top w:val="single" w:sz="4" w:space="0" w:color="auto"/>
              <w:left w:val="single" w:sz="4" w:space="0" w:color="auto"/>
              <w:bottom w:val="single" w:sz="4" w:space="0" w:color="auto"/>
              <w:right w:val="single" w:sz="4" w:space="0" w:color="auto"/>
            </w:tcBorders>
            <w:tcPrChange w:id="310" w:author="Smith, Alexis@Energy" w:date="2018-12-07T15:30:00Z">
              <w:tcPr>
                <w:tcW w:w="490" w:type="dxa"/>
                <w:tcBorders>
                  <w:top w:val="single" w:sz="4" w:space="0" w:color="auto"/>
                  <w:left w:val="single" w:sz="4" w:space="0" w:color="auto"/>
                  <w:bottom w:val="single" w:sz="4" w:space="0" w:color="auto"/>
                  <w:right w:val="single" w:sz="4" w:space="0" w:color="auto"/>
                </w:tcBorders>
              </w:tcPr>
            </w:tcPrChange>
          </w:tcPr>
          <w:p w14:paraId="3F8969D2" w14:textId="77777777" w:rsidR="00E4148A" w:rsidRPr="00AD0CC5" w:rsidRDefault="00E4148A" w:rsidP="00E4148A">
            <w:pPr>
              <w:jc w:val="center"/>
              <w:rPr>
                <w:rFonts w:ascii="Calibri" w:hAnsi="Calibri"/>
                <w:sz w:val="18"/>
                <w:szCs w:val="18"/>
              </w:rPr>
            </w:pPr>
            <w:r w:rsidRPr="00AD0CC5">
              <w:rPr>
                <w:rFonts w:ascii="Calibri" w:hAnsi="Calibri"/>
                <w:sz w:val="18"/>
                <w:szCs w:val="18"/>
              </w:rPr>
              <w:t>01</w:t>
            </w:r>
          </w:p>
        </w:tc>
        <w:tc>
          <w:tcPr>
            <w:tcW w:w="5018" w:type="dxa"/>
            <w:tcBorders>
              <w:top w:val="single" w:sz="4" w:space="0" w:color="auto"/>
              <w:left w:val="single" w:sz="4" w:space="0" w:color="auto"/>
              <w:bottom w:val="single" w:sz="4" w:space="0" w:color="auto"/>
              <w:right w:val="single" w:sz="4" w:space="0" w:color="auto"/>
            </w:tcBorders>
            <w:tcPrChange w:id="311" w:author="Smith, Alexis@Energy" w:date="2018-12-07T15:30:00Z">
              <w:tcPr>
                <w:tcW w:w="5018" w:type="dxa"/>
                <w:tcBorders>
                  <w:top w:val="single" w:sz="4" w:space="0" w:color="auto"/>
                  <w:left w:val="single" w:sz="4" w:space="0" w:color="auto"/>
                  <w:bottom w:val="single" w:sz="4" w:space="0" w:color="auto"/>
                  <w:right w:val="single" w:sz="4" w:space="0" w:color="auto"/>
                </w:tcBorders>
              </w:tcPr>
            </w:tcPrChange>
          </w:tcPr>
          <w:p w14:paraId="3F8969D3" w14:textId="5833FEA2" w:rsidR="00E4148A" w:rsidRPr="00AD0CC5" w:rsidDel="004E3E8B" w:rsidRDefault="00E4148A" w:rsidP="00880CC5">
            <w:pPr>
              <w:ind w:hanging="18"/>
              <w:rPr>
                <w:rFonts w:ascii="Calibri" w:hAnsi="Calibri"/>
                <w:sz w:val="18"/>
                <w:szCs w:val="18"/>
              </w:rPr>
            </w:pPr>
            <w:r w:rsidRPr="00AD0CC5">
              <w:rPr>
                <w:rFonts w:ascii="Calibri" w:hAnsi="Calibri"/>
                <w:sz w:val="18"/>
                <w:szCs w:val="18"/>
              </w:rPr>
              <w:t xml:space="preserve">Required </w:t>
            </w:r>
            <w:r w:rsidR="00880CC5">
              <w:rPr>
                <w:rFonts w:ascii="Calibri" w:hAnsi="Calibri"/>
                <w:sz w:val="18"/>
                <w:szCs w:val="18"/>
              </w:rPr>
              <w:t>M</w:t>
            </w:r>
            <w:r w:rsidR="00880CC5" w:rsidRPr="00AD0CC5">
              <w:rPr>
                <w:rFonts w:ascii="Calibri" w:hAnsi="Calibri"/>
                <w:sz w:val="18"/>
                <w:szCs w:val="18"/>
              </w:rPr>
              <w:t xml:space="preserve">inimum </w:t>
            </w:r>
            <w:r w:rsidRPr="00AD0CC5">
              <w:rPr>
                <w:rFonts w:ascii="Calibri" w:hAnsi="Calibri"/>
                <w:sz w:val="18"/>
                <w:szCs w:val="18"/>
              </w:rPr>
              <w:t>SEER</w:t>
            </w:r>
          </w:p>
        </w:tc>
        <w:tc>
          <w:tcPr>
            <w:tcW w:w="5287" w:type="dxa"/>
            <w:tcBorders>
              <w:top w:val="single" w:sz="4" w:space="0" w:color="auto"/>
              <w:left w:val="single" w:sz="4" w:space="0" w:color="auto"/>
              <w:bottom w:val="single" w:sz="4" w:space="0" w:color="auto"/>
              <w:right w:val="single" w:sz="4" w:space="0" w:color="auto"/>
            </w:tcBorders>
            <w:tcPrChange w:id="312" w:author="Smith, Alexis@Energy" w:date="2018-12-07T15:30:00Z">
              <w:tcPr>
                <w:tcW w:w="5580" w:type="dxa"/>
                <w:tcBorders>
                  <w:top w:val="single" w:sz="4" w:space="0" w:color="auto"/>
                  <w:left w:val="single" w:sz="4" w:space="0" w:color="auto"/>
                  <w:bottom w:val="single" w:sz="4" w:space="0" w:color="auto"/>
                  <w:right w:val="single" w:sz="4" w:space="0" w:color="auto"/>
                </w:tcBorders>
              </w:tcPr>
            </w:tcPrChange>
          </w:tcPr>
          <w:p w14:paraId="3F8969D4" w14:textId="77777777" w:rsidR="00E4148A" w:rsidRPr="00AD0CC5" w:rsidRDefault="00E4148A" w:rsidP="00E4148A">
            <w:pPr>
              <w:rPr>
                <w:rFonts w:ascii="Calibri" w:hAnsi="Calibri"/>
                <w:sz w:val="18"/>
                <w:szCs w:val="18"/>
              </w:rPr>
            </w:pPr>
          </w:p>
        </w:tc>
      </w:tr>
      <w:tr w:rsidR="00E4148A" w:rsidRPr="00AD0CC5" w14:paraId="3F8969D9" w14:textId="77777777" w:rsidTr="000B4623">
        <w:trPr>
          <w:trHeight w:val="144"/>
          <w:trPrChange w:id="313" w:author="Smith, Alexis@Energy" w:date="2018-12-07T15:30:00Z">
            <w:trPr>
              <w:trHeight w:val="144"/>
            </w:trPr>
          </w:trPrChange>
        </w:trPr>
        <w:tc>
          <w:tcPr>
            <w:tcW w:w="490" w:type="dxa"/>
            <w:tcBorders>
              <w:top w:val="single" w:sz="4" w:space="0" w:color="auto"/>
            </w:tcBorders>
            <w:vAlign w:val="center"/>
            <w:tcPrChange w:id="314" w:author="Smith, Alexis@Energy" w:date="2018-12-07T15:30:00Z">
              <w:tcPr>
                <w:tcW w:w="490" w:type="dxa"/>
                <w:tcBorders>
                  <w:top w:val="single" w:sz="4" w:space="0" w:color="auto"/>
                </w:tcBorders>
                <w:vAlign w:val="center"/>
              </w:tcPr>
            </w:tcPrChange>
          </w:tcPr>
          <w:p w14:paraId="3F8969D6" w14:textId="77777777" w:rsidR="00E4148A" w:rsidRPr="00AD0CC5" w:rsidRDefault="00E4148A" w:rsidP="00E4148A">
            <w:pPr>
              <w:jc w:val="center"/>
              <w:rPr>
                <w:rFonts w:ascii="Calibri" w:hAnsi="Calibri"/>
                <w:sz w:val="18"/>
                <w:szCs w:val="18"/>
              </w:rPr>
            </w:pPr>
            <w:r w:rsidRPr="00AD0CC5">
              <w:rPr>
                <w:rFonts w:ascii="Calibri" w:hAnsi="Calibri"/>
                <w:sz w:val="18"/>
                <w:szCs w:val="18"/>
              </w:rPr>
              <w:t>02</w:t>
            </w:r>
          </w:p>
        </w:tc>
        <w:tc>
          <w:tcPr>
            <w:tcW w:w="5018" w:type="dxa"/>
            <w:tcBorders>
              <w:top w:val="single" w:sz="4" w:space="0" w:color="auto"/>
            </w:tcBorders>
            <w:vAlign w:val="center"/>
            <w:tcPrChange w:id="315" w:author="Smith, Alexis@Energy" w:date="2018-12-07T15:30:00Z">
              <w:tcPr>
                <w:tcW w:w="5018" w:type="dxa"/>
                <w:tcBorders>
                  <w:top w:val="single" w:sz="4" w:space="0" w:color="auto"/>
                </w:tcBorders>
                <w:vAlign w:val="center"/>
              </w:tcPr>
            </w:tcPrChange>
          </w:tcPr>
          <w:p w14:paraId="3F8969D7" w14:textId="5DBC5EE6" w:rsidR="00E4148A" w:rsidRPr="00AD0CC5" w:rsidRDefault="00E4148A" w:rsidP="003A085F">
            <w:pPr>
              <w:ind w:hanging="18"/>
              <w:rPr>
                <w:rFonts w:ascii="Calibri" w:hAnsi="Calibri"/>
                <w:sz w:val="18"/>
                <w:szCs w:val="18"/>
              </w:rPr>
            </w:pPr>
            <w:r w:rsidRPr="00AD0CC5">
              <w:rPr>
                <w:rFonts w:ascii="Calibri" w:hAnsi="Calibri"/>
                <w:sz w:val="18"/>
                <w:szCs w:val="18"/>
              </w:rPr>
              <w:t>Installed SEER</w:t>
            </w:r>
          </w:p>
        </w:tc>
        <w:tc>
          <w:tcPr>
            <w:tcW w:w="5287" w:type="dxa"/>
            <w:tcBorders>
              <w:top w:val="single" w:sz="4" w:space="0" w:color="auto"/>
            </w:tcBorders>
            <w:vAlign w:val="center"/>
            <w:tcPrChange w:id="316" w:author="Smith, Alexis@Energy" w:date="2018-12-07T15:30:00Z">
              <w:tcPr>
                <w:tcW w:w="5580" w:type="dxa"/>
                <w:tcBorders>
                  <w:top w:val="single" w:sz="4" w:space="0" w:color="auto"/>
                </w:tcBorders>
                <w:vAlign w:val="center"/>
              </w:tcPr>
            </w:tcPrChange>
          </w:tcPr>
          <w:p w14:paraId="3F8969D8" w14:textId="77777777" w:rsidR="00E4148A" w:rsidRPr="00AD0CC5" w:rsidRDefault="00E4148A" w:rsidP="00E4148A">
            <w:pPr>
              <w:ind w:hanging="18"/>
              <w:rPr>
                <w:rFonts w:ascii="Calibri" w:hAnsi="Calibri"/>
                <w:sz w:val="18"/>
                <w:szCs w:val="18"/>
              </w:rPr>
            </w:pPr>
          </w:p>
        </w:tc>
      </w:tr>
      <w:tr w:rsidR="00E4148A" w:rsidRPr="00AD0CC5" w14:paraId="3F8969DD" w14:textId="77777777" w:rsidTr="000B4623">
        <w:trPr>
          <w:trHeight w:val="144"/>
          <w:trPrChange w:id="317" w:author="Smith, Alexis@Energy" w:date="2018-12-07T15:30:00Z">
            <w:trPr>
              <w:trHeight w:val="144"/>
            </w:trPr>
          </w:trPrChange>
        </w:trPr>
        <w:tc>
          <w:tcPr>
            <w:tcW w:w="490" w:type="dxa"/>
            <w:vAlign w:val="center"/>
            <w:tcPrChange w:id="318" w:author="Smith, Alexis@Energy" w:date="2018-12-07T15:30:00Z">
              <w:tcPr>
                <w:tcW w:w="490" w:type="dxa"/>
                <w:vAlign w:val="center"/>
              </w:tcPr>
            </w:tcPrChange>
          </w:tcPr>
          <w:p w14:paraId="3F8969DA" w14:textId="77777777" w:rsidR="00E4148A" w:rsidRPr="00AD0CC5" w:rsidRDefault="00E4148A" w:rsidP="00E4148A">
            <w:pPr>
              <w:jc w:val="center"/>
              <w:rPr>
                <w:rFonts w:ascii="Calibri" w:hAnsi="Calibri"/>
                <w:sz w:val="18"/>
                <w:szCs w:val="18"/>
              </w:rPr>
            </w:pPr>
            <w:r w:rsidRPr="00AD0CC5">
              <w:rPr>
                <w:rFonts w:ascii="Calibri" w:hAnsi="Calibri"/>
                <w:sz w:val="18"/>
                <w:szCs w:val="18"/>
              </w:rPr>
              <w:t>03</w:t>
            </w:r>
          </w:p>
        </w:tc>
        <w:tc>
          <w:tcPr>
            <w:tcW w:w="5018" w:type="dxa"/>
            <w:vAlign w:val="center"/>
            <w:tcPrChange w:id="319" w:author="Smith, Alexis@Energy" w:date="2018-12-07T15:30:00Z">
              <w:tcPr>
                <w:tcW w:w="5018" w:type="dxa"/>
                <w:vAlign w:val="center"/>
              </w:tcPr>
            </w:tcPrChange>
          </w:tcPr>
          <w:p w14:paraId="3F8969DB" w14:textId="77777777" w:rsidR="00E4148A" w:rsidRPr="00AD0CC5" w:rsidRDefault="00E4148A" w:rsidP="00E4148A">
            <w:pPr>
              <w:rPr>
                <w:rFonts w:ascii="Calibri" w:hAnsi="Calibri"/>
                <w:sz w:val="18"/>
                <w:szCs w:val="18"/>
              </w:rPr>
            </w:pPr>
            <w:r w:rsidRPr="00AD0CC5">
              <w:rPr>
                <w:rFonts w:ascii="Calibri" w:hAnsi="Calibri"/>
                <w:sz w:val="18"/>
                <w:szCs w:val="18"/>
              </w:rPr>
              <w:t>Compliance Statement:</w:t>
            </w:r>
          </w:p>
        </w:tc>
        <w:tc>
          <w:tcPr>
            <w:tcW w:w="5287" w:type="dxa"/>
            <w:vAlign w:val="center"/>
            <w:tcPrChange w:id="320" w:author="Smith, Alexis@Energy" w:date="2018-12-07T15:30:00Z">
              <w:tcPr>
                <w:tcW w:w="5580" w:type="dxa"/>
                <w:vAlign w:val="center"/>
              </w:tcPr>
            </w:tcPrChange>
          </w:tcPr>
          <w:p w14:paraId="3F8969DC" w14:textId="77777777" w:rsidR="00E4148A" w:rsidRPr="00AD0CC5" w:rsidRDefault="00E4148A" w:rsidP="00E4148A">
            <w:pPr>
              <w:rPr>
                <w:rFonts w:ascii="Calibri" w:hAnsi="Calibri"/>
                <w:sz w:val="18"/>
                <w:szCs w:val="18"/>
              </w:rPr>
            </w:pPr>
          </w:p>
        </w:tc>
      </w:tr>
      <w:tr w:rsidR="00E4148A" w:rsidRPr="00AD0CC5" w14:paraId="3F8969DF" w14:textId="77777777" w:rsidTr="000B4623">
        <w:trPr>
          <w:trHeight w:val="144"/>
          <w:trPrChange w:id="321" w:author="Smith, Alexis@Energy" w:date="2018-12-07T15:30:00Z">
            <w:trPr>
              <w:trHeight w:val="144"/>
            </w:trPr>
          </w:trPrChange>
        </w:trPr>
        <w:tc>
          <w:tcPr>
            <w:tcW w:w="10795" w:type="dxa"/>
            <w:gridSpan w:val="3"/>
            <w:vAlign w:val="center"/>
            <w:tcPrChange w:id="322" w:author="Smith, Alexis@Energy" w:date="2018-12-07T15:30:00Z">
              <w:tcPr>
                <w:tcW w:w="11088" w:type="dxa"/>
                <w:gridSpan w:val="3"/>
                <w:vAlign w:val="center"/>
              </w:tcPr>
            </w:tcPrChange>
          </w:tcPr>
          <w:p w14:paraId="3F8969DE" w14:textId="77777777" w:rsidR="00E4148A" w:rsidRPr="00903938" w:rsidRDefault="00E4148A" w:rsidP="006C4625">
            <w:pPr>
              <w:rPr>
                <w:rFonts w:ascii="Calibri" w:hAnsi="Calibri"/>
                <w:b/>
                <w:sz w:val="18"/>
                <w:szCs w:val="18"/>
              </w:rPr>
            </w:pPr>
            <w:r w:rsidRPr="00903938">
              <w:rPr>
                <w:rFonts w:ascii="Calibri" w:hAnsi="Calibri"/>
                <w:b/>
                <w:sz w:val="18"/>
                <w:szCs w:val="18"/>
              </w:rPr>
              <w:t>Signature by responsible party below 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E0" w14:textId="77777777" w:rsidR="00231A21" w:rsidRPr="00632531" w:rsidRDefault="00231A21"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323"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5040"/>
        <w:gridCol w:w="5287"/>
        <w:tblGridChange w:id="324">
          <w:tblGrid>
            <w:gridCol w:w="468"/>
            <w:gridCol w:w="5040"/>
            <w:gridCol w:w="5580"/>
          </w:tblGrid>
        </w:tblGridChange>
      </w:tblGrid>
      <w:tr w:rsidR="0001140B" w:rsidRPr="00903938" w:rsidDel="004E3E8B" w14:paraId="3F8969E2" w14:textId="77777777" w:rsidTr="000B4623">
        <w:trPr>
          <w:trHeight w:val="144"/>
          <w:trPrChange w:id="325" w:author="Smith, Alexis@Energy" w:date="2018-12-07T15:30:00Z">
            <w:trPr>
              <w:trHeight w:val="144"/>
            </w:trPr>
          </w:trPrChange>
        </w:trPr>
        <w:tc>
          <w:tcPr>
            <w:tcW w:w="10795" w:type="dxa"/>
            <w:gridSpan w:val="3"/>
            <w:tcBorders>
              <w:top w:val="single" w:sz="4" w:space="0" w:color="auto"/>
            </w:tcBorders>
            <w:vAlign w:val="center"/>
            <w:tcPrChange w:id="326" w:author="Smith, Alexis@Energy" w:date="2018-12-07T15:30:00Z">
              <w:tcPr>
                <w:tcW w:w="11088" w:type="dxa"/>
                <w:gridSpan w:val="3"/>
                <w:tcBorders>
                  <w:top w:val="single" w:sz="4" w:space="0" w:color="auto"/>
                </w:tcBorders>
                <w:vAlign w:val="center"/>
              </w:tcPr>
            </w:tcPrChange>
          </w:tcPr>
          <w:p w14:paraId="3F8969E1" w14:textId="25A99FE3" w:rsidR="0001140B" w:rsidRPr="00903938" w:rsidDel="004E3E8B" w:rsidRDefault="006A4662" w:rsidP="006A4662">
            <w:pPr>
              <w:rPr>
                <w:rFonts w:ascii="Calibri" w:hAnsi="Calibri"/>
                <w:b/>
                <w:szCs w:val="18"/>
              </w:rPr>
            </w:pPr>
            <w:ins w:id="327" w:author="Ferris, Todd@Energy" w:date="2018-11-19T15:32:00Z">
              <w:r>
                <w:rPr>
                  <w:rFonts w:ascii="Calibri" w:hAnsi="Calibri"/>
                  <w:b/>
                  <w:szCs w:val="18"/>
                </w:rPr>
                <w:t>E</w:t>
              </w:r>
            </w:ins>
            <w:del w:id="328" w:author="Ferris, Todd@Energy" w:date="2018-11-19T15:32:00Z">
              <w:r w:rsidR="0001140B" w:rsidRPr="00903938" w:rsidDel="006A4662">
                <w:rPr>
                  <w:rFonts w:ascii="Calibri" w:hAnsi="Calibri"/>
                  <w:b/>
                  <w:szCs w:val="18"/>
                </w:rPr>
                <w:delText>D</w:delText>
              </w:r>
            </w:del>
            <w:r w:rsidR="0001140B" w:rsidRPr="00903938">
              <w:rPr>
                <w:rFonts w:ascii="Calibri" w:hAnsi="Calibri"/>
                <w:b/>
                <w:szCs w:val="18"/>
              </w:rPr>
              <w:t>. Verified Cooling System EER</w:t>
            </w:r>
          </w:p>
        </w:tc>
      </w:tr>
      <w:tr w:rsidR="0001140B" w:rsidRPr="00E4148A" w14:paraId="3F8969E6" w14:textId="77777777" w:rsidTr="000B4623">
        <w:trPr>
          <w:trHeight w:val="144"/>
          <w:trPrChange w:id="329" w:author="Smith, Alexis@Energy" w:date="2018-12-07T15:30:00Z">
            <w:trPr>
              <w:trHeight w:val="144"/>
            </w:trPr>
          </w:trPrChange>
        </w:trPr>
        <w:tc>
          <w:tcPr>
            <w:tcW w:w="468" w:type="dxa"/>
            <w:tcBorders>
              <w:top w:val="single" w:sz="4" w:space="0" w:color="auto"/>
              <w:left w:val="single" w:sz="4" w:space="0" w:color="auto"/>
              <w:bottom w:val="single" w:sz="4" w:space="0" w:color="auto"/>
              <w:right w:val="single" w:sz="4" w:space="0" w:color="auto"/>
            </w:tcBorders>
            <w:tcPrChange w:id="330" w:author="Smith, Alexis@Energy" w:date="2018-12-07T15:30:00Z">
              <w:tcPr>
                <w:tcW w:w="468" w:type="dxa"/>
                <w:tcBorders>
                  <w:top w:val="single" w:sz="4" w:space="0" w:color="auto"/>
                  <w:left w:val="single" w:sz="4" w:space="0" w:color="auto"/>
                  <w:bottom w:val="single" w:sz="4" w:space="0" w:color="auto"/>
                  <w:right w:val="single" w:sz="4" w:space="0" w:color="auto"/>
                </w:tcBorders>
              </w:tcPr>
            </w:tcPrChange>
          </w:tcPr>
          <w:p w14:paraId="3F8969E3" w14:textId="77777777" w:rsidR="0001140B" w:rsidRPr="00E4148A" w:rsidRDefault="0001140B" w:rsidP="0001140B">
            <w:pPr>
              <w:jc w:val="center"/>
              <w:rPr>
                <w:rFonts w:ascii="Calibri" w:hAnsi="Calibri"/>
                <w:sz w:val="18"/>
                <w:szCs w:val="18"/>
              </w:rPr>
            </w:pPr>
            <w:r w:rsidRPr="00E4148A">
              <w:rPr>
                <w:rFonts w:ascii="Calibri" w:hAnsi="Calibri"/>
                <w:sz w:val="18"/>
                <w:szCs w:val="18"/>
              </w:rPr>
              <w:t>01</w:t>
            </w:r>
          </w:p>
        </w:tc>
        <w:tc>
          <w:tcPr>
            <w:tcW w:w="5040" w:type="dxa"/>
            <w:tcBorders>
              <w:top w:val="single" w:sz="4" w:space="0" w:color="auto"/>
              <w:left w:val="single" w:sz="4" w:space="0" w:color="auto"/>
              <w:bottom w:val="single" w:sz="4" w:space="0" w:color="auto"/>
              <w:right w:val="single" w:sz="4" w:space="0" w:color="auto"/>
            </w:tcBorders>
            <w:tcPrChange w:id="331" w:author="Smith, Alexis@Energy" w:date="2018-12-07T15:30:00Z">
              <w:tcPr>
                <w:tcW w:w="5040" w:type="dxa"/>
                <w:tcBorders>
                  <w:top w:val="single" w:sz="4" w:space="0" w:color="auto"/>
                  <w:left w:val="single" w:sz="4" w:space="0" w:color="auto"/>
                  <w:bottom w:val="single" w:sz="4" w:space="0" w:color="auto"/>
                  <w:right w:val="single" w:sz="4" w:space="0" w:color="auto"/>
                </w:tcBorders>
              </w:tcPr>
            </w:tcPrChange>
          </w:tcPr>
          <w:p w14:paraId="3F8969E4" w14:textId="77777777" w:rsidR="0001140B" w:rsidRPr="00E4148A" w:rsidDel="004E3E8B" w:rsidRDefault="0001140B" w:rsidP="00880CC5">
            <w:pPr>
              <w:ind w:hanging="18"/>
              <w:rPr>
                <w:rFonts w:ascii="Calibri" w:hAnsi="Calibri"/>
                <w:sz w:val="18"/>
                <w:szCs w:val="18"/>
              </w:rPr>
            </w:pPr>
            <w:r w:rsidRPr="00E4148A">
              <w:rPr>
                <w:rFonts w:ascii="Calibri" w:hAnsi="Calibri"/>
                <w:sz w:val="18"/>
                <w:szCs w:val="18"/>
              </w:rPr>
              <w:t xml:space="preserve">Required </w:t>
            </w:r>
            <w:r w:rsidR="00880CC5">
              <w:rPr>
                <w:rFonts w:ascii="Calibri" w:hAnsi="Calibri"/>
                <w:sz w:val="18"/>
                <w:szCs w:val="18"/>
              </w:rPr>
              <w:t>M</w:t>
            </w:r>
            <w:r w:rsidR="00880CC5" w:rsidRPr="00E4148A">
              <w:rPr>
                <w:rFonts w:ascii="Calibri" w:hAnsi="Calibri"/>
                <w:sz w:val="18"/>
                <w:szCs w:val="18"/>
              </w:rPr>
              <w:t xml:space="preserve">inimum </w:t>
            </w:r>
            <w:r w:rsidRPr="00E4148A">
              <w:rPr>
                <w:rFonts w:ascii="Calibri" w:hAnsi="Calibri"/>
                <w:sz w:val="18"/>
                <w:szCs w:val="18"/>
              </w:rPr>
              <w:t xml:space="preserve">EER </w:t>
            </w:r>
          </w:p>
        </w:tc>
        <w:tc>
          <w:tcPr>
            <w:tcW w:w="5287" w:type="dxa"/>
            <w:tcBorders>
              <w:top w:val="single" w:sz="4" w:space="0" w:color="auto"/>
              <w:left w:val="single" w:sz="4" w:space="0" w:color="auto"/>
              <w:bottom w:val="single" w:sz="4" w:space="0" w:color="auto"/>
              <w:right w:val="single" w:sz="4" w:space="0" w:color="auto"/>
            </w:tcBorders>
            <w:tcPrChange w:id="332" w:author="Smith, Alexis@Energy" w:date="2018-12-07T15:30:00Z">
              <w:tcPr>
                <w:tcW w:w="5580" w:type="dxa"/>
                <w:tcBorders>
                  <w:top w:val="single" w:sz="4" w:space="0" w:color="auto"/>
                  <w:left w:val="single" w:sz="4" w:space="0" w:color="auto"/>
                  <w:bottom w:val="single" w:sz="4" w:space="0" w:color="auto"/>
                  <w:right w:val="single" w:sz="4" w:space="0" w:color="auto"/>
                </w:tcBorders>
              </w:tcPr>
            </w:tcPrChange>
          </w:tcPr>
          <w:p w14:paraId="3F8969E5" w14:textId="77777777" w:rsidR="0001140B" w:rsidRPr="00E4148A" w:rsidRDefault="0001140B" w:rsidP="0001140B">
            <w:pPr>
              <w:rPr>
                <w:rFonts w:ascii="Calibri" w:hAnsi="Calibri"/>
                <w:sz w:val="18"/>
                <w:szCs w:val="18"/>
              </w:rPr>
            </w:pPr>
          </w:p>
        </w:tc>
      </w:tr>
      <w:tr w:rsidR="0001140B" w:rsidRPr="00E4148A" w14:paraId="3F8969EA" w14:textId="77777777" w:rsidTr="000B4623">
        <w:trPr>
          <w:trHeight w:val="144"/>
          <w:trPrChange w:id="333" w:author="Smith, Alexis@Energy" w:date="2018-12-07T15:30:00Z">
            <w:trPr>
              <w:trHeight w:val="144"/>
            </w:trPr>
          </w:trPrChange>
        </w:trPr>
        <w:tc>
          <w:tcPr>
            <w:tcW w:w="468" w:type="dxa"/>
            <w:tcBorders>
              <w:top w:val="single" w:sz="4" w:space="0" w:color="auto"/>
            </w:tcBorders>
            <w:vAlign w:val="center"/>
            <w:tcPrChange w:id="334" w:author="Smith, Alexis@Energy" w:date="2018-12-07T15:30:00Z">
              <w:tcPr>
                <w:tcW w:w="468" w:type="dxa"/>
                <w:tcBorders>
                  <w:top w:val="single" w:sz="4" w:space="0" w:color="auto"/>
                </w:tcBorders>
                <w:vAlign w:val="center"/>
              </w:tcPr>
            </w:tcPrChange>
          </w:tcPr>
          <w:p w14:paraId="3F8969E7" w14:textId="77777777" w:rsidR="0001140B" w:rsidRPr="00E4148A" w:rsidRDefault="0001140B" w:rsidP="0001140B">
            <w:pPr>
              <w:jc w:val="center"/>
              <w:rPr>
                <w:rFonts w:ascii="Calibri" w:hAnsi="Calibri"/>
                <w:sz w:val="18"/>
                <w:szCs w:val="18"/>
              </w:rPr>
            </w:pPr>
            <w:r w:rsidRPr="00E4148A">
              <w:rPr>
                <w:rFonts w:ascii="Calibri" w:hAnsi="Calibri"/>
                <w:sz w:val="18"/>
                <w:szCs w:val="18"/>
              </w:rPr>
              <w:t>02</w:t>
            </w:r>
          </w:p>
        </w:tc>
        <w:tc>
          <w:tcPr>
            <w:tcW w:w="5040" w:type="dxa"/>
            <w:tcBorders>
              <w:top w:val="single" w:sz="4" w:space="0" w:color="auto"/>
            </w:tcBorders>
            <w:vAlign w:val="center"/>
            <w:tcPrChange w:id="335" w:author="Smith, Alexis@Energy" w:date="2018-12-07T15:30:00Z">
              <w:tcPr>
                <w:tcW w:w="5040" w:type="dxa"/>
                <w:tcBorders>
                  <w:top w:val="single" w:sz="4" w:space="0" w:color="auto"/>
                </w:tcBorders>
                <w:vAlign w:val="center"/>
              </w:tcPr>
            </w:tcPrChange>
          </w:tcPr>
          <w:p w14:paraId="3F8969E8" w14:textId="1E91736D" w:rsidR="0001140B" w:rsidRPr="00E4148A" w:rsidRDefault="0001140B" w:rsidP="003A085F">
            <w:pPr>
              <w:ind w:hanging="18"/>
              <w:rPr>
                <w:rFonts w:ascii="Calibri" w:hAnsi="Calibri"/>
                <w:sz w:val="18"/>
                <w:szCs w:val="18"/>
              </w:rPr>
            </w:pPr>
            <w:r w:rsidRPr="00E4148A">
              <w:rPr>
                <w:rFonts w:ascii="Calibri" w:hAnsi="Calibri"/>
                <w:sz w:val="18"/>
                <w:szCs w:val="18"/>
              </w:rPr>
              <w:t>Installed EER</w:t>
            </w:r>
          </w:p>
        </w:tc>
        <w:tc>
          <w:tcPr>
            <w:tcW w:w="5287" w:type="dxa"/>
            <w:tcBorders>
              <w:top w:val="single" w:sz="4" w:space="0" w:color="auto"/>
            </w:tcBorders>
            <w:vAlign w:val="center"/>
            <w:tcPrChange w:id="336" w:author="Smith, Alexis@Energy" w:date="2018-12-07T15:30:00Z">
              <w:tcPr>
                <w:tcW w:w="5580" w:type="dxa"/>
                <w:tcBorders>
                  <w:top w:val="single" w:sz="4" w:space="0" w:color="auto"/>
                </w:tcBorders>
                <w:vAlign w:val="center"/>
              </w:tcPr>
            </w:tcPrChange>
          </w:tcPr>
          <w:p w14:paraId="3F8969E9" w14:textId="77777777" w:rsidR="0001140B" w:rsidRPr="00E4148A" w:rsidRDefault="0001140B" w:rsidP="0001140B">
            <w:pPr>
              <w:ind w:hanging="18"/>
              <w:rPr>
                <w:rFonts w:ascii="Calibri" w:hAnsi="Calibri"/>
                <w:sz w:val="18"/>
                <w:szCs w:val="18"/>
              </w:rPr>
            </w:pPr>
          </w:p>
        </w:tc>
      </w:tr>
      <w:tr w:rsidR="0001140B" w:rsidRPr="00E4148A" w14:paraId="3F8969EE" w14:textId="77777777" w:rsidTr="000B4623">
        <w:trPr>
          <w:trHeight w:val="144"/>
          <w:trPrChange w:id="337" w:author="Smith, Alexis@Energy" w:date="2018-12-07T15:30:00Z">
            <w:trPr>
              <w:trHeight w:val="144"/>
            </w:trPr>
          </w:trPrChange>
        </w:trPr>
        <w:tc>
          <w:tcPr>
            <w:tcW w:w="468" w:type="dxa"/>
            <w:tcBorders>
              <w:bottom w:val="single" w:sz="4" w:space="0" w:color="000000"/>
            </w:tcBorders>
            <w:vAlign w:val="center"/>
            <w:tcPrChange w:id="338" w:author="Smith, Alexis@Energy" w:date="2018-12-07T15:30:00Z">
              <w:tcPr>
                <w:tcW w:w="468" w:type="dxa"/>
                <w:tcBorders>
                  <w:bottom w:val="single" w:sz="4" w:space="0" w:color="000000"/>
                </w:tcBorders>
                <w:vAlign w:val="center"/>
              </w:tcPr>
            </w:tcPrChange>
          </w:tcPr>
          <w:p w14:paraId="3F8969EB" w14:textId="77777777" w:rsidR="0001140B" w:rsidRPr="00E4148A" w:rsidRDefault="0001140B" w:rsidP="0001140B">
            <w:pPr>
              <w:jc w:val="center"/>
              <w:rPr>
                <w:rFonts w:ascii="Calibri" w:hAnsi="Calibri"/>
                <w:sz w:val="18"/>
                <w:szCs w:val="18"/>
              </w:rPr>
            </w:pPr>
            <w:r w:rsidRPr="00E4148A">
              <w:rPr>
                <w:rFonts w:ascii="Calibri" w:hAnsi="Calibri"/>
                <w:sz w:val="18"/>
                <w:szCs w:val="18"/>
              </w:rPr>
              <w:t>03</w:t>
            </w:r>
          </w:p>
        </w:tc>
        <w:tc>
          <w:tcPr>
            <w:tcW w:w="5040" w:type="dxa"/>
            <w:tcBorders>
              <w:bottom w:val="single" w:sz="4" w:space="0" w:color="000000"/>
            </w:tcBorders>
            <w:vAlign w:val="center"/>
            <w:tcPrChange w:id="339" w:author="Smith, Alexis@Energy" w:date="2018-12-07T15:30:00Z">
              <w:tcPr>
                <w:tcW w:w="5040" w:type="dxa"/>
                <w:tcBorders>
                  <w:bottom w:val="single" w:sz="4" w:space="0" w:color="000000"/>
                </w:tcBorders>
                <w:vAlign w:val="center"/>
              </w:tcPr>
            </w:tcPrChange>
          </w:tcPr>
          <w:p w14:paraId="3F8969EC" w14:textId="77777777" w:rsidR="0001140B" w:rsidRPr="00E4148A" w:rsidRDefault="0001140B" w:rsidP="0001140B">
            <w:pPr>
              <w:rPr>
                <w:rFonts w:ascii="Calibri" w:hAnsi="Calibri"/>
                <w:sz w:val="18"/>
                <w:szCs w:val="18"/>
              </w:rPr>
            </w:pPr>
            <w:r w:rsidRPr="00E4148A">
              <w:rPr>
                <w:rFonts w:ascii="Calibri" w:hAnsi="Calibri"/>
                <w:sz w:val="18"/>
                <w:szCs w:val="18"/>
              </w:rPr>
              <w:t>Compliance Statement:</w:t>
            </w:r>
          </w:p>
        </w:tc>
        <w:tc>
          <w:tcPr>
            <w:tcW w:w="5287" w:type="dxa"/>
            <w:tcBorders>
              <w:bottom w:val="single" w:sz="4" w:space="0" w:color="000000"/>
            </w:tcBorders>
            <w:vAlign w:val="center"/>
            <w:tcPrChange w:id="340" w:author="Smith, Alexis@Energy" w:date="2018-12-07T15:30:00Z">
              <w:tcPr>
                <w:tcW w:w="5580" w:type="dxa"/>
                <w:tcBorders>
                  <w:bottom w:val="single" w:sz="4" w:space="0" w:color="000000"/>
                </w:tcBorders>
                <w:vAlign w:val="center"/>
              </w:tcPr>
            </w:tcPrChange>
          </w:tcPr>
          <w:p w14:paraId="3F8969ED" w14:textId="77777777" w:rsidR="0001140B" w:rsidRPr="00E4148A" w:rsidRDefault="0001140B" w:rsidP="0001140B">
            <w:pPr>
              <w:rPr>
                <w:rFonts w:ascii="Calibri" w:hAnsi="Calibri"/>
                <w:sz w:val="18"/>
                <w:szCs w:val="18"/>
              </w:rPr>
            </w:pPr>
          </w:p>
        </w:tc>
      </w:tr>
      <w:tr w:rsidR="0001140B" w:rsidRPr="00E4148A" w14:paraId="3F8969F0" w14:textId="77777777" w:rsidTr="000B4623">
        <w:trPr>
          <w:trHeight w:val="144"/>
          <w:trPrChange w:id="341" w:author="Smith, Alexis@Energy" w:date="2018-12-07T15:30:00Z">
            <w:trPr>
              <w:trHeight w:val="144"/>
            </w:trPr>
          </w:trPrChange>
        </w:trPr>
        <w:tc>
          <w:tcPr>
            <w:tcW w:w="10795" w:type="dxa"/>
            <w:gridSpan w:val="3"/>
            <w:tcBorders>
              <w:bottom w:val="single" w:sz="4" w:space="0" w:color="000000"/>
            </w:tcBorders>
            <w:vAlign w:val="center"/>
            <w:tcPrChange w:id="342" w:author="Smith, Alexis@Energy" w:date="2018-12-07T15:30:00Z">
              <w:tcPr>
                <w:tcW w:w="11088" w:type="dxa"/>
                <w:gridSpan w:val="3"/>
                <w:tcBorders>
                  <w:bottom w:val="single" w:sz="4" w:space="0" w:color="000000"/>
                </w:tcBorders>
                <w:vAlign w:val="center"/>
              </w:tcPr>
            </w:tcPrChange>
          </w:tcPr>
          <w:p w14:paraId="3F8969EF" w14:textId="77777777" w:rsidR="0001140B" w:rsidRPr="00903938" w:rsidRDefault="0001140B" w:rsidP="006C4625">
            <w:pPr>
              <w:rPr>
                <w:rFonts w:ascii="Calibri" w:hAnsi="Calibri"/>
                <w:b/>
                <w:sz w:val="18"/>
                <w:szCs w:val="18"/>
              </w:rPr>
            </w:pPr>
            <w:r w:rsidRPr="00903938">
              <w:rPr>
                <w:rFonts w:ascii="Calibri" w:hAnsi="Calibri"/>
                <w:b/>
                <w:sz w:val="18"/>
                <w:szCs w:val="18"/>
              </w:rPr>
              <w:t>Signature by responsible party below 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F1" w14:textId="5E233911" w:rsidR="00231A21" w:rsidRPr="00632531" w:rsidRDefault="00231A21" w:rsidP="00EF5651">
      <w:pPr>
        <w:rPr>
          <w:ins w:id="343" w:author="Ferris, Todd@Energy" w:date="2018-11-19T15:32: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44"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490"/>
        <w:gridCol w:w="3645"/>
        <w:gridCol w:w="6660"/>
        <w:tblGridChange w:id="345">
          <w:tblGrid>
            <w:gridCol w:w="490"/>
            <w:gridCol w:w="3645"/>
            <w:gridCol w:w="6953"/>
          </w:tblGrid>
        </w:tblGridChange>
      </w:tblGrid>
      <w:tr w:rsidR="006A4662" w:rsidRPr="00E15104" w:rsidDel="004E3E8B" w14:paraId="2401B0F7" w14:textId="77777777" w:rsidTr="000B4623">
        <w:trPr>
          <w:trHeight w:val="144"/>
          <w:ins w:id="346" w:author="Ferris, Todd@Energy" w:date="2018-11-19T15:32:00Z"/>
          <w:trPrChange w:id="347" w:author="Smith, Alexis@Energy" w:date="2018-12-07T15:30:00Z">
            <w:trPr>
              <w:trHeight w:val="144"/>
            </w:trPr>
          </w:trPrChange>
        </w:trPr>
        <w:tc>
          <w:tcPr>
            <w:tcW w:w="10795" w:type="dxa"/>
            <w:gridSpan w:val="3"/>
            <w:tcBorders>
              <w:top w:val="single" w:sz="4" w:space="0" w:color="auto"/>
              <w:bottom w:val="single" w:sz="4" w:space="0" w:color="auto"/>
            </w:tcBorders>
            <w:vAlign w:val="center"/>
            <w:tcPrChange w:id="348" w:author="Smith, Alexis@Energy" w:date="2018-12-07T15:30:00Z">
              <w:tcPr>
                <w:tcW w:w="11088" w:type="dxa"/>
                <w:gridSpan w:val="3"/>
                <w:tcBorders>
                  <w:top w:val="single" w:sz="4" w:space="0" w:color="auto"/>
                  <w:bottom w:val="single" w:sz="4" w:space="0" w:color="auto"/>
                </w:tcBorders>
                <w:vAlign w:val="center"/>
              </w:tcPr>
            </w:tcPrChange>
          </w:tcPr>
          <w:p w14:paraId="2016C148" w14:textId="77777777" w:rsidR="006A4662" w:rsidRPr="00E15104" w:rsidDel="004E3E8B" w:rsidRDefault="006A4662" w:rsidP="006A4662">
            <w:pPr>
              <w:rPr>
                <w:ins w:id="349" w:author="Ferris, Todd@Energy" w:date="2018-11-19T15:32:00Z"/>
                <w:rFonts w:ascii="Calibri" w:hAnsi="Calibri"/>
                <w:b/>
                <w:sz w:val="18"/>
                <w:szCs w:val="18"/>
              </w:rPr>
            </w:pPr>
            <w:ins w:id="350" w:author="Ferris, Todd@Energy" w:date="2018-11-19T15:32:00Z">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ins>
          </w:p>
        </w:tc>
      </w:tr>
      <w:tr w:rsidR="006A4662" w:rsidRPr="00E15104" w14:paraId="309475B8" w14:textId="77777777" w:rsidTr="000B4623">
        <w:trPr>
          <w:trHeight w:val="144"/>
          <w:ins w:id="351" w:author="Ferris, Todd@Energy" w:date="2018-11-19T15:32:00Z"/>
          <w:trPrChange w:id="352" w:author="Smith, Alexis@Energy" w:date="2018-12-07T15:30:00Z">
            <w:trPr>
              <w:trHeight w:val="144"/>
            </w:trPr>
          </w:trPrChange>
        </w:trPr>
        <w:tc>
          <w:tcPr>
            <w:tcW w:w="490" w:type="dxa"/>
            <w:tcBorders>
              <w:top w:val="single" w:sz="4" w:space="0" w:color="auto"/>
              <w:left w:val="single" w:sz="4" w:space="0" w:color="auto"/>
              <w:bottom w:val="single" w:sz="4" w:space="0" w:color="auto"/>
              <w:right w:val="single" w:sz="4" w:space="0" w:color="auto"/>
            </w:tcBorders>
            <w:tcPrChange w:id="353" w:author="Smith, Alexis@Energy" w:date="2018-12-07T15:30:00Z">
              <w:tcPr>
                <w:tcW w:w="490" w:type="dxa"/>
                <w:tcBorders>
                  <w:top w:val="single" w:sz="4" w:space="0" w:color="auto"/>
                  <w:left w:val="single" w:sz="4" w:space="0" w:color="auto"/>
                  <w:bottom w:val="single" w:sz="4" w:space="0" w:color="auto"/>
                  <w:right w:val="single" w:sz="4" w:space="0" w:color="auto"/>
                </w:tcBorders>
              </w:tcPr>
            </w:tcPrChange>
          </w:tcPr>
          <w:p w14:paraId="6FEEB25E" w14:textId="77777777" w:rsidR="006A4662" w:rsidRPr="00E15104" w:rsidRDefault="006A4662" w:rsidP="006A4662">
            <w:pPr>
              <w:pStyle w:val="Header"/>
              <w:tabs>
                <w:tab w:val="clear" w:pos="4320"/>
                <w:tab w:val="clear" w:pos="8640"/>
              </w:tabs>
              <w:jc w:val="center"/>
              <w:rPr>
                <w:ins w:id="354" w:author="Ferris, Todd@Energy" w:date="2018-11-19T15:32:00Z"/>
                <w:rFonts w:ascii="Calibri" w:hAnsi="Calibri"/>
                <w:sz w:val="18"/>
                <w:szCs w:val="18"/>
              </w:rPr>
            </w:pPr>
            <w:ins w:id="355" w:author="Ferris, Todd@Energy" w:date="2018-11-19T15:32: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Change w:id="356" w:author="Smith, Alexis@Energy" w:date="2018-12-07T15:30:00Z">
              <w:tcPr>
                <w:tcW w:w="3645" w:type="dxa"/>
                <w:tcBorders>
                  <w:top w:val="single" w:sz="4" w:space="0" w:color="auto"/>
                  <w:left w:val="single" w:sz="4" w:space="0" w:color="auto"/>
                  <w:bottom w:val="single" w:sz="4" w:space="0" w:color="auto"/>
                  <w:right w:val="single" w:sz="4" w:space="0" w:color="auto"/>
                </w:tcBorders>
              </w:tcPr>
            </w:tcPrChange>
          </w:tcPr>
          <w:p w14:paraId="333DBAA8" w14:textId="4165ED1F" w:rsidR="006A4662" w:rsidRPr="00E15104" w:rsidDel="004E3E8B" w:rsidRDefault="006A4662" w:rsidP="006A4662">
            <w:pPr>
              <w:pStyle w:val="Header"/>
              <w:tabs>
                <w:tab w:val="clear" w:pos="4320"/>
                <w:tab w:val="clear" w:pos="8640"/>
              </w:tabs>
              <w:ind w:hanging="18"/>
              <w:rPr>
                <w:ins w:id="357" w:author="Ferris, Todd@Energy" w:date="2018-11-19T15:32:00Z"/>
                <w:rFonts w:ascii="Calibri" w:hAnsi="Calibri"/>
                <w:sz w:val="18"/>
                <w:szCs w:val="18"/>
              </w:rPr>
            </w:pPr>
            <w:ins w:id="358" w:author="Ferris, Todd@Energy" w:date="2018-11-19T15:32:00Z">
              <w:r w:rsidRPr="00E15104">
                <w:rPr>
                  <w:rFonts w:ascii="Calibri" w:hAnsi="Calibri"/>
                  <w:sz w:val="18"/>
                  <w:szCs w:val="18"/>
                </w:rPr>
                <w:t xml:space="preserve">Required </w:t>
              </w:r>
              <w:r>
                <w:rPr>
                  <w:rFonts w:ascii="Calibri" w:hAnsi="Calibri"/>
                  <w:sz w:val="18"/>
                  <w:szCs w:val="18"/>
                </w:rPr>
                <w:t>Heating BTU Output at 47 Degrees F</w:t>
              </w:r>
            </w:ins>
          </w:p>
        </w:tc>
        <w:tc>
          <w:tcPr>
            <w:tcW w:w="6660" w:type="dxa"/>
            <w:tcBorders>
              <w:top w:val="single" w:sz="4" w:space="0" w:color="auto"/>
              <w:left w:val="single" w:sz="4" w:space="0" w:color="auto"/>
              <w:bottom w:val="single" w:sz="4" w:space="0" w:color="auto"/>
              <w:right w:val="single" w:sz="4" w:space="0" w:color="auto"/>
            </w:tcBorders>
            <w:tcPrChange w:id="359" w:author="Smith, Alexis@Energy" w:date="2018-12-07T15:30:00Z">
              <w:tcPr>
                <w:tcW w:w="6953" w:type="dxa"/>
                <w:tcBorders>
                  <w:top w:val="single" w:sz="4" w:space="0" w:color="auto"/>
                  <w:left w:val="single" w:sz="4" w:space="0" w:color="auto"/>
                  <w:bottom w:val="single" w:sz="4" w:space="0" w:color="auto"/>
                  <w:right w:val="single" w:sz="4" w:space="0" w:color="auto"/>
                </w:tcBorders>
              </w:tcPr>
            </w:tcPrChange>
          </w:tcPr>
          <w:p w14:paraId="622E9845" w14:textId="77777777" w:rsidR="006A4662" w:rsidRPr="00E15104" w:rsidRDefault="006A4662" w:rsidP="006A4662">
            <w:pPr>
              <w:rPr>
                <w:ins w:id="360" w:author="Ferris, Todd@Energy" w:date="2018-11-19T15:32:00Z"/>
                <w:rFonts w:ascii="Calibri" w:hAnsi="Calibri"/>
                <w:sz w:val="18"/>
                <w:szCs w:val="18"/>
              </w:rPr>
            </w:pPr>
          </w:p>
        </w:tc>
      </w:tr>
      <w:tr w:rsidR="006A4662" w:rsidRPr="00E15104" w14:paraId="3E232835" w14:textId="77777777" w:rsidTr="000B4623">
        <w:trPr>
          <w:trHeight w:val="144"/>
          <w:ins w:id="361" w:author="Ferris, Todd@Energy" w:date="2018-11-19T15:32:00Z"/>
          <w:trPrChange w:id="362" w:author="Smith, Alexis@Energy" w:date="2018-12-07T15:30:00Z">
            <w:trPr>
              <w:trHeight w:val="144"/>
            </w:trPr>
          </w:trPrChange>
        </w:trPr>
        <w:tc>
          <w:tcPr>
            <w:tcW w:w="490" w:type="dxa"/>
            <w:tcBorders>
              <w:top w:val="single" w:sz="4" w:space="0" w:color="auto"/>
            </w:tcBorders>
            <w:vAlign w:val="center"/>
            <w:tcPrChange w:id="363" w:author="Smith, Alexis@Energy" w:date="2018-12-07T15:30:00Z">
              <w:tcPr>
                <w:tcW w:w="490" w:type="dxa"/>
                <w:tcBorders>
                  <w:top w:val="single" w:sz="4" w:space="0" w:color="auto"/>
                </w:tcBorders>
                <w:vAlign w:val="center"/>
              </w:tcPr>
            </w:tcPrChange>
          </w:tcPr>
          <w:p w14:paraId="4A74E7D7" w14:textId="77777777" w:rsidR="006A4662" w:rsidRPr="00E15104" w:rsidRDefault="006A4662" w:rsidP="006A4662">
            <w:pPr>
              <w:pStyle w:val="Header"/>
              <w:tabs>
                <w:tab w:val="clear" w:pos="4320"/>
                <w:tab w:val="clear" w:pos="8640"/>
              </w:tabs>
              <w:jc w:val="center"/>
              <w:rPr>
                <w:ins w:id="364" w:author="Ferris, Todd@Energy" w:date="2018-11-19T15:32:00Z"/>
                <w:rFonts w:ascii="Calibri" w:hAnsi="Calibri"/>
                <w:sz w:val="18"/>
                <w:szCs w:val="18"/>
              </w:rPr>
            </w:pPr>
            <w:ins w:id="365" w:author="Ferris, Todd@Energy" w:date="2018-11-19T15:32:00Z">
              <w:r w:rsidRPr="00E15104">
                <w:rPr>
                  <w:rFonts w:ascii="Calibri" w:hAnsi="Calibri"/>
                  <w:sz w:val="18"/>
                  <w:szCs w:val="18"/>
                </w:rPr>
                <w:t>02</w:t>
              </w:r>
            </w:ins>
          </w:p>
        </w:tc>
        <w:tc>
          <w:tcPr>
            <w:tcW w:w="3645" w:type="dxa"/>
            <w:tcBorders>
              <w:top w:val="single" w:sz="4" w:space="0" w:color="auto"/>
            </w:tcBorders>
            <w:vAlign w:val="center"/>
            <w:tcPrChange w:id="366" w:author="Smith, Alexis@Energy" w:date="2018-12-07T15:30:00Z">
              <w:tcPr>
                <w:tcW w:w="3645" w:type="dxa"/>
                <w:tcBorders>
                  <w:top w:val="single" w:sz="4" w:space="0" w:color="auto"/>
                </w:tcBorders>
                <w:vAlign w:val="center"/>
              </w:tcPr>
            </w:tcPrChange>
          </w:tcPr>
          <w:p w14:paraId="01EEEE56" w14:textId="49C3DC42" w:rsidR="006A4662" w:rsidRPr="00E15104" w:rsidRDefault="006A4662" w:rsidP="006A4662">
            <w:pPr>
              <w:pStyle w:val="Header"/>
              <w:tabs>
                <w:tab w:val="clear" w:pos="4320"/>
                <w:tab w:val="clear" w:pos="8640"/>
              </w:tabs>
              <w:ind w:hanging="18"/>
              <w:rPr>
                <w:ins w:id="367" w:author="Ferris, Todd@Energy" w:date="2018-11-19T15:32:00Z"/>
                <w:rFonts w:ascii="Calibri" w:hAnsi="Calibri"/>
                <w:sz w:val="18"/>
                <w:szCs w:val="18"/>
              </w:rPr>
            </w:pPr>
            <w:ins w:id="368" w:author="Ferris, Todd@Energy" w:date="2018-11-19T15:32:00Z">
              <w:r w:rsidRPr="00E15104">
                <w:rPr>
                  <w:rFonts w:ascii="Calibri" w:hAnsi="Calibri"/>
                  <w:sz w:val="18"/>
                  <w:szCs w:val="18"/>
                </w:rPr>
                <w:t xml:space="preserve">Installed </w:t>
              </w:r>
              <w:r>
                <w:rPr>
                  <w:rFonts w:ascii="Calibri" w:hAnsi="Calibri"/>
                  <w:sz w:val="18"/>
                  <w:szCs w:val="18"/>
                </w:rPr>
                <w:t>Heating BTU Output at 47 Degrees F</w:t>
              </w:r>
            </w:ins>
          </w:p>
        </w:tc>
        <w:tc>
          <w:tcPr>
            <w:tcW w:w="6660" w:type="dxa"/>
            <w:tcBorders>
              <w:top w:val="single" w:sz="4" w:space="0" w:color="auto"/>
            </w:tcBorders>
            <w:vAlign w:val="center"/>
            <w:tcPrChange w:id="369" w:author="Smith, Alexis@Energy" w:date="2018-12-07T15:30:00Z">
              <w:tcPr>
                <w:tcW w:w="6953" w:type="dxa"/>
                <w:tcBorders>
                  <w:top w:val="single" w:sz="4" w:space="0" w:color="auto"/>
                </w:tcBorders>
                <w:vAlign w:val="center"/>
              </w:tcPr>
            </w:tcPrChange>
          </w:tcPr>
          <w:p w14:paraId="463A1ACE" w14:textId="77777777" w:rsidR="006A4662" w:rsidRPr="00E15104" w:rsidRDefault="006A4662" w:rsidP="006A4662">
            <w:pPr>
              <w:pStyle w:val="Header"/>
              <w:tabs>
                <w:tab w:val="clear" w:pos="4320"/>
                <w:tab w:val="clear" w:pos="8640"/>
              </w:tabs>
              <w:ind w:hanging="18"/>
              <w:rPr>
                <w:ins w:id="370" w:author="Ferris, Todd@Energy" w:date="2018-11-19T15:32:00Z"/>
                <w:rFonts w:ascii="Calibri" w:hAnsi="Calibri"/>
                <w:sz w:val="18"/>
                <w:szCs w:val="18"/>
              </w:rPr>
            </w:pPr>
          </w:p>
        </w:tc>
      </w:tr>
      <w:tr w:rsidR="006A4662" w:rsidRPr="00E15104" w14:paraId="7F1E2C01" w14:textId="77777777" w:rsidTr="000B4623">
        <w:trPr>
          <w:trHeight w:val="144"/>
          <w:ins w:id="371" w:author="Ferris, Todd@Energy" w:date="2018-11-19T15:32:00Z"/>
          <w:trPrChange w:id="372" w:author="Smith, Alexis@Energy" w:date="2018-12-07T15:30:00Z">
            <w:trPr>
              <w:trHeight w:val="144"/>
            </w:trPr>
          </w:trPrChange>
        </w:trPr>
        <w:tc>
          <w:tcPr>
            <w:tcW w:w="490" w:type="dxa"/>
            <w:tcBorders>
              <w:top w:val="single" w:sz="4" w:space="0" w:color="auto"/>
            </w:tcBorders>
            <w:vAlign w:val="center"/>
            <w:tcPrChange w:id="373" w:author="Smith, Alexis@Energy" w:date="2018-12-07T15:30:00Z">
              <w:tcPr>
                <w:tcW w:w="490" w:type="dxa"/>
                <w:tcBorders>
                  <w:top w:val="single" w:sz="4" w:space="0" w:color="auto"/>
                </w:tcBorders>
                <w:vAlign w:val="center"/>
              </w:tcPr>
            </w:tcPrChange>
          </w:tcPr>
          <w:p w14:paraId="65CA3BCA" w14:textId="77777777" w:rsidR="006A4662" w:rsidRPr="00E15104" w:rsidRDefault="006A4662" w:rsidP="006A4662">
            <w:pPr>
              <w:pStyle w:val="Header"/>
              <w:tabs>
                <w:tab w:val="clear" w:pos="4320"/>
                <w:tab w:val="clear" w:pos="8640"/>
              </w:tabs>
              <w:jc w:val="center"/>
              <w:rPr>
                <w:ins w:id="374" w:author="Ferris, Todd@Energy" w:date="2018-11-19T15:32:00Z"/>
                <w:rFonts w:ascii="Calibri" w:hAnsi="Calibri"/>
                <w:sz w:val="18"/>
                <w:szCs w:val="18"/>
              </w:rPr>
            </w:pPr>
            <w:ins w:id="375" w:author="Ferris, Todd@Energy" w:date="2018-11-19T15:32:00Z">
              <w:r>
                <w:rPr>
                  <w:rFonts w:ascii="Calibri" w:hAnsi="Calibri"/>
                  <w:sz w:val="18"/>
                  <w:szCs w:val="18"/>
                </w:rPr>
                <w:t>03</w:t>
              </w:r>
            </w:ins>
          </w:p>
        </w:tc>
        <w:tc>
          <w:tcPr>
            <w:tcW w:w="3645" w:type="dxa"/>
            <w:tcBorders>
              <w:top w:val="single" w:sz="4" w:space="0" w:color="auto"/>
            </w:tcBorders>
            <w:tcPrChange w:id="376" w:author="Smith, Alexis@Energy" w:date="2018-12-07T15:30:00Z">
              <w:tcPr>
                <w:tcW w:w="3645" w:type="dxa"/>
                <w:tcBorders>
                  <w:top w:val="single" w:sz="4" w:space="0" w:color="auto"/>
                </w:tcBorders>
              </w:tcPr>
            </w:tcPrChange>
          </w:tcPr>
          <w:p w14:paraId="1A64999D" w14:textId="5939FFC2" w:rsidR="006A4662" w:rsidRPr="00E15104" w:rsidRDefault="006A4662" w:rsidP="006A4662">
            <w:pPr>
              <w:pStyle w:val="Header"/>
              <w:tabs>
                <w:tab w:val="clear" w:pos="4320"/>
                <w:tab w:val="clear" w:pos="8640"/>
              </w:tabs>
              <w:ind w:hanging="18"/>
              <w:rPr>
                <w:ins w:id="377" w:author="Ferris, Todd@Energy" w:date="2018-11-19T15:32:00Z"/>
                <w:rFonts w:ascii="Calibri" w:hAnsi="Calibri"/>
                <w:sz w:val="18"/>
                <w:szCs w:val="18"/>
              </w:rPr>
            </w:pPr>
            <w:ins w:id="378" w:author="Ferris, Todd@Energy" w:date="2018-11-19T15:32:00Z">
              <w:r w:rsidRPr="00E15104">
                <w:rPr>
                  <w:rFonts w:ascii="Calibri" w:hAnsi="Calibri"/>
                  <w:sz w:val="18"/>
                  <w:szCs w:val="18"/>
                </w:rPr>
                <w:t xml:space="preserve">Required </w:t>
              </w:r>
              <w:r>
                <w:rPr>
                  <w:rFonts w:ascii="Calibri" w:hAnsi="Calibri"/>
                  <w:sz w:val="18"/>
                  <w:szCs w:val="18"/>
                </w:rPr>
                <w:t>Heating Output at 17 Degrees F</w:t>
              </w:r>
            </w:ins>
          </w:p>
        </w:tc>
        <w:tc>
          <w:tcPr>
            <w:tcW w:w="6660" w:type="dxa"/>
            <w:tcBorders>
              <w:top w:val="single" w:sz="4" w:space="0" w:color="auto"/>
            </w:tcBorders>
            <w:tcPrChange w:id="379" w:author="Smith, Alexis@Energy" w:date="2018-12-07T15:30:00Z">
              <w:tcPr>
                <w:tcW w:w="6953" w:type="dxa"/>
                <w:tcBorders>
                  <w:top w:val="single" w:sz="4" w:space="0" w:color="auto"/>
                </w:tcBorders>
              </w:tcPr>
            </w:tcPrChange>
          </w:tcPr>
          <w:p w14:paraId="2065DEB9" w14:textId="77777777" w:rsidR="006A4662" w:rsidRPr="00E15104" w:rsidRDefault="006A4662" w:rsidP="006A4662">
            <w:pPr>
              <w:pStyle w:val="Header"/>
              <w:tabs>
                <w:tab w:val="clear" w:pos="4320"/>
                <w:tab w:val="clear" w:pos="8640"/>
              </w:tabs>
              <w:ind w:hanging="18"/>
              <w:rPr>
                <w:ins w:id="380" w:author="Ferris, Todd@Energy" w:date="2018-11-19T15:32:00Z"/>
                <w:rFonts w:ascii="Calibri" w:hAnsi="Calibri"/>
                <w:sz w:val="18"/>
                <w:szCs w:val="18"/>
              </w:rPr>
            </w:pPr>
          </w:p>
        </w:tc>
      </w:tr>
      <w:tr w:rsidR="006A4662" w:rsidRPr="00E15104" w14:paraId="5722534A" w14:textId="77777777" w:rsidTr="000B4623">
        <w:trPr>
          <w:trHeight w:val="144"/>
          <w:ins w:id="381" w:author="Ferris, Todd@Energy" w:date="2018-11-19T15:32:00Z"/>
          <w:trPrChange w:id="382" w:author="Smith, Alexis@Energy" w:date="2018-12-07T15:30:00Z">
            <w:trPr>
              <w:trHeight w:val="144"/>
            </w:trPr>
          </w:trPrChange>
        </w:trPr>
        <w:tc>
          <w:tcPr>
            <w:tcW w:w="490" w:type="dxa"/>
            <w:tcBorders>
              <w:top w:val="single" w:sz="4" w:space="0" w:color="auto"/>
            </w:tcBorders>
            <w:vAlign w:val="center"/>
            <w:tcPrChange w:id="383" w:author="Smith, Alexis@Energy" w:date="2018-12-07T15:30:00Z">
              <w:tcPr>
                <w:tcW w:w="490" w:type="dxa"/>
                <w:tcBorders>
                  <w:top w:val="single" w:sz="4" w:space="0" w:color="auto"/>
                </w:tcBorders>
                <w:vAlign w:val="center"/>
              </w:tcPr>
            </w:tcPrChange>
          </w:tcPr>
          <w:p w14:paraId="438B2989" w14:textId="77777777" w:rsidR="006A4662" w:rsidRPr="00E15104" w:rsidRDefault="006A4662" w:rsidP="006A4662">
            <w:pPr>
              <w:pStyle w:val="Header"/>
              <w:tabs>
                <w:tab w:val="clear" w:pos="4320"/>
                <w:tab w:val="clear" w:pos="8640"/>
              </w:tabs>
              <w:jc w:val="center"/>
              <w:rPr>
                <w:ins w:id="384" w:author="Ferris, Todd@Energy" w:date="2018-11-19T15:32:00Z"/>
                <w:rFonts w:ascii="Calibri" w:hAnsi="Calibri"/>
                <w:sz w:val="18"/>
                <w:szCs w:val="18"/>
              </w:rPr>
            </w:pPr>
            <w:ins w:id="385" w:author="Ferris, Todd@Energy" w:date="2018-11-19T15:32:00Z">
              <w:r>
                <w:rPr>
                  <w:rFonts w:ascii="Calibri" w:hAnsi="Calibri"/>
                  <w:sz w:val="18"/>
                  <w:szCs w:val="18"/>
                </w:rPr>
                <w:t>04</w:t>
              </w:r>
            </w:ins>
          </w:p>
        </w:tc>
        <w:tc>
          <w:tcPr>
            <w:tcW w:w="3645" w:type="dxa"/>
            <w:tcBorders>
              <w:top w:val="single" w:sz="4" w:space="0" w:color="auto"/>
            </w:tcBorders>
            <w:vAlign w:val="center"/>
            <w:tcPrChange w:id="386" w:author="Smith, Alexis@Energy" w:date="2018-12-07T15:30:00Z">
              <w:tcPr>
                <w:tcW w:w="3645" w:type="dxa"/>
                <w:tcBorders>
                  <w:top w:val="single" w:sz="4" w:space="0" w:color="auto"/>
                </w:tcBorders>
                <w:vAlign w:val="center"/>
              </w:tcPr>
            </w:tcPrChange>
          </w:tcPr>
          <w:p w14:paraId="4CC53A52" w14:textId="7325932C" w:rsidR="006A4662" w:rsidRPr="00E15104" w:rsidRDefault="006A4662" w:rsidP="006A4662">
            <w:pPr>
              <w:pStyle w:val="Header"/>
              <w:tabs>
                <w:tab w:val="clear" w:pos="4320"/>
                <w:tab w:val="clear" w:pos="8640"/>
              </w:tabs>
              <w:ind w:hanging="18"/>
              <w:rPr>
                <w:ins w:id="387" w:author="Ferris, Todd@Energy" w:date="2018-11-19T15:32:00Z"/>
                <w:rFonts w:ascii="Calibri" w:hAnsi="Calibri"/>
                <w:sz w:val="18"/>
                <w:szCs w:val="18"/>
              </w:rPr>
            </w:pPr>
            <w:ins w:id="388" w:author="Ferris, Todd@Energy" w:date="2018-11-19T15:32:00Z">
              <w:r w:rsidRPr="00E15104">
                <w:rPr>
                  <w:rFonts w:ascii="Calibri" w:hAnsi="Calibri"/>
                  <w:sz w:val="18"/>
                  <w:szCs w:val="18"/>
                </w:rPr>
                <w:t xml:space="preserve">Installed </w:t>
              </w:r>
              <w:r>
                <w:rPr>
                  <w:rFonts w:ascii="Calibri" w:hAnsi="Calibri"/>
                  <w:sz w:val="18"/>
                  <w:szCs w:val="18"/>
                </w:rPr>
                <w:t>Heating Output at 17 Degrees F</w:t>
              </w:r>
            </w:ins>
          </w:p>
        </w:tc>
        <w:tc>
          <w:tcPr>
            <w:tcW w:w="6660" w:type="dxa"/>
            <w:tcBorders>
              <w:top w:val="single" w:sz="4" w:space="0" w:color="auto"/>
            </w:tcBorders>
            <w:vAlign w:val="center"/>
            <w:tcPrChange w:id="389" w:author="Smith, Alexis@Energy" w:date="2018-12-07T15:30:00Z">
              <w:tcPr>
                <w:tcW w:w="6953" w:type="dxa"/>
                <w:tcBorders>
                  <w:top w:val="single" w:sz="4" w:space="0" w:color="auto"/>
                </w:tcBorders>
                <w:vAlign w:val="center"/>
              </w:tcPr>
            </w:tcPrChange>
          </w:tcPr>
          <w:p w14:paraId="455B358E" w14:textId="77777777" w:rsidR="006A4662" w:rsidRPr="00E15104" w:rsidRDefault="006A4662" w:rsidP="006A4662">
            <w:pPr>
              <w:pStyle w:val="Header"/>
              <w:tabs>
                <w:tab w:val="clear" w:pos="4320"/>
                <w:tab w:val="clear" w:pos="8640"/>
              </w:tabs>
              <w:ind w:hanging="18"/>
              <w:rPr>
                <w:ins w:id="390" w:author="Ferris, Todd@Energy" w:date="2018-11-19T15:32:00Z"/>
                <w:rFonts w:ascii="Calibri" w:hAnsi="Calibri"/>
                <w:sz w:val="18"/>
                <w:szCs w:val="18"/>
              </w:rPr>
            </w:pPr>
          </w:p>
        </w:tc>
      </w:tr>
      <w:tr w:rsidR="006A4662" w:rsidRPr="00E15104" w14:paraId="1A369427" w14:textId="77777777" w:rsidTr="000B4623">
        <w:trPr>
          <w:trHeight w:val="144"/>
          <w:ins w:id="391" w:author="Ferris, Todd@Energy" w:date="2018-11-19T15:32:00Z"/>
          <w:trPrChange w:id="392" w:author="Smith, Alexis@Energy" w:date="2018-12-07T15:30:00Z">
            <w:trPr>
              <w:trHeight w:val="144"/>
            </w:trPr>
          </w:trPrChange>
        </w:trPr>
        <w:tc>
          <w:tcPr>
            <w:tcW w:w="490" w:type="dxa"/>
            <w:vAlign w:val="center"/>
            <w:tcPrChange w:id="393" w:author="Smith, Alexis@Energy" w:date="2018-12-07T15:30:00Z">
              <w:tcPr>
                <w:tcW w:w="490" w:type="dxa"/>
                <w:vAlign w:val="center"/>
              </w:tcPr>
            </w:tcPrChange>
          </w:tcPr>
          <w:p w14:paraId="5AE21B64" w14:textId="77777777" w:rsidR="006A4662" w:rsidRPr="00E15104" w:rsidRDefault="006A4662" w:rsidP="006A4662">
            <w:pPr>
              <w:jc w:val="center"/>
              <w:rPr>
                <w:ins w:id="394" w:author="Ferris, Todd@Energy" w:date="2018-11-19T15:32:00Z"/>
                <w:rFonts w:ascii="Calibri" w:hAnsi="Calibri"/>
                <w:sz w:val="18"/>
                <w:szCs w:val="18"/>
              </w:rPr>
            </w:pPr>
            <w:ins w:id="395" w:author="Ferris, Todd@Energy" w:date="2018-11-19T15:32:00Z">
              <w:r w:rsidRPr="00E15104">
                <w:rPr>
                  <w:rFonts w:ascii="Calibri" w:hAnsi="Calibri"/>
                  <w:sz w:val="18"/>
                  <w:szCs w:val="18"/>
                </w:rPr>
                <w:t>0</w:t>
              </w:r>
              <w:r>
                <w:rPr>
                  <w:rFonts w:ascii="Calibri" w:hAnsi="Calibri"/>
                  <w:sz w:val="18"/>
                  <w:szCs w:val="18"/>
                </w:rPr>
                <w:t>5</w:t>
              </w:r>
            </w:ins>
          </w:p>
        </w:tc>
        <w:tc>
          <w:tcPr>
            <w:tcW w:w="3645" w:type="dxa"/>
            <w:vAlign w:val="center"/>
            <w:tcPrChange w:id="396" w:author="Smith, Alexis@Energy" w:date="2018-12-07T15:30:00Z">
              <w:tcPr>
                <w:tcW w:w="3645" w:type="dxa"/>
                <w:vAlign w:val="center"/>
              </w:tcPr>
            </w:tcPrChange>
          </w:tcPr>
          <w:p w14:paraId="2F41BF8B" w14:textId="77777777" w:rsidR="006A4662" w:rsidRPr="00E15104" w:rsidRDefault="006A4662" w:rsidP="006A4662">
            <w:pPr>
              <w:rPr>
                <w:ins w:id="397" w:author="Ferris, Todd@Energy" w:date="2018-11-19T15:32:00Z"/>
                <w:rFonts w:ascii="Calibri" w:hAnsi="Calibri"/>
                <w:sz w:val="18"/>
                <w:szCs w:val="18"/>
              </w:rPr>
            </w:pPr>
            <w:ins w:id="398" w:author="Ferris, Todd@Energy" w:date="2018-11-19T15:32:00Z">
              <w:r w:rsidRPr="00E15104">
                <w:rPr>
                  <w:rFonts w:ascii="Calibri" w:hAnsi="Calibri"/>
                  <w:sz w:val="18"/>
                  <w:szCs w:val="18"/>
                </w:rPr>
                <w:t>Compliance Statement:</w:t>
              </w:r>
            </w:ins>
          </w:p>
        </w:tc>
        <w:tc>
          <w:tcPr>
            <w:tcW w:w="6660" w:type="dxa"/>
            <w:vAlign w:val="center"/>
            <w:tcPrChange w:id="399" w:author="Smith, Alexis@Energy" w:date="2018-12-07T15:30:00Z">
              <w:tcPr>
                <w:tcW w:w="6953" w:type="dxa"/>
                <w:vAlign w:val="center"/>
              </w:tcPr>
            </w:tcPrChange>
          </w:tcPr>
          <w:p w14:paraId="085E06C6" w14:textId="77777777" w:rsidR="006A4662" w:rsidRPr="00E15104" w:rsidRDefault="006A4662" w:rsidP="006A4662">
            <w:pPr>
              <w:rPr>
                <w:ins w:id="400" w:author="Ferris, Todd@Energy" w:date="2018-11-19T15:32:00Z"/>
                <w:rFonts w:ascii="Calibri" w:hAnsi="Calibri"/>
                <w:sz w:val="18"/>
                <w:szCs w:val="18"/>
              </w:rPr>
            </w:pPr>
          </w:p>
        </w:tc>
      </w:tr>
      <w:tr w:rsidR="006A4662" w:rsidRPr="00654FF3" w14:paraId="7E6895B0" w14:textId="77777777" w:rsidTr="000B4623">
        <w:trPr>
          <w:trHeight w:val="144"/>
          <w:ins w:id="401" w:author="Ferris, Todd@Energy" w:date="2018-11-19T15:32:00Z"/>
          <w:trPrChange w:id="402" w:author="Smith, Alexis@Energy" w:date="2018-12-07T15:30:00Z">
            <w:trPr>
              <w:trHeight w:val="144"/>
            </w:trPr>
          </w:trPrChange>
        </w:trPr>
        <w:tc>
          <w:tcPr>
            <w:tcW w:w="10795" w:type="dxa"/>
            <w:gridSpan w:val="3"/>
            <w:vAlign w:val="center"/>
            <w:tcPrChange w:id="403" w:author="Smith, Alexis@Energy" w:date="2018-12-07T15:30:00Z">
              <w:tcPr>
                <w:tcW w:w="11088" w:type="dxa"/>
                <w:gridSpan w:val="3"/>
                <w:vAlign w:val="center"/>
              </w:tcPr>
            </w:tcPrChange>
          </w:tcPr>
          <w:p w14:paraId="3ADE54D0" w14:textId="52098073" w:rsidR="006A4662" w:rsidRPr="00654FF3" w:rsidRDefault="006A4662" w:rsidP="00B44CD6">
            <w:pPr>
              <w:rPr>
                <w:ins w:id="404" w:author="Ferris, Todd@Energy" w:date="2018-11-19T15:32:00Z"/>
                <w:rFonts w:ascii="Calibri" w:hAnsi="Calibri"/>
                <w:b/>
                <w:sz w:val="18"/>
                <w:szCs w:val="18"/>
              </w:rPr>
            </w:pPr>
            <w:ins w:id="405" w:author="Ferris, Todd@Energy" w:date="2018-11-19T15:32: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del w:id="406" w:author="Smith, Alexis@Energy" w:date="2019-01-04T08:05:00Z">
                <w:r w:rsidRPr="00654FF3" w:rsidDel="00B44CD6">
                  <w:rPr>
                    <w:rFonts w:ascii="Calibri" w:hAnsi="Calibri"/>
                    <w:b/>
                    <w:sz w:val="18"/>
                    <w:szCs w:val="18"/>
                  </w:rPr>
                  <w:delText>1</w:delText>
                </w:r>
              </w:del>
            </w:ins>
            <w:ins w:id="407" w:author="Smith, Alexis@Energy" w:date="2019-01-04T08:05:00Z">
              <w:r w:rsidR="00B44CD6">
                <w:rPr>
                  <w:rFonts w:ascii="Calibri" w:hAnsi="Calibri"/>
                  <w:b/>
                  <w:sz w:val="18"/>
                  <w:szCs w:val="18"/>
                </w:rPr>
                <w:t>2</w:t>
              </w:r>
            </w:ins>
            <w:ins w:id="408" w:author="Ferris, Todd@Energy" w:date="2018-11-19T15:32:00Z">
              <w:r w:rsidRPr="00654FF3">
                <w:rPr>
                  <w:rFonts w:ascii="Calibri" w:hAnsi="Calibri"/>
                  <w:b/>
                  <w:sz w:val="18"/>
                  <w:szCs w:val="18"/>
                </w:rPr>
                <w:t>R.</w:t>
              </w:r>
            </w:ins>
          </w:p>
        </w:tc>
      </w:tr>
    </w:tbl>
    <w:p w14:paraId="08513099" w14:textId="77777777" w:rsidR="006A4662" w:rsidRPr="00632531"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409" w:author="Smith, Alexis@Energy" w:date="2018-12-07T15:30: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00"/>
        <w:gridCol w:w="7627"/>
        <w:tblGridChange w:id="410">
          <w:tblGrid>
            <w:gridCol w:w="468"/>
            <w:gridCol w:w="2700"/>
            <w:gridCol w:w="7920"/>
          </w:tblGrid>
        </w:tblGridChange>
      </w:tblGrid>
      <w:tr w:rsidR="0001140B" w:rsidRPr="00903938" w:rsidDel="004E3E8B" w14:paraId="3F8969F3" w14:textId="77777777" w:rsidTr="000B4623">
        <w:trPr>
          <w:trHeight w:val="144"/>
          <w:trPrChange w:id="411" w:author="Smith, Alexis@Energy" w:date="2018-12-07T15:30: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412" w:author="Smith, Alexis@Energy" w:date="2018-12-07T15:30: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3F8969F2" w14:textId="49080C5C" w:rsidR="0001140B" w:rsidRPr="00903938" w:rsidDel="004E3E8B" w:rsidRDefault="009B0EBF" w:rsidP="009B0EBF">
            <w:pPr>
              <w:rPr>
                <w:rFonts w:ascii="Calibri" w:hAnsi="Calibri"/>
                <w:szCs w:val="18"/>
              </w:rPr>
            </w:pPr>
            <w:ins w:id="413" w:author="Ferris, Todd@Energy" w:date="2018-11-19T15:54:00Z">
              <w:r>
                <w:rPr>
                  <w:rFonts w:ascii="Calibri" w:hAnsi="Calibri"/>
                  <w:b/>
                  <w:szCs w:val="18"/>
                </w:rPr>
                <w:t>G</w:t>
              </w:r>
            </w:ins>
            <w:del w:id="414" w:author="Ferris, Todd@Energy" w:date="2018-11-19T15:54:00Z">
              <w:r w:rsidDel="009B0EBF">
                <w:rPr>
                  <w:rFonts w:ascii="Calibri" w:hAnsi="Calibri"/>
                  <w:b/>
                  <w:szCs w:val="18"/>
                </w:rPr>
                <w:delText>E</w:delText>
              </w:r>
            </w:del>
            <w:r w:rsidR="0001140B" w:rsidRPr="00903938">
              <w:rPr>
                <w:rFonts w:ascii="Calibri" w:hAnsi="Calibri"/>
                <w:b/>
                <w:szCs w:val="18"/>
              </w:rPr>
              <w:t xml:space="preserve">. Verified </w:t>
            </w:r>
            <w:ins w:id="415" w:author="Ferris, Todd@Energy" w:date="2018-11-19T15:59:00Z">
              <w:r>
                <w:rPr>
                  <w:rFonts w:ascii="Calibri" w:hAnsi="Calibri"/>
                  <w:b/>
                  <w:szCs w:val="18"/>
                </w:rPr>
                <w:t>Space Conditioning</w:t>
              </w:r>
            </w:ins>
            <w:del w:id="416" w:author="Ferris, Todd@Energy" w:date="2018-11-19T16:00:00Z">
              <w:r w:rsidR="0001140B" w:rsidRPr="00903938" w:rsidDel="009B0EBF">
                <w:rPr>
                  <w:rFonts w:ascii="Calibri" w:hAnsi="Calibri"/>
                  <w:b/>
                  <w:szCs w:val="18"/>
                </w:rPr>
                <w:delText>Cooling</w:delText>
              </w:r>
            </w:del>
            <w:r w:rsidR="0001140B" w:rsidRPr="00903938">
              <w:rPr>
                <w:rFonts w:ascii="Calibri" w:hAnsi="Calibri"/>
                <w:b/>
                <w:szCs w:val="18"/>
              </w:rPr>
              <w:t xml:space="preserve"> System Air Handler</w:t>
            </w:r>
            <w:ins w:id="417" w:author="Ferris, Todd@Energy" w:date="2018-11-19T16:00:00Z">
              <w:r>
                <w:rPr>
                  <w:rFonts w:ascii="Calibri" w:hAnsi="Calibri"/>
                  <w:b/>
                  <w:szCs w:val="18"/>
                </w:rPr>
                <w:t xml:space="preserve">, </w:t>
              </w:r>
            </w:ins>
            <w:del w:id="418" w:author="Ferris, Todd@Energy" w:date="2018-11-19T16:00:00Z">
              <w:r w:rsidR="0001140B" w:rsidRPr="00903938" w:rsidDel="009B0EBF">
                <w:rPr>
                  <w:rFonts w:ascii="Calibri" w:hAnsi="Calibri"/>
                  <w:b/>
                  <w:szCs w:val="18"/>
                </w:rPr>
                <w:delText>/</w:delText>
              </w:r>
            </w:del>
            <w:r w:rsidR="0001140B" w:rsidRPr="00903938">
              <w:rPr>
                <w:rFonts w:ascii="Calibri" w:hAnsi="Calibri"/>
                <w:b/>
                <w:szCs w:val="18"/>
              </w:rPr>
              <w:t>Furnace</w:t>
            </w:r>
            <w:ins w:id="419" w:author="Ferris, Todd@Energy" w:date="2018-11-19T16:00:00Z">
              <w:r>
                <w:rPr>
                  <w:rFonts w:ascii="Calibri" w:hAnsi="Calibri"/>
                  <w:b/>
                  <w:szCs w:val="18"/>
                </w:rPr>
                <w:t xml:space="preserve"> or Fan Coil</w:t>
              </w:r>
            </w:ins>
          </w:p>
        </w:tc>
      </w:tr>
      <w:tr w:rsidR="0001140B" w:rsidRPr="006D0BCD" w14:paraId="3F8969F6" w14:textId="77777777" w:rsidTr="000B4623">
        <w:trPr>
          <w:trHeight w:val="144"/>
          <w:trPrChange w:id="420" w:author="Smith, Alexis@Energy" w:date="2018-12-07T15:30:00Z">
            <w:trPr>
              <w:trHeight w:val="144"/>
            </w:trPr>
          </w:trPrChange>
        </w:trPr>
        <w:tc>
          <w:tcPr>
            <w:tcW w:w="468" w:type="dxa"/>
            <w:vAlign w:val="center"/>
            <w:tcPrChange w:id="421" w:author="Smith, Alexis@Energy" w:date="2018-12-07T15:30:00Z">
              <w:tcPr>
                <w:tcW w:w="468" w:type="dxa"/>
                <w:vAlign w:val="center"/>
              </w:tcPr>
            </w:tcPrChange>
          </w:tcPr>
          <w:p w14:paraId="3F8969F4" w14:textId="77777777" w:rsidR="0001140B" w:rsidRPr="006D0BCD" w:rsidRDefault="0001140B" w:rsidP="0001140B">
            <w:pPr>
              <w:jc w:val="center"/>
              <w:rPr>
                <w:rFonts w:ascii="Calibri" w:hAnsi="Calibri"/>
                <w:sz w:val="18"/>
                <w:szCs w:val="18"/>
              </w:rPr>
            </w:pPr>
            <w:r>
              <w:rPr>
                <w:rFonts w:ascii="Calibri" w:hAnsi="Calibri"/>
                <w:sz w:val="18"/>
                <w:szCs w:val="18"/>
              </w:rPr>
              <w:t>01</w:t>
            </w:r>
          </w:p>
        </w:tc>
        <w:tc>
          <w:tcPr>
            <w:tcW w:w="10327" w:type="dxa"/>
            <w:gridSpan w:val="2"/>
            <w:vAlign w:val="center"/>
            <w:tcPrChange w:id="422" w:author="Smith, Alexis@Energy" w:date="2018-12-07T15:30:00Z">
              <w:tcPr>
                <w:tcW w:w="10620" w:type="dxa"/>
                <w:gridSpan w:val="2"/>
                <w:vAlign w:val="center"/>
              </w:tcPr>
            </w:tcPrChange>
          </w:tcPr>
          <w:p w14:paraId="3F8969F5" w14:textId="36275D7C" w:rsidR="0001140B" w:rsidRPr="006D0BCD" w:rsidRDefault="0001140B" w:rsidP="00F4118E">
            <w:pPr>
              <w:rPr>
                <w:rFonts w:ascii="Calibri" w:hAnsi="Calibri"/>
                <w:sz w:val="18"/>
                <w:szCs w:val="18"/>
              </w:rPr>
            </w:pPr>
            <w:r>
              <w:rPr>
                <w:rFonts w:ascii="Calibri" w:hAnsi="Calibri"/>
                <w:sz w:val="18"/>
                <w:szCs w:val="18"/>
              </w:rPr>
              <w:t>If a specific air handler</w:t>
            </w:r>
            <w:ins w:id="423" w:author="Smith, Alexis@Energy" w:date="2019-01-04T08:17:00Z">
              <w:r w:rsidR="00762F57">
                <w:rPr>
                  <w:rFonts w:ascii="Calibri" w:hAnsi="Calibri"/>
                  <w:sz w:val="18"/>
                  <w:szCs w:val="18"/>
                </w:rPr>
                <w:t>,</w:t>
              </w:r>
            </w:ins>
            <w:del w:id="424" w:author="Smith, Alexis@Energy" w:date="2019-01-04T08:17:00Z">
              <w:r w:rsidDel="00762F57">
                <w:rPr>
                  <w:rFonts w:ascii="Calibri" w:hAnsi="Calibri"/>
                  <w:sz w:val="18"/>
                  <w:szCs w:val="18"/>
                </w:rPr>
                <w:delText xml:space="preserve"> or</w:delText>
              </w:r>
            </w:del>
            <w:r>
              <w:rPr>
                <w:rFonts w:ascii="Calibri" w:hAnsi="Calibri"/>
                <w:sz w:val="18"/>
                <w:szCs w:val="18"/>
              </w:rPr>
              <w:t xml:space="preserve"> furnace </w:t>
            </w:r>
            <w:ins w:id="425" w:author="Smith, Alexis@Energy" w:date="2019-01-04T08:17:00Z">
              <w:r w:rsidR="00762F57">
                <w:rPr>
                  <w:rFonts w:ascii="Calibri" w:hAnsi="Calibri"/>
                  <w:sz w:val="18"/>
                  <w:szCs w:val="18"/>
                </w:rPr>
                <w:t xml:space="preserve">or fan coil </w:t>
              </w:r>
            </w:ins>
            <w:r>
              <w:rPr>
                <w:rFonts w:ascii="Calibri" w:hAnsi="Calibri"/>
                <w:sz w:val="18"/>
                <w:szCs w:val="18"/>
              </w:rPr>
              <w:t xml:space="preserve">is required by the </w:t>
            </w:r>
            <w:r w:rsidR="00F4118E">
              <w:rPr>
                <w:rFonts w:ascii="Calibri" w:hAnsi="Calibri"/>
                <w:sz w:val="18"/>
                <w:szCs w:val="18"/>
              </w:rPr>
              <w:t>directory used to certify product performan</w:t>
            </w:r>
            <w:r w:rsidR="00AA5DE9">
              <w:rPr>
                <w:rFonts w:ascii="Calibri" w:hAnsi="Calibri"/>
                <w:sz w:val="18"/>
                <w:szCs w:val="18"/>
              </w:rPr>
              <w:t>c</w:t>
            </w:r>
            <w:r w:rsidR="00F4118E">
              <w:rPr>
                <w:rFonts w:ascii="Calibri" w:hAnsi="Calibri"/>
                <w:sz w:val="18"/>
                <w:szCs w:val="18"/>
              </w:rPr>
              <w:t>e</w:t>
            </w:r>
            <w:r>
              <w:rPr>
                <w:rFonts w:ascii="Calibri" w:hAnsi="Calibri"/>
                <w:sz w:val="18"/>
                <w:szCs w:val="18"/>
              </w:rPr>
              <w:t>, the responsible party certifies by signing below that the installed air handler/furnace matches the equipment on the AHRI Certificate.</w:t>
            </w:r>
          </w:p>
        </w:tc>
      </w:tr>
      <w:tr w:rsidR="0001140B" w:rsidRPr="006D0BCD" w14:paraId="3F8969FA" w14:textId="77777777" w:rsidTr="000B4623">
        <w:trPr>
          <w:trHeight w:val="144"/>
          <w:trPrChange w:id="426" w:author="Smith, Alexis@Energy" w:date="2018-12-07T15:30:00Z">
            <w:trPr>
              <w:trHeight w:val="144"/>
            </w:trPr>
          </w:trPrChange>
        </w:trPr>
        <w:tc>
          <w:tcPr>
            <w:tcW w:w="468" w:type="dxa"/>
            <w:vAlign w:val="center"/>
            <w:tcPrChange w:id="427" w:author="Smith, Alexis@Energy" w:date="2018-12-07T15:30:00Z">
              <w:tcPr>
                <w:tcW w:w="468" w:type="dxa"/>
                <w:vAlign w:val="center"/>
              </w:tcPr>
            </w:tcPrChange>
          </w:tcPr>
          <w:p w14:paraId="3F8969F7"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Change w:id="428" w:author="Smith, Alexis@Energy" w:date="2018-12-07T15:30:00Z">
              <w:tcPr>
                <w:tcW w:w="2700" w:type="dxa"/>
                <w:vAlign w:val="center"/>
              </w:tcPr>
            </w:tcPrChange>
          </w:tcPr>
          <w:p w14:paraId="3F8969F8"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Change w:id="429" w:author="Smith, Alexis@Energy" w:date="2018-12-07T15:30:00Z">
              <w:tcPr>
                <w:tcW w:w="7920" w:type="dxa"/>
                <w:vAlign w:val="center"/>
              </w:tcPr>
            </w:tcPrChange>
          </w:tcPr>
          <w:p w14:paraId="58670F58"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4C477CB"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9F9" w14:textId="00344B8A" w:rsidR="0001140B" w:rsidRPr="005714E2" w:rsidRDefault="005714E2" w:rsidP="005714E2">
            <w:pPr>
              <w:pStyle w:val="ListParagraph"/>
              <w:numPr>
                <w:ilvl w:val="0"/>
                <w:numId w:val="29"/>
              </w:numPr>
              <w:rPr>
                <w:rFonts w:ascii="Calibri" w:hAnsi="Calibri"/>
                <w:sz w:val="18"/>
                <w:szCs w:val="18"/>
              </w:rPr>
            </w:pPr>
            <w:r w:rsidRPr="005714E2">
              <w:rPr>
                <w:rFonts w:ascii="Calibri" w:hAnsi="Calibri"/>
                <w:sz w:val="18"/>
                <w:szCs w:val="18"/>
                <w:u w:val="single"/>
              </w:rPr>
              <w:t>All N/A</w:t>
            </w:r>
            <w:r w:rsidRPr="005714E2">
              <w:rPr>
                <w:rFonts w:ascii="Calibri" w:hAnsi="Calibri"/>
                <w:sz w:val="18"/>
                <w:szCs w:val="18"/>
              </w:rPr>
              <w:t xml:space="preserve"> - This entire table is not applicable</w:t>
            </w:r>
          </w:p>
        </w:tc>
      </w:tr>
      <w:tr w:rsidR="004A3614" w:rsidRPr="006D0BCD" w14:paraId="3F8969FE" w14:textId="77777777" w:rsidTr="000B4623">
        <w:trPr>
          <w:trHeight w:val="144"/>
          <w:trPrChange w:id="430" w:author="Smith, Alexis@Energy" w:date="2018-12-07T15:30:00Z">
            <w:trPr>
              <w:trHeight w:val="144"/>
            </w:trPr>
          </w:trPrChange>
        </w:trPr>
        <w:tc>
          <w:tcPr>
            <w:tcW w:w="468" w:type="dxa"/>
            <w:vAlign w:val="center"/>
            <w:tcPrChange w:id="431" w:author="Smith, Alexis@Energy" w:date="2018-12-07T15:30:00Z">
              <w:tcPr>
                <w:tcW w:w="468" w:type="dxa"/>
                <w:vAlign w:val="center"/>
              </w:tcPr>
            </w:tcPrChange>
          </w:tcPr>
          <w:p w14:paraId="3F8969FB"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Change w:id="432" w:author="Smith, Alexis@Energy" w:date="2018-12-07T15:30:00Z">
              <w:tcPr>
                <w:tcW w:w="10620" w:type="dxa"/>
                <w:gridSpan w:val="2"/>
                <w:vAlign w:val="center"/>
              </w:tcPr>
            </w:tcPrChange>
          </w:tcPr>
          <w:p w14:paraId="3F8969FD" w14:textId="17750479"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00" w14:textId="77777777" w:rsidTr="000B4623">
        <w:trPr>
          <w:trHeight w:val="144"/>
          <w:trPrChange w:id="433" w:author="Smith, Alexis@Energy" w:date="2018-12-07T15:30:00Z">
            <w:trPr>
              <w:trHeight w:val="144"/>
            </w:trPr>
          </w:trPrChange>
        </w:trPr>
        <w:tc>
          <w:tcPr>
            <w:tcW w:w="10795" w:type="dxa"/>
            <w:gridSpan w:val="3"/>
            <w:vAlign w:val="center"/>
            <w:tcPrChange w:id="434" w:author="Smith, Alexis@Energy" w:date="2018-12-07T15:30:00Z">
              <w:tcPr>
                <w:tcW w:w="11088" w:type="dxa"/>
                <w:gridSpan w:val="3"/>
                <w:vAlign w:val="center"/>
              </w:tcPr>
            </w:tcPrChange>
          </w:tcPr>
          <w:p w14:paraId="3F8969FF" w14:textId="77777777" w:rsidR="0001140B" w:rsidRPr="006D0BCD" w:rsidRDefault="0001140B" w:rsidP="0001140B">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A02" w14:textId="75FBFA0B" w:rsidR="006A4662"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E4148A" w:rsidDel="004E3E8B" w14:paraId="3F896A0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05" w14:textId="7E8E3861" w:rsidR="0001140B" w:rsidRPr="00903938" w:rsidDel="004E3E8B" w:rsidRDefault="006A4662" w:rsidP="009B0EBF">
            <w:pPr>
              <w:rPr>
                <w:rFonts w:ascii="Calibri" w:hAnsi="Calibri"/>
                <w:szCs w:val="18"/>
              </w:rPr>
            </w:pPr>
            <w:del w:id="435" w:author="Smith, Alexis@Energy" w:date="2018-12-07T15:30:00Z">
              <w:r w:rsidDel="000B4623">
                <w:rPr>
                  <w:rFonts w:asciiTheme="minorHAnsi" w:hAnsiTheme="minorHAnsi"/>
                  <w:sz w:val="18"/>
                  <w:szCs w:val="18"/>
                </w:rPr>
                <w:br w:type="page"/>
              </w:r>
            </w:del>
            <w:ins w:id="436" w:author="Ferris, Todd@Energy" w:date="2018-11-19T15:54:00Z">
              <w:r w:rsidR="009B0EBF">
                <w:rPr>
                  <w:rFonts w:ascii="Calibri" w:hAnsi="Calibri"/>
                  <w:b/>
                  <w:szCs w:val="18"/>
                </w:rPr>
                <w:t>H</w:t>
              </w:r>
            </w:ins>
            <w:del w:id="437" w:author="Ferris, Todd@Energy" w:date="2018-11-19T15:54:00Z">
              <w:r w:rsidR="009B0EBF" w:rsidDel="009B0EBF">
                <w:rPr>
                  <w:rFonts w:ascii="Calibri" w:hAnsi="Calibri"/>
                  <w:b/>
                  <w:szCs w:val="18"/>
                </w:rPr>
                <w:delText>F</w:delText>
              </w:r>
            </w:del>
            <w:r w:rsidR="0001140B" w:rsidRPr="00903938">
              <w:rPr>
                <w:rFonts w:ascii="Calibri" w:hAnsi="Calibri"/>
                <w:b/>
                <w:szCs w:val="18"/>
              </w:rPr>
              <w:t xml:space="preserve">. Verified </w:t>
            </w:r>
            <w:ins w:id="438" w:author="Ferris, Todd@Energy" w:date="2018-11-19T16:01:00Z">
              <w:r w:rsidR="009B0EBF">
                <w:rPr>
                  <w:rFonts w:ascii="Calibri" w:hAnsi="Calibri"/>
                  <w:b/>
                  <w:szCs w:val="18"/>
                </w:rPr>
                <w:t>Space Conditioning</w:t>
              </w:r>
            </w:ins>
            <w:del w:id="439" w:author="Ferris, Todd@Energy" w:date="2018-11-19T16:01:00Z">
              <w:r w:rsidR="0001140B" w:rsidRPr="00903938" w:rsidDel="009B0EBF">
                <w:rPr>
                  <w:rFonts w:ascii="Calibri" w:hAnsi="Calibri"/>
                  <w:b/>
                  <w:szCs w:val="18"/>
                </w:rPr>
                <w:delText>Cooling</w:delText>
              </w:r>
            </w:del>
            <w:r w:rsidR="0001140B" w:rsidRPr="00903938">
              <w:rPr>
                <w:rFonts w:ascii="Calibri" w:hAnsi="Calibri"/>
                <w:b/>
                <w:szCs w:val="18"/>
              </w:rPr>
              <w:t xml:space="preserve"> System Time Delay Relay</w:t>
            </w:r>
          </w:p>
        </w:tc>
      </w:tr>
      <w:tr w:rsidR="0001140B" w:rsidRPr="006D0BCD" w14:paraId="3F896A09" w14:textId="77777777" w:rsidTr="000B4623">
        <w:trPr>
          <w:trHeight w:val="144"/>
        </w:trPr>
        <w:tc>
          <w:tcPr>
            <w:tcW w:w="468" w:type="dxa"/>
            <w:vAlign w:val="center"/>
          </w:tcPr>
          <w:p w14:paraId="3F896A07" w14:textId="77777777" w:rsidR="0001140B" w:rsidRPr="006D0BCD" w:rsidRDefault="0001140B" w:rsidP="0001140B">
            <w:pPr>
              <w:jc w:val="center"/>
              <w:rPr>
                <w:rFonts w:ascii="Calibri" w:hAnsi="Calibri"/>
                <w:sz w:val="18"/>
                <w:szCs w:val="18"/>
              </w:rPr>
            </w:pPr>
            <w:r w:rsidRPr="00E01779">
              <w:rPr>
                <w:rFonts w:ascii="Calibri" w:hAnsi="Calibri"/>
                <w:sz w:val="18"/>
                <w:szCs w:val="18"/>
              </w:rPr>
              <w:t>01</w:t>
            </w:r>
          </w:p>
        </w:tc>
        <w:tc>
          <w:tcPr>
            <w:tcW w:w="10327" w:type="dxa"/>
            <w:gridSpan w:val="2"/>
            <w:vAlign w:val="center"/>
          </w:tcPr>
          <w:p w14:paraId="3F896A08" w14:textId="20D5BC0B" w:rsidR="0001140B" w:rsidRPr="006D0BCD" w:rsidRDefault="0001140B" w:rsidP="00F4118E">
            <w:pPr>
              <w:rPr>
                <w:rFonts w:ascii="Calibri" w:hAnsi="Calibri"/>
                <w:sz w:val="18"/>
                <w:szCs w:val="18"/>
              </w:rPr>
            </w:pPr>
            <w:r>
              <w:rPr>
                <w:rFonts w:ascii="Calibri" w:hAnsi="Calibri"/>
                <w:sz w:val="18"/>
                <w:szCs w:val="18"/>
              </w:rPr>
              <w:t xml:space="preserve">If a Time Delay Relay is required by the </w:t>
            </w:r>
            <w:r w:rsidR="00F4118E">
              <w:rPr>
                <w:rFonts w:ascii="Calibri" w:hAnsi="Calibri"/>
                <w:sz w:val="18"/>
                <w:szCs w:val="18"/>
              </w:rPr>
              <w:t>directory used to certify product performance</w:t>
            </w:r>
            <w:r>
              <w:rPr>
                <w:rFonts w:ascii="Calibri" w:hAnsi="Calibri"/>
                <w:sz w:val="18"/>
                <w:szCs w:val="18"/>
              </w:rPr>
              <w:t>, the responsible party certifies by signing below that the Time Delay Relay is installed and has been tested to operate correctly according to the protocols of RA3.4.3.</w:t>
            </w:r>
          </w:p>
        </w:tc>
      </w:tr>
      <w:tr w:rsidR="0001140B" w:rsidRPr="006D0BCD" w14:paraId="3F896A0D" w14:textId="77777777" w:rsidTr="000B4623">
        <w:trPr>
          <w:trHeight w:val="144"/>
        </w:trPr>
        <w:tc>
          <w:tcPr>
            <w:tcW w:w="468" w:type="dxa"/>
            <w:vAlign w:val="center"/>
          </w:tcPr>
          <w:p w14:paraId="3F896A0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0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06E3CDE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6C5FC553"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A0C" w14:textId="31220541"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11" w14:textId="77777777" w:rsidTr="000B4623">
        <w:trPr>
          <w:trHeight w:val="144"/>
        </w:trPr>
        <w:tc>
          <w:tcPr>
            <w:tcW w:w="468" w:type="dxa"/>
            <w:vAlign w:val="center"/>
          </w:tcPr>
          <w:p w14:paraId="3F896A0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10" w14:textId="24DFCE7D"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13" w14:textId="77777777" w:rsidTr="000B4623">
        <w:trPr>
          <w:trHeight w:val="144"/>
        </w:trPr>
        <w:tc>
          <w:tcPr>
            <w:tcW w:w="10795" w:type="dxa"/>
            <w:gridSpan w:val="3"/>
            <w:vAlign w:val="center"/>
          </w:tcPr>
          <w:p w14:paraId="3F896A12" w14:textId="77777777" w:rsidR="0001140B" w:rsidRPr="006D0BCD" w:rsidRDefault="0001140B" w:rsidP="0001140B">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A14" w14:textId="77777777" w:rsidR="00231A21" w:rsidRPr="00903938" w:rsidRDefault="00231A21" w:rsidP="00EF5651">
      <w:pPr>
        <w:rPr>
          <w:rFonts w:asciiTheme="minorHAnsi" w:hAnsiTheme="minorHAnsi"/>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903938" w:rsidDel="004E3E8B" w14:paraId="3F896A1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15" w14:textId="5E7D841D" w:rsidR="0001140B" w:rsidRPr="00903938" w:rsidDel="004E3E8B" w:rsidRDefault="009B0EBF" w:rsidP="009B0EBF">
            <w:pPr>
              <w:rPr>
                <w:rFonts w:ascii="Calibri" w:hAnsi="Calibri"/>
                <w:szCs w:val="18"/>
              </w:rPr>
            </w:pPr>
            <w:ins w:id="440" w:author="Ferris, Todd@Energy" w:date="2018-11-19T15:55:00Z">
              <w:r>
                <w:rPr>
                  <w:rFonts w:ascii="Calibri" w:hAnsi="Calibri"/>
                  <w:b/>
                  <w:szCs w:val="18"/>
                </w:rPr>
                <w:t>I</w:t>
              </w:r>
            </w:ins>
            <w:del w:id="441" w:author="Ferris, Todd@Energy" w:date="2018-11-19T15:55:00Z">
              <w:r w:rsidDel="009B0EBF">
                <w:rPr>
                  <w:rFonts w:ascii="Calibri" w:hAnsi="Calibri"/>
                  <w:b/>
                  <w:szCs w:val="18"/>
                </w:rPr>
                <w:delText>G</w:delText>
              </w:r>
            </w:del>
            <w:r w:rsidR="0001140B" w:rsidRPr="00903938">
              <w:rPr>
                <w:rFonts w:ascii="Calibri" w:hAnsi="Calibri"/>
                <w:b/>
                <w:szCs w:val="18"/>
              </w:rPr>
              <w:t xml:space="preserve">. Verified </w:t>
            </w:r>
            <w:ins w:id="442" w:author="Ferris, Todd@Energy" w:date="2018-11-19T16:01:00Z">
              <w:r>
                <w:rPr>
                  <w:rFonts w:ascii="Calibri" w:hAnsi="Calibri"/>
                  <w:b/>
                  <w:szCs w:val="18"/>
                </w:rPr>
                <w:t>Space Conditioning</w:t>
              </w:r>
            </w:ins>
            <w:del w:id="443" w:author="Ferris, Todd@Energy" w:date="2018-11-19T16:01:00Z">
              <w:r w:rsidR="0001140B" w:rsidRPr="00903938" w:rsidDel="009B0EBF">
                <w:rPr>
                  <w:rFonts w:ascii="Calibri" w:hAnsi="Calibri"/>
                  <w:b/>
                  <w:szCs w:val="18"/>
                </w:rPr>
                <w:delText>Cooling</w:delText>
              </w:r>
            </w:del>
            <w:r w:rsidR="0001140B" w:rsidRPr="00903938">
              <w:rPr>
                <w:rFonts w:ascii="Calibri" w:hAnsi="Calibri"/>
                <w:b/>
                <w:szCs w:val="18"/>
              </w:rPr>
              <w:t xml:space="preserve"> System TXV</w:t>
            </w:r>
          </w:p>
        </w:tc>
      </w:tr>
      <w:tr w:rsidR="0001140B" w:rsidRPr="006D0BCD" w14:paraId="3F896A19" w14:textId="77777777" w:rsidTr="000B4623">
        <w:trPr>
          <w:trHeight w:val="144"/>
        </w:trPr>
        <w:tc>
          <w:tcPr>
            <w:tcW w:w="468" w:type="dxa"/>
            <w:vAlign w:val="center"/>
          </w:tcPr>
          <w:p w14:paraId="3F896A17" w14:textId="77777777" w:rsidR="0001140B" w:rsidRPr="006D0BCD" w:rsidRDefault="0001140B" w:rsidP="0001140B">
            <w:pPr>
              <w:jc w:val="center"/>
              <w:rPr>
                <w:rFonts w:ascii="Calibri" w:hAnsi="Calibri"/>
                <w:sz w:val="18"/>
                <w:szCs w:val="18"/>
              </w:rPr>
            </w:pPr>
            <w:r w:rsidRPr="00237478">
              <w:rPr>
                <w:rFonts w:ascii="Calibri" w:hAnsi="Calibri"/>
                <w:sz w:val="18"/>
                <w:szCs w:val="18"/>
              </w:rPr>
              <w:t>01</w:t>
            </w:r>
          </w:p>
        </w:tc>
        <w:tc>
          <w:tcPr>
            <w:tcW w:w="10327" w:type="dxa"/>
            <w:gridSpan w:val="2"/>
            <w:vAlign w:val="center"/>
          </w:tcPr>
          <w:p w14:paraId="3F896A18" w14:textId="429BB38F" w:rsidR="0001140B" w:rsidRPr="006D0BCD" w:rsidRDefault="0001140B" w:rsidP="00F4118E">
            <w:pPr>
              <w:rPr>
                <w:rFonts w:ascii="Calibri" w:hAnsi="Calibri"/>
                <w:sz w:val="18"/>
                <w:szCs w:val="18"/>
              </w:rPr>
            </w:pPr>
            <w:r w:rsidRPr="00237478">
              <w:rPr>
                <w:rFonts w:ascii="Calibri" w:hAnsi="Calibri"/>
                <w:sz w:val="18"/>
                <w:szCs w:val="18"/>
              </w:rPr>
              <w:t xml:space="preserve">If a TXV is required by the </w:t>
            </w:r>
            <w:r w:rsidR="00F4118E">
              <w:rPr>
                <w:rFonts w:ascii="Calibri" w:hAnsi="Calibri"/>
                <w:sz w:val="18"/>
                <w:szCs w:val="18"/>
              </w:rPr>
              <w:t>directory used to certify product performance</w:t>
            </w:r>
            <w:r w:rsidRPr="00237478">
              <w:rPr>
                <w:rFonts w:ascii="Calibri" w:hAnsi="Calibri"/>
                <w:sz w:val="18"/>
                <w:szCs w:val="18"/>
              </w:rPr>
              <w:t>, the responsible party certifies by signing below that the TXV is properly installed and has been visually verified, including proper placement of sensing bulb.</w:t>
            </w:r>
          </w:p>
        </w:tc>
      </w:tr>
      <w:tr w:rsidR="0001140B" w:rsidRPr="006D0BCD" w14:paraId="3F896A1D" w14:textId="77777777" w:rsidTr="000B4623">
        <w:trPr>
          <w:trHeight w:val="144"/>
        </w:trPr>
        <w:tc>
          <w:tcPr>
            <w:tcW w:w="468" w:type="dxa"/>
            <w:vAlign w:val="center"/>
          </w:tcPr>
          <w:p w14:paraId="3F896A1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1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52FE302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C8B3E22"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A1C" w14:textId="04DB8E00"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21" w14:textId="77777777" w:rsidTr="000B4623">
        <w:trPr>
          <w:trHeight w:val="144"/>
        </w:trPr>
        <w:tc>
          <w:tcPr>
            <w:tcW w:w="468" w:type="dxa"/>
            <w:vAlign w:val="center"/>
          </w:tcPr>
          <w:p w14:paraId="3F896A1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20" w14:textId="77298982"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23" w14:textId="77777777" w:rsidTr="000B4623">
        <w:trPr>
          <w:trHeight w:val="144"/>
        </w:trPr>
        <w:tc>
          <w:tcPr>
            <w:tcW w:w="10795" w:type="dxa"/>
            <w:gridSpan w:val="3"/>
            <w:vAlign w:val="center"/>
          </w:tcPr>
          <w:p w14:paraId="3F896A22" w14:textId="77777777" w:rsidR="0001140B" w:rsidRPr="006D0BCD" w:rsidRDefault="0001140B" w:rsidP="0001140B">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A24" w14:textId="77777777" w:rsidR="00231A21" w:rsidRPr="00903938" w:rsidRDefault="00231A21" w:rsidP="00EF565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1140B" w:rsidRPr="0084687D" w14:paraId="3F896A27" w14:textId="77777777" w:rsidTr="0001140B">
        <w:trPr>
          <w:cantSplit/>
          <w:trHeight w:val="432"/>
        </w:trPr>
        <w:tc>
          <w:tcPr>
            <w:tcW w:w="5000" w:type="pct"/>
            <w:gridSpan w:val="2"/>
            <w:vAlign w:val="center"/>
          </w:tcPr>
          <w:p w14:paraId="3F896A25" w14:textId="702EF5F8" w:rsidR="0001140B" w:rsidRPr="00903938" w:rsidRDefault="009B0EBF" w:rsidP="00880CC5">
            <w:pPr>
              <w:keepNext/>
              <w:rPr>
                <w:rFonts w:ascii="Calibri" w:hAnsi="Calibri"/>
                <w:b/>
                <w:szCs w:val="18"/>
              </w:rPr>
            </w:pPr>
            <w:ins w:id="444" w:author="Ferris, Todd@Energy" w:date="2018-11-19T15:55:00Z">
              <w:r>
                <w:rPr>
                  <w:rFonts w:ascii="Calibri" w:hAnsi="Calibri"/>
                  <w:b/>
                  <w:szCs w:val="18"/>
                </w:rPr>
                <w:lastRenderedPageBreak/>
                <w:t>J</w:t>
              </w:r>
            </w:ins>
            <w:del w:id="445" w:author="Ferris, Todd@Energy" w:date="2018-11-19T15:55:00Z">
              <w:r w:rsidDel="009B0EBF">
                <w:rPr>
                  <w:rFonts w:ascii="Calibri" w:hAnsi="Calibri"/>
                  <w:b/>
                  <w:szCs w:val="18"/>
                </w:rPr>
                <w:delText>H</w:delText>
              </w:r>
            </w:del>
            <w:r w:rsidR="0001140B" w:rsidRPr="00903938">
              <w:rPr>
                <w:rFonts w:ascii="Calibri" w:hAnsi="Calibri"/>
                <w:b/>
                <w:szCs w:val="18"/>
              </w:rPr>
              <w:t>. Determination of HERS Verification Compliance</w:t>
            </w:r>
          </w:p>
          <w:p w14:paraId="3F896A26" w14:textId="77777777" w:rsidR="0001140B" w:rsidRPr="0084687D" w:rsidRDefault="0001140B" w:rsidP="0001140B">
            <w:pPr>
              <w:keepNext/>
              <w:spacing w:after="60"/>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01140B" w:rsidRPr="0084687D" w14:paraId="3F896A2A" w14:textId="77777777" w:rsidTr="0001140B">
        <w:trPr>
          <w:cantSplit/>
          <w:trHeight w:val="144"/>
        </w:trPr>
        <w:tc>
          <w:tcPr>
            <w:tcW w:w="253" w:type="pct"/>
            <w:vAlign w:val="center"/>
          </w:tcPr>
          <w:p w14:paraId="3F896A28" w14:textId="77777777" w:rsidR="0001140B" w:rsidRPr="0084687D" w:rsidDel="00C76C40" w:rsidRDefault="0001140B" w:rsidP="0001140B">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3F896A29" w14:textId="77777777" w:rsidR="0001140B" w:rsidRPr="0084687D" w:rsidRDefault="0001140B" w:rsidP="0001140B">
            <w:pPr>
              <w:keepNext/>
              <w:rPr>
                <w:rFonts w:ascii="Calibri" w:hAnsi="Calibri"/>
                <w:sz w:val="18"/>
                <w:szCs w:val="18"/>
              </w:rPr>
            </w:pPr>
          </w:p>
        </w:tc>
      </w:tr>
    </w:tbl>
    <w:p w14:paraId="3F896A2B" w14:textId="77777777" w:rsidR="00231A21" w:rsidRDefault="00231A21" w:rsidP="00EF5651">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8D3F64" w14:paraId="3F896A2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t>Documentation Author's Declaration Statement</w:t>
            </w:r>
          </w:p>
        </w:tc>
      </w:tr>
      <w:tr w:rsidR="008D3F64" w14:paraId="3F896A30" w14:textId="77777777" w:rsidTr="000B4623">
        <w:trPr>
          <w:trHeight w:val="2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F" w14:textId="77777777" w:rsidR="008D3F64" w:rsidRDefault="008D3F64" w:rsidP="00903938">
            <w:pPr>
              <w:numPr>
                <w:ilvl w:val="0"/>
                <w:numId w:val="8"/>
              </w:numPr>
              <w:ind w:left="271" w:hanging="288"/>
              <w:rPr>
                <w:rFonts w:asciiTheme="minorHAnsi" w:hAnsiTheme="minorHAnsi"/>
                <w:sz w:val="18"/>
                <w:szCs w:val="18"/>
              </w:rPr>
            </w:pPr>
            <w:r>
              <w:rPr>
                <w:rFonts w:asciiTheme="minorHAnsi" w:hAnsiTheme="minorHAnsi"/>
                <w:sz w:val="18"/>
                <w:szCs w:val="18"/>
              </w:rPr>
              <w:t>I certify that this Certificate of Verification documentation is accurate and complete.</w:t>
            </w:r>
          </w:p>
        </w:tc>
      </w:tr>
      <w:tr w:rsidR="008D3F64" w14:paraId="3F896A33"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1" w14:textId="77777777" w:rsidR="008D3F64" w:rsidRDefault="008D3F64">
            <w:pPr>
              <w:rPr>
                <w:rFonts w:asciiTheme="minorHAnsi" w:hAnsiTheme="minorHAnsi"/>
                <w:sz w:val="14"/>
                <w:szCs w:val="14"/>
              </w:rPr>
            </w:pPr>
            <w:r>
              <w:rPr>
                <w:rFonts w:asciiTheme="minorHAnsi" w:hAnsi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2" w14:textId="77777777" w:rsidR="008D3F64" w:rsidRDefault="008D3F64">
            <w:pPr>
              <w:rPr>
                <w:rFonts w:asciiTheme="minorHAnsi" w:hAnsiTheme="minorHAnsi"/>
                <w:sz w:val="14"/>
                <w:szCs w:val="14"/>
              </w:rPr>
            </w:pPr>
            <w:r>
              <w:rPr>
                <w:rFonts w:asciiTheme="minorHAnsi" w:hAnsiTheme="minorHAnsi"/>
                <w:sz w:val="14"/>
                <w:szCs w:val="14"/>
              </w:rPr>
              <w:t>Documentation Author Signature:</w:t>
            </w:r>
          </w:p>
        </w:tc>
      </w:tr>
      <w:tr w:rsidR="008D3F64" w14:paraId="3F896A36"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4" w14:textId="77777777" w:rsidR="008D3F64" w:rsidRDefault="008D3F64">
            <w:pPr>
              <w:rPr>
                <w:rFonts w:asciiTheme="minorHAnsi" w:hAnsiTheme="minorHAnsi"/>
                <w:sz w:val="14"/>
                <w:szCs w:val="14"/>
              </w:rPr>
            </w:pPr>
            <w:r>
              <w:rPr>
                <w:rFonts w:asciiTheme="minorHAnsi" w:hAnsi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5" w14:textId="77777777" w:rsidR="008D3F64" w:rsidRDefault="008D3F64">
            <w:pPr>
              <w:rPr>
                <w:rFonts w:asciiTheme="minorHAnsi" w:hAnsiTheme="minorHAnsi"/>
                <w:sz w:val="14"/>
                <w:szCs w:val="14"/>
              </w:rPr>
            </w:pPr>
            <w:r>
              <w:rPr>
                <w:rFonts w:asciiTheme="minorHAnsi" w:hAnsiTheme="minorHAnsi"/>
                <w:sz w:val="14"/>
                <w:szCs w:val="14"/>
              </w:rPr>
              <w:t>Date Signed:</w:t>
            </w:r>
          </w:p>
        </w:tc>
      </w:tr>
      <w:tr w:rsidR="008D3F64" w14:paraId="3F896A39"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7" w14:textId="77777777" w:rsidR="008D3F64" w:rsidRDefault="008D3F64">
            <w:pPr>
              <w:rPr>
                <w:rFonts w:asciiTheme="minorHAnsi" w:hAnsiTheme="minorHAnsi"/>
                <w:sz w:val="14"/>
                <w:szCs w:val="14"/>
              </w:rPr>
            </w:pPr>
            <w:r>
              <w:rPr>
                <w:rFonts w:asciiTheme="minorHAnsi" w:hAnsi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8" w14:textId="77777777" w:rsidR="008D3F64" w:rsidRDefault="008D3F64">
            <w:pPr>
              <w:rPr>
                <w:rFonts w:asciiTheme="minorHAnsi" w:hAnsiTheme="minorHAnsi"/>
                <w:sz w:val="14"/>
                <w:szCs w:val="14"/>
              </w:rPr>
            </w:pPr>
            <w:r>
              <w:rPr>
                <w:rFonts w:asciiTheme="minorHAnsi" w:hAnsiTheme="minorHAnsi"/>
                <w:sz w:val="14"/>
                <w:szCs w:val="14"/>
              </w:rPr>
              <w:t>CEA/HERS Certification Information (if applicable):</w:t>
            </w:r>
          </w:p>
        </w:tc>
      </w:tr>
      <w:tr w:rsidR="008D3F64" w14:paraId="3F896A3C"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A" w14:textId="77777777" w:rsidR="008D3F64" w:rsidRDefault="008D3F64">
            <w:pPr>
              <w:rPr>
                <w:rFonts w:asciiTheme="minorHAnsi" w:hAnsiTheme="minorHAnsi"/>
                <w:sz w:val="14"/>
                <w:szCs w:val="14"/>
              </w:rPr>
            </w:pPr>
            <w:r>
              <w:rPr>
                <w:rFonts w:asciiTheme="minorHAnsi" w:hAnsi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B" w14:textId="77777777" w:rsidR="008D3F64" w:rsidRDefault="008D3F64">
            <w:pPr>
              <w:rPr>
                <w:rFonts w:asciiTheme="minorHAnsi" w:hAnsiTheme="minorHAnsi"/>
                <w:sz w:val="14"/>
                <w:szCs w:val="14"/>
              </w:rPr>
            </w:pPr>
            <w:r>
              <w:rPr>
                <w:rFonts w:asciiTheme="minorHAnsi" w:hAnsiTheme="minorHAnsi"/>
                <w:sz w:val="14"/>
                <w:szCs w:val="14"/>
              </w:rPr>
              <w:t>Phone:</w:t>
            </w:r>
          </w:p>
        </w:tc>
      </w:tr>
      <w:tr w:rsidR="008D3F64" w14:paraId="3F896A3E" w14:textId="77777777" w:rsidTr="000B4623">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3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8D3F64" w14:paraId="3F896A45" w14:textId="77777777" w:rsidTr="000B4623">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3F" w14:textId="77777777" w:rsidR="008D3F64" w:rsidRDefault="008D3F64" w:rsidP="00903938">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3F896A40"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F896A41"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3F896A42"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F896A43"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F896A44"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8D3F64" w14:paraId="3F896A47" w14:textId="77777777" w:rsidTr="000B4623">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6"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Pr>
                <w:rFonts w:asciiTheme="minorHAnsi" w:hAnsiTheme="minorHAnsi" w:cs="Arial"/>
                <w:b/>
                <w:caps/>
                <w:sz w:val="18"/>
                <w:szCs w:val="18"/>
              </w:rPr>
              <w:t>BUILDER OR INSTALLER INFORMATION AS SHOWN ON THE CERTIFICATE OF INSTALLATION</w:t>
            </w:r>
          </w:p>
        </w:tc>
      </w:tr>
      <w:tr w:rsidR="008D3F64" w14:paraId="3F896A49"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8"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Company Name (Installing Subcontractor, General Contractor, or Builder/Owner):</w:t>
            </w:r>
          </w:p>
        </w:tc>
      </w:tr>
      <w:tr w:rsidR="008D3F64" w14:paraId="3F896A4C" w14:textId="77777777" w:rsidTr="000B4623">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A"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B"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CSLB License:</w:t>
            </w:r>
          </w:p>
        </w:tc>
      </w:tr>
      <w:tr w:rsidR="008D3F64" w14:paraId="3F896A4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4D"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8D3F64" w14:paraId="3F896A51"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4F"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 (if applicable):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0" w14:textId="32E1A155"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Dwelling Test Status in Sample Group (if applicable)</w:t>
            </w:r>
            <w:r w:rsidR="00EA3AFA">
              <w:rPr>
                <w:rFonts w:asciiTheme="minorHAnsi" w:hAnsiTheme="minorHAnsi"/>
                <w:sz w:val="14"/>
                <w:szCs w:val="14"/>
              </w:rPr>
              <w:t>:</w:t>
            </w:r>
          </w:p>
        </w:tc>
      </w:tr>
      <w:tr w:rsidR="008D3F64" w14:paraId="3F896A53"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52"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8D3F64" w14:paraId="3F896A55"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4" w14:textId="77777777" w:rsidR="008D3F64" w:rsidRDefault="008D3F6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HERS Rater Company Name:</w:t>
            </w:r>
          </w:p>
        </w:tc>
      </w:tr>
      <w:tr w:rsidR="008D3F64" w14:paraId="3F896A58"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6"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7"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Signature:</w:t>
            </w:r>
          </w:p>
        </w:tc>
      </w:tr>
      <w:tr w:rsidR="008D3F64" w14:paraId="3F896A5B"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9" w14:textId="14F6F992"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Certification Number w/ this HERS Provider</w:t>
            </w:r>
            <w:r w:rsidR="00EA3AFA">
              <w:rPr>
                <w:rFonts w:asciiTheme="minorHAns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A"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3F896A5C" w14:textId="77777777" w:rsidR="00850428" w:rsidRPr="00850428" w:rsidRDefault="00850428"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Theme="minorHAnsi" w:hAnsiTheme="minorHAnsi" w:cs="Arial"/>
          <w:bCs/>
          <w:caps/>
          <w:sz w:val="18"/>
          <w:szCs w:val="18"/>
        </w:rPr>
      </w:pPr>
    </w:p>
    <w:p w14:paraId="3F896A5D" w14:textId="77777777" w:rsidR="00370F0D" w:rsidRPr="00850428" w:rsidRDefault="00370F0D" w:rsidP="00F75D5C">
      <w:pPr>
        <w:rPr>
          <w:rFonts w:asciiTheme="minorHAnsi" w:hAnsiTheme="minorHAnsi"/>
          <w:sz w:val="18"/>
          <w:szCs w:val="18"/>
        </w:rPr>
        <w:sectPr w:rsidR="00370F0D" w:rsidRPr="00850428" w:rsidSect="00003D96">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3F896A5E" w14:textId="77777777" w:rsidR="00325ACD" w:rsidRPr="00903938" w:rsidRDefault="00880CC5" w:rsidP="00880CC5">
      <w:pPr>
        <w:jc w:val="center"/>
        <w:rPr>
          <w:rFonts w:asciiTheme="minorHAnsi" w:hAnsiTheme="minorHAnsi"/>
          <w:b/>
          <w:szCs w:val="18"/>
        </w:rPr>
      </w:pPr>
      <w:r w:rsidRPr="00903938">
        <w:rPr>
          <w:rFonts w:asciiTheme="minorHAnsi" w:hAnsiTheme="minorHAnsi"/>
          <w:b/>
          <w:szCs w:val="18"/>
        </w:rPr>
        <w:t>CF3R-MCH-26-H User Instructions</w:t>
      </w:r>
    </w:p>
    <w:p w14:paraId="3F896A5F" w14:textId="5C065778" w:rsidR="00CD0342" w:rsidRDefault="00CD0342" w:rsidP="00CD0342">
      <w:pPr>
        <w:rPr>
          <w:rFonts w:ascii="Calibri" w:hAnsi="Calibri"/>
          <w:b/>
          <w:sz w:val="18"/>
          <w:szCs w:val="18"/>
        </w:rPr>
      </w:pPr>
    </w:p>
    <w:p w14:paraId="476C2485" w14:textId="77777777" w:rsidR="008117D3" w:rsidRDefault="008117D3" w:rsidP="008117D3">
      <w:pPr>
        <w:rPr>
          <w:rFonts w:ascii="Calibri" w:hAnsi="Calibri"/>
          <w:szCs w:val="18"/>
        </w:rPr>
      </w:pPr>
      <w:r w:rsidRPr="00D12B0A">
        <w:rPr>
          <w:rFonts w:ascii="Calibri" w:hAnsi="Calibri"/>
          <w:b/>
          <w:szCs w:val="18"/>
        </w:rPr>
        <w:t>Section A. System Information</w:t>
      </w:r>
    </w:p>
    <w:p w14:paraId="1AC1D9C3" w14:textId="77777777" w:rsidR="008117D3" w:rsidRPr="00CF3F12" w:rsidRDefault="008117D3" w:rsidP="008117D3">
      <w:pPr>
        <w:pStyle w:val="ListParagraph"/>
        <w:numPr>
          <w:ilvl w:val="0"/>
          <w:numId w:val="22"/>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p>
    <w:p w14:paraId="19CBC058" w14:textId="438D13AA" w:rsidR="008117D3" w:rsidRDefault="008117D3" w:rsidP="008117D3">
      <w:pPr>
        <w:pStyle w:val="ListParagraph"/>
        <w:numPr>
          <w:ilvl w:val="0"/>
          <w:numId w:val="22"/>
        </w:numPr>
        <w:rPr>
          <w:ins w:id="456" w:author="Smith, Alexis@Energy" w:date="2019-01-07T08:11:00Z"/>
          <w:rFonts w:ascii="Calibri" w:hAnsi="Calibri"/>
        </w:rPr>
      </w:pPr>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p>
    <w:p w14:paraId="16382E9C" w14:textId="114C88F6" w:rsidR="00114058" w:rsidRPr="00114058" w:rsidRDefault="00114058" w:rsidP="00114058">
      <w:pPr>
        <w:pStyle w:val="ListParagraph"/>
        <w:numPr>
          <w:ilvl w:val="0"/>
          <w:numId w:val="22"/>
        </w:numPr>
        <w:rPr>
          <w:ins w:id="457" w:author="Ferris, Todd@Energy" w:date="2018-11-19T08:55:00Z"/>
          <w:rFonts w:ascii="Calibri" w:hAnsi="Calibri"/>
        </w:rPr>
      </w:pPr>
      <w:ins w:id="458" w:author="Smith, Alexis@Energy" w:date="2019-01-07T08:11:00Z">
        <w:r w:rsidRPr="00114058">
          <w:rPr>
            <w:rFonts w:asciiTheme="minorHAnsi" w:hAnsiTheme="minorHAnsi"/>
            <w:szCs w:val="18"/>
          </w:rPr>
          <w:t>Indoor Unit Name:</w:t>
        </w:r>
        <w:r w:rsidRPr="00114058">
          <w:rPr>
            <w:rFonts w:ascii="Calibri" w:hAnsi="Calibri"/>
          </w:rPr>
          <w:t xml:space="preserve"> </w:t>
        </w:r>
        <w:r w:rsidRPr="005B2538">
          <w:rPr>
            <w:rFonts w:ascii="Calibri" w:hAnsi="Calibri"/>
          </w:rPr>
          <w:t>This field is filled out automatically. It is referenced from the CF2R-MCH-01, which must be completed prior to this document.</w:t>
        </w:r>
      </w:ins>
    </w:p>
    <w:p w14:paraId="389EB3C8" w14:textId="77777777" w:rsidR="008117D3" w:rsidRPr="003F598E" w:rsidRDefault="008117D3" w:rsidP="008117D3">
      <w:pPr>
        <w:pStyle w:val="ListParagraph"/>
        <w:numPr>
          <w:ilvl w:val="0"/>
          <w:numId w:val="22"/>
        </w:numPr>
        <w:rPr>
          <w:ins w:id="459" w:author="Ferris, Todd@Energy" w:date="2018-05-25T13:58:00Z"/>
          <w:rFonts w:ascii="Calibri" w:hAnsi="Calibri"/>
          <w:szCs w:val="18"/>
        </w:rPr>
      </w:pPr>
      <w:r w:rsidRPr="00CF3F12">
        <w:rPr>
          <w:rFonts w:asciiTheme="minorHAnsi" w:hAnsiTheme="minorHAnsi"/>
          <w:szCs w:val="18"/>
        </w:rPr>
        <w:t xml:space="preserve">Status: SEER </w:t>
      </w:r>
      <w:del w:id="460" w:author="Ferris, Todd@Energy" w:date="2018-05-25T13:58:00Z">
        <w:r w:rsidRPr="00CF3F12" w:rsidDel="00411E6B">
          <w:rPr>
            <w:rFonts w:asciiTheme="minorHAnsi" w:hAnsiTheme="minorHAnsi"/>
            <w:szCs w:val="18"/>
          </w:rPr>
          <w:delText>an</w:delText>
        </w:r>
      </w:del>
      <w:del w:id="461" w:author="Ferris, Todd@Energy" w:date="2018-05-25T13:59:00Z">
        <w:r w:rsidRPr="00CF3F12" w:rsidDel="00411E6B">
          <w:rPr>
            <w:rFonts w:asciiTheme="minorHAnsi" w:hAnsiTheme="minorHAnsi"/>
            <w:szCs w:val="18"/>
          </w:rPr>
          <w:delText xml:space="preserve">d EER </w:delText>
        </w:r>
      </w:del>
      <w:r w:rsidRPr="00CF3F12">
        <w:rPr>
          <w:rFonts w:asciiTheme="minorHAnsi" w:hAnsiTheme="minorHAnsi"/>
          <w:szCs w:val="18"/>
        </w:rPr>
        <w:t xml:space="preserve">performance compliance credit check: </w:t>
      </w:r>
      <w:r w:rsidRPr="00CF3F12">
        <w:rPr>
          <w:rFonts w:ascii="Calibri" w:hAnsi="Calibri"/>
        </w:rPr>
        <w:t xml:space="preserve">This field is filled out automatically. It is referenced from the CF2R-MCH-01, which must be completed prior to this document. </w:t>
      </w:r>
    </w:p>
    <w:p w14:paraId="3B63C1E5" w14:textId="77777777" w:rsidR="008117D3" w:rsidRPr="00ED0EDA" w:rsidRDefault="008117D3" w:rsidP="008117D3">
      <w:pPr>
        <w:pStyle w:val="ListParagraph"/>
        <w:numPr>
          <w:ilvl w:val="0"/>
          <w:numId w:val="22"/>
        </w:numPr>
        <w:rPr>
          <w:ins w:id="462" w:author="Ferris, Todd@Energy" w:date="2018-05-25T13:58:00Z"/>
          <w:rFonts w:ascii="Calibri" w:hAnsi="Calibri"/>
          <w:szCs w:val="18"/>
        </w:rPr>
      </w:pPr>
      <w:ins w:id="463" w:author="Ferris, Todd@Energy" w:date="2018-05-25T13:58:00Z">
        <w:r w:rsidRPr="00CF3F12">
          <w:rPr>
            <w:rFonts w:asciiTheme="minorHAnsi" w:hAnsiTheme="minorHAnsi"/>
            <w:szCs w:val="18"/>
          </w:rPr>
          <w:t xml:space="preserve">Status: EER performance compliance credit check: </w:t>
        </w:r>
        <w:r w:rsidRPr="00CF3F12">
          <w:rPr>
            <w:rFonts w:ascii="Calibri" w:hAnsi="Calibri"/>
          </w:rPr>
          <w:t xml:space="preserve">This field is filled out automatically. It is referenced from the CF2R-MCH-01, which must be completed prior to this document. </w:t>
        </w:r>
      </w:ins>
    </w:p>
    <w:p w14:paraId="7D12378B" w14:textId="77777777" w:rsidR="008117D3" w:rsidRPr="00CF3F12" w:rsidRDefault="008117D3" w:rsidP="008117D3">
      <w:pPr>
        <w:pStyle w:val="ListParagraph"/>
        <w:numPr>
          <w:ilvl w:val="0"/>
          <w:numId w:val="22"/>
        </w:numPr>
        <w:rPr>
          <w:rFonts w:ascii="Calibri" w:hAnsi="Calibri"/>
          <w:szCs w:val="18"/>
        </w:rPr>
      </w:pPr>
      <w:ins w:id="464" w:author="Ferris, Todd@Energy" w:date="2018-05-25T13:59:00Z">
        <w:r w:rsidRPr="00CF3F12">
          <w:rPr>
            <w:rFonts w:asciiTheme="minorHAnsi" w:hAnsiTheme="minorHAnsi"/>
            <w:szCs w:val="18"/>
          </w:rPr>
          <w:t xml:space="preserve">Status: </w:t>
        </w:r>
      </w:ins>
      <w:ins w:id="465" w:author="Ferris, Todd@Energy" w:date="2018-05-25T14:00:00Z">
        <w:r w:rsidRPr="006C1B1B">
          <w:rPr>
            <w:rFonts w:asciiTheme="minorHAnsi" w:hAnsiTheme="minorHAnsi"/>
            <w:szCs w:val="18"/>
          </w:rPr>
          <w:t>Heat Pump Heating Output Performance Compliance Check</w:t>
        </w:r>
      </w:ins>
      <w:ins w:id="466" w:author="Ferris, Todd@Energy" w:date="2018-05-25T13:59:00Z">
        <w:r w:rsidRPr="00CF3F12">
          <w:rPr>
            <w:rFonts w:asciiTheme="minorHAnsi" w:hAnsiTheme="minorHAnsi"/>
            <w:szCs w:val="18"/>
          </w:rPr>
          <w:t xml:space="preserve">: </w:t>
        </w:r>
        <w:r w:rsidRPr="006C1B1B">
          <w:rPr>
            <w:rFonts w:asciiTheme="minorHAnsi" w:hAnsiTheme="minorHAnsi"/>
            <w:szCs w:val="18"/>
          </w:rPr>
          <w:t>This field is filled out automatically. It is referenced from the CF2R-MCH-01, which must be completed prior to this document</w:t>
        </w:r>
        <w:r w:rsidRPr="00CF3F12">
          <w:rPr>
            <w:rFonts w:ascii="Calibri" w:hAnsi="Calibri"/>
          </w:rPr>
          <w:t>.</w:t>
        </w:r>
      </w:ins>
    </w:p>
    <w:p w14:paraId="3EE9C908" w14:textId="77777777"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Directory </w:t>
      </w:r>
      <w:r>
        <w:rPr>
          <w:rFonts w:asciiTheme="minorHAnsi" w:hAnsiTheme="minorHAnsi"/>
          <w:szCs w:val="18"/>
        </w:rPr>
        <w:t>U</w:t>
      </w:r>
      <w:r w:rsidRPr="00CF3F12">
        <w:rPr>
          <w:rFonts w:asciiTheme="minorHAnsi" w:hAnsiTheme="minorHAnsi"/>
          <w:szCs w:val="18"/>
        </w:rPr>
        <w:t xml:space="preserve">sed to </w:t>
      </w:r>
      <w:r>
        <w:rPr>
          <w:rFonts w:asciiTheme="minorHAnsi" w:hAnsiTheme="minorHAnsi"/>
          <w:szCs w:val="18"/>
        </w:rPr>
        <w:t>C</w:t>
      </w:r>
      <w:r w:rsidRPr="00CF3F12">
        <w:rPr>
          <w:rFonts w:asciiTheme="minorHAnsi" w:hAnsiTheme="minorHAnsi"/>
          <w:szCs w:val="18"/>
        </w:rPr>
        <w:t xml:space="preserve">ertify </w:t>
      </w:r>
      <w:r>
        <w:rPr>
          <w:rFonts w:asciiTheme="minorHAnsi" w:hAnsiTheme="minorHAnsi"/>
          <w:szCs w:val="18"/>
        </w:rPr>
        <w:t>P</w:t>
      </w:r>
      <w:r w:rsidRPr="00CF3F12">
        <w:rPr>
          <w:rFonts w:asciiTheme="minorHAnsi" w:hAnsiTheme="minorHAnsi"/>
          <w:szCs w:val="18"/>
        </w:rPr>
        <w:t xml:space="preserve">roduct </w:t>
      </w:r>
      <w:r>
        <w:rPr>
          <w:rFonts w:asciiTheme="minorHAnsi" w:hAnsiTheme="minorHAnsi"/>
          <w:szCs w:val="18"/>
        </w:rPr>
        <w:t>P</w:t>
      </w:r>
      <w:r w:rsidRPr="00CF3F12">
        <w:rPr>
          <w:rFonts w:asciiTheme="minorHAnsi" w:hAnsiTheme="minorHAnsi"/>
          <w:szCs w:val="18"/>
        </w:rPr>
        <w:t>erformance: User to select from dropdown list the certification data base used to document equipment efficiency.</w:t>
      </w:r>
      <w:ins w:id="467" w:author="Ferris, Todd@Energy" w:date="2018-11-16T15:54:00Z">
        <w:r>
          <w:rPr>
            <w:rFonts w:asciiTheme="minorHAnsi" w:hAnsiTheme="minorHAnsi"/>
            <w:szCs w:val="18"/>
          </w:rPr>
          <w:t xml:space="preserve"> Choices are AHRI, CEC </w:t>
        </w:r>
      </w:ins>
      <w:ins w:id="468" w:author="Ferris, Todd@Energy" w:date="2018-11-16T15:55:00Z">
        <w:r>
          <w:rPr>
            <w:rFonts w:asciiTheme="minorHAnsi" w:hAnsiTheme="minorHAnsi"/>
            <w:szCs w:val="18"/>
          </w:rPr>
          <w:t>and DOE.</w:t>
        </w:r>
      </w:ins>
    </w:p>
    <w:p w14:paraId="29D2035C" w14:textId="77777777"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 xml:space="preserve">nstalled </w:t>
      </w:r>
      <w:r>
        <w:rPr>
          <w:rFonts w:asciiTheme="minorHAnsi" w:hAnsiTheme="minorHAnsi"/>
          <w:szCs w:val="18"/>
        </w:rPr>
        <w:t>S</w:t>
      </w:r>
      <w:r w:rsidRPr="00CF3F12">
        <w:rPr>
          <w:rFonts w:asciiTheme="minorHAnsi" w:hAnsiTheme="minorHAnsi"/>
          <w:szCs w:val="18"/>
        </w:rPr>
        <w:t xml:space="preserve">pace </w:t>
      </w:r>
      <w:r>
        <w:rPr>
          <w:rFonts w:asciiTheme="minorHAnsi" w:hAnsiTheme="minorHAnsi"/>
          <w:szCs w:val="18"/>
        </w:rPr>
        <w:t>C</w:t>
      </w:r>
      <w:r w:rsidRPr="00CF3F12">
        <w:rPr>
          <w:rFonts w:asciiTheme="minorHAnsi" w:hAnsiTheme="minorHAnsi"/>
          <w:szCs w:val="18"/>
        </w:rPr>
        <w:t xml:space="preserve">onditioning </w:t>
      </w:r>
      <w:r>
        <w:rPr>
          <w:rFonts w:asciiTheme="minorHAnsi" w:hAnsiTheme="minorHAnsi"/>
          <w:szCs w:val="18"/>
        </w:rPr>
        <w:t>S</w:t>
      </w:r>
      <w:r w:rsidRPr="00CF3F12">
        <w:rPr>
          <w:rFonts w:asciiTheme="minorHAnsi" w:hAnsiTheme="minorHAnsi"/>
          <w:szCs w:val="18"/>
        </w:rPr>
        <w:t xml:space="preserve">ystem: If </w:t>
      </w:r>
      <w:ins w:id="469" w:author="Ferris, Todd@Energy" w:date="2018-05-25T14:06:00Z">
        <w:r>
          <w:rPr>
            <w:rFonts w:asciiTheme="minorHAnsi" w:hAnsiTheme="minorHAnsi"/>
            <w:szCs w:val="18"/>
          </w:rPr>
          <w:t xml:space="preserve">the </w:t>
        </w:r>
      </w:ins>
      <w:ins w:id="470" w:author="Ferris, Todd@Energy" w:date="2018-05-25T14:02:00Z">
        <w:r>
          <w:rPr>
            <w:rFonts w:asciiTheme="minorHAnsi" w:hAnsiTheme="minorHAnsi"/>
            <w:szCs w:val="18"/>
          </w:rPr>
          <w:t>directory</w:t>
        </w:r>
      </w:ins>
      <w:ins w:id="471" w:author="Ferris, Todd@Energy" w:date="2018-05-25T14:06:00Z">
        <w:r>
          <w:rPr>
            <w:rFonts w:asciiTheme="minorHAnsi" w:hAnsiTheme="minorHAnsi"/>
            <w:szCs w:val="18"/>
          </w:rPr>
          <w:t xml:space="preserve"> </w:t>
        </w:r>
      </w:ins>
      <w:ins w:id="472" w:author="Ferris, Todd@Energy" w:date="2018-05-25T14:09:00Z">
        <w:r>
          <w:rPr>
            <w:rFonts w:asciiTheme="minorHAnsi" w:hAnsiTheme="minorHAnsi"/>
            <w:szCs w:val="18"/>
          </w:rPr>
          <w:t xml:space="preserve">used </w:t>
        </w:r>
      </w:ins>
      <w:ins w:id="473" w:author="Ferris, Todd@Energy" w:date="2018-05-25T14:02:00Z">
        <w:r>
          <w:rPr>
            <w:rFonts w:asciiTheme="minorHAnsi" w:hAnsiTheme="minorHAnsi"/>
            <w:szCs w:val="18"/>
          </w:rPr>
          <w:t xml:space="preserve">is </w:t>
        </w:r>
      </w:ins>
      <w:r w:rsidRPr="00CF3F12">
        <w:rPr>
          <w:rFonts w:asciiTheme="minorHAnsi" w:hAnsiTheme="minorHAnsi"/>
          <w:szCs w:val="18"/>
        </w:rPr>
        <w:t xml:space="preserve">not </w:t>
      </w:r>
      <w:del w:id="474" w:author="Ferris, Todd@Energy" w:date="2018-05-25T14:09:00Z">
        <w:r w:rsidRPr="00CF3F12" w:rsidDel="003F598E">
          <w:rPr>
            <w:rFonts w:asciiTheme="minorHAnsi" w:hAnsiTheme="minorHAnsi"/>
            <w:szCs w:val="18"/>
          </w:rPr>
          <w:delText xml:space="preserve">using </w:delText>
        </w:r>
      </w:del>
      <w:r w:rsidRPr="00CF3F12">
        <w:rPr>
          <w:rFonts w:asciiTheme="minorHAnsi" w:hAnsiTheme="minorHAnsi"/>
          <w:szCs w:val="18"/>
        </w:rPr>
        <w:t xml:space="preserve">AHRI, </w:t>
      </w:r>
      <w:del w:id="475" w:author="Ferris, Todd@Energy" w:date="2018-05-25T14:02:00Z">
        <w:r w:rsidRPr="00CF3F12" w:rsidDel="003F598E">
          <w:rPr>
            <w:rFonts w:asciiTheme="minorHAnsi" w:hAnsiTheme="minorHAnsi"/>
            <w:szCs w:val="18"/>
          </w:rPr>
          <w:delText xml:space="preserve">select </w:delText>
        </w:r>
      </w:del>
      <w:r w:rsidRPr="00CF3F12">
        <w:rPr>
          <w:rFonts w:asciiTheme="minorHAnsi" w:hAnsiTheme="minorHAnsi"/>
          <w:szCs w:val="18"/>
        </w:rPr>
        <w:t>“N/A</w:t>
      </w:r>
      <w:del w:id="476" w:author="Ferris, Todd@Energy" w:date="2018-05-25T14:03:00Z">
        <w:r w:rsidRPr="00CF3F12" w:rsidDel="003F598E">
          <w:rPr>
            <w:rFonts w:asciiTheme="minorHAnsi" w:hAnsiTheme="minorHAnsi"/>
            <w:szCs w:val="18"/>
          </w:rPr>
          <w:delText>.</w:delText>
        </w:r>
      </w:del>
      <w:r w:rsidRPr="00CF3F12">
        <w:rPr>
          <w:rFonts w:asciiTheme="minorHAnsi" w:hAnsiTheme="minorHAnsi"/>
          <w:szCs w:val="18"/>
        </w:rPr>
        <w:t>”</w:t>
      </w:r>
      <w:ins w:id="477" w:author="Ferris, Todd@Energy" w:date="2018-05-25T14:03:00Z">
        <w:r>
          <w:rPr>
            <w:rFonts w:asciiTheme="minorHAnsi" w:hAnsiTheme="minorHAnsi"/>
            <w:szCs w:val="18"/>
          </w:rPr>
          <w:t xml:space="preserve"> will automatically be entered. </w:t>
        </w:r>
      </w:ins>
      <w:del w:id="478" w:author="Ferris, Todd@Energy" w:date="2018-05-25T14:03:00Z">
        <w:r w:rsidRPr="00CF3F12" w:rsidDel="003F598E">
          <w:rPr>
            <w:rFonts w:asciiTheme="minorHAnsi" w:hAnsiTheme="minorHAnsi"/>
            <w:szCs w:val="18"/>
          </w:rPr>
          <w:delText xml:space="preserve"> </w:delText>
        </w:r>
      </w:del>
      <w:r w:rsidRPr="00CF3F12">
        <w:rPr>
          <w:rFonts w:asciiTheme="minorHAnsi" w:hAnsiTheme="minorHAnsi"/>
          <w:szCs w:val="18"/>
        </w:rPr>
        <w:t xml:space="preserve">Otherwise, enter the complete 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nstalled</w:t>
      </w:r>
      <w:r>
        <w:rPr>
          <w:rFonts w:asciiTheme="minorHAnsi" w:hAnsiTheme="minorHAnsi"/>
          <w:szCs w:val="18"/>
        </w:rPr>
        <w:t xml:space="preserve"> Space Conditioning System</w:t>
      </w:r>
      <w:r w:rsidRPr="00CF3F12">
        <w:rPr>
          <w:rFonts w:asciiTheme="minorHAnsi" w:hAnsiTheme="minorHAnsi"/>
          <w:szCs w:val="18"/>
        </w:rPr>
        <w:t>. This number represents a specific piece of equipment (e.g., package units) or combination of equipment (e.g., split systems) that must match the installed equipment.</w:t>
      </w:r>
    </w:p>
    <w:p w14:paraId="78D7B6E3" w14:textId="77777777" w:rsidR="008117D3" w:rsidRPr="001C2D6E" w:rsidRDefault="008117D3" w:rsidP="008117D3">
      <w:pPr>
        <w:pStyle w:val="Header"/>
        <w:numPr>
          <w:ilvl w:val="0"/>
          <w:numId w:val="22"/>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ins w:id="479" w:author="Ferris, Todd@Energy" w:date="2018-05-25T14:04:00Z">
        <w:r>
          <w:rPr>
            <w:rFonts w:asciiTheme="minorHAnsi" w:hAnsiTheme="minorHAnsi"/>
            <w:szCs w:val="18"/>
          </w:rPr>
          <w:t xml:space="preserve">, </w:t>
        </w:r>
      </w:ins>
      <w:del w:id="480" w:author="Ferris, Todd@Energy" w:date="2018-05-25T14:04:00Z">
        <w:r w:rsidRPr="000053B5" w:rsidDel="003F598E">
          <w:rPr>
            <w:rFonts w:asciiTheme="minorHAnsi" w:hAnsiTheme="minorHAnsi"/>
            <w:szCs w:val="18"/>
          </w:rPr>
          <w:delText>/</w:delText>
        </w:r>
      </w:del>
      <w:r w:rsidRPr="000053B5">
        <w:rPr>
          <w:rFonts w:asciiTheme="minorHAnsi" w:hAnsiTheme="minorHAnsi"/>
          <w:szCs w:val="18"/>
        </w:rPr>
        <w:t>furnace</w:t>
      </w:r>
      <w:ins w:id="481" w:author="Ferris, Todd@Energy" w:date="2018-05-25T14:04:00Z">
        <w:r>
          <w:rPr>
            <w:rFonts w:asciiTheme="minorHAnsi" w:hAnsiTheme="minorHAnsi"/>
            <w:szCs w:val="18"/>
          </w:rPr>
          <w:t xml:space="preserve"> or fan coil</w:t>
        </w:r>
      </w:ins>
      <w:r w:rsidRPr="000053B5">
        <w:rPr>
          <w:rFonts w:asciiTheme="minorHAnsi" w:hAnsiTheme="minorHAnsi"/>
          <w:szCs w:val="18"/>
        </w:rPr>
        <w:t xml:space="preserve"> make and model?</w:t>
      </w:r>
      <w:r w:rsidRPr="001C2D6E">
        <w:rPr>
          <w:rFonts w:asciiTheme="minorHAnsi" w:hAnsiTheme="minorHAnsi"/>
          <w:szCs w:val="18"/>
        </w:rPr>
        <w:t xml:space="preserve">: If not using AHRI, </w:t>
      </w:r>
      <w:r>
        <w:rPr>
          <w:rFonts w:asciiTheme="minorHAnsi" w:hAnsiTheme="minorHAnsi"/>
          <w:szCs w:val="18"/>
        </w:rPr>
        <w:t xml:space="preserve">user has the option to </w:t>
      </w:r>
      <w:r w:rsidRPr="001C2D6E">
        <w:rPr>
          <w:rFonts w:asciiTheme="minorHAnsi" w:hAnsiTheme="minorHAnsi"/>
          <w:szCs w:val="18"/>
        </w:rPr>
        <w:t>select “N/A.” Note that when using AHRI, this does not apply to package units. Sometimes, for split systems, a specific model air handler/furnace will be called out in addition to the condenser and coil. When it is, it must be installed and verified for the AHRI certificate to be valid for the installed system. Sometimes, the AHRI certificate only calls out the condenser and coil model numbers. In this case the furnace make/model need not be verified. If not, select “No”.</w:t>
      </w:r>
    </w:p>
    <w:p w14:paraId="069013D6"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r w:rsidRPr="00CF3F12">
        <w:rPr>
          <w:rFonts w:asciiTheme="minorHAnsi" w:hAnsiTheme="minorHAnsi"/>
          <w:szCs w:val="18"/>
        </w:rPr>
        <w:t xml:space="preserve">?: If not using AHRI, </w:t>
      </w:r>
      <w:r>
        <w:rPr>
          <w:rFonts w:asciiTheme="minorHAnsi" w:hAnsiTheme="minorHAnsi"/>
          <w:szCs w:val="18"/>
        </w:rPr>
        <w:t xml:space="preserve">user has the option to </w:t>
      </w:r>
      <w:r w:rsidRPr="00CF3F12">
        <w:rPr>
          <w:rFonts w:asciiTheme="minorHAnsi" w:hAnsiTheme="minorHAnsi"/>
          <w:szCs w:val="18"/>
        </w:rPr>
        <w:t>select “N/A.” If the AHRI certificate specifies that a TDR was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6055A579"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r w:rsidRPr="00CF3F12">
        <w:rPr>
          <w:rFonts w:asciiTheme="minorHAnsi" w:hAnsiTheme="minorHAnsi"/>
          <w:szCs w:val="18"/>
        </w:rPr>
        <w:t>?: If not using AHRI,</w:t>
      </w:r>
      <w:r>
        <w:rPr>
          <w:rFonts w:asciiTheme="minorHAnsi" w:hAnsiTheme="minorHAnsi"/>
          <w:szCs w:val="18"/>
        </w:rPr>
        <w:t xml:space="preserve"> user has the option to</w:t>
      </w:r>
      <w:r w:rsidRPr="00CF3F12">
        <w:rPr>
          <w:rFonts w:asciiTheme="minorHAnsi" w:hAnsiTheme="minorHAnsi"/>
          <w:szCs w:val="18"/>
        </w:rPr>
        <w:t xml:space="preserve"> select “N/A.” If the AHRI certificate specifies that a TXV was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29D16C5E" w14:textId="77777777" w:rsidR="008117D3" w:rsidRPr="00880CC5" w:rsidRDefault="008117D3" w:rsidP="00CD0342">
      <w:pPr>
        <w:rPr>
          <w:rFonts w:ascii="Calibri" w:hAnsi="Calibri"/>
          <w:b/>
          <w:sz w:val="18"/>
          <w:szCs w:val="18"/>
        </w:rPr>
      </w:pPr>
    </w:p>
    <w:p w14:paraId="36BC95F6" w14:textId="77777777" w:rsidR="008117D3" w:rsidRPr="00CF3F12" w:rsidRDefault="008117D3" w:rsidP="008117D3">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ins w:id="482" w:author="Ferris, Todd@Energy" w:date="2018-11-16T15:58:00Z">
        <w:r>
          <w:rPr>
            <w:rFonts w:ascii="Calibri" w:hAnsi="Calibri"/>
            <w:b/>
            <w:szCs w:val="18"/>
          </w:rPr>
          <w:t xml:space="preserve"> from Nameplate</w:t>
        </w:r>
      </w:ins>
    </w:p>
    <w:p w14:paraId="7BD1E145" w14:textId="77777777" w:rsidR="008117D3" w:rsidRPr="00CF3F12" w:rsidRDefault="008117D3" w:rsidP="008117D3">
      <w:pPr>
        <w:pStyle w:val="ListParagraph"/>
        <w:numPr>
          <w:ilvl w:val="0"/>
          <w:numId w:val="23"/>
        </w:numPr>
        <w:rPr>
          <w:ins w:id="483" w:author="Ferris, Todd@Energy" w:date="2018-11-19T08:57:00Z"/>
          <w:rFonts w:ascii="Calibri" w:hAnsi="Calibri"/>
        </w:rPr>
      </w:pPr>
      <w:ins w:id="484" w:author="Ferris, Todd@Energy" w:date="2018-11-19T08:57:00Z">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ins>
    </w:p>
    <w:p w14:paraId="3DBC0B47" w14:textId="77777777" w:rsidR="008117D3" w:rsidRDefault="008117D3" w:rsidP="008117D3">
      <w:pPr>
        <w:pStyle w:val="ListParagraph"/>
        <w:numPr>
          <w:ilvl w:val="0"/>
          <w:numId w:val="23"/>
        </w:numPr>
        <w:rPr>
          <w:ins w:id="485" w:author="Ferris, Todd@Energy" w:date="2018-11-19T08:57:00Z"/>
          <w:rFonts w:ascii="Calibri" w:hAnsi="Calibri"/>
        </w:rPr>
      </w:pPr>
      <w:ins w:id="486" w:author="Ferris, Todd@Energy" w:date="2018-11-19T08:57:00Z">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ins>
    </w:p>
    <w:p w14:paraId="72097C54" w14:textId="77777777" w:rsidR="008117D3" w:rsidRPr="00CF3F12" w:rsidRDefault="008117D3" w:rsidP="008117D3">
      <w:pPr>
        <w:pStyle w:val="ListParagraph"/>
        <w:numPr>
          <w:ilvl w:val="0"/>
          <w:numId w:val="23"/>
        </w:numPr>
        <w:rPr>
          <w:ins w:id="487" w:author="Ferris, Todd@Energy" w:date="2018-11-19T08:57:00Z"/>
          <w:rFonts w:ascii="Calibri" w:hAnsi="Calibri"/>
        </w:rPr>
      </w:pPr>
      <w:ins w:id="488" w:author="Ferris, Todd@Energy" w:date="2018-11-19T08:57:00Z">
        <w:r>
          <w:rPr>
            <w:rFonts w:ascii="Calibri" w:hAnsi="Calibri"/>
          </w:rPr>
          <w:t>Indoor unit Name</w:t>
        </w:r>
        <w:r w:rsidRPr="00CF3F12">
          <w:rPr>
            <w:rFonts w:ascii="Calibri" w:hAnsi="Calibri"/>
          </w:rPr>
          <w:t>: This field is filled out automatically. It is referenced from the CF2R-MCH-01, which must be completed prior to this document.</w:t>
        </w:r>
      </w:ins>
    </w:p>
    <w:p w14:paraId="70F3A50A" w14:textId="77777777" w:rsidR="008117D3" w:rsidRPr="00CF3F12" w:rsidRDefault="008117D3" w:rsidP="008117D3">
      <w:pPr>
        <w:pStyle w:val="Header"/>
        <w:numPr>
          <w:ilvl w:val="0"/>
          <w:numId w:val="23"/>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4E0F5AA8" w14:textId="77777777" w:rsidR="008117D3" w:rsidRPr="00CF3F12" w:rsidDel="00216B0A" w:rsidRDefault="008117D3" w:rsidP="008117D3">
      <w:pPr>
        <w:pStyle w:val="Header"/>
        <w:numPr>
          <w:ilvl w:val="0"/>
          <w:numId w:val="23"/>
        </w:numPr>
        <w:tabs>
          <w:tab w:val="clear" w:pos="4320"/>
          <w:tab w:val="clear" w:pos="8640"/>
        </w:tabs>
        <w:rPr>
          <w:del w:id="489" w:author="Ferris, Todd@Energy" w:date="2018-11-16T16:00:00Z"/>
          <w:rFonts w:ascii="Calibri" w:hAnsi="Calibri"/>
          <w:szCs w:val="18"/>
        </w:rPr>
      </w:pPr>
      <w:del w:id="490" w:author="Ferris, Todd@Energy" w:date="2018-11-16T16:00:00Z">
        <w:r w:rsidRPr="00CF3F12" w:rsidDel="00216B0A">
          <w:rPr>
            <w:rFonts w:ascii="Calibri" w:hAnsi="Calibri"/>
            <w:szCs w:val="18"/>
          </w:rPr>
          <w:delTex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delText>
        </w:r>
      </w:del>
    </w:p>
    <w:p w14:paraId="3E15B9C5"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62849321" w14:textId="77777777" w:rsidR="008117D3" w:rsidRPr="00CF3F12" w:rsidDel="00216B0A" w:rsidRDefault="008117D3" w:rsidP="008117D3">
      <w:pPr>
        <w:pStyle w:val="Header"/>
        <w:numPr>
          <w:ilvl w:val="0"/>
          <w:numId w:val="23"/>
        </w:numPr>
        <w:tabs>
          <w:tab w:val="clear" w:pos="4320"/>
          <w:tab w:val="clear" w:pos="8640"/>
        </w:tabs>
        <w:rPr>
          <w:del w:id="491" w:author="Ferris, Todd@Energy" w:date="2018-11-16T16:00:00Z"/>
          <w:rFonts w:ascii="Calibri" w:hAnsi="Calibri"/>
          <w:szCs w:val="18"/>
        </w:rPr>
      </w:pPr>
      <w:del w:id="492" w:author="Ferris, Todd@Energy" w:date="2018-11-16T16:00:00Z">
        <w:r w:rsidRPr="00CF3F12" w:rsidDel="00216B0A">
          <w:rPr>
            <w:rFonts w:ascii="Calibri" w:hAnsi="Calibri"/>
            <w:szCs w:val="18"/>
          </w:rPr>
          <w:delTex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delText>
        </w:r>
      </w:del>
    </w:p>
    <w:p w14:paraId="130D4DA8"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Inside Coil - Installed Manufacturer Name, Data from Nameplate of Installed system component: </w:t>
      </w:r>
      <w:r w:rsidRPr="00CF3F12">
        <w:rPr>
          <w:rFonts w:ascii="Calibri" w:hAnsi="Calibri"/>
        </w:rPr>
        <w:t>This field is filled out automatically. It is referenced from the CF2R-MCH-01, which must be completed prior to this document.</w:t>
      </w:r>
    </w:p>
    <w:p w14:paraId="0068D265" w14:textId="77777777" w:rsidR="008117D3" w:rsidRPr="00CF3F12" w:rsidDel="00AF1B71" w:rsidRDefault="008117D3" w:rsidP="008117D3">
      <w:pPr>
        <w:pStyle w:val="Header"/>
        <w:numPr>
          <w:ilvl w:val="0"/>
          <w:numId w:val="23"/>
        </w:numPr>
        <w:tabs>
          <w:tab w:val="clear" w:pos="4320"/>
          <w:tab w:val="clear" w:pos="8640"/>
        </w:tabs>
        <w:rPr>
          <w:del w:id="493" w:author="Ferris, Todd@Energy" w:date="2018-11-16T16:08:00Z"/>
          <w:rFonts w:ascii="Calibri" w:hAnsi="Calibri"/>
          <w:szCs w:val="18"/>
        </w:rPr>
      </w:pPr>
      <w:del w:id="494" w:author="Ferris, Todd@Energy" w:date="2018-11-16T16:08:00Z">
        <w:r w:rsidRPr="00CF3F12" w:rsidDel="00AF1B71">
          <w:rPr>
            <w:rFonts w:ascii="Calibri" w:hAnsi="Calibri"/>
            <w:szCs w:val="18"/>
          </w:rPr>
          <w:delText>Inside Coil - Installed Manufacturer Name, Data from the Directory used to certify product performance for the rated system component: Enter the Manufacturer’s name for the inside coil (aka, indoor coil, evaporator coil) as it appears in the Directory. For package units and fan coil units, there is no separate inside coil, so enter “N/A”.</w:delText>
        </w:r>
      </w:del>
    </w:p>
    <w:p w14:paraId="505C0E2F" w14:textId="5C969ECD"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Inside Coil - Installed Model Number, Data from Nameplate of Installed system component: This field is filled out automatically. It is </w:t>
      </w:r>
      <w:r w:rsidRPr="00CF3F12">
        <w:rPr>
          <w:rFonts w:ascii="Calibri" w:hAnsi="Calibri"/>
        </w:rPr>
        <w:t>referenced from the CF2R-MCH-01, which must be completed prior to this document.</w:t>
      </w:r>
      <w:ins w:id="495" w:author="Ferris, Todd@Energy" w:date="2018-11-16T16:10:00Z">
        <w:r>
          <w:rPr>
            <w:rFonts w:ascii="Calibri" w:hAnsi="Calibri"/>
          </w:rPr>
          <w:t xml:space="preserve"> </w:t>
        </w:r>
        <w:r w:rsidRPr="00CF3F12">
          <w:rPr>
            <w:rFonts w:ascii="Calibri" w:hAnsi="Calibri"/>
            <w:szCs w:val="18"/>
          </w:rPr>
          <w:t xml:space="preserve">For </w:t>
        </w:r>
        <w:r>
          <w:rPr>
            <w:rFonts w:ascii="Calibri" w:hAnsi="Calibri"/>
            <w:szCs w:val="18"/>
          </w:rPr>
          <w:t xml:space="preserve">systems where </w:t>
        </w:r>
        <w:r w:rsidRPr="00CF3F12">
          <w:rPr>
            <w:rFonts w:ascii="Calibri" w:hAnsi="Calibri"/>
            <w:szCs w:val="18"/>
          </w:rPr>
          <w:t>there is no separate inside coil</w:t>
        </w:r>
        <w:r>
          <w:rPr>
            <w:rFonts w:ascii="Calibri" w:hAnsi="Calibri"/>
            <w:szCs w:val="18"/>
          </w:rPr>
          <w:t xml:space="preserve"> </w:t>
        </w:r>
        <w:r w:rsidRPr="00CF3F12">
          <w:rPr>
            <w:rFonts w:ascii="Calibri" w:hAnsi="Calibri"/>
            <w:szCs w:val="18"/>
          </w:rPr>
          <w:t>“N/A”</w:t>
        </w:r>
        <w:r>
          <w:rPr>
            <w:rFonts w:ascii="Calibri" w:hAnsi="Calibri"/>
            <w:szCs w:val="18"/>
          </w:rPr>
          <w:t xml:space="preserve"> will be automatically </w:t>
        </w:r>
      </w:ins>
      <w:ins w:id="496" w:author="Ferris, Todd@Energy" w:date="2018-11-16T16:11:00Z">
        <w:r>
          <w:rPr>
            <w:rFonts w:ascii="Calibri" w:hAnsi="Calibri"/>
            <w:szCs w:val="18"/>
          </w:rPr>
          <w:t>en</w:t>
        </w:r>
        <w:del w:id="497" w:author="Smith, Alexis@Energy" w:date="2019-01-04T08:08:00Z">
          <w:r w:rsidDel="00B44CD6">
            <w:rPr>
              <w:rFonts w:ascii="Calibri" w:hAnsi="Calibri"/>
              <w:szCs w:val="18"/>
            </w:rPr>
            <w:delText>er</w:delText>
          </w:r>
        </w:del>
      </w:ins>
      <w:ins w:id="498" w:author="Smith, Alexis@Energy" w:date="2019-01-04T08:08:00Z">
        <w:r w:rsidR="00B44CD6">
          <w:rPr>
            <w:rFonts w:ascii="Calibri" w:hAnsi="Calibri"/>
            <w:szCs w:val="18"/>
          </w:rPr>
          <w:t>t</w:t>
        </w:r>
      </w:ins>
      <w:ins w:id="499" w:author="Ferris, Todd@Energy" w:date="2018-11-16T16:11:00Z">
        <w:r>
          <w:rPr>
            <w:rFonts w:ascii="Calibri" w:hAnsi="Calibri"/>
            <w:szCs w:val="18"/>
          </w:rPr>
          <w:t>ered.</w:t>
        </w:r>
      </w:ins>
    </w:p>
    <w:p w14:paraId="76990254" w14:textId="77777777" w:rsidR="008117D3" w:rsidRPr="00CF3F12" w:rsidDel="00033FA6" w:rsidRDefault="008117D3" w:rsidP="008117D3">
      <w:pPr>
        <w:pStyle w:val="Header"/>
        <w:numPr>
          <w:ilvl w:val="0"/>
          <w:numId w:val="23"/>
        </w:numPr>
        <w:tabs>
          <w:tab w:val="clear" w:pos="4320"/>
          <w:tab w:val="clear" w:pos="8640"/>
        </w:tabs>
        <w:rPr>
          <w:del w:id="500" w:author="Ferris, Todd@Energy" w:date="2018-11-19T08:09:00Z"/>
          <w:rFonts w:ascii="Calibri" w:hAnsi="Calibri"/>
          <w:szCs w:val="18"/>
        </w:rPr>
      </w:pPr>
      <w:del w:id="501" w:author="Ferris, Todd@Energy" w:date="2018-11-19T08:09:00Z">
        <w:r w:rsidRPr="00CF3F12" w:rsidDel="00033FA6">
          <w:rPr>
            <w:rFonts w:ascii="Calibri" w:hAnsi="Calibri"/>
            <w:szCs w:val="18"/>
          </w:rPr>
          <w:delText xml:space="preserve">Inside Coil - Installed Model Number, Data from the Directory used to certify the rated system component: Enter the Manufacturer’s model number for the inside coil (aka, indoor coil, evaporator coil) as it appears in the Directory. For </w:delText>
        </w:r>
      </w:del>
      <w:del w:id="502" w:author="Ferris, Todd@Energy" w:date="2018-11-16T16:09:00Z">
        <w:r w:rsidRPr="00CF3F12" w:rsidDel="00AF1B71">
          <w:rPr>
            <w:rFonts w:ascii="Calibri" w:hAnsi="Calibri"/>
            <w:szCs w:val="18"/>
          </w:rPr>
          <w:delText xml:space="preserve">package units and fan coil units, </w:delText>
        </w:r>
      </w:del>
      <w:del w:id="503" w:author="Ferris, Todd@Energy" w:date="2018-11-19T08:09:00Z">
        <w:r w:rsidRPr="00CF3F12" w:rsidDel="00033FA6">
          <w:rPr>
            <w:rFonts w:ascii="Calibri" w:hAnsi="Calibri"/>
            <w:szCs w:val="18"/>
          </w:rPr>
          <w:delText xml:space="preserve">there is no separate inside coil, so enter “N/A”.  </w:delText>
        </w:r>
      </w:del>
    </w:p>
    <w:p w14:paraId="66FB5643"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Air Handler</w:t>
      </w:r>
      <w:ins w:id="504" w:author="Ferris, Todd@Energy" w:date="2018-05-25T14:18:00Z">
        <w:r>
          <w:rPr>
            <w:rFonts w:ascii="Calibri" w:hAnsi="Calibri"/>
            <w:szCs w:val="18"/>
          </w:rPr>
          <w:t xml:space="preserve">, </w:t>
        </w:r>
      </w:ins>
      <w:del w:id="505" w:author="Ferris, Todd@Energy" w:date="2018-05-25T14:18:00Z">
        <w:r w:rsidRPr="00CF3F12" w:rsidDel="00B63AAA">
          <w:rPr>
            <w:rFonts w:ascii="Calibri" w:hAnsi="Calibri"/>
            <w:szCs w:val="18"/>
          </w:rPr>
          <w:delText>/</w:delText>
        </w:r>
      </w:del>
      <w:r w:rsidRPr="00CF3F12">
        <w:rPr>
          <w:rFonts w:ascii="Calibri" w:hAnsi="Calibri"/>
          <w:szCs w:val="18"/>
        </w:rPr>
        <w:t>Furnace</w:t>
      </w:r>
      <w:ins w:id="506" w:author="Ferris, Todd@Energy" w:date="2018-05-25T14:18:00Z">
        <w:r>
          <w:rPr>
            <w:rFonts w:ascii="Calibri" w:hAnsi="Calibri"/>
            <w:szCs w:val="18"/>
          </w:rPr>
          <w:t xml:space="preserve"> or Fan Coil</w:t>
        </w:r>
      </w:ins>
      <w:r w:rsidRPr="00CF3F12">
        <w:rPr>
          <w:rFonts w:ascii="Calibri" w:hAnsi="Calibri"/>
          <w:szCs w:val="18"/>
        </w:rPr>
        <w:t xml:space="preserve"> - Installed Manufacturer Name, Data from Nameplate of Installed system component:</w:t>
      </w:r>
      <w:r w:rsidRPr="00CF3F12">
        <w:rPr>
          <w:rFonts w:ascii="Calibri" w:hAnsi="Calibri"/>
        </w:rPr>
        <w:t xml:space="preserve"> This field is filled out automatically. It is referenced from the CF2R-MCH-01, which must be completed prior to this document.</w:t>
      </w:r>
    </w:p>
    <w:p w14:paraId="53292B05" w14:textId="77777777" w:rsidR="008117D3" w:rsidRPr="00CF3F12" w:rsidDel="00033FA6" w:rsidRDefault="008117D3" w:rsidP="008117D3">
      <w:pPr>
        <w:pStyle w:val="Header"/>
        <w:numPr>
          <w:ilvl w:val="0"/>
          <w:numId w:val="23"/>
        </w:numPr>
        <w:tabs>
          <w:tab w:val="clear" w:pos="4320"/>
          <w:tab w:val="clear" w:pos="8640"/>
        </w:tabs>
        <w:rPr>
          <w:del w:id="507" w:author="Ferris, Todd@Energy" w:date="2018-11-19T08:11:00Z"/>
          <w:rFonts w:ascii="Calibri" w:hAnsi="Calibri"/>
          <w:szCs w:val="18"/>
        </w:rPr>
      </w:pPr>
      <w:del w:id="508" w:author="Ferris, Todd@Energy" w:date="2018-11-19T08:11:00Z">
        <w:r w:rsidRPr="00CF3F12" w:rsidDel="00033FA6">
          <w:rPr>
            <w:rFonts w:ascii="Calibri" w:hAnsi="Calibri"/>
            <w:szCs w:val="18"/>
          </w:rPr>
          <w:delText>Air Handler</w:delText>
        </w:r>
      </w:del>
      <w:del w:id="509" w:author="Ferris, Todd@Energy" w:date="2018-05-25T14:18:00Z">
        <w:r w:rsidRPr="00CF3F12" w:rsidDel="00B63AAA">
          <w:rPr>
            <w:rFonts w:ascii="Calibri" w:hAnsi="Calibri"/>
            <w:szCs w:val="18"/>
          </w:rPr>
          <w:delText>/</w:delText>
        </w:r>
      </w:del>
      <w:del w:id="510" w:author="Ferris, Todd@Energy" w:date="2018-11-19T08:11:00Z">
        <w:r w:rsidRPr="00CF3F12" w:rsidDel="00033FA6">
          <w:rPr>
            <w:rFonts w:ascii="Calibri" w:hAnsi="Calibri"/>
            <w:szCs w:val="18"/>
          </w:rPr>
          <w:delText xml:space="preserve">Furnace - Installed Manufacturer Name, Data from </w:delText>
        </w:r>
        <w:r w:rsidDel="00033FA6">
          <w:rPr>
            <w:rFonts w:ascii="Calibri" w:hAnsi="Calibri"/>
            <w:szCs w:val="18"/>
          </w:rPr>
          <w:delText>the directory used to certify product performance</w:delText>
        </w:r>
        <w:r w:rsidRPr="00CF3F12" w:rsidDel="00033FA6">
          <w:rPr>
            <w:rFonts w:ascii="Calibri" w:hAnsi="Calibri"/>
            <w:szCs w:val="18"/>
          </w:rPr>
          <w:delText xml:space="preserve"> for the rated system component: If not using AHRI, </w:delText>
        </w:r>
        <w:r w:rsidDel="00033FA6">
          <w:rPr>
            <w:rFonts w:ascii="Calibri" w:hAnsi="Calibri"/>
            <w:szCs w:val="18"/>
          </w:rPr>
          <w:delText xml:space="preserve">user has the option to </w:delText>
        </w:r>
        <w:r w:rsidRPr="00CF3F12" w:rsidDel="00033FA6">
          <w:rPr>
            <w:rFonts w:ascii="Calibri" w:hAnsi="Calibri"/>
            <w:szCs w:val="18"/>
          </w:rPr>
          <w:delText xml:space="preserve">select “N/A.” Enter the Manufacturer’s name for the air handler/furnace as it appears </w:delText>
        </w:r>
        <w:r w:rsidDel="00033FA6">
          <w:rPr>
            <w:rFonts w:ascii="Calibri" w:hAnsi="Calibri"/>
            <w:szCs w:val="18"/>
          </w:rPr>
          <w:delText>in</w:delText>
        </w:r>
        <w:r w:rsidRPr="00CF3F12" w:rsidDel="00033FA6">
          <w:rPr>
            <w:rFonts w:ascii="Calibri" w:hAnsi="Calibri"/>
            <w:szCs w:val="18"/>
          </w:rPr>
          <w:delText xml:space="preserve"> the </w:delText>
        </w:r>
        <w:r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out </w:delText>
        </w:r>
        <w:r w:rsidDel="00033FA6">
          <w:rPr>
            <w:rFonts w:ascii="Calibri" w:hAnsi="Calibri"/>
            <w:szCs w:val="18"/>
          </w:rPr>
          <w:delText>in</w:delText>
        </w:r>
        <w:r w:rsidRPr="00CF3F12" w:rsidDel="00033FA6">
          <w:rPr>
            <w:rFonts w:ascii="Calibri" w:hAnsi="Calibri"/>
            <w:szCs w:val="18"/>
          </w:rPr>
          <w:delText xml:space="preserve"> the </w:delText>
        </w:r>
        <w:r w:rsidDel="00033FA6">
          <w:rPr>
            <w:rFonts w:ascii="Calibri" w:hAnsi="Calibri"/>
            <w:szCs w:val="18"/>
          </w:rPr>
          <w:delText>directory</w:delText>
        </w:r>
        <w:r w:rsidRPr="00CF3F12" w:rsidDel="00033FA6">
          <w:rPr>
            <w:rFonts w:ascii="Calibri" w:hAnsi="Calibri"/>
            <w:szCs w:val="18"/>
          </w:rPr>
          <w:delText>, as indicated in Section A, above.</w:delText>
        </w:r>
      </w:del>
    </w:p>
    <w:p w14:paraId="6D64411F"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Air Handler</w:t>
      </w:r>
      <w:ins w:id="511" w:author="Ferris, Todd@Energy" w:date="2018-05-25T14:18:00Z">
        <w:r>
          <w:rPr>
            <w:rFonts w:ascii="Calibri" w:hAnsi="Calibri"/>
            <w:szCs w:val="18"/>
          </w:rPr>
          <w:t xml:space="preserve">, </w:t>
        </w:r>
      </w:ins>
      <w:del w:id="512" w:author="Ferris, Todd@Energy" w:date="2018-05-25T14:18:00Z">
        <w:r w:rsidRPr="00CF3F12" w:rsidDel="00B63AAA">
          <w:rPr>
            <w:rFonts w:ascii="Calibri" w:hAnsi="Calibri"/>
            <w:szCs w:val="18"/>
          </w:rPr>
          <w:delText>/</w:delText>
        </w:r>
      </w:del>
      <w:r w:rsidRPr="00CF3F12">
        <w:rPr>
          <w:rFonts w:ascii="Calibri" w:hAnsi="Calibri"/>
          <w:szCs w:val="18"/>
        </w:rPr>
        <w:t>Furnace</w:t>
      </w:r>
      <w:ins w:id="513" w:author="Ferris, Todd@Energy" w:date="2018-05-25T14:18:00Z">
        <w:r>
          <w:rPr>
            <w:rFonts w:ascii="Calibri" w:hAnsi="Calibri"/>
            <w:szCs w:val="18"/>
          </w:rPr>
          <w:t xml:space="preserve"> or Fan Coil</w:t>
        </w:r>
      </w:ins>
      <w:r w:rsidRPr="00CF3F12">
        <w:rPr>
          <w:rFonts w:ascii="Calibri" w:hAnsi="Calibri"/>
          <w:szCs w:val="18"/>
        </w:rPr>
        <w:t xml:space="preserve"> - Installed Model Number, Data from Nameplate of Installed system component: </w:t>
      </w:r>
      <w:r w:rsidRPr="00CF3F12">
        <w:rPr>
          <w:rFonts w:ascii="Calibri" w:hAnsi="Calibri"/>
        </w:rPr>
        <w:t>This field is filled out automatically. It is referenced from the CF2R-MCH-01, which must be completed prior to this document</w:t>
      </w:r>
    </w:p>
    <w:p w14:paraId="3A232817" w14:textId="77777777" w:rsidR="008117D3" w:rsidRPr="00CF3F12" w:rsidDel="00033FA6" w:rsidRDefault="008117D3" w:rsidP="008117D3">
      <w:pPr>
        <w:pStyle w:val="Header"/>
        <w:numPr>
          <w:ilvl w:val="0"/>
          <w:numId w:val="23"/>
        </w:numPr>
        <w:tabs>
          <w:tab w:val="clear" w:pos="4320"/>
          <w:tab w:val="clear" w:pos="8640"/>
        </w:tabs>
        <w:rPr>
          <w:del w:id="514" w:author="Ferris, Todd@Energy" w:date="2018-11-19T08:11:00Z"/>
          <w:rFonts w:ascii="Calibri" w:hAnsi="Calibri"/>
        </w:rPr>
      </w:pPr>
      <w:del w:id="515" w:author="Ferris, Todd@Energy" w:date="2018-11-19T08:11:00Z">
        <w:r w:rsidRPr="00CF3F12" w:rsidDel="00033FA6">
          <w:rPr>
            <w:rFonts w:ascii="Calibri" w:hAnsi="Calibri"/>
            <w:szCs w:val="18"/>
          </w:rPr>
          <w:delText>Air Handler</w:delText>
        </w:r>
      </w:del>
      <w:del w:id="516" w:author="Ferris, Todd@Energy" w:date="2018-05-25T14:19:00Z">
        <w:r w:rsidRPr="00CF3F12" w:rsidDel="00B63AAA">
          <w:rPr>
            <w:rFonts w:ascii="Calibri" w:hAnsi="Calibri"/>
            <w:szCs w:val="18"/>
          </w:rPr>
          <w:delText>/</w:delText>
        </w:r>
      </w:del>
      <w:del w:id="517" w:author="Ferris, Todd@Energy" w:date="2018-11-19T08:11:00Z">
        <w:r w:rsidRPr="00CF3F12" w:rsidDel="00033FA6">
          <w:rPr>
            <w:rFonts w:ascii="Calibri" w:hAnsi="Calibri"/>
            <w:szCs w:val="18"/>
          </w:rPr>
          <w:delText xml:space="preserve">Furnace - Installed Model Number, Data from </w:delText>
        </w:r>
        <w:r w:rsidDel="00033FA6">
          <w:rPr>
            <w:rFonts w:ascii="Calibri" w:hAnsi="Calibri"/>
            <w:szCs w:val="18"/>
          </w:rPr>
          <w:delText>the directory used to certify product performance</w:delText>
        </w:r>
        <w:r w:rsidRPr="00CF3F12" w:rsidDel="00033FA6">
          <w:rPr>
            <w:rFonts w:ascii="Calibri" w:hAnsi="Calibri"/>
            <w:szCs w:val="18"/>
          </w:rPr>
          <w:delText xml:space="preserve"> for the rated system component: If not using AHRI, </w:delText>
        </w:r>
        <w:r w:rsidDel="00033FA6">
          <w:rPr>
            <w:rFonts w:ascii="Calibri" w:hAnsi="Calibri"/>
            <w:szCs w:val="18"/>
          </w:rPr>
          <w:delText xml:space="preserve">user has the option to </w:delText>
        </w:r>
        <w:r w:rsidRPr="00CF3F12" w:rsidDel="00033FA6">
          <w:rPr>
            <w:rFonts w:ascii="Calibri" w:hAnsi="Calibri"/>
            <w:szCs w:val="18"/>
          </w:rPr>
          <w:delText>select “N/A”</w:delText>
        </w:r>
        <w:r w:rsidDel="00033FA6">
          <w:rPr>
            <w:rFonts w:ascii="Calibri" w:hAnsi="Calibri"/>
            <w:szCs w:val="18"/>
          </w:rPr>
          <w:delText xml:space="preserve">. </w:delText>
        </w:r>
        <w:r w:rsidRPr="00CF3F12" w:rsidDel="00033FA6">
          <w:rPr>
            <w:rFonts w:ascii="Calibri" w:hAnsi="Calibri"/>
            <w:szCs w:val="18"/>
          </w:rPr>
          <w:delText xml:space="preserve">Enter the Manufacturer’s model number for the air handler/furnace as it appears </w:delText>
        </w:r>
        <w:r w:rsidDel="00033FA6">
          <w:rPr>
            <w:rFonts w:ascii="Calibri" w:hAnsi="Calibri"/>
            <w:szCs w:val="18"/>
          </w:rPr>
          <w:delText>in</w:delText>
        </w:r>
        <w:r w:rsidRPr="00CF3F12" w:rsidDel="00033FA6">
          <w:rPr>
            <w:rFonts w:ascii="Calibri" w:hAnsi="Calibri"/>
            <w:szCs w:val="18"/>
          </w:rPr>
          <w:delText xml:space="preserve"> the </w:delText>
        </w:r>
        <w:r w:rsidDel="00033FA6">
          <w:rPr>
            <w:rFonts w:ascii="Calibri" w:hAnsi="Calibri"/>
            <w:szCs w:val="18"/>
          </w:rPr>
          <w:delText>directory</w:delText>
        </w:r>
        <w:r w:rsidRPr="00CF3F12" w:rsidDel="00033FA6">
          <w:rPr>
            <w:rFonts w:ascii="Calibri" w:hAnsi="Calibri"/>
            <w:szCs w:val="18"/>
          </w:rPr>
          <w:delText xml:space="preserve">. For package units there is no separate air handler, so enter “N/A”. Also enter “N/A” if a specific furnace or air handler is not called </w:delText>
        </w:r>
        <w:r w:rsidRPr="00CF3F12" w:rsidDel="00033FA6">
          <w:rPr>
            <w:rFonts w:ascii="Calibri" w:hAnsi="Calibri"/>
          </w:rPr>
          <w:delText xml:space="preserve">out </w:delText>
        </w:r>
        <w:r w:rsidDel="00033FA6">
          <w:rPr>
            <w:rFonts w:ascii="Calibri" w:hAnsi="Calibri"/>
          </w:rPr>
          <w:delText>in</w:delText>
        </w:r>
        <w:r w:rsidRPr="00CF3F12" w:rsidDel="00033FA6">
          <w:rPr>
            <w:rFonts w:ascii="Calibri" w:hAnsi="Calibri"/>
          </w:rPr>
          <w:delText xml:space="preserve"> the </w:delText>
        </w:r>
        <w:r w:rsidDel="00033FA6">
          <w:rPr>
            <w:rFonts w:ascii="Calibri" w:hAnsi="Calibri"/>
          </w:rPr>
          <w:delText>directory</w:delText>
        </w:r>
        <w:r w:rsidRPr="00CF3F12" w:rsidDel="00033FA6">
          <w:rPr>
            <w:rFonts w:ascii="Calibri" w:hAnsi="Calibri"/>
          </w:rPr>
          <w:delText>, as indicated in Section A, above.</w:delText>
        </w:r>
      </w:del>
    </w:p>
    <w:p w14:paraId="71C5CE7F" w14:textId="77777777" w:rsidR="008117D3" w:rsidRPr="009E5F54" w:rsidRDefault="008117D3" w:rsidP="008117D3">
      <w:pPr>
        <w:pStyle w:val="Header"/>
        <w:tabs>
          <w:tab w:val="clear" w:pos="4320"/>
          <w:tab w:val="clear" w:pos="8640"/>
        </w:tabs>
        <w:rPr>
          <w:rFonts w:asciiTheme="minorHAnsi" w:hAnsiTheme="minorHAnsi"/>
        </w:rPr>
      </w:pPr>
    </w:p>
    <w:p w14:paraId="4C8FDDAA" w14:textId="77777777" w:rsidR="008117D3" w:rsidRPr="00CF3F12" w:rsidRDefault="008117D3" w:rsidP="008117D3">
      <w:pPr>
        <w:pStyle w:val="Header"/>
        <w:tabs>
          <w:tab w:val="clear" w:pos="4320"/>
          <w:tab w:val="clear" w:pos="8640"/>
        </w:tabs>
        <w:rPr>
          <w:ins w:id="518" w:author="Ferris, Todd@Energy" w:date="2018-11-16T15:52:00Z"/>
          <w:rFonts w:ascii="Calibri" w:hAnsi="Calibri"/>
          <w:b/>
          <w:szCs w:val="18"/>
        </w:rPr>
      </w:pPr>
      <w:ins w:id="519" w:author="Ferris, Todd@Energy" w:date="2018-11-16T15:52:00Z">
        <w:r w:rsidRPr="00CF3F12">
          <w:rPr>
            <w:rFonts w:ascii="Calibri" w:hAnsi="Calibri"/>
            <w:b/>
            <w:szCs w:val="18"/>
          </w:rPr>
          <w:t xml:space="preserve">Section </w:t>
        </w:r>
      </w:ins>
      <w:ins w:id="520" w:author="Ferris, Todd@Energy" w:date="2018-11-19T08:16:00Z">
        <w:r>
          <w:rPr>
            <w:rFonts w:ascii="Calibri" w:hAnsi="Calibri"/>
            <w:b/>
            <w:szCs w:val="18"/>
          </w:rPr>
          <w:t>C</w:t>
        </w:r>
      </w:ins>
      <w:ins w:id="521" w:author="Ferris, Todd@Energy" w:date="2018-11-16T15:52:00Z">
        <w:r w:rsidRPr="00CF3F12">
          <w:rPr>
            <w:rFonts w:ascii="Calibri" w:hAnsi="Calibri"/>
            <w:b/>
            <w:szCs w:val="18"/>
          </w:rPr>
          <w:t>. Rated Space Conditioning System Equipment Verification</w:t>
        </w:r>
      </w:ins>
      <w:ins w:id="522" w:author="Ferris, Todd@Energy" w:date="2018-11-19T08:13:00Z">
        <w:r>
          <w:rPr>
            <w:rFonts w:ascii="Calibri" w:hAnsi="Calibri"/>
            <w:b/>
            <w:szCs w:val="18"/>
          </w:rPr>
          <w:t xml:space="preserve"> from Directory</w:t>
        </w:r>
      </w:ins>
    </w:p>
    <w:p w14:paraId="4637A297" w14:textId="77777777" w:rsidR="008117D3" w:rsidRPr="00CF3F12" w:rsidRDefault="008117D3" w:rsidP="008117D3">
      <w:pPr>
        <w:pStyle w:val="ListParagraph"/>
        <w:numPr>
          <w:ilvl w:val="0"/>
          <w:numId w:val="30"/>
        </w:numPr>
        <w:rPr>
          <w:ins w:id="523" w:author="Ferris, Todd@Energy" w:date="2018-11-19T08:58:00Z"/>
          <w:rFonts w:ascii="Calibri" w:hAnsi="Calibri"/>
        </w:rPr>
      </w:pPr>
      <w:ins w:id="524" w:author="Ferris, Todd@Energy" w:date="2018-11-19T08:58:00Z">
        <w:r w:rsidRPr="00CF3F12">
          <w:rPr>
            <w:rFonts w:ascii="Calibri" w:hAnsi="Calibri"/>
          </w:rPr>
          <w:t xml:space="preserve">System </w:t>
        </w:r>
        <w:r>
          <w:rPr>
            <w:rFonts w:ascii="Calibri" w:hAnsi="Calibri"/>
          </w:rPr>
          <w:t>Name or Identification/Tag</w:t>
        </w:r>
        <w:r w:rsidRPr="00CF3F12">
          <w:rPr>
            <w:rFonts w:ascii="Calibri" w:hAnsi="Calibri"/>
          </w:rPr>
          <w:t>: This field is filled out automatically. It is referenced from the CF2R-MCH-01, which must be completed prior to this document.</w:t>
        </w:r>
      </w:ins>
    </w:p>
    <w:p w14:paraId="5F6560E8" w14:textId="77777777" w:rsidR="008117D3" w:rsidRDefault="008117D3" w:rsidP="008117D3">
      <w:pPr>
        <w:pStyle w:val="ListParagraph"/>
        <w:numPr>
          <w:ilvl w:val="0"/>
          <w:numId w:val="30"/>
        </w:numPr>
        <w:rPr>
          <w:ins w:id="525" w:author="Ferris, Todd@Energy" w:date="2018-11-19T08:58:00Z"/>
          <w:rFonts w:ascii="Calibri" w:hAnsi="Calibri"/>
        </w:rPr>
      </w:pPr>
      <w:ins w:id="526" w:author="Ferris, Todd@Energy" w:date="2018-11-19T08:58:00Z">
        <w:r w:rsidRPr="00CF3F12">
          <w:rPr>
            <w:rFonts w:asciiTheme="minorHAnsi" w:hAnsiTheme="minorHAnsi"/>
            <w:szCs w:val="18"/>
          </w:rPr>
          <w:t>System Location or Area Served:</w:t>
        </w:r>
        <w:r w:rsidRPr="00CF3F12">
          <w:rPr>
            <w:rFonts w:ascii="Calibri" w:hAnsi="Calibri"/>
          </w:rPr>
          <w:t xml:space="preserve"> This field is filled out automatically. It is referenced from the CF2R-MCH-01, which must be completed prior to this document.</w:t>
        </w:r>
      </w:ins>
    </w:p>
    <w:p w14:paraId="4F438D41" w14:textId="77777777" w:rsidR="008117D3" w:rsidRPr="00CF3F12" w:rsidRDefault="008117D3" w:rsidP="008117D3">
      <w:pPr>
        <w:pStyle w:val="ListParagraph"/>
        <w:numPr>
          <w:ilvl w:val="0"/>
          <w:numId w:val="30"/>
        </w:numPr>
        <w:rPr>
          <w:ins w:id="527" w:author="Ferris, Todd@Energy" w:date="2018-11-19T08:58:00Z"/>
          <w:rFonts w:ascii="Calibri" w:hAnsi="Calibri"/>
        </w:rPr>
      </w:pPr>
      <w:ins w:id="528" w:author="Ferris, Todd@Energy" w:date="2018-11-19T08:58:00Z">
        <w:r>
          <w:rPr>
            <w:rFonts w:ascii="Calibri" w:hAnsi="Calibri"/>
          </w:rPr>
          <w:t>Indoor unit Name</w:t>
        </w:r>
        <w:r w:rsidRPr="00CF3F12">
          <w:rPr>
            <w:rFonts w:ascii="Calibri" w:hAnsi="Calibri"/>
          </w:rPr>
          <w:t>: This field is filled out automatically. It is referenced from the CF2R-MCH-01, which must be completed prior to this document.</w:t>
        </w:r>
      </w:ins>
    </w:p>
    <w:p w14:paraId="6D8EE2CF" w14:textId="77777777" w:rsidR="008117D3" w:rsidRPr="00CF3F12" w:rsidRDefault="008117D3" w:rsidP="008117D3">
      <w:pPr>
        <w:pStyle w:val="Header"/>
        <w:numPr>
          <w:ilvl w:val="0"/>
          <w:numId w:val="30"/>
        </w:numPr>
        <w:tabs>
          <w:tab w:val="clear" w:pos="4320"/>
          <w:tab w:val="clear" w:pos="8640"/>
        </w:tabs>
        <w:rPr>
          <w:ins w:id="529" w:author="Ferris, Todd@Energy" w:date="2018-11-16T15:52:00Z"/>
          <w:rFonts w:ascii="Calibri" w:hAnsi="Calibri"/>
          <w:szCs w:val="18"/>
        </w:rPr>
      </w:pPr>
      <w:ins w:id="530" w:author="Ferris, Todd@Energy" w:date="2018-11-16T15:52:00Z">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ins>
    </w:p>
    <w:p w14:paraId="1DA00421" w14:textId="77777777" w:rsidR="008117D3" w:rsidRPr="00CF3F12" w:rsidRDefault="008117D3" w:rsidP="008117D3">
      <w:pPr>
        <w:pStyle w:val="Header"/>
        <w:numPr>
          <w:ilvl w:val="0"/>
          <w:numId w:val="30"/>
        </w:numPr>
        <w:tabs>
          <w:tab w:val="clear" w:pos="4320"/>
          <w:tab w:val="clear" w:pos="8640"/>
        </w:tabs>
        <w:rPr>
          <w:ins w:id="531" w:author="Ferris, Todd@Energy" w:date="2018-11-16T15:52:00Z"/>
          <w:rFonts w:ascii="Calibri" w:hAnsi="Calibri"/>
          <w:szCs w:val="18"/>
        </w:rPr>
      </w:pPr>
      <w:ins w:id="532" w:author="Ferris, Todd@Energy" w:date="2018-11-16T15:52:00Z">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ins>
    </w:p>
    <w:p w14:paraId="1ECB333E" w14:textId="77777777" w:rsidR="008117D3" w:rsidRPr="00CF3F12" w:rsidRDefault="008117D3" w:rsidP="008117D3">
      <w:pPr>
        <w:pStyle w:val="Header"/>
        <w:numPr>
          <w:ilvl w:val="0"/>
          <w:numId w:val="30"/>
        </w:numPr>
        <w:tabs>
          <w:tab w:val="clear" w:pos="4320"/>
          <w:tab w:val="clear" w:pos="8640"/>
        </w:tabs>
        <w:rPr>
          <w:ins w:id="533" w:author="Ferris, Todd@Energy" w:date="2018-11-16T15:52:00Z"/>
          <w:rFonts w:ascii="Calibri" w:hAnsi="Calibri"/>
          <w:szCs w:val="18"/>
        </w:rPr>
      </w:pPr>
      <w:ins w:id="534" w:author="Ferris, Todd@Energy" w:date="2018-11-16T15:52:00Z">
        <w:r w:rsidRPr="00CF3F12">
          <w:rPr>
            <w:rFonts w:ascii="Calibri" w:hAnsi="Calibri"/>
            <w:szCs w:val="18"/>
          </w:rPr>
          <w:t xml:space="preserve">Inside Coil - Installed Manufacturer Name, Data from the Directory used to certify product performance for the rated system component: Enter the Manufacturer’s name for the inside coil (aka, indoor coil, evaporator coil) as it appears in the Directory. For </w:t>
        </w:r>
      </w:ins>
      <w:ins w:id="535" w:author="Ferris, Todd@Energy" w:date="2018-11-19T08:21:00Z">
        <w:r>
          <w:rPr>
            <w:rFonts w:ascii="Calibri" w:hAnsi="Calibri"/>
            <w:szCs w:val="18"/>
          </w:rPr>
          <w:t>system types that</w:t>
        </w:r>
      </w:ins>
      <w:ins w:id="536" w:author="Ferris, Todd@Energy" w:date="2018-11-19T08:23:00Z">
        <w:r>
          <w:rPr>
            <w:rFonts w:ascii="Calibri" w:hAnsi="Calibri"/>
            <w:szCs w:val="18"/>
          </w:rPr>
          <w:t xml:space="preserve"> don’t have separate inside coils or if the</w:t>
        </w:r>
      </w:ins>
      <w:ins w:id="537" w:author="Ferris, Todd@Energy" w:date="2018-11-19T08:21:00Z">
        <w:r>
          <w:rPr>
            <w:rFonts w:ascii="Calibri" w:hAnsi="Calibri"/>
            <w:szCs w:val="18"/>
          </w:rPr>
          <w:t xml:space="preserve"> directory rating does not include</w:t>
        </w:r>
      </w:ins>
      <w:ins w:id="538" w:author="Ferris, Todd@Energy" w:date="2018-11-19T08:23:00Z">
        <w:r>
          <w:rPr>
            <w:rFonts w:ascii="Calibri" w:hAnsi="Calibri"/>
            <w:szCs w:val="18"/>
          </w:rPr>
          <w:t xml:space="preserve"> this information</w:t>
        </w:r>
      </w:ins>
      <w:ins w:id="539" w:author="Ferris, Todd@Energy" w:date="2018-11-19T08:22:00Z">
        <w:r>
          <w:rPr>
            <w:rFonts w:ascii="Calibri" w:hAnsi="Calibri"/>
            <w:szCs w:val="18"/>
          </w:rPr>
          <w:t xml:space="preserve">, like </w:t>
        </w:r>
      </w:ins>
      <w:ins w:id="540" w:author="Ferris, Todd@Energy" w:date="2018-11-16T15:52:00Z">
        <w:r w:rsidRPr="00CF3F12">
          <w:rPr>
            <w:rFonts w:ascii="Calibri" w:hAnsi="Calibri"/>
            <w:szCs w:val="18"/>
          </w:rPr>
          <w:t>package units</w:t>
        </w:r>
      </w:ins>
      <w:ins w:id="541" w:author="Ferris, Todd@Energy" w:date="2018-11-19T08:24:00Z">
        <w:r>
          <w:rPr>
            <w:rFonts w:ascii="Calibri" w:hAnsi="Calibri"/>
            <w:szCs w:val="18"/>
          </w:rPr>
          <w:t xml:space="preserve">, </w:t>
        </w:r>
      </w:ins>
      <w:ins w:id="542" w:author="Ferris, Todd@Energy" w:date="2018-11-16T15:52:00Z">
        <w:r w:rsidRPr="00CF3F12">
          <w:rPr>
            <w:rFonts w:ascii="Calibri" w:hAnsi="Calibri"/>
            <w:szCs w:val="18"/>
          </w:rPr>
          <w:t>fan coil units</w:t>
        </w:r>
      </w:ins>
      <w:ins w:id="543" w:author="Ferris, Todd@Energy" w:date="2018-11-19T08:24:00Z">
        <w:r>
          <w:rPr>
            <w:rFonts w:ascii="Calibri" w:hAnsi="Calibri"/>
            <w:szCs w:val="18"/>
          </w:rPr>
          <w:t xml:space="preserve"> and multi-split variable capacity heat pumps</w:t>
        </w:r>
      </w:ins>
      <w:ins w:id="544" w:author="Ferris, Todd@Energy" w:date="2018-11-16T15:52:00Z">
        <w:r w:rsidRPr="00CF3F12">
          <w:rPr>
            <w:rFonts w:ascii="Calibri" w:hAnsi="Calibri"/>
            <w:szCs w:val="18"/>
          </w:rPr>
          <w:t>,</w:t>
        </w:r>
      </w:ins>
      <w:ins w:id="545" w:author="Ferris, Todd@Energy" w:date="2018-11-19T08:25:00Z">
        <w:r>
          <w:rPr>
            <w:rFonts w:ascii="Calibri" w:hAnsi="Calibri"/>
            <w:szCs w:val="18"/>
          </w:rPr>
          <w:t xml:space="preserve"> user may enter </w:t>
        </w:r>
      </w:ins>
      <w:ins w:id="546" w:author="Ferris, Todd@Energy" w:date="2018-11-16T15:52:00Z">
        <w:r w:rsidRPr="00CF3F12">
          <w:rPr>
            <w:rFonts w:ascii="Calibri" w:hAnsi="Calibri"/>
            <w:szCs w:val="18"/>
          </w:rPr>
          <w:t>“N/A”.</w:t>
        </w:r>
      </w:ins>
    </w:p>
    <w:p w14:paraId="74798F69" w14:textId="77777777" w:rsidR="008117D3" w:rsidRPr="00CF3F12" w:rsidRDefault="008117D3" w:rsidP="008117D3">
      <w:pPr>
        <w:pStyle w:val="Header"/>
        <w:numPr>
          <w:ilvl w:val="0"/>
          <w:numId w:val="30"/>
        </w:numPr>
        <w:tabs>
          <w:tab w:val="clear" w:pos="4320"/>
          <w:tab w:val="clear" w:pos="8640"/>
        </w:tabs>
        <w:rPr>
          <w:ins w:id="547" w:author="Ferris, Todd@Energy" w:date="2018-11-19T08:27:00Z"/>
          <w:rFonts w:ascii="Calibri" w:hAnsi="Calibri"/>
          <w:szCs w:val="18"/>
        </w:rPr>
      </w:pPr>
      <w:ins w:id="548" w:author="Ferris, Todd@Energy" w:date="2018-11-16T15:52:00Z">
        <w:r w:rsidRPr="006C1B1B">
          <w:rPr>
            <w:rFonts w:ascii="Calibri" w:hAnsi="Calibri"/>
            <w:szCs w:val="18"/>
          </w:rPr>
          <w:t>Inside Coil - Installed Model Number, Data from the Directory used to certify the rated system component: Enter the Manufacturer’s model number for the inside coil (aka, indoor coil, evaporator coil) as it appears in the Directory.</w:t>
        </w:r>
      </w:ins>
      <w:ins w:id="549" w:author="Ferris, Todd@Energy" w:date="2018-11-19T08:27:00Z">
        <w:r w:rsidRPr="006C1B1B">
          <w:rPr>
            <w:rFonts w:ascii="Calibri" w:hAnsi="Calibri"/>
            <w:szCs w:val="18"/>
          </w:rPr>
          <w:t xml:space="preserve"> </w:t>
        </w:r>
        <w:r w:rsidRPr="00CF3F12">
          <w:rPr>
            <w:rFonts w:ascii="Calibri" w:hAnsi="Calibri"/>
            <w:szCs w:val="18"/>
          </w:rPr>
          <w:t xml:space="preserve">For </w:t>
        </w:r>
        <w:r>
          <w:rPr>
            <w:rFonts w:ascii="Calibri" w:hAnsi="Calibri"/>
            <w:szCs w:val="18"/>
          </w:rPr>
          <w:t>system types that don’t have separate inside coils or if the directory rating does not include this information (</w:t>
        </w:r>
        <w:r w:rsidRPr="00CF3F12">
          <w:rPr>
            <w:rFonts w:ascii="Calibri" w:hAnsi="Calibri"/>
            <w:szCs w:val="18"/>
          </w:rPr>
          <w:t>package units</w:t>
        </w:r>
        <w:r>
          <w:rPr>
            <w:rFonts w:ascii="Calibri" w:hAnsi="Calibri"/>
            <w:szCs w:val="18"/>
          </w:rPr>
          <w:t xml:space="preserve">, </w:t>
        </w:r>
        <w:r w:rsidRPr="00CF3F12">
          <w:rPr>
            <w:rFonts w:ascii="Calibri" w:hAnsi="Calibri"/>
            <w:szCs w:val="18"/>
          </w:rPr>
          <w:t>fan coil units</w:t>
        </w:r>
        <w:r>
          <w:rPr>
            <w:rFonts w:ascii="Calibri" w:hAnsi="Calibri"/>
            <w:szCs w:val="18"/>
          </w:rPr>
          <w:t>, multi-split variable capacity heat pumps)</w:t>
        </w:r>
        <w:r w:rsidRPr="00CF3F12">
          <w:rPr>
            <w:rFonts w:ascii="Calibri" w:hAnsi="Calibri"/>
            <w:szCs w:val="18"/>
          </w:rPr>
          <w:t>,</w:t>
        </w:r>
        <w:r>
          <w:rPr>
            <w:rFonts w:ascii="Calibri" w:hAnsi="Calibri"/>
            <w:szCs w:val="18"/>
          </w:rPr>
          <w:t xml:space="preserve"> user may enter </w:t>
        </w:r>
        <w:r w:rsidRPr="00CF3F12">
          <w:rPr>
            <w:rFonts w:ascii="Calibri" w:hAnsi="Calibri"/>
            <w:szCs w:val="18"/>
          </w:rPr>
          <w:t>“N/A”.</w:t>
        </w:r>
      </w:ins>
    </w:p>
    <w:p w14:paraId="767FB0B1" w14:textId="77777777" w:rsidR="008117D3" w:rsidRPr="006C1B1B" w:rsidRDefault="008117D3" w:rsidP="008117D3">
      <w:pPr>
        <w:pStyle w:val="Header"/>
        <w:numPr>
          <w:ilvl w:val="0"/>
          <w:numId w:val="30"/>
        </w:numPr>
        <w:tabs>
          <w:tab w:val="clear" w:pos="4320"/>
          <w:tab w:val="clear" w:pos="8640"/>
        </w:tabs>
        <w:rPr>
          <w:ins w:id="550" w:author="Ferris, Todd@Energy" w:date="2018-11-16T15:52:00Z"/>
          <w:rFonts w:ascii="Calibri" w:hAnsi="Calibri"/>
          <w:szCs w:val="18"/>
        </w:rPr>
      </w:pPr>
      <w:ins w:id="551" w:author="Ferris, Todd@Energy" w:date="2018-11-16T15:52:00Z">
        <w:r w:rsidRPr="006C1B1B">
          <w:rPr>
            <w:rFonts w:ascii="Calibri" w:hAnsi="Calibri"/>
            <w:szCs w:val="18"/>
          </w:rPr>
          <w:t>Air Handler, Furnace or Fan Coil - Installed 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Also enter “N/A” if a specific furnace or air handler is not called out in the directory, as indicated in Section A, above.</w:t>
        </w:r>
      </w:ins>
    </w:p>
    <w:p w14:paraId="1BAA78C1" w14:textId="77777777" w:rsidR="008117D3" w:rsidRPr="00CF3F12" w:rsidRDefault="008117D3" w:rsidP="008117D3">
      <w:pPr>
        <w:pStyle w:val="Header"/>
        <w:numPr>
          <w:ilvl w:val="0"/>
          <w:numId w:val="30"/>
        </w:numPr>
        <w:tabs>
          <w:tab w:val="clear" w:pos="4320"/>
          <w:tab w:val="clear" w:pos="8640"/>
        </w:tabs>
        <w:rPr>
          <w:ins w:id="552" w:author="Ferris, Todd@Energy" w:date="2018-11-16T15:52:00Z"/>
          <w:rFonts w:ascii="Calibri" w:hAnsi="Calibri"/>
        </w:rPr>
      </w:pPr>
      <w:ins w:id="553" w:author="Ferris, Todd@Energy" w:date="2018-11-16T15:52:00Z">
        <w:r w:rsidRPr="00CF3F12">
          <w:rPr>
            <w:rFonts w:ascii="Calibri" w:hAnsi="Calibri"/>
            <w:szCs w:val="18"/>
          </w:rPr>
          <w:t>Air Handler</w:t>
        </w:r>
        <w:r>
          <w:rPr>
            <w:rFonts w:ascii="Calibri" w:hAnsi="Calibri"/>
            <w:szCs w:val="18"/>
          </w:rPr>
          <w:t xml:space="preserve">, </w:t>
        </w:r>
        <w:r w:rsidRPr="00CF3F12">
          <w:rPr>
            <w:rFonts w:ascii="Calibri" w:hAnsi="Calibri"/>
            <w:szCs w:val="18"/>
          </w:rPr>
          <w:t>Furnace</w:t>
        </w:r>
        <w:r>
          <w:rPr>
            <w:rFonts w:ascii="Calibri" w:hAnsi="Calibri"/>
            <w:szCs w:val="18"/>
          </w:rPr>
          <w:t xml:space="preserve"> or Fan Coil</w:t>
        </w:r>
        <w:r w:rsidRPr="00CF3F12">
          <w:rPr>
            <w:rFonts w:ascii="Calibri" w:hAnsi="Calibri"/>
            <w:szCs w:val="18"/>
          </w:rPr>
          <w:t xml:space="preserve"> - Installed Model Number, Data from </w:t>
        </w:r>
        <w:r>
          <w:rPr>
            <w:rFonts w:ascii="Calibri" w:hAnsi="Calibri"/>
            <w:szCs w:val="18"/>
          </w:rPr>
          <w:t>the directory used to certify product performance</w:t>
        </w:r>
        <w:r w:rsidRPr="00CF3F12">
          <w:rPr>
            <w:rFonts w:ascii="Calibri" w:hAnsi="Calibri"/>
            <w:szCs w:val="18"/>
          </w:rPr>
          <w:t xml:space="preserve"> for the rated system component: If not using AHRI, </w:t>
        </w:r>
        <w:r>
          <w:rPr>
            <w:rFonts w:ascii="Calibri" w:hAnsi="Calibri"/>
            <w:szCs w:val="18"/>
          </w:rPr>
          <w:t xml:space="preserve">user has the option to </w:t>
        </w:r>
        <w:r w:rsidRPr="00CF3F12">
          <w:rPr>
            <w:rFonts w:ascii="Calibri" w:hAnsi="Calibri"/>
            <w:szCs w:val="18"/>
          </w:rPr>
          <w:t>select “N/A”</w:t>
        </w:r>
        <w:r>
          <w:rPr>
            <w:rFonts w:ascii="Calibri" w:hAnsi="Calibri"/>
            <w:szCs w:val="18"/>
          </w:rPr>
          <w:t xml:space="preserve">. </w:t>
        </w:r>
        <w:r w:rsidRPr="00CF3F12">
          <w:rPr>
            <w:rFonts w:ascii="Calibri" w:hAnsi="Calibri"/>
            <w:szCs w:val="18"/>
          </w:rPr>
          <w:t xml:space="preserve">Enter the Manufacturer’s model number for the air handler/furnace as it appears </w:t>
        </w:r>
        <w:r>
          <w:rPr>
            <w:rFonts w:ascii="Calibri" w:hAnsi="Calibri"/>
            <w:szCs w:val="18"/>
          </w:rPr>
          <w:t>in</w:t>
        </w:r>
        <w:r w:rsidRPr="00CF3F12">
          <w:rPr>
            <w:rFonts w:ascii="Calibri" w:hAnsi="Calibri"/>
            <w:szCs w:val="18"/>
          </w:rPr>
          <w:t xml:space="preserve"> the </w:t>
        </w:r>
        <w:r>
          <w:rPr>
            <w:rFonts w:ascii="Calibri" w:hAnsi="Calibri"/>
            <w:szCs w:val="18"/>
          </w:rPr>
          <w:t>directory</w:t>
        </w:r>
        <w:r w:rsidRPr="00CF3F12">
          <w:rPr>
            <w:rFonts w:ascii="Calibri" w:hAnsi="Calibri"/>
            <w:szCs w:val="18"/>
          </w:rPr>
          <w:t xml:space="preserve">. For package units there is no separate air handler, so enter “N/A”. Also enter “N/A” if a specific furnace or air handler is not called </w:t>
        </w:r>
        <w:r w:rsidRPr="00CF3F12">
          <w:rPr>
            <w:rFonts w:ascii="Calibri" w:hAnsi="Calibri"/>
          </w:rPr>
          <w:t xml:space="preserve">out </w:t>
        </w:r>
        <w:r>
          <w:rPr>
            <w:rFonts w:ascii="Calibri" w:hAnsi="Calibri"/>
          </w:rPr>
          <w:t>in</w:t>
        </w:r>
        <w:r w:rsidRPr="00CF3F12">
          <w:rPr>
            <w:rFonts w:ascii="Calibri" w:hAnsi="Calibri"/>
          </w:rPr>
          <w:t xml:space="preserve"> the </w:t>
        </w:r>
        <w:r>
          <w:rPr>
            <w:rFonts w:ascii="Calibri" w:hAnsi="Calibri"/>
          </w:rPr>
          <w:t>directory</w:t>
        </w:r>
        <w:r w:rsidRPr="00CF3F12">
          <w:rPr>
            <w:rFonts w:ascii="Calibri" w:hAnsi="Calibri"/>
          </w:rPr>
          <w:t>, as indicated in Section A, above.</w:t>
        </w:r>
      </w:ins>
    </w:p>
    <w:p w14:paraId="3350F9E2" w14:textId="77777777" w:rsidR="008117D3" w:rsidRPr="001036B8" w:rsidRDefault="008117D3" w:rsidP="00236354">
      <w:pPr>
        <w:pStyle w:val="Header"/>
        <w:rPr>
          <w:rFonts w:asciiTheme="minorHAnsi" w:hAnsiTheme="minorHAnsi"/>
        </w:rPr>
      </w:pPr>
    </w:p>
    <w:p w14:paraId="3F896A78" w14:textId="5AC87721" w:rsidR="00236354" w:rsidRPr="001036B8" w:rsidRDefault="00F92723" w:rsidP="00236354">
      <w:pPr>
        <w:rPr>
          <w:rFonts w:ascii="Calibri" w:hAnsi="Calibri"/>
          <w:b/>
        </w:rPr>
      </w:pPr>
      <w:r w:rsidRPr="001036B8">
        <w:rPr>
          <w:rFonts w:ascii="Calibri" w:hAnsi="Calibri"/>
          <w:b/>
        </w:rPr>
        <w:t xml:space="preserve">Section </w:t>
      </w:r>
      <w:ins w:id="554" w:author="Ferris, Todd@Energy" w:date="2018-11-19T16:08:00Z">
        <w:r w:rsidR="008117D3">
          <w:rPr>
            <w:rFonts w:ascii="Calibri" w:hAnsi="Calibri"/>
            <w:b/>
          </w:rPr>
          <w:t>D</w:t>
        </w:r>
      </w:ins>
      <w:del w:id="555" w:author="Ferris, Todd@Energy" w:date="2018-11-19T16:08:00Z">
        <w:r w:rsidRPr="001036B8" w:rsidDel="008117D3">
          <w:rPr>
            <w:rFonts w:ascii="Calibri" w:hAnsi="Calibri"/>
            <w:b/>
          </w:rPr>
          <w:delText>C</w:delText>
        </w:r>
      </w:del>
      <w:r w:rsidRPr="001036B8">
        <w:rPr>
          <w:rFonts w:ascii="Calibri" w:hAnsi="Calibri"/>
          <w:b/>
        </w:rPr>
        <w:t>. Verified Cooling System SEER</w:t>
      </w:r>
    </w:p>
    <w:p w14:paraId="3F896A79"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Required Minimum SEER: </w:t>
      </w:r>
      <w:r w:rsidR="00236354" w:rsidRPr="001036B8">
        <w:rPr>
          <w:rFonts w:ascii="Calibri" w:hAnsi="Calibri"/>
        </w:rPr>
        <w:t>This field is filled out automatically. It is referenced from the CF2R-MCH-01, which must be completed prior to this document</w:t>
      </w:r>
      <w:r w:rsidR="00880CC5" w:rsidRPr="001036B8">
        <w:rPr>
          <w:rFonts w:ascii="Calibri" w:hAnsi="Calibri"/>
        </w:rPr>
        <w:t>.</w:t>
      </w:r>
    </w:p>
    <w:p w14:paraId="3F896A7A"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Installed SEER: Enter the exact SEER value shown </w:t>
      </w:r>
      <w:r w:rsidR="00DF2C1A" w:rsidRPr="001036B8">
        <w:rPr>
          <w:rFonts w:ascii="Calibri" w:hAnsi="Calibri"/>
        </w:rPr>
        <w:t xml:space="preserve">in the Directory used to certify </w:t>
      </w:r>
      <w:r w:rsidRPr="001036B8">
        <w:rPr>
          <w:rFonts w:ascii="Calibri" w:hAnsi="Calibri"/>
        </w:rPr>
        <w:t>the equipment shown in Section B, above.</w:t>
      </w:r>
    </w:p>
    <w:p w14:paraId="3F896A7B" w14:textId="77777777" w:rsidR="00236354" w:rsidRPr="001036B8" w:rsidRDefault="00F92723" w:rsidP="00236354">
      <w:pPr>
        <w:pStyle w:val="ListParagraph"/>
        <w:numPr>
          <w:ilvl w:val="0"/>
          <w:numId w:val="24"/>
        </w:numPr>
        <w:rPr>
          <w:rFonts w:ascii="Calibri" w:hAnsi="Calibri"/>
        </w:rPr>
      </w:pPr>
      <w:r w:rsidRPr="001036B8">
        <w:rPr>
          <w:rFonts w:ascii="Calibri" w:hAnsi="Calibri"/>
        </w:rPr>
        <w:t>Compliance Statement: This field is filled out automatically. Compliance requires that the installed SEER meet the required minimum SEER.</w:t>
      </w:r>
    </w:p>
    <w:p w14:paraId="3F896A7C" w14:textId="77777777" w:rsidR="00236354" w:rsidRPr="001036B8" w:rsidRDefault="00236354" w:rsidP="00236354">
      <w:pPr>
        <w:rPr>
          <w:rFonts w:ascii="Calibri" w:hAnsi="Calibri"/>
        </w:rPr>
      </w:pPr>
    </w:p>
    <w:p w14:paraId="3F896A7D" w14:textId="0E09669F" w:rsidR="00236354" w:rsidRPr="001036B8" w:rsidRDefault="00F92723" w:rsidP="00236354">
      <w:pPr>
        <w:rPr>
          <w:rFonts w:ascii="Calibri" w:hAnsi="Calibri"/>
          <w:b/>
        </w:rPr>
      </w:pPr>
      <w:r w:rsidRPr="001036B8">
        <w:rPr>
          <w:rFonts w:ascii="Calibri" w:hAnsi="Calibri"/>
          <w:b/>
        </w:rPr>
        <w:t xml:space="preserve">Section </w:t>
      </w:r>
      <w:ins w:id="556" w:author="Ferris, Todd@Energy" w:date="2018-11-19T16:08:00Z">
        <w:r w:rsidR="008117D3">
          <w:rPr>
            <w:rFonts w:ascii="Calibri" w:hAnsi="Calibri"/>
            <w:b/>
          </w:rPr>
          <w:t>E</w:t>
        </w:r>
      </w:ins>
      <w:del w:id="557" w:author="Ferris, Todd@Energy" w:date="2018-11-19T16:08:00Z">
        <w:r w:rsidRPr="001036B8" w:rsidDel="008117D3">
          <w:rPr>
            <w:rFonts w:ascii="Calibri" w:hAnsi="Calibri"/>
            <w:b/>
          </w:rPr>
          <w:delText>D</w:delText>
        </w:r>
      </w:del>
      <w:r w:rsidRPr="001036B8">
        <w:rPr>
          <w:rFonts w:ascii="Calibri" w:hAnsi="Calibri"/>
          <w:b/>
        </w:rPr>
        <w:t>. Verified Cooling System EER</w:t>
      </w:r>
    </w:p>
    <w:p w14:paraId="3F896A7E" w14:textId="77777777" w:rsidR="00236354" w:rsidRPr="001036B8" w:rsidRDefault="00F92723" w:rsidP="00236354">
      <w:pPr>
        <w:pStyle w:val="ListParagraph"/>
        <w:numPr>
          <w:ilvl w:val="0"/>
          <w:numId w:val="25"/>
        </w:numPr>
        <w:rPr>
          <w:rFonts w:ascii="Calibri" w:hAnsi="Calibri"/>
        </w:rPr>
      </w:pPr>
      <w:r w:rsidRPr="001036B8">
        <w:rPr>
          <w:rFonts w:ascii="Calibri" w:hAnsi="Calibri"/>
        </w:rPr>
        <w:t>Required Minimum EER:</w:t>
      </w:r>
      <w:r w:rsidR="00236354" w:rsidRPr="001036B8">
        <w:rPr>
          <w:rFonts w:ascii="Calibri" w:hAnsi="Calibri"/>
        </w:rPr>
        <w:t xml:space="preserve"> This field is filled out automatically. It is referenced from the CF2R-MCH-01, which must be completed prior to this document</w:t>
      </w:r>
      <w:r w:rsidR="00880CC5" w:rsidRPr="001036B8">
        <w:rPr>
          <w:rFonts w:ascii="Calibri" w:hAnsi="Calibri"/>
        </w:rPr>
        <w:t>.</w:t>
      </w:r>
    </w:p>
    <w:p w14:paraId="3F896A7F" w14:textId="6139147B" w:rsidR="00236354" w:rsidRPr="001036B8" w:rsidRDefault="00F92723" w:rsidP="00236354">
      <w:pPr>
        <w:pStyle w:val="ListParagraph"/>
        <w:numPr>
          <w:ilvl w:val="0"/>
          <w:numId w:val="25"/>
        </w:numPr>
        <w:rPr>
          <w:rFonts w:ascii="Calibri" w:hAnsi="Calibri"/>
        </w:rPr>
      </w:pPr>
      <w:r w:rsidRPr="001036B8">
        <w:rPr>
          <w:rFonts w:ascii="Calibri" w:hAnsi="Calibri"/>
        </w:rPr>
        <w:t>Installed EER</w:t>
      </w:r>
      <w:r w:rsidR="00386EA9">
        <w:rPr>
          <w:rFonts w:ascii="Calibri" w:hAnsi="Calibri"/>
        </w:rPr>
        <w:t xml:space="preserve">: </w:t>
      </w:r>
      <w:r w:rsidRPr="001036B8">
        <w:rPr>
          <w:rFonts w:ascii="Calibri" w:hAnsi="Calibri"/>
        </w:rPr>
        <w:t xml:space="preserve">Enter the exact EER value shown </w:t>
      </w:r>
      <w:r w:rsidR="001003B2" w:rsidRPr="001036B8">
        <w:rPr>
          <w:rFonts w:ascii="Calibri" w:hAnsi="Calibri"/>
        </w:rPr>
        <w:t xml:space="preserve">in the Directory used to certify </w:t>
      </w:r>
      <w:r w:rsidRPr="001036B8">
        <w:rPr>
          <w:rFonts w:ascii="Calibri" w:hAnsi="Calibri"/>
        </w:rPr>
        <w:t>for the equipment shown in Section B, above.</w:t>
      </w:r>
    </w:p>
    <w:p w14:paraId="3F896A80" w14:textId="77777777" w:rsidR="00236354" w:rsidRPr="001036B8" w:rsidRDefault="00F92723" w:rsidP="00236354">
      <w:pPr>
        <w:pStyle w:val="ListParagraph"/>
        <w:numPr>
          <w:ilvl w:val="0"/>
          <w:numId w:val="25"/>
        </w:numPr>
        <w:rPr>
          <w:rFonts w:ascii="Calibri" w:hAnsi="Calibri"/>
        </w:rPr>
      </w:pPr>
      <w:r w:rsidRPr="001036B8">
        <w:rPr>
          <w:rFonts w:ascii="Calibri" w:hAnsi="Calibri"/>
        </w:rPr>
        <w:t>Compliance Statement: This field is filled out automatically. Compliance requires that the installed EER meet the required minimum EER</w:t>
      </w:r>
    </w:p>
    <w:p w14:paraId="3F896A81" w14:textId="77777777" w:rsidR="00236354" w:rsidRPr="001036B8" w:rsidRDefault="00236354" w:rsidP="00236354">
      <w:pPr>
        <w:pStyle w:val="ListParagraph"/>
        <w:ind w:left="360"/>
        <w:rPr>
          <w:rFonts w:ascii="Calibri" w:hAnsi="Calibri"/>
        </w:rPr>
      </w:pPr>
    </w:p>
    <w:p w14:paraId="3F896A82" w14:textId="1C123BA8" w:rsidR="00236354" w:rsidRPr="001036B8" w:rsidDel="004E3E8B" w:rsidRDefault="00F92723" w:rsidP="00236354">
      <w:pPr>
        <w:rPr>
          <w:rFonts w:ascii="Calibri" w:hAnsi="Calibri"/>
          <w:b/>
        </w:rPr>
      </w:pPr>
      <w:r w:rsidRPr="001036B8">
        <w:rPr>
          <w:rFonts w:ascii="Calibri" w:hAnsi="Calibri"/>
          <w:b/>
        </w:rPr>
        <w:t xml:space="preserve">Section </w:t>
      </w:r>
      <w:ins w:id="558" w:author="Ferris, Todd@Energy" w:date="2018-11-19T16:08:00Z">
        <w:r w:rsidR="008117D3">
          <w:rPr>
            <w:rFonts w:ascii="Calibri" w:hAnsi="Calibri"/>
            <w:b/>
          </w:rPr>
          <w:t>F</w:t>
        </w:r>
      </w:ins>
      <w:del w:id="559" w:author="Ferris, Todd@Energy" w:date="2018-11-19T16:08:00Z">
        <w:r w:rsidRPr="001036B8" w:rsidDel="008117D3">
          <w:rPr>
            <w:rFonts w:ascii="Calibri" w:hAnsi="Calibri"/>
            <w:b/>
          </w:rPr>
          <w:delText>E</w:delText>
        </w:r>
      </w:del>
      <w:r w:rsidRPr="001036B8">
        <w:rPr>
          <w:rFonts w:ascii="Calibri" w:hAnsi="Calibri"/>
          <w:b/>
        </w:rPr>
        <w:t>. Verified Cooling System Air Handler/Furnace</w:t>
      </w:r>
    </w:p>
    <w:p w14:paraId="3F896A83" w14:textId="77777777" w:rsidR="00236354" w:rsidRPr="001036B8" w:rsidRDefault="00F92723" w:rsidP="00236354">
      <w:pPr>
        <w:pStyle w:val="ListParagraph"/>
        <w:numPr>
          <w:ilvl w:val="0"/>
          <w:numId w:val="26"/>
        </w:numPr>
        <w:rPr>
          <w:rFonts w:asciiTheme="minorHAnsi" w:hAnsiTheme="minorHAnsi"/>
        </w:rPr>
      </w:pPr>
      <w:r w:rsidRPr="001036B8">
        <w:rPr>
          <w:rFonts w:asciiTheme="minorHAnsi" w:hAnsiTheme="minorHAnsi"/>
        </w:rPr>
        <w:t>This statement must be true for the system to comply.</w:t>
      </w:r>
    </w:p>
    <w:p w14:paraId="3F896A84" w14:textId="77777777" w:rsidR="00236354" w:rsidRPr="001036B8" w:rsidRDefault="00F92723" w:rsidP="00236354">
      <w:pPr>
        <w:pStyle w:val="ListParagraph"/>
        <w:numPr>
          <w:ilvl w:val="0"/>
          <w:numId w:val="26"/>
        </w:numPr>
        <w:rPr>
          <w:rFonts w:asciiTheme="minorHAnsi" w:hAnsiTheme="minorHAnsi"/>
        </w:rPr>
      </w:pPr>
      <w:r w:rsidRPr="001036B8">
        <w:rPr>
          <w:rFonts w:asciiTheme="minorHAnsi" w:hAnsiTheme="minorHAnsi"/>
        </w:rPr>
        <w:t>Verification Status: Select the appropriate choice from the following list:</w:t>
      </w:r>
    </w:p>
    <w:p w14:paraId="3F896A85" w14:textId="77777777" w:rsidR="00236354" w:rsidRPr="001036B8" w:rsidRDefault="00F92723" w:rsidP="00236354">
      <w:pPr>
        <w:pStyle w:val="ListParagraph"/>
        <w:numPr>
          <w:ilvl w:val="1"/>
          <w:numId w:val="26"/>
        </w:numPr>
        <w:rPr>
          <w:rFonts w:asciiTheme="minorHAnsi" w:hAnsiTheme="minorHAnsi"/>
        </w:rPr>
      </w:pPr>
      <w:r w:rsidRPr="001036B8">
        <w:rPr>
          <w:rFonts w:asciiTheme="minorHAnsi" w:hAnsiTheme="minorHAnsi"/>
        </w:rPr>
        <w:t>Select “Pass” if the installed air handler/furnace matches the air handler/furnace on the AHRI certificate.</w:t>
      </w:r>
    </w:p>
    <w:p w14:paraId="3F896A86" w14:textId="77777777" w:rsidR="00236354" w:rsidRPr="001036B8" w:rsidRDefault="00F92723" w:rsidP="00236354">
      <w:pPr>
        <w:pStyle w:val="ListParagraph"/>
        <w:numPr>
          <w:ilvl w:val="1"/>
          <w:numId w:val="26"/>
        </w:numPr>
        <w:rPr>
          <w:rFonts w:asciiTheme="minorHAnsi" w:hAnsiTheme="minorHAnsi"/>
        </w:rPr>
      </w:pPr>
      <w:r w:rsidRPr="001036B8">
        <w:rPr>
          <w:rFonts w:asciiTheme="minorHAnsi" w:hAnsiTheme="minorHAnsi"/>
        </w:rPr>
        <w:t>Select “Fail” if the installed air handler/furnace does not match the air handler/furnace on the AHRI certificate. You will be required to enter an explanation in the notes section below.</w:t>
      </w:r>
    </w:p>
    <w:p w14:paraId="3F896A87" w14:textId="7F9A8429" w:rsidR="00236354" w:rsidRPr="001036B8" w:rsidRDefault="00F92723" w:rsidP="00236354">
      <w:pPr>
        <w:pStyle w:val="ListParagraph"/>
        <w:numPr>
          <w:ilvl w:val="1"/>
          <w:numId w:val="26"/>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88" w14:textId="77777777" w:rsidR="00236354" w:rsidRPr="001036B8" w:rsidRDefault="00F92723" w:rsidP="00236354">
      <w:pPr>
        <w:pStyle w:val="ListParagraph"/>
        <w:numPr>
          <w:ilvl w:val="0"/>
          <w:numId w:val="26"/>
        </w:numPr>
        <w:rPr>
          <w:rFonts w:asciiTheme="minorHAnsi" w:hAnsiTheme="minorHAnsi"/>
        </w:rPr>
      </w:pPr>
      <w:r w:rsidRPr="001036B8">
        <w:rPr>
          <w:rFonts w:asciiTheme="minorHAnsi" w:hAnsiTheme="minorHAnsi"/>
        </w:rPr>
        <w:t>Correction Notes: If “Fail” is selected in the previous row, indicate specifically why in this section.</w:t>
      </w:r>
    </w:p>
    <w:p w14:paraId="3F896A89" w14:textId="77777777" w:rsidR="00236354" w:rsidRPr="001036B8" w:rsidRDefault="00236354" w:rsidP="00236354">
      <w:pPr>
        <w:rPr>
          <w:rFonts w:asciiTheme="minorHAnsi" w:hAnsiTheme="minorHAnsi"/>
        </w:rPr>
      </w:pPr>
    </w:p>
    <w:p w14:paraId="3F896A8A" w14:textId="36CB4BC3" w:rsidR="00236354" w:rsidRPr="001036B8" w:rsidDel="004E3E8B" w:rsidRDefault="00F92723" w:rsidP="00236354">
      <w:pPr>
        <w:rPr>
          <w:rFonts w:ascii="Calibri" w:hAnsi="Calibri"/>
          <w:b/>
        </w:rPr>
      </w:pPr>
      <w:r w:rsidRPr="001036B8">
        <w:rPr>
          <w:rFonts w:ascii="Calibri" w:hAnsi="Calibri"/>
          <w:b/>
        </w:rPr>
        <w:t xml:space="preserve">Section </w:t>
      </w:r>
      <w:ins w:id="560" w:author="Ferris, Todd@Energy" w:date="2018-11-19T16:08:00Z">
        <w:r w:rsidR="008117D3">
          <w:rPr>
            <w:rFonts w:ascii="Calibri" w:hAnsi="Calibri"/>
            <w:b/>
          </w:rPr>
          <w:t>G</w:t>
        </w:r>
      </w:ins>
      <w:del w:id="561" w:author="Ferris, Todd@Energy" w:date="2018-11-19T16:08:00Z">
        <w:r w:rsidRPr="001036B8" w:rsidDel="008117D3">
          <w:rPr>
            <w:rFonts w:ascii="Calibri" w:hAnsi="Calibri"/>
            <w:b/>
          </w:rPr>
          <w:delText>F</w:delText>
        </w:r>
      </w:del>
      <w:r w:rsidRPr="001036B8">
        <w:rPr>
          <w:rFonts w:ascii="Calibri" w:hAnsi="Calibri"/>
          <w:b/>
        </w:rPr>
        <w:t>. Verified Cooling System Time Delay Relay</w:t>
      </w:r>
    </w:p>
    <w:p w14:paraId="3F896A8B"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This statement must be true for the system to comply.</w:t>
      </w:r>
    </w:p>
    <w:p w14:paraId="3F896A8C"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Verification Status: Select the appropriate choice from the following list:</w:t>
      </w:r>
    </w:p>
    <w:p w14:paraId="3F896A8D"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“Pass” if the installed has a time delay relay that meets the verification requirements of RA3.4.3.</w:t>
      </w:r>
    </w:p>
    <w:p w14:paraId="3F896A8E"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“Fail” if the installed system does not meet the verification requirements of RA3.4.3.</w:t>
      </w:r>
    </w:p>
    <w:p w14:paraId="3F896A8F" w14:textId="65D38B79"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0"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Correction Notes: If “Fail” is selected in the previous row, indicate specifically why in this section.</w:t>
      </w:r>
    </w:p>
    <w:p w14:paraId="3F896A91" w14:textId="77777777" w:rsidR="00236354" w:rsidRPr="001036B8" w:rsidRDefault="00236354" w:rsidP="00236354">
      <w:pPr>
        <w:rPr>
          <w:rFonts w:asciiTheme="minorHAnsi" w:hAnsiTheme="minorHAnsi"/>
        </w:rPr>
      </w:pPr>
    </w:p>
    <w:p w14:paraId="3F896A92" w14:textId="7A53729B" w:rsidR="00236354" w:rsidRPr="001036B8" w:rsidRDefault="00F92723" w:rsidP="00236354">
      <w:pPr>
        <w:rPr>
          <w:rFonts w:asciiTheme="minorHAnsi" w:hAnsiTheme="minorHAnsi"/>
        </w:rPr>
      </w:pPr>
      <w:r w:rsidRPr="001036B8">
        <w:rPr>
          <w:rFonts w:ascii="Calibri" w:hAnsi="Calibri"/>
          <w:b/>
        </w:rPr>
        <w:t xml:space="preserve">Section </w:t>
      </w:r>
      <w:ins w:id="562" w:author="Ferris, Todd@Energy" w:date="2018-11-19T16:08:00Z">
        <w:r w:rsidR="008117D3">
          <w:rPr>
            <w:rFonts w:ascii="Calibri" w:hAnsi="Calibri"/>
            <w:b/>
          </w:rPr>
          <w:t>H</w:t>
        </w:r>
      </w:ins>
      <w:del w:id="563" w:author="Ferris, Todd@Energy" w:date="2018-11-19T16:08:00Z">
        <w:r w:rsidRPr="001036B8" w:rsidDel="008117D3">
          <w:rPr>
            <w:rFonts w:ascii="Calibri" w:hAnsi="Calibri"/>
            <w:b/>
          </w:rPr>
          <w:delText>G</w:delText>
        </w:r>
      </w:del>
      <w:r w:rsidRPr="001036B8">
        <w:rPr>
          <w:rFonts w:ascii="Calibri" w:hAnsi="Calibri"/>
          <w:b/>
        </w:rPr>
        <w:t>. Verified Cooling System TXV</w:t>
      </w:r>
    </w:p>
    <w:p w14:paraId="3F896A93"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This statement must be true for the system to comply.</w:t>
      </w:r>
    </w:p>
    <w:p w14:paraId="3F896A94"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Verification Status: Select the appropriate choice from the following list:</w:t>
      </w:r>
    </w:p>
    <w:p w14:paraId="3F896A95" w14:textId="77777777"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“Pass” if the installed has a TXV installed.</w:t>
      </w:r>
    </w:p>
    <w:p w14:paraId="3F896A96" w14:textId="77777777"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“Fail” if the installed system does not have a TXV installed.</w:t>
      </w:r>
    </w:p>
    <w:p w14:paraId="3F896A97" w14:textId="65CD059D"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8"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Correction Notes: If “Fail” is selected in the previous row, indicate specifically why in this section.</w:t>
      </w:r>
    </w:p>
    <w:p w14:paraId="3F896A99" w14:textId="77777777" w:rsidR="00B64C8C" w:rsidRDefault="00B64C8C" w:rsidP="00B64C8C">
      <w:pPr>
        <w:rPr>
          <w:rFonts w:ascii="Calibri" w:hAnsi="Calibri"/>
          <w:sz w:val="18"/>
          <w:szCs w:val="18"/>
        </w:rPr>
      </w:pPr>
    </w:p>
    <w:p w14:paraId="3F896A9A" w14:textId="77777777" w:rsidR="00AD0CC5" w:rsidRDefault="00AD0CC5" w:rsidP="00B64C8C">
      <w:pPr>
        <w:rPr>
          <w:rFonts w:ascii="Calibri" w:hAnsi="Calibri"/>
          <w:sz w:val="18"/>
          <w:szCs w:val="18"/>
        </w:rPr>
        <w:sectPr w:rsidR="00AD0CC5" w:rsidSect="00880CC5">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AD0CC5" w:rsidRPr="00AD0CC5" w14:paraId="3F896A9D" w14:textId="77777777" w:rsidTr="00AD0CC5">
        <w:trPr>
          <w:cantSplit/>
          <w:trHeight w:val="144"/>
        </w:trPr>
        <w:tc>
          <w:tcPr>
            <w:tcW w:w="5000" w:type="pct"/>
            <w:gridSpan w:val="3"/>
            <w:vAlign w:val="center"/>
          </w:tcPr>
          <w:p w14:paraId="3F896A9B" w14:textId="77777777" w:rsidR="00AD0CC5" w:rsidRPr="00903938" w:rsidRDefault="00AD0CC5" w:rsidP="00AD0CC5">
            <w:pPr>
              <w:rPr>
                <w:rFonts w:asciiTheme="minorHAnsi" w:hAnsiTheme="minorHAnsi"/>
                <w:b/>
                <w:szCs w:val="18"/>
              </w:rPr>
            </w:pPr>
            <w:r w:rsidRPr="00903938">
              <w:rPr>
                <w:rFonts w:asciiTheme="minorHAnsi" w:hAnsiTheme="minorHAnsi"/>
                <w:b/>
                <w:szCs w:val="18"/>
              </w:rPr>
              <w:t>A. System Information</w:t>
            </w:r>
          </w:p>
          <w:p w14:paraId="3F896A9C" w14:textId="77777777" w:rsidR="00AD0CC5" w:rsidRPr="00AD0CC5" w:rsidRDefault="00AD0CC5" w:rsidP="00AD0CC5">
            <w:pPr>
              <w:rPr>
                <w:rFonts w:asciiTheme="minorHAnsi" w:hAnsiTheme="minorHAnsi"/>
                <w:i/>
                <w:sz w:val="18"/>
                <w:szCs w:val="18"/>
              </w:rPr>
            </w:pPr>
            <w:r w:rsidRPr="00AD0CC5">
              <w:rPr>
                <w:rFonts w:asciiTheme="minorHAnsi" w:hAnsiTheme="minorHAnsi"/>
                <w:i/>
                <w:sz w:val="18"/>
                <w:szCs w:val="18"/>
              </w:rPr>
              <w:t>Procedures for verification of High SEER and EER Equipment are described in Reference Appendix RA3.4.  Each HVAC system requiring verification must use a separate form.</w:t>
            </w:r>
          </w:p>
        </w:tc>
      </w:tr>
      <w:tr w:rsidR="00641EDB" w:rsidRPr="00AD0CC5" w14:paraId="3F896AA1" w14:textId="77777777" w:rsidTr="00AD0CC5">
        <w:trPr>
          <w:cantSplit/>
          <w:trHeight w:val="144"/>
        </w:trPr>
        <w:tc>
          <w:tcPr>
            <w:tcW w:w="215" w:type="pct"/>
            <w:vAlign w:val="center"/>
          </w:tcPr>
          <w:p w14:paraId="3F896A9E"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A9F" w14:textId="5FF966DF" w:rsidR="00641EDB" w:rsidRPr="00AD0CC5" w:rsidRDefault="00641EDB" w:rsidP="00641EDB">
            <w:pPr>
              <w:ind w:hanging="18"/>
              <w:rPr>
                <w:rFonts w:asciiTheme="minorHAnsi" w:hAnsiTheme="minorHAnsi"/>
                <w:sz w:val="18"/>
                <w:szCs w:val="18"/>
              </w:rPr>
            </w:pPr>
            <w:ins w:id="568" w:author="Smith, Alexis@Energy" w:date="2019-01-07T07:58:00Z">
              <w:r w:rsidRPr="00B2548D">
                <w:rPr>
                  <w:rFonts w:asciiTheme="minorHAnsi" w:hAnsiTheme="minorHAnsi"/>
                  <w:sz w:val="18"/>
                  <w:szCs w:val="18"/>
                </w:rPr>
                <w:t>Space Conditioning System Identification or Name</w:t>
              </w:r>
            </w:ins>
            <w:del w:id="569" w:author="Smith, Alexis@Energy" w:date="2019-01-07T07:58:00Z">
              <w:r w:rsidRPr="00AD0CC5" w:rsidDel="007B029D">
                <w:rPr>
                  <w:rFonts w:asciiTheme="minorHAnsi" w:hAnsiTheme="minorHAnsi"/>
                  <w:sz w:val="18"/>
                  <w:szCs w:val="18"/>
                </w:rPr>
                <w:delText>System Name or Identification/Tag</w:delText>
              </w:r>
            </w:del>
          </w:p>
        </w:tc>
        <w:tc>
          <w:tcPr>
            <w:tcW w:w="2505" w:type="pct"/>
            <w:vAlign w:val="center"/>
          </w:tcPr>
          <w:p w14:paraId="3F896AA0" w14:textId="77777777" w:rsidR="00641EDB" w:rsidRPr="00AD0CC5" w:rsidRDefault="00641EDB" w:rsidP="00641EDB">
            <w:pPr>
              <w:rPr>
                <w:rFonts w:asciiTheme="minorHAnsi" w:hAnsiTheme="minorHAnsi"/>
                <w:sz w:val="18"/>
                <w:szCs w:val="18"/>
              </w:rPr>
            </w:pPr>
            <w:r w:rsidRPr="00AD0CC5">
              <w:rPr>
                <w:rFonts w:asciiTheme="minorHAnsi" w:hAnsiTheme="minorHAnsi"/>
                <w:sz w:val="18"/>
                <w:szCs w:val="18"/>
              </w:rPr>
              <w:t>&lt;&lt;auto filled text: referenced from CF2R-MCH-01&gt;&gt;</w:t>
            </w:r>
          </w:p>
        </w:tc>
      </w:tr>
      <w:tr w:rsidR="00641EDB" w:rsidRPr="00AD0CC5" w14:paraId="3F896AA5" w14:textId="77777777" w:rsidTr="00AD0CC5">
        <w:trPr>
          <w:cantSplit/>
          <w:trHeight w:val="144"/>
        </w:trPr>
        <w:tc>
          <w:tcPr>
            <w:tcW w:w="215" w:type="pct"/>
            <w:vAlign w:val="center"/>
          </w:tcPr>
          <w:p w14:paraId="3F896AA2"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AA3" w14:textId="6E500592" w:rsidR="00641EDB" w:rsidRPr="00AD0CC5" w:rsidRDefault="00641EDB" w:rsidP="00641EDB">
            <w:pPr>
              <w:ind w:hanging="18"/>
              <w:rPr>
                <w:rFonts w:asciiTheme="minorHAnsi" w:hAnsiTheme="minorHAnsi"/>
                <w:sz w:val="18"/>
                <w:szCs w:val="18"/>
              </w:rPr>
            </w:pPr>
            <w:ins w:id="570" w:author="Smith, Alexis@Energy" w:date="2019-01-07T07:58:00Z">
              <w:r w:rsidRPr="002D77F8">
                <w:rPr>
                  <w:rFonts w:asciiTheme="minorHAnsi" w:hAnsiTheme="minorHAnsi"/>
                  <w:sz w:val="18"/>
                  <w:szCs w:val="18"/>
                </w:rPr>
                <w:t>Space Conditioning System Description of Area Served</w:t>
              </w:r>
            </w:ins>
            <w:del w:id="571" w:author="Smith, Alexis@Energy" w:date="2019-01-07T07:58:00Z">
              <w:r w:rsidRPr="00AD0CC5" w:rsidDel="007B029D">
                <w:rPr>
                  <w:rFonts w:asciiTheme="minorHAnsi" w:hAnsiTheme="minorHAnsi"/>
                  <w:sz w:val="18"/>
                  <w:szCs w:val="18"/>
                </w:rPr>
                <w:delText>System Location or Area Served</w:delText>
              </w:r>
            </w:del>
          </w:p>
        </w:tc>
        <w:tc>
          <w:tcPr>
            <w:tcW w:w="2505" w:type="pct"/>
            <w:vAlign w:val="center"/>
          </w:tcPr>
          <w:p w14:paraId="3F896AA4" w14:textId="77777777" w:rsidR="00641EDB" w:rsidRPr="00AD0CC5" w:rsidRDefault="00641EDB" w:rsidP="00641EDB">
            <w:pPr>
              <w:tabs>
                <w:tab w:val="center" w:pos="4320"/>
                <w:tab w:val="right" w:pos="8640"/>
              </w:tabs>
              <w:rPr>
                <w:rFonts w:asciiTheme="minorHAnsi" w:hAnsiTheme="minorHAnsi"/>
                <w:sz w:val="18"/>
                <w:szCs w:val="18"/>
              </w:rPr>
            </w:pPr>
            <w:r w:rsidRPr="00AD0CC5">
              <w:rPr>
                <w:rFonts w:asciiTheme="minorHAnsi" w:hAnsiTheme="minorHAnsi"/>
                <w:sz w:val="18"/>
                <w:szCs w:val="18"/>
              </w:rPr>
              <w:t>&lt;&lt; auto filled text: referenced from CF2R-MCH-01&gt;&gt;</w:t>
            </w:r>
          </w:p>
        </w:tc>
      </w:tr>
      <w:tr w:rsidR="0069405F" w:rsidRPr="00AD0CC5" w14:paraId="6DCDDB50" w14:textId="77777777" w:rsidTr="00AD0CC5">
        <w:trPr>
          <w:cantSplit/>
          <w:trHeight w:val="144"/>
          <w:ins w:id="572" w:author="Smith, Alexis@Energy" w:date="2019-01-07T08:01:00Z"/>
        </w:trPr>
        <w:tc>
          <w:tcPr>
            <w:tcW w:w="215" w:type="pct"/>
            <w:vAlign w:val="center"/>
          </w:tcPr>
          <w:p w14:paraId="2C5D93A1" w14:textId="5FC47E79" w:rsidR="0069405F" w:rsidRPr="00AD0CC5" w:rsidRDefault="0069405F" w:rsidP="0069405F">
            <w:pPr>
              <w:jc w:val="center"/>
              <w:rPr>
                <w:ins w:id="573" w:author="Smith, Alexis@Energy" w:date="2019-01-07T08:01:00Z"/>
                <w:rFonts w:asciiTheme="minorHAnsi" w:hAnsiTheme="minorHAnsi"/>
                <w:sz w:val="18"/>
                <w:szCs w:val="18"/>
              </w:rPr>
            </w:pPr>
            <w:ins w:id="574" w:author="Smith, Alexis@Energy" w:date="2019-01-07T08:01:00Z">
              <w:r>
                <w:rPr>
                  <w:rFonts w:asciiTheme="minorHAnsi" w:hAnsiTheme="minorHAnsi"/>
                  <w:sz w:val="18"/>
                  <w:szCs w:val="18"/>
                </w:rPr>
                <w:t>03</w:t>
              </w:r>
            </w:ins>
          </w:p>
        </w:tc>
        <w:tc>
          <w:tcPr>
            <w:tcW w:w="2280" w:type="pct"/>
            <w:vAlign w:val="center"/>
          </w:tcPr>
          <w:p w14:paraId="1CF54BC0" w14:textId="3207E425" w:rsidR="0069405F" w:rsidRPr="002D77F8" w:rsidRDefault="0069405F" w:rsidP="00EC6F79">
            <w:pPr>
              <w:ind w:hanging="18"/>
              <w:rPr>
                <w:ins w:id="575" w:author="Smith, Alexis@Energy" w:date="2019-01-07T08:01:00Z"/>
                <w:rFonts w:asciiTheme="minorHAnsi" w:hAnsiTheme="minorHAnsi"/>
                <w:sz w:val="18"/>
                <w:szCs w:val="18"/>
              </w:rPr>
            </w:pPr>
            <w:ins w:id="576" w:author="Smith, Alexis@Energy" w:date="2019-01-07T08:01:00Z">
              <w:r w:rsidRPr="00B2548D">
                <w:rPr>
                  <w:rFonts w:asciiTheme="minorHAnsi" w:hAnsiTheme="minorHAnsi"/>
                  <w:sz w:val="18"/>
                  <w:szCs w:val="18"/>
                </w:rPr>
                <w:t>Indoor Unit Name</w:t>
              </w:r>
              <w:bookmarkStart w:id="577" w:name="_GoBack"/>
              <w:bookmarkEnd w:id="577"/>
            </w:ins>
          </w:p>
        </w:tc>
        <w:tc>
          <w:tcPr>
            <w:tcW w:w="2505" w:type="pct"/>
            <w:vAlign w:val="center"/>
          </w:tcPr>
          <w:p w14:paraId="0967CA70" w14:textId="2B140114" w:rsidR="0069405F" w:rsidRPr="00AD0CC5" w:rsidRDefault="00114058" w:rsidP="0069405F">
            <w:pPr>
              <w:tabs>
                <w:tab w:val="center" w:pos="4320"/>
                <w:tab w:val="right" w:pos="8640"/>
              </w:tabs>
              <w:rPr>
                <w:ins w:id="578" w:author="Smith, Alexis@Energy" w:date="2019-01-07T08:01:00Z"/>
                <w:rFonts w:asciiTheme="minorHAnsi" w:hAnsiTheme="minorHAnsi"/>
                <w:sz w:val="18"/>
                <w:szCs w:val="18"/>
              </w:rPr>
            </w:pPr>
            <w:ins w:id="579" w:author="Smith, Alexis@Energy" w:date="2019-01-07T08:02:00Z">
              <w:r w:rsidRPr="00114058">
                <w:rPr>
                  <w:rFonts w:asciiTheme="minorHAnsi" w:hAnsiTheme="minorHAnsi"/>
                  <w:sz w:val="18"/>
                  <w:szCs w:val="18"/>
                </w:rPr>
                <w:t xml:space="preserve">&lt;&lt;auto filled text: referenced from </w:t>
              </w:r>
            </w:ins>
            <w:ins w:id="580" w:author="Smith, Alexis@Energy" w:date="2019-01-07T08:44:00Z">
              <w:r w:rsidR="00675334">
                <w:rPr>
                  <w:rFonts w:asciiTheme="minorHAnsi" w:hAnsiTheme="minorHAnsi"/>
                  <w:sz w:val="18"/>
                  <w:szCs w:val="18"/>
                </w:rPr>
                <w:t>CF2R-</w:t>
              </w:r>
            </w:ins>
            <w:ins w:id="581" w:author="Smith, Alexis@Energy" w:date="2019-01-07T08:02:00Z">
              <w:r w:rsidRPr="00114058">
                <w:rPr>
                  <w:rFonts w:asciiTheme="minorHAnsi" w:hAnsiTheme="minorHAnsi"/>
                  <w:sz w:val="18"/>
                  <w:szCs w:val="18"/>
                </w:rPr>
                <w:t>MCH</w:t>
              </w:r>
            </w:ins>
            <w:ins w:id="582" w:author="Smith, Alexis@Energy" w:date="2019-01-07T08:44:00Z">
              <w:r w:rsidR="00675334">
                <w:rPr>
                  <w:rFonts w:asciiTheme="minorHAnsi" w:hAnsiTheme="minorHAnsi"/>
                  <w:sz w:val="18"/>
                  <w:szCs w:val="18"/>
                </w:rPr>
                <w:t>-</w:t>
              </w:r>
            </w:ins>
            <w:ins w:id="583" w:author="Smith, Alexis@Energy" w:date="2019-01-07T08:02:00Z">
              <w:r w:rsidRPr="00114058">
                <w:rPr>
                  <w:rFonts w:asciiTheme="minorHAnsi" w:hAnsiTheme="minorHAnsi"/>
                  <w:sz w:val="18"/>
                  <w:szCs w:val="18"/>
                </w:rPr>
                <w:t>01&gt;&gt;</w:t>
              </w:r>
            </w:ins>
          </w:p>
        </w:tc>
      </w:tr>
      <w:tr w:rsidR="0069405F" w:rsidRPr="00AD0CC5" w14:paraId="5C3D1B17" w14:textId="77777777" w:rsidTr="00AD0CC5">
        <w:trPr>
          <w:cantSplit/>
          <w:trHeight w:val="144"/>
          <w:ins w:id="584" w:author="Ferris, Todd@Energy" w:date="2018-11-19T16:10:00Z"/>
        </w:trPr>
        <w:tc>
          <w:tcPr>
            <w:tcW w:w="215" w:type="pct"/>
            <w:vAlign w:val="center"/>
          </w:tcPr>
          <w:p w14:paraId="5F16F86A" w14:textId="6FA02D11" w:rsidR="0069405F" w:rsidRPr="00AD0CC5" w:rsidRDefault="0069405F" w:rsidP="0069405F">
            <w:pPr>
              <w:jc w:val="center"/>
              <w:rPr>
                <w:ins w:id="585" w:author="Ferris, Todd@Energy" w:date="2018-11-19T16:10:00Z"/>
                <w:rFonts w:asciiTheme="minorHAnsi" w:hAnsiTheme="minorHAnsi"/>
                <w:sz w:val="18"/>
                <w:szCs w:val="18"/>
              </w:rPr>
            </w:pPr>
            <w:ins w:id="586" w:author="Ferris, Todd@Energy" w:date="2018-11-19T16:10:00Z">
              <w:r>
                <w:rPr>
                  <w:rFonts w:asciiTheme="minorHAnsi" w:hAnsiTheme="minorHAnsi"/>
                  <w:sz w:val="18"/>
                  <w:szCs w:val="18"/>
                </w:rPr>
                <w:t>0</w:t>
              </w:r>
            </w:ins>
            <w:ins w:id="587" w:author="Smith, Alexis@Energy" w:date="2019-01-07T08:14:00Z">
              <w:r w:rsidR="005B2538">
                <w:rPr>
                  <w:rFonts w:asciiTheme="minorHAnsi" w:hAnsiTheme="minorHAnsi"/>
                  <w:sz w:val="18"/>
                  <w:szCs w:val="18"/>
                </w:rPr>
                <w:t>4</w:t>
              </w:r>
            </w:ins>
            <w:ins w:id="588" w:author="Ferris, Todd@Energy" w:date="2018-11-19T16:10:00Z">
              <w:del w:id="589" w:author="Smith, Alexis@Energy" w:date="2019-01-07T08:14:00Z">
                <w:r w:rsidDel="005B2538">
                  <w:rPr>
                    <w:rFonts w:asciiTheme="minorHAnsi" w:hAnsiTheme="minorHAnsi"/>
                    <w:sz w:val="18"/>
                    <w:szCs w:val="18"/>
                  </w:rPr>
                  <w:delText>3</w:delText>
                </w:r>
              </w:del>
            </w:ins>
          </w:p>
        </w:tc>
        <w:tc>
          <w:tcPr>
            <w:tcW w:w="2280" w:type="pct"/>
            <w:vAlign w:val="center"/>
          </w:tcPr>
          <w:p w14:paraId="0F44EC1A" w14:textId="7B8E7554" w:rsidR="0069405F" w:rsidRPr="00AD0CC5" w:rsidRDefault="0069405F" w:rsidP="0069405F">
            <w:pPr>
              <w:ind w:hanging="18"/>
              <w:rPr>
                <w:ins w:id="590" w:author="Ferris, Todd@Energy" w:date="2018-11-19T16:10:00Z"/>
                <w:rFonts w:asciiTheme="minorHAnsi" w:hAnsiTheme="minorHAnsi"/>
                <w:sz w:val="18"/>
                <w:szCs w:val="18"/>
              </w:rPr>
            </w:pPr>
            <w:ins w:id="591" w:author="Ferris, Todd@Energy" w:date="2018-11-19T16:10:00Z">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62226301" w14:textId="6AE9D7CF" w:rsidR="0069405F" w:rsidRPr="00AD0CC5" w:rsidRDefault="0069405F" w:rsidP="0069405F">
            <w:pPr>
              <w:tabs>
                <w:tab w:val="center" w:pos="4320"/>
                <w:tab w:val="right" w:pos="8640"/>
              </w:tabs>
              <w:rPr>
                <w:ins w:id="592" w:author="Ferris, Todd@Energy" w:date="2018-11-19T16:10:00Z"/>
                <w:rFonts w:asciiTheme="minorHAnsi" w:hAnsiTheme="minorHAnsi"/>
                <w:sz w:val="18"/>
                <w:szCs w:val="18"/>
              </w:rPr>
            </w:pPr>
            <w:ins w:id="593" w:author="Ferris, Todd@Energy" w:date="2018-11-19T16:10:00Z">
              <w:r w:rsidRPr="00FD2A49">
                <w:rPr>
                  <w:rFonts w:asciiTheme="minorHAnsi" w:hAnsiTheme="minorHAnsi"/>
                  <w:sz w:val="18"/>
                  <w:szCs w:val="18"/>
                </w:rPr>
                <w:t xml:space="preserve">&lt;&lt;calculated field: </w:t>
              </w:r>
              <w:del w:id="594" w:author="Shewmaker, Michael@Energy" w:date="2018-11-27T11:06:00Z">
                <w:r w:rsidRPr="00FD2A49" w:rsidDel="00FD7C8B">
                  <w:rPr>
                    <w:rFonts w:asciiTheme="minorHAnsi" w:hAnsiTheme="minorHAnsi"/>
                    <w:sz w:val="18"/>
                    <w:szCs w:val="18"/>
                  </w:rPr>
                  <w:delText xml:space="preserve">If SEER </w:delText>
                </w:r>
                <w:r w:rsidDel="00FD7C8B">
                  <w:rPr>
                    <w:rFonts w:asciiTheme="minorHAnsi" w:hAnsiTheme="minorHAnsi"/>
                    <w:sz w:val="18"/>
                    <w:szCs w:val="18"/>
                  </w:rPr>
                  <w:delText>HERS Verification Required</w:delText>
                </w:r>
                <w:r w:rsidRPr="00FD2A49" w:rsidDel="00FD7C8B">
                  <w:rPr>
                    <w:rFonts w:asciiTheme="minorHAnsi" w:hAnsiTheme="minorHAnsi"/>
                    <w:sz w:val="18"/>
                    <w:szCs w:val="18"/>
                  </w:rPr>
                  <w:delText xml:space="preserve"> on CF2R-MCH-01 = true</w:delText>
                </w:r>
                <w:r w:rsidDel="00FD7C8B">
                  <w:rPr>
                    <w:rFonts w:asciiTheme="minorHAnsi" w:hAnsiTheme="minorHAnsi"/>
                    <w:sz w:val="18"/>
                    <w:szCs w:val="18"/>
                  </w:rPr>
                  <w:delText xml:space="preserve">, then display Yes and </w:delText>
                </w:r>
                <w:r w:rsidRPr="00FD2A49" w:rsidDel="00FD7C8B">
                  <w:rPr>
                    <w:rFonts w:asciiTheme="minorHAnsi" w:hAnsiTheme="minorHAnsi"/>
                    <w:sz w:val="18"/>
                    <w:szCs w:val="18"/>
                  </w:rPr>
                  <w:delText xml:space="preserve">Table </w:delText>
                </w:r>
                <w:r w:rsidDel="00FD7C8B">
                  <w:rPr>
                    <w:rFonts w:asciiTheme="minorHAnsi" w:hAnsiTheme="minorHAnsi"/>
                    <w:sz w:val="18"/>
                    <w:szCs w:val="18"/>
                  </w:rPr>
                  <w:delText>C; else display No</w:delText>
                </w:r>
              </w:del>
            </w:ins>
            <w:ins w:id="595" w:author="Shewmaker, Michael@Energy" w:date="2018-11-27T11:06:00Z">
              <w:r>
                <w:rPr>
                  <w:rFonts w:asciiTheme="minorHAnsi" w:hAnsiTheme="minorHAnsi"/>
                  <w:sz w:val="18"/>
                  <w:szCs w:val="18"/>
                </w:rPr>
                <w:t>if the CF1R flags the requirement for HERS Verification of SEER Performance, then result = Yes; else result = No</w:t>
              </w:r>
            </w:ins>
            <w:ins w:id="596" w:author="Ferris, Todd@Energy" w:date="2018-11-19T16:10:00Z">
              <w:r w:rsidRPr="00FD2A49">
                <w:rPr>
                  <w:rFonts w:asciiTheme="minorHAnsi" w:hAnsiTheme="minorHAnsi"/>
                  <w:sz w:val="18"/>
                  <w:szCs w:val="18"/>
                </w:rPr>
                <w:t>&gt;&gt;</w:t>
              </w:r>
            </w:ins>
          </w:p>
        </w:tc>
      </w:tr>
      <w:tr w:rsidR="0069405F" w:rsidRPr="00AD0CC5" w14:paraId="2EFE1539" w14:textId="77777777" w:rsidTr="00AD0CC5">
        <w:trPr>
          <w:cantSplit/>
          <w:trHeight w:val="144"/>
          <w:ins w:id="597" w:author="Ferris, Todd@Energy" w:date="2018-11-19T16:10:00Z"/>
        </w:trPr>
        <w:tc>
          <w:tcPr>
            <w:tcW w:w="215" w:type="pct"/>
            <w:vAlign w:val="center"/>
          </w:tcPr>
          <w:p w14:paraId="11E67D30" w14:textId="375FBF4B" w:rsidR="0069405F" w:rsidRPr="00AD0CC5" w:rsidRDefault="0069405F" w:rsidP="0069405F">
            <w:pPr>
              <w:jc w:val="center"/>
              <w:rPr>
                <w:ins w:id="598" w:author="Ferris, Todd@Energy" w:date="2018-11-19T16:10:00Z"/>
                <w:rFonts w:asciiTheme="minorHAnsi" w:hAnsiTheme="minorHAnsi"/>
                <w:sz w:val="18"/>
                <w:szCs w:val="18"/>
              </w:rPr>
            </w:pPr>
            <w:ins w:id="599" w:author="Ferris, Todd@Energy" w:date="2018-11-19T16:10:00Z">
              <w:r>
                <w:rPr>
                  <w:rFonts w:asciiTheme="minorHAnsi" w:hAnsiTheme="minorHAnsi"/>
                  <w:sz w:val="18"/>
                  <w:szCs w:val="18"/>
                </w:rPr>
                <w:t>0</w:t>
              </w:r>
            </w:ins>
            <w:ins w:id="600" w:author="Smith, Alexis@Energy" w:date="2019-01-07T08:14:00Z">
              <w:r w:rsidR="005B2538">
                <w:rPr>
                  <w:rFonts w:asciiTheme="minorHAnsi" w:hAnsiTheme="minorHAnsi"/>
                  <w:sz w:val="18"/>
                  <w:szCs w:val="18"/>
                </w:rPr>
                <w:t>5</w:t>
              </w:r>
            </w:ins>
            <w:ins w:id="601" w:author="Ferris, Todd@Energy" w:date="2018-11-19T16:10:00Z">
              <w:del w:id="602" w:author="Smith, Alexis@Energy" w:date="2019-01-07T08:14:00Z">
                <w:r w:rsidDel="005B2538">
                  <w:rPr>
                    <w:rFonts w:asciiTheme="minorHAnsi" w:hAnsiTheme="minorHAnsi"/>
                    <w:sz w:val="18"/>
                    <w:szCs w:val="18"/>
                  </w:rPr>
                  <w:delText>4</w:delText>
                </w:r>
              </w:del>
            </w:ins>
          </w:p>
        </w:tc>
        <w:tc>
          <w:tcPr>
            <w:tcW w:w="2280" w:type="pct"/>
            <w:vAlign w:val="center"/>
          </w:tcPr>
          <w:p w14:paraId="525D4752" w14:textId="683A1F29" w:rsidR="0069405F" w:rsidRPr="00AD0CC5" w:rsidRDefault="0069405F" w:rsidP="0069405F">
            <w:pPr>
              <w:ind w:hanging="18"/>
              <w:rPr>
                <w:ins w:id="603" w:author="Ferris, Todd@Energy" w:date="2018-11-19T16:10:00Z"/>
                <w:rFonts w:asciiTheme="minorHAnsi" w:hAnsiTheme="minorHAnsi"/>
                <w:sz w:val="18"/>
                <w:szCs w:val="18"/>
              </w:rPr>
            </w:pPr>
            <w:ins w:id="604" w:author="Ferris, Todd@Energy" w:date="2018-11-19T16:10:00Z">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5F85E70F" w14:textId="110394BC" w:rsidR="0069405F" w:rsidRPr="00AD0CC5" w:rsidRDefault="0069405F" w:rsidP="0069405F">
            <w:pPr>
              <w:tabs>
                <w:tab w:val="center" w:pos="4320"/>
                <w:tab w:val="right" w:pos="8640"/>
              </w:tabs>
              <w:rPr>
                <w:ins w:id="605" w:author="Ferris, Todd@Energy" w:date="2018-11-19T16:10:00Z"/>
                <w:rFonts w:asciiTheme="minorHAnsi" w:hAnsiTheme="minorHAnsi"/>
                <w:sz w:val="18"/>
                <w:szCs w:val="18"/>
              </w:rPr>
            </w:pPr>
            <w:ins w:id="606" w:author="Ferris, Todd@Energy" w:date="2018-11-19T16:10:00Z">
              <w:r w:rsidRPr="00FD2A49">
                <w:rPr>
                  <w:rFonts w:asciiTheme="minorHAnsi" w:hAnsiTheme="minorHAnsi"/>
                  <w:sz w:val="18"/>
                  <w:szCs w:val="18"/>
                </w:rPr>
                <w:t xml:space="preserve">&lt;&lt;calculated field: </w:t>
              </w:r>
              <w:del w:id="607" w:author="Shewmaker, Michael@Energy" w:date="2018-11-27T11:07:00Z">
                <w:r w:rsidRPr="00FD2A49" w:rsidDel="00FD7C8B">
                  <w:rPr>
                    <w:rFonts w:asciiTheme="minorHAnsi" w:hAnsiTheme="minorHAnsi"/>
                    <w:sz w:val="18"/>
                    <w:szCs w:val="18"/>
                  </w:rPr>
                  <w:delText xml:space="preserve">If EER </w:delText>
                </w:r>
                <w:r w:rsidDel="00FD7C8B">
                  <w:rPr>
                    <w:rFonts w:asciiTheme="minorHAnsi" w:hAnsiTheme="minorHAnsi"/>
                    <w:sz w:val="18"/>
                    <w:szCs w:val="18"/>
                  </w:rPr>
                  <w:delText>HERS Verification Required</w:delText>
                </w:r>
                <w:r w:rsidRPr="00FD2A49" w:rsidDel="00FD7C8B">
                  <w:rPr>
                    <w:rFonts w:asciiTheme="minorHAnsi" w:hAnsiTheme="minorHAnsi"/>
                    <w:sz w:val="18"/>
                    <w:szCs w:val="18"/>
                  </w:rPr>
                  <w:delText xml:space="preserve"> on CF2R-MCH-01 = true</w:delText>
                </w:r>
                <w:r w:rsidDel="00FD7C8B">
                  <w:rPr>
                    <w:rFonts w:asciiTheme="minorHAnsi" w:hAnsiTheme="minorHAnsi"/>
                    <w:sz w:val="18"/>
                    <w:szCs w:val="18"/>
                  </w:rPr>
                  <w:delText xml:space="preserve">, then display Yes and </w:delText>
                </w:r>
                <w:r w:rsidRPr="00FD2A49" w:rsidDel="00FD7C8B">
                  <w:rPr>
                    <w:rFonts w:asciiTheme="minorHAnsi" w:hAnsiTheme="minorHAnsi"/>
                    <w:sz w:val="18"/>
                    <w:szCs w:val="18"/>
                  </w:rPr>
                  <w:delText xml:space="preserve">Table </w:delText>
                </w:r>
                <w:r w:rsidDel="00FD7C8B">
                  <w:rPr>
                    <w:rFonts w:asciiTheme="minorHAnsi" w:hAnsiTheme="minorHAnsi"/>
                    <w:sz w:val="18"/>
                    <w:szCs w:val="18"/>
                  </w:rPr>
                  <w:delText>D; else display No</w:delText>
                </w:r>
              </w:del>
            </w:ins>
            <w:ins w:id="608" w:author="Shewmaker, Michael@Energy" w:date="2018-11-27T11:07:00Z">
              <w:r>
                <w:rPr>
                  <w:rFonts w:asciiTheme="minorHAnsi" w:hAnsiTheme="minorHAnsi"/>
                  <w:sz w:val="18"/>
                  <w:szCs w:val="18"/>
                </w:rPr>
                <w:t>if the CF1R flags the requirement for HERS Verification of EER Performance, then result = Yes; else result = No</w:t>
              </w:r>
            </w:ins>
            <w:ins w:id="609" w:author="Ferris, Todd@Energy" w:date="2018-11-19T16:10:00Z">
              <w:r w:rsidRPr="00FD2A49">
                <w:rPr>
                  <w:rFonts w:asciiTheme="minorHAnsi" w:hAnsiTheme="minorHAnsi"/>
                  <w:sz w:val="18"/>
                  <w:szCs w:val="18"/>
                </w:rPr>
                <w:t>&gt;&gt;</w:t>
              </w:r>
            </w:ins>
          </w:p>
        </w:tc>
      </w:tr>
      <w:tr w:rsidR="0069405F" w:rsidRPr="00AD0CC5" w14:paraId="0965C687" w14:textId="77777777" w:rsidTr="00AD0CC5">
        <w:trPr>
          <w:cantSplit/>
          <w:trHeight w:val="144"/>
          <w:ins w:id="610" w:author="Ferris, Todd@Energy" w:date="2018-11-19T16:10:00Z"/>
        </w:trPr>
        <w:tc>
          <w:tcPr>
            <w:tcW w:w="215" w:type="pct"/>
            <w:vAlign w:val="center"/>
          </w:tcPr>
          <w:p w14:paraId="28359F77" w14:textId="14A0C687" w:rsidR="0069405F" w:rsidRPr="00AD0CC5" w:rsidRDefault="0069405F" w:rsidP="0069405F">
            <w:pPr>
              <w:jc w:val="center"/>
              <w:rPr>
                <w:ins w:id="611" w:author="Ferris, Todd@Energy" w:date="2018-11-19T16:10:00Z"/>
                <w:rFonts w:asciiTheme="minorHAnsi" w:hAnsiTheme="minorHAnsi"/>
                <w:sz w:val="18"/>
                <w:szCs w:val="18"/>
              </w:rPr>
            </w:pPr>
            <w:ins w:id="612" w:author="Ferris, Todd@Energy" w:date="2018-11-19T16:10:00Z">
              <w:r>
                <w:rPr>
                  <w:rFonts w:asciiTheme="minorHAnsi" w:hAnsiTheme="minorHAnsi"/>
                  <w:sz w:val="18"/>
                  <w:szCs w:val="18"/>
                </w:rPr>
                <w:t>0</w:t>
              </w:r>
            </w:ins>
            <w:ins w:id="613" w:author="Smith, Alexis@Energy" w:date="2019-01-07T08:14:00Z">
              <w:r w:rsidR="005B2538">
                <w:rPr>
                  <w:rFonts w:asciiTheme="minorHAnsi" w:hAnsiTheme="minorHAnsi"/>
                  <w:sz w:val="18"/>
                  <w:szCs w:val="18"/>
                </w:rPr>
                <w:t>6</w:t>
              </w:r>
            </w:ins>
            <w:ins w:id="614" w:author="Ferris, Todd@Energy" w:date="2018-11-19T16:10:00Z">
              <w:del w:id="615" w:author="Smith, Alexis@Energy" w:date="2019-01-07T08:14:00Z">
                <w:r w:rsidDel="005B2538">
                  <w:rPr>
                    <w:rFonts w:asciiTheme="minorHAnsi" w:hAnsiTheme="minorHAnsi"/>
                    <w:sz w:val="18"/>
                    <w:szCs w:val="18"/>
                  </w:rPr>
                  <w:delText>5</w:delText>
                </w:r>
              </w:del>
            </w:ins>
          </w:p>
        </w:tc>
        <w:tc>
          <w:tcPr>
            <w:tcW w:w="2280" w:type="pct"/>
            <w:vAlign w:val="center"/>
          </w:tcPr>
          <w:p w14:paraId="2C335440" w14:textId="4E17B696" w:rsidR="0069405F" w:rsidRPr="00AD0CC5" w:rsidRDefault="0069405F" w:rsidP="0069405F">
            <w:pPr>
              <w:ind w:hanging="18"/>
              <w:rPr>
                <w:ins w:id="616" w:author="Ferris, Todd@Energy" w:date="2018-11-19T16:10:00Z"/>
                <w:rFonts w:asciiTheme="minorHAnsi" w:hAnsiTheme="minorHAnsi"/>
                <w:sz w:val="18"/>
                <w:szCs w:val="18"/>
              </w:rPr>
            </w:pPr>
            <w:ins w:id="617" w:author="Ferris, Todd@Energy" w:date="2018-11-19T16:10:00Z">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4833E1AF" w14:textId="1216918C" w:rsidR="0069405F" w:rsidRPr="00AD0CC5" w:rsidRDefault="0069405F" w:rsidP="0069405F">
            <w:pPr>
              <w:tabs>
                <w:tab w:val="center" w:pos="4320"/>
                <w:tab w:val="right" w:pos="8640"/>
              </w:tabs>
              <w:rPr>
                <w:ins w:id="618" w:author="Ferris, Todd@Energy" w:date="2018-11-19T16:10:00Z"/>
                <w:rFonts w:asciiTheme="minorHAnsi" w:hAnsiTheme="minorHAnsi"/>
                <w:sz w:val="18"/>
                <w:szCs w:val="18"/>
              </w:rPr>
            </w:pPr>
            <w:ins w:id="619" w:author="Ferris, Todd@Energy" w:date="2018-11-19T16:10:00Z">
              <w:r w:rsidRPr="00FD2A49">
                <w:rPr>
                  <w:rFonts w:asciiTheme="minorHAnsi" w:hAnsiTheme="minorHAnsi"/>
                  <w:sz w:val="18"/>
                  <w:szCs w:val="18"/>
                </w:rPr>
                <w:t xml:space="preserve">&lt;&lt;calculated field: </w:t>
              </w:r>
              <w:del w:id="620" w:author="Shewmaker, Michael@Energy" w:date="2018-11-27T11:08:00Z">
                <w:r w:rsidRPr="00FD2A49" w:rsidDel="00FD7C8B">
                  <w:rPr>
                    <w:rFonts w:asciiTheme="minorHAnsi" w:hAnsiTheme="minorHAnsi"/>
                    <w:sz w:val="18"/>
                    <w:szCs w:val="18"/>
                  </w:rPr>
                  <w:delText xml:space="preserve">If </w:delText>
                </w:r>
                <w:r w:rsidDel="00FD7C8B">
                  <w:rPr>
                    <w:rFonts w:asciiTheme="minorHAnsi" w:hAnsiTheme="minorHAnsi"/>
                    <w:sz w:val="18"/>
                    <w:szCs w:val="18"/>
                  </w:rPr>
                  <w:delText>heat pump heating output Verification Required</w:delText>
                </w:r>
                <w:r w:rsidRPr="00FD2A49" w:rsidDel="00FD7C8B">
                  <w:rPr>
                    <w:rFonts w:asciiTheme="minorHAnsi" w:hAnsiTheme="minorHAnsi"/>
                    <w:sz w:val="18"/>
                    <w:szCs w:val="18"/>
                  </w:rPr>
                  <w:delText xml:space="preserve"> on CF2R-MCH-01 = true</w:delText>
                </w:r>
                <w:r w:rsidDel="00FD7C8B">
                  <w:rPr>
                    <w:rFonts w:asciiTheme="minorHAnsi" w:hAnsiTheme="minorHAnsi"/>
                    <w:sz w:val="18"/>
                    <w:szCs w:val="18"/>
                  </w:rPr>
                  <w:delText xml:space="preserve">, then display Yes and </w:delText>
                </w:r>
                <w:r w:rsidRPr="00FD2A49" w:rsidDel="00FD7C8B">
                  <w:rPr>
                    <w:rFonts w:asciiTheme="minorHAnsi" w:hAnsiTheme="minorHAnsi"/>
                    <w:sz w:val="18"/>
                    <w:szCs w:val="18"/>
                  </w:rPr>
                  <w:delText xml:space="preserve">Table </w:delText>
                </w:r>
                <w:r w:rsidDel="00FD7C8B">
                  <w:rPr>
                    <w:rFonts w:asciiTheme="minorHAnsi" w:hAnsiTheme="minorHAnsi"/>
                    <w:sz w:val="18"/>
                    <w:szCs w:val="18"/>
                  </w:rPr>
                  <w:delText>E; else display No</w:delText>
                </w:r>
              </w:del>
            </w:ins>
            <w:ins w:id="621" w:author="Shewmaker, Michael@Energy" w:date="2018-11-27T11:08:00Z">
              <w:r>
                <w:rPr>
                  <w:rFonts w:asciiTheme="minorHAnsi" w:hAnsiTheme="minorHAnsi"/>
                  <w:sz w:val="18"/>
                  <w:szCs w:val="18"/>
                </w:rPr>
                <w:t>if the CF1R flags the requirement for HERS Verification of Heat Pump Heating Output, then result = Yes; else result = No</w:t>
              </w:r>
            </w:ins>
            <w:ins w:id="622" w:author="Ferris, Todd@Energy" w:date="2018-11-19T16:10:00Z">
              <w:r w:rsidRPr="00FD2A49">
                <w:rPr>
                  <w:rFonts w:asciiTheme="minorHAnsi" w:hAnsiTheme="minorHAnsi"/>
                  <w:sz w:val="18"/>
                  <w:szCs w:val="18"/>
                </w:rPr>
                <w:t>&gt;&gt;</w:t>
              </w:r>
            </w:ins>
          </w:p>
        </w:tc>
      </w:tr>
      <w:tr w:rsidR="0069405F" w:rsidRPr="00AD0CC5" w:rsidDel="00C302D5" w14:paraId="3F896AAD" w14:textId="5D01FF89" w:rsidTr="00AD0CC5">
        <w:trPr>
          <w:cantSplit/>
          <w:trHeight w:val="144"/>
          <w:del w:id="623" w:author="Ferris, Todd@Energy" w:date="2018-11-19T16:10:00Z"/>
        </w:trPr>
        <w:tc>
          <w:tcPr>
            <w:tcW w:w="215" w:type="pct"/>
            <w:vAlign w:val="center"/>
          </w:tcPr>
          <w:p w14:paraId="3F896AA6" w14:textId="5BEEBEE7" w:rsidR="0069405F" w:rsidRPr="00AD0CC5" w:rsidDel="00C302D5" w:rsidRDefault="0069405F" w:rsidP="0069405F">
            <w:pPr>
              <w:jc w:val="center"/>
              <w:rPr>
                <w:del w:id="624" w:author="Ferris, Todd@Energy" w:date="2018-11-19T16:10:00Z"/>
                <w:rFonts w:asciiTheme="minorHAnsi" w:hAnsiTheme="minorHAnsi"/>
                <w:sz w:val="18"/>
                <w:szCs w:val="18"/>
              </w:rPr>
            </w:pPr>
            <w:del w:id="625" w:author="Ferris, Todd@Energy" w:date="2018-11-19T16:10:00Z">
              <w:r w:rsidRPr="00AD0CC5" w:rsidDel="00C302D5">
                <w:rPr>
                  <w:rFonts w:asciiTheme="minorHAnsi" w:hAnsiTheme="minorHAnsi"/>
                  <w:sz w:val="18"/>
                  <w:szCs w:val="18"/>
                </w:rPr>
                <w:delText>03</w:delText>
              </w:r>
            </w:del>
          </w:p>
        </w:tc>
        <w:tc>
          <w:tcPr>
            <w:tcW w:w="2280" w:type="pct"/>
            <w:vAlign w:val="center"/>
          </w:tcPr>
          <w:p w14:paraId="3F896AA7" w14:textId="711E7E34" w:rsidR="0069405F" w:rsidRPr="00AD0CC5" w:rsidDel="00C302D5" w:rsidRDefault="0069405F" w:rsidP="0069405F">
            <w:pPr>
              <w:ind w:hanging="18"/>
              <w:rPr>
                <w:del w:id="626" w:author="Ferris, Todd@Energy" w:date="2018-11-19T16:10:00Z"/>
                <w:rFonts w:asciiTheme="minorHAnsi" w:hAnsiTheme="minorHAnsi"/>
                <w:sz w:val="18"/>
                <w:szCs w:val="18"/>
              </w:rPr>
            </w:pPr>
            <w:del w:id="627" w:author="Ferris, Todd@Energy" w:date="2018-11-19T16:10:00Z">
              <w:r w:rsidRPr="00AD0CC5" w:rsidDel="00C302D5">
                <w:rPr>
                  <w:rFonts w:asciiTheme="minorHAnsi" w:hAnsiTheme="minorHAnsi"/>
                  <w:sz w:val="18"/>
                  <w:szCs w:val="18"/>
                </w:rPr>
                <w:delText>Status:  SEER</w:delText>
              </w:r>
              <w:r w:rsidDel="00C302D5">
                <w:rPr>
                  <w:rFonts w:asciiTheme="minorHAnsi" w:hAnsiTheme="minorHAnsi"/>
                  <w:sz w:val="18"/>
                  <w:szCs w:val="18"/>
                </w:rPr>
                <w:delText xml:space="preserve"> and EER</w:delText>
              </w:r>
              <w:r w:rsidRPr="00AD0CC5" w:rsidDel="00C302D5">
                <w:rPr>
                  <w:rFonts w:asciiTheme="minorHAnsi" w:hAnsiTheme="minorHAnsi"/>
                  <w:sz w:val="18"/>
                  <w:szCs w:val="18"/>
                </w:rPr>
                <w:delText xml:space="preserve"> </w:delText>
              </w:r>
              <w:r w:rsidDel="00C302D5">
                <w:rPr>
                  <w:rFonts w:asciiTheme="minorHAnsi" w:hAnsiTheme="minorHAnsi"/>
                  <w:sz w:val="18"/>
                  <w:szCs w:val="18"/>
                </w:rPr>
                <w:delText>P</w:delText>
              </w:r>
              <w:r w:rsidRPr="00AD0CC5" w:rsidDel="00C302D5">
                <w:rPr>
                  <w:rFonts w:asciiTheme="minorHAnsi" w:hAnsiTheme="minorHAnsi"/>
                  <w:sz w:val="18"/>
                  <w:szCs w:val="18"/>
                </w:rPr>
                <w:delText xml:space="preserve">erformance </w:delText>
              </w:r>
              <w:r w:rsidDel="00C302D5">
                <w:rPr>
                  <w:rFonts w:asciiTheme="minorHAnsi" w:hAnsiTheme="minorHAnsi"/>
                  <w:sz w:val="18"/>
                  <w:szCs w:val="18"/>
                </w:rPr>
                <w:delText>C</w:delText>
              </w:r>
              <w:r w:rsidRPr="00AD0CC5" w:rsidDel="00C302D5">
                <w:rPr>
                  <w:rFonts w:asciiTheme="minorHAnsi" w:hAnsiTheme="minorHAnsi"/>
                  <w:sz w:val="18"/>
                  <w:szCs w:val="18"/>
                </w:rPr>
                <w:delText xml:space="preserve">ompliance </w:delText>
              </w:r>
              <w:r w:rsidDel="00C302D5">
                <w:rPr>
                  <w:rFonts w:asciiTheme="minorHAnsi" w:hAnsiTheme="minorHAnsi"/>
                  <w:sz w:val="18"/>
                  <w:szCs w:val="18"/>
                </w:rPr>
                <w:delText>C</w:delText>
              </w:r>
              <w:r w:rsidRPr="00AD0CC5" w:rsidDel="00C302D5">
                <w:rPr>
                  <w:rFonts w:asciiTheme="minorHAnsi" w:hAnsiTheme="minorHAnsi"/>
                  <w:sz w:val="18"/>
                  <w:szCs w:val="18"/>
                </w:rPr>
                <w:delText xml:space="preserve">redit </w:delText>
              </w:r>
              <w:r w:rsidDel="00C302D5">
                <w:rPr>
                  <w:rFonts w:asciiTheme="minorHAnsi" w:hAnsiTheme="minorHAnsi"/>
                  <w:sz w:val="18"/>
                  <w:szCs w:val="18"/>
                </w:rPr>
                <w:delText>C</w:delText>
              </w:r>
              <w:r w:rsidRPr="00AD0CC5" w:rsidDel="00C302D5">
                <w:rPr>
                  <w:rFonts w:asciiTheme="minorHAnsi" w:hAnsiTheme="minorHAnsi"/>
                  <w:sz w:val="18"/>
                  <w:szCs w:val="18"/>
                </w:rPr>
                <w:delText>heck</w:delText>
              </w:r>
            </w:del>
          </w:p>
        </w:tc>
        <w:tc>
          <w:tcPr>
            <w:tcW w:w="2505" w:type="pct"/>
            <w:vAlign w:val="center"/>
          </w:tcPr>
          <w:p w14:paraId="3F896AA8" w14:textId="364BA59E" w:rsidR="0069405F" w:rsidRPr="00AD0CC5" w:rsidDel="00C302D5" w:rsidRDefault="0069405F" w:rsidP="0069405F">
            <w:pPr>
              <w:tabs>
                <w:tab w:val="center" w:pos="4320"/>
                <w:tab w:val="right" w:pos="8640"/>
              </w:tabs>
              <w:rPr>
                <w:del w:id="628" w:author="Ferris, Todd@Energy" w:date="2018-11-19T16:10:00Z"/>
                <w:rFonts w:asciiTheme="minorHAnsi" w:hAnsiTheme="minorHAnsi"/>
                <w:sz w:val="18"/>
                <w:szCs w:val="18"/>
              </w:rPr>
            </w:pPr>
            <w:del w:id="629" w:author="Ferris, Todd@Energy" w:date="2018-11-19T16:10:00Z">
              <w:r w:rsidRPr="00AD0CC5" w:rsidDel="00C302D5">
                <w:rPr>
                  <w:rFonts w:asciiTheme="minorHAnsi" w:hAnsiTheme="minorHAnsi"/>
                  <w:sz w:val="18"/>
                  <w:szCs w:val="18"/>
                </w:rPr>
                <w:delText>&lt;&lt;calculated field: If SEER HERS Verification Required on CF2R-MCH-01 = true, and If EER HERS Verification Required on CF2R-MCH-01 = true, then display message: “Both SEER and EER HERS Verification is required” and display Tables C and Table D;</w:delText>
              </w:r>
            </w:del>
          </w:p>
          <w:p w14:paraId="3F896AA9" w14:textId="0F1D78D7" w:rsidR="0069405F" w:rsidRPr="00AD0CC5" w:rsidDel="00C302D5" w:rsidRDefault="0069405F" w:rsidP="0069405F">
            <w:pPr>
              <w:tabs>
                <w:tab w:val="center" w:pos="4320"/>
                <w:tab w:val="right" w:pos="8640"/>
              </w:tabs>
              <w:rPr>
                <w:del w:id="630" w:author="Ferris, Todd@Energy" w:date="2018-11-19T16:10:00Z"/>
                <w:rFonts w:asciiTheme="minorHAnsi" w:hAnsiTheme="minorHAnsi"/>
                <w:sz w:val="18"/>
                <w:szCs w:val="18"/>
              </w:rPr>
            </w:pPr>
          </w:p>
          <w:p w14:paraId="3F896AAA" w14:textId="4E734CE5" w:rsidR="0069405F" w:rsidRPr="00AD0CC5" w:rsidDel="00C302D5" w:rsidRDefault="0069405F" w:rsidP="0069405F">
            <w:pPr>
              <w:tabs>
                <w:tab w:val="center" w:pos="4320"/>
                <w:tab w:val="right" w:pos="8640"/>
              </w:tabs>
              <w:rPr>
                <w:del w:id="631" w:author="Ferris, Todd@Energy" w:date="2018-11-19T16:10:00Z"/>
                <w:rFonts w:asciiTheme="minorHAnsi" w:hAnsiTheme="minorHAnsi"/>
                <w:sz w:val="18"/>
                <w:szCs w:val="18"/>
              </w:rPr>
            </w:pPr>
            <w:del w:id="632" w:author="Ferris, Todd@Energy" w:date="2018-11-19T16:10:00Z">
              <w:r w:rsidRPr="00AD0CC5" w:rsidDel="00C302D5">
                <w:rPr>
                  <w:rFonts w:asciiTheme="minorHAnsi" w:hAnsiTheme="minorHAnsi"/>
                  <w:sz w:val="18"/>
                  <w:szCs w:val="18"/>
                </w:rPr>
                <w:delText>Else if SEER HERS Verification Required on CF2R-MCH-01 = true, and If EER HERS Verification Required on CF2R-MCH-01 = false, then display message: “ SEER HERS Verification is required” and display Table C;</w:delText>
              </w:r>
            </w:del>
          </w:p>
          <w:p w14:paraId="3F896AAB" w14:textId="3859BE7D" w:rsidR="0069405F" w:rsidRPr="00AD0CC5" w:rsidDel="00C302D5" w:rsidRDefault="0069405F" w:rsidP="0069405F">
            <w:pPr>
              <w:tabs>
                <w:tab w:val="center" w:pos="4320"/>
                <w:tab w:val="right" w:pos="8640"/>
              </w:tabs>
              <w:rPr>
                <w:del w:id="633" w:author="Ferris, Todd@Energy" w:date="2018-11-19T16:10:00Z"/>
                <w:rFonts w:asciiTheme="minorHAnsi" w:hAnsiTheme="minorHAnsi"/>
                <w:sz w:val="18"/>
                <w:szCs w:val="18"/>
              </w:rPr>
            </w:pPr>
          </w:p>
          <w:p w14:paraId="3F896AAC" w14:textId="39DC8C60" w:rsidR="0069405F" w:rsidRPr="00AD0CC5" w:rsidDel="00C302D5" w:rsidRDefault="0069405F" w:rsidP="0069405F">
            <w:pPr>
              <w:rPr>
                <w:del w:id="634" w:author="Ferris, Todd@Energy" w:date="2018-11-19T16:10:00Z"/>
                <w:rFonts w:asciiTheme="minorHAnsi" w:hAnsiTheme="minorHAnsi"/>
                <w:sz w:val="18"/>
                <w:szCs w:val="18"/>
              </w:rPr>
            </w:pPr>
            <w:del w:id="635" w:author="Ferris, Todd@Energy" w:date="2018-11-19T16:10:00Z">
              <w:r w:rsidRPr="00AD0CC5" w:rsidDel="00C302D5">
                <w:rPr>
                  <w:rFonts w:asciiTheme="minorHAnsi" w:hAnsiTheme="minorHAnsi"/>
                  <w:sz w:val="18"/>
                  <w:szCs w:val="18"/>
                </w:rPr>
                <w:delText>If SEER HERS Verification Required on CF2R-MCH-01 = false, and If EER HERS Verification Required on CF2R-MCH-01 = true, then display message “ EER HERS Verification is required” and display Table D&gt;&gt;</w:delText>
              </w:r>
            </w:del>
          </w:p>
        </w:tc>
      </w:tr>
      <w:tr w:rsidR="0069405F" w:rsidRPr="00AD0CC5" w14:paraId="3F896AB1" w14:textId="77777777" w:rsidTr="00AD0CC5">
        <w:trPr>
          <w:cantSplit/>
          <w:trHeight w:val="144"/>
        </w:trPr>
        <w:tc>
          <w:tcPr>
            <w:tcW w:w="215" w:type="pct"/>
            <w:vAlign w:val="center"/>
          </w:tcPr>
          <w:p w14:paraId="3F896AAE" w14:textId="6F236691"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636" w:author="Smith, Alexis@Energy" w:date="2019-01-07T08:14:00Z">
              <w:r w:rsidR="005B2538">
                <w:rPr>
                  <w:rFonts w:asciiTheme="minorHAnsi" w:hAnsiTheme="minorHAnsi"/>
                  <w:sz w:val="18"/>
                  <w:szCs w:val="18"/>
                </w:rPr>
                <w:t>7</w:t>
              </w:r>
            </w:ins>
            <w:ins w:id="637" w:author="Ferris, Todd@Energy" w:date="2018-11-19T16:10:00Z">
              <w:del w:id="638" w:author="Smith, Alexis@Energy" w:date="2019-01-07T08:14:00Z">
                <w:r w:rsidDel="005B2538">
                  <w:rPr>
                    <w:rFonts w:asciiTheme="minorHAnsi" w:hAnsiTheme="minorHAnsi"/>
                    <w:sz w:val="18"/>
                    <w:szCs w:val="18"/>
                  </w:rPr>
                  <w:delText>6</w:delText>
                </w:r>
              </w:del>
            </w:ins>
            <w:del w:id="639" w:author="Ferris, Todd@Energy" w:date="2018-11-19T16:10:00Z">
              <w:r w:rsidDel="00C302D5">
                <w:rPr>
                  <w:rFonts w:asciiTheme="minorHAnsi" w:hAnsiTheme="minorHAnsi"/>
                  <w:sz w:val="18"/>
                  <w:szCs w:val="18"/>
                </w:rPr>
                <w:delText>4</w:delText>
              </w:r>
            </w:del>
          </w:p>
        </w:tc>
        <w:tc>
          <w:tcPr>
            <w:tcW w:w="2280" w:type="pct"/>
            <w:vAlign w:val="center"/>
          </w:tcPr>
          <w:p w14:paraId="3F896AAF" w14:textId="7EB3CDD4" w:rsidR="0069405F" w:rsidRPr="00AD0CC5" w:rsidRDefault="0069405F" w:rsidP="0069405F">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AB0" w14:textId="77777777" w:rsidR="0069405F" w:rsidRPr="00AD0CC5" w:rsidRDefault="0069405F" w:rsidP="0069405F">
            <w:pPr>
              <w:rPr>
                <w:rFonts w:asciiTheme="minorHAnsi" w:hAnsiTheme="minorHAnsi"/>
                <w:sz w:val="18"/>
                <w:szCs w:val="18"/>
              </w:rPr>
            </w:pPr>
            <w:r>
              <w:rPr>
                <w:rFonts w:asciiTheme="minorHAnsi" w:hAnsiTheme="minorHAnsi"/>
                <w:sz w:val="18"/>
                <w:szCs w:val="18"/>
              </w:rPr>
              <w:t>&lt;&lt;user input, pull down list: AHRI, CEC, or DOE&gt;&gt;</w:t>
            </w:r>
          </w:p>
        </w:tc>
      </w:tr>
      <w:tr w:rsidR="0069405F" w:rsidRPr="00AD0CC5" w14:paraId="3F896AB7" w14:textId="77777777" w:rsidTr="00AD0CC5">
        <w:trPr>
          <w:cantSplit/>
          <w:trHeight w:val="144"/>
        </w:trPr>
        <w:tc>
          <w:tcPr>
            <w:tcW w:w="215" w:type="pct"/>
            <w:vAlign w:val="center"/>
          </w:tcPr>
          <w:p w14:paraId="3F896AB3" w14:textId="3D02DFA8"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640" w:author="Smith, Alexis@Energy" w:date="2019-01-07T08:14:00Z">
              <w:r w:rsidR="005B2538">
                <w:rPr>
                  <w:rFonts w:asciiTheme="minorHAnsi" w:hAnsiTheme="minorHAnsi"/>
                  <w:sz w:val="18"/>
                  <w:szCs w:val="18"/>
                </w:rPr>
                <w:t>8</w:t>
              </w:r>
            </w:ins>
            <w:ins w:id="641" w:author="Ferris, Todd@Energy" w:date="2018-11-19T16:10:00Z">
              <w:del w:id="642" w:author="Smith, Alexis@Energy" w:date="2019-01-07T08:14:00Z">
                <w:r w:rsidDel="005B2538">
                  <w:rPr>
                    <w:rFonts w:asciiTheme="minorHAnsi" w:hAnsiTheme="minorHAnsi"/>
                    <w:sz w:val="18"/>
                    <w:szCs w:val="18"/>
                  </w:rPr>
                  <w:delText>7</w:delText>
                </w:r>
              </w:del>
            </w:ins>
            <w:del w:id="643" w:author="Ferris, Todd@Energy" w:date="2018-11-19T16:10:00Z">
              <w:r w:rsidDel="00C302D5">
                <w:rPr>
                  <w:rFonts w:asciiTheme="minorHAnsi" w:hAnsiTheme="minorHAnsi"/>
                  <w:sz w:val="18"/>
                  <w:szCs w:val="18"/>
                </w:rPr>
                <w:delText>5</w:delText>
              </w:r>
            </w:del>
          </w:p>
        </w:tc>
        <w:tc>
          <w:tcPr>
            <w:tcW w:w="2280" w:type="pct"/>
            <w:vAlign w:val="center"/>
          </w:tcPr>
          <w:p w14:paraId="3F896AB4" w14:textId="51A2F59C" w:rsidR="0069405F" w:rsidRPr="00AD0CC5" w:rsidRDefault="0069405F" w:rsidP="0069405F">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18" w:history="1">
              <w:r w:rsidRPr="00AD0CC5">
                <w:rPr>
                  <w:rFonts w:asciiTheme="minorHAnsi" w:hAnsiTheme="minorHAnsi"/>
                  <w:color w:val="0000FF"/>
                  <w:sz w:val="18"/>
                  <w:u w:val="single"/>
                </w:rPr>
                <w:t>http://www.ahridirectory.org</w:t>
              </w:r>
            </w:hyperlink>
            <w:r>
              <w:rPr>
                <w:rFonts w:asciiTheme="minorHAnsi" w:hAnsiTheme="minorHAnsi"/>
                <w:color w:val="0000FF"/>
                <w:sz w:val="18"/>
                <w:u w:val="single"/>
              </w:rPr>
              <w:t>:</w:t>
            </w:r>
          </w:p>
        </w:tc>
        <w:tc>
          <w:tcPr>
            <w:tcW w:w="2505" w:type="pct"/>
            <w:vAlign w:val="center"/>
          </w:tcPr>
          <w:p w14:paraId="3F896AB6" w14:textId="21204D3C" w:rsidR="0069405F" w:rsidRPr="00AD0CC5" w:rsidRDefault="0069405F" w:rsidP="0069405F">
            <w:pPr>
              <w:rPr>
                <w:rFonts w:asciiTheme="minorHAnsi" w:hAnsiTheme="minorHAnsi"/>
                <w:sz w:val="18"/>
                <w:szCs w:val="18"/>
              </w:rPr>
            </w:pPr>
            <w:r w:rsidRPr="00FD2A49">
              <w:rPr>
                <w:rFonts w:asciiTheme="minorHAnsi" w:hAnsiTheme="minorHAnsi"/>
                <w:sz w:val="18"/>
                <w:szCs w:val="18"/>
              </w:rPr>
              <w:t xml:space="preserve">&lt;&lt; </w:t>
            </w:r>
            <w:r>
              <w:rPr>
                <w:rFonts w:asciiTheme="minorHAnsi" w:hAnsiTheme="minorHAnsi"/>
                <w:sz w:val="18"/>
                <w:szCs w:val="18"/>
              </w:rPr>
              <w:t xml:space="preserve">if </w:t>
            </w:r>
            <w:ins w:id="644" w:author="Ferris, Todd@Energy" w:date="2018-11-16T14:48:00Z">
              <w:r>
                <w:rPr>
                  <w:rFonts w:asciiTheme="minorHAnsi" w:hAnsiTheme="minorHAnsi"/>
                  <w:sz w:val="18"/>
                  <w:szCs w:val="18"/>
                </w:rPr>
                <w:t>“Directory Used to Certify Product Performance”</w:t>
              </w:r>
            </w:ins>
            <w:ins w:id="645" w:author="Ferris, Todd@Energy" w:date="2018-11-16T15:37:00Z">
              <w:r>
                <w:rPr>
                  <w:rFonts w:asciiTheme="minorHAnsi" w:hAnsiTheme="minorHAnsi"/>
                  <w:sz w:val="18"/>
                  <w:szCs w:val="18"/>
                </w:rPr>
                <w:t>(A0</w:t>
              </w:r>
            </w:ins>
            <w:ins w:id="646" w:author="Smith, Alexis@Energy" w:date="2019-01-07T08:14:00Z">
              <w:r w:rsidR="005B2538">
                <w:rPr>
                  <w:rFonts w:asciiTheme="minorHAnsi" w:hAnsiTheme="minorHAnsi"/>
                  <w:sz w:val="18"/>
                  <w:szCs w:val="18"/>
                </w:rPr>
                <w:t>7</w:t>
              </w:r>
            </w:ins>
            <w:ins w:id="647" w:author="Ferris, Todd@Energy" w:date="2018-11-16T15:37:00Z">
              <w:del w:id="648" w:author="Smith, Alexis@Energy" w:date="2019-01-07T08:14:00Z">
                <w:r w:rsidDel="005B2538">
                  <w:rPr>
                    <w:rFonts w:asciiTheme="minorHAnsi" w:hAnsiTheme="minorHAnsi"/>
                    <w:sz w:val="18"/>
                    <w:szCs w:val="18"/>
                  </w:rPr>
                  <w:delText>6</w:delText>
                </w:r>
              </w:del>
              <w:r>
                <w:rPr>
                  <w:rFonts w:asciiTheme="minorHAnsi" w:hAnsiTheme="minorHAnsi"/>
                  <w:sz w:val="18"/>
                  <w:szCs w:val="18"/>
                </w:rPr>
                <w:t>)</w:t>
              </w:r>
            </w:ins>
            <w:del w:id="649" w:author="Ferris, Todd@Energy" w:date="2018-11-16T15:38:00Z">
              <w:r w:rsidDel="00A53C83">
                <w:rPr>
                  <w:rFonts w:asciiTheme="minorHAnsi" w:hAnsiTheme="minorHAnsi"/>
                  <w:sz w:val="18"/>
                  <w:szCs w:val="18"/>
                </w:rPr>
                <w:delText>A0</w:delText>
              </w:r>
            </w:del>
            <w:del w:id="650" w:author="Ferris, Todd@Energy" w:date="2018-11-16T14:49:00Z">
              <w:r w:rsidDel="001D6EF0">
                <w:rPr>
                  <w:rFonts w:asciiTheme="minorHAnsi" w:hAnsiTheme="minorHAnsi"/>
                  <w:sz w:val="18"/>
                  <w:szCs w:val="18"/>
                </w:rPr>
                <w:delText>4</w:delText>
              </w:r>
            </w:del>
            <w:r>
              <w:rPr>
                <w:rFonts w:asciiTheme="minorHAnsi" w:hAnsiTheme="minorHAnsi"/>
                <w:sz w:val="18"/>
                <w:szCs w:val="18"/>
              </w:rPr>
              <w:t xml:space="preserve"> contains CEC or DOE result equals NA; else user input: numeric</w:t>
            </w:r>
            <w:r w:rsidRPr="00FD2A49">
              <w:rPr>
                <w:rFonts w:asciiTheme="minorHAnsi" w:hAnsiTheme="minorHAnsi"/>
                <w:sz w:val="18"/>
                <w:szCs w:val="18"/>
              </w:rPr>
              <w:t>&gt;&gt;</w:t>
            </w:r>
          </w:p>
        </w:tc>
      </w:tr>
      <w:tr w:rsidR="0069405F" w:rsidRPr="00AD0CC5" w14:paraId="3F896ABC" w14:textId="77777777" w:rsidTr="00AD0CC5">
        <w:trPr>
          <w:cantSplit/>
          <w:trHeight w:val="144"/>
        </w:trPr>
        <w:tc>
          <w:tcPr>
            <w:tcW w:w="215" w:type="pct"/>
            <w:vAlign w:val="center"/>
          </w:tcPr>
          <w:p w14:paraId="3F896AB9" w14:textId="63709514"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651" w:author="Smith, Alexis@Energy" w:date="2019-01-07T08:14:00Z">
              <w:r w:rsidR="005B2538">
                <w:rPr>
                  <w:rFonts w:asciiTheme="minorHAnsi" w:hAnsiTheme="minorHAnsi"/>
                  <w:sz w:val="18"/>
                  <w:szCs w:val="18"/>
                </w:rPr>
                <w:t>9</w:t>
              </w:r>
            </w:ins>
            <w:ins w:id="652" w:author="Ferris, Todd@Energy" w:date="2018-11-19T16:10:00Z">
              <w:del w:id="653" w:author="Smith, Alexis@Energy" w:date="2019-01-07T08:14:00Z">
                <w:r w:rsidDel="005B2538">
                  <w:rPr>
                    <w:rFonts w:asciiTheme="minorHAnsi" w:hAnsiTheme="minorHAnsi"/>
                    <w:sz w:val="18"/>
                    <w:szCs w:val="18"/>
                  </w:rPr>
                  <w:delText>8</w:delText>
                </w:r>
              </w:del>
            </w:ins>
            <w:del w:id="654" w:author="Ferris, Todd@Energy" w:date="2018-11-19T16:10:00Z">
              <w:r w:rsidDel="00C302D5">
                <w:rPr>
                  <w:rFonts w:asciiTheme="minorHAnsi" w:hAnsiTheme="minorHAnsi"/>
                  <w:sz w:val="18"/>
                  <w:szCs w:val="18"/>
                </w:rPr>
                <w:delText>6</w:delText>
              </w:r>
            </w:del>
          </w:p>
        </w:tc>
        <w:tc>
          <w:tcPr>
            <w:tcW w:w="2280" w:type="pct"/>
            <w:vAlign w:val="center"/>
          </w:tcPr>
          <w:p w14:paraId="3F896ABA" w14:textId="119CC69C"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handler/furnace make and model?</w:t>
            </w:r>
          </w:p>
        </w:tc>
        <w:tc>
          <w:tcPr>
            <w:tcW w:w="2505" w:type="pct"/>
            <w:vAlign w:val="center"/>
          </w:tcPr>
          <w:p w14:paraId="3F896ABB" w14:textId="24DB69F1" w:rsidR="0069405F" w:rsidRPr="00AD0CC5" w:rsidRDefault="0069405F" w:rsidP="0069405F">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655" w:author="Ferris, Todd@Energy" w:date="2018-11-16T14:51:00Z">
              <w:r>
                <w:rPr>
                  <w:rFonts w:asciiTheme="minorHAnsi" w:hAnsiTheme="minorHAnsi"/>
                  <w:sz w:val="18"/>
                  <w:szCs w:val="18"/>
                </w:rPr>
                <w:t>“Directory Used to Certify Product Performance”(A0</w:t>
              </w:r>
            </w:ins>
            <w:ins w:id="656" w:author="Smith, Alexis@Energy" w:date="2019-01-07T08:14:00Z">
              <w:r w:rsidR="005B2538">
                <w:rPr>
                  <w:rFonts w:asciiTheme="minorHAnsi" w:hAnsiTheme="minorHAnsi"/>
                  <w:sz w:val="18"/>
                  <w:szCs w:val="18"/>
                </w:rPr>
                <w:t>7</w:t>
              </w:r>
            </w:ins>
            <w:ins w:id="657" w:author="Ferris, Todd@Energy" w:date="2018-11-16T15:38:00Z">
              <w:del w:id="658" w:author="Smith, Alexis@Energy" w:date="2019-01-07T08:14:00Z">
                <w:r w:rsidDel="005B2538">
                  <w:rPr>
                    <w:rFonts w:asciiTheme="minorHAnsi" w:hAnsiTheme="minorHAnsi"/>
                    <w:sz w:val="18"/>
                    <w:szCs w:val="18"/>
                  </w:rPr>
                  <w:delText>6</w:delText>
                </w:r>
              </w:del>
            </w:ins>
            <w:ins w:id="659" w:author="Ferris, Todd@Energy" w:date="2018-11-16T14:51:00Z">
              <w:r>
                <w:rPr>
                  <w:rFonts w:asciiTheme="minorHAnsi" w:hAnsiTheme="minorHAnsi"/>
                  <w:sz w:val="18"/>
                  <w:szCs w:val="18"/>
                </w:rPr>
                <w:t>)</w:t>
              </w:r>
            </w:ins>
            <w:del w:id="660" w:author="Ferris, Todd@Energy" w:date="2018-11-16T14:51:00Z">
              <w:r w:rsidDel="001D6EF0">
                <w:rPr>
                  <w:rFonts w:asciiTheme="minorHAnsi" w:hAnsiTheme="minorHAnsi"/>
                  <w:sz w:val="18"/>
                  <w:szCs w:val="18"/>
                </w:rPr>
                <w:delText>A0</w:delText>
              </w:r>
            </w:del>
            <w:del w:id="661" w:author="Ferris, Todd@Energy" w:date="2018-05-25T11:27:00Z">
              <w:r w:rsidDel="00D256CD">
                <w:rPr>
                  <w:rFonts w:asciiTheme="minorHAnsi" w:hAnsiTheme="minorHAnsi"/>
                  <w:sz w:val="18"/>
                  <w:szCs w:val="18"/>
                </w:rPr>
                <w:delText>4</w:delText>
              </w:r>
            </w:del>
            <w:del w:id="662" w:author="Ferris, Todd@Energy" w:date="2018-11-16T14:51:00Z">
              <w:r w:rsidDel="001D6EF0">
                <w:rPr>
                  <w:rFonts w:asciiTheme="minorHAnsi" w:hAnsiTheme="minorHAnsi"/>
                  <w:sz w:val="18"/>
                  <w:szCs w:val="18"/>
                </w:rPr>
                <w:delText xml:space="preserve"> </w:delText>
              </w:r>
            </w:del>
            <w:ins w:id="663" w:author="Ferris, Todd@Energy" w:date="2018-11-16T14:51:00Z">
              <w:r>
                <w:rPr>
                  <w:rFonts w:asciiTheme="minorHAnsi" w:hAnsiTheme="minorHAnsi"/>
                  <w:sz w:val="18"/>
                  <w:szCs w:val="18"/>
                </w:rPr>
                <w:t xml:space="preserve"> </w:t>
              </w:r>
            </w:ins>
            <w:r>
              <w:rPr>
                <w:rFonts w:asciiTheme="minorHAnsi" w:hAnsiTheme="minorHAnsi"/>
                <w:sz w:val="18"/>
                <w:szCs w:val="18"/>
              </w:rPr>
              <w:t xml:space="preserve">= CEC or </w:t>
            </w:r>
            <w:del w:id="664" w:author="Ferris, Todd@Energy" w:date="2018-11-16T14:50:00Z">
              <w:r w:rsidDel="001D6EF0">
                <w:rPr>
                  <w:rFonts w:asciiTheme="minorHAnsi" w:hAnsiTheme="minorHAnsi"/>
                  <w:sz w:val="18"/>
                  <w:szCs w:val="18"/>
                </w:rPr>
                <w:delText>A0</w:delText>
              </w:r>
            </w:del>
            <w:del w:id="665" w:author="Ferris, Todd@Energy" w:date="2018-05-25T11:27:00Z">
              <w:r w:rsidDel="00D256CD">
                <w:rPr>
                  <w:rFonts w:asciiTheme="minorHAnsi" w:hAnsiTheme="minorHAnsi"/>
                  <w:sz w:val="18"/>
                  <w:szCs w:val="18"/>
                </w:rPr>
                <w:delText>4</w:delText>
              </w:r>
            </w:del>
            <w:del w:id="666" w:author="Ferris, Todd@Energy" w:date="2018-11-16T14:50: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69405F" w:rsidRPr="00AD0CC5" w14:paraId="3F896AC1" w14:textId="77777777" w:rsidTr="00AD0CC5">
        <w:trPr>
          <w:cantSplit/>
          <w:trHeight w:val="144"/>
        </w:trPr>
        <w:tc>
          <w:tcPr>
            <w:tcW w:w="215" w:type="pct"/>
            <w:vAlign w:val="center"/>
          </w:tcPr>
          <w:p w14:paraId="3F896ABE" w14:textId="14938746" w:rsidR="0069405F" w:rsidRPr="00AD0CC5" w:rsidRDefault="005B2538" w:rsidP="0069405F">
            <w:pPr>
              <w:jc w:val="center"/>
              <w:rPr>
                <w:rFonts w:asciiTheme="minorHAnsi" w:hAnsiTheme="minorHAnsi"/>
                <w:sz w:val="18"/>
                <w:szCs w:val="18"/>
              </w:rPr>
            </w:pPr>
            <w:ins w:id="667" w:author="Smith, Alexis@Energy" w:date="2019-01-07T08:14:00Z">
              <w:r>
                <w:rPr>
                  <w:rFonts w:asciiTheme="minorHAnsi" w:hAnsiTheme="minorHAnsi"/>
                  <w:sz w:val="18"/>
                  <w:szCs w:val="18"/>
                </w:rPr>
                <w:t>10</w:t>
              </w:r>
            </w:ins>
            <w:del w:id="668" w:author="Smith, Alexis@Energy" w:date="2019-01-07T08:14:00Z">
              <w:r w:rsidR="0069405F" w:rsidDel="005B2538">
                <w:rPr>
                  <w:rFonts w:asciiTheme="minorHAnsi" w:hAnsiTheme="minorHAnsi"/>
                  <w:sz w:val="18"/>
                  <w:szCs w:val="18"/>
                </w:rPr>
                <w:delText>0</w:delText>
              </w:r>
            </w:del>
            <w:ins w:id="669" w:author="Ferris, Todd@Energy" w:date="2018-11-19T16:10:00Z">
              <w:del w:id="670" w:author="Smith, Alexis@Energy" w:date="2019-01-07T08:14:00Z">
                <w:r w:rsidR="0069405F" w:rsidDel="005B2538">
                  <w:rPr>
                    <w:rFonts w:asciiTheme="minorHAnsi" w:hAnsiTheme="minorHAnsi"/>
                    <w:sz w:val="18"/>
                    <w:szCs w:val="18"/>
                  </w:rPr>
                  <w:delText>9</w:delText>
                </w:r>
              </w:del>
            </w:ins>
            <w:del w:id="671" w:author="Ferris, Todd@Energy" w:date="2018-11-19T16:10:00Z">
              <w:r w:rsidR="0069405F" w:rsidDel="00C302D5">
                <w:rPr>
                  <w:rFonts w:asciiTheme="minorHAnsi" w:hAnsiTheme="minorHAnsi"/>
                  <w:sz w:val="18"/>
                  <w:szCs w:val="18"/>
                </w:rPr>
                <w:delText>7</w:delText>
              </w:r>
            </w:del>
          </w:p>
        </w:tc>
        <w:tc>
          <w:tcPr>
            <w:tcW w:w="2280" w:type="pct"/>
            <w:vAlign w:val="center"/>
          </w:tcPr>
          <w:p w14:paraId="3F896ABF" w14:textId="337AE916"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AC0" w14:textId="71544D60" w:rsidR="0069405F" w:rsidRPr="00AD0CC5" w:rsidRDefault="0069405F" w:rsidP="0069405F">
            <w:pPr>
              <w:rPr>
                <w:rFonts w:asciiTheme="minorHAnsi" w:hAnsiTheme="minorHAnsi"/>
                <w:sz w:val="18"/>
                <w:szCs w:val="18"/>
              </w:rPr>
            </w:pPr>
            <w:r w:rsidRPr="00FD2A49">
              <w:rPr>
                <w:rFonts w:asciiTheme="minorHAnsi" w:hAnsiTheme="minorHAnsi"/>
                <w:sz w:val="18"/>
                <w:szCs w:val="18"/>
              </w:rPr>
              <w:t xml:space="preserve">&lt;&lt;user selected, Yes or No based on information from </w:t>
            </w:r>
            <w:r>
              <w:rPr>
                <w:rFonts w:asciiTheme="minorHAnsi" w:hAnsiTheme="minorHAnsi"/>
                <w:sz w:val="18"/>
                <w:szCs w:val="18"/>
              </w:rPr>
              <w:t xml:space="preserve">Certification Directory or documentation, allow N/A entry if </w:t>
            </w:r>
            <w:ins w:id="672" w:author="Ferris, Todd@Energy" w:date="2018-11-16T14:52:00Z">
              <w:r>
                <w:rPr>
                  <w:rFonts w:asciiTheme="minorHAnsi" w:hAnsiTheme="minorHAnsi"/>
                  <w:sz w:val="18"/>
                  <w:szCs w:val="18"/>
                </w:rPr>
                <w:t>“Directory Used to Certify Product Performance”(A0</w:t>
              </w:r>
            </w:ins>
            <w:ins w:id="673" w:author="Smith, Alexis@Energy" w:date="2019-01-07T08:14:00Z">
              <w:r w:rsidR="005B2538">
                <w:rPr>
                  <w:rFonts w:asciiTheme="minorHAnsi" w:hAnsiTheme="minorHAnsi"/>
                  <w:sz w:val="18"/>
                  <w:szCs w:val="18"/>
                </w:rPr>
                <w:t>7</w:t>
              </w:r>
            </w:ins>
            <w:ins w:id="674" w:author="Ferris, Todd@Energy" w:date="2018-11-16T15:38:00Z">
              <w:del w:id="675" w:author="Smith, Alexis@Energy" w:date="2019-01-07T08:14:00Z">
                <w:r w:rsidDel="005B2538">
                  <w:rPr>
                    <w:rFonts w:asciiTheme="minorHAnsi" w:hAnsiTheme="minorHAnsi"/>
                    <w:sz w:val="18"/>
                    <w:szCs w:val="18"/>
                  </w:rPr>
                  <w:delText>6</w:delText>
                </w:r>
              </w:del>
            </w:ins>
            <w:ins w:id="676" w:author="Ferris, Todd@Energy" w:date="2018-11-16T14:52:00Z">
              <w:r>
                <w:rPr>
                  <w:rFonts w:asciiTheme="minorHAnsi" w:hAnsiTheme="minorHAnsi"/>
                  <w:sz w:val="18"/>
                  <w:szCs w:val="18"/>
                </w:rPr>
                <w:t>)</w:t>
              </w:r>
            </w:ins>
            <w:del w:id="677" w:author="Ferris, Todd@Energy" w:date="2018-11-16T14:52:00Z">
              <w:r w:rsidDel="001D6EF0">
                <w:rPr>
                  <w:rFonts w:asciiTheme="minorHAnsi" w:hAnsiTheme="minorHAnsi"/>
                  <w:sz w:val="18"/>
                  <w:szCs w:val="18"/>
                </w:rPr>
                <w:delText>A0</w:delText>
              </w:r>
            </w:del>
            <w:del w:id="678"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679" w:author="Ferris, Todd@Energy" w:date="2018-11-16T14:52:00Z">
              <w:r w:rsidDel="001D6EF0">
                <w:rPr>
                  <w:rFonts w:asciiTheme="minorHAnsi" w:hAnsiTheme="minorHAnsi"/>
                  <w:sz w:val="18"/>
                  <w:szCs w:val="18"/>
                </w:rPr>
                <w:delText>A0</w:delText>
              </w:r>
            </w:del>
            <w:del w:id="680" w:author="Ferris, Todd@Energy" w:date="2018-05-25T11:27:00Z">
              <w:r w:rsidDel="00D256CD">
                <w:rPr>
                  <w:rFonts w:asciiTheme="minorHAnsi" w:hAnsiTheme="minorHAnsi"/>
                  <w:sz w:val="18"/>
                  <w:szCs w:val="18"/>
                </w:rPr>
                <w:delText>4</w:delText>
              </w:r>
            </w:del>
            <w:del w:id="681"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r w:rsidR="0069405F" w:rsidRPr="00AD0CC5" w14:paraId="3F896AC6" w14:textId="77777777" w:rsidTr="00AD0CC5">
        <w:trPr>
          <w:cantSplit/>
          <w:trHeight w:val="144"/>
        </w:trPr>
        <w:tc>
          <w:tcPr>
            <w:tcW w:w="215" w:type="pct"/>
            <w:vAlign w:val="center"/>
          </w:tcPr>
          <w:p w14:paraId="3F896AC3" w14:textId="741AA0E6" w:rsidR="0069405F" w:rsidRPr="00AD0CC5" w:rsidRDefault="0069405F" w:rsidP="0069405F">
            <w:pPr>
              <w:jc w:val="center"/>
              <w:rPr>
                <w:rFonts w:asciiTheme="minorHAnsi" w:hAnsiTheme="minorHAnsi"/>
                <w:sz w:val="18"/>
                <w:szCs w:val="18"/>
              </w:rPr>
            </w:pPr>
            <w:ins w:id="682" w:author="Ferris, Todd@Energy" w:date="2018-11-19T16:10:00Z">
              <w:r>
                <w:rPr>
                  <w:rFonts w:asciiTheme="minorHAnsi" w:hAnsiTheme="minorHAnsi"/>
                  <w:sz w:val="18"/>
                  <w:szCs w:val="18"/>
                </w:rPr>
                <w:t>1</w:t>
              </w:r>
            </w:ins>
            <w:ins w:id="683" w:author="Smith, Alexis@Energy" w:date="2019-01-07T08:14:00Z">
              <w:r w:rsidR="005B2538">
                <w:rPr>
                  <w:rFonts w:asciiTheme="minorHAnsi" w:hAnsiTheme="minorHAnsi"/>
                  <w:sz w:val="18"/>
                  <w:szCs w:val="18"/>
                </w:rPr>
                <w:t>1</w:t>
              </w:r>
            </w:ins>
            <w:ins w:id="684" w:author="Ferris, Todd@Energy" w:date="2018-11-19T16:10:00Z">
              <w:del w:id="685" w:author="Smith, Alexis@Energy" w:date="2019-01-07T08:14:00Z">
                <w:r w:rsidDel="005B2538">
                  <w:rPr>
                    <w:rFonts w:asciiTheme="minorHAnsi" w:hAnsiTheme="minorHAnsi"/>
                    <w:sz w:val="18"/>
                    <w:szCs w:val="18"/>
                  </w:rPr>
                  <w:delText>0</w:delText>
                </w:r>
              </w:del>
            </w:ins>
            <w:del w:id="686" w:author="Ferris, Todd@Energy" w:date="2018-11-19T16:10:00Z">
              <w:r w:rsidDel="00C302D5">
                <w:rPr>
                  <w:rFonts w:asciiTheme="minorHAnsi" w:hAnsiTheme="minorHAnsi"/>
                  <w:sz w:val="18"/>
                  <w:szCs w:val="18"/>
                </w:rPr>
                <w:delText>08</w:delText>
              </w:r>
            </w:del>
          </w:p>
        </w:tc>
        <w:tc>
          <w:tcPr>
            <w:tcW w:w="2280" w:type="pct"/>
            <w:vAlign w:val="center"/>
          </w:tcPr>
          <w:p w14:paraId="3F896AC4" w14:textId="52200C50"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AC5" w14:textId="4D7B0EE6" w:rsidR="0069405F" w:rsidRPr="00AD0CC5" w:rsidRDefault="0069405F" w:rsidP="0069405F">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w:t>
            </w:r>
            <w:ins w:id="687" w:author="Ferris, Todd@Energy" w:date="2018-11-16T14:52:00Z">
              <w:r>
                <w:rPr>
                  <w:rFonts w:asciiTheme="minorHAnsi" w:hAnsiTheme="minorHAnsi"/>
                  <w:sz w:val="18"/>
                  <w:szCs w:val="18"/>
                </w:rPr>
                <w:t>“Directory Used to Certify Product Performance”(A0</w:t>
              </w:r>
            </w:ins>
            <w:ins w:id="688" w:author="Smith, Alexis@Energy" w:date="2019-01-07T08:14:00Z">
              <w:r w:rsidR="005B2538">
                <w:rPr>
                  <w:rFonts w:asciiTheme="minorHAnsi" w:hAnsiTheme="minorHAnsi"/>
                  <w:sz w:val="18"/>
                  <w:szCs w:val="18"/>
                </w:rPr>
                <w:t>7</w:t>
              </w:r>
            </w:ins>
            <w:ins w:id="689" w:author="Ferris, Todd@Energy" w:date="2018-11-16T15:38:00Z">
              <w:del w:id="690" w:author="Smith, Alexis@Energy" w:date="2019-01-07T08:14:00Z">
                <w:r w:rsidDel="005B2538">
                  <w:rPr>
                    <w:rFonts w:asciiTheme="minorHAnsi" w:hAnsiTheme="minorHAnsi"/>
                    <w:sz w:val="18"/>
                    <w:szCs w:val="18"/>
                  </w:rPr>
                  <w:delText>6</w:delText>
                </w:r>
              </w:del>
            </w:ins>
            <w:ins w:id="691" w:author="Ferris, Todd@Energy" w:date="2018-11-16T14:52:00Z">
              <w:r>
                <w:rPr>
                  <w:rFonts w:asciiTheme="minorHAnsi" w:hAnsiTheme="minorHAnsi"/>
                  <w:sz w:val="18"/>
                  <w:szCs w:val="18"/>
                </w:rPr>
                <w:t>)</w:t>
              </w:r>
            </w:ins>
            <w:del w:id="692" w:author="Ferris, Todd@Energy" w:date="2018-11-16T14:52:00Z">
              <w:r w:rsidDel="001D6EF0">
                <w:rPr>
                  <w:rFonts w:asciiTheme="minorHAnsi" w:hAnsiTheme="minorHAnsi"/>
                  <w:sz w:val="18"/>
                  <w:szCs w:val="18"/>
                </w:rPr>
                <w:delText>A0</w:delText>
              </w:r>
            </w:del>
            <w:del w:id="693" w:author="Ferris, Todd@Energy" w:date="2018-05-25T11:27:00Z">
              <w:r w:rsidDel="00D256CD">
                <w:rPr>
                  <w:rFonts w:asciiTheme="minorHAnsi" w:hAnsiTheme="minorHAnsi"/>
                  <w:sz w:val="18"/>
                  <w:szCs w:val="18"/>
                </w:rPr>
                <w:delText>4</w:delText>
              </w:r>
            </w:del>
            <w:r>
              <w:rPr>
                <w:rFonts w:asciiTheme="minorHAnsi" w:hAnsiTheme="minorHAnsi"/>
                <w:sz w:val="18"/>
                <w:szCs w:val="18"/>
              </w:rPr>
              <w:t xml:space="preserve"> = CEC or </w:t>
            </w:r>
            <w:del w:id="694" w:author="Ferris, Todd@Energy" w:date="2018-11-16T14:52:00Z">
              <w:r w:rsidDel="001D6EF0">
                <w:rPr>
                  <w:rFonts w:asciiTheme="minorHAnsi" w:hAnsiTheme="minorHAnsi"/>
                  <w:sz w:val="18"/>
                  <w:szCs w:val="18"/>
                </w:rPr>
                <w:delText>A0</w:delText>
              </w:r>
            </w:del>
            <w:del w:id="695" w:author="Ferris, Todd@Energy" w:date="2018-05-25T11:27:00Z">
              <w:r w:rsidDel="00D256CD">
                <w:rPr>
                  <w:rFonts w:asciiTheme="minorHAnsi" w:hAnsiTheme="minorHAnsi"/>
                  <w:sz w:val="18"/>
                  <w:szCs w:val="18"/>
                </w:rPr>
                <w:delText>4</w:delText>
              </w:r>
            </w:del>
            <w:del w:id="696" w:author="Ferris, Todd@Energy" w:date="2018-11-16T14:52:00Z">
              <w:r w:rsidDel="001D6EF0">
                <w:rPr>
                  <w:rFonts w:asciiTheme="minorHAnsi" w:hAnsiTheme="minorHAnsi"/>
                  <w:sz w:val="18"/>
                  <w:szCs w:val="18"/>
                </w:rPr>
                <w:delText xml:space="preserve"> = </w:delText>
              </w:r>
            </w:del>
            <w:r>
              <w:rPr>
                <w:rFonts w:asciiTheme="minorHAnsi" w:hAnsiTheme="minorHAnsi"/>
                <w:sz w:val="18"/>
                <w:szCs w:val="18"/>
              </w:rPr>
              <w:t>DOE</w:t>
            </w:r>
            <w:r w:rsidRPr="00FD2A49">
              <w:rPr>
                <w:rFonts w:asciiTheme="minorHAnsi" w:hAnsiTheme="minorHAnsi"/>
                <w:sz w:val="18"/>
                <w:szCs w:val="18"/>
              </w:rPr>
              <w:t xml:space="preserve"> &gt;&gt;</w:t>
            </w:r>
          </w:p>
        </w:tc>
      </w:tr>
    </w:tbl>
    <w:p w14:paraId="3F896AC7" w14:textId="59596A8F" w:rsidR="00AD0CC5" w:rsidRDefault="00AD0CC5" w:rsidP="006D0BCD">
      <w:pPr>
        <w:rPr>
          <w:rFonts w:ascii="Calibri" w:hAnsi="Calibri"/>
          <w:b/>
          <w:bCs/>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0"/>
        <w:gridCol w:w="1210"/>
        <w:gridCol w:w="1210"/>
        <w:gridCol w:w="1195"/>
        <w:gridCol w:w="1195"/>
        <w:gridCol w:w="1195"/>
        <w:gridCol w:w="1195"/>
        <w:gridCol w:w="1195"/>
        <w:gridCol w:w="1189"/>
      </w:tblGrid>
      <w:tr w:rsidR="00C302D5" w:rsidRPr="000A0D4F" w14:paraId="0B05A08C" w14:textId="77777777" w:rsidTr="00C9188F">
        <w:trPr>
          <w:cantSplit/>
          <w:trHeight w:val="504"/>
          <w:ins w:id="697" w:author="Ferris, Todd@Energy" w:date="2018-11-15T10:52:00Z"/>
        </w:trPr>
        <w:tc>
          <w:tcPr>
            <w:tcW w:w="10795" w:type="dxa"/>
            <w:gridSpan w:val="9"/>
            <w:tcBorders>
              <w:bottom w:val="nil"/>
            </w:tcBorders>
          </w:tcPr>
          <w:p w14:paraId="556A974F" w14:textId="77777777" w:rsidR="00C302D5" w:rsidRDefault="00C302D5" w:rsidP="00C9188F">
            <w:pPr>
              <w:rPr>
                <w:ins w:id="698" w:author="Ferris, Todd@Energy" w:date="2018-11-15T10:52:00Z"/>
                <w:rFonts w:ascii="Calibri" w:hAnsi="Calibri"/>
                <w:b/>
                <w:sz w:val="18"/>
                <w:szCs w:val="18"/>
              </w:rPr>
            </w:pPr>
            <w:ins w:id="699" w:author="Ferris, Todd@Energy" w:date="2018-11-15T10:52:00Z">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Nameplate</w:t>
              </w:r>
            </w:ins>
          </w:p>
          <w:p w14:paraId="753B9D12" w14:textId="18EF2D1D" w:rsidR="00C302D5" w:rsidRPr="000A0D4F" w:rsidRDefault="00C302D5" w:rsidP="00C9188F">
            <w:pPr>
              <w:keepNext/>
              <w:rPr>
                <w:ins w:id="700" w:author="Ferris, Todd@Energy" w:date="2018-11-15T10:52:00Z"/>
                <w:rFonts w:ascii="Calibri" w:hAnsi="Calibri"/>
                <w:sz w:val="18"/>
                <w:szCs w:val="18"/>
              </w:rPr>
            </w:pPr>
            <w:ins w:id="701" w:author="Ferris, Todd@Energy" w:date="2018-11-15T10:52:00Z">
              <w:r w:rsidRPr="00EE4A98">
                <w:rPr>
                  <w:rFonts w:ascii="Calibri" w:hAnsi="Calibri"/>
                  <w:i/>
                  <w:sz w:val="18"/>
                  <w:szCs w:val="18"/>
                </w:rPr>
                <w:t xml:space="preserve">The data on </w:t>
              </w:r>
            </w:ins>
            <w:r w:rsidR="00342706">
              <w:rPr>
                <w:rFonts w:ascii="Calibri" w:hAnsi="Calibri"/>
                <w:i/>
                <w:sz w:val="18"/>
                <w:szCs w:val="18"/>
              </w:rPr>
              <w:t xml:space="preserve">the </w:t>
            </w:r>
            <w:ins w:id="702" w:author="Ferris, Todd@Energy" w:date="2018-11-15T10:52: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02D5" w:rsidRPr="006A3EEB" w:rsidDel="002840B2" w14:paraId="543A40A6" w14:textId="77777777" w:rsidTr="00C9188F">
        <w:trPr>
          <w:cantSplit/>
          <w:trHeight w:val="188"/>
          <w:ins w:id="703" w:author="Ferris, Todd@Energy" w:date="2018-11-15T10:52:00Z"/>
        </w:trPr>
        <w:tc>
          <w:tcPr>
            <w:tcW w:w="1211" w:type="dxa"/>
            <w:vMerge w:val="restart"/>
            <w:vAlign w:val="center"/>
          </w:tcPr>
          <w:p w14:paraId="71ECC8A3" w14:textId="77777777" w:rsidR="00C302D5" w:rsidRPr="006A3EEB" w:rsidRDefault="00C302D5" w:rsidP="00C9188F">
            <w:pPr>
              <w:keepNext/>
              <w:jc w:val="center"/>
              <w:rPr>
                <w:ins w:id="704" w:author="Ferris, Todd@Energy" w:date="2018-11-15T10:52:00Z"/>
                <w:rFonts w:ascii="Calibri" w:hAnsi="Calibri"/>
                <w:sz w:val="18"/>
                <w:szCs w:val="18"/>
              </w:rPr>
            </w:pPr>
            <w:ins w:id="705" w:author="Ferris, Todd@Energy" w:date="2018-11-15T10:52:00Z">
              <w:r w:rsidRPr="006A3EEB">
                <w:rPr>
                  <w:rFonts w:ascii="Calibri" w:hAnsi="Calibri"/>
                  <w:sz w:val="18"/>
                  <w:szCs w:val="18"/>
                </w:rPr>
                <w:t>01</w:t>
              </w:r>
            </w:ins>
          </w:p>
        </w:tc>
        <w:tc>
          <w:tcPr>
            <w:tcW w:w="1210" w:type="dxa"/>
            <w:vMerge w:val="restart"/>
            <w:vAlign w:val="center"/>
          </w:tcPr>
          <w:p w14:paraId="23DA14BF" w14:textId="77777777" w:rsidR="00C302D5" w:rsidRPr="006A3EEB" w:rsidRDefault="00C302D5" w:rsidP="00C9188F">
            <w:pPr>
              <w:keepNext/>
              <w:jc w:val="center"/>
              <w:rPr>
                <w:ins w:id="706" w:author="Ferris, Todd@Energy" w:date="2018-11-15T10:52:00Z"/>
                <w:rFonts w:ascii="Calibri" w:hAnsi="Calibri"/>
                <w:sz w:val="18"/>
                <w:szCs w:val="18"/>
              </w:rPr>
            </w:pPr>
            <w:ins w:id="707" w:author="Ferris, Todd@Energy" w:date="2018-11-15T10:52:00Z">
              <w:r w:rsidRPr="006A3EEB">
                <w:rPr>
                  <w:rFonts w:ascii="Calibri" w:hAnsi="Calibri"/>
                  <w:sz w:val="18"/>
                  <w:szCs w:val="18"/>
                </w:rPr>
                <w:t>02</w:t>
              </w:r>
            </w:ins>
          </w:p>
        </w:tc>
        <w:tc>
          <w:tcPr>
            <w:tcW w:w="1210" w:type="dxa"/>
            <w:vMerge w:val="restart"/>
            <w:vAlign w:val="center"/>
          </w:tcPr>
          <w:p w14:paraId="005A9CDC" w14:textId="77777777" w:rsidR="00C302D5" w:rsidRPr="006A3EEB" w:rsidRDefault="00C302D5" w:rsidP="00C9188F">
            <w:pPr>
              <w:keepNext/>
              <w:jc w:val="center"/>
              <w:rPr>
                <w:ins w:id="708" w:author="Ferris, Todd@Energy" w:date="2018-11-15T10:52:00Z"/>
                <w:rFonts w:ascii="Calibri" w:hAnsi="Calibri"/>
                <w:sz w:val="18"/>
                <w:szCs w:val="18"/>
              </w:rPr>
            </w:pPr>
            <w:ins w:id="709" w:author="Ferris, Todd@Energy" w:date="2018-11-15T10:52:00Z">
              <w:r w:rsidRPr="006A3EEB">
                <w:rPr>
                  <w:rFonts w:ascii="Calibri" w:hAnsi="Calibri"/>
                  <w:sz w:val="18"/>
                  <w:szCs w:val="18"/>
                </w:rPr>
                <w:t>03</w:t>
              </w:r>
            </w:ins>
          </w:p>
        </w:tc>
        <w:tc>
          <w:tcPr>
            <w:tcW w:w="7164" w:type="dxa"/>
            <w:gridSpan w:val="6"/>
            <w:vAlign w:val="center"/>
          </w:tcPr>
          <w:p w14:paraId="2F40639D" w14:textId="2E6BC4A7" w:rsidR="00C302D5" w:rsidRDefault="00C302D5" w:rsidP="00342706">
            <w:pPr>
              <w:keepNext/>
              <w:jc w:val="center"/>
              <w:rPr>
                <w:ins w:id="710" w:author="Ferris, Todd@Energy" w:date="2018-11-15T10:52:00Z"/>
                <w:rFonts w:ascii="Calibri" w:hAnsi="Calibri"/>
                <w:sz w:val="18"/>
                <w:szCs w:val="18"/>
              </w:rPr>
            </w:pPr>
            <w:ins w:id="711" w:author="Ferris, Todd@Energy" w:date="2018-11-15T10:52:00Z">
              <w:r>
                <w:rPr>
                  <w:rFonts w:ascii="Calibri" w:hAnsi="Calibri"/>
                  <w:sz w:val="18"/>
                  <w:szCs w:val="18"/>
                </w:rPr>
                <w:t xml:space="preserve">Data from </w:t>
              </w:r>
            </w:ins>
            <w:r w:rsidR="00342706">
              <w:rPr>
                <w:rFonts w:ascii="Calibri" w:hAnsi="Calibri"/>
                <w:sz w:val="18"/>
                <w:szCs w:val="18"/>
              </w:rPr>
              <w:t>n</w:t>
            </w:r>
            <w:ins w:id="712" w:author="Ferris, Todd@Energy" w:date="2018-11-15T10:52:00Z">
              <w:r>
                <w:rPr>
                  <w:rFonts w:ascii="Calibri" w:hAnsi="Calibri"/>
                  <w:sz w:val="18"/>
                  <w:szCs w:val="18"/>
                </w:rPr>
                <w:t xml:space="preserve">ameplate of </w:t>
              </w:r>
            </w:ins>
            <w:r w:rsidR="00342706">
              <w:rPr>
                <w:rFonts w:ascii="Calibri" w:hAnsi="Calibri"/>
                <w:sz w:val="18"/>
                <w:szCs w:val="18"/>
              </w:rPr>
              <w:t>i</w:t>
            </w:r>
            <w:ins w:id="713" w:author="Ferris, Todd@Energy" w:date="2018-11-15T10:52:00Z">
              <w:r>
                <w:rPr>
                  <w:rFonts w:ascii="Calibri" w:hAnsi="Calibri"/>
                  <w:sz w:val="18"/>
                  <w:szCs w:val="18"/>
                </w:rPr>
                <w:t>nstalled system component</w:t>
              </w:r>
            </w:ins>
          </w:p>
        </w:tc>
      </w:tr>
      <w:tr w:rsidR="00C302D5" w:rsidRPr="006A3EEB" w:rsidDel="002840B2" w14:paraId="79D00964" w14:textId="77777777" w:rsidTr="00C9188F">
        <w:trPr>
          <w:cantSplit/>
          <w:trHeight w:val="188"/>
          <w:ins w:id="714" w:author="Ferris, Todd@Energy" w:date="2018-11-15T10:52:00Z"/>
        </w:trPr>
        <w:tc>
          <w:tcPr>
            <w:tcW w:w="1211" w:type="dxa"/>
            <w:vMerge/>
            <w:vAlign w:val="center"/>
          </w:tcPr>
          <w:p w14:paraId="59CEF486" w14:textId="77777777" w:rsidR="00C302D5" w:rsidRPr="006A3EEB" w:rsidRDefault="00C302D5" w:rsidP="00C9188F">
            <w:pPr>
              <w:keepNext/>
              <w:jc w:val="center"/>
              <w:rPr>
                <w:ins w:id="715" w:author="Ferris, Todd@Energy" w:date="2018-11-15T10:52:00Z"/>
                <w:rFonts w:ascii="Calibri" w:hAnsi="Calibri"/>
                <w:sz w:val="18"/>
                <w:szCs w:val="18"/>
              </w:rPr>
            </w:pPr>
          </w:p>
        </w:tc>
        <w:tc>
          <w:tcPr>
            <w:tcW w:w="1210" w:type="dxa"/>
            <w:vMerge/>
            <w:vAlign w:val="center"/>
          </w:tcPr>
          <w:p w14:paraId="738798CF" w14:textId="77777777" w:rsidR="00C302D5" w:rsidRPr="006A3EEB" w:rsidRDefault="00C302D5" w:rsidP="00C9188F">
            <w:pPr>
              <w:keepNext/>
              <w:jc w:val="center"/>
              <w:rPr>
                <w:ins w:id="716" w:author="Ferris, Todd@Energy" w:date="2018-11-15T10:52:00Z"/>
                <w:rFonts w:ascii="Calibri" w:hAnsi="Calibri"/>
                <w:sz w:val="18"/>
                <w:szCs w:val="18"/>
              </w:rPr>
            </w:pPr>
          </w:p>
        </w:tc>
        <w:tc>
          <w:tcPr>
            <w:tcW w:w="1210" w:type="dxa"/>
            <w:vMerge/>
            <w:vAlign w:val="center"/>
          </w:tcPr>
          <w:p w14:paraId="33FE3F20" w14:textId="77777777" w:rsidR="00C302D5" w:rsidRPr="006A3EEB" w:rsidRDefault="00C302D5" w:rsidP="00C9188F">
            <w:pPr>
              <w:keepNext/>
              <w:jc w:val="center"/>
              <w:rPr>
                <w:ins w:id="717" w:author="Ferris, Todd@Energy" w:date="2018-11-15T10:52:00Z"/>
                <w:rFonts w:ascii="Calibri" w:hAnsi="Calibri"/>
                <w:sz w:val="18"/>
                <w:szCs w:val="18"/>
              </w:rPr>
            </w:pPr>
          </w:p>
        </w:tc>
        <w:tc>
          <w:tcPr>
            <w:tcW w:w="1195" w:type="dxa"/>
            <w:vAlign w:val="center"/>
          </w:tcPr>
          <w:p w14:paraId="3BC88744" w14:textId="77777777" w:rsidR="00C302D5" w:rsidRPr="006A3EEB" w:rsidRDefault="00C302D5" w:rsidP="00C9188F">
            <w:pPr>
              <w:keepNext/>
              <w:jc w:val="center"/>
              <w:rPr>
                <w:ins w:id="718" w:author="Ferris, Todd@Energy" w:date="2018-11-15T10:52:00Z"/>
                <w:rFonts w:ascii="Calibri" w:hAnsi="Calibri"/>
                <w:sz w:val="18"/>
                <w:szCs w:val="18"/>
              </w:rPr>
            </w:pPr>
            <w:ins w:id="719" w:author="Ferris, Todd@Energy" w:date="2018-11-15T10:52:00Z">
              <w:r w:rsidRPr="006A3EEB">
                <w:rPr>
                  <w:rFonts w:ascii="Calibri" w:hAnsi="Calibri"/>
                  <w:sz w:val="18"/>
                  <w:szCs w:val="18"/>
                </w:rPr>
                <w:t>04</w:t>
              </w:r>
            </w:ins>
          </w:p>
        </w:tc>
        <w:tc>
          <w:tcPr>
            <w:tcW w:w="1195" w:type="dxa"/>
            <w:vAlign w:val="center"/>
          </w:tcPr>
          <w:p w14:paraId="16FA10F9" w14:textId="77777777" w:rsidR="00C302D5" w:rsidRPr="006A3EEB" w:rsidRDefault="00C302D5" w:rsidP="00C9188F">
            <w:pPr>
              <w:keepNext/>
              <w:jc w:val="center"/>
              <w:rPr>
                <w:ins w:id="720" w:author="Ferris, Todd@Energy" w:date="2018-11-15T10:52:00Z"/>
                <w:rFonts w:ascii="Calibri" w:hAnsi="Calibri"/>
                <w:sz w:val="18"/>
                <w:szCs w:val="18"/>
              </w:rPr>
            </w:pPr>
            <w:ins w:id="721" w:author="Ferris, Todd@Energy" w:date="2018-11-15T10:52:00Z">
              <w:r w:rsidRPr="006A3EEB">
                <w:rPr>
                  <w:rFonts w:ascii="Calibri" w:hAnsi="Calibri"/>
                  <w:sz w:val="18"/>
                  <w:szCs w:val="18"/>
                </w:rPr>
                <w:t>05</w:t>
              </w:r>
            </w:ins>
          </w:p>
        </w:tc>
        <w:tc>
          <w:tcPr>
            <w:tcW w:w="1195" w:type="dxa"/>
            <w:vAlign w:val="center"/>
          </w:tcPr>
          <w:p w14:paraId="1269EF0F" w14:textId="77777777" w:rsidR="00C302D5" w:rsidRPr="006A3EEB" w:rsidDel="002840B2" w:rsidRDefault="00C302D5" w:rsidP="00C9188F">
            <w:pPr>
              <w:keepNext/>
              <w:jc w:val="center"/>
              <w:rPr>
                <w:ins w:id="722" w:author="Ferris, Todd@Energy" w:date="2018-11-15T10:52:00Z"/>
                <w:rFonts w:ascii="Calibri" w:hAnsi="Calibri"/>
                <w:sz w:val="18"/>
                <w:szCs w:val="18"/>
              </w:rPr>
            </w:pPr>
            <w:ins w:id="723" w:author="Ferris, Todd@Energy" w:date="2018-11-15T10:52:00Z">
              <w:r w:rsidRPr="006A3EEB">
                <w:rPr>
                  <w:rFonts w:ascii="Calibri" w:hAnsi="Calibri"/>
                  <w:sz w:val="18"/>
                  <w:szCs w:val="18"/>
                </w:rPr>
                <w:t>0</w:t>
              </w:r>
              <w:r>
                <w:rPr>
                  <w:rFonts w:ascii="Calibri" w:hAnsi="Calibri"/>
                  <w:sz w:val="18"/>
                  <w:szCs w:val="18"/>
                </w:rPr>
                <w:t>6</w:t>
              </w:r>
            </w:ins>
          </w:p>
        </w:tc>
        <w:tc>
          <w:tcPr>
            <w:tcW w:w="1195" w:type="dxa"/>
            <w:vAlign w:val="center"/>
          </w:tcPr>
          <w:p w14:paraId="0504DAAF" w14:textId="77777777" w:rsidR="00C302D5" w:rsidRPr="006A3EEB" w:rsidRDefault="00C302D5" w:rsidP="00C9188F">
            <w:pPr>
              <w:keepNext/>
              <w:jc w:val="center"/>
              <w:rPr>
                <w:ins w:id="724" w:author="Ferris, Todd@Energy" w:date="2018-11-15T10:52:00Z"/>
                <w:rFonts w:ascii="Calibri" w:hAnsi="Calibri"/>
                <w:sz w:val="18"/>
                <w:szCs w:val="18"/>
              </w:rPr>
            </w:pPr>
            <w:ins w:id="725" w:author="Ferris, Todd@Energy" w:date="2018-11-15T10:52:00Z">
              <w:r>
                <w:rPr>
                  <w:rFonts w:ascii="Calibri" w:hAnsi="Calibri"/>
                  <w:sz w:val="18"/>
                  <w:szCs w:val="18"/>
                </w:rPr>
                <w:t>07</w:t>
              </w:r>
            </w:ins>
          </w:p>
        </w:tc>
        <w:tc>
          <w:tcPr>
            <w:tcW w:w="1195" w:type="dxa"/>
            <w:vAlign w:val="center"/>
          </w:tcPr>
          <w:p w14:paraId="264622F3" w14:textId="77777777" w:rsidR="00C302D5" w:rsidRPr="006A3EEB" w:rsidRDefault="00C302D5" w:rsidP="00C9188F">
            <w:pPr>
              <w:keepNext/>
              <w:jc w:val="center"/>
              <w:rPr>
                <w:ins w:id="726" w:author="Ferris, Todd@Energy" w:date="2018-11-15T10:52:00Z"/>
                <w:rFonts w:ascii="Calibri" w:hAnsi="Calibri"/>
                <w:sz w:val="18"/>
                <w:szCs w:val="18"/>
              </w:rPr>
            </w:pPr>
            <w:ins w:id="727" w:author="Ferris, Todd@Energy" w:date="2018-11-15T10:52:00Z">
              <w:r>
                <w:rPr>
                  <w:rFonts w:ascii="Calibri" w:hAnsi="Calibri"/>
                  <w:sz w:val="18"/>
                  <w:szCs w:val="18"/>
                </w:rPr>
                <w:t>08</w:t>
              </w:r>
            </w:ins>
          </w:p>
        </w:tc>
        <w:tc>
          <w:tcPr>
            <w:tcW w:w="1189" w:type="dxa"/>
            <w:vAlign w:val="center"/>
          </w:tcPr>
          <w:p w14:paraId="6BB780AB" w14:textId="77777777" w:rsidR="00C302D5" w:rsidRPr="006A3EEB" w:rsidRDefault="00C302D5" w:rsidP="00C9188F">
            <w:pPr>
              <w:keepNext/>
              <w:jc w:val="center"/>
              <w:rPr>
                <w:ins w:id="728" w:author="Ferris, Todd@Energy" w:date="2018-11-15T10:52:00Z"/>
                <w:rFonts w:ascii="Calibri" w:hAnsi="Calibri"/>
                <w:sz w:val="18"/>
                <w:szCs w:val="18"/>
              </w:rPr>
            </w:pPr>
            <w:ins w:id="729" w:author="Ferris, Todd@Energy" w:date="2018-11-15T10:52:00Z">
              <w:r>
                <w:rPr>
                  <w:rFonts w:ascii="Calibri" w:hAnsi="Calibri"/>
                  <w:sz w:val="18"/>
                  <w:szCs w:val="18"/>
                </w:rPr>
                <w:t>09</w:t>
              </w:r>
            </w:ins>
          </w:p>
        </w:tc>
      </w:tr>
      <w:tr w:rsidR="00C302D5" w:rsidRPr="006A3EEB" w14:paraId="48CFA446" w14:textId="77777777" w:rsidTr="00C9188F">
        <w:trPr>
          <w:cantSplit/>
          <w:trHeight w:val="576"/>
          <w:ins w:id="730" w:author="Ferris, Todd@Energy" w:date="2018-11-15T10:52:00Z"/>
        </w:trPr>
        <w:tc>
          <w:tcPr>
            <w:tcW w:w="1211" w:type="dxa"/>
            <w:tcMar>
              <w:left w:w="43" w:type="dxa"/>
              <w:right w:w="43" w:type="dxa"/>
            </w:tcMar>
            <w:vAlign w:val="bottom"/>
          </w:tcPr>
          <w:p w14:paraId="3D054979" w14:textId="77777777" w:rsidR="00C302D5" w:rsidRPr="006A3EEB" w:rsidRDefault="00C302D5" w:rsidP="00C9188F">
            <w:pPr>
              <w:keepNext/>
              <w:jc w:val="center"/>
              <w:rPr>
                <w:ins w:id="731" w:author="Ferris, Todd@Energy" w:date="2018-11-15T10:52:00Z"/>
                <w:rFonts w:ascii="Calibri" w:hAnsi="Calibri"/>
                <w:b/>
                <w:sz w:val="18"/>
                <w:szCs w:val="18"/>
              </w:rPr>
            </w:pPr>
            <w:ins w:id="732" w:author="Ferris, Todd@Energy" w:date="2018-11-15T10:52:00Z">
              <w:r w:rsidRPr="006A3EEB">
                <w:rPr>
                  <w:rFonts w:ascii="Calibri" w:hAnsi="Calibri"/>
                  <w:sz w:val="18"/>
                  <w:szCs w:val="18"/>
                </w:rPr>
                <w:t>SC System ID/Name from CF1R</w:t>
              </w:r>
            </w:ins>
          </w:p>
        </w:tc>
        <w:tc>
          <w:tcPr>
            <w:tcW w:w="1210" w:type="dxa"/>
            <w:tcMar>
              <w:left w:w="43" w:type="dxa"/>
              <w:right w:w="43" w:type="dxa"/>
            </w:tcMar>
            <w:vAlign w:val="bottom"/>
          </w:tcPr>
          <w:p w14:paraId="0EE08273" w14:textId="77777777" w:rsidR="00C302D5" w:rsidRPr="006A3EEB" w:rsidRDefault="00C302D5" w:rsidP="00C9188F">
            <w:pPr>
              <w:keepNext/>
              <w:jc w:val="center"/>
              <w:rPr>
                <w:ins w:id="733" w:author="Ferris, Todd@Energy" w:date="2018-11-15T10:52:00Z"/>
                <w:rFonts w:ascii="Calibri" w:hAnsi="Calibri"/>
                <w:sz w:val="18"/>
                <w:szCs w:val="18"/>
              </w:rPr>
            </w:pPr>
            <w:ins w:id="734" w:author="Ferris, Todd@Energy" w:date="2018-11-15T10:52:00Z">
              <w:r w:rsidRPr="006A3EEB">
                <w:rPr>
                  <w:rFonts w:ascii="Calibri" w:hAnsi="Calibri"/>
                  <w:sz w:val="18"/>
                  <w:szCs w:val="18"/>
                </w:rPr>
                <w:t>SC System Description of Area Served</w:t>
              </w:r>
            </w:ins>
          </w:p>
        </w:tc>
        <w:tc>
          <w:tcPr>
            <w:tcW w:w="1210" w:type="dxa"/>
            <w:tcMar>
              <w:left w:w="43" w:type="dxa"/>
              <w:right w:w="43" w:type="dxa"/>
            </w:tcMar>
            <w:vAlign w:val="bottom"/>
          </w:tcPr>
          <w:p w14:paraId="55F920EF" w14:textId="77777777" w:rsidR="00C302D5" w:rsidRPr="006A3EEB" w:rsidRDefault="00C302D5" w:rsidP="00C9188F">
            <w:pPr>
              <w:keepNext/>
              <w:jc w:val="center"/>
              <w:rPr>
                <w:ins w:id="735" w:author="Ferris, Todd@Energy" w:date="2018-11-15T10:52:00Z"/>
                <w:rFonts w:ascii="Calibri" w:hAnsi="Calibri"/>
                <w:sz w:val="18"/>
                <w:szCs w:val="18"/>
              </w:rPr>
            </w:pPr>
            <w:ins w:id="736" w:author="Ferris, Todd@Energy" w:date="2018-11-15T10:52:00Z">
              <w:r w:rsidRPr="006A3EEB">
                <w:rPr>
                  <w:rFonts w:ascii="Calibri" w:hAnsi="Calibri"/>
                  <w:sz w:val="18"/>
                  <w:szCs w:val="18"/>
                </w:rPr>
                <w:t>Indoor Unit Name or Description of Area Served</w:t>
              </w:r>
            </w:ins>
          </w:p>
        </w:tc>
        <w:tc>
          <w:tcPr>
            <w:tcW w:w="1195" w:type="dxa"/>
            <w:tcMar>
              <w:left w:w="43" w:type="dxa"/>
              <w:right w:w="43" w:type="dxa"/>
            </w:tcMar>
            <w:vAlign w:val="bottom"/>
          </w:tcPr>
          <w:p w14:paraId="517162A4" w14:textId="77777777" w:rsidR="00C302D5" w:rsidRPr="006A3EEB" w:rsidRDefault="00C302D5" w:rsidP="00C9188F">
            <w:pPr>
              <w:keepNext/>
              <w:jc w:val="center"/>
              <w:rPr>
                <w:ins w:id="737" w:author="Ferris, Todd@Energy" w:date="2018-11-15T10:52:00Z"/>
                <w:rFonts w:ascii="Calibri" w:hAnsi="Calibri"/>
                <w:sz w:val="18"/>
                <w:szCs w:val="18"/>
              </w:rPr>
            </w:pPr>
            <w:ins w:id="738" w:author="Ferris, Todd@Energy" w:date="2018-11-15T10:52: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
          <w:p w14:paraId="05E2040D" w14:textId="77777777" w:rsidR="00C302D5" w:rsidRPr="006A3EEB" w:rsidRDefault="00C302D5" w:rsidP="00C9188F">
            <w:pPr>
              <w:keepNext/>
              <w:jc w:val="center"/>
              <w:rPr>
                <w:ins w:id="739" w:author="Ferris, Todd@Energy" w:date="2018-11-15T10:52:00Z"/>
                <w:rFonts w:ascii="Calibri" w:hAnsi="Calibri"/>
                <w:sz w:val="18"/>
                <w:szCs w:val="18"/>
              </w:rPr>
            </w:pPr>
            <w:ins w:id="740" w:author="Ferris, Todd@Energy" w:date="2018-11-15T10:52: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
          <w:p w14:paraId="4AC20B5D" w14:textId="4BAD7DBF" w:rsidR="00C302D5" w:rsidRPr="006A3EEB" w:rsidRDefault="00C302D5" w:rsidP="00FD7C8B">
            <w:pPr>
              <w:keepNext/>
              <w:jc w:val="center"/>
              <w:rPr>
                <w:ins w:id="741" w:author="Ferris, Todd@Energy" w:date="2018-11-15T10:52:00Z"/>
                <w:rFonts w:ascii="Calibri" w:hAnsi="Calibri"/>
                <w:sz w:val="18"/>
                <w:szCs w:val="18"/>
              </w:rPr>
            </w:pPr>
            <w:ins w:id="742" w:author="Ferris, Todd@Energy" w:date="2018-11-15T10:52:00Z">
              <w:r w:rsidRPr="00DC0895">
                <w:rPr>
                  <w:rFonts w:ascii="Calibri" w:hAnsi="Calibri"/>
                  <w:sz w:val="18"/>
                  <w:szCs w:val="18"/>
                </w:rPr>
                <w:t xml:space="preserve">Inside </w:t>
              </w:r>
              <w:del w:id="743" w:author="Shewmaker, Michael@Energy" w:date="2018-11-27T11:05:00Z">
                <w:r w:rsidRPr="00DC0895" w:rsidDel="00FD7C8B">
                  <w:rPr>
                    <w:rFonts w:ascii="Calibri" w:hAnsi="Calibri"/>
                    <w:sz w:val="18"/>
                    <w:szCs w:val="18"/>
                  </w:rPr>
                  <w:delText>Coil</w:delText>
                </w:r>
              </w:del>
            </w:ins>
            <w:ins w:id="744" w:author="Shewmaker, Michael@Energy" w:date="2018-11-27T11:05:00Z">
              <w:r w:rsidR="00FD7C8B">
                <w:rPr>
                  <w:rFonts w:ascii="Calibri" w:hAnsi="Calibri"/>
                  <w:sz w:val="18"/>
                  <w:szCs w:val="18"/>
                </w:rPr>
                <w:t>U</w:t>
              </w:r>
            </w:ins>
            <w:ins w:id="745" w:author="Shewmaker, Michael@Energy" w:date="2018-11-27T11:06:00Z">
              <w:r w:rsidR="00FD7C8B">
                <w:rPr>
                  <w:rFonts w:ascii="Calibri" w:hAnsi="Calibri"/>
                  <w:sz w:val="18"/>
                  <w:szCs w:val="18"/>
                </w:rPr>
                <w:t>nit</w:t>
              </w:r>
            </w:ins>
            <w:ins w:id="746" w:author="Ferris, Todd@Energy" w:date="2018-11-15T10:52: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
          <w:p w14:paraId="113AC1CF" w14:textId="304306FF" w:rsidR="00C302D5" w:rsidRPr="006A3EEB" w:rsidRDefault="00C302D5" w:rsidP="00FD7C8B">
            <w:pPr>
              <w:keepNext/>
              <w:jc w:val="center"/>
              <w:rPr>
                <w:ins w:id="747" w:author="Ferris, Todd@Energy" w:date="2018-11-15T10:52:00Z"/>
                <w:rFonts w:ascii="Calibri" w:hAnsi="Calibri"/>
                <w:sz w:val="18"/>
                <w:szCs w:val="18"/>
              </w:rPr>
            </w:pPr>
            <w:ins w:id="748" w:author="Ferris, Todd@Energy" w:date="2018-11-15T10:52:00Z">
              <w:r w:rsidRPr="00DC0895">
                <w:rPr>
                  <w:rFonts w:ascii="Calibri" w:hAnsi="Calibri"/>
                  <w:sz w:val="18"/>
                  <w:szCs w:val="18"/>
                </w:rPr>
                <w:t xml:space="preserve">Inside </w:t>
              </w:r>
              <w:del w:id="749" w:author="Shewmaker, Michael@Energy" w:date="2018-11-27T11:06:00Z">
                <w:r w:rsidRPr="00DC0895" w:rsidDel="00FD7C8B">
                  <w:rPr>
                    <w:rFonts w:ascii="Calibri" w:hAnsi="Calibri"/>
                    <w:sz w:val="18"/>
                    <w:szCs w:val="18"/>
                  </w:rPr>
                  <w:delText>Coil</w:delText>
                </w:r>
              </w:del>
            </w:ins>
            <w:ins w:id="750" w:author="Shewmaker, Michael@Energy" w:date="2018-11-27T11:06:00Z">
              <w:r w:rsidR="00FD7C8B">
                <w:rPr>
                  <w:rFonts w:ascii="Calibri" w:hAnsi="Calibri"/>
                  <w:sz w:val="18"/>
                  <w:szCs w:val="18"/>
                </w:rPr>
                <w:t>Unit</w:t>
              </w:r>
            </w:ins>
            <w:ins w:id="751" w:author="Ferris, Todd@Energy" w:date="2018-11-15T10:52:00Z">
              <w:r w:rsidRPr="00DC0895">
                <w:rPr>
                  <w:rFonts w:ascii="Calibri" w:hAnsi="Calibri"/>
                  <w:sz w:val="18"/>
                  <w:szCs w:val="18"/>
                </w:rPr>
                <w:t xml:space="preserve"> - Installed Model Number</w:t>
              </w:r>
            </w:ins>
          </w:p>
        </w:tc>
        <w:tc>
          <w:tcPr>
            <w:tcW w:w="1195" w:type="dxa"/>
            <w:tcMar>
              <w:left w:w="43" w:type="dxa"/>
              <w:right w:w="43" w:type="dxa"/>
            </w:tcMar>
            <w:vAlign w:val="bottom"/>
          </w:tcPr>
          <w:p w14:paraId="1629DF92" w14:textId="688F9609" w:rsidR="00C302D5" w:rsidRPr="006A3EEB" w:rsidRDefault="00C302D5" w:rsidP="00342706">
            <w:pPr>
              <w:keepNext/>
              <w:jc w:val="center"/>
              <w:rPr>
                <w:ins w:id="752" w:author="Ferris, Todd@Energy" w:date="2018-11-15T10:52:00Z"/>
                <w:rFonts w:ascii="Calibri" w:hAnsi="Calibri"/>
                <w:sz w:val="18"/>
                <w:szCs w:val="18"/>
              </w:rPr>
            </w:pPr>
            <w:ins w:id="753"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754" w:author="Ferris, Todd@Energy" w:date="2018-11-15T10:52:00Z">
              <w:r>
                <w:rPr>
                  <w:rFonts w:ascii="Calibri" w:hAnsi="Calibri"/>
                  <w:sz w:val="18"/>
                  <w:szCs w:val="18"/>
                </w:rPr>
                <w:t xml:space="preserve">an </w:t>
              </w:r>
            </w:ins>
            <w:r w:rsidR="00342706">
              <w:rPr>
                <w:rFonts w:ascii="Calibri" w:hAnsi="Calibri"/>
                <w:sz w:val="18"/>
                <w:szCs w:val="18"/>
              </w:rPr>
              <w:t>C</w:t>
            </w:r>
            <w:ins w:id="755" w:author="Ferris, Todd@Energy" w:date="2018-11-15T10:52: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89" w:type="dxa"/>
            <w:tcMar>
              <w:left w:w="43" w:type="dxa"/>
              <w:right w:w="43" w:type="dxa"/>
            </w:tcMar>
            <w:vAlign w:val="bottom"/>
          </w:tcPr>
          <w:p w14:paraId="5F728E72" w14:textId="557E8187" w:rsidR="00C302D5" w:rsidRPr="006A3EEB" w:rsidRDefault="00C302D5" w:rsidP="00342706">
            <w:pPr>
              <w:keepNext/>
              <w:jc w:val="center"/>
              <w:rPr>
                <w:ins w:id="756" w:author="Ferris, Todd@Energy" w:date="2018-11-15T10:52:00Z"/>
                <w:rFonts w:ascii="Calibri" w:hAnsi="Calibri"/>
                <w:sz w:val="18"/>
                <w:szCs w:val="18"/>
              </w:rPr>
            </w:pPr>
            <w:ins w:id="757" w:author="Ferris, Todd@Energy" w:date="2018-11-15T10:52: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758" w:author="Ferris, Todd@Energy" w:date="2018-11-15T10:52:00Z">
              <w:r>
                <w:rPr>
                  <w:rFonts w:ascii="Calibri" w:hAnsi="Calibri"/>
                  <w:sz w:val="18"/>
                  <w:szCs w:val="18"/>
                </w:rPr>
                <w:t xml:space="preserve">an </w:t>
              </w:r>
            </w:ins>
            <w:r w:rsidR="00342706">
              <w:rPr>
                <w:rFonts w:ascii="Calibri" w:hAnsi="Calibri"/>
                <w:sz w:val="18"/>
                <w:szCs w:val="18"/>
              </w:rPr>
              <w:t>C</w:t>
            </w:r>
            <w:ins w:id="759" w:author="Ferris, Todd@Energy" w:date="2018-11-15T10:52:00Z">
              <w:r>
                <w:rPr>
                  <w:rFonts w:ascii="Calibri" w:hAnsi="Calibri"/>
                  <w:sz w:val="18"/>
                  <w:szCs w:val="18"/>
                </w:rPr>
                <w:t>oil</w:t>
              </w:r>
              <w:r w:rsidRPr="00DC0895">
                <w:rPr>
                  <w:rFonts w:ascii="Calibri" w:hAnsi="Calibri"/>
                  <w:sz w:val="18"/>
                  <w:szCs w:val="18"/>
                </w:rPr>
                <w:t xml:space="preserve"> - Installed Model Number</w:t>
              </w:r>
            </w:ins>
          </w:p>
        </w:tc>
      </w:tr>
      <w:tr w:rsidR="00C302D5" w:rsidRPr="006A3EEB" w14:paraId="36247A80" w14:textId="77777777" w:rsidTr="00C9188F">
        <w:trPr>
          <w:cantSplit/>
          <w:trHeight w:val="144"/>
          <w:ins w:id="760" w:author="Ferris, Todd@Energy" w:date="2018-11-15T10:52:00Z"/>
        </w:trPr>
        <w:tc>
          <w:tcPr>
            <w:tcW w:w="1211" w:type="dxa"/>
            <w:vAlign w:val="center"/>
          </w:tcPr>
          <w:p w14:paraId="60DDEABE" w14:textId="77777777" w:rsidR="00C302D5" w:rsidRPr="006A3EEB" w:rsidRDefault="00C302D5" w:rsidP="00C9188F">
            <w:pPr>
              <w:keepNext/>
              <w:rPr>
                <w:ins w:id="761" w:author="Ferris, Todd@Energy" w:date="2018-11-15T10:52:00Z"/>
                <w:rFonts w:ascii="Calibri" w:hAnsi="Calibri"/>
                <w:sz w:val="18"/>
                <w:szCs w:val="18"/>
              </w:rPr>
            </w:pPr>
            <w:ins w:id="762"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3C8368A5" w14:textId="77777777" w:rsidR="00C302D5" w:rsidRPr="006A3EEB" w:rsidRDefault="00C302D5" w:rsidP="00C9188F">
            <w:pPr>
              <w:keepNext/>
              <w:rPr>
                <w:ins w:id="763" w:author="Ferris, Todd@Energy" w:date="2018-11-15T10:52:00Z"/>
                <w:rFonts w:ascii="Calibri" w:hAnsi="Calibri"/>
                <w:sz w:val="18"/>
                <w:szCs w:val="18"/>
              </w:rPr>
            </w:pPr>
            <w:ins w:id="764" w:author="Ferris, Todd@Energy" w:date="2018-11-15T10:53: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185251D1" w14:textId="77777777" w:rsidR="00C302D5" w:rsidRPr="006A3EEB" w:rsidRDefault="00C302D5" w:rsidP="00C9188F">
            <w:pPr>
              <w:keepNext/>
              <w:rPr>
                <w:ins w:id="765" w:author="Ferris, Todd@Energy" w:date="2018-11-15T10:52:00Z"/>
                <w:rFonts w:ascii="Calibri" w:hAnsi="Calibri"/>
                <w:sz w:val="18"/>
                <w:szCs w:val="18"/>
              </w:rPr>
            </w:pPr>
            <w:ins w:id="766"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29198A88" w14:textId="77777777" w:rsidR="00C302D5" w:rsidRPr="006A3EEB" w:rsidRDefault="00C302D5" w:rsidP="00C9188F">
            <w:pPr>
              <w:keepNext/>
              <w:rPr>
                <w:ins w:id="767" w:author="Ferris, Todd@Energy" w:date="2018-11-15T10:52:00Z"/>
                <w:rFonts w:ascii="Calibri" w:hAnsi="Calibri"/>
                <w:sz w:val="18"/>
                <w:szCs w:val="18"/>
              </w:rPr>
            </w:pPr>
            <w:ins w:id="768"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53E44172" w14:textId="77777777" w:rsidR="00C302D5" w:rsidRPr="006A3EEB" w:rsidRDefault="00C302D5" w:rsidP="00C9188F">
            <w:pPr>
              <w:keepNext/>
              <w:rPr>
                <w:ins w:id="769" w:author="Ferris, Todd@Energy" w:date="2018-11-15T10:52:00Z"/>
                <w:rFonts w:ascii="Calibri" w:hAnsi="Calibri"/>
                <w:sz w:val="18"/>
                <w:szCs w:val="18"/>
              </w:rPr>
            </w:pPr>
            <w:ins w:id="770"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76AF9B89" w14:textId="77777777" w:rsidR="00C302D5" w:rsidRDefault="00C302D5" w:rsidP="00C9188F">
            <w:pPr>
              <w:keepNext/>
              <w:rPr>
                <w:ins w:id="771" w:author="Ferris, Todd@Energy" w:date="2018-11-15T16:25:00Z"/>
                <w:rFonts w:ascii="Calibri" w:hAnsi="Calibri"/>
                <w:sz w:val="18"/>
                <w:szCs w:val="18"/>
              </w:rPr>
            </w:pPr>
            <w:ins w:id="772"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773" w:author="Ferris, Todd@Energy" w:date="2018-11-15T16:24:00Z">
              <w:r>
                <w:rPr>
                  <w:rFonts w:ascii="Calibri" w:hAnsi="Calibri"/>
                  <w:sz w:val="18"/>
                  <w:szCs w:val="18"/>
                </w:rPr>
                <w:t xml:space="preserve"> Table G if required</w:t>
              </w:r>
            </w:ins>
            <w:ins w:id="774" w:author="Ferris, Todd@Energy" w:date="2018-11-15T16:25:00Z">
              <w:r>
                <w:rPr>
                  <w:rFonts w:ascii="Calibri" w:hAnsi="Calibri"/>
                  <w:sz w:val="18"/>
                  <w:szCs w:val="18"/>
                </w:rPr>
                <w:t>;</w:t>
              </w:r>
            </w:ins>
          </w:p>
          <w:p w14:paraId="49EED0E7" w14:textId="77777777" w:rsidR="00C302D5" w:rsidRPr="006A3EEB" w:rsidRDefault="00C302D5" w:rsidP="00C9188F">
            <w:pPr>
              <w:keepNext/>
              <w:rPr>
                <w:ins w:id="775" w:author="Ferris, Todd@Energy" w:date="2018-11-15T10:52:00Z"/>
                <w:rFonts w:ascii="Calibri" w:hAnsi="Calibri"/>
                <w:sz w:val="18"/>
                <w:szCs w:val="18"/>
              </w:rPr>
            </w:pPr>
            <w:ins w:id="776" w:author="Ferris, Todd@Energy" w:date="2018-11-15T16:25:00Z">
              <w:r>
                <w:rPr>
                  <w:rFonts w:ascii="Calibri" w:hAnsi="Calibri"/>
                  <w:sz w:val="18"/>
                  <w:szCs w:val="18"/>
                </w:rPr>
                <w:t>Else N/A</w:t>
              </w:r>
            </w:ins>
            <w:ins w:id="777" w:author="Ferris, Todd@Energy" w:date="2018-11-15T10:54:00Z">
              <w:r w:rsidRPr="00243E16">
                <w:rPr>
                  <w:rFonts w:ascii="Calibri" w:hAnsi="Calibri"/>
                  <w:sz w:val="18"/>
                  <w:szCs w:val="18"/>
                </w:rPr>
                <w:t>&gt;&gt;</w:t>
              </w:r>
            </w:ins>
          </w:p>
        </w:tc>
        <w:tc>
          <w:tcPr>
            <w:tcW w:w="1195" w:type="dxa"/>
            <w:vAlign w:val="center"/>
          </w:tcPr>
          <w:p w14:paraId="69D10AC0" w14:textId="77777777" w:rsidR="00C302D5" w:rsidRPr="006A3EEB" w:rsidRDefault="00C302D5" w:rsidP="00C9188F">
            <w:pPr>
              <w:keepNext/>
              <w:rPr>
                <w:ins w:id="778" w:author="Ferris, Todd@Energy" w:date="2018-11-15T10:52:00Z"/>
                <w:rFonts w:ascii="Calibri" w:hAnsi="Calibri"/>
                <w:sz w:val="18"/>
                <w:szCs w:val="18"/>
              </w:rPr>
            </w:pPr>
            <w:ins w:id="779" w:author="Ferris, Todd@Energy" w:date="2018-11-15T10:54:00Z">
              <w:r w:rsidRPr="00243E16">
                <w:rPr>
                  <w:rFonts w:ascii="Calibri" w:hAnsi="Calibri"/>
                  <w:sz w:val="18"/>
                  <w:szCs w:val="18"/>
                </w:rPr>
                <w:t>&lt;&lt; auto filled text: referenced from CF2R-MCH-</w:t>
              </w:r>
              <w:r>
                <w:rPr>
                  <w:rFonts w:ascii="Calibri" w:hAnsi="Calibri"/>
                  <w:sz w:val="18"/>
                  <w:szCs w:val="18"/>
                </w:rPr>
                <w:t>01</w:t>
              </w:r>
            </w:ins>
            <w:ins w:id="780" w:author="Ferris, Todd@Energy" w:date="2018-11-15T16:25:00Z">
              <w:r>
                <w:rPr>
                  <w:rFonts w:ascii="Calibri" w:hAnsi="Calibri"/>
                  <w:sz w:val="18"/>
                  <w:szCs w:val="18"/>
                </w:rPr>
                <w:t xml:space="preserve"> Table G</w:t>
              </w:r>
            </w:ins>
            <w:ins w:id="781" w:author="Ferris, Todd@Energy" w:date="2018-11-15T16:26:00Z">
              <w:r>
                <w:rPr>
                  <w:rFonts w:ascii="Calibri" w:hAnsi="Calibri"/>
                  <w:sz w:val="18"/>
                  <w:szCs w:val="18"/>
                </w:rPr>
                <w:t xml:space="preserve"> if required; Else N/A</w:t>
              </w:r>
            </w:ins>
            <w:ins w:id="782" w:author="Ferris, Todd@Energy" w:date="2018-11-15T10:54:00Z">
              <w:r w:rsidRPr="00243E16">
                <w:rPr>
                  <w:rFonts w:ascii="Calibri" w:hAnsi="Calibri"/>
                  <w:sz w:val="18"/>
                  <w:szCs w:val="18"/>
                </w:rPr>
                <w:t>&gt;&gt;</w:t>
              </w:r>
            </w:ins>
          </w:p>
        </w:tc>
        <w:tc>
          <w:tcPr>
            <w:tcW w:w="1195" w:type="dxa"/>
            <w:vAlign w:val="center"/>
          </w:tcPr>
          <w:p w14:paraId="139669FA" w14:textId="77777777" w:rsidR="00C302D5" w:rsidRPr="006A3EEB" w:rsidRDefault="00C302D5" w:rsidP="00C9188F">
            <w:pPr>
              <w:keepNext/>
              <w:rPr>
                <w:ins w:id="783" w:author="Ferris, Todd@Energy" w:date="2018-11-15T10:52:00Z"/>
                <w:rFonts w:ascii="Calibri" w:hAnsi="Calibri"/>
                <w:sz w:val="18"/>
                <w:szCs w:val="18"/>
              </w:rPr>
            </w:pPr>
            <w:ins w:id="784"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89" w:type="dxa"/>
            <w:vAlign w:val="center"/>
          </w:tcPr>
          <w:p w14:paraId="0C6C69D3" w14:textId="77777777" w:rsidR="00C302D5" w:rsidRPr="006A3EEB" w:rsidRDefault="00C302D5" w:rsidP="00C9188F">
            <w:pPr>
              <w:keepNext/>
              <w:rPr>
                <w:ins w:id="785" w:author="Ferris, Todd@Energy" w:date="2018-11-15T10:52:00Z"/>
                <w:rFonts w:ascii="Calibri" w:hAnsi="Calibri"/>
                <w:sz w:val="18"/>
                <w:szCs w:val="18"/>
              </w:rPr>
            </w:pPr>
            <w:ins w:id="786" w:author="Ferris, Todd@Energy" w:date="2018-11-15T10:5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r>
      <w:tr w:rsidR="00C302D5" w:rsidRPr="006A3EEB" w14:paraId="654B1FB9" w14:textId="77777777" w:rsidTr="00C9188F">
        <w:trPr>
          <w:cantSplit/>
          <w:trHeight w:val="144"/>
          <w:ins w:id="787" w:author="Ferris, Todd@Energy" w:date="2018-11-15T10:52:00Z"/>
        </w:trPr>
        <w:tc>
          <w:tcPr>
            <w:tcW w:w="1211" w:type="dxa"/>
          </w:tcPr>
          <w:p w14:paraId="307C58D7" w14:textId="77777777" w:rsidR="00C302D5" w:rsidRPr="006A3EEB" w:rsidRDefault="00C302D5" w:rsidP="00C9188F">
            <w:pPr>
              <w:keepNext/>
              <w:rPr>
                <w:ins w:id="788" w:author="Ferris, Todd@Energy" w:date="2018-11-15T10:52:00Z"/>
                <w:rFonts w:ascii="Calibri" w:hAnsi="Calibri"/>
                <w:sz w:val="18"/>
                <w:szCs w:val="18"/>
              </w:rPr>
            </w:pPr>
          </w:p>
        </w:tc>
        <w:tc>
          <w:tcPr>
            <w:tcW w:w="1210" w:type="dxa"/>
          </w:tcPr>
          <w:p w14:paraId="2D690FDE" w14:textId="77777777" w:rsidR="00C302D5" w:rsidRPr="006A3EEB" w:rsidRDefault="00C302D5" w:rsidP="00C9188F">
            <w:pPr>
              <w:keepNext/>
              <w:rPr>
                <w:ins w:id="789" w:author="Ferris, Todd@Energy" w:date="2018-11-15T10:52:00Z"/>
                <w:rFonts w:ascii="Calibri" w:hAnsi="Calibri"/>
                <w:sz w:val="18"/>
                <w:szCs w:val="18"/>
              </w:rPr>
            </w:pPr>
          </w:p>
        </w:tc>
        <w:tc>
          <w:tcPr>
            <w:tcW w:w="1210" w:type="dxa"/>
          </w:tcPr>
          <w:p w14:paraId="3292705F" w14:textId="77777777" w:rsidR="00C302D5" w:rsidRPr="006A3EEB" w:rsidRDefault="00C302D5" w:rsidP="00C9188F">
            <w:pPr>
              <w:keepNext/>
              <w:rPr>
                <w:ins w:id="790" w:author="Ferris, Todd@Energy" w:date="2018-11-15T10:52:00Z"/>
                <w:rFonts w:ascii="Calibri" w:hAnsi="Calibri"/>
                <w:sz w:val="18"/>
                <w:szCs w:val="18"/>
              </w:rPr>
            </w:pPr>
          </w:p>
        </w:tc>
        <w:tc>
          <w:tcPr>
            <w:tcW w:w="1195" w:type="dxa"/>
          </w:tcPr>
          <w:p w14:paraId="36EDB33F" w14:textId="77777777" w:rsidR="00C302D5" w:rsidRPr="006A3EEB" w:rsidRDefault="00C302D5" w:rsidP="00C9188F">
            <w:pPr>
              <w:keepNext/>
              <w:rPr>
                <w:ins w:id="791" w:author="Ferris, Todd@Energy" w:date="2018-11-15T10:52:00Z"/>
                <w:rFonts w:ascii="Calibri" w:hAnsi="Calibri"/>
                <w:sz w:val="18"/>
                <w:szCs w:val="18"/>
              </w:rPr>
            </w:pPr>
          </w:p>
        </w:tc>
        <w:tc>
          <w:tcPr>
            <w:tcW w:w="1195" w:type="dxa"/>
          </w:tcPr>
          <w:p w14:paraId="58023D58" w14:textId="77777777" w:rsidR="00C302D5" w:rsidRPr="006A3EEB" w:rsidRDefault="00C302D5" w:rsidP="00C9188F">
            <w:pPr>
              <w:keepNext/>
              <w:rPr>
                <w:ins w:id="792" w:author="Ferris, Todd@Energy" w:date="2018-11-15T10:52:00Z"/>
                <w:rFonts w:ascii="Calibri" w:hAnsi="Calibri"/>
                <w:sz w:val="18"/>
                <w:szCs w:val="18"/>
              </w:rPr>
            </w:pPr>
          </w:p>
        </w:tc>
        <w:tc>
          <w:tcPr>
            <w:tcW w:w="1195" w:type="dxa"/>
          </w:tcPr>
          <w:p w14:paraId="68F8416B" w14:textId="77777777" w:rsidR="00C302D5" w:rsidRPr="006A3EEB" w:rsidRDefault="00C302D5" w:rsidP="00C9188F">
            <w:pPr>
              <w:keepNext/>
              <w:rPr>
                <w:ins w:id="793" w:author="Ferris, Todd@Energy" w:date="2018-11-15T10:52:00Z"/>
                <w:rFonts w:ascii="Calibri" w:hAnsi="Calibri"/>
                <w:sz w:val="18"/>
                <w:szCs w:val="18"/>
              </w:rPr>
            </w:pPr>
          </w:p>
        </w:tc>
        <w:tc>
          <w:tcPr>
            <w:tcW w:w="1195" w:type="dxa"/>
          </w:tcPr>
          <w:p w14:paraId="16F287A8" w14:textId="77777777" w:rsidR="00C302D5" w:rsidRPr="006A3EEB" w:rsidRDefault="00C302D5" w:rsidP="00C9188F">
            <w:pPr>
              <w:keepNext/>
              <w:rPr>
                <w:ins w:id="794" w:author="Ferris, Todd@Energy" w:date="2018-11-15T10:52:00Z"/>
                <w:rFonts w:ascii="Calibri" w:hAnsi="Calibri"/>
                <w:sz w:val="18"/>
                <w:szCs w:val="18"/>
              </w:rPr>
            </w:pPr>
          </w:p>
        </w:tc>
        <w:tc>
          <w:tcPr>
            <w:tcW w:w="1195" w:type="dxa"/>
          </w:tcPr>
          <w:p w14:paraId="714AED14" w14:textId="77777777" w:rsidR="00C302D5" w:rsidRPr="006A3EEB" w:rsidRDefault="00C302D5" w:rsidP="00C9188F">
            <w:pPr>
              <w:keepNext/>
              <w:rPr>
                <w:ins w:id="795" w:author="Ferris, Todd@Energy" w:date="2018-11-15T10:52:00Z"/>
                <w:rFonts w:ascii="Calibri" w:hAnsi="Calibri"/>
                <w:sz w:val="18"/>
                <w:szCs w:val="18"/>
              </w:rPr>
            </w:pPr>
          </w:p>
        </w:tc>
        <w:tc>
          <w:tcPr>
            <w:tcW w:w="1189" w:type="dxa"/>
          </w:tcPr>
          <w:p w14:paraId="6276092E" w14:textId="77777777" w:rsidR="00C302D5" w:rsidRPr="006A3EEB" w:rsidRDefault="00C302D5" w:rsidP="00C9188F">
            <w:pPr>
              <w:keepNext/>
              <w:rPr>
                <w:ins w:id="796" w:author="Ferris, Todd@Energy" w:date="2018-11-15T10:52:00Z"/>
                <w:rFonts w:ascii="Calibri" w:hAnsi="Calibri"/>
                <w:sz w:val="18"/>
                <w:szCs w:val="18"/>
              </w:rPr>
            </w:pPr>
          </w:p>
        </w:tc>
      </w:tr>
    </w:tbl>
    <w:p w14:paraId="5659DACC" w14:textId="620F2233" w:rsidR="00C302D5" w:rsidRDefault="00C302D5" w:rsidP="006D0BCD">
      <w:pPr>
        <w:rPr>
          <w:rFonts w:ascii="Calibri" w:hAnsi="Calibri"/>
          <w:b/>
          <w:bCs/>
          <w:szCs w:val="18"/>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10"/>
        <w:gridCol w:w="1210"/>
        <w:gridCol w:w="1210"/>
        <w:gridCol w:w="1195"/>
        <w:gridCol w:w="1195"/>
        <w:gridCol w:w="1195"/>
        <w:gridCol w:w="1195"/>
        <w:gridCol w:w="1195"/>
        <w:gridCol w:w="1196"/>
      </w:tblGrid>
      <w:tr w:rsidR="00C302D5" w:rsidRPr="000A0D4F" w14:paraId="146695A2" w14:textId="77777777" w:rsidTr="000B4623">
        <w:trPr>
          <w:cantSplit/>
          <w:trHeight w:val="504"/>
          <w:ins w:id="797" w:author="Ferris, Todd@Energy" w:date="2018-11-15T10:53:00Z"/>
        </w:trPr>
        <w:tc>
          <w:tcPr>
            <w:tcW w:w="10801" w:type="dxa"/>
            <w:gridSpan w:val="9"/>
            <w:tcBorders>
              <w:bottom w:val="single" w:sz="4" w:space="0" w:color="auto"/>
            </w:tcBorders>
          </w:tcPr>
          <w:p w14:paraId="404CF4DA" w14:textId="77777777" w:rsidR="00C302D5" w:rsidRDefault="00C302D5" w:rsidP="00C9188F">
            <w:pPr>
              <w:rPr>
                <w:ins w:id="798" w:author="Ferris, Todd@Energy" w:date="2018-11-15T10:53:00Z"/>
                <w:rFonts w:ascii="Calibri" w:hAnsi="Calibri"/>
                <w:b/>
                <w:sz w:val="18"/>
                <w:szCs w:val="18"/>
              </w:rPr>
            </w:pPr>
            <w:ins w:id="799" w:author="Ferris, Todd@Energy" w:date="2018-11-15T10:53:00Z">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ins>
          </w:p>
          <w:p w14:paraId="635A25BC" w14:textId="5F44BE8E" w:rsidR="00C302D5" w:rsidRPr="000A0D4F" w:rsidRDefault="00C302D5" w:rsidP="00C9188F">
            <w:pPr>
              <w:keepNext/>
              <w:rPr>
                <w:ins w:id="800" w:author="Ferris, Todd@Energy" w:date="2018-11-15T10:53:00Z"/>
                <w:rFonts w:ascii="Calibri" w:hAnsi="Calibri"/>
                <w:sz w:val="18"/>
                <w:szCs w:val="18"/>
              </w:rPr>
            </w:pPr>
            <w:ins w:id="801" w:author="Ferris, Todd@Energy" w:date="2018-11-15T10:53:00Z">
              <w:r w:rsidRPr="00EE4A98">
                <w:rPr>
                  <w:rFonts w:ascii="Calibri" w:hAnsi="Calibri"/>
                  <w:i/>
                  <w:sz w:val="18"/>
                  <w:szCs w:val="18"/>
                </w:rPr>
                <w:t xml:space="preserve">The data on </w:t>
              </w:r>
            </w:ins>
            <w:r w:rsidR="00342706">
              <w:rPr>
                <w:rFonts w:ascii="Calibri" w:hAnsi="Calibri"/>
                <w:i/>
                <w:sz w:val="18"/>
                <w:szCs w:val="18"/>
              </w:rPr>
              <w:t xml:space="preserve">the </w:t>
            </w:r>
            <w:ins w:id="802" w:author="Ferris, Todd@Energy" w:date="2018-11-15T10:53:00Z">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ins>
          </w:p>
        </w:tc>
      </w:tr>
      <w:tr w:rsidR="00C302D5" w:rsidRPr="006A3EEB" w:rsidDel="002840B2" w14:paraId="77145353" w14:textId="77777777" w:rsidTr="000B4623">
        <w:trPr>
          <w:cantSplit/>
          <w:trHeight w:val="188"/>
          <w:ins w:id="803" w:author="Ferris, Todd@Energy" w:date="2018-11-15T10:53:00Z"/>
        </w:trPr>
        <w:tc>
          <w:tcPr>
            <w:tcW w:w="1210" w:type="dxa"/>
            <w:vMerge w:val="restart"/>
            <w:tcBorders>
              <w:top w:val="single" w:sz="4" w:space="0" w:color="auto"/>
            </w:tcBorders>
            <w:vAlign w:val="center"/>
          </w:tcPr>
          <w:p w14:paraId="3E8736C0" w14:textId="77777777" w:rsidR="00C302D5" w:rsidRPr="006A3EEB" w:rsidRDefault="00C302D5" w:rsidP="00C9188F">
            <w:pPr>
              <w:keepNext/>
              <w:jc w:val="center"/>
              <w:rPr>
                <w:ins w:id="804" w:author="Ferris, Todd@Energy" w:date="2018-11-15T10:53:00Z"/>
                <w:rFonts w:ascii="Calibri" w:hAnsi="Calibri"/>
                <w:sz w:val="18"/>
                <w:szCs w:val="18"/>
              </w:rPr>
            </w:pPr>
            <w:ins w:id="805" w:author="Ferris, Todd@Energy" w:date="2018-11-15T10:53:00Z">
              <w:r w:rsidRPr="006A3EEB">
                <w:rPr>
                  <w:rFonts w:ascii="Calibri" w:hAnsi="Calibri"/>
                  <w:sz w:val="18"/>
                  <w:szCs w:val="18"/>
                </w:rPr>
                <w:t>01</w:t>
              </w:r>
            </w:ins>
          </w:p>
        </w:tc>
        <w:tc>
          <w:tcPr>
            <w:tcW w:w="1210" w:type="dxa"/>
            <w:vMerge w:val="restart"/>
            <w:tcBorders>
              <w:top w:val="single" w:sz="4" w:space="0" w:color="auto"/>
            </w:tcBorders>
            <w:vAlign w:val="center"/>
          </w:tcPr>
          <w:p w14:paraId="644C47DA" w14:textId="77777777" w:rsidR="00C302D5" w:rsidRPr="006A3EEB" w:rsidRDefault="00C302D5" w:rsidP="00C9188F">
            <w:pPr>
              <w:keepNext/>
              <w:jc w:val="center"/>
              <w:rPr>
                <w:ins w:id="806" w:author="Ferris, Todd@Energy" w:date="2018-11-15T10:53:00Z"/>
                <w:rFonts w:ascii="Calibri" w:hAnsi="Calibri"/>
                <w:sz w:val="18"/>
                <w:szCs w:val="18"/>
              </w:rPr>
            </w:pPr>
            <w:ins w:id="807" w:author="Ferris, Todd@Energy" w:date="2018-11-15T10:53:00Z">
              <w:r w:rsidRPr="006A3EEB">
                <w:rPr>
                  <w:rFonts w:ascii="Calibri" w:hAnsi="Calibri"/>
                  <w:sz w:val="18"/>
                  <w:szCs w:val="18"/>
                </w:rPr>
                <w:t>02</w:t>
              </w:r>
            </w:ins>
          </w:p>
        </w:tc>
        <w:tc>
          <w:tcPr>
            <w:tcW w:w="1210" w:type="dxa"/>
            <w:vMerge w:val="restart"/>
            <w:tcBorders>
              <w:top w:val="single" w:sz="4" w:space="0" w:color="auto"/>
            </w:tcBorders>
            <w:vAlign w:val="center"/>
          </w:tcPr>
          <w:p w14:paraId="5D6D69CF" w14:textId="77777777" w:rsidR="00C302D5" w:rsidRPr="006A3EEB" w:rsidRDefault="00C302D5" w:rsidP="00C9188F">
            <w:pPr>
              <w:keepNext/>
              <w:jc w:val="center"/>
              <w:rPr>
                <w:ins w:id="808" w:author="Ferris, Todd@Energy" w:date="2018-11-15T10:53:00Z"/>
                <w:rFonts w:ascii="Calibri" w:hAnsi="Calibri"/>
                <w:sz w:val="18"/>
                <w:szCs w:val="18"/>
              </w:rPr>
            </w:pPr>
            <w:ins w:id="809" w:author="Ferris, Todd@Energy" w:date="2018-11-15T10:53:00Z">
              <w:r w:rsidRPr="006A3EEB">
                <w:rPr>
                  <w:rFonts w:ascii="Calibri" w:hAnsi="Calibri"/>
                  <w:sz w:val="18"/>
                  <w:szCs w:val="18"/>
                </w:rPr>
                <w:t>03</w:t>
              </w:r>
            </w:ins>
          </w:p>
        </w:tc>
        <w:tc>
          <w:tcPr>
            <w:tcW w:w="7171" w:type="dxa"/>
            <w:gridSpan w:val="6"/>
            <w:tcBorders>
              <w:top w:val="single" w:sz="4" w:space="0" w:color="auto"/>
            </w:tcBorders>
            <w:vAlign w:val="center"/>
          </w:tcPr>
          <w:p w14:paraId="49810E74" w14:textId="7CA8379B" w:rsidR="00C302D5" w:rsidRDefault="00C302D5" w:rsidP="00342706">
            <w:pPr>
              <w:keepNext/>
              <w:jc w:val="center"/>
              <w:rPr>
                <w:ins w:id="810" w:author="Ferris, Todd@Energy" w:date="2018-11-15T10:53:00Z"/>
                <w:rFonts w:ascii="Calibri" w:hAnsi="Calibri"/>
                <w:sz w:val="18"/>
                <w:szCs w:val="18"/>
              </w:rPr>
            </w:pPr>
            <w:ins w:id="811" w:author="Ferris, Todd@Energy" w:date="2018-11-15T10:53:00Z">
              <w:r>
                <w:rPr>
                  <w:rFonts w:ascii="Calibri" w:hAnsi="Calibri"/>
                  <w:sz w:val="18"/>
                  <w:szCs w:val="18"/>
                </w:rPr>
                <w:t xml:space="preserve">Data from the </w:t>
              </w:r>
            </w:ins>
            <w:r w:rsidR="00342706">
              <w:rPr>
                <w:rFonts w:ascii="Calibri" w:hAnsi="Calibri"/>
                <w:sz w:val="18"/>
                <w:szCs w:val="18"/>
              </w:rPr>
              <w:t>d</w:t>
            </w:r>
            <w:ins w:id="812" w:author="Ferris, Todd@Energy" w:date="2018-11-15T10:53:00Z">
              <w:r>
                <w:rPr>
                  <w:rFonts w:ascii="Calibri" w:hAnsi="Calibri"/>
                  <w:sz w:val="18"/>
                  <w:szCs w:val="18"/>
                </w:rPr>
                <w:t>irectory used to certify product performance for the rated system component</w:t>
              </w:r>
            </w:ins>
          </w:p>
        </w:tc>
      </w:tr>
      <w:tr w:rsidR="00C302D5" w:rsidRPr="006A3EEB" w:rsidDel="002840B2" w14:paraId="596E6DE5" w14:textId="77777777" w:rsidTr="00C9188F">
        <w:trPr>
          <w:cantSplit/>
          <w:trHeight w:val="188"/>
          <w:ins w:id="813" w:author="Ferris, Todd@Energy" w:date="2018-11-15T10:53:00Z"/>
        </w:trPr>
        <w:tc>
          <w:tcPr>
            <w:tcW w:w="1210" w:type="dxa"/>
            <w:vMerge/>
            <w:vAlign w:val="center"/>
          </w:tcPr>
          <w:p w14:paraId="61CD9987" w14:textId="77777777" w:rsidR="00C302D5" w:rsidRPr="006A3EEB" w:rsidRDefault="00C302D5" w:rsidP="00C9188F">
            <w:pPr>
              <w:keepNext/>
              <w:jc w:val="center"/>
              <w:rPr>
                <w:ins w:id="814" w:author="Ferris, Todd@Energy" w:date="2018-11-15T10:53:00Z"/>
                <w:rFonts w:ascii="Calibri" w:hAnsi="Calibri"/>
                <w:sz w:val="18"/>
                <w:szCs w:val="18"/>
              </w:rPr>
            </w:pPr>
          </w:p>
        </w:tc>
        <w:tc>
          <w:tcPr>
            <w:tcW w:w="1210" w:type="dxa"/>
            <w:vMerge/>
            <w:vAlign w:val="center"/>
          </w:tcPr>
          <w:p w14:paraId="2787ABFB" w14:textId="77777777" w:rsidR="00C302D5" w:rsidRPr="006A3EEB" w:rsidRDefault="00C302D5" w:rsidP="00C9188F">
            <w:pPr>
              <w:keepNext/>
              <w:jc w:val="center"/>
              <w:rPr>
                <w:ins w:id="815" w:author="Ferris, Todd@Energy" w:date="2018-11-15T10:53:00Z"/>
                <w:rFonts w:ascii="Calibri" w:hAnsi="Calibri"/>
                <w:sz w:val="18"/>
                <w:szCs w:val="18"/>
              </w:rPr>
            </w:pPr>
          </w:p>
        </w:tc>
        <w:tc>
          <w:tcPr>
            <w:tcW w:w="1210" w:type="dxa"/>
            <w:vMerge/>
            <w:vAlign w:val="center"/>
          </w:tcPr>
          <w:p w14:paraId="1ADD9128" w14:textId="77777777" w:rsidR="00C302D5" w:rsidRPr="006A3EEB" w:rsidRDefault="00C302D5" w:rsidP="00C9188F">
            <w:pPr>
              <w:keepNext/>
              <w:jc w:val="center"/>
              <w:rPr>
                <w:ins w:id="816" w:author="Ferris, Todd@Energy" w:date="2018-11-15T10:53:00Z"/>
                <w:rFonts w:ascii="Calibri" w:hAnsi="Calibri"/>
                <w:sz w:val="18"/>
                <w:szCs w:val="18"/>
              </w:rPr>
            </w:pPr>
          </w:p>
        </w:tc>
        <w:tc>
          <w:tcPr>
            <w:tcW w:w="1195" w:type="dxa"/>
            <w:vAlign w:val="center"/>
          </w:tcPr>
          <w:p w14:paraId="41165E42" w14:textId="77777777" w:rsidR="00C302D5" w:rsidRPr="006A3EEB" w:rsidRDefault="00C302D5" w:rsidP="00C9188F">
            <w:pPr>
              <w:keepNext/>
              <w:jc w:val="center"/>
              <w:rPr>
                <w:ins w:id="817" w:author="Ferris, Todd@Energy" w:date="2018-11-15T10:53:00Z"/>
                <w:rFonts w:ascii="Calibri" w:hAnsi="Calibri"/>
                <w:sz w:val="18"/>
                <w:szCs w:val="18"/>
              </w:rPr>
            </w:pPr>
            <w:ins w:id="818" w:author="Ferris, Todd@Energy" w:date="2018-11-15T10:53:00Z">
              <w:r w:rsidRPr="006A3EEB">
                <w:rPr>
                  <w:rFonts w:ascii="Calibri" w:hAnsi="Calibri"/>
                  <w:sz w:val="18"/>
                  <w:szCs w:val="18"/>
                </w:rPr>
                <w:t>04</w:t>
              </w:r>
            </w:ins>
          </w:p>
        </w:tc>
        <w:tc>
          <w:tcPr>
            <w:tcW w:w="1195" w:type="dxa"/>
            <w:vAlign w:val="center"/>
          </w:tcPr>
          <w:p w14:paraId="122AE2B2" w14:textId="77777777" w:rsidR="00C302D5" w:rsidRPr="006A3EEB" w:rsidRDefault="00C302D5" w:rsidP="00C9188F">
            <w:pPr>
              <w:keepNext/>
              <w:jc w:val="center"/>
              <w:rPr>
                <w:ins w:id="819" w:author="Ferris, Todd@Energy" w:date="2018-11-15T10:53:00Z"/>
                <w:rFonts w:ascii="Calibri" w:hAnsi="Calibri"/>
                <w:sz w:val="18"/>
                <w:szCs w:val="18"/>
              </w:rPr>
            </w:pPr>
            <w:ins w:id="820" w:author="Ferris, Todd@Energy" w:date="2018-11-15T10:53:00Z">
              <w:r w:rsidRPr="006A3EEB">
                <w:rPr>
                  <w:rFonts w:ascii="Calibri" w:hAnsi="Calibri"/>
                  <w:sz w:val="18"/>
                  <w:szCs w:val="18"/>
                </w:rPr>
                <w:t>05</w:t>
              </w:r>
            </w:ins>
          </w:p>
        </w:tc>
        <w:tc>
          <w:tcPr>
            <w:tcW w:w="1195" w:type="dxa"/>
            <w:vAlign w:val="center"/>
          </w:tcPr>
          <w:p w14:paraId="12477C8A" w14:textId="77777777" w:rsidR="00C302D5" w:rsidRPr="006A3EEB" w:rsidDel="002840B2" w:rsidRDefault="00C302D5" w:rsidP="00C9188F">
            <w:pPr>
              <w:keepNext/>
              <w:jc w:val="center"/>
              <w:rPr>
                <w:ins w:id="821" w:author="Ferris, Todd@Energy" w:date="2018-11-15T10:53:00Z"/>
                <w:rFonts w:ascii="Calibri" w:hAnsi="Calibri"/>
                <w:sz w:val="18"/>
                <w:szCs w:val="18"/>
              </w:rPr>
            </w:pPr>
            <w:ins w:id="822" w:author="Ferris, Todd@Energy" w:date="2018-11-15T10:53:00Z">
              <w:r w:rsidRPr="006A3EEB">
                <w:rPr>
                  <w:rFonts w:ascii="Calibri" w:hAnsi="Calibri"/>
                  <w:sz w:val="18"/>
                  <w:szCs w:val="18"/>
                </w:rPr>
                <w:t>0</w:t>
              </w:r>
              <w:r>
                <w:rPr>
                  <w:rFonts w:ascii="Calibri" w:hAnsi="Calibri"/>
                  <w:sz w:val="18"/>
                  <w:szCs w:val="18"/>
                </w:rPr>
                <w:t>6</w:t>
              </w:r>
            </w:ins>
          </w:p>
        </w:tc>
        <w:tc>
          <w:tcPr>
            <w:tcW w:w="1195" w:type="dxa"/>
            <w:vAlign w:val="center"/>
          </w:tcPr>
          <w:p w14:paraId="5B81849C" w14:textId="77777777" w:rsidR="00C302D5" w:rsidRPr="006A3EEB" w:rsidRDefault="00C302D5" w:rsidP="00C9188F">
            <w:pPr>
              <w:keepNext/>
              <w:jc w:val="center"/>
              <w:rPr>
                <w:ins w:id="823" w:author="Ferris, Todd@Energy" w:date="2018-11-15T10:53:00Z"/>
                <w:rFonts w:ascii="Calibri" w:hAnsi="Calibri"/>
                <w:sz w:val="18"/>
                <w:szCs w:val="18"/>
              </w:rPr>
            </w:pPr>
            <w:ins w:id="824" w:author="Ferris, Todd@Energy" w:date="2018-11-15T10:53:00Z">
              <w:r>
                <w:rPr>
                  <w:rFonts w:ascii="Calibri" w:hAnsi="Calibri"/>
                  <w:sz w:val="18"/>
                  <w:szCs w:val="18"/>
                </w:rPr>
                <w:t>07</w:t>
              </w:r>
            </w:ins>
          </w:p>
        </w:tc>
        <w:tc>
          <w:tcPr>
            <w:tcW w:w="1195" w:type="dxa"/>
            <w:vAlign w:val="center"/>
          </w:tcPr>
          <w:p w14:paraId="12C943A5" w14:textId="77777777" w:rsidR="00C302D5" w:rsidRPr="006A3EEB" w:rsidRDefault="00C302D5" w:rsidP="00C9188F">
            <w:pPr>
              <w:keepNext/>
              <w:jc w:val="center"/>
              <w:rPr>
                <w:ins w:id="825" w:author="Ferris, Todd@Energy" w:date="2018-11-15T10:53:00Z"/>
                <w:rFonts w:ascii="Calibri" w:hAnsi="Calibri"/>
                <w:sz w:val="18"/>
                <w:szCs w:val="18"/>
              </w:rPr>
            </w:pPr>
            <w:ins w:id="826" w:author="Ferris, Todd@Energy" w:date="2018-11-15T10:53:00Z">
              <w:r>
                <w:rPr>
                  <w:rFonts w:ascii="Calibri" w:hAnsi="Calibri"/>
                  <w:sz w:val="18"/>
                  <w:szCs w:val="18"/>
                </w:rPr>
                <w:t>08</w:t>
              </w:r>
            </w:ins>
          </w:p>
        </w:tc>
        <w:tc>
          <w:tcPr>
            <w:tcW w:w="1196" w:type="dxa"/>
            <w:vAlign w:val="center"/>
          </w:tcPr>
          <w:p w14:paraId="4E34C4CB" w14:textId="77777777" w:rsidR="00C302D5" w:rsidRPr="006A3EEB" w:rsidRDefault="00C302D5" w:rsidP="00C9188F">
            <w:pPr>
              <w:keepNext/>
              <w:jc w:val="center"/>
              <w:rPr>
                <w:ins w:id="827" w:author="Ferris, Todd@Energy" w:date="2018-11-15T10:53:00Z"/>
                <w:rFonts w:ascii="Calibri" w:hAnsi="Calibri"/>
                <w:sz w:val="18"/>
                <w:szCs w:val="18"/>
              </w:rPr>
            </w:pPr>
            <w:ins w:id="828" w:author="Ferris, Todd@Energy" w:date="2018-11-15T10:53:00Z">
              <w:r>
                <w:rPr>
                  <w:rFonts w:ascii="Calibri" w:hAnsi="Calibri"/>
                  <w:sz w:val="18"/>
                  <w:szCs w:val="18"/>
                </w:rPr>
                <w:t>09</w:t>
              </w:r>
            </w:ins>
          </w:p>
        </w:tc>
      </w:tr>
      <w:tr w:rsidR="00C302D5" w:rsidRPr="006A3EEB" w14:paraId="3B31FB53" w14:textId="77777777" w:rsidTr="00C9188F">
        <w:trPr>
          <w:cantSplit/>
          <w:trHeight w:val="576"/>
          <w:ins w:id="829" w:author="Ferris, Todd@Energy" w:date="2018-11-15T10:53:00Z"/>
        </w:trPr>
        <w:tc>
          <w:tcPr>
            <w:tcW w:w="1210" w:type="dxa"/>
            <w:tcMar>
              <w:left w:w="43" w:type="dxa"/>
              <w:right w:w="43" w:type="dxa"/>
            </w:tcMar>
            <w:vAlign w:val="bottom"/>
          </w:tcPr>
          <w:p w14:paraId="7C7AD556" w14:textId="77777777" w:rsidR="00C302D5" w:rsidRPr="006A3EEB" w:rsidRDefault="00C302D5" w:rsidP="00C9188F">
            <w:pPr>
              <w:keepNext/>
              <w:jc w:val="center"/>
              <w:rPr>
                <w:ins w:id="830" w:author="Ferris, Todd@Energy" w:date="2018-11-15T10:53:00Z"/>
                <w:rFonts w:ascii="Calibri" w:hAnsi="Calibri"/>
                <w:b/>
                <w:sz w:val="18"/>
                <w:szCs w:val="18"/>
              </w:rPr>
            </w:pPr>
            <w:ins w:id="831" w:author="Ferris, Todd@Energy" w:date="2018-11-15T10:53:00Z">
              <w:r w:rsidRPr="006A3EEB">
                <w:rPr>
                  <w:rFonts w:ascii="Calibri" w:hAnsi="Calibri"/>
                  <w:sz w:val="18"/>
                  <w:szCs w:val="18"/>
                </w:rPr>
                <w:t>SC System ID/Name from CF1R</w:t>
              </w:r>
            </w:ins>
          </w:p>
        </w:tc>
        <w:tc>
          <w:tcPr>
            <w:tcW w:w="1210" w:type="dxa"/>
            <w:tcMar>
              <w:left w:w="43" w:type="dxa"/>
              <w:right w:w="43" w:type="dxa"/>
            </w:tcMar>
            <w:vAlign w:val="bottom"/>
          </w:tcPr>
          <w:p w14:paraId="0F573AB5" w14:textId="77777777" w:rsidR="00C302D5" w:rsidRPr="006A3EEB" w:rsidRDefault="00C302D5" w:rsidP="00C9188F">
            <w:pPr>
              <w:keepNext/>
              <w:jc w:val="center"/>
              <w:rPr>
                <w:ins w:id="832" w:author="Ferris, Todd@Energy" w:date="2018-11-15T10:53:00Z"/>
                <w:rFonts w:ascii="Calibri" w:hAnsi="Calibri"/>
                <w:sz w:val="18"/>
                <w:szCs w:val="18"/>
              </w:rPr>
            </w:pPr>
            <w:ins w:id="833" w:author="Ferris, Todd@Energy" w:date="2018-11-15T10:53:00Z">
              <w:r w:rsidRPr="006A3EEB">
                <w:rPr>
                  <w:rFonts w:ascii="Calibri" w:hAnsi="Calibri"/>
                  <w:sz w:val="18"/>
                  <w:szCs w:val="18"/>
                </w:rPr>
                <w:t>SC System Description of Area Served</w:t>
              </w:r>
            </w:ins>
          </w:p>
        </w:tc>
        <w:tc>
          <w:tcPr>
            <w:tcW w:w="1210" w:type="dxa"/>
            <w:tcMar>
              <w:left w:w="43" w:type="dxa"/>
              <w:right w:w="43" w:type="dxa"/>
            </w:tcMar>
            <w:vAlign w:val="bottom"/>
          </w:tcPr>
          <w:p w14:paraId="2073EBFA" w14:textId="77777777" w:rsidR="00C302D5" w:rsidRPr="006A3EEB" w:rsidRDefault="00C302D5" w:rsidP="00C9188F">
            <w:pPr>
              <w:keepNext/>
              <w:jc w:val="center"/>
              <w:rPr>
                <w:ins w:id="834" w:author="Ferris, Todd@Energy" w:date="2018-11-15T10:53:00Z"/>
                <w:rFonts w:ascii="Calibri" w:hAnsi="Calibri"/>
                <w:sz w:val="18"/>
                <w:szCs w:val="18"/>
              </w:rPr>
            </w:pPr>
            <w:ins w:id="835" w:author="Ferris, Todd@Energy" w:date="2018-11-15T10:53:00Z">
              <w:r w:rsidRPr="006A3EEB">
                <w:rPr>
                  <w:rFonts w:ascii="Calibri" w:hAnsi="Calibri"/>
                  <w:sz w:val="18"/>
                  <w:szCs w:val="18"/>
                </w:rPr>
                <w:t>Indoor Unit Name or Description of Area Served</w:t>
              </w:r>
            </w:ins>
          </w:p>
        </w:tc>
        <w:tc>
          <w:tcPr>
            <w:tcW w:w="1195" w:type="dxa"/>
            <w:tcMar>
              <w:left w:w="43" w:type="dxa"/>
              <w:right w:w="43" w:type="dxa"/>
            </w:tcMar>
            <w:vAlign w:val="bottom"/>
          </w:tcPr>
          <w:p w14:paraId="1A308E78" w14:textId="77777777" w:rsidR="00C302D5" w:rsidRPr="006A3EEB" w:rsidRDefault="00C302D5" w:rsidP="00C9188F">
            <w:pPr>
              <w:keepNext/>
              <w:jc w:val="center"/>
              <w:rPr>
                <w:ins w:id="836" w:author="Ferris, Todd@Energy" w:date="2018-11-15T10:53:00Z"/>
                <w:rFonts w:ascii="Calibri" w:hAnsi="Calibri"/>
                <w:sz w:val="18"/>
                <w:szCs w:val="18"/>
              </w:rPr>
            </w:pPr>
            <w:ins w:id="837" w:author="Ferris, Todd@Energy" w:date="2018-11-15T10:53:00Z">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ins>
          </w:p>
        </w:tc>
        <w:tc>
          <w:tcPr>
            <w:tcW w:w="1195" w:type="dxa"/>
            <w:tcMar>
              <w:left w:w="43" w:type="dxa"/>
              <w:right w:w="43" w:type="dxa"/>
            </w:tcMar>
            <w:vAlign w:val="bottom"/>
          </w:tcPr>
          <w:p w14:paraId="53D6515B" w14:textId="77777777" w:rsidR="00C302D5" w:rsidRPr="006A3EEB" w:rsidRDefault="00C302D5" w:rsidP="00C9188F">
            <w:pPr>
              <w:keepNext/>
              <w:jc w:val="center"/>
              <w:rPr>
                <w:ins w:id="838" w:author="Ferris, Todd@Energy" w:date="2018-11-15T10:53:00Z"/>
                <w:rFonts w:ascii="Calibri" w:hAnsi="Calibri"/>
                <w:sz w:val="18"/>
                <w:szCs w:val="18"/>
              </w:rPr>
            </w:pPr>
            <w:ins w:id="839" w:author="Ferris, Todd@Energy" w:date="2018-11-15T10:53:00Z">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ins>
          </w:p>
        </w:tc>
        <w:tc>
          <w:tcPr>
            <w:tcW w:w="1195" w:type="dxa"/>
            <w:tcMar>
              <w:left w:w="43" w:type="dxa"/>
              <w:right w:w="43" w:type="dxa"/>
            </w:tcMar>
            <w:vAlign w:val="bottom"/>
          </w:tcPr>
          <w:p w14:paraId="5FFC0000" w14:textId="188859D7" w:rsidR="00C302D5" w:rsidRPr="006A3EEB" w:rsidRDefault="00C302D5" w:rsidP="00FD7C8B">
            <w:pPr>
              <w:keepNext/>
              <w:jc w:val="center"/>
              <w:rPr>
                <w:ins w:id="840" w:author="Ferris, Todd@Energy" w:date="2018-11-15T10:53:00Z"/>
                <w:rFonts w:ascii="Calibri" w:hAnsi="Calibri"/>
                <w:sz w:val="18"/>
                <w:szCs w:val="18"/>
              </w:rPr>
            </w:pPr>
            <w:ins w:id="841" w:author="Ferris, Todd@Energy" w:date="2018-11-15T10:53:00Z">
              <w:r w:rsidRPr="00DC0895">
                <w:rPr>
                  <w:rFonts w:ascii="Calibri" w:hAnsi="Calibri"/>
                  <w:sz w:val="18"/>
                  <w:szCs w:val="18"/>
                </w:rPr>
                <w:t xml:space="preserve">Inside </w:t>
              </w:r>
              <w:del w:id="842" w:author="Shewmaker, Michael@Energy" w:date="2018-11-27T11:06:00Z">
                <w:r w:rsidRPr="00DC0895" w:rsidDel="00FD7C8B">
                  <w:rPr>
                    <w:rFonts w:ascii="Calibri" w:hAnsi="Calibri"/>
                    <w:sz w:val="18"/>
                    <w:szCs w:val="18"/>
                  </w:rPr>
                  <w:delText>Coil</w:delText>
                </w:r>
              </w:del>
            </w:ins>
            <w:ins w:id="843" w:author="Shewmaker, Michael@Energy" w:date="2018-11-27T11:06:00Z">
              <w:r w:rsidR="00FD7C8B">
                <w:rPr>
                  <w:rFonts w:ascii="Calibri" w:hAnsi="Calibri"/>
                  <w:sz w:val="18"/>
                  <w:szCs w:val="18"/>
                </w:rPr>
                <w:t>Unit</w:t>
              </w:r>
            </w:ins>
            <w:ins w:id="844" w:author="Ferris, Todd@Energy" w:date="2018-11-15T10:53:00Z">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5" w:type="dxa"/>
            <w:tcMar>
              <w:left w:w="43" w:type="dxa"/>
              <w:right w:w="43" w:type="dxa"/>
            </w:tcMar>
            <w:vAlign w:val="bottom"/>
          </w:tcPr>
          <w:p w14:paraId="6198E813" w14:textId="2CAE4000" w:rsidR="00C302D5" w:rsidRPr="006A3EEB" w:rsidRDefault="00C302D5" w:rsidP="00FD7C8B">
            <w:pPr>
              <w:keepNext/>
              <w:jc w:val="center"/>
              <w:rPr>
                <w:ins w:id="845" w:author="Ferris, Todd@Energy" w:date="2018-11-15T10:53:00Z"/>
                <w:rFonts w:ascii="Calibri" w:hAnsi="Calibri"/>
                <w:sz w:val="18"/>
                <w:szCs w:val="18"/>
              </w:rPr>
            </w:pPr>
            <w:ins w:id="846" w:author="Ferris, Todd@Energy" w:date="2018-11-15T10:53:00Z">
              <w:r w:rsidRPr="00DC0895">
                <w:rPr>
                  <w:rFonts w:ascii="Calibri" w:hAnsi="Calibri"/>
                  <w:sz w:val="18"/>
                  <w:szCs w:val="18"/>
                </w:rPr>
                <w:t xml:space="preserve">Inside </w:t>
              </w:r>
              <w:del w:id="847" w:author="Shewmaker, Michael@Energy" w:date="2018-11-27T11:06:00Z">
                <w:r w:rsidRPr="00DC0895" w:rsidDel="00FD7C8B">
                  <w:rPr>
                    <w:rFonts w:ascii="Calibri" w:hAnsi="Calibri"/>
                    <w:sz w:val="18"/>
                    <w:szCs w:val="18"/>
                  </w:rPr>
                  <w:delText>Coil</w:delText>
                </w:r>
              </w:del>
            </w:ins>
            <w:ins w:id="848" w:author="Shewmaker, Michael@Energy" w:date="2018-11-27T11:06:00Z">
              <w:r w:rsidR="00FD7C8B">
                <w:rPr>
                  <w:rFonts w:ascii="Calibri" w:hAnsi="Calibri"/>
                  <w:sz w:val="18"/>
                  <w:szCs w:val="18"/>
                </w:rPr>
                <w:t>Unit</w:t>
              </w:r>
            </w:ins>
            <w:ins w:id="849" w:author="Ferris, Todd@Energy" w:date="2018-11-15T10:53:00Z">
              <w:r w:rsidRPr="00DC0895">
                <w:rPr>
                  <w:rFonts w:ascii="Calibri" w:hAnsi="Calibri"/>
                  <w:sz w:val="18"/>
                  <w:szCs w:val="18"/>
                </w:rPr>
                <w:t xml:space="preserve"> - Installed Model Number</w:t>
              </w:r>
            </w:ins>
          </w:p>
        </w:tc>
        <w:tc>
          <w:tcPr>
            <w:tcW w:w="1195" w:type="dxa"/>
            <w:tcMar>
              <w:left w:w="43" w:type="dxa"/>
              <w:right w:w="43" w:type="dxa"/>
            </w:tcMar>
            <w:vAlign w:val="bottom"/>
          </w:tcPr>
          <w:p w14:paraId="420C0635" w14:textId="1BC8EF0C" w:rsidR="00C302D5" w:rsidRPr="006A3EEB" w:rsidRDefault="00C302D5" w:rsidP="00342706">
            <w:pPr>
              <w:keepNext/>
              <w:jc w:val="center"/>
              <w:rPr>
                <w:ins w:id="850" w:author="Ferris, Todd@Energy" w:date="2018-11-15T10:53:00Z"/>
                <w:rFonts w:ascii="Calibri" w:hAnsi="Calibri"/>
                <w:sz w:val="18"/>
                <w:szCs w:val="18"/>
              </w:rPr>
            </w:pPr>
            <w:ins w:id="851"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852" w:author="Ferris, Todd@Energy" w:date="2018-11-15T10:53:00Z">
              <w:r>
                <w:rPr>
                  <w:rFonts w:ascii="Calibri" w:hAnsi="Calibri"/>
                  <w:sz w:val="18"/>
                  <w:szCs w:val="18"/>
                </w:rPr>
                <w:t xml:space="preserve">an </w:t>
              </w:r>
            </w:ins>
            <w:r w:rsidR="00342706">
              <w:rPr>
                <w:rFonts w:ascii="Calibri" w:hAnsi="Calibri"/>
                <w:sz w:val="18"/>
                <w:szCs w:val="18"/>
              </w:rPr>
              <w:t>C</w:t>
            </w:r>
            <w:ins w:id="853" w:author="Ferris, Todd@Energy" w:date="2018-11-15T10:53:00Z">
              <w:r>
                <w:rPr>
                  <w:rFonts w:ascii="Calibri" w:hAnsi="Calibri"/>
                  <w:sz w:val="18"/>
                  <w:szCs w:val="18"/>
                </w:rPr>
                <w:t>oil</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ins>
          </w:p>
        </w:tc>
        <w:tc>
          <w:tcPr>
            <w:tcW w:w="1196" w:type="dxa"/>
            <w:tcMar>
              <w:left w:w="43" w:type="dxa"/>
              <w:right w:w="43" w:type="dxa"/>
            </w:tcMar>
            <w:vAlign w:val="bottom"/>
          </w:tcPr>
          <w:p w14:paraId="6256E8E8" w14:textId="5187BA04" w:rsidR="00C302D5" w:rsidRPr="006A3EEB" w:rsidRDefault="00C302D5" w:rsidP="00342706">
            <w:pPr>
              <w:keepNext/>
              <w:jc w:val="center"/>
              <w:rPr>
                <w:ins w:id="854" w:author="Ferris, Todd@Energy" w:date="2018-11-15T10:53:00Z"/>
                <w:rFonts w:ascii="Calibri" w:hAnsi="Calibri"/>
                <w:sz w:val="18"/>
                <w:szCs w:val="18"/>
              </w:rPr>
            </w:pPr>
            <w:ins w:id="855" w:author="Ferris, Todd@Energy" w:date="2018-11-15T10:53:00Z">
              <w:r w:rsidRPr="00DC0895">
                <w:rPr>
                  <w:rFonts w:ascii="Calibri" w:hAnsi="Calibri"/>
                  <w:sz w:val="18"/>
                  <w:szCs w:val="18"/>
                </w:rPr>
                <w:t>Air Handler</w:t>
              </w:r>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or </w:t>
              </w:r>
            </w:ins>
            <w:r w:rsidR="00342706">
              <w:rPr>
                <w:rFonts w:ascii="Calibri" w:hAnsi="Calibri"/>
                <w:sz w:val="18"/>
                <w:szCs w:val="18"/>
              </w:rPr>
              <w:t>F</w:t>
            </w:r>
            <w:ins w:id="856" w:author="Ferris, Todd@Energy" w:date="2018-11-15T10:53:00Z">
              <w:r>
                <w:rPr>
                  <w:rFonts w:ascii="Calibri" w:hAnsi="Calibri"/>
                  <w:sz w:val="18"/>
                  <w:szCs w:val="18"/>
                </w:rPr>
                <w:t xml:space="preserve">an </w:t>
              </w:r>
            </w:ins>
            <w:r w:rsidR="00342706">
              <w:rPr>
                <w:rFonts w:ascii="Calibri" w:hAnsi="Calibri"/>
                <w:sz w:val="18"/>
                <w:szCs w:val="18"/>
              </w:rPr>
              <w:t>C</w:t>
            </w:r>
            <w:ins w:id="857" w:author="Ferris, Todd@Energy" w:date="2018-11-15T10:53:00Z">
              <w:r>
                <w:rPr>
                  <w:rFonts w:ascii="Calibri" w:hAnsi="Calibri"/>
                  <w:sz w:val="18"/>
                  <w:szCs w:val="18"/>
                </w:rPr>
                <w:t>oil</w:t>
              </w:r>
              <w:r w:rsidRPr="00DC0895">
                <w:rPr>
                  <w:rFonts w:ascii="Calibri" w:hAnsi="Calibri"/>
                  <w:sz w:val="18"/>
                  <w:szCs w:val="18"/>
                </w:rPr>
                <w:t xml:space="preserve"> - Installed Model Number</w:t>
              </w:r>
            </w:ins>
          </w:p>
        </w:tc>
      </w:tr>
      <w:tr w:rsidR="00C302D5" w:rsidRPr="006A3EEB" w14:paraId="74D1EDB2" w14:textId="77777777" w:rsidTr="00C9188F">
        <w:trPr>
          <w:cantSplit/>
          <w:trHeight w:val="144"/>
          <w:ins w:id="858" w:author="Ferris, Todd@Energy" w:date="2018-11-15T10:53:00Z"/>
        </w:trPr>
        <w:tc>
          <w:tcPr>
            <w:tcW w:w="1210" w:type="dxa"/>
            <w:vAlign w:val="center"/>
          </w:tcPr>
          <w:p w14:paraId="07838057" w14:textId="77777777" w:rsidR="00C302D5" w:rsidRPr="006A3EEB" w:rsidRDefault="00C302D5" w:rsidP="00C9188F">
            <w:pPr>
              <w:keepNext/>
              <w:rPr>
                <w:ins w:id="859" w:author="Ferris, Todd@Energy" w:date="2018-11-15T10:53:00Z"/>
                <w:rFonts w:ascii="Calibri" w:hAnsi="Calibri"/>
                <w:sz w:val="18"/>
                <w:szCs w:val="18"/>
              </w:rPr>
            </w:pPr>
            <w:ins w:id="860"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5ADF2D45" w14:textId="77777777" w:rsidR="00C302D5" w:rsidRPr="006A3EEB" w:rsidRDefault="00C302D5" w:rsidP="00C9188F">
            <w:pPr>
              <w:keepNext/>
              <w:rPr>
                <w:ins w:id="861" w:author="Ferris, Todd@Energy" w:date="2018-11-15T10:53:00Z"/>
                <w:rFonts w:ascii="Calibri" w:hAnsi="Calibri"/>
                <w:sz w:val="18"/>
                <w:szCs w:val="18"/>
              </w:rPr>
            </w:pPr>
            <w:ins w:id="862" w:author="Ferris, Todd@Energy" w:date="2018-11-15T11:04: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210" w:type="dxa"/>
            <w:vAlign w:val="center"/>
          </w:tcPr>
          <w:p w14:paraId="3ED89B97" w14:textId="77777777" w:rsidR="00C302D5" w:rsidRPr="006A3EEB" w:rsidRDefault="00C302D5" w:rsidP="00C9188F">
            <w:pPr>
              <w:keepNext/>
              <w:rPr>
                <w:ins w:id="863" w:author="Ferris, Todd@Energy" w:date="2018-11-15T10:53:00Z"/>
                <w:rFonts w:ascii="Calibri" w:hAnsi="Calibri"/>
                <w:sz w:val="18"/>
                <w:szCs w:val="18"/>
              </w:rPr>
            </w:pPr>
            <w:ins w:id="864" w:author="Ferris, Todd@Energy" w:date="2018-11-15T11:05:00Z">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ins>
          </w:p>
        </w:tc>
        <w:tc>
          <w:tcPr>
            <w:tcW w:w="1195" w:type="dxa"/>
            <w:vAlign w:val="center"/>
          </w:tcPr>
          <w:p w14:paraId="16D5BC6F" w14:textId="77777777" w:rsidR="00C302D5" w:rsidRPr="006A3EEB" w:rsidRDefault="00C302D5" w:rsidP="00C9188F">
            <w:pPr>
              <w:keepNext/>
              <w:rPr>
                <w:ins w:id="865" w:author="Ferris, Todd@Energy" w:date="2018-11-15T10:53:00Z"/>
                <w:rFonts w:ascii="Calibri" w:hAnsi="Calibri"/>
                <w:sz w:val="18"/>
                <w:szCs w:val="18"/>
              </w:rPr>
            </w:pPr>
            <w:ins w:id="866" w:author="Ferris, Todd@Energy" w:date="2018-11-15T11:05:00Z">
              <w:r>
                <w:rPr>
                  <w:rFonts w:ascii="Calibri" w:hAnsi="Calibri"/>
                  <w:sz w:val="18"/>
                  <w:szCs w:val="18"/>
                </w:rPr>
                <w:t>&lt;&lt;user entry&gt;&gt;</w:t>
              </w:r>
            </w:ins>
          </w:p>
        </w:tc>
        <w:tc>
          <w:tcPr>
            <w:tcW w:w="1195" w:type="dxa"/>
            <w:vAlign w:val="center"/>
          </w:tcPr>
          <w:p w14:paraId="20AABA3B" w14:textId="77777777" w:rsidR="00C302D5" w:rsidRPr="006A3EEB" w:rsidRDefault="00C302D5" w:rsidP="00C9188F">
            <w:pPr>
              <w:keepNext/>
              <w:rPr>
                <w:ins w:id="867" w:author="Ferris, Todd@Energy" w:date="2018-11-15T10:53:00Z"/>
                <w:rFonts w:ascii="Calibri" w:hAnsi="Calibri"/>
                <w:sz w:val="18"/>
                <w:szCs w:val="18"/>
              </w:rPr>
            </w:pPr>
            <w:ins w:id="868" w:author="Ferris, Todd@Energy" w:date="2018-11-15T11:05:00Z">
              <w:r>
                <w:rPr>
                  <w:rFonts w:ascii="Calibri" w:hAnsi="Calibri"/>
                  <w:sz w:val="18"/>
                  <w:szCs w:val="18"/>
                </w:rPr>
                <w:t>&lt;&lt;user entry&gt;&gt;</w:t>
              </w:r>
            </w:ins>
          </w:p>
        </w:tc>
        <w:tc>
          <w:tcPr>
            <w:tcW w:w="1195" w:type="dxa"/>
            <w:tcMar>
              <w:left w:w="86" w:type="dxa"/>
              <w:right w:w="86" w:type="dxa"/>
            </w:tcMar>
            <w:vAlign w:val="center"/>
          </w:tcPr>
          <w:p w14:paraId="50B71CFC" w14:textId="77777777" w:rsidR="00C302D5" w:rsidRDefault="00C302D5" w:rsidP="00C9188F">
            <w:pPr>
              <w:keepNext/>
              <w:rPr>
                <w:ins w:id="869" w:author="Ferris, Todd@Energy" w:date="2018-11-16T11:57:00Z"/>
                <w:rFonts w:ascii="Calibri" w:hAnsi="Calibri"/>
                <w:sz w:val="18"/>
                <w:szCs w:val="18"/>
              </w:rPr>
            </w:pPr>
            <w:ins w:id="870" w:author="Ferris, Todd@Energy" w:date="2018-11-15T11:05:00Z">
              <w:r>
                <w:rPr>
                  <w:rFonts w:ascii="Calibri" w:hAnsi="Calibri"/>
                  <w:sz w:val="18"/>
                  <w:szCs w:val="18"/>
                </w:rPr>
                <w:t>&lt;&lt;</w:t>
              </w:r>
            </w:ins>
            <w:ins w:id="871" w:author="Ferris, Todd@Energy" w:date="2018-11-16T11:55:00Z">
              <w:r>
                <w:rPr>
                  <w:rFonts w:ascii="Calibri" w:hAnsi="Calibri"/>
                  <w:sz w:val="18"/>
                  <w:szCs w:val="18"/>
                </w:rPr>
                <w:t xml:space="preserve">If </w:t>
              </w:r>
            </w:ins>
            <w:ins w:id="872" w:author="Ferris, Todd@Energy" w:date="2018-11-16T11:56:00Z">
              <w:r>
                <w:rPr>
                  <w:rFonts w:ascii="Calibri" w:hAnsi="Calibri"/>
                  <w:sz w:val="18"/>
                  <w:szCs w:val="18"/>
                </w:rPr>
                <w:t>“</w:t>
              </w:r>
              <w:r w:rsidRPr="00DC0895">
                <w:rPr>
                  <w:rFonts w:ascii="Calibri" w:hAnsi="Calibri"/>
                  <w:sz w:val="18"/>
                  <w:szCs w:val="18"/>
                </w:rPr>
                <w:t xml:space="preserve">Inside Coil - Installed </w:t>
              </w:r>
              <w:r>
                <w:rPr>
                  <w:rFonts w:ascii="Calibri" w:hAnsi="Calibri"/>
                  <w:sz w:val="18"/>
                  <w:szCs w:val="18"/>
                </w:rPr>
                <w:t>Manufacturer</w:t>
              </w:r>
              <w:r w:rsidRPr="00DC0895">
                <w:rPr>
                  <w:rFonts w:ascii="Calibri" w:hAnsi="Calibri"/>
                  <w:sz w:val="18"/>
                  <w:szCs w:val="18"/>
                </w:rPr>
                <w:t xml:space="preserve"> Name</w:t>
              </w:r>
              <w:r>
                <w:rPr>
                  <w:rFonts w:ascii="Calibri" w:hAnsi="Calibri"/>
                  <w:sz w:val="18"/>
                  <w:szCs w:val="18"/>
                </w:rPr>
                <w:t xml:space="preserve">” (B06) = N/A then </w:t>
              </w:r>
            </w:ins>
            <w:ins w:id="873" w:author="Ferris, Todd@Energy" w:date="2018-11-16T11:57:00Z">
              <w:r>
                <w:rPr>
                  <w:rFonts w:ascii="Calibri" w:hAnsi="Calibri"/>
                  <w:sz w:val="18"/>
                  <w:szCs w:val="18"/>
                </w:rPr>
                <w:t>auto fill with N/A;</w:t>
              </w:r>
            </w:ins>
          </w:p>
          <w:p w14:paraId="1BDFC831" w14:textId="77777777" w:rsidR="00C302D5" w:rsidRDefault="00C302D5" w:rsidP="00C9188F">
            <w:pPr>
              <w:keepNext/>
              <w:rPr>
                <w:ins w:id="874" w:author="Ferris, Todd@Energy" w:date="2018-11-16T11:57:00Z"/>
                <w:rFonts w:ascii="Calibri" w:hAnsi="Calibri"/>
                <w:sz w:val="18"/>
                <w:szCs w:val="18"/>
              </w:rPr>
            </w:pPr>
          </w:p>
          <w:p w14:paraId="730FAEB4" w14:textId="77777777" w:rsidR="00C302D5" w:rsidRDefault="00C302D5" w:rsidP="00C9188F">
            <w:pPr>
              <w:keepNext/>
              <w:jc w:val="center"/>
              <w:rPr>
                <w:ins w:id="875" w:author="Ferris, Todd@Energy" w:date="2018-11-16T13:53:00Z"/>
                <w:rFonts w:ascii="Calibri" w:hAnsi="Calibri"/>
                <w:sz w:val="18"/>
                <w:szCs w:val="18"/>
              </w:rPr>
            </w:pPr>
            <w:ins w:id="876" w:author="Ferris, Todd@Energy" w:date="2018-11-16T11:57:00Z">
              <w:r>
                <w:rPr>
                  <w:rFonts w:ascii="Calibri" w:hAnsi="Calibri"/>
                  <w:sz w:val="18"/>
                  <w:szCs w:val="18"/>
                </w:rPr>
                <w:t xml:space="preserve">Else if </w:t>
              </w:r>
            </w:ins>
            <w:ins w:id="877" w:author="Ferris, Todd@Energy" w:date="2018-11-16T12:55:00Z">
              <w:r>
                <w:rPr>
                  <w:rFonts w:ascii="Calibri" w:hAnsi="Calibri"/>
                  <w:sz w:val="18"/>
                  <w:szCs w:val="18"/>
                </w:rPr>
                <w:t xml:space="preserve">value in </w:t>
              </w:r>
            </w:ins>
            <w:ins w:id="878" w:author="Ferris, Todd@Energy" w:date="2018-11-16T12:56:00Z">
              <w:r w:rsidRPr="00243E16">
                <w:rPr>
                  <w:rFonts w:ascii="Calibri" w:hAnsi="Calibri"/>
                  <w:sz w:val="18"/>
                  <w:szCs w:val="18"/>
                </w:rPr>
                <w:t>CF2R-MCH-</w:t>
              </w:r>
              <w:r>
                <w:rPr>
                  <w:rFonts w:ascii="Calibri" w:hAnsi="Calibri"/>
                  <w:sz w:val="18"/>
                  <w:szCs w:val="18"/>
                </w:rPr>
                <w:t xml:space="preserve">01 </w:t>
              </w:r>
            </w:ins>
            <w:ins w:id="879" w:author="Ferris, Todd@Energy" w:date="2018-11-16T14:04:00Z">
              <w:r>
                <w:rPr>
                  <w:rFonts w:ascii="Calibri" w:hAnsi="Calibri"/>
                  <w:sz w:val="18"/>
                  <w:szCs w:val="18"/>
                </w:rPr>
                <w:t xml:space="preserve">for </w:t>
              </w:r>
            </w:ins>
            <w:ins w:id="880" w:author="Ferris, Todd@Energy" w:date="2018-11-16T12:56:00Z">
              <w:r>
                <w:rPr>
                  <w:rFonts w:ascii="Calibri" w:hAnsi="Calibri"/>
                  <w:sz w:val="18"/>
                  <w:szCs w:val="18"/>
                </w:rPr>
                <w:t>“</w:t>
              </w:r>
            </w:ins>
            <w:ins w:id="881" w:author="Ferris, Todd@Energy" w:date="2018-11-16T13:53:00Z">
              <w:r w:rsidRPr="00D55CAB">
                <w:rPr>
                  <w:rFonts w:ascii="Calibri" w:hAnsi="Calibri"/>
                  <w:sz w:val="18"/>
                  <w:szCs w:val="18"/>
                </w:rPr>
                <w:t>Heating</w:t>
              </w:r>
            </w:ins>
          </w:p>
          <w:p w14:paraId="3BAE245B" w14:textId="77777777" w:rsidR="00C302D5" w:rsidRDefault="00C302D5" w:rsidP="00C9188F">
            <w:pPr>
              <w:keepNext/>
              <w:jc w:val="center"/>
              <w:rPr>
                <w:ins w:id="882" w:author="Ferris, Todd@Energy" w:date="2018-11-16T13:54:00Z"/>
                <w:rFonts w:ascii="Calibri" w:hAnsi="Calibri"/>
                <w:sz w:val="18"/>
                <w:szCs w:val="18"/>
              </w:rPr>
            </w:pPr>
            <w:ins w:id="883" w:author="Ferris, Todd@Energy" w:date="2018-11-16T13:53:00Z">
              <w:r w:rsidRPr="00D55CAB">
                <w:rPr>
                  <w:rFonts w:ascii="Calibri" w:hAnsi="Calibri"/>
                  <w:sz w:val="18"/>
                  <w:szCs w:val="18"/>
                </w:rPr>
                <w:t>System Type</w:t>
              </w:r>
              <w:r>
                <w:rPr>
                  <w:rFonts w:ascii="Calibri" w:hAnsi="Calibri"/>
                  <w:sz w:val="18"/>
                  <w:szCs w:val="18"/>
                </w:rPr>
                <w:t>” (D04</w:t>
              </w:r>
            </w:ins>
            <w:ins w:id="884" w:author="Ferris, Todd@Energy" w:date="2018-11-16T13:54:00Z">
              <w:r>
                <w:rPr>
                  <w:rFonts w:ascii="Calibri" w:hAnsi="Calibri"/>
                  <w:sz w:val="18"/>
                  <w:szCs w:val="18"/>
                </w:rPr>
                <w:t>)</w:t>
              </w:r>
            </w:ins>
            <w:ins w:id="885" w:author="Ferris, Todd@Energy" w:date="2018-11-16T13:53:00Z">
              <w:r>
                <w:rPr>
                  <w:rFonts w:ascii="Calibri" w:hAnsi="Calibri"/>
                  <w:sz w:val="18"/>
                  <w:szCs w:val="18"/>
                </w:rPr>
                <w:t xml:space="preserve"> or </w:t>
              </w:r>
            </w:ins>
            <w:ins w:id="886" w:author="Ferris, Todd@Energy" w:date="2018-11-16T13:54:00Z">
              <w:r>
                <w:rPr>
                  <w:rFonts w:ascii="Calibri" w:hAnsi="Calibri"/>
                  <w:sz w:val="18"/>
                  <w:szCs w:val="18"/>
                </w:rPr>
                <w:t>“</w:t>
              </w:r>
              <w:r w:rsidRPr="00D55CAB">
                <w:rPr>
                  <w:rFonts w:ascii="Calibri" w:hAnsi="Calibri"/>
                  <w:sz w:val="18"/>
                  <w:szCs w:val="18"/>
                </w:rPr>
                <w:t>Cooling</w:t>
              </w:r>
            </w:ins>
          </w:p>
          <w:p w14:paraId="22B57F5E" w14:textId="77777777" w:rsidR="00C302D5" w:rsidRPr="005720D7" w:rsidRDefault="00C302D5" w:rsidP="00C9188F">
            <w:pPr>
              <w:keepNext/>
              <w:rPr>
                <w:ins w:id="887" w:author="Ferris, Todd@Energy" w:date="2018-11-16T13:55:00Z"/>
                <w:rFonts w:ascii="Calibri" w:hAnsi="Calibri"/>
                <w:sz w:val="18"/>
                <w:szCs w:val="18"/>
              </w:rPr>
            </w:pPr>
            <w:ins w:id="888" w:author="Ferris, Todd@Energy" w:date="2018-11-16T13:54: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w:t>
              </w:r>
            </w:ins>
            <w:ins w:id="889" w:author="Ferris, Todd@Energy" w:date="2018-11-16T13:55:00Z">
              <w:r w:rsidRPr="005720D7">
                <w:rPr>
                  <w:rFonts w:ascii="Calibri" w:hAnsi="Calibri"/>
                  <w:sz w:val="18"/>
                  <w:szCs w:val="18"/>
                </w:rPr>
                <w:t xml:space="preserve">*VCHP Indoor Units -Ducted </w:t>
              </w:r>
            </w:ins>
          </w:p>
          <w:p w14:paraId="27E3F77E" w14:textId="77777777" w:rsidR="00C302D5" w:rsidRPr="005720D7" w:rsidRDefault="00C302D5" w:rsidP="00C9188F">
            <w:pPr>
              <w:keepNext/>
              <w:rPr>
                <w:ins w:id="890" w:author="Ferris, Todd@Energy" w:date="2018-11-16T13:55:00Z"/>
                <w:rFonts w:ascii="Calibri" w:hAnsi="Calibri"/>
                <w:sz w:val="18"/>
                <w:szCs w:val="18"/>
              </w:rPr>
            </w:pPr>
            <w:ins w:id="891" w:author="Ferris, Todd@Energy" w:date="2018-11-16T13:55:00Z">
              <w:r w:rsidRPr="005720D7">
                <w:rPr>
                  <w:rFonts w:ascii="Calibri" w:hAnsi="Calibri"/>
                  <w:sz w:val="18"/>
                  <w:szCs w:val="18"/>
                </w:rPr>
                <w:t>*VCHP Indoor Units-Ductless</w:t>
              </w:r>
            </w:ins>
          </w:p>
          <w:p w14:paraId="6F9A550B" w14:textId="77777777" w:rsidR="00C302D5" w:rsidRDefault="00C302D5" w:rsidP="00C9188F">
            <w:pPr>
              <w:keepNext/>
              <w:rPr>
                <w:ins w:id="892" w:author="Ferris, Todd@Energy" w:date="2018-11-16T14:05:00Z"/>
                <w:rFonts w:ascii="Calibri" w:hAnsi="Calibri"/>
                <w:sz w:val="18"/>
                <w:szCs w:val="18"/>
              </w:rPr>
            </w:pPr>
            <w:ins w:id="893" w:author="Ferris, Todd@Energy" w:date="2018-11-16T13:55:00Z">
              <w:r w:rsidRPr="005720D7">
                <w:rPr>
                  <w:rFonts w:ascii="Calibri" w:hAnsi="Calibri"/>
                  <w:sz w:val="18"/>
                  <w:szCs w:val="18"/>
                </w:rPr>
                <w:t>*VCHP Indoor Units -Ducted+Ductless</w:t>
              </w:r>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ins>
            <w:ins w:id="894" w:author="Ferris, Todd@Energy" w:date="2018-11-16T13:56:00Z">
              <w:r>
                <w:rPr>
                  <w:rFonts w:ascii="Calibri" w:hAnsi="Calibri"/>
                  <w:sz w:val="18"/>
                  <w:szCs w:val="18"/>
                </w:rPr>
                <w:t>”</w:t>
              </w:r>
            </w:ins>
            <w:ins w:id="895" w:author="Ferris, Todd@Energy" w:date="2018-11-16T13:59:00Z">
              <w:r>
                <w:rPr>
                  <w:rFonts w:ascii="Calibri" w:hAnsi="Calibri"/>
                  <w:sz w:val="18"/>
                  <w:szCs w:val="18"/>
                </w:rPr>
                <w:t xml:space="preserve"> </w:t>
              </w:r>
            </w:ins>
            <w:ins w:id="896" w:author="Ferris, Todd@Energy" w:date="2018-11-16T14:00:00Z">
              <w:r>
                <w:rPr>
                  <w:rFonts w:ascii="Calibri" w:hAnsi="Calibri"/>
                  <w:sz w:val="18"/>
                  <w:szCs w:val="18"/>
                </w:rPr>
                <w:t xml:space="preserve">(D07) = </w:t>
              </w:r>
              <w:r w:rsidRPr="009B2DDD">
                <w:rPr>
                  <w:rFonts w:ascii="Calibri" w:hAnsi="Calibri"/>
                  <w:sz w:val="18"/>
                  <w:szCs w:val="18"/>
                </w:rPr>
                <w:t>Multiple split Indoor Units combined Ducted and Ductless</w:t>
              </w:r>
            </w:ins>
            <w:ins w:id="897" w:author="Ferris, Todd@Energy" w:date="2018-11-16T14:01:00Z">
              <w:r>
                <w:rPr>
                  <w:rFonts w:ascii="Calibri" w:hAnsi="Calibri"/>
                  <w:sz w:val="18"/>
                  <w:szCs w:val="18"/>
                </w:rPr>
                <w:t xml:space="preserve"> </w:t>
              </w:r>
            </w:ins>
            <w:ins w:id="898" w:author="Ferris, Todd@Energy" w:date="2018-11-16T14:05:00Z">
              <w:r>
                <w:rPr>
                  <w:rFonts w:ascii="Calibri" w:hAnsi="Calibri"/>
                  <w:sz w:val="18"/>
                  <w:szCs w:val="18"/>
                </w:rPr>
                <w:t>then value equals N/A;</w:t>
              </w:r>
            </w:ins>
          </w:p>
          <w:p w14:paraId="0EBD70A6" w14:textId="77777777" w:rsidR="00C302D5" w:rsidRDefault="00C302D5" w:rsidP="00C9188F">
            <w:pPr>
              <w:keepNext/>
              <w:rPr>
                <w:ins w:id="899" w:author="Ferris, Todd@Energy" w:date="2018-11-16T13:01:00Z"/>
                <w:rFonts w:ascii="Calibri" w:hAnsi="Calibri"/>
                <w:sz w:val="18"/>
                <w:szCs w:val="18"/>
              </w:rPr>
            </w:pPr>
          </w:p>
          <w:p w14:paraId="14974847" w14:textId="77777777" w:rsidR="00C302D5" w:rsidRPr="006A3EEB" w:rsidRDefault="00C302D5" w:rsidP="00C9188F">
            <w:pPr>
              <w:keepNext/>
              <w:rPr>
                <w:ins w:id="900" w:author="Ferris, Todd@Energy" w:date="2018-11-15T10:53:00Z"/>
                <w:rFonts w:ascii="Calibri" w:hAnsi="Calibri"/>
                <w:sz w:val="18"/>
                <w:szCs w:val="18"/>
              </w:rPr>
            </w:pPr>
            <w:ins w:id="901" w:author="Ferris, Todd@Energy" w:date="2018-11-16T14:05:00Z">
              <w:r>
                <w:rPr>
                  <w:rFonts w:ascii="Calibri" w:hAnsi="Calibri"/>
                  <w:sz w:val="18"/>
                  <w:szCs w:val="18"/>
                </w:rPr>
                <w:t>Else user entry</w:t>
              </w:r>
            </w:ins>
            <w:ins w:id="902" w:author="Ferris, Todd@Energy" w:date="2018-11-15T11:05:00Z">
              <w:r>
                <w:rPr>
                  <w:rFonts w:ascii="Calibri" w:hAnsi="Calibri"/>
                  <w:sz w:val="18"/>
                  <w:szCs w:val="18"/>
                </w:rPr>
                <w:t>&gt;&gt;</w:t>
              </w:r>
            </w:ins>
          </w:p>
        </w:tc>
        <w:tc>
          <w:tcPr>
            <w:tcW w:w="1195" w:type="dxa"/>
            <w:tcMar>
              <w:left w:w="86" w:type="dxa"/>
              <w:right w:w="86" w:type="dxa"/>
            </w:tcMar>
            <w:vAlign w:val="center"/>
          </w:tcPr>
          <w:p w14:paraId="0ABC9992" w14:textId="77777777" w:rsidR="00C302D5" w:rsidRDefault="00C302D5" w:rsidP="00C9188F">
            <w:pPr>
              <w:keepNext/>
              <w:rPr>
                <w:ins w:id="903" w:author="Ferris, Todd@Energy" w:date="2018-11-16T14:06:00Z"/>
                <w:rFonts w:ascii="Calibri" w:hAnsi="Calibri"/>
                <w:sz w:val="18"/>
                <w:szCs w:val="18"/>
              </w:rPr>
            </w:pPr>
            <w:ins w:id="904" w:author="Ferris, Todd@Energy" w:date="2018-11-16T14:06:00Z">
              <w:r>
                <w:rPr>
                  <w:rFonts w:ascii="Calibri" w:hAnsi="Calibri"/>
                  <w:sz w:val="18"/>
                  <w:szCs w:val="18"/>
                </w:rPr>
                <w:t>&lt;&lt;If “</w:t>
              </w:r>
              <w:r w:rsidRPr="00DC0895">
                <w:rPr>
                  <w:rFonts w:ascii="Calibri" w:hAnsi="Calibri"/>
                  <w:sz w:val="18"/>
                  <w:szCs w:val="18"/>
                </w:rPr>
                <w:t xml:space="preserve">Inside Coil - Installed </w:t>
              </w:r>
            </w:ins>
            <w:ins w:id="905" w:author="Ferris, Todd@Energy" w:date="2018-11-16T15:40:00Z">
              <w:r w:rsidRPr="00DC0895">
                <w:rPr>
                  <w:rFonts w:ascii="Calibri" w:hAnsi="Calibri"/>
                  <w:sz w:val="18"/>
                  <w:szCs w:val="18"/>
                </w:rPr>
                <w:t>Model Number</w:t>
              </w:r>
            </w:ins>
            <w:ins w:id="906" w:author="Ferris, Todd@Energy" w:date="2018-11-16T14:06:00Z">
              <w:r>
                <w:rPr>
                  <w:rFonts w:ascii="Calibri" w:hAnsi="Calibri"/>
                  <w:sz w:val="18"/>
                  <w:szCs w:val="18"/>
                </w:rPr>
                <w:t>” (B0</w:t>
              </w:r>
            </w:ins>
            <w:ins w:id="907" w:author="Ferris, Todd@Energy" w:date="2018-11-16T15:39:00Z">
              <w:r>
                <w:rPr>
                  <w:rFonts w:ascii="Calibri" w:hAnsi="Calibri"/>
                  <w:sz w:val="18"/>
                  <w:szCs w:val="18"/>
                </w:rPr>
                <w:t>7</w:t>
              </w:r>
            </w:ins>
            <w:ins w:id="908" w:author="Ferris, Todd@Energy" w:date="2018-11-16T14:06:00Z">
              <w:r>
                <w:rPr>
                  <w:rFonts w:ascii="Calibri" w:hAnsi="Calibri"/>
                  <w:sz w:val="18"/>
                  <w:szCs w:val="18"/>
                </w:rPr>
                <w:t>) = N/A then auto fill with N/A;</w:t>
              </w:r>
            </w:ins>
          </w:p>
          <w:p w14:paraId="005C3E59" w14:textId="77777777" w:rsidR="00C302D5" w:rsidRDefault="00C302D5" w:rsidP="00C9188F">
            <w:pPr>
              <w:keepNext/>
              <w:rPr>
                <w:ins w:id="909" w:author="Ferris, Todd@Energy" w:date="2018-11-16T14:06:00Z"/>
                <w:rFonts w:ascii="Calibri" w:hAnsi="Calibri"/>
                <w:sz w:val="18"/>
                <w:szCs w:val="18"/>
              </w:rPr>
            </w:pPr>
          </w:p>
          <w:p w14:paraId="6DD09AAB" w14:textId="77777777" w:rsidR="00C302D5" w:rsidRDefault="00C302D5" w:rsidP="00C9188F">
            <w:pPr>
              <w:keepNext/>
              <w:jc w:val="center"/>
              <w:rPr>
                <w:ins w:id="910" w:author="Ferris, Todd@Energy" w:date="2018-11-16T14:06:00Z"/>
                <w:rFonts w:ascii="Calibri" w:hAnsi="Calibri"/>
                <w:sz w:val="18"/>
                <w:szCs w:val="18"/>
              </w:rPr>
            </w:pPr>
            <w:ins w:id="911" w:author="Ferris, Todd@Energy" w:date="2018-11-16T14:06:00Z">
              <w:r>
                <w:rPr>
                  <w:rFonts w:ascii="Calibri" w:hAnsi="Calibri"/>
                  <w:sz w:val="18"/>
                  <w:szCs w:val="18"/>
                </w:rPr>
                <w:t xml:space="preserve">Else if value in </w:t>
              </w:r>
              <w:r w:rsidRPr="00243E16">
                <w:rPr>
                  <w:rFonts w:ascii="Calibri" w:hAnsi="Calibri"/>
                  <w:sz w:val="18"/>
                  <w:szCs w:val="18"/>
                </w:rPr>
                <w:t>CF2R-MCH-</w:t>
              </w:r>
              <w:r>
                <w:rPr>
                  <w:rFonts w:ascii="Calibri" w:hAnsi="Calibri"/>
                  <w:sz w:val="18"/>
                  <w:szCs w:val="18"/>
                </w:rPr>
                <w:t>01 for “</w:t>
              </w:r>
              <w:r w:rsidRPr="00D55CAB">
                <w:rPr>
                  <w:rFonts w:ascii="Calibri" w:hAnsi="Calibri"/>
                  <w:sz w:val="18"/>
                  <w:szCs w:val="18"/>
                </w:rPr>
                <w:t>Heating</w:t>
              </w:r>
            </w:ins>
          </w:p>
          <w:p w14:paraId="76CA971E" w14:textId="77777777" w:rsidR="00C302D5" w:rsidRDefault="00C302D5" w:rsidP="00C9188F">
            <w:pPr>
              <w:keepNext/>
              <w:jc w:val="center"/>
              <w:rPr>
                <w:ins w:id="912" w:author="Ferris, Todd@Energy" w:date="2018-11-16T14:06:00Z"/>
                <w:rFonts w:ascii="Calibri" w:hAnsi="Calibri"/>
                <w:sz w:val="18"/>
                <w:szCs w:val="18"/>
              </w:rPr>
            </w:pPr>
            <w:ins w:id="913" w:author="Ferris, Todd@Energy" w:date="2018-11-16T14:06:00Z">
              <w:r w:rsidRPr="00D55CAB">
                <w:rPr>
                  <w:rFonts w:ascii="Calibri" w:hAnsi="Calibri"/>
                  <w:sz w:val="18"/>
                  <w:szCs w:val="18"/>
                </w:rPr>
                <w:t>System Type</w:t>
              </w:r>
              <w:r>
                <w:rPr>
                  <w:rFonts w:ascii="Calibri" w:hAnsi="Calibri"/>
                  <w:sz w:val="18"/>
                  <w:szCs w:val="18"/>
                </w:rPr>
                <w:t>” (D04) or “</w:t>
              </w:r>
              <w:r w:rsidRPr="00D55CAB">
                <w:rPr>
                  <w:rFonts w:ascii="Calibri" w:hAnsi="Calibri"/>
                  <w:sz w:val="18"/>
                  <w:szCs w:val="18"/>
                </w:rPr>
                <w:t>Cooling</w:t>
              </w:r>
            </w:ins>
          </w:p>
          <w:p w14:paraId="55145202" w14:textId="77777777" w:rsidR="00C302D5" w:rsidRPr="005720D7" w:rsidRDefault="00C302D5" w:rsidP="00C9188F">
            <w:pPr>
              <w:keepNext/>
              <w:rPr>
                <w:ins w:id="914" w:author="Ferris, Todd@Energy" w:date="2018-11-16T14:06:00Z"/>
                <w:rFonts w:ascii="Calibri" w:hAnsi="Calibri"/>
                <w:sz w:val="18"/>
                <w:szCs w:val="18"/>
              </w:rPr>
            </w:pPr>
            <w:ins w:id="915" w:author="Ferris, Todd@Energy" w:date="2018-11-16T14:06:00Z">
              <w:r w:rsidRPr="00D55CAB">
                <w:rPr>
                  <w:rFonts w:ascii="Calibri" w:hAnsi="Calibri"/>
                  <w:sz w:val="18"/>
                  <w:szCs w:val="18"/>
                </w:rPr>
                <w:t>System Type</w:t>
              </w:r>
              <w:r>
                <w:rPr>
                  <w:rFonts w:ascii="Calibri" w:hAnsi="Calibri"/>
                  <w:sz w:val="18"/>
                  <w:szCs w:val="18"/>
                </w:rPr>
                <w:t xml:space="preserve">” </w:t>
              </w:r>
              <w:r w:rsidRPr="005720D7">
                <w:rPr>
                  <w:rFonts w:ascii="Calibri" w:hAnsi="Calibri"/>
                  <w:sz w:val="18"/>
                  <w:szCs w:val="18"/>
                </w:rPr>
                <w:t xml:space="preserve">(D05) = *VCHP Indoor Units -Ducted </w:t>
              </w:r>
            </w:ins>
          </w:p>
          <w:p w14:paraId="079AF72A" w14:textId="77777777" w:rsidR="00C302D5" w:rsidRPr="005720D7" w:rsidRDefault="00C302D5" w:rsidP="00C9188F">
            <w:pPr>
              <w:keepNext/>
              <w:rPr>
                <w:ins w:id="916" w:author="Ferris, Todd@Energy" w:date="2018-11-16T14:06:00Z"/>
                <w:rFonts w:ascii="Calibri" w:hAnsi="Calibri"/>
                <w:sz w:val="18"/>
                <w:szCs w:val="18"/>
              </w:rPr>
            </w:pPr>
            <w:ins w:id="917" w:author="Ferris, Todd@Energy" w:date="2018-11-16T14:06:00Z">
              <w:r w:rsidRPr="005720D7">
                <w:rPr>
                  <w:rFonts w:ascii="Calibri" w:hAnsi="Calibri"/>
                  <w:sz w:val="18"/>
                  <w:szCs w:val="18"/>
                </w:rPr>
                <w:t>*VCHP Indoor Units-Ductless</w:t>
              </w:r>
            </w:ins>
          </w:p>
          <w:p w14:paraId="5F08B0F7" w14:textId="77777777" w:rsidR="00C302D5" w:rsidRDefault="00C302D5" w:rsidP="00C9188F">
            <w:pPr>
              <w:keepNext/>
              <w:rPr>
                <w:ins w:id="918" w:author="Ferris, Todd@Energy" w:date="2018-11-16T14:06:00Z"/>
                <w:rFonts w:ascii="Calibri" w:hAnsi="Calibri"/>
                <w:sz w:val="18"/>
                <w:szCs w:val="18"/>
              </w:rPr>
            </w:pPr>
            <w:ins w:id="919" w:author="Ferris, Todd@Energy" w:date="2018-11-16T14:06:00Z">
              <w:r w:rsidRPr="005720D7">
                <w:rPr>
                  <w:rFonts w:ascii="Calibri" w:hAnsi="Calibri"/>
                  <w:sz w:val="18"/>
                  <w:szCs w:val="18"/>
                </w:rPr>
                <w:t>*VCHP Indoor Units -Ducted+Ductless</w:t>
              </w:r>
              <w:r>
                <w:rPr>
                  <w:rFonts w:ascii="Calibri" w:hAnsi="Calibri"/>
                  <w:sz w:val="18"/>
                  <w:szCs w:val="18"/>
                </w:rPr>
                <w:t xml:space="preserve"> and if “</w:t>
              </w: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r>
                <w:rPr>
                  <w:rFonts w:ascii="Calibri" w:hAnsi="Calibri"/>
                  <w:sz w:val="18"/>
                  <w:szCs w:val="18"/>
                </w:rPr>
                <w:t xml:space="preserve">” (D07) = </w:t>
              </w:r>
              <w:r w:rsidRPr="009B2DDD">
                <w:rPr>
                  <w:rFonts w:ascii="Calibri" w:hAnsi="Calibri"/>
                  <w:sz w:val="18"/>
                  <w:szCs w:val="18"/>
                </w:rPr>
                <w:t>Multiple split Indoor Units combined Ducted and Ductless</w:t>
              </w:r>
              <w:r>
                <w:rPr>
                  <w:rFonts w:ascii="Calibri" w:hAnsi="Calibri"/>
                  <w:sz w:val="18"/>
                  <w:szCs w:val="18"/>
                </w:rPr>
                <w:t xml:space="preserve"> then value equals N/A;</w:t>
              </w:r>
            </w:ins>
          </w:p>
          <w:p w14:paraId="6B79E219" w14:textId="77777777" w:rsidR="00C302D5" w:rsidRDefault="00C302D5" w:rsidP="00C9188F">
            <w:pPr>
              <w:keepNext/>
              <w:rPr>
                <w:ins w:id="920" w:author="Ferris, Todd@Energy" w:date="2018-11-16T14:06:00Z"/>
                <w:rFonts w:ascii="Calibri" w:hAnsi="Calibri"/>
                <w:sz w:val="18"/>
                <w:szCs w:val="18"/>
              </w:rPr>
            </w:pPr>
          </w:p>
          <w:p w14:paraId="3DE3C847" w14:textId="77777777" w:rsidR="00C302D5" w:rsidRPr="006A3EEB" w:rsidRDefault="00C302D5" w:rsidP="00C9188F">
            <w:pPr>
              <w:keepNext/>
              <w:rPr>
                <w:ins w:id="921" w:author="Ferris, Todd@Energy" w:date="2018-11-15T10:53:00Z"/>
                <w:rFonts w:ascii="Calibri" w:hAnsi="Calibri"/>
                <w:sz w:val="18"/>
                <w:szCs w:val="18"/>
              </w:rPr>
            </w:pPr>
            <w:ins w:id="922" w:author="Ferris, Todd@Energy" w:date="2018-11-16T14:06:00Z">
              <w:r>
                <w:rPr>
                  <w:rFonts w:ascii="Calibri" w:hAnsi="Calibri"/>
                  <w:sz w:val="18"/>
                  <w:szCs w:val="18"/>
                </w:rPr>
                <w:t>Else user entry&gt;&gt;</w:t>
              </w:r>
            </w:ins>
          </w:p>
        </w:tc>
        <w:tc>
          <w:tcPr>
            <w:tcW w:w="1195" w:type="dxa"/>
            <w:vAlign w:val="center"/>
          </w:tcPr>
          <w:p w14:paraId="6687148C" w14:textId="1F143709" w:rsidR="00C302D5" w:rsidRDefault="00C302D5" w:rsidP="00C9188F">
            <w:pPr>
              <w:keepNext/>
              <w:rPr>
                <w:ins w:id="923" w:author="Ferris, Todd@Energy" w:date="2018-11-16T14:12:00Z"/>
                <w:rFonts w:ascii="Calibri" w:hAnsi="Calibri"/>
                <w:sz w:val="18"/>
                <w:szCs w:val="18"/>
              </w:rPr>
            </w:pPr>
            <w:ins w:id="924" w:author="Ferris, Todd@Energy" w:date="2018-11-15T11:08:00Z">
              <w:r>
                <w:rPr>
                  <w:rFonts w:ascii="Calibri" w:hAnsi="Calibri"/>
                  <w:sz w:val="18"/>
                  <w:szCs w:val="18"/>
                </w:rPr>
                <w:t>&lt;&lt;</w:t>
              </w:r>
            </w:ins>
            <w:ins w:id="925" w:author="Ferris, Todd@Energy" w:date="2018-11-16T14:10:00Z">
              <w:r>
                <w:rPr>
                  <w:rFonts w:ascii="Calibri" w:hAnsi="Calibri"/>
                  <w:sz w:val="18"/>
                  <w:szCs w:val="18"/>
                </w:rPr>
                <w:t>If “</w:t>
              </w:r>
              <w:r>
                <w:rPr>
                  <w:rFonts w:asciiTheme="minorHAnsi" w:hAnsiTheme="minorHAnsi"/>
                  <w:sz w:val="18"/>
                  <w:szCs w:val="18"/>
                </w:rPr>
                <w:t>Directory Used to Certify Product Performance” (A0</w:t>
              </w:r>
            </w:ins>
            <w:ins w:id="926" w:author="Smith, Alexis@Energy" w:date="2019-01-07T08:15:00Z">
              <w:r w:rsidR="005B2538">
                <w:rPr>
                  <w:rFonts w:asciiTheme="minorHAnsi" w:hAnsiTheme="minorHAnsi"/>
                  <w:sz w:val="18"/>
                  <w:szCs w:val="18"/>
                </w:rPr>
                <w:t>7</w:t>
              </w:r>
            </w:ins>
            <w:ins w:id="927" w:author="Ferris, Todd@Energy" w:date="2018-11-16T15:42:00Z">
              <w:del w:id="928" w:author="Smith, Alexis@Energy" w:date="2019-01-07T08:15:00Z">
                <w:r w:rsidDel="005B2538">
                  <w:rPr>
                    <w:rFonts w:asciiTheme="minorHAnsi" w:hAnsiTheme="minorHAnsi"/>
                    <w:sz w:val="18"/>
                    <w:szCs w:val="18"/>
                  </w:rPr>
                  <w:delText>6</w:delText>
                </w:r>
              </w:del>
            </w:ins>
            <w:ins w:id="929" w:author="Ferris, Todd@Energy" w:date="2018-11-16T14:10:00Z">
              <w:r>
                <w:rPr>
                  <w:rFonts w:asciiTheme="minorHAnsi" w:hAnsiTheme="minorHAnsi"/>
                  <w:sz w:val="18"/>
                  <w:szCs w:val="18"/>
                </w:rPr>
                <w:t xml:space="preserve">) </w:t>
              </w:r>
            </w:ins>
            <w:ins w:id="930" w:author="Ferris, Todd@Energy" w:date="2018-11-16T14:12:00Z">
              <w:r>
                <w:rPr>
                  <w:rFonts w:asciiTheme="minorHAnsi" w:hAnsiTheme="minorHAnsi"/>
                  <w:sz w:val="18"/>
                  <w:szCs w:val="18"/>
                </w:rPr>
                <w:t>= *</w:t>
              </w:r>
            </w:ins>
            <w:ins w:id="931" w:author="Ferris, Todd@Energy" w:date="2018-11-15T11:08:00Z">
              <w:r>
                <w:rPr>
                  <w:rFonts w:ascii="Calibri" w:hAnsi="Calibri"/>
                  <w:sz w:val="18"/>
                  <w:szCs w:val="18"/>
                </w:rPr>
                <w:t>CEC</w:t>
              </w:r>
            </w:ins>
          </w:p>
          <w:p w14:paraId="672C2702" w14:textId="77777777" w:rsidR="00C302D5" w:rsidRDefault="00C302D5" w:rsidP="00C9188F">
            <w:pPr>
              <w:keepNext/>
              <w:rPr>
                <w:ins w:id="932" w:author="Ferris, Todd@Energy" w:date="2018-11-16T14:13:00Z"/>
                <w:rFonts w:ascii="Calibri" w:hAnsi="Calibri"/>
                <w:sz w:val="18"/>
                <w:szCs w:val="18"/>
              </w:rPr>
            </w:pPr>
            <w:ins w:id="933" w:author="Ferris, Todd@Energy" w:date="2018-11-16T14:12:00Z">
              <w:r>
                <w:rPr>
                  <w:rFonts w:ascii="Calibri" w:hAnsi="Calibri"/>
                  <w:sz w:val="18"/>
                  <w:szCs w:val="18"/>
                </w:rPr>
                <w:t>*</w:t>
              </w:r>
            </w:ins>
            <w:ins w:id="934" w:author="Ferris, Todd@Energy" w:date="2018-11-15T11:08:00Z">
              <w:r>
                <w:rPr>
                  <w:rFonts w:ascii="Calibri" w:hAnsi="Calibri"/>
                  <w:sz w:val="18"/>
                  <w:szCs w:val="18"/>
                </w:rPr>
                <w:t>DOE,</w:t>
              </w:r>
            </w:ins>
            <w:ins w:id="935" w:author="Ferris, Todd@Energy" w:date="2018-11-16T14:13:00Z">
              <w:r>
                <w:rPr>
                  <w:rFonts w:ascii="Calibri" w:hAnsi="Calibri"/>
                  <w:sz w:val="18"/>
                  <w:szCs w:val="18"/>
                </w:rPr>
                <w:t xml:space="preserve"> then value equals N/A;</w:t>
              </w:r>
            </w:ins>
          </w:p>
          <w:p w14:paraId="23E16400" w14:textId="77777777" w:rsidR="00C302D5" w:rsidRDefault="00C302D5" w:rsidP="00C9188F">
            <w:pPr>
              <w:keepNext/>
              <w:rPr>
                <w:ins w:id="936" w:author="Ferris, Todd@Energy" w:date="2018-11-16T14:13:00Z"/>
                <w:rFonts w:ascii="Calibri" w:hAnsi="Calibri"/>
                <w:sz w:val="18"/>
                <w:szCs w:val="18"/>
              </w:rPr>
            </w:pPr>
          </w:p>
          <w:p w14:paraId="18C61989" w14:textId="77777777" w:rsidR="00C302D5" w:rsidRPr="006A3EEB" w:rsidRDefault="00C302D5" w:rsidP="00C9188F">
            <w:pPr>
              <w:keepNext/>
              <w:rPr>
                <w:ins w:id="937" w:author="Ferris, Todd@Energy" w:date="2018-11-15T10:53:00Z"/>
                <w:rFonts w:ascii="Calibri" w:hAnsi="Calibri"/>
                <w:sz w:val="18"/>
                <w:szCs w:val="18"/>
              </w:rPr>
            </w:pPr>
            <w:ins w:id="938" w:author="Ferris, Todd@Energy" w:date="2018-11-16T14:14:00Z">
              <w:r>
                <w:rPr>
                  <w:rFonts w:ascii="Calibri" w:hAnsi="Calibri"/>
                  <w:sz w:val="18"/>
                  <w:szCs w:val="18"/>
                </w:rPr>
                <w:t>Else user entry&gt;&gt;</w:t>
              </w:r>
            </w:ins>
          </w:p>
        </w:tc>
        <w:tc>
          <w:tcPr>
            <w:tcW w:w="1196" w:type="dxa"/>
            <w:vAlign w:val="center"/>
          </w:tcPr>
          <w:p w14:paraId="02CE65D4" w14:textId="55898088" w:rsidR="00C302D5" w:rsidRDefault="00C302D5" w:rsidP="00C9188F">
            <w:pPr>
              <w:keepNext/>
              <w:rPr>
                <w:ins w:id="939" w:author="Ferris, Todd@Energy" w:date="2018-11-16T14:14:00Z"/>
                <w:rFonts w:ascii="Calibri" w:hAnsi="Calibri"/>
                <w:sz w:val="18"/>
                <w:szCs w:val="18"/>
              </w:rPr>
            </w:pPr>
            <w:ins w:id="940" w:author="Ferris, Todd@Energy" w:date="2018-11-16T14:14:00Z">
              <w:r>
                <w:rPr>
                  <w:rFonts w:ascii="Calibri" w:hAnsi="Calibri"/>
                  <w:sz w:val="18"/>
                  <w:szCs w:val="18"/>
                </w:rPr>
                <w:t>&lt;&lt;If “</w:t>
              </w:r>
              <w:r>
                <w:rPr>
                  <w:rFonts w:asciiTheme="minorHAnsi" w:hAnsiTheme="minorHAnsi"/>
                  <w:sz w:val="18"/>
                  <w:szCs w:val="18"/>
                </w:rPr>
                <w:t>Directory Used to Certify Product Performance” (A0</w:t>
              </w:r>
            </w:ins>
            <w:ins w:id="941" w:author="Smith, Alexis@Energy" w:date="2019-01-07T08:15:00Z">
              <w:r w:rsidR="005B2538">
                <w:rPr>
                  <w:rFonts w:asciiTheme="minorHAnsi" w:hAnsiTheme="minorHAnsi"/>
                  <w:sz w:val="18"/>
                  <w:szCs w:val="18"/>
                </w:rPr>
                <w:t>7</w:t>
              </w:r>
            </w:ins>
            <w:ins w:id="942" w:author="Ferris, Todd@Energy" w:date="2018-11-16T15:42:00Z">
              <w:del w:id="943" w:author="Smith, Alexis@Energy" w:date="2019-01-07T08:15:00Z">
                <w:r w:rsidDel="005B2538">
                  <w:rPr>
                    <w:rFonts w:asciiTheme="minorHAnsi" w:hAnsiTheme="minorHAnsi"/>
                    <w:sz w:val="18"/>
                    <w:szCs w:val="18"/>
                  </w:rPr>
                  <w:delText>6</w:delText>
                </w:r>
              </w:del>
            </w:ins>
            <w:ins w:id="944" w:author="Ferris, Todd@Energy" w:date="2018-11-16T14:14:00Z">
              <w:r>
                <w:rPr>
                  <w:rFonts w:asciiTheme="minorHAnsi" w:hAnsiTheme="minorHAnsi"/>
                  <w:sz w:val="18"/>
                  <w:szCs w:val="18"/>
                </w:rPr>
                <w:t>) = *</w:t>
              </w:r>
              <w:r>
                <w:rPr>
                  <w:rFonts w:ascii="Calibri" w:hAnsi="Calibri"/>
                  <w:sz w:val="18"/>
                  <w:szCs w:val="18"/>
                </w:rPr>
                <w:t>CEC</w:t>
              </w:r>
            </w:ins>
          </w:p>
          <w:p w14:paraId="43252D50" w14:textId="77777777" w:rsidR="00C302D5" w:rsidRDefault="00C302D5" w:rsidP="00C9188F">
            <w:pPr>
              <w:keepNext/>
              <w:rPr>
                <w:ins w:id="945" w:author="Ferris, Todd@Energy" w:date="2018-11-16T14:14:00Z"/>
                <w:rFonts w:ascii="Calibri" w:hAnsi="Calibri"/>
                <w:sz w:val="18"/>
                <w:szCs w:val="18"/>
              </w:rPr>
            </w:pPr>
            <w:ins w:id="946" w:author="Ferris, Todd@Energy" w:date="2018-11-16T14:14:00Z">
              <w:r>
                <w:rPr>
                  <w:rFonts w:ascii="Calibri" w:hAnsi="Calibri"/>
                  <w:sz w:val="18"/>
                  <w:szCs w:val="18"/>
                </w:rPr>
                <w:t>*DOE, then value equals N/A;</w:t>
              </w:r>
            </w:ins>
          </w:p>
          <w:p w14:paraId="044831DB" w14:textId="77777777" w:rsidR="00C302D5" w:rsidRDefault="00C302D5" w:rsidP="00C9188F">
            <w:pPr>
              <w:keepNext/>
              <w:rPr>
                <w:ins w:id="947" w:author="Ferris, Todd@Energy" w:date="2018-11-16T14:14:00Z"/>
                <w:rFonts w:ascii="Calibri" w:hAnsi="Calibri"/>
                <w:sz w:val="18"/>
                <w:szCs w:val="18"/>
              </w:rPr>
            </w:pPr>
          </w:p>
          <w:p w14:paraId="60AD563B" w14:textId="77777777" w:rsidR="00C302D5" w:rsidRPr="006A3EEB" w:rsidRDefault="00C302D5" w:rsidP="00C9188F">
            <w:pPr>
              <w:keepNext/>
              <w:rPr>
                <w:ins w:id="948" w:author="Ferris, Todd@Energy" w:date="2018-11-15T10:53:00Z"/>
                <w:rFonts w:ascii="Calibri" w:hAnsi="Calibri"/>
                <w:sz w:val="18"/>
                <w:szCs w:val="18"/>
              </w:rPr>
            </w:pPr>
            <w:ins w:id="949" w:author="Ferris, Todd@Energy" w:date="2018-11-16T14:14:00Z">
              <w:r>
                <w:rPr>
                  <w:rFonts w:ascii="Calibri" w:hAnsi="Calibri"/>
                  <w:sz w:val="18"/>
                  <w:szCs w:val="18"/>
                </w:rPr>
                <w:t>Else user entry&gt;&gt;</w:t>
              </w:r>
            </w:ins>
          </w:p>
        </w:tc>
      </w:tr>
      <w:tr w:rsidR="00C302D5" w:rsidRPr="006A3EEB" w14:paraId="16D627F5" w14:textId="77777777" w:rsidTr="00C9188F">
        <w:trPr>
          <w:cantSplit/>
          <w:trHeight w:val="144"/>
          <w:ins w:id="950" w:author="Ferris, Todd@Energy" w:date="2018-11-15T10:53:00Z"/>
        </w:trPr>
        <w:tc>
          <w:tcPr>
            <w:tcW w:w="1210" w:type="dxa"/>
            <w:vAlign w:val="center"/>
          </w:tcPr>
          <w:p w14:paraId="3498C4D2" w14:textId="77777777" w:rsidR="00C302D5" w:rsidRPr="006A3EEB" w:rsidRDefault="00C302D5" w:rsidP="00C9188F">
            <w:pPr>
              <w:keepNext/>
              <w:rPr>
                <w:ins w:id="951" w:author="Ferris, Todd@Energy" w:date="2018-11-15T10:53:00Z"/>
                <w:rFonts w:ascii="Calibri" w:hAnsi="Calibri"/>
                <w:sz w:val="18"/>
                <w:szCs w:val="18"/>
              </w:rPr>
            </w:pPr>
          </w:p>
        </w:tc>
        <w:tc>
          <w:tcPr>
            <w:tcW w:w="1210" w:type="dxa"/>
            <w:vAlign w:val="center"/>
          </w:tcPr>
          <w:p w14:paraId="63C36934" w14:textId="77777777" w:rsidR="00C302D5" w:rsidRPr="006A3EEB" w:rsidRDefault="00C302D5" w:rsidP="00C9188F">
            <w:pPr>
              <w:keepNext/>
              <w:rPr>
                <w:ins w:id="952" w:author="Ferris, Todd@Energy" w:date="2018-11-15T10:53:00Z"/>
                <w:rFonts w:ascii="Calibri" w:hAnsi="Calibri"/>
                <w:sz w:val="18"/>
                <w:szCs w:val="18"/>
              </w:rPr>
            </w:pPr>
          </w:p>
        </w:tc>
        <w:tc>
          <w:tcPr>
            <w:tcW w:w="1210" w:type="dxa"/>
            <w:vAlign w:val="center"/>
          </w:tcPr>
          <w:p w14:paraId="5AA7E394" w14:textId="77777777" w:rsidR="00C302D5" w:rsidRPr="006A3EEB" w:rsidRDefault="00C302D5" w:rsidP="00C9188F">
            <w:pPr>
              <w:keepNext/>
              <w:rPr>
                <w:ins w:id="953" w:author="Ferris, Todd@Energy" w:date="2018-11-15T10:53:00Z"/>
                <w:rFonts w:ascii="Calibri" w:hAnsi="Calibri"/>
                <w:sz w:val="18"/>
                <w:szCs w:val="18"/>
              </w:rPr>
            </w:pPr>
          </w:p>
        </w:tc>
        <w:tc>
          <w:tcPr>
            <w:tcW w:w="1195" w:type="dxa"/>
            <w:vAlign w:val="center"/>
          </w:tcPr>
          <w:p w14:paraId="75D28FFC" w14:textId="77777777" w:rsidR="00C302D5" w:rsidRPr="006A3EEB" w:rsidRDefault="00C302D5" w:rsidP="00C9188F">
            <w:pPr>
              <w:keepNext/>
              <w:rPr>
                <w:ins w:id="954" w:author="Ferris, Todd@Energy" w:date="2018-11-15T10:53:00Z"/>
                <w:rFonts w:ascii="Calibri" w:hAnsi="Calibri"/>
                <w:sz w:val="18"/>
                <w:szCs w:val="18"/>
              </w:rPr>
            </w:pPr>
          </w:p>
        </w:tc>
        <w:tc>
          <w:tcPr>
            <w:tcW w:w="1195" w:type="dxa"/>
            <w:vAlign w:val="center"/>
          </w:tcPr>
          <w:p w14:paraId="29EAB3FB" w14:textId="77777777" w:rsidR="00C302D5" w:rsidRPr="006A3EEB" w:rsidRDefault="00C302D5" w:rsidP="00C9188F">
            <w:pPr>
              <w:keepNext/>
              <w:rPr>
                <w:ins w:id="955" w:author="Ferris, Todd@Energy" w:date="2018-11-15T10:53:00Z"/>
                <w:rFonts w:ascii="Calibri" w:hAnsi="Calibri"/>
                <w:sz w:val="18"/>
                <w:szCs w:val="18"/>
              </w:rPr>
            </w:pPr>
          </w:p>
        </w:tc>
        <w:tc>
          <w:tcPr>
            <w:tcW w:w="1195" w:type="dxa"/>
            <w:vAlign w:val="center"/>
          </w:tcPr>
          <w:p w14:paraId="2C075A5C" w14:textId="77777777" w:rsidR="00C302D5" w:rsidRPr="006A3EEB" w:rsidRDefault="00C302D5" w:rsidP="00C9188F">
            <w:pPr>
              <w:keepNext/>
              <w:rPr>
                <w:ins w:id="956" w:author="Ferris, Todd@Energy" w:date="2018-11-15T10:53:00Z"/>
                <w:rFonts w:ascii="Calibri" w:hAnsi="Calibri"/>
                <w:sz w:val="18"/>
                <w:szCs w:val="18"/>
              </w:rPr>
            </w:pPr>
          </w:p>
        </w:tc>
        <w:tc>
          <w:tcPr>
            <w:tcW w:w="1195" w:type="dxa"/>
            <w:vAlign w:val="center"/>
          </w:tcPr>
          <w:p w14:paraId="31223B69" w14:textId="77777777" w:rsidR="00C302D5" w:rsidRPr="006A3EEB" w:rsidRDefault="00C302D5" w:rsidP="00C9188F">
            <w:pPr>
              <w:keepNext/>
              <w:rPr>
                <w:ins w:id="957" w:author="Ferris, Todd@Energy" w:date="2018-11-15T10:53:00Z"/>
                <w:rFonts w:ascii="Calibri" w:hAnsi="Calibri"/>
                <w:sz w:val="18"/>
                <w:szCs w:val="18"/>
              </w:rPr>
            </w:pPr>
          </w:p>
        </w:tc>
        <w:tc>
          <w:tcPr>
            <w:tcW w:w="1195" w:type="dxa"/>
            <w:vAlign w:val="center"/>
          </w:tcPr>
          <w:p w14:paraId="094E09A2" w14:textId="77777777" w:rsidR="00C302D5" w:rsidRPr="006A3EEB" w:rsidRDefault="00C302D5" w:rsidP="00C9188F">
            <w:pPr>
              <w:keepNext/>
              <w:rPr>
                <w:ins w:id="958" w:author="Ferris, Todd@Energy" w:date="2018-11-15T10:53:00Z"/>
                <w:rFonts w:ascii="Calibri" w:hAnsi="Calibri"/>
                <w:sz w:val="18"/>
                <w:szCs w:val="18"/>
              </w:rPr>
            </w:pPr>
          </w:p>
        </w:tc>
        <w:tc>
          <w:tcPr>
            <w:tcW w:w="1196" w:type="dxa"/>
            <w:vAlign w:val="center"/>
          </w:tcPr>
          <w:p w14:paraId="11D44134" w14:textId="77777777" w:rsidR="00C302D5" w:rsidRPr="006A3EEB" w:rsidRDefault="00C302D5" w:rsidP="00C9188F">
            <w:pPr>
              <w:keepNext/>
              <w:rPr>
                <w:ins w:id="959" w:author="Ferris, Todd@Energy" w:date="2018-11-15T10:53:00Z"/>
                <w:rFonts w:ascii="Calibri" w:hAnsi="Calibri"/>
                <w:sz w:val="18"/>
                <w:szCs w:val="18"/>
              </w:rPr>
            </w:pPr>
          </w:p>
        </w:tc>
      </w:tr>
    </w:tbl>
    <w:p w14:paraId="2F79871A" w14:textId="3AEED227" w:rsidR="00B35868" w:rsidRDefault="00B35868">
      <w:pPr>
        <w:rPr>
          <w:rFonts w:ascii="Calibri" w:hAnsi="Calibri"/>
          <w:b/>
          <w:bCs/>
          <w:szCs w:val="18"/>
        </w:rPr>
      </w:pPr>
      <w:r>
        <w:rPr>
          <w:rFonts w:ascii="Calibri" w:hAnsi="Calibri"/>
          <w:b/>
          <w:bCs/>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15"/>
        <w:gridCol w:w="440"/>
        <w:gridCol w:w="3438"/>
        <w:gridCol w:w="442"/>
        <w:gridCol w:w="3455"/>
      </w:tblGrid>
      <w:tr w:rsidR="00AD0CC5" w:rsidRPr="00AD0CC5" w:rsidDel="00B35868" w14:paraId="3F896ACA" w14:textId="0FC16E1F" w:rsidTr="00AD0CC5">
        <w:trPr>
          <w:trHeight w:val="144"/>
          <w:del w:id="960" w:author="Ferris, Todd@Energy" w:date="2018-11-19T16:13:00Z"/>
        </w:trPr>
        <w:tc>
          <w:tcPr>
            <w:tcW w:w="5000" w:type="pct"/>
            <w:gridSpan w:val="5"/>
          </w:tcPr>
          <w:p w14:paraId="3F896AC8" w14:textId="3D2369B4" w:rsidR="00AD0CC5" w:rsidRPr="00AD0CC5" w:rsidDel="00B35868" w:rsidRDefault="00AD0CC5" w:rsidP="00AD0CC5">
            <w:pPr>
              <w:rPr>
                <w:del w:id="961" w:author="Ferris, Todd@Energy" w:date="2018-11-19T16:13:00Z"/>
                <w:rFonts w:ascii="Calibri" w:hAnsi="Calibri"/>
                <w:b/>
                <w:sz w:val="18"/>
                <w:szCs w:val="18"/>
              </w:rPr>
            </w:pPr>
            <w:del w:id="962" w:author="Ferris, Todd@Energy" w:date="2018-11-19T16:13:00Z">
              <w:r w:rsidRPr="00AD0CC5" w:rsidDel="00B35868">
                <w:rPr>
                  <w:rFonts w:ascii="Calibri" w:hAnsi="Calibri"/>
                  <w:b/>
                  <w:bCs/>
                  <w:sz w:val="18"/>
                  <w:szCs w:val="18"/>
                </w:rPr>
                <w:br w:type="page"/>
              </w:r>
              <w:r w:rsidRPr="00AD0CC5" w:rsidDel="00B35868">
                <w:rPr>
                  <w:rFonts w:ascii="Calibri" w:hAnsi="Calibri"/>
                  <w:b/>
                  <w:bCs/>
                  <w:sz w:val="18"/>
                  <w:szCs w:val="18"/>
                </w:rPr>
                <w:br w:type="page"/>
              </w:r>
              <w:r w:rsidRPr="00903938" w:rsidDel="00B35868">
                <w:rPr>
                  <w:rFonts w:ascii="Calibri" w:hAnsi="Calibri"/>
                  <w:b/>
                  <w:szCs w:val="18"/>
                </w:rPr>
                <w:delText>B. Rated Space Conditioning System Equipment Verification</w:delText>
              </w:r>
            </w:del>
          </w:p>
          <w:p w14:paraId="3F896AC9" w14:textId="5C504DB1" w:rsidR="00AD0CC5" w:rsidRPr="00AD0CC5" w:rsidDel="00B35868" w:rsidRDefault="00AD0CC5" w:rsidP="008E29E1">
            <w:pPr>
              <w:rPr>
                <w:del w:id="963" w:author="Ferris, Todd@Energy" w:date="2018-11-19T16:13:00Z"/>
                <w:rFonts w:ascii="Calibri" w:hAnsi="Calibri"/>
                <w:i/>
                <w:sz w:val="18"/>
                <w:szCs w:val="18"/>
              </w:rPr>
            </w:pPr>
            <w:del w:id="964" w:author="Ferris, Todd@Energy" w:date="2018-11-19T16:13:00Z">
              <w:r w:rsidRPr="00AD0CC5" w:rsidDel="00B35868">
                <w:rPr>
                  <w:rFonts w:ascii="Calibri" w:hAnsi="Calibri"/>
                  <w:i/>
                  <w:sz w:val="18"/>
                  <w:szCs w:val="18"/>
                </w:rPr>
                <w:delText xml:space="preserve">The data on nameplate of the installed component shall conform to the data for the component as shown </w:delText>
              </w:r>
              <w:r w:rsidR="008E29E1" w:rsidDel="00B35868">
                <w:rPr>
                  <w:rFonts w:ascii="Calibri" w:hAnsi="Calibri"/>
                  <w:i/>
                  <w:sz w:val="18"/>
                  <w:szCs w:val="18"/>
                </w:rPr>
                <w:delText xml:space="preserve">in the </w:delText>
              </w:r>
              <w:r w:rsidR="008E29E1" w:rsidRPr="008A484F" w:rsidDel="00B35868">
                <w:rPr>
                  <w:rFonts w:asciiTheme="minorHAnsi" w:hAnsiTheme="minorHAnsi"/>
                  <w:i/>
                  <w:sz w:val="18"/>
                  <w:szCs w:val="18"/>
                </w:rPr>
                <w:delText>Directory used to certify product performance</w:delText>
              </w:r>
              <w:r w:rsidRPr="00AD0CC5" w:rsidDel="00B35868">
                <w:rPr>
                  <w:rFonts w:ascii="Calibri" w:hAnsi="Calibri"/>
                  <w:i/>
                  <w:sz w:val="18"/>
                  <w:szCs w:val="18"/>
                </w:rPr>
                <w:delText>in order to demonstrate compliance.</w:delText>
              </w:r>
            </w:del>
          </w:p>
        </w:tc>
      </w:tr>
      <w:tr w:rsidR="0062201F" w:rsidRPr="00AD0CC5" w:rsidDel="00B35868" w14:paraId="3F896ACE" w14:textId="6C8B07E1" w:rsidTr="0062201F">
        <w:trPr>
          <w:trHeight w:val="144"/>
          <w:del w:id="965" w:author="Ferris, Todd@Energy" w:date="2018-11-19T16:13:00Z"/>
        </w:trPr>
        <w:tc>
          <w:tcPr>
            <w:tcW w:w="1397" w:type="pct"/>
          </w:tcPr>
          <w:p w14:paraId="3F896ACB" w14:textId="0AAA678B" w:rsidR="0062201F" w:rsidRPr="00AD0CC5" w:rsidDel="00B35868" w:rsidRDefault="0062201F" w:rsidP="00AD0CC5">
            <w:pPr>
              <w:ind w:hanging="18"/>
              <w:rPr>
                <w:del w:id="966" w:author="Ferris, Todd@Energy" w:date="2018-11-19T16:13:00Z"/>
                <w:rFonts w:ascii="Calibri" w:hAnsi="Calibri"/>
                <w:sz w:val="18"/>
                <w:szCs w:val="18"/>
              </w:rPr>
            </w:pPr>
          </w:p>
        </w:tc>
        <w:tc>
          <w:tcPr>
            <w:tcW w:w="204" w:type="pct"/>
          </w:tcPr>
          <w:p w14:paraId="7C4245FD" w14:textId="4652EF86" w:rsidR="0062201F" w:rsidRPr="00AD0CC5" w:rsidDel="00B35868" w:rsidRDefault="0062201F" w:rsidP="00903938">
            <w:pPr>
              <w:ind w:hanging="18"/>
              <w:rPr>
                <w:del w:id="967" w:author="Ferris, Todd@Energy" w:date="2018-11-19T16:13:00Z"/>
                <w:rFonts w:ascii="Calibri" w:hAnsi="Calibri"/>
                <w:sz w:val="18"/>
                <w:szCs w:val="18"/>
              </w:rPr>
            </w:pPr>
          </w:p>
        </w:tc>
        <w:tc>
          <w:tcPr>
            <w:tcW w:w="1593" w:type="pct"/>
          </w:tcPr>
          <w:p w14:paraId="3F896ACC" w14:textId="76BBD213" w:rsidR="0062201F" w:rsidRPr="00AD0CC5" w:rsidDel="00B35868" w:rsidRDefault="0062201F" w:rsidP="00903938">
            <w:pPr>
              <w:ind w:hanging="18"/>
              <w:rPr>
                <w:del w:id="968" w:author="Ferris, Todd@Energy" w:date="2018-11-19T16:13:00Z"/>
                <w:rFonts w:ascii="Calibri" w:hAnsi="Calibri"/>
                <w:sz w:val="18"/>
                <w:szCs w:val="18"/>
              </w:rPr>
            </w:pPr>
            <w:del w:id="969" w:author="Ferris, Todd@Energy" w:date="2018-11-19T16:13:00Z">
              <w:r w:rsidRPr="00AD0CC5" w:rsidDel="00B35868">
                <w:rPr>
                  <w:rFonts w:ascii="Calibri" w:hAnsi="Calibri"/>
                  <w:sz w:val="18"/>
                  <w:szCs w:val="18"/>
                </w:rPr>
                <w:delText xml:space="preserve">Data from Nameplate of Installed </w:delText>
              </w:r>
              <w:r w:rsidDel="00B35868">
                <w:rPr>
                  <w:rFonts w:ascii="Calibri" w:hAnsi="Calibri"/>
                  <w:sz w:val="18"/>
                  <w:szCs w:val="18"/>
                </w:rPr>
                <w:delText>S</w:delText>
              </w:r>
              <w:r w:rsidRPr="00AD0CC5" w:rsidDel="00B35868">
                <w:rPr>
                  <w:rFonts w:ascii="Calibri" w:hAnsi="Calibri"/>
                  <w:sz w:val="18"/>
                  <w:szCs w:val="18"/>
                </w:rPr>
                <w:delText xml:space="preserve">ystem </w:delText>
              </w:r>
              <w:r w:rsidDel="00B35868">
                <w:rPr>
                  <w:rFonts w:ascii="Calibri" w:hAnsi="Calibri"/>
                  <w:sz w:val="18"/>
                  <w:szCs w:val="18"/>
                </w:rPr>
                <w:delText>C</w:delText>
              </w:r>
              <w:r w:rsidRPr="00AD0CC5" w:rsidDel="00B35868">
                <w:rPr>
                  <w:rFonts w:ascii="Calibri" w:hAnsi="Calibri"/>
                  <w:sz w:val="18"/>
                  <w:szCs w:val="18"/>
                </w:rPr>
                <w:delText>omponent</w:delText>
              </w:r>
            </w:del>
          </w:p>
        </w:tc>
        <w:tc>
          <w:tcPr>
            <w:tcW w:w="205" w:type="pct"/>
          </w:tcPr>
          <w:p w14:paraId="5610CCEF" w14:textId="1E772069" w:rsidR="0062201F" w:rsidRPr="00903938" w:rsidDel="00B35868" w:rsidRDefault="0062201F" w:rsidP="00903938">
            <w:pPr>
              <w:rPr>
                <w:del w:id="970" w:author="Ferris, Todd@Energy" w:date="2018-11-19T16:13:00Z"/>
                <w:rFonts w:ascii="Calibri" w:hAnsi="Calibri"/>
                <w:sz w:val="18"/>
                <w:szCs w:val="18"/>
              </w:rPr>
            </w:pPr>
          </w:p>
        </w:tc>
        <w:tc>
          <w:tcPr>
            <w:tcW w:w="1601" w:type="pct"/>
          </w:tcPr>
          <w:p w14:paraId="3F896ACD" w14:textId="5B231936" w:rsidR="0062201F" w:rsidRPr="00903938" w:rsidDel="00B35868" w:rsidRDefault="0062201F" w:rsidP="0062201F">
            <w:pPr>
              <w:rPr>
                <w:del w:id="971" w:author="Ferris, Todd@Energy" w:date="2018-11-19T16:13:00Z"/>
                <w:rFonts w:ascii="Calibri" w:hAnsi="Calibri"/>
                <w:sz w:val="18"/>
                <w:szCs w:val="18"/>
              </w:rPr>
            </w:pPr>
            <w:del w:id="972" w:author="Ferris, Todd@Energy" w:date="2018-11-19T16:13:00Z">
              <w:r w:rsidRPr="00903938" w:rsidDel="00B35868">
                <w:rPr>
                  <w:rFonts w:ascii="Calibri" w:hAnsi="Calibri"/>
                  <w:sz w:val="18"/>
                  <w:szCs w:val="18"/>
                </w:rPr>
                <w:delText xml:space="preserve">Data from the </w:delText>
              </w:r>
              <w:r w:rsidRPr="00903938" w:rsidDel="00B35868">
                <w:rPr>
                  <w:rFonts w:asciiTheme="minorHAnsi" w:hAnsiTheme="minorHAnsi"/>
                  <w:sz w:val="18"/>
                  <w:szCs w:val="18"/>
                </w:rPr>
                <w:delText xml:space="preserve">Directory Used to Certify </w:delText>
              </w:r>
              <w:r w:rsidRPr="00903938" w:rsidDel="00B35868">
                <w:rPr>
                  <w:rFonts w:ascii="Calibri" w:hAnsi="Calibri"/>
                  <w:sz w:val="18"/>
                  <w:szCs w:val="18"/>
                </w:rPr>
                <w:delText xml:space="preserve">the </w:delText>
              </w:r>
              <w:r w:rsidDel="00B35868">
                <w:rPr>
                  <w:rFonts w:ascii="Calibri" w:hAnsi="Calibri"/>
                  <w:sz w:val="18"/>
                  <w:szCs w:val="18"/>
                </w:rPr>
                <w:delText>R</w:delText>
              </w:r>
              <w:r w:rsidRPr="00903938" w:rsidDel="00B35868">
                <w:rPr>
                  <w:rFonts w:ascii="Calibri" w:hAnsi="Calibri"/>
                  <w:sz w:val="18"/>
                  <w:szCs w:val="18"/>
                </w:rPr>
                <w:delText xml:space="preserve">ated </w:delText>
              </w:r>
              <w:r w:rsidDel="00B35868">
                <w:rPr>
                  <w:rFonts w:ascii="Calibri" w:hAnsi="Calibri"/>
                  <w:sz w:val="18"/>
                  <w:szCs w:val="18"/>
                </w:rPr>
                <w:delText>S</w:delText>
              </w:r>
              <w:r w:rsidRPr="00903938" w:rsidDel="00B35868">
                <w:rPr>
                  <w:rFonts w:ascii="Calibri" w:hAnsi="Calibri"/>
                  <w:sz w:val="18"/>
                  <w:szCs w:val="18"/>
                </w:rPr>
                <w:delText xml:space="preserve">ystem </w:delText>
              </w:r>
              <w:r w:rsidDel="00B35868">
                <w:rPr>
                  <w:rFonts w:ascii="Calibri" w:hAnsi="Calibri"/>
                  <w:sz w:val="18"/>
                  <w:szCs w:val="18"/>
                </w:rPr>
                <w:delText>C</w:delText>
              </w:r>
              <w:r w:rsidRPr="00903938" w:rsidDel="00B35868">
                <w:rPr>
                  <w:rFonts w:ascii="Calibri" w:hAnsi="Calibri"/>
                  <w:sz w:val="18"/>
                  <w:szCs w:val="18"/>
                </w:rPr>
                <w:delText>omponent</w:delText>
              </w:r>
            </w:del>
          </w:p>
        </w:tc>
      </w:tr>
      <w:tr w:rsidR="00AD0CC5" w:rsidRPr="00AD0CC5" w:rsidDel="00B35868" w14:paraId="3F896AD4" w14:textId="7A99D3F9" w:rsidTr="00AD0CC5">
        <w:trPr>
          <w:trHeight w:val="144"/>
          <w:del w:id="973" w:author="Ferris, Todd@Energy" w:date="2018-11-19T16:13:00Z"/>
        </w:trPr>
        <w:tc>
          <w:tcPr>
            <w:tcW w:w="1397" w:type="pct"/>
          </w:tcPr>
          <w:p w14:paraId="3F896ACF" w14:textId="2CBA25B8" w:rsidR="00AD0CC5" w:rsidRPr="00AD0CC5" w:rsidDel="00B35868" w:rsidRDefault="00AD0CC5" w:rsidP="00AD0CC5">
            <w:pPr>
              <w:ind w:hanging="18"/>
              <w:rPr>
                <w:del w:id="974" w:author="Ferris, Todd@Energy" w:date="2018-11-19T16:13:00Z"/>
                <w:rFonts w:ascii="Calibri" w:hAnsi="Calibri"/>
                <w:sz w:val="18"/>
                <w:szCs w:val="18"/>
              </w:rPr>
            </w:pPr>
            <w:del w:id="975" w:author="Ferris, Todd@Energy" w:date="2018-11-19T16:13:00Z">
              <w:r w:rsidRPr="00AD0CC5" w:rsidDel="00B35868">
                <w:rPr>
                  <w:rFonts w:ascii="Calibri" w:hAnsi="Calibri"/>
                  <w:sz w:val="18"/>
                  <w:szCs w:val="18"/>
                </w:rPr>
                <w:delText xml:space="preserve">Outdoor Condenser or Package Unit - Installed Manufacturer Name </w:delText>
              </w:r>
            </w:del>
          </w:p>
        </w:tc>
        <w:tc>
          <w:tcPr>
            <w:tcW w:w="204" w:type="pct"/>
            <w:vAlign w:val="center"/>
          </w:tcPr>
          <w:p w14:paraId="3F896AD0" w14:textId="7C45DBBB" w:rsidR="00AD0CC5" w:rsidRPr="00AD0CC5" w:rsidDel="00B35868" w:rsidRDefault="00AD0CC5" w:rsidP="00AD0CC5">
            <w:pPr>
              <w:ind w:hanging="18"/>
              <w:jc w:val="center"/>
              <w:rPr>
                <w:del w:id="976" w:author="Ferris, Todd@Energy" w:date="2018-11-19T16:13:00Z"/>
                <w:rFonts w:ascii="Calibri" w:hAnsi="Calibri"/>
                <w:sz w:val="18"/>
                <w:szCs w:val="18"/>
              </w:rPr>
            </w:pPr>
            <w:del w:id="977" w:author="Ferris, Todd@Energy" w:date="2018-11-19T16:13:00Z">
              <w:r w:rsidRPr="00AD0CC5" w:rsidDel="00B35868">
                <w:rPr>
                  <w:rFonts w:ascii="Calibri" w:hAnsi="Calibri"/>
                  <w:sz w:val="18"/>
                  <w:szCs w:val="18"/>
                </w:rPr>
                <w:delText>01</w:delText>
              </w:r>
            </w:del>
          </w:p>
        </w:tc>
        <w:tc>
          <w:tcPr>
            <w:tcW w:w="1593" w:type="pct"/>
          </w:tcPr>
          <w:p w14:paraId="3F896AD1" w14:textId="1F0B979C" w:rsidR="00AD0CC5" w:rsidRPr="00AD0CC5" w:rsidDel="00B35868" w:rsidRDefault="00AD0CC5" w:rsidP="00AD0CC5">
            <w:pPr>
              <w:ind w:hanging="18"/>
              <w:rPr>
                <w:del w:id="978" w:author="Ferris, Todd@Energy" w:date="2018-11-19T16:13:00Z"/>
                <w:rFonts w:ascii="Calibri" w:hAnsi="Calibri"/>
                <w:sz w:val="18"/>
                <w:szCs w:val="18"/>
              </w:rPr>
            </w:pPr>
            <w:del w:id="979" w:author="Ferris, Todd@Energy" w:date="2018-11-19T16:13:00Z">
              <w:r w:rsidRPr="00AD0CC5" w:rsidDel="00B35868">
                <w:rPr>
                  <w:rFonts w:ascii="Calibri" w:hAnsi="Calibri"/>
                  <w:sz w:val="18"/>
                  <w:szCs w:val="18"/>
                </w:rPr>
                <w:delText>&lt;&lt; auto filled text: referenced from CF2R-MCH-01&gt;&gt;</w:delText>
              </w:r>
            </w:del>
          </w:p>
        </w:tc>
        <w:tc>
          <w:tcPr>
            <w:tcW w:w="205" w:type="pct"/>
            <w:vAlign w:val="center"/>
          </w:tcPr>
          <w:p w14:paraId="3F896AD2" w14:textId="1AC40D1F" w:rsidR="00AD0CC5" w:rsidRPr="00AD0CC5" w:rsidDel="00B35868" w:rsidRDefault="00AD0CC5" w:rsidP="00AD0CC5">
            <w:pPr>
              <w:jc w:val="center"/>
              <w:rPr>
                <w:del w:id="980" w:author="Ferris, Todd@Energy" w:date="2018-11-19T16:13:00Z"/>
                <w:rFonts w:ascii="Calibri" w:hAnsi="Calibri"/>
                <w:sz w:val="18"/>
                <w:szCs w:val="18"/>
              </w:rPr>
            </w:pPr>
            <w:del w:id="981" w:author="Ferris, Todd@Energy" w:date="2018-11-19T16:13:00Z">
              <w:r w:rsidRPr="00AD0CC5" w:rsidDel="00B35868">
                <w:rPr>
                  <w:rFonts w:ascii="Calibri" w:hAnsi="Calibri"/>
                  <w:sz w:val="18"/>
                  <w:szCs w:val="18"/>
                </w:rPr>
                <w:delText>02</w:delText>
              </w:r>
            </w:del>
          </w:p>
        </w:tc>
        <w:tc>
          <w:tcPr>
            <w:tcW w:w="1601" w:type="pct"/>
          </w:tcPr>
          <w:p w14:paraId="3F896AD3" w14:textId="6E3822BE" w:rsidR="00AD0CC5" w:rsidRPr="00AD0CC5" w:rsidDel="00B35868" w:rsidRDefault="00AD0CC5" w:rsidP="00AD0CC5">
            <w:pPr>
              <w:rPr>
                <w:del w:id="982" w:author="Ferris, Todd@Energy" w:date="2018-11-19T16:13:00Z"/>
                <w:rFonts w:ascii="Calibri" w:hAnsi="Calibri"/>
                <w:sz w:val="18"/>
                <w:szCs w:val="18"/>
              </w:rPr>
            </w:pPr>
            <w:del w:id="983" w:author="Ferris, Todd@Energy" w:date="2018-11-19T16:13:00Z">
              <w:r w:rsidRPr="00AD0CC5" w:rsidDel="00B35868">
                <w:rPr>
                  <w:rFonts w:ascii="Calibri" w:hAnsi="Calibri"/>
                  <w:sz w:val="18"/>
                  <w:szCs w:val="18"/>
                </w:rPr>
                <w:delText>&lt;&lt;user entry&gt;&gt;</w:delText>
              </w:r>
            </w:del>
          </w:p>
        </w:tc>
      </w:tr>
      <w:tr w:rsidR="00AD0CC5" w:rsidRPr="00AD0CC5" w:rsidDel="00B35868" w14:paraId="3F896ADA" w14:textId="36BCB4EF" w:rsidTr="00AD0CC5">
        <w:trPr>
          <w:trHeight w:val="144"/>
          <w:del w:id="984" w:author="Ferris, Todd@Energy" w:date="2018-11-19T16:13:00Z"/>
        </w:trPr>
        <w:tc>
          <w:tcPr>
            <w:tcW w:w="1397" w:type="pct"/>
          </w:tcPr>
          <w:p w14:paraId="3F896AD5" w14:textId="7A65E885" w:rsidR="00AD0CC5" w:rsidRPr="00AD0CC5" w:rsidDel="00B35868" w:rsidRDefault="00AD0CC5" w:rsidP="00AD0CC5">
            <w:pPr>
              <w:ind w:hanging="18"/>
              <w:rPr>
                <w:del w:id="985" w:author="Ferris, Todd@Energy" w:date="2018-11-19T16:13:00Z"/>
                <w:rFonts w:ascii="Calibri" w:hAnsi="Calibri"/>
                <w:sz w:val="18"/>
                <w:szCs w:val="18"/>
              </w:rPr>
            </w:pPr>
            <w:del w:id="986" w:author="Ferris, Todd@Energy" w:date="2018-11-19T16:13:00Z">
              <w:r w:rsidRPr="00AD0CC5" w:rsidDel="00B35868">
                <w:rPr>
                  <w:rFonts w:ascii="Calibri" w:hAnsi="Calibri"/>
                  <w:sz w:val="18"/>
                  <w:szCs w:val="18"/>
                </w:rPr>
                <w:delText xml:space="preserve">Outdoor Condenser or Package Unit - Installed Model Number </w:delText>
              </w:r>
            </w:del>
          </w:p>
        </w:tc>
        <w:tc>
          <w:tcPr>
            <w:tcW w:w="204" w:type="pct"/>
            <w:vAlign w:val="center"/>
          </w:tcPr>
          <w:p w14:paraId="3F896AD6" w14:textId="32963A44" w:rsidR="00AD0CC5" w:rsidRPr="00AD0CC5" w:rsidDel="00B35868" w:rsidRDefault="00AD0CC5" w:rsidP="00AD0CC5">
            <w:pPr>
              <w:ind w:hanging="18"/>
              <w:jc w:val="center"/>
              <w:rPr>
                <w:del w:id="987" w:author="Ferris, Todd@Energy" w:date="2018-11-19T16:13:00Z"/>
                <w:rFonts w:ascii="Calibri" w:hAnsi="Calibri"/>
                <w:sz w:val="18"/>
                <w:szCs w:val="18"/>
              </w:rPr>
            </w:pPr>
            <w:del w:id="988" w:author="Ferris, Todd@Energy" w:date="2018-11-19T16:13:00Z">
              <w:r w:rsidRPr="00AD0CC5" w:rsidDel="00B35868">
                <w:rPr>
                  <w:rFonts w:ascii="Calibri" w:hAnsi="Calibri"/>
                  <w:sz w:val="18"/>
                  <w:szCs w:val="18"/>
                </w:rPr>
                <w:delText>03</w:delText>
              </w:r>
            </w:del>
          </w:p>
        </w:tc>
        <w:tc>
          <w:tcPr>
            <w:tcW w:w="1593" w:type="pct"/>
          </w:tcPr>
          <w:p w14:paraId="3F896AD7" w14:textId="48461799" w:rsidR="00AD0CC5" w:rsidRPr="00AD0CC5" w:rsidDel="00B35868" w:rsidRDefault="00AD0CC5" w:rsidP="00AD0CC5">
            <w:pPr>
              <w:ind w:hanging="18"/>
              <w:rPr>
                <w:del w:id="989" w:author="Ferris, Todd@Energy" w:date="2018-11-19T16:13:00Z"/>
                <w:rFonts w:ascii="Calibri" w:hAnsi="Calibri"/>
                <w:sz w:val="18"/>
                <w:szCs w:val="18"/>
              </w:rPr>
            </w:pPr>
            <w:del w:id="990"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D8" w14:textId="44041AB4" w:rsidR="00AD0CC5" w:rsidRPr="00AD0CC5" w:rsidDel="00B35868" w:rsidRDefault="00AD0CC5" w:rsidP="00AD0CC5">
            <w:pPr>
              <w:jc w:val="center"/>
              <w:rPr>
                <w:del w:id="991" w:author="Ferris, Todd@Energy" w:date="2018-11-19T16:13:00Z"/>
                <w:rFonts w:ascii="Calibri" w:hAnsi="Calibri"/>
                <w:sz w:val="18"/>
                <w:szCs w:val="18"/>
              </w:rPr>
            </w:pPr>
            <w:del w:id="992" w:author="Ferris, Todd@Energy" w:date="2018-11-19T16:13:00Z">
              <w:r w:rsidRPr="00AD0CC5" w:rsidDel="00B35868">
                <w:rPr>
                  <w:rFonts w:ascii="Calibri" w:hAnsi="Calibri"/>
                  <w:sz w:val="18"/>
                  <w:szCs w:val="18"/>
                </w:rPr>
                <w:delText>04</w:delText>
              </w:r>
            </w:del>
          </w:p>
        </w:tc>
        <w:tc>
          <w:tcPr>
            <w:tcW w:w="1601" w:type="pct"/>
          </w:tcPr>
          <w:p w14:paraId="3F896AD9" w14:textId="6C814839" w:rsidR="00AD0CC5" w:rsidRPr="00AD0CC5" w:rsidDel="00B35868" w:rsidRDefault="00AD0CC5" w:rsidP="00AD0CC5">
            <w:pPr>
              <w:rPr>
                <w:del w:id="993" w:author="Ferris, Todd@Energy" w:date="2018-11-19T16:13:00Z"/>
                <w:rFonts w:ascii="Calibri" w:hAnsi="Calibri"/>
                <w:sz w:val="18"/>
                <w:szCs w:val="18"/>
              </w:rPr>
            </w:pPr>
            <w:del w:id="994" w:author="Ferris, Todd@Energy" w:date="2018-11-19T16:13:00Z">
              <w:r w:rsidRPr="00AD0CC5" w:rsidDel="00B35868">
                <w:rPr>
                  <w:rFonts w:ascii="Calibri" w:hAnsi="Calibri"/>
                  <w:sz w:val="18"/>
                  <w:szCs w:val="18"/>
                </w:rPr>
                <w:delText>&lt;&lt;user entry&gt;&gt;</w:delText>
              </w:r>
            </w:del>
          </w:p>
        </w:tc>
      </w:tr>
      <w:tr w:rsidR="00AD0CC5" w:rsidRPr="00AD0CC5" w:rsidDel="00B35868" w14:paraId="3F896AE0" w14:textId="68BFC41F" w:rsidTr="00AD0CC5">
        <w:trPr>
          <w:trHeight w:val="144"/>
          <w:del w:id="995" w:author="Ferris, Todd@Energy" w:date="2018-11-19T16:13:00Z"/>
        </w:trPr>
        <w:tc>
          <w:tcPr>
            <w:tcW w:w="1397" w:type="pct"/>
          </w:tcPr>
          <w:p w14:paraId="3F896ADB" w14:textId="007602FB" w:rsidR="00AD0CC5" w:rsidRPr="00AD0CC5" w:rsidDel="00B35868" w:rsidRDefault="00AD0CC5" w:rsidP="00AD0CC5">
            <w:pPr>
              <w:ind w:hanging="18"/>
              <w:rPr>
                <w:del w:id="996" w:author="Ferris, Todd@Energy" w:date="2018-11-19T16:13:00Z"/>
                <w:rFonts w:ascii="Calibri" w:hAnsi="Calibri"/>
                <w:sz w:val="18"/>
                <w:szCs w:val="18"/>
              </w:rPr>
            </w:pPr>
            <w:del w:id="997" w:author="Ferris, Todd@Energy" w:date="2018-11-19T16:13:00Z">
              <w:r w:rsidRPr="00AD0CC5" w:rsidDel="00B35868">
                <w:rPr>
                  <w:rFonts w:ascii="Calibri" w:hAnsi="Calibri"/>
                  <w:sz w:val="18"/>
                  <w:szCs w:val="18"/>
                </w:rPr>
                <w:delText>Inside Coil - Installed Manufacturer Name</w:delText>
              </w:r>
            </w:del>
          </w:p>
        </w:tc>
        <w:tc>
          <w:tcPr>
            <w:tcW w:w="204" w:type="pct"/>
            <w:vAlign w:val="center"/>
          </w:tcPr>
          <w:p w14:paraId="3F896ADC" w14:textId="4A5CF59B" w:rsidR="00AD0CC5" w:rsidRPr="00AD0CC5" w:rsidDel="00B35868" w:rsidRDefault="00AD0CC5" w:rsidP="00AD0CC5">
            <w:pPr>
              <w:ind w:hanging="18"/>
              <w:jc w:val="center"/>
              <w:rPr>
                <w:del w:id="998" w:author="Ferris, Todd@Energy" w:date="2018-11-19T16:13:00Z"/>
                <w:rFonts w:ascii="Calibri" w:hAnsi="Calibri"/>
                <w:sz w:val="18"/>
                <w:szCs w:val="18"/>
              </w:rPr>
            </w:pPr>
            <w:del w:id="999" w:author="Ferris, Todd@Energy" w:date="2018-11-19T16:13:00Z">
              <w:r w:rsidRPr="00AD0CC5" w:rsidDel="00B35868">
                <w:rPr>
                  <w:rFonts w:ascii="Calibri" w:hAnsi="Calibri"/>
                  <w:sz w:val="18"/>
                  <w:szCs w:val="18"/>
                </w:rPr>
                <w:delText>05</w:delText>
              </w:r>
            </w:del>
          </w:p>
        </w:tc>
        <w:tc>
          <w:tcPr>
            <w:tcW w:w="1593" w:type="pct"/>
          </w:tcPr>
          <w:p w14:paraId="3F896ADD" w14:textId="6B470B68" w:rsidR="00AD0CC5" w:rsidRPr="00AD0CC5" w:rsidDel="00B35868" w:rsidRDefault="00AD0CC5" w:rsidP="00AD0CC5">
            <w:pPr>
              <w:ind w:hanging="18"/>
              <w:rPr>
                <w:del w:id="1000" w:author="Ferris, Todd@Energy" w:date="2018-11-19T16:13:00Z"/>
                <w:rFonts w:ascii="Calibri" w:hAnsi="Calibri"/>
                <w:sz w:val="18"/>
                <w:szCs w:val="18"/>
              </w:rPr>
            </w:pPr>
            <w:del w:id="1001"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DE" w14:textId="1F8D80C1" w:rsidR="00AD0CC5" w:rsidRPr="00AD0CC5" w:rsidDel="00B35868" w:rsidRDefault="00AD0CC5" w:rsidP="00AD0CC5">
            <w:pPr>
              <w:jc w:val="center"/>
              <w:rPr>
                <w:del w:id="1002" w:author="Ferris, Todd@Energy" w:date="2018-11-19T16:13:00Z"/>
                <w:rFonts w:ascii="Calibri" w:hAnsi="Calibri"/>
                <w:sz w:val="18"/>
                <w:szCs w:val="18"/>
              </w:rPr>
            </w:pPr>
            <w:del w:id="1003" w:author="Ferris, Todd@Energy" w:date="2018-11-19T16:13:00Z">
              <w:r w:rsidRPr="00AD0CC5" w:rsidDel="00B35868">
                <w:rPr>
                  <w:rFonts w:ascii="Calibri" w:hAnsi="Calibri"/>
                  <w:sz w:val="18"/>
                  <w:szCs w:val="18"/>
                </w:rPr>
                <w:delText>06</w:delText>
              </w:r>
            </w:del>
          </w:p>
        </w:tc>
        <w:tc>
          <w:tcPr>
            <w:tcW w:w="1601" w:type="pct"/>
          </w:tcPr>
          <w:p w14:paraId="3F896ADF" w14:textId="12913C37" w:rsidR="00AD0CC5" w:rsidRPr="00AD0CC5" w:rsidDel="00B35868" w:rsidRDefault="00AD0CC5" w:rsidP="00AD0CC5">
            <w:pPr>
              <w:rPr>
                <w:del w:id="1004" w:author="Ferris, Todd@Energy" w:date="2018-11-19T16:13:00Z"/>
                <w:rFonts w:ascii="Calibri" w:hAnsi="Calibri"/>
                <w:sz w:val="18"/>
                <w:szCs w:val="18"/>
              </w:rPr>
            </w:pPr>
            <w:del w:id="1005" w:author="Ferris, Todd@Energy" w:date="2018-11-19T16:13:00Z">
              <w:r w:rsidRPr="00AD0CC5" w:rsidDel="00B35868">
                <w:rPr>
                  <w:rFonts w:ascii="Calibri" w:hAnsi="Calibri"/>
                  <w:sz w:val="18"/>
                  <w:szCs w:val="18"/>
                </w:rPr>
                <w:delText>&lt;&lt;user entry, allow N/A entry if package unit or fan coil&gt;&gt;</w:delText>
              </w:r>
            </w:del>
          </w:p>
        </w:tc>
      </w:tr>
      <w:tr w:rsidR="00AD0CC5" w:rsidRPr="00AD0CC5" w:rsidDel="00B35868" w14:paraId="3F896AE6" w14:textId="247B667F" w:rsidTr="00AD0CC5">
        <w:trPr>
          <w:trHeight w:val="144"/>
          <w:del w:id="1006" w:author="Ferris, Todd@Energy" w:date="2018-11-19T16:13:00Z"/>
        </w:trPr>
        <w:tc>
          <w:tcPr>
            <w:tcW w:w="1397" w:type="pct"/>
          </w:tcPr>
          <w:p w14:paraId="3F896AE1" w14:textId="1FD3D7AB" w:rsidR="00AD0CC5" w:rsidRPr="00AD0CC5" w:rsidDel="00B35868" w:rsidRDefault="00AD0CC5" w:rsidP="00AD0CC5">
            <w:pPr>
              <w:ind w:hanging="18"/>
              <w:rPr>
                <w:del w:id="1007" w:author="Ferris, Todd@Energy" w:date="2018-11-19T16:13:00Z"/>
                <w:rFonts w:ascii="Calibri" w:hAnsi="Calibri"/>
                <w:sz w:val="18"/>
                <w:szCs w:val="18"/>
              </w:rPr>
            </w:pPr>
            <w:del w:id="1008" w:author="Ferris, Todd@Energy" w:date="2018-11-19T16:13:00Z">
              <w:r w:rsidRPr="00AD0CC5" w:rsidDel="00B35868">
                <w:rPr>
                  <w:rFonts w:ascii="Calibri" w:hAnsi="Calibri"/>
                  <w:sz w:val="18"/>
                  <w:szCs w:val="18"/>
                </w:rPr>
                <w:delText xml:space="preserve">Inside Coil - Installed Model Number </w:delText>
              </w:r>
            </w:del>
          </w:p>
        </w:tc>
        <w:tc>
          <w:tcPr>
            <w:tcW w:w="204" w:type="pct"/>
            <w:vAlign w:val="center"/>
          </w:tcPr>
          <w:p w14:paraId="3F896AE2" w14:textId="1D057F02" w:rsidR="00AD0CC5" w:rsidRPr="00AD0CC5" w:rsidDel="00B35868" w:rsidRDefault="00AD0CC5" w:rsidP="00AD0CC5">
            <w:pPr>
              <w:ind w:hanging="18"/>
              <w:jc w:val="center"/>
              <w:rPr>
                <w:del w:id="1009" w:author="Ferris, Todd@Energy" w:date="2018-11-19T16:13:00Z"/>
                <w:rFonts w:ascii="Calibri" w:hAnsi="Calibri"/>
                <w:sz w:val="18"/>
                <w:szCs w:val="18"/>
              </w:rPr>
            </w:pPr>
            <w:del w:id="1010" w:author="Ferris, Todd@Energy" w:date="2018-11-19T16:13:00Z">
              <w:r w:rsidRPr="00AD0CC5" w:rsidDel="00B35868">
                <w:rPr>
                  <w:rFonts w:ascii="Calibri" w:hAnsi="Calibri"/>
                  <w:sz w:val="18"/>
                  <w:szCs w:val="18"/>
                </w:rPr>
                <w:delText>07</w:delText>
              </w:r>
            </w:del>
          </w:p>
        </w:tc>
        <w:tc>
          <w:tcPr>
            <w:tcW w:w="1593" w:type="pct"/>
          </w:tcPr>
          <w:p w14:paraId="3F896AE3" w14:textId="76E638EE" w:rsidR="00AD0CC5" w:rsidRPr="00AD0CC5" w:rsidDel="00B35868" w:rsidRDefault="00AD0CC5" w:rsidP="00AD0CC5">
            <w:pPr>
              <w:ind w:hanging="18"/>
              <w:rPr>
                <w:del w:id="1011" w:author="Ferris, Todd@Energy" w:date="2018-11-19T16:13:00Z"/>
                <w:rFonts w:ascii="Calibri" w:hAnsi="Calibri"/>
                <w:sz w:val="18"/>
                <w:szCs w:val="18"/>
              </w:rPr>
            </w:pPr>
            <w:del w:id="1012"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E4" w14:textId="7922EE0E" w:rsidR="00AD0CC5" w:rsidRPr="00AD0CC5" w:rsidDel="00B35868" w:rsidRDefault="00AD0CC5" w:rsidP="00AD0CC5">
            <w:pPr>
              <w:jc w:val="center"/>
              <w:rPr>
                <w:del w:id="1013" w:author="Ferris, Todd@Energy" w:date="2018-11-19T16:13:00Z"/>
                <w:rFonts w:ascii="Calibri" w:hAnsi="Calibri"/>
                <w:sz w:val="18"/>
                <w:szCs w:val="18"/>
              </w:rPr>
            </w:pPr>
            <w:del w:id="1014" w:author="Ferris, Todd@Energy" w:date="2018-11-19T16:13:00Z">
              <w:r w:rsidRPr="00AD0CC5" w:rsidDel="00B35868">
                <w:rPr>
                  <w:rFonts w:ascii="Calibri" w:hAnsi="Calibri"/>
                  <w:sz w:val="18"/>
                  <w:szCs w:val="18"/>
                </w:rPr>
                <w:delText>08</w:delText>
              </w:r>
            </w:del>
          </w:p>
        </w:tc>
        <w:tc>
          <w:tcPr>
            <w:tcW w:w="1601" w:type="pct"/>
          </w:tcPr>
          <w:p w14:paraId="3F896AE5" w14:textId="4C1388FE" w:rsidR="00AD0CC5" w:rsidRPr="00AD0CC5" w:rsidDel="00B35868" w:rsidRDefault="00AD0CC5" w:rsidP="00AD0CC5">
            <w:pPr>
              <w:rPr>
                <w:del w:id="1015" w:author="Ferris, Todd@Energy" w:date="2018-11-19T16:13:00Z"/>
                <w:rFonts w:ascii="Calibri" w:hAnsi="Calibri"/>
                <w:sz w:val="18"/>
                <w:szCs w:val="18"/>
              </w:rPr>
            </w:pPr>
            <w:del w:id="1016" w:author="Ferris, Todd@Energy" w:date="2018-11-19T16:13:00Z">
              <w:r w:rsidRPr="00AD0CC5" w:rsidDel="00B35868">
                <w:rPr>
                  <w:rFonts w:ascii="Calibri" w:hAnsi="Calibri"/>
                  <w:sz w:val="18"/>
                  <w:szCs w:val="18"/>
                </w:rPr>
                <w:delText>&lt;&lt;user entry, allow N/A entry if package unit or fan coil&gt;&gt;</w:delText>
              </w:r>
            </w:del>
          </w:p>
        </w:tc>
      </w:tr>
      <w:tr w:rsidR="00AD0CC5" w:rsidRPr="00AD0CC5" w:rsidDel="00B35868" w14:paraId="3F896AEC" w14:textId="79B5A6F5" w:rsidTr="00AD0CC5">
        <w:trPr>
          <w:trHeight w:val="144"/>
          <w:del w:id="1017" w:author="Ferris, Todd@Energy" w:date="2018-11-19T16:13:00Z"/>
        </w:trPr>
        <w:tc>
          <w:tcPr>
            <w:tcW w:w="1397" w:type="pct"/>
          </w:tcPr>
          <w:p w14:paraId="3F896AE7" w14:textId="2D17D108" w:rsidR="00AD0CC5" w:rsidRPr="00AD0CC5" w:rsidDel="00B35868" w:rsidRDefault="00AD0CC5" w:rsidP="00AD0CC5">
            <w:pPr>
              <w:ind w:hanging="18"/>
              <w:rPr>
                <w:del w:id="1018" w:author="Ferris, Todd@Energy" w:date="2018-11-19T16:13:00Z"/>
                <w:rFonts w:ascii="Calibri" w:hAnsi="Calibri"/>
                <w:sz w:val="18"/>
                <w:szCs w:val="18"/>
              </w:rPr>
            </w:pPr>
            <w:del w:id="1019" w:author="Ferris, Todd@Energy" w:date="2018-11-19T16:13:00Z">
              <w:r w:rsidRPr="00AD0CC5" w:rsidDel="00B35868">
                <w:rPr>
                  <w:rFonts w:ascii="Calibri" w:hAnsi="Calibri"/>
                  <w:sz w:val="18"/>
                  <w:szCs w:val="18"/>
                </w:rPr>
                <w:delText>Air Handler/Furnace - Installed Manufacturer Name</w:delText>
              </w:r>
            </w:del>
          </w:p>
        </w:tc>
        <w:tc>
          <w:tcPr>
            <w:tcW w:w="204" w:type="pct"/>
            <w:vAlign w:val="center"/>
          </w:tcPr>
          <w:p w14:paraId="3F896AE8" w14:textId="05BAF0E8" w:rsidR="00AD0CC5" w:rsidRPr="00AD0CC5" w:rsidDel="00B35868" w:rsidRDefault="00AD0CC5" w:rsidP="00AD0CC5">
            <w:pPr>
              <w:ind w:hanging="18"/>
              <w:jc w:val="center"/>
              <w:rPr>
                <w:del w:id="1020" w:author="Ferris, Todd@Energy" w:date="2018-11-19T16:13:00Z"/>
                <w:rFonts w:ascii="Calibri" w:hAnsi="Calibri"/>
                <w:sz w:val="18"/>
                <w:szCs w:val="18"/>
              </w:rPr>
            </w:pPr>
            <w:del w:id="1021" w:author="Ferris, Todd@Energy" w:date="2018-11-19T16:13:00Z">
              <w:r w:rsidRPr="00AD0CC5" w:rsidDel="00B35868">
                <w:rPr>
                  <w:rFonts w:ascii="Calibri" w:hAnsi="Calibri"/>
                  <w:sz w:val="18"/>
                  <w:szCs w:val="18"/>
                </w:rPr>
                <w:delText>09</w:delText>
              </w:r>
            </w:del>
          </w:p>
        </w:tc>
        <w:tc>
          <w:tcPr>
            <w:tcW w:w="1593" w:type="pct"/>
          </w:tcPr>
          <w:p w14:paraId="3F896AE9" w14:textId="6FB8B551" w:rsidR="00AD0CC5" w:rsidRPr="00AD0CC5" w:rsidDel="00B35868" w:rsidRDefault="00AD0CC5" w:rsidP="00AD0CC5">
            <w:pPr>
              <w:ind w:hanging="18"/>
              <w:rPr>
                <w:del w:id="1022" w:author="Ferris, Todd@Energy" w:date="2018-11-19T16:13:00Z"/>
                <w:rFonts w:ascii="Calibri" w:hAnsi="Calibri"/>
                <w:sz w:val="18"/>
                <w:szCs w:val="18"/>
              </w:rPr>
            </w:pPr>
            <w:del w:id="1023"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EA" w14:textId="1C10D7BE" w:rsidR="00AD0CC5" w:rsidRPr="00AD0CC5" w:rsidDel="00B35868" w:rsidRDefault="00AD0CC5" w:rsidP="00AD0CC5">
            <w:pPr>
              <w:jc w:val="center"/>
              <w:rPr>
                <w:del w:id="1024" w:author="Ferris, Todd@Energy" w:date="2018-11-19T16:13:00Z"/>
                <w:rFonts w:ascii="Calibri" w:hAnsi="Calibri"/>
                <w:sz w:val="18"/>
                <w:szCs w:val="18"/>
              </w:rPr>
            </w:pPr>
            <w:del w:id="1025" w:author="Ferris, Todd@Energy" w:date="2018-11-19T16:13:00Z">
              <w:r w:rsidRPr="00AD0CC5" w:rsidDel="00B35868">
                <w:rPr>
                  <w:rFonts w:ascii="Calibri" w:hAnsi="Calibri"/>
                  <w:sz w:val="18"/>
                  <w:szCs w:val="18"/>
                </w:rPr>
                <w:delText>10</w:delText>
              </w:r>
            </w:del>
          </w:p>
        </w:tc>
        <w:tc>
          <w:tcPr>
            <w:tcW w:w="1601" w:type="pct"/>
          </w:tcPr>
          <w:p w14:paraId="3F896AEB" w14:textId="4D315C7B" w:rsidR="00AD0CC5" w:rsidRPr="00AD0CC5" w:rsidDel="00B35868" w:rsidRDefault="00AD0CC5" w:rsidP="0020590D">
            <w:pPr>
              <w:rPr>
                <w:del w:id="1026" w:author="Ferris, Todd@Energy" w:date="2018-11-19T16:13:00Z"/>
                <w:rFonts w:ascii="Calibri" w:hAnsi="Calibri"/>
                <w:sz w:val="18"/>
                <w:szCs w:val="18"/>
              </w:rPr>
            </w:pPr>
            <w:del w:id="1027" w:author="Ferris, Todd@Energy" w:date="2018-11-19T16:13:00Z">
              <w:r w:rsidRPr="00AD0CC5" w:rsidDel="00B35868">
                <w:rPr>
                  <w:rFonts w:ascii="Calibri" w:hAnsi="Calibri"/>
                  <w:sz w:val="18"/>
                  <w:szCs w:val="18"/>
                </w:rPr>
                <w:delText xml:space="preserve">&lt;&lt;user entry, allow N/A entry if </w:delText>
              </w:r>
              <w:r w:rsidR="0020590D" w:rsidDel="00B35868">
                <w:rPr>
                  <w:rFonts w:ascii="Calibri" w:hAnsi="Calibri"/>
                  <w:sz w:val="18"/>
                  <w:szCs w:val="18"/>
                </w:rPr>
                <w:delText>A04 = CEC or DOE or if</w:delText>
              </w:r>
              <w:r w:rsidR="0020590D" w:rsidRPr="00AD0CC5" w:rsidDel="00B35868">
                <w:rPr>
                  <w:rFonts w:ascii="Calibri" w:hAnsi="Calibri"/>
                  <w:sz w:val="18"/>
                  <w:szCs w:val="18"/>
                </w:rPr>
                <w:delText xml:space="preserve"> </w:delText>
              </w:r>
              <w:r w:rsidRPr="00AD0CC5" w:rsidDel="00B35868">
                <w:rPr>
                  <w:rFonts w:ascii="Calibri" w:hAnsi="Calibri"/>
                  <w:sz w:val="18"/>
                  <w:szCs w:val="18"/>
                </w:rPr>
                <w:delText>A06 = No&gt;&gt;</w:delText>
              </w:r>
            </w:del>
          </w:p>
        </w:tc>
      </w:tr>
      <w:tr w:rsidR="00AD0CC5" w:rsidRPr="00AD0CC5" w:rsidDel="00B35868" w14:paraId="3F896AF2" w14:textId="43D184BE" w:rsidTr="00AD0CC5">
        <w:trPr>
          <w:trHeight w:val="144"/>
          <w:del w:id="1028" w:author="Ferris, Todd@Energy" w:date="2018-11-19T16:13:00Z"/>
        </w:trPr>
        <w:tc>
          <w:tcPr>
            <w:tcW w:w="1397" w:type="pct"/>
          </w:tcPr>
          <w:p w14:paraId="3F896AED" w14:textId="48D301C2" w:rsidR="00AD0CC5" w:rsidRPr="00AD0CC5" w:rsidDel="00B35868" w:rsidRDefault="00AD0CC5" w:rsidP="00AD0CC5">
            <w:pPr>
              <w:ind w:hanging="18"/>
              <w:rPr>
                <w:del w:id="1029" w:author="Ferris, Todd@Energy" w:date="2018-11-19T16:13:00Z"/>
                <w:rFonts w:ascii="Calibri" w:hAnsi="Calibri"/>
                <w:sz w:val="18"/>
                <w:szCs w:val="18"/>
              </w:rPr>
            </w:pPr>
            <w:del w:id="1030" w:author="Ferris, Todd@Energy" w:date="2018-11-19T16:13:00Z">
              <w:r w:rsidRPr="00AD0CC5" w:rsidDel="00B35868">
                <w:rPr>
                  <w:rFonts w:ascii="Calibri" w:hAnsi="Calibri"/>
                  <w:sz w:val="18"/>
                  <w:szCs w:val="18"/>
                </w:rPr>
                <w:delText xml:space="preserve">Air Handler/Furnace - Installed Model Number </w:delText>
              </w:r>
            </w:del>
          </w:p>
        </w:tc>
        <w:tc>
          <w:tcPr>
            <w:tcW w:w="204" w:type="pct"/>
            <w:vAlign w:val="center"/>
          </w:tcPr>
          <w:p w14:paraId="3F896AEE" w14:textId="61F759F3" w:rsidR="00AD0CC5" w:rsidRPr="00AD0CC5" w:rsidDel="00B35868" w:rsidRDefault="00AD0CC5" w:rsidP="00AD0CC5">
            <w:pPr>
              <w:ind w:hanging="18"/>
              <w:jc w:val="center"/>
              <w:rPr>
                <w:del w:id="1031" w:author="Ferris, Todd@Energy" w:date="2018-11-19T16:13:00Z"/>
                <w:rFonts w:ascii="Calibri" w:hAnsi="Calibri"/>
                <w:sz w:val="18"/>
                <w:szCs w:val="18"/>
              </w:rPr>
            </w:pPr>
            <w:del w:id="1032" w:author="Ferris, Todd@Energy" w:date="2018-11-19T16:13:00Z">
              <w:r w:rsidRPr="00AD0CC5" w:rsidDel="00B35868">
                <w:rPr>
                  <w:rFonts w:ascii="Calibri" w:hAnsi="Calibri"/>
                  <w:sz w:val="18"/>
                  <w:szCs w:val="18"/>
                </w:rPr>
                <w:delText>11</w:delText>
              </w:r>
            </w:del>
          </w:p>
        </w:tc>
        <w:tc>
          <w:tcPr>
            <w:tcW w:w="1593" w:type="pct"/>
          </w:tcPr>
          <w:p w14:paraId="3F896AEF" w14:textId="69429D63" w:rsidR="00AD0CC5" w:rsidRPr="00AD0CC5" w:rsidDel="00B35868" w:rsidRDefault="00AD0CC5" w:rsidP="00AD0CC5">
            <w:pPr>
              <w:ind w:hanging="18"/>
              <w:rPr>
                <w:del w:id="1033" w:author="Ferris, Todd@Energy" w:date="2018-11-19T16:13:00Z"/>
                <w:rFonts w:ascii="Calibri" w:hAnsi="Calibri"/>
                <w:sz w:val="18"/>
                <w:szCs w:val="18"/>
              </w:rPr>
            </w:pPr>
            <w:del w:id="1034" w:author="Ferris, Todd@Energy" w:date="2018-11-19T16:13:00Z">
              <w:r w:rsidRPr="00AD0CC5" w:rsidDel="00B35868">
                <w:rPr>
                  <w:rFonts w:ascii="Calibri" w:hAnsi="Calibri"/>
                  <w:sz w:val="18"/>
                  <w:szCs w:val="18"/>
                </w:rPr>
                <w:delText xml:space="preserve">&lt;&lt; auto filled text: referenced from CF2R-MCH-01&gt;&gt; </w:delText>
              </w:r>
            </w:del>
          </w:p>
        </w:tc>
        <w:tc>
          <w:tcPr>
            <w:tcW w:w="205" w:type="pct"/>
            <w:vAlign w:val="center"/>
          </w:tcPr>
          <w:p w14:paraId="3F896AF0" w14:textId="3B9CBE33" w:rsidR="00AD0CC5" w:rsidRPr="00AD0CC5" w:rsidDel="00B35868" w:rsidRDefault="00AD0CC5" w:rsidP="00AD0CC5">
            <w:pPr>
              <w:jc w:val="center"/>
              <w:rPr>
                <w:del w:id="1035" w:author="Ferris, Todd@Energy" w:date="2018-11-19T16:13:00Z"/>
                <w:rFonts w:ascii="Calibri" w:hAnsi="Calibri"/>
                <w:sz w:val="18"/>
                <w:szCs w:val="18"/>
              </w:rPr>
            </w:pPr>
            <w:del w:id="1036" w:author="Ferris, Todd@Energy" w:date="2018-11-19T16:13:00Z">
              <w:r w:rsidRPr="00AD0CC5" w:rsidDel="00B35868">
                <w:rPr>
                  <w:rFonts w:ascii="Calibri" w:hAnsi="Calibri"/>
                  <w:sz w:val="18"/>
                  <w:szCs w:val="18"/>
                </w:rPr>
                <w:delText>12</w:delText>
              </w:r>
            </w:del>
          </w:p>
        </w:tc>
        <w:tc>
          <w:tcPr>
            <w:tcW w:w="1601" w:type="pct"/>
          </w:tcPr>
          <w:p w14:paraId="3F896AF1" w14:textId="07397F33" w:rsidR="00AD0CC5" w:rsidRPr="00AD0CC5" w:rsidDel="00B35868" w:rsidRDefault="00AD0CC5" w:rsidP="0020590D">
            <w:pPr>
              <w:rPr>
                <w:del w:id="1037" w:author="Ferris, Todd@Energy" w:date="2018-11-19T16:13:00Z"/>
                <w:rFonts w:ascii="Calibri" w:hAnsi="Calibri"/>
                <w:sz w:val="18"/>
                <w:szCs w:val="18"/>
              </w:rPr>
            </w:pPr>
            <w:del w:id="1038" w:author="Ferris, Todd@Energy" w:date="2018-11-19T16:13:00Z">
              <w:r w:rsidRPr="00AD0CC5" w:rsidDel="00B35868">
                <w:rPr>
                  <w:rFonts w:ascii="Calibri" w:hAnsi="Calibri"/>
                  <w:sz w:val="18"/>
                  <w:szCs w:val="18"/>
                </w:rPr>
                <w:delText xml:space="preserve">&lt;&lt;user entry, allow N/A entry if </w:delText>
              </w:r>
              <w:r w:rsidR="008950BE" w:rsidDel="00B35868">
                <w:rPr>
                  <w:rFonts w:ascii="Calibri" w:hAnsi="Calibri"/>
                  <w:sz w:val="18"/>
                  <w:szCs w:val="18"/>
                </w:rPr>
                <w:delText>A04 = CEC or DOE or if</w:delText>
              </w:r>
              <w:r w:rsidR="008950BE" w:rsidRPr="00AD0CC5" w:rsidDel="00B35868">
                <w:rPr>
                  <w:rFonts w:ascii="Calibri" w:hAnsi="Calibri"/>
                  <w:sz w:val="18"/>
                  <w:szCs w:val="18"/>
                </w:rPr>
                <w:delText xml:space="preserve"> </w:delText>
              </w:r>
              <w:r w:rsidRPr="00AD0CC5" w:rsidDel="00B35868">
                <w:rPr>
                  <w:rFonts w:ascii="Calibri" w:hAnsi="Calibri"/>
                  <w:sz w:val="18"/>
                  <w:szCs w:val="18"/>
                </w:rPr>
                <w:delText>A06 = No &gt;&gt;</w:delText>
              </w:r>
            </w:del>
          </w:p>
        </w:tc>
      </w:tr>
    </w:tbl>
    <w:p w14:paraId="3F896AF3" w14:textId="77777777" w:rsidR="00AD0CC5" w:rsidRPr="00903938" w:rsidRDefault="00AD0CC5" w:rsidP="006D0BCD">
      <w:pPr>
        <w:rPr>
          <w:rFonts w:ascii="Calibri" w:hAnsi="Calibri"/>
          <w:b/>
          <w:bCs/>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B35868" w:rsidRPr="00637BB7" w14:paraId="699A3569" w14:textId="77777777" w:rsidTr="00C9188F">
        <w:trPr>
          <w:trHeight w:val="144"/>
        </w:trPr>
        <w:tc>
          <w:tcPr>
            <w:tcW w:w="10795" w:type="dxa"/>
            <w:gridSpan w:val="3"/>
            <w:tcBorders>
              <w:top w:val="single" w:sz="4" w:space="0" w:color="auto"/>
              <w:bottom w:val="single" w:sz="4" w:space="0" w:color="auto"/>
            </w:tcBorders>
            <w:vAlign w:val="center"/>
          </w:tcPr>
          <w:p w14:paraId="02514BEC" w14:textId="77777777" w:rsidR="00B35868" w:rsidRDefault="00B35868" w:rsidP="00C9188F">
            <w:pPr>
              <w:rPr>
                <w:rFonts w:ascii="Calibri" w:hAnsi="Calibri"/>
                <w:b/>
                <w:szCs w:val="18"/>
              </w:rPr>
            </w:pPr>
            <w:ins w:id="1039" w:author="Ferris, Todd@Energy" w:date="2018-11-15T11:26:00Z">
              <w:r>
                <w:rPr>
                  <w:rFonts w:ascii="Calibri" w:hAnsi="Calibri"/>
                  <w:b/>
                  <w:szCs w:val="18"/>
                </w:rPr>
                <w:t>D</w:t>
              </w:r>
            </w:ins>
            <w:del w:id="1040" w:author="Ferris, Todd@Energy" w:date="2018-11-15T11:26:00Z">
              <w:r w:rsidRPr="00F80E7D" w:rsidDel="00D5198E">
                <w:rPr>
                  <w:rFonts w:ascii="Calibri" w:hAnsi="Calibri"/>
                  <w:b/>
                  <w:szCs w:val="18"/>
                </w:rPr>
                <w:delText>C</w:delText>
              </w:r>
            </w:del>
            <w:r w:rsidRPr="00F80E7D">
              <w:rPr>
                <w:rFonts w:ascii="Calibri" w:hAnsi="Calibri"/>
                <w:b/>
                <w:szCs w:val="18"/>
              </w:rPr>
              <w:t>. Verified Cooling System SEER</w:t>
            </w:r>
          </w:p>
          <w:p w14:paraId="03DA5276" w14:textId="3B898443"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1041" w:author="Smith, Alexis@Energy" w:date="2019-01-07T08:29:00Z">
              <w:r w:rsidR="00A60BEA">
                <w:rPr>
                  <w:rFonts w:ascii="Calibri" w:hAnsi="Calibri"/>
                  <w:sz w:val="18"/>
                  <w:szCs w:val="18"/>
                </w:rPr>
                <w:t>4</w:t>
              </w:r>
            </w:ins>
            <w:del w:id="1042" w:author="Smith, Alexis@Energy" w:date="2019-01-07T08:29:00Z">
              <w:r w:rsidRPr="00E15104" w:rsidDel="00A60BEA">
                <w:rPr>
                  <w:rFonts w:ascii="Calibri" w:hAnsi="Calibri"/>
                  <w:sz w:val="18"/>
                  <w:szCs w:val="18"/>
                </w:rPr>
                <w:delText>3</w:delText>
              </w:r>
            </w:del>
            <w:r w:rsidRPr="00E15104">
              <w:rPr>
                <w:rFonts w:ascii="Calibri" w:hAnsi="Calibri"/>
                <w:sz w:val="18"/>
                <w:szCs w:val="18"/>
              </w:rPr>
              <w:t xml:space="preserve"> equal to "</w:t>
            </w:r>
            <w:ins w:id="1043" w:author="Ferris, Todd@Energy" w:date="2018-05-25T10:32:00Z">
              <w:r>
                <w:rPr>
                  <w:rFonts w:ascii="Calibri" w:hAnsi="Calibri"/>
                  <w:sz w:val="18"/>
                  <w:szCs w:val="18"/>
                </w:rPr>
                <w:t>No</w:t>
              </w:r>
            </w:ins>
            <w:del w:id="1044" w:author="Ferris, Todd@Energy" w:date="2018-05-25T10:32:00Z">
              <w:r w:rsidRPr="00827AE2" w:rsidDel="00216F5E">
                <w:rPr>
                  <w:rFonts w:ascii="Calibri" w:hAnsi="Calibri"/>
                  <w:sz w:val="18"/>
                  <w:szCs w:val="18"/>
                </w:rPr>
                <w:delText>EER Verification is required</w:delText>
              </w:r>
            </w:del>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ins w:id="1045" w:author="Ferris, Todd@Energy" w:date="2018-11-16T15:44:00Z">
              <w:r>
                <w:rPr>
                  <w:rFonts w:ascii="Calibri" w:hAnsi="Calibri"/>
                  <w:sz w:val="18"/>
                  <w:szCs w:val="18"/>
                </w:rPr>
                <w:t>D</w:t>
              </w:r>
            </w:ins>
            <w:del w:id="1046" w:author="Ferris, Todd@Energy" w:date="2018-11-16T15:44:00Z">
              <w:r w:rsidRPr="00E15104" w:rsidDel="000916C4">
                <w:rPr>
                  <w:rFonts w:ascii="Calibri" w:hAnsi="Calibri"/>
                  <w:sz w:val="18"/>
                  <w:szCs w:val="18"/>
                </w:rPr>
                <w:delText>C</w:delText>
              </w:r>
            </w:del>
            <w:r w:rsidRPr="00E15104">
              <w:rPr>
                <w:rFonts w:ascii="Calibri" w:hAnsi="Calibri"/>
                <w:bCs/>
                <w:sz w:val="18"/>
                <w:szCs w:val="18"/>
              </w:rPr>
              <w:t>&gt;&gt;</w:t>
            </w:r>
          </w:p>
        </w:tc>
      </w:tr>
      <w:tr w:rsidR="00B35868" w:rsidRPr="00637BB7" w14:paraId="72CFF2B4" w14:textId="77777777" w:rsidTr="00C9188F">
        <w:trPr>
          <w:trHeight w:val="144"/>
        </w:trPr>
        <w:tc>
          <w:tcPr>
            <w:tcW w:w="490" w:type="dxa"/>
            <w:tcBorders>
              <w:top w:val="single" w:sz="4" w:space="0" w:color="auto"/>
              <w:left w:val="single" w:sz="4" w:space="0" w:color="auto"/>
              <w:bottom w:val="single" w:sz="4" w:space="0" w:color="auto"/>
              <w:right w:val="single" w:sz="4" w:space="0" w:color="auto"/>
            </w:tcBorders>
          </w:tcPr>
          <w:p w14:paraId="5BFFE4FC"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03007F0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4515DD19"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02F8BF2B" w14:textId="77777777" w:rsidTr="00C9188F">
        <w:trPr>
          <w:trHeight w:val="144"/>
        </w:trPr>
        <w:tc>
          <w:tcPr>
            <w:tcW w:w="490" w:type="dxa"/>
            <w:tcBorders>
              <w:top w:val="single" w:sz="4" w:space="0" w:color="auto"/>
            </w:tcBorders>
            <w:vAlign w:val="center"/>
          </w:tcPr>
          <w:p w14:paraId="2E9EE671"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20FB4B0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SEER</w:t>
            </w:r>
          </w:p>
        </w:tc>
        <w:tc>
          <w:tcPr>
            <w:tcW w:w="7267" w:type="dxa"/>
            <w:tcBorders>
              <w:top w:val="single" w:sz="4" w:space="0" w:color="auto"/>
            </w:tcBorders>
            <w:vAlign w:val="center"/>
          </w:tcPr>
          <w:p w14:paraId="637B0EE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C0FA467" w14:textId="77777777" w:rsidTr="00C9188F">
        <w:trPr>
          <w:trHeight w:val="144"/>
        </w:trPr>
        <w:tc>
          <w:tcPr>
            <w:tcW w:w="490" w:type="dxa"/>
            <w:vAlign w:val="center"/>
          </w:tcPr>
          <w:p w14:paraId="1BCA8E05" w14:textId="77777777" w:rsidR="00B35868" w:rsidRPr="00E15104" w:rsidRDefault="00B35868" w:rsidP="00C9188F">
            <w:pPr>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38" w:type="dxa"/>
            <w:vAlign w:val="center"/>
          </w:tcPr>
          <w:p w14:paraId="44B70E8A"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3DB5A1DE" w14:textId="3F90FAEE"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ins w:id="1047" w:author="Ferris, Todd@Energy" w:date="2018-11-16T14:40:00Z">
              <w:r>
                <w:rPr>
                  <w:rFonts w:ascii="Calibri" w:hAnsi="Calibri"/>
                  <w:sz w:val="18"/>
                  <w:szCs w:val="18"/>
                </w:rPr>
                <w:t>“</w:t>
              </w:r>
            </w:ins>
            <w:r w:rsidR="00342706">
              <w:rPr>
                <w:rFonts w:ascii="Calibri" w:hAnsi="Calibri"/>
                <w:sz w:val="18"/>
                <w:szCs w:val="18"/>
              </w:rPr>
              <w:t>Installed</w:t>
            </w:r>
            <w:ins w:id="1048" w:author="Ferris, Todd@Energy" w:date="2018-11-16T14:40:00Z">
              <w:r w:rsidRPr="00E15104">
                <w:rPr>
                  <w:rFonts w:ascii="Calibri" w:hAnsi="Calibri"/>
                  <w:sz w:val="18"/>
                  <w:szCs w:val="18"/>
                </w:rPr>
                <w:t xml:space="preserve"> SEER</w:t>
              </w:r>
              <w:r>
                <w:rPr>
                  <w:rFonts w:ascii="Calibri" w:hAnsi="Calibri"/>
                  <w:sz w:val="18"/>
                  <w:szCs w:val="18"/>
                </w:rPr>
                <w:t>”(</w:t>
              </w:r>
            </w:ins>
            <w:ins w:id="1049" w:author="Ferris, Todd@Energy" w:date="2018-11-16T14:41:00Z">
              <w:r>
                <w:rPr>
                  <w:rFonts w:ascii="Calibri" w:hAnsi="Calibri"/>
                  <w:sz w:val="18"/>
                  <w:szCs w:val="18"/>
                </w:rPr>
                <w:t>D</w:t>
              </w:r>
            </w:ins>
            <w:del w:id="1050" w:author="Ferris, Todd@Energy" w:date="2018-11-16T14:41:00Z">
              <w:r w:rsidRPr="00E15104" w:rsidDel="009A172C">
                <w:rPr>
                  <w:rFonts w:ascii="Calibri" w:hAnsi="Calibri"/>
                  <w:sz w:val="18"/>
                  <w:szCs w:val="18"/>
                </w:rPr>
                <w:delText>C</w:delText>
              </w:r>
            </w:del>
            <w:r w:rsidRPr="00E15104">
              <w:rPr>
                <w:rFonts w:ascii="Calibri" w:hAnsi="Calibri"/>
                <w:sz w:val="18"/>
                <w:szCs w:val="18"/>
              </w:rPr>
              <w:t>02</w:t>
            </w:r>
            <w:ins w:id="1051" w:author="Ferris, Todd@Energy" w:date="2018-11-16T14:40:00Z">
              <w:r>
                <w:rPr>
                  <w:rFonts w:ascii="Calibri" w:hAnsi="Calibri"/>
                  <w:sz w:val="18"/>
                  <w:szCs w:val="18"/>
                </w:rPr>
                <w:t>)</w:t>
              </w:r>
            </w:ins>
            <w:r w:rsidR="00342706">
              <w:rPr>
                <w:rFonts w:ascii="Calibri" w:hAnsi="Calibri"/>
                <w:sz w:val="18"/>
                <w:szCs w:val="18"/>
              </w:rPr>
              <w:t xml:space="preserve"> is greater than or equal to “Required minimum SEER”</w:t>
            </w:r>
            <w:ins w:id="1052" w:author="Ferris, Todd@Energy" w:date="2018-11-16T14:41:00Z">
              <w:r>
                <w:rPr>
                  <w:rFonts w:ascii="Calibri" w:hAnsi="Calibri"/>
                  <w:sz w:val="18"/>
                  <w:szCs w:val="18"/>
                </w:rPr>
                <w:t xml:space="preserve"> (D</w:t>
              </w:r>
            </w:ins>
            <w:del w:id="1053" w:author="Ferris, Todd@Energy" w:date="2018-11-16T14:41:00Z">
              <w:r w:rsidRPr="00E15104" w:rsidDel="009A172C">
                <w:rPr>
                  <w:rFonts w:ascii="Calibri" w:hAnsi="Calibri"/>
                  <w:sz w:val="18"/>
                  <w:szCs w:val="18"/>
                </w:rPr>
                <w:delText>C</w:delText>
              </w:r>
            </w:del>
            <w:r w:rsidRPr="00E15104">
              <w:rPr>
                <w:rFonts w:ascii="Calibri" w:hAnsi="Calibri"/>
                <w:sz w:val="18"/>
                <w:szCs w:val="18"/>
              </w:rPr>
              <w:t>01</w:t>
            </w:r>
            <w:ins w:id="1054" w:author="Ferris, Todd@Energy" w:date="2018-11-16T14:41:00Z">
              <w:r>
                <w:rPr>
                  <w:rFonts w:ascii="Calibri" w:hAnsi="Calibri"/>
                  <w:sz w:val="18"/>
                  <w:szCs w:val="18"/>
                </w:rPr>
                <w:t>)</w:t>
              </w:r>
            </w:ins>
            <w:r w:rsidRPr="00E15104">
              <w:rPr>
                <w:rFonts w:ascii="Calibri" w:hAnsi="Calibri"/>
                <w:sz w:val="18"/>
                <w:szCs w:val="18"/>
              </w:rPr>
              <w:t xml:space="preserve"> show text, “System Passes SEER Verification”; else, “System Fails”, do  not proceed&gt;&gt;</w:t>
            </w:r>
          </w:p>
        </w:tc>
      </w:tr>
      <w:tr w:rsidR="00B35868" w:rsidRPr="00637BB7" w14:paraId="79DF2414" w14:textId="77777777" w:rsidTr="00C9188F">
        <w:trPr>
          <w:trHeight w:val="144"/>
        </w:trPr>
        <w:tc>
          <w:tcPr>
            <w:tcW w:w="10795" w:type="dxa"/>
            <w:gridSpan w:val="3"/>
            <w:vAlign w:val="center"/>
          </w:tcPr>
          <w:p w14:paraId="7F22ECB0" w14:textId="03E0292C" w:rsidR="00B35868" w:rsidRPr="00654FF3" w:rsidRDefault="00B35868" w:rsidP="00C9188F">
            <w:pPr>
              <w:rPr>
                <w:rFonts w:ascii="Calibri" w:hAnsi="Calibri"/>
                <w:b/>
                <w:sz w:val="18"/>
                <w:szCs w:val="18"/>
              </w:rPr>
            </w:pPr>
            <w:r w:rsidRPr="00654FF3">
              <w:rPr>
                <w:rFonts w:ascii="Calibri" w:hAnsi="Calibri"/>
                <w:b/>
                <w:sz w:val="18"/>
                <w:szCs w:val="18"/>
              </w:rPr>
              <w:t>Signature by responsible party below certifies that the installed cooling equipment meets or exceeds the required value listed on the CF</w:t>
            </w:r>
            <w:ins w:id="1055" w:author="Smith, Alexis@Energy" w:date="2019-01-04T08:05:00Z">
              <w:r w:rsidR="00B44CD6">
                <w:rPr>
                  <w:rFonts w:ascii="Calibri" w:hAnsi="Calibri"/>
                  <w:b/>
                  <w:sz w:val="18"/>
                  <w:szCs w:val="18"/>
                </w:rPr>
                <w:t>2</w:t>
              </w:r>
            </w:ins>
            <w:del w:id="1056" w:author="Smith, Alexis@Energy" w:date="2019-01-04T08:05:00Z">
              <w:r w:rsidRPr="00654FF3" w:rsidDel="00B44CD6">
                <w:rPr>
                  <w:rFonts w:ascii="Calibri" w:hAnsi="Calibri"/>
                  <w:b/>
                  <w:sz w:val="18"/>
                  <w:szCs w:val="18"/>
                </w:rPr>
                <w:delText>1</w:delText>
              </w:r>
            </w:del>
            <w:r w:rsidRPr="00654FF3">
              <w:rPr>
                <w:rFonts w:ascii="Calibri" w:hAnsi="Calibri"/>
                <w:b/>
                <w:sz w:val="18"/>
                <w:szCs w:val="18"/>
              </w:rPr>
              <w:t>R.</w:t>
            </w:r>
          </w:p>
        </w:tc>
      </w:tr>
    </w:tbl>
    <w:p w14:paraId="3F896B06" w14:textId="2E467C06" w:rsidR="00AD0CC5" w:rsidRDefault="00AD0CC5"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B35868" w:rsidRPr="00637BB7" w14:paraId="12FC2FDC" w14:textId="77777777" w:rsidTr="00C9188F">
        <w:trPr>
          <w:trHeight w:val="144"/>
        </w:trPr>
        <w:tc>
          <w:tcPr>
            <w:tcW w:w="10795" w:type="dxa"/>
            <w:gridSpan w:val="3"/>
            <w:tcBorders>
              <w:top w:val="single" w:sz="4" w:space="0" w:color="auto"/>
            </w:tcBorders>
            <w:vAlign w:val="center"/>
          </w:tcPr>
          <w:p w14:paraId="5D30E705" w14:textId="77777777" w:rsidR="00B35868" w:rsidRPr="00F80E7D" w:rsidRDefault="00B35868" w:rsidP="00C9188F">
            <w:pPr>
              <w:rPr>
                <w:rFonts w:ascii="Calibri" w:hAnsi="Calibri"/>
                <w:b/>
                <w:szCs w:val="18"/>
              </w:rPr>
            </w:pPr>
            <w:r>
              <w:br w:type="page"/>
            </w:r>
            <w:ins w:id="1057" w:author="Ferris, Todd@Energy" w:date="2018-11-15T11:26:00Z">
              <w:r w:rsidRPr="00D5198E">
                <w:rPr>
                  <w:rFonts w:asciiTheme="minorHAnsi" w:hAnsiTheme="minorHAnsi" w:cstheme="minorHAnsi"/>
                </w:rPr>
                <w:t>E</w:t>
              </w:r>
            </w:ins>
            <w:del w:id="1058" w:author="Ferris, Todd@Energy" w:date="2018-11-15T11:26:00Z">
              <w:r w:rsidRPr="00F80E7D" w:rsidDel="00D5198E">
                <w:rPr>
                  <w:rFonts w:ascii="Calibri" w:hAnsi="Calibri"/>
                  <w:b/>
                  <w:szCs w:val="18"/>
                </w:rPr>
                <w:delText>D</w:delText>
              </w:r>
            </w:del>
            <w:r w:rsidRPr="00F80E7D">
              <w:rPr>
                <w:rFonts w:ascii="Calibri" w:hAnsi="Calibri"/>
                <w:b/>
                <w:szCs w:val="18"/>
              </w:rPr>
              <w:t>. Verified Cooling System EER</w:t>
            </w:r>
          </w:p>
          <w:p w14:paraId="381B864E" w14:textId="557E9E4E"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1059" w:author="Smith, Alexis@Energy" w:date="2019-01-07T08:29:00Z">
              <w:r w:rsidR="00A60BEA">
                <w:rPr>
                  <w:rFonts w:ascii="Calibri" w:hAnsi="Calibri"/>
                  <w:sz w:val="18"/>
                  <w:szCs w:val="18"/>
                </w:rPr>
                <w:t>5</w:t>
              </w:r>
            </w:ins>
            <w:ins w:id="1060" w:author="Ferris, Todd@Energy" w:date="2018-11-19T15:14:00Z">
              <w:del w:id="1061" w:author="Smith, Alexis@Energy" w:date="2019-01-07T08:29:00Z">
                <w:r w:rsidDel="00A60BEA">
                  <w:rPr>
                    <w:rFonts w:ascii="Calibri" w:hAnsi="Calibri"/>
                    <w:sz w:val="18"/>
                    <w:szCs w:val="18"/>
                  </w:rPr>
                  <w:delText>4</w:delText>
                </w:r>
              </w:del>
            </w:ins>
            <w:del w:id="1062" w:author="Ferris, Todd@Energy" w:date="2018-05-25T09:08:00Z">
              <w:r w:rsidDel="00AE5EAC">
                <w:rPr>
                  <w:rFonts w:ascii="Calibri" w:hAnsi="Calibri"/>
                  <w:sz w:val="18"/>
                  <w:szCs w:val="18"/>
                </w:rPr>
                <w:delText>3</w:delText>
              </w:r>
            </w:del>
            <w:r w:rsidRPr="00E15104">
              <w:rPr>
                <w:rFonts w:ascii="Calibri" w:hAnsi="Calibri"/>
                <w:sz w:val="18"/>
                <w:szCs w:val="18"/>
              </w:rPr>
              <w:t xml:space="preserve"> equal to "</w:t>
            </w:r>
            <w:ins w:id="1063" w:author="Ferris, Todd@Energy" w:date="2018-05-25T10:32:00Z">
              <w:r>
                <w:rPr>
                  <w:rFonts w:ascii="Calibri" w:hAnsi="Calibri"/>
                  <w:sz w:val="18"/>
                  <w:szCs w:val="18"/>
                </w:rPr>
                <w:t>No</w:t>
              </w:r>
            </w:ins>
            <w:del w:id="1064" w:author="Ferris, Todd@Energy" w:date="2018-05-25T10:33:00Z">
              <w:r w:rsidDel="00AC4C87">
                <w:rPr>
                  <w:rFonts w:ascii="Calibri" w:hAnsi="Calibri"/>
                  <w:sz w:val="18"/>
                  <w:szCs w:val="18"/>
                </w:rPr>
                <w:delText>S</w:delText>
              </w:r>
              <w:r w:rsidRPr="00827AE2" w:rsidDel="00AC4C87">
                <w:rPr>
                  <w:rFonts w:ascii="Calibri" w:hAnsi="Calibri"/>
                  <w:sz w:val="18"/>
                  <w:szCs w:val="18"/>
                </w:rPr>
                <w:delText>EER Verification is required</w:delText>
              </w:r>
              <w:r w:rsidRPr="00E15104" w:rsidDel="00AC4C87">
                <w:rPr>
                  <w:rFonts w:ascii="Calibri" w:hAnsi="Calibri"/>
                  <w:sz w:val="18"/>
                  <w:szCs w:val="18"/>
                </w:rPr>
                <w:delText xml:space="preserve"> </w:delText>
              </w:r>
            </w:del>
            <w:r w:rsidRPr="00E15104">
              <w:rPr>
                <w:rFonts w:ascii="Calibri" w:hAnsi="Calibri"/>
                <w:sz w:val="18"/>
                <w:szCs w:val="18"/>
              </w:rPr>
              <w:t xml:space="preserve">" then display the "section does not apply" message; else display Table </w:t>
            </w:r>
            <w:ins w:id="1065" w:author="Ferris, Todd@Energy" w:date="2018-11-16T15:44:00Z">
              <w:r>
                <w:rPr>
                  <w:rFonts w:ascii="Calibri" w:hAnsi="Calibri"/>
                  <w:sz w:val="18"/>
                  <w:szCs w:val="18"/>
                </w:rPr>
                <w:t>E</w:t>
              </w:r>
            </w:ins>
            <w:del w:id="1066" w:author="Ferris, Todd@Energy" w:date="2018-11-16T15:44:00Z">
              <w:r w:rsidRPr="00E15104" w:rsidDel="000916C4">
                <w:rPr>
                  <w:rFonts w:ascii="Calibri" w:hAnsi="Calibri"/>
                  <w:sz w:val="18"/>
                  <w:szCs w:val="18"/>
                </w:rPr>
                <w:delText>D</w:delText>
              </w:r>
            </w:del>
            <w:r w:rsidRPr="00E15104">
              <w:rPr>
                <w:rFonts w:ascii="Calibri" w:hAnsi="Calibri"/>
                <w:bCs/>
                <w:sz w:val="18"/>
                <w:szCs w:val="18"/>
              </w:rPr>
              <w:t>&gt;&gt;</w:t>
            </w:r>
          </w:p>
        </w:tc>
      </w:tr>
      <w:tr w:rsidR="00B35868" w:rsidRPr="00637BB7" w14:paraId="0F40A44C" w14:textId="77777777" w:rsidTr="00C9188F">
        <w:trPr>
          <w:trHeight w:val="144"/>
        </w:trPr>
        <w:tc>
          <w:tcPr>
            <w:tcW w:w="468" w:type="dxa"/>
            <w:tcBorders>
              <w:top w:val="single" w:sz="4" w:space="0" w:color="auto"/>
              <w:left w:val="single" w:sz="4" w:space="0" w:color="auto"/>
              <w:bottom w:val="single" w:sz="4" w:space="0" w:color="auto"/>
              <w:right w:val="single" w:sz="4" w:space="0" w:color="auto"/>
            </w:tcBorders>
          </w:tcPr>
          <w:p w14:paraId="6FC4D65F"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6D60F75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3BFDB61F"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2FDACA59" w14:textId="77777777" w:rsidTr="00C9188F">
        <w:trPr>
          <w:trHeight w:val="144"/>
        </w:trPr>
        <w:tc>
          <w:tcPr>
            <w:tcW w:w="468" w:type="dxa"/>
            <w:tcBorders>
              <w:top w:val="single" w:sz="4" w:space="0" w:color="auto"/>
            </w:tcBorders>
            <w:vAlign w:val="center"/>
          </w:tcPr>
          <w:p w14:paraId="3DEBB3B4"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1659CDC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EER</w:t>
            </w:r>
          </w:p>
        </w:tc>
        <w:tc>
          <w:tcPr>
            <w:tcW w:w="7267" w:type="dxa"/>
            <w:tcBorders>
              <w:top w:val="single" w:sz="4" w:space="0" w:color="auto"/>
            </w:tcBorders>
            <w:vAlign w:val="center"/>
          </w:tcPr>
          <w:p w14:paraId="0E38B094"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11E8E3C" w14:textId="77777777" w:rsidTr="00C9188F">
        <w:trPr>
          <w:trHeight w:val="144"/>
        </w:trPr>
        <w:tc>
          <w:tcPr>
            <w:tcW w:w="468" w:type="dxa"/>
            <w:vAlign w:val="center"/>
          </w:tcPr>
          <w:p w14:paraId="77919517"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60" w:type="dxa"/>
            <w:vAlign w:val="center"/>
          </w:tcPr>
          <w:p w14:paraId="27118E9D"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6798EF3B" w14:textId="4B3E11FF" w:rsidR="00B35868" w:rsidRPr="00E15104" w:rsidRDefault="00B35868" w:rsidP="00342706">
            <w:pPr>
              <w:rPr>
                <w:rFonts w:ascii="Calibri" w:hAnsi="Calibri"/>
                <w:sz w:val="18"/>
                <w:szCs w:val="18"/>
              </w:rPr>
            </w:pPr>
            <w:ins w:id="1067" w:author="Ferris, Todd@Energy" w:date="2018-11-16T14:42:00Z">
              <w:r w:rsidRPr="00E15104">
                <w:rPr>
                  <w:rFonts w:ascii="Calibri" w:hAnsi="Calibri"/>
                  <w:sz w:val="18"/>
                  <w:szCs w:val="18"/>
                </w:rPr>
                <w:t xml:space="preserve">&lt;&lt; calculated field: if </w:t>
              </w:r>
              <w:r>
                <w:rPr>
                  <w:rFonts w:ascii="Calibri" w:hAnsi="Calibri"/>
                  <w:sz w:val="18"/>
                  <w:szCs w:val="18"/>
                </w:rPr>
                <w:t>“</w:t>
              </w:r>
            </w:ins>
            <w:r w:rsidR="00342706">
              <w:rPr>
                <w:rFonts w:ascii="Calibri" w:hAnsi="Calibri"/>
                <w:sz w:val="18"/>
                <w:szCs w:val="18"/>
              </w:rPr>
              <w:t>Installed</w:t>
            </w:r>
            <w:ins w:id="1068" w:author="Ferris, Todd@Energy" w:date="2018-11-16T14:42:00Z">
              <w:r w:rsidRPr="00E15104">
                <w:rPr>
                  <w:rFonts w:ascii="Calibri" w:hAnsi="Calibri"/>
                  <w:sz w:val="18"/>
                  <w:szCs w:val="18"/>
                </w:rPr>
                <w:t xml:space="preserve"> EER</w:t>
              </w:r>
              <w:r>
                <w:rPr>
                  <w:rFonts w:ascii="Calibri" w:hAnsi="Calibri"/>
                  <w:sz w:val="18"/>
                  <w:szCs w:val="18"/>
                </w:rPr>
                <w:t>”(E</w:t>
              </w:r>
              <w:r w:rsidRPr="00E15104">
                <w:rPr>
                  <w:rFonts w:ascii="Calibri" w:hAnsi="Calibri"/>
                  <w:sz w:val="18"/>
                  <w:szCs w:val="18"/>
                </w:rPr>
                <w:t>02</w:t>
              </w:r>
              <w:r>
                <w:rPr>
                  <w:rFonts w:ascii="Calibri" w:hAnsi="Calibri"/>
                  <w:sz w:val="18"/>
                  <w:szCs w:val="18"/>
                </w:rPr>
                <w:t>)</w:t>
              </w:r>
            </w:ins>
            <w:r w:rsidR="00342706">
              <w:rPr>
                <w:rFonts w:ascii="Calibri" w:hAnsi="Calibri"/>
                <w:sz w:val="18"/>
                <w:szCs w:val="18"/>
              </w:rPr>
              <w:t xml:space="preserve"> is greater than or equal to “required minimum EER”</w:t>
            </w:r>
            <w:ins w:id="1069" w:author="Ferris, Todd@Energy" w:date="2018-11-16T14:42:00Z">
              <w:r>
                <w:rPr>
                  <w:rFonts w:ascii="Calibri" w:hAnsi="Calibri"/>
                  <w:sz w:val="18"/>
                  <w:szCs w:val="18"/>
                </w:rPr>
                <w:t xml:space="preserve"> (E</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EER Verification”; else, “System Fails”, do  not proceed&gt;&gt;</w:t>
              </w:r>
            </w:ins>
            <w:del w:id="1070" w:author="Ferris, Todd@Energy" w:date="2018-11-16T14:42:00Z">
              <w:r w:rsidRPr="00E15104" w:rsidDel="009A172C">
                <w:rPr>
                  <w:rFonts w:ascii="Calibri" w:hAnsi="Calibri"/>
                  <w:sz w:val="18"/>
                  <w:szCs w:val="18"/>
                </w:rPr>
                <w:delText>&lt;&lt; calculated field: if D02≥D01 show text, “System Passes EER Verification”; else, “System Fails”, do  not proceed&gt;&gt;</w:delText>
              </w:r>
            </w:del>
          </w:p>
        </w:tc>
      </w:tr>
      <w:tr w:rsidR="00B35868" w:rsidRPr="00637BB7" w14:paraId="0741195F" w14:textId="77777777" w:rsidTr="00C9188F">
        <w:trPr>
          <w:trHeight w:val="144"/>
        </w:trPr>
        <w:tc>
          <w:tcPr>
            <w:tcW w:w="10795" w:type="dxa"/>
            <w:gridSpan w:val="3"/>
            <w:vAlign w:val="center"/>
          </w:tcPr>
          <w:p w14:paraId="3C4391E7" w14:textId="4D479E2F" w:rsidR="00B35868" w:rsidRPr="00654FF3" w:rsidRDefault="00B35868" w:rsidP="00C9188F">
            <w:pPr>
              <w:rPr>
                <w:rFonts w:ascii="Calibri" w:hAnsi="Calibri"/>
                <w:b/>
                <w:sz w:val="18"/>
                <w:szCs w:val="18"/>
              </w:rPr>
            </w:pPr>
            <w:r w:rsidRPr="00654FF3">
              <w:rPr>
                <w:rFonts w:ascii="Calibri" w:hAnsi="Calibri"/>
                <w:b/>
                <w:sz w:val="18"/>
                <w:szCs w:val="18"/>
              </w:rPr>
              <w:t>Signature by responsible party below certifies that the installed cooling equipment meets or exceeds the required value listed on the CF</w:t>
            </w:r>
            <w:ins w:id="1071" w:author="Smith, Alexis@Energy" w:date="2019-01-04T08:06:00Z">
              <w:r w:rsidR="00B44CD6">
                <w:rPr>
                  <w:rFonts w:ascii="Calibri" w:hAnsi="Calibri"/>
                  <w:b/>
                  <w:sz w:val="18"/>
                  <w:szCs w:val="18"/>
                </w:rPr>
                <w:t>2</w:t>
              </w:r>
            </w:ins>
            <w:del w:id="1072" w:author="Smith, Alexis@Energy" w:date="2019-01-04T08:06:00Z">
              <w:r w:rsidRPr="00654FF3" w:rsidDel="00B44CD6">
                <w:rPr>
                  <w:rFonts w:ascii="Calibri" w:hAnsi="Calibri"/>
                  <w:b/>
                  <w:sz w:val="18"/>
                  <w:szCs w:val="18"/>
                </w:rPr>
                <w:delText>1</w:delText>
              </w:r>
            </w:del>
            <w:r w:rsidRPr="00654FF3">
              <w:rPr>
                <w:rFonts w:ascii="Calibri" w:hAnsi="Calibri"/>
                <w:b/>
                <w:sz w:val="18"/>
                <w:szCs w:val="18"/>
              </w:rPr>
              <w:t>R.</w:t>
            </w:r>
          </w:p>
        </w:tc>
      </w:tr>
    </w:tbl>
    <w:p w14:paraId="6110C400" w14:textId="2BBFD81F" w:rsidR="00B35868" w:rsidRDefault="00B35868"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B35868" w:rsidRPr="00E15104" w:rsidDel="004E3E8B" w14:paraId="23EF77A6" w14:textId="77777777" w:rsidTr="00C9188F">
        <w:trPr>
          <w:trHeight w:val="144"/>
          <w:ins w:id="1073" w:author="Ferris, Todd@Energy" w:date="2018-05-25T10:29:00Z"/>
        </w:trPr>
        <w:tc>
          <w:tcPr>
            <w:tcW w:w="10795" w:type="dxa"/>
            <w:gridSpan w:val="3"/>
            <w:tcBorders>
              <w:top w:val="single" w:sz="4" w:space="0" w:color="auto"/>
              <w:bottom w:val="single" w:sz="4" w:space="0" w:color="auto"/>
            </w:tcBorders>
            <w:vAlign w:val="center"/>
          </w:tcPr>
          <w:p w14:paraId="33C3A1CD" w14:textId="77777777" w:rsidR="00B35868" w:rsidRDefault="00B35868" w:rsidP="00C9188F">
            <w:pPr>
              <w:rPr>
                <w:ins w:id="1074" w:author="Ferris, Todd@Energy" w:date="2018-05-25T10:29:00Z"/>
                <w:rFonts w:ascii="Calibri" w:hAnsi="Calibri"/>
                <w:b/>
                <w:szCs w:val="18"/>
              </w:rPr>
            </w:pPr>
            <w:ins w:id="1075" w:author="Ferris, Todd@Energy" w:date="2018-11-15T11:27:00Z">
              <w:r>
                <w:rPr>
                  <w:rFonts w:ascii="Calibri" w:hAnsi="Calibri"/>
                  <w:b/>
                  <w:szCs w:val="18"/>
                </w:rPr>
                <w:t>F</w:t>
              </w:r>
            </w:ins>
            <w:ins w:id="1076" w:author="Ferris, Todd@Energy" w:date="2018-05-25T10:29:00Z">
              <w:r w:rsidRPr="00F80E7D">
                <w:rPr>
                  <w:rFonts w:ascii="Calibri" w:hAnsi="Calibri"/>
                  <w:b/>
                  <w:szCs w:val="18"/>
                </w:rPr>
                <w:t xml:space="preserve">. Verified </w:t>
              </w:r>
              <w:r>
                <w:rPr>
                  <w:rFonts w:ascii="Calibri" w:hAnsi="Calibri"/>
                  <w:b/>
                  <w:szCs w:val="18"/>
                </w:rPr>
                <w:t>Heat Pump Heating Output</w:t>
              </w:r>
            </w:ins>
          </w:p>
          <w:p w14:paraId="73231527" w14:textId="68B46974" w:rsidR="00B35868" w:rsidRPr="00E15104" w:rsidDel="004E3E8B" w:rsidRDefault="00B35868" w:rsidP="00C9188F">
            <w:pPr>
              <w:rPr>
                <w:ins w:id="1077" w:author="Ferris, Todd@Energy" w:date="2018-05-25T10:29:00Z"/>
                <w:rFonts w:ascii="Calibri" w:hAnsi="Calibri"/>
                <w:b/>
                <w:sz w:val="18"/>
                <w:szCs w:val="18"/>
              </w:rPr>
            </w:pPr>
            <w:ins w:id="1078" w:author="Ferris, Todd@Energy" w:date="2018-05-25T10:29:00Z">
              <w:r w:rsidRPr="00E15104">
                <w:rPr>
                  <w:rFonts w:ascii="Calibri" w:hAnsi="Calibri"/>
                  <w:sz w:val="18"/>
                  <w:szCs w:val="18"/>
                </w:rPr>
                <w:t>&lt;&lt;if A0</w:t>
              </w:r>
            </w:ins>
            <w:ins w:id="1079" w:author="Smith, Alexis@Energy" w:date="2019-01-07T08:29:00Z">
              <w:r w:rsidR="00A60BEA">
                <w:rPr>
                  <w:rFonts w:ascii="Calibri" w:hAnsi="Calibri"/>
                  <w:sz w:val="18"/>
                  <w:szCs w:val="18"/>
                </w:rPr>
                <w:t>6</w:t>
              </w:r>
            </w:ins>
            <w:ins w:id="1080" w:author="Ferris, Todd@Energy" w:date="2018-11-19T15:14:00Z">
              <w:del w:id="1081" w:author="Smith, Alexis@Energy" w:date="2019-01-07T08:29:00Z">
                <w:r w:rsidDel="00A60BEA">
                  <w:rPr>
                    <w:rFonts w:ascii="Calibri" w:hAnsi="Calibri"/>
                    <w:sz w:val="18"/>
                    <w:szCs w:val="18"/>
                  </w:rPr>
                  <w:delText>5</w:delText>
                </w:r>
              </w:del>
            </w:ins>
            <w:ins w:id="1082" w:author="Ferris, Todd@Energy" w:date="2018-05-25T10:29:00Z">
              <w:r w:rsidRPr="00E15104">
                <w:rPr>
                  <w:rFonts w:ascii="Calibri" w:hAnsi="Calibri"/>
                  <w:sz w:val="18"/>
                  <w:szCs w:val="18"/>
                </w:rPr>
                <w:t xml:space="preserve"> equal to "</w:t>
              </w:r>
              <w:r>
                <w:rPr>
                  <w:rFonts w:asciiTheme="minorHAnsi" w:hAnsiTheme="minorHAnsi"/>
                  <w:sz w:val="18"/>
                  <w:szCs w:val="18"/>
                </w:rPr>
                <w:t>No</w:t>
              </w:r>
            </w:ins>
            <w:ins w:id="1083" w:author="Ferris, Todd@Energy" w:date="2018-05-25T10:34:00Z">
              <w:r w:rsidRPr="00E15104">
                <w:rPr>
                  <w:rFonts w:ascii="Calibri" w:hAnsi="Calibri"/>
                  <w:sz w:val="18"/>
                  <w:szCs w:val="18"/>
                </w:rPr>
                <w:t xml:space="preserve"> </w:t>
              </w:r>
            </w:ins>
            <w:ins w:id="1084" w:author="Ferris, Todd@Energy" w:date="2018-05-25T10:29:00Z">
              <w:r w:rsidRPr="00E15104">
                <w:rPr>
                  <w:rFonts w:ascii="Calibri" w:hAnsi="Calibri"/>
                  <w:sz w:val="18"/>
                  <w:szCs w:val="18"/>
                </w:rPr>
                <w:t xml:space="preserve">" then display the "section does not apply" message; else display Table </w:t>
              </w:r>
            </w:ins>
            <w:ins w:id="1085" w:author="Ferris, Todd@Energy" w:date="2018-11-16T15:44:00Z">
              <w:r>
                <w:rPr>
                  <w:rFonts w:ascii="Calibri" w:hAnsi="Calibri"/>
                  <w:sz w:val="18"/>
                  <w:szCs w:val="18"/>
                </w:rPr>
                <w:t>F</w:t>
              </w:r>
            </w:ins>
            <w:ins w:id="1086" w:author="Ferris, Todd@Energy" w:date="2018-05-25T10:29:00Z">
              <w:r w:rsidRPr="00E15104">
                <w:rPr>
                  <w:rFonts w:ascii="Calibri" w:hAnsi="Calibri"/>
                  <w:bCs/>
                  <w:sz w:val="18"/>
                  <w:szCs w:val="18"/>
                </w:rPr>
                <w:t>&gt;&gt;</w:t>
              </w:r>
            </w:ins>
          </w:p>
        </w:tc>
      </w:tr>
      <w:tr w:rsidR="00B35868" w:rsidRPr="00E15104" w14:paraId="7B9844C4" w14:textId="77777777" w:rsidTr="00C9188F">
        <w:trPr>
          <w:trHeight w:val="144"/>
          <w:ins w:id="1087" w:author="Ferris, Todd@Energy" w:date="2018-05-25T10:29:00Z"/>
        </w:trPr>
        <w:tc>
          <w:tcPr>
            <w:tcW w:w="490" w:type="dxa"/>
            <w:tcBorders>
              <w:top w:val="single" w:sz="4" w:space="0" w:color="auto"/>
              <w:left w:val="single" w:sz="4" w:space="0" w:color="auto"/>
              <w:bottom w:val="single" w:sz="4" w:space="0" w:color="auto"/>
              <w:right w:val="single" w:sz="4" w:space="0" w:color="auto"/>
            </w:tcBorders>
          </w:tcPr>
          <w:p w14:paraId="34CDE629" w14:textId="77777777" w:rsidR="00B35868" w:rsidRPr="00E15104" w:rsidRDefault="00B35868" w:rsidP="00C9188F">
            <w:pPr>
              <w:pStyle w:val="Header"/>
              <w:tabs>
                <w:tab w:val="clear" w:pos="4320"/>
                <w:tab w:val="clear" w:pos="8640"/>
              </w:tabs>
              <w:jc w:val="center"/>
              <w:rPr>
                <w:ins w:id="1088" w:author="Ferris, Todd@Energy" w:date="2018-05-25T10:29:00Z"/>
                <w:rFonts w:ascii="Calibri" w:hAnsi="Calibri"/>
                <w:sz w:val="18"/>
                <w:szCs w:val="18"/>
              </w:rPr>
            </w:pPr>
            <w:ins w:id="1089" w:author="Ferris, Todd@Energy" w:date="2018-05-25T10:29:00Z">
              <w:r w:rsidRPr="00E15104">
                <w:rPr>
                  <w:rFonts w:ascii="Calibri" w:hAnsi="Calibri"/>
                  <w:sz w:val="18"/>
                  <w:szCs w:val="18"/>
                </w:rPr>
                <w:t>01</w:t>
              </w:r>
            </w:ins>
          </w:p>
        </w:tc>
        <w:tc>
          <w:tcPr>
            <w:tcW w:w="3645" w:type="dxa"/>
            <w:tcBorders>
              <w:top w:val="single" w:sz="4" w:space="0" w:color="auto"/>
              <w:left w:val="single" w:sz="4" w:space="0" w:color="auto"/>
              <w:bottom w:val="single" w:sz="4" w:space="0" w:color="auto"/>
              <w:right w:val="single" w:sz="4" w:space="0" w:color="auto"/>
            </w:tcBorders>
          </w:tcPr>
          <w:p w14:paraId="5A0377FA" w14:textId="77777777" w:rsidR="00B35868" w:rsidRPr="00E15104" w:rsidDel="004E3E8B" w:rsidRDefault="00B35868" w:rsidP="00C9188F">
            <w:pPr>
              <w:pStyle w:val="Header"/>
              <w:tabs>
                <w:tab w:val="clear" w:pos="4320"/>
                <w:tab w:val="clear" w:pos="8640"/>
              </w:tabs>
              <w:ind w:hanging="18"/>
              <w:rPr>
                <w:ins w:id="1090" w:author="Ferris, Todd@Energy" w:date="2018-05-25T10:29:00Z"/>
                <w:rFonts w:ascii="Calibri" w:hAnsi="Calibri"/>
                <w:sz w:val="18"/>
                <w:szCs w:val="18"/>
              </w:rPr>
            </w:pPr>
            <w:ins w:id="1091" w:author="Ferris, Todd@Energy" w:date="2018-05-25T10:29:00Z">
              <w:r w:rsidRPr="00E15104">
                <w:rPr>
                  <w:rFonts w:ascii="Calibri" w:hAnsi="Calibri"/>
                  <w:sz w:val="18"/>
                  <w:szCs w:val="18"/>
                </w:rPr>
                <w:t xml:space="preserve">Required </w:t>
              </w:r>
              <w:r>
                <w:rPr>
                  <w:rFonts w:ascii="Calibri" w:hAnsi="Calibri"/>
                  <w:sz w:val="18"/>
                  <w:szCs w:val="18"/>
                </w:rPr>
                <w:t>Heating BTU Output at 47 Degrees F.</w:t>
              </w:r>
            </w:ins>
          </w:p>
        </w:tc>
        <w:tc>
          <w:tcPr>
            <w:tcW w:w="6660" w:type="dxa"/>
            <w:tcBorders>
              <w:top w:val="single" w:sz="4" w:space="0" w:color="auto"/>
              <w:left w:val="single" w:sz="4" w:space="0" w:color="auto"/>
              <w:bottom w:val="single" w:sz="4" w:space="0" w:color="auto"/>
              <w:right w:val="single" w:sz="4" w:space="0" w:color="auto"/>
            </w:tcBorders>
          </w:tcPr>
          <w:p w14:paraId="521E9DCB" w14:textId="77777777" w:rsidR="00B35868" w:rsidRPr="00E15104" w:rsidRDefault="00B35868" w:rsidP="00C9188F">
            <w:pPr>
              <w:rPr>
                <w:ins w:id="1092" w:author="Ferris, Todd@Energy" w:date="2018-05-25T10:29:00Z"/>
                <w:rFonts w:ascii="Calibri" w:hAnsi="Calibri"/>
                <w:sz w:val="18"/>
                <w:szCs w:val="18"/>
              </w:rPr>
            </w:pPr>
            <w:ins w:id="1093"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B35868" w:rsidRPr="00E15104" w14:paraId="070305DD" w14:textId="77777777" w:rsidTr="00C9188F">
        <w:trPr>
          <w:trHeight w:val="144"/>
          <w:ins w:id="1094" w:author="Ferris, Todd@Energy" w:date="2018-05-25T10:29:00Z"/>
        </w:trPr>
        <w:tc>
          <w:tcPr>
            <w:tcW w:w="490" w:type="dxa"/>
            <w:tcBorders>
              <w:top w:val="single" w:sz="4" w:space="0" w:color="auto"/>
            </w:tcBorders>
            <w:vAlign w:val="center"/>
          </w:tcPr>
          <w:p w14:paraId="1B93131C" w14:textId="77777777" w:rsidR="00B35868" w:rsidRPr="00E15104" w:rsidRDefault="00B35868" w:rsidP="00C9188F">
            <w:pPr>
              <w:pStyle w:val="Header"/>
              <w:tabs>
                <w:tab w:val="clear" w:pos="4320"/>
                <w:tab w:val="clear" w:pos="8640"/>
              </w:tabs>
              <w:jc w:val="center"/>
              <w:rPr>
                <w:ins w:id="1095" w:author="Ferris, Todd@Energy" w:date="2018-05-25T10:29:00Z"/>
                <w:rFonts w:ascii="Calibri" w:hAnsi="Calibri"/>
                <w:sz w:val="18"/>
                <w:szCs w:val="18"/>
              </w:rPr>
            </w:pPr>
            <w:ins w:id="1096" w:author="Ferris, Todd@Energy" w:date="2018-05-25T10:29:00Z">
              <w:r w:rsidRPr="00E15104">
                <w:rPr>
                  <w:rFonts w:ascii="Calibri" w:hAnsi="Calibri"/>
                  <w:sz w:val="18"/>
                  <w:szCs w:val="18"/>
                </w:rPr>
                <w:t>02</w:t>
              </w:r>
            </w:ins>
          </w:p>
        </w:tc>
        <w:tc>
          <w:tcPr>
            <w:tcW w:w="3645" w:type="dxa"/>
            <w:tcBorders>
              <w:top w:val="single" w:sz="4" w:space="0" w:color="auto"/>
            </w:tcBorders>
            <w:vAlign w:val="center"/>
          </w:tcPr>
          <w:p w14:paraId="7450CF0B" w14:textId="77777777" w:rsidR="00B35868" w:rsidRPr="00E15104" w:rsidRDefault="00B35868" w:rsidP="00C9188F">
            <w:pPr>
              <w:pStyle w:val="Header"/>
              <w:tabs>
                <w:tab w:val="clear" w:pos="4320"/>
                <w:tab w:val="clear" w:pos="8640"/>
              </w:tabs>
              <w:ind w:hanging="18"/>
              <w:rPr>
                <w:ins w:id="1097" w:author="Ferris, Todd@Energy" w:date="2018-05-25T10:29:00Z"/>
                <w:rFonts w:ascii="Calibri" w:hAnsi="Calibri"/>
                <w:sz w:val="18"/>
                <w:szCs w:val="18"/>
              </w:rPr>
            </w:pPr>
            <w:ins w:id="1098" w:author="Ferris, Todd@Energy" w:date="2018-05-25T10:29:00Z">
              <w:r w:rsidRPr="00E15104">
                <w:rPr>
                  <w:rFonts w:ascii="Calibri" w:hAnsi="Calibri"/>
                  <w:sz w:val="18"/>
                  <w:szCs w:val="18"/>
                </w:rPr>
                <w:t xml:space="preserve">Installed </w:t>
              </w:r>
              <w:r>
                <w:rPr>
                  <w:rFonts w:ascii="Calibri" w:hAnsi="Calibri"/>
                  <w:sz w:val="18"/>
                  <w:szCs w:val="18"/>
                </w:rPr>
                <w:t>Heating BTU Output at 47 Degrees F.</w:t>
              </w:r>
            </w:ins>
          </w:p>
        </w:tc>
        <w:tc>
          <w:tcPr>
            <w:tcW w:w="6660" w:type="dxa"/>
            <w:tcBorders>
              <w:top w:val="single" w:sz="4" w:space="0" w:color="auto"/>
            </w:tcBorders>
            <w:vAlign w:val="center"/>
          </w:tcPr>
          <w:p w14:paraId="5B23C9D6" w14:textId="77777777" w:rsidR="00B35868" w:rsidRPr="00E15104" w:rsidRDefault="00B35868" w:rsidP="00C9188F">
            <w:pPr>
              <w:pStyle w:val="Header"/>
              <w:tabs>
                <w:tab w:val="clear" w:pos="4320"/>
                <w:tab w:val="clear" w:pos="8640"/>
              </w:tabs>
              <w:ind w:hanging="18"/>
              <w:rPr>
                <w:ins w:id="1099" w:author="Ferris, Todd@Energy" w:date="2018-05-25T10:29:00Z"/>
                <w:rFonts w:ascii="Calibri" w:hAnsi="Calibri"/>
                <w:sz w:val="18"/>
                <w:szCs w:val="18"/>
              </w:rPr>
            </w:pPr>
            <w:ins w:id="1100"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ins>
          </w:p>
        </w:tc>
      </w:tr>
      <w:tr w:rsidR="00B35868" w:rsidRPr="00E15104" w14:paraId="38159823" w14:textId="77777777" w:rsidTr="00C9188F">
        <w:trPr>
          <w:trHeight w:val="144"/>
          <w:ins w:id="1101" w:author="Ferris, Todd@Energy" w:date="2018-05-25T10:29:00Z"/>
        </w:trPr>
        <w:tc>
          <w:tcPr>
            <w:tcW w:w="490" w:type="dxa"/>
            <w:tcBorders>
              <w:top w:val="single" w:sz="4" w:space="0" w:color="auto"/>
            </w:tcBorders>
            <w:vAlign w:val="center"/>
          </w:tcPr>
          <w:p w14:paraId="1A04B113" w14:textId="77777777" w:rsidR="00B35868" w:rsidRPr="00E15104" w:rsidRDefault="00B35868" w:rsidP="00C9188F">
            <w:pPr>
              <w:pStyle w:val="Header"/>
              <w:tabs>
                <w:tab w:val="clear" w:pos="4320"/>
                <w:tab w:val="clear" w:pos="8640"/>
              </w:tabs>
              <w:jc w:val="center"/>
              <w:rPr>
                <w:ins w:id="1102" w:author="Ferris, Todd@Energy" w:date="2018-05-25T10:29:00Z"/>
                <w:rFonts w:ascii="Calibri" w:hAnsi="Calibri"/>
                <w:sz w:val="18"/>
                <w:szCs w:val="18"/>
              </w:rPr>
            </w:pPr>
            <w:ins w:id="1103" w:author="Ferris, Todd@Energy" w:date="2018-05-25T10:29:00Z">
              <w:r>
                <w:rPr>
                  <w:rFonts w:ascii="Calibri" w:hAnsi="Calibri"/>
                  <w:sz w:val="18"/>
                  <w:szCs w:val="18"/>
                </w:rPr>
                <w:t>03</w:t>
              </w:r>
            </w:ins>
          </w:p>
        </w:tc>
        <w:tc>
          <w:tcPr>
            <w:tcW w:w="3645" w:type="dxa"/>
            <w:tcBorders>
              <w:top w:val="single" w:sz="4" w:space="0" w:color="auto"/>
            </w:tcBorders>
          </w:tcPr>
          <w:p w14:paraId="4109EBD0" w14:textId="77777777" w:rsidR="00B35868" w:rsidRPr="00E15104" w:rsidRDefault="00B35868" w:rsidP="00C9188F">
            <w:pPr>
              <w:pStyle w:val="Header"/>
              <w:tabs>
                <w:tab w:val="clear" w:pos="4320"/>
                <w:tab w:val="clear" w:pos="8640"/>
              </w:tabs>
              <w:ind w:hanging="18"/>
              <w:rPr>
                <w:ins w:id="1104" w:author="Ferris, Todd@Energy" w:date="2018-05-25T10:29:00Z"/>
                <w:rFonts w:ascii="Calibri" w:hAnsi="Calibri"/>
                <w:sz w:val="18"/>
                <w:szCs w:val="18"/>
              </w:rPr>
            </w:pPr>
            <w:ins w:id="1105" w:author="Ferris, Todd@Energy" w:date="2018-05-25T10:29:00Z">
              <w:r w:rsidRPr="00E15104">
                <w:rPr>
                  <w:rFonts w:ascii="Calibri" w:hAnsi="Calibri"/>
                  <w:sz w:val="18"/>
                  <w:szCs w:val="18"/>
                </w:rPr>
                <w:t xml:space="preserve">Required </w:t>
              </w:r>
              <w:r>
                <w:rPr>
                  <w:rFonts w:ascii="Calibri" w:hAnsi="Calibri"/>
                  <w:sz w:val="18"/>
                  <w:szCs w:val="18"/>
                </w:rPr>
                <w:t>Heating Output at 17 Degrees F.</w:t>
              </w:r>
            </w:ins>
          </w:p>
        </w:tc>
        <w:tc>
          <w:tcPr>
            <w:tcW w:w="6660" w:type="dxa"/>
            <w:tcBorders>
              <w:top w:val="single" w:sz="4" w:space="0" w:color="auto"/>
            </w:tcBorders>
          </w:tcPr>
          <w:p w14:paraId="34A85019" w14:textId="77777777" w:rsidR="00B35868" w:rsidRPr="00E15104" w:rsidRDefault="00B35868" w:rsidP="00C9188F">
            <w:pPr>
              <w:pStyle w:val="Header"/>
              <w:tabs>
                <w:tab w:val="clear" w:pos="4320"/>
                <w:tab w:val="clear" w:pos="8640"/>
              </w:tabs>
              <w:ind w:hanging="18"/>
              <w:rPr>
                <w:ins w:id="1106" w:author="Ferris, Todd@Energy" w:date="2018-05-25T10:29:00Z"/>
                <w:rFonts w:ascii="Calibri" w:hAnsi="Calibri"/>
                <w:sz w:val="18"/>
                <w:szCs w:val="18"/>
              </w:rPr>
            </w:pPr>
            <w:ins w:id="1107" w:author="Ferris, Todd@Energy" w:date="2018-05-25T10:29: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B35868" w:rsidRPr="00E15104" w14:paraId="07BDB8B9" w14:textId="77777777" w:rsidTr="00C9188F">
        <w:trPr>
          <w:trHeight w:val="144"/>
          <w:ins w:id="1108" w:author="Ferris, Todd@Energy" w:date="2018-05-25T10:29:00Z"/>
        </w:trPr>
        <w:tc>
          <w:tcPr>
            <w:tcW w:w="490" w:type="dxa"/>
            <w:tcBorders>
              <w:top w:val="single" w:sz="4" w:space="0" w:color="auto"/>
            </w:tcBorders>
            <w:vAlign w:val="center"/>
          </w:tcPr>
          <w:p w14:paraId="2F7A5460" w14:textId="77777777" w:rsidR="00B35868" w:rsidRPr="00E15104" w:rsidRDefault="00B35868" w:rsidP="00C9188F">
            <w:pPr>
              <w:pStyle w:val="Header"/>
              <w:tabs>
                <w:tab w:val="clear" w:pos="4320"/>
                <w:tab w:val="clear" w:pos="8640"/>
              </w:tabs>
              <w:jc w:val="center"/>
              <w:rPr>
                <w:ins w:id="1109" w:author="Ferris, Todd@Energy" w:date="2018-05-25T10:29:00Z"/>
                <w:rFonts w:ascii="Calibri" w:hAnsi="Calibri"/>
                <w:sz w:val="18"/>
                <w:szCs w:val="18"/>
              </w:rPr>
            </w:pPr>
            <w:ins w:id="1110" w:author="Ferris, Todd@Energy" w:date="2018-05-25T10:29:00Z">
              <w:r>
                <w:rPr>
                  <w:rFonts w:ascii="Calibri" w:hAnsi="Calibri"/>
                  <w:sz w:val="18"/>
                  <w:szCs w:val="18"/>
                </w:rPr>
                <w:t>04</w:t>
              </w:r>
            </w:ins>
          </w:p>
        </w:tc>
        <w:tc>
          <w:tcPr>
            <w:tcW w:w="3645" w:type="dxa"/>
            <w:tcBorders>
              <w:top w:val="single" w:sz="4" w:space="0" w:color="auto"/>
            </w:tcBorders>
            <w:vAlign w:val="center"/>
          </w:tcPr>
          <w:p w14:paraId="0303C2AB" w14:textId="77777777" w:rsidR="00B35868" w:rsidRPr="00E15104" w:rsidRDefault="00B35868" w:rsidP="00C9188F">
            <w:pPr>
              <w:pStyle w:val="Header"/>
              <w:tabs>
                <w:tab w:val="clear" w:pos="4320"/>
                <w:tab w:val="clear" w:pos="8640"/>
              </w:tabs>
              <w:ind w:hanging="18"/>
              <w:rPr>
                <w:ins w:id="1111" w:author="Ferris, Todd@Energy" w:date="2018-05-25T10:29:00Z"/>
                <w:rFonts w:ascii="Calibri" w:hAnsi="Calibri"/>
                <w:sz w:val="18"/>
                <w:szCs w:val="18"/>
              </w:rPr>
            </w:pPr>
            <w:ins w:id="1112" w:author="Ferris, Todd@Energy" w:date="2018-05-25T10:29:00Z">
              <w:r w:rsidRPr="00E15104">
                <w:rPr>
                  <w:rFonts w:ascii="Calibri" w:hAnsi="Calibri"/>
                  <w:sz w:val="18"/>
                  <w:szCs w:val="18"/>
                </w:rPr>
                <w:t xml:space="preserve">Installed </w:t>
              </w:r>
              <w:r>
                <w:rPr>
                  <w:rFonts w:ascii="Calibri" w:hAnsi="Calibri"/>
                  <w:sz w:val="18"/>
                  <w:szCs w:val="18"/>
                </w:rPr>
                <w:t>Heating Output at 17 Degrees F.</w:t>
              </w:r>
            </w:ins>
          </w:p>
        </w:tc>
        <w:tc>
          <w:tcPr>
            <w:tcW w:w="6660" w:type="dxa"/>
            <w:tcBorders>
              <w:top w:val="single" w:sz="4" w:space="0" w:color="auto"/>
            </w:tcBorders>
            <w:vAlign w:val="center"/>
          </w:tcPr>
          <w:p w14:paraId="424FBACA" w14:textId="77777777" w:rsidR="00B35868" w:rsidRPr="00E15104" w:rsidRDefault="00B35868" w:rsidP="00C9188F">
            <w:pPr>
              <w:pStyle w:val="Header"/>
              <w:tabs>
                <w:tab w:val="clear" w:pos="4320"/>
                <w:tab w:val="clear" w:pos="8640"/>
              </w:tabs>
              <w:ind w:hanging="18"/>
              <w:rPr>
                <w:ins w:id="1113" w:author="Ferris, Todd@Energy" w:date="2018-05-25T10:29:00Z"/>
                <w:rFonts w:ascii="Calibri" w:hAnsi="Calibri"/>
                <w:sz w:val="18"/>
                <w:szCs w:val="18"/>
              </w:rPr>
            </w:pPr>
            <w:ins w:id="1114" w:author="Ferris, Todd@Energy" w:date="2018-05-25T10:29:00Z">
              <w:r w:rsidRPr="00E15104">
                <w:rPr>
                  <w:rFonts w:ascii="Calibri" w:hAnsi="Calibri"/>
                  <w:sz w:val="18"/>
                  <w:szCs w:val="18"/>
                </w:rPr>
                <w:t xml:space="preserve">&lt;&lt;user input, </w:t>
              </w:r>
              <w:r>
                <w:rPr>
                  <w:rFonts w:ascii="Calibri" w:hAnsi="Calibri"/>
                  <w:sz w:val="18"/>
                  <w:szCs w:val="18"/>
                </w:rPr>
                <w:t xml:space="preserve">Btu output at 17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ins>
            <w:ins w:id="1115" w:author="Ferris, Todd@Energy" w:date="2018-05-25T14:32:00Z">
              <w:r>
                <w:rPr>
                  <w:rFonts w:asciiTheme="minorHAnsi" w:hAnsiTheme="minorHAnsi"/>
                  <w:sz w:val="18"/>
                  <w:szCs w:val="18"/>
                </w:rPr>
                <w:t>; allow N/A entry if</w:t>
              </w:r>
            </w:ins>
            <w:ins w:id="1116" w:author="Ferris, Todd@Energy" w:date="2018-05-25T10:29:00Z">
              <w:r w:rsidRPr="00E15104" w:rsidDel="008A484F">
                <w:rPr>
                  <w:rFonts w:ascii="Calibri" w:hAnsi="Calibri"/>
                  <w:sz w:val="18"/>
                  <w:szCs w:val="18"/>
                </w:rPr>
                <w:t xml:space="preserve"> </w:t>
              </w:r>
            </w:ins>
            <w:ins w:id="1117" w:author="Ferris, Todd@Energy" w:date="2018-05-25T14:33:00Z">
              <w:r>
                <w:rPr>
                  <w:rFonts w:ascii="Calibri" w:hAnsi="Calibri"/>
                  <w:sz w:val="18"/>
                  <w:szCs w:val="18"/>
                </w:rPr>
                <w:t xml:space="preserve">heat pump system </w:t>
              </w:r>
            </w:ins>
            <w:ins w:id="1118" w:author="Ferris, Todd@Energy" w:date="2018-05-25T14:34:00Z">
              <w:r>
                <w:rPr>
                  <w:rFonts w:ascii="Calibri" w:hAnsi="Calibri"/>
                  <w:sz w:val="18"/>
                  <w:szCs w:val="18"/>
                </w:rPr>
                <w:t>output is not rated at 17 degrees F in any directory</w:t>
              </w:r>
            </w:ins>
            <w:ins w:id="1119" w:author="Ferris, Todd@Energy" w:date="2018-05-25T10:29:00Z">
              <w:r w:rsidRPr="00E15104">
                <w:rPr>
                  <w:rFonts w:ascii="Calibri" w:hAnsi="Calibri"/>
                  <w:sz w:val="18"/>
                  <w:szCs w:val="18"/>
                </w:rPr>
                <w:t>&gt;&gt;</w:t>
              </w:r>
            </w:ins>
          </w:p>
        </w:tc>
      </w:tr>
      <w:tr w:rsidR="00B35868" w:rsidRPr="00E15104" w14:paraId="6B783C61" w14:textId="77777777" w:rsidTr="00C9188F">
        <w:trPr>
          <w:trHeight w:val="144"/>
          <w:ins w:id="1120" w:author="Ferris, Todd@Energy" w:date="2018-05-25T10:29:00Z"/>
        </w:trPr>
        <w:tc>
          <w:tcPr>
            <w:tcW w:w="490" w:type="dxa"/>
            <w:vAlign w:val="center"/>
          </w:tcPr>
          <w:p w14:paraId="14643374" w14:textId="77777777" w:rsidR="00B35868" w:rsidRPr="00E15104" w:rsidRDefault="00B35868" w:rsidP="00C9188F">
            <w:pPr>
              <w:jc w:val="center"/>
              <w:rPr>
                <w:ins w:id="1121" w:author="Ferris, Todd@Energy" w:date="2018-05-25T10:29:00Z"/>
                <w:rFonts w:ascii="Calibri" w:hAnsi="Calibri"/>
                <w:sz w:val="18"/>
                <w:szCs w:val="18"/>
              </w:rPr>
            </w:pPr>
            <w:ins w:id="1122" w:author="Ferris, Todd@Energy" w:date="2018-05-25T10:29:00Z">
              <w:r w:rsidRPr="00E15104">
                <w:rPr>
                  <w:rFonts w:ascii="Calibri" w:hAnsi="Calibri"/>
                  <w:sz w:val="18"/>
                  <w:szCs w:val="18"/>
                </w:rPr>
                <w:t>0</w:t>
              </w:r>
              <w:r>
                <w:rPr>
                  <w:rFonts w:ascii="Calibri" w:hAnsi="Calibri"/>
                  <w:sz w:val="18"/>
                  <w:szCs w:val="18"/>
                </w:rPr>
                <w:t>5</w:t>
              </w:r>
            </w:ins>
          </w:p>
        </w:tc>
        <w:tc>
          <w:tcPr>
            <w:tcW w:w="3645" w:type="dxa"/>
            <w:vAlign w:val="center"/>
          </w:tcPr>
          <w:p w14:paraId="63169CFD" w14:textId="77777777" w:rsidR="00B35868" w:rsidRPr="00E15104" w:rsidRDefault="00B35868" w:rsidP="00C9188F">
            <w:pPr>
              <w:rPr>
                <w:ins w:id="1123" w:author="Ferris, Todd@Energy" w:date="2018-05-25T10:29:00Z"/>
                <w:rFonts w:ascii="Calibri" w:hAnsi="Calibri"/>
                <w:sz w:val="18"/>
                <w:szCs w:val="18"/>
              </w:rPr>
            </w:pPr>
            <w:ins w:id="1124" w:author="Ferris, Todd@Energy" w:date="2018-05-25T10:29:00Z">
              <w:r w:rsidRPr="00E15104">
                <w:rPr>
                  <w:rFonts w:ascii="Calibri" w:hAnsi="Calibri"/>
                  <w:sz w:val="18"/>
                  <w:szCs w:val="18"/>
                </w:rPr>
                <w:t>Compliance Statement:</w:t>
              </w:r>
            </w:ins>
          </w:p>
        </w:tc>
        <w:tc>
          <w:tcPr>
            <w:tcW w:w="6660" w:type="dxa"/>
            <w:vAlign w:val="center"/>
          </w:tcPr>
          <w:p w14:paraId="75918A6C" w14:textId="0AC5F628" w:rsidR="00B35868" w:rsidRPr="00E15104" w:rsidRDefault="00B35868" w:rsidP="00342706">
            <w:pPr>
              <w:rPr>
                <w:ins w:id="1125" w:author="Ferris, Todd@Energy" w:date="2018-05-25T10:29:00Z"/>
                <w:rFonts w:ascii="Calibri" w:hAnsi="Calibri"/>
                <w:sz w:val="18"/>
                <w:szCs w:val="18"/>
              </w:rPr>
            </w:pPr>
            <w:ins w:id="1126" w:author="Ferris, Todd@Energy" w:date="2018-05-25T10:29:00Z">
              <w:r w:rsidRPr="00E15104">
                <w:rPr>
                  <w:rFonts w:ascii="Calibri" w:hAnsi="Calibri"/>
                  <w:sz w:val="18"/>
                  <w:szCs w:val="18"/>
                </w:rPr>
                <w:t xml:space="preserve">&lt;&lt; calculated field: if </w:t>
              </w:r>
            </w:ins>
            <w:ins w:id="1127" w:author="Ferris, Todd@Energy" w:date="2018-11-16T14:44:00Z">
              <w:r>
                <w:rPr>
                  <w:rFonts w:ascii="Calibri" w:hAnsi="Calibri"/>
                  <w:sz w:val="18"/>
                  <w:szCs w:val="18"/>
                </w:rPr>
                <w:t>”</w:t>
              </w:r>
              <w:r w:rsidRPr="00E15104">
                <w:rPr>
                  <w:rFonts w:ascii="Calibri" w:hAnsi="Calibri"/>
                  <w:sz w:val="18"/>
                  <w:szCs w:val="18"/>
                </w:rPr>
                <w:t xml:space="preserve">Installed </w:t>
              </w:r>
              <w:r>
                <w:rPr>
                  <w:rFonts w:ascii="Calibri" w:hAnsi="Calibri"/>
                  <w:sz w:val="18"/>
                  <w:szCs w:val="18"/>
                </w:rPr>
                <w:t>Heating BTU Output at 47 Degrees F”(F</w:t>
              </w:r>
            </w:ins>
            <w:ins w:id="1128" w:author="Ferris, Todd@Energy" w:date="2018-05-25T10:29:00Z">
              <w:r w:rsidRPr="00E15104">
                <w:rPr>
                  <w:rFonts w:ascii="Calibri" w:hAnsi="Calibri"/>
                  <w:sz w:val="18"/>
                  <w:szCs w:val="18"/>
                </w:rPr>
                <w:t>02</w:t>
              </w:r>
            </w:ins>
            <w:ins w:id="1129" w:author="Ferris, Todd@Energy" w:date="2018-11-16T14:45:00Z">
              <w:r>
                <w:rPr>
                  <w:rFonts w:ascii="Calibri" w:hAnsi="Calibri"/>
                  <w:sz w:val="18"/>
                  <w:szCs w:val="18"/>
                </w:rPr>
                <w:t>)</w:t>
              </w:r>
            </w:ins>
            <w:r w:rsidR="00342706">
              <w:rPr>
                <w:rFonts w:ascii="Calibri" w:hAnsi="Calibri"/>
                <w:sz w:val="18"/>
                <w:szCs w:val="18"/>
              </w:rPr>
              <w:t xml:space="preserve"> is greater than or equal to </w:t>
            </w:r>
            <w:ins w:id="1130" w:author="Ferris, Todd@Energy" w:date="2018-11-16T14:45:00Z">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47 Degrees F”(F</w:t>
              </w:r>
            </w:ins>
            <w:ins w:id="1131" w:author="Ferris, Todd@Energy" w:date="2018-05-25T10:29:00Z">
              <w:r w:rsidRPr="00E15104">
                <w:rPr>
                  <w:rFonts w:ascii="Calibri" w:hAnsi="Calibri"/>
                  <w:sz w:val="18"/>
                  <w:szCs w:val="18"/>
                </w:rPr>
                <w:t>01</w:t>
              </w:r>
            </w:ins>
            <w:ins w:id="1132" w:author="Ferris, Todd@Energy" w:date="2018-11-16T14:45:00Z">
              <w:r>
                <w:rPr>
                  <w:rFonts w:ascii="Calibri" w:hAnsi="Calibri"/>
                  <w:sz w:val="18"/>
                  <w:szCs w:val="18"/>
                </w:rPr>
                <w:t>)</w:t>
              </w:r>
            </w:ins>
            <w:r w:rsidR="00342706">
              <w:rPr>
                <w:rFonts w:ascii="Calibri" w:hAnsi="Calibri"/>
                <w:sz w:val="18"/>
                <w:szCs w:val="18"/>
              </w:rPr>
              <w:t>,</w:t>
            </w:r>
            <w:ins w:id="1133" w:author="Ferris, Todd@Energy" w:date="2018-05-25T10:29:00Z">
              <w:r>
                <w:rPr>
                  <w:rFonts w:ascii="Calibri" w:hAnsi="Calibri"/>
                  <w:sz w:val="18"/>
                  <w:szCs w:val="18"/>
                </w:rPr>
                <w:t xml:space="preserve"> and</w:t>
              </w:r>
            </w:ins>
            <w:ins w:id="1134" w:author="Ferris, Todd@Energy" w:date="2018-11-16T14:46:00Z">
              <w:r>
                <w:rPr>
                  <w:rFonts w:ascii="Calibri" w:hAnsi="Calibri"/>
                  <w:sz w:val="18"/>
                  <w:szCs w:val="18"/>
                </w:rPr>
                <w:t xml:space="preserve"> if ”</w:t>
              </w:r>
              <w:r w:rsidRPr="00E15104">
                <w:rPr>
                  <w:rFonts w:ascii="Calibri" w:hAnsi="Calibri"/>
                  <w:sz w:val="18"/>
                  <w:szCs w:val="18"/>
                </w:rPr>
                <w:t xml:space="preserve">Installed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4)</w:t>
              </w:r>
            </w:ins>
            <w:r w:rsidR="00342706">
              <w:rPr>
                <w:rFonts w:ascii="Calibri" w:hAnsi="Calibri"/>
                <w:sz w:val="18"/>
                <w:szCs w:val="18"/>
              </w:rPr>
              <w:t xml:space="preserve"> is greater than or equal to </w:t>
            </w:r>
            <w:ins w:id="1135" w:author="Ferris, Todd@Energy" w:date="2018-11-16T14:46:00Z">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3)</w:t>
              </w:r>
            </w:ins>
            <w:r w:rsidR="00342706">
              <w:rPr>
                <w:rFonts w:ascii="Calibri" w:hAnsi="Calibri"/>
                <w:sz w:val="18"/>
                <w:szCs w:val="18"/>
              </w:rPr>
              <w:t xml:space="preserve"> or “Installed Heating Output at 17 Degrees F”(F04) = NA, then</w:t>
            </w:r>
            <w:ins w:id="1136" w:author="Ferris, Todd@Energy" w:date="2018-11-16T14:47:00Z">
              <w:r>
                <w:rPr>
                  <w:rFonts w:ascii="Calibri" w:hAnsi="Calibri"/>
                  <w:sz w:val="18"/>
                  <w:szCs w:val="18"/>
                </w:rPr>
                <w:t xml:space="preserve"> show text </w:t>
              </w:r>
            </w:ins>
            <w:ins w:id="1137" w:author="Ferris, Todd@Energy" w:date="2018-05-25T10:29:00Z">
              <w:r w:rsidRPr="00E15104">
                <w:rPr>
                  <w:rFonts w:ascii="Calibri" w:hAnsi="Calibri"/>
                  <w:sz w:val="18"/>
                  <w:szCs w:val="18"/>
                </w:rPr>
                <w:t xml:space="preserve">, “System Passes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Verification</w:t>
              </w:r>
              <w:r w:rsidRPr="00E15104">
                <w:rPr>
                  <w:rFonts w:ascii="Calibri" w:hAnsi="Calibri"/>
                  <w:sz w:val="18"/>
                  <w:szCs w:val="18"/>
                </w:rPr>
                <w:t>”; else, “System Fails”, do  not proceed&gt;&gt;</w:t>
              </w:r>
            </w:ins>
          </w:p>
        </w:tc>
      </w:tr>
      <w:tr w:rsidR="00B35868" w:rsidRPr="00654FF3" w14:paraId="72B7B259" w14:textId="77777777" w:rsidTr="00C9188F">
        <w:trPr>
          <w:trHeight w:val="144"/>
          <w:ins w:id="1138" w:author="Ferris, Todd@Energy" w:date="2018-05-25T10:29:00Z"/>
        </w:trPr>
        <w:tc>
          <w:tcPr>
            <w:tcW w:w="10795" w:type="dxa"/>
            <w:gridSpan w:val="3"/>
            <w:vAlign w:val="center"/>
          </w:tcPr>
          <w:p w14:paraId="7EB14BD9" w14:textId="0C472D9F" w:rsidR="00B35868" w:rsidRPr="00654FF3" w:rsidRDefault="00B35868" w:rsidP="00C9188F">
            <w:pPr>
              <w:rPr>
                <w:ins w:id="1139" w:author="Ferris, Todd@Energy" w:date="2018-05-25T10:29:00Z"/>
                <w:rFonts w:ascii="Calibri" w:hAnsi="Calibri"/>
                <w:b/>
                <w:sz w:val="18"/>
                <w:szCs w:val="18"/>
              </w:rPr>
            </w:pPr>
            <w:ins w:id="1140" w:author="Ferris, Todd@Energy" w:date="2018-05-25T10:29:00Z">
              <w:r w:rsidRPr="00654FF3">
                <w:rPr>
                  <w:rFonts w:ascii="Calibri" w:hAnsi="Calibri"/>
                  <w:b/>
                  <w:sz w:val="18"/>
                  <w:szCs w:val="18"/>
                </w:rPr>
                <w:t xml:space="preserve">Signature by responsible party below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ins>
            <w:ins w:id="1141" w:author="Smith, Alexis@Energy" w:date="2019-01-04T08:06:00Z">
              <w:r w:rsidR="00B44CD6">
                <w:rPr>
                  <w:rFonts w:ascii="Calibri" w:hAnsi="Calibri"/>
                  <w:b/>
                  <w:sz w:val="18"/>
                  <w:szCs w:val="18"/>
                </w:rPr>
                <w:t>2</w:t>
              </w:r>
            </w:ins>
            <w:ins w:id="1142" w:author="Ferris, Todd@Energy" w:date="2018-05-25T10:29:00Z">
              <w:del w:id="1143" w:author="Smith, Alexis@Energy" w:date="2019-01-04T08:06:00Z">
                <w:r w:rsidRPr="00654FF3" w:rsidDel="00B44CD6">
                  <w:rPr>
                    <w:rFonts w:ascii="Calibri" w:hAnsi="Calibri"/>
                    <w:b/>
                    <w:sz w:val="18"/>
                    <w:szCs w:val="18"/>
                  </w:rPr>
                  <w:delText>1</w:delText>
                </w:r>
              </w:del>
              <w:r w:rsidRPr="00654FF3">
                <w:rPr>
                  <w:rFonts w:ascii="Calibri" w:hAnsi="Calibri"/>
                  <w:b/>
                  <w:sz w:val="18"/>
                  <w:szCs w:val="18"/>
                </w:rPr>
                <w:t>R.</w:t>
              </w:r>
            </w:ins>
          </w:p>
        </w:tc>
      </w:tr>
    </w:tbl>
    <w:p w14:paraId="615054F4" w14:textId="77777777" w:rsidR="00B35868" w:rsidRDefault="00B35868">
      <w:pPr>
        <w:rPr>
          <w:rFonts w:ascii="Calibri" w:hAnsi="Calibri"/>
          <w:b/>
          <w:bCs/>
          <w:sz w:val="18"/>
          <w:szCs w:val="18"/>
        </w:rPr>
      </w:pPr>
      <w:del w:id="1144" w:author="Smith, Alexis@Energy" w:date="2019-01-07T08:17:00Z">
        <w:r w:rsidDel="005B2538">
          <w:rPr>
            <w:rFonts w:ascii="Calibri" w:hAnsi="Calibri"/>
            <w:b/>
            <w:bCs/>
            <w:sz w:val="18"/>
            <w:szCs w:val="18"/>
          </w:rPr>
          <w:br w:type="page"/>
        </w:r>
      </w:del>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145" w:author="Smith, Alexis@Energy" w:date="2019-01-07T08:18: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90"/>
        <w:gridCol w:w="7537"/>
        <w:tblGridChange w:id="1146">
          <w:tblGrid>
            <w:gridCol w:w="468"/>
            <w:gridCol w:w="2790"/>
            <w:gridCol w:w="7830"/>
          </w:tblGrid>
        </w:tblGridChange>
      </w:tblGrid>
      <w:tr w:rsidR="00B35868" w:rsidRPr="006D0BCD" w:rsidDel="004E3E8B" w14:paraId="3F896B1D" w14:textId="77777777" w:rsidTr="005B2538">
        <w:trPr>
          <w:trHeight w:val="144"/>
          <w:trPrChange w:id="1147" w:author="Smith, Alexis@Energy" w:date="2019-01-07T08:18: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1148" w:author="Smith, Alexis@Energy" w:date="2019-01-07T08:18: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36EDF7C9" w14:textId="13E6DFED" w:rsidR="00B35868" w:rsidRDefault="00B35868" w:rsidP="00B35868">
            <w:pPr>
              <w:rPr>
                <w:rFonts w:ascii="Calibri" w:hAnsi="Calibri"/>
                <w:b/>
                <w:sz w:val="18"/>
                <w:szCs w:val="18"/>
              </w:rPr>
            </w:pPr>
            <w:ins w:id="1149" w:author="Ferris, Todd@Energy" w:date="2018-11-15T11:27:00Z">
              <w:r>
                <w:rPr>
                  <w:rFonts w:ascii="Calibri" w:hAnsi="Calibri"/>
                  <w:b/>
                  <w:szCs w:val="18"/>
                </w:rPr>
                <w:t>G</w:t>
              </w:r>
            </w:ins>
            <w:del w:id="1150" w:author="Ferris, Todd@Energy" w:date="2018-05-23T09:11:00Z">
              <w:r w:rsidRPr="000053B5" w:rsidDel="00252E16">
                <w:rPr>
                  <w:rFonts w:ascii="Calibri" w:hAnsi="Calibri"/>
                  <w:b/>
                  <w:szCs w:val="18"/>
                </w:rPr>
                <w:delText>E</w:delText>
              </w:r>
            </w:del>
            <w:r w:rsidRPr="000053B5">
              <w:rPr>
                <w:rFonts w:ascii="Calibri" w:hAnsi="Calibri"/>
                <w:b/>
                <w:szCs w:val="18"/>
              </w:rPr>
              <w:t xml:space="preserve">. Verified </w:t>
            </w:r>
            <w:ins w:id="1151" w:author="Ferris, Todd@Energy" w:date="2018-05-25T10:15:00Z">
              <w:r>
                <w:rPr>
                  <w:rFonts w:ascii="Calibri" w:hAnsi="Calibri"/>
                  <w:b/>
                  <w:szCs w:val="18"/>
                </w:rPr>
                <w:t>Space Conditioning</w:t>
              </w:r>
            </w:ins>
            <w:del w:id="1152" w:author="Ferris, Todd@Energy" w:date="2018-05-25T10:16:00Z">
              <w:r w:rsidRPr="000053B5" w:rsidDel="00E66421">
                <w:rPr>
                  <w:rFonts w:ascii="Calibri" w:hAnsi="Calibri"/>
                  <w:b/>
                  <w:szCs w:val="18"/>
                </w:rPr>
                <w:delText>Cooling</w:delText>
              </w:r>
            </w:del>
            <w:r w:rsidRPr="000053B5">
              <w:rPr>
                <w:rFonts w:ascii="Calibri" w:hAnsi="Calibri"/>
                <w:b/>
                <w:szCs w:val="18"/>
              </w:rPr>
              <w:t xml:space="preserve"> System Air Handler</w:t>
            </w:r>
            <w:ins w:id="1153" w:author="Ferris, Todd@Energy" w:date="2018-05-25T10:47:00Z">
              <w:r>
                <w:rPr>
                  <w:rFonts w:ascii="Calibri" w:hAnsi="Calibri"/>
                  <w:b/>
                  <w:szCs w:val="18"/>
                </w:rPr>
                <w:t xml:space="preserve">, </w:t>
              </w:r>
            </w:ins>
            <w:r w:rsidRPr="000053B5">
              <w:rPr>
                <w:rFonts w:ascii="Calibri" w:hAnsi="Calibri"/>
                <w:b/>
                <w:szCs w:val="18"/>
              </w:rPr>
              <w:t>Furnace</w:t>
            </w:r>
            <w:ins w:id="1154" w:author="Ferris, Todd@Energy" w:date="2018-05-25T10:47:00Z">
              <w:r>
                <w:rPr>
                  <w:rFonts w:ascii="Calibri" w:hAnsi="Calibri"/>
                  <w:b/>
                  <w:szCs w:val="18"/>
                </w:rPr>
                <w:t xml:space="preserve"> or Fan Coil</w:t>
              </w:r>
            </w:ins>
          </w:p>
          <w:p w14:paraId="3F896B1C" w14:textId="2D7F6EA9" w:rsidR="00B35868" w:rsidRPr="00E4148A" w:rsidDel="004E3E8B" w:rsidRDefault="00B35868" w:rsidP="00C53BA5">
            <w:pPr>
              <w:rPr>
                <w:rFonts w:ascii="Calibri" w:hAnsi="Calibri"/>
                <w:sz w:val="18"/>
                <w:szCs w:val="18"/>
              </w:rPr>
            </w:pPr>
            <w:r w:rsidRPr="00E15104">
              <w:rPr>
                <w:rFonts w:ascii="Calibri" w:hAnsi="Calibri"/>
                <w:sz w:val="18"/>
                <w:szCs w:val="18"/>
              </w:rPr>
              <w:t>&lt;&lt;if A0</w:t>
            </w:r>
            <w:ins w:id="1155" w:author="Smith, Alexis@Energy" w:date="2019-01-07T08:29:00Z">
              <w:r w:rsidR="00A60BEA">
                <w:rPr>
                  <w:rFonts w:ascii="Calibri" w:hAnsi="Calibri"/>
                  <w:sz w:val="18"/>
                  <w:szCs w:val="18"/>
                </w:rPr>
                <w:t>9</w:t>
              </w:r>
            </w:ins>
            <w:ins w:id="1156" w:author="Ferris, Todd@Energy" w:date="2018-11-16T15:48:00Z">
              <w:del w:id="1157" w:author="Smith, Alexis@Energy" w:date="2019-01-07T08:29:00Z">
                <w:r w:rsidDel="00A60BEA">
                  <w:rPr>
                    <w:rFonts w:ascii="Calibri" w:hAnsi="Calibri"/>
                    <w:sz w:val="18"/>
                    <w:szCs w:val="18"/>
                  </w:rPr>
                  <w:delText>8</w:delText>
                </w:r>
              </w:del>
            </w:ins>
            <w:del w:id="1158" w:author="Ferris, Todd@Energy" w:date="2018-05-25T09:10:00Z">
              <w:r w:rsidDel="00AE5EAC">
                <w:rPr>
                  <w:rFonts w:ascii="Calibri" w:hAnsi="Calibri"/>
                  <w:sz w:val="18"/>
                  <w:szCs w:val="18"/>
                </w:rPr>
                <w:delText>6</w:delText>
              </w:r>
            </w:del>
            <w:r w:rsidRPr="00E15104">
              <w:rPr>
                <w:rFonts w:ascii="Calibri" w:hAnsi="Calibri"/>
                <w:sz w:val="18"/>
                <w:szCs w:val="18"/>
              </w:rPr>
              <w:t xml:space="preserve"> equal to "No" then display the "section does not apply" message; else display Table </w:t>
            </w:r>
            <w:ins w:id="1159" w:author="Ferris, Todd@Energy" w:date="2018-11-20T12:36:00Z">
              <w:r w:rsidR="00C53BA5">
                <w:rPr>
                  <w:rFonts w:ascii="Calibri" w:hAnsi="Calibri"/>
                  <w:sz w:val="18"/>
                  <w:szCs w:val="18"/>
                </w:rPr>
                <w:t>G</w:t>
              </w:r>
            </w:ins>
            <w:del w:id="1160" w:author="Ferris, Todd@Energy" w:date="2018-11-20T12:36:00Z">
              <w:r w:rsidDel="00C53BA5">
                <w:rPr>
                  <w:rFonts w:ascii="Calibri" w:hAnsi="Calibri"/>
                  <w:sz w:val="18"/>
                  <w:szCs w:val="18"/>
                </w:rPr>
                <w:delText>E</w:delText>
              </w:r>
            </w:del>
            <w:r w:rsidRPr="00E15104">
              <w:rPr>
                <w:rFonts w:ascii="Calibri" w:hAnsi="Calibri"/>
                <w:bCs/>
                <w:sz w:val="18"/>
                <w:szCs w:val="18"/>
              </w:rPr>
              <w:t>&gt;&gt;</w:t>
            </w:r>
          </w:p>
        </w:tc>
      </w:tr>
      <w:tr w:rsidR="00B35868" w:rsidRPr="006D0BCD" w14:paraId="3F896B20" w14:textId="77777777" w:rsidTr="005B2538">
        <w:trPr>
          <w:trHeight w:val="144"/>
          <w:trPrChange w:id="1161" w:author="Smith, Alexis@Energy" w:date="2019-01-07T08:18:00Z">
            <w:trPr>
              <w:trHeight w:val="144"/>
            </w:trPr>
          </w:trPrChange>
        </w:trPr>
        <w:tc>
          <w:tcPr>
            <w:tcW w:w="468" w:type="dxa"/>
            <w:vAlign w:val="center"/>
            <w:tcPrChange w:id="1162" w:author="Smith, Alexis@Energy" w:date="2019-01-07T08:18:00Z">
              <w:tcPr>
                <w:tcW w:w="468" w:type="dxa"/>
                <w:vAlign w:val="center"/>
              </w:tcPr>
            </w:tcPrChange>
          </w:tcPr>
          <w:p w14:paraId="3F896B1E" w14:textId="77777777" w:rsidR="00B35868" w:rsidRPr="006D0BCD" w:rsidRDefault="00B35868" w:rsidP="00B35868">
            <w:pPr>
              <w:jc w:val="center"/>
              <w:rPr>
                <w:rFonts w:ascii="Calibri" w:hAnsi="Calibri"/>
                <w:sz w:val="18"/>
                <w:szCs w:val="18"/>
              </w:rPr>
            </w:pPr>
            <w:r>
              <w:rPr>
                <w:rFonts w:ascii="Calibri" w:hAnsi="Calibri"/>
                <w:sz w:val="18"/>
                <w:szCs w:val="18"/>
              </w:rPr>
              <w:t>01</w:t>
            </w:r>
          </w:p>
        </w:tc>
        <w:tc>
          <w:tcPr>
            <w:tcW w:w="10327" w:type="dxa"/>
            <w:gridSpan w:val="2"/>
            <w:vAlign w:val="center"/>
            <w:tcPrChange w:id="1163" w:author="Smith, Alexis@Energy" w:date="2019-01-07T08:18:00Z">
              <w:tcPr>
                <w:tcW w:w="10620" w:type="dxa"/>
                <w:gridSpan w:val="2"/>
                <w:vAlign w:val="center"/>
              </w:tcPr>
            </w:tcPrChange>
          </w:tcPr>
          <w:p w14:paraId="3F896B1F" w14:textId="0CC56E3E" w:rsidR="00B35868" w:rsidRPr="006D0BCD" w:rsidRDefault="00B44CD6" w:rsidP="00B35868">
            <w:pPr>
              <w:rPr>
                <w:rFonts w:ascii="Calibri" w:hAnsi="Calibri"/>
                <w:sz w:val="18"/>
                <w:szCs w:val="18"/>
              </w:rPr>
            </w:pPr>
            <w:r>
              <w:rPr>
                <w:rFonts w:ascii="Calibri" w:hAnsi="Calibri"/>
                <w:sz w:val="18"/>
                <w:szCs w:val="18"/>
              </w:rPr>
              <w:t>If a specific air handler</w:t>
            </w:r>
            <w:ins w:id="1164" w:author="Ferris, Todd@Energy" w:date="2018-05-25T09:42:00Z">
              <w:r>
                <w:rPr>
                  <w:rFonts w:ascii="Calibri" w:hAnsi="Calibri"/>
                  <w:sz w:val="18"/>
                  <w:szCs w:val="18"/>
                </w:rPr>
                <w:t>,</w:t>
              </w:r>
            </w:ins>
            <w:del w:id="1165" w:author="Ferris, Todd@Energy" w:date="2018-05-25T09:09:00Z">
              <w:r w:rsidDel="00AE5EAC">
                <w:rPr>
                  <w:rFonts w:ascii="Calibri" w:hAnsi="Calibri"/>
                  <w:sz w:val="18"/>
                  <w:szCs w:val="18"/>
                </w:rPr>
                <w:delText>or</w:delText>
              </w:r>
            </w:del>
            <w:r>
              <w:rPr>
                <w:rFonts w:ascii="Calibri" w:hAnsi="Calibri"/>
                <w:sz w:val="18"/>
                <w:szCs w:val="18"/>
              </w:rPr>
              <w:t xml:space="preserve"> furnace</w:t>
            </w:r>
            <w:ins w:id="1166" w:author="Ferris, Todd@Energy" w:date="2018-05-25T09:09:00Z">
              <w:r>
                <w:rPr>
                  <w:rFonts w:ascii="Calibri" w:hAnsi="Calibri"/>
                  <w:sz w:val="18"/>
                  <w:szCs w:val="18"/>
                </w:rPr>
                <w:t xml:space="preserve"> or fan coil</w:t>
              </w:r>
            </w:ins>
            <w:r>
              <w:rPr>
                <w:rFonts w:ascii="Calibri" w:hAnsi="Calibri"/>
                <w:sz w:val="18"/>
                <w:szCs w:val="18"/>
              </w:rPr>
              <w:t xml:space="preserve"> is required by the directory used to certify product performance, the responsible party certifies by signing below that the installed air handler/furnace matches the equipment on the AHRI Certificate.</w:t>
            </w:r>
          </w:p>
        </w:tc>
      </w:tr>
      <w:tr w:rsidR="00B35868" w:rsidRPr="006D0BCD" w14:paraId="3F896B27" w14:textId="77777777" w:rsidTr="005B2538">
        <w:trPr>
          <w:trHeight w:val="144"/>
          <w:trPrChange w:id="1167" w:author="Smith, Alexis@Energy" w:date="2019-01-07T08:18:00Z">
            <w:trPr>
              <w:trHeight w:val="144"/>
            </w:trPr>
          </w:trPrChange>
        </w:trPr>
        <w:tc>
          <w:tcPr>
            <w:tcW w:w="468" w:type="dxa"/>
            <w:vAlign w:val="center"/>
            <w:tcPrChange w:id="1168" w:author="Smith, Alexis@Energy" w:date="2019-01-07T08:18:00Z">
              <w:tcPr>
                <w:tcW w:w="468" w:type="dxa"/>
                <w:vAlign w:val="center"/>
              </w:tcPr>
            </w:tcPrChange>
          </w:tcPr>
          <w:p w14:paraId="3F896B21" w14:textId="77777777" w:rsidR="00B35868" w:rsidRPr="006D0BCD" w:rsidRDefault="00B35868" w:rsidP="00B35868">
            <w:pPr>
              <w:jc w:val="center"/>
              <w:rPr>
                <w:rFonts w:ascii="Calibri" w:hAnsi="Calibri"/>
                <w:sz w:val="18"/>
                <w:szCs w:val="18"/>
              </w:rPr>
            </w:pPr>
            <w:r>
              <w:rPr>
                <w:rFonts w:ascii="Calibri" w:hAnsi="Calibri"/>
                <w:sz w:val="18"/>
                <w:szCs w:val="18"/>
              </w:rPr>
              <w:t>02</w:t>
            </w:r>
          </w:p>
        </w:tc>
        <w:tc>
          <w:tcPr>
            <w:tcW w:w="2790" w:type="dxa"/>
            <w:vAlign w:val="center"/>
            <w:tcPrChange w:id="1169" w:author="Smith, Alexis@Energy" w:date="2019-01-07T08:18:00Z">
              <w:tcPr>
                <w:tcW w:w="2790" w:type="dxa"/>
                <w:vAlign w:val="center"/>
              </w:tcPr>
            </w:tcPrChange>
          </w:tcPr>
          <w:p w14:paraId="3F896B22" w14:textId="77777777" w:rsidR="00B35868" w:rsidRPr="006D0BCD" w:rsidRDefault="00B35868" w:rsidP="00B35868">
            <w:pPr>
              <w:rPr>
                <w:rFonts w:ascii="Calibri" w:hAnsi="Calibri"/>
                <w:sz w:val="18"/>
                <w:szCs w:val="18"/>
              </w:rPr>
            </w:pPr>
            <w:r>
              <w:rPr>
                <w:rFonts w:ascii="Calibri" w:hAnsi="Calibri"/>
                <w:sz w:val="18"/>
                <w:szCs w:val="18"/>
              </w:rPr>
              <w:t>Verification Status:</w:t>
            </w:r>
          </w:p>
        </w:tc>
        <w:tc>
          <w:tcPr>
            <w:tcW w:w="7537" w:type="dxa"/>
            <w:vAlign w:val="center"/>
            <w:tcPrChange w:id="1170" w:author="Smith, Alexis@Energy" w:date="2019-01-07T08:18:00Z">
              <w:tcPr>
                <w:tcW w:w="7830" w:type="dxa"/>
                <w:vAlign w:val="center"/>
              </w:tcPr>
            </w:tcPrChange>
          </w:tcPr>
          <w:p w14:paraId="3F896B23" w14:textId="77777777" w:rsidR="00B35868" w:rsidRDefault="00B35868" w:rsidP="00B35868">
            <w:pPr>
              <w:keepNext/>
              <w:rPr>
                <w:rFonts w:ascii="Calibri" w:hAnsi="Calibri"/>
                <w:sz w:val="18"/>
                <w:szCs w:val="18"/>
              </w:rPr>
            </w:pPr>
            <w:r>
              <w:rPr>
                <w:rFonts w:ascii="Calibri" w:hAnsi="Calibri"/>
                <w:sz w:val="18"/>
                <w:szCs w:val="18"/>
              </w:rPr>
              <w:t>&lt;&lt;user pick from list:</w:t>
            </w:r>
          </w:p>
          <w:p w14:paraId="3F896B24" w14:textId="77777777" w:rsidR="00B35868" w:rsidRDefault="00B35868" w:rsidP="00B35868">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25" w14:textId="77777777" w:rsidR="00B35868" w:rsidRDefault="00B35868" w:rsidP="00B35868">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B26" w14:textId="77777777" w:rsidR="00B35868" w:rsidRPr="006D0BCD" w:rsidRDefault="00B35868" w:rsidP="00B35868">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B35868" w:rsidRPr="006D0BCD" w14:paraId="3F896B2B" w14:textId="77777777" w:rsidTr="005B2538">
        <w:trPr>
          <w:trHeight w:val="144"/>
          <w:trPrChange w:id="1171" w:author="Smith, Alexis@Energy" w:date="2019-01-07T08:18:00Z">
            <w:trPr>
              <w:trHeight w:val="144"/>
            </w:trPr>
          </w:trPrChange>
        </w:trPr>
        <w:tc>
          <w:tcPr>
            <w:tcW w:w="468" w:type="dxa"/>
            <w:vAlign w:val="center"/>
            <w:tcPrChange w:id="1172" w:author="Smith, Alexis@Energy" w:date="2019-01-07T08:18:00Z">
              <w:tcPr>
                <w:tcW w:w="468" w:type="dxa"/>
                <w:vAlign w:val="center"/>
              </w:tcPr>
            </w:tcPrChange>
          </w:tcPr>
          <w:p w14:paraId="3F896B28" w14:textId="77777777" w:rsidR="00B35868" w:rsidRDefault="00B35868" w:rsidP="00B35868">
            <w:pPr>
              <w:jc w:val="center"/>
              <w:rPr>
                <w:rFonts w:ascii="Calibri" w:hAnsi="Calibri"/>
                <w:sz w:val="18"/>
                <w:szCs w:val="18"/>
              </w:rPr>
            </w:pPr>
            <w:r>
              <w:rPr>
                <w:rFonts w:ascii="Calibri" w:hAnsi="Calibri"/>
                <w:sz w:val="18"/>
                <w:szCs w:val="18"/>
              </w:rPr>
              <w:t>03</w:t>
            </w:r>
          </w:p>
        </w:tc>
        <w:tc>
          <w:tcPr>
            <w:tcW w:w="2790" w:type="dxa"/>
            <w:vAlign w:val="center"/>
            <w:tcPrChange w:id="1173" w:author="Smith, Alexis@Energy" w:date="2019-01-07T08:18:00Z">
              <w:tcPr>
                <w:tcW w:w="2790" w:type="dxa"/>
                <w:vAlign w:val="center"/>
              </w:tcPr>
            </w:tcPrChange>
          </w:tcPr>
          <w:p w14:paraId="3F896B29" w14:textId="77777777" w:rsidR="00B35868" w:rsidRPr="006D0BCD" w:rsidRDefault="00B35868" w:rsidP="00B35868">
            <w:pPr>
              <w:rPr>
                <w:rFonts w:ascii="Calibri" w:hAnsi="Calibri"/>
                <w:sz w:val="18"/>
                <w:szCs w:val="18"/>
              </w:rPr>
            </w:pPr>
            <w:r>
              <w:rPr>
                <w:rFonts w:ascii="Calibri" w:hAnsi="Calibri"/>
                <w:sz w:val="18"/>
                <w:szCs w:val="18"/>
              </w:rPr>
              <w:t>Correction Notes:</w:t>
            </w:r>
          </w:p>
        </w:tc>
        <w:tc>
          <w:tcPr>
            <w:tcW w:w="7537" w:type="dxa"/>
            <w:vAlign w:val="center"/>
            <w:tcPrChange w:id="1174" w:author="Smith, Alexis@Energy" w:date="2019-01-07T08:18:00Z">
              <w:tcPr>
                <w:tcW w:w="7830" w:type="dxa"/>
                <w:vAlign w:val="center"/>
              </w:tcPr>
            </w:tcPrChange>
          </w:tcPr>
          <w:p w14:paraId="3F896B2A" w14:textId="77777777" w:rsidR="00B35868" w:rsidRPr="006D0BCD" w:rsidRDefault="00B35868" w:rsidP="00B35868">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B35868" w:rsidRPr="006D0BCD" w14:paraId="3F896B2D" w14:textId="77777777" w:rsidTr="005B2538">
        <w:trPr>
          <w:trHeight w:val="144"/>
          <w:trPrChange w:id="1175" w:author="Smith, Alexis@Energy" w:date="2019-01-07T08:18:00Z">
            <w:trPr>
              <w:trHeight w:val="144"/>
            </w:trPr>
          </w:trPrChange>
        </w:trPr>
        <w:tc>
          <w:tcPr>
            <w:tcW w:w="10795" w:type="dxa"/>
            <w:gridSpan w:val="3"/>
            <w:vAlign w:val="center"/>
            <w:tcPrChange w:id="1176" w:author="Smith, Alexis@Energy" w:date="2019-01-07T08:18:00Z">
              <w:tcPr>
                <w:tcW w:w="11088" w:type="dxa"/>
                <w:gridSpan w:val="3"/>
                <w:vAlign w:val="center"/>
              </w:tcPr>
            </w:tcPrChange>
          </w:tcPr>
          <w:p w14:paraId="3F896B2C" w14:textId="77777777" w:rsidR="00B35868" w:rsidRPr="006D0BCD" w:rsidRDefault="00B35868" w:rsidP="00B35868">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B2E" w14:textId="5C8F1C5F" w:rsidR="00E4148A" w:rsidRDefault="00E4148A" w:rsidP="006D0BCD">
      <w:pPr>
        <w:rPr>
          <w:rFonts w:ascii="Calibri" w:hAnsi="Calibri"/>
          <w:b/>
          <w:bCs/>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177" w:author="Smith, Alexis@Energy" w:date="2019-01-07T08:18: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90"/>
        <w:gridCol w:w="7537"/>
        <w:tblGridChange w:id="1178">
          <w:tblGrid>
            <w:gridCol w:w="468"/>
            <w:gridCol w:w="2790"/>
            <w:gridCol w:w="7830"/>
          </w:tblGrid>
        </w:tblGridChange>
      </w:tblGrid>
      <w:tr w:rsidR="00E4148A" w:rsidRPr="00E4148A" w:rsidDel="004E3E8B" w14:paraId="3F896B32" w14:textId="77777777" w:rsidTr="005B2538">
        <w:trPr>
          <w:trHeight w:val="144"/>
          <w:trPrChange w:id="1179" w:author="Smith, Alexis@Energy" w:date="2019-01-07T08:18: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1180" w:author="Smith, Alexis@Energy" w:date="2019-01-07T08:18: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1DA860CC" w14:textId="77777777" w:rsidR="00C53BA5" w:rsidRDefault="00C9188F" w:rsidP="00C53BA5">
            <w:pPr>
              <w:rPr>
                <w:rFonts w:ascii="Calibri" w:hAnsi="Calibri"/>
                <w:b/>
                <w:szCs w:val="18"/>
              </w:rPr>
            </w:pPr>
            <w:ins w:id="1181" w:author="Ferris, Todd@Energy" w:date="2018-11-20T12:14:00Z">
              <w:r>
                <w:rPr>
                  <w:rFonts w:ascii="Calibri" w:hAnsi="Calibri"/>
                  <w:b/>
                  <w:szCs w:val="18"/>
                </w:rPr>
                <w:t>H</w:t>
              </w:r>
            </w:ins>
            <w:del w:id="1182" w:author="Ferris, Todd@Energy" w:date="2018-11-20T12:14:00Z">
              <w:r w:rsidR="00E4148A" w:rsidRPr="00903938" w:rsidDel="00C9188F">
                <w:rPr>
                  <w:rFonts w:ascii="Calibri" w:hAnsi="Calibri"/>
                  <w:b/>
                  <w:szCs w:val="18"/>
                </w:rPr>
                <w:delText>F</w:delText>
              </w:r>
            </w:del>
            <w:r w:rsidR="00E4148A" w:rsidRPr="00903938">
              <w:rPr>
                <w:rFonts w:ascii="Calibri" w:hAnsi="Calibri"/>
                <w:b/>
                <w:szCs w:val="18"/>
              </w:rPr>
              <w:t xml:space="preserve">. </w:t>
            </w:r>
            <w:r w:rsidR="00C53BA5" w:rsidRPr="00F80E7D">
              <w:rPr>
                <w:rFonts w:ascii="Calibri" w:hAnsi="Calibri"/>
                <w:b/>
                <w:szCs w:val="18"/>
              </w:rPr>
              <w:t xml:space="preserve">Verified </w:t>
            </w:r>
            <w:ins w:id="1183" w:author="Ferris, Todd@Energy" w:date="2018-05-25T11:49:00Z">
              <w:r w:rsidR="00C53BA5">
                <w:rPr>
                  <w:rFonts w:ascii="Calibri" w:hAnsi="Calibri"/>
                  <w:b/>
                  <w:szCs w:val="18"/>
                </w:rPr>
                <w:t>Space Conditioning</w:t>
              </w:r>
            </w:ins>
            <w:del w:id="1184" w:author="Ferris, Todd@Energy" w:date="2018-05-25T11:49:00Z">
              <w:r w:rsidR="00C53BA5" w:rsidRPr="00F80E7D" w:rsidDel="008F5EB4">
                <w:rPr>
                  <w:rFonts w:ascii="Calibri" w:hAnsi="Calibri"/>
                  <w:b/>
                  <w:szCs w:val="18"/>
                </w:rPr>
                <w:delText>Cooling</w:delText>
              </w:r>
            </w:del>
            <w:r w:rsidR="00C53BA5" w:rsidRPr="00F80E7D">
              <w:rPr>
                <w:rFonts w:ascii="Calibri" w:hAnsi="Calibri"/>
                <w:b/>
                <w:szCs w:val="18"/>
              </w:rPr>
              <w:t xml:space="preserve"> System TXV</w:t>
            </w:r>
            <w:r w:rsidR="00C53BA5" w:rsidRPr="00903938">
              <w:rPr>
                <w:rFonts w:ascii="Calibri" w:hAnsi="Calibri"/>
                <w:b/>
                <w:szCs w:val="18"/>
              </w:rPr>
              <w:t xml:space="preserve"> </w:t>
            </w:r>
          </w:p>
          <w:p w14:paraId="3F896B31" w14:textId="71FF8AAC" w:rsidR="00903938" w:rsidRPr="00E4148A" w:rsidDel="004E3E8B" w:rsidRDefault="00903938" w:rsidP="00C53BA5">
            <w:pPr>
              <w:rPr>
                <w:rFonts w:ascii="Calibri" w:hAnsi="Calibri"/>
                <w:sz w:val="18"/>
                <w:szCs w:val="18"/>
              </w:rPr>
            </w:pPr>
            <w:r w:rsidRPr="00E15104">
              <w:rPr>
                <w:rFonts w:ascii="Calibri" w:hAnsi="Calibri"/>
                <w:sz w:val="18"/>
                <w:szCs w:val="18"/>
              </w:rPr>
              <w:t>&lt;&lt;if A0</w:t>
            </w:r>
            <w:ins w:id="1185" w:author="Smith, Alexis@Energy" w:date="2019-01-07T08:30:00Z">
              <w:r w:rsidR="00A60BEA">
                <w:rPr>
                  <w:rFonts w:ascii="Calibri" w:hAnsi="Calibri"/>
                  <w:sz w:val="18"/>
                  <w:szCs w:val="18"/>
                </w:rPr>
                <w:t>10</w:t>
              </w:r>
            </w:ins>
            <w:ins w:id="1186" w:author="Ferris, Todd@Energy" w:date="2018-11-20T12:33:00Z">
              <w:del w:id="1187" w:author="Smith, Alexis@Energy" w:date="2019-01-07T08:30:00Z">
                <w:r w:rsidR="00C53BA5" w:rsidDel="00A60BEA">
                  <w:rPr>
                    <w:rFonts w:ascii="Calibri" w:hAnsi="Calibri"/>
                    <w:sz w:val="18"/>
                    <w:szCs w:val="18"/>
                  </w:rPr>
                  <w:delText>9</w:delText>
                </w:r>
              </w:del>
            </w:ins>
            <w:del w:id="1188" w:author="Ferris, Todd@Energy" w:date="2018-11-20T12:33:00Z">
              <w:r w:rsidDel="00C53BA5">
                <w:rPr>
                  <w:rFonts w:ascii="Calibri" w:hAnsi="Calibri"/>
                  <w:sz w:val="18"/>
                  <w:szCs w:val="18"/>
                </w:rPr>
                <w:delText>7</w:delText>
              </w:r>
            </w:del>
            <w:r w:rsidRPr="00E15104">
              <w:rPr>
                <w:rFonts w:ascii="Calibri" w:hAnsi="Calibri"/>
                <w:sz w:val="18"/>
                <w:szCs w:val="18"/>
              </w:rPr>
              <w:t xml:space="preserve"> equal to "No" then display the "section does not apply" message; else display Table </w:t>
            </w:r>
            <w:ins w:id="1189" w:author="Ferris, Todd@Energy" w:date="2018-11-20T12:36:00Z">
              <w:r w:rsidR="00C53BA5">
                <w:rPr>
                  <w:rFonts w:ascii="Calibri" w:hAnsi="Calibri"/>
                  <w:sz w:val="18"/>
                  <w:szCs w:val="18"/>
                </w:rPr>
                <w:t>H</w:t>
              </w:r>
            </w:ins>
            <w:del w:id="1190" w:author="Ferris, Todd@Energy" w:date="2018-11-20T12:36:00Z">
              <w:r w:rsidDel="00C53BA5">
                <w:rPr>
                  <w:rFonts w:ascii="Calibri" w:hAnsi="Calibri"/>
                  <w:sz w:val="18"/>
                  <w:szCs w:val="18"/>
                </w:rPr>
                <w:delText>F</w:delText>
              </w:r>
            </w:del>
            <w:r w:rsidRPr="00E15104">
              <w:rPr>
                <w:rFonts w:ascii="Calibri" w:hAnsi="Calibri"/>
                <w:bCs/>
                <w:sz w:val="18"/>
                <w:szCs w:val="18"/>
              </w:rPr>
              <w:t>&gt;&gt;</w:t>
            </w:r>
          </w:p>
        </w:tc>
      </w:tr>
      <w:tr w:rsidR="00E4148A" w:rsidRPr="006D0BCD" w14:paraId="3F896B35" w14:textId="77777777" w:rsidTr="005B2538">
        <w:trPr>
          <w:trHeight w:val="144"/>
          <w:trPrChange w:id="1191" w:author="Smith, Alexis@Energy" w:date="2019-01-07T08:18:00Z">
            <w:trPr>
              <w:trHeight w:val="144"/>
            </w:trPr>
          </w:trPrChange>
        </w:trPr>
        <w:tc>
          <w:tcPr>
            <w:tcW w:w="468" w:type="dxa"/>
            <w:vAlign w:val="center"/>
            <w:tcPrChange w:id="1192" w:author="Smith, Alexis@Energy" w:date="2019-01-07T08:18:00Z">
              <w:tcPr>
                <w:tcW w:w="468" w:type="dxa"/>
                <w:vAlign w:val="center"/>
              </w:tcPr>
            </w:tcPrChange>
          </w:tcPr>
          <w:p w14:paraId="3F896B33" w14:textId="77777777" w:rsidR="00E4148A" w:rsidRPr="006D0BCD" w:rsidRDefault="00E4148A" w:rsidP="00E4148A">
            <w:pPr>
              <w:jc w:val="center"/>
              <w:rPr>
                <w:rFonts w:ascii="Calibri" w:hAnsi="Calibri"/>
                <w:sz w:val="18"/>
                <w:szCs w:val="18"/>
              </w:rPr>
            </w:pPr>
            <w:r w:rsidRPr="00E01779">
              <w:rPr>
                <w:rFonts w:ascii="Calibri" w:hAnsi="Calibri"/>
                <w:sz w:val="18"/>
                <w:szCs w:val="18"/>
              </w:rPr>
              <w:t>01</w:t>
            </w:r>
          </w:p>
        </w:tc>
        <w:tc>
          <w:tcPr>
            <w:tcW w:w="10327" w:type="dxa"/>
            <w:gridSpan w:val="2"/>
            <w:vAlign w:val="center"/>
            <w:tcPrChange w:id="1193" w:author="Smith, Alexis@Energy" w:date="2019-01-07T08:18:00Z">
              <w:tcPr>
                <w:tcW w:w="10620" w:type="dxa"/>
                <w:gridSpan w:val="2"/>
                <w:vAlign w:val="center"/>
              </w:tcPr>
            </w:tcPrChange>
          </w:tcPr>
          <w:p w14:paraId="3F896B34" w14:textId="3743E516" w:rsidR="00E4148A" w:rsidRPr="006D0BCD" w:rsidRDefault="00E4148A" w:rsidP="004E4A18">
            <w:pPr>
              <w:rPr>
                <w:rFonts w:ascii="Calibri" w:hAnsi="Calibri"/>
                <w:sz w:val="18"/>
                <w:szCs w:val="18"/>
              </w:rPr>
            </w:pPr>
            <w:r>
              <w:rPr>
                <w:rFonts w:ascii="Calibri" w:hAnsi="Calibri"/>
                <w:sz w:val="18"/>
                <w:szCs w:val="18"/>
              </w:rPr>
              <w:t xml:space="preserve">If a Time Delay Relay is required by the </w:t>
            </w:r>
            <w:r w:rsidR="004E4A18">
              <w:rPr>
                <w:rFonts w:ascii="Calibri" w:hAnsi="Calibri"/>
                <w:sz w:val="18"/>
                <w:szCs w:val="18"/>
              </w:rPr>
              <w:t>directory used to certify product performance</w:t>
            </w:r>
            <w:r>
              <w:rPr>
                <w:rFonts w:ascii="Calibri" w:hAnsi="Calibri"/>
                <w:sz w:val="18"/>
                <w:szCs w:val="18"/>
              </w:rPr>
              <w:t>, the responsible party certifies by signing below that the Time Delay Relay is installed and has been tested to operate correctly according to the protocols of RA3.4.3.</w:t>
            </w:r>
          </w:p>
        </w:tc>
      </w:tr>
      <w:tr w:rsidR="00E4148A" w:rsidRPr="006D0BCD" w14:paraId="3F896B3C" w14:textId="77777777" w:rsidTr="005B2538">
        <w:trPr>
          <w:trHeight w:val="144"/>
          <w:trPrChange w:id="1194" w:author="Smith, Alexis@Energy" w:date="2019-01-07T08:18:00Z">
            <w:trPr>
              <w:trHeight w:val="144"/>
            </w:trPr>
          </w:trPrChange>
        </w:trPr>
        <w:tc>
          <w:tcPr>
            <w:tcW w:w="468" w:type="dxa"/>
            <w:vAlign w:val="center"/>
            <w:tcPrChange w:id="1195" w:author="Smith, Alexis@Energy" w:date="2019-01-07T08:18:00Z">
              <w:tcPr>
                <w:tcW w:w="468" w:type="dxa"/>
                <w:vAlign w:val="center"/>
              </w:tcPr>
            </w:tcPrChange>
          </w:tcPr>
          <w:p w14:paraId="3F896B36"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Change w:id="1196" w:author="Smith, Alexis@Energy" w:date="2019-01-07T08:18:00Z">
              <w:tcPr>
                <w:tcW w:w="2790" w:type="dxa"/>
                <w:vAlign w:val="center"/>
              </w:tcPr>
            </w:tcPrChange>
          </w:tcPr>
          <w:p w14:paraId="3F896B37"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Change w:id="1197" w:author="Smith, Alexis@Energy" w:date="2019-01-07T08:18:00Z">
              <w:tcPr>
                <w:tcW w:w="7830" w:type="dxa"/>
                <w:vAlign w:val="center"/>
              </w:tcPr>
            </w:tcPrChange>
          </w:tcPr>
          <w:p w14:paraId="3F896B38"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39"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3A"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B3B"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40" w14:textId="77777777" w:rsidTr="005B2538">
        <w:trPr>
          <w:trHeight w:val="144"/>
          <w:trPrChange w:id="1198" w:author="Smith, Alexis@Energy" w:date="2019-01-07T08:18:00Z">
            <w:trPr>
              <w:trHeight w:val="144"/>
            </w:trPr>
          </w:trPrChange>
        </w:trPr>
        <w:tc>
          <w:tcPr>
            <w:tcW w:w="468" w:type="dxa"/>
            <w:vAlign w:val="center"/>
            <w:tcPrChange w:id="1199" w:author="Smith, Alexis@Energy" w:date="2019-01-07T08:18:00Z">
              <w:tcPr>
                <w:tcW w:w="468" w:type="dxa"/>
                <w:vAlign w:val="center"/>
              </w:tcPr>
            </w:tcPrChange>
          </w:tcPr>
          <w:p w14:paraId="3F896B3D"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Change w:id="1200" w:author="Smith, Alexis@Energy" w:date="2019-01-07T08:18:00Z">
              <w:tcPr>
                <w:tcW w:w="2790" w:type="dxa"/>
                <w:vAlign w:val="center"/>
              </w:tcPr>
            </w:tcPrChange>
          </w:tcPr>
          <w:p w14:paraId="3F896B3E"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Change w:id="1201" w:author="Smith, Alexis@Energy" w:date="2019-01-07T08:18:00Z">
              <w:tcPr>
                <w:tcW w:w="7830" w:type="dxa"/>
                <w:vAlign w:val="center"/>
              </w:tcPr>
            </w:tcPrChange>
          </w:tcPr>
          <w:p w14:paraId="3F896B3F"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42" w14:textId="77777777" w:rsidTr="005B2538">
        <w:trPr>
          <w:trHeight w:val="144"/>
          <w:trPrChange w:id="1202" w:author="Smith, Alexis@Energy" w:date="2019-01-07T08:18:00Z">
            <w:trPr>
              <w:trHeight w:val="144"/>
            </w:trPr>
          </w:trPrChange>
        </w:trPr>
        <w:tc>
          <w:tcPr>
            <w:tcW w:w="10795" w:type="dxa"/>
            <w:gridSpan w:val="3"/>
            <w:vAlign w:val="center"/>
            <w:tcPrChange w:id="1203" w:author="Smith, Alexis@Energy" w:date="2019-01-07T08:18:00Z">
              <w:tcPr>
                <w:tcW w:w="11088" w:type="dxa"/>
                <w:gridSpan w:val="3"/>
                <w:vAlign w:val="center"/>
              </w:tcPr>
            </w:tcPrChange>
          </w:tcPr>
          <w:p w14:paraId="3F896B41" w14:textId="77777777" w:rsidR="00E4148A" w:rsidRPr="006D0BCD" w:rsidRDefault="00E4148A" w:rsidP="00E4148A">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B43" w14:textId="77777777" w:rsidR="00E4148A" w:rsidRDefault="00E4148A"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Change w:id="1204" w:author="Smith, Alexis@Energy" w:date="2019-01-07T08:18:00Z">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PrChange>
      </w:tblPr>
      <w:tblGrid>
        <w:gridCol w:w="468"/>
        <w:gridCol w:w="2790"/>
        <w:gridCol w:w="7537"/>
        <w:tblGridChange w:id="1205">
          <w:tblGrid>
            <w:gridCol w:w="468"/>
            <w:gridCol w:w="2790"/>
            <w:gridCol w:w="7830"/>
          </w:tblGrid>
        </w:tblGridChange>
      </w:tblGrid>
      <w:tr w:rsidR="00E4148A" w:rsidRPr="00E4148A" w:rsidDel="004E3E8B" w14:paraId="3F896B47" w14:textId="77777777" w:rsidTr="005B2538">
        <w:trPr>
          <w:trHeight w:val="144"/>
          <w:trPrChange w:id="1206" w:author="Smith, Alexis@Energy" w:date="2019-01-07T08:18:00Z">
            <w:trPr>
              <w:trHeight w:val="144"/>
            </w:trPr>
          </w:trPrChange>
        </w:trPr>
        <w:tc>
          <w:tcPr>
            <w:tcW w:w="10795" w:type="dxa"/>
            <w:gridSpan w:val="3"/>
            <w:tcBorders>
              <w:top w:val="single" w:sz="4" w:space="0" w:color="000000"/>
              <w:left w:val="single" w:sz="4" w:space="0" w:color="000000"/>
              <w:bottom w:val="single" w:sz="4" w:space="0" w:color="000000"/>
              <w:right w:val="single" w:sz="4" w:space="0" w:color="000000"/>
            </w:tcBorders>
            <w:vAlign w:val="center"/>
            <w:tcPrChange w:id="1207" w:author="Smith, Alexis@Energy" w:date="2019-01-07T08:18:00Z">
              <w:tcPr>
                <w:tcW w:w="11088" w:type="dxa"/>
                <w:gridSpan w:val="3"/>
                <w:tcBorders>
                  <w:top w:val="single" w:sz="4" w:space="0" w:color="000000"/>
                  <w:left w:val="single" w:sz="4" w:space="0" w:color="000000"/>
                  <w:bottom w:val="single" w:sz="4" w:space="0" w:color="000000"/>
                  <w:right w:val="single" w:sz="4" w:space="0" w:color="000000"/>
                </w:tcBorders>
                <w:vAlign w:val="center"/>
              </w:tcPr>
            </w:tcPrChange>
          </w:tcPr>
          <w:p w14:paraId="222523AB" w14:textId="75182D26" w:rsidR="00E4148A" w:rsidRDefault="00C53BA5" w:rsidP="00E4148A">
            <w:pPr>
              <w:rPr>
                <w:rFonts w:ascii="Calibri" w:hAnsi="Calibri"/>
                <w:b/>
                <w:sz w:val="18"/>
                <w:szCs w:val="18"/>
              </w:rPr>
            </w:pPr>
            <w:ins w:id="1208" w:author="Ferris, Todd@Energy" w:date="2018-11-20T12:34:00Z">
              <w:r>
                <w:rPr>
                  <w:rFonts w:ascii="Calibri" w:hAnsi="Calibri"/>
                  <w:b/>
                  <w:szCs w:val="18"/>
                </w:rPr>
                <w:t>I</w:t>
              </w:r>
            </w:ins>
            <w:del w:id="1209" w:author="Ferris, Todd@Energy" w:date="2018-11-20T12:34:00Z">
              <w:r w:rsidR="00E4148A" w:rsidRPr="00903938" w:rsidDel="00C53BA5">
                <w:rPr>
                  <w:rFonts w:ascii="Calibri" w:hAnsi="Calibri"/>
                  <w:b/>
                  <w:szCs w:val="18"/>
                </w:rPr>
                <w:delText>G</w:delText>
              </w:r>
            </w:del>
            <w:r w:rsidR="00E4148A" w:rsidRPr="00903938">
              <w:rPr>
                <w:rFonts w:ascii="Calibri" w:hAnsi="Calibri"/>
                <w:b/>
                <w:szCs w:val="18"/>
              </w:rPr>
              <w:t xml:space="preserve">. </w:t>
            </w:r>
            <w:r w:rsidRPr="00F80E7D">
              <w:rPr>
                <w:rFonts w:ascii="Calibri" w:hAnsi="Calibri"/>
                <w:b/>
                <w:szCs w:val="18"/>
              </w:rPr>
              <w:t xml:space="preserve">Verified </w:t>
            </w:r>
            <w:ins w:id="1210" w:author="Ferris, Todd@Energy" w:date="2018-05-25T10:16:00Z">
              <w:r>
                <w:rPr>
                  <w:rFonts w:ascii="Calibri" w:hAnsi="Calibri"/>
                  <w:b/>
                  <w:szCs w:val="18"/>
                </w:rPr>
                <w:t>Space Conditioning</w:t>
              </w:r>
            </w:ins>
            <w:del w:id="1211" w:author="Ferris, Todd@Energy" w:date="2018-05-25T10:16:00Z">
              <w:r w:rsidRPr="00F80E7D" w:rsidDel="00E66421">
                <w:rPr>
                  <w:rFonts w:ascii="Calibri" w:hAnsi="Calibri"/>
                  <w:b/>
                  <w:szCs w:val="18"/>
                </w:rPr>
                <w:delText>Cooling</w:delText>
              </w:r>
            </w:del>
            <w:r w:rsidRPr="00F80E7D">
              <w:rPr>
                <w:rFonts w:ascii="Calibri" w:hAnsi="Calibri"/>
                <w:b/>
                <w:szCs w:val="18"/>
              </w:rPr>
              <w:t xml:space="preserve"> System TXV</w:t>
            </w:r>
          </w:p>
          <w:p w14:paraId="3F896B46" w14:textId="5EB28E19" w:rsidR="00903938" w:rsidRPr="00E4148A" w:rsidDel="004E3E8B" w:rsidRDefault="00903938" w:rsidP="00C53BA5">
            <w:pPr>
              <w:rPr>
                <w:rFonts w:ascii="Calibri" w:hAnsi="Calibri"/>
                <w:sz w:val="18"/>
                <w:szCs w:val="18"/>
              </w:rPr>
            </w:pPr>
            <w:r w:rsidRPr="009C273F">
              <w:rPr>
                <w:rFonts w:ascii="Calibri" w:hAnsi="Calibri"/>
                <w:sz w:val="18"/>
                <w:szCs w:val="18"/>
              </w:rPr>
              <w:t>&lt;&lt;if A</w:t>
            </w:r>
            <w:ins w:id="1212" w:author="Ferris, Todd@Energy" w:date="2018-11-20T12:34:00Z">
              <w:r w:rsidR="00C53BA5">
                <w:rPr>
                  <w:rFonts w:ascii="Calibri" w:hAnsi="Calibri"/>
                  <w:sz w:val="18"/>
                  <w:szCs w:val="18"/>
                </w:rPr>
                <w:t>1</w:t>
              </w:r>
            </w:ins>
            <w:ins w:id="1213" w:author="Smith, Alexis@Energy" w:date="2019-01-07T08:30:00Z">
              <w:r w:rsidR="00A60BEA">
                <w:rPr>
                  <w:rFonts w:ascii="Calibri" w:hAnsi="Calibri"/>
                  <w:sz w:val="18"/>
                  <w:szCs w:val="18"/>
                </w:rPr>
                <w:t>1</w:t>
              </w:r>
            </w:ins>
            <w:ins w:id="1214" w:author="Ferris, Todd@Energy" w:date="2018-11-20T12:34:00Z">
              <w:del w:id="1215" w:author="Smith, Alexis@Energy" w:date="2019-01-07T08:30:00Z">
                <w:r w:rsidR="00C53BA5" w:rsidDel="00A60BEA">
                  <w:rPr>
                    <w:rFonts w:ascii="Calibri" w:hAnsi="Calibri"/>
                    <w:sz w:val="18"/>
                    <w:szCs w:val="18"/>
                  </w:rPr>
                  <w:delText>0</w:delText>
                </w:r>
              </w:del>
            </w:ins>
            <w:del w:id="1216" w:author="Ferris, Todd@Energy" w:date="2018-11-20T12:34:00Z">
              <w:r w:rsidRPr="009C273F" w:rsidDel="00C53BA5">
                <w:rPr>
                  <w:rFonts w:ascii="Calibri" w:hAnsi="Calibri"/>
                  <w:sz w:val="18"/>
                  <w:szCs w:val="18"/>
                </w:rPr>
                <w:delText>08</w:delText>
              </w:r>
            </w:del>
            <w:r w:rsidRPr="009C273F">
              <w:rPr>
                <w:rFonts w:ascii="Calibri" w:hAnsi="Calibri"/>
                <w:sz w:val="18"/>
                <w:szCs w:val="18"/>
              </w:rPr>
              <w:t xml:space="preserve"> equal to "No" then display the "section does not apply" message; else display Table </w:t>
            </w:r>
            <w:ins w:id="1217" w:author="Ferris, Todd@Energy" w:date="2018-11-20T12:36:00Z">
              <w:r w:rsidR="00C53BA5">
                <w:rPr>
                  <w:rFonts w:ascii="Calibri" w:hAnsi="Calibri"/>
                  <w:sz w:val="18"/>
                  <w:szCs w:val="18"/>
                </w:rPr>
                <w:t>I</w:t>
              </w:r>
            </w:ins>
            <w:del w:id="1218" w:author="Ferris, Todd@Energy" w:date="2018-11-20T12:36:00Z">
              <w:r w:rsidRPr="009C273F" w:rsidDel="00C53BA5">
                <w:rPr>
                  <w:rFonts w:ascii="Calibri" w:hAnsi="Calibri"/>
                  <w:sz w:val="18"/>
                  <w:szCs w:val="18"/>
                </w:rPr>
                <w:delText>G</w:delText>
              </w:r>
            </w:del>
            <w:r w:rsidRPr="009C273F">
              <w:rPr>
                <w:rFonts w:ascii="Calibri" w:hAnsi="Calibri"/>
                <w:bCs/>
                <w:sz w:val="18"/>
                <w:szCs w:val="18"/>
              </w:rPr>
              <w:t>&gt;&gt;</w:t>
            </w:r>
          </w:p>
        </w:tc>
      </w:tr>
      <w:tr w:rsidR="00E4148A" w:rsidRPr="006D0BCD" w14:paraId="3F896B4A" w14:textId="77777777" w:rsidTr="005B2538">
        <w:trPr>
          <w:trHeight w:val="144"/>
          <w:trPrChange w:id="1219" w:author="Smith, Alexis@Energy" w:date="2019-01-07T08:18:00Z">
            <w:trPr>
              <w:trHeight w:val="144"/>
            </w:trPr>
          </w:trPrChange>
        </w:trPr>
        <w:tc>
          <w:tcPr>
            <w:tcW w:w="468" w:type="dxa"/>
            <w:vAlign w:val="center"/>
            <w:tcPrChange w:id="1220" w:author="Smith, Alexis@Energy" w:date="2019-01-07T08:18:00Z">
              <w:tcPr>
                <w:tcW w:w="468" w:type="dxa"/>
                <w:vAlign w:val="center"/>
              </w:tcPr>
            </w:tcPrChange>
          </w:tcPr>
          <w:p w14:paraId="3F896B48" w14:textId="77777777" w:rsidR="00E4148A" w:rsidRPr="006D0BCD" w:rsidRDefault="00E4148A" w:rsidP="00E4148A">
            <w:pPr>
              <w:jc w:val="center"/>
              <w:rPr>
                <w:rFonts w:ascii="Calibri" w:hAnsi="Calibri"/>
                <w:sz w:val="18"/>
                <w:szCs w:val="18"/>
              </w:rPr>
            </w:pPr>
            <w:r w:rsidRPr="00237478">
              <w:rPr>
                <w:rFonts w:ascii="Calibri" w:hAnsi="Calibri"/>
                <w:sz w:val="18"/>
                <w:szCs w:val="18"/>
              </w:rPr>
              <w:t>01</w:t>
            </w:r>
          </w:p>
        </w:tc>
        <w:tc>
          <w:tcPr>
            <w:tcW w:w="10327" w:type="dxa"/>
            <w:gridSpan w:val="2"/>
            <w:vAlign w:val="center"/>
            <w:tcPrChange w:id="1221" w:author="Smith, Alexis@Energy" w:date="2019-01-07T08:18:00Z">
              <w:tcPr>
                <w:tcW w:w="10620" w:type="dxa"/>
                <w:gridSpan w:val="2"/>
                <w:vAlign w:val="center"/>
              </w:tcPr>
            </w:tcPrChange>
          </w:tcPr>
          <w:p w14:paraId="3F896B49" w14:textId="42B83EDB" w:rsidR="00E4148A" w:rsidRPr="006D0BCD" w:rsidRDefault="00E4148A" w:rsidP="004E4A18">
            <w:pPr>
              <w:rPr>
                <w:rFonts w:ascii="Calibri" w:hAnsi="Calibri"/>
                <w:sz w:val="18"/>
                <w:szCs w:val="18"/>
              </w:rPr>
            </w:pPr>
            <w:r w:rsidRPr="00237478">
              <w:rPr>
                <w:rFonts w:ascii="Calibri" w:hAnsi="Calibri"/>
                <w:sz w:val="18"/>
                <w:szCs w:val="18"/>
              </w:rPr>
              <w:t xml:space="preserve">If a TXV is required by the </w:t>
            </w:r>
            <w:r w:rsidR="004E4A18">
              <w:rPr>
                <w:rFonts w:ascii="Calibri" w:hAnsi="Calibri"/>
                <w:sz w:val="18"/>
                <w:szCs w:val="18"/>
              </w:rPr>
              <w:t>directory used to certify product performance</w:t>
            </w:r>
            <w:r w:rsidRPr="00237478">
              <w:rPr>
                <w:rFonts w:ascii="Calibri" w:hAnsi="Calibri"/>
                <w:sz w:val="18"/>
                <w:szCs w:val="18"/>
              </w:rPr>
              <w:t>, the responsible party certifies by signing below that the TXV is properly installed and has been visually verified, including proper placement of sensing bulb.</w:t>
            </w:r>
          </w:p>
        </w:tc>
      </w:tr>
      <w:tr w:rsidR="00E4148A" w:rsidRPr="006D0BCD" w14:paraId="3F896B51" w14:textId="77777777" w:rsidTr="005B2538">
        <w:trPr>
          <w:trHeight w:val="144"/>
          <w:trPrChange w:id="1222" w:author="Smith, Alexis@Energy" w:date="2019-01-07T08:18:00Z">
            <w:trPr>
              <w:trHeight w:val="144"/>
            </w:trPr>
          </w:trPrChange>
        </w:trPr>
        <w:tc>
          <w:tcPr>
            <w:tcW w:w="468" w:type="dxa"/>
            <w:vAlign w:val="center"/>
            <w:tcPrChange w:id="1223" w:author="Smith, Alexis@Energy" w:date="2019-01-07T08:18:00Z">
              <w:tcPr>
                <w:tcW w:w="468" w:type="dxa"/>
                <w:vAlign w:val="center"/>
              </w:tcPr>
            </w:tcPrChange>
          </w:tcPr>
          <w:p w14:paraId="3F896B4B"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Change w:id="1224" w:author="Smith, Alexis@Energy" w:date="2019-01-07T08:18:00Z">
              <w:tcPr>
                <w:tcW w:w="2790" w:type="dxa"/>
                <w:vAlign w:val="center"/>
              </w:tcPr>
            </w:tcPrChange>
          </w:tcPr>
          <w:p w14:paraId="3F896B4C"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Change w:id="1225" w:author="Smith, Alexis@Energy" w:date="2019-01-07T08:18:00Z">
              <w:tcPr>
                <w:tcW w:w="7830" w:type="dxa"/>
                <w:vAlign w:val="center"/>
              </w:tcPr>
            </w:tcPrChange>
          </w:tcPr>
          <w:p w14:paraId="3F896B4D"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4E"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4F"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3F896B50"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55" w14:textId="77777777" w:rsidTr="005B2538">
        <w:trPr>
          <w:trHeight w:val="144"/>
          <w:trPrChange w:id="1226" w:author="Smith, Alexis@Energy" w:date="2019-01-07T08:18:00Z">
            <w:trPr>
              <w:trHeight w:val="144"/>
            </w:trPr>
          </w:trPrChange>
        </w:trPr>
        <w:tc>
          <w:tcPr>
            <w:tcW w:w="468" w:type="dxa"/>
            <w:vAlign w:val="center"/>
            <w:tcPrChange w:id="1227" w:author="Smith, Alexis@Energy" w:date="2019-01-07T08:18:00Z">
              <w:tcPr>
                <w:tcW w:w="468" w:type="dxa"/>
                <w:vAlign w:val="center"/>
              </w:tcPr>
            </w:tcPrChange>
          </w:tcPr>
          <w:p w14:paraId="3F896B52"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Change w:id="1228" w:author="Smith, Alexis@Energy" w:date="2019-01-07T08:18:00Z">
              <w:tcPr>
                <w:tcW w:w="2790" w:type="dxa"/>
                <w:vAlign w:val="center"/>
              </w:tcPr>
            </w:tcPrChange>
          </w:tcPr>
          <w:p w14:paraId="3F896B53"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Change w:id="1229" w:author="Smith, Alexis@Energy" w:date="2019-01-07T08:18:00Z">
              <w:tcPr>
                <w:tcW w:w="7830" w:type="dxa"/>
                <w:vAlign w:val="center"/>
              </w:tcPr>
            </w:tcPrChange>
          </w:tcPr>
          <w:p w14:paraId="3F896B54"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57" w14:textId="77777777" w:rsidTr="005B2538">
        <w:trPr>
          <w:trHeight w:val="144"/>
          <w:trPrChange w:id="1230" w:author="Smith, Alexis@Energy" w:date="2019-01-07T08:18:00Z">
            <w:trPr>
              <w:trHeight w:val="144"/>
            </w:trPr>
          </w:trPrChange>
        </w:trPr>
        <w:tc>
          <w:tcPr>
            <w:tcW w:w="10795" w:type="dxa"/>
            <w:gridSpan w:val="3"/>
            <w:vAlign w:val="center"/>
            <w:tcPrChange w:id="1231" w:author="Smith, Alexis@Energy" w:date="2019-01-07T08:18:00Z">
              <w:tcPr>
                <w:tcW w:w="11088" w:type="dxa"/>
                <w:gridSpan w:val="3"/>
                <w:vAlign w:val="center"/>
              </w:tcPr>
            </w:tcPrChange>
          </w:tcPr>
          <w:p w14:paraId="3F896B56" w14:textId="77777777" w:rsidR="00E4148A" w:rsidRPr="006D0BCD" w:rsidRDefault="00E4148A" w:rsidP="00E4148A">
            <w:pPr>
              <w:rPr>
                <w:rFonts w:ascii="Calibri" w:hAnsi="Calibr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3F896B58" w14:textId="77777777" w:rsidR="00E4148A" w:rsidRDefault="00E4148A" w:rsidP="006D0BCD">
      <w:pPr>
        <w:rPr>
          <w:rFonts w:ascii="Calibri" w:hAnsi="Calibri"/>
          <w:b/>
          <w:bCs/>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232" w:author="Smith, Alexis@Energy" w:date="2019-01-07T08:18: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546"/>
        <w:gridCol w:w="10248"/>
        <w:tblGridChange w:id="1233">
          <w:tblGrid>
            <w:gridCol w:w="546"/>
            <w:gridCol w:w="10244"/>
          </w:tblGrid>
        </w:tblGridChange>
      </w:tblGrid>
      <w:tr w:rsidR="00E41EA4" w:rsidRPr="0084687D" w14:paraId="3F896B5B" w14:textId="77777777" w:rsidTr="005B2538">
        <w:trPr>
          <w:cantSplit/>
          <w:trHeight w:val="432"/>
          <w:trPrChange w:id="1234" w:author="Smith, Alexis@Energy" w:date="2019-01-07T08:18:00Z">
            <w:trPr>
              <w:cantSplit/>
              <w:trHeight w:val="432"/>
            </w:trPr>
          </w:trPrChange>
        </w:trPr>
        <w:tc>
          <w:tcPr>
            <w:tcW w:w="5000" w:type="pct"/>
            <w:gridSpan w:val="2"/>
            <w:vAlign w:val="center"/>
            <w:tcPrChange w:id="1235" w:author="Smith, Alexis@Energy" w:date="2019-01-07T08:18:00Z">
              <w:tcPr>
                <w:tcW w:w="5000" w:type="pct"/>
                <w:gridSpan w:val="2"/>
                <w:vAlign w:val="center"/>
              </w:tcPr>
            </w:tcPrChange>
          </w:tcPr>
          <w:p w14:paraId="3F896B59" w14:textId="77777777" w:rsidR="00E41EA4" w:rsidRPr="00903938" w:rsidRDefault="00E41EA4" w:rsidP="00903938">
            <w:pPr>
              <w:keepNext/>
              <w:rPr>
                <w:rFonts w:ascii="Calibri" w:hAnsi="Calibri"/>
                <w:b/>
                <w:szCs w:val="18"/>
              </w:rPr>
            </w:pPr>
            <w:r w:rsidRPr="00903938">
              <w:rPr>
                <w:rFonts w:ascii="Calibri" w:hAnsi="Calibri"/>
                <w:b/>
                <w:szCs w:val="18"/>
              </w:rPr>
              <w:t>H. Determination of HERS Verification Compliance</w:t>
            </w:r>
          </w:p>
          <w:p w14:paraId="3F896B5A" w14:textId="77777777" w:rsidR="00E41EA4" w:rsidRPr="0084687D" w:rsidRDefault="00E41EA4" w:rsidP="00903938">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E41EA4" w:rsidRPr="0084687D" w14:paraId="3F896B6E" w14:textId="77777777" w:rsidTr="005B2538">
        <w:trPr>
          <w:cantSplit/>
          <w:trHeight w:val="3626"/>
          <w:trPrChange w:id="1236" w:author="Smith, Alexis@Energy" w:date="2019-01-07T08:18:00Z">
            <w:trPr>
              <w:cantSplit/>
              <w:trHeight w:val="3626"/>
            </w:trPr>
          </w:trPrChange>
        </w:trPr>
        <w:tc>
          <w:tcPr>
            <w:tcW w:w="253" w:type="pct"/>
            <w:vAlign w:val="center"/>
            <w:tcPrChange w:id="1237" w:author="Smith, Alexis@Energy" w:date="2019-01-07T08:18:00Z">
              <w:tcPr>
                <w:tcW w:w="253" w:type="pct"/>
                <w:vAlign w:val="center"/>
              </w:tcPr>
            </w:tcPrChange>
          </w:tcPr>
          <w:p w14:paraId="3F896B5C" w14:textId="77777777" w:rsidR="00E41EA4" w:rsidRPr="0084687D" w:rsidDel="00C76C40" w:rsidRDefault="00E41EA4" w:rsidP="00986DCA">
            <w:pPr>
              <w:keepNext/>
              <w:jc w:val="center"/>
              <w:rPr>
                <w:rFonts w:ascii="Calibri" w:hAnsi="Calibri"/>
                <w:sz w:val="18"/>
                <w:szCs w:val="18"/>
              </w:rPr>
            </w:pPr>
            <w:r w:rsidRPr="0084687D">
              <w:rPr>
                <w:rFonts w:ascii="Calibri" w:hAnsi="Calibri"/>
                <w:sz w:val="18"/>
                <w:szCs w:val="18"/>
              </w:rPr>
              <w:t>01</w:t>
            </w:r>
          </w:p>
        </w:tc>
        <w:tc>
          <w:tcPr>
            <w:tcW w:w="4747" w:type="pct"/>
            <w:vAlign w:val="center"/>
            <w:tcPrChange w:id="1238" w:author="Smith, Alexis@Energy" w:date="2019-01-07T08:18:00Z">
              <w:tcPr>
                <w:tcW w:w="4747" w:type="pct"/>
                <w:vAlign w:val="center"/>
              </w:tcPr>
            </w:tcPrChange>
          </w:tcPr>
          <w:p w14:paraId="3F896B5D" w14:textId="22D1C032" w:rsidR="008A6FD9" w:rsidRPr="001036B8" w:rsidRDefault="008C0E55" w:rsidP="008A6FD9">
            <w:pPr>
              <w:rPr>
                <w:rFonts w:asciiTheme="minorHAnsi" w:hAnsiTheme="minorHAnsi"/>
                <w:sz w:val="18"/>
                <w:szCs w:val="18"/>
              </w:rPr>
            </w:pPr>
            <w:r w:rsidRPr="001036B8">
              <w:rPr>
                <w:rFonts w:asciiTheme="minorHAnsi" w:hAnsiTheme="minorHAnsi"/>
                <w:sz w:val="18"/>
                <w:szCs w:val="18"/>
              </w:rPr>
              <w:t>&lt;&lt;</w:t>
            </w:r>
            <w:r w:rsidR="008A6FD9" w:rsidRPr="001036B8">
              <w:rPr>
                <w:rFonts w:asciiTheme="minorHAnsi" w:hAnsiTheme="minorHAnsi"/>
                <w:sz w:val="18"/>
                <w:szCs w:val="18"/>
              </w:rPr>
              <w:t xml:space="preserve"> If section </w:t>
            </w:r>
            <w:ins w:id="1239" w:author="Ferris, Todd@Energy" w:date="2018-11-20T12:39:00Z">
              <w:r w:rsidR="00C53BA5">
                <w:rPr>
                  <w:rFonts w:asciiTheme="minorHAnsi" w:hAnsiTheme="minorHAnsi"/>
                  <w:sz w:val="18"/>
                  <w:szCs w:val="18"/>
                </w:rPr>
                <w:t>G</w:t>
              </w:r>
            </w:ins>
            <w:del w:id="1240" w:author="Ferris, Todd@Energy" w:date="2018-11-20T12:39:00Z">
              <w:r w:rsidR="008A6FD9" w:rsidRPr="001036B8" w:rsidDel="00C53BA5">
                <w:rPr>
                  <w:rFonts w:asciiTheme="minorHAnsi" w:hAnsiTheme="minorHAnsi"/>
                  <w:sz w:val="18"/>
                  <w:szCs w:val="18"/>
                </w:rPr>
                <w:delText>E</w:delText>
              </w:r>
            </w:del>
            <w:r w:rsidR="008A6FD9" w:rsidRPr="001036B8">
              <w:rPr>
                <w:rFonts w:asciiTheme="minorHAnsi" w:hAnsiTheme="minorHAnsi"/>
                <w:sz w:val="18"/>
                <w:szCs w:val="18"/>
              </w:rPr>
              <w:t xml:space="preserve"> is displayed and </w:t>
            </w:r>
            <w:ins w:id="1241" w:author="Ferris, Todd@Energy" w:date="2018-11-20T12:39:00Z">
              <w:r w:rsidR="00C53BA5">
                <w:rPr>
                  <w:rFonts w:asciiTheme="minorHAnsi" w:hAnsiTheme="minorHAnsi"/>
                  <w:sz w:val="18"/>
                  <w:szCs w:val="18"/>
                </w:rPr>
                <w:t>G</w:t>
              </w:r>
            </w:ins>
            <w:del w:id="1242" w:author="Ferris, Todd@Energy" w:date="2018-11-20T12:39:00Z">
              <w:r w:rsidR="008A6FD9" w:rsidRPr="001036B8" w:rsidDel="00C53BA5">
                <w:rPr>
                  <w:rFonts w:asciiTheme="minorHAnsi" w:hAnsiTheme="minorHAnsi"/>
                  <w:sz w:val="18"/>
                  <w:szCs w:val="18"/>
                </w:rPr>
                <w:delText>E</w:delText>
              </w:r>
            </w:del>
            <w:r w:rsidR="008A6FD9" w:rsidRPr="001036B8">
              <w:rPr>
                <w:rFonts w:asciiTheme="minorHAnsi" w:hAnsiTheme="minorHAnsi"/>
                <w:sz w:val="18"/>
                <w:szCs w:val="18"/>
              </w:rPr>
              <w:t xml:space="preserve">02 </w:t>
            </w:r>
            <w:ins w:id="1243" w:author="Ferris, Todd@Energy" w:date="2018-11-20T12:41:00Z">
              <w:r w:rsidR="00C53BA5">
                <w:rPr>
                  <w:rFonts w:asciiTheme="minorHAnsi" w:hAnsiTheme="minorHAnsi"/>
                  <w:sz w:val="18"/>
                  <w:szCs w:val="18"/>
                </w:rPr>
                <w:t>Verification Status</w:t>
              </w:r>
            </w:ins>
            <w:del w:id="1244" w:author="Ferris, Todd@Energy" w:date="2018-11-20T12:41:00Z">
              <w:r w:rsidR="008A6FD9" w:rsidRPr="001036B8" w:rsidDel="00C53BA5">
                <w:rPr>
                  <w:rFonts w:asciiTheme="minorHAnsi" w:hAnsiTheme="minorHAnsi"/>
                  <w:sz w:val="18"/>
                  <w:szCs w:val="18"/>
                </w:rPr>
                <w:delText>DoesSystemComplyWithRequirements</w:delText>
              </w:r>
            </w:del>
            <w:r w:rsidR="008A6FD9" w:rsidRPr="001036B8">
              <w:rPr>
                <w:rFonts w:asciiTheme="minorHAnsi" w:hAnsiTheme="minorHAnsi"/>
                <w:sz w:val="18"/>
                <w:szCs w:val="18"/>
              </w:rPr>
              <w:t xml:space="preserve"> = Fail, </w:t>
            </w:r>
          </w:p>
          <w:p w14:paraId="3F896B5E" w14:textId="77777777" w:rsidR="008A6FD9" w:rsidRPr="001036B8" w:rsidRDefault="008A6FD9" w:rsidP="008A6FD9">
            <w:pPr>
              <w:ind w:firstLine="720"/>
              <w:rPr>
                <w:rFonts w:asciiTheme="minorHAnsi" w:hAnsiTheme="minorHAnsi"/>
                <w:sz w:val="18"/>
                <w:szCs w:val="18"/>
              </w:rPr>
            </w:pPr>
          </w:p>
          <w:p w14:paraId="3F896B5F" w14:textId="0588222E"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ins w:id="1245" w:author="Ferris, Todd@Energy" w:date="2018-11-20T12:40:00Z">
              <w:r w:rsidR="00C53BA5">
                <w:rPr>
                  <w:rFonts w:asciiTheme="minorHAnsi" w:hAnsiTheme="minorHAnsi"/>
                  <w:sz w:val="18"/>
                  <w:szCs w:val="18"/>
                </w:rPr>
                <w:t>H</w:t>
              </w:r>
            </w:ins>
            <w:del w:id="1246" w:author="Ferris, Todd@Energy" w:date="2018-11-20T12:40:00Z">
              <w:r w:rsidRPr="001036B8" w:rsidDel="00C53BA5">
                <w:rPr>
                  <w:rFonts w:asciiTheme="minorHAnsi" w:hAnsiTheme="minorHAnsi"/>
                  <w:sz w:val="18"/>
                  <w:szCs w:val="18"/>
                </w:rPr>
                <w:delText>F</w:delText>
              </w:r>
            </w:del>
            <w:r w:rsidRPr="001036B8">
              <w:rPr>
                <w:rFonts w:asciiTheme="minorHAnsi" w:hAnsiTheme="minorHAnsi"/>
                <w:sz w:val="18"/>
                <w:szCs w:val="18"/>
              </w:rPr>
              <w:t xml:space="preserve"> is displayed and </w:t>
            </w:r>
            <w:ins w:id="1247" w:author="Ferris, Todd@Energy" w:date="2018-11-20T12:40:00Z">
              <w:r w:rsidR="00C53BA5">
                <w:rPr>
                  <w:rFonts w:asciiTheme="minorHAnsi" w:hAnsiTheme="minorHAnsi"/>
                  <w:sz w:val="18"/>
                  <w:szCs w:val="18"/>
                </w:rPr>
                <w:t>H</w:t>
              </w:r>
            </w:ins>
            <w:del w:id="1248" w:author="Ferris, Todd@Energy" w:date="2018-11-20T12:40:00Z">
              <w:r w:rsidRPr="001036B8" w:rsidDel="00C53BA5">
                <w:rPr>
                  <w:rFonts w:asciiTheme="minorHAnsi" w:hAnsiTheme="minorHAnsi"/>
                  <w:sz w:val="18"/>
                  <w:szCs w:val="18"/>
                </w:rPr>
                <w:delText>F</w:delText>
              </w:r>
            </w:del>
            <w:r w:rsidRPr="001036B8">
              <w:rPr>
                <w:rFonts w:asciiTheme="minorHAnsi" w:hAnsiTheme="minorHAnsi"/>
                <w:sz w:val="18"/>
                <w:szCs w:val="18"/>
              </w:rPr>
              <w:t xml:space="preserve">02 </w:t>
            </w:r>
            <w:ins w:id="1249" w:author="Ferris, Todd@Energy" w:date="2018-11-20T12:41:00Z">
              <w:r w:rsidR="00C53BA5">
                <w:rPr>
                  <w:rFonts w:asciiTheme="minorHAnsi" w:hAnsiTheme="minorHAnsi"/>
                  <w:sz w:val="18"/>
                  <w:szCs w:val="18"/>
                </w:rPr>
                <w:t>Verification Status</w:t>
              </w:r>
            </w:ins>
            <w:del w:id="1250" w:author="Ferris, Todd@Energy" w:date="2018-11-20T12:41:00Z">
              <w:r w:rsidRPr="001036B8" w:rsidDel="00C53BA5">
                <w:rPr>
                  <w:rFonts w:asciiTheme="minorHAnsi" w:hAnsiTheme="minorHAnsi"/>
                  <w:sz w:val="18"/>
                  <w:szCs w:val="18"/>
                </w:rPr>
                <w:delText>DoesSystemComplyWithRequirements</w:delText>
              </w:r>
            </w:del>
            <w:r w:rsidRPr="001036B8">
              <w:rPr>
                <w:rFonts w:asciiTheme="minorHAnsi" w:hAnsiTheme="minorHAnsi"/>
                <w:sz w:val="18"/>
                <w:szCs w:val="18"/>
              </w:rPr>
              <w:t xml:space="preserve"> = Fail,</w:t>
            </w:r>
          </w:p>
          <w:p w14:paraId="3F896B60"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 </w:t>
            </w:r>
          </w:p>
          <w:p w14:paraId="3F896B61" w14:textId="5488FC01"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ins w:id="1251" w:author="Ferris, Todd@Energy" w:date="2018-11-20T12:40:00Z">
              <w:r w:rsidR="00C53BA5">
                <w:rPr>
                  <w:rFonts w:asciiTheme="minorHAnsi" w:hAnsiTheme="minorHAnsi"/>
                  <w:sz w:val="18"/>
                  <w:szCs w:val="18"/>
                </w:rPr>
                <w:t>I</w:t>
              </w:r>
            </w:ins>
            <w:del w:id="1252" w:author="Ferris, Todd@Energy" w:date="2018-11-20T12:40:00Z">
              <w:r w:rsidRPr="001036B8" w:rsidDel="00C53BA5">
                <w:rPr>
                  <w:rFonts w:asciiTheme="minorHAnsi" w:hAnsiTheme="minorHAnsi"/>
                  <w:sz w:val="18"/>
                  <w:szCs w:val="18"/>
                </w:rPr>
                <w:delText>G</w:delText>
              </w:r>
            </w:del>
            <w:r w:rsidRPr="001036B8">
              <w:rPr>
                <w:rFonts w:asciiTheme="minorHAnsi" w:hAnsiTheme="minorHAnsi"/>
                <w:sz w:val="18"/>
                <w:szCs w:val="18"/>
              </w:rPr>
              <w:t xml:space="preserve"> is displayed and </w:t>
            </w:r>
            <w:ins w:id="1253" w:author="Ferris, Todd@Energy" w:date="2018-11-20T12:40:00Z">
              <w:r w:rsidR="00C53BA5">
                <w:rPr>
                  <w:rFonts w:asciiTheme="minorHAnsi" w:hAnsiTheme="minorHAnsi"/>
                  <w:sz w:val="18"/>
                  <w:szCs w:val="18"/>
                </w:rPr>
                <w:t>I</w:t>
              </w:r>
            </w:ins>
            <w:del w:id="1254" w:author="Ferris, Todd@Energy" w:date="2018-11-20T12:40:00Z">
              <w:r w:rsidRPr="001036B8" w:rsidDel="00C53BA5">
                <w:rPr>
                  <w:rFonts w:asciiTheme="minorHAnsi" w:hAnsiTheme="minorHAnsi"/>
                  <w:sz w:val="18"/>
                  <w:szCs w:val="18"/>
                </w:rPr>
                <w:delText>G</w:delText>
              </w:r>
            </w:del>
            <w:r w:rsidRPr="001036B8">
              <w:rPr>
                <w:rFonts w:asciiTheme="minorHAnsi" w:hAnsiTheme="minorHAnsi"/>
                <w:sz w:val="18"/>
                <w:szCs w:val="18"/>
              </w:rPr>
              <w:t xml:space="preserve">02 </w:t>
            </w:r>
            <w:ins w:id="1255" w:author="Ferris, Todd@Energy" w:date="2018-11-20T12:41:00Z">
              <w:r w:rsidR="00C53BA5" w:rsidRPr="001036B8">
                <w:rPr>
                  <w:rFonts w:asciiTheme="minorHAnsi" w:hAnsiTheme="minorHAnsi"/>
                  <w:sz w:val="18"/>
                  <w:szCs w:val="18"/>
                </w:rPr>
                <w:t>DoesSystemComplyWithRequirements</w:t>
              </w:r>
            </w:ins>
            <w:del w:id="1256" w:author="Ferris, Todd@Energy" w:date="2018-11-20T12:41:00Z">
              <w:r w:rsidRPr="001036B8" w:rsidDel="00C53BA5">
                <w:rPr>
                  <w:rFonts w:asciiTheme="minorHAnsi" w:hAnsiTheme="minorHAnsi"/>
                  <w:sz w:val="18"/>
                  <w:szCs w:val="18"/>
                </w:rPr>
                <w:delText>DoesSystemComplyWithRequirements</w:delText>
              </w:r>
            </w:del>
            <w:r w:rsidRPr="001036B8">
              <w:rPr>
                <w:rFonts w:asciiTheme="minorHAnsi" w:hAnsiTheme="minorHAnsi"/>
                <w:sz w:val="18"/>
                <w:szCs w:val="18"/>
              </w:rPr>
              <w:t xml:space="preserve"> = Fail;</w:t>
            </w:r>
          </w:p>
          <w:p w14:paraId="3F896B62" w14:textId="77777777" w:rsidR="008A6FD9" w:rsidRPr="001036B8" w:rsidRDefault="008A6FD9" w:rsidP="008A6FD9">
            <w:pPr>
              <w:rPr>
                <w:rFonts w:asciiTheme="minorHAnsi" w:hAnsiTheme="minorHAnsi"/>
                <w:sz w:val="18"/>
                <w:szCs w:val="18"/>
              </w:rPr>
            </w:pPr>
          </w:p>
          <w:p w14:paraId="3F896B63"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Then the result is false;</w:t>
            </w:r>
          </w:p>
          <w:p w14:paraId="3F896B64" w14:textId="77777777" w:rsidR="008A6FD9" w:rsidRPr="001036B8" w:rsidRDefault="008A6FD9" w:rsidP="008A6FD9">
            <w:pPr>
              <w:rPr>
                <w:rFonts w:asciiTheme="minorHAnsi" w:hAnsiTheme="minorHAnsi"/>
                <w:sz w:val="18"/>
                <w:szCs w:val="18"/>
              </w:rPr>
            </w:pPr>
          </w:p>
          <w:p w14:paraId="3F896B65" w14:textId="0AF56D5D"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Else If section </w:t>
            </w:r>
            <w:ins w:id="1257" w:author="Ferris, Todd@Energy" w:date="2018-11-20T12:43:00Z">
              <w:r w:rsidR="00865D00">
                <w:rPr>
                  <w:rFonts w:asciiTheme="minorHAnsi" w:hAnsiTheme="minorHAnsi"/>
                  <w:sz w:val="18"/>
                  <w:szCs w:val="18"/>
                </w:rPr>
                <w:t>D</w:t>
              </w:r>
            </w:ins>
            <w:del w:id="1258" w:author="Ferris, Todd@Energy" w:date="2018-11-20T12:43:00Z">
              <w:r w:rsidRPr="001036B8" w:rsidDel="00865D00">
                <w:rPr>
                  <w:rFonts w:asciiTheme="minorHAnsi" w:hAnsiTheme="minorHAnsi"/>
                  <w:sz w:val="18"/>
                  <w:szCs w:val="18"/>
                </w:rPr>
                <w:delText>C</w:delText>
              </w:r>
            </w:del>
            <w:r w:rsidRPr="001036B8">
              <w:rPr>
                <w:rFonts w:asciiTheme="minorHAnsi" w:hAnsiTheme="minorHAnsi"/>
                <w:sz w:val="18"/>
                <w:szCs w:val="18"/>
              </w:rPr>
              <w:t xml:space="preserve"> is displayed and </w:t>
            </w:r>
            <w:ins w:id="1259" w:author="Ferris, Todd@Energy" w:date="2018-11-20T12:43:00Z">
              <w:r w:rsidR="00865D00">
                <w:rPr>
                  <w:rFonts w:asciiTheme="minorHAnsi" w:hAnsiTheme="minorHAnsi"/>
                  <w:sz w:val="18"/>
                  <w:szCs w:val="18"/>
                </w:rPr>
                <w:t>D</w:t>
              </w:r>
            </w:ins>
            <w:del w:id="1260" w:author="Ferris, Todd@Energy" w:date="2018-11-20T12:43:00Z">
              <w:r w:rsidRPr="001036B8" w:rsidDel="00865D00">
                <w:rPr>
                  <w:rFonts w:asciiTheme="minorHAnsi" w:hAnsiTheme="minorHAnsi"/>
                  <w:sz w:val="18"/>
                  <w:szCs w:val="18"/>
                </w:rPr>
                <w:delText>C</w:delText>
              </w:r>
            </w:del>
            <w:r w:rsidRPr="001036B8">
              <w:rPr>
                <w:rFonts w:asciiTheme="minorHAnsi" w:hAnsiTheme="minorHAnsi"/>
                <w:sz w:val="18"/>
                <w:szCs w:val="18"/>
              </w:rPr>
              <w:t xml:space="preserve">03 </w:t>
            </w:r>
            <w:ins w:id="1261" w:author="Ferris, Todd@Energy" w:date="2018-11-20T12:44:00Z">
              <w:r w:rsidR="00865D00">
                <w:rPr>
                  <w:rFonts w:asciiTheme="minorHAnsi" w:hAnsiTheme="minorHAnsi"/>
                  <w:sz w:val="18"/>
                  <w:szCs w:val="18"/>
                </w:rPr>
                <w:t>Compliance Statement</w:t>
              </w:r>
            </w:ins>
            <w:del w:id="1262" w:author="Ferris, Todd@Energy" w:date="2018-11-20T12:45:00Z">
              <w:r w:rsidRPr="001036B8" w:rsidDel="00865D00">
                <w:rPr>
                  <w:rFonts w:asciiTheme="minorHAnsi" w:hAnsiTheme="minorHAnsi"/>
                  <w:sz w:val="18"/>
                  <w:szCs w:val="18"/>
                </w:rPr>
                <w:delText>DoesCoolingEquipmentComplyWithSEER</w:delText>
              </w:r>
            </w:del>
            <w:r w:rsidRPr="001036B8">
              <w:rPr>
                <w:rFonts w:asciiTheme="minorHAnsi" w:hAnsiTheme="minorHAnsi"/>
                <w:sz w:val="18"/>
                <w:szCs w:val="18"/>
              </w:rPr>
              <w:t xml:space="preserve"> = </w:t>
            </w:r>
            <w:ins w:id="1263" w:author="Ferris, Todd@Energy" w:date="2018-11-20T12:46:00Z">
              <w:r w:rsidR="00865D00">
                <w:rPr>
                  <w:rFonts w:asciiTheme="minorHAnsi" w:hAnsiTheme="minorHAnsi"/>
                  <w:sz w:val="18"/>
                  <w:szCs w:val="18"/>
                </w:rPr>
                <w:t>“System Fails”</w:t>
              </w:r>
            </w:ins>
            <w:ins w:id="1264" w:author="Ferris, Todd@Energy" w:date="2018-11-20T12:47:00Z">
              <w:r w:rsidR="00865D00">
                <w:rPr>
                  <w:rFonts w:asciiTheme="minorHAnsi" w:hAnsiTheme="minorHAnsi"/>
                  <w:sz w:val="18"/>
                  <w:szCs w:val="18"/>
                </w:rPr>
                <w:t xml:space="preserve"> do not proceed</w:t>
              </w:r>
            </w:ins>
            <w:del w:id="1265" w:author="Ferris, Todd@Energy" w:date="2018-11-20T12:47:00Z">
              <w:r w:rsidRPr="001036B8" w:rsidDel="00865D00">
                <w:rPr>
                  <w:rFonts w:asciiTheme="minorHAnsi" w:hAnsiTheme="minorHAnsi"/>
                  <w:sz w:val="18"/>
                  <w:szCs w:val="18"/>
                </w:rPr>
                <w:delText>false</w:delText>
              </w:r>
            </w:del>
          </w:p>
          <w:p w14:paraId="3F896B66" w14:textId="005FF56D" w:rsidR="008A6FD9" w:rsidRPr="001036B8" w:rsidRDefault="008A6FD9" w:rsidP="008A6FD9">
            <w:pPr>
              <w:rPr>
                <w:rFonts w:asciiTheme="minorHAnsi" w:hAnsiTheme="minorHAnsi"/>
                <w:sz w:val="18"/>
                <w:szCs w:val="18"/>
              </w:rPr>
            </w:pPr>
          </w:p>
          <w:p w14:paraId="3F896B67" w14:textId="770ED7C5" w:rsidR="008A6FD9" w:rsidRDefault="008A6FD9" w:rsidP="008A6FD9">
            <w:pPr>
              <w:rPr>
                <w:ins w:id="1266" w:author="Ferris, Todd@Energy" w:date="2018-11-20T12:42:00Z"/>
                <w:rFonts w:asciiTheme="minorHAnsi" w:hAnsiTheme="minorHAnsi"/>
                <w:sz w:val="18"/>
                <w:szCs w:val="18"/>
              </w:rPr>
            </w:pPr>
            <w:r w:rsidRPr="001036B8">
              <w:rPr>
                <w:rFonts w:asciiTheme="minorHAnsi" w:hAnsiTheme="minorHAnsi"/>
                <w:sz w:val="18"/>
                <w:szCs w:val="18"/>
              </w:rPr>
              <w:t xml:space="preserve">Or If section </w:t>
            </w:r>
            <w:ins w:id="1267" w:author="Ferris, Todd@Energy" w:date="2018-11-20T12:43:00Z">
              <w:r w:rsidR="00865D00">
                <w:rPr>
                  <w:rFonts w:asciiTheme="minorHAnsi" w:hAnsiTheme="minorHAnsi"/>
                  <w:sz w:val="18"/>
                  <w:szCs w:val="18"/>
                </w:rPr>
                <w:t>E</w:t>
              </w:r>
            </w:ins>
            <w:del w:id="1268" w:author="Ferris, Todd@Energy" w:date="2018-11-20T12:43:00Z">
              <w:r w:rsidRPr="001036B8" w:rsidDel="00865D00">
                <w:rPr>
                  <w:rFonts w:asciiTheme="minorHAnsi" w:hAnsiTheme="minorHAnsi"/>
                  <w:sz w:val="18"/>
                  <w:szCs w:val="18"/>
                </w:rPr>
                <w:delText>D</w:delText>
              </w:r>
            </w:del>
            <w:r w:rsidRPr="001036B8">
              <w:rPr>
                <w:rFonts w:asciiTheme="minorHAnsi" w:hAnsiTheme="minorHAnsi"/>
                <w:sz w:val="18"/>
                <w:szCs w:val="18"/>
              </w:rPr>
              <w:t xml:space="preserve"> is displayed and </w:t>
            </w:r>
            <w:ins w:id="1269" w:author="Ferris, Todd@Energy" w:date="2018-11-20T12:43:00Z">
              <w:r w:rsidR="00865D00">
                <w:rPr>
                  <w:rFonts w:asciiTheme="minorHAnsi" w:hAnsiTheme="minorHAnsi"/>
                  <w:sz w:val="18"/>
                  <w:szCs w:val="18"/>
                </w:rPr>
                <w:t>E</w:t>
              </w:r>
            </w:ins>
            <w:del w:id="1270" w:author="Ferris, Todd@Energy" w:date="2018-11-20T12:43:00Z">
              <w:r w:rsidRPr="001036B8" w:rsidDel="00865D00">
                <w:rPr>
                  <w:rFonts w:asciiTheme="minorHAnsi" w:hAnsiTheme="minorHAnsi"/>
                  <w:sz w:val="18"/>
                  <w:szCs w:val="18"/>
                </w:rPr>
                <w:delText>D</w:delText>
              </w:r>
            </w:del>
            <w:r w:rsidRPr="001036B8">
              <w:rPr>
                <w:rFonts w:asciiTheme="minorHAnsi" w:hAnsiTheme="minorHAnsi"/>
                <w:sz w:val="18"/>
                <w:szCs w:val="18"/>
              </w:rPr>
              <w:t xml:space="preserve">03 </w:t>
            </w:r>
            <w:ins w:id="1271" w:author="Ferris, Todd@Energy" w:date="2018-11-20T12:45:00Z">
              <w:r w:rsidR="00865D00">
                <w:rPr>
                  <w:rFonts w:asciiTheme="minorHAnsi" w:hAnsiTheme="minorHAnsi"/>
                  <w:sz w:val="18"/>
                  <w:szCs w:val="18"/>
                </w:rPr>
                <w:t>Compliance Statement</w:t>
              </w:r>
            </w:ins>
            <w:del w:id="1272" w:author="Ferris, Todd@Energy" w:date="2018-11-20T12:45:00Z">
              <w:r w:rsidRPr="001036B8" w:rsidDel="00865D00">
                <w:rPr>
                  <w:rFonts w:asciiTheme="minorHAnsi" w:hAnsiTheme="minorHAnsi"/>
                  <w:sz w:val="18"/>
                  <w:szCs w:val="18"/>
                </w:rPr>
                <w:delText>DoesCoolingEquipmentComplyWithEER</w:delText>
              </w:r>
            </w:del>
            <w:r w:rsidRPr="001036B8">
              <w:rPr>
                <w:rFonts w:asciiTheme="minorHAnsi" w:hAnsiTheme="minorHAnsi"/>
                <w:sz w:val="18"/>
                <w:szCs w:val="18"/>
              </w:rPr>
              <w:t xml:space="preserve"> = </w:t>
            </w:r>
            <w:ins w:id="1273" w:author="Ferris, Todd@Energy" w:date="2018-11-20T12:47:00Z">
              <w:r w:rsidR="00865D00">
                <w:rPr>
                  <w:rFonts w:asciiTheme="minorHAnsi" w:hAnsiTheme="minorHAnsi"/>
                  <w:sz w:val="18"/>
                  <w:szCs w:val="18"/>
                </w:rPr>
                <w:t>“System Fails” do not proceed</w:t>
              </w:r>
              <w:r w:rsidR="00865D00" w:rsidRPr="001036B8">
                <w:rPr>
                  <w:rFonts w:asciiTheme="minorHAnsi" w:hAnsiTheme="minorHAnsi"/>
                  <w:sz w:val="18"/>
                  <w:szCs w:val="18"/>
                </w:rPr>
                <w:t xml:space="preserve"> </w:t>
              </w:r>
            </w:ins>
            <w:del w:id="1274" w:author="Ferris, Todd@Energy" w:date="2018-11-20T12:47:00Z">
              <w:r w:rsidRPr="001036B8" w:rsidDel="00865D00">
                <w:rPr>
                  <w:rFonts w:asciiTheme="minorHAnsi" w:hAnsiTheme="minorHAnsi"/>
                  <w:sz w:val="18"/>
                  <w:szCs w:val="18"/>
                </w:rPr>
                <w:delText>false</w:delText>
              </w:r>
            </w:del>
            <w:r w:rsidRPr="001036B8">
              <w:rPr>
                <w:rFonts w:asciiTheme="minorHAnsi" w:hAnsiTheme="minorHAnsi"/>
                <w:sz w:val="18"/>
                <w:szCs w:val="18"/>
              </w:rPr>
              <w:t>,</w:t>
            </w:r>
          </w:p>
          <w:p w14:paraId="51DFF8BF" w14:textId="2E031F92" w:rsidR="00865D00" w:rsidRDefault="00865D00" w:rsidP="008A6FD9">
            <w:pPr>
              <w:rPr>
                <w:ins w:id="1275" w:author="Ferris, Todd@Energy" w:date="2018-11-20T12:42:00Z"/>
                <w:rFonts w:asciiTheme="minorHAnsi" w:hAnsiTheme="minorHAnsi"/>
                <w:sz w:val="18"/>
                <w:szCs w:val="18"/>
              </w:rPr>
            </w:pPr>
          </w:p>
          <w:p w14:paraId="1BD27442" w14:textId="7782E3D6" w:rsidR="00865D00" w:rsidRPr="001036B8" w:rsidRDefault="00865D00" w:rsidP="00865D00">
            <w:pPr>
              <w:rPr>
                <w:ins w:id="1276" w:author="Ferris, Todd@Energy" w:date="2018-11-20T12:42:00Z"/>
                <w:rFonts w:asciiTheme="minorHAnsi" w:hAnsiTheme="minorHAnsi"/>
                <w:sz w:val="18"/>
                <w:szCs w:val="18"/>
              </w:rPr>
            </w:pPr>
            <w:ins w:id="1277" w:author="Ferris, Todd@Energy" w:date="2018-11-20T12:42:00Z">
              <w:r w:rsidRPr="001036B8">
                <w:rPr>
                  <w:rFonts w:asciiTheme="minorHAnsi" w:hAnsiTheme="minorHAnsi"/>
                  <w:sz w:val="18"/>
                  <w:szCs w:val="18"/>
                </w:rPr>
                <w:t xml:space="preserve">Or If section </w:t>
              </w:r>
            </w:ins>
            <w:ins w:id="1278" w:author="Ferris, Todd@Energy" w:date="2018-11-20T12:43:00Z">
              <w:r>
                <w:rPr>
                  <w:rFonts w:asciiTheme="minorHAnsi" w:hAnsiTheme="minorHAnsi"/>
                  <w:sz w:val="18"/>
                  <w:szCs w:val="18"/>
                </w:rPr>
                <w:t>F</w:t>
              </w:r>
            </w:ins>
            <w:ins w:id="1279" w:author="Ferris, Todd@Energy" w:date="2018-11-20T12:42:00Z">
              <w:r w:rsidRPr="001036B8">
                <w:rPr>
                  <w:rFonts w:asciiTheme="minorHAnsi" w:hAnsiTheme="minorHAnsi"/>
                  <w:sz w:val="18"/>
                  <w:szCs w:val="18"/>
                </w:rPr>
                <w:t xml:space="preserve"> is displayed and </w:t>
              </w:r>
            </w:ins>
            <w:ins w:id="1280" w:author="Ferris, Todd@Energy" w:date="2018-11-20T12:43:00Z">
              <w:r>
                <w:rPr>
                  <w:rFonts w:asciiTheme="minorHAnsi" w:hAnsiTheme="minorHAnsi"/>
                  <w:sz w:val="18"/>
                  <w:szCs w:val="18"/>
                </w:rPr>
                <w:t>F</w:t>
              </w:r>
            </w:ins>
            <w:ins w:id="1281" w:author="Ferris, Todd@Energy" w:date="2018-11-20T12:42:00Z">
              <w:r w:rsidRPr="001036B8">
                <w:rPr>
                  <w:rFonts w:asciiTheme="minorHAnsi" w:hAnsiTheme="minorHAnsi"/>
                  <w:sz w:val="18"/>
                  <w:szCs w:val="18"/>
                </w:rPr>
                <w:t>0</w:t>
              </w:r>
            </w:ins>
            <w:ins w:id="1282" w:author="Ferris, Todd@Energy" w:date="2018-11-20T12:44:00Z">
              <w:r>
                <w:rPr>
                  <w:rFonts w:asciiTheme="minorHAnsi" w:hAnsiTheme="minorHAnsi"/>
                  <w:sz w:val="18"/>
                  <w:szCs w:val="18"/>
                </w:rPr>
                <w:t>5</w:t>
              </w:r>
            </w:ins>
            <w:ins w:id="1283" w:author="Ferris, Todd@Energy" w:date="2018-11-20T12:42:00Z">
              <w:r w:rsidRPr="001036B8">
                <w:rPr>
                  <w:rFonts w:asciiTheme="minorHAnsi" w:hAnsiTheme="minorHAnsi"/>
                  <w:sz w:val="18"/>
                  <w:szCs w:val="18"/>
                </w:rPr>
                <w:t xml:space="preserve"> </w:t>
              </w:r>
            </w:ins>
            <w:ins w:id="1284" w:author="Ferris, Todd@Energy" w:date="2018-11-20T12:45:00Z">
              <w:r>
                <w:rPr>
                  <w:rFonts w:asciiTheme="minorHAnsi" w:hAnsiTheme="minorHAnsi"/>
                  <w:sz w:val="18"/>
                  <w:szCs w:val="18"/>
                </w:rPr>
                <w:t>Compliance Statement</w:t>
              </w:r>
            </w:ins>
            <w:ins w:id="1285" w:author="Ferris, Todd@Energy" w:date="2018-11-20T12:42:00Z">
              <w:r w:rsidRPr="001036B8">
                <w:rPr>
                  <w:rFonts w:asciiTheme="minorHAnsi" w:hAnsiTheme="minorHAnsi"/>
                  <w:sz w:val="18"/>
                  <w:szCs w:val="18"/>
                </w:rPr>
                <w:t xml:space="preserve"> = </w:t>
              </w:r>
            </w:ins>
            <w:ins w:id="1286" w:author="Ferris, Todd@Energy" w:date="2018-11-20T12:47:00Z">
              <w:r>
                <w:rPr>
                  <w:rFonts w:asciiTheme="minorHAnsi" w:hAnsiTheme="minorHAnsi"/>
                  <w:sz w:val="18"/>
                  <w:szCs w:val="18"/>
                </w:rPr>
                <w:t>“System Fails” do not proceed</w:t>
              </w:r>
            </w:ins>
            <w:ins w:id="1287" w:author="Ferris, Todd@Energy" w:date="2018-11-20T12:42:00Z">
              <w:r w:rsidRPr="001036B8">
                <w:rPr>
                  <w:rFonts w:asciiTheme="minorHAnsi" w:hAnsiTheme="minorHAnsi"/>
                  <w:sz w:val="18"/>
                  <w:szCs w:val="18"/>
                </w:rPr>
                <w:t>,</w:t>
              </w:r>
            </w:ins>
          </w:p>
          <w:p w14:paraId="3F896B68" w14:textId="77777777" w:rsidR="008A6FD9" w:rsidRPr="001036B8" w:rsidRDefault="008A6FD9" w:rsidP="008A6FD9">
            <w:pPr>
              <w:rPr>
                <w:rFonts w:asciiTheme="minorHAnsi" w:hAnsiTheme="minorHAnsi"/>
                <w:sz w:val="18"/>
                <w:szCs w:val="18"/>
              </w:rPr>
            </w:pPr>
          </w:p>
          <w:p w14:paraId="3F896B69"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Then the result is false; Else the result is true.</w:t>
            </w:r>
          </w:p>
          <w:p w14:paraId="3F896B6A" w14:textId="77777777" w:rsidR="008A6FD9" w:rsidRPr="001036B8" w:rsidRDefault="008A6FD9" w:rsidP="008A6FD9">
            <w:pPr>
              <w:ind w:firstLine="720"/>
              <w:rPr>
                <w:rFonts w:asciiTheme="minorHAnsi" w:hAnsiTheme="minorHAnsi"/>
                <w:sz w:val="18"/>
                <w:szCs w:val="18"/>
              </w:rPr>
            </w:pPr>
          </w:p>
          <w:p w14:paraId="3F896B6B"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For Boolean true value display text: All specified verification protocol requirements on this document are met. </w:t>
            </w:r>
          </w:p>
          <w:p w14:paraId="3F896B6C" w14:textId="77777777" w:rsidR="008A6FD9" w:rsidRPr="001036B8" w:rsidRDefault="008A6FD9" w:rsidP="008A6FD9">
            <w:pPr>
              <w:rPr>
                <w:rFonts w:asciiTheme="minorHAnsi" w:hAnsiTheme="minorHAnsi"/>
                <w:sz w:val="18"/>
                <w:szCs w:val="18"/>
              </w:rPr>
            </w:pPr>
          </w:p>
          <w:p w14:paraId="3F896B6D" w14:textId="77777777" w:rsidR="00E41EA4" w:rsidRPr="0084687D" w:rsidRDefault="008A6FD9" w:rsidP="001036B8">
            <w:pPr>
              <w:rPr>
                <w:rFonts w:ascii="Calibri" w:hAnsi="Calibri"/>
                <w:sz w:val="18"/>
                <w:szCs w:val="18"/>
              </w:rPr>
            </w:pPr>
            <w:r w:rsidRPr="001036B8">
              <w:rPr>
                <w:rFonts w:asciiTheme="minorHAnsi" w:hAnsiTheme="minorHAnsi"/>
                <w:sz w:val="18"/>
                <w:szCs w:val="18"/>
              </w:rPr>
              <w:t>For Boolean false value display text: Does not comply.</w:t>
            </w:r>
            <w:r w:rsidR="008C0E55" w:rsidRPr="001036B8">
              <w:rPr>
                <w:rFonts w:asciiTheme="minorHAnsi" w:hAnsiTheme="minorHAnsi"/>
                <w:sz w:val="18"/>
                <w:szCs w:val="18"/>
              </w:rPr>
              <w:t>&gt;&gt;</w:t>
            </w:r>
          </w:p>
        </w:tc>
      </w:tr>
    </w:tbl>
    <w:p w14:paraId="3F896B6F" w14:textId="77777777" w:rsidR="006D62D0" w:rsidRPr="00A7083E" w:rsidRDefault="006D62D0" w:rsidP="00AD0CC5">
      <w:pPr>
        <w:rPr>
          <w:rFonts w:asciiTheme="minorHAnsi" w:hAnsiTheme="minorHAnsi"/>
          <w:b/>
          <w:bCs/>
          <w:sz w:val="18"/>
          <w:szCs w:val="18"/>
        </w:rPr>
      </w:pPr>
    </w:p>
    <w:sectPr w:rsidR="006D62D0" w:rsidRPr="00A7083E" w:rsidSect="00003D96">
      <w:headerReference w:type="defaul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FE6B5" w14:textId="77777777" w:rsidR="0069405F" w:rsidRDefault="0069405F">
      <w:r>
        <w:separator/>
      </w:r>
    </w:p>
  </w:endnote>
  <w:endnote w:type="continuationSeparator" w:id="0">
    <w:p w14:paraId="2C72DFE6" w14:textId="77777777" w:rsidR="0069405F" w:rsidRDefault="0069405F">
      <w:r>
        <w:continuationSeparator/>
      </w:r>
    </w:p>
  </w:endnote>
  <w:endnote w:type="continuationNotice" w:id="1">
    <w:p w14:paraId="162F437D" w14:textId="77777777" w:rsidR="0069405F" w:rsidRDefault="00694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7" w14:textId="77777777" w:rsidR="0069405F" w:rsidRPr="00733ECB" w:rsidRDefault="0069405F" w:rsidP="00986DCA">
    <w:pPr>
      <w:pStyle w:val="Style7"/>
      <w:rPr>
        <w:b w:val="0"/>
        <w:i w:val="0"/>
      </w:rPr>
    </w:pPr>
    <w:r w:rsidRPr="00733ECB">
      <w:rPr>
        <w:b w:val="0"/>
        <w:i w:val="0"/>
      </w:rPr>
      <w:t xml:space="preserve">Registration Number:                                                           Registration Date/Time:                                           HERS Provider:                       </w:t>
    </w:r>
  </w:p>
  <w:p w14:paraId="3F896B88" w14:textId="5F7AA3BA" w:rsidR="0069405F" w:rsidRPr="00733ECB" w:rsidRDefault="0069405F" w:rsidP="00986DCA">
    <w:pPr>
      <w:pStyle w:val="Style7"/>
      <w:rPr>
        <w:b w:val="0"/>
        <w:i w:val="0"/>
      </w:rPr>
    </w:pPr>
    <w:r w:rsidRPr="00733ECB">
      <w:rPr>
        <w:b w:val="0"/>
        <w:i w:val="0"/>
      </w:rPr>
      <w:t>CA Building Energy Efficiency Standards - 201</w:t>
    </w:r>
    <w:ins w:id="452" w:author="Ferris, Todd@Energy" w:date="2018-11-19T15:26:00Z">
      <w:r>
        <w:rPr>
          <w:b w:val="0"/>
          <w:i w:val="0"/>
        </w:rPr>
        <w:t>9</w:t>
      </w:r>
    </w:ins>
    <w:del w:id="453" w:author="Ferris, Todd@Energy" w:date="2018-11-19T15:26:00Z">
      <w:r w:rsidDel="006A4662">
        <w:rPr>
          <w:b w:val="0"/>
          <w:i w:val="0"/>
        </w:rPr>
        <w:delText>6</w:delText>
      </w:r>
    </w:del>
    <w:r w:rsidRPr="00733ECB">
      <w:rPr>
        <w:b w:val="0"/>
        <w:i w:val="0"/>
      </w:rPr>
      <w:t xml:space="preserve"> Residential Compliance</w:t>
    </w:r>
    <w:r w:rsidRPr="00733ECB">
      <w:rPr>
        <w:b w:val="0"/>
        <w:i w:val="0"/>
      </w:rPr>
      <w:tab/>
    </w:r>
    <w:ins w:id="454" w:author="Ferris, Todd@Energy" w:date="2018-11-19T15:26:00Z">
      <w:r>
        <w:rPr>
          <w:b w:val="0"/>
          <w:i w:val="0"/>
        </w:rPr>
        <w:t>January 2019</w:t>
      </w:r>
    </w:ins>
    <w:del w:id="455" w:author="Ferris, Todd@Energy" w:date="2018-11-19T15:27:00Z">
      <w:r w:rsidDel="006A4662">
        <w:rPr>
          <w:b w:val="0"/>
          <w:i w:val="0"/>
        </w:rPr>
        <w:delText>September 2018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2" w14:textId="529E3D9E" w:rsidR="0069405F" w:rsidRPr="00986DCA" w:rsidRDefault="0069405F" w:rsidP="00986DCA">
    <w:pPr>
      <w:pBdr>
        <w:top w:val="single" w:sz="4" w:space="1" w:color="auto"/>
      </w:pBdr>
      <w:tabs>
        <w:tab w:val="center" w:pos="4320"/>
        <w:tab w:val="right" w:pos="10800"/>
      </w:tabs>
    </w:pPr>
    <w:r w:rsidRPr="00986DCA">
      <w:rPr>
        <w:rFonts w:ascii="Calibri" w:hAnsi="Calibri"/>
      </w:rPr>
      <w:t>CA Building Energy Efficiency Standards - 201</w:t>
    </w:r>
    <w:del w:id="564" w:author="Smith, Alexis@Energy" w:date="2019-01-04T08:06:00Z">
      <w:r w:rsidDel="00B44CD6">
        <w:rPr>
          <w:rFonts w:ascii="Calibri" w:hAnsi="Calibri"/>
        </w:rPr>
        <w:delText>6</w:delText>
      </w:r>
    </w:del>
    <w:ins w:id="565" w:author="Smith, Alexis@Energy" w:date="2019-01-04T08:06:00Z">
      <w:r>
        <w:rPr>
          <w:rFonts w:ascii="Calibri" w:hAnsi="Calibri"/>
        </w:rPr>
        <w:t>9</w:t>
      </w:r>
    </w:ins>
    <w:r w:rsidRPr="00986DCA">
      <w:rPr>
        <w:rFonts w:ascii="Calibri" w:hAnsi="Calibri"/>
      </w:rPr>
      <w:t xml:space="preserve"> Residential Compliance</w:t>
    </w:r>
    <w:r w:rsidRPr="00986DCA">
      <w:rPr>
        <w:rFonts w:ascii="Calibri" w:hAnsi="Calibri"/>
      </w:rPr>
      <w:tab/>
    </w:r>
    <w:ins w:id="566" w:author="Ferris, Todd@Energy" w:date="2018-11-19T15:27:00Z">
      <w:r>
        <w:rPr>
          <w:rFonts w:ascii="Calibri" w:hAnsi="Calibri"/>
        </w:rPr>
        <w:t>January 2019</w:t>
      </w:r>
    </w:ins>
    <w:del w:id="567" w:author="Ferris, Todd@Energy" w:date="2018-11-19T15:27:00Z">
      <w:r w:rsidDel="006A4662">
        <w:rPr>
          <w:rFonts w:ascii="Calibri" w:hAnsi="Calibri"/>
        </w:rPr>
        <w:delText>September 2018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6598A" w14:textId="77777777" w:rsidR="0069405F" w:rsidRDefault="0069405F">
      <w:r>
        <w:separator/>
      </w:r>
    </w:p>
  </w:footnote>
  <w:footnote w:type="continuationSeparator" w:id="0">
    <w:p w14:paraId="14ECFB65" w14:textId="77777777" w:rsidR="0069405F" w:rsidRDefault="0069405F">
      <w:r>
        <w:continuationSeparator/>
      </w:r>
    </w:p>
  </w:footnote>
  <w:footnote w:type="continuationNotice" w:id="1">
    <w:p w14:paraId="41B28480" w14:textId="77777777" w:rsidR="0069405F" w:rsidRDefault="006940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4" w14:textId="77777777" w:rsidR="0069405F" w:rsidRDefault="00EC6F79">
    <w:pPr>
      <w:pStyle w:val="Header"/>
    </w:pPr>
    <w:r>
      <w:rPr>
        <w:noProof/>
      </w:rPr>
      <w:pict w14:anchorId="3F896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5" w14:textId="320838DA" w:rsidR="0069405F" w:rsidRPr="007770C5" w:rsidRDefault="0069405F" w:rsidP="004D2397">
    <w:pPr>
      <w:suppressAutoHyphens/>
      <w:ind w:left="-90"/>
      <w:rPr>
        <w:rFonts w:ascii="Arial" w:hAnsi="Arial" w:cs="Arial"/>
        <w:sz w:val="14"/>
        <w:szCs w:val="14"/>
      </w:rPr>
    </w:pPr>
    <w:r w:rsidRPr="006C6B68">
      <w:rPr>
        <w:rFonts w:ascii="Arial" w:hAnsi="Arial"/>
        <w:noProof/>
        <w:sz w:val="14"/>
      </w:rPr>
      <w:drawing>
        <wp:anchor distT="0" distB="0" distL="114300" distR="114300" simplePos="0" relativeHeight="251658247" behindDoc="0" locked="0" layoutInCell="1" allowOverlap="1" wp14:anchorId="3F896B9C" wp14:editId="3E19089F">
          <wp:simplePos x="0" y="0"/>
          <wp:positionH relativeFrom="margin">
            <wp:posOffset>6626860</wp:posOffset>
          </wp:positionH>
          <wp:positionV relativeFrom="margin">
            <wp:posOffset>-1229995</wp:posOffset>
          </wp:positionV>
          <wp:extent cx="306705" cy="269240"/>
          <wp:effectExtent l="0" t="0" r="0" b="0"/>
          <wp:wrapSquare wrapText="bothSides"/>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a:ln w="9525">
                    <a:noFill/>
                    <a:miter lim="800000"/>
                    <a:headEnd/>
                    <a:tailEnd/>
                  </a:ln>
                </pic:spPr>
              </pic:pic>
            </a:graphicData>
          </a:graphic>
          <wp14:sizeRelV relativeFrom="margin">
            <wp14:pctHeight>0</wp14:pctHeight>
          </wp14:sizeRelV>
        </wp:anchor>
      </w:drawing>
    </w:r>
    <w:r w:rsidR="00EC6F79">
      <w:rPr>
        <w:rFonts w:ascii="Arial" w:hAnsi="Arial" w:cs="Arial"/>
        <w:noProof/>
        <w:sz w:val="14"/>
        <w:szCs w:val="14"/>
      </w:rPr>
      <w:pict w14:anchorId="3F896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3F896B76" w14:textId="77777777" w:rsidR="0069405F" w:rsidRDefault="0069405F"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3F896B77" w14:textId="023CAF8F" w:rsidR="0069405F" w:rsidRPr="007770C5" w:rsidRDefault="0069405F" w:rsidP="004D2397">
    <w:pPr>
      <w:suppressAutoHyphens/>
      <w:ind w:left="-90"/>
      <w:rPr>
        <w:rFonts w:ascii="Arial" w:hAnsi="Arial" w:cs="Arial"/>
        <w:sz w:val="14"/>
        <w:szCs w:val="14"/>
      </w:rPr>
    </w:pPr>
    <w:r>
      <w:rPr>
        <w:rFonts w:ascii="Arial" w:hAnsi="Arial" w:cs="Arial"/>
        <w:sz w:val="14"/>
        <w:szCs w:val="14"/>
      </w:rPr>
      <w:t>CEC-CF3R-MCH-26-H</w:t>
    </w:r>
    <w:r w:rsidRPr="007770C5">
      <w:rPr>
        <w:rFonts w:ascii="Arial" w:hAnsi="Arial" w:cs="Arial"/>
        <w:sz w:val="14"/>
        <w:szCs w:val="14"/>
      </w:rPr>
      <w:t xml:space="preserve"> (Revised </w:t>
    </w:r>
    <w:r>
      <w:rPr>
        <w:rFonts w:ascii="Arial" w:hAnsi="Arial" w:cs="Arial"/>
        <w:sz w:val="14"/>
        <w:szCs w:val="14"/>
      </w:rPr>
      <w:t>0</w:t>
    </w:r>
    <w:ins w:id="446" w:author="Ferris, Todd@Energy" w:date="2018-11-19T15:26:00Z">
      <w:r>
        <w:rPr>
          <w:rFonts w:ascii="Arial" w:hAnsi="Arial" w:cs="Arial"/>
          <w:sz w:val="14"/>
          <w:szCs w:val="14"/>
        </w:rPr>
        <w:t>1</w:t>
      </w:r>
    </w:ins>
    <w:del w:id="447" w:author="Ferris, Todd@Energy" w:date="2018-11-19T15:26:00Z">
      <w:r w:rsidDel="006A4662">
        <w:rPr>
          <w:rFonts w:ascii="Arial" w:hAnsi="Arial" w:cs="Arial"/>
          <w:sz w:val="14"/>
          <w:szCs w:val="14"/>
        </w:rPr>
        <w:delText>9</w:delText>
      </w:r>
    </w:del>
    <w:r>
      <w:rPr>
        <w:rFonts w:ascii="Arial" w:hAnsi="Arial" w:cs="Arial"/>
        <w:sz w:val="14"/>
        <w:szCs w:val="14"/>
      </w:rPr>
      <w:t>/</w:t>
    </w:r>
    <w:ins w:id="448" w:author="Ferris, Todd@Energy" w:date="2018-11-19T15:26:00Z">
      <w:r>
        <w:rPr>
          <w:rFonts w:ascii="Arial" w:hAnsi="Arial" w:cs="Arial"/>
          <w:sz w:val="14"/>
          <w:szCs w:val="14"/>
        </w:rPr>
        <w:t>19</w:t>
      </w:r>
    </w:ins>
    <w:del w:id="449" w:author="Ferris, Todd@Energy" w:date="2018-11-19T15:26:00Z">
      <w:r w:rsidDel="006A4662">
        <w:rPr>
          <w:rFonts w:ascii="Arial" w:hAnsi="Arial" w:cs="Arial"/>
          <w:sz w:val="14"/>
          <w:szCs w:val="14"/>
        </w:rPr>
        <w:delText>18</w:delText>
      </w:r>
    </w:del>
    <w:r w:rsidRPr="007770C5">
      <w:rPr>
        <w:rFonts w:ascii="Arial" w:hAnsi="Arial" w:cs="Arial"/>
        <w:sz w:val="14"/>
        <w:szCs w:val="14"/>
      </w:rPr>
      <w:t xml:space="preserve">)                                                                                               </w:t>
    </w:r>
    <w:ins w:id="450" w:author="Smith, Alexis@Energy" w:date="2018-12-07T15:29:00Z">
      <w:r>
        <w:rPr>
          <w:rFonts w:ascii="Arial" w:hAnsi="Arial" w:cs="Arial"/>
          <w:sz w:val="14"/>
          <w:szCs w:val="14"/>
        </w:rPr>
        <w:t xml:space="preserve"> </w:t>
      </w:r>
    </w:ins>
    <w:del w:id="451" w:author="Smith, Alexis@Energy" w:date="2018-12-07T15:29:00Z">
      <w:r w:rsidRPr="007770C5" w:rsidDel="000B4623">
        <w:rPr>
          <w:rFonts w:ascii="Arial" w:hAnsi="Arial" w:cs="Arial"/>
          <w:sz w:val="14"/>
          <w:szCs w:val="14"/>
        </w:rPr>
        <w:delText xml:space="preserve">     </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875"/>
      <w:gridCol w:w="207"/>
      <w:gridCol w:w="1618"/>
    </w:tblGrid>
    <w:tr w:rsidR="0069405F" w:rsidRPr="003753E8" w14:paraId="3F896B7A" w14:textId="77777777" w:rsidTr="004C68BA">
      <w:trPr>
        <w:cantSplit/>
        <w:trHeight w:val="288"/>
      </w:trPr>
      <w:tc>
        <w:tcPr>
          <w:tcW w:w="4155" w:type="pct"/>
          <w:gridSpan w:val="2"/>
          <w:tcBorders>
            <w:bottom w:val="single" w:sz="4" w:space="0" w:color="auto"/>
            <w:right w:val="nil"/>
          </w:tcBorders>
          <w:vAlign w:val="center"/>
        </w:tcPr>
        <w:p w14:paraId="3F896B78" w14:textId="77777777" w:rsidR="0069405F" w:rsidRPr="003753E8" w:rsidRDefault="0069405F" w:rsidP="008C1285">
          <w:pPr>
            <w:pStyle w:val="Style17"/>
            <w:rPr>
              <w:b/>
              <w:sz w:val="20"/>
            </w:rPr>
          </w:pPr>
          <w:r w:rsidRPr="003753E8">
            <w:rPr>
              <w:sz w:val="20"/>
            </w:rPr>
            <w:t xml:space="preserve">CERTIFICATE OF </w:t>
          </w:r>
          <w:r>
            <w:rPr>
              <w:sz w:val="20"/>
            </w:rPr>
            <w:t>VERIFICATION</w:t>
          </w:r>
        </w:p>
      </w:tc>
      <w:tc>
        <w:tcPr>
          <w:tcW w:w="845" w:type="pct"/>
          <w:gridSpan w:val="2"/>
          <w:tcBorders>
            <w:left w:val="nil"/>
            <w:bottom w:val="single" w:sz="4" w:space="0" w:color="auto"/>
          </w:tcBorders>
          <w:tcMar>
            <w:left w:w="115" w:type="dxa"/>
            <w:right w:w="115" w:type="dxa"/>
          </w:tcMar>
          <w:vAlign w:val="center"/>
        </w:tcPr>
        <w:p w14:paraId="3F896B79" w14:textId="77777777" w:rsidR="0069405F" w:rsidRPr="003753E8" w:rsidRDefault="0069405F" w:rsidP="008C1285">
          <w:pPr>
            <w:pStyle w:val="Style18"/>
            <w:rPr>
              <w:b/>
              <w:sz w:val="20"/>
            </w:rPr>
          </w:pPr>
          <w:r w:rsidRPr="003753E8">
            <w:rPr>
              <w:sz w:val="20"/>
            </w:rPr>
            <w:t>CF</w:t>
          </w:r>
          <w:r>
            <w:rPr>
              <w:sz w:val="20"/>
            </w:rPr>
            <w:t>3</w:t>
          </w:r>
          <w:r w:rsidRPr="003753E8">
            <w:rPr>
              <w:sz w:val="20"/>
            </w:rPr>
            <w:t>R-MCH-26-H</w:t>
          </w:r>
        </w:p>
      </w:tc>
    </w:tr>
    <w:tr w:rsidR="0069405F" w:rsidRPr="00F85124" w14:paraId="3F896B7D" w14:textId="77777777" w:rsidTr="004C68BA">
      <w:trPr>
        <w:cantSplit/>
        <w:trHeight w:val="288"/>
      </w:trPr>
      <w:tc>
        <w:tcPr>
          <w:tcW w:w="4251" w:type="pct"/>
          <w:gridSpan w:val="3"/>
          <w:tcBorders>
            <w:right w:val="nil"/>
          </w:tcBorders>
        </w:tcPr>
        <w:p w14:paraId="3F896B7B" w14:textId="77777777" w:rsidR="0069405F" w:rsidRPr="00F85124" w:rsidRDefault="0069405F" w:rsidP="004C68BA">
          <w:pPr>
            <w:pStyle w:val="Style19"/>
            <w:rPr>
              <w:sz w:val="12"/>
              <w:szCs w:val="12"/>
            </w:rPr>
          </w:pPr>
          <w:r>
            <w:t xml:space="preserve">Rated Space Conditioning System Equipment </w:t>
          </w:r>
          <w:r w:rsidRPr="00ED0617">
            <w:t>Verification</w:t>
          </w:r>
        </w:p>
      </w:tc>
      <w:tc>
        <w:tcPr>
          <w:tcW w:w="749" w:type="pct"/>
          <w:tcBorders>
            <w:left w:val="nil"/>
          </w:tcBorders>
        </w:tcPr>
        <w:p w14:paraId="3F896B7C" w14:textId="1A84A553" w:rsidR="0069405F" w:rsidRPr="00F85124" w:rsidRDefault="0069405F" w:rsidP="001F7063">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EC6F79">
            <w:rPr>
              <w:rFonts w:asciiTheme="minorHAnsi" w:hAnsiTheme="minorHAnsi"/>
              <w:bCs/>
              <w:noProof/>
            </w:rPr>
            <w:t>4</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C6F79">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r w:rsidR="0069405F" w:rsidRPr="00F85124" w14:paraId="3F896B81" w14:textId="77777777" w:rsidTr="004C68BA">
      <w:trPr>
        <w:cantSplit/>
        <w:trHeight w:val="288"/>
      </w:trPr>
      <w:tc>
        <w:tcPr>
          <w:tcW w:w="0" w:type="auto"/>
        </w:tcPr>
        <w:p w14:paraId="3F896B7E" w14:textId="77777777" w:rsidR="0069405F" w:rsidRPr="00F85124" w:rsidRDefault="0069405F" w:rsidP="001F7063">
          <w:pPr>
            <w:pStyle w:val="Style20"/>
          </w:pPr>
          <w:r w:rsidRPr="00F85124">
            <w:t>Project Name:</w:t>
          </w:r>
        </w:p>
      </w:tc>
      <w:tc>
        <w:tcPr>
          <w:tcW w:w="1794" w:type="pct"/>
        </w:tcPr>
        <w:p w14:paraId="3F896B7F" w14:textId="77777777" w:rsidR="0069405F" w:rsidRPr="00F85124" w:rsidRDefault="0069405F" w:rsidP="001F7063">
          <w:pPr>
            <w:pStyle w:val="Style20"/>
          </w:pPr>
          <w:r w:rsidRPr="00F85124">
            <w:t>Enforcement Agency:</w:t>
          </w:r>
        </w:p>
      </w:tc>
      <w:tc>
        <w:tcPr>
          <w:tcW w:w="845" w:type="pct"/>
          <w:gridSpan w:val="2"/>
        </w:tcPr>
        <w:p w14:paraId="3F896B80" w14:textId="77777777" w:rsidR="0069405F" w:rsidRPr="00F85124" w:rsidRDefault="0069405F" w:rsidP="001F7063">
          <w:pPr>
            <w:pStyle w:val="Style20"/>
          </w:pPr>
          <w:r w:rsidRPr="00F85124">
            <w:t>Permit Number:</w:t>
          </w:r>
        </w:p>
      </w:tc>
    </w:tr>
    <w:tr w:rsidR="0069405F" w:rsidRPr="00F85124" w14:paraId="3F896B85" w14:textId="77777777" w:rsidTr="004C68BA">
      <w:trPr>
        <w:cantSplit/>
        <w:trHeight w:val="288"/>
      </w:trPr>
      <w:tc>
        <w:tcPr>
          <w:tcW w:w="0" w:type="auto"/>
        </w:tcPr>
        <w:p w14:paraId="3F896B82" w14:textId="77777777" w:rsidR="0069405F" w:rsidRPr="00F85124" w:rsidRDefault="0069405F" w:rsidP="001F7063">
          <w:pPr>
            <w:pStyle w:val="Style20"/>
            <w:rPr>
              <w:vertAlign w:val="superscript"/>
            </w:rPr>
          </w:pPr>
          <w:r w:rsidRPr="00F85124">
            <w:t>Dwelling Address:</w:t>
          </w:r>
        </w:p>
      </w:tc>
      <w:tc>
        <w:tcPr>
          <w:tcW w:w="1794" w:type="pct"/>
        </w:tcPr>
        <w:p w14:paraId="3F896B83" w14:textId="5C55BDB6" w:rsidR="0069405F" w:rsidRPr="00F85124" w:rsidRDefault="0069405F" w:rsidP="001F7063">
          <w:pPr>
            <w:pStyle w:val="Style20"/>
            <w:rPr>
              <w:vertAlign w:val="superscript"/>
            </w:rPr>
          </w:pPr>
          <w:r w:rsidRPr="00F85124">
            <w:t>City</w:t>
          </w:r>
          <w:r>
            <w:t>:</w:t>
          </w:r>
        </w:p>
      </w:tc>
      <w:tc>
        <w:tcPr>
          <w:tcW w:w="845" w:type="pct"/>
          <w:gridSpan w:val="2"/>
        </w:tcPr>
        <w:p w14:paraId="3F896B84" w14:textId="605BCFD9" w:rsidR="0069405F" w:rsidRPr="00F85124" w:rsidRDefault="0069405F" w:rsidP="001F7063">
          <w:pPr>
            <w:pStyle w:val="Style20"/>
            <w:rPr>
              <w:vertAlign w:val="superscript"/>
            </w:rPr>
          </w:pPr>
          <w:r w:rsidRPr="00F85124">
            <w:t>Zip Code</w:t>
          </w:r>
          <w:r>
            <w:t>:</w:t>
          </w:r>
        </w:p>
      </w:tc>
    </w:tr>
  </w:tbl>
  <w:p w14:paraId="3F896B86" w14:textId="77777777" w:rsidR="0069405F" w:rsidRPr="0052278E" w:rsidRDefault="0069405F">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9" w14:textId="77777777" w:rsidR="0069405F" w:rsidRDefault="00EC6F79">
    <w:pPr>
      <w:pStyle w:val="Header"/>
    </w:pPr>
    <w:r>
      <w:rPr>
        <w:noProof/>
      </w:rPr>
      <w:pict w14:anchorId="3F896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A" w14:textId="77777777" w:rsidR="0069405F" w:rsidRDefault="00EC6F79">
    <w:pPr>
      <w:pStyle w:val="Header"/>
    </w:pPr>
    <w:r>
      <w:rPr>
        <w:noProof/>
      </w:rPr>
      <w:pict w14:anchorId="3F896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6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69405F" w:rsidRPr="00850428" w14:paraId="3F896B8D" w14:textId="77777777" w:rsidTr="003753E8">
      <w:trPr>
        <w:cantSplit/>
        <w:trHeight w:val="288"/>
      </w:trPr>
      <w:tc>
        <w:tcPr>
          <w:tcW w:w="3896" w:type="pct"/>
          <w:tcBorders>
            <w:bottom w:val="single" w:sz="4" w:space="0" w:color="auto"/>
            <w:right w:val="nil"/>
          </w:tcBorders>
          <w:vAlign w:val="center"/>
        </w:tcPr>
        <w:p w14:paraId="3F896B8B" w14:textId="6578FA92" w:rsidR="0069405F" w:rsidRPr="00850428" w:rsidRDefault="0069405F" w:rsidP="008C1285">
          <w:pPr>
            <w:pStyle w:val="Style17"/>
            <w:rPr>
              <w:sz w:val="20"/>
            </w:rPr>
          </w:pP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USER INSTRUCTIONS</w:t>
          </w:r>
        </w:p>
      </w:tc>
      <w:tc>
        <w:tcPr>
          <w:tcW w:w="1104" w:type="pct"/>
          <w:gridSpan w:val="2"/>
          <w:tcBorders>
            <w:left w:val="nil"/>
            <w:bottom w:val="single" w:sz="4" w:space="0" w:color="auto"/>
          </w:tcBorders>
          <w:tcMar>
            <w:left w:w="115" w:type="dxa"/>
            <w:right w:w="115" w:type="dxa"/>
          </w:tcMar>
          <w:vAlign w:val="center"/>
        </w:tcPr>
        <w:p w14:paraId="3F896B8C" w14:textId="77777777" w:rsidR="0069405F" w:rsidRPr="00850428" w:rsidRDefault="0069405F" w:rsidP="008C1285">
          <w:pPr>
            <w:pStyle w:val="Style18"/>
            <w:rPr>
              <w:sz w:val="20"/>
            </w:rPr>
          </w:pPr>
          <w:r w:rsidRPr="00850428">
            <w:rPr>
              <w:sz w:val="20"/>
            </w:rPr>
            <w:t>CF</w:t>
          </w:r>
          <w:r>
            <w:rPr>
              <w:sz w:val="20"/>
            </w:rPr>
            <w:t>3</w:t>
          </w:r>
          <w:r w:rsidRPr="00850428">
            <w:rPr>
              <w:sz w:val="20"/>
            </w:rPr>
            <w:t>R-MCH-26-H</w:t>
          </w:r>
        </w:p>
      </w:tc>
    </w:tr>
    <w:tr w:rsidR="0069405F" w:rsidRPr="00850428" w14:paraId="3F896B90" w14:textId="77777777" w:rsidTr="004C68BA">
      <w:trPr>
        <w:cantSplit/>
        <w:trHeight w:val="288"/>
      </w:trPr>
      <w:tc>
        <w:tcPr>
          <w:tcW w:w="4182" w:type="pct"/>
          <w:gridSpan w:val="2"/>
          <w:tcBorders>
            <w:right w:val="nil"/>
          </w:tcBorders>
        </w:tcPr>
        <w:p w14:paraId="3F896B8E" w14:textId="77777777" w:rsidR="0069405F" w:rsidRPr="00850428" w:rsidRDefault="0069405F" w:rsidP="004C68BA">
          <w:pPr>
            <w:pStyle w:val="Style19"/>
          </w:pPr>
          <w:r>
            <w:t xml:space="preserve">Rated Space Conditioning System Equipment </w:t>
          </w:r>
          <w:r w:rsidRPr="00850428">
            <w:t>Verification – MCH-26</w:t>
          </w:r>
        </w:p>
      </w:tc>
      <w:tc>
        <w:tcPr>
          <w:tcW w:w="818" w:type="pct"/>
          <w:tcBorders>
            <w:left w:val="nil"/>
          </w:tcBorders>
        </w:tcPr>
        <w:p w14:paraId="3F896B8F" w14:textId="58AF7FE7" w:rsidR="0069405F" w:rsidRPr="00850428" w:rsidRDefault="0069405F"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EC6F79">
            <w:rPr>
              <w:rFonts w:asciiTheme="minorHAnsi" w:hAnsiTheme="minorHAnsi"/>
              <w:bCs/>
              <w:noProof/>
            </w:rPr>
            <w:t>3</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C6F79">
            <w:rPr>
              <w:rFonts w:asciiTheme="minorHAnsi" w:hAnsiTheme="minorHAnsi"/>
              <w:bCs/>
              <w:noProof/>
            </w:rPr>
            <w:t>3</w:t>
          </w:r>
          <w:r>
            <w:rPr>
              <w:rFonts w:asciiTheme="minorHAnsi" w:hAnsiTheme="minorHAnsi"/>
              <w:bCs/>
              <w:noProof/>
            </w:rPr>
            <w:fldChar w:fldCharType="end"/>
          </w:r>
          <w:r w:rsidRPr="00850428">
            <w:rPr>
              <w:rFonts w:asciiTheme="minorHAnsi" w:hAnsiTheme="minorHAnsi"/>
              <w:bCs/>
            </w:rPr>
            <w:t>)</w:t>
          </w:r>
        </w:p>
      </w:tc>
    </w:tr>
  </w:tbl>
  <w:p w14:paraId="3F896B91" w14:textId="6D31974A" w:rsidR="0069405F" w:rsidRPr="00850428" w:rsidRDefault="00EC6F79" w:rsidP="00850428">
    <w:pPr>
      <w:pStyle w:val="Header"/>
      <w:tabs>
        <w:tab w:val="clear" w:pos="4320"/>
        <w:tab w:val="clear" w:pos="8640"/>
        <w:tab w:val="left" w:pos="2258"/>
      </w:tabs>
      <w:rPr>
        <w:rFonts w:asciiTheme="minorHAnsi" w:hAnsiTheme="minorHAnsi"/>
      </w:rPr>
    </w:pPr>
    <w:r>
      <w:rPr>
        <w:noProof/>
      </w:rPr>
      <w:pict w14:anchorId="3F896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6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3" w14:textId="77777777" w:rsidR="0069405F" w:rsidRDefault="00EC6F79">
    <w:pPr>
      <w:pStyle w:val="Header"/>
    </w:pPr>
    <w:r>
      <w:rPr>
        <w:noProof/>
      </w:rPr>
      <w:pict w14:anchorId="3F896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61"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69405F" w:rsidRPr="00850428" w14:paraId="3F896B96" w14:textId="77777777" w:rsidTr="003753E8">
      <w:trPr>
        <w:cantSplit/>
        <w:trHeight w:val="288"/>
      </w:trPr>
      <w:tc>
        <w:tcPr>
          <w:tcW w:w="3896" w:type="pct"/>
          <w:tcBorders>
            <w:bottom w:val="single" w:sz="4" w:space="0" w:color="auto"/>
            <w:right w:val="nil"/>
          </w:tcBorders>
          <w:vAlign w:val="center"/>
        </w:tcPr>
        <w:p w14:paraId="3F896B94" w14:textId="59B05CE1" w:rsidR="0069405F" w:rsidRPr="00850428" w:rsidRDefault="0069405F" w:rsidP="008C1285">
          <w:pPr>
            <w:pStyle w:val="Style17"/>
            <w:rPr>
              <w:sz w:val="20"/>
            </w:rPr>
          </w:pPr>
          <w:r>
            <w:rPr>
              <w:noProof/>
              <w:sz w:val="20"/>
            </w:rPr>
            <w:drawing>
              <wp:anchor distT="0" distB="0" distL="114300" distR="114300" simplePos="0" relativeHeight="251658246" behindDoc="1" locked="0" layoutInCell="0" allowOverlap="1" wp14:anchorId="3F896BA3" wp14:editId="778F90BB">
                <wp:simplePos x="0" y="0"/>
                <wp:positionH relativeFrom="margin">
                  <wp:align>center</wp:align>
                </wp:positionH>
                <wp:positionV relativeFrom="margin">
                  <wp:align>center</wp:align>
                </wp:positionV>
                <wp:extent cx="9144000" cy="6858000"/>
                <wp:effectExtent l="0" t="0" r="0" b="0"/>
                <wp:wrapNone/>
                <wp:docPr id="16" name="Picture 16"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DATA FIELD DEFINITIONS AND CALCULATIONS</w:t>
          </w:r>
        </w:p>
      </w:tc>
      <w:tc>
        <w:tcPr>
          <w:tcW w:w="1104" w:type="pct"/>
          <w:gridSpan w:val="2"/>
          <w:tcBorders>
            <w:left w:val="nil"/>
            <w:bottom w:val="single" w:sz="4" w:space="0" w:color="auto"/>
          </w:tcBorders>
          <w:tcMar>
            <w:left w:w="115" w:type="dxa"/>
            <w:right w:w="115" w:type="dxa"/>
          </w:tcMar>
          <w:vAlign w:val="center"/>
        </w:tcPr>
        <w:p w14:paraId="3F896B95" w14:textId="77777777" w:rsidR="0069405F" w:rsidRPr="00850428" w:rsidRDefault="0069405F" w:rsidP="008C1285">
          <w:pPr>
            <w:pStyle w:val="Style18"/>
            <w:rPr>
              <w:sz w:val="20"/>
            </w:rPr>
          </w:pPr>
          <w:r w:rsidRPr="00850428">
            <w:rPr>
              <w:sz w:val="20"/>
            </w:rPr>
            <w:t>CF</w:t>
          </w:r>
          <w:r>
            <w:rPr>
              <w:sz w:val="20"/>
            </w:rPr>
            <w:t>3</w:t>
          </w:r>
          <w:r w:rsidRPr="00850428">
            <w:rPr>
              <w:sz w:val="20"/>
            </w:rPr>
            <w:t>R-MCH-26-H</w:t>
          </w:r>
        </w:p>
      </w:tc>
    </w:tr>
    <w:tr w:rsidR="0069405F" w:rsidRPr="00850428" w14:paraId="3F896B99" w14:textId="77777777" w:rsidTr="004C68BA">
      <w:trPr>
        <w:cantSplit/>
        <w:trHeight w:val="288"/>
      </w:trPr>
      <w:tc>
        <w:tcPr>
          <w:tcW w:w="4182" w:type="pct"/>
          <w:gridSpan w:val="2"/>
          <w:tcBorders>
            <w:right w:val="nil"/>
          </w:tcBorders>
        </w:tcPr>
        <w:p w14:paraId="3F896B97" w14:textId="77777777" w:rsidR="0069405F" w:rsidRPr="00850428" w:rsidRDefault="0069405F" w:rsidP="004C68BA">
          <w:pPr>
            <w:pStyle w:val="Style19"/>
          </w:pPr>
          <w:r>
            <w:t xml:space="preserve">Rated Space Conditioning System Equipment </w:t>
          </w:r>
          <w:r w:rsidRPr="00850428">
            <w:t>Verification – MCH-26</w:t>
          </w:r>
        </w:p>
      </w:tc>
      <w:tc>
        <w:tcPr>
          <w:tcW w:w="818" w:type="pct"/>
          <w:tcBorders>
            <w:left w:val="nil"/>
          </w:tcBorders>
        </w:tcPr>
        <w:p w14:paraId="3F896B98" w14:textId="1EA95F86" w:rsidR="0069405F" w:rsidRPr="00850428" w:rsidRDefault="0069405F"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EC6F79">
            <w:rPr>
              <w:rFonts w:asciiTheme="minorHAnsi" w:hAnsiTheme="minorHAnsi"/>
              <w:bCs/>
              <w:noProof/>
            </w:rPr>
            <w:t>1</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C6F79">
            <w:rPr>
              <w:rFonts w:asciiTheme="minorHAnsi" w:hAnsiTheme="minorHAnsi"/>
              <w:bCs/>
              <w:noProof/>
            </w:rPr>
            <w:t>6</w:t>
          </w:r>
          <w:r>
            <w:rPr>
              <w:rFonts w:asciiTheme="minorHAnsi" w:hAnsiTheme="minorHAnsi"/>
              <w:bCs/>
              <w:noProof/>
            </w:rPr>
            <w:fldChar w:fldCharType="end"/>
          </w:r>
          <w:r w:rsidRPr="00850428">
            <w:rPr>
              <w:rFonts w:asciiTheme="minorHAnsi" w:hAnsiTheme="minorHAnsi"/>
              <w:bCs/>
            </w:rPr>
            <w:t>)</w:t>
          </w:r>
        </w:p>
      </w:tc>
    </w:tr>
  </w:tbl>
  <w:p w14:paraId="3F896B9A" w14:textId="77777777" w:rsidR="0069405F" w:rsidRPr="00850428" w:rsidRDefault="0069405F" w:rsidP="00850428">
    <w:pPr>
      <w:pStyle w:val="Header"/>
      <w:tabs>
        <w:tab w:val="clear" w:pos="4320"/>
        <w:tab w:val="clear" w:pos="8640"/>
        <w:tab w:val="left" w:pos="2258"/>
      </w:tabs>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A113E1"/>
    <w:multiLevelType w:val="hybridMultilevel"/>
    <w:tmpl w:val="AE58D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B4D87"/>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403369"/>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235533C5"/>
    <w:multiLevelType w:val="hybridMultilevel"/>
    <w:tmpl w:val="1068A486"/>
    <w:lvl w:ilvl="0" w:tplc="4C2229E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2"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B47A7A"/>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4" w15:restartNumberingAfterBreak="0">
    <w:nsid w:val="4A125B78"/>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5"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3090A"/>
    <w:multiLevelType w:val="hybridMultilevel"/>
    <w:tmpl w:val="DF74F532"/>
    <w:lvl w:ilvl="0" w:tplc="2D465D5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35E0F6C"/>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15:restartNumberingAfterBreak="0">
    <w:nsid w:val="56C160E2"/>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545ACA"/>
    <w:multiLevelType w:val="hybridMultilevel"/>
    <w:tmpl w:val="92963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AE13EC"/>
    <w:multiLevelType w:val="hybridMultilevel"/>
    <w:tmpl w:val="06C054C8"/>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C5477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4" w15:restartNumberingAfterBreak="0">
    <w:nsid w:val="7113471A"/>
    <w:multiLevelType w:val="hybridMultilevel"/>
    <w:tmpl w:val="E51CE664"/>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5" w15:restartNumberingAfterBreak="0">
    <w:nsid w:val="76B95B8F"/>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6D48C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8" w15:restartNumberingAfterBreak="0">
    <w:nsid w:val="7CA3576F"/>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7DB736A8"/>
    <w:multiLevelType w:val="hybridMultilevel"/>
    <w:tmpl w:val="B894B45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5"/>
  </w:num>
  <w:num w:numId="4">
    <w:abstractNumId w:val="1"/>
  </w:num>
  <w:num w:numId="5">
    <w:abstractNumId w:val="0"/>
  </w:num>
  <w:num w:numId="6">
    <w:abstractNumId w:val="27"/>
  </w:num>
  <w:num w:numId="7">
    <w:abstractNumId w:val="2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2"/>
  </w:num>
  <w:num w:numId="12">
    <w:abstractNumId w:val="14"/>
  </w:num>
  <w:num w:numId="13">
    <w:abstractNumId w:val="17"/>
  </w:num>
  <w:num w:numId="14">
    <w:abstractNumId w:val="20"/>
  </w:num>
  <w:num w:numId="15">
    <w:abstractNumId w:val="7"/>
  </w:num>
  <w:num w:numId="16">
    <w:abstractNumId w:val="8"/>
  </w:num>
  <w:num w:numId="17">
    <w:abstractNumId w:val="13"/>
  </w:num>
  <w:num w:numId="18">
    <w:abstractNumId w:val="24"/>
  </w:num>
  <w:num w:numId="19">
    <w:abstractNumId w:val="23"/>
  </w:num>
  <w:num w:numId="20">
    <w:abstractNumId w:val="5"/>
  </w:num>
  <w:num w:numId="21">
    <w:abstractNumId w:val="4"/>
  </w:num>
  <w:num w:numId="22">
    <w:abstractNumId w:val="12"/>
  </w:num>
  <w:num w:numId="23">
    <w:abstractNumId w:val="21"/>
  </w:num>
  <w:num w:numId="24">
    <w:abstractNumId w:val="19"/>
  </w:num>
  <w:num w:numId="25">
    <w:abstractNumId w:val="26"/>
  </w:num>
  <w:num w:numId="26">
    <w:abstractNumId w:val="18"/>
  </w:num>
  <w:num w:numId="27">
    <w:abstractNumId w:val="6"/>
  </w:num>
  <w:num w:numId="28">
    <w:abstractNumId w:val="25"/>
  </w:num>
  <w:num w:numId="29">
    <w:abstractNumId w:val="29"/>
  </w:num>
  <w:num w:numId="30">
    <w:abstractNumId w:val="10"/>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16CE"/>
    <w:rsid w:val="00003076"/>
    <w:rsid w:val="000036FF"/>
    <w:rsid w:val="00003D96"/>
    <w:rsid w:val="00006B3D"/>
    <w:rsid w:val="0001140B"/>
    <w:rsid w:val="000204C0"/>
    <w:rsid w:val="00026750"/>
    <w:rsid w:val="000345FE"/>
    <w:rsid w:val="0003484F"/>
    <w:rsid w:val="00035A79"/>
    <w:rsid w:val="00037926"/>
    <w:rsid w:val="0004217E"/>
    <w:rsid w:val="00043EE9"/>
    <w:rsid w:val="00044D65"/>
    <w:rsid w:val="000470D7"/>
    <w:rsid w:val="000471F6"/>
    <w:rsid w:val="000513AB"/>
    <w:rsid w:val="0005181F"/>
    <w:rsid w:val="00051F14"/>
    <w:rsid w:val="00053A0E"/>
    <w:rsid w:val="0006016B"/>
    <w:rsid w:val="0006038E"/>
    <w:rsid w:val="00062796"/>
    <w:rsid w:val="000631C6"/>
    <w:rsid w:val="000644B7"/>
    <w:rsid w:val="00076CCB"/>
    <w:rsid w:val="00076F08"/>
    <w:rsid w:val="00080A37"/>
    <w:rsid w:val="00080EEE"/>
    <w:rsid w:val="000861F1"/>
    <w:rsid w:val="00091D81"/>
    <w:rsid w:val="0009344D"/>
    <w:rsid w:val="00094EF2"/>
    <w:rsid w:val="0009518C"/>
    <w:rsid w:val="00095779"/>
    <w:rsid w:val="000A0D18"/>
    <w:rsid w:val="000A105B"/>
    <w:rsid w:val="000A1F02"/>
    <w:rsid w:val="000A35C7"/>
    <w:rsid w:val="000A4884"/>
    <w:rsid w:val="000A4A99"/>
    <w:rsid w:val="000B4491"/>
    <w:rsid w:val="000B4623"/>
    <w:rsid w:val="000B7F1D"/>
    <w:rsid w:val="000C03E1"/>
    <w:rsid w:val="000C1A4A"/>
    <w:rsid w:val="000C4C97"/>
    <w:rsid w:val="000C6426"/>
    <w:rsid w:val="000C6B8F"/>
    <w:rsid w:val="000C7320"/>
    <w:rsid w:val="000D23EA"/>
    <w:rsid w:val="000D25DB"/>
    <w:rsid w:val="000D4112"/>
    <w:rsid w:val="000D68B4"/>
    <w:rsid w:val="000D7DA8"/>
    <w:rsid w:val="000E0BE1"/>
    <w:rsid w:val="000E3D9C"/>
    <w:rsid w:val="000E53E9"/>
    <w:rsid w:val="000E7ABD"/>
    <w:rsid w:val="000F070F"/>
    <w:rsid w:val="000F0BA7"/>
    <w:rsid w:val="000F2512"/>
    <w:rsid w:val="000F404F"/>
    <w:rsid w:val="000F4267"/>
    <w:rsid w:val="000F67E7"/>
    <w:rsid w:val="000F754C"/>
    <w:rsid w:val="001003B2"/>
    <w:rsid w:val="001036B8"/>
    <w:rsid w:val="00112CBB"/>
    <w:rsid w:val="001131A2"/>
    <w:rsid w:val="00113AE4"/>
    <w:rsid w:val="00114058"/>
    <w:rsid w:val="00121FC9"/>
    <w:rsid w:val="00122141"/>
    <w:rsid w:val="0012363D"/>
    <w:rsid w:val="00126F26"/>
    <w:rsid w:val="001305CE"/>
    <w:rsid w:val="001315EE"/>
    <w:rsid w:val="00131ABD"/>
    <w:rsid w:val="00131AD7"/>
    <w:rsid w:val="00134279"/>
    <w:rsid w:val="00135763"/>
    <w:rsid w:val="00135825"/>
    <w:rsid w:val="00137AA4"/>
    <w:rsid w:val="00142FD3"/>
    <w:rsid w:val="0014709C"/>
    <w:rsid w:val="001507B5"/>
    <w:rsid w:val="00151E04"/>
    <w:rsid w:val="00155ACD"/>
    <w:rsid w:val="00156750"/>
    <w:rsid w:val="001577AB"/>
    <w:rsid w:val="001615D7"/>
    <w:rsid w:val="00162081"/>
    <w:rsid w:val="00167637"/>
    <w:rsid w:val="00171597"/>
    <w:rsid w:val="001739FA"/>
    <w:rsid w:val="00174BD1"/>
    <w:rsid w:val="00175824"/>
    <w:rsid w:val="00175D42"/>
    <w:rsid w:val="00176F02"/>
    <w:rsid w:val="00181190"/>
    <w:rsid w:val="001848E2"/>
    <w:rsid w:val="00186697"/>
    <w:rsid w:val="0019110E"/>
    <w:rsid w:val="0019624F"/>
    <w:rsid w:val="001A5583"/>
    <w:rsid w:val="001B2F90"/>
    <w:rsid w:val="001B5BA4"/>
    <w:rsid w:val="001D156D"/>
    <w:rsid w:val="001D1BCB"/>
    <w:rsid w:val="001D561F"/>
    <w:rsid w:val="001E3C52"/>
    <w:rsid w:val="001E7C67"/>
    <w:rsid w:val="001F0E8D"/>
    <w:rsid w:val="001F20EE"/>
    <w:rsid w:val="001F7063"/>
    <w:rsid w:val="001F750B"/>
    <w:rsid w:val="00200E53"/>
    <w:rsid w:val="00202608"/>
    <w:rsid w:val="00202AA1"/>
    <w:rsid w:val="00205222"/>
    <w:rsid w:val="0020590D"/>
    <w:rsid w:val="00206039"/>
    <w:rsid w:val="00210875"/>
    <w:rsid w:val="002135D6"/>
    <w:rsid w:val="00213E8E"/>
    <w:rsid w:val="00216C55"/>
    <w:rsid w:val="00221032"/>
    <w:rsid w:val="00222F6D"/>
    <w:rsid w:val="002241A5"/>
    <w:rsid w:val="00224A90"/>
    <w:rsid w:val="00231A21"/>
    <w:rsid w:val="002326D8"/>
    <w:rsid w:val="00236354"/>
    <w:rsid w:val="002420D2"/>
    <w:rsid w:val="00243047"/>
    <w:rsid w:val="00243E16"/>
    <w:rsid w:val="00245AF0"/>
    <w:rsid w:val="00247658"/>
    <w:rsid w:val="00251B09"/>
    <w:rsid w:val="00252440"/>
    <w:rsid w:val="002532A8"/>
    <w:rsid w:val="002561F0"/>
    <w:rsid w:val="002562A4"/>
    <w:rsid w:val="002566AF"/>
    <w:rsid w:val="002615BC"/>
    <w:rsid w:val="00262721"/>
    <w:rsid w:val="002641C7"/>
    <w:rsid w:val="00265DEB"/>
    <w:rsid w:val="002663BF"/>
    <w:rsid w:val="002710BB"/>
    <w:rsid w:val="002719D2"/>
    <w:rsid w:val="00271E1D"/>
    <w:rsid w:val="00271FF3"/>
    <w:rsid w:val="0027317A"/>
    <w:rsid w:val="0027449A"/>
    <w:rsid w:val="00274618"/>
    <w:rsid w:val="00277212"/>
    <w:rsid w:val="00277B0D"/>
    <w:rsid w:val="0028466E"/>
    <w:rsid w:val="00284AFC"/>
    <w:rsid w:val="00284C8F"/>
    <w:rsid w:val="00285A7C"/>
    <w:rsid w:val="00287573"/>
    <w:rsid w:val="00291F72"/>
    <w:rsid w:val="00295ED5"/>
    <w:rsid w:val="002A1004"/>
    <w:rsid w:val="002A199B"/>
    <w:rsid w:val="002A3F41"/>
    <w:rsid w:val="002A5079"/>
    <w:rsid w:val="002A62BF"/>
    <w:rsid w:val="002A6A1F"/>
    <w:rsid w:val="002B10F9"/>
    <w:rsid w:val="002B2393"/>
    <w:rsid w:val="002B4F6F"/>
    <w:rsid w:val="002B66F1"/>
    <w:rsid w:val="002C131A"/>
    <w:rsid w:val="002C164D"/>
    <w:rsid w:val="002C586B"/>
    <w:rsid w:val="002C74C4"/>
    <w:rsid w:val="002D1475"/>
    <w:rsid w:val="002D3BA6"/>
    <w:rsid w:val="002D680A"/>
    <w:rsid w:val="002D7DB8"/>
    <w:rsid w:val="002E0193"/>
    <w:rsid w:val="002E3676"/>
    <w:rsid w:val="002E54C7"/>
    <w:rsid w:val="002E5A4A"/>
    <w:rsid w:val="002E5A9F"/>
    <w:rsid w:val="002E6394"/>
    <w:rsid w:val="002E77B2"/>
    <w:rsid w:val="002E7941"/>
    <w:rsid w:val="002F07E6"/>
    <w:rsid w:val="002F2A62"/>
    <w:rsid w:val="002F40A7"/>
    <w:rsid w:val="002F6775"/>
    <w:rsid w:val="003051D0"/>
    <w:rsid w:val="00306026"/>
    <w:rsid w:val="00313ED0"/>
    <w:rsid w:val="00314D52"/>
    <w:rsid w:val="00314EC3"/>
    <w:rsid w:val="0032018D"/>
    <w:rsid w:val="00320F01"/>
    <w:rsid w:val="003247CA"/>
    <w:rsid w:val="00324C2C"/>
    <w:rsid w:val="00325ACD"/>
    <w:rsid w:val="00331707"/>
    <w:rsid w:val="00332274"/>
    <w:rsid w:val="00337397"/>
    <w:rsid w:val="00340520"/>
    <w:rsid w:val="00340CE9"/>
    <w:rsid w:val="00342706"/>
    <w:rsid w:val="00342ADA"/>
    <w:rsid w:val="00345A01"/>
    <w:rsid w:val="003500C8"/>
    <w:rsid w:val="00350A8C"/>
    <w:rsid w:val="003539EB"/>
    <w:rsid w:val="00353C3B"/>
    <w:rsid w:val="003545A9"/>
    <w:rsid w:val="0035603C"/>
    <w:rsid w:val="00357343"/>
    <w:rsid w:val="00370F0D"/>
    <w:rsid w:val="00371157"/>
    <w:rsid w:val="00372334"/>
    <w:rsid w:val="00372700"/>
    <w:rsid w:val="0037462C"/>
    <w:rsid w:val="003753E8"/>
    <w:rsid w:val="00376EAA"/>
    <w:rsid w:val="003809C0"/>
    <w:rsid w:val="00381E38"/>
    <w:rsid w:val="003830E8"/>
    <w:rsid w:val="003850E9"/>
    <w:rsid w:val="00386209"/>
    <w:rsid w:val="0038684E"/>
    <w:rsid w:val="00386EA9"/>
    <w:rsid w:val="0039142A"/>
    <w:rsid w:val="00394C8C"/>
    <w:rsid w:val="003A085F"/>
    <w:rsid w:val="003A1773"/>
    <w:rsid w:val="003A4B29"/>
    <w:rsid w:val="003B3641"/>
    <w:rsid w:val="003B5B3C"/>
    <w:rsid w:val="003C2359"/>
    <w:rsid w:val="003C6DCC"/>
    <w:rsid w:val="003C7B7A"/>
    <w:rsid w:val="003D1445"/>
    <w:rsid w:val="003D349A"/>
    <w:rsid w:val="003D5183"/>
    <w:rsid w:val="003D5350"/>
    <w:rsid w:val="003E1E09"/>
    <w:rsid w:val="003E22AB"/>
    <w:rsid w:val="003F064C"/>
    <w:rsid w:val="003F0D68"/>
    <w:rsid w:val="003F1C6F"/>
    <w:rsid w:val="003F2ED5"/>
    <w:rsid w:val="003F49BD"/>
    <w:rsid w:val="003F4C2F"/>
    <w:rsid w:val="003F6A76"/>
    <w:rsid w:val="00405B3C"/>
    <w:rsid w:val="004072E7"/>
    <w:rsid w:val="00410ECA"/>
    <w:rsid w:val="00415FD0"/>
    <w:rsid w:val="004247C9"/>
    <w:rsid w:val="0042627F"/>
    <w:rsid w:val="00430CEA"/>
    <w:rsid w:val="00432098"/>
    <w:rsid w:val="00432B7A"/>
    <w:rsid w:val="0043390E"/>
    <w:rsid w:val="0043422C"/>
    <w:rsid w:val="00435279"/>
    <w:rsid w:val="00436779"/>
    <w:rsid w:val="00437007"/>
    <w:rsid w:val="00440841"/>
    <w:rsid w:val="00447E7D"/>
    <w:rsid w:val="004507D3"/>
    <w:rsid w:val="0045105B"/>
    <w:rsid w:val="004510F5"/>
    <w:rsid w:val="00452472"/>
    <w:rsid w:val="00454C3D"/>
    <w:rsid w:val="00462AC1"/>
    <w:rsid w:val="0046705B"/>
    <w:rsid w:val="00470951"/>
    <w:rsid w:val="0047232D"/>
    <w:rsid w:val="00472A6F"/>
    <w:rsid w:val="004737C4"/>
    <w:rsid w:val="00474509"/>
    <w:rsid w:val="00474A7A"/>
    <w:rsid w:val="00475987"/>
    <w:rsid w:val="004763BA"/>
    <w:rsid w:val="00477D56"/>
    <w:rsid w:val="0048031E"/>
    <w:rsid w:val="004809EE"/>
    <w:rsid w:val="00481723"/>
    <w:rsid w:val="00486F0B"/>
    <w:rsid w:val="004874A1"/>
    <w:rsid w:val="0049343E"/>
    <w:rsid w:val="004944D6"/>
    <w:rsid w:val="004948E2"/>
    <w:rsid w:val="004A1BEB"/>
    <w:rsid w:val="004A264A"/>
    <w:rsid w:val="004A3614"/>
    <w:rsid w:val="004A5C7F"/>
    <w:rsid w:val="004A6E7F"/>
    <w:rsid w:val="004B0F27"/>
    <w:rsid w:val="004B1012"/>
    <w:rsid w:val="004B4582"/>
    <w:rsid w:val="004B668A"/>
    <w:rsid w:val="004B7BD2"/>
    <w:rsid w:val="004C23D9"/>
    <w:rsid w:val="004C2C61"/>
    <w:rsid w:val="004C5269"/>
    <w:rsid w:val="004C68BA"/>
    <w:rsid w:val="004D1CE3"/>
    <w:rsid w:val="004D2397"/>
    <w:rsid w:val="004D287C"/>
    <w:rsid w:val="004D6C22"/>
    <w:rsid w:val="004E112A"/>
    <w:rsid w:val="004E230B"/>
    <w:rsid w:val="004E3E8B"/>
    <w:rsid w:val="004E4A18"/>
    <w:rsid w:val="004E52B7"/>
    <w:rsid w:val="004F0A7F"/>
    <w:rsid w:val="004F3495"/>
    <w:rsid w:val="004F40C1"/>
    <w:rsid w:val="004F57B5"/>
    <w:rsid w:val="004F70D7"/>
    <w:rsid w:val="00505EEB"/>
    <w:rsid w:val="005063AA"/>
    <w:rsid w:val="005065E1"/>
    <w:rsid w:val="005106B9"/>
    <w:rsid w:val="00513D83"/>
    <w:rsid w:val="00514ADB"/>
    <w:rsid w:val="00520412"/>
    <w:rsid w:val="005222CB"/>
    <w:rsid w:val="0052278E"/>
    <w:rsid w:val="00522BA1"/>
    <w:rsid w:val="00527ACC"/>
    <w:rsid w:val="00530F4C"/>
    <w:rsid w:val="00531044"/>
    <w:rsid w:val="005340A2"/>
    <w:rsid w:val="005367FB"/>
    <w:rsid w:val="00536AA4"/>
    <w:rsid w:val="00541293"/>
    <w:rsid w:val="00541E22"/>
    <w:rsid w:val="005437EB"/>
    <w:rsid w:val="00551599"/>
    <w:rsid w:val="00552A3E"/>
    <w:rsid w:val="005539DF"/>
    <w:rsid w:val="00555884"/>
    <w:rsid w:val="00560898"/>
    <w:rsid w:val="00560F73"/>
    <w:rsid w:val="00562BA8"/>
    <w:rsid w:val="00564503"/>
    <w:rsid w:val="005678C7"/>
    <w:rsid w:val="00567F14"/>
    <w:rsid w:val="005700EE"/>
    <w:rsid w:val="005714E2"/>
    <w:rsid w:val="00572B72"/>
    <w:rsid w:val="00573417"/>
    <w:rsid w:val="00574844"/>
    <w:rsid w:val="00574E6A"/>
    <w:rsid w:val="005813CE"/>
    <w:rsid w:val="005821CB"/>
    <w:rsid w:val="00584EB2"/>
    <w:rsid w:val="005877FC"/>
    <w:rsid w:val="0059070E"/>
    <w:rsid w:val="0059284E"/>
    <w:rsid w:val="0059487B"/>
    <w:rsid w:val="00594C36"/>
    <w:rsid w:val="00596C74"/>
    <w:rsid w:val="005A2987"/>
    <w:rsid w:val="005A4AE8"/>
    <w:rsid w:val="005B2538"/>
    <w:rsid w:val="005C4233"/>
    <w:rsid w:val="005C5038"/>
    <w:rsid w:val="005C73C7"/>
    <w:rsid w:val="005D2752"/>
    <w:rsid w:val="005D30D4"/>
    <w:rsid w:val="005D36AF"/>
    <w:rsid w:val="005D55BB"/>
    <w:rsid w:val="005E23CD"/>
    <w:rsid w:val="005E2724"/>
    <w:rsid w:val="005E31A4"/>
    <w:rsid w:val="005E3E55"/>
    <w:rsid w:val="005E68FF"/>
    <w:rsid w:val="005F178B"/>
    <w:rsid w:val="005F26D8"/>
    <w:rsid w:val="005F283E"/>
    <w:rsid w:val="005F47B7"/>
    <w:rsid w:val="005F4CDC"/>
    <w:rsid w:val="005F607C"/>
    <w:rsid w:val="005F7CB7"/>
    <w:rsid w:val="00600A7D"/>
    <w:rsid w:val="006016EB"/>
    <w:rsid w:val="006019F9"/>
    <w:rsid w:val="00601C19"/>
    <w:rsid w:val="006039AD"/>
    <w:rsid w:val="00605944"/>
    <w:rsid w:val="00611910"/>
    <w:rsid w:val="00613F4A"/>
    <w:rsid w:val="00614268"/>
    <w:rsid w:val="00615499"/>
    <w:rsid w:val="00616C4D"/>
    <w:rsid w:val="006171CA"/>
    <w:rsid w:val="00617B42"/>
    <w:rsid w:val="006200D7"/>
    <w:rsid w:val="0062201F"/>
    <w:rsid w:val="006227B1"/>
    <w:rsid w:val="00622990"/>
    <w:rsid w:val="006258AA"/>
    <w:rsid w:val="0062771C"/>
    <w:rsid w:val="00631115"/>
    <w:rsid w:val="00631DC1"/>
    <w:rsid w:val="00632531"/>
    <w:rsid w:val="00632F51"/>
    <w:rsid w:val="00632F73"/>
    <w:rsid w:val="00635962"/>
    <w:rsid w:val="00637BB7"/>
    <w:rsid w:val="006411CF"/>
    <w:rsid w:val="00641C71"/>
    <w:rsid w:val="00641EDB"/>
    <w:rsid w:val="0064300C"/>
    <w:rsid w:val="0064669B"/>
    <w:rsid w:val="00650CD9"/>
    <w:rsid w:val="00651FA0"/>
    <w:rsid w:val="00653A64"/>
    <w:rsid w:val="00653ECA"/>
    <w:rsid w:val="00654F37"/>
    <w:rsid w:val="006570FA"/>
    <w:rsid w:val="006575F0"/>
    <w:rsid w:val="00661DA2"/>
    <w:rsid w:val="00663AF7"/>
    <w:rsid w:val="00667362"/>
    <w:rsid w:val="00674FED"/>
    <w:rsid w:val="00675334"/>
    <w:rsid w:val="00680101"/>
    <w:rsid w:val="0068226F"/>
    <w:rsid w:val="00682CBA"/>
    <w:rsid w:val="00683961"/>
    <w:rsid w:val="00685D72"/>
    <w:rsid w:val="00686B8B"/>
    <w:rsid w:val="00692ECE"/>
    <w:rsid w:val="00692EDF"/>
    <w:rsid w:val="006930E5"/>
    <w:rsid w:val="0069405F"/>
    <w:rsid w:val="0069600B"/>
    <w:rsid w:val="00697B19"/>
    <w:rsid w:val="00697E29"/>
    <w:rsid w:val="006A156C"/>
    <w:rsid w:val="006A4662"/>
    <w:rsid w:val="006A57F1"/>
    <w:rsid w:val="006A722E"/>
    <w:rsid w:val="006B2FF9"/>
    <w:rsid w:val="006B4081"/>
    <w:rsid w:val="006C0044"/>
    <w:rsid w:val="006C0E98"/>
    <w:rsid w:val="006C24EA"/>
    <w:rsid w:val="006C4625"/>
    <w:rsid w:val="006C6B68"/>
    <w:rsid w:val="006C7335"/>
    <w:rsid w:val="006C7406"/>
    <w:rsid w:val="006D0BCD"/>
    <w:rsid w:val="006D21DC"/>
    <w:rsid w:val="006D3BEB"/>
    <w:rsid w:val="006D4D01"/>
    <w:rsid w:val="006D5208"/>
    <w:rsid w:val="006D5510"/>
    <w:rsid w:val="006D62D0"/>
    <w:rsid w:val="006D7492"/>
    <w:rsid w:val="006E1FC1"/>
    <w:rsid w:val="006E663B"/>
    <w:rsid w:val="006F0558"/>
    <w:rsid w:val="006F0652"/>
    <w:rsid w:val="006F133F"/>
    <w:rsid w:val="006F2C70"/>
    <w:rsid w:val="006F7062"/>
    <w:rsid w:val="00702D6E"/>
    <w:rsid w:val="0070354F"/>
    <w:rsid w:val="0070374B"/>
    <w:rsid w:val="00706B3D"/>
    <w:rsid w:val="007108CC"/>
    <w:rsid w:val="00710E49"/>
    <w:rsid w:val="00712D46"/>
    <w:rsid w:val="00712F6E"/>
    <w:rsid w:val="00714442"/>
    <w:rsid w:val="00714CBC"/>
    <w:rsid w:val="00714DAD"/>
    <w:rsid w:val="007161B9"/>
    <w:rsid w:val="00716783"/>
    <w:rsid w:val="0071761E"/>
    <w:rsid w:val="00717DEA"/>
    <w:rsid w:val="00720306"/>
    <w:rsid w:val="00723136"/>
    <w:rsid w:val="007259BB"/>
    <w:rsid w:val="00725A7C"/>
    <w:rsid w:val="007374E7"/>
    <w:rsid w:val="00743217"/>
    <w:rsid w:val="0074424A"/>
    <w:rsid w:val="00751673"/>
    <w:rsid w:val="00753CFA"/>
    <w:rsid w:val="007551EC"/>
    <w:rsid w:val="00757087"/>
    <w:rsid w:val="0076105D"/>
    <w:rsid w:val="00762F57"/>
    <w:rsid w:val="007635A5"/>
    <w:rsid w:val="0076441C"/>
    <w:rsid w:val="00765F67"/>
    <w:rsid w:val="00765FA4"/>
    <w:rsid w:val="00766F71"/>
    <w:rsid w:val="00767A07"/>
    <w:rsid w:val="007755D6"/>
    <w:rsid w:val="007756F6"/>
    <w:rsid w:val="00776799"/>
    <w:rsid w:val="00777B2F"/>
    <w:rsid w:val="00785B34"/>
    <w:rsid w:val="00793E1C"/>
    <w:rsid w:val="00795EB8"/>
    <w:rsid w:val="00797224"/>
    <w:rsid w:val="00797290"/>
    <w:rsid w:val="00797860"/>
    <w:rsid w:val="007A4603"/>
    <w:rsid w:val="007A48DC"/>
    <w:rsid w:val="007B02EB"/>
    <w:rsid w:val="007B0D90"/>
    <w:rsid w:val="007B4BEA"/>
    <w:rsid w:val="007B645E"/>
    <w:rsid w:val="007C12FC"/>
    <w:rsid w:val="007C24A3"/>
    <w:rsid w:val="007C390F"/>
    <w:rsid w:val="007C7495"/>
    <w:rsid w:val="007C785B"/>
    <w:rsid w:val="007D060B"/>
    <w:rsid w:val="007D0D8F"/>
    <w:rsid w:val="007D19B2"/>
    <w:rsid w:val="007D2DD3"/>
    <w:rsid w:val="007D726A"/>
    <w:rsid w:val="007E0875"/>
    <w:rsid w:val="007E0F60"/>
    <w:rsid w:val="007E26E9"/>
    <w:rsid w:val="007E32B3"/>
    <w:rsid w:val="007E4941"/>
    <w:rsid w:val="007E57B6"/>
    <w:rsid w:val="007E5C39"/>
    <w:rsid w:val="007E64EC"/>
    <w:rsid w:val="007F0CE0"/>
    <w:rsid w:val="007F1924"/>
    <w:rsid w:val="007F24BC"/>
    <w:rsid w:val="007F3E17"/>
    <w:rsid w:val="007F57DC"/>
    <w:rsid w:val="00801172"/>
    <w:rsid w:val="00803B17"/>
    <w:rsid w:val="008044C3"/>
    <w:rsid w:val="00804662"/>
    <w:rsid w:val="00804C36"/>
    <w:rsid w:val="00807045"/>
    <w:rsid w:val="008117D3"/>
    <w:rsid w:val="0081244D"/>
    <w:rsid w:val="00815AA1"/>
    <w:rsid w:val="0081628C"/>
    <w:rsid w:val="00821F42"/>
    <w:rsid w:val="00822E89"/>
    <w:rsid w:val="0082365E"/>
    <w:rsid w:val="0082448D"/>
    <w:rsid w:val="0082487D"/>
    <w:rsid w:val="008252FF"/>
    <w:rsid w:val="0083289B"/>
    <w:rsid w:val="008350A4"/>
    <w:rsid w:val="008353B6"/>
    <w:rsid w:val="00841186"/>
    <w:rsid w:val="00843AA7"/>
    <w:rsid w:val="008453AC"/>
    <w:rsid w:val="00845731"/>
    <w:rsid w:val="00845782"/>
    <w:rsid w:val="008459F6"/>
    <w:rsid w:val="00845CA5"/>
    <w:rsid w:val="00846479"/>
    <w:rsid w:val="00847E91"/>
    <w:rsid w:val="00847EF3"/>
    <w:rsid w:val="00850428"/>
    <w:rsid w:val="0085268F"/>
    <w:rsid w:val="00853177"/>
    <w:rsid w:val="008540F3"/>
    <w:rsid w:val="008545D4"/>
    <w:rsid w:val="00856066"/>
    <w:rsid w:val="00857939"/>
    <w:rsid w:val="00860E60"/>
    <w:rsid w:val="00861BF8"/>
    <w:rsid w:val="00861F5E"/>
    <w:rsid w:val="00861F8E"/>
    <w:rsid w:val="008627BE"/>
    <w:rsid w:val="00865861"/>
    <w:rsid w:val="00865D00"/>
    <w:rsid w:val="0087263A"/>
    <w:rsid w:val="00873A16"/>
    <w:rsid w:val="00880CC5"/>
    <w:rsid w:val="0088496C"/>
    <w:rsid w:val="00885BDB"/>
    <w:rsid w:val="00886660"/>
    <w:rsid w:val="00890DB2"/>
    <w:rsid w:val="00894E3E"/>
    <w:rsid w:val="008950BE"/>
    <w:rsid w:val="008A138E"/>
    <w:rsid w:val="008A13C2"/>
    <w:rsid w:val="008A5B91"/>
    <w:rsid w:val="008A66A8"/>
    <w:rsid w:val="008A6FD9"/>
    <w:rsid w:val="008A7891"/>
    <w:rsid w:val="008A7F5C"/>
    <w:rsid w:val="008B05CC"/>
    <w:rsid w:val="008C0E55"/>
    <w:rsid w:val="008C10F1"/>
    <w:rsid w:val="008C1285"/>
    <w:rsid w:val="008C1D19"/>
    <w:rsid w:val="008C23D7"/>
    <w:rsid w:val="008C7DDD"/>
    <w:rsid w:val="008D0B8D"/>
    <w:rsid w:val="008D3666"/>
    <w:rsid w:val="008D3743"/>
    <w:rsid w:val="008D3813"/>
    <w:rsid w:val="008D3F64"/>
    <w:rsid w:val="008E0A68"/>
    <w:rsid w:val="008E29E1"/>
    <w:rsid w:val="008E429B"/>
    <w:rsid w:val="008E4542"/>
    <w:rsid w:val="008F1804"/>
    <w:rsid w:val="008F1900"/>
    <w:rsid w:val="008F227F"/>
    <w:rsid w:val="008F49E7"/>
    <w:rsid w:val="008F4BD1"/>
    <w:rsid w:val="009008FB"/>
    <w:rsid w:val="00900C86"/>
    <w:rsid w:val="00902EBA"/>
    <w:rsid w:val="00903938"/>
    <w:rsid w:val="00905295"/>
    <w:rsid w:val="00910674"/>
    <w:rsid w:val="009119ED"/>
    <w:rsid w:val="00911CB9"/>
    <w:rsid w:val="00915296"/>
    <w:rsid w:val="00915BCF"/>
    <w:rsid w:val="00921467"/>
    <w:rsid w:val="0092474C"/>
    <w:rsid w:val="00937267"/>
    <w:rsid w:val="009379DB"/>
    <w:rsid w:val="00941530"/>
    <w:rsid w:val="00941E17"/>
    <w:rsid w:val="0094235F"/>
    <w:rsid w:val="009437C6"/>
    <w:rsid w:val="00945A11"/>
    <w:rsid w:val="00946688"/>
    <w:rsid w:val="009471CD"/>
    <w:rsid w:val="00955A9A"/>
    <w:rsid w:val="009564C7"/>
    <w:rsid w:val="009605E1"/>
    <w:rsid w:val="009615EB"/>
    <w:rsid w:val="00963FF0"/>
    <w:rsid w:val="0096520A"/>
    <w:rsid w:val="00967916"/>
    <w:rsid w:val="009707E9"/>
    <w:rsid w:val="00972766"/>
    <w:rsid w:val="009727B8"/>
    <w:rsid w:val="00974AAE"/>
    <w:rsid w:val="0097558E"/>
    <w:rsid w:val="009764A9"/>
    <w:rsid w:val="00976637"/>
    <w:rsid w:val="00980FB6"/>
    <w:rsid w:val="009811D9"/>
    <w:rsid w:val="00982535"/>
    <w:rsid w:val="00986DCA"/>
    <w:rsid w:val="00992035"/>
    <w:rsid w:val="00992EF8"/>
    <w:rsid w:val="009A059F"/>
    <w:rsid w:val="009A102D"/>
    <w:rsid w:val="009A1F14"/>
    <w:rsid w:val="009A3318"/>
    <w:rsid w:val="009A698F"/>
    <w:rsid w:val="009A6F10"/>
    <w:rsid w:val="009B0EBF"/>
    <w:rsid w:val="009B4F4F"/>
    <w:rsid w:val="009B5B9D"/>
    <w:rsid w:val="009C0792"/>
    <w:rsid w:val="009C1F4E"/>
    <w:rsid w:val="009C4B49"/>
    <w:rsid w:val="009C4F9A"/>
    <w:rsid w:val="009D0F10"/>
    <w:rsid w:val="009D24DE"/>
    <w:rsid w:val="009D4B18"/>
    <w:rsid w:val="009D721C"/>
    <w:rsid w:val="009E2E57"/>
    <w:rsid w:val="009E3BB5"/>
    <w:rsid w:val="009E6B59"/>
    <w:rsid w:val="009E746D"/>
    <w:rsid w:val="009F1C98"/>
    <w:rsid w:val="009F2090"/>
    <w:rsid w:val="009F2912"/>
    <w:rsid w:val="009F62E0"/>
    <w:rsid w:val="009F7169"/>
    <w:rsid w:val="00A0027A"/>
    <w:rsid w:val="00A00AE7"/>
    <w:rsid w:val="00A02090"/>
    <w:rsid w:val="00A05D8F"/>
    <w:rsid w:val="00A06270"/>
    <w:rsid w:val="00A07D19"/>
    <w:rsid w:val="00A12015"/>
    <w:rsid w:val="00A140AE"/>
    <w:rsid w:val="00A15316"/>
    <w:rsid w:val="00A16546"/>
    <w:rsid w:val="00A20B0E"/>
    <w:rsid w:val="00A24BE2"/>
    <w:rsid w:val="00A24F9F"/>
    <w:rsid w:val="00A332FD"/>
    <w:rsid w:val="00A33842"/>
    <w:rsid w:val="00A33A50"/>
    <w:rsid w:val="00A3438B"/>
    <w:rsid w:val="00A4261D"/>
    <w:rsid w:val="00A42C60"/>
    <w:rsid w:val="00A44A18"/>
    <w:rsid w:val="00A45151"/>
    <w:rsid w:val="00A46AEC"/>
    <w:rsid w:val="00A51851"/>
    <w:rsid w:val="00A53105"/>
    <w:rsid w:val="00A5369B"/>
    <w:rsid w:val="00A53EF5"/>
    <w:rsid w:val="00A55365"/>
    <w:rsid w:val="00A55444"/>
    <w:rsid w:val="00A60BEA"/>
    <w:rsid w:val="00A61C7E"/>
    <w:rsid w:val="00A64D47"/>
    <w:rsid w:val="00A65AC4"/>
    <w:rsid w:val="00A677BB"/>
    <w:rsid w:val="00A702F0"/>
    <w:rsid w:val="00A70722"/>
    <w:rsid w:val="00A7083E"/>
    <w:rsid w:val="00A742B3"/>
    <w:rsid w:val="00A75B22"/>
    <w:rsid w:val="00A75B9B"/>
    <w:rsid w:val="00A81137"/>
    <w:rsid w:val="00A872BB"/>
    <w:rsid w:val="00A87572"/>
    <w:rsid w:val="00A96908"/>
    <w:rsid w:val="00A9767D"/>
    <w:rsid w:val="00AA01C1"/>
    <w:rsid w:val="00AA18EC"/>
    <w:rsid w:val="00AA5DE9"/>
    <w:rsid w:val="00AA767E"/>
    <w:rsid w:val="00AB1578"/>
    <w:rsid w:val="00AB1C73"/>
    <w:rsid w:val="00AB1E9B"/>
    <w:rsid w:val="00AB3CEC"/>
    <w:rsid w:val="00AB4166"/>
    <w:rsid w:val="00AB6D28"/>
    <w:rsid w:val="00AC2C0E"/>
    <w:rsid w:val="00AC348D"/>
    <w:rsid w:val="00AC4755"/>
    <w:rsid w:val="00AC5DE9"/>
    <w:rsid w:val="00AC65B1"/>
    <w:rsid w:val="00AC7D45"/>
    <w:rsid w:val="00AD0CC5"/>
    <w:rsid w:val="00AD3DD3"/>
    <w:rsid w:val="00AD4FAE"/>
    <w:rsid w:val="00AD5A7C"/>
    <w:rsid w:val="00AD67BC"/>
    <w:rsid w:val="00AE3716"/>
    <w:rsid w:val="00AE39CC"/>
    <w:rsid w:val="00AE42A1"/>
    <w:rsid w:val="00AE695E"/>
    <w:rsid w:val="00AE6B30"/>
    <w:rsid w:val="00AF17B1"/>
    <w:rsid w:val="00AF23FC"/>
    <w:rsid w:val="00AF4004"/>
    <w:rsid w:val="00B02E79"/>
    <w:rsid w:val="00B1011A"/>
    <w:rsid w:val="00B13097"/>
    <w:rsid w:val="00B135DD"/>
    <w:rsid w:val="00B17F24"/>
    <w:rsid w:val="00B23304"/>
    <w:rsid w:val="00B273D8"/>
    <w:rsid w:val="00B27A2A"/>
    <w:rsid w:val="00B33471"/>
    <w:rsid w:val="00B34290"/>
    <w:rsid w:val="00B35868"/>
    <w:rsid w:val="00B35C45"/>
    <w:rsid w:val="00B401EA"/>
    <w:rsid w:val="00B40D88"/>
    <w:rsid w:val="00B4146E"/>
    <w:rsid w:val="00B4216F"/>
    <w:rsid w:val="00B429F3"/>
    <w:rsid w:val="00B446FE"/>
    <w:rsid w:val="00B44CD6"/>
    <w:rsid w:val="00B47B99"/>
    <w:rsid w:val="00B51352"/>
    <w:rsid w:val="00B515DA"/>
    <w:rsid w:val="00B55F60"/>
    <w:rsid w:val="00B6238C"/>
    <w:rsid w:val="00B64C8C"/>
    <w:rsid w:val="00B6647D"/>
    <w:rsid w:val="00B70752"/>
    <w:rsid w:val="00B7077A"/>
    <w:rsid w:val="00B778B9"/>
    <w:rsid w:val="00B82CAC"/>
    <w:rsid w:val="00B82F48"/>
    <w:rsid w:val="00B846EC"/>
    <w:rsid w:val="00B865A2"/>
    <w:rsid w:val="00B867D6"/>
    <w:rsid w:val="00B867E5"/>
    <w:rsid w:val="00B87D96"/>
    <w:rsid w:val="00BA1AF3"/>
    <w:rsid w:val="00BA23B2"/>
    <w:rsid w:val="00BA2927"/>
    <w:rsid w:val="00BA3419"/>
    <w:rsid w:val="00BA587A"/>
    <w:rsid w:val="00BA6FA0"/>
    <w:rsid w:val="00BB4A4C"/>
    <w:rsid w:val="00BC2767"/>
    <w:rsid w:val="00BC54BA"/>
    <w:rsid w:val="00BC6655"/>
    <w:rsid w:val="00BC6F83"/>
    <w:rsid w:val="00BD6041"/>
    <w:rsid w:val="00BD71C5"/>
    <w:rsid w:val="00BD7DA4"/>
    <w:rsid w:val="00BE7F99"/>
    <w:rsid w:val="00BF2635"/>
    <w:rsid w:val="00BF530C"/>
    <w:rsid w:val="00C00B9B"/>
    <w:rsid w:val="00C04EA8"/>
    <w:rsid w:val="00C06085"/>
    <w:rsid w:val="00C060F0"/>
    <w:rsid w:val="00C0646D"/>
    <w:rsid w:val="00C06AE0"/>
    <w:rsid w:val="00C072DB"/>
    <w:rsid w:val="00C107D2"/>
    <w:rsid w:val="00C11733"/>
    <w:rsid w:val="00C13757"/>
    <w:rsid w:val="00C14210"/>
    <w:rsid w:val="00C173DB"/>
    <w:rsid w:val="00C17C60"/>
    <w:rsid w:val="00C217B0"/>
    <w:rsid w:val="00C2192D"/>
    <w:rsid w:val="00C2497D"/>
    <w:rsid w:val="00C266DF"/>
    <w:rsid w:val="00C302D5"/>
    <w:rsid w:val="00C30FB6"/>
    <w:rsid w:val="00C30FDD"/>
    <w:rsid w:val="00C344DB"/>
    <w:rsid w:val="00C34EF9"/>
    <w:rsid w:val="00C35471"/>
    <w:rsid w:val="00C357D9"/>
    <w:rsid w:val="00C36354"/>
    <w:rsid w:val="00C367B7"/>
    <w:rsid w:val="00C36879"/>
    <w:rsid w:val="00C477A7"/>
    <w:rsid w:val="00C50E08"/>
    <w:rsid w:val="00C51617"/>
    <w:rsid w:val="00C52BEB"/>
    <w:rsid w:val="00C538F8"/>
    <w:rsid w:val="00C53BA5"/>
    <w:rsid w:val="00C5702B"/>
    <w:rsid w:val="00C60365"/>
    <w:rsid w:val="00C6068F"/>
    <w:rsid w:val="00C65399"/>
    <w:rsid w:val="00C65957"/>
    <w:rsid w:val="00C67305"/>
    <w:rsid w:val="00C71EA2"/>
    <w:rsid w:val="00C73E32"/>
    <w:rsid w:val="00C8544F"/>
    <w:rsid w:val="00C874DA"/>
    <w:rsid w:val="00C87E4F"/>
    <w:rsid w:val="00C905B7"/>
    <w:rsid w:val="00C9159A"/>
    <w:rsid w:val="00C9188F"/>
    <w:rsid w:val="00C9794C"/>
    <w:rsid w:val="00CA129C"/>
    <w:rsid w:val="00CA1A3D"/>
    <w:rsid w:val="00CA1FA3"/>
    <w:rsid w:val="00CA2073"/>
    <w:rsid w:val="00CA2CCA"/>
    <w:rsid w:val="00CA4E20"/>
    <w:rsid w:val="00CA52B0"/>
    <w:rsid w:val="00CB3D99"/>
    <w:rsid w:val="00CB4E91"/>
    <w:rsid w:val="00CB7159"/>
    <w:rsid w:val="00CB7C12"/>
    <w:rsid w:val="00CC17C9"/>
    <w:rsid w:val="00CC1F83"/>
    <w:rsid w:val="00CC211E"/>
    <w:rsid w:val="00CC2F36"/>
    <w:rsid w:val="00CC3614"/>
    <w:rsid w:val="00CC6E96"/>
    <w:rsid w:val="00CD0342"/>
    <w:rsid w:val="00CD394A"/>
    <w:rsid w:val="00CD3EBD"/>
    <w:rsid w:val="00CD3FB9"/>
    <w:rsid w:val="00CD7D13"/>
    <w:rsid w:val="00CE20C1"/>
    <w:rsid w:val="00CE2183"/>
    <w:rsid w:val="00CE2184"/>
    <w:rsid w:val="00CE2409"/>
    <w:rsid w:val="00CE33A8"/>
    <w:rsid w:val="00CE4AF0"/>
    <w:rsid w:val="00CE5565"/>
    <w:rsid w:val="00CE6EA5"/>
    <w:rsid w:val="00CF1C9B"/>
    <w:rsid w:val="00CF5F4D"/>
    <w:rsid w:val="00CF6791"/>
    <w:rsid w:val="00D00DB5"/>
    <w:rsid w:val="00D01766"/>
    <w:rsid w:val="00D05A28"/>
    <w:rsid w:val="00D06E4B"/>
    <w:rsid w:val="00D165AA"/>
    <w:rsid w:val="00D17E5B"/>
    <w:rsid w:val="00D25981"/>
    <w:rsid w:val="00D2673F"/>
    <w:rsid w:val="00D32BE4"/>
    <w:rsid w:val="00D34A27"/>
    <w:rsid w:val="00D35026"/>
    <w:rsid w:val="00D36785"/>
    <w:rsid w:val="00D430F6"/>
    <w:rsid w:val="00D462C2"/>
    <w:rsid w:val="00D47F2D"/>
    <w:rsid w:val="00D50B07"/>
    <w:rsid w:val="00D50E24"/>
    <w:rsid w:val="00D53733"/>
    <w:rsid w:val="00D56CD8"/>
    <w:rsid w:val="00D61060"/>
    <w:rsid w:val="00D62DB5"/>
    <w:rsid w:val="00D67071"/>
    <w:rsid w:val="00D74039"/>
    <w:rsid w:val="00D77E2E"/>
    <w:rsid w:val="00D81ED4"/>
    <w:rsid w:val="00D82516"/>
    <w:rsid w:val="00D83CD6"/>
    <w:rsid w:val="00D84532"/>
    <w:rsid w:val="00D87559"/>
    <w:rsid w:val="00D916A4"/>
    <w:rsid w:val="00DA23E0"/>
    <w:rsid w:val="00DA328D"/>
    <w:rsid w:val="00DA3D14"/>
    <w:rsid w:val="00DA41D8"/>
    <w:rsid w:val="00DA4600"/>
    <w:rsid w:val="00DA65B2"/>
    <w:rsid w:val="00DA6F22"/>
    <w:rsid w:val="00DA75B0"/>
    <w:rsid w:val="00DA7914"/>
    <w:rsid w:val="00DB0DB4"/>
    <w:rsid w:val="00DB17CA"/>
    <w:rsid w:val="00DB44FE"/>
    <w:rsid w:val="00DB49D1"/>
    <w:rsid w:val="00DB5125"/>
    <w:rsid w:val="00DB7066"/>
    <w:rsid w:val="00DC0505"/>
    <w:rsid w:val="00DC0895"/>
    <w:rsid w:val="00DC20F2"/>
    <w:rsid w:val="00DC242D"/>
    <w:rsid w:val="00DC6027"/>
    <w:rsid w:val="00DC6CF5"/>
    <w:rsid w:val="00DC7484"/>
    <w:rsid w:val="00DC7624"/>
    <w:rsid w:val="00DD2B0C"/>
    <w:rsid w:val="00DE0768"/>
    <w:rsid w:val="00DE0AD3"/>
    <w:rsid w:val="00DE1876"/>
    <w:rsid w:val="00DE1DF2"/>
    <w:rsid w:val="00DE4647"/>
    <w:rsid w:val="00DE7399"/>
    <w:rsid w:val="00DF0F1C"/>
    <w:rsid w:val="00DF1740"/>
    <w:rsid w:val="00DF2962"/>
    <w:rsid w:val="00DF2C1A"/>
    <w:rsid w:val="00DF4DEC"/>
    <w:rsid w:val="00DF6ADD"/>
    <w:rsid w:val="00E0012E"/>
    <w:rsid w:val="00E00E2C"/>
    <w:rsid w:val="00E00F00"/>
    <w:rsid w:val="00E01779"/>
    <w:rsid w:val="00E036F8"/>
    <w:rsid w:val="00E03F76"/>
    <w:rsid w:val="00E074BC"/>
    <w:rsid w:val="00E10547"/>
    <w:rsid w:val="00E12FCC"/>
    <w:rsid w:val="00E13210"/>
    <w:rsid w:val="00E1414A"/>
    <w:rsid w:val="00E16FA1"/>
    <w:rsid w:val="00E224A4"/>
    <w:rsid w:val="00E23A7C"/>
    <w:rsid w:val="00E25F01"/>
    <w:rsid w:val="00E31720"/>
    <w:rsid w:val="00E31A09"/>
    <w:rsid w:val="00E336A6"/>
    <w:rsid w:val="00E36AEC"/>
    <w:rsid w:val="00E40256"/>
    <w:rsid w:val="00E40F75"/>
    <w:rsid w:val="00E4148A"/>
    <w:rsid w:val="00E419F7"/>
    <w:rsid w:val="00E41EA4"/>
    <w:rsid w:val="00E47FB6"/>
    <w:rsid w:val="00E510FF"/>
    <w:rsid w:val="00E5209A"/>
    <w:rsid w:val="00E521BA"/>
    <w:rsid w:val="00E54127"/>
    <w:rsid w:val="00E570A4"/>
    <w:rsid w:val="00E61ADA"/>
    <w:rsid w:val="00E65AE9"/>
    <w:rsid w:val="00E70AFC"/>
    <w:rsid w:val="00E719F4"/>
    <w:rsid w:val="00E72366"/>
    <w:rsid w:val="00E756C6"/>
    <w:rsid w:val="00E76912"/>
    <w:rsid w:val="00E779B8"/>
    <w:rsid w:val="00E81A13"/>
    <w:rsid w:val="00E82374"/>
    <w:rsid w:val="00E829EB"/>
    <w:rsid w:val="00E840FA"/>
    <w:rsid w:val="00E846C4"/>
    <w:rsid w:val="00E85790"/>
    <w:rsid w:val="00E860FF"/>
    <w:rsid w:val="00E9540C"/>
    <w:rsid w:val="00E96134"/>
    <w:rsid w:val="00EA3AFA"/>
    <w:rsid w:val="00EB0091"/>
    <w:rsid w:val="00EB1719"/>
    <w:rsid w:val="00EB19D1"/>
    <w:rsid w:val="00EB1DDB"/>
    <w:rsid w:val="00EB42BF"/>
    <w:rsid w:val="00EB6A58"/>
    <w:rsid w:val="00EC3682"/>
    <w:rsid w:val="00EC6F79"/>
    <w:rsid w:val="00ED0EBB"/>
    <w:rsid w:val="00ED161E"/>
    <w:rsid w:val="00EE19D8"/>
    <w:rsid w:val="00EE2126"/>
    <w:rsid w:val="00EE2A79"/>
    <w:rsid w:val="00EE35D0"/>
    <w:rsid w:val="00EE42C0"/>
    <w:rsid w:val="00EE7347"/>
    <w:rsid w:val="00EE77ED"/>
    <w:rsid w:val="00EF00B4"/>
    <w:rsid w:val="00EF0AF2"/>
    <w:rsid w:val="00EF1254"/>
    <w:rsid w:val="00EF5651"/>
    <w:rsid w:val="00F00493"/>
    <w:rsid w:val="00F00B7C"/>
    <w:rsid w:val="00F03C64"/>
    <w:rsid w:val="00F03D6B"/>
    <w:rsid w:val="00F06A10"/>
    <w:rsid w:val="00F07787"/>
    <w:rsid w:val="00F20CC3"/>
    <w:rsid w:val="00F230AF"/>
    <w:rsid w:val="00F23B4A"/>
    <w:rsid w:val="00F25D56"/>
    <w:rsid w:val="00F4118E"/>
    <w:rsid w:val="00F44E01"/>
    <w:rsid w:val="00F45CAA"/>
    <w:rsid w:val="00F5022A"/>
    <w:rsid w:val="00F512AC"/>
    <w:rsid w:val="00F53F9A"/>
    <w:rsid w:val="00F5614E"/>
    <w:rsid w:val="00F60828"/>
    <w:rsid w:val="00F6376C"/>
    <w:rsid w:val="00F63954"/>
    <w:rsid w:val="00F66E39"/>
    <w:rsid w:val="00F725F3"/>
    <w:rsid w:val="00F739C8"/>
    <w:rsid w:val="00F74FE8"/>
    <w:rsid w:val="00F75276"/>
    <w:rsid w:val="00F75D5C"/>
    <w:rsid w:val="00F81046"/>
    <w:rsid w:val="00F821B1"/>
    <w:rsid w:val="00F86167"/>
    <w:rsid w:val="00F92723"/>
    <w:rsid w:val="00F9626F"/>
    <w:rsid w:val="00FA0302"/>
    <w:rsid w:val="00FA1346"/>
    <w:rsid w:val="00FA2F41"/>
    <w:rsid w:val="00FA3A0E"/>
    <w:rsid w:val="00FA6534"/>
    <w:rsid w:val="00FA7D96"/>
    <w:rsid w:val="00FB0E35"/>
    <w:rsid w:val="00FB135D"/>
    <w:rsid w:val="00FB2FA7"/>
    <w:rsid w:val="00FB3189"/>
    <w:rsid w:val="00FB3217"/>
    <w:rsid w:val="00FB467F"/>
    <w:rsid w:val="00FB4A94"/>
    <w:rsid w:val="00FB5443"/>
    <w:rsid w:val="00FB6C2C"/>
    <w:rsid w:val="00FC0300"/>
    <w:rsid w:val="00FC11D7"/>
    <w:rsid w:val="00FC25BE"/>
    <w:rsid w:val="00FC2A0E"/>
    <w:rsid w:val="00FC4014"/>
    <w:rsid w:val="00FC54BD"/>
    <w:rsid w:val="00FC7BCE"/>
    <w:rsid w:val="00FD1218"/>
    <w:rsid w:val="00FD3283"/>
    <w:rsid w:val="00FD3686"/>
    <w:rsid w:val="00FD380D"/>
    <w:rsid w:val="00FD3F8A"/>
    <w:rsid w:val="00FD7C8B"/>
    <w:rsid w:val="00FE0761"/>
    <w:rsid w:val="00FE153B"/>
    <w:rsid w:val="00FE15B0"/>
    <w:rsid w:val="00FE2ACF"/>
    <w:rsid w:val="00FE3982"/>
    <w:rsid w:val="00FE72FD"/>
    <w:rsid w:val="00FE7D9B"/>
    <w:rsid w:val="00FF019E"/>
    <w:rsid w:val="00FF11F1"/>
    <w:rsid w:val="00FF4C4C"/>
    <w:rsid w:val="00FF5CBF"/>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3F896980"/>
  <w15:docId w15:val="{6E11B35D-CF39-43B9-90F8-318D85F2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1507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850428"/>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uiPriority w:val="99"/>
    <w:rsid w:val="007635A5"/>
  </w:style>
  <w:style w:type="character" w:customStyle="1" w:styleId="Heading1Char">
    <w:name w:val="Heading 1 Char"/>
    <w:basedOn w:val="DefaultParagraphFont"/>
    <w:link w:val="Heading1"/>
    <w:rsid w:val="00AE695E"/>
    <w:rPr>
      <w:b/>
      <w:sz w:val="30"/>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qFormat/>
    <w:rsid w:val="007C7495"/>
    <w:pPr>
      <w:tabs>
        <w:tab w:val="right" w:pos="9900"/>
      </w:tabs>
    </w:pPr>
  </w:style>
  <w:style w:type="character" w:customStyle="1" w:styleId="cf6rfooter20081113Char">
    <w:name w:val="cf6rfooter20081113 Char"/>
    <w:basedOn w:val="FooterChar"/>
    <w:link w:val="cf6rfooter20081113"/>
    <w:rsid w:val="007C7495"/>
    <w:rPr>
      <w:rFonts w:asciiTheme="minorHAnsi" w:hAnsiTheme="minorHAnsi"/>
      <w:i w:val="0"/>
    </w:rPr>
  </w:style>
  <w:style w:type="character" w:styleId="Hyperlink">
    <w:name w:val="Hyperlink"/>
    <w:uiPriority w:val="99"/>
    <w:rsid w:val="00F75D5C"/>
    <w:rPr>
      <w:color w:val="0000FF"/>
      <w:u w:val="single"/>
    </w:rPr>
  </w:style>
  <w:style w:type="paragraph" w:customStyle="1" w:styleId="Style17">
    <w:name w:val="Style17"/>
    <w:basedOn w:val="Heading1"/>
    <w:link w:val="Style17Char"/>
    <w:qFormat/>
    <w:rsid w:val="0052278E"/>
    <w:rPr>
      <w:rFonts w:asciiTheme="minorHAnsi" w:hAnsiTheme="minorHAnsi"/>
      <w:b w:val="0"/>
      <w:bCs/>
    </w:rPr>
  </w:style>
  <w:style w:type="paragraph" w:customStyle="1" w:styleId="Style18">
    <w:name w:val="Style18"/>
    <w:basedOn w:val="Heading1"/>
    <w:link w:val="Style18Char"/>
    <w:qFormat/>
    <w:rsid w:val="0052278E"/>
    <w:pPr>
      <w:jc w:val="right"/>
    </w:pPr>
    <w:rPr>
      <w:rFonts w:asciiTheme="minorHAnsi" w:hAnsiTheme="minorHAnsi"/>
      <w:b w:val="0"/>
      <w:bCs/>
    </w:rPr>
  </w:style>
  <w:style w:type="character" w:customStyle="1" w:styleId="Style17Char">
    <w:name w:val="Style17 Char"/>
    <w:basedOn w:val="Heading1Char"/>
    <w:link w:val="Style17"/>
    <w:rsid w:val="0052278E"/>
    <w:rPr>
      <w:rFonts w:asciiTheme="minorHAnsi" w:hAnsiTheme="minorHAnsi"/>
      <w:b w:val="0"/>
      <w:bCs/>
      <w:sz w:val="30"/>
    </w:rPr>
  </w:style>
  <w:style w:type="paragraph" w:customStyle="1" w:styleId="Style19">
    <w:name w:val="Style19"/>
    <w:basedOn w:val="Normal"/>
    <w:link w:val="Style19Char"/>
    <w:qFormat/>
    <w:rsid w:val="0052278E"/>
    <w:pPr>
      <w:tabs>
        <w:tab w:val="right" w:pos="10543"/>
      </w:tabs>
    </w:pPr>
    <w:rPr>
      <w:rFonts w:asciiTheme="minorHAnsi" w:hAnsiTheme="minorHAnsi"/>
      <w:bCs/>
    </w:rPr>
  </w:style>
  <w:style w:type="character" w:customStyle="1" w:styleId="Style18Char">
    <w:name w:val="Style18 Char"/>
    <w:basedOn w:val="Heading1Char"/>
    <w:link w:val="Style18"/>
    <w:rsid w:val="0052278E"/>
    <w:rPr>
      <w:rFonts w:asciiTheme="minorHAnsi" w:hAnsiTheme="minorHAnsi"/>
      <w:b w:val="0"/>
      <w:bCs/>
      <w:sz w:val="30"/>
    </w:rPr>
  </w:style>
  <w:style w:type="paragraph" w:customStyle="1" w:styleId="Style20">
    <w:name w:val="Style20"/>
    <w:basedOn w:val="Normal"/>
    <w:link w:val="Style20Char"/>
    <w:qFormat/>
    <w:rsid w:val="0052278E"/>
    <w:rPr>
      <w:rFonts w:asciiTheme="minorHAnsi" w:hAnsiTheme="minorHAnsi"/>
      <w:sz w:val="12"/>
      <w:szCs w:val="12"/>
    </w:rPr>
  </w:style>
  <w:style w:type="character" w:customStyle="1" w:styleId="Style19Char">
    <w:name w:val="Style19 Char"/>
    <w:basedOn w:val="DefaultParagraphFont"/>
    <w:link w:val="Style19"/>
    <w:rsid w:val="0052278E"/>
    <w:rPr>
      <w:rFonts w:asciiTheme="minorHAnsi" w:hAnsiTheme="minorHAnsi"/>
      <w:bCs/>
    </w:rPr>
  </w:style>
  <w:style w:type="character" w:customStyle="1" w:styleId="Style20Char">
    <w:name w:val="Style20 Char"/>
    <w:basedOn w:val="DefaultParagraphFont"/>
    <w:link w:val="Style20"/>
    <w:rsid w:val="0052278E"/>
    <w:rPr>
      <w:rFonts w:asciiTheme="minorHAnsi" w:hAnsiTheme="minorHAnsi"/>
      <w:sz w:val="12"/>
      <w:szCs w:val="12"/>
    </w:rPr>
  </w:style>
  <w:style w:type="paragraph" w:customStyle="1" w:styleId="Style7">
    <w:name w:val="Style7"/>
    <w:basedOn w:val="Footer"/>
    <w:link w:val="Style7Char"/>
    <w:uiPriority w:val="99"/>
    <w:rsid w:val="00986DCA"/>
    <w:rPr>
      <w:rFonts w:ascii="Calibri" w:hAnsi="Calibri"/>
      <w:b/>
      <w:i/>
    </w:rPr>
  </w:style>
  <w:style w:type="character" w:customStyle="1" w:styleId="Style7Char">
    <w:name w:val="Style7 Char"/>
    <w:basedOn w:val="FooterChar"/>
    <w:link w:val="Style7"/>
    <w:uiPriority w:val="99"/>
    <w:locked/>
    <w:rsid w:val="00986DCA"/>
    <w:rPr>
      <w:rFonts w:ascii="Calibri" w:hAnsi="Calibr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8095">
      <w:bodyDiv w:val="1"/>
      <w:marLeft w:val="0"/>
      <w:marRight w:val="0"/>
      <w:marTop w:val="0"/>
      <w:marBottom w:val="0"/>
      <w:divBdr>
        <w:top w:val="none" w:sz="0" w:space="0" w:color="auto"/>
        <w:left w:val="none" w:sz="0" w:space="0" w:color="auto"/>
        <w:bottom w:val="none" w:sz="0" w:space="0" w:color="auto"/>
        <w:right w:val="none" w:sz="0" w:space="0" w:color="auto"/>
      </w:divBdr>
    </w:div>
    <w:div w:id="11815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hridirectory.org"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ahridirectory.org" TargetMode="Externa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97370C-6B48-42D6-8AB2-FAA88CB7E4C4}">
  <ds:schemaRefs>
    <ds:schemaRef ds:uri="http://schemas.openxmlformats.org/officeDocument/2006/bibliography"/>
  </ds:schemaRefs>
</ds:datastoreItem>
</file>

<file path=customXml/itemProps2.xml><?xml version="1.0" encoding="utf-8"?>
<ds:datastoreItem xmlns:ds="http://schemas.openxmlformats.org/officeDocument/2006/customXml" ds:itemID="{3AC56347-F27C-4064-9648-64780B74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5646</Words>
  <Characters>32183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37754</CharactersWithSpaces>
  <SharedDoc>false</SharedDoc>
  <HLinks>
    <vt:vector size="12" baseType="variant">
      <vt:variant>
        <vt:i4>5439495</vt:i4>
      </vt:variant>
      <vt:variant>
        <vt:i4>3</vt:i4>
      </vt:variant>
      <vt:variant>
        <vt:i4>0</vt:i4>
      </vt:variant>
      <vt:variant>
        <vt:i4>5</vt:i4>
      </vt:variant>
      <vt:variant>
        <vt:lpwstr>http://www.ahridirectory.org/</vt:lpwstr>
      </vt:variant>
      <vt:variant>
        <vt:lpwstr/>
      </vt:variant>
      <vt:variant>
        <vt:i4>5439495</vt:i4>
      </vt:variant>
      <vt:variant>
        <vt:i4>0</vt:i4>
      </vt:variant>
      <vt:variant>
        <vt:i4>0</vt:i4>
      </vt:variant>
      <vt:variant>
        <vt:i4>5</vt:i4>
      </vt:variant>
      <vt:variant>
        <vt:lpwstr>http://www.ahridirectory.org/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jmiller20140204</dc:creator>
  <cp:lastModifiedBy>Smith, Alexis@Energy</cp:lastModifiedBy>
  <cp:revision>12</cp:revision>
  <cp:lastPrinted>2017-03-13T20:10:00Z</cp:lastPrinted>
  <dcterms:created xsi:type="dcterms:W3CDTF">2018-11-27T16:29:00Z</dcterms:created>
  <dcterms:modified xsi:type="dcterms:W3CDTF">2019-01-07T16:55:00Z</dcterms:modified>
</cp:coreProperties>
</file>
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D54A79" w:rsidRPr="00D83E48" w14:paraId="3C757F97" w14:textId="77777777" w:rsidTr="00D54A79">
        <w:trPr>
          <w:cantSplit/>
          <w:trHeight w:val="144"/>
        </w:trPr>
        <w:tc>
          <w:tcPr>
            <w:tcW w:w="11030" w:type="dxa"/>
            <w:gridSpan w:val="3"/>
            <w:tcBorders>
              <w:top w:val="single" w:sz="4" w:space="0" w:color="auto"/>
            </w:tcBorders>
            <w:vAlign w:val="center"/>
          </w:tcPr>
          <w:p w14:paraId="3C757F96" w14:textId="77777777" w:rsidR="00D54A79" w:rsidRPr="00753083" w:rsidRDefault="00D54A79" w:rsidP="00D54A79">
            <w:pPr>
              <w:keepNext/>
              <w:rPr>
                <w:rFonts w:ascii="Calibri" w:hAnsi="Calibri"/>
                <w:b/>
                <w:sz w:val="18"/>
                <w:szCs w:val="18"/>
              </w:rPr>
            </w:pPr>
            <w:r w:rsidRPr="00753083">
              <w:rPr>
                <w:rFonts w:ascii="Calibri" w:hAnsi="Calibri"/>
                <w:b/>
                <w:sz w:val="18"/>
                <w:szCs w:val="18"/>
              </w:rPr>
              <w:t>A. Ducted Cooling System Information</w:t>
            </w:r>
          </w:p>
        </w:tc>
      </w:tr>
      <w:tr w:rsidR="008F5085" w:rsidRPr="00D83E48" w14:paraId="3C757F9B" w14:textId="77777777" w:rsidTr="002A4AB4">
        <w:trPr>
          <w:cantSplit/>
          <w:trHeight w:val="20"/>
        </w:trPr>
        <w:tc>
          <w:tcPr>
            <w:tcW w:w="475" w:type="dxa"/>
            <w:vAlign w:val="center"/>
          </w:tcPr>
          <w:p w14:paraId="3C757F98" w14:textId="77777777" w:rsidR="008F5085" w:rsidRPr="00753083" w:rsidRDefault="008F5085" w:rsidP="008F5085">
            <w:pPr>
              <w:pStyle w:val="Header"/>
              <w:tabs>
                <w:tab w:val="clear" w:pos="4320"/>
                <w:tab w:val="clear" w:pos="8640"/>
              </w:tabs>
              <w:jc w:val="center"/>
              <w:rPr>
                <w:rFonts w:ascii="Calibri" w:hAnsi="Calibri"/>
                <w:sz w:val="18"/>
                <w:szCs w:val="18"/>
              </w:rPr>
            </w:pPr>
            <w:r>
              <w:rPr>
                <w:rFonts w:ascii="Calibri" w:hAnsi="Calibri"/>
                <w:sz w:val="18"/>
                <w:szCs w:val="18"/>
              </w:rPr>
              <w:t>01</w:t>
            </w:r>
          </w:p>
        </w:tc>
        <w:tc>
          <w:tcPr>
            <w:tcW w:w="5940" w:type="dxa"/>
            <w:vAlign w:val="center"/>
          </w:tcPr>
          <w:p w14:paraId="3C757F99" w14:textId="161842FC" w:rsidR="008F5085" w:rsidRPr="00753083" w:rsidRDefault="008F5085" w:rsidP="008F5085">
            <w:pPr>
              <w:pStyle w:val="Header"/>
              <w:tabs>
                <w:tab w:val="clear" w:pos="4320"/>
                <w:tab w:val="clear" w:pos="8640"/>
              </w:tabs>
              <w:rPr>
                <w:rFonts w:ascii="Calibri" w:hAnsi="Calibri"/>
                <w:sz w:val="18"/>
                <w:szCs w:val="18"/>
              </w:rPr>
            </w:pPr>
            <w:ins w:id="0" w:author="Smith, Alexis@Energy" w:date="2019-01-04T13:59:00Z">
              <w:r w:rsidRPr="00B2548D">
                <w:rPr>
                  <w:rFonts w:asciiTheme="minorHAnsi" w:hAnsiTheme="minorHAnsi"/>
                  <w:sz w:val="18"/>
                  <w:szCs w:val="18"/>
                </w:rPr>
                <w:t xml:space="preserve">Space Conditioning System Identification or Name </w:t>
              </w:r>
            </w:ins>
            <w:del w:id="1" w:author="Smith, Alexis@Energy" w:date="2019-01-04T13:59:00Z">
              <w:r w:rsidRPr="00753083" w:rsidDel="005C1750">
                <w:rPr>
                  <w:rFonts w:ascii="Calibri" w:hAnsi="Calibri"/>
                  <w:sz w:val="18"/>
                  <w:szCs w:val="18"/>
                </w:rPr>
                <w:delText>System Identification or Name</w:delText>
              </w:r>
            </w:del>
          </w:p>
        </w:tc>
        <w:tc>
          <w:tcPr>
            <w:tcW w:w="4615" w:type="dxa"/>
            <w:vAlign w:val="center"/>
          </w:tcPr>
          <w:p w14:paraId="3C757F9A" w14:textId="77777777" w:rsidR="008F5085" w:rsidRPr="00753083" w:rsidRDefault="008F5085" w:rsidP="008F5085">
            <w:pPr>
              <w:rPr>
                <w:rFonts w:ascii="Calibri" w:hAnsi="Calibri"/>
                <w:sz w:val="18"/>
                <w:szCs w:val="18"/>
              </w:rPr>
            </w:pPr>
          </w:p>
        </w:tc>
      </w:tr>
      <w:tr w:rsidR="008F5085" w:rsidRPr="00D83E48" w14:paraId="3C757F9F" w14:textId="77777777" w:rsidTr="002A4AB4">
        <w:trPr>
          <w:cantSplit/>
          <w:trHeight w:val="20"/>
        </w:trPr>
        <w:tc>
          <w:tcPr>
            <w:tcW w:w="475" w:type="dxa"/>
            <w:vAlign w:val="center"/>
          </w:tcPr>
          <w:p w14:paraId="3C757F9C" w14:textId="77777777" w:rsidR="008F5085" w:rsidRPr="00753083" w:rsidRDefault="008F5085" w:rsidP="008F5085">
            <w:pPr>
              <w:pStyle w:val="Header"/>
              <w:tabs>
                <w:tab w:val="clear" w:pos="4320"/>
                <w:tab w:val="clear" w:pos="8640"/>
              </w:tabs>
              <w:jc w:val="center"/>
              <w:rPr>
                <w:rFonts w:ascii="Calibri" w:hAnsi="Calibri"/>
                <w:sz w:val="18"/>
                <w:szCs w:val="18"/>
              </w:rPr>
            </w:pPr>
            <w:r>
              <w:rPr>
                <w:rFonts w:ascii="Calibri" w:hAnsi="Calibri"/>
                <w:sz w:val="18"/>
                <w:szCs w:val="18"/>
              </w:rPr>
              <w:t>02</w:t>
            </w:r>
          </w:p>
        </w:tc>
        <w:tc>
          <w:tcPr>
            <w:tcW w:w="5940" w:type="dxa"/>
            <w:vAlign w:val="center"/>
          </w:tcPr>
          <w:p w14:paraId="3C757F9D" w14:textId="7D0A4FCC" w:rsidR="008F5085" w:rsidRPr="00753083" w:rsidRDefault="008F5085" w:rsidP="008F5085">
            <w:pPr>
              <w:pStyle w:val="Header"/>
              <w:tabs>
                <w:tab w:val="clear" w:pos="4320"/>
                <w:tab w:val="clear" w:pos="8640"/>
              </w:tabs>
              <w:rPr>
                <w:rFonts w:ascii="Calibri" w:hAnsi="Calibri"/>
                <w:sz w:val="18"/>
                <w:szCs w:val="18"/>
              </w:rPr>
            </w:pPr>
            <w:ins w:id="2" w:author="Smith, Alexis@Energy" w:date="2019-01-04T13:59: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3" w:author="Smith, Alexis@Energy" w:date="2019-01-04T13:59:00Z">
              <w:r w:rsidRPr="00753083" w:rsidDel="005C1750">
                <w:rPr>
                  <w:rFonts w:ascii="Calibri" w:hAnsi="Calibri"/>
                  <w:sz w:val="18"/>
                  <w:szCs w:val="18"/>
                </w:rPr>
                <w:delText>System Location or Area Served</w:delText>
              </w:r>
            </w:del>
          </w:p>
        </w:tc>
        <w:tc>
          <w:tcPr>
            <w:tcW w:w="4615" w:type="dxa"/>
            <w:vAlign w:val="center"/>
          </w:tcPr>
          <w:p w14:paraId="3C757F9E" w14:textId="77777777" w:rsidR="008F5085" w:rsidRPr="00753083" w:rsidRDefault="008F5085" w:rsidP="008F5085">
            <w:pPr>
              <w:rPr>
                <w:rFonts w:ascii="Calibri" w:hAnsi="Calibri"/>
                <w:sz w:val="18"/>
                <w:szCs w:val="18"/>
              </w:rPr>
            </w:pPr>
          </w:p>
        </w:tc>
      </w:tr>
      <w:tr w:rsidR="008F5085" w:rsidRPr="00D83E48" w14:paraId="20E32AB4" w14:textId="77777777" w:rsidTr="002A4AB4">
        <w:trPr>
          <w:cantSplit/>
          <w:trHeight w:val="20"/>
          <w:ins w:id="4" w:author="Smith, Alexis@Energy" w:date="2019-01-04T13:59:00Z"/>
        </w:trPr>
        <w:tc>
          <w:tcPr>
            <w:tcW w:w="475" w:type="dxa"/>
            <w:vAlign w:val="center"/>
          </w:tcPr>
          <w:p w14:paraId="5359E5D9" w14:textId="500972BC" w:rsidR="008F5085" w:rsidRDefault="008F5085" w:rsidP="008F5085">
            <w:pPr>
              <w:pStyle w:val="Header"/>
              <w:tabs>
                <w:tab w:val="clear" w:pos="4320"/>
                <w:tab w:val="clear" w:pos="8640"/>
              </w:tabs>
              <w:jc w:val="center"/>
              <w:rPr>
                <w:ins w:id="5" w:author="Smith, Alexis@Energy" w:date="2019-01-04T13:59:00Z"/>
                <w:rFonts w:ascii="Calibri" w:hAnsi="Calibri"/>
                <w:sz w:val="18"/>
                <w:szCs w:val="18"/>
              </w:rPr>
            </w:pPr>
            <w:ins w:id="6" w:author="Smith, Alexis@Energy" w:date="2019-01-04T13:59:00Z">
              <w:r>
                <w:rPr>
                  <w:rFonts w:ascii="Calibri" w:hAnsi="Calibri"/>
                  <w:sz w:val="18"/>
                  <w:szCs w:val="18"/>
                </w:rPr>
                <w:t>03</w:t>
              </w:r>
            </w:ins>
          </w:p>
        </w:tc>
        <w:tc>
          <w:tcPr>
            <w:tcW w:w="5940" w:type="dxa"/>
            <w:vAlign w:val="center"/>
          </w:tcPr>
          <w:p w14:paraId="3AD38FD2" w14:textId="0FA43A4D" w:rsidR="008F5085" w:rsidRPr="00753083" w:rsidRDefault="008F5085" w:rsidP="008F5085">
            <w:pPr>
              <w:pStyle w:val="Header"/>
              <w:tabs>
                <w:tab w:val="clear" w:pos="4320"/>
                <w:tab w:val="clear" w:pos="8640"/>
              </w:tabs>
              <w:rPr>
                <w:ins w:id="7" w:author="Smith, Alexis@Energy" w:date="2019-01-04T13:59:00Z"/>
                <w:rFonts w:ascii="Calibri" w:hAnsi="Calibri"/>
                <w:sz w:val="18"/>
                <w:szCs w:val="18"/>
              </w:rPr>
            </w:pPr>
            <w:ins w:id="8" w:author="Smith, Alexis@Energy" w:date="2019-01-04T13:59:00Z">
              <w:r w:rsidRPr="00B2548D">
                <w:rPr>
                  <w:rFonts w:asciiTheme="minorHAnsi" w:hAnsiTheme="minorHAnsi"/>
                  <w:sz w:val="18"/>
                  <w:szCs w:val="18"/>
                </w:rPr>
                <w:t>Indoor Unit Name</w:t>
              </w:r>
            </w:ins>
          </w:p>
        </w:tc>
        <w:tc>
          <w:tcPr>
            <w:tcW w:w="4615" w:type="dxa"/>
            <w:vAlign w:val="center"/>
          </w:tcPr>
          <w:p w14:paraId="61414AE5" w14:textId="77777777" w:rsidR="008F5085" w:rsidRPr="00753083" w:rsidRDefault="008F5085" w:rsidP="008F5085">
            <w:pPr>
              <w:rPr>
                <w:ins w:id="9" w:author="Smith, Alexis@Energy" w:date="2019-01-04T13:59:00Z"/>
                <w:rFonts w:ascii="Calibri" w:hAnsi="Calibri"/>
                <w:sz w:val="18"/>
                <w:szCs w:val="18"/>
              </w:rPr>
            </w:pPr>
          </w:p>
        </w:tc>
      </w:tr>
      <w:tr w:rsidR="007D2060" w:rsidRPr="00D83E48" w14:paraId="3C757FA3" w14:textId="77777777" w:rsidTr="002A4AB4">
        <w:trPr>
          <w:cantSplit/>
          <w:trHeight w:val="20"/>
        </w:trPr>
        <w:tc>
          <w:tcPr>
            <w:tcW w:w="475" w:type="dxa"/>
            <w:vAlign w:val="center"/>
          </w:tcPr>
          <w:p w14:paraId="3C757FA0" w14:textId="2F9ACD35" w:rsidR="007D2060" w:rsidRPr="00753083" w:rsidRDefault="007D2060" w:rsidP="00D54A79">
            <w:pPr>
              <w:pStyle w:val="Header"/>
              <w:tabs>
                <w:tab w:val="clear" w:pos="4320"/>
                <w:tab w:val="clear" w:pos="8640"/>
              </w:tabs>
              <w:jc w:val="center"/>
              <w:rPr>
                <w:rFonts w:ascii="Calibri" w:hAnsi="Calibri"/>
                <w:sz w:val="18"/>
                <w:szCs w:val="18"/>
              </w:rPr>
            </w:pPr>
            <w:r>
              <w:rPr>
                <w:rFonts w:ascii="Calibri" w:hAnsi="Calibri"/>
                <w:sz w:val="18"/>
                <w:szCs w:val="18"/>
              </w:rPr>
              <w:t>0</w:t>
            </w:r>
            <w:ins w:id="10" w:author="Smith, Alexis@Energy" w:date="2019-01-04T13:59:00Z">
              <w:r w:rsidR="008F5085">
                <w:rPr>
                  <w:rFonts w:ascii="Calibri" w:hAnsi="Calibri"/>
                  <w:sz w:val="18"/>
                  <w:szCs w:val="18"/>
                </w:rPr>
                <w:t>4</w:t>
              </w:r>
            </w:ins>
            <w:del w:id="11" w:author="Smith, Alexis@Energy" w:date="2019-01-04T13:59:00Z">
              <w:r w:rsidDel="008F5085">
                <w:rPr>
                  <w:rFonts w:ascii="Calibri" w:hAnsi="Calibri"/>
                  <w:sz w:val="18"/>
                  <w:szCs w:val="18"/>
                </w:rPr>
                <w:delText>3</w:delText>
              </w:r>
            </w:del>
          </w:p>
        </w:tc>
        <w:tc>
          <w:tcPr>
            <w:tcW w:w="5940" w:type="dxa"/>
            <w:vAlign w:val="center"/>
          </w:tcPr>
          <w:p w14:paraId="3C757FA1" w14:textId="72881346"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System Installation Type</w:t>
            </w:r>
          </w:p>
        </w:tc>
        <w:tc>
          <w:tcPr>
            <w:tcW w:w="4615" w:type="dxa"/>
            <w:vAlign w:val="center"/>
          </w:tcPr>
          <w:p w14:paraId="3C757FA2" w14:textId="77777777" w:rsidR="007D2060" w:rsidRPr="00753083" w:rsidRDefault="007D2060" w:rsidP="007D2060">
            <w:pPr>
              <w:rPr>
                <w:rFonts w:ascii="Calibri" w:hAnsi="Calibri"/>
                <w:sz w:val="18"/>
                <w:szCs w:val="18"/>
              </w:rPr>
            </w:pPr>
          </w:p>
        </w:tc>
      </w:tr>
      <w:tr w:rsidR="007D2060" w:rsidRPr="00D83E48" w14:paraId="3C757FA7" w14:textId="77777777" w:rsidTr="002A4AB4">
        <w:trPr>
          <w:cantSplit/>
          <w:trHeight w:val="20"/>
        </w:trPr>
        <w:tc>
          <w:tcPr>
            <w:tcW w:w="475" w:type="dxa"/>
            <w:vAlign w:val="center"/>
          </w:tcPr>
          <w:p w14:paraId="3C757FA4" w14:textId="326905DF" w:rsidR="007D2060" w:rsidRPr="00753083" w:rsidRDefault="007D2060" w:rsidP="00D54A79">
            <w:pPr>
              <w:pStyle w:val="Header"/>
              <w:tabs>
                <w:tab w:val="clear" w:pos="4320"/>
                <w:tab w:val="clear" w:pos="8640"/>
              </w:tabs>
              <w:jc w:val="center"/>
              <w:rPr>
                <w:rFonts w:ascii="Calibri" w:hAnsi="Calibri"/>
                <w:sz w:val="18"/>
                <w:szCs w:val="18"/>
              </w:rPr>
            </w:pPr>
            <w:r>
              <w:rPr>
                <w:rFonts w:ascii="Calibri" w:hAnsi="Calibri"/>
                <w:sz w:val="18"/>
                <w:szCs w:val="18"/>
              </w:rPr>
              <w:t>0</w:t>
            </w:r>
            <w:ins w:id="12" w:author="Smith, Alexis@Energy" w:date="2019-01-04T13:59:00Z">
              <w:r w:rsidR="008F5085">
                <w:rPr>
                  <w:rFonts w:ascii="Calibri" w:hAnsi="Calibri"/>
                  <w:sz w:val="18"/>
                  <w:szCs w:val="18"/>
                </w:rPr>
                <w:t>5</w:t>
              </w:r>
            </w:ins>
            <w:del w:id="13" w:author="Smith, Alexis@Energy" w:date="2019-01-04T13:59:00Z">
              <w:r w:rsidDel="008F5085">
                <w:rPr>
                  <w:rFonts w:ascii="Calibri" w:hAnsi="Calibri"/>
                  <w:sz w:val="18"/>
                  <w:szCs w:val="18"/>
                </w:rPr>
                <w:delText>4</w:delText>
              </w:r>
            </w:del>
          </w:p>
        </w:tc>
        <w:tc>
          <w:tcPr>
            <w:tcW w:w="5940" w:type="dxa"/>
            <w:vAlign w:val="center"/>
          </w:tcPr>
          <w:p w14:paraId="3C757FA5" w14:textId="695852B9"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Nominal Cooling Capacity (tons) of Condenser</w:t>
            </w:r>
          </w:p>
        </w:tc>
        <w:tc>
          <w:tcPr>
            <w:tcW w:w="4615" w:type="dxa"/>
            <w:vAlign w:val="center"/>
          </w:tcPr>
          <w:p w14:paraId="3C757FA6" w14:textId="77777777" w:rsidR="007D2060" w:rsidRPr="00753083" w:rsidRDefault="007D2060" w:rsidP="00D54A79">
            <w:pPr>
              <w:rPr>
                <w:rFonts w:ascii="Calibri" w:hAnsi="Calibri"/>
                <w:sz w:val="18"/>
                <w:szCs w:val="18"/>
              </w:rPr>
            </w:pPr>
          </w:p>
        </w:tc>
      </w:tr>
      <w:tr w:rsidR="007D2060" w:rsidRPr="00D83E48" w14:paraId="3C757FAB" w14:textId="77777777" w:rsidTr="002A4AB4">
        <w:trPr>
          <w:cantSplit/>
          <w:trHeight w:val="20"/>
        </w:trPr>
        <w:tc>
          <w:tcPr>
            <w:tcW w:w="475" w:type="dxa"/>
            <w:vAlign w:val="center"/>
          </w:tcPr>
          <w:p w14:paraId="3C757FA8" w14:textId="1C9CE213" w:rsidR="007D2060" w:rsidRPr="00753083" w:rsidRDefault="007D2060" w:rsidP="00D54A79">
            <w:pPr>
              <w:pStyle w:val="Header"/>
              <w:tabs>
                <w:tab w:val="clear" w:pos="4320"/>
                <w:tab w:val="clear" w:pos="8640"/>
              </w:tabs>
              <w:jc w:val="center"/>
              <w:rPr>
                <w:rFonts w:ascii="Calibri" w:hAnsi="Calibri"/>
                <w:sz w:val="18"/>
                <w:szCs w:val="18"/>
              </w:rPr>
            </w:pPr>
            <w:r w:rsidRPr="00753083">
              <w:rPr>
                <w:rFonts w:ascii="Calibri" w:hAnsi="Calibri"/>
                <w:sz w:val="18"/>
                <w:szCs w:val="18"/>
              </w:rPr>
              <w:t>0</w:t>
            </w:r>
            <w:ins w:id="14" w:author="Smith, Alexis@Energy" w:date="2019-01-04T13:59:00Z">
              <w:r w:rsidR="008F5085">
                <w:rPr>
                  <w:rFonts w:ascii="Calibri" w:hAnsi="Calibri"/>
                  <w:sz w:val="18"/>
                  <w:szCs w:val="18"/>
                </w:rPr>
                <w:t>6</w:t>
              </w:r>
            </w:ins>
            <w:del w:id="15" w:author="Smith, Alexis@Energy" w:date="2019-01-04T13:59:00Z">
              <w:r w:rsidRPr="00753083" w:rsidDel="008F5085">
                <w:rPr>
                  <w:rFonts w:ascii="Calibri" w:hAnsi="Calibri"/>
                  <w:sz w:val="18"/>
                  <w:szCs w:val="18"/>
                </w:rPr>
                <w:delText>5</w:delText>
              </w:r>
            </w:del>
          </w:p>
        </w:tc>
        <w:tc>
          <w:tcPr>
            <w:tcW w:w="5940" w:type="dxa"/>
            <w:vAlign w:val="center"/>
          </w:tcPr>
          <w:p w14:paraId="3C757FA9" w14:textId="7C6A6B6E"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Condenser Speed Type</w:t>
            </w:r>
          </w:p>
        </w:tc>
        <w:tc>
          <w:tcPr>
            <w:tcW w:w="4615" w:type="dxa"/>
            <w:vAlign w:val="center"/>
          </w:tcPr>
          <w:p w14:paraId="3C757FAA" w14:textId="77777777" w:rsidR="007D2060" w:rsidRPr="00753083" w:rsidRDefault="007D2060" w:rsidP="00D54A79">
            <w:pPr>
              <w:rPr>
                <w:rFonts w:ascii="Calibri" w:hAnsi="Calibri"/>
                <w:sz w:val="18"/>
                <w:szCs w:val="18"/>
              </w:rPr>
            </w:pPr>
          </w:p>
        </w:tc>
      </w:tr>
      <w:tr w:rsidR="007D2060" w:rsidRPr="00D83E48" w14:paraId="3C757FAF" w14:textId="77777777" w:rsidTr="002A4AB4">
        <w:trPr>
          <w:cantSplit/>
          <w:trHeight w:val="20"/>
        </w:trPr>
        <w:tc>
          <w:tcPr>
            <w:tcW w:w="475" w:type="dxa"/>
            <w:vAlign w:val="center"/>
          </w:tcPr>
          <w:p w14:paraId="3C757FAC" w14:textId="30828B7E" w:rsidR="007D2060" w:rsidRPr="00753083" w:rsidRDefault="007D2060" w:rsidP="00D54A79">
            <w:pPr>
              <w:pStyle w:val="Header"/>
              <w:tabs>
                <w:tab w:val="clear" w:pos="4320"/>
                <w:tab w:val="clear" w:pos="8640"/>
              </w:tabs>
              <w:jc w:val="center"/>
              <w:rPr>
                <w:rFonts w:ascii="Calibri" w:hAnsi="Calibri"/>
                <w:sz w:val="18"/>
                <w:szCs w:val="18"/>
              </w:rPr>
            </w:pPr>
            <w:r w:rsidRPr="00753083">
              <w:rPr>
                <w:rFonts w:ascii="Calibri" w:hAnsi="Calibri"/>
                <w:sz w:val="18"/>
                <w:szCs w:val="18"/>
              </w:rPr>
              <w:t>0</w:t>
            </w:r>
            <w:ins w:id="16" w:author="Smith, Alexis@Energy" w:date="2019-01-04T13:59:00Z">
              <w:r w:rsidR="008F5085">
                <w:rPr>
                  <w:rFonts w:ascii="Calibri" w:hAnsi="Calibri"/>
                  <w:sz w:val="18"/>
                  <w:szCs w:val="18"/>
                </w:rPr>
                <w:t>7</w:t>
              </w:r>
            </w:ins>
            <w:del w:id="17" w:author="Smith, Alexis@Energy" w:date="2019-01-04T13:59:00Z">
              <w:r w:rsidRPr="00753083" w:rsidDel="008F5085">
                <w:rPr>
                  <w:rFonts w:ascii="Calibri" w:hAnsi="Calibri"/>
                  <w:sz w:val="18"/>
                  <w:szCs w:val="18"/>
                </w:rPr>
                <w:delText>6</w:delText>
              </w:r>
            </w:del>
          </w:p>
        </w:tc>
        <w:tc>
          <w:tcPr>
            <w:tcW w:w="5940" w:type="dxa"/>
            <w:vAlign w:val="center"/>
          </w:tcPr>
          <w:p w14:paraId="3C757FAD" w14:textId="19A84E34"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Cooling System Zonal Control Type</w:t>
            </w:r>
          </w:p>
        </w:tc>
        <w:tc>
          <w:tcPr>
            <w:tcW w:w="4615" w:type="dxa"/>
            <w:vAlign w:val="center"/>
          </w:tcPr>
          <w:p w14:paraId="3C757FAE" w14:textId="77777777" w:rsidR="007D2060" w:rsidRPr="00753083" w:rsidRDefault="007D2060" w:rsidP="00D54A79">
            <w:pPr>
              <w:rPr>
                <w:rFonts w:ascii="Calibri" w:hAnsi="Calibri"/>
                <w:sz w:val="18"/>
                <w:szCs w:val="18"/>
              </w:rPr>
            </w:pPr>
          </w:p>
        </w:tc>
      </w:tr>
      <w:tr w:rsidR="007D2060" w:rsidRPr="00D83E48" w14:paraId="3C757FB3" w14:textId="77777777" w:rsidTr="002A4AB4">
        <w:trPr>
          <w:cantSplit/>
          <w:trHeight w:val="20"/>
        </w:trPr>
        <w:tc>
          <w:tcPr>
            <w:tcW w:w="475" w:type="dxa"/>
            <w:vAlign w:val="center"/>
          </w:tcPr>
          <w:p w14:paraId="3C757FB0" w14:textId="218F99CC" w:rsidR="007D2060" w:rsidRPr="00753083" w:rsidRDefault="007D2060" w:rsidP="00D54A79">
            <w:pPr>
              <w:pStyle w:val="FootnoteText"/>
              <w:jc w:val="center"/>
              <w:rPr>
                <w:rFonts w:ascii="Calibri" w:hAnsi="Calibri"/>
                <w:sz w:val="18"/>
                <w:szCs w:val="18"/>
              </w:rPr>
            </w:pPr>
            <w:r w:rsidRPr="00753083">
              <w:rPr>
                <w:rFonts w:ascii="Calibri" w:hAnsi="Calibri"/>
                <w:sz w:val="18"/>
                <w:szCs w:val="18"/>
              </w:rPr>
              <w:t>0</w:t>
            </w:r>
            <w:ins w:id="18" w:author="Smith, Alexis@Energy" w:date="2019-01-04T13:59:00Z">
              <w:r w:rsidR="008F5085">
                <w:rPr>
                  <w:rFonts w:ascii="Calibri" w:hAnsi="Calibri"/>
                  <w:sz w:val="18"/>
                  <w:szCs w:val="18"/>
                </w:rPr>
                <w:t>8</w:t>
              </w:r>
            </w:ins>
            <w:del w:id="19" w:author="Smith, Alexis@Energy" w:date="2019-01-04T13:59:00Z">
              <w:r w:rsidRPr="00753083" w:rsidDel="008F5085">
                <w:rPr>
                  <w:rFonts w:ascii="Calibri" w:hAnsi="Calibri"/>
                  <w:sz w:val="18"/>
                  <w:szCs w:val="18"/>
                </w:rPr>
                <w:delText>7</w:delText>
              </w:r>
            </w:del>
          </w:p>
        </w:tc>
        <w:tc>
          <w:tcPr>
            <w:tcW w:w="5940" w:type="dxa"/>
            <w:vAlign w:val="center"/>
          </w:tcPr>
          <w:p w14:paraId="3C757FB1" w14:textId="68CCE24D" w:rsidR="007D2060" w:rsidRPr="00753083" w:rsidRDefault="007D2060" w:rsidP="00D54A79">
            <w:pPr>
              <w:keepNext/>
              <w:rPr>
                <w:rFonts w:ascii="Calibri" w:hAnsi="Calibri"/>
                <w:sz w:val="18"/>
                <w:szCs w:val="18"/>
              </w:rPr>
            </w:pPr>
            <w:r w:rsidRPr="00753083">
              <w:rPr>
                <w:rFonts w:ascii="Calibri" w:hAnsi="Calibri"/>
                <w:sz w:val="18"/>
                <w:szCs w:val="18"/>
              </w:rPr>
              <w:t>Central Fan Integrated (CFI) Ventilation System Status</w:t>
            </w:r>
          </w:p>
        </w:tc>
        <w:tc>
          <w:tcPr>
            <w:tcW w:w="4615" w:type="dxa"/>
            <w:vAlign w:val="center"/>
          </w:tcPr>
          <w:p w14:paraId="3C757FB2" w14:textId="77777777" w:rsidR="007D2060" w:rsidRPr="00753083" w:rsidRDefault="007D2060" w:rsidP="00D54A79">
            <w:pPr>
              <w:rPr>
                <w:rFonts w:ascii="Calibri" w:hAnsi="Calibri"/>
                <w:sz w:val="18"/>
                <w:szCs w:val="18"/>
              </w:rPr>
            </w:pPr>
          </w:p>
        </w:tc>
      </w:tr>
      <w:tr w:rsidR="007D2060" w:rsidRPr="00D83E48" w14:paraId="3C757FB7" w14:textId="77777777" w:rsidTr="002A4AB4">
        <w:trPr>
          <w:cantSplit/>
          <w:trHeight w:val="20"/>
        </w:trPr>
        <w:tc>
          <w:tcPr>
            <w:tcW w:w="475" w:type="dxa"/>
            <w:vAlign w:val="center"/>
          </w:tcPr>
          <w:p w14:paraId="3C757FB4" w14:textId="54992347" w:rsidR="007D2060" w:rsidRPr="00753083" w:rsidRDefault="007D2060" w:rsidP="00D54A79">
            <w:pPr>
              <w:pStyle w:val="FootnoteText"/>
              <w:jc w:val="center"/>
              <w:rPr>
                <w:rFonts w:ascii="Calibri" w:hAnsi="Calibri"/>
                <w:sz w:val="18"/>
                <w:szCs w:val="18"/>
              </w:rPr>
            </w:pPr>
            <w:r w:rsidRPr="00753083">
              <w:rPr>
                <w:rFonts w:ascii="Calibri" w:hAnsi="Calibri"/>
                <w:sz w:val="18"/>
                <w:szCs w:val="18"/>
              </w:rPr>
              <w:t>0</w:t>
            </w:r>
            <w:ins w:id="20" w:author="Smith, Alexis@Energy" w:date="2019-01-04T13:59:00Z">
              <w:r w:rsidR="008F5085">
                <w:rPr>
                  <w:rFonts w:ascii="Calibri" w:hAnsi="Calibri"/>
                  <w:sz w:val="18"/>
                  <w:szCs w:val="18"/>
                </w:rPr>
                <w:t>9</w:t>
              </w:r>
            </w:ins>
            <w:del w:id="21" w:author="Smith, Alexis@Energy" w:date="2019-01-04T13:59:00Z">
              <w:r w:rsidRPr="00753083" w:rsidDel="008F5085">
                <w:rPr>
                  <w:rFonts w:ascii="Calibri" w:hAnsi="Calibri"/>
                  <w:sz w:val="18"/>
                  <w:szCs w:val="18"/>
                </w:rPr>
                <w:delText>8</w:delText>
              </w:r>
            </w:del>
          </w:p>
        </w:tc>
        <w:tc>
          <w:tcPr>
            <w:tcW w:w="5940" w:type="dxa"/>
            <w:vAlign w:val="center"/>
          </w:tcPr>
          <w:p w14:paraId="3C757FB5" w14:textId="171293C5" w:rsidR="007D2060" w:rsidRPr="00753083" w:rsidRDefault="007D2060" w:rsidP="00D54A79">
            <w:pPr>
              <w:keepNext/>
              <w:rPr>
                <w:rFonts w:ascii="Calibri" w:hAnsi="Calibri"/>
                <w:sz w:val="18"/>
                <w:szCs w:val="18"/>
              </w:rPr>
            </w:pPr>
            <w:r w:rsidRPr="00753083">
              <w:rPr>
                <w:rFonts w:ascii="Calibri" w:hAnsi="Calibri"/>
                <w:sz w:val="18"/>
                <w:szCs w:val="18"/>
              </w:rPr>
              <w:t>System Bypass Duct Status</w:t>
            </w:r>
          </w:p>
        </w:tc>
        <w:tc>
          <w:tcPr>
            <w:tcW w:w="4615" w:type="dxa"/>
            <w:vAlign w:val="center"/>
          </w:tcPr>
          <w:p w14:paraId="3C757FB6" w14:textId="77777777" w:rsidR="007D2060" w:rsidRPr="00753083" w:rsidRDefault="007D2060" w:rsidP="00D54A79">
            <w:pPr>
              <w:rPr>
                <w:rFonts w:ascii="Calibri" w:hAnsi="Calibri"/>
                <w:sz w:val="18"/>
                <w:szCs w:val="18"/>
              </w:rPr>
            </w:pPr>
          </w:p>
        </w:tc>
      </w:tr>
      <w:tr w:rsidR="007D2060" w:rsidRPr="00D83E48" w14:paraId="3C757FBB" w14:textId="77777777" w:rsidTr="002A4AB4">
        <w:trPr>
          <w:cantSplit/>
          <w:trHeight w:val="20"/>
        </w:trPr>
        <w:tc>
          <w:tcPr>
            <w:tcW w:w="475" w:type="dxa"/>
            <w:vAlign w:val="center"/>
          </w:tcPr>
          <w:p w14:paraId="3C757FB8" w14:textId="6D83DC19" w:rsidR="007D2060" w:rsidRPr="00753083" w:rsidRDefault="008F5085" w:rsidP="00D54A79">
            <w:pPr>
              <w:pStyle w:val="FootnoteText"/>
              <w:jc w:val="center"/>
              <w:rPr>
                <w:rFonts w:ascii="Calibri" w:hAnsi="Calibri"/>
                <w:sz w:val="18"/>
                <w:szCs w:val="18"/>
              </w:rPr>
            </w:pPr>
            <w:ins w:id="22" w:author="Smith, Alexis@Energy" w:date="2019-01-04T13:59:00Z">
              <w:r>
                <w:rPr>
                  <w:rFonts w:ascii="Calibri" w:hAnsi="Calibri"/>
                  <w:sz w:val="18"/>
                  <w:szCs w:val="18"/>
                </w:rPr>
                <w:t>10</w:t>
              </w:r>
            </w:ins>
            <w:del w:id="23" w:author="Smith, Alexis@Energy" w:date="2019-01-04T13:59:00Z">
              <w:r w:rsidR="007D2060" w:rsidRPr="00753083" w:rsidDel="008F5085">
                <w:rPr>
                  <w:rFonts w:ascii="Calibri" w:hAnsi="Calibri"/>
                  <w:sz w:val="18"/>
                  <w:szCs w:val="18"/>
                </w:rPr>
                <w:delText>09</w:delText>
              </w:r>
            </w:del>
          </w:p>
        </w:tc>
        <w:tc>
          <w:tcPr>
            <w:tcW w:w="5940" w:type="dxa"/>
            <w:vAlign w:val="center"/>
          </w:tcPr>
          <w:p w14:paraId="3C757FB9" w14:textId="3EBBA058" w:rsidR="007D2060" w:rsidRPr="00753083" w:rsidRDefault="007D2060" w:rsidP="00D54A79">
            <w:pPr>
              <w:keepNext/>
              <w:rPr>
                <w:rFonts w:ascii="Calibri" w:hAnsi="Calibri"/>
                <w:sz w:val="18"/>
                <w:szCs w:val="18"/>
              </w:rPr>
            </w:pPr>
            <w:r w:rsidRPr="00753083">
              <w:rPr>
                <w:rFonts w:ascii="Calibri" w:hAnsi="Calibri"/>
                <w:sz w:val="18"/>
                <w:szCs w:val="18"/>
              </w:rPr>
              <w:t>Date of System Airflow Rate Measurement</w:t>
            </w:r>
          </w:p>
        </w:tc>
        <w:tc>
          <w:tcPr>
            <w:tcW w:w="4615" w:type="dxa"/>
            <w:vAlign w:val="center"/>
          </w:tcPr>
          <w:p w14:paraId="3C757FBA" w14:textId="77777777" w:rsidR="007D2060" w:rsidRPr="00753083" w:rsidRDefault="007D2060" w:rsidP="00D54A79">
            <w:pPr>
              <w:keepNext/>
              <w:rPr>
                <w:rFonts w:ascii="Calibri" w:hAnsi="Calibri"/>
                <w:sz w:val="18"/>
                <w:szCs w:val="18"/>
              </w:rPr>
            </w:pPr>
          </w:p>
        </w:tc>
      </w:tr>
      <w:tr w:rsidR="007D2060" w:rsidRPr="00D83E48" w14:paraId="3C757FBF" w14:textId="77777777" w:rsidTr="002A4AB4">
        <w:trPr>
          <w:cantSplit/>
          <w:trHeight w:val="20"/>
        </w:trPr>
        <w:tc>
          <w:tcPr>
            <w:tcW w:w="475" w:type="dxa"/>
            <w:vAlign w:val="center"/>
          </w:tcPr>
          <w:p w14:paraId="3C757FBC" w14:textId="1F060091" w:rsidR="007D2060" w:rsidRPr="00753083" w:rsidDel="006E5AE2" w:rsidRDefault="002F506C" w:rsidP="00D54A79">
            <w:pPr>
              <w:pStyle w:val="FootnoteText"/>
              <w:jc w:val="center"/>
              <w:rPr>
                <w:rFonts w:ascii="Calibri" w:hAnsi="Calibri"/>
                <w:sz w:val="18"/>
                <w:szCs w:val="18"/>
              </w:rPr>
            </w:pPr>
            <w:r>
              <w:rPr>
                <w:rFonts w:ascii="Calibri" w:hAnsi="Calibri"/>
                <w:sz w:val="18"/>
                <w:szCs w:val="18"/>
              </w:rPr>
              <w:t>1</w:t>
            </w:r>
            <w:ins w:id="24" w:author="Smith, Alexis@Energy" w:date="2019-01-04T13:59:00Z">
              <w:r w:rsidR="008F5085">
                <w:rPr>
                  <w:rFonts w:ascii="Calibri" w:hAnsi="Calibri"/>
                  <w:sz w:val="18"/>
                  <w:szCs w:val="18"/>
                </w:rPr>
                <w:t>1</w:t>
              </w:r>
            </w:ins>
            <w:del w:id="25" w:author="Smith, Alexis@Energy" w:date="2019-01-04T13:59:00Z">
              <w:r w:rsidDel="008F5085">
                <w:rPr>
                  <w:rFonts w:ascii="Calibri" w:hAnsi="Calibri"/>
                  <w:sz w:val="18"/>
                  <w:szCs w:val="18"/>
                </w:rPr>
                <w:delText>0</w:delText>
              </w:r>
            </w:del>
          </w:p>
        </w:tc>
        <w:tc>
          <w:tcPr>
            <w:tcW w:w="5940" w:type="dxa"/>
            <w:vAlign w:val="center"/>
          </w:tcPr>
          <w:p w14:paraId="3C757FBD" w14:textId="3F031727" w:rsidR="007D2060" w:rsidRPr="00753083" w:rsidRDefault="007D2060" w:rsidP="00D54A79">
            <w:pPr>
              <w:keepNext/>
              <w:rPr>
                <w:rFonts w:ascii="Calibri" w:hAnsi="Calibri"/>
                <w:sz w:val="18"/>
                <w:szCs w:val="18"/>
              </w:rPr>
            </w:pPr>
            <w:r w:rsidRPr="00753083">
              <w:rPr>
                <w:rFonts w:ascii="Calibri" w:hAnsi="Calibri"/>
                <w:sz w:val="18"/>
                <w:szCs w:val="18"/>
              </w:rPr>
              <w:t xml:space="preserve">Airflow Rate Protocol </w:t>
            </w:r>
            <w:r w:rsidR="00DC56B7">
              <w:rPr>
                <w:rFonts w:ascii="Calibri" w:hAnsi="Calibri"/>
                <w:sz w:val="18"/>
                <w:szCs w:val="18"/>
              </w:rPr>
              <w:t>U</w:t>
            </w:r>
            <w:r w:rsidRPr="00753083">
              <w:rPr>
                <w:rFonts w:ascii="Calibri" w:hAnsi="Calibri"/>
                <w:sz w:val="18"/>
                <w:szCs w:val="18"/>
              </w:rPr>
              <w:t>tilized</w:t>
            </w:r>
          </w:p>
        </w:tc>
        <w:tc>
          <w:tcPr>
            <w:tcW w:w="4615" w:type="dxa"/>
            <w:vAlign w:val="center"/>
          </w:tcPr>
          <w:p w14:paraId="3C757FBE" w14:textId="77777777" w:rsidR="007D2060" w:rsidRPr="00753083" w:rsidRDefault="007D2060" w:rsidP="00D54A79">
            <w:pPr>
              <w:keepNext/>
              <w:rPr>
                <w:rFonts w:ascii="Calibri" w:hAnsi="Calibri"/>
                <w:sz w:val="18"/>
                <w:szCs w:val="18"/>
              </w:rPr>
            </w:pPr>
          </w:p>
        </w:tc>
      </w:tr>
      <w:tr w:rsidR="00ED3862" w:rsidRPr="00D83E48" w14:paraId="6D2E9BE6" w14:textId="77777777" w:rsidTr="002A4AB4">
        <w:trPr>
          <w:cantSplit/>
          <w:trHeight w:val="20"/>
          <w:ins w:id="26" w:author="Wichert, RJ@Energy" w:date="2018-10-18T07:45:00Z"/>
        </w:trPr>
        <w:tc>
          <w:tcPr>
            <w:tcW w:w="475" w:type="dxa"/>
            <w:vAlign w:val="center"/>
          </w:tcPr>
          <w:p w14:paraId="587652A2" w14:textId="52A1F897" w:rsidR="00ED3862" w:rsidRDefault="00ED3862" w:rsidP="00ED3862">
            <w:pPr>
              <w:pStyle w:val="FootnoteText"/>
              <w:jc w:val="center"/>
              <w:rPr>
                <w:ins w:id="27" w:author="Wichert, RJ@Energy" w:date="2018-10-18T07:45:00Z"/>
                <w:rFonts w:ascii="Calibri" w:hAnsi="Calibri"/>
                <w:sz w:val="18"/>
                <w:szCs w:val="18"/>
              </w:rPr>
            </w:pPr>
            <w:ins w:id="28" w:author="Wichert, RJ@Energy" w:date="2018-10-18T07:45:00Z">
              <w:r>
                <w:rPr>
                  <w:rFonts w:asciiTheme="minorHAnsi" w:hAnsiTheme="minorHAnsi"/>
                  <w:sz w:val="18"/>
                  <w:szCs w:val="18"/>
                </w:rPr>
                <w:t>1</w:t>
              </w:r>
            </w:ins>
            <w:ins w:id="29" w:author="Smith, Alexis@Energy" w:date="2019-01-04T13:59:00Z">
              <w:r w:rsidR="008F5085">
                <w:rPr>
                  <w:rFonts w:asciiTheme="minorHAnsi" w:hAnsiTheme="minorHAnsi"/>
                  <w:sz w:val="18"/>
                  <w:szCs w:val="18"/>
                </w:rPr>
                <w:t>2</w:t>
              </w:r>
            </w:ins>
            <w:ins w:id="30" w:author="Wichert, RJ@Energy" w:date="2018-10-18T07:45:00Z">
              <w:del w:id="31" w:author="Smith, Alexis@Energy" w:date="2019-01-04T13:59:00Z">
                <w:r w:rsidDel="008F5085">
                  <w:rPr>
                    <w:rFonts w:asciiTheme="minorHAnsi" w:hAnsiTheme="minorHAnsi"/>
                    <w:sz w:val="18"/>
                    <w:szCs w:val="18"/>
                  </w:rPr>
                  <w:delText>1</w:delText>
                </w:r>
              </w:del>
            </w:ins>
          </w:p>
        </w:tc>
        <w:tc>
          <w:tcPr>
            <w:tcW w:w="5940" w:type="dxa"/>
            <w:vAlign w:val="center"/>
          </w:tcPr>
          <w:p w14:paraId="4E4CF64E" w14:textId="43F8F507" w:rsidR="00ED3862" w:rsidRPr="00753083" w:rsidRDefault="00ED3862" w:rsidP="00ED3862">
            <w:pPr>
              <w:keepNext/>
              <w:rPr>
                <w:ins w:id="32" w:author="Wichert, RJ@Energy" w:date="2018-10-18T07:45:00Z"/>
                <w:rFonts w:ascii="Calibri" w:hAnsi="Calibri"/>
                <w:sz w:val="18"/>
                <w:szCs w:val="18"/>
              </w:rPr>
            </w:pPr>
            <w:ins w:id="33" w:author="Wichert, RJ@Energy" w:date="2018-10-18T07:45:00Z">
              <w:r>
                <w:rPr>
                  <w:rFonts w:asciiTheme="minorHAnsi" w:hAnsiTheme="minorHAnsi"/>
                  <w:sz w:val="18"/>
                  <w:szCs w:val="18"/>
                </w:rPr>
                <w:t>Central Fan Ventilation Cooling System Status</w:t>
              </w:r>
            </w:ins>
          </w:p>
        </w:tc>
        <w:tc>
          <w:tcPr>
            <w:tcW w:w="4615" w:type="dxa"/>
            <w:vAlign w:val="center"/>
          </w:tcPr>
          <w:p w14:paraId="7991E5ED" w14:textId="77777777" w:rsidR="00ED3862" w:rsidRPr="00753083" w:rsidRDefault="00ED3862" w:rsidP="00ED3862">
            <w:pPr>
              <w:keepNext/>
              <w:rPr>
                <w:ins w:id="34" w:author="Wichert, RJ@Energy" w:date="2018-10-18T07:45:00Z"/>
                <w:rFonts w:ascii="Calibri" w:hAnsi="Calibri"/>
                <w:sz w:val="18"/>
                <w:szCs w:val="18"/>
              </w:rPr>
            </w:pPr>
          </w:p>
        </w:tc>
      </w:tr>
    </w:tbl>
    <w:p w14:paraId="3C757FC0" w14:textId="77777777" w:rsidR="003C1763" w:rsidRPr="00B66E1A" w:rsidRDefault="003C1763"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5940"/>
        <w:gridCol w:w="4615"/>
      </w:tblGrid>
      <w:tr w:rsidR="007D2060" w:rsidRPr="00BD6432" w:rsidDel="001739A4" w14:paraId="3C757FC3" w14:textId="77777777" w:rsidTr="007D2060">
        <w:trPr>
          <w:cantSplit/>
          <w:trHeight w:val="144"/>
        </w:trPr>
        <w:tc>
          <w:tcPr>
            <w:tcW w:w="11030" w:type="dxa"/>
            <w:gridSpan w:val="3"/>
            <w:vAlign w:val="center"/>
          </w:tcPr>
          <w:p w14:paraId="3C757FC1" w14:textId="150E4B3F" w:rsidR="007D2060" w:rsidRPr="00BD6432" w:rsidRDefault="007D2060" w:rsidP="007D2060">
            <w:pPr>
              <w:keepNext/>
              <w:rPr>
                <w:rFonts w:asciiTheme="minorHAnsi" w:hAnsiTheme="minorHAnsi"/>
                <w:b/>
                <w:sz w:val="18"/>
                <w:szCs w:val="18"/>
              </w:rPr>
            </w:pPr>
            <w:r w:rsidRPr="00BD6432">
              <w:rPr>
                <w:rFonts w:asciiTheme="minorHAnsi" w:hAnsiTheme="minorHAnsi"/>
                <w:b/>
                <w:sz w:val="18"/>
                <w:szCs w:val="18"/>
              </w:rPr>
              <w:t xml:space="preserve">B. Hole for the </w:t>
            </w:r>
            <w:r w:rsidR="00DC56B7">
              <w:rPr>
                <w:rFonts w:asciiTheme="minorHAnsi" w:hAnsiTheme="minorHAnsi"/>
                <w:b/>
                <w:sz w:val="18"/>
                <w:szCs w:val="18"/>
              </w:rPr>
              <w:t>P</w:t>
            </w:r>
            <w:r w:rsidRPr="00BD6432">
              <w:rPr>
                <w:rFonts w:asciiTheme="minorHAnsi" w:hAnsiTheme="minorHAnsi"/>
                <w:b/>
                <w:sz w:val="18"/>
                <w:szCs w:val="18"/>
              </w:rPr>
              <w:t xml:space="preserve">lacement of a Static Pressure Probe (HSPP), and Permanently </w:t>
            </w:r>
            <w:r w:rsidR="00DC56B7">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DC56B7">
              <w:rPr>
                <w:rFonts w:asciiTheme="minorHAnsi" w:hAnsiTheme="minorHAnsi"/>
                <w:b/>
                <w:sz w:val="18"/>
                <w:szCs w:val="18"/>
              </w:rPr>
              <w:t>S</w:t>
            </w:r>
            <w:r w:rsidRPr="00BD6432">
              <w:rPr>
                <w:rFonts w:asciiTheme="minorHAnsi" w:hAnsiTheme="minorHAnsi"/>
                <w:b/>
                <w:sz w:val="18"/>
                <w:szCs w:val="18"/>
              </w:rPr>
              <w:t xml:space="preserve">upply </w:t>
            </w:r>
            <w:r w:rsidR="00DC56B7">
              <w:rPr>
                <w:rFonts w:asciiTheme="minorHAnsi" w:hAnsiTheme="minorHAnsi"/>
                <w:b/>
                <w:sz w:val="18"/>
                <w:szCs w:val="18"/>
              </w:rPr>
              <w:t>P</w:t>
            </w:r>
            <w:r w:rsidRPr="00BD6432">
              <w:rPr>
                <w:rFonts w:asciiTheme="minorHAnsi" w:hAnsiTheme="minorHAnsi"/>
                <w:b/>
                <w:sz w:val="18"/>
                <w:szCs w:val="18"/>
              </w:rPr>
              <w:t>lenum</w:t>
            </w:r>
          </w:p>
          <w:p w14:paraId="3C757FC2" w14:textId="77777777" w:rsidR="007D2060" w:rsidRPr="00DC56B7" w:rsidRDefault="007D2060" w:rsidP="007D2060">
            <w:pPr>
              <w:pStyle w:val="BulletCALetter"/>
              <w:spacing w:before="0"/>
              <w:ind w:left="0" w:firstLine="0"/>
              <w:rPr>
                <w:rFonts w:asciiTheme="minorHAnsi" w:hAnsiTheme="minorHAnsi"/>
                <w:sz w:val="18"/>
                <w:szCs w:val="18"/>
              </w:rPr>
            </w:pPr>
            <w:r w:rsidRPr="00DC56B7">
              <w:rPr>
                <w:rFonts w:asciiTheme="minorHAnsi" w:hAnsiTheme="minorHAnsi"/>
                <w:sz w:val="18"/>
                <w:szCs w:val="18"/>
              </w:rPr>
              <w:t xml:space="preserve">Procedures for installing HSPP or PSPP are specified in RA3.3.1.1.  </w:t>
            </w:r>
          </w:p>
        </w:tc>
      </w:tr>
      <w:tr w:rsidR="007D2060" w:rsidRPr="00BD6432" w:rsidDel="001739A4" w14:paraId="3C757FC7" w14:textId="77777777" w:rsidTr="002A4AB4">
        <w:trPr>
          <w:cantSplit/>
          <w:trHeight w:val="144"/>
        </w:trPr>
        <w:tc>
          <w:tcPr>
            <w:tcW w:w="475" w:type="dxa"/>
            <w:vAlign w:val="center"/>
          </w:tcPr>
          <w:p w14:paraId="3C757FC4" w14:textId="77777777" w:rsidR="007D2060" w:rsidRPr="00BD6432" w:rsidRDefault="007D2060" w:rsidP="007D2060">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3C757FC5" w14:textId="749BFC12" w:rsidR="007D2060" w:rsidRPr="00BD6432" w:rsidRDefault="007D2060" w:rsidP="00DC56B7">
            <w:pPr>
              <w:rPr>
                <w:rFonts w:asciiTheme="minorHAnsi" w:hAnsiTheme="minorHAnsi"/>
                <w:sz w:val="18"/>
                <w:szCs w:val="18"/>
              </w:rPr>
            </w:pPr>
            <w:r w:rsidRPr="006125E7">
              <w:rPr>
                <w:rFonts w:asciiTheme="minorHAnsi" w:hAnsiTheme="minorHAnsi"/>
                <w:sz w:val="18"/>
                <w:szCs w:val="18"/>
              </w:rPr>
              <w:t xml:space="preserve">Method </w:t>
            </w:r>
            <w:r w:rsidR="00DC56B7">
              <w:rPr>
                <w:rFonts w:asciiTheme="minorHAnsi" w:hAnsiTheme="minorHAnsi"/>
                <w:sz w:val="18"/>
                <w:szCs w:val="18"/>
              </w:rPr>
              <w:t>U</w:t>
            </w:r>
            <w:r w:rsidRPr="006125E7">
              <w:rPr>
                <w:rFonts w:asciiTheme="minorHAnsi" w:hAnsiTheme="minorHAnsi"/>
                <w:sz w:val="18"/>
                <w:szCs w:val="18"/>
              </w:rPr>
              <w:t xml:space="preserve">sed to </w:t>
            </w:r>
            <w:r w:rsidR="00DC56B7">
              <w:rPr>
                <w:rFonts w:asciiTheme="minorHAnsi" w:hAnsiTheme="minorHAnsi"/>
                <w:sz w:val="18"/>
                <w:szCs w:val="18"/>
              </w:rPr>
              <w:t>D</w:t>
            </w:r>
            <w:r w:rsidRPr="006125E7">
              <w:rPr>
                <w:rFonts w:asciiTheme="minorHAnsi" w:hAnsiTheme="minorHAnsi"/>
                <w:sz w:val="18"/>
                <w:szCs w:val="18"/>
              </w:rPr>
              <w:t xml:space="preserve">emonstrate </w:t>
            </w:r>
            <w:r w:rsidR="00DC56B7">
              <w:rPr>
                <w:rFonts w:asciiTheme="minorHAnsi" w:hAnsiTheme="minorHAnsi"/>
                <w:sz w:val="18"/>
                <w:szCs w:val="18"/>
              </w:rPr>
              <w:t>C</w:t>
            </w:r>
            <w:r w:rsidRPr="006125E7">
              <w:rPr>
                <w:rFonts w:asciiTheme="minorHAnsi" w:hAnsiTheme="minorHAnsi"/>
                <w:sz w:val="18"/>
                <w:szCs w:val="18"/>
              </w:rPr>
              <w:t xml:space="preserve">ompliance with the HSPP/PSPP </w:t>
            </w:r>
            <w:r w:rsidR="00DC56B7">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3C757FC6" w14:textId="77777777" w:rsidR="007D2060" w:rsidRPr="00BD6432" w:rsidRDefault="007D2060" w:rsidP="007D2060">
            <w:pPr>
              <w:pStyle w:val="Header"/>
              <w:keepNext/>
              <w:tabs>
                <w:tab w:val="clear" w:pos="4320"/>
                <w:tab w:val="clear" w:pos="8640"/>
              </w:tabs>
              <w:rPr>
                <w:rFonts w:asciiTheme="minorHAnsi" w:hAnsiTheme="minorHAnsi"/>
                <w:sz w:val="18"/>
                <w:szCs w:val="18"/>
              </w:rPr>
            </w:pPr>
          </w:p>
        </w:tc>
      </w:tr>
    </w:tbl>
    <w:p w14:paraId="3C757FC8" w14:textId="77777777" w:rsidR="007D2060" w:rsidRPr="00B66E1A" w:rsidRDefault="007D206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5947"/>
        <w:gridCol w:w="4615"/>
      </w:tblGrid>
      <w:tr w:rsidR="007D2060" w:rsidRPr="00D83E48" w14:paraId="3C757FCB" w14:textId="77777777" w:rsidTr="007D2060">
        <w:trPr>
          <w:cantSplit/>
          <w:trHeight w:val="144"/>
        </w:trPr>
        <w:tc>
          <w:tcPr>
            <w:tcW w:w="5000" w:type="pct"/>
            <w:gridSpan w:val="3"/>
            <w:vAlign w:val="center"/>
          </w:tcPr>
          <w:p w14:paraId="3C757FC9" w14:textId="653A09BD" w:rsidR="007D2060" w:rsidRPr="00D54A79" w:rsidRDefault="007D2060" w:rsidP="007D2060">
            <w:pPr>
              <w:keepNext/>
              <w:rPr>
                <w:rFonts w:asciiTheme="minorHAnsi" w:hAnsiTheme="minorHAnsi"/>
                <w:b/>
                <w:sz w:val="18"/>
                <w:szCs w:val="18"/>
              </w:rPr>
            </w:pPr>
            <w:r w:rsidRPr="00D54A79">
              <w:rPr>
                <w:rFonts w:asciiTheme="minorHAnsi" w:hAnsiTheme="minorHAnsi"/>
                <w:b/>
                <w:sz w:val="18"/>
                <w:szCs w:val="18"/>
              </w:rPr>
              <w:t>C. Airflow Rate Measurement Apparatus and Procedure Information</w:t>
            </w:r>
          </w:p>
          <w:p w14:paraId="3C757FCA" w14:textId="77777777" w:rsidR="007D2060" w:rsidRPr="00DC56B7" w:rsidRDefault="007D2060" w:rsidP="007D2060">
            <w:pPr>
              <w:keepNext/>
              <w:rPr>
                <w:rFonts w:asciiTheme="minorHAnsi" w:hAnsiTheme="minorHAnsi"/>
                <w:b/>
                <w:sz w:val="18"/>
                <w:szCs w:val="18"/>
              </w:rPr>
            </w:pPr>
            <w:r w:rsidRPr="00DC56B7">
              <w:rPr>
                <w:rFonts w:asciiTheme="minorHAnsi" w:hAnsiTheme="minorHAnsi"/>
                <w:sz w:val="18"/>
                <w:szCs w:val="18"/>
              </w:rPr>
              <w:t>Instrument Specifications are given in RA3.3.1.1, and system airflow rate measurement apparatus information is given in RA3.3.2.</w:t>
            </w:r>
          </w:p>
        </w:tc>
      </w:tr>
      <w:tr w:rsidR="007D2060" w:rsidRPr="00D83E48" w14:paraId="3C757FCF" w14:textId="77777777" w:rsidTr="002A4AB4">
        <w:trPr>
          <w:cantSplit/>
          <w:trHeight w:val="144"/>
        </w:trPr>
        <w:tc>
          <w:tcPr>
            <w:tcW w:w="212" w:type="pct"/>
            <w:vAlign w:val="center"/>
          </w:tcPr>
          <w:p w14:paraId="3C757FCC"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01</w:t>
            </w:r>
          </w:p>
        </w:tc>
        <w:tc>
          <w:tcPr>
            <w:tcW w:w="2696" w:type="pct"/>
            <w:vAlign w:val="center"/>
          </w:tcPr>
          <w:p w14:paraId="3C757FCD" w14:textId="1F2234A1"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 xml:space="preserve">Airflow Rate Measurement Type </w:t>
            </w:r>
            <w:r w:rsidR="00DC56B7">
              <w:rPr>
                <w:rFonts w:asciiTheme="minorHAnsi" w:hAnsiTheme="minorHAnsi"/>
                <w:sz w:val="18"/>
                <w:szCs w:val="18"/>
              </w:rPr>
              <w:t>U</w:t>
            </w:r>
            <w:r w:rsidRPr="00D54A79">
              <w:rPr>
                <w:rFonts w:asciiTheme="minorHAnsi" w:hAnsiTheme="minorHAnsi"/>
                <w:sz w:val="18"/>
                <w:szCs w:val="18"/>
              </w:rPr>
              <w:t xml:space="preserve">sed for this </w:t>
            </w:r>
            <w:r w:rsidR="00DC56B7">
              <w:rPr>
                <w:rFonts w:asciiTheme="minorHAnsi" w:hAnsiTheme="minorHAnsi"/>
                <w:sz w:val="18"/>
                <w:szCs w:val="18"/>
              </w:rPr>
              <w:t>A</w:t>
            </w:r>
            <w:r w:rsidRPr="00D54A79">
              <w:rPr>
                <w:rFonts w:asciiTheme="minorHAnsi" w:hAnsiTheme="minorHAnsi"/>
                <w:sz w:val="18"/>
                <w:szCs w:val="18"/>
              </w:rPr>
              <w:t xml:space="preserve">irflow </w:t>
            </w:r>
            <w:r w:rsidR="00DC56B7">
              <w:rPr>
                <w:rFonts w:asciiTheme="minorHAnsi" w:hAnsiTheme="minorHAnsi"/>
                <w:sz w:val="18"/>
                <w:szCs w:val="18"/>
              </w:rPr>
              <w:t>R</w:t>
            </w:r>
            <w:r w:rsidRPr="00D54A79">
              <w:rPr>
                <w:rFonts w:asciiTheme="minorHAnsi" w:hAnsiTheme="minorHAnsi"/>
                <w:sz w:val="18"/>
                <w:szCs w:val="18"/>
              </w:rPr>
              <w:t xml:space="preserve">ate </w:t>
            </w:r>
            <w:r w:rsidR="00DC56B7">
              <w:rPr>
                <w:rFonts w:asciiTheme="minorHAnsi" w:hAnsiTheme="minorHAnsi"/>
                <w:sz w:val="18"/>
                <w:szCs w:val="18"/>
              </w:rPr>
              <w:t>V</w:t>
            </w:r>
            <w:r w:rsidRPr="00D54A79">
              <w:rPr>
                <w:rFonts w:asciiTheme="minorHAnsi" w:hAnsiTheme="minorHAnsi"/>
                <w:sz w:val="18"/>
                <w:szCs w:val="18"/>
              </w:rPr>
              <w:t>erification</w:t>
            </w:r>
          </w:p>
        </w:tc>
        <w:tc>
          <w:tcPr>
            <w:tcW w:w="2092" w:type="pct"/>
          </w:tcPr>
          <w:p w14:paraId="3C757FCE" w14:textId="77777777" w:rsidR="007D2060" w:rsidRPr="00D54A79" w:rsidRDefault="007D2060" w:rsidP="007D2060">
            <w:pPr>
              <w:pStyle w:val="ListParagraph"/>
              <w:keepNext/>
              <w:ind w:left="0"/>
              <w:rPr>
                <w:rFonts w:asciiTheme="minorHAnsi" w:hAnsiTheme="minorHAnsi"/>
                <w:sz w:val="18"/>
                <w:szCs w:val="18"/>
              </w:rPr>
            </w:pPr>
          </w:p>
        </w:tc>
      </w:tr>
      <w:tr w:rsidR="007D2060" w:rsidRPr="00D83E48" w14:paraId="3C757FD3" w14:textId="77777777" w:rsidTr="002A4AB4">
        <w:trPr>
          <w:cantSplit/>
          <w:trHeight w:val="144"/>
        </w:trPr>
        <w:tc>
          <w:tcPr>
            <w:tcW w:w="212" w:type="pct"/>
            <w:vAlign w:val="center"/>
          </w:tcPr>
          <w:p w14:paraId="3C757FD0"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02</w:t>
            </w:r>
          </w:p>
        </w:tc>
        <w:tc>
          <w:tcPr>
            <w:tcW w:w="2696" w:type="pct"/>
            <w:vAlign w:val="center"/>
          </w:tcPr>
          <w:p w14:paraId="3C757FD1" w14:textId="7E49C227"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Manufacturer of Airflow Measurement Apparatus</w:t>
            </w:r>
          </w:p>
        </w:tc>
        <w:tc>
          <w:tcPr>
            <w:tcW w:w="2092" w:type="pct"/>
            <w:vAlign w:val="center"/>
          </w:tcPr>
          <w:p w14:paraId="3C757FD2" w14:textId="77777777" w:rsidR="007D2060" w:rsidRPr="00D54A79" w:rsidRDefault="007D2060" w:rsidP="007D2060">
            <w:pPr>
              <w:keepNext/>
              <w:rPr>
                <w:rFonts w:asciiTheme="minorHAnsi" w:hAnsiTheme="minorHAnsi"/>
                <w:sz w:val="18"/>
                <w:szCs w:val="18"/>
              </w:rPr>
            </w:pPr>
          </w:p>
        </w:tc>
      </w:tr>
      <w:tr w:rsidR="007D2060" w:rsidRPr="00D83E48" w14:paraId="3C757FD7" w14:textId="77777777" w:rsidTr="002A4AB4">
        <w:trPr>
          <w:cantSplit/>
          <w:trHeight w:val="144"/>
        </w:trPr>
        <w:tc>
          <w:tcPr>
            <w:tcW w:w="212" w:type="pct"/>
            <w:vAlign w:val="center"/>
          </w:tcPr>
          <w:p w14:paraId="3C757FD4"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03</w:t>
            </w:r>
          </w:p>
        </w:tc>
        <w:tc>
          <w:tcPr>
            <w:tcW w:w="2696" w:type="pct"/>
            <w:vAlign w:val="center"/>
          </w:tcPr>
          <w:p w14:paraId="3C757FD5" w14:textId="6EAA3ED0"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 xml:space="preserve">Model </w:t>
            </w:r>
            <w:r w:rsidR="00DC56B7">
              <w:rPr>
                <w:rFonts w:asciiTheme="minorHAnsi" w:hAnsiTheme="minorHAnsi"/>
                <w:sz w:val="18"/>
                <w:szCs w:val="18"/>
              </w:rPr>
              <w:t>N</w:t>
            </w:r>
            <w:r w:rsidRPr="00D54A79">
              <w:rPr>
                <w:rFonts w:asciiTheme="minorHAnsi" w:hAnsiTheme="minorHAnsi"/>
                <w:sz w:val="18"/>
                <w:szCs w:val="18"/>
              </w:rPr>
              <w:t>umber of Airflow Measurement Apparatus</w:t>
            </w:r>
          </w:p>
        </w:tc>
        <w:tc>
          <w:tcPr>
            <w:tcW w:w="2092" w:type="pct"/>
            <w:vAlign w:val="center"/>
          </w:tcPr>
          <w:p w14:paraId="3C757FD6" w14:textId="77777777" w:rsidR="007D2060" w:rsidRPr="00D54A79" w:rsidRDefault="007D2060" w:rsidP="007D2060">
            <w:pPr>
              <w:keepNext/>
              <w:rPr>
                <w:rFonts w:asciiTheme="minorHAnsi" w:hAnsiTheme="minorHAnsi"/>
                <w:sz w:val="18"/>
                <w:szCs w:val="18"/>
              </w:rPr>
            </w:pPr>
          </w:p>
        </w:tc>
      </w:tr>
      <w:tr w:rsidR="007D2060" w:rsidRPr="00D83E48" w14:paraId="3C757FDB" w14:textId="77777777" w:rsidTr="002A4AB4">
        <w:trPr>
          <w:cantSplit/>
          <w:trHeight w:val="144"/>
        </w:trPr>
        <w:tc>
          <w:tcPr>
            <w:tcW w:w="212" w:type="pct"/>
            <w:vAlign w:val="center"/>
          </w:tcPr>
          <w:p w14:paraId="3C757FD8"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04</w:t>
            </w:r>
          </w:p>
        </w:tc>
        <w:tc>
          <w:tcPr>
            <w:tcW w:w="2696" w:type="pct"/>
            <w:vAlign w:val="center"/>
          </w:tcPr>
          <w:p w14:paraId="3C757FD9" w14:textId="684919CF"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Certification Status of the Airflow Measurement Apparatus Accuracy</w:t>
            </w:r>
          </w:p>
        </w:tc>
        <w:tc>
          <w:tcPr>
            <w:tcW w:w="2092" w:type="pct"/>
            <w:vAlign w:val="center"/>
          </w:tcPr>
          <w:p w14:paraId="3C757FDA" w14:textId="77777777" w:rsidR="007D2060" w:rsidRPr="00D54A79" w:rsidRDefault="007D2060" w:rsidP="007D2060">
            <w:pPr>
              <w:pStyle w:val="ListParagraph"/>
              <w:keepNext/>
              <w:ind w:left="0"/>
              <w:rPr>
                <w:rFonts w:asciiTheme="minorHAnsi" w:hAnsiTheme="minorHAnsi"/>
                <w:sz w:val="18"/>
                <w:szCs w:val="18"/>
              </w:rPr>
            </w:pPr>
          </w:p>
        </w:tc>
      </w:tr>
    </w:tbl>
    <w:p w14:paraId="48A8CDAB" w14:textId="77777777" w:rsidR="00405C44" w:rsidRPr="00B66E1A" w:rsidRDefault="00405C4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30"/>
      </w:tblGrid>
      <w:tr w:rsidR="007D2060" w:rsidRPr="00D83E48" w14:paraId="3C757FE0" w14:textId="77777777" w:rsidTr="007D2060">
        <w:trPr>
          <w:cantSplit/>
          <w:trHeight w:val="144"/>
        </w:trPr>
        <w:tc>
          <w:tcPr>
            <w:tcW w:w="5000" w:type="pct"/>
            <w:vAlign w:val="center"/>
          </w:tcPr>
          <w:p w14:paraId="3C757FDF" w14:textId="78292FA3" w:rsidR="00AA6357" w:rsidRPr="00D54A79" w:rsidRDefault="007D2060" w:rsidP="007D2060">
            <w:pPr>
              <w:keepNext/>
              <w:rPr>
                <w:rFonts w:asciiTheme="minorHAnsi" w:hAnsiTheme="minorHAnsi"/>
                <w:b/>
                <w:sz w:val="18"/>
                <w:szCs w:val="18"/>
              </w:rPr>
            </w:pPr>
            <w:r w:rsidRPr="002C3E94">
              <w:rPr>
                <w:rFonts w:ascii="Calibri" w:hAnsi="Calibri"/>
                <w:b/>
                <w:sz w:val="18"/>
                <w:szCs w:val="18"/>
              </w:rPr>
              <w:t>MCH-23c Forced Air System Airflow Rate Measurement – Alternative to Compliance with Minimum System Airflow Requirements for Altered Systems</w:t>
            </w:r>
          </w:p>
        </w:tc>
      </w:tr>
    </w:tbl>
    <w:p w14:paraId="3671DC49" w14:textId="77777777" w:rsidR="00CE3868" w:rsidRPr="00B66E1A" w:rsidRDefault="00CE3868" w:rsidP="007D2060">
      <w:pPr>
        <w:rPr>
          <w:rFonts w:asciiTheme="minorHAnsi" w:hAnsiTheme="minorHAnsi"/>
          <w:b/>
          <w:szCs w:val="18"/>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35" w:author="Wichert, RJ@Energy" w:date="2018-10-24T07:34:00Z">
          <w:tblPr>
            <w:tblW w:w="97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468"/>
        <w:gridCol w:w="5951"/>
        <w:gridCol w:w="4618"/>
        <w:tblGridChange w:id="36">
          <w:tblGrid>
            <w:gridCol w:w="465"/>
            <w:gridCol w:w="3"/>
            <w:gridCol w:w="5854"/>
            <w:gridCol w:w="3"/>
            <w:gridCol w:w="94"/>
            <w:gridCol w:w="4611"/>
            <w:gridCol w:w="1"/>
            <w:gridCol w:w="5"/>
            <w:gridCol w:w="1"/>
          </w:tblGrid>
        </w:tblGridChange>
      </w:tblGrid>
      <w:tr w:rsidR="00FF3A04" w:rsidRPr="00D83E48" w14:paraId="3C757FE4" w14:textId="77777777" w:rsidTr="00E35F0F">
        <w:trPr>
          <w:cantSplit/>
          <w:trHeight w:val="144"/>
          <w:trPrChange w:id="37" w:author="Wichert, RJ@Energy" w:date="2018-10-24T07:34:00Z">
            <w:trPr>
              <w:gridAfter w:val="0"/>
              <w:wAfter w:w="2444" w:type="pct"/>
              <w:cantSplit/>
              <w:trHeight w:val="144"/>
            </w:trPr>
          </w:trPrChange>
        </w:trPr>
        <w:tc>
          <w:tcPr>
            <w:tcW w:w="5000" w:type="pct"/>
            <w:gridSpan w:val="3"/>
            <w:vAlign w:val="center"/>
            <w:tcPrChange w:id="38" w:author="Wichert, RJ@Energy" w:date="2018-10-24T07:34:00Z">
              <w:tcPr>
                <w:tcW w:w="2556" w:type="pct"/>
                <w:gridSpan w:val="8"/>
                <w:vAlign w:val="center"/>
              </w:tcPr>
            </w:tcPrChange>
          </w:tcPr>
          <w:p w14:paraId="3C757FE2" w14:textId="71806CFB" w:rsidR="00FF3A04" w:rsidRDefault="00FF3A04" w:rsidP="00FF3A04">
            <w:pPr>
              <w:rPr>
                <w:rFonts w:ascii="Calibri" w:hAnsi="Calibri"/>
                <w:b/>
                <w:sz w:val="18"/>
                <w:szCs w:val="18"/>
              </w:rPr>
            </w:pPr>
            <w:r>
              <w:rPr>
                <w:rFonts w:ascii="Calibri" w:hAnsi="Calibri"/>
                <w:b/>
                <w:sz w:val="18"/>
                <w:szCs w:val="18"/>
              </w:rPr>
              <w:t>D</w:t>
            </w:r>
            <w:r w:rsidRPr="006860D2">
              <w:rPr>
                <w:rFonts w:ascii="Calibri" w:hAnsi="Calibri"/>
                <w:b/>
                <w:sz w:val="18"/>
                <w:szCs w:val="18"/>
              </w:rPr>
              <w:t xml:space="preserve">. </w:t>
            </w:r>
            <w:r w:rsidRPr="00C94090">
              <w:rPr>
                <w:rFonts w:ascii="Calibri" w:hAnsi="Calibri"/>
                <w:b/>
                <w:sz w:val="18"/>
                <w:szCs w:val="18"/>
              </w:rPr>
              <w:t>Alternative to Compliance with Minimum System Airflow Requirements for Altered Systems</w:t>
            </w:r>
          </w:p>
          <w:p w14:paraId="3C757FE3" w14:textId="69A9318D" w:rsidR="00FF3A04" w:rsidRPr="00CE3868" w:rsidRDefault="007C1808" w:rsidP="00FF3A04">
            <w:pPr>
              <w:keepNext/>
              <w:rPr>
                <w:rFonts w:asciiTheme="minorHAnsi" w:hAnsiTheme="minorHAnsi"/>
                <w:b/>
                <w:sz w:val="18"/>
                <w:szCs w:val="18"/>
              </w:rPr>
            </w:pPr>
            <w:r w:rsidRPr="00CE3868">
              <w:rPr>
                <w:rFonts w:ascii="Calibri" w:hAnsi="Calibri"/>
                <w:sz w:val="18"/>
                <w:szCs w:val="18"/>
              </w:rPr>
              <w:t xml:space="preserve">The installer shall attempt to correct non-compliant system airflow rates by performing the following remedial actions as specified in </w:t>
            </w:r>
            <w:r w:rsidR="00FF3A04" w:rsidRPr="00CE3868">
              <w:rPr>
                <w:rFonts w:ascii="Calibri" w:hAnsi="Calibri"/>
                <w:sz w:val="18"/>
                <w:szCs w:val="18"/>
              </w:rPr>
              <w:t>RA</w:t>
            </w:r>
            <w:r w:rsidR="00B1000D">
              <w:rPr>
                <w:rFonts w:ascii="Calibri" w:hAnsi="Calibri"/>
                <w:sz w:val="18"/>
                <w:szCs w:val="18"/>
              </w:rPr>
              <w:t>3.3.3.1.5</w:t>
            </w:r>
          </w:p>
        </w:tc>
      </w:tr>
      <w:tr w:rsidR="00895155" w:rsidRPr="00D83E48" w14:paraId="3C757FE8" w14:textId="77777777" w:rsidTr="00E35F0F">
        <w:trPr>
          <w:cantSplit/>
          <w:trHeight w:val="144"/>
          <w:trPrChange w:id="39" w:author="Wichert, RJ@Energy" w:date="2018-10-24T07:34:00Z">
            <w:trPr>
              <w:gridAfter w:val="0"/>
              <w:wAfter w:w="2444" w:type="pct"/>
              <w:cantSplit/>
              <w:trHeight w:val="144"/>
            </w:trPr>
          </w:trPrChange>
        </w:trPr>
        <w:tc>
          <w:tcPr>
            <w:tcW w:w="212" w:type="pct"/>
            <w:vAlign w:val="center"/>
            <w:tcPrChange w:id="40" w:author="Wichert, RJ@Energy" w:date="2018-10-24T07:34:00Z">
              <w:tcPr>
                <w:tcW w:w="108" w:type="pct"/>
                <w:vAlign w:val="center"/>
              </w:tcPr>
            </w:tcPrChange>
          </w:tcPr>
          <w:p w14:paraId="3C757FE5"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lastRenderedPageBreak/>
              <w:t>01</w:t>
            </w:r>
          </w:p>
        </w:tc>
        <w:tc>
          <w:tcPr>
            <w:tcW w:w="2696" w:type="pct"/>
            <w:vAlign w:val="center"/>
            <w:tcPrChange w:id="41" w:author="Wichert, RJ@Energy" w:date="2018-10-24T07:34:00Z">
              <w:tcPr>
                <w:tcW w:w="1357" w:type="pct"/>
                <w:gridSpan w:val="2"/>
                <w:vAlign w:val="center"/>
              </w:tcPr>
            </w:tcPrChange>
          </w:tcPr>
          <w:p w14:paraId="3C757FE6" w14:textId="77777777" w:rsidR="00895155" w:rsidRPr="00D83E48" w:rsidRDefault="00895155" w:rsidP="00FF3A04">
            <w:pPr>
              <w:ind w:left="-59"/>
              <w:rPr>
                <w:rFonts w:ascii="Calibri" w:hAnsi="Calibri"/>
                <w:sz w:val="18"/>
                <w:szCs w:val="18"/>
              </w:rPr>
            </w:pPr>
            <w:r w:rsidRPr="006860D2">
              <w:rPr>
                <w:rFonts w:ascii="Calibri" w:hAnsi="Calibri"/>
                <w:sz w:val="18"/>
                <w:szCs w:val="18"/>
              </w:rPr>
              <w:t>Determine that the air filter media is clean. If the air filter media is dirty, then replace it with clean filter media.</w:t>
            </w:r>
          </w:p>
        </w:tc>
        <w:tc>
          <w:tcPr>
            <w:tcW w:w="2092" w:type="pct"/>
            <w:vAlign w:val="center"/>
            <w:tcPrChange w:id="42" w:author="Wichert, RJ@Energy" w:date="2018-10-24T07:34:00Z">
              <w:tcPr>
                <w:tcW w:w="1090" w:type="pct"/>
                <w:gridSpan w:val="4"/>
                <w:vAlign w:val="center"/>
              </w:tcPr>
            </w:tcPrChange>
          </w:tcPr>
          <w:p w14:paraId="3C757FE7" w14:textId="77777777" w:rsidR="00895155" w:rsidRPr="00D83E48" w:rsidDel="00F10646" w:rsidRDefault="00895155" w:rsidP="00895155">
            <w:pPr>
              <w:rPr>
                <w:rFonts w:ascii="Calibri" w:hAnsi="Calibri"/>
                <w:sz w:val="18"/>
                <w:szCs w:val="18"/>
              </w:rPr>
            </w:pPr>
          </w:p>
        </w:tc>
      </w:tr>
      <w:tr w:rsidR="00895155" w:rsidRPr="00D83E48" w14:paraId="3C757FEC" w14:textId="77777777" w:rsidTr="00E35F0F">
        <w:trPr>
          <w:cantSplit/>
          <w:trHeight w:val="144"/>
          <w:trPrChange w:id="43" w:author="Wichert, RJ@Energy" w:date="2018-10-24T07:34:00Z">
            <w:trPr>
              <w:gridAfter w:val="0"/>
              <w:wAfter w:w="2444" w:type="pct"/>
              <w:cantSplit/>
              <w:trHeight w:val="144"/>
            </w:trPr>
          </w:trPrChange>
        </w:trPr>
        <w:tc>
          <w:tcPr>
            <w:tcW w:w="212" w:type="pct"/>
            <w:vAlign w:val="center"/>
            <w:tcPrChange w:id="44" w:author="Wichert, RJ@Energy" w:date="2018-10-24T07:34:00Z">
              <w:tcPr>
                <w:tcW w:w="108" w:type="pct"/>
                <w:vAlign w:val="center"/>
              </w:tcPr>
            </w:tcPrChange>
          </w:tcPr>
          <w:p w14:paraId="3C757FE9"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02</w:t>
            </w:r>
          </w:p>
        </w:tc>
        <w:tc>
          <w:tcPr>
            <w:tcW w:w="2696" w:type="pct"/>
            <w:tcPrChange w:id="45" w:author="Wichert, RJ@Energy" w:date="2018-10-24T07:34:00Z">
              <w:tcPr>
                <w:tcW w:w="1357" w:type="pct"/>
                <w:gridSpan w:val="2"/>
              </w:tcPr>
            </w:tcPrChange>
          </w:tcPr>
          <w:p w14:paraId="3C757FEA"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Open all registers and dampers and remove any obstructions.</w:t>
            </w:r>
          </w:p>
        </w:tc>
        <w:tc>
          <w:tcPr>
            <w:tcW w:w="2092" w:type="pct"/>
            <w:vAlign w:val="center"/>
            <w:tcPrChange w:id="46" w:author="Wichert, RJ@Energy" w:date="2018-10-24T07:34:00Z">
              <w:tcPr>
                <w:tcW w:w="1090" w:type="pct"/>
                <w:gridSpan w:val="4"/>
                <w:vAlign w:val="center"/>
              </w:tcPr>
            </w:tcPrChange>
          </w:tcPr>
          <w:p w14:paraId="3C757FEB" w14:textId="77777777" w:rsidR="00895155" w:rsidRPr="00D83E48" w:rsidDel="00F10646" w:rsidRDefault="00895155" w:rsidP="00895155">
            <w:pPr>
              <w:rPr>
                <w:rFonts w:ascii="Calibri" w:hAnsi="Calibri"/>
                <w:sz w:val="18"/>
                <w:szCs w:val="18"/>
              </w:rPr>
            </w:pPr>
          </w:p>
        </w:tc>
      </w:tr>
      <w:tr w:rsidR="00895155" w:rsidRPr="00D83E48" w14:paraId="3C757FF0" w14:textId="77777777" w:rsidTr="00E35F0F">
        <w:trPr>
          <w:cantSplit/>
          <w:trHeight w:val="144"/>
          <w:trPrChange w:id="47" w:author="Wichert, RJ@Energy" w:date="2018-10-24T07:34:00Z">
            <w:trPr>
              <w:gridAfter w:val="0"/>
              <w:wAfter w:w="2444" w:type="pct"/>
              <w:cantSplit/>
              <w:trHeight w:val="144"/>
            </w:trPr>
          </w:trPrChange>
        </w:trPr>
        <w:tc>
          <w:tcPr>
            <w:tcW w:w="212" w:type="pct"/>
            <w:vAlign w:val="center"/>
            <w:tcPrChange w:id="48" w:author="Wichert, RJ@Energy" w:date="2018-10-24T07:34:00Z">
              <w:tcPr>
                <w:tcW w:w="108" w:type="pct"/>
                <w:vAlign w:val="center"/>
              </w:tcPr>
            </w:tcPrChange>
          </w:tcPr>
          <w:p w14:paraId="3C757FED"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03</w:t>
            </w:r>
          </w:p>
        </w:tc>
        <w:tc>
          <w:tcPr>
            <w:tcW w:w="2696" w:type="pct"/>
            <w:tcPrChange w:id="49" w:author="Wichert, RJ@Energy" w:date="2018-10-24T07:34:00Z">
              <w:tcPr>
                <w:tcW w:w="1357" w:type="pct"/>
                <w:gridSpan w:val="2"/>
              </w:tcPr>
            </w:tcPrChange>
          </w:tcPr>
          <w:p w14:paraId="3C757FEE"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 xml:space="preserve">Replace/Repair all accessible crushed, blocked, restricted, remove excess length, and sharp bends in ducts.  Supported every 4 ft max. with a max. 2 in sag. </w:t>
            </w:r>
          </w:p>
        </w:tc>
        <w:tc>
          <w:tcPr>
            <w:tcW w:w="2092" w:type="pct"/>
            <w:vAlign w:val="center"/>
            <w:tcPrChange w:id="50" w:author="Wichert, RJ@Energy" w:date="2018-10-24T07:34:00Z">
              <w:tcPr>
                <w:tcW w:w="1090" w:type="pct"/>
                <w:gridSpan w:val="4"/>
                <w:vAlign w:val="center"/>
              </w:tcPr>
            </w:tcPrChange>
          </w:tcPr>
          <w:p w14:paraId="3C757FEF" w14:textId="77777777" w:rsidR="00895155" w:rsidRPr="00D83E48" w:rsidDel="00F10646" w:rsidRDefault="00895155" w:rsidP="00895155">
            <w:pPr>
              <w:rPr>
                <w:rFonts w:ascii="Calibri" w:hAnsi="Calibri"/>
                <w:sz w:val="18"/>
                <w:szCs w:val="18"/>
              </w:rPr>
            </w:pPr>
          </w:p>
        </w:tc>
      </w:tr>
      <w:tr w:rsidR="00895155" w:rsidRPr="00D83E48" w14:paraId="3C757FF4" w14:textId="77777777" w:rsidTr="00E35F0F">
        <w:trPr>
          <w:cantSplit/>
          <w:trHeight w:val="144"/>
          <w:trPrChange w:id="51" w:author="Wichert, RJ@Energy" w:date="2018-10-24T07:34:00Z">
            <w:trPr>
              <w:gridAfter w:val="0"/>
              <w:wAfter w:w="2444" w:type="pct"/>
              <w:cantSplit/>
              <w:trHeight w:val="144"/>
            </w:trPr>
          </w:trPrChange>
        </w:trPr>
        <w:tc>
          <w:tcPr>
            <w:tcW w:w="212" w:type="pct"/>
            <w:vAlign w:val="center"/>
            <w:tcPrChange w:id="52" w:author="Wichert, RJ@Energy" w:date="2018-10-24T07:34:00Z">
              <w:tcPr>
                <w:tcW w:w="108" w:type="pct"/>
                <w:vAlign w:val="center"/>
              </w:tcPr>
            </w:tcPrChange>
          </w:tcPr>
          <w:p w14:paraId="3C757FF1"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04</w:t>
            </w:r>
          </w:p>
        </w:tc>
        <w:tc>
          <w:tcPr>
            <w:tcW w:w="2696" w:type="pct"/>
            <w:tcPrChange w:id="53" w:author="Wichert, RJ@Energy" w:date="2018-10-24T07:34:00Z">
              <w:tcPr>
                <w:tcW w:w="1357" w:type="pct"/>
                <w:gridSpan w:val="2"/>
              </w:tcPr>
            </w:tcPrChange>
          </w:tcPr>
          <w:p w14:paraId="3C757FF2"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Clean the evaporator coil according to the manufacturer and ensure the coil is not obstructed.</w:t>
            </w:r>
          </w:p>
        </w:tc>
        <w:tc>
          <w:tcPr>
            <w:tcW w:w="2092" w:type="pct"/>
            <w:vAlign w:val="center"/>
            <w:tcPrChange w:id="54" w:author="Wichert, RJ@Energy" w:date="2018-10-24T07:34:00Z">
              <w:tcPr>
                <w:tcW w:w="1090" w:type="pct"/>
                <w:gridSpan w:val="4"/>
                <w:vAlign w:val="center"/>
              </w:tcPr>
            </w:tcPrChange>
          </w:tcPr>
          <w:p w14:paraId="3C757FF3" w14:textId="77777777" w:rsidR="00895155" w:rsidRPr="00D83E48" w:rsidDel="00F10646" w:rsidRDefault="00895155" w:rsidP="00895155">
            <w:pPr>
              <w:rPr>
                <w:rFonts w:ascii="Calibri" w:hAnsi="Calibri"/>
                <w:sz w:val="18"/>
                <w:szCs w:val="18"/>
              </w:rPr>
            </w:pPr>
          </w:p>
        </w:tc>
      </w:tr>
      <w:tr w:rsidR="00895155" w:rsidRPr="00D83E48" w14:paraId="3C757FF8" w14:textId="77777777" w:rsidTr="00E35F0F">
        <w:trPr>
          <w:cantSplit/>
          <w:trHeight w:val="144"/>
          <w:trPrChange w:id="55" w:author="Wichert, RJ@Energy" w:date="2018-10-24T07:34:00Z">
            <w:trPr>
              <w:gridAfter w:val="0"/>
              <w:wAfter w:w="2444" w:type="pct"/>
              <w:cantSplit/>
              <w:trHeight w:val="144"/>
            </w:trPr>
          </w:trPrChange>
        </w:trPr>
        <w:tc>
          <w:tcPr>
            <w:tcW w:w="212" w:type="pct"/>
            <w:vAlign w:val="center"/>
            <w:tcPrChange w:id="56" w:author="Wichert, RJ@Energy" w:date="2018-10-24T07:34:00Z">
              <w:tcPr>
                <w:tcW w:w="108" w:type="pct"/>
                <w:vAlign w:val="center"/>
              </w:tcPr>
            </w:tcPrChange>
          </w:tcPr>
          <w:p w14:paraId="3C757FF5"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05</w:t>
            </w:r>
          </w:p>
        </w:tc>
        <w:tc>
          <w:tcPr>
            <w:tcW w:w="2696" w:type="pct"/>
            <w:tcPrChange w:id="57" w:author="Wichert, RJ@Energy" w:date="2018-10-24T07:34:00Z">
              <w:tcPr>
                <w:tcW w:w="1357" w:type="pct"/>
                <w:gridSpan w:val="2"/>
              </w:tcPr>
            </w:tcPrChange>
          </w:tcPr>
          <w:p w14:paraId="3C757FF6"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Air handler fan speed set to high and blower wheel and motor are operating properly.</w:t>
            </w:r>
          </w:p>
        </w:tc>
        <w:tc>
          <w:tcPr>
            <w:tcW w:w="2092" w:type="pct"/>
            <w:vAlign w:val="center"/>
            <w:tcPrChange w:id="58" w:author="Wichert, RJ@Energy" w:date="2018-10-24T07:34:00Z">
              <w:tcPr>
                <w:tcW w:w="1090" w:type="pct"/>
                <w:gridSpan w:val="4"/>
                <w:vAlign w:val="center"/>
              </w:tcPr>
            </w:tcPrChange>
          </w:tcPr>
          <w:p w14:paraId="3C757FF7" w14:textId="77777777" w:rsidR="00895155" w:rsidRPr="00D83E48" w:rsidDel="00F10646" w:rsidRDefault="00895155" w:rsidP="00895155">
            <w:pPr>
              <w:rPr>
                <w:rFonts w:ascii="Calibri" w:hAnsi="Calibri"/>
                <w:sz w:val="18"/>
                <w:szCs w:val="18"/>
              </w:rPr>
            </w:pPr>
          </w:p>
        </w:tc>
      </w:tr>
      <w:tr w:rsidR="00895155" w:rsidRPr="00D83E48" w14:paraId="3C757FFC" w14:textId="77777777" w:rsidTr="00E35F0F">
        <w:trPr>
          <w:cantSplit/>
          <w:trHeight w:val="144"/>
          <w:trPrChange w:id="59" w:author="Wichert, RJ@Energy" w:date="2018-10-24T07:34:00Z">
            <w:trPr>
              <w:gridAfter w:val="0"/>
              <w:wAfter w:w="2444" w:type="pct"/>
              <w:cantSplit/>
              <w:trHeight w:val="144"/>
            </w:trPr>
          </w:trPrChange>
        </w:trPr>
        <w:tc>
          <w:tcPr>
            <w:tcW w:w="212" w:type="pct"/>
            <w:vAlign w:val="center"/>
            <w:tcPrChange w:id="60" w:author="Wichert, RJ@Energy" w:date="2018-10-24T07:34:00Z">
              <w:tcPr>
                <w:tcW w:w="108" w:type="pct"/>
                <w:vAlign w:val="center"/>
              </w:tcPr>
            </w:tcPrChange>
          </w:tcPr>
          <w:p w14:paraId="3C757FF9"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06</w:t>
            </w:r>
          </w:p>
        </w:tc>
        <w:tc>
          <w:tcPr>
            <w:tcW w:w="2696" w:type="pct"/>
            <w:tcPrChange w:id="61" w:author="Wichert, RJ@Energy" w:date="2018-10-24T07:34:00Z">
              <w:tcPr>
                <w:tcW w:w="1357" w:type="pct"/>
                <w:gridSpan w:val="2"/>
              </w:tcPr>
            </w:tcPrChange>
          </w:tcPr>
          <w:p w14:paraId="3C757FFA"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duct with a larger one and/or add a second return duct.</w:t>
            </w:r>
          </w:p>
        </w:tc>
        <w:tc>
          <w:tcPr>
            <w:tcW w:w="2092" w:type="pct"/>
            <w:vAlign w:val="center"/>
            <w:tcPrChange w:id="62" w:author="Wichert, RJ@Energy" w:date="2018-10-24T07:34:00Z">
              <w:tcPr>
                <w:tcW w:w="1090" w:type="pct"/>
                <w:gridSpan w:val="4"/>
                <w:vAlign w:val="center"/>
              </w:tcPr>
            </w:tcPrChange>
          </w:tcPr>
          <w:p w14:paraId="3C757FFB" w14:textId="77777777" w:rsidR="00895155" w:rsidRPr="00D83E48" w:rsidDel="00F10646" w:rsidRDefault="00895155" w:rsidP="00895155">
            <w:pPr>
              <w:rPr>
                <w:rFonts w:ascii="Calibri" w:hAnsi="Calibri"/>
                <w:sz w:val="18"/>
                <w:szCs w:val="18"/>
              </w:rPr>
            </w:pPr>
          </w:p>
        </w:tc>
      </w:tr>
      <w:tr w:rsidR="00895155" w:rsidRPr="00D83E48" w14:paraId="3C758000" w14:textId="77777777" w:rsidTr="00E35F0F">
        <w:trPr>
          <w:cantSplit/>
          <w:trHeight w:val="144"/>
          <w:trPrChange w:id="63" w:author="Wichert, RJ@Energy" w:date="2018-10-24T07:34:00Z">
            <w:trPr>
              <w:gridAfter w:val="0"/>
              <w:wAfter w:w="2444" w:type="pct"/>
              <w:cantSplit/>
              <w:trHeight w:val="144"/>
            </w:trPr>
          </w:trPrChange>
        </w:trPr>
        <w:tc>
          <w:tcPr>
            <w:tcW w:w="212" w:type="pct"/>
            <w:vAlign w:val="center"/>
            <w:tcPrChange w:id="64" w:author="Wichert, RJ@Energy" w:date="2018-10-24T07:34:00Z">
              <w:tcPr>
                <w:tcW w:w="108" w:type="pct"/>
                <w:vAlign w:val="center"/>
              </w:tcPr>
            </w:tcPrChange>
          </w:tcPr>
          <w:p w14:paraId="3C757FFD"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07</w:t>
            </w:r>
          </w:p>
        </w:tc>
        <w:tc>
          <w:tcPr>
            <w:tcW w:w="2696" w:type="pct"/>
            <w:tcPrChange w:id="65" w:author="Wichert, RJ@Energy" w:date="2018-10-24T07:34:00Z">
              <w:tcPr>
                <w:tcW w:w="1357" w:type="pct"/>
                <w:gridSpan w:val="2"/>
              </w:tcPr>
            </w:tcPrChange>
          </w:tcPr>
          <w:p w14:paraId="3C757FFE"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grille with a larger area grille.</w:t>
            </w:r>
          </w:p>
        </w:tc>
        <w:tc>
          <w:tcPr>
            <w:tcW w:w="2092" w:type="pct"/>
            <w:vAlign w:val="center"/>
            <w:tcPrChange w:id="66" w:author="Wichert, RJ@Energy" w:date="2018-10-24T07:34:00Z">
              <w:tcPr>
                <w:tcW w:w="1090" w:type="pct"/>
                <w:gridSpan w:val="4"/>
                <w:vAlign w:val="center"/>
              </w:tcPr>
            </w:tcPrChange>
          </w:tcPr>
          <w:p w14:paraId="3C757FFF" w14:textId="77777777" w:rsidR="00895155" w:rsidRPr="00D83E48" w:rsidDel="00F10646" w:rsidRDefault="00895155" w:rsidP="00895155">
            <w:pPr>
              <w:rPr>
                <w:rFonts w:ascii="Calibri" w:hAnsi="Calibri"/>
                <w:sz w:val="18"/>
                <w:szCs w:val="18"/>
              </w:rPr>
            </w:pPr>
          </w:p>
        </w:tc>
      </w:tr>
      <w:tr w:rsidR="00FF3A04" w:rsidRPr="00D83E48" w14:paraId="3C758004" w14:textId="77777777" w:rsidTr="00E35F0F">
        <w:trPr>
          <w:cantSplit/>
          <w:trHeight w:val="144"/>
          <w:trPrChange w:id="67" w:author="Wichert, RJ@Energy" w:date="2018-10-24T07:34:00Z">
            <w:trPr>
              <w:gridAfter w:val="0"/>
              <w:wAfter w:w="2444" w:type="pct"/>
              <w:cantSplit/>
              <w:trHeight w:val="144"/>
            </w:trPr>
          </w:trPrChange>
        </w:trPr>
        <w:tc>
          <w:tcPr>
            <w:tcW w:w="212" w:type="pct"/>
            <w:vAlign w:val="center"/>
            <w:tcPrChange w:id="68" w:author="Wichert, RJ@Energy" w:date="2018-10-24T07:34:00Z">
              <w:tcPr>
                <w:tcW w:w="108" w:type="pct"/>
                <w:vAlign w:val="center"/>
              </w:tcPr>
            </w:tcPrChange>
          </w:tcPr>
          <w:p w14:paraId="3C758001" w14:textId="77777777" w:rsidR="00FF3A04" w:rsidRPr="002C3E94" w:rsidRDefault="00FF3A04" w:rsidP="00FF3A04">
            <w:pPr>
              <w:keepNext/>
              <w:jc w:val="center"/>
              <w:rPr>
                <w:rFonts w:asciiTheme="minorHAnsi" w:hAnsiTheme="minorHAnsi"/>
                <w:sz w:val="18"/>
                <w:szCs w:val="18"/>
              </w:rPr>
            </w:pPr>
            <w:r>
              <w:rPr>
                <w:rFonts w:asciiTheme="minorHAnsi" w:hAnsiTheme="minorHAnsi"/>
                <w:sz w:val="18"/>
                <w:szCs w:val="18"/>
              </w:rPr>
              <w:t>08</w:t>
            </w:r>
          </w:p>
        </w:tc>
        <w:tc>
          <w:tcPr>
            <w:tcW w:w="2696" w:type="pct"/>
            <w:tcPrChange w:id="69" w:author="Wichert, RJ@Energy" w:date="2018-10-24T07:34:00Z">
              <w:tcPr>
                <w:tcW w:w="1357" w:type="pct"/>
                <w:gridSpan w:val="2"/>
              </w:tcPr>
            </w:tcPrChange>
          </w:tcPr>
          <w:p w14:paraId="3C758002" w14:textId="77777777" w:rsidR="00FF3A04" w:rsidRPr="00D83E48" w:rsidRDefault="00FF3A04" w:rsidP="00FF3A04">
            <w:pPr>
              <w:rPr>
                <w:rFonts w:ascii="Calibri" w:hAnsi="Calibri"/>
                <w:sz w:val="18"/>
                <w:szCs w:val="18"/>
              </w:rPr>
            </w:pPr>
            <w:r w:rsidRPr="006860D2">
              <w:rPr>
                <w:rFonts w:ascii="Calibri" w:hAnsi="Calibri"/>
                <w:sz w:val="18"/>
                <w:szCs w:val="18"/>
              </w:rPr>
              <w:t>If any of the above were not completed list the Action Required and a description of why the action could not be completed:</w:t>
            </w:r>
          </w:p>
        </w:tc>
        <w:tc>
          <w:tcPr>
            <w:tcW w:w="2092" w:type="pct"/>
            <w:tcPrChange w:id="70" w:author="Wichert, RJ@Energy" w:date="2018-10-24T07:34:00Z">
              <w:tcPr>
                <w:tcW w:w="1090" w:type="pct"/>
                <w:gridSpan w:val="4"/>
              </w:tcPr>
            </w:tcPrChange>
          </w:tcPr>
          <w:p w14:paraId="3C758003" w14:textId="77777777" w:rsidR="00FF3A04" w:rsidRPr="00D83E48" w:rsidRDefault="00FF3A04" w:rsidP="00FF3A04">
            <w:pPr>
              <w:rPr>
                <w:rFonts w:ascii="Calibri" w:hAnsi="Calibri"/>
                <w:sz w:val="18"/>
                <w:szCs w:val="18"/>
              </w:rPr>
            </w:pPr>
          </w:p>
        </w:tc>
      </w:tr>
      <w:tr w:rsidR="00E35F0F" w:rsidRPr="00D83E48" w14:paraId="29CE520D" w14:textId="77777777" w:rsidTr="00E35F0F">
        <w:tblPrEx>
          <w:tblPrExChange w:id="71" w:author="Wichert, RJ@Energy" w:date="2018-10-24T07:34:00Z">
            <w:tblPrEx>
              <w:tblW w:w="5000" w:type="pct"/>
            </w:tblPrEx>
          </w:tblPrExChange>
        </w:tblPrEx>
        <w:trPr>
          <w:cantSplit/>
          <w:trHeight w:val="144"/>
          <w:ins w:id="72" w:author="Wichert, RJ@Energy" w:date="2018-10-24T07:33:00Z"/>
          <w:trPrChange w:id="73" w:author="Wichert, RJ@Energy" w:date="2018-10-24T07:34:00Z">
            <w:trPr>
              <w:gridAfter w:val="0"/>
              <w:cantSplit/>
              <w:trHeight w:val="144"/>
            </w:trPr>
          </w:trPrChange>
        </w:trPr>
        <w:tc>
          <w:tcPr>
            <w:tcW w:w="212" w:type="pct"/>
            <w:tcBorders>
              <w:right w:val="single" w:sz="4" w:space="0" w:color="auto"/>
            </w:tcBorders>
            <w:vAlign w:val="center"/>
            <w:tcPrChange w:id="74" w:author="Wichert, RJ@Energy" w:date="2018-10-24T07:34:00Z">
              <w:tcPr>
                <w:tcW w:w="212" w:type="pct"/>
                <w:gridSpan w:val="2"/>
                <w:vAlign w:val="center"/>
              </w:tcPr>
            </w:tcPrChange>
          </w:tcPr>
          <w:p w14:paraId="6448ECAD" w14:textId="0693B555" w:rsidR="00E35F0F" w:rsidRDefault="00E35F0F">
            <w:pPr>
              <w:keepNext/>
              <w:jc w:val="center"/>
              <w:rPr>
                <w:ins w:id="75" w:author="Wichert, RJ@Energy" w:date="2018-10-24T07:33:00Z"/>
                <w:rFonts w:asciiTheme="minorHAnsi" w:hAnsiTheme="minorHAnsi"/>
                <w:sz w:val="18"/>
                <w:szCs w:val="18"/>
              </w:rPr>
            </w:pPr>
            <w:ins w:id="76" w:author="Wichert, RJ@Energy" w:date="2018-10-24T07:33:00Z">
              <w:r>
                <w:rPr>
                  <w:rFonts w:asciiTheme="minorHAnsi" w:hAnsiTheme="minorHAnsi" w:cs="Calibri-Bold"/>
                  <w:bCs/>
                  <w:sz w:val="18"/>
                  <w:szCs w:val="18"/>
                </w:rPr>
                <w:t>0</w:t>
              </w:r>
            </w:ins>
            <w:ins w:id="77" w:author="Wichert, RJ@Energy" w:date="2018-10-24T07:44:00Z">
              <w:r w:rsidR="00AC172E">
                <w:rPr>
                  <w:rFonts w:asciiTheme="minorHAnsi" w:hAnsiTheme="minorHAnsi" w:cs="Calibri-Bold"/>
                  <w:bCs/>
                  <w:sz w:val="18"/>
                  <w:szCs w:val="18"/>
                </w:rPr>
                <w:t>9</w:t>
              </w:r>
            </w:ins>
          </w:p>
        </w:tc>
        <w:tc>
          <w:tcPr>
            <w:tcW w:w="2696" w:type="pct"/>
            <w:tcBorders>
              <w:top w:val="single" w:sz="4" w:space="0" w:color="auto"/>
              <w:left w:val="single" w:sz="4" w:space="0" w:color="auto"/>
              <w:bottom w:val="single" w:sz="4" w:space="0" w:color="auto"/>
              <w:right w:val="single" w:sz="4" w:space="0" w:color="auto"/>
            </w:tcBorders>
            <w:vAlign w:val="center"/>
            <w:tcPrChange w:id="78" w:author="Wichert, RJ@Energy" w:date="2018-10-24T07:34:00Z">
              <w:tcPr>
                <w:tcW w:w="2655" w:type="pct"/>
                <w:gridSpan w:val="2"/>
              </w:tcPr>
            </w:tcPrChange>
          </w:tcPr>
          <w:p w14:paraId="5CAC8B9A" w14:textId="7383A9B7" w:rsidR="00E35F0F" w:rsidRPr="006860D2" w:rsidRDefault="00E35F0F" w:rsidP="00E35F0F">
            <w:pPr>
              <w:rPr>
                <w:ins w:id="79" w:author="Wichert, RJ@Energy" w:date="2018-10-24T07:33:00Z"/>
                <w:rFonts w:ascii="Calibri" w:hAnsi="Calibri"/>
                <w:sz w:val="18"/>
                <w:szCs w:val="18"/>
              </w:rPr>
            </w:pPr>
            <w:ins w:id="80" w:author="Wichert, RJ@Energy" w:date="2018-10-24T07:33:00Z">
              <w:r w:rsidRPr="00B57311">
                <w:rPr>
                  <w:rFonts w:asciiTheme="minorHAnsi" w:hAnsiTheme="minorHAnsi"/>
                  <w:sz w:val="18"/>
                  <w:szCs w:val="18"/>
                </w:rPr>
                <w:t>Verification Status</w:t>
              </w:r>
              <w:r>
                <w:rPr>
                  <w:rFonts w:asciiTheme="minorHAnsi" w:hAnsiTheme="minorHAnsi"/>
                  <w:sz w:val="18"/>
                  <w:szCs w:val="18"/>
                </w:rPr>
                <w:t>:</w:t>
              </w:r>
            </w:ins>
          </w:p>
        </w:tc>
        <w:tc>
          <w:tcPr>
            <w:tcW w:w="2092" w:type="pct"/>
            <w:tcBorders>
              <w:top w:val="single" w:sz="4" w:space="0" w:color="auto"/>
              <w:left w:val="single" w:sz="4" w:space="0" w:color="auto"/>
              <w:bottom w:val="single" w:sz="4" w:space="0" w:color="auto"/>
              <w:right w:val="single" w:sz="4" w:space="0" w:color="auto"/>
            </w:tcBorders>
            <w:vAlign w:val="center"/>
            <w:tcPrChange w:id="81" w:author="Wichert, RJ@Energy" w:date="2018-10-24T07:34:00Z">
              <w:tcPr>
                <w:tcW w:w="2133" w:type="pct"/>
                <w:gridSpan w:val="2"/>
              </w:tcPr>
            </w:tcPrChange>
          </w:tcPr>
          <w:p w14:paraId="1D12BBCE" w14:textId="77777777" w:rsidR="00E35F0F" w:rsidRDefault="00E35F0F" w:rsidP="00E35F0F">
            <w:pPr>
              <w:pStyle w:val="ListParagraph"/>
              <w:keepNext/>
              <w:numPr>
                <w:ilvl w:val="0"/>
                <w:numId w:val="47"/>
              </w:numPr>
              <w:tabs>
                <w:tab w:val="left" w:pos="356"/>
              </w:tabs>
              <w:rPr>
                <w:ins w:id="82" w:author="Wichert, RJ@Energy" w:date="2018-10-24T07:33:00Z"/>
                <w:rFonts w:ascii="Calibri" w:hAnsi="Calibri"/>
                <w:sz w:val="18"/>
                <w:szCs w:val="18"/>
              </w:rPr>
            </w:pPr>
            <w:ins w:id="83" w:author="Wichert, RJ@Energy" w:date="2018-10-24T07:33:00Z">
              <w:r>
                <w:rPr>
                  <w:rFonts w:ascii="Calibri" w:hAnsi="Calibri"/>
                  <w:sz w:val="18"/>
                  <w:szCs w:val="18"/>
                  <w:u w:val="single"/>
                </w:rPr>
                <w:t>Pass</w:t>
              </w:r>
              <w:r>
                <w:rPr>
                  <w:rFonts w:ascii="Calibri" w:hAnsi="Calibri"/>
                  <w:sz w:val="18"/>
                  <w:szCs w:val="18"/>
                </w:rPr>
                <w:t xml:space="preserve"> - all applicable requirements are met; or</w:t>
              </w:r>
            </w:ins>
          </w:p>
          <w:p w14:paraId="2F1CC0C0" w14:textId="77777777" w:rsidR="00E35F0F" w:rsidRDefault="00E35F0F">
            <w:pPr>
              <w:pStyle w:val="ListParagraph"/>
              <w:keepNext/>
              <w:numPr>
                <w:ilvl w:val="0"/>
                <w:numId w:val="47"/>
              </w:numPr>
              <w:tabs>
                <w:tab w:val="left" w:pos="356"/>
              </w:tabs>
              <w:rPr>
                <w:ins w:id="84" w:author="Wichert, RJ@Energy" w:date="2018-10-24T07:33:00Z"/>
                <w:rFonts w:ascii="Calibri" w:hAnsi="Calibri"/>
                <w:sz w:val="18"/>
                <w:szCs w:val="18"/>
              </w:rPr>
              <w:pPrChange w:id="85" w:author="Wichert, RJ@Energy" w:date="2018-10-24T07:33:00Z">
                <w:pPr/>
              </w:pPrChange>
            </w:pPr>
            <w:ins w:id="86" w:author="Wichert, RJ@Energy" w:date="2018-10-24T07:33:00Z">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ins>
          </w:p>
          <w:p w14:paraId="62747C38" w14:textId="1F80E6A3" w:rsidR="00E35F0F" w:rsidRPr="00D83E48" w:rsidRDefault="00E35F0F">
            <w:pPr>
              <w:pStyle w:val="ListParagraph"/>
              <w:keepNext/>
              <w:numPr>
                <w:ilvl w:val="0"/>
                <w:numId w:val="47"/>
              </w:numPr>
              <w:tabs>
                <w:tab w:val="left" w:pos="356"/>
              </w:tabs>
              <w:rPr>
                <w:ins w:id="87" w:author="Wichert, RJ@Energy" w:date="2018-10-24T07:33:00Z"/>
                <w:rFonts w:ascii="Calibri" w:hAnsi="Calibri"/>
                <w:sz w:val="18"/>
                <w:szCs w:val="18"/>
              </w:rPr>
              <w:pPrChange w:id="88" w:author="Wichert, RJ@Energy" w:date="2018-10-24T07:33:00Z">
                <w:pPr/>
              </w:pPrChange>
            </w:pPr>
            <w:ins w:id="89" w:author="Wichert, RJ@Energy" w:date="2018-10-24T07:33:00Z">
              <w:r w:rsidRPr="00BD573B">
                <w:rPr>
                  <w:rFonts w:ascii="Calibri" w:hAnsi="Calibri"/>
                  <w:sz w:val="18"/>
                  <w:szCs w:val="18"/>
                  <w:u w:val="single"/>
                </w:rPr>
                <w:t>All N/A</w:t>
              </w:r>
              <w:r w:rsidRPr="00BD573B">
                <w:rPr>
                  <w:rFonts w:ascii="Calibri" w:hAnsi="Calibri"/>
                  <w:sz w:val="18"/>
                  <w:szCs w:val="18"/>
                </w:rPr>
                <w:t xml:space="preserve"> - This entire table is not applicable</w:t>
              </w:r>
            </w:ins>
          </w:p>
        </w:tc>
      </w:tr>
      <w:tr w:rsidR="00E35F0F" w:rsidRPr="00D83E48" w14:paraId="2D928461" w14:textId="77777777" w:rsidTr="00E35F0F">
        <w:tblPrEx>
          <w:tblPrExChange w:id="90" w:author="Wichert, RJ@Energy" w:date="2018-10-24T07:34:00Z">
            <w:tblPrEx>
              <w:tblW w:w="5000" w:type="pct"/>
            </w:tblPrEx>
          </w:tblPrExChange>
        </w:tblPrEx>
        <w:trPr>
          <w:cantSplit/>
          <w:trHeight w:val="144"/>
          <w:ins w:id="91" w:author="Wichert, RJ@Energy" w:date="2018-10-24T07:33:00Z"/>
          <w:trPrChange w:id="92" w:author="Wichert, RJ@Energy" w:date="2018-10-24T07:34:00Z">
            <w:trPr>
              <w:gridAfter w:val="0"/>
              <w:cantSplit/>
              <w:trHeight w:val="144"/>
            </w:trPr>
          </w:trPrChange>
        </w:trPr>
        <w:tc>
          <w:tcPr>
            <w:tcW w:w="212" w:type="pct"/>
            <w:tcBorders>
              <w:right w:val="single" w:sz="4" w:space="0" w:color="auto"/>
            </w:tcBorders>
            <w:vAlign w:val="center"/>
            <w:tcPrChange w:id="93" w:author="Wichert, RJ@Energy" w:date="2018-10-24T07:34:00Z">
              <w:tcPr>
                <w:tcW w:w="212" w:type="pct"/>
                <w:gridSpan w:val="2"/>
                <w:vAlign w:val="center"/>
              </w:tcPr>
            </w:tcPrChange>
          </w:tcPr>
          <w:p w14:paraId="6CE7DBB1" w14:textId="095AE28E" w:rsidR="00E35F0F" w:rsidRDefault="00AC172E" w:rsidP="00E35F0F">
            <w:pPr>
              <w:keepNext/>
              <w:jc w:val="center"/>
              <w:rPr>
                <w:ins w:id="94" w:author="Wichert, RJ@Energy" w:date="2018-10-24T07:33:00Z"/>
                <w:rFonts w:asciiTheme="minorHAnsi" w:hAnsiTheme="minorHAnsi"/>
                <w:sz w:val="18"/>
                <w:szCs w:val="18"/>
              </w:rPr>
            </w:pPr>
            <w:ins w:id="95" w:author="Wichert, RJ@Energy" w:date="2018-10-24T07:44:00Z">
              <w:r>
                <w:rPr>
                  <w:rFonts w:asciiTheme="minorHAnsi" w:hAnsiTheme="minorHAnsi"/>
                  <w:sz w:val="18"/>
                  <w:szCs w:val="18"/>
                </w:rPr>
                <w:t>10</w:t>
              </w:r>
            </w:ins>
          </w:p>
        </w:tc>
        <w:tc>
          <w:tcPr>
            <w:tcW w:w="2696" w:type="pct"/>
            <w:tcBorders>
              <w:top w:val="single" w:sz="4" w:space="0" w:color="auto"/>
              <w:left w:val="single" w:sz="4" w:space="0" w:color="auto"/>
              <w:bottom w:val="single" w:sz="4" w:space="0" w:color="auto"/>
              <w:right w:val="single" w:sz="4" w:space="0" w:color="auto"/>
            </w:tcBorders>
            <w:vAlign w:val="center"/>
            <w:tcPrChange w:id="96" w:author="Wichert, RJ@Energy" w:date="2018-10-24T07:34:00Z">
              <w:tcPr>
                <w:tcW w:w="2655" w:type="pct"/>
                <w:gridSpan w:val="2"/>
              </w:tcPr>
            </w:tcPrChange>
          </w:tcPr>
          <w:p w14:paraId="15E408D8" w14:textId="584B4FC4" w:rsidR="00E35F0F" w:rsidRPr="006860D2" w:rsidRDefault="00E35F0F" w:rsidP="00E35F0F">
            <w:pPr>
              <w:rPr>
                <w:ins w:id="97" w:author="Wichert, RJ@Energy" w:date="2018-10-24T07:33:00Z"/>
                <w:rFonts w:ascii="Calibri" w:hAnsi="Calibri"/>
                <w:sz w:val="18"/>
                <w:szCs w:val="18"/>
              </w:rPr>
            </w:pPr>
            <w:ins w:id="98" w:author="Wichert, RJ@Energy" w:date="2018-10-24T07:33:00Z">
              <w:r>
                <w:rPr>
                  <w:rFonts w:ascii="Calibri" w:hAnsi="Calibri"/>
                  <w:sz w:val="18"/>
                </w:rPr>
                <w:t>Correction Notes:</w:t>
              </w:r>
            </w:ins>
          </w:p>
        </w:tc>
        <w:tc>
          <w:tcPr>
            <w:tcW w:w="2092" w:type="pct"/>
            <w:tcPrChange w:id="99" w:author="Wichert, RJ@Energy" w:date="2018-10-24T07:34:00Z">
              <w:tcPr>
                <w:tcW w:w="2133" w:type="pct"/>
                <w:gridSpan w:val="2"/>
              </w:tcPr>
            </w:tcPrChange>
          </w:tcPr>
          <w:p w14:paraId="6833FD8A" w14:textId="77777777" w:rsidR="00E35F0F" w:rsidRPr="00D83E48" w:rsidRDefault="00E35F0F" w:rsidP="00E35F0F">
            <w:pPr>
              <w:rPr>
                <w:ins w:id="100" w:author="Wichert, RJ@Energy" w:date="2018-10-24T07:33:00Z"/>
                <w:rFonts w:ascii="Calibri" w:hAnsi="Calibri"/>
                <w:sz w:val="18"/>
                <w:szCs w:val="18"/>
              </w:rPr>
            </w:pPr>
          </w:p>
        </w:tc>
      </w:tr>
      <w:tr w:rsidR="00E35F0F" w:rsidRPr="00D83E48" w14:paraId="55F113EF" w14:textId="77777777" w:rsidTr="00E35F0F">
        <w:trPr>
          <w:cantSplit/>
          <w:trHeight w:val="144"/>
          <w:ins w:id="101" w:author="Wichert, RJ@Energy" w:date="2018-10-24T07:34:00Z"/>
        </w:trPr>
        <w:tc>
          <w:tcPr>
            <w:tcW w:w="212" w:type="pct"/>
            <w:tcBorders>
              <w:right w:val="single" w:sz="4" w:space="0" w:color="auto"/>
            </w:tcBorders>
            <w:vAlign w:val="center"/>
          </w:tcPr>
          <w:p w14:paraId="37A84C47" w14:textId="1D47AFC9" w:rsidR="00E35F0F" w:rsidRDefault="00E35F0F">
            <w:pPr>
              <w:keepNext/>
              <w:jc w:val="center"/>
              <w:rPr>
                <w:ins w:id="102" w:author="Wichert, RJ@Energy" w:date="2018-10-24T07:34:00Z"/>
                <w:rFonts w:asciiTheme="minorHAnsi" w:hAnsiTheme="minorHAnsi" w:cs="Calibri-Bold"/>
                <w:bCs/>
                <w:sz w:val="18"/>
                <w:szCs w:val="18"/>
              </w:rPr>
            </w:pPr>
            <w:ins w:id="103" w:author="Wichert, RJ@Energy" w:date="2018-10-24T07:34:00Z">
              <w:r>
                <w:rPr>
                  <w:rFonts w:asciiTheme="minorHAnsi" w:hAnsiTheme="minorHAnsi" w:cs="Calibri-Bold"/>
                  <w:bCs/>
                  <w:sz w:val="18"/>
                  <w:szCs w:val="18"/>
                </w:rPr>
                <w:t>1</w:t>
              </w:r>
            </w:ins>
            <w:ins w:id="104" w:author="Wichert, RJ@Energy" w:date="2018-10-24T07:44:00Z">
              <w:r w:rsidR="00AC172E">
                <w:rPr>
                  <w:rFonts w:asciiTheme="minorHAnsi" w:hAnsiTheme="minorHAnsi" w:cs="Calibri-Bold"/>
                  <w:bCs/>
                  <w:sz w:val="18"/>
                  <w:szCs w:val="18"/>
                </w:rPr>
                <w:t>1</w:t>
              </w:r>
            </w:ins>
          </w:p>
        </w:tc>
        <w:tc>
          <w:tcPr>
            <w:tcW w:w="2696" w:type="pct"/>
            <w:tcBorders>
              <w:top w:val="single" w:sz="4" w:space="0" w:color="auto"/>
              <w:left w:val="single" w:sz="4" w:space="0" w:color="auto"/>
              <w:bottom w:val="single" w:sz="4" w:space="0" w:color="auto"/>
              <w:right w:val="single" w:sz="4" w:space="0" w:color="auto"/>
            </w:tcBorders>
            <w:vAlign w:val="center"/>
          </w:tcPr>
          <w:p w14:paraId="4E8305DA" w14:textId="4A061AC2" w:rsidR="00E35F0F" w:rsidRDefault="00E35F0F" w:rsidP="00E35F0F">
            <w:pPr>
              <w:rPr>
                <w:ins w:id="105" w:author="Wichert, RJ@Energy" w:date="2018-10-24T07:34:00Z"/>
                <w:rFonts w:ascii="Calibri" w:hAnsi="Calibri"/>
                <w:sz w:val="18"/>
              </w:rPr>
            </w:pPr>
            <w:ins w:id="106" w:author="Wichert, RJ@Energy" w:date="2018-10-24T07:34:00Z">
              <w:r>
                <w:rPr>
                  <w:rFonts w:ascii="Calibri" w:hAnsi="Calibri"/>
                  <w:sz w:val="18"/>
                </w:rPr>
                <w:t>Optional Notes:</w:t>
              </w:r>
            </w:ins>
          </w:p>
        </w:tc>
        <w:tc>
          <w:tcPr>
            <w:tcW w:w="2092" w:type="pct"/>
          </w:tcPr>
          <w:p w14:paraId="13844FAB" w14:textId="77777777" w:rsidR="00E35F0F" w:rsidRPr="00D83E48" w:rsidRDefault="00E35F0F" w:rsidP="00E35F0F">
            <w:pPr>
              <w:rPr>
                <w:ins w:id="107" w:author="Wichert, RJ@Energy" w:date="2018-10-24T07:34:00Z"/>
                <w:rFonts w:ascii="Calibri" w:hAnsi="Calibri"/>
                <w:sz w:val="18"/>
                <w:szCs w:val="18"/>
              </w:rPr>
            </w:pPr>
          </w:p>
        </w:tc>
      </w:tr>
      <w:tr w:rsidR="00E35F0F" w:rsidRPr="00D83E48" w14:paraId="562FB24C" w14:textId="77777777" w:rsidTr="00E35F0F">
        <w:trPr>
          <w:cantSplit/>
          <w:trHeight w:val="144"/>
          <w:ins w:id="108" w:author="Wichert, RJ@Energy" w:date="2018-10-24T07:35:00Z"/>
        </w:trPr>
        <w:tc>
          <w:tcPr>
            <w:tcW w:w="5000" w:type="pct"/>
            <w:gridSpan w:val="3"/>
            <w:vAlign w:val="center"/>
          </w:tcPr>
          <w:p w14:paraId="6BC3EB88" w14:textId="716D9C3A" w:rsidR="00E35F0F" w:rsidRPr="00D83E48" w:rsidRDefault="00E35F0F" w:rsidP="00E35F0F">
            <w:pPr>
              <w:rPr>
                <w:ins w:id="109" w:author="Wichert, RJ@Energy" w:date="2018-10-24T07:35:00Z"/>
                <w:rFonts w:ascii="Calibri" w:hAnsi="Calibri"/>
                <w:sz w:val="18"/>
                <w:szCs w:val="18"/>
              </w:rPr>
            </w:pPr>
            <w:ins w:id="110" w:author="Wichert, RJ@Energy" w:date="2018-10-24T07:36: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ins>
          </w:p>
        </w:tc>
      </w:tr>
      <w:tr w:rsidR="00E35F0F" w:rsidRPr="00D83E48" w:rsidDel="00E35F0F" w14:paraId="3C758006" w14:textId="5FF9CB98" w:rsidTr="00E35F0F">
        <w:trPr>
          <w:cantSplit/>
          <w:trHeight w:val="144"/>
          <w:del w:id="111" w:author="Wichert, RJ@Energy" w:date="2018-10-24T07:34:00Z"/>
          <w:trPrChange w:id="112" w:author="Wichert, RJ@Energy" w:date="2018-10-24T07:34:00Z">
            <w:trPr>
              <w:gridAfter w:val="0"/>
              <w:cantSplit/>
              <w:trHeight w:val="144"/>
            </w:trPr>
          </w:trPrChange>
        </w:trPr>
        <w:tc>
          <w:tcPr>
            <w:tcW w:w="5000" w:type="pct"/>
            <w:gridSpan w:val="3"/>
            <w:tcBorders>
              <w:right w:val="single" w:sz="4" w:space="0" w:color="auto"/>
            </w:tcBorders>
            <w:vAlign w:val="center"/>
            <w:tcPrChange w:id="113" w:author="Wichert, RJ@Energy" w:date="2018-10-24T07:34:00Z">
              <w:tcPr>
                <w:tcW w:w="2556" w:type="pct"/>
                <w:gridSpan w:val="8"/>
                <w:tcBorders>
                  <w:right w:val="single" w:sz="4" w:space="0" w:color="auto"/>
                </w:tcBorders>
                <w:vAlign w:val="center"/>
              </w:tcPr>
            </w:tcPrChange>
          </w:tcPr>
          <w:p w14:paraId="3C758005" w14:textId="5FB7DC85" w:rsidR="00E35F0F" w:rsidRPr="002C3E94" w:rsidDel="00E35F0F" w:rsidRDefault="00E35F0F" w:rsidP="00E35F0F">
            <w:pPr>
              <w:keepNext/>
              <w:rPr>
                <w:del w:id="114" w:author="Wichert, RJ@Energy" w:date="2018-10-24T07:34:00Z"/>
                <w:rFonts w:asciiTheme="minorHAnsi" w:hAnsiTheme="minorHAnsi"/>
                <w:sz w:val="18"/>
                <w:szCs w:val="18"/>
              </w:rPr>
            </w:pPr>
            <w:del w:id="115" w:author="Wichert, RJ@Energy" w:date="2018-10-24T07:33:00Z">
              <w:r w:rsidRPr="00D83E48" w:rsidDel="00340E3D">
                <w:rPr>
                  <w:rFonts w:ascii="Calibri" w:hAnsi="Calibri" w:cs="Calibri-Bold"/>
                  <w:b/>
                  <w:bCs/>
                  <w:sz w:val="18"/>
                  <w:szCs w:val="18"/>
                </w:rPr>
                <w:delText>The responsible person’s signature on this compliance document</w:delText>
              </w:r>
              <w:r w:rsidRPr="006860D2" w:rsidDel="00340E3D">
                <w:rPr>
                  <w:rFonts w:ascii="Calibri" w:hAnsi="Calibri" w:cs="Calibri-Bold"/>
                  <w:b/>
                  <w:bCs/>
                  <w:sz w:val="18"/>
                  <w:szCs w:val="18"/>
                </w:rPr>
                <w:delText xml:space="preserve"> affirms that all applicable requirements in this table have been met.</w:delText>
              </w:r>
            </w:del>
          </w:p>
        </w:tc>
      </w:tr>
    </w:tbl>
    <w:p w14:paraId="3C758007" w14:textId="77777777" w:rsidR="00FF3A04" w:rsidRPr="00B66E1A" w:rsidRDefault="00FF3A04" w:rsidP="007D2060">
      <w:pPr>
        <w:rPr>
          <w:rFonts w:asciiTheme="minorHAnsi" w:hAnsiTheme="minorHAnsi"/>
          <w:b/>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7"/>
        <w:gridCol w:w="467"/>
        <w:gridCol w:w="5851"/>
        <w:gridCol w:w="4698"/>
      </w:tblGrid>
      <w:tr w:rsidR="00895155" w:rsidRPr="00D83E48" w14:paraId="3C75800A" w14:textId="77777777" w:rsidTr="00895155">
        <w:trPr>
          <w:gridBefore w:val="1"/>
          <w:wBefore w:w="3" w:type="pct"/>
          <w:trHeight w:val="20"/>
        </w:trPr>
        <w:tc>
          <w:tcPr>
            <w:tcW w:w="4997" w:type="pct"/>
            <w:gridSpan w:val="3"/>
          </w:tcPr>
          <w:p w14:paraId="3C758008" w14:textId="78F1052B" w:rsidR="00895155" w:rsidRPr="00D54A79" w:rsidRDefault="00895155" w:rsidP="00895155">
            <w:pPr>
              <w:keepNext/>
              <w:rPr>
                <w:rFonts w:asciiTheme="minorHAnsi" w:hAnsiTheme="minorHAnsi"/>
                <w:b/>
                <w:sz w:val="18"/>
                <w:szCs w:val="18"/>
              </w:rPr>
            </w:pPr>
            <w:r w:rsidRPr="00D54A79">
              <w:rPr>
                <w:rFonts w:asciiTheme="minorHAnsi" w:hAnsiTheme="minorHAnsi"/>
                <w:b/>
                <w:sz w:val="18"/>
                <w:szCs w:val="18"/>
              </w:rPr>
              <w:t>E. Forced Air System Airflow Rate Measurement - Best Airflow Rate Attainable</w:t>
            </w:r>
          </w:p>
          <w:p w14:paraId="3C758009" w14:textId="77777777" w:rsidR="00895155" w:rsidRPr="00CE3868" w:rsidRDefault="007C1808" w:rsidP="00895155">
            <w:pPr>
              <w:keepNext/>
              <w:rPr>
                <w:rFonts w:asciiTheme="minorHAnsi" w:hAnsiTheme="minorHAnsi"/>
                <w:b/>
                <w:sz w:val="18"/>
                <w:szCs w:val="18"/>
              </w:rPr>
            </w:pPr>
            <w:r w:rsidRPr="00CE3868">
              <w:rPr>
                <w:rFonts w:asciiTheme="minorHAnsi" w:hAnsiTheme="minorHAnsi"/>
                <w:sz w:val="18"/>
                <w:szCs w:val="18"/>
              </w:rPr>
              <w:t xml:space="preserve">The procedures for System Airflow Rate Verification are specified in Reference Residential Appendix RA3.3. </w:t>
            </w:r>
          </w:p>
        </w:tc>
      </w:tr>
      <w:tr w:rsidR="00895155" w:rsidRPr="00D83E48" w14:paraId="3C75800E"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0B"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01</w:t>
            </w:r>
          </w:p>
        </w:tc>
        <w:tc>
          <w:tcPr>
            <w:tcW w:w="2654" w:type="pct"/>
            <w:vAlign w:val="center"/>
          </w:tcPr>
          <w:p w14:paraId="3C75800C" w14:textId="5770154E"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Required Minimum System Airflow Rate (cfm/ton)</w:t>
            </w:r>
          </w:p>
        </w:tc>
        <w:tc>
          <w:tcPr>
            <w:tcW w:w="2131" w:type="pct"/>
            <w:vAlign w:val="center"/>
          </w:tcPr>
          <w:p w14:paraId="3C75800D" w14:textId="77777777" w:rsidR="00895155" w:rsidRPr="00D54A79" w:rsidRDefault="00895155" w:rsidP="00895155">
            <w:pPr>
              <w:keepNext/>
              <w:rPr>
                <w:rFonts w:asciiTheme="minorHAnsi" w:hAnsiTheme="minorHAnsi"/>
                <w:sz w:val="18"/>
                <w:szCs w:val="18"/>
              </w:rPr>
            </w:pPr>
          </w:p>
        </w:tc>
      </w:tr>
      <w:tr w:rsidR="00895155" w:rsidRPr="00D83E48" w14:paraId="3C758012"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0F"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02</w:t>
            </w:r>
          </w:p>
        </w:tc>
        <w:tc>
          <w:tcPr>
            <w:tcW w:w="2654" w:type="pct"/>
            <w:vAlign w:val="center"/>
          </w:tcPr>
          <w:p w14:paraId="3C758010" w14:textId="01EE3BE3"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Required Minimum System Airflow Target (cfm)</w:t>
            </w:r>
          </w:p>
        </w:tc>
        <w:tc>
          <w:tcPr>
            <w:tcW w:w="2131" w:type="pct"/>
            <w:vAlign w:val="center"/>
          </w:tcPr>
          <w:p w14:paraId="3C758011" w14:textId="77777777" w:rsidR="00895155" w:rsidRPr="00D54A79" w:rsidRDefault="00895155" w:rsidP="00895155">
            <w:pPr>
              <w:keepNext/>
              <w:rPr>
                <w:rFonts w:asciiTheme="minorHAnsi" w:hAnsiTheme="minorHAnsi"/>
                <w:sz w:val="18"/>
                <w:szCs w:val="18"/>
              </w:rPr>
            </w:pPr>
          </w:p>
        </w:tc>
      </w:tr>
      <w:tr w:rsidR="00895155" w:rsidRPr="00D83E48" w14:paraId="3C758016"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13"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03</w:t>
            </w:r>
          </w:p>
        </w:tc>
        <w:tc>
          <w:tcPr>
            <w:tcW w:w="2654" w:type="pct"/>
            <w:vAlign w:val="center"/>
          </w:tcPr>
          <w:p w14:paraId="3C758014" w14:textId="10309DD8"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Actual System Airflow Rate Measurement (cfm)</w:t>
            </w:r>
          </w:p>
        </w:tc>
        <w:tc>
          <w:tcPr>
            <w:tcW w:w="2131" w:type="pct"/>
            <w:vAlign w:val="center"/>
          </w:tcPr>
          <w:p w14:paraId="3C758015" w14:textId="77777777" w:rsidR="00895155" w:rsidRPr="00D54A79" w:rsidRDefault="00895155" w:rsidP="00895155">
            <w:pPr>
              <w:keepNext/>
              <w:rPr>
                <w:rFonts w:asciiTheme="minorHAnsi" w:hAnsiTheme="minorHAnsi"/>
                <w:sz w:val="18"/>
                <w:szCs w:val="18"/>
              </w:rPr>
            </w:pPr>
          </w:p>
        </w:tc>
      </w:tr>
      <w:tr w:rsidR="00895155" w:rsidRPr="00D83E48" w14:paraId="3C75801A"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17"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04</w:t>
            </w:r>
          </w:p>
        </w:tc>
        <w:tc>
          <w:tcPr>
            <w:tcW w:w="2654" w:type="pct"/>
            <w:vAlign w:val="center"/>
          </w:tcPr>
          <w:p w14:paraId="3C758018"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Compliance Statement:</w:t>
            </w:r>
          </w:p>
        </w:tc>
        <w:tc>
          <w:tcPr>
            <w:tcW w:w="2131" w:type="pct"/>
            <w:vAlign w:val="center"/>
          </w:tcPr>
          <w:p w14:paraId="3C758019" w14:textId="77777777" w:rsidR="00895155" w:rsidRPr="00D54A79" w:rsidRDefault="00895155" w:rsidP="00895155">
            <w:pPr>
              <w:keepNext/>
              <w:rPr>
                <w:rFonts w:asciiTheme="minorHAnsi" w:hAnsiTheme="minorHAnsi"/>
                <w:sz w:val="18"/>
                <w:szCs w:val="18"/>
              </w:rPr>
            </w:pPr>
          </w:p>
        </w:tc>
      </w:tr>
      <w:tr w:rsidR="00895155" w:rsidRPr="00D83E48" w14:paraId="3C75801E" w14:textId="77777777" w:rsidTr="00B66E1A">
        <w:tblPrEx>
          <w:tblCellMar>
            <w:top w:w="0" w:type="dxa"/>
            <w:left w:w="115" w:type="dxa"/>
            <w:bottom w:w="0" w:type="dxa"/>
            <w:right w:w="115" w:type="dxa"/>
          </w:tblCellMar>
        </w:tblPrEx>
        <w:trPr>
          <w:cantSplit/>
          <w:trHeight w:val="20"/>
        </w:trPr>
        <w:tc>
          <w:tcPr>
            <w:tcW w:w="215" w:type="pct"/>
            <w:gridSpan w:val="2"/>
            <w:vAlign w:val="center"/>
          </w:tcPr>
          <w:p w14:paraId="3C75801B" w14:textId="77777777" w:rsidR="00895155" w:rsidRPr="00D54A79" w:rsidRDefault="00895155" w:rsidP="00895155">
            <w:pPr>
              <w:pStyle w:val="FootnoteText"/>
              <w:keepNext/>
              <w:jc w:val="center"/>
              <w:rPr>
                <w:rFonts w:asciiTheme="minorHAnsi" w:hAnsiTheme="minorHAnsi"/>
                <w:sz w:val="18"/>
                <w:szCs w:val="18"/>
              </w:rPr>
            </w:pPr>
            <w:r w:rsidRPr="00D54A79">
              <w:rPr>
                <w:rFonts w:asciiTheme="minorHAnsi" w:hAnsiTheme="minorHAnsi"/>
                <w:sz w:val="18"/>
                <w:szCs w:val="18"/>
              </w:rPr>
              <w:t>05</w:t>
            </w:r>
          </w:p>
        </w:tc>
        <w:tc>
          <w:tcPr>
            <w:tcW w:w="2654" w:type="pct"/>
            <w:vAlign w:val="center"/>
          </w:tcPr>
          <w:p w14:paraId="3C75801C" w14:textId="34241494" w:rsidR="00895155" w:rsidRPr="00D54A79" w:rsidRDefault="00895155" w:rsidP="00895155">
            <w:pPr>
              <w:pStyle w:val="FootnoteText"/>
              <w:keepNext/>
              <w:rPr>
                <w:rFonts w:asciiTheme="minorHAnsi" w:hAnsiTheme="minorHAnsi"/>
                <w:sz w:val="18"/>
                <w:szCs w:val="18"/>
              </w:rPr>
            </w:pPr>
            <w:r w:rsidRPr="00D54A79">
              <w:rPr>
                <w:rFonts w:asciiTheme="minorHAnsi" w:hAnsiTheme="minorHAnsi"/>
                <w:sz w:val="18"/>
                <w:szCs w:val="18"/>
              </w:rPr>
              <w:t>HERS Sample Group Eligibility</w:t>
            </w:r>
          </w:p>
        </w:tc>
        <w:tc>
          <w:tcPr>
            <w:tcW w:w="2131" w:type="pct"/>
          </w:tcPr>
          <w:p w14:paraId="3C75801D" w14:textId="77777777" w:rsidR="00895155" w:rsidRPr="00D54A79" w:rsidRDefault="00895155" w:rsidP="00895155">
            <w:pPr>
              <w:pStyle w:val="FootnoteText"/>
              <w:keepNext/>
              <w:rPr>
                <w:rFonts w:asciiTheme="minorHAnsi" w:hAnsiTheme="minorHAnsi"/>
                <w:sz w:val="18"/>
                <w:szCs w:val="18"/>
              </w:rPr>
            </w:pPr>
          </w:p>
        </w:tc>
      </w:tr>
    </w:tbl>
    <w:p w14:paraId="3C75801F" w14:textId="77777777" w:rsidR="00895155" w:rsidRPr="00B66E1A" w:rsidRDefault="00895155" w:rsidP="007D2060">
      <w:pPr>
        <w:rPr>
          <w:rFonts w:asciiTheme="minorHAnsi" w:hAnsiTheme="minorHAns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340"/>
        <w:gridCol w:w="8190"/>
        <w:tblGridChange w:id="116">
          <w:tblGrid>
            <w:gridCol w:w="468"/>
            <w:gridCol w:w="5265"/>
            <w:gridCol w:w="5265"/>
          </w:tblGrid>
        </w:tblGridChange>
      </w:tblGrid>
      <w:tr w:rsidR="001E402F" w:rsidRPr="00D83E48" w14:paraId="3C758021" w14:textId="77777777" w:rsidTr="002F506C">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3C758020" w14:textId="77777777" w:rsidR="001E402F" w:rsidRPr="00FA0024" w:rsidRDefault="001E402F" w:rsidP="001E402F">
            <w:pPr>
              <w:keepNext/>
              <w:rPr>
                <w:rFonts w:asciiTheme="minorHAnsi" w:hAnsiTheme="minorHAnsi"/>
                <w:b/>
                <w:sz w:val="18"/>
                <w:szCs w:val="18"/>
              </w:rPr>
            </w:pPr>
            <w:r>
              <w:rPr>
                <w:rFonts w:asciiTheme="minorHAnsi" w:hAnsiTheme="minorHAnsi"/>
                <w:b/>
                <w:sz w:val="18"/>
                <w:szCs w:val="18"/>
              </w:rPr>
              <w:lastRenderedPageBreak/>
              <w:t>F</w:t>
            </w:r>
            <w:r w:rsidRPr="008D67CB">
              <w:rPr>
                <w:rFonts w:asciiTheme="minorHAnsi" w:hAnsiTheme="minorHAnsi"/>
                <w:b/>
                <w:sz w:val="18"/>
                <w:szCs w:val="18"/>
              </w:rPr>
              <w:t>. Additional Requirements</w:t>
            </w:r>
          </w:p>
        </w:tc>
      </w:tr>
      <w:tr w:rsidR="001E402F" w:rsidRPr="00D83E48" w14:paraId="3C758024" w14:textId="77777777" w:rsidTr="002F506C">
        <w:trPr>
          <w:trHeight w:val="144"/>
        </w:trPr>
        <w:tc>
          <w:tcPr>
            <w:tcW w:w="468" w:type="dxa"/>
            <w:vAlign w:val="center"/>
          </w:tcPr>
          <w:p w14:paraId="3C758022"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3C758023" w14:textId="2B7C322E"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1E402F" w:rsidRPr="00D83E48" w14:paraId="3C758027" w14:textId="77777777" w:rsidTr="002F506C">
        <w:trPr>
          <w:trHeight w:val="144"/>
        </w:trPr>
        <w:tc>
          <w:tcPr>
            <w:tcW w:w="468" w:type="dxa"/>
            <w:vAlign w:val="center"/>
          </w:tcPr>
          <w:p w14:paraId="3C758025"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3C758026" w14:textId="77777777"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1E402F" w:rsidRPr="00D83E48" w14:paraId="3C75802A" w14:textId="77777777" w:rsidTr="002F506C">
        <w:trPr>
          <w:trHeight w:val="144"/>
        </w:trPr>
        <w:tc>
          <w:tcPr>
            <w:tcW w:w="468" w:type="dxa"/>
            <w:vAlign w:val="center"/>
          </w:tcPr>
          <w:p w14:paraId="3C758028" w14:textId="77777777" w:rsidR="001E402F" w:rsidRPr="008D67CB" w:rsidRDefault="001E402F" w:rsidP="002F506C">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3C758029" w14:textId="4B947DE2" w:rsidR="001E402F" w:rsidRPr="00C74B3C" w:rsidRDefault="001E402F" w:rsidP="001A1145">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1A1145">
              <w:rPr>
                <w:rFonts w:asciiTheme="minorHAnsi" w:hAnsiTheme="minorHAnsi" w:cs="Tahoma"/>
                <w:color w:val="000000"/>
                <w:sz w:val="18"/>
                <w:szCs w:val="18"/>
                <w:u w:val="single"/>
              </w:rPr>
              <w:t>ly constructed</w:t>
            </w:r>
            <w:r w:rsidRPr="00B66E1A">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2F506C">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1E402F" w:rsidRPr="00D83E48" w14:paraId="3C75802D" w14:textId="77777777" w:rsidTr="002F506C">
        <w:trPr>
          <w:trHeight w:val="144"/>
        </w:trPr>
        <w:tc>
          <w:tcPr>
            <w:tcW w:w="468" w:type="dxa"/>
            <w:vAlign w:val="center"/>
          </w:tcPr>
          <w:p w14:paraId="3C75802B"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3C75802C"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1E402F" w:rsidRPr="00D83E48" w14:paraId="3C758030" w14:textId="77777777" w:rsidTr="002F506C">
        <w:trPr>
          <w:trHeight w:val="144"/>
        </w:trPr>
        <w:tc>
          <w:tcPr>
            <w:tcW w:w="468" w:type="dxa"/>
            <w:vAlign w:val="center"/>
          </w:tcPr>
          <w:p w14:paraId="3C75802E"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3C75802F"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1E402F" w:rsidRPr="00D83E48" w14:paraId="3C758033" w14:textId="77777777" w:rsidTr="002F506C">
        <w:trPr>
          <w:trHeight w:val="144"/>
        </w:trPr>
        <w:tc>
          <w:tcPr>
            <w:tcW w:w="468" w:type="dxa"/>
            <w:vAlign w:val="center"/>
          </w:tcPr>
          <w:p w14:paraId="3C758031"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3C758032"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1E402F" w:rsidRPr="00D83E48" w14:paraId="3C758036" w14:textId="77777777" w:rsidTr="002F506C">
        <w:trPr>
          <w:trHeight w:val="144"/>
        </w:trPr>
        <w:tc>
          <w:tcPr>
            <w:tcW w:w="468" w:type="dxa"/>
            <w:vAlign w:val="center"/>
          </w:tcPr>
          <w:p w14:paraId="3C758034"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3C758035"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1E402F" w:rsidRPr="00D83E48" w14:paraId="3C758039" w14:textId="77777777" w:rsidTr="002F506C">
        <w:trPr>
          <w:trHeight w:val="144"/>
        </w:trPr>
        <w:tc>
          <w:tcPr>
            <w:tcW w:w="468" w:type="dxa"/>
            <w:vAlign w:val="center"/>
          </w:tcPr>
          <w:p w14:paraId="3C758037"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3C758038" w14:textId="569DE9D3"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AC014E" w:rsidRPr="00D83E48" w14:paraId="3C75803C" w14:textId="77777777" w:rsidTr="002F506C">
        <w:trPr>
          <w:trHeight w:val="144"/>
        </w:trPr>
        <w:tc>
          <w:tcPr>
            <w:tcW w:w="468" w:type="dxa"/>
            <w:vAlign w:val="center"/>
          </w:tcPr>
          <w:p w14:paraId="3C75803A" w14:textId="77777777" w:rsidR="00AC014E" w:rsidRPr="00837C51" w:rsidRDefault="00AC014E" w:rsidP="002F506C">
            <w:pPr>
              <w:pStyle w:val="FootnoteText"/>
              <w:keepNext/>
              <w:jc w:val="center"/>
              <w:rPr>
                <w:rFonts w:asciiTheme="minorHAnsi" w:hAnsiTheme="minorHAnsi"/>
                <w:sz w:val="18"/>
                <w:szCs w:val="18"/>
              </w:rPr>
            </w:pPr>
            <w:r>
              <w:rPr>
                <w:rFonts w:asciiTheme="minorHAnsi" w:hAnsiTheme="minorHAnsi"/>
                <w:sz w:val="18"/>
                <w:szCs w:val="18"/>
              </w:rPr>
              <w:t>09</w:t>
            </w:r>
          </w:p>
        </w:tc>
        <w:tc>
          <w:tcPr>
            <w:tcW w:w="10530" w:type="dxa"/>
            <w:gridSpan w:val="2"/>
            <w:vAlign w:val="center"/>
          </w:tcPr>
          <w:p w14:paraId="3C75803B" w14:textId="1ADEE895" w:rsidR="00AC014E" w:rsidRPr="00837C51" w:rsidRDefault="00AC014E" w:rsidP="002F506C">
            <w:pPr>
              <w:pStyle w:val="FootnoteText"/>
              <w:keepNext/>
              <w:rPr>
                <w:rFonts w:asciiTheme="minorHAnsi" w:hAnsiTheme="minorHAnsi"/>
                <w:sz w:val="18"/>
                <w:szCs w:val="18"/>
              </w:rPr>
            </w:pPr>
            <w:r w:rsidRPr="00E20833">
              <w:rPr>
                <w:rFonts w:asciiTheme="minorHAnsi" w:hAnsiTheme="minorHAnsi"/>
                <w:sz w:val="18"/>
                <w:szCs w:val="18"/>
              </w:rPr>
              <w:t xml:space="preserve">For altered systems that do not comply with the minimum 300 cfm per ton airflow </w:t>
            </w:r>
            <w:r>
              <w:rPr>
                <w:rFonts w:asciiTheme="minorHAnsi" w:hAnsiTheme="minorHAnsi"/>
                <w:sz w:val="18"/>
                <w:szCs w:val="18"/>
              </w:rPr>
              <w:t xml:space="preserve">rate </w:t>
            </w:r>
            <w:r w:rsidRPr="00E20833">
              <w:rPr>
                <w:rFonts w:asciiTheme="minorHAnsi" w:hAnsiTheme="minorHAnsi"/>
                <w:sz w:val="18"/>
                <w:szCs w:val="18"/>
              </w:rPr>
              <w:t>requirement but opt to comply using the remedial actions on this MCH-23 compliance document according to Section RA</w:t>
            </w:r>
            <w:r w:rsidR="00B1000D">
              <w:rPr>
                <w:rFonts w:asciiTheme="minorHAnsi" w:hAnsiTheme="minorHAnsi"/>
                <w:sz w:val="18"/>
                <w:szCs w:val="18"/>
              </w:rPr>
              <w:t>3.3.3.1.5</w:t>
            </w:r>
            <w:r w:rsidRPr="00E20833">
              <w:rPr>
                <w:rFonts w:asciiTheme="minorHAnsi" w:hAnsiTheme="minorHAnsi"/>
                <w:sz w:val="18"/>
                <w:szCs w:val="18"/>
              </w:rPr>
              <w:t>, the system's thermostat shall conform to the specifications in Reference Joint Appendix JA5 and shall be capable of receiving and responding to Demand Response Signals prior to final approval of the building permit by the enforcing agency (Section 150.2(b)1Fia).</w:t>
            </w:r>
          </w:p>
        </w:tc>
      </w:tr>
      <w:tr w:rsidR="00E35F0F" w:rsidRPr="00D83E48" w14:paraId="10A5BCB0" w14:textId="77777777" w:rsidTr="00E35F0F">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117" w:author="Wichert, RJ@Energy" w:date="2018-10-24T07:32: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118" w:author="Wichert, RJ@Energy" w:date="2018-10-24T07:32:00Z"/>
          <w:trPrChange w:id="119" w:author="Wichert, RJ@Energy" w:date="2018-10-24T07:32:00Z">
            <w:trPr>
              <w:trHeight w:val="144"/>
            </w:trPr>
          </w:trPrChange>
        </w:trPr>
        <w:tc>
          <w:tcPr>
            <w:tcW w:w="468" w:type="dxa"/>
            <w:vAlign w:val="center"/>
            <w:tcPrChange w:id="120" w:author="Wichert, RJ@Energy" w:date="2018-10-24T07:32:00Z">
              <w:tcPr>
                <w:tcW w:w="468" w:type="dxa"/>
                <w:vAlign w:val="center"/>
              </w:tcPr>
            </w:tcPrChange>
          </w:tcPr>
          <w:p w14:paraId="1C3E9840" w14:textId="1C1BD554" w:rsidR="00E35F0F" w:rsidRDefault="00E35F0F" w:rsidP="00E35F0F">
            <w:pPr>
              <w:pStyle w:val="FootnoteText"/>
              <w:keepNext/>
              <w:jc w:val="center"/>
              <w:rPr>
                <w:ins w:id="121" w:author="Wichert, RJ@Energy" w:date="2018-10-24T07:32:00Z"/>
                <w:rFonts w:asciiTheme="minorHAnsi" w:hAnsiTheme="minorHAnsi"/>
                <w:sz w:val="18"/>
                <w:szCs w:val="18"/>
              </w:rPr>
            </w:pPr>
            <w:ins w:id="122" w:author="Wichert, RJ@Energy" w:date="2018-10-24T07:36:00Z">
              <w:r>
                <w:rPr>
                  <w:rFonts w:asciiTheme="minorHAnsi" w:hAnsiTheme="minorHAnsi" w:cs="Calibri-Bold"/>
                  <w:bCs/>
                  <w:sz w:val="18"/>
                  <w:szCs w:val="18"/>
                </w:rPr>
                <w:t>10</w:t>
              </w:r>
            </w:ins>
          </w:p>
        </w:tc>
        <w:tc>
          <w:tcPr>
            <w:tcW w:w="2340" w:type="dxa"/>
            <w:vAlign w:val="center"/>
            <w:tcPrChange w:id="123" w:author="Wichert, RJ@Energy" w:date="2018-10-24T07:32:00Z">
              <w:tcPr>
                <w:tcW w:w="5265" w:type="dxa"/>
                <w:vAlign w:val="center"/>
              </w:tcPr>
            </w:tcPrChange>
          </w:tcPr>
          <w:p w14:paraId="163B9026" w14:textId="72D3B2B5" w:rsidR="00E35F0F" w:rsidRPr="00E20833" w:rsidRDefault="00E35F0F" w:rsidP="00E35F0F">
            <w:pPr>
              <w:pStyle w:val="FootnoteText"/>
              <w:keepNext/>
              <w:rPr>
                <w:ins w:id="124" w:author="Wichert, RJ@Energy" w:date="2018-10-24T07:32:00Z"/>
                <w:rFonts w:asciiTheme="minorHAnsi" w:hAnsiTheme="minorHAnsi"/>
                <w:sz w:val="18"/>
                <w:szCs w:val="18"/>
              </w:rPr>
            </w:pPr>
            <w:ins w:id="125" w:author="Wichert, RJ@Energy" w:date="2018-10-24T07:36:00Z">
              <w:r w:rsidRPr="00B57311">
                <w:rPr>
                  <w:rFonts w:asciiTheme="minorHAnsi" w:hAnsiTheme="minorHAnsi"/>
                  <w:sz w:val="18"/>
                  <w:szCs w:val="18"/>
                </w:rPr>
                <w:t>Verification Status</w:t>
              </w:r>
              <w:r>
                <w:rPr>
                  <w:rFonts w:asciiTheme="minorHAnsi" w:hAnsiTheme="minorHAnsi"/>
                  <w:sz w:val="18"/>
                  <w:szCs w:val="18"/>
                </w:rPr>
                <w:t>:</w:t>
              </w:r>
            </w:ins>
          </w:p>
        </w:tc>
        <w:tc>
          <w:tcPr>
            <w:tcW w:w="8190" w:type="dxa"/>
            <w:vAlign w:val="center"/>
            <w:tcPrChange w:id="126" w:author="Wichert, RJ@Energy" w:date="2018-10-24T07:32:00Z">
              <w:tcPr>
                <w:tcW w:w="5265" w:type="dxa"/>
                <w:vAlign w:val="center"/>
              </w:tcPr>
            </w:tcPrChange>
          </w:tcPr>
          <w:p w14:paraId="3E7BB6A0" w14:textId="77777777" w:rsidR="00E35F0F" w:rsidRDefault="00E35F0F" w:rsidP="00E35F0F">
            <w:pPr>
              <w:pStyle w:val="ListParagraph"/>
              <w:keepNext/>
              <w:numPr>
                <w:ilvl w:val="0"/>
                <w:numId w:val="47"/>
              </w:numPr>
              <w:tabs>
                <w:tab w:val="left" w:pos="356"/>
              </w:tabs>
              <w:rPr>
                <w:ins w:id="127" w:author="Wichert, RJ@Energy" w:date="2018-10-24T07:36:00Z"/>
                <w:rFonts w:ascii="Calibri" w:hAnsi="Calibri"/>
                <w:sz w:val="18"/>
                <w:szCs w:val="18"/>
              </w:rPr>
            </w:pPr>
            <w:ins w:id="128" w:author="Wichert, RJ@Energy" w:date="2018-10-24T07:36:00Z">
              <w:r>
                <w:rPr>
                  <w:rFonts w:ascii="Calibri" w:hAnsi="Calibri"/>
                  <w:sz w:val="18"/>
                  <w:szCs w:val="18"/>
                  <w:u w:val="single"/>
                </w:rPr>
                <w:t>Pass</w:t>
              </w:r>
              <w:r>
                <w:rPr>
                  <w:rFonts w:ascii="Calibri" w:hAnsi="Calibri"/>
                  <w:sz w:val="18"/>
                  <w:szCs w:val="18"/>
                </w:rPr>
                <w:t xml:space="preserve"> - all applicable requirements are met; or</w:t>
              </w:r>
            </w:ins>
          </w:p>
          <w:p w14:paraId="1076435E" w14:textId="77777777" w:rsidR="00E35F0F" w:rsidRPr="00E35F0F" w:rsidRDefault="00E35F0F">
            <w:pPr>
              <w:pStyle w:val="ListParagraph"/>
              <w:keepNext/>
              <w:numPr>
                <w:ilvl w:val="0"/>
                <w:numId w:val="47"/>
              </w:numPr>
              <w:tabs>
                <w:tab w:val="left" w:pos="356"/>
              </w:tabs>
              <w:rPr>
                <w:ins w:id="129" w:author="Wichert, RJ@Energy" w:date="2018-10-24T07:36:00Z"/>
                <w:rFonts w:asciiTheme="minorHAnsi" w:hAnsiTheme="minorHAnsi"/>
                <w:sz w:val="18"/>
                <w:szCs w:val="18"/>
                <w:rPrChange w:id="130" w:author="Wichert, RJ@Energy" w:date="2018-10-24T07:36:00Z">
                  <w:rPr>
                    <w:ins w:id="131" w:author="Wichert, RJ@Energy" w:date="2018-10-24T07:36:00Z"/>
                    <w:rFonts w:ascii="Calibri" w:hAnsi="Calibri"/>
                    <w:sz w:val="18"/>
                    <w:szCs w:val="18"/>
                  </w:rPr>
                </w:rPrChange>
              </w:rPr>
              <w:pPrChange w:id="132" w:author="Wichert, RJ@Energy" w:date="2018-10-24T07:36:00Z">
                <w:pPr>
                  <w:pStyle w:val="FootnoteText"/>
                  <w:keepNext/>
                </w:pPr>
              </w:pPrChange>
            </w:pPr>
            <w:ins w:id="133" w:author="Wichert, RJ@Energy" w:date="2018-10-24T07:36:00Z">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ins>
          </w:p>
          <w:p w14:paraId="28639DB4" w14:textId="038B422C" w:rsidR="00E35F0F" w:rsidRPr="00E20833" w:rsidRDefault="00E35F0F">
            <w:pPr>
              <w:pStyle w:val="ListParagraph"/>
              <w:keepNext/>
              <w:numPr>
                <w:ilvl w:val="0"/>
                <w:numId w:val="47"/>
              </w:numPr>
              <w:tabs>
                <w:tab w:val="left" w:pos="356"/>
              </w:tabs>
              <w:rPr>
                <w:ins w:id="134" w:author="Wichert, RJ@Energy" w:date="2018-10-24T07:32:00Z"/>
                <w:rFonts w:asciiTheme="minorHAnsi" w:hAnsiTheme="minorHAnsi"/>
                <w:sz w:val="18"/>
                <w:szCs w:val="18"/>
              </w:rPr>
              <w:pPrChange w:id="135" w:author="Wichert, RJ@Energy" w:date="2018-10-24T07:36:00Z">
                <w:pPr>
                  <w:pStyle w:val="FootnoteText"/>
                  <w:keepNext/>
                </w:pPr>
              </w:pPrChange>
            </w:pPr>
            <w:ins w:id="136" w:author="Wichert, RJ@Energy" w:date="2018-10-24T07:36:00Z">
              <w:r>
                <w:rPr>
                  <w:rFonts w:ascii="Calibri" w:hAnsi="Calibri"/>
                  <w:sz w:val="18"/>
                  <w:szCs w:val="18"/>
                  <w:u w:val="single"/>
                </w:rPr>
                <w:t>All N/A</w:t>
              </w:r>
              <w:r>
                <w:rPr>
                  <w:rFonts w:ascii="Calibri" w:hAnsi="Calibri"/>
                  <w:sz w:val="18"/>
                  <w:szCs w:val="18"/>
                </w:rPr>
                <w:t xml:space="preserve"> - This entire table is not applicable</w:t>
              </w:r>
            </w:ins>
          </w:p>
        </w:tc>
      </w:tr>
      <w:tr w:rsidR="00E35F0F" w:rsidRPr="00D83E48" w14:paraId="7FCFF681" w14:textId="77777777" w:rsidTr="00E35F0F">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137" w:author="Wichert, RJ@Energy" w:date="2018-10-24T07:32: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138" w:author="Wichert, RJ@Energy" w:date="2018-10-24T07:32:00Z"/>
          <w:trPrChange w:id="139" w:author="Wichert, RJ@Energy" w:date="2018-10-24T07:32:00Z">
            <w:trPr>
              <w:trHeight w:val="144"/>
            </w:trPr>
          </w:trPrChange>
        </w:trPr>
        <w:tc>
          <w:tcPr>
            <w:tcW w:w="468" w:type="dxa"/>
            <w:vAlign w:val="center"/>
            <w:tcPrChange w:id="140" w:author="Wichert, RJ@Energy" w:date="2018-10-24T07:32:00Z">
              <w:tcPr>
                <w:tcW w:w="468" w:type="dxa"/>
                <w:vAlign w:val="center"/>
              </w:tcPr>
            </w:tcPrChange>
          </w:tcPr>
          <w:p w14:paraId="5AD3DC39" w14:textId="50AC2AF6" w:rsidR="00E35F0F" w:rsidRDefault="00E35F0F" w:rsidP="00E35F0F">
            <w:pPr>
              <w:pStyle w:val="FootnoteText"/>
              <w:keepNext/>
              <w:jc w:val="center"/>
              <w:rPr>
                <w:ins w:id="141" w:author="Wichert, RJ@Energy" w:date="2018-10-24T07:32:00Z"/>
                <w:rFonts w:asciiTheme="minorHAnsi" w:hAnsiTheme="minorHAnsi"/>
                <w:sz w:val="18"/>
                <w:szCs w:val="18"/>
              </w:rPr>
            </w:pPr>
            <w:ins w:id="142" w:author="Wichert, RJ@Energy" w:date="2018-10-24T07:36:00Z">
              <w:r>
                <w:rPr>
                  <w:rFonts w:asciiTheme="minorHAnsi" w:hAnsiTheme="minorHAnsi" w:cs="Calibri-Bold"/>
                  <w:bCs/>
                  <w:sz w:val="18"/>
                  <w:szCs w:val="18"/>
                </w:rPr>
                <w:t>11</w:t>
              </w:r>
            </w:ins>
          </w:p>
        </w:tc>
        <w:tc>
          <w:tcPr>
            <w:tcW w:w="2340" w:type="dxa"/>
            <w:vAlign w:val="center"/>
            <w:tcPrChange w:id="143" w:author="Wichert, RJ@Energy" w:date="2018-10-24T07:32:00Z">
              <w:tcPr>
                <w:tcW w:w="5265" w:type="dxa"/>
                <w:vAlign w:val="center"/>
              </w:tcPr>
            </w:tcPrChange>
          </w:tcPr>
          <w:p w14:paraId="69ED7FC7" w14:textId="77F905B7" w:rsidR="00E35F0F" w:rsidRPr="00E20833" w:rsidRDefault="00E35F0F" w:rsidP="00E35F0F">
            <w:pPr>
              <w:pStyle w:val="FootnoteText"/>
              <w:keepNext/>
              <w:rPr>
                <w:ins w:id="144" w:author="Wichert, RJ@Energy" w:date="2018-10-24T07:32:00Z"/>
                <w:rFonts w:asciiTheme="minorHAnsi" w:hAnsiTheme="minorHAnsi"/>
                <w:sz w:val="18"/>
                <w:szCs w:val="18"/>
              </w:rPr>
            </w:pPr>
            <w:ins w:id="145" w:author="Wichert, RJ@Energy" w:date="2018-10-24T07:36:00Z">
              <w:r>
                <w:rPr>
                  <w:rFonts w:ascii="Calibri" w:hAnsi="Calibri"/>
                  <w:sz w:val="18"/>
                </w:rPr>
                <w:t>Correction Notes:</w:t>
              </w:r>
            </w:ins>
          </w:p>
        </w:tc>
        <w:tc>
          <w:tcPr>
            <w:tcW w:w="8190" w:type="dxa"/>
            <w:vAlign w:val="center"/>
            <w:tcPrChange w:id="146" w:author="Wichert, RJ@Energy" w:date="2018-10-24T07:32:00Z">
              <w:tcPr>
                <w:tcW w:w="5265" w:type="dxa"/>
                <w:vAlign w:val="center"/>
              </w:tcPr>
            </w:tcPrChange>
          </w:tcPr>
          <w:p w14:paraId="0CB46694" w14:textId="36E4285E" w:rsidR="00E35F0F" w:rsidRPr="00E20833" w:rsidRDefault="00E35F0F" w:rsidP="00E35F0F">
            <w:pPr>
              <w:pStyle w:val="FootnoteText"/>
              <w:keepNext/>
              <w:rPr>
                <w:ins w:id="147" w:author="Wichert, RJ@Energy" w:date="2018-10-24T07:32:00Z"/>
                <w:rFonts w:asciiTheme="minorHAnsi" w:hAnsiTheme="minorHAnsi"/>
                <w:sz w:val="18"/>
                <w:szCs w:val="18"/>
              </w:rPr>
            </w:pPr>
          </w:p>
        </w:tc>
      </w:tr>
      <w:tr w:rsidR="00E35F0F" w:rsidRPr="00D83E48" w14:paraId="3C75803E" w14:textId="77777777" w:rsidTr="002F506C">
        <w:trPr>
          <w:trHeight w:val="144"/>
        </w:trPr>
        <w:tc>
          <w:tcPr>
            <w:tcW w:w="10998" w:type="dxa"/>
            <w:gridSpan w:val="3"/>
            <w:vAlign w:val="center"/>
          </w:tcPr>
          <w:p w14:paraId="3C75803D" w14:textId="275D4255" w:rsidR="00E35F0F" w:rsidRPr="008D67CB" w:rsidRDefault="00E35F0F" w:rsidP="00E35F0F">
            <w:pPr>
              <w:pStyle w:val="FootnoteText"/>
              <w:keepNext/>
              <w:rPr>
                <w:rFonts w:asciiTheme="minorHAnsi" w:hAnsiTheme="minorHAnsi"/>
                <w:sz w:val="18"/>
                <w:szCs w:val="18"/>
              </w:rPr>
            </w:pPr>
            <w:ins w:id="148" w:author="Wichert, RJ@Energy" w:date="2018-10-24T07:36: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ins>
            <w:del w:id="149" w:author="Wichert, RJ@Energy" w:date="2018-10-24T07:36:00Z">
              <w:r w:rsidRPr="008D67CB" w:rsidDel="00E35F0F">
                <w:rPr>
                  <w:rFonts w:asciiTheme="minorHAnsi" w:hAnsiTheme="minorHAnsi" w:cs="Calibri-Bold"/>
                  <w:b/>
                  <w:bCs/>
                  <w:sz w:val="18"/>
                  <w:szCs w:val="18"/>
                </w:rPr>
                <w:delText>The responsible person’s signature on this compliance document affirms that all applicable requirements in this table have been met.</w:delText>
              </w:r>
            </w:del>
          </w:p>
        </w:tc>
      </w:tr>
    </w:tbl>
    <w:p w14:paraId="3C75803F" w14:textId="4407E84F" w:rsidR="007D2060" w:rsidRDefault="007D2060" w:rsidP="00B816B4">
      <w:pPr>
        <w:rPr>
          <w:ins w:id="150" w:author="Wichert, RJ@Energy" w:date="2018-10-24T07:36:00Z"/>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E35F0F" w:rsidRPr="00DF3F73" w14:paraId="084659B4" w14:textId="77777777" w:rsidTr="00E35F0F">
        <w:trPr>
          <w:cantSplit/>
          <w:trHeight w:val="432"/>
          <w:ins w:id="151" w:author="Wichert, RJ@Energy" w:date="2018-10-24T07:36:00Z"/>
        </w:trPr>
        <w:tc>
          <w:tcPr>
            <w:tcW w:w="5000" w:type="pct"/>
            <w:gridSpan w:val="2"/>
            <w:vAlign w:val="center"/>
          </w:tcPr>
          <w:p w14:paraId="327BBE14" w14:textId="77777777" w:rsidR="00E35F0F" w:rsidRPr="00DF3F73" w:rsidRDefault="00E35F0F" w:rsidP="00E35F0F">
            <w:pPr>
              <w:keepNext/>
              <w:rPr>
                <w:ins w:id="152" w:author="Wichert, RJ@Energy" w:date="2018-10-24T07:36:00Z"/>
                <w:rFonts w:asciiTheme="minorHAnsi" w:hAnsiTheme="minorHAnsi"/>
                <w:b/>
                <w:sz w:val="18"/>
                <w:szCs w:val="18"/>
              </w:rPr>
            </w:pPr>
            <w:ins w:id="153" w:author="Wichert, RJ@Energy" w:date="2018-10-24T07:36:00Z">
              <w:r>
                <w:rPr>
                  <w:rFonts w:asciiTheme="minorHAnsi" w:hAnsiTheme="minorHAnsi"/>
                  <w:b/>
                  <w:sz w:val="18"/>
                  <w:szCs w:val="18"/>
                </w:rPr>
                <w:t>G. Determination of HERS Verification Compliance</w:t>
              </w:r>
            </w:ins>
          </w:p>
          <w:p w14:paraId="5037D07E" w14:textId="77777777" w:rsidR="00E35F0F" w:rsidRPr="00DF3F73" w:rsidRDefault="00E35F0F" w:rsidP="00E35F0F">
            <w:pPr>
              <w:keepNext/>
              <w:rPr>
                <w:ins w:id="154" w:author="Wichert, RJ@Energy" w:date="2018-10-24T07:36:00Z"/>
                <w:rFonts w:asciiTheme="minorHAnsi" w:hAnsiTheme="minorHAnsi"/>
                <w:sz w:val="18"/>
                <w:szCs w:val="18"/>
              </w:rPr>
            </w:pPr>
            <w:ins w:id="155" w:author="Wichert, RJ@Energy" w:date="2018-10-24T07:36:00Z">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ins>
          </w:p>
        </w:tc>
      </w:tr>
      <w:tr w:rsidR="00E35F0F" w:rsidRPr="00DF3F73" w14:paraId="051143CA" w14:textId="77777777" w:rsidTr="00E35F0F">
        <w:trPr>
          <w:cantSplit/>
          <w:trHeight w:val="432"/>
          <w:ins w:id="156" w:author="Wichert, RJ@Energy" w:date="2018-10-24T07:36:00Z"/>
        </w:trPr>
        <w:tc>
          <w:tcPr>
            <w:tcW w:w="253" w:type="pct"/>
            <w:vAlign w:val="center"/>
          </w:tcPr>
          <w:p w14:paraId="0DEBFF66" w14:textId="77777777" w:rsidR="00E35F0F" w:rsidRPr="00DF3F73" w:rsidDel="00C76C40" w:rsidRDefault="00E35F0F" w:rsidP="00E35F0F">
            <w:pPr>
              <w:keepNext/>
              <w:rPr>
                <w:ins w:id="157" w:author="Wichert, RJ@Energy" w:date="2018-10-24T07:36:00Z"/>
                <w:rFonts w:asciiTheme="minorHAnsi" w:hAnsiTheme="minorHAnsi"/>
                <w:sz w:val="18"/>
                <w:szCs w:val="18"/>
              </w:rPr>
            </w:pPr>
            <w:ins w:id="158" w:author="Wichert, RJ@Energy" w:date="2018-10-24T07:36:00Z">
              <w:r>
                <w:rPr>
                  <w:rFonts w:asciiTheme="minorHAnsi" w:hAnsiTheme="minorHAnsi"/>
                  <w:sz w:val="18"/>
                  <w:szCs w:val="18"/>
                </w:rPr>
                <w:t>0</w:t>
              </w:r>
              <w:r w:rsidRPr="00DF3F73">
                <w:rPr>
                  <w:rFonts w:asciiTheme="minorHAnsi" w:hAnsiTheme="minorHAnsi"/>
                  <w:sz w:val="18"/>
                  <w:szCs w:val="18"/>
                </w:rPr>
                <w:t>1</w:t>
              </w:r>
            </w:ins>
          </w:p>
        </w:tc>
        <w:tc>
          <w:tcPr>
            <w:tcW w:w="4747" w:type="pct"/>
            <w:vAlign w:val="center"/>
          </w:tcPr>
          <w:p w14:paraId="31B19797" w14:textId="77777777" w:rsidR="00E35F0F" w:rsidRPr="00DF3F73" w:rsidRDefault="00E35F0F" w:rsidP="00E35F0F">
            <w:pPr>
              <w:keepNext/>
              <w:rPr>
                <w:ins w:id="159" w:author="Wichert, RJ@Energy" w:date="2018-10-24T07:36:00Z"/>
                <w:rFonts w:asciiTheme="minorHAnsi" w:hAnsiTheme="minorHAnsi"/>
                <w:sz w:val="18"/>
                <w:szCs w:val="18"/>
              </w:rPr>
            </w:pPr>
          </w:p>
        </w:tc>
      </w:tr>
    </w:tbl>
    <w:p w14:paraId="7E67EF8B" w14:textId="33AD8B69" w:rsidR="00E35F0F" w:rsidRDefault="00E35F0F" w:rsidP="00B816B4">
      <w:pPr>
        <w:rPr>
          <w:ins w:id="160" w:author="Wichert, RJ@Energy" w:date="2018-10-24T07:36:00Z"/>
          <w:rFonts w:asciiTheme="minorHAnsi" w:hAnsiTheme="minorHAnsi"/>
          <w:sz w:val="18"/>
          <w:szCs w:val="18"/>
        </w:rPr>
      </w:pPr>
    </w:p>
    <w:p w14:paraId="23CA0F97" w14:textId="3695D1DE" w:rsidR="00E35F0F" w:rsidRDefault="00E35F0F">
      <w:pPr>
        <w:rPr>
          <w:ins w:id="161" w:author="Wichert, RJ@Energy" w:date="2018-10-24T07:37:00Z"/>
          <w:rFonts w:asciiTheme="minorHAnsi" w:hAnsiTheme="minorHAnsi"/>
          <w:sz w:val="18"/>
          <w:szCs w:val="18"/>
        </w:rPr>
      </w:pPr>
      <w:ins w:id="162" w:author="Wichert, RJ@Energy" w:date="2018-10-24T07:37:00Z">
        <w:r>
          <w:rPr>
            <w:rFonts w:asciiTheme="minorHAnsi" w:hAnsiTheme="minorHAnsi"/>
            <w:sz w:val="18"/>
            <w:szCs w:val="18"/>
          </w:rPr>
          <w:br w:type="page"/>
        </w:r>
      </w:ins>
    </w:p>
    <w:p w14:paraId="2CA0FDB4" w14:textId="0EB71B66" w:rsidR="00E35F0F" w:rsidRPr="003502F5" w:rsidDel="00E35F0F" w:rsidRDefault="00E35F0F" w:rsidP="00B816B4">
      <w:pPr>
        <w:rPr>
          <w:del w:id="163" w:author="Wichert, RJ@Energy" w:date="2018-10-24T07:37:00Z"/>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E35F0F" w:rsidRPr="0077032F" w14:paraId="34F0F44E" w14:textId="77777777" w:rsidTr="00E35F0F">
        <w:trPr>
          <w:trHeight w:val="288"/>
          <w:ins w:id="164" w:author="Wichert, RJ@Energy" w:date="2018-10-24T07:37:00Z"/>
        </w:trPr>
        <w:tc>
          <w:tcPr>
            <w:tcW w:w="10950" w:type="dxa"/>
            <w:gridSpan w:val="4"/>
            <w:vAlign w:val="center"/>
          </w:tcPr>
          <w:p w14:paraId="313E0FCD"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65" w:author="Wichert, RJ@Energy" w:date="2018-10-24T07:37:00Z"/>
                <w:rFonts w:asciiTheme="minorHAnsi" w:hAnsiTheme="minorHAnsi" w:cs="Arial"/>
                <w:b/>
              </w:rPr>
            </w:pPr>
            <w:ins w:id="166" w:author="Wichert, RJ@Energy" w:date="2018-10-24T07:37:00Z">
              <w:r w:rsidRPr="0077032F">
                <w:rPr>
                  <w:rFonts w:asciiTheme="minorHAnsi" w:hAnsiTheme="minorHAnsi" w:cs="Arial"/>
                  <w:b/>
                  <w:caps/>
                  <w:sz w:val="18"/>
                  <w:szCs w:val="18"/>
                </w:rPr>
                <w:t>Documentation Author's Declaration Statement</w:t>
              </w:r>
            </w:ins>
          </w:p>
        </w:tc>
      </w:tr>
      <w:tr w:rsidR="00E35F0F" w:rsidRPr="0077032F" w14:paraId="163DE382" w14:textId="77777777" w:rsidTr="00E35F0F">
        <w:trPr>
          <w:trHeight w:val="269"/>
          <w:ins w:id="167" w:author="Wichert, RJ@Energy" w:date="2018-10-24T07:37:00Z"/>
        </w:trPr>
        <w:tc>
          <w:tcPr>
            <w:tcW w:w="10950" w:type="dxa"/>
            <w:gridSpan w:val="4"/>
            <w:vAlign w:val="center"/>
          </w:tcPr>
          <w:p w14:paraId="1AD91D18" w14:textId="77777777" w:rsidR="00E35F0F" w:rsidRPr="0077032F" w:rsidRDefault="00E35F0F" w:rsidP="00E35F0F">
            <w:pPr>
              <w:numPr>
                <w:ilvl w:val="0"/>
                <w:numId w:val="37"/>
              </w:numPr>
              <w:ind w:left="271" w:hanging="270"/>
              <w:rPr>
                <w:ins w:id="168" w:author="Wichert, RJ@Energy" w:date="2018-10-24T07:37:00Z"/>
                <w:rFonts w:asciiTheme="minorHAnsi" w:hAnsiTheme="minorHAnsi"/>
                <w:sz w:val="18"/>
                <w:szCs w:val="18"/>
              </w:rPr>
            </w:pPr>
            <w:ins w:id="169" w:author="Wichert, RJ@Energy" w:date="2018-10-24T07:37:00Z">
              <w:r w:rsidRPr="0077032F">
                <w:rPr>
                  <w:rFonts w:asciiTheme="minorHAnsi" w:hAnsiTheme="minorHAnsi"/>
                  <w:sz w:val="18"/>
                  <w:szCs w:val="18"/>
                </w:rPr>
                <w:t>I certify that this Certificate of Verification documentation is accurate and complete.</w:t>
              </w:r>
            </w:ins>
          </w:p>
        </w:tc>
      </w:tr>
      <w:tr w:rsidR="00E35F0F" w:rsidRPr="0077032F" w14:paraId="1A174C4F" w14:textId="77777777" w:rsidTr="00E35F0F">
        <w:trPr>
          <w:trHeight w:val="360"/>
          <w:ins w:id="170" w:author="Wichert, RJ@Energy" w:date="2018-10-24T07:37:00Z"/>
        </w:trPr>
        <w:tc>
          <w:tcPr>
            <w:tcW w:w="5434" w:type="dxa"/>
          </w:tcPr>
          <w:p w14:paraId="5F4DB822" w14:textId="77777777" w:rsidR="00E35F0F" w:rsidRPr="0077032F" w:rsidRDefault="00E35F0F" w:rsidP="00E35F0F">
            <w:pPr>
              <w:rPr>
                <w:ins w:id="171" w:author="Wichert, RJ@Energy" w:date="2018-10-24T07:37:00Z"/>
                <w:rFonts w:asciiTheme="minorHAnsi" w:hAnsiTheme="minorHAnsi"/>
                <w:sz w:val="14"/>
                <w:szCs w:val="14"/>
              </w:rPr>
            </w:pPr>
            <w:ins w:id="172" w:author="Wichert, RJ@Energy" w:date="2018-10-24T07:37:00Z">
              <w:r w:rsidRPr="0077032F">
                <w:rPr>
                  <w:rFonts w:asciiTheme="minorHAnsi" w:hAnsiTheme="minorHAnsi"/>
                  <w:sz w:val="14"/>
                  <w:szCs w:val="14"/>
                </w:rPr>
                <w:t>Documentation Author Name:</w:t>
              </w:r>
            </w:ins>
          </w:p>
        </w:tc>
        <w:tc>
          <w:tcPr>
            <w:tcW w:w="5516" w:type="dxa"/>
            <w:gridSpan w:val="3"/>
          </w:tcPr>
          <w:p w14:paraId="439DDC40" w14:textId="77777777" w:rsidR="00E35F0F" w:rsidRPr="0077032F" w:rsidRDefault="00E35F0F" w:rsidP="00E35F0F">
            <w:pPr>
              <w:rPr>
                <w:ins w:id="173" w:author="Wichert, RJ@Energy" w:date="2018-10-24T07:37:00Z"/>
                <w:rFonts w:asciiTheme="minorHAnsi" w:hAnsiTheme="minorHAnsi"/>
                <w:sz w:val="14"/>
                <w:szCs w:val="14"/>
              </w:rPr>
            </w:pPr>
            <w:ins w:id="174" w:author="Wichert, RJ@Energy" w:date="2018-10-24T07:37:00Z">
              <w:r w:rsidRPr="0077032F">
                <w:rPr>
                  <w:rFonts w:asciiTheme="minorHAnsi" w:hAnsiTheme="minorHAnsi"/>
                  <w:sz w:val="14"/>
                  <w:szCs w:val="14"/>
                </w:rPr>
                <w:t>Documentation Author Signature:</w:t>
              </w:r>
            </w:ins>
          </w:p>
        </w:tc>
      </w:tr>
      <w:tr w:rsidR="00E35F0F" w:rsidRPr="0077032F" w14:paraId="048AD7A2" w14:textId="77777777" w:rsidTr="00E35F0F">
        <w:trPr>
          <w:trHeight w:val="360"/>
          <w:ins w:id="175" w:author="Wichert, RJ@Energy" w:date="2018-10-24T07:37:00Z"/>
        </w:trPr>
        <w:tc>
          <w:tcPr>
            <w:tcW w:w="5434" w:type="dxa"/>
          </w:tcPr>
          <w:p w14:paraId="0AD72A00" w14:textId="77777777" w:rsidR="00E35F0F" w:rsidRPr="0077032F" w:rsidRDefault="00E35F0F" w:rsidP="00E35F0F">
            <w:pPr>
              <w:rPr>
                <w:ins w:id="176" w:author="Wichert, RJ@Energy" w:date="2018-10-24T07:37:00Z"/>
                <w:rFonts w:asciiTheme="minorHAnsi" w:hAnsiTheme="minorHAnsi"/>
                <w:sz w:val="14"/>
                <w:szCs w:val="14"/>
              </w:rPr>
            </w:pPr>
            <w:ins w:id="177" w:author="Wichert, RJ@Energy" w:date="2018-10-24T07:37:00Z">
              <w:r w:rsidRPr="0077032F">
                <w:rPr>
                  <w:rFonts w:asciiTheme="minorHAnsi" w:hAnsiTheme="minorHAnsi"/>
                  <w:sz w:val="14"/>
                  <w:szCs w:val="14"/>
                </w:rPr>
                <w:t>Company:</w:t>
              </w:r>
            </w:ins>
          </w:p>
        </w:tc>
        <w:tc>
          <w:tcPr>
            <w:tcW w:w="5516" w:type="dxa"/>
            <w:gridSpan w:val="3"/>
          </w:tcPr>
          <w:p w14:paraId="7B72F76C" w14:textId="77777777" w:rsidR="00E35F0F" w:rsidRPr="0077032F" w:rsidRDefault="00E35F0F" w:rsidP="00E35F0F">
            <w:pPr>
              <w:rPr>
                <w:ins w:id="178" w:author="Wichert, RJ@Energy" w:date="2018-10-24T07:37:00Z"/>
                <w:rFonts w:asciiTheme="minorHAnsi" w:hAnsiTheme="minorHAnsi"/>
                <w:sz w:val="14"/>
                <w:szCs w:val="14"/>
              </w:rPr>
            </w:pPr>
            <w:ins w:id="179" w:author="Wichert, RJ@Energy" w:date="2018-10-24T07:37:00Z">
              <w:r w:rsidRPr="0077032F">
                <w:rPr>
                  <w:rFonts w:asciiTheme="minorHAnsi" w:hAnsiTheme="minorHAnsi"/>
                  <w:sz w:val="14"/>
                  <w:szCs w:val="14"/>
                </w:rPr>
                <w:t>Date Signed:</w:t>
              </w:r>
            </w:ins>
          </w:p>
        </w:tc>
      </w:tr>
      <w:tr w:rsidR="00E35F0F" w:rsidRPr="0077032F" w14:paraId="3288ACE5" w14:textId="77777777" w:rsidTr="00E35F0F">
        <w:trPr>
          <w:trHeight w:val="360"/>
          <w:ins w:id="180" w:author="Wichert, RJ@Energy" w:date="2018-10-24T07:37:00Z"/>
        </w:trPr>
        <w:tc>
          <w:tcPr>
            <w:tcW w:w="5434" w:type="dxa"/>
          </w:tcPr>
          <w:p w14:paraId="5D7F1CD2" w14:textId="77777777" w:rsidR="00E35F0F" w:rsidRPr="0077032F" w:rsidRDefault="00E35F0F" w:rsidP="00E35F0F">
            <w:pPr>
              <w:rPr>
                <w:ins w:id="181" w:author="Wichert, RJ@Energy" w:date="2018-10-24T07:37:00Z"/>
                <w:rFonts w:asciiTheme="minorHAnsi" w:hAnsiTheme="minorHAnsi"/>
                <w:sz w:val="14"/>
                <w:szCs w:val="14"/>
              </w:rPr>
            </w:pPr>
            <w:ins w:id="182" w:author="Wichert, RJ@Energy" w:date="2018-10-24T07:37:00Z">
              <w:r w:rsidRPr="0077032F">
                <w:rPr>
                  <w:rFonts w:asciiTheme="minorHAnsi" w:hAnsiTheme="minorHAnsi"/>
                  <w:sz w:val="14"/>
                  <w:szCs w:val="14"/>
                </w:rPr>
                <w:t>Address:</w:t>
              </w:r>
            </w:ins>
          </w:p>
        </w:tc>
        <w:tc>
          <w:tcPr>
            <w:tcW w:w="5516" w:type="dxa"/>
            <w:gridSpan w:val="3"/>
          </w:tcPr>
          <w:p w14:paraId="70817C41" w14:textId="77777777" w:rsidR="00E35F0F" w:rsidRPr="0077032F" w:rsidRDefault="00E35F0F" w:rsidP="00E35F0F">
            <w:pPr>
              <w:rPr>
                <w:ins w:id="183" w:author="Wichert, RJ@Energy" w:date="2018-10-24T07:37:00Z"/>
                <w:rFonts w:asciiTheme="minorHAnsi" w:hAnsiTheme="minorHAnsi"/>
                <w:sz w:val="14"/>
                <w:szCs w:val="14"/>
              </w:rPr>
            </w:pPr>
            <w:ins w:id="184" w:author="Wichert, RJ@Energy" w:date="2018-10-24T07:37:00Z">
              <w:r w:rsidRPr="0077032F">
                <w:rPr>
                  <w:rFonts w:asciiTheme="minorHAnsi" w:hAnsiTheme="minorHAnsi"/>
                  <w:sz w:val="14"/>
                  <w:szCs w:val="14"/>
                </w:rPr>
                <w:t>CEA/HERS Certification Information (if applicable):</w:t>
              </w:r>
            </w:ins>
          </w:p>
        </w:tc>
      </w:tr>
      <w:tr w:rsidR="00E35F0F" w:rsidRPr="0077032F" w14:paraId="48FCF04E" w14:textId="77777777" w:rsidTr="00E35F0F">
        <w:trPr>
          <w:trHeight w:val="360"/>
          <w:ins w:id="185" w:author="Wichert, RJ@Energy" w:date="2018-10-24T07:37:00Z"/>
        </w:trPr>
        <w:tc>
          <w:tcPr>
            <w:tcW w:w="5434" w:type="dxa"/>
          </w:tcPr>
          <w:p w14:paraId="405D9A98" w14:textId="77777777" w:rsidR="00E35F0F" w:rsidRPr="0077032F" w:rsidRDefault="00E35F0F" w:rsidP="00E35F0F">
            <w:pPr>
              <w:rPr>
                <w:ins w:id="186" w:author="Wichert, RJ@Energy" w:date="2018-10-24T07:37:00Z"/>
                <w:rFonts w:asciiTheme="minorHAnsi" w:hAnsiTheme="minorHAnsi"/>
                <w:sz w:val="14"/>
                <w:szCs w:val="14"/>
              </w:rPr>
            </w:pPr>
            <w:ins w:id="187" w:author="Wichert, RJ@Energy" w:date="2018-10-24T07:37:00Z">
              <w:r w:rsidRPr="0077032F">
                <w:rPr>
                  <w:rFonts w:asciiTheme="minorHAnsi" w:hAnsiTheme="minorHAnsi"/>
                  <w:sz w:val="14"/>
                  <w:szCs w:val="14"/>
                </w:rPr>
                <w:t>City/State/Zip:</w:t>
              </w:r>
            </w:ins>
          </w:p>
        </w:tc>
        <w:tc>
          <w:tcPr>
            <w:tcW w:w="5516" w:type="dxa"/>
            <w:gridSpan w:val="3"/>
          </w:tcPr>
          <w:p w14:paraId="6200850B" w14:textId="77777777" w:rsidR="00E35F0F" w:rsidRPr="0077032F" w:rsidRDefault="00E35F0F" w:rsidP="00E35F0F">
            <w:pPr>
              <w:rPr>
                <w:ins w:id="188" w:author="Wichert, RJ@Energy" w:date="2018-10-24T07:37:00Z"/>
                <w:rFonts w:asciiTheme="minorHAnsi" w:hAnsiTheme="minorHAnsi"/>
                <w:sz w:val="14"/>
                <w:szCs w:val="14"/>
              </w:rPr>
            </w:pPr>
            <w:ins w:id="189" w:author="Wichert, RJ@Energy" w:date="2018-10-24T07:37:00Z">
              <w:r w:rsidRPr="0077032F">
                <w:rPr>
                  <w:rFonts w:asciiTheme="minorHAnsi" w:hAnsiTheme="minorHAnsi"/>
                  <w:sz w:val="14"/>
                  <w:szCs w:val="14"/>
                </w:rPr>
                <w:t>Phone:</w:t>
              </w:r>
            </w:ins>
          </w:p>
        </w:tc>
      </w:tr>
      <w:tr w:rsidR="00E35F0F" w:rsidRPr="0077032F" w14:paraId="33B23CFA" w14:textId="77777777" w:rsidTr="00E35F0F">
        <w:tblPrEx>
          <w:tblCellMar>
            <w:left w:w="115" w:type="dxa"/>
            <w:right w:w="115" w:type="dxa"/>
          </w:tblCellMar>
        </w:tblPrEx>
        <w:trPr>
          <w:trHeight w:val="296"/>
          <w:ins w:id="190" w:author="Wichert, RJ@Energy" w:date="2018-10-24T07:37:00Z"/>
        </w:trPr>
        <w:tc>
          <w:tcPr>
            <w:tcW w:w="10950" w:type="dxa"/>
            <w:gridSpan w:val="4"/>
            <w:vAlign w:val="center"/>
          </w:tcPr>
          <w:p w14:paraId="2A9BBD19"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91" w:author="Wichert, RJ@Energy" w:date="2018-10-24T07:37:00Z"/>
                <w:rFonts w:asciiTheme="minorHAnsi" w:hAnsiTheme="minorHAnsi"/>
                <w:sz w:val="18"/>
                <w:szCs w:val="18"/>
              </w:rPr>
            </w:pPr>
            <w:ins w:id="192" w:author="Wichert, RJ@Energy" w:date="2018-10-24T07:37:00Z">
              <w:r w:rsidRPr="0077032F">
                <w:rPr>
                  <w:rFonts w:asciiTheme="minorHAnsi" w:hAnsiTheme="minorHAnsi" w:cs="Arial"/>
                  <w:b/>
                  <w:caps/>
                  <w:sz w:val="18"/>
                  <w:szCs w:val="18"/>
                </w:rPr>
                <w:t xml:space="preserve">Responsible Person's Declaration statement </w:t>
              </w:r>
            </w:ins>
          </w:p>
        </w:tc>
      </w:tr>
      <w:tr w:rsidR="00E35F0F" w:rsidRPr="0077032F" w14:paraId="01DCD4D8" w14:textId="77777777" w:rsidTr="00E35F0F">
        <w:tblPrEx>
          <w:tblCellMar>
            <w:left w:w="115" w:type="dxa"/>
            <w:right w:w="115" w:type="dxa"/>
          </w:tblCellMar>
        </w:tblPrEx>
        <w:trPr>
          <w:trHeight w:val="504"/>
          <w:ins w:id="193" w:author="Wichert, RJ@Energy" w:date="2018-10-24T07:37:00Z"/>
        </w:trPr>
        <w:tc>
          <w:tcPr>
            <w:tcW w:w="10950" w:type="dxa"/>
            <w:gridSpan w:val="4"/>
            <w:shd w:val="clear" w:color="auto" w:fill="auto"/>
          </w:tcPr>
          <w:p w14:paraId="57DA14F1" w14:textId="77777777" w:rsidR="00E35F0F" w:rsidRPr="0077032F" w:rsidRDefault="00E35F0F" w:rsidP="00E35F0F">
            <w:pPr>
              <w:keepNext/>
              <w:widowControl w:val="0"/>
              <w:ind w:right="90"/>
              <w:rPr>
                <w:ins w:id="194" w:author="Wichert, RJ@Energy" w:date="2018-10-24T07:37:00Z"/>
                <w:rFonts w:asciiTheme="minorHAnsi" w:hAnsiTheme="minorHAnsi"/>
                <w:snapToGrid w:val="0"/>
                <w:sz w:val="18"/>
                <w:szCs w:val="18"/>
              </w:rPr>
            </w:pPr>
            <w:ins w:id="195" w:author="Wichert, RJ@Energy" w:date="2018-10-24T07:37:00Z">
              <w:r w:rsidRPr="0077032F">
                <w:rPr>
                  <w:rFonts w:asciiTheme="minorHAnsi" w:hAnsiTheme="minorHAnsi"/>
                  <w:snapToGrid w:val="0"/>
                  <w:sz w:val="18"/>
                  <w:szCs w:val="18"/>
                </w:rPr>
                <w:t xml:space="preserve">I certify the following under penalty of perjury, under the laws of the State of California: </w:t>
              </w:r>
            </w:ins>
          </w:p>
          <w:p w14:paraId="64623E63" w14:textId="77777777" w:rsidR="00E35F0F" w:rsidRPr="0077032F" w:rsidRDefault="00E35F0F" w:rsidP="00E35F0F">
            <w:pPr>
              <w:keepNext/>
              <w:widowControl w:val="0"/>
              <w:numPr>
                <w:ilvl w:val="0"/>
                <w:numId w:val="48"/>
              </w:numPr>
              <w:ind w:right="90"/>
              <w:rPr>
                <w:ins w:id="196" w:author="Wichert, RJ@Energy" w:date="2018-10-24T07:37:00Z"/>
                <w:rFonts w:asciiTheme="minorHAnsi" w:hAnsiTheme="minorHAnsi"/>
                <w:snapToGrid w:val="0"/>
                <w:sz w:val="18"/>
                <w:szCs w:val="18"/>
              </w:rPr>
            </w:pPr>
            <w:ins w:id="197" w:author="Wichert, RJ@Energy" w:date="2018-10-24T07:37:00Z">
              <w:r w:rsidRPr="0077032F">
                <w:rPr>
                  <w:rFonts w:asciiTheme="minorHAnsi" w:hAnsiTheme="minorHAnsi"/>
                  <w:snapToGrid w:val="0"/>
                  <w:sz w:val="18"/>
                  <w:szCs w:val="18"/>
                </w:rPr>
                <w:t>The information provided on this Certificate of Verification is true and correct.</w:t>
              </w:r>
            </w:ins>
          </w:p>
          <w:p w14:paraId="280037D4" w14:textId="77777777" w:rsidR="00E35F0F" w:rsidRPr="0077032F" w:rsidRDefault="00E35F0F" w:rsidP="00E35F0F">
            <w:pPr>
              <w:keepNext/>
              <w:widowControl w:val="0"/>
              <w:numPr>
                <w:ilvl w:val="0"/>
                <w:numId w:val="48"/>
              </w:numPr>
              <w:ind w:right="90"/>
              <w:rPr>
                <w:ins w:id="198" w:author="Wichert, RJ@Energy" w:date="2018-10-24T07:37:00Z"/>
                <w:rFonts w:asciiTheme="minorHAnsi" w:hAnsiTheme="minorHAnsi"/>
                <w:snapToGrid w:val="0"/>
                <w:sz w:val="18"/>
                <w:szCs w:val="18"/>
              </w:rPr>
            </w:pPr>
            <w:ins w:id="199" w:author="Wichert, RJ@Energy" w:date="2018-10-24T07:37:00Z">
              <w:r w:rsidRPr="0077032F">
                <w:rPr>
                  <w:rFonts w:asciiTheme="minorHAnsi" w:hAnsiTheme="minorHAnsi"/>
                  <w:snapToGrid w:val="0"/>
                  <w:sz w:val="18"/>
                  <w:szCs w:val="18"/>
                </w:rPr>
                <w:t>I am the certified HERS Rater who performed the verification identified and reported on this Certificate of Verification (responsible rater).</w:t>
              </w:r>
            </w:ins>
          </w:p>
          <w:p w14:paraId="2B6A8E04" w14:textId="77777777" w:rsidR="00E35F0F" w:rsidRPr="0077032F" w:rsidRDefault="00E35F0F" w:rsidP="00E35F0F">
            <w:pPr>
              <w:keepNext/>
              <w:widowControl w:val="0"/>
              <w:numPr>
                <w:ilvl w:val="0"/>
                <w:numId w:val="48"/>
              </w:numPr>
              <w:ind w:right="90"/>
              <w:rPr>
                <w:ins w:id="200" w:author="Wichert, RJ@Energy" w:date="2018-10-24T07:37:00Z"/>
                <w:rFonts w:asciiTheme="minorHAnsi" w:hAnsiTheme="minorHAnsi"/>
                <w:snapToGrid w:val="0"/>
                <w:sz w:val="18"/>
                <w:szCs w:val="18"/>
              </w:rPr>
            </w:pPr>
            <w:ins w:id="201" w:author="Wichert, RJ@Energy" w:date="2018-10-24T07:37:00Z">
              <w:r w:rsidRPr="0077032F">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31D70CAA" w14:textId="77777777" w:rsidR="00E35F0F" w:rsidRPr="0077032F" w:rsidRDefault="00E35F0F" w:rsidP="00E35F0F">
            <w:pPr>
              <w:keepNext/>
              <w:widowControl w:val="0"/>
              <w:numPr>
                <w:ilvl w:val="0"/>
                <w:numId w:val="48"/>
              </w:numPr>
              <w:ind w:right="90"/>
              <w:rPr>
                <w:ins w:id="202" w:author="Wichert, RJ@Energy" w:date="2018-10-24T07:37:00Z"/>
                <w:rFonts w:asciiTheme="minorHAnsi" w:hAnsiTheme="minorHAnsi"/>
                <w:snapToGrid w:val="0"/>
                <w:sz w:val="18"/>
                <w:szCs w:val="18"/>
              </w:rPr>
            </w:pPr>
            <w:ins w:id="203" w:author="Wichert, RJ@Energy" w:date="2018-10-24T07:37:00Z">
              <w:r w:rsidRPr="0077032F">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220DAE1A" w14:textId="77777777" w:rsidR="00E35F0F" w:rsidRPr="0077032F" w:rsidRDefault="00E35F0F" w:rsidP="00E35F0F">
            <w:pPr>
              <w:keepNext/>
              <w:widowControl w:val="0"/>
              <w:numPr>
                <w:ilvl w:val="0"/>
                <w:numId w:val="48"/>
              </w:numPr>
              <w:ind w:right="90"/>
              <w:rPr>
                <w:ins w:id="204" w:author="Wichert, RJ@Energy" w:date="2018-10-24T07:37:00Z"/>
                <w:rFonts w:asciiTheme="minorHAnsi" w:hAnsiTheme="minorHAnsi"/>
                <w:snapToGrid w:val="0"/>
                <w:sz w:val="18"/>
                <w:szCs w:val="18"/>
              </w:rPr>
            </w:pPr>
            <w:ins w:id="205" w:author="Wichert, RJ@Energy" w:date="2018-10-24T07:37:00Z">
              <w:r w:rsidRPr="0077032F">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E35F0F" w:rsidRPr="0077032F" w14:paraId="56C5ED89" w14:textId="77777777" w:rsidTr="00E35F0F">
        <w:tblPrEx>
          <w:tblCellMar>
            <w:left w:w="115" w:type="dxa"/>
            <w:right w:w="115" w:type="dxa"/>
          </w:tblCellMar>
        </w:tblPrEx>
        <w:trPr>
          <w:trHeight w:val="278"/>
          <w:ins w:id="206" w:author="Wichert, RJ@Energy" w:date="2018-10-24T07:37:00Z"/>
        </w:trPr>
        <w:tc>
          <w:tcPr>
            <w:tcW w:w="10950" w:type="dxa"/>
            <w:gridSpan w:val="4"/>
            <w:vAlign w:val="center"/>
          </w:tcPr>
          <w:p w14:paraId="0FDE1B31"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07" w:author="Wichert, RJ@Energy" w:date="2018-10-24T07:37:00Z"/>
                <w:rFonts w:asciiTheme="minorHAnsi" w:hAnsiTheme="minorHAnsi" w:cs="Arial"/>
                <w:b/>
                <w:caps/>
                <w:sz w:val="18"/>
                <w:szCs w:val="18"/>
              </w:rPr>
            </w:pPr>
            <w:ins w:id="208" w:author="Wichert, RJ@Energy" w:date="2018-10-24T07:37:00Z">
              <w:r w:rsidRPr="0077032F">
                <w:rPr>
                  <w:rFonts w:asciiTheme="minorHAnsi" w:hAnsiTheme="minorHAnsi" w:cs="Arial"/>
                  <w:b/>
                  <w:caps/>
                  <w:sz w:val="18"/>
                  <w:szCs w:val="18"/>
                </w:rPr>
                <w:t>BUILDER OR INSTALLER INFORMATION AS SHOWN ON THE CERTIFICATE OF INSTALLATION</w:t>
              </w:r>
            </w:ins>
          </w:p>
        </w:tc>
      </w:tr>
      <w:tr w:rsidR="00E35F0F" w:rsidRPr="0077032F" w14:paraId="7F6F1FD0" w14:textId="77777777" w:rsidTr="00E35F0F">
        <w:tblPrEx>
          <w:tblCellMar>
            <w:left w:w="115" w:type="dxa"/>
            <w:right w:w="115" w:type="dxa"/>
          </w:tblCellMar>
        </w:tblPrEx>
        <w:trPr>
          <w:trHeight w:hRule="exact" w:val="360"/>
          <w:ins w:id="209" w:author="Wichert, RJ@Energy" w:date="2018-10-24T07:37:00Z"/>
        </w:trPr>
        <w:tc>
          <w:tcPr>
            <w:tcW w:w="10950" w:type="dxa"/>
            <w:gridSpan w:val="4"/>
            <w:vAlign w:val="center"/>
          </w:tcPr>
          <w:p w14:paraId="02367D3C"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210" w:author="Wichert, RJ@Energy" w:date="2018-10-24T07:37:00Z"/>
                <w:rFonts w:asciiTheme="minorHAnsi" w:hAnsiTheme="minorHAnsi"/>
                <w:sz w:val="14"/>
                <w:szCs w:val="14"/>
              </w:rPr>
            </w:pPr>
            <w:ins w:id="211" w:author="Wichert, RJ@Energy" w:date="2018-10-24T07:37:00Z">
              <w:r w:rsidRPr="0077032F">
                <w:rPr>
                  <w:rFonts w:asciiTheme="minorHAnsi" w:hAnsiTheme="minorHAnsi"/>
                  <w:sz w:val="14"/>
                  <w:szCs w:val="14"/>
                </w:rPr>
                <w:t>Company Name (Installing Subcontractor, General Contractor, or Builder/Owner):</w:t>
              </w:r>
            </w:ins>
          </w:p>
        </w:tc>
      </w:tr>
      <w:tr w:rsidR="00E35F0F" w:rsidRPr="0077032F" w14:paraId="0715F625" w14:textId="77777777" w:rsidTr="00E35F0F">
        <w:tblPrEx>
          <w:tblCellMar>
            <w:left w:w="115" w:type="dxa"/>
            <w:right w:w="115" w:type="dxa"/>
          </w:tblCellMar>
        </w:tblPrEx>
        <w:trPr>
          <w:trHeight w:hRule="exact" w:val="360"/>
          <w:ins w:id="212" w:author="Wichert, RJ@Energy" w:date="2018-10-24T07:37:00Z"/>
        </w:trPr>
        <w:tc>
          <w:tcPr>
            <w:tcW w:w="5475" w:type="dxa"/>
            <w:gridSpan w:val="2"/>
          </w:tcPr>
          <w:p w14:paraId="65247788" w14:textId="77777777" w:rsidR="00E35F0F" w:rsidRPr="0077032F" w:rsidRDefault="00E35F0F" w:rsidP="00E35F0F">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213" w:author="Wichert, RJ@Energy" w:date="2018-10-24T07:37:00Z"/>
                <w:rFonts w:asciiTheme="minorHAnsi" w:hAnsiTheme="minorHAnsi"/>
                <w:sz w:val="14"/>
                <w:szCs w:val="14"/>
              </w:rPr>
            </w:pPr>
            <w:ins w:id="214" w:author="Wichert, RJ@Energy" w:date="2018-10-24T07:37:00Z">
              <w:r w:rsidRPr="0077032F">
                <w:rPr>
                  <w:rFonts w:asciiTheme="minorHAnsi" w:hAnsiTheme="minorHAnsi"/>
                  <w:sz w:val="14"/>
                  <w:szCs w:val="14"/>
                </w:rPr>
                <w:t>Responsible Builder or Installer Name:</w:t>
              </w:r>
            </w:ins>
          </w:p>
        </w:tc>
        <w:tc>
          <w:tcPr>
            <w:tcW w:w="5475" w:type="dxa"/>
            <w:gridSpan w:val="2"/>
          </w:tcPr>
          <w:p w14:paraId="430A8ED2" w14:textId="77777777" w:rsidR="00E35F0F" w:rsidRPr="0077032F" w:rsidRDefault="00E35F0F" w:rsidP="00E35F0F">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15" w:author="Wichert, RJ@Energy" w:date="2018-10-24T07:37:00Z"/>
                <w:rFonts w:asciiTheme="minorHAnsi" w:hAnsiTheme="minorHAnsi"/>
                <w:sz w:val="14"/>
                <w:szCs w:val="14"/>
              </w:rPr>
            </w:pPr>
            <w:ins w:id="216" w:author="Wichert, RJ@Energy" w:date="2018-10-24T07:37:00Z">
              <w:r w:rsidRPr="0077032F">
                <w:rPr>
                  <w:rFonts w:asciiTheme="minorHAnsi" w:hAnsiTheme="minorHAnsi"/>
                  <w:sz w:val="14"/>
                  <w:szCs w:val="14"/>
                </w:rPr>
                <w:t>CSLB License:</w:t>
              </w:r>
            </w:ins>
          </w:p>
        </w:tc>
      </w:tr>
      <w:tr w:rsidR="00E35F0F" w:rsidRPr="0077032F" w14:paraId="75768556" w14:textId="77777777" w:rsidTr="00E35F0F">
        <w:tblPrEx>
          <w:tblCellMar>
            <w:left w:w="108" w:type="dxa"/>
            <w:right w:w="108" w:type="dxa"/>
          </w:tblCellMar>
        </w:tblPrEx>
        <w:trPr>
          <w:trHeight w:hRule="exact" w:val="288"/>
          <w:ins w:id="217" w:author="Wichert, RJ@Energy" w:date="2018-10-24T07:37:00Z"/>
        </w:trPr>
        <w:tc>
          <w:tcPr>
            <w:tcW w:w="10950" w:type="dxa"/>
            <w:gridSpan w:val="4"/>
            <w:vAlign w:val="center"/>
          </w:tcPr>
          <w:p w14:paraId="70909379" w14:textId="77777777" w:rsidR="00E35F0F" w:rsidRPr="0077032F" w:rsidRDefault="00E35F0F" w:rsidP="00E35F0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218" w:author="Wichert, RJ@Energy" w:date="2018-10-24T07:37:00Z"/>
                <w:rFonts w:asciiTheme="minorHAnsi" w:hAnsiTheme="minorHAnsi"/>
                <w:sz w:val="14"/>
                <w:szCs w:val="14"/>
              </w:rPr>
            </w:pPr>
            <w:ins w:id="219" w:author="Wichert, RJ@Energy" w:date="2018-10-24T07:37:00Z">
              <w:r w:rsidRPr="0077032F">
                <w:rPr>
                  <w:rFonts w:asciiTheme="minorHAnsi" w:hAnsiTheme="minorHAnsi" w:cs="Arial"/>
                  <w:b/>
                  <w:caps/>
                  <w:sz w:val="18"/>
                  <w:szCs w:val="18"/>
                </w:rPr>
                <w:t>HERS PROVIDER DATA REGISTRY INFORMATION</w:t>
              </w:r>
            </w:ins>
          </w:p>
        </w:tc>
      </w:tr>
      <w:tr w:rsidR="00E35F0F" w:rsidRPr="0077032F" w14:paraId="0D3FD6EF" w14:textId="77777777" w:rsidTr="00E35F0F">
        <w:tblPrEx>
          <w:tblCellMar>
            <w:left w:w="108" w:type="dxa"/>
            <w:right w:w="108" w:type="dxa"/>
          </w:tblCellMar>
        </w:tblPrEx>
        <w:trPr>
          <w:trHeight w:hRule="exact" w:val="360"/>
          <w:ins w:id="220" w:author="Wichert, RJ@Energy" w:date="2018-10-24T07:37:00Z"/>
        </w:trPr>
        <w:tc>
          <w:tcPr>
            <w:tcW w:w="5482" w:type="dxa"/>
            <w:gridSpan w:val="3"/>
          </w:tcPr>
          <w:p w14:paraId="5EE62229"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21" w:author="Wichert, RJ@Energy" w:date="2018-10-24T07:37:00Z"/>
                <w:rFonts w:asciiTheme="minorHAnsi" w:hAnsiTheme="minorHAnsi"/>
                <w:sz w:val="14"/>
                <w:szCs w:val="14"/>
              </w:rPr>
            </w:pPr>
            <w:ins w:id="222" w:author="Wichert, RJ@Energy" w:date="2018-10-24T07:37:00Z">
              <w:r w:rsidRPr="0077032F">
                <w:rPr>
                  <w:rFonts w:asciiTheme="minorHAnsi" w:hAnsiTheme="minorHAnsi"/>
                  <w:sz w:val="14"/>
                  <w:szCs w:val="14"/>
                </w:rPr>
                <w:t>Sample Group Number (if applicable):</w:t>
              </w:r>
            </w:ins>
          </w:p>
        </w:tc>
        <w:tc>
          <w:tcPr>
            <w:tcW w:w="5468" w:type="dxa"/>
          </w:tcPr>
          <w:p w14:paraId="3DB96AB8"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23" w:author="Wichert, RJ@Energy" w:date="2018-10-24T07:37:00Z"/>
                <w:rFonts w:asciiTheme="minorHAnsi" w:hAnsiTheme="minorHAnsi"/>
                <w:sz w:val="14"/>
                <w:szCs w:val="14"/>
              </w:rPr>
            </w:pPr>
            <w:ins w:id="224" w:author="Wichert, RJ@Energy" w:date="2018-10-24T07:37:00Z">
              <w:r w:rsidRPr="0077032F">
                <w:rPr>
                  <w:rFonts w:asciiTheme="minorHAnsi" w:hAnsiTheme="minorHAnsi"/>
                  <w:sz w:val="14"/>
                  <w:szCs w:val="14"/>
                </w:rPr>
                <w:t>Dwelling Test Status in Sample Group (if applicable)</w:t>
              </w:r>
              <w:r>
                <w:rPr>
                  <w:rFonts w:asciiTheme="minorHAnsi" w:hAnsiTheme="minorHAnsi"/>
                  <w:sz w:val="14"/>
                  <w:szCs w:val="14"/>
                </w:rPr>
                <w:t>:</w:t>
              </w:r>
            </w:ins>
          </w:p>
        </w:tc>
      </w:tr>
      <w:tr w:rsidR="00E35F0F" w:rsidRPr="0077032F" w14:paraId="629E07EF" w14:textId="77777777" w:rsidTr="00E35F0F">
        <w:tblPrEx>
          <w:tblCellMar>
            <w:left w:w="108" w:type="dxa"/>
            <w:right w:w="108" w:type="dxa"/>
          </w:tblCellMar>
        </w:tblPrEx>
        <w:trPr>
          <w:trHeight w:val="288"/>
          <w:ins w:id="225" w:author="Wichert, RJ@Energy" w:date="2018-10-24T07:37:00Z"/>
        </w:trPr>
        <w:tc>
          <w:tcPr>
            <w:tcW w:w="10950" w:type="dxa"/>
            <w:gridSpan w:val="4"/>
            <w:vAlign w:val="center"/>
          </w:tcPr>
          <w:p w14:paraId="65254A3E" w14:textId="77777777" w:rsidR="00E35F0F" w:rsidRPr="0077032F" w:rsidRDefault="00E35F0F" w:rsidP="00E35F0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226" w:author="Wichert, RJ@Energy" w:date="2018-10-24T07:37:00Z"/>
                <w:rFonts w:asciiTheme="minorHAnsi" w:hAnsiTheme="minorHAnsi"/>
                <w:sz w:val="14"/>
                <w:szCs w:val="14"/>
              </w:rPr>
            </w:pPr>
            <w:ins w:id="227" w:author="Wichert, RJ@Energy" w:date="2018-10-24T07:37:00Z">
              <w:r w:rsidRPr="0077032F">
                <w:rPr>
                  <w:rFonts w:asciiTheme="minorHAnsi" w:hAnsiTheme="minorHAnsi" w:cs="Arial"/>
                  <w:b/>
                  <w:caps/>
                  <w:sz w:val="18"/>
                  <w:szCs w:val="18"/>
                </w:rPr>
                <w:t>HERS RATER INFORMATION</w:t>
              </w:r>
            </w:ins>
          </w:p>
        </w:tc>
      </w:tr>
      <w:tr w:rsidR="00E35F0F" w:rsidRPr="0077032F" w14:paraId="0AC3E49A" w14:textId="77777777" w:rsidTr="00E35F0F">
        <w:tblPrEx>
          <w:tblCellMar>
            <w:left w:w="108" w:type="dxa"/>
            <w:right w:w="108" w:type="dxa"/>
          </w:tblCellMar>
        </w:tblPrEx>
        <w:trPr>
          <w:trHeight w:hRule="exact" w:val="360"/>
          <w:ins w:id="228" w:author="Wichert, RJ@Energy" w:date="2018-10-24T07:37:00Z"/>
        </w:trPr>
        <w:tc>
          <w:tcPr>
            <w:tcW w:w="10950" w:type="dxa"/>
            <w:gridSpan w:val="4"/>
          </w:tcPr>
          <w:p w14:paraId="63A34CBD" w14:textId="77777777" w:rsidR="00E35F0F" w:rsidRPr="0077032F" w:rsidRDefault="00E35F0F" w:rsidP="00E35F0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29" w:author="Wichert, RJ@Energy" w:date="2018-10-24T07:37:00Z"/>
                <w:rFonts w:asciiTheme="minorHAnsi" w:hAnsiTheme="minorHAnsi"/>
                <w:sz w:val="14"/>
                <w:szCs w:val="14"/>
              </w:rPr>
            </w:pPr>
            <w:ins w:id="230" w:author="Wichert, RJ@Energy" w:date="2018-10-24T07:37:00Z">
              <w:r w:rsidRPr="0077032F">
                <w:rPr>
                  <w:rFonts w:asciiTheme="minorHAnsi" w:hAnsiTheme="minorHAnsi"/>
                  <w:sz w:val="14"/>
                  <w:szCs w:val="14"/>
                </w:rPr>
                <w:t>HERS Rater Company Name:</w:t>
              </w:r>
            </w:ins>
          </w:p>
        </w:tc>
      </w:tr>
      <w:tr w:rsidR="00E35F0F" w:rsidRPr="0077032F" w14:paraId="16EDA224" w14:textId="77777777" w:rsidTr="00E35F0F">
        <w:tblPrEx>
          <w:tblCellMar>
            <w:left w:w="108" w:type="dxa"/>
            <w:right w:w="108" w:type="dxa"/>
          </w:tblCellMar>
        </w:tblPrEx>
        <w:trPr>
          <w:trHeight w:hRule="exact" w:val="360"/>
          <w:ins w:id="231" w:author="Wichert, RJ@Energy" w:date="2018-10-24T07:37:00Z"/>
        </w:trPr>
        <w:tc>
          <w:tcPr>
            <w:tcW w:w="5482" w:type="dxa"/>
            <w:gridSpan w:val="3"/>
            <w:tcBorders>
              <w:top w:val="single" w:sz="4" w:space="0" w:color="auto"/>
              <w:left w:val="single" w:sz="4" w:space="0" w:color="auto"/>
              <w:bottom w:val="single" w:sz="4" w:space="0" w:color="auto"/>
              <w:right w:val="single" w:sz="4" w:space="0" w:color="auto"/>
            </w:tcBorders>
          </w:tcPr>
          <w:p w14:paraId="182597AD" w14:textId="77777777" w:rsidR="00E35F0F" w:rsidRPr="0077032F" w:rsidRDefault="00E35F0F" w:rsidP="00E35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32" w:author="Wichert, RJ@Energy" w:date="2018-10-24T07:37:00Z"/>
                <w:rFonts w:asciiTheme="minorHAnsi" w:hAnsiTheme="minorHAnsi"/>
                <w:sz w:val="14"/>
                <w:szCs w:val="14"/>
              </w:rPr>
            </w:pPr>
            <w:ins w:id="233" w:author="Wichert, RJ@Energy" w:date="2018-10-24T07:37:00Z">
              <w:r w:rsidRPr="0077032F">
                <w:rPr>
                  <w:rFonts w:asciiTheme="minorHAnsi" w:hAnsiTheme="minorHAnsi"/>
                  <w:sz w:val="14"/>
                  <w:szCs w:val="14"/>
                </w:rPr>
                <w:t>Responsible Rater Name:</w:t>
              </w:r>
            </w:ins>
          </w:p>
        </w:tc>
        <w:tc>
          <w:tcPr>
            <w:tcW w:w="5468" w:type="dxa"/>
            <w:tcBorders>
              <w:top w:val="single" w:sz="4" w:space="0" w:color="auto"/>
              <w:left w:val="single" w:sz="4" w:space="0" w:color="auto"/>
              <w:bottom w:val="single" w:sz="4" w:space="0" w:color="auto"/>
              <w:right w:val="single" w:sz="4" w:space="0" w:color="auto"/>
            </w:tcBorders>
          </w:tcPr>
          <w:p w14:paraId="7538965F" w14:textId="77777777" w:rsidR="00E35F0F" w:rsidRPr="0077032F" w:rsidRDefault="00E35F0F" w:rsidP="00E35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34" w:author="Wichert, RJ@Energy" w:date="2018-10-24T07:37:00Z"/>
                <w:rFonts w:asciiTheme="minorHAnsi" w:hAnsiTheme="minorHAnsi"/>
                <w:sz w:val="14"/>
                <w:szCs w:val="14"/>
              </w:rPr>
            </w:pPr>
            <w:ins w:id="235" w:author="Wichert, RJ@Energy" w:date="2018-10-24T07:37:00Z">
              <w:r w:rsidRPr="0077032F">
                <w:rPr>
                  <w:rFonts w:asciiTheme="minorHAnsi" w:hAnsiTheme="minorHAnsi"/>
                  <w:sz w:val="14"/>
                  <w:szCs w:val="14"/>
                </w:rPr>
                <w:t>Responsible Rater Signature:</w:t>
              </w:r>
            </w:ins>
          </w:p>
        </w:tc>
      </w:tr>
      <w:tr w:rsidR="00E35F0F" w:rsidRPr="0077032F" w14:paraId="3005808F" w14:textId="77777777" w:rsidTr="00E35F0F">
        <w:tblPrEx>
          <w:tblCellMar>
            <w:left w:w="108" w:type="dxa"/>
            <w:right w:w="108" w:type="dxa"/>
          </w:tblCellMar>
        </w:tblPrEx>
        <w:trPr>
          <w:trHeight w:hRule="exact" w:val="360"/>
          <w:ins w:id="236" w:author="Wichert, RJ@Energy" w:date="2018-10-24T07:37:00Z"/>
        </w:trPr>
        <w:tc>
          <w:tcPr>
            <w:tcW w:w="5482" w:type="dxa"/>
            <w:gridSpan w:val="3"/>
            <w:tcBorders>
              <w:top w:val="single" w:sz="4" w:space="0" w:color="auto"/>
              <w:left w:val="single" w:sz="4" w:space="0" w:color="auto"/>
              <w:bottom w:val="single" w:sz="4" w:space="0" w:color="auto"/>
              <w:right w:val="single" w:sz="4" w:space="0" w:color="auto"/>
            </w:tcBorders>
          </w:tcPr>
          <w:p w14:paraId="3571FAA6" w14:textId="77777777" w:rsidR="00E35F0F" w:rsidRPr="0077032F" w:rsidRDefault="00E35F0F" w:rsidP="00E35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37" w:author="Wichert, RJ@Energy" w:date="2018-10-24T07:37:00Z"/>
                <w:rFonts w:asciiTheme="minorHAnsi" w:hAnsiTheme="minorHAnsi"/>
                <w:sz w:val="14"/>
                <w:szCs w:val="14"/>
              </w:rPr>
            </w:pPr>
            <w:ins w:id="238" w:author="Wichert, RJ@Energy" w:date="2018-10-24T07:37:00Z">
              <w:r w:rsidRPr="0077032F">
                <w:rPr>
                  <w:rFonts w:asciiTheme="minorHAnsi" w:hAnsiTheme="minorHAnsi"/>
                  <w:sz w:val="14"/>
                  <w:szCs w:val="14"/>
                </w:rPr>
                <w:t>Responsible Rater Certification Number w/ this HERS Provider</w:t>
              </w:r>
              <w:r>
                <w:rPr>
                  <w:rFonts w:asciiTheme="minorHAnsi" w:hAnsiTheme="minorHAnsi"/>
                  <w:sz w:val="14"/>
                  <w:szCs w:val="14"/>
                </w:rPr>
                <w:t>:</w:t>
              </w:r>
            </w:ins>
          </w:p>
        </w:tc>
        <w:tc>
          <w:tcPr>
            <w:tcW w:w="5468" w:type="dxa"/>
            <w:tcBorders>
              <w:top w:val="single" w:sz="4" w:space="0" w:color="auto"/>
              <w:left w:val="single" w:sz="4" w:space="0" w:color="auto"/>
              <w:bottom w:val="single" w:sz="4" w:space="0" w:color="auto"/>
              <w:right w:val="single" w:sz="4" w:space="0" w:color="auto"/>
            </w:tcBorders>
          </w:tcPr>
          <w:p w14:paraId="70A9754A" w14:textId="77777777" w:rsidR="00E35F0F" w:rsidRPr="0077032F" w:rsidRDefault="00E35F0F" w:rsidP="00E35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39" w:author="Wichert, RJ@Energy" w:date="2018-10-24T07:37:00Z"/>
                <w:rFonts w:asciiTheme="minorHAnsi" w:hAnsiTheme="minorHAnsi"/>
                <w:sz w:val="14"/>
                <w:szCs w:val="14"/>
              </w:rPr>
            </w:pPr>
            <w:ins w:id="240" w:author="Wichert, RJ@Energy" w:date="2018-10-24T07:37:00Z">
              <w:r w:rsidRPr="0077032F">
                <w:rPr>
                  <w:rFonts w:asciiTheme="minorHAnsi" w:hAnsiTheme="minorHAnsi"/>
                  <w:sz w:val="14"/>
                  <w:szCs w:val="14"/>
                </w:rPr>
                <w:t>Date Signed:</w:t>
              </w:r>
            </w:ins>
          </w:p>
        </w:tc>
      </w:tr>
    </w:tbl>
    <w:p w14:paraId="54DB1B66" w14:textId="77777777" w:rsidR="00E35F0F" w:rsidRPr="00D83E48" w:rsidRDefault="00E35F0F" w:rsidP="00DA2B2D">
      <w:pPr>
        <w:rPr>
          <w:rFonts w:ascii="Calibri" w:hAnsi="Calibri"/>
          <w:b/>
          <w:sz w:val="32"/>
          <w:szCs w:val="32"/>
        </w:rPr>
        <w:sectPr w:rsidR="00E35F0F" w:rsidRPr="00D83E48" w:rsidSect="00E0002F">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3C75806C" w14:textId="6C2FB4F1" w:rsidR="003C1763" w:rsidRPr="00B66E1A" w:rsidRDefault="00DC56B7" w:rsidP="00CE3868">
      <w:pPr>
        <w:jc w:val="center"/>
        <w:rPr>
          <w:rFonts w:ascii="Calibri" w:hAnsi="Calibri"/>
          <w:b/>
        </w:rPr>
      </w:pPr>
      <w:r w:rsidRPr="00B66E1A">
        <w:rPr>
          <w:rFonts w:ascii="Calibri" w:hAnsi="Calibri"/>
          <w:b/>
        </w:rPr>
        <w:lastRenderedPageBreak/>
        <w:t>CF2R-MCH-23c-H User Instructions</w:t>
      </w:r>
    </w:p>
    <w:p w14:paraId="3C75806D" w14:textId="77777777" w:rsidR="003C1763" w:rsidRDefault="003C1763" w:rsidP="00DA2B2D">
      <w:pPr>
        <w:rPr>
          <w:rFonts w:ascii="Calibri" w:hAnsi="Calibri"/>
        </w:rPr>
      </w:pPr>
    </w:p>
    <w:p w14:paraId="3C75806E" w14:textId="135F135A" w:rsidR="00676AD2" w:rsidRPr="0015741B" w:rsidRDefault="00676AD2" w:rsidP="00676AD2">
      <w:pPr>
        <w:rPr>
          <w:rFonts w:ascii="Calibri" w:hAnsi="Calibri"/>
        </w:rPr>
      </w:pPr>
      <w:r>
        <w:rPr>
          <w:rFonts w:ascii="Calibri" w:hAnsi="Calibri"/>
          <w:b/>
        </w:rPr>
        <w:t>Section A. Ducted Cooling System Information</w:t>
      </w:r>
    </w:p>
    <w:p w14:paraId="3C75806F" w14:textId="2D1EBC89" w:rsidR="00676AD2" w:rsidRPr="00212C11"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rPr>
        <w:t>System Identification or Name: This field is filled out automatically. It is referenced from the CF2R-MCH-01, which must be completed prior to this document.</w:t>
      </w:r>
    </w:p>
    <w:p w14:paraId="3C758070" w14:textId="1FCCBB2C" w:rsidR="00676AD2" w:rsidRDefault="007C1808" w:rsidP="00676AD2">
      <w:pPr>
        <w:pStyle w:val="ListParagraph"/>
        <w:numPr>
          <w:ilvl w:val="0"/>
          <w:numId w:val="38"/>
        </w:numPr>
        <w:ind w:left="360" w:hanging="360"/>
        <w:rPr>
          <w:ins w:id="260" w:author="Smith, Alexis@Energy" w:date="2019-01-07T09:04:00Z"/>
          <w:rFonts w:asciiTheme="minorHAnsi" w:hAnsiTheme="minorHAnsi"/>
        </w:rPr>
      </w:pPr>
      <w:r w:rsidRPr="007C1808">
        <w:rPr>
          <w:rFonts w:asciiTheme="minorHAnsi" w:hAnsiTheme="minorHAnsi"/>
          <w:szCs w:val="18"/>
        </w:rPr>
        <w:t>System Location or Area Served:</w:t>
      </w:r>
      <w:r w:rsidRPr="007C1808">
        <w:rPr>
          <w:rFonts w:asciiTheme="minorHAnsi" w:hAnsiTheme="minorHAnsi"/>
        </w:rPr>
        <w:t xml:space="preserve"> This field is filled out automatically. It is referenced from the CF2R-MCH-01, which must be completed prior to this document.</w:t>
      </w:r>
    </w:p>
    <w:p w14:paraId="0C354ACC" w14:textId="371F4AD6" w:rsidR="003C7749" w:rsidRPr="003C7749" w:rsidRDefault="003C7749" w:rsidP="003C7749">
      <w:pPr>
        <w:pStyle w:val="ListParagraph"/>
        <w:numPr>
          <w:ilvl w:val="0"/>
          <w:numId w:val="38"/>
        </w:numPr>
        <w:ind w:left="360" w:hanging="360"/>
        <w:rPr>
          <w:rFonts w:asciiTheme="minorHAnsi" w:hAnsiTheme="minorHAnsi"/>
        </w:rPr>
      </w:pPr>
      <w:ins w:id="261" w:author="Smith, Alexis@Energy" w:date="2019-01-07T09:04:00Z">
        <w:r w:rsidRPr="003C7749">
          <w:rPr>
            <w:rFonts w:asciiTheme="minorHAnsi" w:hAnsiTheme="minorHAnsi"/>
          </w:rPr>
          <w:t>Indoor Unit Name: This field is filled out automatically. It is referenced from the CF2R-MCH-01, which must be completed prior to this document.</w:t>
        </w:r>
      </w:ins>
    </w:p>
    <w:p w14:paraId="3C758071" w14:textId="77777777" w:rsidR="00676AD2" w:rsidRPr="00212C11"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szCs w:val="18"/>
        </w:rPr>
        <w:t>System Installation Type:</w:t>
      </w:r>
      <w:r w:rsidRPr="007C1808">
        <w:rPr>
          <w:rFonts w:asciiTheme="minorHAnsi" w:hAnsiTheme="minorHAnsi"/>
        </w:rPr>
        <w:t xml:space="preserve"> Select the appropriate System Installation Type from the following choices:</w:t>
      </w:r>
    </w:p>
    <w:p w14:paraId="3C758072" w14:textId="0D6CEAE6"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New:</w:t>
      </w:r>
      <w:r w:rsidR="00DC56B7">
        <w:rPr>
          <w:rFonts w:asciiTheme="minorHAnsi" w:hAnsiTheme="minorHAnsi" w:cs="Calibri"/>
          <w:szCs w:val="32"/>
        </w:rPr>
        <w:t xml:space="preserve"> </w:t>
      </w:r>
      <w:r w:rsidRPr="007C1808">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3C758073" w14:textId="23AA3E3D"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Replacement:</w:t>
      </w:r>
      <w:r w:rsidR="00DC56B7">
        <w:rPr>
          <w:rFonts w:asciiTheme="minorHAnsi" w:hAnsiTheme="minorHAnsi" w:cs="Calibri"/>
          <w:szCs w:val="32"/>
        </w:rPr>
        <w:t xml:space="preserve"> </w:t>
      </w:r>
      <w:r w:rsidRPr="007C1808">
        <w:rPr>
          <w:rFonts w:asciiTheme="minorHAnsi" w:hAnsiTheme="minorHAnsi" w:cs="Calibri"/>
          <w:szCs w:val="32"/>
        </w:rPr>
        <w:t>Use this choice if the system is a</w:t>
      </w:r>
      <w:r w:rsidRPr="007C1808">
        <w:rPr>
          <w:rFonts w:asciiTheme="minorHAnsi" w:hAnsiTheme="minorHAnsi"/>
          <w:bCs/>
          <w:szCs w:val="26"/>
        </w:rPr>
        <w:t xml:space="preserve"> complete</w:t>
      </w:r>
      <w:r w:rsidR="00DC56B7">
        <w:rPr>
          <w:rFonts w:asciiTheme="minorHAnsi" w:hAnsiTheme="minorHAnsi"/>
          <w:bCs/>
          <w:szCs w:val="26"/>
        </w:rPr>
        <w:t xml:space="preserve"> </w:t>
      </w:r>
      <w:r w:rsidRPr="007C1808">
        <w:rPr>
          <w:rFonts w:asciiTheme="minorHAnsi" w:hAnsiTheme="minorHAnsi"/>
          <w:bCs/>
          <w:szCs w:val="26"/>
        </w:rPr>
        <w:t>replacement</w:t>
      </w:r>
      <w:r w:rsidR="00DC56B7">
        <w:rPr>
          <w:rFonts w:asciiTheme="minorHAnsi" w:hAnsiTheme="minorHAnsi"/>
          <w:bCs/>
          <w:szCs w:val="26"/>
        </w:rPr>
        <w:t xml:space="preserve"> </w:t>
      </w:r>
      <w:r w:rsidRPr="007C1808">
        <w:rPr>
          <w:rFonts w:asciiTheme="minorHAnsi" w:hAnsiTheme="minorHAnsi"/>
          <w:bCs/>
          <w:szCs w:val="26"/>
        </w:rPr>
        <w:t>space-conditioning system</w:t>
      </w:r>
      <w:r w:rsidR="00DC56B7">
        <w:rPr>
          <w:rFonts w:asciiTheme="minorHAnsi" w:hAnsiTheme="minorHAnsi"/>
          <w:bCs/>
          <w:szCs w:val="26"/>
        </w:rPr>
        <w:t xml:space="preserve"> </w:t>
      </w:r>
      <w:r w:rsidRPr="007C1808">
        <w:rPr>
          <w:rFonts w:asciiTheme="minorHAnsi" w:hAnsiTheme="minorHAnsi"/>
          <w:szCs w:val="26"/>
        </w:rPr>
        <w:t>installed as part of an alteration,</w:t>
      </w:r>
      <w:r w:rsidRPr="007C1808">
        <w:rPr>
          <w:rFonts w:asciiTheme="minorHAnsi" w:hAnsiTheme="minorHAnsi"/>
          <w:szCs w:val="32"/>
        </w:rPr>
        <w:t xml:space="preserve"> and </w:t>
      </w:r>
      <w:r w:rsidRPr="007C1808">
        <w:rPr>
          <w:rFonts w:asciiTheme="minorHAnsi" w:hAnsiTheme="minorHAnsi"/>
          <w:szCs w:val="26"/>
        </w:rPr>
        <w:t>includes all the system heating or cooling equipment plus a replacement duct system</w:t>
      </w:r>
      <w:r w:rsidRPr="007C1808">
        <w:rPr>
          <w:rFonts w:asciiTheme="minorHAnsi" w:hAnsiTheme="minorHAnsi"/>
          <w:szCs w:val="32"/>
        </w:rPr>
        <w:t xml:space="preserve"> </w:t>
      </w:r>
      <w:r w:rsidRPr="007C1808">
        <w:rPr>
          <w:rFonts w:asciiTheme="minorHAnsi" w:hAnsiTheme="minorHAnsi"/>
          <w:szCs w:val="26"/>
        </w:rPr>
        <w:t xml:space="preserve">(150.2(b)1Diia) where </w:t>
      </w:r>
      <w:r w:rsidR="00676AD2" w:rsidRPr="00212C11">
        <w:rPr>
          <w:rFonts w:asciiTheme="minorHAnsi" w:hAnsiTheme="minorHAnsi"/>
        </w:rPr>
        <w:t>the ducts are at least 75</w:t>
      </w:r>
      <w:r w:rsidR="002A4AB4">
        <w:rPr>
          <w:rFonts w:asciiTheme="minorHAnsi" w:hAnsiTheme="minorHAnsi"/>
        </w:rPr>
        <w:t>%</w:t>
      </w:r>
      <w:r w:rsidR="00676AD2" w:rsidRPr="00212C11">
        <w:rPr>
          <w:rFonts w:asciiTheme="minorHAnsi" w:hAnsiTheme="minorHAnsi"/>
        </w:rPr>
        <w:t xml:space="preserve"> or more newly installed duct material (up to 25</w:t>
      </w:r>
      <w:r w:rsidR="002A4AB4">
        <w:rPr>
          <w:rFonts w:asciiTheme="minorHAnsi" w:hAnsiTheme="minorHAnsi"/>
        </w:rPr>
        <w:t>%</w:t>
      </w:r>
      <w:r w:rsidR="00676AD2" w:rsidRPr="00212C11">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C1808">
        <w:rPr>
          <w:rFonts w:asciiTheme="minorHAnsi" w:hAnsiTheme="minorHAnsi"/>
          <w:szCs w:val="26"/>
        </w:rPr>
        <w:t>; plus a replacement air handler.</w:t>
      </w:r>
    </w:p>
    <w:p w14:paraId="3C758074" w14:textId="55227755"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Alteration:</w:t>
      </w:r>
      <w:r w:rsidR="00DC56B7">
        <w:rPr>
          <w:rFonts w:asciiTheme="minorHAnsi" w:hAnsiTheme="minorHAnsi" w:cs="Calibri"/>
          <w:szCs w:val="32"/>
        </w:rPr>
        <w:t xml:space="preserve"> </w:t>
      </w:r>
      <w:r w:rsidRPr="007C1808">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3C758075" w14:textId="2E96A8DC"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40 feet</w:t>
      </w:r>
      <w:r w:rsidR="00DC56B7">
        <w:rPr>
          <w:rFonts w:asciiTheme="minorHAnsi" w:hAnsiTheme="minorHAnsi" w:cs="Calibri"/>
          <w:szCs w:val="32"/>
        </w:rPr>
        <w:t xml:space="preserve"> </w:t>
      </w:r>
      <w:r w:rsidRPr="007C1808">
        <w:rPr>
          <w:rFonts w:asciiTheme="minorHAnsi" w:hAnsiTheme="minorHAnsi" w:cs="Calibri"/>
          <w:szCs w:val="32"/>
        </w:rPr>
        <w:t>or more</w:t>
      </w:r>
      <w:r w:rsidR="00DC56B7">
        <w:rPr>
          <w:rFonts w:asciiTheme="minorHAnsi" w:hAnsiTheme="minorHAnsi" w:cs="Calibri"/>
          <w:szCs w:val="32"/>
        </w:rPr>
        <w:t xml:space="preserve"> </w:t>
      </w:r>
      <w:r w:rsidRPr="007C1808">
        <w:rPr>
          <w:rFonts w:asciiTheme="minorHAnsi" w:hAnsiTheme="minorHAnsi" w:cs="Calibri"/>
          <w:szCs w:val="32"/>
        </w:rPr>
        <w:t>of space-conditioning system ducts are installed in unconditioned space or indirectly conditioned space.</w:t>
      </w:r>
    </w:p>
    <w:p w14:paraId="3C758076"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Air conditioning or heat pump condenser</w:t>
      </w:r>
    </w:p>
    <w:p w14:paraId="3C758077"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Heating or cooling coil</w:t>
      </w:r>
    </w:p>
    <w:p w14:paraId="3C758078"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Air handler (e.g., furnace, fan coil, package unit)</w:t>
      </w:r>
    </w:p>
    <w:p w14:paraId="3C758079" w14:textId="36E66743"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Nominal Cooling Capacity (tons) of Condenser:</w:t>
      </w:r>
      <w:r w:rsidR="00676AD2" w:rsidRPr="00212C11">
        <w:rPr>
          <w:rFonts w:ascii="Calibri" w:hAnsi="Calibri"/>
        </w:rPr>
        <w:t xml:space="preserve"> This field is filled out automatically. It is referenced from the CF2R-MCH-01, which must be completed prior to this document.</w:t>
      </w:r>
    </w:p>
    <w:p w14:paraId="3C75807A" w14:textId="54287103"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Condenser Speed Type:</w:t>
      </w:r>
      <w:r w:rsidR="00676AD2" w:rsidRPr="00212C11">
        <w:rPr>
          <w:rFonts w:ascii="Calibri" w:hAnsi="Calibri"/>
        </w:rPr>
        <w:t xml:space="preserve"> This field is filled out automatically. It is referenced from the CF2R-MCH-01, which must be completed prior to this document.</w:t>
      </w:r>
    </w:p>
    <w:p w14:paraId="3C75807B" w14:textId="666CDC62"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Cooling System Zonal Control Type:</w:t>
      </w:r>
      <w:r w:rsidR="00676AD2" w:rsidRPr="00212C11">
        <w:rPr>
          <w:rFonts w:ascii="Calibri" w:hAnsi="Calibri"/>
        </w:rPr>
        <w:t xml:space="preserve"> This field is filled out automatically. It is referenced from the CF2R-MCH-01, which must be completed prior to this document.</w:t>
      </w:r>
    </w:p>
    <w:p w14:paraId="3C75807C" w14:textId="77777777"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Central Fan Integrated (CFI) Ventilation System Status:</w:t>
      </w:r>
      <w:r w:rsidR="00676AD2" w:rsidRPr="00212C11">
        <w:rPr>
          <w:rFonts w:ascii="Calibri" w:hAnsi="Calibri"/>
        </w:rPr>
        <w:t xml:space="preserve"> If the system has Central Fan Integrated System, then select “CFI System”, otherwise select “Not a CFI system”.</w:t>
      </w:r>
    </w:p>
    <w:p w14:paraId="3C75807D" w14:textId="73005B14"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System Bypass Duct Status:</w:t>
      </w:r>
      <w:r w:rsidR="00676AD2" w:rsidRPr="00212C11">
        <w:rPr>
          <w:rFonts w:ascii="Calibri" w:hAnsi="Calibri"/>
        </w:rPr>
        <w:t xml:space="preserve"> This field is filled out automatically. It is referenced from the CF2R-MCH-01, which must be completed prior to this document.</w:t>
      </w:r>
    </w:p>
    <w:p w14:paraId="3C75807E" w14:textId="77777777"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Date of System Airflow Rate Measurement:</w:t>
      </w:r>
      <w:r w:rsidR="00676AD2" w:rsidRPr="00212C11">
        <w:rPr>
          <w:rFonts w:ascii="Calibri" w:hAnsi="Calibri"/>
        </w:rPr>
        <w:t xml:space="preserve"> Enter the date that the airflow test was performed.</w:t>
      </w:r>
    </w:p>
    <w:p w14:paraId="3C75807F" w14:textId="0B550DF1" w:rsidR="00676AD2" w:rsidRDefault="007C1808" w:rsidP="00676AD2">
      <w:pPr>
        <w:pStyle w:val="ListParagraph"/>
        <w:numPr>
          <w:ilvl w:val="0"/>
          <w:numId w:val="38"/>
        </w:numPr>
        <w:ind w:left="360" w:hanging="360"/>
        <w:rPr>
          <w:ins w:id="262" w:author="Wichert, RJ@Energy" w:date="2019-01-03T08:24:00Z"/>
          <w:rFonts w:ascii="Calibri" w:hAnsi="Calibri"/>
        </w:rPr>
      </w:pPr>
      <w:r w:rsidRPr="007C1808">
        <w:rPr>
          <w:rFonts w:asciiTheme="minorHAnsi" w:hAnsiTheme="minorHAnsi"/>
          <w:szCs w:val="18"/>
        </w:rPr>
        <w:t xml:space="preserve">Airflow Rate Protocol </w:t>
      </w:r>
      <w:r w:rsidR="00DC56B7">
        <w:rPr>
          <w:rFonts w:asciiTheme="minorHAnsi" w:hAnsiTheme="minorHAnsi"/>
          <w:szCs w:val="18"/>
        </w:rPr>
        <w:t>U</w:t>
      </w:r>
      <w:r w:rsidRPr="007C1808">
        <w:rPr>
          <w:rFonts w:asciiTheme="minorHAnsi" w:hAnsiTheme="minorHAnsi"/>
          <w:szCs w:val="18"/>
        </w:rPr>
        <w:t>tilized:</w:t>
      </w:r>
      <w:r w:rsidR="00676AD2" w:rsidRPr="00212C11">
        <w:rPr>
          <w:rFonts w:ascii="Calibri" w:hAnsi="Calibri"/>
        </w:rPr>
        <w:t xml:space="preserve"> If the system installation type is “New” or “Replacement” then only the RA3.3 airflow methods may be used. If </w:t>
      </w:r>
      <w:r w:rsidR="00725EA7">
        <w:rPr>
          <w:rFonts w:ascii="Calibri" w:hAnsi="Calibri"/>
        </w:rPr>
        <w:t xml:space="preserve">the system installation type is “Alteration”, the RA3.3 airflow methods may be used, but the Alternative to Compliance with Minimum System Airflow Requirements (“Best I Can Do” </w:t>
      </w:r>
      <w:r w:rsidR="002A4AB4">
        <w:rPr>
          <w:rFonts w:ascii="Calibri" w:hAnsi="Calibri"/>
        </w:rPr>
        <w:t>A</w:t>
      </w:r>
      <w:r w:rsidR="00725EA7">
        <w:rPr>
          <w:rFonts w:ascii="Calibri" w:hAnsi="Calibri"/>
        </w:rPr>
        <w:t>irflow) is an option for existing systems that may require substantial modification to improve the airflow.</w:t>
      </w:r>
    </w:p>
    <w:p w14:paraId="73D5DFAE" w14:textId="396A12A1" w:rsidR="00D654A7" w:rsidRDefault="00D654A7" w:rsidP="00676AD2">
      <w:pPr>
        <w:pStyle w:val="ListParagraph"/>
        <w:numPr>
          <w:ilvl w:val="0"/>
          <w:numId w:val="38"/>
        </w:numPr>
        <w:ind w:left="360" w:hanging="360"/>
        <w:rPr>
          <w:ins w:id="263" w:author="Wichert, RJ@Energy" w:date="2018-10-18T07:45:00Z"/>
          <w:rFonts w:ascii="Calibri" w:hAnsi="Calibri"/>
        </w:rPr>
      </w:pPr>
      <w:ins w:id="264" w:author="Wichert, RJ@Energy" w:date="2019-01-03T08:24:00Z">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ins>
    </w:p>
    <w:p w14:paraId="5904975D" w14:textId="0C7968DF" w:rsidR="00ED3862" w:rsidRPr="00ED3862" w:rsidDel="00D654A7" w:rsidRDefault="00ED3862">
      <w:pPr>
        <w:pStyle w:val="ListParagraph"/>
        <w:numPr>
          <w:ilvl w:val="0"/>
          <w:numId w:val="38"/>
        </w:numPr>
        <w:ind w:left="360" w:hanging="360"/>
        <w:rPr>
          <w:del w:id="265" w:author="Wichert, RJ@Energy" w:date="2019-01-03T08:24:00Z"/>
          <w:rFonts w:ascii="Calibri" w:hAnsi="Calibri"/>
        </w:rPr>
      </w:pPr>
    </w:p>
    <w:p w14:paraId="3C758080" w14:textId="77777777" w:rsidR="00676AD2" w:rsidRPr="00212C11" w:rsidRDefault="00676AD2" w:rsidP="00676AD2">
      <w:pPr>
        <w:rPr>
          <w:rFonts w:ascii="Calibri" w:hAnsi="Calibri"/>
        </w:rPr>
      </w:pPr>
    </w:p>
    <w:p w14:paraId="3C758081" w14:textId="1D03791E" w:rsidR="00676AD2" w:rsidRPr="00212C11" w:rsidRDefault="00725EA7" w:rsidP="00676AD2">
      <w:pPr>
        <w:keepNext/>
        <w:rPr>
          <w:rFonts w:asciiTheme="minorHAnsi" w:hAnsiTheme="minorHAnsi"/>
          <w:b/>
          <w:szCs w:val="18"/>
        </w:rPr>
      </w:pPr>
      <w:r>
        <w:rPr>
          <w:rFonts w:asciiTheme="minorHAnsi" w:hAnsiTheme="minorHAnsi"/>
          <w:b/>
          <w:szCs w:val="18"/>
        </w:rPr>
        <w:t xml:space="preserve">Section B. Hole for the </w:t>
      </w:r>
      <w:r w:rsidR="00DC56B7">
        <w:rPr>
          <w:rFonts w:asciiTheme="minorHAnsi" w:hAnsiTheme="minorHAnsi"/>
          <w:b/>
          <w:szCs w:val="18"/>
        </w:rPr>
        <w:t>P</w:t>
      </w:r>
      <w:r>
        <w:rPr>
          <w:rFonts w:asciiTheme="minorHAnsi" w:hAnsiTheme="minorHAnsi"/>
          <w:b/>
          <w:szCs w:val="18"/>
        </w:rPr>
        <w:t xml:space="preserve">lacement of a Static Pressure Probe (HSPP), and Permanently </w:t>
      </w:r>
      <w:r w:rsidR="00DC56B7">
        <w:rPr>
          <w:rFonts w:asciiTheme="minorHAnsi" w:hAnsiTheme="minorHAnsi"/>
          <w:b/>
          <w:szCs w:val="18"/>
        </w:rPr>
        <w:t>I</w:t>
      </w:r>
      <w:r>
        <w:rPr>
          <w:rFonts w:asciiTheme="minorHAnsi" w:hAnsiTheme="minorHAnsi"/>
          <w:b/>
          <w:szCs w:val="18"/>
        </w:rPr>
        <w:t xml:space="preserve">nstalled Static Pressure Probe (PSPP) in the </w:t>
      </w:r>
      <w:r w:rsidR="00DC56B7">
        <w:rPr>
          <w:rFonts w:asciiTheme="minorHAnsi" w:hAnsiTheme="minorHAnsi"/>
          <w:b/>
          <w:szCs w:val="18"/>
        </w:rPr>
        <w:t>S</w:t>
      </w:r>
      <w:r>
        <w:rPr>
          <w:rFonts w:asciiTheme="minorHAnsi" w:hAnsiTheme="minorHAnsi"/>
          <w:b/>
          <w:szCs w:val="18"/>
        </w:rPr>
        <w:t xml:space="preserve">upply </w:t>
      </w:r>
      <w:r w:rsidR="00DC56B7">
        <w:rPr>
          <w:rFonts w:asciiTheme="minorHAnsi" w:hAnsiTheme="minorHAnsi"/>
          <w:b/>
          <w:szCs w:val="18"/>
        </w:rPr>
        <w:t>P</w:t>
      </w:r>
      <w:r>
        <w:rPr>
          <w:rFonts w:asciiTheme="minorHAnsi" w:hAnsiTheme="minorHAnsi"/>
          <w:b/>
          <w:szCs w:val="18"/>
        </w:rPr>
        <w:t>lenum</w:t>
      </w:r>
    </w:p>
    <w:p w14:paraId="3C758082" w14:textId="4D54789D" w:rsidR="00676AD2" w:rsidRPr="00212C11" w:rsidRDefault="00725EA7" w:rsidP="00676AD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3C758083" w14:textId="77777777" w:rsidR="00676AD2" w:rsidRPr="00212C11" w:rsidRDefault="00725EA7" w:rsidP="002A4AB4">
      <w:pPr>
        <w:numPr>
          <w:ilvl w:val="0"/>
          <w:numId w:val="44"/>
        </w:numPr>
        <w:ind w:left="1080"/>
        <w:rPr>
          <w:rFonts w:ascii="Calibri" w:hAnsi="Calibri"/>
        </w:rPr>
      </w:pPr>
      <w:r>
        <w:rPr>
          <w:rFonts w:ascii="Calibri" w:hAnsi="Calibri"/>
          <w:bCs/>
        </w:rPr>
        <w:t>If an Hole Static Pressure Probe is installed then select “HSPP Installed”</w:t>
      </w:r>
    </w:p>
    <w:p w14:paraId="3C758084" w14:textId="77777777" w:rsidR="00676AD2" w:rsidRPr="00212C11" w:rsidRDefault="00725EA7" w:rsidP="002A4AB4">
      <w:pPr>
        <w:numPr>
          <w:ilvl w:val="0"/>
          <w:numId w:val="44"/>
        </w:numPr>
        <w:ind w:left="1080"/>
        <w:rPr>
          <w:rFonts w:ascii="Calibri" w:hAnsi="Calibri"/>
        </w:rPr>
      </w:pPr>
      <w:r>
        <w:rPr>
          <w:rFonts w:ascii="Calibri" w:hAnsi="Calibri"/>
          <w:bCs/>
        </w:rPr>
        <w:t>If a Permanent Static Pressure Probe is installed then select “PSPP Installed”</w:t>
      </w:r>
    </w:p>
    <w:p w14:paraId="3C758085" w14:textId="18CD434D" w:rsidR="00676AD2" w:rsidRPr="00212C11" w:rsidRDefault="00725EA7" w:rsidP="002A4AB4">
      <w:pPr>
        <w:numPr>
          <w:ilvl w:val="0"/>
          <w:numId w:val="44"/>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3C758086" w14:textId="77777777" w:rsidR="00676AD2" w:rsidRPr="00212C11" w:rsidRDefault="00725EA7" w:rsidP="002A4AB4">
      <w:pPr>
        <w:numPr>
          <w:ilvl w:val="0"/>
          <w:numId w:val="44"/>
        </w:numPr>
        <w:ind w:left="1080"/>
        <w:rPr>
          <w:rFonts w:ascii="Calibri" w:hAnsi="Calibri"/>
        </w:rPr>
      </w:pPr>
      <w:r>
        <w:rPr>
          <w:rFonts w:ascii="Calibri" w:hAnsi="Calibri"/>
        </w:rPr>
        <w:t>If the system is such that an HSPP or PSPP is not applicable, select “HSPP/PSPP are not applicable to this system”.</w:t>
      </w:r>
    </w:p>
    <w:p w14:paraId="3C758087" w14:textId="77777777" w:rsidR="00676AD2" w:rsidRDefault="00676AD2" w:rsidP="00676AD2">
      <w:pPr>
        <w:ind w:left="720"/>
        <w:rPr>
          <w:rFonts w:ascii="Calibri" w:hAnsi="Calibri"/>
          <w:bCs/>
        </w:rPr>
      </w:pPr>
    </w:p>
    <w:p w14:paraId="754C6EEE" w14:textId="77777777" w:rsidR="00405C44" w:rsidRDefault="00405C44" w:rsidP="00676AD2">
      <w:pPr>
        <w:ind w:left="720"/>
        <w:rPr>
          <w:rFonts w:ascii="Calibri" w:hAnsi="Calibri"/>
          <w:bCs/>
        </w:rPr>
      </w:pPr>
    </w:p>
    <w:p w14:paraId="73BD6D6F" w14:textId="77777777" w:rsidR="00405C44" w:rsidRPr="00212C11" w:rsidRDefault="00405C44" w:rsidP="00676AD2">
      <w:pPr>
        <w:ind w:left="720"/>
        <w:rPr>
          <w:rFonts w:ascii="Calibri" w:hAnsi="Calibri"/>
          <w:bCs/>
        </w:rPr>
      </w:pPr>
    </w:p>
    <w:p w14:paraId="3C758088" w14:textId="57DCF114" w:rsidR="00676AD2" w:rsidRPr="00212C11" w:rsidRDefault="00B66E1A" w:rsidP="00676AD2">
      <w:pPr>
        <w:keepNext/>
        <w:rPr>
          <w:rFonts w:asciiTheme="minorHAnsi" w:hAnsiTheme="minorHAnsi"/>
          <w:b/>
          <w:szCs w:val="18"/>
        </w:rPr>
      </w:pPr>
      <w:bookmarkStart w:id="266" w:name="_GoBack"/>
      <w:bookmarkEnd w:id="266"/>
      <w:del w:id="267" w:author="Smith, Alexis@Energy" w:date="2019-01-10T09:27:00Z">
        <w:r w:rsidDel="008C793A">
          <w:rPr>
            <w:rFonts w:asciiTheme="minorHAnsi" w:hAnsiTheme="minorHAnsi"/>
            <w:b/>
            <w:szCs w:val="18"/>
          </w:rPr>
          <w:br w:type="page"/>
        </w:r>
      </w:del>
      <w:r w:rsidR="007C1808" w:rsidRPr="007C1808">
        <w:rPr>
          <w:rFonts w:asciiTheme="minorHAnsi" w:hAnsiTheme="minorHAnsi"/>
          <w:b/>
          <w:szCs w:val="18"/>
        </w:rPr>
        <w:lastRenderedPageBreak/>
        <w:t>Section C. Airflow Rate Measurement Apparatus and Procedure Information</w:t>
      </w:r>
    </w:p>
    <w:p w14:paraId="3C758089" w14:textId="77777777" w:rsidR="00676AD2" w:rsidRPr="00212C11" w:rsidDel="00E1065B" w:rsidRDefault="007C1808" w:rsidP="00676AD2">
      <w:pPr>
        <w:numPr>
          <w:ilvl w:val="0"/>
          <w:numId w:val="40"/>
        </w:numPr>
        <w:ind w:left="360"/>
        <w:rPr>
          <w:rFonts w:ascii="Calibri" w:hAnsi="Calibri"/>
        </w:rPr>
      </w:pPr>
      <w:r w:rsidRPr="007C1808">
        <w:rPr>
          <w:rFonts w:asciiTheme="minorHAnsi" w:hAnsiTheme="minorHAnsi"/>
          <w:szCs w:val="18"/>
        </w:rPr>
        <w:t>Airflow Rate Measurement Type used for this airflow rate verification:</w:t>
      </w:r>
      <w:r w:rsidR="00676AD2" w:rsidRPr="00212C11">
        <w:rPr>
          <w:rFonts w:asciiTheme="minorHAnsi" w:hAnsiTheme="minorHAnsi"/>
          <w:szCs w:val="18"/>
        </w:rPr>
        <w:t xml:space="preserve"> </w:t>
      </w:r>
      <w:r w:rsidR="00676AD2" w:rsidRPr="00212C11">
        <w:rPr>
          <w:rFonts w:ascii="Calibri" w:hAnsi="Calibri"/>
        </w:rPr>
        <w:t>Select the appropriate airflow test procedure from the following options for the method used to determine actual fan air flow</w:t>
      </w:r>
      <w:r w:rsidRPr="007C1808">
        <w:rPr>
          <w:rFonts w:ascii="Calibri" w:hAnsi="Calibri"/>
        </w:rPr>
        <w:t>:</w:t>
      </w:r>
    </w:p>
    <w:p w14:paraId="3C75808A" w14:textId="77777777" w:rsidR="00676AD2" w:rsidRPr="00212C11" w:rsidDel="00E1065B" w:rsidRDefault="00676AD2" w:rsidP="002A4AB4">
      <w:pPr>
        <w:numPr>
          <w:ilvl w:val="1"/>
          <w:numId w:val="40"/>
        </w:numPr>
        <w:ind w:left="1080"/>
        <w:rPr>
          <w:rFonts w:ascii="Calibri" w:hAnsi="Calibri"/>
        </w:rPr>
      </w:pPr>
      <w:r w:rsidRPr="00212C11">
        <w:rPr>
          <w:rFonts w:ascii="Calibri" w:hAnsi="Calibri"/>
        </w:rPr>
        <w:t>Diagnostic Fan Flow Using Fan Flow Meter (aka Plenum Pressure Matching) according to the procedures in RA3.3.3.1.1</w:t>
      </w:r>
    </w:p>
    <w:p w14:paraId="3C75808B" w14:textId="77777777" w:rsidR="00676AD2" w:rsidRPr="00212C11" w:rsidDel="00E1065B" w:rsidRDefault="00725EA7" w:rsidP="002A4AB4">
      <w:pPr>
        <w:numPr>
          <w:ilvl w:val="1"/>
          <w:numId w:val="40"/>
        </w:numPr>
        <w:ind w:left="1080"/>
        <w:rPr>
          <w:rFonts w:ascii="Calibri" w:hAnsi="Calibri"/>
        </w:rPr>
      </w:pPr>
      <w:r>
        <w:rPr>
          <w:rFonts w:ascii="Calibri" w:hAnsi="Calibri"/>
        </w:rPr>
        <w:t>Diagnostic Fan Flow Using Flow Grid Measurement according to the procedures in RA3.3.3.1.2</w:t>
      </w:r>
    </w:p>
    <w:p w14:paraId="3C75808C" w14:textId="77777777" w:rsidR="00676AD2" w:rsidRPr="00212C11" w:rsidDel="00E1065B" w:rsidRDefault="00725EA7" w:rsidP="002A4AB4">
      <w:pPr>
        <w:numPr>
          <w:ilvl w:val="1"/>
          <w:numId w:val="40"/>
        </w:numPr>
        <w:ind w:left="1080"/>
        <w:rPr>
          <w:rFonts w:ascii="Calibri" w:hAnsi="Calibri"/>
        </w:rPr>
      </w:pPr>
      <w:r>
        <w:rPr>
          <w:rFonts w:ascii="Calibri" w:hAnsi="Calibri"/>
        </w:rPr>
        <w:t>Diagnostic Fan Flow Using Powered Flow Capture Hood according to the procedures in RA3.3.3.1.3</w:t>
      </w:r>
    </w:p>
    <w:p w14:paraId="3C75808D" w14:textId="77777777" w:rsidR="00676AD2" w:rsidRPr="00212C11" w:rsidRDefault="00725EA7" w:rsidP="002A4AB4">
      <w:pPr>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3C75808E" w14:textId="77777777" w:rsidR="00676AD2" w:rsidRPr="00212C11" w:rsidRDefault="007C1808" w:rsidP="00676AD2">
      <w:pPr>
        <w:keepNext/>
        <w:numPr>
          <w:ilvl w:val="0"/>
          <w:numId w:val="40"/>
        </w:numPr>
        <w:ind w:left="360"/>
        <w:rPr>
          <w:rFonts w:asciiTheme="minorHAnsi" w:hAnsiTheme="minorHAnsi"/>
          <w:szCs w:val="18"/>
        </w:rPr>
      </w:pPr>
      <w:r w:rsidRPr="007C1808">
        <w:rPr>
          <w:rFonts w:asciiTheme="minorHAnsi" w:hAnsiTheme="minorHAnsi"/>
          <w:szCs w:val="18"/>
        </w:rPr>
        <w:t xml:space="preserve">Manufacturer of Airflow Measurement Apparatus: </w:t>
      </w:r>
      <w:r w:rsidR="00676AD2" w:rsidRPr="00212C11">
        <w:rPr>
          <w:rFonts w:asciiTheme="minorHAnsi" w:hAnsiTheme="minorHAnsi"/>
          <w:szCs w:val="18"/>
        </w:rPr>
        <w:t>Enter the</w:t>
      </w:r>
      <w:r w:rsidRPr="007C1808">
        <w:rPr>
          <w:rFonts w:asciiTheme="minorHAnsi" w:hAnsiTheme="minorHAnsi"/>
          <w:szCs w:val="18"/>
        </w:rPr>
        <w:t xml:space="preserve"> </w:t>
      </w:r>
      <w:r w:rsidR="00676AD2" w:rsidRPr="00212C11">
        <w:rPr>
          <w:rFonts w:asciiTheme="minorHAnsi" w:hAnsiTheme="minorHAnsi"/>
          <w:szCs w:val="18"/>
        </w:rPr>
        <w:t xml:space="preserve">name of the manufacturer of the airflow </w:t>
      </w:r>
      <w:r w:rsidR="00725EA7">
        <w:rPr>
          <w:rFonts w:asciiTheme="minorHAnsi" w:hAnsiTheme="minorHAnsi"/>
          <w:szCs w:val="18"/>
        </w:rPr>
        <w:t xml:space="preserve">measurement tool used to measure the airflow for this test. </w:t>
      </w:r>
    </w:p>
    <w:p w14:paraId="3C75808F" w14:textId="77777777" w:rsidR="00676AD2" w:rsidRPr="00212C11" w:rsidRDefault="007C1808" w:rsidP="00676AD2">
      <w:pPr>
        <w:keepNext/>
        <w:numPr>
          <w:ilvl w:val="0"/>
          <w:numId w:val="40"/>
        </w:numPr>
        <w:ind w:left="360"/>
        <w:rPr>
          <w:rFonts w:asciiTheme="minorHAnsi" w:hAnsiTheme="minorHAnsi"/>
          <w:szCs w:val="18"/>
        </w:rPr>
      </w:pPr>
      <w:r w:rsidRPr="007C1808">
        <w:rPr>
          <w:rFonts w:asciiTheme="minorHAnsi" w:hAnsiTheme="minorHAnsi"/>
          <w:szCs w:val="18"/>
        </w:rPr>
        <w:t xml:space="preserve">Model number of Airflow Measurement Apparatus: </w:t>
      </w:r>
      <w:r w:rsidR="00676AD2" w:rsidRPr="00212C11">
        <w:rPr>
          <w:rFonts w:asciiTheme="minorHAnsi" w:hAnsiTheme="minorHAnsi"/>
          <w:szCs w:val="18"/>
        </w:rPr>
        <w:t>Enter the</w:t>
      </w:r>
      <w:r w:rsidRPr="007C1808">
        <w:rPr>
          <w:rFonts w:asciiTheme="minorHAnsi" w:hAnsiTheme="minorHAnsi"/>
          <w:szCs w:val="18"/>
        </w:rPr>
        <w:t xml:space="preserve"> </w:t>
      </w:r>
      <w:r w:rsidR="00676AD2" w:rsidRPr="00212C11">
        <w:rPr>
          <w:rFonts w:asciiTheme="minorHAnsi" w:hAnsiTheme="minorHAnsi"/>
          <w:szCs w:val="18"/>
        </w:rPr>
        <w:t xml:space="preserve">model number of the airflow </w:t>
      </w:r>
      <w:r w:rsidR="00725EA7">
        <w:rPr>
          <w:rFonts w:asciiTheme="minorHAnsi" w:hAnsiTheme="minorHAnsi"/>
          <w:szCs w:val="18"/>
        </w:rPr>
        <w:t>measurement tool used to measure the airflow for this test.</w:t>
      </w:r>
      <w:r w:rsidR="00725EA7">
        <w:t xml:space="preserve"> </w:t>
      </w:r>
    </w:p>
    <w:p w14:paraId="3C758090" w14:textId="222EF934" w:rsidR="00676AD2" w:rsidRPr="00212C11" w:rsidDel="00E1065B" w:rsidRDefault="007C1808" w:rsidP="00676AD2">
      <w:pPr>
        <w:keepNext/>
        <w:numPr>
          <w:ilvl w:val="0"/>
          <w:numId w:val="40"/>
        </w:numPr>
        <w:ind w:left="360"/>
        <w:rPr>
          <w:rFonts w:ascii="Calibri" w:hAnsi="Calibri"/>
        </w:rPr>
      </w:pPr>
      <w:r w:rsidRPr="007C1808">
        <w:rPr>
          <w:rFonts w:asciiTheme="minorHAnsi" w:hAnsiTheme="minorHAnsi"/>
          <w:szCs w:val="18"/>
        </w:rPr>
        <w:t xml:space="preserve">Certification Status of the Airflow Measurement Apparatus Accuracy: </w:t>
      </w:r>
      <w:r w:rsidR="00676AD2" w:rsidRPr="00212C11">
        <w:rPr>
          <w:rFonts w:asciiTheme="minorHAnsi" w:hAnsiTheme="minorHAnsi"/>
          <w:szCs w:val="18"/>
        </w:rPr>
        <w:t xml:space="preserve">The measurement apparatus used to perform airflow verification measurements must appear on the CEC list of approved devices found at </w:t>
      </w:r>
      <w:hyperlink r:id="rId14" w:history="1">
        <w:r w:rsidR="007636C7" w:rsidRPr="00212C11">
          <w:rPr>
            <w:rStyle w:val="Hyperlink"/>
            <w:rFonts w:asciiTheme="minorHAnsi" w:hAnsiTheme="minorHAnsi"/>
            <w:szCs w:val="18"/>
          </w:rPr>
          <w:t>http://www.energy.ca.gov/</w:t>
        </w:r>
        <w:r w:rsidR="008F30DB" w:rsidRPr="00212C11">
          <w:rPr>
            <w:rStyle w:val="Hyperlink"/>
            <w:rFonts w:asciiTheme="minorHAnsi" w:hAnsiTheme="minorHAnsi"/>
            <w:szCs w:val="18"/>
          </w:rPr>
          <w:t>title24/equipment_cert/ama_fas/index.html</w:t>
        </w:r>
      </w:hyperlink>
      <w:r w:rsidR="00676AD2" w:rsidRPr="00212C11">
        <w:rPr>
          <w:rFonts w:asciiTheme="minorHAnsi" w:hAnsiTheme="minorHAnsi"/>
          <w:szCs w:val="18"/>
        </w:rPr>
        <w:t xml:space="preserve">, if this is true, select “Certified”, otherwise select “Not Certified”. The latter choice will not allow the system to pass until a certified device is used. </w:t>
      </w:r>
    </w:p>
    <w:p w14:paraId="3C758091" w14:textId="77777777" w:rsidR="00676AD2" w:rsidRPr="00212C11" w:rsidRDefault="00676AD2" w:rsidP="00676AD2">
      <w:pPr>
        <w:rPr>
          <w:rFonts w:ascii="Calibri" w:hAnsi="Calibri"/>
        </w:rPr>
      </w:pPr>
    </w:p>
    <w:p w14:paraId="3C758092" w14:textId="64FFCF29" w:rsidR="00676AD2" w:rsidRPr="00212C11" w:rsidRDefault="007C1808" w:rsidP="00676AD2">
      <w:pPr>
        <w:rPr>
          <w:rFonts w:ascii="Calibri" w:hAnsi="Calibri"/>
          <w:sz w:val="22"/>
        </w:rPr>
      </w:pPr>
      <w:r w:rsidRPr="007C1808">
        <w:rPr>
          <w:rFonts w:ascii="Calibri" w:hAnsi="Calibri"/>
          <w:b/>
          <w:szCs w:val="18"/>
        </w:rPr>
        <w:t>Section D. Alternative to Compliance with Minimum System Airflow Requirements for Altered Systems</w:t>
      </w:r>
    </w:p>
    <w:p w14:paraId="3C758093" w14:textId="19320EF0"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4" w14:textId="3073D6EB"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5" w14:textId="6708C505" w:rsidR="00676AD2" w:rsidRPr="004E3CAB" w:rsidRDefault="00676AD2" w:rsidP="00676AD2">
      <w:pPr>
        <w:numPr>
          <w:ilvl w:val="0"/>
          <w:numId w:val="41"/>
        </w:numPr>
        <w:rPr>
          <w:rFonts w:ascii="Calibri" w:hAnsi="Calibri"/>
        </w:rPr>
      </w:pPr>
      <w:r w:rsidRPr="004E3CAB">
        <w:rPr>
          <w:rFonts w:ascii="Calibri" w:hAnsi="Calibri"/>
        </w:rPr>
        <w:t>Refer to sectio</w:t>
      </w:r>
      <w:r w:rsidRPr="00212C11">
        <w:rPr>
          <w:rFonts w:ascii="Calibri" w:hAnsi="Calibri"/>
        </w:rPr>
        <w:t xml:space="preserve">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6" w14:textId="567B2DE0"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7" w14:textId="4E9BDB24"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8" w14:textId="4C32DC14" w:rsidR="00676AD2" w:rsidRPr="004E3CAB" w:rsidRDefault="00676AD2" w:rsidP="00676AD2">
      <w:pPr>
        <w:numPr>
          <w:ilvl w:val="0"/>
          <w:numId w:val="41"/>
        </w:numPr>
        <w:rPr>
          <w:rFonts w:ascii="Calibri" w:hAnsi="Calibri"/>
        </w:rPr>
      </w:pPr>
      <w:r w:rsidRPr="004E3CAB">
        <w:rPr>
          <w:rFonts w:ascii="Calibri" w:hAnsi="Calibri"/>
        </w:rPr>
        <w:t>Refe</w:t>
      </w:r>
      <w:r w:rsidRPr="00212C11">
        <w:rPr>
          <w:rFonts w:ascii="Calibri" w:hAnsi="Calibri"/>
        </w:rPr>
        <w:t xml:space="preserv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9" w14:textId="5631C999"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2A230E9C" w14:textId="71595BCE" w:rsidR="00E35F0F" w:rsidRPr="00E35F0F" w:rsidRDefault="007C1808" w:rsidP="00E35F0F">
      <w:pPr>
        <w:numPr>
          <w:ilvl w:val="0"/>
          <w:numId w:val="41"/>
        </w:numPr>
        <w:rPr>
          <w:ins w:id="268" w:author="Wichert, RJ@Energy" w:date="2018-10-24T07:39:00Z"/>
          <w:rFonts w:ascii="Calibri" w:hAnsi="Calibri"/>
          <w:rPrChange w:id="269" w:author="Wichert, RJ@Energy" w:date="2018-10-24T07:39:00Z">
            <w:rPr>
              <w:ins w:id="270" w:author="Wichert, RJ@Energy" w:date="2018-10-24T07:39:00Z"/>
              <w:rFonts w:asciiTheme="minorHAnsi" w:hAnsiTheme="minorHAnsi"/>
              <w:sz w:val="18"/>
              <w:szCs w:val="18"/>
            </w:rPr>
          </w:rPrChange>
        </w:rPr>
      </w:pPr>
      <w:del w:id="271" w:author="Wichert, RJ@Energy" w:date="2018-10-24T07:39:00Z">
        <w:r w:rsidRPr="004E3CAB" w:rsidDel="00E35F0F">
          <w:rPr>
            <w:rFonts w:ascii="Calibri" w:hAnsi="Calibri"/>
          </w:rPr>
          <w:delText>If any of the above items could not be completed due to inaccessibility or signifi</w:delText>
        </w:r>
        <w:r w:rsidRPr="007C1808" w:rsidDel="00E35F0F">
          <w:rPr>
            <w:rFonts w:ascii="Calibri" w:hAnsi="Calibri"/>
          </w:rPr>
          <w:delText>cant cost, provide an explanation here.</w:delText>
        </w:r>
      </w:del>
      <w:ins w:id="272" w:author="Wichert, RJ@Energy" w:date="2018-10-24T07:39:00Z">
        <w:r w:rsidR="00E35F0F" w:rsidRPr="00E35F0F">
          <w:rPr>
            <w:rFonts w:ascii="Calibri" w:hAnsi="Calibri"/>
            <w:i/>
            <w:rPrChange w:id="273" w:author="Wichert, RJ@Energy" w:date="2018-10-24T07:39:00Z">
              <w:rPr>
                <w:rFonts w:asciiTheme="minorHAnsi" w:hAnsiTheme="minorHAnsi"/>
                <w:i/>
                <w:sz w:val="18"/>
                <w:szCs w:val="18"/>
              </w:rPr>
            </w:rPrChange>
          </w:rPr>
          <w:t>Verification Status:</w:t>
        </w:r>
        <w:r w:rsidR="00E35F0F" w:rsidRPr="00E35F0F">
          <w:rPr>
            <w:rFonts w:ascii="Calibri" w:hAnsi="Calibri"/>
            <w:rPrChange w:id="274" w:author="Wichert, RJ@Energy" w:date="2018-10-24T07:39:00Z">
              <w:rPr>
                <w:rFonts w:asciiTheme="minorHAnsi" w:hAnsiTheme="minorHAnsi"/>
                <w:sz w:val="18"/>
                <w:szCs w:val="18"/>
              </w:rPr>
            </w:rPrChange>
          </w:rPr>
          <w:t xml:space="preserve"> If this Section does not apply, then select “All N/A”. If the system meets the airflow criteria then select “Pass”, otherwise select “Fail”. The latter selection means that the system does not meet the requirements and the CF1R will have to be revised, or the system will need to be modified to meet the requirements.</w:t>
        </w:r>
      </w:ins>
    </w:p>
    <w:p w14:paraId="1DF44AF8" w14:textId="77777777" w:rsidR="00E35F0F" w:rsidRPr="00E35F0F" w:rsidRDefault="00E35F0F" w:rsidP="00E35F0F">
      <w:pPr>
        <w:numPr>
          <w:ilvl w:val="0"/>
          <w:numId w:val="41"/>
        </w:numPr>
        <w:rPr>
          <w:ins w:id="275" w:author="Wichert, RJ@Energy" w:date="2018-10-24T07:39:00Z"/>
          <w:rFonts w:ascii="Calibri" w:hAnsi="Calibri"/>
          <w:rPrChange w:id="276" w:author="Wichert, RJ@Energy" w:date="2018-10-24T07:39:00Z">
            <w:rPr>
              <w:ins w:id="277" w:author="Wichert, RJ@Energy" w:date="2018-10-24T07:39:00Z"/>
              <w:rFonts w:asciiTheme="minorHAnsi" w:hAnsiTheme="minorHAnsi"/>
              <w:sz w:val="18"/>
              <w:szCs w:val="18"/>
            </w:rPr>
          </w:rPrChange>
        </w:rPr>
      </w:pPr>
      <w:ins w:id="278" w:author="Wichert, RJ@Energy" w:date="2018-10-24T07:39:00Z">
        <w:r w:rsidRPr="00E35F0F">
          <w:rPr>
            <w:rFonts w:ascii="Calibri" w:hAnsi="Calibri"/>
            <w:i/>
            <w:rPrChange w:id="279" w:author="Wichert, RJ@Energy" w:date="2018-10-24T07:39:00Z">
              <w:rPr>
                <w:rFonts w:asciiTheme="minorHAnsi" w:hAnsiTheme="minorHAnsi"/>
                <w:i/>
                <w:sz w:val="18"/>
                <w:szCs w:val="18"/>
              </w:rPr>
            </w:rPrChange>
          </w:rPr>
          <w:t>Correction Notes:</w:t>
        </w:r>
        <w:r w:rsidRPr="00E35F0F">
          <w:rPr>
            <w:rFonts w:ascii="Calibri" w:hAnsi="Calibri"/>
            <w:rPrChange w:id="280" w:author="Wichert, RJ@Energy" w:date="2018-10-24T07:39:00Z">
              <w:rPr>
                <w:rFonts w:asciiTheme="minorHAnsi" w:hAnsiTheme="minorHAnsi"/>
                <w:sz w:val="18"/>
                <w:szCs w:val="18"/>
              </w:rPr>
            </w:rPrChange>
          </w:rPr>
          <w:t xml:space="preserve"> If one or more applicable requirements are not met “Fail” will appear in the row above. When this occurs the rater is required to enter detailed notes here that describe what failed and why. </w:t>
        </w:r>
      </w:ins>
    </w:p>
    <w:p w14:paraId="108BAEDB" w14:textId="3C74102E" w:rsidR="00E35F0F" w:rsidRPr="00E35F0F" w:rsidRDefault="00E35F0F">
      <w:pPr>
        <w:numPr>
          <w:ilvl w:val="0"/>
          <w:numId w:val="41"/>
        </w:numPr>
        <w:rPr>
          <w:rFonts w:ascii="Calibri" w:hAnsi="Calibri"/>
        </w:rPr>
      </w:pPr>
      <w:ins w:id="281" w:author="Wichert, RJ@Energy" w:date="2018-10-24T07:39:00Z">
        <w:r w:rsidRPr="00E35F0F">
          <w:rPr>
            <w:rFonts w:ascii="Calibri" w:hAnsi="Calibri"/>
            <w:rPrChange w:id="282" w:author="Wichert, RJ@Energy" w:date="2018-10-24T07:39:00Z">
              <w:rPr>
                <w:rFonts w:ascii="Calibri" w:hAnsi="Calibri"/>
                <w:sz w:val="18"/>
                <w:szCs w:val="18"/>
              </w:rPr>
            </w:rPrChange>
          </w:rPr>
          <w:t>If any of the above items could not be completed due to inaccessibility or significant cost, provide additional explanation here.</w:t>
        </w:r>
      </w:ins>
    </w:p>
    <w:p w14:paraId="3C75809B" w14:textId="77777777" w:rsidR="00676AD2" w:rsidRPr="00212C11" w:rsidRDefault="00676AD2" w:rsidP="00676AD2">
      <w:pPr>
        <w:rPr>
          <w:rFonts w:ascii="Calibri" w:hAnsi="Calibri"/>
        </w:rPr>
      </w:pPr>
    </w:p>
    <w:p w14:paraId="3C75809C" w14:textId="7C10DDFB" w:rsidR="00676AD2" w:rsidRPr="00212C11" w:rsidRDefault="007C1808" w:rsidP="00676AD2">
      <w:pPr>
        <w:rPr>
          <w:rFonts w:ascii="Calibri" w:hAnsi="Calibri"/>
          <w:sz w:val="22"/>
        </w:rPr>
      </w:pPr>
      <w:r w:rsidRPr="007C1808">
        <w:rPr>
          <w:rFonts w:asciiTheme="minorHAnsi" w:hAnsiTheme="minorHAnsi"/>
          <w:b/>
          <w:szCs w:val="18"/>
        </w:rPr>
        <w:t>Section E. Forced Air System Airflow Rate Measurement - Best Airflow Rate Attainable</w:t>
      </w:r>
    </w:p>
    <w:p w14:paraId="3C75809D" w14:textId="7EA384C8" w:rsidR="00676AD2" w:rsidRPr="00212C11" w:rsidRDefault="007C1808" w:rsidP="00676AD2">
      <w:pPr>
        <w:numPr>
          <w:ilvl w:val="0"/>
          <w:numId w:val="42"/>
        </w:numPr>
        <w:rPr>
          <w:rFonts w:ascii="Calibri" w:hAnsi="Calibri"/>
        </w:rPr>
      </w:pPr>
      <w:r w:rsidRPr="007C1808">
        <w:rPr>
          <w:rFonts w:ascii="Calibri" w:hAnsi="Calibri"/>
        </w:rPr>
        <w:t xml:space="preserve">Required Minimum System Airflow Rate (cfm/ton): </w:t>
      </w:r>
      <w:r w:rsidR="00676AD2" w:rsidRPr="00212C11">
        <w:rPr>
          <w:rFonts w:ascii="Calibri" w:hAnsi="Calibri"/>
        </w:rPr>
        <w:t>This field is filled automatically. The target is always 300 cfm/ton for this option.</w:t>
      </w:r>
    </w:p>
    <w:p w14:paraId="3C75809E" w14:textId="7F7EA156" w:rsidR="00676AD2" w:rsidRPr="00212C11" w:rsidRDefault="007C1808" w:rsidP="00676AD2">
      <w:pPr>
        <w:numPr>
          <w:ilvl w:val="0"/>
          <w:numId w:val="42"/>
        </w:numPr>
        <w:rPr>
          <w:rFonts w:ascii="Calibri" w:hAnsi="Calibri"/>
        </w:rPr>
      </w:pPr>
      <w:r w:rsidRPr="007C1808">
        <w:rPr>
          <w:rFonts w:ascii="Calibri" w:hAnsi="Calibri"/>
        </w:rPr>
        <w:t xml:space="preserve">Required Minimum System Airflow Target (cfm): </w:t>
      </w:r>
      <w:r w:rsidR="00676AD2" w:rsidRPr="00212C11">
        <w:rPr>
          <w:rFonts w:ascii="Calibri" w:hAnsi="Calibri"/>
        </w:rPr>
        <w:t>This field is calculated automatically. It is the product of the minimum airflow rate per ton and the tonnage of the system condenser.</w:t>
      </w:r>
    </w:p>
    <w:p w14:paraId="3C75809F" w14:textId="6D66416E" w:rsidR="00676AD2" w:rsidRPr="00212C11" w:rsidRDefault="007C1808" w:rsidP="00676AD2">
      <w:pPr>
        <w:numPr>
          <w:ilvl w:val="0"/>
          <w:numId w:val="42"/>
        </w:numPr>
        <w:rPr>
          <w:rFonts w:ascii="Calibri" w:hAnsi="Calibri"/>
        </w:rPr>
      </w:pPr>
      <w:r w:rsidRPr="007C1808">
        <w:rPr>
          <w:rFonts w:ascii="Calibri" w:hAnsi="Calibri"/>
        </w:rPr>
        <w:t xml:space="preserve">Actual System Airflow Rate Measurement (cfm): </w:t>
      </w:r>
      <w:r w:rsidR="00676AD2" w:rsidRPr="00212C11">
        <w:rPr>
          <w:rFonts w:ascii="Calibri" w:hAnsi="Calibri"/>
        </w:rPr>
        <w:t>Enter the actual tested value of the airflow measured using the apparatus specified above.</w:t>
      </w:r>
    </w:p>
    <w:p w14:paraId="3C7580A0" w14:textId="4F0FE6B8" w:rsidR="00676AD2" w:rsidRPr="00B66E1A" w:rsidRDefault="007C1808" w:rsidP="00676AD2">
      <w:pPr>
        <w:numPr>
          <w:ilvl w:val="0"/>
          <w:numId w:val="42"/>
        </w:numPr>
        <w:rPr>
          <w:rFonts w:ascii="Calibri" w:hAnsi="Calibri"/>
        </w:rPr>
      </w:pPr>
      <w:r w:rsidRPr="00B66E1A">
        <w:rPr>
          <w:rFonts w:ascii="Calibri" w:hAnsi="Calibri"/>
        </w:rPr>
        <w:t xml:space="preserve">Compliance Statement: </w:t>
      </w:r>
      <w:r w:rsidR="00676AD2" w:rsidRPr="00B66E1A">
        <w:rPr>
          <w:rFonts w:ascii="Calibri" w:hAnsi="Calibri"/>
        </w:rPr>
        <w:t xml:space="preserve">This field is filled automatically. Compliance requires that the measured airflow meets the minimum airflow target, however if the criteria of </w:t>
      </w:r>
      <w:r w:rsidRPr="00B66E1A">
        <w:rPr>
          <w:rFonts w:ascii="Calibri" w:hAnsi="Calibri"/>
        </w:rPr>
        <w:t>RA</w:t>
      </w:r>
      <w:r w:rsidR="00B1000D">
        <w:rPr>
          <w:rFonts w:ascii="Calibri" w:hAnsi="Calibri"/>
        </w:rPr>
        <w:t>3.3.3</w:t>
      </w:r>
      <w:r w:rsidR="00676AD2" w:rsidRPr="00B66E1A">
        <w:rPr>
          <w:rFonts w:ascii="Calibri" w:hAnsi="Calibri"/>
        </w:rPr>
        <w:t xml:space="preserve"> is met the best attainable airflow rate will suffice.</w:t>
      </w:r>
    </w:p>
    <w:p w14:paraId="3C7580A1" w14:textId="30130F84" w:rsidR="00676AD2" w:rsidRPr="00B66E1A" w:rsidRDefault="007C1808" w:rsidP="00676AD2">
      <w:pPr>
        <w:numPr>
          <w:ilvl w:val="0"/>
          <w:numId w:val="42"/>
        </w:numPr>
        <w:rPr>
          <w:rFonts w:ascii="Calibri" w:hAnsi="Calibri"/>
        </w:rPr>
      </w:pPr>
      <w:r w:rsidRPr="00B66E1A">
        <w:rPr>
          <w:rFonts w:asciiTheme="minorHAnsi" w:hAnsiTheme="minorHAnsi"/>
        </w:rPr>
        <w:t>HERS Sample Group Eligibility</w:t>
      </w:r>
      <w:r w:rsidRPr="00B66E1A">
        <w:rPr>
          <w:rFonts w:ascii="Calibri" w:hAnsi="Calibri"/>
        </w:rPr>
        <w:t>:</w:t>
      </w:r>
      <w:r w:rsidR="00676AD2" w:rsidRPr="00B66E1A">
        <w:rPr>
          <w:rFonts w:ascii="Calibri" w:hAnsi="Calibri"/>
        </w:rPr>
        <w:t xml:space="preserve"> This field is filled out automatically. If the minimum airflow rate cannot be met and the criteria of </w:t>
      </w:r>
      <w:r w:rsidRPr="00B66E1A">
        <w:rPr>
          <w:rFonts w:ascii="Calibri" w:hAnsi="Calibri"/>
        </w:rPr>
        <w:t>RA</w:t>
      </w:r>
      <w:r w:rsidR="00B1000D">
        <w:rPr>
          <w:rFonts w:ascii="Calibri" w:hAnsi="Calibri"/>
        </w:rPr>
        <w:t>3.3.3</w:t>
      </w:r>
      <w:r w:rsidR="00676AD2" w:rsidRPr="00B66E1A">
        <w:rPr>
          <w:rFonts w:ascii="Calibri" w:hAnsi="Calibri"/>
        </w:rPr>
        <w:t xml:space="preserve"> is used, the system cannot be included in a HERS sample group.</w:t>
      </w:r>
    </w:p>
    <w:p w14:paraId="3C7580A2" w14:textId="77777777" w:rsidR="00676AD2" w:rsidRPr="00212C11" w:rsidRDefault="00676AD2" w:rsidP="00676AD2">
      <w:pPr>
        <w:rPr>
          <w:rFonts w:ascii="Calibri" w:hAnsi="Calibri"/>
        </w:rPr>
      </w:pPr>
    </w:p>
    <w:p w14:paraId="3C7580A3" w14:textId="77777777" w:rsidR="00676AD2" w:rsidRPr="00212C11" w:rsidRDefault="00676AD2" w:rsidP="00676AD2">
      <w:pPr>
        <w:rPr>
          <w:rFonts w:ascii="Calibri" w:hAnsi="Calibri"/>
          <w:b/>
        </w:rPr>
      </w:pPr>
      <w:r w:rsidRPr="00212C11">
        <w:rPr>
          <w:rFonts w:ascii="Calibri" w:hAnsi="Calibri"/>
          <w:b/>
          <w:szCs w:val="28"/>
        </w:rPr>
        <w:t xml:space="preserve">Section </w:t>
      </w:r>
      <w:r w:rsidRPr="00212C11">
        <w:rPr>
          <w:rFonts w:asciiTheme="minorHAnsi" w:hAnsiTheme="minorHAnsi"/>
          <w:b/>
          <w:szCs w:val="18"/>
        </w:rPr>
        <w:t>F. Additional Requirements</w:t>
      </w:r>
      <w:r w:rsidRPr="00212C11" w:rsidDel="0061750C">
        <w:rPr>
          <w:rFonts w:ascii="Calibri" w:hAnsi="Calibri"/>
          <w:b/>
          <w:szCs w:val="28"/>
        </w:rPr>
        <w:t xml:space="preserve"> </w:t>
      </w:r>
    </w:p>
    <w:p w14:paraId="3C7580A4"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5"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6"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7"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8"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9"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A"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B" w14:textId="681031B1" w:rsidR="00676AD2" w:rsidRDefault="007C1808" w:rsidP="00DA2B2D">
      <w:pPr>
        <w:numPr>
          <w:ilvl w:val="0"/>
          <w:numId w:val="43"/>
        </w:numPr>
        <w:ind w:left="360" w:hanging="360"/>
        <w:rPr>
          <w:ins w:id="283" w:author="Wichert, RJ@Energy" w:date="2018-10-24T07:40:00Z"/>
          <w:rFonts w:asciiTheme="minorHAnsi" w:hAnsiTheme="minorHAnsi"/>
        </w:rPr>
      </w:pPr>
      <w:r w:rsidRPr="007C1808">
        <w:rPr>
          <w:rFonts w:asciiTheme="minorHAnsi" w:hAnsiTheme="minorHAnsi"/>
        </w:rPr>
        <w:t>This field must be a true statement (or not applicable) for the system to comply.</w:t>
      </w:r>
    </w:p>
    <w:p w14:paraId="176F77B1" w14:textId="77777777" w:rsidR="00E35F0F" w:rsidRPr="00A2424F" w:rsidRDefault="00E35F0F" w:rsidP="00E35F0F">
      <w:pPr>
        <w:numPr>
          <w:ilvl w:val="0"/>
          <w:numId w:val="43"/>
        </w:numPr>
        <w:ind w:left="360" w:hanging="360"/>
        <w:rPr>
          <w:ins w:id="284" w:author="Wichert, RJ@Energy" w:date="2018-10-24T07:40:00Z"/>
          <w:rFonts w:ascii="Calibri" w:hAnsi="Calibri"/>
        </w:rPr>
      </w:pPr>
      <w:ins w:id="285" w:author="Wichert, RJ@Energy" w:date="2018-10-24T07:40:00Z">
        <w:r w:rsidRPr="00A2424F">
          <w:rPr>
            <w:rFonts w:ascii="Calibri" w:hAnsi="Calibri"/>
            <w:i/>
          </w:rPr>
          <w:lastRenderedPageBreak/>
          <w:t>Verification Status:</w:t>
        </w:r>
        <w:r w:rsidRPr="00A2424F">
          <w:rPr>
            <w:rFonts w:ascii="Calibri" w:hAnsi="Calibri"/>
          </w:rPr>
          <w:t xml:space="preserve"> If this Section does not apply, then select “All N/A”. If the system meets the airflow criteria then select “Pass”, otherwise select “Fail”. The latter selection means that the system does not meet the requirements and the CF1R will have to be revised, or the system will need to be modified to meet the requirements.</w:t>
        </w:r>
      </w:ins>
    </w:p>
    <w:p w14:paraId="504F3408" w14:textId="0DCC0F34" w:rsidR="00E35F0F" w:rsidRPr="00E35F0F" w:rsidRDefault="00E35F0F">
      <w:pPr>
        <w:numPr>
          <w:ilvl w:val="0"/>
          <w:numId w:val="43"/>
        </w:numPr>
        <w:ind w:left="360" w:hanging="360"/>
        <w:rPr>
          <w:rFonts w:asciiTheme="minorHAnsi" w:hAnsiTheme="minorHAnsi"/>
        </w:rPr>
      </w:pPr>
      <w:ins w:id="286" w:author="Wichert, RJ@Energy" w:date="2018-10-24T07:40:00Z">
        <w:r w:rsidRPr="00E35F0F">
          <w:rPr>
            <w:rFonts w:ascii="Calibri" w:hAnsi="Calibri"/>
            <w:i/>
          </w:rPr>
          <w:t>Correction Notes:</w:t>
        </w:r>
        <w:r w:rsidRPr="00E35F0F">
          <w:rPr>
            <w:rFonts w:ascii="Calibri" w:hAnsi="Calibri"/>
          </w:rPr>
          <w:t xml:space="preserve"> If one or more applicable requirements are not met “Fail” will appear in the row above. When this occurs the rater is required to enter detailed notes here that describe what failed and why. </w:t>
        </w:r>
      </w:ins>
    </w:p>
    <w:p w14:paraId="3C7580AC" w14:textId="77777777" w:rsidR="00676AD2" w:rsidRPr="00CB33D5" w:rsidRDefault="00676AD2" w:rsidP="00DA2B2D">
      <w:pPr>
        <w:rPr>
          <w:rFonts w:ascii="Calibri" w:hAnsi="Calibri"/>
        </w:rPr>
      </w:pPr>
    </w:p>
    <w:p w14:paraId="3C7580AD" w14:textId="77777777" w:rsidR="003C1763" w:rsidRPr="00D83E48" w:rsidRDefault="003C1763" w:rsidP="0009456E">
      <w:pPr>
        <w:rPr>
          <w:rFonts w:ascii="Calibri" w:hAnsi="Calibri"/>
        </w:rPr>
      </w:pPr>
    </w:p>
    <w:p w14:paraId="3C7580AE" w14:textId="77777777" w:rsidR="003C1763" w:rsidRPr="00D83E48" w:rsidRDefault="003C1763" w:rsidP="0009456E">
      <w:pPr>
        <w:rPr>
          <w:rFonts w:ascii="Calibri" w:hAnsi="Calibri"/>
        </w:rPr>
      </w:pPr>
    </w:p>
    <w:p w14:paraId="3C7580AF" w14:textId="77777777" w:rsidR="003C1763" w:rsidRPr="00D83E48" w:rsidRDefault="003C1763" w:rsidP="0009456E">
      <w:pPr>
        <w:rPr>
          <w:rFonts w:ascii="Calibri" w:hAnsi="Calibri"/>
        </w:rPr>
        <w:sectPr w:rsidR="003C1763" w:rsidRPr="00D83E48" w:rsidSect="00E0002F">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2F506C" w:rsidRPr="00966F61" w14:paraId="3C7580B1" w14:textId="77777777" w:rsidTr="002F506C">
        <w:trPr>
          <w:cantSplit/>
          <w:trHeight w:val="144"/>
        </w:trPr>
        <w:tc>
          <w:tcPr>
            <w:tcW w:w="11030" w:type="dxa"/>
            <w:gridSpan w:val="3"/>
            <w:tcBorders>
              <w:top w:val="single" w:sz="4" w:space="0" w:color="auto"/>
            </w:tcBorders>
            <w:vAlign w:val="center"/>
          </w:tcPr>
          <w:p w14:paraId="3C7580B0" w14:textId="77777777" w:rsidR="002F506C" w:rsidRPr="00966F61" w:rsidRDefault="002F506C" w:rsidP="002F506C">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8F5085" w:rsidRPr="00966F61" w14:paraId="3C7580B5" w14:textId="77777777" w:rsidTr="002F506C">
        <w:trPr>
          <w:cantSplit/>
          <w:trHeight w:val="144"/>
        </w:trPr>
        <w:tc>
          <w:tcPr>
            <w:tcW w:w="475" w:type="dxa"/>
            <w:vAlign w:val="center"/>
          </w:tcPr>
          <w:p w14:paraId="3C7580B2" w14:textId="77777777" w:rsidR="008F5085" w:rsidRPr="00966F61" w:rsidRDefault="008F5085" w:rsidP="008F5085">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3C7580B3" w14:textId="1A7063FF" w:rsidR="008F5085" w:rsidRPr="00966F61" w:rsidRDefault="008F5085" w:rsidP="008F5085">
            <w:pPr>
              <w:rPr>
                <w:rFonts w:asciiTheme="minorHAnsi" w:hAnsiTheme="minorHAnsi"/>
                <w:color w:val="000000"/>
                <w:sz w:val="18"/>
                <w:szCs w:val="18"/>
                <w:highlight w:val="yellow"/>
              </w:rPr>
            </w:pPr>
            <w:ins w:id="293" w:author="Smith, Alexis@Energy" w:date="2019-01-04T14:00:00Z">
              <w:r w:rsidRPr="00B2548D">
                <w:rPr>
                  <w:rFonts w:asciiTheme="minorHAnsi" w:hAnsiTheme="minorHAnsi"/>
                  <w:sz w:val="18"/>
                  <w:szCs w:val="18"/>
                </w:rPr>
                <w:t xml:space="preserve">Space Conditioning System Identification or Name </w:t>
              </w:r>
            </w:ins>
            <w:del w:id="294" w:author="Smith, Alexis@Energy" w:date="2019-01-04T14:00:00Z">
              <w:r w:rsidRPr="00966F61" w:rsidDel="00C01A9F">
                <w:rPr>
                  <w:rFonts w:asciiTheme="minorHAnsi" w:hAnsiTheme="minorHAnsi"/>
                  <w:sz w:val="18"/>
                  <w:szCs w:val="18"/>
                </w:rPr>
                <w:delText>System Identification or Name</w:delText>
              </w:r>
            </w:del>
          </w:p>
        </w:tc>
        <w:tc>
          <w:tcPr>
            <w:tcW w:w="5605" w:type="dxa"/>
            <w:vAlign w:val="center"/>
          </w:tcPr>
          <w:p w14:paraId="3C7580B4" w14:textId="77777777" w:rsidR="008F5085" w:rsidRDefault="008F5085" w:rsidP="008F5085">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8F5085" w:rsidRPr="00966F61" w14:paraId="3C7580B9" w14:textId="77777777" w:rsidTr="002F506C">
        <w:trPr>
          <w:cantSplit/>
          <w:trHeight w:val="144"/>
        </w:trPr>
        <w:tc>
          <w:tcPr>
            <w:tcW w:w="475" w:type="dxa"/>
            <w:vAlign w:val="center"/>
          </w:tcPr>
          <w:p w14:paraId="3C7580B6" w14:textId="77777777" w:rsidR="008F5085" w:rsidRPr="00966F61" w:rsidRDefault="008F5085" w:rsidP="008F5085">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3C7580B7" w14:textId="251C5623" w:rsidR="008F5085" w:rsidRPr="00966F61" w:rsidRDefault="008F5085" w:rsidP="008F5085">
            <w:pPr>
              <w:rPr>
                <w:rFonts w:asciiTheme="minorHAnsi" w:hAnsiTheme="minorHAnsi"/>
                <w:sz w:val="18"/>
                <w:szCs w:val="18"/>
              </w:rPr>
            </w:pPr>
            <w:ins w:id="295" w:author="Smith, Alexis@Energy" w:date="2019-01-04T14:00: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296" w:author="Smith, Alexis@Energy" w:date="2019-01-04T14:00:00Z">
              <w:r w:rsidRPr="00966F61" w:rsidDel="00C01A9F">
                <w:rPr>
                  <w:rFonts w:asciiTheme="minorHAnsi" w:hAnsiTheme="minorHAnsi"/>
                  <w:sz w:val="18"/>
                  <w:szCs w:val="18"/>
                </w:rPr>
                <w:delText>System Location or Area Served</w:delText>
              </w:r>
            </w:del>
          </w:p>
        </w:tc>
        <w:tc>
          <w:tcPr>
            <w:tcW w:w="5605" w:type="dxa"/>
            <w:vAlign w:val="center"/>
          </w:tcPr>
          <w:p w14:paraId="3C7580B8" w14:textId="77777777" w:rsidR="008F5085" w:rsidRDefault="008F5085" w:rsidP="008F5085">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8F5085" w:rsidRPr="00966F61" w14:paraId="36987C10" w14:textId="77777777" w:rsidTr="002F506C">
        <w:trPr>
          <w:cantSplit/>
          <w:trHeight w:val="144"/>
          <w:ins w:id="297" w:author="Smith, Alexis@Energy" w:date="2019-01-04T14:00:00Z"/>
        </w:trPr>
        <w:tc>
          <w:tcPr>
            <w:tcW w:w="475" w:type="dxa"/>
            <w:vAlign w:val="center"/>
          </w:tcPr>
          <w:p w14:paraId="40DA8EDB" w14:textId="1E5FEC2C" w:rsidR="008F5085" w:rsidRPr="00966F61" w:rsidRDefault="008F5085" w:rsidP="008F5085">
            <w:pPr>
              <w:pStyle w:val="FootnoteText"/>
              <w:jc w:val="center"/>
              <w:rPr>
                <w:ins w:id="298" w:author="Smith, Alexis@Energy" w:date="2019-01-04T14:00:00Z"/>
                <w:rFonts w:asciiTheme="minorHAnsi" w:hAnsiTheme="minorHAnsi"/>
                <w:sz w:val="18"/>
                <w:szCs w:val="18"/>
              </w:rPr>
            </w:pPr>
            <w:ins w:id="299" w:author="Smith, Alexis@Energy" w:date="2019-01-04T14:00:00Z">
              <w:r>
                <w:rPr>
                  <w:rFonts w:asciiTheme="minorHAnsi" w:hAnsiTheme="minorHAnsi"/>
                  <w:sz w:val="18"/>
                  <w:szCs w:val="18"/>
                </w:rPr>
                <w:t>03</w:t>
              </w:r>
            </w:ins>
          </w:p>
        </w:tc>
        <w:tc>
          <w:tcPr>
            <w:tcW w:w="4950" w:type="dxa"/>
            <w:vAlign w:val="center"/>
          </w:tcPr>
          <w:p w14:paraId="1BA74F09" w14:textId="4B214F36" w:rsidR="008F5085" w:rsidRPr="00966F61" w:rsidRDefault="008F5085" w:rsidP="008F5085">
            <w:pPr>
              <w:rPr>
                <w:ins w:id="300" w:author="Smith, Alexis@Energy" w:date="2019-01-04T14:00:00Z"/>
                <w:rFonts w:asciiTheme="minorHAnsi" w:hAnsiTheme="minorHAnsi"/>
                <w:sz w:val="18"/>
                <w:szCs w:val="18"/>
              </w:rPr>
            </w:pPr>
            <w:ins w:id="301" w:author="Smith, Alexis@Energy" w:date="2019-01-04T14:00:00Z">
              <w:r w:rsidRPr="00B2548D">
                <w:rPr>
                  <w:rFonts w:asciiTheme="minorHAnsi" w:hAnsiTheme="minorHAnsi"/>
                  <w:sz w:val="18"/>
                  <w:szCs w:val="18"/>
                </w:rPr>
                <w:t>Indoor Unit Name</w:t>
              </w:r>
            </w:ins>
          </w:p>
        </w:tc>
        <w:tc>
          <w:tcPr>
            <w:tcW w:w="5605" w:type="dxa"/>
            <w:vAlign w:val="center"/>
          </w:tcPr>
          <w:p w14:paraId="7C8FE030" w14:textId="00B816AA" w:rsidR="008F5085" w:rsidRPr="00966F61" w:rsidRDefault="008F5085" w:rsidP="008F5085">
            <w:pPr>
              <w:rPr>
                <w:ins w:id="302" w:author="Smith, Alexis@Energy" w:date="2019-01-04T14:00:00Z"/>
                <w:rFonts w:asciiTheme="minorHAnsi" w:hAnsiTheme="minorHAnsi"/>
                <w:sz w:val="18"/>
                <w:szCs w:val="18"/>
              </w:rPr>
            </w:pPr>
            <w:ins w:id="303" w:author="Smith, Alexis@Energy" w:date="2019-01-04T14:01:00Z">
              <w:r w:rsidRPr="008F5085">
                <w:rPr>
                  <w:rFonts w:asciiTheme="minorHAnsi" w:hAnsiTheme="minorHAnsi"/>
                  <w:sz w:val="18"/>
                  <w:szCs w:val="18"/>
                </w:rPr>
                <w:t>&lt;&lt;auto filled text: referenced from MCH01&gt;&gt;</w:t>
              </w:r>
            </w:ins>
          </w:p>
        </w:tc>
      </w:tr>
      <w:tr w:rsidR="002F506C" w:rsidRPr="00966F61" w14:paraId="3C7580BD" w14:textId="77777777" w:rsidTr="002F506C">
        <w:trPr>
          <w:cantSplit/>
          <w:trHeight w:val="144"/>
        </w:trPr>
        <w:tc>
          <w:tcPr>
            <w:tcW w:w="475" w:type="dxa"/>
            <w:vAlign w:val="center"/>
          </w:tcPr>
          <w:p w14:paraId="3C7580BA" w14:textId="7E6337D6" w:rsidR="002F506C" w:rsidRPr="00966F61" w:rsidRDefault="002F506C" w:rsidP="002F506C">
            <w:pPr>
              <w:pStyle w:val="FootnoteText"/>
              <w:jc w:val="center"/>
              <w:rPr>
                <w:rFonts w:asciiTheme="minorHAnsi" w:hAnsiTheme="minorHAnsi"/>
                <w:sz w:val="18"/>
                <w:szCs w:val="18"/>
              </w:rPr>
            </w:pPr>
            <w:r w:rsidRPr="00966F61">
              <w:rPr>
                <w:rFonts w:asciiTheme="minorHAnsi" w:hAnsiTheme="minorHAnsi"/>
                <w:sz w:val="18"/>
                <w:szCs w:val="18"/>
              </w:rPr>
              <w:t>0</w:t>
            </w:r>
            <w:ins w:id="304" w:author="Smith, Alexis@Energy" w:date="2019-01-04T14:01:00Z">
              <w:r w:rsidR="008F5085">
                <w:rPr>
                  <w:rFonts w:asciiTheme="minorHAnsi" w:hAnsiTheme="minorHAnsi"/>
                  <w:sz w:val="18"/>
                  <w:szCs w:val="18"/>
                </w:rPr>
                <w:t>4</w:t>
              </w:r>
            </w:ins>
            <w:del w:id="305" w:author="Smith, Alexis@Energy" w:date="2019-01-04T14:01:00Z">
              <w:r w:rsidRPr="00966F61" w:rsidDel="008F5085">
                <w:rPr>
                  <w:rFonts w:asciiTheme="minorHAnsi" w:hAnsiTheme="minorHAnsi"/>
                  <w:sz w:val="18"/>
                  <w:szCs w:val="18"/>
                </w:rPr>
                <w:delText>3</w:delText>
              </w:r>
            </w:del>
          </w:p>
        </w:tc>
        <w:tc>
          <w:tcPr>
            <w:tcW w:w="4950" w:type="dxa"/>
            <w:vAlign w:val="center"/>
          </w:tcPr>
          <w:p w14:paraId="3C7580BB" w14:textId="050E3118" w:rsidR="002F506C" w:rsidRPr="00966F61" w:rsidRDefault="002F506C" w:rsidP="002F506C">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3C7580BC" w14:textId="5D6C50F2" w:rsidR="002F506C" w:rsidRPr="00966F61" w:rsidRDefault="002F506C" w:rsidP="002F506C">
            <w:pPr>
              <w:rPr>
                <w:rFonts w:asciiTheme="minorHAnsi" w:hAnsiTheme="minorHAnsi"/>
                <w:sz w:val="18"/>
                <w:szCs w:val="18"/>
              </w:rPr>
            </w:pPr>
            <w:r w:rsidRPr="00966F61">
              <w:rPr>
                <w:rFonts w:asciiTheme="minorHAnsi" w:hAnsiTheme="minorHAnsi"/>
                <w:sz w:val="18"/>
                <w:szCs w:val="18"/>
              </w:rPr>
              <w:t>&lt;&lt;</w:t>
            </w:r>
            <w:r w:rsidR="00375378">
              <w:rPr>
                <w:rFonts w:asciiTheme="minorHAnsi" w:hAnsiTheme="minorHAnsi"/>
                <w:sz w:val="18"/>
                <w:szCs w:val="18"/>
              </w:rPr>
              <w:t>if the parent is a MCH-01b and a “yes” answer is given in B08 or B09, then A0</w:t>
            </w:r>
            <w:ins w:id="306" w:author="Smith, Alexis@Energy" w:date="2019-01-04T14:01:00Z">
              <w:r w:rsidR="008F5085">
                <w:rPr>
                  <w:rFonts w:asciiTheme="minorHAnsi" w:hAnsiTheme="minorHAnsi"/>
                  <w:sz w:val="18"/>
                  <w:szCs w:val="18"/>
                </w:rPr>
                <w:t>4</w:t>
              </w:r>
            </w:ins>
            <w:del w:id="307" w:author="Smith, Alexis@Energy" w:date="2019-01-04T14:01:00Z">
              <w:r w:rsidR="00375378" w:rsidDel="008F5085">
                <w:rPr>
                  <w:rFonts w:asciiTheme="minorHAnsi" w:hAnsiTheme="minorHAnsi"/>
                  <w:sz w:val="18"/>
                  <w:szCs w:val="18"/>
                </w:rPr>
                <w:delText>3</w:delText>
              </w:r>
            </w:del>
            <w:r w:rsidR="00375378">
              <w:rPr>
                <w:rFonts w:asciiTheme="minorHAnsi" w:hAnsiTheme="minorHAnsi"/>
                <w:sz w:val="18"/>
                <w:szCs w:val="18"/>
              </w:rPr>
              <w:t xml:space="preserve"> </w:t>
            </w:r>
            <w:r w:rsidR="00375378">
              <w:rPr>
                <w:rFonts w:asciiTheme="minorHAnsi" w:hAnsiTheme="minorHAnsi" w:cstheme="minorHAnsi"/>
                <w:sz w:val="18"/>
                <w:szCs w:val="18"/>
              </w:rPr>
              <w:t>≠</w:t>
            </w:r>
            <w:r w:rsidR="00375378">
              <w:rPr>
                <w:rFonts w:asciiTheme="minorHAnsi" w:hAnsiTheme="minorHAnsi"/>
                <w:sz w:val="18"/>
                <w:szCs w:val="18"/>
              </w:rPr>
              <w:t xml:space="preserve"> “alteration”; else </w:t>
            </w:r>
            <w:r>
              <w:rPr>
                <w:rFonts w:asciiTheme="minorHAnsi" w:hAnsiTheme="minorHAnsi"/>
                <w:sz w:val="18"/>
                <w:szCs w:val="18"/>
              </w:rPr>
              <w:t xml:space="preserve">User pick from </w:t>
            </w:r>
            <w:r w:rsidR="00375378">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2F506C" w:rsidRPr="00966F61" w14:paraId="3C7580C3" w14:textId="77777777" w:rsidTr="002F506C">
        <w:trPr>
          <w:cantSplit/>
          <w:trHeight w:val="144"/>
        </w:trPr>
        <w:tc>
          <w:tcPr>
            <w:tcW w:w="475" w:type="dxa"/>
            <w:vAlign w:val="center"/>
          </w:tcPr>
          <w:p w14:paraId="3C7580BE" w14:textId="7DC457F0" w:rsidR="002F506C" w:rsidRPr="00966F61" w:rsidRDefault="002F506C" w:rsidP="002F506C">
            <w:pPr>
              <w:pStyle w:val="FootnoteText"/>
              <w:jc w:val="center"/>
              <w:rPr>
                <w:rFonts w:asciiTheme="minorHAnsi" w:hAnsiTheme="minorHAnsi"/>
                <w:sz w:val="18"/>
                <w:szCs w:val="18"/>
              </w:rPr>
            </w:pPr>
            <w:r w:rsidRPr="00966F61">
              <w:rPr>
                <w:rFonts w:asciiTheme="minorHAnsi" w:hAnsiTheme="minorHAnsi"/>
                <w:sz w:val="18"/>
                <w:szCs w:val="18"/>
              </w:rPr>
              <w:t>0</w:t>
            </w:r>
            <w:ins w:id="308" w:author="Smith, Alexis@Energy" w:date="2019-01-04T14:01:00Z">
              <w:r w:rsidR="008F5085">
                <w:rPr>
                  <w:rFonts w:asciiTheme="minorHAnsi" w:hAnsiTheme="minorHAnsi"/>
                  <w:sz w:val="18"/>
                  <w:szCs w:val="18"/>
                </w:rPr>
                <w:t>5</w:t>
              </w:r>
            </w:ins>
            <w:del w:id="309" w:author="Smith, Alexis@Energy" w:date="2019-01-04T14:01:00Z">
              <w:r w:rsidRPr="00966F61" w:rsidDel="008F5085">
                <w:rPr>
                  <w:rFonts w:asciiTheme="minorHAnsi" w:hAnsiTheme="minorHAnsi"/>
                  <w:sz w:val="18"/>
                  <w:szCs w:val="18"/>
                </w:rPr>
                <w:delText>4</w:delText>
              </w:r>
            </w:del>
          </w:p>
        </w:tc>
        <w:tc>
          <w:tcPr>
            <w:tcW w:w="4950" w:type="dxa"/>
            <w:vAlign w:val="center"/>
          </w:tcPr>
          <w:p w14:paraId="3C7580BF" w14:textId="0C7E29E8" w:rsidR="002F506C" w:rsidRPr="00966F61" w:rsidRDefault="002F506C" w:rsidP="002F506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 of Condenser</w:t>
            </w:r>
          </w:p>
        </w:tc>
        <w:tc>
          <w:tcPr>
            <w:tcW w:w="5605" w:type="dxa"/>
            <w:vAlign w:val="center"/>
          </w:tcPr>
          <w:p w14:paraId="3C7580C0" w14:textId="77777777" w:rsidR="002F506C" w:rsidRPr="00966F61" w:rsidRDefault="002F506C" w:rsidP="002F506C">
            <w:pPr>
              <w:rPr>
                <w:rFonts w:asciiTheme="minorHAnsi" w:hAnsiTheme="minorHAnsi"/>
                <w:sz w:val="18"/>
                <w:szCs w:val="18"/>
              </w:rPr>
            </w:pPr>
            <w:r w:rsidRPr="00966F61">
              <w:rPr>
                <w:rFonts w:asciiTheme="minorHAnsi" w:hAnsiTheme="minorHAnsi"/>
                <w:sz w:val="18"/>
                <w:szCs w:val="18"/>
              </w:rPr>
              <w:t xml:space="preserve">&lt;&lt;calculated field:  </w:t>
            </w:r>
          </w:p>
          <w:p w14:paraId="3C7580C1" w14:textId="77777777" w:rsidR="002F506C" w:rsidRPr="00966F61" w:rsidRDefault="002F506C" w:rsidP="002F506C">
            <w:pPr>
              <w:rPr>
                <w:rFonts w:asciiTheme="minorHAnsi" w:hAnsiTheme="minorHAnsi"/>
                <w:sz w:val="18"/>
                <w:szCs w:val="18"/>
              </w:rPr>
            </w:pPr>
            <w:r w:rsidRPr="00966F61">
              <w:rPr>
                <w:rFonts w:asciiTheme="minorHAnsi" w:hAnsiTheme="minorHAnsi"/>
                <w:sz w:val="18"/>
                <w:szCs w:val="18"/>
              </w:rPr>
              <w:t>if cooling system type</w:t>
            </w:r>
            <w:r w:rsidR="00AA6357">
              <w:rPr>
                <w:rFonts w:asciiTheme="minorHAnsi" w:hAnsiTheme="minorHAnsi"/>
                <w:sz w:val="18"/>
                <w:szCs w:val="18"/>
              </w:rPr>
              <w:t xml:space="preserve"> on MCH-01</w:t>
            </w:r>
            <w:r w:rsidRPr="00966F61">
              <w:rPr>
                <w:rFonts w:asciiTheme="minorHAnsi" w:hAnsiTheme="minorHAnsi"/>
                <w:sz w:val="18"/>
                <w:szCs w:val="18"/>
              </w:rPr>
              <w:t>=NoCooling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 xml:space="preserve">; </w:t>
            </w:r>
          </w:p>
          <w:p w14:paraId="3C7580C2" w14:textId="77777777" w:rsidR="002F506C" w:rsidRPr="00966F61" w:rsidRDefault="002F506C" w:rsidP="00AA6357">
            <w:pPr>
              <w:rPr>
                <w:rFonts w:asciiTheme="minorHAnsi" w:hAnsiTheme="minorHAnsi"/>
                <w:sz w:val="18"/>
                <w:szCs w:val="18"/>
              </w:rPr>
            </w:pPr>
            <w:r w:rsidRPr="00966F61">
              <w:rPr>
                <w:rFonts w:asciiTheme="minorHAnsi" w:hAnsiTheme="minorHAnsi"/>
                <w:sz w:val="18"/>
                <w:szCs w:val="18"/>
              </w:rPr>
              <w:t xml:space="preserve">else </w:t>
            </w:r>
            <w:r w:rsidR="00AA6357">
              <w:rPr>
                <w:rFonts w:asciiTheme="minorHAnsi" w:hAnsiTheme="minorHAnsi"/>
                <w:sz w:val="18"/>
                <w:szCs w:val="18"/>
              </w:rPr>
              <w:t xml:space="preserve"> enter the nominal ton value:</w:t>
            </w:r>
            <w:r w:rsidR="00AA6357" w:rsidRPr="00966F61">
              <w:rPr>
                <w:rFonts w:asciiTheme="minorHAnsi" w:hAnsiTheme="minorHAnsi"/>
                <w:sz w:val="18"/>
                <w:szCs w:val="18"/>
              </w:rPr>
              <w:t xml:space="preserve"> </w:t>
            </w:r>
            <w:r w:rsidRPr="00966F61">
              <w:rPr>
                <w:rFonts w:asciiTheme="minorHAnsi" w:hAnsiTheme="minorHAnsi"/>
                <w:sz w:val="18"/>
                <w:szCs w:val="18"/>
              </w:rPr>
              <w:t>numeric x.x&gt;&gt;</w:t>
            </w:r>
          </w:p>
        </w:tc>
      </w:tr>
      <w:tr w:rsidR="002F506C" w:rsidRPr="00966F61" w14:paraId="3C7580CC" w14:textId="77777777" w:rsidTr="002F506C">
        <w:trPr>
          <w:cantSplit/>
          <w:trHeight w:val="144"/>
        </w:trPr>
        <w:tc>
          <w:tcPr>
            <w:tcW w:w="475" w:type="dxa"/>
            <w:vAlign w:val="center"/>
          </w:tcPr>
          <w:p w14:paraId="3C7580C4" w14:textId="6DF442C8" w:rsidR="002F506C" w:rsidRPr="00966F61" w:rsidRDefault="002F506C" w:rsidP="002F506C">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310" w:author="Smith, Alexis@Energy" w:date="2019-01-04T14:01:00Z">
              <w:r w:rsidR="008F5085">
                <w:rPr>
                  <w:rFonts w:asciiTheme="minorHAnsi" w:hAnsiTheme="minorHAnsi"/>
                  <w:sz w:val="18"/>
                  <w:szCs w:val="18"/>
                </w:rPr>
                <w:t>6</w:t>
              </w:r>
            </w:ins>
            <w:del w:id="311" w:author="Smith, Alexis@Energy" w:date="2019-01-04T14:01:00Z">
              <w:r w:rsidRPr="00966F61" w:rsidDel="008F5085">
                <w:rPr>
                  <w:rFonts w:asciiTheme="minorHAnsi" w:hAnsiTheme="minorHAnsi"/>
                  <w:sz w:val="18"/>
                  <w:szCs w:val="18"/>
                </w:rPr>
                <w:delText>5</w:delText>
              </w:r>
            </w:del>
          </w:p>
        </w:tc>
        <w:tc>
          <w:tcPr>
            <w:tcW w:w="4950" w:type="dxa"/>
            <w:vAlign w:val="center"/>
          </w:tcPr>
          <w:p w14:paraId="3C7580C5" w14:textId="5F1A67FF" w:rsidR="002F506C" w:rsidRPr="00966F61" w:rsidRDefault="002F506C" w:rsidP="002F506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3C7580C6" w14:textId="77777777" w:rsidR="002F506C" w:rsidRDefault="002F506C" w:rsidP="002F506C">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3C7580C7" w14:textId="77777777" w:rsidR="007B1CE6" w:rsidRDefault="007B1CE6" w:rsidP="007B1CE6">
            <w:pPr>
              <w:rPr>
                <w:rFonts w:asciiTheme="minorHAnsi" w:hAnsiTheme="minorHAnsi"/>
                <w:sz w:val="18"/>
                <w:szCs w:val="18"/>
              </w:rPr>
            </w:pPr>
            <w:r>
              <w:rPr>
                <w:rFonts w:asciiTheme="minorHAnsi" w:hAnsiTheme="minorHAnsi"/>
                <w:sz w:val="18"/>
                <w:szCs w:val="18"/>
              </w:rPr>
              <w:t>elsif  the condenser speed type is not  given on the MCH-01,</w:t>
            </w:r>
          </w:p>
          <w:p w14:paraId="3C7580C8" w14:textId="77777777" w:rsidR="007B1CE6" w:rsidRDefault="007B1CE6" w:rsidP="002F506C">
            <w:pPr>
              <w:rPr>
                <w:rFonts w:asciiTheme="minorHAnsi" w:hAnsiTheme="minorHAnsi"/>
                <w:sz w:val="18"/>
                <w:szCs w:val="18"/>
              </w:rPr>
            </w:pPr>
            <w:r>
              <w:rPr>
                <w:rFonts w:asciiTheme="minorHAnsi" w:hAnsiTheme="minorHAnsi"/>
                <w:sz w:val="18"/>
                <w:szCs w:val="18"/>
              </w:rPr>
              <w:t>then display text n/a –Condenser Speed requirements do not apply;</w:t>
            </w:r>
          </w:p>
          <w:p w14:paraId="3C7580C9" w14:textId="77777777" w:rsidR="002F506C" w:rsidRDefault="002F506C" w:rsidP="002F506C">
            <w:pPr>
              <w:rPr>
                <w:rFonts w:asciiTheme="minorHAnsi" w:hAnsiTheme="minorHAnsi"/>
                <w:sz w:val="18"/>
                <w:szCs w:val="18"/>
              </w:rPr>
            </w:pPr>
            <w:r>
              <w:rPr>
                <w:rFonts w:asciiTheme="minorHAnsi" w:hAnsiTheme="minorHAnsi"/>
                <w:sz w:val="18"/>
                <w:szCs w:val="18"/>
              </w:rPr>
              <w:t>elsif  the condenser speed type is given on the MCH-01,</w:t>
            </w:r>
          </w:p>
          <w:p w14:paraId="3C7580CA" w14:textId="77777777" w:rsidR="002F506C" w:rsidRDefault="002F506C" w:rsidP="002F506C">
            <w:pPr>
              <w:rPr>
                <w:rFonts w:asciiTheme="minorHAnsi" w:hAnsiTheme="minorHAnsi"/>
                <w:sz w:val="18"/>
                <w:szCs w:val="18"/>
              </w:rPr>
            </w:pPr>
            <w:r>
              <w:rPr>
                <w:rFonts w:asciiTheme="minorHAnsi" w:hAnsiTheme="minorHAnsi"/>
                <w:sz w:val="18"/>
                <w:szCs w:val="18"/>
              </w:rPr>
              <w:t xml:space="preserve"> then display value for Condenser Speed Type</w:t>
            </w:r>
          </w:p>
          <w:p w14:paraId="3C7580CB" w14:textId="77777777" w:rsidR="002F506C" w:rsidRDefault="002F506C" w:rsidP="002F506C">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2F506C" w:rsidRPr="00966F61" w14:paraId="3C7580D5" w14:textId="77777777" w:rsidTr="002F506C">
        <w:trPr>
          <w:cantSplit/>
          <w:trHeight w:val="144"/>
        </w:trPr>
        <w:tc>
          <w:tcPr>
            <w:tcW w:w="475" w:type="dxa"/>
            <w:vAlign w:val="center"/>
          </w:tcPr>
          <w:p w14:paraId="3C7580CD" w14:textId="68FC6472" w:rsidR="002F506C" w:rsidRPr="00966F61" w:rsidRDefault="002F506C" w:rsidP="002F506C">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312" w:author="Smith, Alexis@Energy" w:date="2019-01-04T14:01:00Z">
              <w:r w:rsidR="008F5085">
                <w:rPr>
                  <w:rFonts w:asciiTheme="minorHAnsi" w:hAnsiTheme="minorHAnsi"/>
                  <w:sz w:val="18"/>
                  <w:szCs w:val="18"/>
                </w:rPr>
                <w:t>7</w:t>
              </w:r>
            </w:ins>
            <w:del w:id="313" w:author="Smith, Alexis@Energy" w:date="2019-01-04T14:01:00Z">
              <w:r w:rsidRPr="00966F61" w:rsidDel="008F5085">
                <w:rPr>
                  <w:rFonts w:asciiTheme="minorHAnsi" w:hAnsiTheme="minorHAnsi"/>
                  <w:sz w:val="18"/>
                  <w:szCs w:val="18"/>
                </w:rPr>
                <w:delText>6</w:delText>
              </w:r>
            </w:del>
          </w:p>
        </w:tc>
        <w:tc>
          <w:tcPr>
            <w:tcW w:w="4950" w:type="dxa"/>
            <w:vAlign w:val="center"/>
          </w:tcPr>
          <w:p w14:paraId="3C7580CE" w14:textId="13147CC1" w:rsidR="002F506C" w:rsidRPr="00966F61" w:rsidRDefault="002F506C" w:rsidP="002F506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3C7580CF" w14:textId="13EE726E" w:rsidR="002F506C" w:rsidRDefault="002F506C" w:rsidP="002F506C">
            <w:pPr>
              <w:rPr>
                <w:rFonts w:asciiTheme="minorHAnsi" w:hAnsiTheme="minorHAnsi"/>
                <w:sz w:val="18"/>
                <w:szCs w:val="18"/>
              </w:rPr>
            </w:pPr>
            <w:r w:rsidRPr="00966F61">
              <w:rPr>
                <w:rFonts w:asciiTheme="minorHAnsi" w:hAnsiTheme="minorHAnsi"/>
                <w:sz w:val="18"/>
                <w:szCs w:val="18"/>
              </w:rPr>
              <w:t>&lt;&lt;calculated field:</w:t>
            </w:r>
            <w:del w:id="314" w:author="Wichert, RJ@Energy" w:date="2018-10-18T07:47:00Z">
              <w:r w:rsidDel="00ED3862">
                <w:rPr>
                  <w:rFonts w:asciiTheme="minorHAnsi" w:hAnsiTheme="minorHAnsi"/>
                  <w:sz w:val="18"/>
                  <w:szCs w:val="18"/>
                </w:rPr>
                <w:delText>:</w:delText>
              </w:r>
            </w:del>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3C7580D0" w14:textId="77777777" w:rsidR="007B1CE6" w:rsidRDefault="007B1CE6" w:rsidP="007B1CE6">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3C7580D1" w14:textId="77777777" w:rsidR="007B1CE6" w:rsidRDefault="007B1CE6" w:rsidP="007B1CE6">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3C7580D2" w14:textId="77777777" w:rsidR="002F506C" w:rsidRDefault="002F506C" w:rsidP="002F506C">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3C7580D3" w14:textId="77777777" w:rsidR="002F506C" w:rsidRDefault="002F506C" w:rsidP="002F506C">
            <w:pPr>
              <w:rPr>
                <w:rFonts w:asciiTheme="minorHAnsi" w:hAnsiTheme="minorHAnsi"/>
                <w:sz w:val="18"/>
                <w:szCs w:val="18"/>
              </w:rPr>
            </w:pPr>
            <w:r>
              <w:rPr>
                <w:rFonts w:asciiTheme="minorHAnsi" w:hAnsiTheme="minorHAnsi"/>
                <w:sz w:val="18"/>
                <w:szCs w:val="18"/>
              </w:rPr>
              <w:t xml:space="preserve"> then else display value for </w:t>
            </w:r>
            <w:r w:rsidRPr="00966F61">
              <w:rPr>
                <w:rFonts w:asciiTheme="minorHAnsi" w:hAnsiTheme="minorHAnsi"/>
                <w:sz w:val="18"/>
                <w:szCs w:val="18"/>
              </w:rPr>
              <w:t>Cooling System Zonal Control Type</w:t>
            </w:r>
          </w:p>
          <w:p w14:paraId="3C7580D4" w14:textId="77777777" w:rsidR="002F506C" w:rsidRDefault="002F506C" w:rsidP="002F506C">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2F506C" w:rsidRPr="00966F61" w14:paraId="3C7580E0" w14:textId="77777777" w:rsidTr="002F506C">
        <w:trPr>
          <w:cantSplit/>
          <w:trHeight w:val="144"/>
        </w:trPr>
        <w:tc>
          <w:tcPr>
            <w:tcW w:w="475" w:type="dxa"/>
            <w:vAlign w:val="center"/>
          </w:tcPr>
          <w:p w14:paraId="3C7580D6" w14:textId="34771B4A" w:rsidR="002F506C" w:rsidRPr="00966F61" w:rsidRDefault="002F506C" w:rsidP="002F506C">
            <w:pPr>
              <w:pStyle w:val="FootnoteText"/>
              <w:jc w:val="center"/>
              <w:rPr>
                <w:rFonts w:asciiTheme="minorHAnsi" w:hAnsiTheme="minorHAnsi"/>
                <w:sz w:val="18"/>
                <w:szCs w:val="18"/>
              </w:rPr>
            </w:pPr>
            <w:r w:rsidRPr="00966F61">
              <w:rPr>
                <w:rFonts w:asciiTheme="minorHAnsi" w:hAnsiTheme="minorHAnsi"/>
                <w:sz w:val="18"/>
                <w:szCs w:val="18"/>
              </w:rPr>
              <w:t>0</w:t>
            </w:r>
            <w:ins w:id="315" w:author="Smith, Alexis@Energy" w:date="2019-01-04T14:01:00Z">
              <w:r w:rsidR="008F5085">
                <w:rPr>
                  <w:rFonts w:asciiTheme="minorHAnsi" w:hAnsiTheme="minorHAnsi"/>
                  <w:sz w:val="18"/>
                  <w:szCs w:val="18"/>
                </w:rPr>
                <w:t>8</w:t>
              </w:r>
            </w:ins>
            <w:del w:id="316" w:author="Smith, Alexis@Energy" w:date="2019-01-04T14:01:00Z">
              <w:r w:rsidRPr="00966F61" w:rsidDel="008F5085">
                <w:rPr>
                  <w:rFonts w:asciiTheme="minorHAnsi" w:hAnsiTheme="minorHAnsi"/>
                  <w:sz w:val="18"/>
                  <w:szCs w:val="18"/>
                </w:rPr>
                <w:delText>7</w:delText>
              </w:r>
            </w:del>
          </w:p>
        </w:tc>
        <w:tc>
          <w:tcPr>
            <w:tcW w:w="4950" w:type="dxa"/>
            <w:vAlign w:val="center"/>
          </w:tcPr>
          <w:p w14:paraId="3C7580D7" w14:textId="1402A6CC" w:rsidR="002F506C" w:rsidRPr="00966F61" w:rsidRDefault="002F506C" w:rsidP="002F506C">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3C7580D8" w14:textId="77777777" w:rsidR="005D0792" w:rsidRDefault="005D0792" w:rsidP="005D0792">
            <w:pPr>
              <w:rPr>
                <w:rFonts w:asciiTheme="minorHAnsi" w:hAnsiTheme="minorHAnsi"/>
                <w:sz w:val="18"/>
                <w:szCs w:val="18"/>
              </w:rPr>
            </w:pPr>
            <w:r>
              <w:rPr>
                <w:rFonts w:asciiTheme="minorHAnsi" w:hAnsiTheme="minorHAnsi"/>
                <w:sz w:val="18"/>
                <w:szCs w:val="18"/>
              </w:rPr>
              <w:t>&lt;&lt;calculated field:</w:t>
            </w:r>
          </w:p>
          <w:p w14:paraId="3C7580D9" w14:textId="77777777" w:rsidR="005D0792" w:rsidRDefault="005D0792" w:rsidP="005D0792">
            <w:pPr>
              <w:rPr>
                <w:rFonts w:asciiTheme="minorHAnsi" w:hAnsiTheme="minorHAnsi"/>
                <w:sz w:val="18"/>
                <w:szCs w:val="18"/>
              </w:rPr>
            </w:pPr>
            <w:r>
              <w:rPr>
                <w:rFonts w:asciiTheme="minorHAnsi" w:hAnsiTheme="minorHAnsi"/>
                <w:sz w:val="18"/>
                <w:szCs w:val="18"/>
              </w:rPr>
              <w:t xml:space="preserve">reference value from MCH-01; </w:t>
            </w:r>
          </w:p>
          <w:p w14:paraId="3C7580DA" w14:textId="77777777" w:rsidR="005D0792" w:rsidRDefault="005D0792" w:rsidP="005D0792">
            <w:pPr>
              <w:rPr>
                <w:rFonts w:asciiTheme="minorHAnsi" w:hAnsiTheme="minorHAnsi"/>
                <w:sz w:val="18"/>
                <w:szCs w:val="18"/>
              </w:rPr>
            </w:pPr>
            <w:r>
              <w:rPr>
                <w:rFonts w:asciiTheme="minorHAnsi" w:hAnsiTheme="minorHAnsi"/>
                <w:sz w:val="18"/>
                <w:szCs w:val="18"/>
              </w:rPr>
              <w:t xml:space="preserve">note: allowable values = </w:t>
            </w:r>
          </w:p>
          <w:p w14:paraId="3C7580DB" w14:textId="77777777" w:rsidR="005D0792" w:rsidRPr="008F5085" w:rsidRDefault="005D0792" w:rsidP="005D0792">
            <w:pPr>
              <w:keepNext/>
              <w:rPr>
                <w:rFonts w:ascii="Calibri" w:hAnsi="Calibri"/>
                <w:sz w:val="18"/>
                <w:szCs w:val="18"/>
              </w:rPr>
            </w:pPr>
            <w:r w:rsidRPr="008F5085">
              <w:rPr>
                <w:rFonts w:ascii="Calibri" w:hAnsi="Calibri"/>
                <w:sz w:val="18"/>
                <w:szCs w:val="18"/>
              </w:rPr>
              <w:t>*CFI System</w:t>
            </w:r>
          </w:p>
          <w:p w14:paraId="3C7580DC" w14:textId="77777777" w:rsidR="005D0792" w:rsidRPr="008F5085" w:rsidRDefault="005D0792" w:rsidP="005D0792">
            <w:pPr>
              <w:rPr>
                <w:rFonts w:asciiTheme="minorHAnsi" w:hAnsiTheme="minorHAnsi"/>
                <w:sz w:val="18"/>
                <w:szCs w:val="18"/>
              </w:rPr>
            </w:pPr>
            <w:r w:rsidRPr="008F5085">
              <w:rPr>
                <w:rFonts w:ascii="Calibri" w:hAnsi="Calibri"/>
                <w:sz w:val="18"/>
                <w:szCs w:val="18"/>
              </w:rPr>
              <w:t>*</w:t>
            </w:r>
            <w:r w:rsidRPr="008F5085">
              <w:rPr>
                <w:rFonts w:asciiTheme="minorHAnsi" w:hAnsiTheme="minorHAnsi"/>
                <w:sz w:val="18"/>
                <w:szCs w:val="18"/>
              </w:rPr>
              <w:t>Not CFI&gt;&gt;</w:t>
            </w:r>
          </w:p>
          <w:p w14:paraId="3C7580DF" w14:textId="37915398" w:rsidR="002F506C" w:rsidRDefault="002F506C" w:rsidP="002F506C">
            <w:pPr>
              <w:rPr>
                <w:rFonts w:asciiTheme="minorHAnsi" w:hAnsiTheme="minorHAnsi"/>
                <w:sz w:val="18"/>
                <w:szCs w:val="18"/>
              </w:rPr>
            </w:pPr>
          </w:p>
        </w:tc>
      </w:tr>
      <w:tr w:rsidR="002F506C" w:rsidRPr="00966F61" w14:paraId="3C7580E8" w14:textId="77777777" w:rsidTr="002F506C">
        <w:trPr>
          <w:cantSplit/>
          <w:trHeight w:val="144"/>
        </w:trPr>
        <w:tc>
          <w:tcPr>
            <w:tcW w:w="475" w:type="dxa"/>
            <w:vAlign w:val="center"/>
          </w:tcPr>
          <w:p w14:paraId="3C7580E1" w14:textId="7920A14C" w:rsidR="002F506C" w:rsidRPr="00966F61" w:rsidRDefault="002F506C" w:rsidP="002F506C">
            <w:pPr>
              <w:pStyle w:val="FootnoteText"/>
              <w:jc w:val="center"/>
              <w:rPr>
                <w:rFonts w:asciiTheme="minorHAnsi" w:hAnsiTheme="minorHAnsi"/>
                <w:sz w:val="18"/>
                <w:szCs w:val="18"/>
              </w:rPr>
            </w:pPr>
            <w:r w:rsidRPr="00966F61">
              <w:rPr>
                <w:rFonts w:asciiTheme="minorHAnsi" w:hAnsiTheme="minorHAnsi"/>
                <w:sz w:val="18"/>
                <w:szCs w:val="18"/>
              </w:rPr>
              <w:t>0</w:t>
            </w:r>
            <w:ins w:id="317" w:author="Smith, Alexis@Energy" w:date="2019-01-04T14:01:00Z">
              <w:r w:rsidR="008F5085">
                <w:rPr>
                  <w:rFonts w:asciiTheme="minorHAnsi" w:hAnsiTheme="minorHAnsi"/>
                  <w:sz w:val="18"/>
                  <w:szCs w:val="18"/>
                </w:rPr>
                <w:t>9</w:t>
              </w:r>
            </w:ins>
            <w:del w:id="318" w:author="Smith, Alexis@Energy" w:date="2019-01-04T14:01:00Z">
              <w:r w:rsidRPr="00966F61" w:rsidDel="008F5085">
                <w:rPr>
                  <w:rFonts w:asciiTheme="minorHAnsi" w:hAnsiTheme="minorHAnsi"/>
                  <w:sz w:val="18"/>
                  <w:szCs w:val="18"/>
                </w:rPr>
                <w:delText>8</w:delText>
              </w:r>
            </w:del>
          </w:p>
        </w:tc>
        <w:tc>
          <w:tcPr>
            <w:tcW w:w="4950" w:type="dxa"/>
            <w:vAlign w:val="center"/>
          </w:tcPr>
          <w:p w14:paraId="3C7580E2" w14:textId="44C599CE" w:rsidR="002F506C" w:rsidRPr="00966F61" w:rsidRDefault="002F506C" w:rsidP="002F506C">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3C7580E3" w14:textId="77777777" w:rsidR="002F506C" w:rsidRDefault="002F506C" w:rsidP="002F506C">
            <w:pPr>
              <w:rPr>
                <w:rFonts w:asciiTheme="minorHAnsi" w:hAnsiTheme="minorHAnsi"/>
                <w:sz w:val="18"/>
                <w:szCs w:val="18"/>
              </w:rPr>
            </w:pPr>
            <w:r w:rsidRPr="00966F61">
              <w:rPr>
                <w:rFonts w:asciiTheme="minorHAnsi" w:hAnsiTheme="minorHAnsi"/>
                <w:sz w:val="18"/>
                <w:szCs w:val="18"/>
              </w:rPr>
              <w:t>&lt;&lt;calculated field:</w:t>
            </w:r>
          </w:p>
          <w:p w14:paraId="3C7580E4" w14:textId="64B23EA1" w:rsidR="00AA6357" w:rsidRDefault="00AA6357" w:rsidP="00AA6357">
            <w:pPr>
              <w:rPr>
                <w:rFonts w:asciiTheme="minorHAnsi" w:hAnsiTheme="minorHAnsi"/>
                <w:sz w:val="18"/>
                <w:szCs w:val="18"/>
              </w:rPr>
            </w:pPr>
            <w:r>
              <w:rPr>
                <w:rFonts w:asciiTheme="minorHAnsi" w:hAnsiTheme="minorHAnsi"/>
                <w:sz w:val="18"/>
                <w:szCs w:val="18"/>
              </w:rPr>
              <w:t xml:space="preserve">If parent is MCH-01b, </w:t>
            </w:r>
            <w:ins w:id="319" w:author="Smith, Alexis@Energy" w:date="2019-01-03T12:19:00Z">
              <w:r w:rsidR="00B977CE">
                <w:rPr>
                  <w:rFonts w:asciiTheme="minorHAnsi" w:hAnsiTheme="minorHAnsi"/>
                  <w:sz w:val="18"/>
                  <w:szCs w:val="18"/>
                </w:rPr>
                <w:t xml:space="preserve">MCH-01c, or MCH-01d </w:t>
              </w:r>
            </w:ins>
            <w:r>
              <w:rPr>
                <w:rFonts w:asciiTheme="minorHAnsi" w:hAnsiTheme="minorHAnsi"/>
                <w:sz w:val="18"/>
                <w:szCs w:val="18"/>
              </w:rPr>
              <w:t>then value=N/A;</w:t>
            </w:r>
          </w:p>
          <w:p w14:paraId="3C7580E5" w14:textId="5411A646" w:rsidR="00AA6357" w:rsidDel="00B977CE" w:rsidRDefault="00AA6357" w:rsidP="00B977CE">
            <w:pPr>
              <w:rPr>
                <w:del w:id="320" w:author="Smith, Alexis@Energy" w:date="2019-01-03T12:20:00Z"/>
                <w:rFonts w:asciiTheme="minorHAnsi" w:hAnsiTheme="minorHAnsi"/>
                <w:sz w:val="18"/>
                <w:szCs w:val="18"/>
              </w:rPr>
            </w:pPr>
            <w:r>
              <w:rPr>
                <w:rFonts w:asciiTheme="minorHAnsi" w:hAnsiTheme="minorHAnsi"/>
                <w:sz w:val="18"/>
                <w:szCs w:val="18"/>
              </w:rPr>
              <w:t>elseif parent i</w:t>
            </w:r>
            <w:r w:rsidR="00B977CE">
              <w:rPr>
                <w:rFonts w:asciiTheme="minorHAnsi" w:hAnsiTheme="minorHAnsi"/>
                <w:sz w:val="18"/>
                <w:szCs w:val="18"/>
              </w:rPr>
              <w:t xml:space="preserve">sMCH-01a, reference value from </w:t>
            </w:r>
            <w:r>
              <w:rPr>
                <w:rFonts w:asciiTheme="minorHAnsi" w:hAnsiTheme="minorHAnsi"/>
                <w:sz w:val="18"/>
                <w:szCs w:val="18"/>
              </w:rPr>
              <w:t>MCH-01a section J</w:t>
            </w:r>
            <w:del w:id="321" w:author="Smith, Alexis@Energy" w:date="2019-01-03T12:20:00Z">
              <w:r w:rsidDel="00B977CE">
                <w:rPr>
                  <w:rFonts w:asciiTheme="minorHAnsi" w:hAnsiTheme="minorHAnsi"/>
                  <w:sz w:val="18"/>
                  <w:szCs w:val="18"/>
                </w:rPr>
                <w:delText xml:space="preserve"> field</w:delText>
              </w:r>
            </w:del>
            <w:r>
              <w:rPr>
                <w:rFonts w:asciiTheme="minorHAnsi" w:hAnsiTheme="minorHAnsi"/>
                <w:sz w:val="18"/>
                <w:szCs w:val="18"/>
              </w:rPr>
              <w:t xml:space="preserve"> 10</w:t>
            </w:r>
            <w:ins w:id="322" w:author="Smith, Alexis@Energy" w:date="2019-01-03T12:20:00Z">
              <w:r w:rsidR="00B977CE" w:rsidDel="00B977CE">
                <w:rPr>
                  <w:rFonts w:asciiTheme="minorHAnsi" w:hAnsiTheme="minorHAnsi"/>
                  <w:sz w:val="18"/>
                  <w:szCs w:val="18"/>
                </w:rPr>
                <w:t xml:space="preserve"> </w:t>
              </w:r>
            </w:ins>
            <w:del w:id="323" w:author="Smith, Alexis@Energy" w:date="2019-01-03T12:20:00Z">
              <w:r w:rsidDel="00B977CE">
                <w:rPr>
                  <w:rFonts w:asciiTheme="minorHAnsi" w:hAnsiTheme="minorHAnsi"/>
                  <w:sz w:val="18"/>
                  <w:szCs w:val="18"/>
                </w:rPr>
                <w:delText>;</w:delText>
              </w:r>
            </w:del>
          </w:p>
          <w:p w14:paraId="3C7580E6" w14:textId="0D8F7895" w:rsidR="00AA6357" w:rsidDel="00B977CE" w:rsidRDefault="00AA6357">
            <w:pPr>
              <w:rPr>
                <w:del w:id="324" w:author="Smith, Alexis@Energy" w:date="2019-01-03T12:20:00Z"/>
                <w:rFonts w:asciiTheme="minorHAnsi" w:hAnsiTheme="minorHAnsi"/>
                <w:sz w:val="18"/>
                <w:szCs w:val="18"/>
              </w:rPr>
            </w:pPr>
            <w:del w:id="325" w:author="Smith, Alexis@Energy" w:date="2019-01-03T12:20:00Z">
              <w:r w:rsidDel="00B977CE">
                <w:rPr>
                  <w:rFonts w:asciiTheme="minorHAnsi" w:hAnsiTheme="minorHAnsi"/>
                  <w:sz w:val="18"/>
                  <w:szCs w:val="18"/>
                </w:rPr>
                <w:delText>else for parent MCH-01c, reference value from MCH-01c Section I field 09</w:delText>
              </w:r>
            </w:del>
          </w:p>
          <w:p w14:paraId="3C7580E7" w14:textId="7861A171" w:rsidR="002F506C" w:rsidRPr="00966F61" w:rsidRDefault="002F506C">
            <w:pPr>
              <w:rPr>
                <w:rFonts w:asciiTheme="minorHAnsi" w:hAnsiTheme="minorHAnsi"/>
                <w:sz w:val="18"/>
                <w:szCs w:val="18"/>
              </w:rPr>
            </w:pPr>
            <w:r w:rsidRPr="00966F61">
              <w:rPr>
                <w:rFonts w:asciiTheme="minorHAnsi" w:hAnsiTheme="minorHAnsi"/>
                <w:sz w:val="18"/>
                <w:szCs w:val="18"/>
              </w:rPr>
              <w:t>(note: on the MCH01</w:t>
            </w:r>
            <w:r w:rsidR="00AA6357">
              <w:rPr>
                <w:rFonts w:asciiTheme="minorHAnsi" w:hAnsiTheme="minorHAnsi"/>
                <w:sz w:val="18"/>
                <w:szCs w:val="18"/>
              </w:rPr>
              <w:t xml:space="preserve">a </w:t>
            </w:r>
            <w:del w:id="326" w:author="Smith, Alexis@Energy" w:date="2019-01-03T12:20:00Z">
              <w:r w:rsidR="00AA6357" w:rsidDel="00B977CE">
                <w:rPr>
                  <w:rFonts w:asciiTheme="minorHAnsi" w:hAnsiTheme="minorHAnsi"/>
                  <w:sz w:val="18"/>
                  <w:szCs w:val="18"/>
                </w:rPr>
                <w:delText>and MCH-01c</w:delText>
              </w:r>
              <w:r w:rsidRPr="00966F61" w:rsidDel="00B977CE">
                <w:rPr>
                  <w:rFonts w:asciiTheme="minorHAnsi" w:hAnsiTheme="minorHAnsi"/>
                  <w:sz w:val="18"/>
                  <w:szCs w:val="18"/>
                </w:rPr>
                <w:delText xml:space="preserve"> </w:delText>
              </w:r>
            </w:del>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2F506C" w:rsidRPr="00966F61" w14:paraId="3C7580EC" w14:textId="77777777" w:rsidTr="002F506C">
        <w:trPr>
          <w:cantSplit/>
          <w:trHeight w:val="144"/>
        </w:trPr>
        <w:tc>
          <w:tcPr>
            <w:tcW w:w="475" w:type="dxa"/>
            <w:vAlign w:val="center"/>
          </w:tcPr>
          <w:p w14:paraId="3C7580E9" w14:textId="56C9B6D6" w:rsidR="002F506C" w:rsidRPr="00966F61" w:rsidRDefault="008F5085" w:rsidP="002F506C">
            <w:pPr>
              <w:pStyle w:val="FootnoteText"/>
              <w:jc w:val="center"/>
              <w:rPr>
                <w:rFonts w:asciiTheme="minorHAnsi" w:hAnsiTheme="minorHAnsi"/>
                <w:sz w:val="18"/>
                <w:szCs w:val="18"/>
              </w:rPr>
            </w:pPr>
            <w:ins w:id="327" w:author="Smith, Alexis@Energy" w:date="2019-01-04T14:01:00Z">
              <w:r>
                <w:rPr>
                  <w:rFonts w:asciiTheme="minorHAnsi" w:hAnsiTheme="minorHAnsi"/>
                  <w:sz w:val="18"/>
                  <w:szCs w:val="18"/>
                </w:rPr>
                <w:t>10</w:t>
              </w:r>
            </w:ins>
            <w:del w:id="328" w:author="Smith, Alexis@Energy" w:date="2019-01-04T14:01:00Z">
              <w:r w:rsidR="002F506C" w:rsidRPr="00966F61" w:rsidDel="008F5085">
                <w:rPr>
                  <w:rFonts w:asciiTheme="minorHAnsi" w:hAnsiTheme="minorHAnsi"/>
                  <w:sz w:val="18"/>
                  <w:szCs w:val="18"/>
                </w:rPr>
                <w:delText>09</w:delText>
              </w:r>
            </w:del>
          </w:p>
        </w:tc>
        <w:tc>
          <w:tcPr>
            <w:tcW w:w="4950" w:type="dxa"/>
            <w:vAlign w:val="center"/>
          </w:tcPr>
          <w:p w14:paraId="3C7580EA" w14:textId="6BAA486D" w:rsidR="002F506C" w:rsidRPr="00966F61" w:rsidRDefault="002F506C" w:rsidP="002F506C">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3C7580EB" w14:textId="77777777" w:rsidR="002F506C" w:rsidRDefault="002F506C" w:rsidP="002F506C">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2F506C" w:rsidRPr="00966F61" w14:paraId="3C7580F4" w14:textId="77777777" w:rsidTr="002F506C">
        <w:trPr>
          <w:cantSplit/>
          <w:trHeight w:val="144"/>
        </w:trPr>
        <w:tc>
          <w:tcPr>
            <w:tcW w:w="475" w:type="dxa"/>
            <w:vAlign w:val="center"/>
          </w:tcPr>
          <w:p w14:paraId="3C7580ED" w14:textId="6E05A1D6" w:rsidR="002F506C" w:rsidRPr="00966F61" w:rsidDel="006E5AE2" w:rsidRDefault="002F506C" w:rsidP="002F506C">
            <w:pPr>
              <w:pStyle w:val="FootnoteText"/>
              <w:jc w:val="center"/>
              <w:rPr>
                <w:rFonts w:asciiTheme="minorHAnsi" w:hAnsiTheme="minorHAnsi"/>
                <w:sz w:val="18"/>
                <w:szCs w:val="18"/>
              </w:rPr>
            </w:pPr>
            <w:r>
              <w:rPr>
                <w:rFonts w:asciiTheme="minorHAnsi" w:hAnsiTheme="minorHAnsi"/>
                <w:sz w:val="18"/>
                <w:szCs w:val="18"/>
              </w:rPr>
              <w:t>1</w:t>
            </w:r>
            <w:ins w:id="329" w:author="Smith, Alexis@Energy" w:date="2019-01-04T14:01:00Z">
              <w:r w:rsidR="008F5085">
                <w:rPr>
                  <w:rFonts w:asciiTheme="minorHAnsi" w:hAnsiTheme="minorHAnsi"/>
                  <w:sz w:val="18"/>
                  <w:szCs w:val="18"/>
                </w:rPr>
                <w:t>1</w:t>
              </w:r>
            </w:ins>
            <w:del w:id="330" w:author="Smith, Alexis@Energy" w:date="2019-01-04T14:01:00Z">
              <w:r w:rsidDel="008F5085">
                <w:rPr>
                  <w:rFonts w:asciiTheme="minorHAnsi" w:hAnsiTheme="minorHAnsi"/>
                  <w:sz w:val="18"/>
                  <w:szCs w:val="18"/>
                </w:rPr>
                <w:delText>0</w:delText>
              </w:r>
            </w:del>
          </w:p>
        </w:tc>
        <w:tc>
          <w:tcPr>
            <w:tcW w:w="4950" w:type="dxa"/>
            <w:vAlign w:val="center"/>
          </w:tcPr>
          <w:p w14:paraId="3C7580EE" w14:textId="7EA98092" w:rsidR="002F506C" w:rsidRPr="00966F61" w:rsidRDefault="002F506C" w:rsidP="00405C44">
            <w:pPr>
              <w:keepNext/>
              <w:rPr>
                <w:rFonts w:asciiTheme="minorHAnsi" w:hAnsiTheme="minorHAnsi"/>
                <w:sz w:val="18"/>
                <w:szCs w:val="18"/>
              </w:rPr>
            </w:pPr>
            <w:r w:rsidRPr="00966F61">
              <w:rPr>
                <w:rFonts w:asciiTheme="minorHAnsi" w:hAnsiTheme="minorHAnsi"/>
                <w:sz w:val="18"/>
                <w:szCs w:val="18"/>
              </w:rPr>
              <w:t xml:space="preserve">Airflow Rate Protocol </w:t>
            </w:r>
            <w:r w:rsidR="00405C44">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3C7580EF" w14:textId="77777777" w:rsidR="002F506C" w:rsidRDefault="002F506C" w:rsidP="002F506C">
            <w:pPr>
              <w:keepNext/>
              <w:rPr>
                <w:rFonts w:asciiTheme="minorHAnsi" w:hAnsiTheme="minorHAnsi"/>
                <w:sz w:val="18"/>
                <w:szCs w:val="18"/>
              </w:rPr>
            </w:pPr>
            <w:r w:rsidRPr="00966F61">
              <w:rPr>
                <w:rFonts w:asciiTheme="minorHAnsi" w:hAnsiTheme="minorHAnsi"/>
                <w:sz w:val="18"/>
                <w:szCs w:val="18"/>
              </w:rPr>
              <w:t xml:space="preserve">&lt;&lt;Calculated field:  </w:t>
            </w:r>
          </w:p>
          <w:p w14:paraId="3C7580F0" w14:textId="3A12851D" w:rsidR="002F506C" w:rsidRDefault="002F506C" w:rsidP="002F506C">
            <w:pPr>
              <w:keepNext/>
              <w:rPr>
                <w:rFonts w:asciiTheme="minorHAnsi" w:hAnsiTheme="minorHAnsi"/>
                <w:sz w:val="18"/>
                <w:szCs w:val="18"/>
              </w:rPr>
            </w:pPr>
            <w:r w:rsidRPr="00966F61">
              <w:rPr>
                <w:rFonts w:asciiTheme="minorHAnsi" w:hAnsiTheme="minorHAnsi"/>
                <w:sz w:val="18"/>
                <w:szCs w:val="18"/>
              </w:rPr>
              <w:t>If A0</w:t>
            </w:r>
            <w:ins w:id="331" w:author="Smith, Alexis@Energy" w:date="2019-01-04T14:01:00Z">
              <w:r w:rsidR="008F5085">
                <w:rPr>
                  <w:rFonts w:asciiTheme="minorHAnsi" w:hAnsiTheme="minorHAnsi"/>
                  <w:sz w:val="18"/>
                  <w:szCs w:val="18"/>
                </w:rPr>
                <w:t>4</w:t>
              </w:r>
            </w:ins>
            <w:del w:id="332" w:author="Smith, Alexis@Energy" w:date="2019-01-04T14:01:00Z">
              <w:r w:rsidRPr="00966F61" w:rsidDel="008F5085">
                <w:rPr>
                  <w:rFonts w:asciiTheme="minorHAnsi" w:hAnsiTheme="minorHAnsi"/>
                  <w:sz w:val="18"/>
                  <w:szCs w:val="18"/>
                </w:rPr>
                <w:delText>3</w:delText>
              </w:r>
            </w:del>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3C7580F1" w14:textId="39963B7E" w:rsidR="002F506C" w:rsidRDefault="002F506C" w:rsidP="002F506C">
            <w:pPr>
              <w:keepNext/>
              <w:rPr>
                <w:rFonts w:asciiTheme="minorHAnsi" w:hAnsiTheme="minorHAnsi"/>
                <w:sz w:val="18"/>
                <w:szCs w:val="18"/>
              </w:rPr>
            </w:pPr>
            <w:r w:rsidRPr="00966F61">
              <w:rPr>
                <w:rFonts w:asciiTheme="minorHAnsi" w:hAnsiTheme="minorHAnsi"/>
                <w:sz w:val="18"/>
                <w:szCs w:val="18"/>
              </w:rPr>
              <w:t>elseif A0</w:t>
            </w:r>
            <w:del w:id="333" w:author="Smith, Alexis@Energy" w:date="2019-01-04T14:01:00Z">
              <w:r w:rsidRPr="00966F61" w:rsidDel="008F5085">
                <w:rPr>
                  <w:rFonts w:asciiTheme="minorHAnsi" w:hAnsiTheme="minorHAnsi"/>
                  <w:sz w:val="18"/>
                  <w:szCs w:val="18"/>
                </w:rPr>
                <w:delText>3</w:delText>
              </w:r>
            </w:del>
            <w:ins w:id="334" w:author="Smith, Alexis@Energy" w:date="2019-01-04T14:01:00Z">
              <w:r w:rsidR="008F5085">
                <w:rPr>
                  <w:rFonts w:asciiTheme="minorHAnsi" w:hAnsiTheme="minorHAnsi"/>
                  <w:sz w:val="18"/>
                  <w:szCs w:val="18"/>
                </w:rPr>
                <w:t>4</w:t>
              </w:r>
            </w:ins>
            <w:r w:rsidRPr="00966F61">
              <w:rPr>
                <w:rFonts w:asciiTheme="minorHAnsi" w:hAnsiTheme="minorHAnsi"/>
                <w:sz w:val="18"/>
                <w:szCs w:val="18"/>
              </w:rPr>
              <w:t>=Alteration then allow user to pick from list:</w:t>
            </w:r>
          </w:p>
          <w:p w14:paraId="3C7580F2" w14:textId="6646F94B" w:rsidR="002F506C" w:rsidRDefault="002F506C" w:rsidP="002F506C">
            <w:pPr>
              <w:keepNext/>
              <w:rPr>
                <w:rFonts w:asciiTheme="minorHAnsi" w:hAnsiTheme="minorHAnsi"/>
                <w:sz w:val="18"/>
                <w:szCs w:val="18"/>
              </w:rPr>
            </w:pPr>
            <w:r w:rsidRPr="00966F61">
              <w:rPr>
                <w:rFonts w:asciiTheme="minorHAnsi" w:hAnsiTheme="minorHAnsi"/>
                <w:sz w:val="18"/>
                <w:szCs w:val="18"/>
              </w:rPr>
              <w:t>**RA</w:t>
            </w:r>
            <w:r w:rsidR="00B1000D">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3C7580F3" w14:textId="77777777" w:rsidR="002F506C" w:rsidRDefault="002F506C" w:rsidP="002F506C">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D654A7" w:rsidRPr="00966F61" w14:paraId="6513E734" w14:textId="77777777" w:rsidTr="002F506C">
        <w:trPr>
          <w:cantSplit/>
          <w:trHeight w:val="144"/>
          <w:ins w:id="335" w:author="Wichert, RJ@Energy" w:date="2018-10-18T07:47:00Z"/>
        </w:trPr>
        <w:tc>
          <w:tcPr>
            <w:tcW w:w="475" w:type="dxa"/>
            <w:vAlign w:val="center"/>
          </w:tcPr>
          <w:p w14:paraId="21D626F8" w14:textId="38FF0C5E" w:rsidR="00D654A7" w:rsidRDefault="00D654A7" w:rsidP="00D654A7">
            <w:pPr>
              <w:pStyle w:val="FootnoteText"/>
              <w:jc w:val="center"/>
              <w:rPr>
                <w:ins w:id="336" w:author="Wichert, RJ@Energy" w:date="2018-10-18T07:47:00Z"/>
                <w:rFonts w:asciiTheme="minorHAnsi" w:hAnsiTheme="minorHAnsi"/>
                <w:sz w:val="18"/>
                <w:szCs w:val="18"/>
              </w:rPr>
            </w:pPr>
            <w:ins w:id="337" w:author="Wichert, RJ@Energy" w:date="2018-10-18T07:47:00Z">
              <w:r>
                <w:rPr>
                  <w:rFonts w:asciiTheme="minorHAnsi" w:hAnsiTheme="minorHAnsi"/>
                  <w:sz w:val="18"/>
                  <w:szCs w:val="18"/>
                </w:rPr>
                <w:t>1</w:t>
              </w:r>
            </w:ins>
            <w:ins w:id="338" w:author="Smith, Alexis@Energy" w:date="2019-01-04T14:01:00Z">
              <w:r w:rsidR="008F5085">
                <w:rPr>
                  <w:rFonts w:asciiTheme="minorHAnsi" w:hAnsiTheme="minorHAnsi"/>
                  <w:sz w:val="18"/>
                  <w:szCs w:val="18"/>
                </w:rPr>
                <w:t>2</w:t>
              </w:r>
            </w:ins>
            <w:ins w:id="339" w:author="Wichert, RJ@Energy" w:date="2018-10-18T07:47:00Z">
              <w:del w:id="340" w:author="Smith, Alexis@Energy" w:date="2019-01-04T14:01:00Z">
                <w:r w:rsidDel="008F5085">
                  <w:rPr>
                    <w:rFonts w:asciiTheme="minorHAnsi" w:hAnsiTheme="minorHAnsi"/>
                    <w:sz w:val="18"/>
                    <w:szCs w:val="18"/>
                  </w:rPr>
                  <w:delText>1</w:delText>
                </w:r>
              </w:del>
            </w:ins>
          </w:p>
        </w:tc>
        <w:tc>
          <w:tcPr>
            <w:tcW w:w="4950" w:type="dxa"/>
            <w:vAlign w:val="center"/>
          </w:tcPr>
          <w:p w14:paraId="2FA1BFA7" w14:textId="69D1CFBE" w:rsidR="00D654A7" w:rsidRPr="00966F61" w:rsidRDefault="00D654A7" w:rsidP="00D654A7">
            <w:pPr>
              <w:keepNext/>
              <w:rPr>
                <w:ins w:id="341" w:author="Wichert, RJ@Energy" w:date="2018-10-18T07:47:00Z"/>
                <w:rFonts w:asciiTheme="minorHAnsi" w:hAnsiTheme="minorHAnsi"/>
                <w:sz w:val="18"/>
                <w:szCs w:val="18"/>
              </w:rPr>
            </w:pPr>
            <w:ins w:id="342" w:author="Wichert, RJ@Energy" w:date="2018-10-18T07:47:00Z">
              <w:r>
                <w:rPr>
                  <w:rFonts w:asciiTheme="minorHAnsi" w:hAnsiTheme="minorHAnsi"/>
                  <w:sz w:val="18"/>
                  <w:szCs w:val="18"/>
                </w:rPr>
                <w:t>Central Fan Ventilation Cooling System Status</w:t>
              </w:r>
            </w:ins>
          </w:p>
        </w:tc>
        <w:tc>
          <w:tcPr>
            <w:tcW w:w="5605" w:type="dxa"/>
            <w:vAlign w:val="center"/>
          </w:tcPr>
          <w:p w14:paraId="311BA110" w14:textId="77777777" w:rsidR="00D654A7" w:rsidRDefault="00D654A7" w:rsidP="00D654A7">
            <w:pPr>
              <w:keepNext/>
              <w:rPr>
                <w:ins w:id="343" w:author="Wichert, RJ@Energy" w:date="2019-01-03T08:24:00Z"/>
                <w:rFonts w:asciiTheme="minorHAnsi" w:hAnsiTheme="minorHAnsi"/>
                <w:sz w:val="18"/>
                <w:szCs w:val="18"/>
              </w:rPr>
            </w:pPr>
            <w:ins w:id="344" w:author="Wichert, RJ@Energy" w:date="2019-01-03T08:24:00Z">
              <w:r>
                <w:rPr>
                  <w:rFonts w:asciiTheme="minorHAnsi" w:hAnsiTheme="minorHAnsi"/>
                  <w:sz w:val="18"/>
                  <w:szCs w:val="18"/>
                </w:rPr>
                <w:t>&lt;&lt;Calculated Field:</w:t>
              </w:r>
            </w:ins>
          </w:p>
          <w:p w14:paraId="51B04C8E" w14:textId="77777777" w:rsidR="00D654A7" w:rsidRDefault="00D654A7" w:rsidP="00D654A7">
            <w:pPr>
              <w:keepNext/>
              <w:rPr>
                <w:ins w:id="345" w:author="Wichert, RJ@Energy" w:date="2019-01-03T08:24:00Z"/>
                <w:rFonts w:asciiTheme="minorHAnsi" w:hAnsiTheme="minorHAnsi"/>
                <w:sz w:val="18"/>
                <w:szCs w:val="18"/>
              </w:rPr>
            </w:pPr>
            <w:ins w:id="346" w:author="Wichert, RJ@Energy" w:date="2019-01-03T08:24:00Z">
              <w:r>
                <w:rPr>
                  <w:rFonts w:asciiTheme="minorHAnsi" w:hAnsiTheme="minorHAnsi"/>
                  <w:sz w:val="18"/>
                  <w:szCs w:val="18"/>
                </w:rPr>
                <w:t>Referenced from MCH-01, If B05 Central Fan Ventilation Cooling System Type = Variable, then display ‘Variable CFVCS’,</w:t>
              </w:r>
            </w:ins>
          </w:p>
          <w:p w14:paraId="7375CF8E" w14:textId="77777777" w:rsidR="00D654A7" w:rsidRDefault="00D654A7" w:rsidP="00D654A7">
            <w:pPr>
              <w:keepNext/>
              <w:rPr>
                <w:ins w:id="347" w:author="Wichert, RJ@Energy" w:date="2019-01-03T08:24:00Z"/>
                <w:rFonts w:asciiTheme="minorHAnsi" w:hAnsiTheme="minorHAnsi"/>
                <w:sz w:val="18"/>
                <w:szCs w:val="18"/>
              </w:rPr>
            </w:pPr>
            <w:ins w:id="348" w:author="Wichert, RJ@Energy" w:date="2019-01-03T08:24:00Z">
              <w:r>
                <w:rPr>
                  <w:rFonts w:asciiTheme="minorHAnsi" w:hAnsiTheme="minorHAnsi"/>
                  <w:sz w:val="18"/>
                  <w:szCs w:val="18"/>
                </w:rPr>
                <w:t>ElseIf Type = Fixed, then display ‘Fixed CFVCS’,</w:t>
              </w:r>
            </w:ins>
          </w:p>
          <w:p w14:paraId="6B422F0D" w14:textId="09A870FA" w:rsidR="00D654A7" w:rsidRPr="00966F61" w:rsidRDefault="00D654A7" w:rsidP="00D654A7">
            <w:pPr>
              <w:keepNext/>
              <w:rPr>
                <w:ins w:id="349" w:author="Wichert, RJ@Energy" w:date="2018-10-18T07:47:00Z"/>
                <w:rFonts w:asciiTheme="minorHAnsi" w:hAnsiTheme="minorHAnsi"/>
                <w:sz w:val="18"/>
                <w:szCs w:val="18"/>
              </w:rPr>
            </w:pPr>
            <w:ins w:id="350" w:author="Wichert, RJ@Energy" w:date="2019-01-03T08:24:00Z">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ins>
          </w:p>
        </w:tc>
      </w:tr>
    </w:tbl>
    <w:p w14:paraId="3C7580F5" w14:textId="77777777" w:rsidR="00BF4164" w:rsidRPr="00B66E1A" w:rsidRDefault="00BF4164" w:rsidP="00473374">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3C1763" w:rsidRPr="00D83E48" w:rsidDel="001739A4" w14:paraId="3C7580F8" w14:textId="77777777" w:rsidTr="00753083">
        <w:trPr>
          <w:cantSplit/>
          <w:trHeight w:val="144"/>
        </w:trPr>
        <w:tc>
          <w:tcPr>
            <w:tcW w:w="11030" w:type="dxa"/>
            <w:gridSpan w:val="3"/>
            <w:vAlign w:val="center"/>
          </w:tcPr>
          <w:p w14:paraId="3C7580F6" w14:textId="7B5441F4" w:rsidR="003C1763" w:rsidRPr="00CE3868" w:rsidRDefault="003C1763" w:rsidP="00693010">
            <w:pPr>
              <w:keepNext/>
              <w:rPr>
                <w:rFonts w:ascii="Calibri" w:hAnsi="Calibri"/>
                <w:b/>
                <w:sz w:val="18"/>
                <w:szCs w:val="18"/>
              </w:rPr>
            </w:pPr>
            <w:r w:rsidRPr="00CE3868">
              <w:rPr>
                <w:rFonts w:ascii="Calibri" w:hAnsi="Calibri"/>
                <w:b/>
                <w:sz w:val="18"/>
                <w:szCs w:val="18"/>
              </w:rPr>
              <w:t xml:space="preserve">B. Hole for the </w:t>
            </w:r>
            <w:r w:rsidR="00CE3868">
              <w:rPr>
                <w:rFonts w:ascii="Calibri" w:hAnsi="Calibri"/>
                <w:b/>
                <w:sz w:val="18"/>
                <w:szCs w:val="18"/>
              </w:rPr>
              <w:t>P</w:t>
            </w:r>
            <w:r w:rsidRPr="00CE3868">
              <w:rPr>
                <w:rFonts w:ascii="Calibri" w:hAnsi="Calibri"/>
                <w:b/>
                <w:sz w:val="18"/>
                <w:szCs w:val="18"/>
              </w:rPr>
              <w:t xml:space="preserve">lacement of a Static Pressure Probe (HSPP), and Permanently </w:t>
            </w:r>
            <w:r w:rsidR="00CE3868">
              <w:rPr>
                <w:rFonts w:ascii="Calibri" w:hAnsi="Calibri"/>
                <w:b/>
                <w:sz w:val="18"/>
                <w:szCs w:val="18"/>
              </w:rPr>
              <w:t>I</w:t>
            </w:r>
            <w:r w:rsidRPr="00CE3868">
              <w:rPr>
                <w:rFonts w:ascii="Calibri" w:hAnsi="Calibri"/>
                <w:b/>
                <w:sz w:val="18"/>
                <w:szCs w:val="18"/>
              </w:rPr>
              <w:t xml:space="preserve">nstalled Static Pressure Probe (PSPP) in the </w:t>
            </w:r>
            <w:r w:rsidR="00CE3868">
              <w:rPr>
                <w:rFonts w:ascii="Calibri" w:hAnsi="Calibri"/>
                <w:b/>
                <w:sz w:val="18"/>
                <w:szCs w:val="18"/>
              </w:rPr>
              <w:t>S</w:t>
            </w:r>
            <w:r w:rsidRPr="00CE3868">
              <w:rPr>
                <w:rFonts w:ascii="Calibri" w:hAnsi="Calibri"/>
                <w:b/>
                <w:sz w:val="18"/>
                <w:szCs w:val="18"/>
              </w:rPr>
              <w:t xml:space="preserve">upply </w:t>
            </w:r>
            <w:r w:rsidR="00CE3868">
              <w:rPr>
                <w:rFonts w:ascii="Calibri" w:hAnsi="Calibri"/>
                <w:b/>
                <w:sz w:val="18"/>
                <w:szCs w:val="18"/>
              </w:rPr>
              <w:t>P</w:t>
            </w:r>
            <w:r w:rsidRPr="00CE3868">
              <w:rPr>
                <w:rFonts w:ascii="Calibri" w:hAnsi="Calibri"/>
                <w:b/>
                <w:sz w:val="18"/>
                <w:szCs w:val="18"/>
              </w:rPr>
              <w:t>lenum</w:t>
            </w:r>
          </w:p>
          <w:p w14:paraId="3C7580F7" w14:textId="77777777" w:rsidR="003C1763" w:rsidRPr="00CE3868" w:rsidRDefault="003C1763" w:rsidP="00693010">
            <w:pPr>
              <w:pStyle w:val="BulletCALetter"/>
              <w:spacing w:before="0"/>
              <w:ind w:left="0" w:firstLine="0"/>
              <w:rPr>
                <w:rFonts w:ascii="Calibri" w:hAnsi="Calibri"/>
                <w:sz w:val="18"/>
                <w:szCs w:val="18"/>
              </w:rPr>
            </w:pPr>
            <w:r w:rsidRPr="00CE3868">
              <w:rPr>
                <w:rFonts w:ascii="Calibri" w:hAnsi="Calibri"/>
                <w:i/>
                <w:sz w:val="18"/>
                <w:szCs w:val="18"/>
              </w:rPr>
              <w:t xml:space="preserve">Procedures for installing HSPP or PSPP are specified in RA3.3.1.1.  </w:t>
            </w:r>
          </w:p>
        </w:tc>
      </w:tr>
      <w:tr w:rsidR="003C1763" w:rsidRPr="00D83E48" w:rsidDel="001739A4" w14:paraId="3C758103" w14:textId="77777777" w:rsidTr="00753083">
        <w:trPr>
          <w:cantSplit/>
          <w:trHeight w:val="144"/>
        </w:trPr>
        <w:tc>
          <w:tcPr>
            <w:tcW w:w="475" w:type="dxa"/>
            <w:vAlign w:val="center"/>
          </w:tcPr>
          <w:p w14:paraId="3C7580F9" w14:textId="77777777" w:rsidR="003C1763" w:rsidRPr="00753083" w:rsidRDefault="003C1763" w:rsidP="00693010">
            <w:pPr>
              <w:pStyle w:val="IndexHeading"/>
              <w:jc w:val="center"/>
              <w:rPr>
                <w:rFonts w:ascii="Calibri" w:hAnsi="Calibri"/>
                <w:b w:val="0"/>
                <w:sz w:val="18"/>
                <w:szCs w:val="18"/>
              </w:rPr>
            </w:pPr>
            <w:r w:rsidRPr="00753083">
              <w:rPr>
                <w:rFonts w:ascii="Calibri" w:hAnsi="Calibri"/>
                <w:b w:val="0"/>
                <w:sz w:val="18"/>
                <w:szCs w:val="18"/>
              </w:rPr>
              <w:t>01</w:t>
            </w:r>
          </w:p>
        </w:tc>
        <w:tc>
          <w:tcPr>
            <w:tcW w:w="4921" w:type="dxa"/>
            <w:vAlign w:val="center"/>
          </w:tcPr>
          <w:p w14:paraId="3C7580FA" w14:textId="47B64E5C" w:rsidR="003C1763" w:rsidRPr="00753083" w:rsidRDefault="003C1763" w:rsidP="00405C44">
            <w:pPr>
              <w:rPr>
                <w:rFonts w:ascii="Calibri" w:hAnsi="Calibri"/>
                <w:sz w:val="18"/>
                <w:szCs w:val="18"/>
              </w:rPr>
            </w:pPr>
            <w:r w:rsidRPr="00753083">
              <w:rPr>
                <w:rFonts w:ascii="Calibri" w:hAnsi="Calibri"/>
                <w:sz w:val="18"/>
                <w:szCs w:val="18"/>
              </w:rPr>
              <w:t xml:space="preserve">Method </w:t>
            </w:r>
            <w:r w:rsidR="00405C44">
              <w:rPr>
                <w:rFonts w:ascii="Calibri" w:hAnsi="Calibri"/>
                <w:sz w:val="18"/>
                <w:szCs w:val="18"/>
              </w:rPr>
              <w:t>U</w:t>
            </w:r>
            <w:r w:rsidRPr="00753083">
              <w:rPr>
                <w:rFonts w:ascii="Calibri" w:hAnsi="Calibri"/>
                <w:sz w:val="18"/>
                <w:szCs w:val="18"/>
              </w:rPr>
              <w:t xml:space="preserve">sed to </w:t>
            </w:r>
            <w:r w:rsidR="00405C44">
              <w:rPr>
                <w:rFonts w:ascii="Calibri" w:hAnsi="Calibri"/>
                <w:sz w:val="18"/>
                <w:szCs w:val="18"/>
              </w:rPr>
              <w:t>D</w:t>
            </w:r>
            <w:r w:rsidRPr="00753083">
              <w:rPr>
                <w:rFonts w:ascii="Calibri" w:hAnsi="Calibri"/>
                <w:sz w:val="18"/>
                <w:szCs w:val="18"/>
              </w:rPr>
              <w:t xml:space="preserve">emonstrate </w:t>
            </w:r>
            <w:r w:rsidR="00405C44">
              <w:rPr>
                <w:rFonts w:ascii="Calibri" w:hAnsi="Calibri"/>
                <w:sz w:val="18"/>
                <w:szCs w:val="18"/>
              </w:rPr>
              <w:t>C</w:t>
            </w:r>
            <w:r w:rsidRPr="00753083">
              <w:rPr>
                <w:rFonts w:ascii="Calibri" w:hAnsi="Calibri"/>
                <w:sz w:val="18"/>
                <w:szCs w:val="18"/>
              </w:rPr>
              <w:t xml:space="preserve">ompliance with the HSPP/PSPP </w:t>
            </w:r>
            <w:r w:rsidR="00405C44">
              <w:rPr>
                <w:rFonts w:ascii="Calibri" w:hAnsi="Calibri"/>
                <w:sz w:val="18"/>
                <w:szCs w:val="18"/>
              </w:rPr>
              <w:t>R</w:t>
            </w:r>
            <w:r w:rsidRPr="00753083">
              <w:rPr>
                <w:rFonts w:ascii="Calibri" w:hAnsi="Calibri"/>
                <w:sz w:val="18"/>
                <w:szCs w:val="18"/>
              </w:rPr>
              <w:t>equirement</w:t>
            </w:r>
          </w:p>
        </w:tc>
        <w:tc>
          <w:tcPr>
            <w:tcW w:w="5634" w:type="dxa"/>
            <w:vAlign w:val="center"/>
          </w:tcPr>
          <w:p w14:paraId="3C7580FB"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 xml:space="preserve">&lt;&lt;user select one of the options from list: </w:t>
            </w:r>
          </w:p>
          <w:p w14:paraId="3C7580FC"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w:t>
            </w:r>
            <w:r w:rsidRPr="00753083">
              <w:rPr>
                <w:rFonts w:ascii="Calibri" w:hAnsi="Calibri"/>
                <w:sz w:val="18"/>
                <w:szCs w:val="18"/>
                <w:u w:val="single"/>
              </w:rPr>
              <w:t>HSPP installed</w:t>
            </w:r>
            <w:r w:rsidRPr="00753083">
              <w:rPr>
                <w:rFonts w:ascii="Calibri" w:hAnsi="Calibri"/>
                <w:sz w:val="18"/>
                <w:szCs w:val="18"/>
              </w:rPr>
              <w:t xml:space="preserve"> and labeled consistent with Figure RA3.3-1; </w:t>
            </w:r>
          </w:p>
          <w:p w14:paraId="3C7580FD"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 xml:space="preserve">or </w:t>
            </w:r>
          </w:p>
          <w:p w14:paraId="3C7580FE"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w:t>
            </w:r>
            <w:r w:rsidRPr="00753083">
              <w:rPr>
                <w:rFonts w:ascii="Calibri" w:hAnsi="Calibri"/>
                <w:sz w:val="18"/>
                <w:szCs w:val="18"/>
                <w:u w:val="single"/>
              </w:rPr>
              <w:t>PSPP installed</w:t>
            </w:r>
            <w:r w:rsidRPr="00753083">
              <w:rPr>
                <w:rFonts w:ascii="Calibri" w:hAnsi="Calibri"/>
                <w:sz w:val="18"/>
                <w:szCs w:val="18"/>
              </w:rPr>
              <w:t xml:space="preserve"> and labeled consistent with Figure RA3.3-1, </w:t>
            </w:r>
          </w:p>
          <w:p w14:paraId="3C7580FF"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or</w:t>
            </w:r>
          </w:p>
          <w:p w14:paraId="3C758100" w14:textId="77777777" w:rsidR="003C1763" w:rsidRPr="00753083" w:rsidRDefault="003C1763" w:rsidP="00693010">
            <w:pPr>
              <w:keepNext/>
              <w:rPr>
                <w:rFonts w:ascii="Calibri" w:hAnsi="Calibri"/>
                <w:sz w:val="18"/>
                <w:szCs w:val="18"/>
              </w:rPr>
            </w:pPr>
            <w:r w:rsidRPr="00753083">
              <w:rPr>
                <w:rFonts w:ascii="Calibri" w:hAnsi="Calibri"/>
                <w:sz w:val="18"/>
                <w:szCs w:val="18"/>
              </w:rPr>
              <w:t xml:space="preserve">**HSPP/PSPP cannot be installed consistent with Figure RA3.3-1.  An </w:t>
            </w:r>
            <w:r w:rsidRPr="00753083">
              <w:rPr>
                <w:rFonts w:ascii="Calibri" w:hAnsi="Calibri"/>
                <w:sz w:val="18"/>
                <w:szCs w:val="18"/>
                <w:u w:val="single"/>
              </w:rPr>
              <w:t>alternative location</w:t>
            </w:r>
            <w:r w:rsidRPr="00753083">
              <w:rPr>
                <w:rFonts w:ascii="Calibri" w:hAnsi="Calibri"/>
                <w:sz w:val="18"/>
                <w:szCs w:val="18"/>
              </w:rPr>
              <w:t xml:space="preserve"> has been provided and clearly labeled, </w:t>
            </w:r>
          </w:p>
          <w:p w14:paraId="3C758101" w14:textId="77777777" w:rsidR="003C1763" w:rsidRPr="00753083" w:rsidRDefault="003C1763" w:rsidP="00693010">
            <w:pPr>
              <w:keepNext/>
              <w:rPr>
                <w:rFonts w:ascii="Calibri" w:hAnsi="Calibri"/>
                <w:sz w:val="18"/>
                <w:szCs w:val="18"/>
              </w:rPr>
            </w:pPr>
            <w:r w:rsidRPr="00753083">
              <w:rPr>
                <w:rFonts w:ascii="Calibri" w:hAnsi="Calibri"/>
                <w:sz w:val="18"/>
                <w:szCs w:val="18"/>
              </w:rPr>
              <w:t xml:space="preserve">or </w:t>
            </w:r>
          </w:p>
          <w:p w14:paraId="3C758102" w14:textId="77777777" w:rsidR="00753083" w:rsidRPr="00753083" w:rsidRDefault="003C1763">
            <w:pPr>
              <w:pStyle w:val="ListParagraph"/>
              <w:keepNext/>
              <w:ind w:left="0"/>
              <w:rPr>
                <w:rFonts w:ascii="Calibri" w:hAnsi="Calibri"/>
                <w:sz w:val="18"/>
                <w:szCs w:val="18"/>
              </w:rPr>
            </w:pPr>
            <w:r w:rsidRPr="00753083">
              <w:rPr>
                <w:rFonts w:ascii="Calibri" w:hAnsi="Calibri"/>
                <w:sz w:val="18"/>
                <w:szCs w:val="18"/>
              </w:rPr>
              <w:t xml:space="preserve">** HSPP/PSPP  are </w:t>
            </w:r>
            <w:r w:rsidRPr="00753083">
              <w:rPr>
                <w:rFonts w:ascii="Calibri" w:hAnsi="Calibri"/>
                <w:sz w:val="18"/>
                <w:szCs w:val="18"/>
                <w:u w:val="single"/>
              </w:rPr>
              <w:t>not applicable</w:t>
            </w:r>
            <w:r w:rsidRPr="00753083">
              <w:rPr>
                <w:rFonts w:ascii="Calibri" w:hAnsi="Calibri"/>
                <w:sz w:val="18"/>
                <w:szCs w:val="18"/>
              </w:rPr>
              <w:t xml:space="preserve"> to this system &gt;&gt;</w:t>
            </w:r>
          </w:p>
        </w:tc>
      </w:tr>
    </w:tbl>
    <w:p w14:paraId="3C758104" w14:textId="77777777" w:rsidR="003C1763" w:rsidRDefault="003C1763" w:rsidP="00473374">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4341"/>
        <w:gridCol w:w="6276"/>
      </w:tblGrid>
      <w:tr w:rsidR="003C1763" w:rsidRPr="00D83E48" w14:paraId="3C758108" w14:textId="77777777" w:rsidTr="002C3E94">
        <w:trPr>
          <w:cantSplit/>
          <w:trHeight w:val="144"/>
        </w:trPr>
        <w:tc>
          <w:tcPr>
            <w:tcW w:w="5000" w:type="pct"/>
            <w:gridSpan w:val="3"/>
            <w:vAlign w:val="center"/>
          </w:tcPr>
          <w:p w14:paraId="3C758106" w14:textId="35388FE1" w:rsidR="003C1763" w:rsidRPr="00D54A79" w:rsidRDefault="003C1763" w:rsidP="00693010">
            <w:pPr>
              <w:keepNext/>
              <w:rPr>
                <w:rFonts w:asciiTheme="minorHAnsi" w:hAnsiTheme="minorHAnsi"/>
                <w:b/>
                <w:sz w:val="18"/>
                <w:szCs w:val="18"/>
              </w:rPr>
            </w:pPr>
            <w:r w:rsidRPr="00D54A79">
              <w:rPr>
                <w:rFonts w:asciiTheme="minorHAnsi" w:hAnsiTheme="minorHAnsi"/>
                <w:b/>
                <w:sz w:val="18"/>
                <w:szCs w:val="18"/>
              </w:rPr>
              <w:t>C. Airflow Rate Measurement Apparatus and Procedure Information</w:t>
            </w:r>
          </w:p>
          <w:p w14:paraId="3C758107" w14:textId="77777777" w:rsidR="003C1763" w:rsidRPr="00405C44" w:rsidRDefault="003C1763" w:rsidP="00693010">
            <w:pPr>
              <w:keepNext/>
              <w:rPr>
                <w:rFonts w:asciiTheme="minorHAnsi" w:hAnsiTheme="minorHAnsi"/>
                <w:b/>
                <w:sz w:val="18"/>
                <w:szCs w:val="18"/>
              </w:rPr>
            </w:pPr>
            <w:r w:rsidRPr="00CE3868">
              <w:rPr>
                <w:rFonts w:asciiTheme="minorHAnsi" w:hAnsiTheme="minorHAnsi"/>
                <w:sz w:val="18"/>
                <w:szCs w:val="18"/>
              </w:rPr>
              <w:t>Instrument Specifications are given in RA3.3.1.1, and system airflow rate measurement apparatus information is given in RA3.3.2.</w:t>
            </w:r>
          </w:p>
        </w:tc>
      </w:tr>
      <w:tr w:rsidR="003C1763" w:rsidRPr="00D83E48" w14:paraId="3C758110" w14:textId="77777777" w:rsidTr="00ED3862">
        <w:trPr>
          <w:cantSplit/>
          <w:trHeight w:val="144"/>
        </w:trPr>
        <w:tc>
          <w:tcPr>
            <w:tcW w:w="187" w:type="pct"/>
            <w:vAlign w:val="center"/>
          </w:tcPr>
          <w:p w14:paraId="3C758109" w14:textId="77777777" w:rsidR="003C1763" w:rsidRPr="00D54A79" w:rsidRDefault="003C1763" w:rsidP="00693010">
            <w:pPr>
              <w:keepNext/>
              <w:jc w:val="center"/>
              <w:rPr>
                <w:rFonts w:asciiTheme="minorHAnsi" w:hAnsiTheme="minorHAnsi"/>
                <w:sz w:val="18"/>
                <w:szCs w:val="18"/>
              </w:rPr>
            </w:pPr>
            <w:r w:rsidRPr="00D54A79">
              <w:rPr>
                <w:rFonts w:asciiTheme="minorHAnsi" w:hAnsiTheme="minorHAnsi"/>
                <w:sz w:val="18"/>
                <w:szCs w:val="18"/>
              </w:rPr>
              <w:t>01</w:t>
            </w:r>
          </w:p>
        </w:tc>
        <w:tc>
          <w:tcPr>
            <w:tcW w:w="1968" w:type="pct"/>
            <w:vAlign w:val="center"/>
          </w:tcPr>
          <w:p w14:paraId="3C75810A" w14:textId="3B6788D7" w:rsidR="003C1763" w:rsidRPr="00D54A79" w:rsidRDefault="003C1763" w:rsidP="00405C44">
            <w:pPr>
              <w:keepNext/>
              <w:rPr>
                <w:rFonts w:asciiTheme="minorHAnsi" w:hAnsiTheme="minorHAnsi"/>
                <w:sz w:val="18"/>
                <w:szCs w:val="18"/>
              </w:rPr>
            </w:pPr>
            <w:r w:rsidRPr="00D54A79">
              <w:rPr>
                <w:rFonts w:asciiTheme="minorHAnsi" w:hAnsiTheme="minorHAnsi"/>
                <w:sz w:val="18"/>
                <w:szCs w:val="18"/>
              </w:rPr>
              <w:t xml:space="preserve">Airflow Rate Measurement Type </w:t>
            </w:r>
            <w:r w:rsidR="00405C44">
              <w:rPr>
                <w:rFonts w:asciiTheme="minorHAnsi" w:hAnsiTheme="minorHAnsi"/>
                <w:sz w:val="18"/>
                <w:szCs w:val="18"/>
              </w:rPr>
              <w:t>U</w:t>
            </w:r>
            <w:r w:rsidRPr="00D54A79">
              <w:rPr>
                <w:rFonts w:asciiTheme="minorHAnsi" w:hAnsiTheme="minorHAnsi"/>
                <w:sz w:val="18"/>
                <w:szCs w:val="18"/>
              </w:rPr>
              <w:t xml:space="preserve">sed for this </w:t>
            </w:r>
            <w:r w:rsidR="00405C44">
              <w:rPr>
                <w:rFonts w:asciiTheme="minorHAnsi" w:hAnsiTheme="minorHAnsi"/>
                <w:sz w:val="18"/>
                <w:szCs w:val="18"/>
              </w:rPr>
              <w:t>A</w:t>
            </w:r>
            <w:r w:rsidRPr="00D54A79">
              <w:rPr>
                <w:rFonts w:asciiTheme="minorHAnsi" w:hAnsiTheme="minorHAnsi"/>
                <w:sz w:val="18"/>
                <w:szCs w:val="18"/>
              </w:rPr>
              <w:t xml:space="preserve">irflow </w:t>
            </w:r>
            <w:r w:rsidR="00405C44">
              <w:rPr>
                <w:rFonts w:asciiTheme="minorHAnsi" w:hAnsiTheme="minorHAnsi"/>
                <w:sz w:val="18"/>
                <w:szCs w:val="18"/>
              </w:rPr>
              <w:t>R</w:t>
            </w:r>
            <w:r w:rsidRPr="00D54A79">
              <w:rPr>
                <w:rFonts w:asciiTheme="minorHAnsi" w:hAnsiTheme="minorHAnsi"/>
                <w:sz w:val="18"/>
                <w:szCs w:val="18"/>
              </w:rPr>
              <w:t xml:space="preserve">ate </w:t>
            </w:r>
            <w:r w:rsidR="00405C44">
              <w:rPr>
                <w:rFonts w:asciiTheme="minorHAnsi" w:hAnsiTheme="minorHAnsi"/>
                <w:sz w:val="18"/>
                <w:szCs w:val="18"/>
              </w:rPr>
              <w:t>V</w:t>
            </w:r>
            <w:r w:rsidRPr="00D54A79">
              <w:rPr>
                <w:rFonts w:asciiTheme="minorHAnsi" w:hAnsiTheme="minorHAnsi"/>
                <w:sz w:val="18"/>
                <w:szCs w:val="18"/>
              </w:rPr>
              <w:t>erification</w:t>
            </w:r>
          </w:p>
        </w:tc>
        <w:tc>
          <w:tcPr>
            <w:tcW w:w="2845" w:type="pct"/>
          </w:tcPr>
          <w:p w14:paraId="3C75810B" w14:textId="77777777"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 xml:space="preserve">&lt;&lt; user select one from list: </w:t>
            </w:r>
          </w:p>
          <w:p w14:paraId="3C75810C" w14:textId="77777777" w:rsidR="003C1763" w:rsidRPr="00D54A79" w:rsidRDefault="003B2E93" w:rsidP="00693010">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Fan Flowmeter </w:t>
            </w:r>
            <w:r>
              <w:rPr>
                <w:rFonts w:asciiTheme="minorHAnsi" w:hAnsiTheme="minorHAnsi"/>
                <w:sz w:val="18"/>
                <w:szCs w:val="18"/>
              </w:rPr>
              <w:t>according to procedure in RA3.3.3.1.1</w:t>
            </w:r>
          </w:p>
          <w:p w14:paraId="3C75810D" w14:textId="77777777" w:rsidR="003C1763" w:rsidRPr="00D54A79" w:rsidRDefault="003B2E93" w:rsidP="00693010">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Flow Grid </w:t>
            </w:r>
            <w:r>
              <w:rPr>
                <w:rFonts w:asciiTheme="minorHAnsi" w:hAnsiTheme="minorHAnsi"/>
                <w:sz w:val="18"/>
                <w:szCs w:val="18"/>
              </w:rPr>
              <w:t>according to procedure in RA3.3.3.1.2</w:t>
            </w:r>
          </w:p>
          <w:p w14:paraId="3C75810E" w14:textId="77777777" w:rsidR="003C1763" w:rsidRPr="00D54A79" w:rsidRDefault="003B2E93" w:rsidP="00693010">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Powered Flow Capture Hood </w:t>
            </w:r>
            <w:r>
              <w:rPr>
                <w:rFonts w:asciiTheme="minorHAnsi" w:hAnsiTheme="minorHAnsi"/>
                <w:sz w:val="18"/>
                <w:szCs w:val="18"/>
              </w:rPr>
              <w:t>according to procedure in RA3.3.3.1.3</w:t>
            </w:r>
          </w:p>
          <w:p w14:paraId="3C75810F" w14:textId="77777777" w:rsidR="003C1763" w:rsidRPr="00D54A79" w:rsidRDefault="003B2E93" w:rsidP="00693010">
            <w:pPr>
              <w:pStyle w:val="ListParagraph"/>
              <w:keepNext/>
              <w:numPr>
                <w:ilvl w:val="0"/>
                <w:numId w:val="29"/>
              </w:numPr>
              <w:rPr>
                <w:rFonts w:asciiTheme="minorHAnsi" w:hAnsiTheme="minorHAnsi"/>
                <w:sz w:val="18"/>
                <w:szCs w:val="18"/>
              </w:rPr>
            </w:pPr>
            <w:r>
              <w:rPr>
                <w:rFonts w:asciiTheme="minorHAnsi" w:hAnsiTheme="minorHAnsi"/>
                <w:sz w:val="18"/>
                <w:szCs w:val="18"/>
                <w:u w:val="single"/>
              </w:rPr>
              <w:t>Traditional Flow Capture Hood</w:t>
            </w:r>
            <w:r>
              <w:rPr>
                <w:rFonts w:asciiTheme="minorHAnsi" w:hAnsiTheme="minorHAnsi"/>
                <w:sz w:val="18"/>
                <w:szCs w:val="18"/>
              </w:rPr>
              <w:t xml:space="preserve"> according to procedure in RA3.3.3.1.4&gt;&gt;</w:t>
            </w:r>
          </w:p>
        </w:tc>
      </w:tr>
      <w:tr w:rsidR="003C1763" w:rsidRPr="00D83E48" w14:paraId="3C758114" w14:textId="77777777" w:rsidTr="00ED3862">
        <w:trPr>
          <w:cantSplit/>
          <w:trHeight w:val="144"/>
        </w:trPr>
        <w:tc>
          <w:tcPr>
            <w:tcW w:w="187" w:type="pct"/>
            <w:vAlign w:val="center"/>
          </w:tcPr>
          <w:p w14:paraId="3C758111" w14:textId="77777777" w:rsidR="003C1763" w:rsidRPr="00D54A79" w:rsidRDefault="003C1763" w:rsidP="00693010">
            <w:pPr>
              <w:keepNext/>
              <w:jc w:val="center"/>
              <w:rPr>
                <w:rFonts w:asciiTheme="minorHAnsi" w:hAnsiTheme="minorHAnsi"/>
                <w:sz w:val="18"/>
                <w:szCs w:val="18"/>
              </w:rPr>
            </w:pPr>
            <w:r w:rsidRPr="00D54A79">
              <w:rPr>
                <w:rFonts w:asciiTheme="minorHAnsi" w:hAnsiTheme="minorHAnsi"/>
                <w:sz w:val="18"/>
                <w:szCs w:val="18"/>
              </w:rPr>
              <w:t>02</w:t>
            </w:r>
          </w:p>
        </w:tc>
        <w:tc>
          <w:tcPr>
            <w:tcW w:w="1968" w:type="pct"/>
            <w:vAlign w:val="center"/>
          </w:tcPr>
          <w:p w14:paraId="3C758112" w14:textId="7FC64FF9"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Manufacturer of Airflow Measurement Apparatus</w:t>
            </w:r>
          </w:p>
        </w:tc>
        <w:tc>
          <w:tcPr>
            <w:tcW w:w="2845" w:type="pct"/>
            <w:vAlign w:val="center"/>
          </w:tcPr>
          <w:p w14:paraId="3C758113" w14:textId="77777777"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&lt;&lt;user entry : text (or consider referencing from a data registry user profile)&gt;&gt;</w:t>
            </w:r>
          </w:p>
        </w:tc>
      </w:tr>
      <w:tr w:rsidR="003C1763" w:rsidRPr="00D83E48" w14:paraId="3C758118" w14:textId="77777777" w:rsidTr="00ED3862">
        <w:trPr>
          <w:cantSplit/>
          <w:trHeight w:val="144"/>
        </w:trPr>
        <w:tc>
          <w:tcPr>
            <w:tcW w:w="187" w:type="pct"/>
            <w:vAlign w:val="center"/>
          </w:tcPr>
          <w:p w14:paraId="3C758115" w14:textId="77777777" w:rsidR="003C1763" w:rsidRPr="00D54A79" w:rsidRDefault="003C1763" w:rsidP="00693010">
            <w:pPr>
              <w:keepNext/>
              <w:jc w:val="center"/>
              <w:rPr>
                <w:rFonts w:asciiTheme="minorHAnsi" w:hAnsiTheme="minorHAnsi"/>
                <w:sz w:val="18"/>
                <w:szCs w:val="18"/>
              </w:rPr>
            </w:pPr>
            <w:r w:rsidRPr="00D54A79">
              <w:rPr>
                <w:rFonts w:asciiTheme="minorHAnsi" w:hAnsiTheme="minorHAnsi"/>
                <w:sz w:val="18"/>
                <w:szCs w:val="18"/>
              </w:rPr>
              <w:t>03</w:t>
            </w:r>
          </w:p>
        </w:tc>
        <w:tc>
          <w:tcPr>
            <w:tcW w:w="1968" w:type="pct"/>
            <w:vAlign w:val="center"/>
          </w:tcPr>
          <w:p w14:paraId="3C758116" w14:textId="75F7089A"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 xml:space="preserve">Model </w:t>
            </w:r>
            <w:r w:rsidR="00405C44">
              <w:rPr>
                <w:rFonts w:asciiTheme="minorHAnsi" w:hAnsiTheme="minorHAnsi"/>
                <w:sz w:val="18"/>
                <w:szCs w:val="18"/>
              </w:rPr>
              <w:t>N</w:t>
            </w:r>
            <w:r w:rsidRPr="00D54A79">
              <w:rPr>
                <w:rFonts w:asciiTheme="minorHAnsi" w:hAnsiTheme="minorHAnsi"/>
                <w:sz w:val="18"/>
                <w:szCs w:val="18"/>
              </w:rPr>
              <w:t>umber of Airflow Measurement Apparatus</w:t>
            </w:r>
          </w:p>
        </w:tc>
        <w:tc>
          <w:tcPr>
            <w:tcW w:w="2845" w:type="pct"/>
            <w:vAlign w:val="center"/>
          </w:tcPr>
          <w:p w14:paraId="3C758117" w14:textId="77777777"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&lt;&lt;user entry: text (or consider referencing from a data registry user profile)&gt;&gt;</w:t>
            </w:r>
          </w:p>
        </w:tc>
      </w:tr>
      <w:tr w:rsidR="003C1763" w:rsidRPr="00D83E48" w14:paraId="3C75811F" w14:textId="77777777" w:rsidTr="00ED3862">
        <w:trPr>
          <w:cantSplit/>
          <w:trHeight w:val="144"/>
        </w:trPr>
        <w:tc>
          <w:tcPr>
            <w:tcW w:w="187" w:type="pct"/>
            <w:vAlign w:val="center"/>
          </w:tcPr>
          <w:p w14:paraId="3C758119" w14:textId="77777777" w:rsidR="003C1763" w:rsidRPr="00D54A79" w:rsidRDefault="003C1763" w:rsidP="00693010">
            <w:pPr>
              <w:keepNext/>
              <w:jc w:val="center"/>
              <w:rPr>
                <w:rFonts w:asciiTheme="minorHAnsi" w:hAnsiTheme="minorHAnsi"/>
                <w:sz w:val="18"/>
                <w:szCs w:val="18"/>
              </w:rPr>
            </w:pPr>
            <w:r w:rsidRPr="00D54A79">
              <w:rPr>
                <w:rFonts w:asciiTheme="minorHAnsi" w:hAnsiTheme="minorHAnsi"/>
                <w:sz w:val="18"/>
                <w:szCs w:val="18"/>
              </w:rPr>
              <w:t>04</w:t>
            </w:r>
          </w:p>
        </w:tc>
        <w:tc>
          <w:tcPr>
            <w:tcW w:w="1968" w:type="pct"/>
            <w:vAlign w:val="center"/>
          </w:tcPr>
          <w:p w14:paraId="3C75811A" w14:textId="0DF97142"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Certification Status of the Airflow Measurement Apparatus Accuracy</w:t>
            </w:r>
          </w:p>
        </w:tc>
        <w:tc>
          <w:tcPr>
            <w:tcW w:w="2845" w:type="pct"/>
            <w:vAlign w:val="center"/>
          </w:tcPr>
          <w:p w14:paraId="3C75811B" w14:textId="77777777"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 xml:space="preserve">&lt;&lt;user select from list:  </w:t>
            </w:r>
          </w:p>
          <w:p w14:paraId="3C75811C" w14:textId="77777777" w:rsidR="003C1763" w:rsidRPr="00D54A79" w:rsidRDefault="003B2E93" w:rsidP="00693010">
            <w:pPr>
              <w:pStyle w:val="ListParagraph"/>
              <w:keepNext/>
              <w:numPr>
                <w:ilvl w:val="0"/>
                <w:numId w:val="30"/>
              </w:numPr>
              <w:rPr>
                <w:rFonts w:asciiTheme="minorHAnsi" w:hAnsiTheme="minorHAnsi"/>
                <w:sz w:val="18"/>
                <w:szCs w:val="18"/>
              </w:rPr>
            </w:pPr>
            <w:r>
              <w:rPr>
                <w:rFonts w:asciiTheme="minorHAnsi" w:hAnsiTheme="minorHAnsi"/>
                <w:sz w:val="18"/>
                <w:szCs w:val="18"/>
              </w:rPr>
              <w:t>Certified by Manufacturer and listed on CEC Website at</w:t>
            </w:r>
          </w:p>
          <w:p w14:paraId="3C75811D" w14:textId="56623B99" w:rsidR="003C1763" w:rsidRPr="00D54A79" w:rsidRDefault="008C793A" w:rsidP="00693010">
            <w:pPr>
              <w:pStyle w:val="ListParagraph"/>
              <w:keepNext/>
              <w:rPr>
                <w:rFonts w:asciiTheme="minorHAnsi" w:hAnsiTheme="minorHAnsi"/>
                <w:sz w:val="18"/>
                <w:szCs w:val="18"/>
              </w:rPr>
            </w:pPr>
            <w:hyperlink r:id="rId20" w:history="1">
              <w:r w:rsidR="003A5D41">
                <w:rPr>
                  <w:rStyle w:val="Hyperlink"/>
                  <w:rFonts w:asciiTheme="minorHAnsi" w:hAnsiTheme="minorHAnsi"/>
                  <w:sz w:val="18"/>
                  <w:szCs w:val="18"/>
                </w:rPr>
                <w:t>http://www.energy.ca.gov/</w:t>
              </w:r>
              <w:r w:rsidR="00027FC6" w:rsidRPr="00D00779">
                <w:rPr>
                  <w:rStyle w:val="Hyperlink"/>
                  <w:rFonts w:asciiTheme="minorHAnsi" w:hAnsiTheme="minorHAnsi"/>
                  <w:sz w:val="18"/>
                  <w:szCs w:val="18"/>
                </w:rPr>
                <w:t>title24/equipment_cert/ama_fas/index.html</w:t>
              </w:r>
            </w:hyperlink>
            <w:r w:rsidR="003C1763" w:rsidRPr="00D54A79">
              <w:rPr>
                <w:rFonts w:asciiTheme="minorHAnsi" w:hAnsiTheme="minorHAnsi"/>
                <w:sz w:val="18"/>
                <w:szCs w:val="18"/>
              </w:rPr>
              <w:t>, or</w:t>
            </w:r>
          </w:p>
          <w:p w14:paraId="3C75811E" w14:textId="77777777" w:rsidR="003C1763" w:rsidRPr="00D54A79" w:rsidRDefault="003C1763" w:rsidP="00693010">
            <w:pPr>
              <w:pStyle w:val="ListParagraph"/>
              <w:keepNext/>
              <w:numPr>
                <w:ilvl w:val="0"/>
                <w:numId w:val="30"/>
              </w:numPr>
              <w:rPr>
                <w:rFonts w:asciiTheme="minorHAnsi" w:hAnsiTheme="minorHAnsi"/>
                <w:sz w:val="18"/>
                <w:szCs w:val="18"/>
              </w:rPr>
            </w:pPr>
            <w:r w:rsidRPr="00D54A79">
              <w:rPr>
                <w:rFonts w:asciiTheme="minorHAnsi" w:hAnsiTheme="minorHAnsi"/>
                <w:sz w:val="18"/>
                <w:szCs w:val="18"/>
              </w:rPr>
              <w:t>Not Certified (do not continue)&gt;&gt;</w:t>
            </w:r>
          </w:p>
        </w:tc>
      </w:tr>
      <w:tr w:rsidR="00D654A7" w:rsidRPr="00D83E48" w14:paraId="3C758137" w14:textId="77777777" w:rsidTr="00ED3862">
        <w:trPr>
          <w:cantSplit/>
          <w:trHeight w:val="144"/>
        </w:trPr>
        <w:tc>
          <w:tcPr>
            <w:tcW w:w="187" w:type="pct"/>
            <w:vAlign w:val="center"/>
          </w:tcPr>
          <w:p w14:paraId="3C758120" w14:textId="77777777" w:rsidR="00D654A7" w:rsidRPr="00D54A79" w:rsidRDefault="00D654A7" w:rsidP="00D654A7">
            <w:pPr>
              <w:keepNext/>
              <w:jc w:val="center"/>
              <w:rPr>
                <w:rFonts w:asciiTheme="minorHAnsi" w:hAnsiTheme="minorHAnsi"/>
                <w:sz w:val="18"/>
                <w:szCs w:val="18"/>
              </w:rPr>
            </w:pPr>
            <w:r w:rsidRPr="00D54A79">
              <w:rPr>
                <w:rFonts w:asciiTheme="minorHAnsi" w:hAnsiTheme="minorHAnsi"/>
                <w:sz w:val="18"/>
                <w:szCs w:val="18"/>
              </w:rPr>
              <w:t>05</w:t>
            </w:r>
          </w:p>
        </w:tc>
        <w:tc>
          <w:tcPr>
            <w:tcW w:w="1968" w:type="pct"/>
            <w:vAlign w:val="center"/>
          </w:tcPr>
          <w:p w14:paraId="3C758121" w14:textId="77777777" w:rsidR="00D654A7" w:rsidRPr="00D54A79" w:rsidRDefault="00D654A7" w:rsidP="00D654A7">
            <w:pPr>
              <w:keepNext/>
              <w:rPr>
                <w:rFonts w:asciiTheme="minorHAnsi" w:hAnsiTheme="minorHAnsi"/>
                <w:sz w:val="18"/>
                <w:szCs w:val="18"/>
              </w:rPr>
            </w:pPr>
            <w:r w:rsidRPr="00D54A79">
              <w:rPr>
                <w:rFonts w:asciiTheme="minorHAnsi" w:hAnsiTheme="minorHAnsi"/>
                <w:sz w:val="18"/>
                <w:szCs w:val="18"/>
              </w:rPr>
              <w:t>Determination of MCH23 type (this field not visible to user)</w:t>
            </w:r>
          </w:p>
        </w:tc>
        <w:tc>
          <w:tcPr>
            <w:tcW w:w="2845" w:type="pct"/>
            <w:vAlign w:val="center"/>
          </w:tcPr>
          <w:p w14:paraId="45ED1F0C" w14:textId="77777777" w:rsidR="00D654A7" w:rsidRDefault="00D654A7" w:rsidP="00D654A7">
            <w:pPr>
              <w:keepNext/>
              <w:rPr>
                <w:ins w:id="351" w:author="Wichert, RJ@Energy" w:date="2019-01-03T08:25:00Z"/>
                <w:rFonts w:asciiTheme="minorHAnsi" w:hAnsiTheme="minorHAnsi"/>
                <w:sz w:val="18"/>
                <w:szCs w:val="18"/>
              </w:rPr>
            </w:pPr>
            <w:ins w:id="352" w:author="Wichert, RJ@Energy" w:date="2019-01-03T08:25:00Z">
              <w:r>
                <w:rPr>
                  <w:rFonts w:asciiTheme="minorHAnsi" w:hAnsiTheme="minorHAnsi"/>
                  <w:sz w:val="18"/>
                  <w:szCs w:val="18"/>
                </w:rPr>
                <w:t xml:space="preserve">&lt;&lt;calculated field: </w:t>
              </w:r>
            </w:ins>
          </w:p>
          <w:p w14:paraId="34CCEBAC" w14:textId="7A041551" w:rsidR="00D654A7" w:rsidRPr="00E00244" w:rsidRDefault="00D654A7" w:rsidP="00D654A7">
            <w:pPr>
              <w:keepNext/>
              <w:rPr>
                <w:ins w:id="353" w:author="Wichert, RJ@Energy" w:date="2019-01-03T08:25:00Z"/>
                <w:rFonts w:asciiTheme="minorHAnsi" w:hAnsiTheme="minorHAnsi"/>
                <w:sz w:val="16"/>
                <w:szCs w:val="16"/>
              </w:rPr>
            </w:pPr>
            <w:ins w:id="354" w:author="Wichert, RJ@Energy" w:date="2019-01-03T08:25:00Z">
              <w:r w:rsidRPr="00E00244">
                <w:rPr>
                  <w:rFonts w:asciiTheme="minorHAnsi" w:hAnsiTheme="minorHAnsi"/>
                  <w:sz w:val="16"/>
                  <w:szCs w:val="16"/>
                </w:rPr>
                <w:t>If A1</w:t>
              </w:r>
            </w:ins>
            <w:ins w:id="355" w:author="Smith, Alexis@Energy" w:date="2019-01-04T14:02:00Z">
              <w:r w:rsidR="008F5085">
                <w:rPr>
                  <w:rFonts w:asciiTheme="minorHAnsi" w:hAnsiTheme="minorHAnsi"/>
                  <w:sz w:val="16"/>
                  <w:szCs w:val="16"/>
                </w:rPr>
                <w:t>1</w:t>
              </w:r>
            </w:ins>
            <w:ins w:id="356" w:author="Wichert, RJ@Energy" w:date="2019-01-03T08:25:00Z">
              <w:del w:id="357" w:author="Smith, Alexis@Energy" w:date="2019-01-04T14:02:00Z">
                <w:r w:rsidRPr="00E00244" w:rsidDel="008F5085">
                  <w:rPr>
                    <w:rFonts w:asciiTheme="minorHAnsi" w:hAnsiTheme="minorHAnsi"/>
                    <w:sz w:val="16"/>
                    <w:szCs w:val="16"/>
                  </w:rPr>
                  <w:delText>0</w:delText>
                </w:r>
              </w:del>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ins>
          </w:p>
          <w:p w14:paraId="3479F6EF" w14:textId="4A54BD68" w:rsidR="00D654A7" w:rsidRPr="00E00244" w:rsidRDefault="00D654A7" w:rsidP="00D654A7">
            <w:pPr>
              <w:keepNext/>
              <w:ind w:left="720"/>
              <w:rPr>
                <w:ins w:id="358" w:author="Wichert, RJ@Energy" w:date="2019-01-03T08:25:00Z"/>
                <w:rFonts w:asciiTheme="minorHAnsi" w:hAnsiTheme="minorHAnsi"/>
                <w:sz w:val="16"/>
                <w:szCs w:val="16"/>
              </w:rPr>
            </w:pPr>
            <w:ins w:id="359" w:author="Wichert, RJ@Energy" w:date="2019-01-03T08:25:00Z">
              <w:r w:rsidRPr="00E00244">
                <w:rPr>
                  <w:rFonts w:asciiTheme="minorHAnsi" w:hAnsiTheme="minorHAnsi"/>
                  <w:sz w:val="16"/>
                  <w:szCs w:val="16"/>
                </w:rPr>
                <w:t>If A0</w:t>
              </w:r>
            </w:ins>
            <w:ins w:id="360" w:author="Smith, Alexis@Energy" w:date="2019-01-04T14:02:00Z">
              <w:r w:rsidR="008F5085">
                <w:rPr>
                  <w:rFonts w:asciiTheme="minorHAnsi" w:hAnsiTheme="minorHAnsi"/>
                  <w:sz w:val="16"/>
                  <w:szCs w:val="16"/>
                </w:rPr>
                <w:t>4</w:t>
              </w:r>
            </w:ins>
            <w:ins w:id="361" w:author="Wichert, RJ@Energy" w:date="2019-01-03T08:25:00Z">
              <w:del w:id="362" w:author="Smith, Alexis@Energy" w:date="2019-01-04T14:02:00Z">
                <w:r w:rsidRPr="00E00244" w:rsidDel="008F5085">
                  <w:rPr>
                    <w:rFonts w:asciiTheme="minorHAnsi" w:hAnsiTheme="minorHAnsi"/>
                    <w:sz w:val="16"/>
                    <w:szCs w:val="16"/>
                  </w:rPr>
                  <w:delText>3</w:delText>
                </w:r>
              </w:del>
              <w:r w:rsidRPr="00E00244">
                <w:rPr>
                  <w:rFonts w:asciiTheme="minorHAnsi" w:hAnsiTheme="minorHAnsi"/>
                  <w:sz w:val="16"/>
                  <w:szCs w:val="16"/>
                </w:rPr>
                <w:t xml:space="preserve"> = alteration Then Use variant MCH-23c</w:t>
              </w:r>
              <w:r>
                <w:rPr>
                  <w:rFonts w:asciiTheme="minorHAnsi" w:hAnsiTheme="minorHAnsi"/>
                  <w:sz w:val="16"/>
                  <w:szCs w:val="16"/>
                </w:rPr>
                <w:t>;</w:t>
              </w:r>
            </w:ins>
          </w:p>
          <w:p w14:paraId="4602F34F" w14:textId="3828BF65" w:rsidR="00D654A7" w:rsidRPr="00E00244" w:rsidRDefault="00D654A7" w:rsidP="00D654A7">
            <w:pPr>
              <w:keepNext/>
              <w:rPr>
                <w:ins w:id="363" w:author="Wichert, RJ@Energy" w:date="2019-01-03T08:25:00Z"/>
                <w:rFonts w:asciiTheme="minorHAnsi" w:hAnsiTheme="minorHAnsi"/>
                <w:sz w:val="16"/>
                <w:szCs w:val="16"/>
              </w:rPr>
            </w:pPr>
            <w:ins w:id="364" w:author="Wichert, RJ@Energy" w:date="2019-01-03T08:25:00Z">
              <w:r>
                <w:rPr>
                  <w:rFonts w:asciiTheme="minorHAnsi" w:hAnsiTheme="minorHAnsi"/>
                  <w:sz w:val="16"/>
                  <w:szCs w:val="16"/>
                </w:rPr>
                <w:t>Else</w:t>
              </w:r>
              <w:r w:rsidRPr="00E00244">
                <w:rPr>
                  <w:rFonts w:asciiTheme="minorHAnsi" w:hAnsiTheme="minorHAnsi"/>
                  <w:sz w:val="16"/>
                  <w:szCs w:val="16"/>
                </w:rPr>
                <w:t>If A1</w:t>
              </w:r>
            </w:ins>
            <w:ins w:id="365" w:author="Smith, Alexis@Energy" w:date="2019-01-04T14:02:00Z">
              <w:r w:rsidR="008F5085">
                <w:rPr>
                  <w:rFonts w:asciiTheme="minorHAnsi" w:hAnsiTheme="minorHAnsi"/>
                  <w:sz w:val="16"/>
                  <w:szCs w:val="16"/>
                </w:rPr>
                <w:t>1</w:t>
              </w:r>
            </w:ins>
            <w:ins w:id="366" w:author="Wichert, RJ@Energy" w:date="2019-01-03T08:25:00Z">
              <w:del w:id="367" w:author="Smith, Alexis@Energy" w:date="2019-01-04T14:02:00Z">
                <w:r w:rsidRPr="00E00244" w:rsidDel="008F5085">
                  <w:rPr>
                    <w:rFonts w:asciiTheme="minorHAnsi" w:hAnsiTheme="minorHAnsi"/>
                    <w:sz w:val="16"/>
                    <w:szCs w:val="16"/>
                  </w:rPr>
                  <w:delText>0</w:delText>
                </w:r>
              </w:del>
              <w:r w:rsidRPr="00E00244">
                <w:rPr>
                  <w:rFonts w:asciiTheme="minorHAnsi" w:hAnsiTheme="minorHAnsi"/>
                  <w:sz w:val="16"/>
                  <w:szCs w:val="16"/>
                </w:rPr>
                <w:t xml:space="preserve"> = </w:t>
              </w:r>
              <w:r w:rsidRPr="00D84A8E">
                <w:rPr>
                  <w:rFonts w:asciiTheme="minorHAnsi" w:hAnsiTheme="minorHAnsi"/>
                  <w:sz w:val="16"/>
                  <w:szCs w:val="16"/>
                </w:rPr>
                <w:t>RA3.3 procedures</w:t>
              </w:r>
              <w:r w:rsidRPr="00966F61">
                <w:rPr>
                  <w:rFonts w:asciiTheme="minorHAnsi" w:hAnsiTheme="minorHAnsi"/>
                  <w:sz w:val="18"/>
                  <w:szCs w:val="18"/>
                </w:rPr>
                <w:t xml:space="preserve"> </w:t>
              </w:r>
              <w:r w:rsidRPr="00E00244">
                <w:rPr>
                  <w:rFonts w:asciiTheme="minorHAnsi" w:hAnsiTheme="minorHAnsi"/>
                  <w:sz w:val="16"/>
                  <w:szCs w:val="16"/>
                </w:rPr>
                <w:t>Then</w:t>
              </w:r>
            </w:ins>
          </w:p>
          <w:p w14:paraId="46CDDE15" w14:textId="1EB69D76" w:rsidR="00D654A7" w:rsidRDefault="00D654A7" w:rsidP="00D654A7">
            <w:pPr>
              <w:keepNext/>
              <w:ind w:left="720"/>
              <w:rPr>
                <w:ins w:id="368" w:author="Wichert, RJ@Energy" w:date="2019-01-03T08:25:00Z"/>
                <w:rFonts w:asciiTheme="minorHAnsi" w:hAnsiTheme="minorHAnsi"/>
                <w:sz w:val="16"/>
                <w:szCs w:val="16"/>
              </w:rPr>
            </w:pPr>
            <w:ins w:id="369" w:author="Wichert, RJ@Energy" w:date="2019-01-03T08:25:00Z">
              <w:r>
                <w:rPr>
                  <w:rFonts w:asciiTheme="minorHAnsi" w:hAnsiTheme="minorHAnsi"/>
                  <w:sz w:val="16"/>
                  <w:szCs w:val="16"/>
                </w:rPr>
                <w:t>If A0</w:t>
              </w:r>
            </w:ins>
            <w:ins w:id="370" w:author="Smith, Alexis@Energy" w:date="2019-01-04T14:02:00Z">
              <w:r w:rsidR="008F5085">
                <w:rPr>
                  <w:rFonts w:asciiTheme="minorHAnsi" w:hAnsiTheme="minorHAnsi"/>
                  <w:sz w:val="16"/>
                  <w:szCs w:val="16"/>
                </w:rPr>
                <w:t>4</w:t>
              </w:r>
            </w:ins>
            <w:ins w:id="371" w:author="Wichert, RJ@Energy" w:date="2019-01-03T08:25:00Z">
              <w:del w:id="372" w:author="Smith, Alexis@Energy" w:date="2019-01-04T14:02:00Z">
                <w:r w:rsidDel="008F5085">
                  <w:rPr>
                    <w:rFonts w:asciiTheme="minorHAnsi" w:hAnsiTheme="minorHAnsi"/>
                    <w:sz w:val="16"/>
                    <w:szCs w:val="16"/>
                  </w:rPr>
                  <w:delText>3</w:delText>
                </w:r>
              </w:del>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then</w:t>
              </w:r>
            </w:ins>
          </w:p>
          <w:p w14:paraId="62CDB55A" w14:textId="44B04AB7" w:rsidR="00D654A7" w:rsidRDefault="00D654A7" w:rsidP="00D654A7">
            <w:pPr>
              <w:keepNext/>
              <w:ind w:left="720"/>
              <w:rPr>
                <w:ins w:id="373" w:author="Wichert, RJ@Energy" w:date="2019-01-03T08:25:00Z"/>
                <w:rFonts w:asciiTheme="minorHAnsi" w:hAnsiTheme="minorHAnsi"/>
                <w:sz w:val="16"/>
                <w:szCs w:val="16"/>
              </w:rPr>
            </w:pPr>
            <w:ins w:id="374" w:author="Wichert, RJ@Energy" w:date="2019-01-03T08:25:00Z">
              <w:r>
                <w:rPr>
                  <w:rFonts w:asciiTheme="minorHAnsi" w:hAnsiTheme="minorHAnsi"/>
                  <w:sz w:val="16"/>
                  <w:szCs w:val="16"/>
                </w:rPr>
                <w:t>If A1</w:t>
              </w:r>
            </w:ins>
            <w:ins w:id="375" w:author="Smith, Alexis@Energy" w:date="2019-01-04T14:02:00Z">
              <w:r w:rsidR="008F5085">
                <w:rPr>
                  <w:rFonts w:asciiTheme="minorHAnsi" w:hAnsiTheme="minorHAnsi"/>
                  <w:sz w:val="16"/>
                  <w:szCs w:val="16"/>
                </w:rPr>
                <w:t>2</w:t>
              </w:r>
            </w:ins>
            <w:ins w:id="376" w:author="Wichert, RJ@Energy" w:date="2019-01-03T08:25:00Z">
              <w:del w:id="377" w:author="Smith, Alexis@Energy" w:date="2019-01-04T14:02:00Z">
                <w:r w:rsidDel="008F5085">
                  <w:rPr>
                    <w:rFonts w:asciiTheme="minorHAnsi" w:hAnsiTheme="minorHAnsi"/>
                    <w:sz w:val="16"/>
                    <w:szCs w:val="16"/>
                  </w:rPr>
                  <w:delText>1</w:delText>
                </w:r>
              </w:del>
              <w:r>
                <w:rPr>
                  <w:rFonts w:asciiTheme="minorHAnsi" w:hAnsiTheme="minorHAnsi"/>
                  <w:sz w:val="16"/>
                  <w:szCs w:val="16"/>
                </w:rPr>
                <w:t xml:space="preserve"> = Variable CFVCS or Fixed CFVCS, then use variant MCH-23e,</w:t>
              </w:r>
            </w:ins>
          </w:p>
          <w:p w14:paraId="08B322DA" w14:textId="77777777" w:rsidR="00D654A7" w:rsidRDefault="00D654A7" w:rsidP="00D654A7">
            <w:pPr>
              <w:keepNext/>
              <w:ind w:left="720"/>
              <w:rPr>
                <w:ins w:id="378" w:author="Wichert, RJ@Energy" w:date="2019-01-03T08:25:00Z"/>
                <w:rFonts w:asciiTheme="minorHAnsi" w:hAnsiTheme="minorHAnsi"/>
                <w:sz w:val="16"/>
                <w:szCs w:val="16"/>
              </w:rPr>
            </w:pPr>
            <w:ins w:id="379" w:author="Wichert, RJ@Energy" w:date="2019-01-03T08:25:00Z">
              <w:r>
                <w:rPr>
                  <w:rFonts w:asciiTheme="minorHAnsi" w:hAnsiTheme="minorHAnsi"/>
                  <w:sz w:val="16"/>
                  <w:szCs w:val="16"/>
                </w:rPr>
                <w:t>Else use MCH-23a</w:t>
              </w:r>
            </w:ins>
          </w:p>
          <w:p w14:paraId="0329ED23" w14:textId="77777777" w:rsidR="00D654A7" w:rsidRDefault="00D654A7" w:rsidP="00D654A7">
            <w:pPr>
              <w:keepNext/>
              <w:rPr>
                <w:ins w:id="380" w:author="Wichert, RJ@Energy" w:date="2019-01-03T08:25:00Z"/>
                <w:rFonts w:asciiTheme="minorHAnsi" w:hAnsiTheme="minorHAnsi"/>
                <w:sz w:val="16"/>
                <w:szCs w:val="16"/>
              </w:rPr>
            </w:pPr>
            <w:ins w:id="381" w:author="Wichert, RJ@Energy" w:date="2019-01-03T08:25:00Z">
              <w:r w:rsidRPr="00E00244">
                <w:rPr>
                  <w:rFonts w:asciiTheme="minorHAnsi" w:hAnsiTheme="minorHAnsi"/>
                  <w:sz w:val="16"/>
                  <w:szCs w:val="16"/>
                </w:rPr>
                <w:t>E</w:t>
              </w:r>
              <w:r>
                <w:rPr>
                  <w:rFonts w:asciiTheme="minorHAnsi" w:hAnsiTheme="minorHAnsi"/>
                  <w:sz w:val="16"/>
                  <w:szCs w:val="16"/>
                </w:rPr>
                <w:t>nd</w:t>
              </w:r>
            </w:ins>
          </w:p>
          <w:p w14:paraId="7A7B0352" w14:textId="77777777" w:rsidR="00D654A7" w:rsidRPr="00E00244" w:rsidRDefault="00D654A7" w:rsidP="00D654A7">
            <w:pPr>
              <w:keepNext/>
              <w:rPr>
                <w:ins w:id="382" w:author="Wichert, RJ@Energy" w:date="2019-01-03T08:25:00Z"/>
                <w:rFonts w:asciiTheme="minorHAnsi" w:hAnsiTheme="minorHAnsi"/>
                <w:sz w:val="16"/>
                <w:szCs w:val="16"/>
              </w:rPr>
            </w:pPr>
          </w:p>
          <w:p w14:paraId="5C3B560E" w14:textId="4769819E" w:rsidR="00D654A7" w:rsidRPr="00E00244" w:rsidRDefault="00D654A7" w:rsidP="00D654A7">
            <w:pPr>
              <w:keepNext/>
              <w:rPr>
                <w:ins w:id="383" w:author="Wichert, RJ@Energy" w:date="2019-01-03T08:25:00Z"/>
                <w:rFonts w:asciiTheme="minorHAnsi" w:hAnsiTheme="minorHAnsi"/>
                <w:sz w:val="16"/>
                <w:szCs w:val="16"/>
              </w:rPr>
            </w:pPr>
            <w:ins w:id="384" w:author="Wichert, RJ@Energy" w:date="2019-01-03T08:25:00Z">
              <w:r w:rsidRPr="00E00244">
                <w:rPr>
                  <w:rFonts w:asciiTheme="minorHAnsi" w:hAnsiTheme="minorHAnsi"/>
                  <w:sz w:val="16"/>
                  <w:szCs w:val="16"/>
                </w:rPr>
                <w:t>If A0</w:t>
              </w:r>
              <w:del w:id="385" w:author="Smith, Alexis@Energy" w:date="2019-01-04T14:02:00Z">
                <w:r w:rsidRPr="00E00244" w:rsidDel="008F5085">
                  <w:rPr>
                    <w:rFonts w:asciiTheme="minorHAnsi" w:hAnsiTheme="minorHAnsi"/>
                    <w:sz w:val="16"/>
                    <w:szCs w:val="16"/>
                  </w:rPr>
                  <w:delText>6</w:delText>
                </w:r>
              </w:del>
            </w:ins>
            <w:ins w:id="386" w:author="Smith, Alexis@Energy" w:date="2019-01-04T14:02:00Z">
              <w:r w:rsidR="008F5085">
                <w:rPr>
                  <w:rFonts w:asciiTheme="minorHAnsi" w:hAnsiTheme="minorHAnsi"/>
                  <w:sz w:val="16"/>
                  <w:szCs w:val="16"/>
                </w:rPr>
                <w:t>7</w:t>
              </w:r>
            </w:ins>
            <w:ins w:id="387" w:author="Wichert, RJ@Energy" w:date="2019-01-03T08:25:00Z">
              <w:r w:rsidRPr="00E00244">
                <w:rPr>
                  <w:rFonts w:asciiTheme="minorHAnsi" w:hAnsiTheme="minorHAnsi"/>
                  <w:sz w:val="16"/>
                  <w:szCs w:val="16"/>
                </w:rPr>
                <w:t xml:space="preserve"> =  ZonallyControlled Then</w:t>
              </w:r>
            </w:ins>
          </w:p>
          <w:p w14:paraId="3F81AD44" w14:textId="6741676B" w:rsidR="00D654A7" w:rsidRDefault="00D654A7" w:rsidP="00D654A7">
            <w:pPr>
              <w:keepNext/>
              <w:rPr>
                <w:ins w:id="388" w:author="Wichert, RJ@Energy" w:date="2019-01-03T08:25:00Z"/>
                <w:rFonts w:asciiTheme="minorHAnsi" w:hAnsiTheme="minorHAnsi"/>
                <w:sz w:val="16"/>
                <w:szCs w:val="16"/>
              </w:rPr>
            </w:pPr>
            <w:ins w:id="389" w:author="Wichert, RJ@Energy" w:date="2019-01-03T08:25:00Z">
              <w:r w:rsidRPr="00E00244">
                <w:rPr>
                  <w:rFonts w:asciiTheme="minorHAnsi" w:hAnsiTheme="minorHAnsi"/>
                  <w:sz w:val="16"/>
                  <w:szCs w:val="16"/>
                </w:rPr>
                <w:t>If A0</w:t>
              </w:r>
            </w:ins>
            <w:ins w:id="390" w:author="Smith, Alexis@Energy" w:date="2019-01-04T14:02:00Z">
              <w:r w:rsidR="008F5085">
                <w:rPr>
                  <w:rFonts w:asciiTheme="minorHAnsi" w:hAnsiTheme="minorHAnsi"/>
                  <w:sz w:val="16"/>
                  <w:szCs w:val="16"/>
                </w:rPr>
                <w:t>6</w:t>
              </w:r>
            </w:ins>
            <w:ins w:id="391" w:author="Wichert, RJ@Energy" w:date="2019-01-03T08:25:00Z">
              <w:del w:id="392" w:author="Smith, Alexis@Energy" w:date="2019-01-04T14:02:00Z">
                <w:r w:rsidRPr="00E00244" w:rsidDel="008F5085">
                  <w:rPr>
                    <w:rFonts w:asciiTheme="minorHAnsi" w:hAnsiTheme="minorHAnsi"/>
                    <w:sz w:val="16"/>
                    <w:szCs w:val="16"/>
                  </w:rPr>
                  <w:delText>5</w:delText>
                </w:r>
              </w:del>
              <w:r w:rsidRPr="00E00244">
                <w:rPr>
                  <w:rFonts w:asciiTheme="minorHAnsi" w:hAnsiTheme="minorHAnsi"/>
                  <w:sz w:val="16"/>
                  <w:szCs w:val="16"/>
                </w:rPr>
                <w:t xml:space="preserve"> = SingleSpeed </w:t>
              </w:r>
              <w:r>
                <w:rPr>
                  <w:rFonts w:asciiTheme="minorHAnsi" w:hAnsiTheme="minorHAnsi"/>
                  <w:sz w:val="16"/>
                  <w:szCs w:val="16"/>
                </w:rPr>
                <w:t>then</w:t>
              </w:r>
            </w:ins>
          </w:p>
          <w:p w14:paraId="6CE0D1B5" w14:textId="030AFA33" w:rsidR="00D654A7" w:rsidRDefault="00D654A7" w:rsidP="00D654A7">
            <w:pPr>
              <w:keepNext/>
              <w:ind w:left="646"/>
              <w:rPr>
                <w:ins w:id="393" w:author="Wichert, RJ@Energy" w:date="2019-01-03T08:25:00Z"/>
                <w:rFonts w:asciiTheme="minorHAnsi" w:hAnsiTheme="minorHAnsi"/>
                <w:sz w:val="16"/>
                <w:szCs w:val="16"/>
              </w:rPr>
            </w:pPr>
            <w:ins w:id="394" w:author="Wichert, RJ@Energy" w:date="2019-01-03T08:25:00Z">
              <w:r>
                <w:rPr>
                  <w:rFonts w:asciiTheme="minorHAnsi" w:hAnsiTheme="minorHAnsi"/>
                  <w:sz w:val="16"/>
                  <w:szCs w:val="16"/>
                </w:rPr>
                <w:t>if A1</w:t>
              </w:r>
              <w:del w:id="395" w:author="Smith, Alexis@Energy" w:date="2019-01-04T14:02:00Z">
                <w:r w:rsidDel="008F5085">
                  <w:rPr>
                    <w:rFonts w:asciiTheme="minorHAnsi" w:hAnsiTheme="minorHAnsi"/>
                    <w:sz w:val="16"/>
                    <w:szCs w:val="16"/>
                  </w:rPr>
                  <w:delText>1</w:delText>
                </w:r>
              </w:del>
            </w:ins>
            <w:ins w:id="396" w:author="Smith, Alexis@Energy" w:date="2019-01-04T14:02:00Z">
              <w:r w:rsidR="008F5085">
                <w:rPr>
                  <w:rFonts w:asciiTheme="minorHAnsi" w:hAnsiTheme="minorHAnsi"/>
                  <w:sz w:val="16"/>
                  <w:szCs w:val="16"/>
                </w:rPr>
                <w:t>2</w:t>
              </w:r>
            </w:ins>
            <w:ins w:id="397" w:author="Wichert, RJ@Energy" w:date="2019-01-03T08:25:00Z">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ins>
          </w:p>
          <w:p w14:paraId="07D9FBF4" w14:textId="77777777" w:rsidR="00D654A7" w:rsidRPr="00E00244" w:rsidRDefault="00D654A7" w:rsidP="00D654A7">
            <w:pPr>
              <w:keepNext/>
              <w:ind w:left="646"/>
              <w:rPr>
                <w:ins w:id="398" w:author="Wichert, RJ@Energy" w:date="2019-01-03T08:25:00Z"/>
                <w:rFonts w:asciiTheme="minorHAnsi" w:hAnsiTheme="minorHAnsi"/>
                <w:sz w:val="16"/>
                <w:szCs w:val="16"/>
              </w:rPr>
            </w:pPr>
            <w:ins w:id="399" w:author="Wichert, RJ@Energy" w:date="2019-01-03T08:25:00Z">
              <w:r>
                <w:rPr>
                  <w:rFonts w:asciiTheme="minorHAnsi" w:hAnsiTheme="minorHAnsi"/>
                  <w:sz w:val="16"/>
                  <w:szCs w:val="16"/>
                </w:rPr>
                <w:t>Else use variant MCH-23b;</w:t>
              </w:r>
            </w:ins>
          </w:p>
          <w:p w14:paraId="50A36208" w14:textId="43DD130E" w:rsidR="00D654A7" w:rsidRDefault="00D654A7" w:rsidP="00D654A7">
            <w:pPr>
              <w:keepNext/>
              <w:rPr>
                <w:ins w:id="400" w:author="Wichert, RJ@Energy" w:date="2019-01-03T08:25:00Z"/>
                <w:rFonts w:asciiTheme="minorHAnsi" w:hAnsiTheme="minorHAnsi"/>
                <w:sz w:val="16"/>
                <w:szCs w:val="16"/>
              </w:rPr>
            </w:pPr>
            <w:ins w:id="401" w:author="Wichert, RJ@Energy" w:date="2019-01-03T08:25:00Z">
              <w:r w:rsidRPr="00E00244">
                <w:rPr>
                  <w:rFonts w:asciiTheme="minorHAnsi" w:hAnsiTheme="minorHAnsi"/>
                  <w:sz w:val="16"/>
                  <w:szCs w:val="16"/>
                </w:rPr>
                <w:t>ElseIf A0</w:t>
              </w:r>
            </w:ins>
            <w:ins w:id="402" w:author="Smith, Alexis@Energy" w:date="2019-01-04T14:02:00Z">
              <w:r w:rsidR="008F5085">
                <w:rPr>
                  <w:rFonts w:asciiTheme="minorHAnsi" w:hAnsiTheme="minorHAnsi"/>
                  <w:sz w:val="16"/>
                  <w:szCs w:val="16"/>
                </w:rPr>
                <w:t>6</w:t>
              </w:r>
            </w:ins>
            <w:ins w:id="403" w:author="Wichert, RJ@Energy" w:date="2019-01-03T08:25:00Z">
              <w:del w:id="404" w:author="Smith, Alexis@Energy" w:date="2019-01-04T14:02:00Z">
                <w:r w:rsidRPr="00E00244" w:rsidDel="008F5085">
                  <w:rPr>
                    <w:rFonts w:asciiTheme="minorHAnsi" w:hAnsiTheme="minorHAnsi"/>
                    <w:sz w:val="16"/>
                    <w:szCs w:val="16"/>
                  </w:rPr>
                  <w:delText>5</w:delText>
                </w:r>
              </w:del>
              <w:r w:rsidRPr="00E00244">
                <w:rPr>
                  <w:rFonts w:asciiTheme="minorHAnsi" w:hAnsiTheme="minorHAnsi"/>
                  <w:sz w:val="16"/>
                  <w:szCs w:val="16"/>
                </w:rPr>
                <w:t xml:space="preserve"> = MultiSpeed</w:t>
              </w:r>
              <w:r>
                <w:rPr>
                  <w:rFonts w:asciiTheme="minorHAnsi" w:hAnsiTheme="minorHAnsi"/>
                  <w:sz w:val="16"/>
                  <w:szCs w:val="16"/>
                </w:rPr>
                <w:t xml:space="preserve"> then</w:t>
              </w:r>
              <w:r w:rsidRPr="00E00244">
                <w:rPr>
                  <w:rFonts w:asciiTheme="minorHAnsi" w:hAnsiTheme="minorHAnsi"/>
                  <w:sz w:val="16"/>
                  <w:szCs w:val="16"/>
                </w:rPr>
                <w:t xml:space="preserve"> </w:t>
              </w:r>
            </w:ins>
          </w:p>
          <w:p w14:paraId="26F4B50F" w14:textId="28174510" w:rsidR="00D654A7" w:rsidRDefault="00D654A7" w:rsidP="00D654A7">
            <w:pPr>
              <w:keepNext/>
              <w:ind w:left="646"/>
              <w:rPr>
                <w:ins w:id="405" w:author="Wichert, RJ@Energy" w:date="2019-01-03T08:25:00Z"/>
                <w:rFonts w:asciiTheme="minorHAnsi" w:hAnsiTheme="minorHAnsi"/>
                <w:sz w:val="16"/>
                <w:szCs w:val="16"/>
              </w:rPr>
            </w:pPr>
            <w:ins w:id="406" w:author="Wichert, RJ@Energy" w:date="2019-01-03T08:25:00Z">
              <w:r>
                <w:rPr>
                  <w:rFonts w:asciiTheme="minorHAnsi" w:hAnsiTheme="minorHAnsi"/>
                  <w:sz w:val="16"/>
                  <w:szCs w:val="16"/>
                </w:rPr>
                <w:t>if A1</w:t>
              </w:r>
            </w:ins>
            <w:ins w:id="407" w:author="Smith, Alexis@Energy" w:date="2019-01-04T14:02:00Z">
              <w:r w:rsidR="008F5085">
                <w:rPr>
                  <w:rFonts w:asciiTheme="minorHAnsi" w:hAnsiTheme="minorHAnsi"/>
                  <w:sz w:val="16"/>
                  <w:szCs w:val="16"/>
                </w:rPr>
                <w:t>2</w:t>
              </w:r>
            </w:ins>
            <w:ins w:id="408" w:author="Wichert, RJ@Energy" w:date="2019-01-03T08:25:00Z">
              <w:del w:id="409" w:author="Smith, Alexis@Energy" w:date="2019-01-04T14:02:00Z">
                <w:r w:rsidDel="008F5085">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ins>
          </w:p>
          <w:p w14:paraId="14D2C65C" w14:textId="77777777" w:rsidR="00D654A7" w:rsidRDefault="00D654A7" w:rsidP="00D654A7">
            <w:pPr>
              <w:keepNext/>
              <w:ind w:left="646"/>
              <w:rPr>
                <w:ins w:id="410" w:author="Wichert, RJ@Energy" w:date="2019-01-03T08:25:00Z"/>
                <w:rFonts w:asciiTheme="minorHAnsi" w:hAnsiTheme="minorHAnsi"/>
                <w:sz w:val="16"/>
                <w:szCs w:val="16"/>
              </w:rPr>
            </w:pPr>
            <w:ins w:id="411" w:author="Wichert, RJ@Energy" w:date="2019-01-03T08:25:00Z">
              <w:r>
                <w:rPr>
                  <w:rFonts w:asciiTheme="minorHAnsi" w:hAnsiTheme="minorHAnsi"/>
                  <w:sz w:val="16"/>
                  <w:szCs w:val="16"/>
                </w:rPr>
                <w:t>Else use variant MCH-23a;</w:t>
              </w:r>
            </w:ins>
          </w:p>
          <w:p w14:paraId="75107CF4" w14:textId="77777777" w:rsidR="00D654A7" w:rsidRPr="00E00244" w:rsidRDefault="00D654A7" w:rsidP="00D654A7">
            <w:pPr>
              <w:keepNext/>
              <w:ind w:left="646"/>
              <w:rPr>
                <w:ins w:id="412" w:author="Wichert, RJ@Energy" w:date="2019-01-03T08:25:00Z"/>
                <w:rFonts w:asciiTheme="minorHAnsi" w:hAnsiTheme="minorHAnsi"/>
                <w:sz w:val="16"/>
                <w:szCs w:val="16"/>
              </w:rPr>
            </w:pPr>
          </w:p>
          <w:p w14:paraId="14968C10" w14:textId="40D319A6" w:rsidR="00D654A7" w:rsidRPr="00E00244" w:rsidRDefault="00D654A7" w:rsidP="00D654A7">
            <w:pPr>
              <w:keepNext/>
              <w:rPr>
                <w:ins w:id="413" w:author="Wichert, RJ@Energy" w:date="2019-01-03T08:25:00Z"/>
                <w:rFonts w:asciiTheme="minorHAnsi" w:hAnsiTheme="minorHAnsi"/>
                <w:sz w:val="16"/>
                <w:szCs w:val="16"/>
              </w:rPr>
            </w:pPr>
            <w:ins w:id="414" w:author="Wichert, RJ@Energy" w:date="2019-01-03T08:25:00Z">
              <w:r w:rsidRPr="00E00244">
                <w:rPr>
                  <w:rFonts w:asciiTheme="minorHAnsi" w:hAnsiTheme="minorHAnsi"/>
                  <w:sz w:val="16"/>
                  <w:szCs w:val="16"/>
                </w:rPr>
                <w:t>ElseIf A0</w:t>
              </w:r>
            </w:ins>
            <w:ins w:id="415" w:author="Smith, Alexis@Energy" w:date="2019-01-04T14:02:00Z">
              <w:r w:rsidR="008F5085">
                <w:rPr>
                  <w:rFonts w:asciiTheme="minorHAnsi" w:hAnsiTheme="minorHAnsi"/>
                  <w:sz w:val="16"/>
                  <w:szCs w:val="16"/>
                </w:rPr>
                <w:t>7</w:t>
              </w:r>
            </w:ins>
            <w:ins w:id="416" w:author="Wichert, RJ@Energy" w:date="2019-01-03T08:25:00Z">
              <w:del w:id="417" w:author="Smith, Alexis@Energy" w:date="2019-01-04T14:02:00Z">
                <w:r w:rsidRPr="00E00244" w:rsidDel="008F5085">
                  <w:rPr>
                    <w:rFonts w:asciiTheme="minorHAnsi" w:hAnsiTheme="minorHAnsi"/>
                    <w:sz w:val="16"/>
                    <w:szCs w:val="16"/>
                  </w:rPr>
                  <w:delText>6</w:delText>
                </w:r>
              </w:del>
              <w:r w:rsidRPr="00E00244">
                <w:rPr>
                  <w:rFonts w:asciiTheme="minorHAnsi" w:hAnsiTheme="minorHAnsi"/>
                  <w:sz w:val="16"/>
                  <w:szCs w:val="16"/>
                </w:rPr>
                <w:t xml:space="preserve"> = NotZonal Then</w:t>
              </w:r>
            </w:ins>
          </w:p>
          <w:p w14:paraId="6E87F92F" w14:textId="1A2211BB" w:rsidR="00D654A7" w:rsidRPr="00E00244" w:rsidRDefault="00D654A7" w:rsidP="00D654A7">
            <w:pPr>
              <w:keepNext/>
              <w:ind w:left="646"/>
              <w:rPr>
                <w:ins w:id="418" w:author="Wichert, RJ@Energy" w:date="2019-01-03T08:25:00Z"/>
                <w:rFonts w:asciiTheme="minorHAnsi" w:hAnsiTheme="minorHAnsi"/>
                <w:sz w:val="16"/>
                <w:szCs w:val="16"/>
              </w:rPr>
            </w:pPr>
            <w:ins w:id="419" w:author="Wichert, RJ@Energy" w:date="2019-01-03T08:25:00Z">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ins>
            <w:ins w:id="420" w:author="Smith, Alexis@Energy" w:date="2019-01-04T14:03:00Z">
              <w:r w:rsidR="008F5085">
                <w:rPr>
                  <w:rFonts w:asciiTheme="minorHAnsi" w:hAnsiTheme="minorHAnsi"/>
                  <w:sz w:val="16"/>
                  <w:szCs w:val="16"/>
                </w:rPr>
                <w:t>8</w:t>
              </w:r>
            </w:ins>
            <w:ins w:id="421" w:author="Wichert, RJ@Energy" w:date="2019-01-03T08:25:00Z">
              <w:del w:id="422" w:author="Smith, Alexis@Energy" w:date="2019-01-04T14:03:00Z">
                <w:r w:rsidRPr="00E00244" w:rsidDel="008F5085">
                  <w:rPr>
                    <w:rFonts w:asciiTheme="minorHAnsi" w:hAnsiTheme="minorHAnsi"/>
                    <w:sz w:val="16"/>
                    <w:szCs w:val="16"/>
                  </w:rPr>
                  <w:delText>7</w:delText>
                </w:r>
              </w:del>
              <w:r w:rsidRPr="00E00244">
                <w:rPr>
                  <w:rFonts w:asciiTheme="minorHAnsi" w:hAnsiTheme="minorHAnsi"/>
                  <w:sz w:val="16"/>
                  <w:szCs w:val="16"/>
                </w:rPr>
                <w:t xml:space="preserve"> = CFI System </w:t>
              </w:r>
              <w:r>
                <w:rPr>
                  <w:rFonts w:asciiTheme="minorHAnsi" w:hAnsiTheme="minorHAnsi"/>
                  <w:sz w:val="16"/>
                  <w:szCs w:val="16"/>
                </w:rPr>
                <w:t>or A1</w:t>
              </w:r>
            </w:ins>
            <w:ins w:id="423" w:author="Smith, Alexis@Energy" w:date="2019-01-04T14:03:00Z">
              <w:r w:rsidR="008F5085">
                <w:rPr>
                  <w:rFonts w:asciiTheme="minorHAnsi" w:hAnsiTheme="minorHAnsi"/>
                  <w:sz w:val="16"/>
                  <w:szCs w:val="16"/>
                </w:rPr>
                <w:t>2</w:t>
              </w:r>
            </w:ins>
            <w:ins w:id="424" w:author="Wichert, RJ@Energy" w:date="2019-01-03T08:25:00Z">
              <w:del w:id="425" w:author="Smith, Alexis@Energy" w:date="2019-01-04T14:03:00Z">
                <w:r w:rsidDel="008F5085">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ins>
          </w:p>
          <w:p w14:paraId="716F62D4" w14:textId="7F63B8D4" w:rsidR="00D654A7" w:rsidRDefault="00D654A7" w:rsidP="00D654A7">
            <w:pPr>
              <w:keepNext/>
              <w:ind w:left="646"/>
              <w:rPr>
                <w:ins w:id="426" w:author="Wichert, RJ@Energy" w:date="2019-01-03T08:25:00Z"/>
                <w:rFonts w:asciiTheme="minorHAnsi" w:hAnsiTheme="minorHAnsi"/>
                <w:sz w:val="16"/>
                <w:szCs w:val="16"/>
              </w:rPr>
            </w:pPr>
            <w:ins w:id="427" w:author="Wichert, RJ@Energy" w:date="2019-01-03T08:25:00Z">
              <w:r>
                <w:rPr>
                  <w:rFonts w:asciiTheme="minorHAnsi" w:hAnsiTheme="minorHAnsi"/>
                  <w:sz w:val="16"/>
                  <w:szCs w:val="16"/>
                </w:rPr>
                <w:t>Else</w:t>
              </w:r>
              <w:r w:rsidRPr="00E00244">
                <w:rPr>
                  <w:rFonts w:asciiTheme="minorHAnsi" w:hAnsiTheme="minorHAnsi"/>
                  <w:sz w:val="16"/>
                  <w:szCs w:val="16"/>
                </w:rPr>
                <w:t>if A0</w:t>
              </w:r>
            </w:ins>
            <w:ins w:id="428" w:author="Smith, Alexis@Energy" w:date="2019-01-04T14:03:00Z">
              <w:r w:rsidR="008F5085">
                <w:rPr>
                  <w:rFonts w:asciiTheme="minorHAnsi" w:hAnsiTheme="minorHAnsi"/>
                  <w:sz w:val="16"/>
                  <w:szCs w:val="16"/>
                </w:rPr>
                <w:t>4</w:t>
              </w:r>
            </w:ins>
            <w:ins w:id="429" w:author="Wichert, RJ@Energy" w:date="2019-01-03T08:25:00Z">
              <w:del w:id="430" w:author="Smith, Alexis@Energy" w:date="2019-01-04T14:03:00Z">
                <w:r w:rsidRPr="00E00244" w:rsidDel="008F5085">
                  <w:rPr>
                    <w:rFonts w:asciiTheme="minorHAnsi" w:hAnsiTheme="minorHAnsi"/>
                    <w:sz w:val="16"/>
                    <w:szCs w:val="16"/>
                  </w:rPr>
                  <w:delText>3</w:delText>
                </w:r>
              </w:del>
              <w:r w:rsidRPr="00E00244">
                <w:rPr>
                  <w:rFonts w:asciiTheme="minorHAnsi" w:hAnsiTheme="minorHAnsi"/>
                  <w:sz w:val="16"/>
                  <w:szCs w:val="16"/>
                </w:rPr>
                <w:t xml:space="preserve"> = New or Replacement </w:t>
              </w:r>
              <w:r>
                <w:rPr>
                  <w:rFonts w:asciiTheme="minorHAnsi" w:hAnsiTheme="minorHAnsi"/>
                  <w:sz w:val="16"/>
                  <w:szCs w:val="16"/>
                </w:rPr>
                <w:t>then</w:t>
              </w:r>
            </w:ins>
          </w:p>
          <w:p w14:paraId="592F4870" w14:textId="77BF413B" w:rsidR="00D654A7" w:rsidRDefault="00D654A7" w:rsidP="00D654A7">
            <w:pPr>
              <w:keepNext/>
              <w:ind w:left="646"/>
              <w:rPr>
                <w:ins w:id="431" w:author="Wichert, RJ@Energy" w:date="2019-01-03T08:25:00Z"/>
                <w:rFonts w:asciiTheme="minorHAnsi" w:hAnsiTheme="minorHAnsi"/>
                <w:sz w:val="16"/>
                <w:szCs w:val="16"/>
              </w:rPr>
            </w:pPr>
            <w:ins w:id="432" w:author="Wichert, RJ@Energy" w:date="2019-01-03T08:25:00Z">
              <w:r>
                <w:rPr>
                  <w:rFonts w:asciiTheme="minorHAnsi" w:hAnsiTheme="minorHAnsi"/>
                  <w:sz w:val="16"/>
                  <w:szCs w:val="16"/>
                </w:rPr>
                <w:t>if A1</w:t>
              </w:r>
            </w:ins>
            <w:ins w:id="433" w:author="Smith, Alexis@Energy" w:date="2019-01-04T14:03:00Z">
              <w:r w:rsidR="008F5085">
                <w:rPr>
                  <w:rFonts w:asciiTheme="minorHAnsi" w:hAnsiTheme="minorHAnsi"/>
                  <w:sz w:val="16"/>
                  <w:szCs w:val="16"/>
                </w:rPr>
                <w:t>2</w:t>
              </w:r>
            </w:ins>
            <w:ins w:id="434" w:author="Wichert, RJ@Energy" w:date="2019-01-03T08:25:00Z">
              <w:del w:id="435" w:author="Smith, Alexis@Energy" w:date="2019-01-04T14:03:00Z">
                <w:r w:rsidDel="008F5085">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ins>
          </w:p>
          <w:p w14:paraId="05FAE069" w14:textId="77777777" w:rsidR="00D654A7" w:rsidRDefault="00D654A7" w:rsidP="00D654A7">
            <w:pPr>
              <w:keepNext/>
              <w:ind w:left="646"/>
              <w:rPr>
                <w:ins w:id="436" w:author="Wichert, RJ@Energy" w:date="2019-01-03T08:25:00Z"/>
                <w:rFonts w:asciiTheme="minorHAnsi" w:hAnsiTheme="minorHAnsi"/>
                <w:sz w:val="16"/>
                <w:szCs w:val="16"/>
              </w:rPr>
            </w:pPr>
            <w:ins w:id="437" w:author="Wichert, RJ@Energy" w:date="2019-01-03T08:25:00Z">
              <w:r>
                <w:rPr>
                  <w:rFonts w:asciiTheme="minorHAnsi" w:hAnsiTheme="minorHAnsi"/>
                  <w:sz w:val="16"/>
                  <w:szCs w:val="16"/>
                </w:rPr>
                <w:t>Else use variant MCH-23a;</w:t>
              </w:r>
            </w:ins>
          </w:p>
          <w:p w14:paraId="78ECD148" w14:textId="77777777" w:rsidR="00D654A7" w:rsidRDefault="00D654A7" w:rsidP="00D654A7">
            <w:pPr>
              <w:keepNext/>
              <w:ind w:left="646"/>
              <w:rPr>
                <w:ins w:id="438" w:author="Wichert, RJ@Energy" w:date="2019-01-03T08:25:00Z"/>
                <w:rFonts w:asciiTheme="minorHAnsi" w:hAnsiTheme="minorHAnsi"/>
                <w:sz w:val="16"/>
                <w:szCs w:val="16"/>
              </w:rPr>
            </w:pPr>
          </w:p>
          <w:p w14:paraId="3025BD21" w14:textId="4396B9AC" w:rsidR="00D654A7" w:rsidRDefault="00D654A7" w:rsidP="00D654A7">
            <w:pPr>
              <w:keepNext/>
              <w:rPr>
                <w:ins w:id="439" w:author="Wichert, RJ@Energy" w:date="2019-01-03T08:25:00Z"/>
                <w:rFonts w:ascii="Calibri" w:hAnsi="Calibri"/>
                <w:sz w:val="16"/>
                <w:szCs w:val="16"/>
              </w:rPr>
            </w:pPr>
            <w:ins w:id="440" w:author="Wichert, RJ@Energy" w:date="2019-01-03T08:25:00Z">
              <w:r w:rsidRPr="00E00244">
                <w:rPr>
                  <w:rFonts w:ascii="Calibri" w:hAnsi="Calibri"/>
                  <w:sz w:val="16"/>
                  <w:szCs w:val="16"/>
                </w:rPr>
                <w:t>ElseIf A0</w:t>
              </w:r>
            </w:ins>
            <w:ins w:id="441" w:author="Smith, Alexis@Energy" w:date="2019-01-04T14:03:00Z">
              <w:r w:rsidR="008F5085">
                <w:rPr>
                  <w:rFonts w:ascii="Calibri" w:hAnsi="Calibri"/>
                  <w:sz w:val="16"/>
                  <w:szCs w:val="16"/>
                </w:rPr>
                <w:t>7</w:t>
              </w:r>
            </w:ins>
            <w:ins w:id="442" w:author="Wichert, RJ@Energy" w:date="2019-01-03T08:25:00Z">
              <w:del w:id="443" w:author="Smith, Alexis@Energy" w:date="2019-01-04T14:03:00Z">
                <w:r w:rsidRPr="00E00244" w:rsidDel="008F5085">
                  <w:rPr>
                    <w:rFonts w:ascii="Calibri" w:hAnsi="Calibri"/>
                    <w:sz w:val="16"/>
                    <w:szCs w:val="16"/>
                  </w:rPr>
                  <w:delText>6</w:delText>
                </w:r>
              </w:del>
              <w:r w:rsidRPr="00E00244">
                <w:rPr>
                  <w:rFonts w:ascii="Calibri" w:hAnsi="Calibri"/>
                  <w:sz w:val="16"/>
                  <w:szCs w:val="16"/>
                </w:rPr>
                <w:t xml:space="preserve"> = N</w:t>
              </w:r>
              <w:r>
                <w:rPr>
                  <w:rFonts w:ascii="Calibri" w:hAnsi="Calibri"/>
                  <w:sz w:val="16"/>
                  <w:szCs w:val="16"/>
                </w:rPr>
                <w:t>/A Then</w:t>
              </w:r>
            </w:ins>
          </w:p>
          <w:p w14:paraId="669D2371" w14:textId="5B9AD9C1" w:rsidR="00D654A7" w:rsidRDefault="00D654A7" w:rsidP="00D654A7">
            <w:pPr>
              <w:keepNext/>
              <w:ind w:left="646"/>
              <w:rPr>
                <w:ins w:id="444" w:author="Wichert, RJ@Energy" w:date="2019-01-03T08:25:00Z"/>
                <w:rFonts w:ascii="Calibri" w:hAnsi="Calibri"/>
                <w:sz w:val="16"/>
                <w:szCs w:val="16"/>
              </w:rPr>
            </w:pPr>
            <w:ins w:id="445" w:author="Wichert, RJ@Energy" w:date="2019-01-03T08:25:00Z">
              <w:r w:rsidRPr="00E00244">
                <w:rPr>
                  <w:rFonts w:ascii="Calibri" w:hAnsi="Calibri"/>
                  <w:sz w:val="16"/>
                  <w:szCs w:val="16"/>
                </w:rPr>
                <w:t>if A0</w:t>
              </w:r>
            </w:ins>
            <w:ins w:id="446" w:author="Smith, Alexis@Energy" w:date="2019-01-04T14:03:00Z">
              <w:r w:rsidR="008F5085">
                <w:rPr>
                  <w:rFonts w:ascii="Calibri" w:hAnsi="Calibri"/>
                  <w:sz w:val="16"/>
                  <w:szCs w:val="16"/>
                </w:rPr>
                <w:t>4</w:t>
              </w:r>
            </w:ins>
            <w:ins w:id="447" w:author="Wichert, RJ@Energy" w:date="2019-01-03T08:25:00Z">
              <w:del w:id="448" w:author="Smith, Alexis@Energy" w:date="2019-01-04T14:03:00Z">
                <w:r w:rsidRPr="00E00244" w:rsidDel="008F5085">
                  <w:rPr>
                    <w:rFonts w:ascii="Calibri" w:hAnsi="Calibri"/>
                    <w:sz w:val="16"/>
                    <w:szCs w:val="16"/>
                  </w:rPr>
                  <w:delText>3</w:delText>
                </w:r>
              </w:del>
              <w:r w:rsidRPr="00E00244">
                <w:rPr>
                  <w:rFonts w:ascii="Calibri" w:hAnsi="Calibri"/>
                  <w:sz w:val="16"/>
                  <w:szCs w:val="16"/>
                </w:rPr>
                <w:t xml:space="preserve"> = New or Replacement</w:t>
              </w:r>
              <w:r>
                <w:rPr>
                  <w:rFonts w:ascii="Calibri" w:hAnsi="Calibri"/>
                  <w:sz w:val="16"/>
                  <w:szCs w:val="16"/>
                </w:rPr>
                <w:t>, Then</w:t>
              </w:r>
            </w:ins>
          </w:p>
          <w:p w14:paraId="35659FA9" w14:textId="547C44FC" w:rsidR="00D654A7" w:rsidRDefault="00D654A7" w:rsidP="00D654A7">
            <w:pPr>
              <w:keepNext/>
              <w:ind w:left="646"/>
              <w:rPr>
                <w:ins w:id="449" w:author="Wichert, RJ@Energy" w:date="2019-01-03T08:25:00Z"/>
                <w:rFonts w:ascii="Calibri" w:hAnsi="Calibri"/>
                <w:sz w:val="16"/>
                <w:szCs w:val="16"/>
              </w:rPr>
            </w:pPr>
            <w:ins w:id="450" w:author="Wichert, RJ@Energy" w:date="2019-01-03T08:25:00Z">
              <w:r w:rsidRPr="00E00244">
                <w:rPr>
                  <w:rFonts w:ascii="Calibri" w:hAnsi="Calibri"/>
                  <w:sz w:val="16"/>
                  <w:szCs w:val="16"/>
                </w:rPr>
                <w:t xml:space="preserve">If cooling system type on MCH-01 = No Cooling </w:t>
              </w:r>
              <w:r>
                <w:rPr>
                  <w:rFonts w:ascii="Calibri" w:hAnsi="Calibri"/>
                  <w:sz w:val="16"/>
                  <w:szCs w:val="16"/>
                </w:rPr>
                <w:t>And A0</w:t>
              </w:r>
            </w:ins>
            <w:ins w:id="451" w:author="Smith, Alexis@Energy" w:date="2019-01-04T14:03:00Z">
              <w:r w:rsidR="008F5085">
                <w:rPr>
                  <w:rFonts w:ascii="Calibri" w:hAnsi="Calibri"/>
                  <w:sz w:val="16"/>
                  <w:szCs w:val="16"/>
                </w:rPr>
                <w:t>8</w:t>
              </w:r>
            </w:ins>
            <w:ins w:id="452" w:author="Wichert, RJ@Energy" w:date="2019-01-03T08:25:00Z">
              <w:del w:id="453" w:author="Smith, Alexis@Energy" w:date="2019-01-04T14:03:00Z">
                <w:r w:rsidDel="008F5085">
                  <w:rPr>
                    <w:rFonts w:ascii="Calibri" w:hAnsi="Calibri"/>
                    <w:sz w:val="16"/>
                    <w:szCs w:val="16"/>
                  </w:rPr>
                  <w:delText>7</w:delText>
                </w:r>
              </w:del>
              <w:r>
                <w:rPr>
                  <w:rFonts w:ascii="Calibri" w:hAnsi="Calibri"/>
                  <w:sz w:val="16"/>
                  <w:szCs w:val="16"/>
                </w:rPr>
                <w:t xml:space="preserve"> = CFI System or A1</w:t>
              </w:r>
              <w:del w:id="454" w:author="Smith, Alexis@Energy" w:date="2019-01-04T14:03:00Z">
                <w:r w:rsidDel="008F5085">
                  <w:rPr>
                    <w:rFonts w:ascii="Calibri" w:hAnsi="Calibri"/>
                    <w:sz w:val="16"/>
                    <w:szCs w:val="16"/>
                  </w:rPr>
                  <w:delText>1</w:delText>
                </w:r>
              </w:del>
            </w:ins>
            <w:ins w:id="455" w:author="Smith, Alexis@Energy" w:date="2019-01-04T14:03:00Z">
              <w:r w:rsidR="008F5085">
                <w:rPr>
                  <w:rFonts w:ascii="Calibri" w:hAnsi="Calibri"/>
                  <w:sz w:val="16"/>
                  <w:szCs w:val="16"/>
                </w:rPr>
                <w:t>2</w:t>
              </w:r>
            </w:ins>
            <w:ins w:id="456" w:author="Wichert, RJ@Energy" w:date="2019-01-03T08:25:00Z">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ins>
          </w:p>
          <w:p w14:paraId="16AAE8AB" w14:textId="00FA6176" w:rsidR="00D654A7" w:rsidRDefault="00D654A7" w:rsidP="00D654A7">
            <w:pPr>
              <w:keepNext/>
              <w:ind w:left="646"/>
              <w:rPr>
                <w:ins w:id="457" w:author="Wichert, RJ@Energy" w:date="2019-01-03T08:25:00Z"/>
                <w:rFonts w:ascii="Calibri" w:hAnsi="Calibri"/>
                <w:sz w:val="16"/>
                <w:szCs w:val="16"/>
              </w:rPr>
            </w:pPr>
            <w:ins w:id="458" w:author="Wichert, RJ@Energy" w:date="2019-01-03T08:25:00Z">
              <w:r>
                <w:rPr>
                  <w:rFonts w:ascii="Calibri" w:hAnsi="Calibri"/>
                  <w:sz w:val="16"/>
                  <w:szCs w:val="16"/>
                </w:rPr>
                <w:t>if A1</w:t>
              </w:r>
            </w:ins>
            <w:ins w:id="459" w:author="Smith, Alexis@Energy" w:date="2019-01-04T14:03:00Z">
              <w:r w:rsidR="008F5085">
                <w:rPr>
                  <w:rFonts w:ascii="Calibri" w:hAnsi="Calibri"/>
                  <w:sz w:val="16"/>
                  <w:szCs w:val="16"/>
                </w:rPr>
                <w:t>2</w:t>
              </w:r>
            </w:ins>
            <w:ins w:id="460" w:author="Wichert, RJ@Energy" w:date="2019-01-03T08:25:00Z">
              <w:del w:id="461" w:author="Smith, Alexis@Energy" w:date="2019-01-04T14:03:00Z">
                <w:r w:rsidDel="008F5085">
                  <w:rPr>
                    <w:rFonts w:ascii="Calibri" w:hAnsi="Calibri"/>
                    <w:sz w:val="16"/>
                    <w:szCs w:val="16"/>
                  </w:rPr>
                  <w:delText>1</w:delText>
                </w:r>
              </w:del>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use variant MCH-23e,</w:t>
              </w:r>
            </w:ins>
          </w:p>
          <w:p w14:paraId="53C5CC38" w14:textId="77777777" w:rsidR="00D654A7" w:rsidRPr="00E00244" w:rsidRDefault="00D654A7" w:rsidP="00D654A7">
            <w:pPr>
              <w:keepNext/>
              <w:ind w:left="646"/>
              <w:rPr>
                <w:ins w:id="462" w:author="Wichert, RJ@Energy" w:date="2019-01-03T08:25:00Z"/>
                <w:rFonts w:ascii="Calibri" w:hAnsi="Calibri"/>
                <w:sz w:val="16"/>
                <w:szCs w:val="16"/>
              </w:rPr>
            </w:pPr>
            <w:ins w:id="463" w:author="Wichert, RJ@Energy" w:date="2019-01-03T08:25:00Z">
              <w:r>
                <w:rPr>
                  <w:rFonts w:ascii="Calibri" w:hAnsi="Calibri"/>
                  <w:sz w:val="16"/>
                  <w:szCs w:val="16"/>
                </w:rPr>
                <w:t>Else use variant MCH-23-a</w:t>
              </w:r>
            </w:ins>
          </w:p>
          <w:p w14:paraId="663864F8" w14:textId="77777777" w:rsidR="00D654A7" w:rsidRDefault="00D654A7" w:rsidP="00D654A7">
            <w:pPr>
              <w:keepNext/>
              <w:ind w:left="1006"/>
              <w:rPr>
                <w:ins w:id="464" w:author="Wichert, RJ@Energy" w:date="2019-01-03T08:25:00Z"/>
                <w:rFonts w:asciiTheme="minorHAnsi" w:hAnsiTheme="minorHAnsi"/>
                <w:sz w:val="16"/>
                <w:szCs w:val="16"/>
              </w:rPr>
            </w:pPr>
            <w:ins w:id="465" w:author="Wichert, RJ@Energy" w:date="2019-01-03T08:25:00Z">
              <w:r w:rsidRPr="00E00244">
                <w:rPr>
                  <w:rFonts w:asciiTheme="minorHAnsi" w:hAnsiTheme="minorHAnsi"/>
                  <w:sz w:val="16"/>
                  <w:szCs w:val="16"/>
                </w:rPr>
                <w:t>End</w:t>
              </w:r>
            </w:ins>
          </w:p>
          <w:p w14:paraId="532141C7" w14:textId="3F65D3B8" w:rsidR="00D654A7" w:rsidDel="001F3905" w:rsidRDefault="00D654A7" w:rsidP="00D654A7">
            <w:pPr>
              <w:keepNext/>
              <w:rPr>
                <w:del w:id="466" w:author="Wichert, RJ@Energy" w:date="2018-10-18T07:48:00Z"/>
                <w:rFonts w:asciiTheme="minorHAnsi" w:hAnsiTheme="minorHAnsi"/>
                <w:sz w:val="18"/>
                <w:szCs w:val="18"/>
              </w:rPr>
            </w:pPr>
            <w:ins w:id="467" w:author="Wichert, RJ@Energy" w:date="2019-01-03T08:25:00Z">
              <w:r w:rsidRPr="00E00244">
                <w:rPr>
                  <w:rFonts w:asciiTheme="minorHAnsi" w:hAnsiTheme="minorHAnsi"/>
                  <w:sz w:val="16"/>
                  <w:szCs w:val="16"/>
                </w:rPr>
                <w:t>End</w:t>
              </w:r>
              <w:r>
                <w:rPr>
                  <w:rFonts w:asciiTheme="minorHAnsi" w:hAnsiTheme="minorHAnsi"/>
                  <w:sz w:val="16"/>
                  <w:szCs w:val="16"/>
                </w:rPr>
                <w:t>&gt;&gt;</w:t>
              </w:r>
            </w:ins>
            <w:del w:id="468" w:author="Wichert, RJ@Energy" w:date="2018-10-18T07:48:00Z">
              <w:r w:rsidDel="001F3905">
                <w:rPr>
                  <w:rFonts w:asciiTheme="minorHAnsi" w:hAnsiTheme="minorHAnsi"/>
                  <w:sz w:val="18"/>
                  <w:szCs w:val="18"/>
                </w:rPr>
                <w:delText xml:space="preserve">&lt;&lt;calculated field: </w:delText>
              </w:r>
            </w:del>
          </w:p>
          <w:p w14:paraId="3DE54935" w14:textId="49BA5B44" w:rsidR="00D654A7" w:rsidDel="001F3905" w:rsidRDefault="00D654A7" w:rsidP="00D654A7">
            <w:pPr>
              <w:keepNext/>
              <w:rPr>
                <w:del w:id="469" w:author="Wichert, RJ@Energy" w:date="2018-10-18T07:48:00Z"/>
                <w:rFonts w:asciiTheme="minorHAnsi" w:hAnsiTheme="minorHAnsi"/>
                <w:sz w:val="16"/>
                <w:szCs w:val="16"/>
              </w:rPr>
            </w:pPr>
            <w:del w:id="470" w:author="Wichert, RJ@Energy" w:date="2018-10-18T07:48:00Z">
              <w:r w:rsidDel="001F3905">
                <w:rPr>
                  <w:rFonts w:asciiTheme="minorHAnsi" w:hAnsiTheme="minorHAnsi"/>
                  <w:sz w:val="16"/>
                  <w:szCs w:val="16"/>
                </w:rPr>
                <w:delText>If A10 = RA3.3.3.1.5 Then</w:delText>
              </w:r>
            </w:del>
          </w:p>
          <w:p w14:paraId="20364EE5" w14:textId="3DAA6214" w:rsidR="00D654A7" w:rsidDel="001F3905" w:rsidRDefault="00D654A7" w:rsidP="00D654A7">
            <w:pPr>
              <w:keepNext/>
              <w:ind w:left="720"/>
              <w:rPr>
                <w:del w:id="471" w:author="Wichert, RJ@Energy" w:date="2018-10-18T07:48:00Z"/>
                <w:rFonts w:asciiTheme="minorHAnsi" w:hAnsiTheme="minorHAnsi"/>
                <w:sz w:val="16"/>
                <w:szCs w:val="16"/>
              </w:rPr>
            </w:pPr>
            <w:del w:id="472" w:author="Wichert, RJ@Energy" w:date="2018-10-18T07:48:00Z">
              <w:r w:rsidDel="001F3905">
                <w:rPr>
                  <w:rFonts w:asciiTheme="minorHAnsi" w:hAnsiTheme="minorHAnsi"/>
                  <w:sz w:val="16"/>
                  <w:szCs w:val="16"/>
                </w:rPr>
                <w:delText>If A03 = alteration Then Use variant MCH-23c</w:delText>
              </w:r>
            </w:del>
          </w:p>
          <w:p w14:paraId="5E7D7C75" w14:textId="148A628A" w:rsidR="00D654A7" w:rsidDel="001F3905" w:rsidRDefault="00D654A7" w:rsidP="00D654A7">
            <w:pPr>
              <w:keepNext/>
              <w:rPr>
                <w:del w:id="473" w:author="Wichert, RJ@Energy" w:date="2018-10-18T07:48:00Z"/>
                <w:rFonts w:asciiTheme="minorHAnsi" w:hAnsiTheme="minorHAnsi"/>
                <w:sz w:val="16"/>
                <w:szCs w:val="16"/>
              </w:rPr>
            </w:pPr>
            <w:del w:id="474" w:author="Wichert, RJ@Energy" w:date="2018-10-18T07:48:00Z">
              <w:r w:rsidDel="001F3905">
                <w:rPr>
                  <w:rFonts w:asciiTheme="minorHAnsi" w:hAnsiTheme="minorHAnsi"/>
                  <w:sz w:val="16"/>
                  <w:szCs w:val="16"/>
                </w:rPr>
                <w:delText xml:space="preserve">ElseIf A10 = </w:delText>
              </w:r>
              <w:r w:rsidDel="001F3905">
                <w:rPr>
                  <w:rFonts w:asciiTheme="minorHAnsi" w:hAnsiTheme="minorHAnsi"/>
                  <w:sz w:val="18"/>
                  <w:szCs w:val="18"/>
                </w:rPr>
                <w:delText xml:space="preserve">RA3.3 procedures </w:delText>
              </w:r>
              <w:r w:rsidDel="001F3905">
                <w:rPr>
                  <w:rFonts w:asciiTheme="minorHAnsi" w:hAnsiTheme="minorHAnsi"/>
                  <w:sz w:val="16"/>
                  <w:szCs w:val="16"/>
                </w:rPr>
                <w:delText>Then</w:delText>
              </w:r>
            </w:del>
          </w:p>
          <w:p w14:paraId="0F1C8978" w14:textId="2D2D419F" w:rsidR="00D654A7" w:rsidDel="001F3905" w:rsidRDefault="00D654A7" w:rsidP="00D654A7">
            <w:pPr>
              <w:keepNext/>
              <w:ind w:left="720"/>
              <w:rPr>
                <w:del w:id="475" w:author="Wichert, RJ@Energy" w:date="2018-10-18T07:48:00Z"/>
                <w:rFonts w:asciiTheme="minorHAnsi" w:hAnsiTheme="minorHAnsi"/>
                <w:sz w:val="16"/>
                <w:szCs w:val="16"/>
              </w:rPr>
            </w:pPr>
            <w:del w:id="476" w:author="Wichert, RJ@Energy" w:date="2018-10-18T07:48:00Z">
              <w:r w:rsidDel="001F3905">
                <w:rPr>
                  <w:rFonts w:asciiTheme="minorHAnsi" w:hAnsiTheme="minorHAnsi"/>
                  <w:sz w:val="16"/>
                  <w:szCs w:val="16"/>
                </w:rPr>
                <w:delText>If A03=alteration Then use variant MCH-23a</w:delText>
              </w:r>
            </w:del>
          </w:p>
          <w:p w14:paraId="54D288D3" w14:textId="498A290A" w:rsidR="00D654A7" w:rsidDel="001F3905" w:rsidRDefault="00D654A7" w:rsidP="00D654A7">
            <w:pPr>
              <w:keepNext/>
              <w:rPr>
                <w:del w:id="477" w:author="Wichert, RJ@Energy" w:date="2018-10-18T07:48:00Z"/>
                <w:rFonts w:asciiTheme="minorHAnsi" w:hAnsiTheme="minorHAnsi"/>
                <w:sz w:val="16"/>
                <w:szCs w:val="16"/>
              </w:rPr>
            </w:pPr>
            <w:del w:id="478" w:author="Wichert, RJ@Energy" w:date="2018-10-18T07:48:00Z">
              <w:r w:rsidDel="001F3905">
                <w:rPr>
                  <w:rFonts w:asciiTheme="minorHAnsi" w:hAnsiTheme="minorHAnsi"/>
                  <w:sz w:val="16"/>
                  <w:szCs w:val="16"/>
                </w:rPr>
                <w:delText>End</w:delText>
              </w:r>
            </w:del>
          </w:p>
          <w:p w14:paraId="2BD7E464" w14:textId="545544FD" w:rsidR="00D654A7" w:rsidDel="001F3905" w:rsidRDefault="00D654A7" w:rsidP="00D654A7">
            <w:pPr>
              <w:keepNext/>
              <w:rPr>
                <w:del w:id="479" w:author="Wichert, RJ@Energy" w:date="2018-10-18T07:48:00Z"/>
                <w:rFonts w:asciiTheme="minorHAnsi" w:hAnsiTheme="minorHAnsi"/>
                <w:sz w:val="16"/>
                <w:szCs w:val="16"/>
              </w:rPr>
            </w:pPr>
          </w:p>
          <w:p w14:paraId="14618CB9" w14:textId="6F16EB5D" w:rsidR="00D654A7" w:rsidDel="001F3905" w:rsidRDefault="00D654A7" w:rsidP="00D654A7">
            <w:pPr>
              <w:keepNext/>
              <w:rPr>
                <w:del w:id="480" w:author="Wichert, RJ@Energy" w:date="2018-10-18T07:48:00Z"/>
                <w:rFonts w:asciiTheme="minorHAnsi" w:hAnsiTheme="minorHAnsi"/>
                <w:sz w:val="16"/>
                <w:szCs w:val="16"/>
              </w:rPr>
            </w:pPr>
            <w:del w:id="481" w:author="Wichert, RJ@Energy" w:date="2018-10-18T07:48:00Z">
              <w:r w:rsidDel="001F3905">
                <w:rPr>
                  <w:rFonts w:asciiTheme="minorHAnsi" w:hAnsiTheme="minorHAnsi"/>
                  <w:sz w:val="16"/>
                  <w:szCs w:val="16"/>
                </w:rPr>
                <w:delText>If A06 =  ZonallyControlled Then</w:delText>
              </w:r>
            </w:del>
          </w:p>
          <w:p w14:paraId="7D60581D" w14:textId="6A582FA9" w:rsidR="00D654A7" w:rsidDel="001F3905" w:rsidRDefault="00D654A7" w:rsidP="00D654A7">
            <w:pPr>
              <w:keepNext/>
              <w:ind w:left="646"/>
              <w:rPr>
                <w:del w:id="482" w:author="Wichert, RJ@Energy" w:date="2018-10-18T07:48:00Z"/>
                <w:rFonts w:asciiTheme="minorHAnsi" w:hAnsiTheme="minorHAnsi"/>
                <w:sz w:val="16"/>
                <w:szCs w:val="16"/>
              </w:rPr>
            </w:pPr>
            <w:del w:id="483" w:author="Wichert, RJ@Energy" w:date="2018-10-18T07:48:00Z">
              <w:r w:rsidDel="001F3905">
                <w:rPr>
                  <w:rFonts w:asciiTheme="minorHAnsi" w:hAnsiTheme="minorHAnsi"/>
                  <w:sz w:val="16"/>
                  <w:szCs w:val="16"/>
                </w:rPr>
                <w:delText>If A05 = SingleSpeed Then use variant MCH-23b</w:delText>
              </w:r>
            </w:del>
          </w:p>
          <w:p w14:paraId="7421589A" w14:textId="4E192964" w:rsidR="00D654A7" w:rsidDel="001F3905" w:rsidRDefault="00D654A7" w:rsidP="00D654A7">
            <w:pPr>
              <w:keepNext/>
              <w:ind w:left="646"/>
              <w:rPr>
                <w:del w:id="484" w:author="Wichert, RJ@Energy" w:date="2018-10-18T07:48:00Z"/>
                <w:rFonts w:asciiTheme="minorHAnsi" w:hAnsiTheme="minorHAnsi"/>
                <w:sz w:val="16"/>
                <w:szCs w:val="16"/>
              </w:rPr>
            </w:pPr>
            <w:del w:id="485" w:author="Wichert, RJ@Energy" w:date="2018-10-18T07:48:00Z">
              <w:r w:rsidDel="001F3905">
                <w:rPr>
                  <w:rFonts w:asciiTheme="minorHAnsi" w:hAnsiTheme="minorHAnsi"/>
                  <w:sz w:val="16"/>
                  <w:szCs w:val="16"/>
                </w:rPr>
                <w:delText>ElseIf A05 = MultiSpeed Then use variant MCH-23a</w:delText>
              </w:r>
            </w:del>
          </w:p>
          <w:p w14:paraId="3E5106C1" w14:textId="3655B8D8" w:rsidR="00D654A7" w:rsidDel="001F3905" w:rsidRDefault="00D654A7" w:rsidP="00D654A7">
            <w:pPr>
              <w:keepNext/>
              <w:ind w:left="646"/>
              <w:rPr>
                <w:del w:id="486" w:author="Wichert, RJ@Energy" w:date="2018-10-18T07:48:00Z"/>
                <w:rFonts w:asciiTheme="minorHAnsi" w:hAnsiTheme="minorHAnsi"/>
                <w:sz w:val="16"/>
                <w:szCs w:val="16"/>
              </w:rPr>
            </w:pPr>
          </w:p>
          <w:p w14:paraId="457CE8DD" w14:textId="6BE16E06" w:rsidR="00D654A7" w:rsidDel="001F3905" w:rsidRDefault="00D654A7" w:rsidP="00D654A7">
            <w:pPr>
              <w:keepNext/>
              <w:rPr>
                <w:del w:id="487" w:author="Wichert, RJ@Energy" w:date="2018-10-18T07:48:00Z"/>
                <w:rFonts w:asciiTheme="minorHAnsi" w:hAnsiTheme="minorHAnsi"/>
                <w:sz w:val="16"/>
                <w:szCs w:val="16"/>
              </w:rPr>
            </w:pPr>
            <w:del w:id="488" w:author="Wichert, RJ@Energy" w:date="2018-10-18T07:48:00Z">
              <w:r w:rsidDel="001F3905">
                <w:rPr>
                  <w:rFonts w:asciiTheme="minorHAnsi" w:hAnsiTheme="minorHAnsi"/>
                  <w:sz w:val="16"/>
                  <w:szCs w:val="16"/>
                </w:rPr>
                <w:delText>ElseIf A06 = NotZonal Then</w:delText>
              </w:r>
            </w:del>
          </w:p>
          <w:p w14:paraId="63FE3C73" w14:textId="7E089595" w:rsidR="00D654A7" w:rsidDel="001F3905" w:rsidRDefault="00D654A7" w:rsidP="00D654A7">
            <w:pPr>
              <w:keepNext/>
              <w:ind w:left="646"/>
              <w:rPr>
                <w:del w:id="489" w:author="Wichert, RJ@Energy" w:date="2018-10-18T07:48:00Z"/>
                <w:rFonts w:asciiTheme="minorHAnsi" w:hAnsiTheme="minorHAnsi"/>
                <w:sz w:val="16"/>
                <w:szCs w:val="16"/>
              </w:rPr>
            </w:pPr>
            <w:del w:id="490" w:author="Wichert, RJ@Energy" w:date="2018-10-18T07:48:00Z">
              <w:r w:rsidDel="001F3905">
                <w:rPr>
                  <w:rFonts w:asciiTheme="minorHAnsi" w:hAnsiTheme="minorHAnsi"/>
                  <w:sz w:val="16"/>
                  <w:szCs w:val="16"/>
                </w:rPr>
                <w:delText>If cooling system type on MCH-01 = No Cooling And A07 = CFI System Then use variant MCH-23d</w:delText>
              </w:r>
            </w:del>
          </w:p>
          <w:p w14:paraId="2B6203A3" w14:textId="28A12C99" w:rsidR="00D654A7" w:rsidDel="001F3905" w:rsidRDefault="00D654A7" w:rsidP="00D654A7">
            <w:pPr>
              <w:keepNext/>
              <w:ind w:left="646"/>
              <w:rPr>
                <w:del w:id="491" w:author="Wichert, RJ@Energy" w:date="2018-10-18T07:48:00Z"/>
                <w:rFonts w:asciiTheme="minorHAnsi" w:hAnsiTheme="minorHAnsi"/>
                <w:sz w:val="16"/>
                <w:szCs w:val="16"/>
              </w:rPr>
            </w:pPr>
            <w:del w:id="492" w:author="Wichert, RJ@Energy" w:date="2018-10-18T07:48:00Z">
              <w:r w:rsidDel="001F3905">
                <w:rPr>
                  <w:rFonts w:asciiTheme="minorHAnsi" w:hAnsiTheme="minorHAnsi"/>
                  <w:sz w:val="16"/>
                  <w:szCs w:val="16"/>
                </w:rPr>
                <w:delText>if  A03 = New or Replacement Then use variant MCH-23a</w:delText>
              </w:r>
            </w:del>
          </w:p>
          <w:p w14:paraId="6A32415B" w14:textId="4A38A5F9" w:rsidR="00D654A7" w:rsidDel="001F3905" w:rsidRDefault="00D654A7" w:rsidP="00D654A7">
            <w:pPr>
              <w:keepNext/>
              <w:ind w:left="646"/>
              <w:rPr>
                <w:del w:id="493" w:author="Wichert, RJ@Energy" w:date="2018-10-18T07:48:00Z"/>
                <w:rFonts w:asciiTheme="minorHAnsi" w:hAnsiTheme="minorHAnsi"/>
                <w:sz w:val="16"/>
                <w:szCs w:val="16"/>
              </w:rPr>
            </w:pPr>
          </w:p>
          <w:p w14:paraId="2502224B" w14:textId="242829A4" w:rsidR="00D654A7" w:rsidDel="001F3905" w:rsidRDefault="00D654A7" w:rsidP="00D654A7">
            <w:pPr>
              <w:keepNext/>
              <w:rPr>
                <w:del w:id="494" w:author="Wichert, RJ@Energy" w:date="2018-10-18T07:48:00Z"/>
                <w:rFonts w:ascii="Calibri" w:hAnsi="Calibri"/>
                <w:sz w:val="16"/>
                <w:szCs w:val="16"/>
              </w:rPr>
            </w:pPr>
            <w:del w:id="495" w:author="Wichert, RJ@Energy" w:date="2018-10-18T07:48:00Z">
              <w:r w:rsidDel="001F3905">
                <w:rPr>
                  <w:rFonts w:ascii="Calibri" w:hAnsi="Calibri"/>
                  <w:sz w:val="16"/>
                  <w:szCs w:val="16"/>
                </w:rPr>
                <w:delText>ElseIf A06 = N/A Then</w:delText>
              </w:r>
            </w:del>
          </w:p>
          <w:p w14:paraId="5DEA4FBE" w14:textId="25E1ADDB" w:rsidR="00D654A7" w:rsidDel="001F3905" w:rsidRDefault="00D654A7" w:rsidP="00D654A7">
            <w:pPr>
              <w:keepNext/>
              <w:ind w:left="646"/>
              <w:rPr>
                <w:del w:id="496" w:author="Wichert, RJ@Energy" w:date="2018-10-18T07:48:00Z"/>
                <w:rFonts w:ascii="Calibri" w:hAnsi="Calibri"/>
                <w:sz w:val="16"/>
                <w:szCs w:val="16"/>
              </w:rPr>
            </w:pPr>
            <w:del w:id="497" w:author="Wichert, RJ@Energy" w:date="2018-10-18T07:48:00Z">
              <w:r w:rsidDel="001F3905">
                <w:rPr>
                  <w:rFonts w:ascii="Calibri" w:hAnsi="Calibri"/>
                  <w:sz w:val="16"/>
                  <w:szCs w:val="16"/>
                </w:rPr>
                <w:delText>if  A03 = New or Replacement, Then</w:delText>
              </w:r>
            </w:del>
          </w:p>
          <w:p w14:paraId="01020438" w14:textId="2E66E118" w:rsidR="00D654A7" w:rsidDel="001F3905" w:rsidRDefault="00D654A7" w:rsidP="00D654A7">
            <w:pPr>
              <w:keepNext/>
              <w:ind w:left="1186"/>
              <w:rPr>
                <w:del w:id="498" w:author="Wichert, RJ@Energy" w:date="2018-10-18T07:48:00Z"/>
                <w:rFonts w:ascii="Calibri" w:hAnsi="Calibri"/>
                <w:sz w:val="16"/>
                <w:szCs w:val="16"/>
              </w:rPr>
            </w:pPr>
            <w:del w:id="499" w:author="Wichert, RJ@Energy" w:date="2018-10-18T07:48:00Z">
              <w:r w:rsidDel="001F3905">
                <w:rPr>
                  <w:rFonts w:ascii="Calibri" w:hAnsi="Calibri"/>
                  <w:sz w:val="16"/>
                  <w:szCs w:val="16"/>
                </w:rPr>
                <w:delText>If cooling system type on MCH-01 = No Cooling And A07 = CFI System, Then use variant MCH-23d</w:delText>
              </w:r>
            </w:del>
          </w:p>
          <w:p w14:paraId="456883CD" w14:textId="1E9004CD" w:rsidR="00D654A7" w:rsidDel="001F3905" w:rsidRDefault="00D654A7" w:rsidP="00D654A7">
            <w:pPr>
              <w:keepNext/>
              <w:ind w:left="1186"/>
              <w:rPr>
                <w:del w:id="500" w:author="Wichert, RJ@Energy" w:date="2018-10-18T07:48:00Z"/>
                <w:rFonts w:ascii="Calibri" w:hAnsi="Calibri"/>
                <w:sz w:val="16"/>
                <w:szCs w:val="16"/>
              </w:rPr>
            </w:pPr>
            <w:del w:id="501" w:author="Wichert, RJ@Energy" w:date="2018-10-18T07:48:00Z">
              <w:r w:rsidDel="001F3905">
                <w:rPr>
                  <w:rFonts w:ascii="Calibri" w:hAnsi="Calibri"/>
                  <w:sz w:val="16"/>
                  <w:szCs w:val="16"/>
                </w:rPr>
                <w:delText>Else use variant MCH-23a</w:delText>
              </w:r>
            </w:del>
          </w:p>
          <w:p w14:paraId="559536CD" w14:textId="3DB752B8" w:rsidR="00D654A7" w:rsidDel="001F3905" w:rsidRDefault="00D654A7" w:rsidP="00D654A7">
            <w:pPr>
              <w:keepNext/>
              <w:ind w:left="1186"/>
              <w:rPr>
                <w:del w:id="502" w:author="Wichert, RJ@Energy" w:date="2018-10-18T07:48:00Z"/>
                <w:rFonts w:asciiTheme="minorHAnsi" w:hAnsiTheme="minorHAnsi"/>
                <w:sz w:val="16"/>
                <w:szCs w:val="16"/>
              </w:rPr>
            </w:pPr>
            <w:del w:id="503" w:author="Wichert, RJ@Energy" w:date="2018-10-18T07:48:00Z">
              <w:r w:rsidDel="001F3905">
                <w:rPr>
                  <w:rFonts w:asciiTheme="minorHAnsi" w:hAnsiTheme="minorHAnsi"/>
                  <w:sz w:val="16"/>
                  <w:szCs w:val="16"/>
                </w:rPr>
                <w:delText>End</w:delText>
              </w:r>
            </w:del>
          </w:p>
          <w:p w14:paraId="586427EB" w14:textId="74C798B0" w:rsidR="00D654A7" w:rsidDel="001F3905" w:rsidRDefault="00D654A7" w:rsidP="00D654A7">
            <w:pPr>
              <w:keepNext/>
              <w:ind w:left="646"/>
              <w:rPr>
                <w:del w:id="504" w:author="Wichert, RJ@Energy" w:date="2018-10-18T07:48:00Z"/>
                <w:rFonts w:asciiTheme="minorHAnsi" w:hAnsiTheme="minorHAnsi"/>
                <w:sz w:val="16"/>
                <w:szCs w:val="16"/>
              </w:rPr>
            </w:pPr>
            <w:del w:id="505" w:author="Wichert, RJ@Energy" w:date="2018-10-18T07:48:00Z">
              <w:r w:rsidDel="001F3905">
                <w:rPr>
                  <w:rFonts w:asciiTheme="minorHAnsi" w:hAnsiTheme="minorHAnsi"/>
                  <w:sz w:val="16"/>
                  <w:szCs w:val="16"/>
                </w:rPr>
                <w:delText>End</w:delText>
              </w:r>
            </w:del>
          </w:p>
          <w:p w14:paraId="3C758136" w14:textId="2839A148" w:rsidR="00D654A7" w:rsidRPr="00D54A79" w:rsidRDefault="00D654A7" w:rsidP="00D654A7">
            <w:pPr>
              <w:keepNext/>
              <w:rPr>
                <w:rFonts w:asciiTheme="minorHAnsi" w:hAnsiTheme="minorHAnsi"/>
                <w:sz w:val="18"/>
                <w:szCs w:val="18"/>
              </w:rPr>
            </w:pPr>
            <w:del w:id="506" w:author="Wichert, RJ@Energy" w:date="2018-10-18T07:48:00Z">
              <w:r w:rsidDel="001F3905">
                <w:rPr>
                  <w:rFonts w:asciiTheme="minorHAnsi" w:hAnsiTheme="minorHAnsi"/>
                  <w:sz w:val="16"/>
                  <w:szCs w:val="16"/>
                </w:rPr>
                <w:delText>End&gt;&gt;</w:delText>
              </w:r>
            </w:del>
          </w:p>
        </w:tc>
      </w:tr>
    </w:tbl>
    <w:p w14:paraId="3C758139" w14:textId="77777777" w:rsidR="003C1763" w:rsidRPr="00B66E1A" w:rsidRDefault="003C1763" w:rsidP="00693010">
      <w:pPr>
        <w:rPr>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3C1763" w:rsidRPr="00D83E48" w14:paraId="3C75813D" w14:textId="77777777" w:rsidTr="002C3E94">
        <w:trPr>
          <w:trHeight w:val="144"/>
        </w:trPr>
        <w:tc>
          <w:tcPr>
            <w:tcW w:w="5000" w:type="pct"/>
          </w:tcPr>
          <w:p w14:paraId="3C75813C" w14:textId="60343E00" w:rsidR="00AA6357" w:rsidRPr="002C3E94" w:rsidRDefault="003C1763" w:rsidP="002C3E94">
            <w:pPr>
              <w:rPr>
                <w:rFonts w:ascii="Calibri" w:hAnsi="Calibri"/>
                <w:b/>
                <w:sz w:val="18"/>
                <w:szCs w:val="18"/>
              </w:rPr>
            </w:pPr>
            <w:r w:rsidRPr="002C3E94">
              <w:rPr>
                <w:rFonts w:ascii="Calibri" w:hAnsi="Calibri"/>
                <w:b/>
                <w:sz w:val="18"/>
                <w:szCs w:val="18"/>
              </w:rPr>
              <w:t>MCH-23c Forced Air System Airflow Rate Measurement – Alternative to Compliance with Minimum System Airflow Requirements for Altered Systems</w:t>
            </w:r>
          </w:p>
        </w:tc>
      </w:tr>
    </w:tbl>
    <w:p w14:paraId="3C75813F" w14:textId="77777777" w:rsidR="009116F2" w:rsidRPr="00B66E1A" w:rsidRDefault="009116F2" w:rsidP="00693010">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4959"/>
        <w:gridCol w:w="5603"/>
        <w:tblGridChange w:id="507">
          <w:tblGrid>
            <w:gridCol w:w="468"/>
            <w:gridCol w:w="4959"/>
            <w:gridCol w:w="5603"/>
          </w:tblGrid>
        </w:tblGridChange>
      </w:tblGrid>
      <w:tr w:rsidR="009116F2" w:rsidRPr="00D83E48" w14:paraId="3C758142" w14:textId="77777777" w:rsidTr="009116F2">
        <w:trPr>
          <w:cantSplit/>
          <w:trHeight w:val="144"/>
        </w:trPr>
        <w:tc>
          <w:tcPr>
            <w:tcW w:w="5000" w:type="pct"/>
            <w:gridSpan w:val="3"/>
            <w:vAlign w:val="center"/>
          </w:tcPr>
          <w:p w14:paraId="3C758140" w14:textId="4F3B5CB1" w:rsidR="009116F2" w:rsidRDefault="009116F2" w:rsidP="00D527DA">
            <w:pPr>
              <w:keepNext/>
              <w:rPr>
                <w:rFonts w:ascii="Calibri" w:hAnsi="Calibri"/>
                <w:b/>
                <w:sz w:val="18"/>
                <w:szCs w:val="18"/>
              </w:rPr>
            </w:pPr>
            <w:r>
              <w:rPr>
                <w:rFonts w:ascii="Calibri" w:hAnsi="Calibri"/>
                <w:b/>
                <w:sz w:val="18"/>
                <w:szCs w:val="18"/>
              </w:rPr>
              <w:t>D</w:t>
            </w:r>
            <w:r w:rsidRPr="006860D2">
              <w:rPr>
                <w:rFonts w:ascii="Calibri" w:hAnsi="Calibri"/>
                <w:b/>
                <w:sz w:val="18"/>
                <w:szCs w:val="18"/>
              </w:rPr>
              <w:t xml:space="preserve">. </w:t>
            </w:r>
            <w:r w:rsidRPr="00C94090">
              <w:rPr>
                <w:rFonts w:ascii="Calibri" w:hAnsi="Calibri"/>
                <w:b/>
                <w:sz w:val="18"/>
                <w:szCs w:val="18"/>
              </w:rPr>
              <w:t>Alternative to Compliance with Minimum System Airflow Requirements for Altered Systems</w:t>
            </w:r>
          </w:p>
          <w:p w14:paraId="3C758141" w14:textId="4BD690E1" w:rsidR="009116F2" w:rsidRPr="002C3E94" w:rsidRDefault="009116F2" w:rsidP="00D527DA">
            <w:pPr>
              <w:keepNext/>
              <w:rPr>
                <w:rFonts w:asciiTheme="minorHAnsi" w:hAnsiTheme="minorHAnsi"/>
                <w:b/>
                <w:sz w:val="18"/>
                <w:szCs w:val="18"/>
              </w:rPr>
            </w:pPr>
            <w:r w:rsidRPr="006860D2">
              <w:rPr>
                <w:rFonts w:ascii="Calibri" w:hAnsi="Calibri"/>
                <w:sz w:val="18"/>
                <w:szCs w:val="18"/>
              </w:rPr>
              <w:t xml:space="preserve">The installer shall attempt to correct non-compliant system airflow </w:t>
            </w:r>
            <w:r>
              <w:rPr>
                <w:rFonts w:ascii="Calibri" w:hAnsi="Calibri"/>
                <w:sz w:val="18"/>
                <w:szCs w:val="18"/>
              </w:rPr>
              <w:t xml:space="preserve">rates </w:t>
            </w:r>
            <w:r w:rsidRPr="006860D2">
              <w:rPr>
                <w:rFonts w:ascii="Calibri" w:hAnsi="Calibri"/>
                <w:sz w:val="18"/>
                <w:szCs w:val="18"/>
              </w:rPr>
              <w:t xml:space="preserve">by performing the following remedial </w:t>
            </w:r>
            <w:r>
              <w:rPr>
                <w:rFonts w:ascii="Calibri" w:hAnsi="Calibri"/>
                <w:sz w:val="18"/>
                <w:szCs w:val="18"/>
              </w:rPr>
              <w:t>actions as specified in</w:t>
            </w:r>
            <w:r w:rsidRPr="006860D2">
              <w:rPr>
                <w:rFonts w:ascii="Calibri" w:hAnsi="Calibri"/>
                <w:sz w:val="18"/>
                <w:szCs w:val="18"/>
              </w:rPr>
              <w:t xml:space="preserve"> </w:t>
            </w:r>
            <w:r w:rsidRPr="004333E7">
              <w:rPr>
                <w:rFonts w:ascii="Calibri" w:hAnsi="Calibri"/>
                <w:sz w:val="18"/>
                <w:szCs w:val="18"/>
              </w:rPr>
              <w:t>RA</w:t>
            </w:r>
            <w:r w:rsidR="00B1000D" w:rsidRPr="004333E7">
              <w:rPr>
                <w:rFonts w:ascii="Calibri" w:hAnsi="Calibri"/>
                <w:sz w:val="18"/>
                <w:szCs w:val="18"/>
              </w:rPr>
              <w:t>3.3.3.1.5</w:t>
            </w:r>
          </w:p>
        </w:tc>
      </w:tr>
      <w:tr w:rsidR="009116F2" w:rsidRPr="00D83E48" w14:paraId="3C758146" w14:textId="77777777" w:rsidTr="009116F2">
        <w:trPr>
          <w:cantSplit/>
          <w:trHeight w:val="144"/>
        </w:trPr>
        <w:tc>
          <w:tcPr>
            <w:tcW w:w="212" w:type="pct"/>
            <w:vAlign w:val="center"/>
          </w:tcPr>
          <w:p w14:paraId="3C758143"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01</w:t>
            </w:r>
          </w:p>
        </w:tc>
        <w:tc>
          <w:tcPr>
            <w:tcW w:w="2248" w:type="pct"/>
            <w:vAlign w:val="center"/>
          </w:tcPr>
          <w:p w14:paraId="3C758144" w14:textId="77777777" w:rsidR="009116F2" w:rsidRPr="00D83E48" w:rsidRDefault="009116F2" w:rsidP="00D527DA">
            <w:pPr>
              <w:keepNext/>
              <w:ind w:left="-59"/>
              <w:rPr>
                <w:rFonts w:ascii="Calibri" w:hAnsi="Calibri"/>
                <w:sz w:val="18"/>
                <w:szCs w:val="18"/>
              </w:rPr>
            </w:pPr>
            <w:r w:rsidRPr="006860D2">
              <w:rPr>
                <w:rFonts w:ascii="Calibri" w:hAnsi="Calibri"/>
                <w:sz w:val="18"/>
                <w:szCs w:val="18"/>
              </w:rPr>
              <w:t>Determine that the air filter media is clean. If the air filter media is dirty, then replace it with clean filter media.</w:t>
            </w:r>
          </w:p>
        </w:tc>
        <w:tc>
          <w:tcPr>
            <w:tcW w:w="2540" w:type="pct"/>
            <w:vAlign w:val="center"/>
          </w:tcPr>
          <w:p w14:paraId="3C758145"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4A" w14:textId="77777777" w:rsidTr="009116F2">
        <w:trPr>
          <w:cantSplit/>
          <w:trHeight w:val="144"/>
        </w:trPr>
        <w:tc>
          <w:tcPr>
            <w:tcW w:w="212" w:type="pct"/>
            <w:vAlign w:val="center"/>
          </w:tcPr>
          <w:p w14:paraId="3C758147"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02</w:t>
            </w:r>
          </w:p>
        </w:tc>
        <w:tc>
          <w:tcPr>
            <w:tcW w:w="2248" w:type="pct"/>
          </w:tcPr>
          <w:p w14:paraId="3C758148"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Open all registers and dampers and remove any obstructions.</w:t>
            </w:r>
          </w:p>
        </w:tc>
        <w:tc>
          <w:tcPr>
            <w:tcW w:w="2540" w:type="pct"/>
            <w:vAlign w:val="center"/>
          </w:tcPr>
          <w:p w14:paraId="3C758149"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4E" w14:textId="77777777" w:rsidTr="009116F2">
        <w:trPr>
          <w:cantSplit/>
          <w:trHeight w:val="144"/>
        </w:trPr>
        <w:tc>
          <w:tcPr>
            <w:tcW w:w="212" w:type="pct"/>
            <w:vAlign w:val="center"/>
          </w:tcPr>
          <w:p w14:paraId="3C75814B"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03</w:t>
            </w:r>
          </w:p>
        </w:tc>
        <w:tc>
          <w:tcPr>
            <w:tcW w:w="2248" w:type="pct"/>
          </w:tcPr>
          <w:p w14:paraId="3C75814C"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 xml:space="preserve">Replace/Repair all accessible crushed, blocked, restricted, remove excess length, and sharp bends in ducts.  Supported every 4 ft max. with a max. 2 in sag. </w:t>
            </w:r>
          </w:p>
        </w:tc>
        <w:tc>
          <w:tcPr>
            <w:tcW w:w="2540" w:type="pct"/>
            <w:vAlign w:val="center"/>
          </w:tcPr>
          <w:p w14:paraId="3C75814D"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2" w14:textId="77777777" w:rsidTr="009116F2">
        <w:trPr>
          <w:cantSplit/>
          <w:trHeight w:val="144"/>
        </w:trPr>
        <w:tc>
          <w:tcPr>
            <w:tcW w:w="212" w:type="pct"/>
            <w:vAlign w:val="center"/>
          </w:tcPr>
          <w:p w14:paraId="3C75814F"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04</w:t>
            </w:r>
          </w:p>
        </w:tc>
        <w:tc>
          <w:tcPr>
            <w:tcW w:w="2248" w:type="pct"/>
          </w:tcPr>
          <w:p w14:paraId="3C758150"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Clean the evaporator coil according to the manufacturer and ensure the coil is not obstructed.</w:t>
            </w:r>
          </w:p>
        </w:tc>
        <w:tc>
          <w:tcPr>
            <w:tcW w:w="2540" w:type="pct"/>
            <w:vAlign w:val="center"/>
          </w:tcPr>
          <w:p w14:paraId="3C758151"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6" w14:textId="77777777" w:rsidTr="009116F2">
        <w:trPr>
          <w:cantSplit/>
          <w:trHeight w:val="144"/>
        </w:trPr>
        <w:tc>
          <w:tcPr>
            <w:tcW w:w="212" w:type="pct"/>
            <w:vAlign w:val="center"/>
          </w:tcPr>
          <w:p w14:paraId="3C758153"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05</w:t>
            </w:r>
          </w:p>
        </w:tc>
        <w:tc>
          <w:tcPr>
            <w:tcW w:w="2248" w:type="pct"/>
          </w:tcPr>
          <w:p w14:paraId="3C758154"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Air handler fan speed set to high and blower wheel and motor are operating properly.</w:t>
            </w:r>
          </w:p>
        </w:tc>
        <w:tc>
          <w:tcPr>
            <w:tcW w:w="2540" w:type="pct"/>
            <w:vAlign w:val="center"/>
          </w:tcPr>
          <w:p w14:paraId="3C758155"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A" w14:textId="77777777" w:rsidTr="009116F2">
        <w:trPr>
          <w:cantSplit/>
          <w:trHeight w:val="144"/>
        </w:trPr>
        <w:tc>
          <w:tcPr>
            <w:tcW w:w="212" w:type="pct"/>
            <w:vAlign w:val="center"/>
          </w:tcPr>
          <w:p w14:paraId="3C758157"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06</w:t>
            </w:r>
          </w:p>
        </w:tc>
        <w:tc>
          <w:tcPr>
            <w:tcW w:w="2248" w:type="pct"/>
          </w:tcPr>
          <w:p w14:paraId="3C758158"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duct with a larger one and/or add a second return duct.</w:t>
            </w:r>
          </w:p>
        </w:tc>
        <w:tc>
          <w:tcPr>
            <w:tcW w:w="2540" w:type="pct"/>
            <w:vAlign w:val="center"/>
          </w:tcPr>
          <w:p w14:paraId="3C758159"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E" w14:textId="77777777" w:rsidTr="009116F2">
        <w:trPr>
          <w:cantSplit/>
          <w:trHeight w:val="144"/>
        </w:trPr>
        <w:tc>
          <w:tcPr>
            <w:tcW w:w="212" w:type="pct"/>
            <w:vAlign w:val="center"/>
          </w:tcPr>
          <w:p w14:paraId="3C75815B"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07</w:t>
            </w:r>
          </w:p>
        </w:tc>
        <w:tc>
          <w:tcPr>
            <w:tcW w:w="2248" w:type="pct"/>
          </w:tcPr>
          <w:p w14:paraId="3C75815C"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grille with a larger area grille.</w:t>
            </w:r>
          </w:p>
        </w:tc>
        <w:tc>
          <w:tcPr>
            <w:tcW w:w="2540" w:type="pct"/>
            <w:vAlign w:val="center"/>
          </w:tcPr>
          <w:p w14:paraId="3C75815D"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62" w14:textId="77777777" w:rsidTr="009116F2">
        <w:trPr>
          <w:cantSplit/>
          <w:trHeight w:val="144"/>
        </w:trPr>
        <w:tc>
          <w:tcPr>
            <w:tcW w:w="212" w:type="pct"/>
            <w:vAlign w:val="center"/>
          </w:tcPr>
          <w:p w14:paraId="3C75815F"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08</w:t>
            </w:r>
          </w:p>
        </w:tc>
        <w:tc>
          <w:tcPr>
            <w:tcW w:w="2248" w:type="pct"/>
          </w:tcPr>
          <w:p w14:paraId="3C758160" w14:textId="77777777" w:rsidR="009116F2" w:rsidRPr="00D83E48" w:rsidRDefault="009116F2" w:rsidP="00D527DA">
            <w:pPr>
              <w:keepNext/>
              <w:rPr>
                <w:rFonts w:ascii="Calibri" w:hAnsi="Calibri"/>
                <w:sz w:val="18"/>
                <w:szCs w:val="18"/>
              </w:rPr>
            </w:pPr>
            <w:r w:rsidRPr="006860D2">
              <w:rPr>
                <w:rFonts w:ascii="Calibri" w:hAnsi="Calibri"/>
                <w:sz w:val="18"/>
                <w:szCs w:val="18"/>
              </w:rPr>
              <w:t>If any of the above were not completed list the Action Required and a description of why the action could not be completed:</w:t>
            </w:r>
          </w:p>
        </w:tc>
        <w:tc>
          <w:tcPr>
            <w:tcW w:w="2540" w:type="pct"/>
          </w:tcPr>
          <w:p w14:paraId="3C758161" w14:textId="77777777" w:rsidR="009116F2" w:rsidRPr="00D83E48" w:rsidRDefault="009116F2" w:rsidP="00D527DA">
            <w:pPr>
              <w:keepNext/>
              <w:rPr>
                <w:rFonts w:ascii="Calibri" w:hAnsi="Calibri"/>
                <w:sz w:val="18"/>
                <w:szCs w:val="18"/>
              </w:rPr>
            </w:pPr>
            <w:r w:rsidRPr="006860D2">
              <w:rPr>
                <w:rFonts w:ascii="Calibri" w:hAnsi="Calibri"/>
                <w:sz w:val="18"/>
                <w:szCs w:val="18"/>
              </w:rPr>
              <w:t>&lt;&lt;user input, text, maximum 500 characters&gt;&gt;</w:t>
            </w:r>
          </w:p>
        </w:tc>
      </w:tr>
      <w:tr w:rsidR="00E35F0F" w:rsidRPr="00D83E48" w14:paraId="0E1FB9C4" w14:textId="77777777" w:rsidTr="00E35F0F">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Change w:id="508" w:author="Wichert, RJ@Energy" w:date="2018-10-24T07:41: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
          </w:tblPrExChange>
        </w:tblPrEx>
        <w:trPr>
          <w:cantSplit/>
          <w:trHeight w:val="144"/>
          <w:ins w:id="509" w:author="Wichert, RJ@Energy" w:date="2018-10-24T07:41:00Z"/>
          <w:trPrChange w:id="510" w:author="Wichert, RJ@Energy" w:date="2018-10-24T07:41:00Z">
            <w:trPr>
              <w:cantSplit/>
              <w:trHeight w:val="144"/>
            </w:trPr>
          </w:trPrChange>
        </w:trPr>
        <w:tc>
          <w:tcPr>
            <w:tcW w:w="212" w:type="pct"/>
            <w:vAlign w:val="center"/>
            <w:tcPrChange w:id="511" w:author="Wichert, RJ@Energy" w:date="2018-10-24T07:41:00Z">
              <w:tcPr>
                <w:tcW w:w="212" w:type="pct"/>
                <w:vAlign w:val="center"/>
              </w:tcPr>
            </w:tcPrChange>
          </w:tcPr>
          <w:p w14:paraId="2F2DFCEB" w14:textId="7CDCA6BF" w:rsidR="00E35F0F" w:rsidRDefault="00E35F0F">
            <w:pPr>
              <w:keepNext/>
              <w:jc w:val="center"/>
              <w:rPr>
                <w:ins w:id="512" w:author="Wichert, RJ@Energy" w:date="2018-10-24T07:41:00Z"/>
                <w:rFonts w:asciiTheme="minorHAnsi" w:hAnsiTheme="minorHAnsi"/>
                <w:sz w:val="18"/>
                <w:szCs w:val="18"/>
              </w:rPr>
            </w:pPr>
            <w:ins w:id="513" w:author="Wichert, RJ@Energy" w:date="2018-10-24T07:41:00Z">
              <w:r>
                <w:rPr>
                  <w:rFonts w:asciiTheme="minorHAnsi" w:hAnsiTheme="minorHAnsi" w:cs="Calibri-Bold"/>
                  <w:bCs/>
                  <w:sz w:val="18"/>
                  <w:szCs w:val="18"/>
                </w:rPr>
                <w:t>0</w:t>
              </w:r>
            </w:ins>
            <w:ins w:id="514" w:author="Wichert, RJ@Energy" w:date="2018-10-24T07:42:00Z">
              <w:r>
                <w:rPr>
                  <w:rFonts w:asciiTheme="minorHAnsi" w:hAnsiTheme="minorHAnsi" w:cs="Calibri-Bold"/>
                  <w:bCs/>
                  <w:sz w:val="18"/>
                  <w:szCs w:val="18"/>
                </w:rPr>
                <w:t>9</w:t>
              </w:r>
            </w:ins>
          </w:p>
        </w:tc>
        <w:tc>
          <w:tcPr>
            <w:tcW w:w="2248" w:type="pct"/>
            <w:vAlign w:val="center"/>
            <w:tcPrChange w:id="515" w:author="Wichert, RJ@Energy" w:date="2018-10-24T07:41:00Z">
              <w:tcPr>
                <w:tcW w:w="2248" w:type="pct"/>
              </w:tcPr>
            </w:tcPrChange>
          </w:tcPr>
          <w:p w14:paraId="124C87A2" w14:textId="0AF9483B" w:rsidR="00E35F0F" w:rsidRPr="006860D2" w:rsidRDefault="00E35F0F" w:rsidP="00E35F0F">
            <w:pPr>
              <w:keepNext/>
              <w:rPr>
                <w:ins w:id="516" w:author="Wichert, RJ@Energy" w:date="2018-10-24T07:41:00Z"/>
                <w:rFonts w:ascii="Calibri" w:hAnsi="Calibri"/>
                <w:sz w:val="18"/>
                <w:szCs w:val="18"/>
              </w:rPr>
            </w:pPr>
            <w:ins w:id="517" w:author="Wichert, RJ@Energy" w:date="2018-10-24T07:41:00Z">
              <w:r w:rsidRPr="00B57311">
                <w:rPr>
                  <w:rFonts w:asciiTheme="minorHAnsi" w:hAnsiTheme="minorHAnsi"/>
                  <w:sz w:val="18"/>
                  <w:szCs w:val="18"/>
                </w:rPr>
                <w:t>Verification Status</w:t>
              </w:r>
              <w:r>
                <w:rPr>
                  <w:rFonts w:asciiTheme="minorHAnsi" w:hAnsiTheme="minorHAnsi"/>
                  <w:sz w:val="18"/>
                  <w:szCs w:val="18"/>
                </w:rPr>
                <w:t>:</w:t>
              </w:r>
            </w:ins>
          </w:p>
        </w:tc>
        <w:tc>
          <w:tcPr>
            <w:tcW w:w="2540" w:type="pct"/>
            <w:vAlign w:val="center"/>
            <w:tcPrChange w:id="518" w:author="Wichert, RJ@Energy" w:date="2018-10-24T07:41:00Z">
              <w:tcPr>
                <w:tcW w:w="2540" w:type="pct"/>
              </w:tcPr>
            </w:tcPrChange>
          </w:tcPr>
          <w:p w14:paraId="1854B336" w14:textId="77777777" w:rsidR="00E35F0F" w:rsidRPr="00E90488" w:rsidRDefault="00E35F0F" w:rsidP="00E35F0F">
            <w:pPr>
              <w:keepNext/>
              <w:rPr>
                <w:ins w:id="519" w:author="Wichert, RJ@Energy" w:date="2018-10-24T07:41:00Z"/>
                <w:sz w:val="24"/>
                <w:szCs w:val="24"/>
              </w:rPr>
            </w:pPr>
            <w:ins w:id="520" w:author="Wichert, RJ@Energy" w:date="2018-10-24T07:41:00Z">
              <w:r w:rsidRPr="00E90488">
                <w:rPr>
                  <w:rFonts w:ascii="Calibri" w:hAnsi="Calibri"/>
                  <w:sz w:val="18"/>
                </w:rPr>
                <w:t>&lt;&lt;</w:t>
              </w:r>
              <w:r>
                <w:rPr>
                  <w:rFonts w:ascii="Calibri" w:hAnsi="Calibri"/>
                  <w:sz w:val="18"/>
                </w:rPr>
                <w:t>calculated Field:</w:t>
              </w:r>
            </w:ins>
          </w:p>
          <w:p w14:paraId="1CFC178A" w14:textId="046BE5CE" w:rsidR="00E35F0F" w:rsidRPr="006860D2" w:rsidRDefault="00E35F0F" w:rsidP="00E35F0F">
            <w:pPr>
              <w:keepNext/>
              <w:rPr>
                <w:ins w:id="521" w:author="Wichert, RJ@Energy" w:date="2018-10-24T07:41:00Z"/>
                <w:rFonts w:ascii="Calibri" w:hAnsi="Calibri"/>
                <w:sz w:val="18"/>
                <w:szCs w:val="18"/>
              </w:rPr>
            </w:pPr>
            <w:ins w:id="522" w:author="Wichert, RJ@Energy" w:date="2018-10-24T07:41:00Z">
              <w:r>
                <w:rPr>
                  <w:rFonts w:ascii="Calibri" w:hAnsi="Calibri"/>
                  <w:sz w:val="18"/>
                </w:rPr>
                <w:t>if</w:t>
              </w:r>
              <w:r w:rsidRPr="00E90488">
                <w:rPr>
                  <w:rFonts w:ascii="Calibri" w:hAnsi="Calibri"/>
                  <w:sz w:val="18"/>
                </w:rPr>
                <w:t xml:space="preserve"> </w:t>
              </w:r>
              <w:r>
                <w:rPr>
                  <w:rFonts w:ascii="Calibri" w:hAnsi="Calibri"/>
                  <w:sz w:val="18"/>
                </w:rPr>
                <w:t>Value=pass in all rows in Range D01-D07, Then display result=System Complies; else display result=System Does Not Comply</w:t>
              </w:r>
              <w:r>
                <w:rPr>
                  <w:sz w:val="24"/>
                  <w:szCs w:val="24"/>
                </w:rPr>
                <w:t xml:space="preserve">:  </w:t>
              </w:r>
              <w:r w:rsidRPr="00E90488">
                <w:rPr>
                  <w:rFonts w:ascii="Calibri" w:hAnsi="Calibri"/>
                  <w:sz w:val="18"/>
                </w:rPr>
                <w:t xml:space="preserve">one or more applicable </w:t>
              </w:r>
              <w:r>
                <w:rPr>
                  <w:rFonts w:ascii="Calibri" w:hAnsi="Calibri"/>
                  <w:sz w:val="18"/>
                </w:rPr>
                <w:t>remedial actions were not completed as required</w:t>
              </w:r>
              <w:r w:rsidRPr="00E90488">
                <w:rPr>
                  <w:rFonts w:ascii="Calibri" w:hAnsi="Calibri"/>
                  <w:sz w:val="18"/>
                </w:rPr>
                <w:t xml:space="preserve">. </w:t>
              </w:r>
              <w:r>
                <w:rPr>
                  <w:rFonts w:ascii="Calibri" w:hAnsi="Calibri"/>
                  <w:sz w:val="18"/>
                </w:rPr>
                <w:t xml:space="preserve"> </w:t>
              </w:r>
              <w:r w:rsidRPr="00E90488">
                <w:rPr>
                  <w:rFonts w:ascii="Calibri" w:hAnsi="Calibri"/>
                  <w:sz w:val="18"/>
                </w:rPr>
                <w:t>Enter reason</w:t>
              </w:r>
              <w:r>
                <w:rPr>
                  <w:rFonts w:ascii="Calibri" w:hAnsi="Calibri"/>
                  <w:sz w:val="18"/>
                </w:rPr>
                <w:t>(s)</w:t>
              </w:r>
              <w:r w:rsidRPr="00E90488">
                <w:rPr>
                  <w:rFonts w:ascii="Calibri" w:hAnsi="Calibri"/>
                  <w:sz w:val="18"/>
                </w:rPr>
                <w:t xml:space="preserve"> for </w:t>
              </w:r>
              <w:r>
                <w:rPr>
                  <w:rFonts w:ascii="Calibri" w:hAnsi="Calibri"/>
                  <w:sz w:val="18"/>
                </w:rPr>
                <w:t>non-compliance</w:t>
              </w:r>
              <w:r w:rsidRPr="00E90488">
                <w:rPr>
                  <w:rFonts w:ascii="Calibri" w:hAnsi="Calibri"/>
                  <w:sz w:val="18"/>
                </w:rPr>
                <w:t xml:space="preserve"> in</w:t>
              </w:r>
              <w:r>
                <w:rPr>
                  <w:rFonts w:ascii="Calibri" w:hAnsi="Calibri"/>
                  <w:sz w:val="18"/>
                </w:rPr>
                <w:t xml:space="preserve"> corrections notes field below&gt;&gt;</w:t>
              </w:r>
            </w:ins>
          </w:p>
        </w:tc>
      </w:tr>
      <w:tr w:rsidR="00E35F0F" w:rsidRPr="00D83E48" w14:paraId="5C848D5E" w14:textId="77777777" w:rsidTr="00E35F0F">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Change w:id="523" w:author="Wichert, RJ@Energy" w:date="2018-10-24T07:41: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
          </w:tblPrExChange>
        </w:tblPrEx>
        <w:trPr>
          <w:cantSplit/>
          <w:trHeight w:val="144"/>
          <w:ins w:id="524" w:author="Wichert, RJ@Energy" w:date="2018-10-24T07:40:00Z"/>
          <w:trPrChange w:id="525" w:author="Wichert, RJ@Energy" w:date="2018-10-24T07:41:00Z">
            <w:trPr>
              <w:cantSplit/>
              <w:trHeight w:val="144"/>
            </w:trPr>
          </w:trPrChange>
        </w:trPr>
        <w:tc>
          <w:tcPr>
            <w:tcW w:w="212" w:type="pct"/>
            <w:vAlign w:val="center"/>
            <w:tcPrChange w:id="526" w:author="Wichert, RJ@Energy" w:date="2018-10-24T07:41:00Z">
              <w:tcPr>
                <w:tcW w:w="212" w:type="pct"/>
                <w:vAlign w:val="center"/>
              </w:tcPr>
            </w:tcPrChange>
          </w:tcPr>
          <w:p w14:paraId="09DDE159" w14:textId="2D78108F" w:rsidR="00E35F0F" w:rsidRDefault="00E35F0F">
            <w:pPr>
              <w:keepNext/>
              <w:jc w:val="center"/>
              <w:rPr>
                <w:ins w:id="527" w:author="Wichert, RJ@Energy" w:date="2018-10-24T07:40:00Z"/>
                <w:rFonts w:asciiTheme="minorHAnsi" w:hAnsiTheme="minorHAnsi"/>
                <w:sz w:val="18"/>
                <w:szCs w:val="18"/>
              </w:rPr>
            </w:pPr>
            <w:ins w:id="528" w:author="Wichert, RJ@Energy" w:date="2018-10-24T07:41:00Z">
              <w:r>
                <w:rPr>
                  <w:rFonts w:asciiTheme="minorHAnsi" w:hAnsiTheme="minorHAnsi" w:cs="Calibri-Bold"/>
                  <w:bCs/>
                  <w:sz w:val="18"/>
                  <w:szCs w:val="18"/>
                </w:rPr>
                <w:t>10</w:t>
              </w:r>
            </w:ins>
          </w:p>
        </w:tc>
        <w:tc>
          <w:tcPr>
            <w:tcW w:w="2248" w:type="pct"/>
            <w:vAlign w:val="center"/>
            <w:tcPrChange w:id="529" w:author="Wichert, RJ@Energy" w:date="2018-10-24T07:41:00Z">
              <w:tcPr>
                <w:tcW w:w="2248" w:type="pct"/>
              </w:tcPr>
            </w:tcPrChange>
          </w:tcPr>
          <w:p w14:paraId="201AC0AA" w14:textId="6AD702F6" w:rsidR="00E35F0F" w:rsidRPr="006860D2" w:rsidRDefault="00E35F0F" w:rsidP="00E35F0F">
            <w:pPr>
              <w:keepNext/>
              <w:rPr>
                <w:ins w:id="530" w:author="Wichert, RJ@Energy" w:date="2018-10-24T07:40:00Z"/>
                <w:rFonts w:ascii="Calibri" w:hAnsi="Calibri"/>
                <w:sz w:val="18"/>
                <w:szCs w:val="18"/>
              </w:rPr>
            </w:pPr>
            <w:ins w:id="531" w:author="Wichert, RJ@Energy" w:date="2018-10-24T07:41:00Z">
              <w:r>
                <w:rPr>
                  <w:rFonts w:ascii="Calibri" w:hAnsi="Calibri"/>
                  <w:sz w:val="18"/>
                </w:rPr>
                <w:t>Correction Notes:</w:t>
              </w:r>
            </w:ins>
          </w:p>
        </w:tc>
        <w:tc>
          <w:tcPr>
            <w:tcW w:w="2540" w:type="pct"/>
            <w:vAlign w:val="center"/>
            <w:tcPrChange w:id="532" w:author="Wichert, RJ@Energy" w:date="2018-10-24T07:41:00Z">
              <w:tcPr>
                <w:tcW w:w="2540" w:type="pct"/>
              </w:tcPr>
            </w:tcPrChange>
          </w:tcPr>
          <w:p w14:paraId="3D5E0F7A" w14:textId="55997B65" w:rsidR="00E35F0F" w:rsidRPr="006860D2" w:rsidRDefault="00E35F0F" w:rsidP="00E35F0F">
            <w:pPr>
              <w:keepNext/>
              <w:rPr>
                <w:ins w:id="533" w:author="Wichert, RJ@Energy" w:date="2018-10-24T07:40:00Z"/>
                <w:rFonts w:ascii="Calibri" w:hAnsi="Calibri"/>
                <w:sz w:val="18"/>
                <w:szCs w:val="18"/>
              </w:rPr>
            </w:pPr>
            <w:ins w:id="534" w:author="Wichert, RJ@Energy" w:date="2018-10-24T07:41:00Z">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as condition of registration of the failure;  user input text&gt;&gt;</w:t>
              </w:r>
            </w:ins>
          </w:p>
        </w:tc>
      </w:tr>
      <w:tr w:rsidR="00E35F0F" w:rsidRPr="00D83E48" w14:paraId="67803AFB" w14:textId="77777777" w:rsidTr="00E35F0F">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Change w:id="535" w:author="Wichert, RJ@Energy" w:date="2018-10-24T07:41: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
          </w:tblPrExChange>
        </w:tblPrEx>
        <w:trPr>
          <w:cantSplit/>
          <w:trHeight w:val="144"/>
          <w:ins w:id="536" w:author="Wichert, RJ@Energy" w:date="2018-10-24T07:40:00Z"/>
          <w:trPrChange w:id="537" w:author="Wichert, RJ@Energy" w:date="2018-10-24T07:41:00Z">
            <w:trPr>
              <w:cantSplit/>
              <w:trHeight w:val="144"/>
            </w:trPr>
          </w:trPrChange>
        </w:trPr>
        <w:tc>
          <w:tcPr>
            <w:tcW w:w="212" w:type="pct"/>
            <w:vAlign w:val="center"/>
            <w:tcPrChange w:id="538" w:author="Wichert, RJ@Energy" w:date="2018-10-24T07:41:00Z">
              <w:tcPr>
                <w:tcW w:w="212" w:type="pct"/>
                <w:vAlign w:val="center"/>
              </w:tcPr>
            </w:tcPrChange>
          </w:tcPr>
          <w:p w14:paraId="1CF996D6" w14:textId="60647E7C" w:rsidR="00E35F0F" w:rsidRDefault="00E35F0F">
            <w:pPr>
              <w:keepNext/>
              <w:jc w:val="center"/>
              <w:rPr>
                <w:ins w:id="539" w:author="Wichert, RJ@Energy" w:date="2018-10-24T07:40:00Z"/>
                <w:rFonts w:asciiTheme="minorHAnsi" w:hAnsiTheme="minorHAnsi"/>
                <w:sz w:val="18"/>
                <w:szCs w:val="18"/>
              </w:rPr>
            </w:pPr>
            <w:ins w:id="540" w:author="Wichert, RJ@Energy" w:date="2018-10-24T07:41:00Z">
              <w:r>
                <w:rPr>
                  <w:rFonts w:asciiTheme="minorHAnsi" w:hAnsiTheme="minorHAnsi" w:cs="Calibri-Bold"/>
                  <w:bCs/>
                  <w:sz w:val="18"/>
                  <w:szCs w:val="18"/>
                </w:rPr>
                <w:t>1</w:t>
              </w:r>
            </w:ins>
            <w:ins w:id="541" w:author="Wichert, RJ@Energy" w:date="2018-10-24T07:42:00Z">
              <w:r>
                <w:rPr>
                  <w:rFonts w:asciiTheme="minorHAnsi" w:hAnsiTheme="minorHAnsi" w:cs="Calibri-Bold"/>
                  <w:bCs/>
                  <w:sz w:val="18"/>
                  <w:szCs w:val="18"/>
                </w:rPr>
                <w:t>1</w:t>
              </w:r>
            </w:ins>
          </w:p>
        </w:tc>
        <w:tc>
          <w:tcPr>
            <w:tcW w:w="2248" w:type="pct"/>
            <w:vAlign w:val="center"/>
            <w:tcPrChange w:id="542" w:author="Wichert, RJ@Energy" w:date="2018-10-24T07:41:00Z">
              <w:tcPr>
                <w:tcW w:w="2248" w:type="pct"/>
              </w:tcPr>
            </w:tcPrChange>
          </w:tcPr>
          <w:p w14:paraId="2E1C3FB3" w14:textId="68D8B17C" w:rsidR="00E35F0F" w:rsidRPr="006860D2" w:rsidRDefault="00E35F0F" w:rsidP="00E35F0F">
            <w:pPr>
              <w:keepNext/>
              <w:rPr>
                <w:ins w:id="543" w:author="Wichert, RJ@Energy" w:date="2018-10-24T07:40:00Z"/>
                <w:rFonts w:ascii="Calibri" w:hAnsi="Calibri"/>
                <w:sz w:val="18"/>
                <w:szCs w:val="18"/>
              </w:rPr>
            </w:pPr>
            <w:ins w:id="544" w:author="Wichert, RJ@Energy" w:date="2018-10-24T07:41:00Z">
              <w:r>
                <w:rPr>
                  <w:rFonts w:ascii="Calibri" w:hAnsi="Calibri"/>
                  <w:sz w:val="18"/>
                </w:rPr>
                <w:t>Optional Notes:</w:t>
              </w:r>
            </w:ins>
          </w:p>
        </w:tc>
        <w:tc>
          <w:tcPr>
            <w:tcW w:w="2540" w:type="pct"/>
            <w:vAlign w:val="center"/>
            <w:tcPrChange w:id="545" w:author="Wichert, RJ@Energy" w:date="2018-10-24T07:41:00Z">
              <w:tcPr>
                <w:tcW w:w="2540" w:type="pct"/>
              </w:tcPr>
            </w:tcPrChange>
          </w:tcPr>
          <w:p w14:paraId="5C1DDF40" w14:textId="7EA78846" w:rsidR="00E35F0F" w:rsidRDefault="00E35F0F" w:rsidP="00E35F0F">
            <w:pPr>
              <w:pStyle w:val="FootnoteText"/>
              <w:keepNext/>
              <w:rPr>
                <w:ins w:id="546" w:author="Wichert, RJ@Energy" w:date="2018-10-24T07:41:00Z"/>
                <w:rFonts w:ascii="Calibri" w:hAnsi="Calibri"/>
                <w:sz w:val="18"/>
              </w:rPr>
            </w:pPr>
            <w:ins w:id="547" w:author="Wichert, RJ@Energy" w:date="2018-10-24T07:41:00Z">
              <w:r>
                <w:rPr>
                  <w:rFonts w:ascii="Calibri" w:hAnsi="Calibri"/>
                  <w:sz w:val="18"/>
                </w:rPr>
                <w:t>&lt;&lt;response is optional: user input text&gt;&gt;</w:t>
              </w:r>
            </w:ins>
          </w:p>
          <w:p w14:paraId="0CC47319" w14:textId="77777777" w:rsidR="00E35F0F" w:rsidRPr="006860D2" w:rsidRDefault="00E35F0F" w:rsidP="00E35F0F">
            <w:pPr>
              <w:keepNext/>
              <w:rPr>
                <w:ins w:id="548" w:author="Wichert, RJ@Energy" w:date="2018-10-24T07:40:00Z"/>
                <w:rFonts w:ascii="Calibri" w:hAnsi="Calibri"/>
                <w:sz w:val="18"/>
                <w:szCs w:val="18"/>
              </w:rPr>
            </w:pPr>
          </w:p>
        </w:tc>
      </w:tr>
      <w:tr w:rsidR="00E35F0F" w:rsidRPr="00D83E48" w14:paraId="3C758164" w14:textId="77777777" w:rsidTr="009116F2">
        <w:trPr>
          <w:cantSplit/>
          <w:trHeight w:val="144"/>
        </w:trPr>
        <w:tc>
          <w:tcPr>
            <w:tcW w:w="5000" w:type="pct"/>
            <w:gridSpan w:val="3"/>
            <w:vAlign w:val="center"/>
          </w:tcPr>
          <w:p w14:paraId="3C758163" w14:textId="3EDE60FD" w:rsidR="00E35F0F" w:rsidRPr="002C3E94" w:rsidRDefault="00E35F0F" w:rsidP="00E35F0F">
            <w:pPr>
              <w:keepNext/>
              <w:rPr>
                <w:rFonts w:asciiTheme="minorHAnsi" w:hAnsiTheme="minorHAnsi"/>
                <w:sz w:val="18"/>
                <w:szCs w:val="18"/>
              </w:rPr>
            </w:pPr>
            <w:ins w:id="549" w:author="Wichert, RJ@Energy" w:date="2018-10-24T07:41: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ins>
            <w:del w:id="550" w:author="Wichert, RJ@Energy" w:date="2018-10-24T07:41:00Z">
              <w:r w:rsidRPr="00D83E48" w:rsidDel="00E35F0F">
                <w:rPr>
                  <w:rFonts w:ascii="Calibri" w:hAnsi="Calibri" w:cs="Calibri-Bold"/>
                  <w:b/>
                  <w:bCs/>
                  <w:sz w:val="18"/>
                  <w:szCs w:val="18"/>
                </w:rPr>
                <w:delText>The responsible person’s signature on this compliance document</w:delText>
              </w:r>
              <w:r w:rsidRPr="006860D2" w:rsidDel="00E35F0F">
                <w:rPr>
                  <w:rFonts w:ascii="Calibri" w:hAnsi="Calibri" w:cs="Calibri-Bold"/>
                  <w:b/>
                  <w:bCs/>
                  <w:sz w:val="18"/>
                  <w:szCs w:val="18"/>
                </w:rPr>
                <w:delText xml:space="preserve"> affirms that all applicable requirements in this table have been met.</w:delText>
              </w:r>
            </w:del>
          </w:p>
        </w:tc>
      </w:tr>
    </w:tbl>
    <w:p w14:paraId="3C758165" w14:textId="77777777" w:rsidR="003C1763" w:rsidRPr="00B66E1A" w:rsidRDefault="003C1763" w:rsidP="00693010">
      <w:pPr>
        <w:rPr>
          <w:rFonts w:ascii="Calibri" w:hAnsi="Calibri"/>
          <w:b/>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7"/>
        <w:gridCol w:w="467"/>
        <w:gridCol w:w="4952"/>
        <w:gridCol w:w="5597"/>
      </w:tblGrid>
      <w:tr w:rsidR="003C1763" w:rsidRPr="00D83E48" w14:paraId="3C758168" w14:textId="77777777" w:rsidTr="00FC3B1D">
        <w:trPr>
          <w:gridBefore w:val="1"/>
          <w:wBefore w:w="3" w:type="pct"/>
          <w:trHeight w:val="233"/>
        </w:trPr>
        <w:tc>
          <w:tcPr>
            <w:tcW w:w="4997" w:type="pct"/>
            <w:gridSpan w:val="3"/>
          </w:tcPr>
          <w:p w14:paraId="3C758166" w14:textId="335FD236" w:rsidR="003C1763" w:rsidRPr="00D54A79" w:rsidRDefault="003C1763" w:rsidP="00097E10">
            <w:pPr>
              <w:keepNext/>
              <w:rPr>
                <w:rFonts w:asciiTheme="minorHAnsi" w:hAnsiTheme="minorHAnsi"/>
                <w:b/>
                <w:sz w:val="18"/>
                <w:szCs w:val="18"/>
              </w:rPr>
            </w:pPr>
            <w:r w:rsidRPr="00D54A79">
              <w:rPr>
                <w:rFonts w:asciiTheme="minorHAnsi" w:hAnsiTheme="minorHAnsi"/>
                <w:b/>
                <w:sz w:val="18"/>
                <w:szCs w:val="18"/>
              </w:rPr>
              <w:t>E. Forced Air System Airflow Rate Measurement - Best Airflow Rate Attainable</w:t>
            </w:r>
          </w:p>
          <w:p w14:paraId="3C758167" w14:textId="77777777" w:rsidR="003C1763" w:rsidRPr="00D54A79" w:rsidRDefault="003C1763" w:rsidP="00097E10">
            <w:pPr>
              <w:keepNext/>
              <w:rPr>
                <w:rFonts w:asciiTheme="minorHAnsi" w:hAnsiTheme="minorHAnsi"/>
                <w:b/>
                <w:sz w:val="18"/>
                <w:szCs w:val="18"/>
              </w:rPr>
            </w:pPr>
            <w:r w:rsidRPr="00D54A79">
              <w:rPr>
                <w:rFonts w:asciiTheme="minorHAnsi" w:hAnsiTheme="minorHAnsi"/>
                <w:sz w:val="18"/>
                <w:szCs w:val="18"/>
              </w:rPr>
              <w:t xml:space="preserve">The procedures for System Airflow Rate Verification are specified in Reference Residential Appendix RA3.3. </w:t>
            </w:r>
          </w:p>
        </w:tc>
      </w:tr>
      <w:tr w:rsidR="003C1763" w:rsidRPr="00D83E48" w14:paraId="3C75816C"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69"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01</w:t>
            </w:r>
          </w:p>
        </w:tc>
        <w:tc>
          <w:tcPr>
            <w:tcW w:w="2246" w:type="pct"/>
            <w:vAlign w:val="center"/>
          </w:tcPr>
          <w:p w14:paraId="3C75816A" w14:textId="357A999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Required Minimum System Airflow Rate (cfm/ton)</w:t>
            </w:r>
          </w:p>
        </w:tc>
        <w:tc>
          <w:tcPr>
            <w:tcW w:w="2539" w:type="pct"/>
            <w:vAlign w:val="center"/>
          </w:tcPr>
          <w:p w14:paraId="79454919" w14:textId="77777777" w:rsidR="00ED3862" w:rsidRDefault="003C1763" w:rsidP="00ED3862">
            <w:pPr>
              <w:keepNext/>
              <w:rPr>
                <w:ins w:id="551" w:author="Wichert, RJ@Energy" w:date="2018-10-18T07:49:00Z"/>
                <w:rFonts w:asciiTheme="minorHAnsi" w:hAnsiTheme="minorHAnsi"/>
                <w:sz w:val="18"/>
                <w:szCs w:val="18"/>
              </w:rPr>
            </w:pPr>
            <w:r w:rsidRPr="00D54A79">
              <w:rPr>
                <w:rFonts w:asciiTheme="minorHAnsi" w:hAnsiTheme="minorHAnsi"/>
                <w:sz w:val="18"/>
                <w:szCs w:val="18"/>
              </w:rPr>
              <w:t>&lt;&lt;</w:t>
            </w:r>
            <w:ins w:id="552" w:author="Wichert, RJ@Energy" w:date="2018-10-18T07:49:00Z">
              <w:r w:rsidR="00ED3862">
                <w:rPr>
                  <w:rFonts w:asciiTheme="minorHAnsi" w:hAnsiTheme="minorHAnsi"/>
                  <w:sz w:val="18"/>
                  <w:szCs w:val="18"/>
                </w:rPr>
                <w:t xml:space="preserve">calculated field: </w:t>
              </w:r>
            </w:ins>
          </w:p>
          <w:p w14:paraId="23B35CD0" w14:textId="1D100B42" w:rsidR="00ED3862" w:rsidRDefault="00ED3862" w:rsidP="00ED3862">
            <w:pPr>
              <w:keepNext/>
              <w:rPr>
                <w:ins w:id="553" w:author="Wichert, RJ@Energy" w:date="2018-10-18T07:49:00Z"/>
                <w:rFonts w:asciiTheme="minorHAnsi" w:hAnsiTheme="minorHAnsi"/>
                <w:sz w:val="18"/>
                <w:szCs w:val="18"/>
              </w:rPr>
            </w:pPr>
            <w:ins w:id="554" w:author="Wichert, RJ@Energy" w:date="2018-10-18T07:49:00Z">
              <w:r>
                <w:rPr>
                  <w:rFonts w:asciiTheme="minorHAnsi" w:hAnsiTheme="minorHAnsi"/>
                  <w:sz w:val="18"/>
                  <w:szCs w:val="18"/>
                </w:rPr>
                <w:t>If MCH-01 – ResidentialCoolingSystemType = Small Duct High Velocity</w:t>
              </w:r>
            </w:ins>
            <w:ins w:id="555" w:author="Wichert, RJ@Energy" w:date="2019-01-03T08:25:00Z">
              <w:r w:rsidR="00D654A7">
                <w:rPr>
                  <w:rFonts w:asciiTheme="minorHAnsi" w:hAnsiTheme="minorHAnsi"/>
                  <w:sz w:val="18"/>
                  <w:szCs w:val="18"/>
                </w:rPr>
                <w:t xml:space="preserve"> AC or Small Duct High Velocity HP</w:t>
              </w:r>
            </w:ins>
            <w:ins w:id="556" w:author="Wichert, RJ@Energy" w:date="2018-10-18T07:49:00Z">
              <w:r>
                <w:rPr>
                  <w:rFonts w:asciiTheme="minorHAnsi" w:hAnsiTheme="minorHAnsi"/>
                  <w:sz w:val="18"/>
                  <w:szCs w:val="18"/>
                </w:rPr>
                <w:t>, then value = 250</w:t>
              </w:r>
            </w:ins>
          </w:p>
          <w:p w14:paraId="3C6AAC42" w14:textId="77777777" w:rsidR="00ED3862" w:rsidRDefault="00ED3862" w:rsidP="00097E10">
            <w:pPr>
              <w:keepNext/>
              <w:rPr>
                <w:ins w:id="557" w:author="Wichert, RJ@Energy" w:date="2018-10-18T07:50:00Z"/>
                <w:rFonts w:asciiTheme="minorHAnsi" w:hAnsiTheme="minorHAnsi"/>
                <w:sz w:val="18"/>
                <w:szCs w:val="18"/>
              </w:rPr>
            </w:pPr>
          </w:p>
          <w:p w14:paraId="3C75816B" w14:textId="277A7FCA" w:rsidR="003C1763" w:rsidRPr="00D54A79" w:rsidRDefault="00ED3862" w:rsidP="00097E10">
            <w:pPr>
              <w:keepNext/>
              <w:rPr>
                <w:rFonts w:asciiTheme="minorHAnsi" w:hAnsiTheme="minorHAnsi"/>
                <w:sz w:val="18"/>
                <w:szCs w:val="18"/>
              </w:rPr>
            </w:pPr>
            <w:ins w:id="558" w:author="Wichert, RJ@Energy" w:date="2018-10-18T07:50:00Z">
              <w:r>
                <w:rPr>
                  <w:rFonts w:asciiTheme="minorHAnsi" w:hAnsiTheme="minorHAnsi"/>
                  <w:sz w:val="18"/>
                  <w:szCs w:val="18"/>
                </w:rPr>
                <w:t xml:space="preserve">ElsIf, value = </w:t>
              </w:r>
            </w:ins>
            <w:r w:rsidR="003C1763" w:rsidRPr="00D54A79">
              <w:rPr>
                <w:rFonts w:asciiTheme="minorHAnsi" w:hAnsiTheme="minorHAnsi"/>
                <w:sz w:val="18"/>
                <w:szCs w:val="18"/>
              </w:rPr>
              <w:t>300&gt;&gt;</w:t>
            </w:r>
          </w:p>
        </w:tc>
      </w:tr>
      <w:tr w:rsidR="003C1763" w:rsidRPr="00D83E48" w14:paraId="3C758170"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6D"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02</w:t>
            </w:r>
          </w:p>
        </w:tc>
        <w:tc>
          <w:tcPr>
            <w:tcW w:w="2246" w:type="pct"/>
            <w:vAlign w:val="center"/>
          </w:tcPr>
          <w:p w14:paraId="3C75816E" w14:textId="3B62FA91"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Required Minimum System Airflow Target (cfm)</w:t>
            </w:r>
          </w:p>
        </w:tc>
        <w:tc>
          <w:tcPr>
            <w:tcW w:w="2539" w:type="pct"/>
            <w:vAlign w:val="center"/>
          </w:tcPr>
          <w:p w14:paraId="3C75816F" w14:textId="19D1FCD7" w:rsidR="003C1763" w:rsidRPr="00D54A79" w:rsidRDefault="003C1763">
            <w:pPr>
              <w:keepNext/>
              <w:rPr>
                <w:rFonts w:asciiTheme="minorHAnsi" w:hAnsiTheme="minorHAnsi"/>
                <w:sz w:val="18"/>
                <w:szCs w:val="18"/>
              </w:rPr>
            </w:pPr>
            <w:r w:rsidRPr="00D54A79">
              <w:rPr>
                <w:rFonts w:asciiTheme="minorHAnsi" w:hAnsiTheme="minorHAnsi"/>
                <w:sz w:val="18"/>
                <w:szCs w:val="18"/>
              </w:rPr>
              <w:t>&lt;&lt; calculated field: = A0</w:t>
            </w:r>
            <w:ins w:id="559" w:author="Smith, Alexis@Energy" w:date="2019-01-04T14:04:00Z">
              <w:r w:rsidR="008F5085">
                <w:rPr>
                  <w:rFonts w:asciiTheme="minorHAnsi" w:hAnsiTheme="minorHAnsi"/>
                  <w:sz w:val="18"/>
                  <w:szCs w:val="18"/>
                </w:rPr>
                <w:t>5</w:t>
              </w:r>
            </w:ins>
            <w:del w:id="560" w:author="Smith, Alexis@Energy" w:date="2019-01-04T14:04:00Z">
              <w:r w:rsidRPr="00D54A79" w:rsidDel="008F5085">
                <w:rPr>
                  <w:rFonts w:asciiTheme="minorHAnsi" w:hAnsiTheme="minorHAnsi"/>
                  <w:sz w:val="18"/>
                  <w:szCs w:val="18"/>
                </w:rPr>
                <w:delText>4</w:delText>
              </w:r>
            </w:del>
            <w:r w:rsidRPr="00D54A79">
              <w:rPr>
                <w:rFonts w:asciiTheme="minorHAnsi" w:hAnsiTheme="minorHAnsi"/>
                <w:sz w:val="18"/>
                <w:szCs w:val="18"/>
              </w:rPr>
              <w:t xml:space="preserve"> multiplied by </w:t>
            </w:r>
            <w:ins w:id="561" w:author="Wichert, RJ@Energy" w:date="2018-10-18T07:50:00Z">
              <w:r w:rsidR="00E970E9">
                <w:rPr>
                  <w:rFonts w:asciiTheme="minorHAnsi" w:hAnsiTheme="minorHAnsi"/>
                  <w:sz w:val="18"/>
                  <w:szCs w:val="18"/>
                </w:rPr>
                <w:t>E01</w:t>
              </w:r>
            </w:ins>
            <w:del w:id="562" w:author="Wichert, RJ@Energy" w:date="2018-10-18T07:50:00Z">
              <w:r w:rsidRPr="00D54A79" w:rsidDel="00E970E9">
                <w:rPr>
                  <w:rFonts w:asciiTheme="minorHAnsi" w:hAnsiTheme="minorHAnsi"/>
                  <w:sz w:val="18"/>
                  <w:szCs w:val="18"/>
                </w:rPr>
                <w:delText>300</w:delText>
              </w:r>
            </w:del>
            <w:r w:rsidRPr="00D54A79">
              <w:rPr>
                <w:rFonts w:asciiTheme="minorHAnsi" w:hAnsiTheme="minorHAnsi"/>
                <w:sz w:val="18"/>
                <w:szCs w:val="18"/>
              </w:rPr>
              <w:t>&gt;&gt;</w:t>
            </w:r>
          </w:p>
        </w:tc>
      </w:tr>
      <w:tr w:rsidR="003C1763" w:rsidRPr="00D83E48" w14:paraId="3C758174"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71"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03</w:t>
            </w:r>
          </w:p>
        </w:tc>
        <w:tc>
          <w:tcPr>
            <w:tcW w:w="2246" w:type="pct"/>
            <w:vAlign w:val="center"/>
          </w:tcPr>
          <w:p w14:paraId="3C758172" w14:textId="1A218B1F"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Actual System Airflow Rate Measurement (cfm)</w:t>
            </w:r>
          </w:p>
        </w:tc>
        <w:tc>
          <w:tcPr>
            <w:tcW w:w="2539" w:type="pct"/>
            <w:vAlign w:val="center"/>
          </w:tcPr>
          <w:p w14:paraId="3C758173"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&lt;&lt;user input numeric value: xxxx&gt;&gt;</w:t>
            </w:r>
          </w:p>
        </w:tc>
      </w:tr>
      <w:tr w:rsidR="009116F2" w:rsidRPr="00D83E48" w14:paraId="3C758178"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75" w14:textId="77777777" w:rsidR="009116F2" w:rsidRPr="00D54A79" w:rsidRDefault="009116F2" w:rsidP="00097E10">
            <w:pPr>
              <w:keepNext/>
              <w:rPr>
                <w:rFonts w:asciiTheme="minorHAnsi" w:hAnsiTheme="minorHAnsi"/>
                <w:sz w:val="18"/>
                <w:szCs w:val="18"/>
              </w:rPr>
            </w:pPr>
            <w:r w:rsidRPr="00D54A79">
              <w:rPr>
                <w:rFonts w:asciiTheme="minorHAnsi" w:hAnsiTheme="minorHAnsi"/>
                <w:sz w:val="18"/>
                <w:szCs w:val="18"/>
              </w:rPr>
              <w:t>04</w:t>
            </w:r>
          </w:p>
        </w:tc>
        <w:tc>
          <w:tcPr>
            <w:tcW w:w="2246" w:type="pct"/>
            <w:vAlign w:val="center"/>
          </w:tcPr>
          <w:p w14:paraId="3C758176" w14:textId="6085C6A9" w:rsidR="009116F2" w:rsidRPr="00D54A79" w:rsidRDefault="009116F2" w:rsidP="009116F2">
            <w:pPr>
              <w:keepNext/>
              <w:rPr>
                <w:rFonts w:asciiTheme="minorHAnsi" w:hAnsiTheme="minorHAnsi"/>
                <w:sz w:val="18"/>
                <w:szCs w:val="18"/>
              </w:rPr>
            </w:pPr>
            <w:r w:rsidRPr="00D54A79">
              <w:rPr>
                <w:rFonts w:asciiTheme="minorHAnsi" w:hAnsiTheme="minorHAnsi"/>
                <w:sz w:val="18"/>
                <w:szCs w:val="18"/>
              </w:rPr>
              <w:t>Compliance Statement:</w:t>
            </w:r>
          </w:p>
        </w:tc>
        <w:tc>
          <w:tcPr>
            <w:tcW w:w="2539" w:type="pct"/>
            <w:vAlign w:val="center"/>
          </w:tcPr>
          <w:p w14:paraId="3C758177" w14:textId="0180F164" w:rsidR="009116F2" w:rsidRPr="00D54A79" w:rsidRDefault="009116F2" w:rsidP="00454DD7">
            <w:pPr>
              <w:keepNext/>
              <w:rPr>
                <w:rFonts w:asciiTheme="minorHAnsi" w:hAnsiTheme="minorHAnsi"/>
                <w:sz w:val="18"/>
                <w:szCs w:val="18"/>
              </w:rPr>
            </w:pPr>
            <w:r w:rsidRPr="00D54A79">
              <w:rPr>
                <w:rFonts w:asciiTheme="minorHAnsi" w:hAnsiTheme="minorHAnsi"/>
                <w:sz w:val="18"/>
                <w:szCs w:val="18"/>
              </w:rPr>
              <w:t xml:space="preserve">&lt;&lt;If E03≥E02, the display text </w:t>
            </w:r>
            <w:r w:rsidRPr="00454DD7">
              <w:rPr>
                <w:rFonts w:asciiTheme="minorHAnsi" w:hAnsiTheme="minorHAnsi"/>
                <w:sz w:val="18"/>
                <w:szCs w:val="18"/>
              </w:rPr>
              <w:t xml:space="preserve">= system complies </w:t>
            </w:r>
            <w:r w:rsidRPr="00D54A79">
              <w:rPr>
                <w:rFonts w:asciiTheme="minorHAnsi" w:hAnsiTheme="minorHAnsi"/>
                <w:sz w:val="18"/>
                <w:szCs w:val="18"/>
              </w:rPr>
              <w:t>with minimum airflow rate requirement;  else display text = The measured Airflow Rate reported on this document is the best airflow rate attainable</w:t>
            </w:r>
            <w:r w:rsidR="002F506C">
              <w:rPr>
                <w:rFonts w:asciiTheme="minorHAnsi" w:hAnsiTheme="minorHAnsi"/>
                <w:sz w:val="18"/>
                <w:szCs w:val="18"/>
              </w:rPr>
              <w:t xml:space="preserve"> </w:t>
            </w:r>
            <w:r w:rsidR="00454DD7">
              <w:rPr>
                <w:rFonts w:asciiTheme="minorHAnsi" w:hAnsiTheme="minorHAnsi"/>
                <w:sz w:val="18"/>
                <w:szCs w:val="18"/>
              </w:rPr>
              <w:t xml:space="preserve">for compliance utilizing the </w:t>
            </w:r>
            <w:r w:rsidR="00454DD7" w:rsidRPr="00454DD7">
              <w:rPr>
                <w:rFonts w:ascii="Calibri" w:hAnsi="Calibri"/>
                <w:sz w:val="18"/>
                <w:szCs w:val="18"/>
              </w:rPr>
              <w:t xml:space="preserve">procedures given in </w:t>
            </w:r>
            <w:r w:rsidR="00454DD7" w:rsidRPr="00454DD7">
              <w:t xml:space="preserve"> </w:t>
            </w:r>
            <w:r w:rsidR="00454DD7" w:rsidRPr="00454DD7">
              <w:rPr>
                <w:rFonts w:ascii="Calibri" w:hAnsi="Calibri"/>
                <w:sz w:val="18"/>
                <w:szCs w:val="18"/>
              </w:rPr>
              <w:t>RA</w:t>
            </w:r>
            <w:r w:rsidR="00B1000D">
              <w:rPr>
                <w:rFonts w:ascii="Calibri" w:hAnsi="Calibri"/>
                <w:sz w:val="18"/>
                <w:szCs w:val="18"/>
              </w:rPr>
              <w:t>3.3.3.1.5</w:t>
            </w:r>
            <w:r w:rsidRPr="00454DD7">
              <w:rPr>
                <w:rFonts w:asciiTheme="minorHAnsi" w:hAnsiTheme="minorHAnsi"/>
                <w:sz w:val="18"/>
                <w:szCs w:val="18"/>
              </w:rPr>
              <w:t>.</w:t>
            </w:r>
            <w:r w:rsidRPr="00D54A79">
              <w:rPr>
                <w:rFonts w:asciiTheme="minorHAnsi" w:hAnsiTheme="minorHAnsi"/>
                <w:sz w:val="18"/>
                <w:szCs w:val="18"/>
              </w:rPr>
              <w:t xml:space="preserve"> This system shall not be included in a sample group for HERS verification compliance&gt;&gt;</w:t>
            </w:r>
          </w:p>
        </w:tc>
      </w:tr>
      <w:tr w:rsidR="003C1763" w:rsidRPr="00D83E48" w14:paraId="3C75817E" w14:textId="77777777" w:rsidTr="00097E10">
        <w:tblPrEx>
          <w:tblCellMar>
            <w:top w:w="0" w:type="dxa"/>
            <w:left w:w="115" w:type="dxa"/>
            <w:bottom w:w="0" w:type="dxa"/>
            <w:right w:w="115" w:type="dxa"/>
          </w:tblCellMar>
        </w:tblPrEx>
        <w:trPr>
          <w:cantSplit/>
          <w:trHeight w:val="432"/>
        </w:trPr>
        <w:tc>
          <w:tcPr>
            <w:tcW w:w="215" w:type="pct"/>
            <w:gridSpan w:val="2"/>
            <w:vAlign w:val="center"/>
          </w:tcPr>
          <w:p w14:paraId="3C758179" w14:textId="77777777" w:rsidR="003C1763" w:rsidRPr="00D54A79" w:rsidRDefault="003C1763" w:rsidP="00097E10">
            <w:pPr>
              <w:pStyle w:val="FootnoteText"/>
              <w:keepNext/>
              <w:jc w:val="center"/>
              <w:rPr>
                <w:rFonts w:asciiTheme="minorHAnsi" w:hAnsiTheme="minorHAnsi"/>
                <w:sz w:val="18"/>
                <w:szCs w:val="18"/>
              </w:rPr>
            </w:pPr>
            <w:r w:rsidRPr="00D54A79">
              <w:rPr>
                <w:rFonts w:asciiTheme="minorHAnsi" w:hAnsiTheme="minorHAnsi"/>
                <w:sz w:val="18"/>
                <w:szCs w:val="18"/>
              </w:rPr>
              <w:t>05</w:t>
            </w:r>
          </w:p>
        </w:tc>
        <w:tc>
          <w:tcPr>
            <w:tcW w:w="2246" w:type="pct"/>
            <w:vAlign w:val="center"/>
          </w:tcPr>
          <w:p w14:paraId="3C75817A" w14:textId="13E2DBDD"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HERS Sample Group Eligibility</w:t>
            </w:r>
          </w:p>
        </w:tc>
        <w:tc>
          <w:tcPr>
            <w:tcW w:w="2539" w:type="pct"/>
          </w:tcPr>
          <w:p w14:paraId="3C75817B" w14:textId="77777777"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 xml:space="preserve">&lt;&lt;if E04 result = </w:t>
            </w:r>
            <w:r w:rsidRPr="00D54A79">
              <w:rPr>
                <w:rFonts w:asciiTheme="minorHAnsi" w:hAnsiTheme="minorHAnsi"/>
                <w:sz w:val="18"/>
                <w:szCs w:val="18"/>
                <w:u w:val="single"/>
              </w:rPr>
              <w:t>system complies with minimum airflow rate requirement,</w:t>
            </w:r>
            <w:r w:rsidRPr="00D54A79">
              <w:rPr>
                <w:rFonts w:asciiTheme="minorHAnsi" w:hAnsiTheme="minorHAnsi"/>
                <w:sz w:val="18"/>
                <w:szCs w:val="18"/>
              </w:rPr>
              <w:t xml:space="preserve"> </w:t>
            </w:r>
          </w:p>
          <w:p w14:paraId="3C75817C" w14:textId="77777777"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then display result = Eligible for HERS sample group;</w:t>
            </w:r>
          </w:p>
          <w:p w14:paraId="3C75817D" w14:textId="77777777" w:rsidR="003C1763" w:rsidRPr="00D54A79" w:rsidRDefault="003C1763" w:rsidP="00895155">
            <w:pPr>
              <w:pStyle w:val="FootnoteText"/>
              <w:keepNext/>
              <w:rPr>
                <w:rFonts w:asciiTheme="minorHAnsi" w:hAnsiTheme="minorHAnsi"/>
                <w:sz w:val="18"/>
                <w:szCs w:val="18"/>
              </w:rPr>
            </w:pPr>
            <w:r w:rsidRPr="00D54A79">
              <w:rPr>
                <w:rFonts w:asciiTheme="minorHAnsi" w:hAnsiTheme="minorHAnsi"/>
                <w:sz w:val="18"/>
                <w:szCs w:val="18"/>
              </w:rPr>
              <w:t>else display result = Not Eligible for HERS Sample Group</w:t>
            </w:r>
            <w:r w:rsidR="00895155">
              <w:rPr>
                <w:rFonts w:asciiTheme="minorHAnsi" w:hAnsiTheme="minorHAnsi"/>
                <w:sz w:val="18"/>
                <w:szCs w:val="18"/>
              </w:rPr>
              <w:t xml:space="preserve"> for Airflow</w:t>
            </w:r>
          </w:p>
        </w:tc>
      </w:tr>
    </w:tbl>
    <w:p w14:paraId="3C75817F" w14:textId="77777777" w:rsidR="003C1763" w:rsidRPr="00B66E1A" w:rsidRDefault="003C1763"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Change w:id="563">
          <w:tblGrid>
            <w:gridCol w:w="468"/>
            <w:gridCol w:w="5265"/>
            <w:gridCol w:w="5265"/>
          </w:tblGrid>
        </w:tblGridChange>
      </w:tblGrid>
      <w:tr w:rsidR="001E402F" w:rsidRPr="00D83E48" w14:paraId="3C758181" w14:textId="77777777" w:rsidTr="002F506C">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3C758180" w14:textId="77777777" w:rsidR="001E402F" w:rsidRPr="00FA0024" w:rsidRDefault="001E402F" w:rsidP="002F506C">
            <w:pPr>
              <w:keepNext/>
              <w:rPr>
                <w:rFonts w:asciiTheme="minorHAnsi" w:hAnsiTheme="minorHAnsi"/>
                <w:b/>
                <w:sz w:val="18"/>
                <w:szCs w:val="18"/>
              </w:rPr>
            </w:pPr>
            <w:r>
              <w:rPr>
                <w:rFonts w:asciiTheme="minorHAnsi" w:hAnsiTheme="minorHAnsi"/>
                <w:b/>
                <w:sz w:val="18"/>
                <w:szCs w:val="18"/>
              </w:rPr>
              <w:t>F</w:t>
            </w:r>
            <w:r w:rsidRPr="008D67CB">
              <w:rPr>
                <w:rFonts w:asciiTheme="minorHAnsi" w:hAnsiTheme="minorHAnsi"/>
                <w:b/>
                <w:sz w:val="18"/>
                <w:szCs w:val="18"/>
              </w:rPr>
              <w:t>. Additional Requirements</w:t>
            </w:r>
          </w:p>
        </w:tc>
      </w:tr>
      <w:tr w:rsidR="001E402F" w:rsidRPr="00D83E48" w14:paraId="3C758184" w14:textId="77777777" w:rsidTr="002F506C">
        <w:trPr>
          <w:trHeight w:val="144"/>
        </w:trPr>
        <w:tc>
          <w:tcPr>
            <w:tcW w:w="468" w:type="dxa"/>
            <w:vAlign w:val="center"/>
          </w:tcPr>
          <w:p w14:paraId="3C758182"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3C758183" w14:textId="5F3355CE"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1E402F" w:rsidRPr="00D83E48" w14:paraId="3C758187" w14:textId="77777777" w:rsidTr="002F506C">
        <w:trPr>
          <w:trHeight w:val="144"/>
        </w:trPr>
        <w:tc>
          <w:tcPr>
            <w:tcW w:w="468" w:type="dxa"/>
            <w:vAlign w:val="center"/>
          </w:tcPr>
          <w:p w14:paraId="3C758185"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3C758186" w14:textId="77777777"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1E402F" w:rsidRPr="00D83E48" w14:paraId="3C75818A" w14:textId="77777777" w:rsidTr="002F506C">
        <w:trPr>
          <w:trHeight w:val="144"/>
        </w:trPr>
        <w:tc>
          <w:tcPr>
            <w:tcW w:w="468" w:type="dxa"/>
            <w:vAlign w:val="center"/>
          </w:tcPr>
          <w:p w14:paraId="3C758188" w14:textId="77777777" w:rsidR="001E402F" w:rsidRPr="008D67CB" w:rsidRDefault="001E402F" w:rsidP="002F506C">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3C758189" w14:textId="2B59B8BB" w:rsidR="001E402F" w:rsidRPr="00C74B3C" w:rsidRDefault="001E402F" w:rsidP="001A1145">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1A1145">
              <w:rPr>
                <w:rFonts w:asciiTheme="minorHAnsi" w:hAnsiTheme="minorHAnsi" w:cs="Tahoma"/>
                <w:color w:val="000000"/>
                <w:sz w:val="18"/>
                <w:szCs w:val="18"/>
                <w:u w:val="single"/>
              </w:rPr>
              <w:t>ly constructed</w:t>
            </w:r>
            <w:r w:rsidRPr="00C74B3C">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454DD7">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1E402F" w:rsidRPr="00D83E48" w14:paraId="3C75818D" w14:textId="77777777" w:rsidTr="002F506C">
        <w:trPr>
          <w:trHeight w:val="144"/>
        </w:trPr>
        <w:tc>
          <w:tcPr>
            <w:tcW w:w="468" w:type="dxa"/>
            <w:vAlign w:val="center"/>
          </w:tcPr>
          <w:p w14:paraId="3C75818B"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3C75818C"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1E402F" w:rsidRPr="00D83E48" w14:paraId="3C758190" w14:textId="77777777" w:rsidTr="002F506C">
        <w:trPr>
          <w:trHeight w:val="144"/>
        </w:trPr>
        <w:tc>
          <w:tcPr>
            <w:tcW w:w="468" w:type="dxa"/>
            <w:vAlign w:val="center"/>
          </w:tcPr>
          <w:p w14:paraId="3C75818E"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3C75818F"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1E402F" w:rsidRPr="00D83E48" w14:paraId="3C758193" w14:textId="77777777" w:rsidTr="002F506C">
        <w:trPr>
          <w:trHeight w:val="144"/>
        </w:trPr>
        <w:tc>
          <w:tcPr>
            <w:tcW w:w="468" w:type="dxa"/>
            <w:vAlign w:val="center"/>
          </w:tcPr>
          <w:p w14:paraId="3C758191"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3C758192"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1E402F" w:rsidRPr="00D83E48" w14:paraId="3C758196" w14:textId="77777777" w:rsidTr="002F506C">
        <w:trPr>
          <w:trHeight w:val="144"/>
        </w:trPr>
        <w:tc>
          <w:tcPr>
            <w:tcW w:w="468" w:type="dxa"/>
            <w:vAlign w:val="center"/>
          </w:tcPr>
          <w:p w14:paraId="3C758194"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3C758195"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1E402F" w:rsidRPr="00D83E48" w14:paraId="3C758199" w14:textId="77777777" w:rsidTr="002F506C">
        <w:trPr>
          <w:trHeight w:val="144"/>
        </w:trPr>
        <w:tc>
          <w:tcPr>
            <w:tcW w:w="468" w:type="dxa"/>
            <w:vAlign w:val="center"/>
          </w:tcPr>
          <w:p w14:paraId="3C758197"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3C758198" w14:textId="4F6FA4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E20833" w:rsidRPr="00E20833" w14:paraId="3C75819C" w14:textId="77777777" w:rsidTr="002F506C">
        <w:trPr>
          <w:trHeight w:val="144"/>
        </w:trPr>
        <w:tc>
          <w:tcPr>
            <w:tcW w:w="468" w:type="dxa"/>
            <w:vAlign w:val="center"/>
          </w:tcPr>
          <w:p w14:paraId="3C75819A" w14:textId="77777777" w:rsidR="00E20833" w:rsidRPr="00837C51" w:rsidRDefault="00E20833" w:rsidP="00E20833">
            <w:pPr>
              <w:pStyle w:val="FootnoteText"/>
              <w:keepNext/>
              <w:rPr>
                <w:rFonts w:asciiTheme="minorHAnsi" w:hAnsiTheme="minorHAnsi"/>
                <w:sz w:val="18"/>
                <w:szCs w:val="18"/>
              </w:rPr>
            </w:pPr>
            <w:r>
              <w:rPr>
                <w:rFonts w:asciiTheme="minorHAnsi" w:hAnsiTheme="minorHAnsi"/>
                <w:sz w:val="18"/>
                <w:szCs w:val="18"/>
              </w:rPr>
              <w:t>09</w:t>
            </w:r>
          </w:p>
        </w:tc>
        <w:tc>
          <w:tcPr>
            <w:tcW w:w="10530" w:type="dxa"/>
            <w:gridSpan w:val="2"/>
            <w:vAlign w:val="center"/>
          </w:tcPr>
          <w:p w14:paraId="3C75819B" w14:textId="4AB94126" w:rsidR="00E20833" w:rsidRPr="00E20833" w:rsidRDefault="00E20833" w:rsidP="00E20833">
            <w:pPr>
              <w:pStyle w:val="FootnoteText"/>
              <w:keepNext/>
              <w:rPr>
                <w:rFonts w:asciiTheme="minorHAnsi" w:hAnsiTheme="minorHAnsi"/>
                <w:sz w:val="18"/>
                <w:szCs w:val="18"/>
              </w:rPr>
            </w:pPr>
            <w:r w:rsidRPr="00E20833">
              <w:rPr>
                <w:rFonts w:asciiTheme="minorHAnsi" w:hAnsiTheme="minorHAnsi"/>
                <w:sz w:val="18"/>
                <w:szCs w:val="18"/>
              </w:rPr>
              <w:t xml:space="preserve">For altered systems that do not comply with the minimum 300 cfm per ton airflow </w:t>
            </w:r>
            <w:r w:rsidR="00492BCC">
              <w:rPr>
                <w:rFonts w:asciiTheme="minorHAnsi" w:hAnsiTheme="minorHAnsi"/>
                <w:sz w:val="18"/>
                <w:szCs w:val="18"/>
              </w:rPr>
              <w:t xml:space="preserve">rate </w:t>
            </w:r>
            <w:r w:rsidRPr="00E20833">
              <w:rPr>
                <w:rFonts w:asciiTheme="minorHAnsi" w:hAnsiTheme="minorHAnsi"/>
                <w:sz w:val="18"/>
                <w:szCs w:val="18"/>
              </w:rPr>
              <w:t>requirement but opt to comply using the remedial actions on this MCH-23 compliance document according to Section RA</w:t>
            </w:r>
            <w:r w:rsidR="00B1000D">
              <w:rPr>
                <w:rFonts w:asciiTheme="minorHAnsi" w:hAnsiTheme="minorHAnsi"/>
                <w:sz w:val="18"/>
                <w:szCs w:val="18"/>
              </w:rPr>
              <w:t>3.3.3.1.5</w:t>
            </w:r>
            <w:r w:rsidRPr="00E20833">
              <w:rPr>
                <w:rFonts w:asciiTheme="minorHAnsi" w:hAnsiTheme="minorHAnsi"/>
                <w:sz w:val="18"/>
                <w:szCs w:val="18"/>
              </w:rPr>
              <w:t>, the system's thermostat shall conform to the specifications in Reference Joint Appendix JA5 and shall be capable of receiving and responding to Demand Response Signals prior to final approval of the building permit by the enforcing agency (Section 150.2(b)1Fia).</w:t>
            </w:r>
          </w:p>
        </w:tc>
      </w:tr>
      <w:tr w:rsidR="00AC172E" w:rsidRPr="00E20833" w14:paraId="29D17F32" w14:textId="77777777" w:rsidTr="00AC172E">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564" w:author="Wichert, RJ@Energy" w:date="2018-10-24T07:45: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565" w:author="Wichert, RJ@Energy" w:date="2018-10-24T07:45:00Z"/>
          <w:trPrChange w:id="566" w:author="Wichert, RJ@Energy" w:date="2018-10-24T07:45:00Z">
            <w:trPr>
              <w:trHeight w:val="144"/>
            </w:trPr>
          </w:trPrChange>
        </w:trPr>
        <w:tc>
          <w:tcPr>
            <w:tcW w:w="468" w:type="dxa"/>
            <w:vAlign w:val="center"/>
            <w:tcPrChange w:id="567" w:author="Wichert, RJ@Energy" w:date="2018-10-24T07:45:00Z">
              <w:tcPr>
                <w:tcW w:w="468" w:type="dxa"/>
                <w:vAlign w:val="center"/>
              </w:tcPr>
            </w:tcPrChange>
          </w:tcPr>
          <w:p w14:paraId="2FA9D748" w14:textId="035C2A1C" w:rsidR="00AC172E" w:rsidRDefault="00AC172E" w:rsidP="00AC172E">
            <w:pPr>
              <w:pStyle w:val="FootnoteText"/>
              <w:keepNext/>
              <w:rPr>
                <w:ins w:id="568" w:author="Wichert, RJ@Energy" w:date="2018-10-24T07:45:00Z"/>
                <w:rFonts w:asciiTheme="minorHAnsi" w:hAnsiTheme="minorHAnsi"/>
                <w:sz w:val="18"/>
                <w:szCs w:val="18"/>
              </w:rPr>
            </w:pPr>
            <w:ins w:id="569" w:author="Wichert, RJ@Energy" w:date="2018-10-24T07:45:00Z">
              <w:r>
                <w:rPr>
                  <w:rFonts w:asciiTheme="minorHAnsi" w:hAnsiTheme="minorHAnsi" w:cs="Calibri-Bold"/>
                  <w:bCs/>
                  <w:sz w:val="18"/>
                  <w:szCs w:val="18"/>
                </w:rPr>
                <w:t>10</w:t>
              </w:r>
            </w:ins>
          </w:p>
        </w:tc>
        <w:tc>
          <w:tcPr>
            <w:tcW w:w="2610" w:type="dxa"/>
            <w:vAlign w:val="center"/>
            <w:tcPrChange w:id="570" w:author="Wichert, RJ@Energy" w:date="2018-10-24T07:45:00Z">
              <w:tcPr>
                <w:tcW w:w="5265" w:type="dxa"/>
                <w:vAlign w:val="center"/>
              </w:tcPr>
            </w:tcPrChange>
          </w:tcPr>
          <w:p w14:paraId="3033AC3D" w14:textId="01C81478" w:rsidR="00AC172E" w:rsidRPr="00E20833" w:rsidRDefault="00AC172E" w:rsidP="00AC172E">
            <w:pPr>
              <w:pStyle w:val="FootnoteText"/>
              <w:keepNext/>
              <w:rPr>
                <w:ins w:id="571" w:author="Wichert, RJ@Energy" w:date="2018-10-24T07:45:00Z"/>
                <w:rFonts w:asciiTheme="minorHAnsi" w:hAnsiTheme="minorHAnsi"/>
                <w:sz w:val="18"/>
                <w:szCs w:val="18"/>
              </w:rPr>
            </w:pPr>
            <w:ins w:id="572" w:author="Wichert, RJ@Energy" w:date="2018-10-24T07:45:00Z">
              <w:r w:rsidRPr="00B57311">
                <w:rPr>
                  <w:rFonts w:asciiTheme="minorHAnsi" w:hAnsiTheme="minorHAnsi"/>
                  <w:sz w:val="18"/>
                  <w:szCs w:val="18"/>
                </w:rPr>
                <w:t>Verification Status</w:t>
              </w:r>
              <w:r>
                <w:rPr>
                  <w:rFonts w:asciiTheme="minorHAnsi" w:hAnsiTheme="minorHAnsi"/>
                  <w:sz w:val="18"/>
                  <w:szCs w:val="18"/>
                </w:rPr>
                <w:t>:</w:t>
              </w:r>
            </w:ins>
          </w:p>
        </w:tc>
        <w:tc>
          <w:tcPr>
            <w:tcW w:w="7920" w:type="dxa"/>
            <w:vAlign w:val="center"/>
            <w:tcPrChange w:id="573" w:author="Wichert, RJ@Energy" w:date="2018-10-24T07:45:00Z">
              <w:tcPr>
                <w:tcW w:w="5265" w:type="dxa"/>
                <w:vAlign w:val="center"/>
              </w:tcPr>
            </w:tcPrChange>
          </w:tcPr>
          <w:p w14:paraId="73C5FE15" w14:textId="77777777" w:rsidR="00AC172E" w:rsidRPr="00E90488" w:rsidRDefault="00AC172E" w:rsidP="00AC172E">
            <w:pPr>
              <w:rPr>
                <w:ins w:id="574" w:author="Wichert, RJ@Energy" w:date="2018-10-24T07:45:00Z"/>
                <w:sz w:val="24"/>
                <w:szCs w:val="24"/>
              </w:rPr>
            </w:pPr>
            <w:ins w:id="575" w:author="Wichert, RJ@Energy" w:date="2018-10-24T07:45:00Z">
              <w:r w:rsidRPr="00E90488">
                <w:rPr>
                  <w:rFonts w:ascii="Calibri" w:hAnsi="Calibri"/>
                  <w:sz w:val="18"/>
                </w:rPr>
                <w:t>&lt;&lt;user pick from list:</w:t>
              </w:r>
            </w:ins>
          </w:p>
          <w:p w14:paraId="0DB15835" w14:textId="77777777" w:rsidR="00AC172E" w:rsidRPr="00E90488" w:rsidRDefault="00AC172E" w:rsidP="00AC172E">
            <w:pPr>
              <w:rPr>
                <w:ins w:id="576" w:author="Wichert, RJ@Energy" w:date="2018-10-24T07:45:00Z"/>
                <w:sz w:val="24"/>
                <w:szCs w:val="24"/>
              </w:rPr>
            </w:pPr>
            <w:ins w:id="577" w:author="Wichert, RJ@Energy" w:date="2018-10-24T07:45:00Z">
              <w:r w:rsidRPr="00E90488">
                <w:rPr>
                  <w:rFonts w:ascii="Calibri" w:hAnsi="Calibri"/>
                  <w:sz w:val="18"/>
                </w:rPr>
                <w:t xml:space="preserve">*** </w:t>
              </w:r>
              <w:r w:rsidRPr="00E90488">
                <w:rPr>
                  <w:rFonts w:ascii="Calibri" w:hAnsi="Calibri"/>
                  <w:sz w:val="18"/>
                  <w:u w:val="single"/>
                </w:rPr>
                <w:t>Pass</w:t>
              </w:r>
              <w:r w:rsidRPr="00E90488">
                <w:rPr>
                  <w:rFonts w:ascii="Calibri" w:hAnsi="Calibri"/>
                  <w:sz w:val="18"/>
                </w:rPr>
                <w:t xml:space="preserve"> - all applicable requirements are met; or</w:t>
              </w:r>
            </w:ins>
          </w:p>
          <w:p w14:paraId="679194EF" w14:textId="77777777" w:rsidR="00AC172E" w:rsidRPr="00E90488" w:rsidRDefault="00AC172E" w:rsidP="00AC172E">
            <w:pPr>
              <w:ind w:left="340" w:hanging="340"/>
              <w:rPr>
                <w:ins w:id="578" w:author="Wichert, RJ@Energy" w:date="2018-10-24T07:45:00Z"/>
                <w:sz w:val="24"/>
                <w:szCs w:val="24"/>
              </w:rPr>
            </w:pPr>
            <w:ins w:id="579" w:author="Wichert, RJ@Energy" w:date="2018-10-24T07:45:00Z">
              <w:r w:rsidRPr="00E90488">
                <w:rPr>
                  <w:rFonts w:ascii="Calibri" w:hAnsi="Calibri"/>
                  <w:sz w:val="18"/>
                </w:rPr>
                <w:t xml:space="preserve">*** </w:t>
              </w:r>
              <w:r w:rsidRPr="00E90488">
                <w:rPr>
                  <w:rFonts w:ascii="Calibri" w:hAnsi="Calibri"/>
                  <w:sz w:val="18"/>
                  <w:u w:val="single"/>
                </w:rPr>
                <w:t>Fail</w:t>
              </w:r>
              <w:r w:rsidRPr="00E90488">
                <w:rPr>
                  <w:rFonts w:ascii="Calibri" w:hAnsi="Calibri"/>
                  <w:sz w:val="18"/>
                </w:rPr>
                <w:t xml:space="preserve"> - one or more applicable requirements are not met. Enter reason for failure in corrections notes field below; or</w:t>
              </w:r>
            </w:ins>
          </w:p>
          <w:p w14:paraId="21B4A2AD" w14:textId="570B910E" w:rsidR="00AC172E" w:rsidRPr="00E20833" w:rsidRDefault="00AC172E" w:rsidP="00AC172E">
            <w:pPr>
              <w:pStyle w:val="FootnoteText"/>
              <w:keepNext/>
              <w:rPr>
                <w:ins w:id="580" w:author="Wichert, RJ@Energy" w:date="2018-10-24T07:45:00Z"/>
                <w:rFonts w:asciiTheme="minorHAnsi" w:hAnsiTheme="minorHAnsi"/>
                <w:sz w:val="18"/>
                <w:szCs w:val="18"/>
              </w:rPr>
            </w:pPr>
            <w:ins w:id="581" w:author="Wichert, RJ@Energy" w:date="2018-10-24T07:45:00Z">
              <w:r w:rsidRPr="00E90488">
                <w:rPr>
                  <w:rFonts w:ascii="Calibri" w:hAnsi="Calibri"/>
                  <w:sz w:val="18"/>
                </w:rPr>
                <w:t xml:space="preserve">*** </w:t>
              </w:r>
              <w:r w:rsidRPr="00E90488">
                <w:rPr>
                  <w:rFonts w:ascii="Calibri" w:hAnsi="Calibri"/>
                  <w:sz w:val="18"/>
                  <w:u w:val="single"/>
                </w:rPr>
                <w:t>All n/a</w:t>
              </w:r>
              <w:r w:rsidRPr="00E90488">
                <w:rPr>
                  <w:rFonts w:ascii="Calibri" w:hAnsi="Calibri"/>
                  <w:sz w:val="18"/>
                </w:rPr>
                <w:t xml:space="preserve"> - This entire table is not applicable</w:t>
              </w:r>
              <w:r>
                <w:rPr>
                  <w:rFonts w:ascii="Calibri" w:hAnsi="Calibri"/>
                  <w:sz w:val="18"/>
                </w:rPr>
                <w:t>&gt;&gt;</w:t>
              </w:r>
            </w:ins>
          </w:p>
        </w:tc>
      </w:tr>
      <w:tr w:rsidR="00AC172E" w:rsidRPr="00E20833" w14:paraId="2A10B40B" w14:textId="77777777" w:rsidTr="00AC172E">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582" w:author="Wichert, RJ@Energy" w:date="2018-10-24T07:45: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583" w:author="Wichert, RJ@Energy" w:date="2018-10-24T07:45:00Z"/>
          <w:trPrChange w:id="584" w:author="Wichert, RJ@Energy" w:date="2018-10-24T07:45:00Z">
            <w:trPr>
              <w:trHeight w:val="144"/>
            </w:trPr>
          </w:trPrChange>
        </w:trPr>
        <w:tc>
          <w:tcPr>
            <w:tcW w:w="468" w:type="dxa"/>
            <w:vAlign w:val="center"/>
            <w:tcPrChange w:id="585" w:author="Wichert, RJ@Energy" w:date="2018-10-24T07:45:00Z">
              <w:tcPr>
                <w:tcW w:w="468" w:type="dxa"/>
                <w:vAlign w:val="center"/>
              </w:tcPr>
            </w:tcPrChange>
          </w:tcPr>
          <w:p w14:paraId="0D2127C7" w14:textId="71C8A611" w:rsidR="00AC172E" w:rsidRDefault="00AC172E" w:rsidP="00AC172E">
            <w:pPr>
              <w:pStyle w:val="FootnoteText"/>
              <w:keepNext/>
              <w:rPr>
                <w:ins w:id="586" w:author="Wichert, RJ@Energy" w:date="2018-10-24T07:45:00Z"/>
                <w:rFonts w:asciiTheme="minorHAnsi" w:hAnsiTheme="minorHAnsi"/>
                <w:sz w:val="18"/>
                <w:szCs w:val="18"/>
              </w:rPr>
            </w:pPr>
            <w:ins w:id="587" w:author="Wichert, RJ@Energy" w:date="2018-10-24T07:45:00Z">
              <w:r>
                <w:rPr>
                  <w:rFonts w:asciiTheme="minorHAnsi" w:hAnsiTheme="minorHAnsi" w:cs="Calibri-Bold"/>
                  <w:bCs/>
                  <w:sz w:val="18"/>
                  <w:szCs w:val="18"/>
                </w:rPr>
                <w:t>11</w:t>
              </w:r>
            </w:ins>
          </w:p>
        </w:tc>
        <w:tc>
          <w:tcPr>
            <w:tcW w:w="2610" w:type="dxa"/>
            <w:vAlign w:val="center"/>
            <w:tcPrChange w:id="588" w:author="Wichert, RJ@Energy" w:date="2018-10-24T07:45:00Z">
              <w:tcPr>
                <w:tcW w:w="5265" w:type="dxa"/>
                <w:vAlign w:val="center"/>
              </w:tcPr>
            </w:tcPrChange>
          </w:tcPr>
          <w:p w14:paraId="68B5010B" w14:textId="3997CE2A" w:rsidR="00AC172E" w:rsidRPr="00E20833" w:rsidRDefault="00AC172E" w:rsidP="00AC172E">
            <w:pPr>
              <w:pStyle w:val="FootnoteText"/>
              <w:keepNext/>
              <w:rPr>
                <w:ins w:id="589" w:author="Wichert, RJ@Energy" w:date="2018-10-24T07:45:00Z"/>
                <w:rFonts w:asciiTheme="minorHAnsi" w:hAnsiTheme="minorHAnsi"/>
                <w:sz w:val="18"/>
                <w:szCs w:val="18"/>
              </w:rPr>
            </w:pPr>
            <w:ins w:id="590" w:author="Wichert, RJ@Energy" w:date="2018-10-24T07:45:00Z">
              <w:r>
                <w:rPr>
                  <w:rFonts w:ascii="Calibri" w:hAnsi="Calibri"/>
                  <w:sz w:val="18"/>
                </w:rPr>
                <w:t>Correction Notes:</w:t>
              </w:r>
            </w:ins>
          </w:p>
        </w:tc>
        <w:tc>
          <w:tcPr>
            <w:tcW w:w="7920" w:type="dxa"/>
            <w:vAlign w:val="center"/>
            <w:tcPrChange w:id="591" w:author="Wichert, RJ@Energy" w:date="2018-10-24T07:45:00Z">
              <w:tcPr>
                <w:tcW w:w="5265" w:type="dxa"/>
                <w:vAlign w:val="center"/>
              </w:tcPr>
            </w:tcPrChange>
          </w:tcPr>
          <w:p w14:paraId="4BFFA95A" w14:textId="0FCD01FE" w:rsidR="00AC172E" w:rsidRPr="00E20833" w:rsidRDefault="00AC172E" w:rsidP="00AC172E">
            <w:pPr>
              <w:pStyle w:val="FootnoteText"/>
              <w:keepNext/>
              <w:rPr>
                <w:ins w:id="592" w:author="Wichert, RJ@Energy" w:date="2018-10-24T07:45:00Z"/>
                <w:rFonts w:asciiTheme="minorHAnsi" w:hAnsiTheme="minorHAnsi"/>
                <w:sz w:val="18"/>
                <w:szCs w:val="18"/>
              </w:rPr>
            </w:pPr>
            <w:ins w:id="593" w:author="Wichert, RJ@Energy" w:date="2018-10-24T07:45:00Z">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ins>
          </w:p>
        </w:tc>
      </w:tr>
      <w:tr w:rsidR="00AC172E" w:rsidRPr="00D83E48" w14:paraId="3C75819E" w14:textId="77777777" w:rsidTr="002F506C">
        <w:trPr>
          <w:trHeight w:val="144"/>
        </w:trPr>
        <w:tc>
          <w:tcPr>
            <w:tcW w:w="10998" w:type="dxa"/>
            <w:gridSpan w:val="3"/>
            <w:vAlign w:val="center"/>
          </w:tcPr>
          <w:p w14:paraId="3C75819D" w14:textId="1A617DBF" w:rsidR="00AC172E" w:rsidRPr="008D67CB" w:rsidRDefault="00AC172E" w:rsidP="00AC172E">
            <w:pPr>
              <w:pStyle w:val="FootnoteText"/>
              <w:keepNext/>
              <w:rPr>
                <w:rFonts w:asciiTheme="minorHAnsi" w:hAnsiTheme="minorHAnsi"/>
                <w:sz w:val="18"/>
                <w:szCs w:val="18"/>
              </w:rPr>
            </w:pPr>
            <w:ins w:id="594" w:author="Wichert, RJ@Energy" w:date="2018-10-24T07:45: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ins>
            <w:del w:id="595" w:author="Wichert, RJ@Energy" w:date="2018-10-24T07:45:00Z">
              <w:r w:rsidRPr="008D67CB" w:rsidDel="00C232E0">
                <w:rPr>
                  <w:rFonts w:asciiTheme="minorHAnsi" w:hAnsiTheme="minorHAnsi" w:cs="Calibri-Bold"/>
                  <w:b/>
                  <w:bCs/>
                  <w:sz w:val="18"/>
                  <w:szCs w:val="18"/>
                </w:rPr>
                <w:delText>The responsible person’s signature on this compliance document affirms that all applicable requirements in this table have been met.</w:delText>
              </w:r>
            </w:del>
          </w:p>
        </w:tc>
      </w:tr>
    </w:tbl>
    <w:p w14:paraId="3C75819F" w14:textId="46C8E65C" w:rsidR="003C1763" w:rsidRDefault="003C1763" w:rsidP="0009456E">
      <w:pPr>
        <w:rPr>
          <w:ins w:id="596" w:author="Wichert, RJ@Energy" w:date="2018-10-24T07:45:00Z"/>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AC172E" w:rsidRPr="00DF3F73" w14:paraId="6905F4CB" w14:textId="77777777" w:rsidTr="00BD2A46">
        <w:trPr>
          <w:cantSplit/>
          <w:trHeight w:val="432"/>
          <w:ins w:id="597" w:author="Wichert, RJ@Energy" w:date="2018-10-24T07:45:00Z"/>
        </w:trPr>
        <w:tc>
          <w:tcPr>
            <w:tcW w:w="5000" w:type="pct"/>
            <w:gridSpan w:val="2"/>
            <w:vAlign w:val="center"/>
          </w:tcPr>
          <w:p w14:paraId="0CCABD95" w14:textId="77777777" w:rsidR="00AC172E" w:rsidRPr="00DF3F73" w:rsidRDefault="00AC172E" w:rsidP="00BD2A46">
            <w:pPr>
              <w:keepNext/>
              <w:rPr>
                <w:ins w:id="598" w:author="Wichert, RJ@Energy" w:date="2018-10-24T07:45:00Z"/>
                <w:rFonts w:asciiTheme="minorHAnsi" w:hAnsiTheme="minorHAnsi"/>
                <w:b/>
                <w:sz w:val="18"/>
                <w:szCs w:val="18"/>
              </w:rPr>
            </w:pPr>
            <w:ins w:id="599" w:author="Wichert, RJ@Energy" w:date="2018-10-24T07:45:00Z">
              <w:r>
                <w:rPr>
                  <w:rFonts w:asciiTheme="minorHAnsi" w:hAnsiTheme="minorHAnsi"/>
                  <w:b/>
                  <w:sz w:val="18"/>
                  <w:szCs w:val="18"/>
                </w:rPr>
                <w:t>G. Determination of HERS Verification Compliance</w:t>
              </w:r>
            </w:ins>
          </w:p>
          <w:p w14:paraId="58D7C74F" w14:textId="77777777" w:rsidR="00AC172E" w:rsidRPr="00DF3F73" w:rsidRDefault="00AC172E" w:rsidP="00BD2A46">
            <w:pPr>
              <w:keepNext/>
              <w:rPr>
                <w:ins w:id="600" w:author="Wichert, RJ@Energy" w:date="2018-10-24T07:45:00Z"/>
                <w:rFonts w:asciiTheme="minorHAnsi" w:hAnsiTheme="minorHAnsi"/>
                <w:sz w:val="18"/>
                <w:szCs w:val="18"/>
              </w:rPr>
            </w:pPr>
            <w:ins w:id="601" w:author="Wichert, RJ@Energy" w:date="2018-10-24T07:45:00Z">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ins>
          </w:p>
        </w:tc>
      </w:tr>
      <w:tr w:rsidR="00AC172E" w:rsidRPr="00DF3F73" w14:paraId="31B8C30C" w14:textId="77777777" w:rsidTr="00BD2A46">
        <w:trPr>
          <w:cantSplit/>
          <w:trHeight w:val="432"/>
          <w:ins w:id="602" w:author="Wichert, RJ@Energy" w:date="2018-10-24T07:45:00Z"/>
        </w:trPr>
        <w:tc>
          <w:tcPr>
            <w:tcW w:w="253" w:type="pct"/>
            <w:vAlign w:val="center"/>
          </w:tcPr>
          <w:p w14:paraId="248CFA72" w14:textId="77777777" w:rsidR="00AC172E" w:rsidRPr="00DF3F73" w:rsidDel="00C76C40" w:rsidRDefault="00AC172E" w:rsidP="00BD2A46">
            <w:pPr>
              <w:keepNext/>
              <w:rPr>
                <w:ins w:id="603" w:author="Wichert, RJ@Energy" w:date="2018-10-24T07:45:00Z"/>
                <w:rFonts w:asciiTheme="minorHAnsi" w:hAnsiTheme="minorHAnsi"/>
                <w:sz w:val="18"/>
                <w:szCs w:val="18"/>
              </w:rPr>
            </w:pPr>
            <w:ins w:id="604" w:author="Wichert, RJ@Energy" w:date="2018-10-24T07:45:00Z">
              <w:r>
                <w:rPr>
                  <w:rFonts w:asciiTheme="minorHAnsi" w:hAnsiTheme="minorHAnsi"/>
                  <w:sz w:val="18"/>
                  <w:szCs w:val="18"/>
                </w:rPr>
                <w:t>0</w:t>
              </w:r>
              <w:r w:rsidRPr="00DF3F73">
                <w:rPr>
                  <w:rFonts w:asciiTheme="minorHAnsi" w:hAnsiTheme="minorHAnsi"/>
                  <w:sz w:val="18"/>
                  <w:szCs w:val="18"/>
                </w:rPr>
                <w:t>1</w:t>
              </w:r>
            </w:ins>
          </w:p>
        </w:tc>
        <w:tc>
          <w:tcPr>
            <w:tcW w:w="4747" w:type="pct"/>
            <w:vAlign w:val="center"/>
          </w:tcPr>
          <w:p w14:paraId="4F70B411" w14:textId="2DCBFC24" w:rsidR="00AC172E" w:rsidRPr="00DF3F73" w:rsidRDefault="00AC172E">
            <w:pPr>
              <w:keepNext/>
              <w:spacing w:after="60"/>
              <w:rPr>
                <w:ins w:id="605" w:author="Wichert, RJ@Energy" w:date="2018-10-24T07:45:00Z"/>
                <w:rFonts w:asciiTheme="minorHAnsi" w:hAnsiTheme="minorHAnsi"/>
                <w:sz w:val="18"/>
                <w:szCs w:val="18"/>
              </w:rPr>
            </w:pPr>
            <w:ins w:id="606" w:author="Wichert, RJ@Energy" w:date="2018-10-24T07:45:00Z">
              <w:r w:rsidRPr="00DF3F73">
                <w:rPr>
                  <w:rFonts w:asciiTheme="minorHAnsi" w:hAnsiTheme="minorHAnsi"/>
                  <w:sz w:val="18"/>
                  <w:szCs w:val="18"/>
                </w:rPr>
                <w:t>&lt;&lt;</w:t>
              </w:r>
              <w:r>
                <w:rPr>
                  <w:rFonts w:asciiTheme="minorHAnsi" w:hAnsiTheme="minorHAnsi"/>
                  <w:sz w:val="18"/>
                  <w:szCs w:val="18"/>
                </w:rPr>
                <w:t>if  B01≠ System does not comply; and C04 ≠ Not Certified; and D09=system complies</w:t>
              </w:r>
            </w:ins>
            <w:ins w:id="607" w:author="Wichert, RJ@Energy" w:date="2018-10-24T07:47:00Z">
              <w:r>
                <w:rPr>
                  <w:rFonts w:asciiTheme="minorHAnsi" w:hAnsiTheme="minorHAnsi"/>
                  <w:sz w:val="18"/>
                  <w:szCs w:val="18"/>
                </w:rPr>
                <w:t>; and F10=system complies</w:t>
              </w:r>
            </w:ins>
            <w:ins w:id="608" w:author="Wichert, RJ@Energy" w:date="2018-10-24T07:45:00Z">
              <w:r>
                <w:rPr>
                  <w:rFonts w:asciiTheme="minorHAnsi" w:hAnsiTheme="minorHAnsi"/>
                  <w:sz w:val="18"/>
                  <w:szCs w:val="18"/>
                </w:rPr>
                <w:t xml:space="preserve">;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ins>
          </w:p>
        </w:tc>
      </w:tr>
    </w:tbl>
    <w:p w14:paraId="243A31CA" w14:textId="488EB9F3" w:rsidR="00AC172E" w:rsidRDefault="00AC172E" w:rsidP="0009456E">
      <w:pPr>
        <w:rPr>
          <w:ins w:id="609" w:author="Wichert, RJ@Energy" w:date="2018-10-24T07:45:00Z"/>
          <w:rFonts w:ascii="Calibri" w:hAnsi="Calibri"/>
        </w:rPr>
      </w:pPr>
    </w:p>
    <w:p w14:paraId="26808149" w14:textId="77777777" w:rsidR="00AC172E" w:rsidRPr="00D83E48" w:rsidRDefault="00AC172E" w:rsidP="0009456E">
      <w:pPr>
        <w:rPr>
          <w:rFonts w:ascii="Calibri" w:hAnsi="Calibri"/>
        </w:rPr>
      </w:pPr>
    </w:p>
    <w:sectPr w:rsidR="00AC172E" w:rsidRPr="00D83E48" w:rsidSect="00E0002F">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5B2FD" w14:textId="77777777" w:rsidR="00272C92" w:rsidRDefault="00272C92">
      <w:r>
        <w:separator/>
      </w:r>
    </w:p>
  </w:endnote>
  <w:endnote w:type="continuationSeparator" w:id="0">
    <w:p w14:paraId="7765AEC1" w14:textId="77777777" w:rsidR="00272C92" w:rsidRDefault="00272C92">
      <w:r>
        <w:continuationSeparator/>
      </w:r>
    </w:p>
  </w:endnote>
  <w:endnote w:type="continuationNotice" w:id="1">
    <w:p w14:paraId="534E5EB1" w14:textId="77777777" w:rsidR="00272C92" w:rsidRDefault="00272C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B8" w14:textId="77777777" w:rsidR="00272C92" w:rsidRPr="00CB64DD" w:rsidRDefault="00272C92" w:rsidP="00D13207">
    <w:pPr>
      <w:pStyle w:val="Footer"/>
    </w:pPr>
    <w:r w:rsidRPr="00CB64DD">
      <w:t xml:space="preserve">Registration Number:                                                           Registration Date/Time:                                           HERS Provider:                       </w:t>
    </w:r>
  </w:p>
  <w:p w14:paraId="3C7581B9" w14:textId="34D62FE6" w:rsidR="00272C92" w:rsidRPr="00CB64DD" w:rsidRDefault="00272C92">
    <w:pPr>
      <w:pStyle w:val="Footer"/>
    </w:pPr>
    <w:r w:rsidRPr="00CB64DD">
      <w:t>CA Building Energy Efficiency Standards - 201</w:t>
    </w:r>
    <w:ins w:id="252" w:author="Smith, Alexis@Energy" w:date="2018-12-13T11:11:00Z">
      <w:r>
        <w:t>9</w:t>
      </w:r>
    </w:ins>
    <w:del w:id="253" w:author="Smith, Alexis@Energy" w:date="2018-12-13T11:11:00Z">
      <w:r w:rsidDel="00BD2A46">
        <w:delText>6</w:delText>
      </w:r>
    </w:del>
    <w:r w:rsidRPr="00CB64DD">
      <w:t xml:space="preserve"> Residential Compliance</w:t>
    </w:r>
    <w:r w:rsidRPr="00CB64DD">
      <w:tab/>
    </w:r>
    <w:del w:id="254" w:author="Wichert, RJ@Energy" w:date="2018-10-25T09:54:00Z">
      <w:r w:rsidDel="004F650F">
        <w:delText>October</w:delText>
      </w:r>
    </w:del>
    <w:ins w:id="255" w:author="Wichert, RJ@Energy" w:date="2018-10-25T09:54:00Z">
      <w:r>
        <w:t>January</w:t>
      </w:r>
    </w:ins>
    <w:r>
      <w:t xml:space="preserve"> 20</w:t>
    </w:r>
    <w:del w:id="256" w:author="Wichert, RJ@Energy" w:date="2018-10-25T09:54:00Z">
      <w:r w:rsidDel="004F650F">
        <w:delText>16</w:delText>
      </w:r>
    </w:del>
    <w:ins w:id="257" w:author="Wichert, RJ@Energy" w:date="2018-10-25T09:54:00Z">
      <w:del w:id="258" w:author="Smith, Alexis@Energy" w:date="2018-12-13T11:11:00Z">
        <w:r w:rsidDel="00BD2A46">
          <w:delText>20</w:delText>
        </w:r>
      </w:del>
    </w:ins>
    <w:ins w:id="259" w:author="Smith, Alexis@Energy" w:date="2018-12-13T11:11:00Z">
      <w: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C9" w14:textId="77777777" w:rsidR="00272C92" w:rsidRPr="00CB64DD" w:rsidRDefault="00272C92">
    <w:pPr>
      <w:pStyle w:val="Footer"/>
    </w:pPr>
    <w:r w:rsidRPr="00CB64DD">
      <w:t xml:space="preserve">Registration Number:                                                           Registration Date/Time:                                           HERS Provider:                       </w:t>
    </w:r>
  </w:p>
  <w:p w14:paraId="3C7581CA" w14:textId="77777777" w:rsidR="00272C92" w:rsidRPr="00CB64DD" w:rsidRDefault="00272C92">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3" w14:textId="09CAAC67" w:rsidR="00272C92" w:rsidRPr="00CB64DD" w:rsidRDefault="00272C92" w:rsidP="00D13207">
    <w:pPr>
      <w:pStyle w:val="Footer"/>
    </w:pPr>
    <w:r w:rsidRPr="00CB64DD">
      <w:t>CA Building Energy Efficiency Standards - 201</w:t>
    </w:r>
    <w:ins w:id="289" w:author="Smith, Alexis@Energy" w:date="2018-12-13T11:11:00Z">
      <w:r>
        <w:t>9</w:t>
      </w:r>
    </w:ins>
    <w:del w:id="290" w:author="Smith, Alexis@Energy" w:date="2018-12-13T11:11:00Z">
      <w:r w:rsidDel="00BD2A46">
        <w:delText>6</w:delText>
      </w:r>
    </w:del>
    <w:r w:rsidRPr="00CB64DD">
      <w:t xml:space="preserve"> Residential Compliance</w:t>
    </w:r>
    <w:r w:rsidRPr="00CB64DD">
      <w:tab/>
    </w:r>
    <w:del w:id="291" w:author="Smith, Alexis@Energy" w:date="2018-12-13T11:12:00Z">
      <w:r w:rsidDel="00BD2A46">
        <w:delText>October 2016</w:delText>
      </w:r>
    </w:del>
    <w:ins w:id="292" w:author="Smith, Alexis@Energy" w:date="2018-12-13T11:12:00Z">
      <w:r>
        <w:t>January 2019</w:t>
      </w:r>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B" w14:textId="77777777" w:rsidR="00272C92" w:rsidRPr="00CB64DD" w:rsidRDefault="00272C92">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209EB" w14:textId="77777777" w:rsidR="00272C92" w:rsidRDefault="00272C92">
      <w:r>
        <w:separator/>
      </w:r>
    </w:p>
  </w:footnote>
  <w:footnote w:type="continuationSeparator" w:id="0">
    <w:p w14:paraId="06D72F92" w14:textId="77777777" w:rsidR="00272C92" w:rsidRDefault="00272C92">
      <w:r>
        <w:continuationSeparator/>
      </w:r>
    </w:p>
  </w:footnote>
  <w:footnote w:type="continuationNotice" w:id="1">
    <w:p w14:paraId="65860DAD" w14:textId="77777777" w:rsidR="00272C92" w:rsidRDefault="00272C9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A4" w14:textId="77777777" w:rsidR="00272C92" w:rsidRDefault="008C793A">
    <w:pPr>
      <w:pStyle w:val="Header"/>
    </w:pPr>
    <w:r>
      <w:rPr>
        <w:noProof/>
      </w:rPr>
      <w:pict w14:anchorId="3C758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5" o:spid="_x0000_s2051"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A5" w14:textId="483557F2" w:rsidR="00272C92" w:rsidRPr="007770C5" w:rsidRDefault="00272C92"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77016F0B" wp14:editId="7E48C187">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D713C29" wp14:editId="03C1AF98">
          <wp:simplePos x="0" y="0"/>
          <wp:positionH relativeFrom="column">
            <wp:posOffset>6525895</wp:posOffset>
          </wp:positionH>
          <wp:positionV relativeFrom="paragraph">
            <wp:posOffset>44450</wp:posOffset>
          </wp:positionV>
          <wp:extent cx="355600" cy="313055"/>
          <wp:effectExtent l="0" t="0" r="635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5600" cy="313055"/>
                  </a:xfrm>
                  <a:prstGeom prst="rect">
                    <a:avLst/>
                  </a:prstGeom>
                  <a:noFill/>
                </pic:spPr>
              </pic:pic>
            </a:graphicData>
          </a:graphic>
          <wp14:sizeRelH relativeFrom="page">
            <wp14:pctWidth>0</wp14:pctWidth>
          </wp14:sizeRelH>
          <wp14:sizeRelV relativeFrom="page">
            <wp14:pctHeight>0</wp14:pctHeight>
          </wp14:sizeRelV>
        </wp:anchor>
      </w:drawing>
    </w:r>
    <w:r w:rsidR="008C793A">
      <w:rPr>
        <w:noProof/>
      </w:rPr>
      <w:pict w14:anchorId="3C758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6" o:spid="_x0000_s2052"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3C7581A6" w14:textId="3895414B" w:rsidR="00272C92" w:rsidRPr="007770C5" w:rsidRDefault="00272C92"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3C7581A7" w14:textId="61357F6F" w:rsidR="00272C92" w:rsidRPr="007770C5" w:rsidRDefault="00272C92" w:rsidP="00986D7B">
    <w:pPr>
      <w:suppressAutoHyphens/>
      <w:ind w:left="-90"/>
      <w:rPr>
        <w:rFonts w:ascii="Arial" w:hAnsi="Arial" w:cs="Arial"/>
        <w:sz w:val="14"/>
        <w:szCs w:val="14"/>
      </w:rPr>
    </w:pPr>
    <w:r>
      <w:rPr>
        <w:rFonts w:ascii="Arial" w:hAnsi="Arial" w:cs="Arial"/>
        <w:sz w:val="14"/>
        <w:szCs w:val="14"/>
      </w:rPr>
      <w:t>CEC-CF</w:t>
    </w:r>
    <w:ins w:id="241" w:author="Wichert, RJ@Energy" w:date="2018-10-25T08:54:00Z">
      <w:r>
        <w:rPr>
          <w:rFonts w:ascii="Arial" w:hAnsi="Arial" w:cs="Arial"/>
          <w:sz w:val="14"/>
          <w:szCs w:val="14"/>
        </w:rPr>
        <w:t>3</w:t>
      </w:r>
    </w:ins>
    <w:del w:id="242" w:author="Wichert, RJ@Energy" w:date="2018-10-25T08:54:00Z">
      <w:r w:rsidDel="006A7840">
        <w:rPr>
          <w:rFonts w:ascii="Arial" w:hAnsi="Arial" w:cs="Arial"/>
          <w:sz w:val="14"/>
          <w:szCs w:val="14"/>
        </w:rPr>
        <w:delText>2</w:delText>
      </w:r>
    </w:del>
    <w:r>
      <w:rPr>
        <w:rFonts w:ascii="Arial" w:hAnsi="Arial" w:cs="Arial"/>
        <w:sz w:val="14"/>
        <w:szCs w:val="14"/>
      </w:rPr>
      <w:t>R-MCH-23-H</w:t>
    </w:r>
    <w:r w:rsidRPr="007770C5">
      <w:rPr>
        <w:rFonts w:ascii="Arial" w:hAnsi="Arial" w:cs="Arial"/>
        <w:sz w:val="14"/>
        <w:szCs w:val="14"/>
      </w:rPr>
      <w:t xml:space="preserve"> (Revised </w:t>
    </w:r>
    <w:r>
      <w:rPr>
        <w:rFonts w:ascii="Arial" w:hAnsi="Arial" w:cs="Arial"/>
        <w:sz w:val="14"/>
        <w:szCs w:val="14"/>
      </w:rPr>
      <w:t>1</w:t>
    </w:r>
    <w:del w:id="243" w:author="Wichert, RJ@Energy" w:date="2018-10-25T09:54:00Z">
      <w:r w:rsidDel="004F650F">
        <w:rPr>
          <w:rFonts w:ascii="Arial" w:hAnsi="Arial" w:cs="Arial"/>
          <w:sz w:val="14"/>
          <w:szCs w:val="14"/>
        </w:rPr>
        <w:delText>0</w:delText>
      </w:r>
    </w:del>
    <w:r>
      <w:rPr>
        <w:rFonts w:ascii="Arial" w:hAnsi="Arial" w:cs="Arial"/>
        <w:sz w:val="14"/>
        <w:szCs w:val="14"/>
      </w:rPr>
      <w:t>/</w:t>
    </w:r>
    <w:ins w:id="244" w:author="Smith, Alexis@Energy" w:date="2018-12-13T11:11:00Z">
      <w:r>
        <w:rPr>
          <w:rFonts w:ascii="Arial" w:hAnsi="Arial" w:cs="Arial"/>
          <w:sz w:val="14"/>
          <w:szCs w:val="14"/>
        </w:rPr>
        <w:t>19</w:t>
      </w:r>
    </w:ins>
    <w:ins w:id="245" w:author="Wichert, RJ@Energy" w:date="2018-10-25T09:54:00Z">
      <w:del w:id="246" w:author="Smith, Alexis@Energy" w:date="2018-12-13T11:11:00Z">
        <w:r w:rsidDel="00BD2A46">
          <w:rPr>
            <w:rFonts w:ascii="Arial" w:hAnsi="Arial" w:cs="Arial"/>
            <w:sz w:val="14"/>
            <w:szCs w:val="14"/>
          </w:rPr>
          <w:delText>20</w:delText>
        </w:r>
      </w:del>
    </w:ins>
    <w:del w:id="247" w:author="Wichert, RJ@Energy" w:date="2018-10-25T09:54:00Z">
      <w:r w:rsidDel="004F650F">
        <w:rPr>
          <w:rFonts w:ascii="Arial" w:hAnsi="Arial" w:cs="Arial"/>
          <w:sz w:val="14"/>
          <w:szCs w:val="14"/>
        </w:rPr>
        <w:delText>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272C92" w:rsidRPr="00F85124" w14:paraId="3C7581AA" w14:textId="77777777" w:rsidTr="00986D7B">
      <w:trPr>
        <w:cantSplit/>
        <w:trHeight w:val="288"/>
      </w:trPr>
      <w:tc>
        <w:tcPr>
          <w:tcW w:w="4016" w:type="pct"/>
          <w:gridSpan w:val="3"/>
          <w:tcBorders>
            <w:right w:val="nil"/>
          </w:tcBorders>
          <w:vAlign w:val="center"/>
        </w:tcPr>
        <w:p w14:paraId="3C7581A8" w14:textId="7D3F94ED" w:rsidR="00272C92" w:rsidRPr="00F85124" w:rsidRDefault="00272C92" w:rsidP="00BD2A46">
          <w:pPr>
            <w:pStyle w:val="Heading1"/>
            <w:rPr>
              <w:rFonts w:ascii="Calibri" w:hAnsi="Calibri"/>
              <w:b w:val="0"/>
              <w:bCs/>
              <w:sz w:val="20"/>
            </w:rPr>
          </w:pPr>
          <w:r>
            <w:rPr>
              <w:rFonts w:ascii="Calibri" w:hAnsi="Calibri"/>
              <w:b w:val="0"/>
              <w:bCs/>
              <w:sz w:val="20"/>
            </w:rPr>
            <w:t xml:space="preserve">CERTIFICATE OF </w:t>
          </w:r>
          <w:del w:id="248" w:author="Smith, Alexis@Energy" w:date="2018-12-13T11:11:00Z">
            <w:r w:rsidDel="00BD2A46">
              <w:rPr>
                <w:rFonts w:ascii="Calibri" w:hAnsi="Calibri"/>
                <w:b w:val="0"/>
                <w:bCs/>
                <w:sz w:val="20"/>
              </w:rPr>
              <w:delText>INSTALL</w:delText>
            </w:r>
          </w:del>
          <w:ins w:id="249" w:author="Smith, Alexis@Energy" w:date="2018-12-13T11:11:00Z">
            <w:r>
              <w:rPr>
                <w:rFonts w:ascii="Calibri" w:hAnsi="Calibri"/>
                <w:b w:val="0"/>
                <w:bCs/>
                <w:sz w:val="20"/>
              </w:rPr>
              <w:t>VERIFIC</w:t>
            </w:r>
          </w:ins>
          <w:r>
            <w:rPr>
              <w:rFonts w:ascii="Calibri" w:hAnsi="Calibri"/>
              <w:b w:val="0"/>
              <w:bCs/>
              <w:sz w:val="20"/>
            </w:rPr>
            <w:t>ATION</w:t>
          </w:r>
        </w:p>
      </w:tc>
      <w:tc>
        <w:tcPr>
          <w:tcW w:w="984" w:type="pct"/>
          <w:tcBorders>
            <w:left w:val="nil"/>
          </w:tcBorders>
          <w:tcMar>
            <w:left w:w="115" w:type="dxa"/>
            <w:right w:w="115" w:type="dxa"/>
          </w:tcMar>
          <w:vAlign w:val="center"/>
        </w:tcPr>
        <w:p w14:paraId="3C7581A9" w14:textId="7680B18E" w:rsidR="00272C92" w:rsidRPr="00F85124" w:rsidRDefault="00272C92" w:rsidP="007924C2">
          <w:pPr>
            <w:pStyle w:val="Heading1"/>
            <w:jc w:val="right"/>
            <w:rPr>
              <w:rFonts w:ascii="Calibri" w:hAnsi="Calibri"/>
              <w:b w:val="0"/>
              <w:bCs/>
              <w:sz w:val="20"/>
            </w:rPr>
          </w:pPr>
          <w:r>
            <w:rPr>
              <w:rFonts w:ascii="Calibri" w:hAnsi="Calibri"/>
              <w:b w:val="0"/>
              <w:bCs/>
              <w:sz w:val="20"/>
            </w:rPr>
            <w:t>CF</w:t>
          </w:r>
          <w:ins w:id="250" w:author="Wichert, RJ@Energy" w:date="2018-10-25T08:54:00Z">
            <w:r>
              <w:rPr>
                <w:rFonts w:ascii="Calibri" w:hAnsi="Calibri"/>
                <w:b w:val="0"/>
                <w:bCs/>
                <w:sz w:val="20"/>
              </w:rPr>
              <w:t>3</w:t>
            </w:r>
          </w:ins>
          <w:del w:id="251" w:author="Wichert, RJ@Energy" w:date="2018-10-25T08:54:00Z">
            <w:r w:rsidDel="006A7840">
              <w:rPr>
                <w:rFonts w:ascii="Calibri" w:hAnsi="Calibri"/>
                <w:b w:val="0"/>
                <w:bCs/>
                <w:sz w:val="20"/>
              </w:rPr>
              <w:delText>2</w:delText>
            </w:r>
          </w:del>
          <w:r>
            <w:rPr>
              <w:rFonts w:ascii="Calibri" w:hAnsi="Calibri"/>
              <w:b w:val="0"/>
              <w:bCs/>
              <w:sz w:val="20"/>
            </w:rPr>
            <w:t>R-MCH-23-H</w:t>
          </w:r>
        </w:p>
      </w:tc>
    </w:tr>
    <w:tr w:rsidR="00272C92" w:rsidRPr="00F85124" w14:paraId="3C7581AD" w14:textId="77777777" w:rsidTr="007924C2">
      <w:trPr>
        <w:cantSplit/>
        <w:trHeight w:val="288"/>
      </w:trPr>
      <w:tc>
        <w:tcPr>
          <w:tcW w:w="2500" w:type="pct"/>
          <w:gridSpan w:val="2"/>
          <w:tcBorders>
            <w:right w:val="nil"/>
          </w:tcBorders>
        </w:tcPr>
        <w:p w14:paraId="3C7581AB" w14:textId="77777777" w:rsidR="00272C92" w:rsidRPr="002E105D" w:rsidRDefault="00272C92"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3C7581AC" w14:textId="4DA5DD39" w:rsidR="00272C92" w:rsidRPr="00F85124" w:rsidRDefault="00272C92"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8C793A">
            <w:rPr>
              <w:rFonts w:ascii="Calibri" w:hAnsi="Calibri"/>
              <w:bCs/>
              <w:noProof/>
            </w:rPr>
            <w:t>4</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C793A">
            <w:rPr>
              <w:rFonts w:ascii="Calibri" w:hAnsi="Calibri"/>
              <w:bCs/>
              <w:noProof/>
            </w:rPr>
            <w:t>4</w:t>
          </w:r>
          <w:r>
            <w:rPr>
              <w:rFonts w:ascii="Calibri" w:hAnsi="Calibri"/>
              <w:bCs/>
              <w:noProof/>
            </w:rPr>
            <w:fldChar w:fldCharType="end"/>
          </w:r>
          <w:r w:rsidRPr="00F85124">
            <w:rPr>
              <w:rFonts w:ascii="Calibri" w:hAnsi="Calibri"/>
              <w:bCs/>
            </w:rPr>
            <w:t>)</w:t>
          </w:r>
        </w:p>
      </w:tc>
    </w:tr>
    <w:tr w:rsidR="00272C92" w:rsidRPr="00F85124" w14:paraId="3C7581B1" w14:textId="77777777" w:rsidTr="00986D7B">
      <w:trPr>
        <w:cantSplit/>
        <w:trHeight w:val="288"/>
      </w:trPr>
      <w:tc>
        <w:tcPr>
          <w:tcW w:w="0" w:type="auto"/>
        </w:tcPr>
        <w:p w14:paraId="3C7581AE" w14:textId="77777777" w:rsidR="00272C92" w:rsidRPr="00F85124" w:rsidRDefault="00272C92" w:rsidP="007924C2">
          <w:pPr>
            <w:rPr>
              <w:rFonts w:ascii="Calibri" w:hAnsi="Calibri"/>
              <w:sz w:val="12"/>
              <w:szCs w:val="12"/>
            </w:rPr>
          </w:pPr>
          <w:r w:rsidRPr="00F85124">
            <w:rPr>
              <w:rFonts w:ascii="Calibri" w:hAnsi="Calibri"/>
              <w:sz w:val="12"/>
              <w:szCs w:val="12"/>
            </w:rPr>
            <w:t>Project Name:</w:t>
          </w:r>
        </w:p>
      </w:tc>
      <w:tc>
        <w:tcPr>
          <w:tcW w:w="1655" w:type="pct"/>
          <w:gridSpan w:val="2"/>
        </w:tcPr>
        <w:p w14:paraId="3C7581AF" w14:textId="77777777" w:rsidR="00272C92" w:rsidRPr="00F85124" w:rsidRDefault="00272C92" w:rsidP="007924C2">
          <w:pPr>
            <w:rPr>
              <w:rFonts w:ascii="Calibri" w:hAnsi="Calibri"/>
              <w:sz w:val="12"/>
              <w:szCs w:val="12"/>
            </w:rPr>
          </w:pPr>
          <w:r w:rsidRPr="00F85124">
            <w:rPr>
              <w:rFonts w:ascii="Calibri" w:hAnsi="Calibri"/>
              <w:sz w:val="12"/>
              <w:szCs w:val="12"/>
            </w:rPr>
            <w:t>Enforcement Agency:</w:t>
          </w:r>
        </w:p>
      </w:tc>
      <w:tc>
        <w:tcPr>
          <w:tcW w:w="984" w:type="pct"/>
        </w:tcPr>
        <w:p w14:paraId="3C7581B0" w14:textId="77777777" w:rsidR="00272C92" w:rsidRPr="00F85124" w:rsidRDefault="00272C92" w:rsidP="007924C2">
          <w:pPr>
            <w:rPr>
              <w:rFonts w:ascii="Calibri" w:hAnsi="Calibri"/>
              <w:sz w:val="12"/>
              <w:szCs w:val="12"/>
            </w:rPr>
          </w:pPr>
          <w:r w:rsidRPr="00F85124">
            <w:rPr>
              <w:rFonts w:ascii="Calibri" w:hAnsi="Calibri"/>
              <w:sz w:val="12"/>
              <w:szCs w:val="12"/>
            </w:rPr>
            <w:t>Permit Number:</w:t>
          </w:r>
        </w:p>
      </w:tc>
    </w:tr>
    <w:tr w:rsidR="00272C92" w:rsidRPr="00F85124" w14:paraId="3C7581B5" w14:textId="77777777" w:rsidTr="00986D7B">
      <w:trPr>
        <w:cantSplit/>
        <w:trHeight w:val="288"/>
      </w:trPr>
      <w:tc>
        <w:tcPr>
          <w:tcW w:w="0" w:type="auto"/>
        </w:tcPr>
        <w:p w14:paraId="3C7581B2" w14:textId="77777777" w:rsidR="00272C92" w:rsidRPr="00F85124" w:rsidRDefault="00272C92"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3C7581B3" w14:textId="03473619" w:rsidR="00272C92" w:rsidRPr="00F85124" w:rsidRDefault="00272C92"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3C7581B4" w14:textId="5DF2FE80" w:rsidR="00272C92" w:rsidRPr="00F85124" w:rsidRDefault="00272C92"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3C7581B6" w14:textId="77777777" w:rsidR="00272C92" w:rsidRDefault="00272C92"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272C92" w:rsidRPr="00F85124" w14:paraId="3C7581BC" w14:textId="77777777" w:rsidTr="002E105D">
      <w:trPr>
        <w:cantSplit/>
        <w:trHeight w:val="288"/>
      </w:trPr>
      <w:tc>
        <w:tcPr>
          <w:tcW w:w="3738" w:type="pct"/>
          <w:gridSpan w:val="3"/>
          <w:tcBorders>
            <w:right w:val="nil"/>
          </w:tcBorders>
          <w:vAlign w:val="center"/>
        </w:tcPr>
        <w:p w14:paraId="3C7581BA" w14:textId="77777777" w:rsidR="00272C92" w:rsidRPr="00F85124" w:rsidRDefault="008C793A" w:rsidP="007924C2">
          <w:pPr>
            <w:pStyle w:val="Heading1"/>
            <w:rPr>
              <w:rFonts w:ascii="Calibri" w:hAnsi="Calibri"/>
              <w:b w:val="0"/>
              <w:bCs/>
              <w:sz w:val="20"/>
            </w:rPr>
          </w:pPr>
          <w:r>
            <w:rPr>
              <w:rFonts w:ascii="Calibri" w:hAnsi="Calibri"/>
              <w:b w:val="0"/>
              <w:bCs/>
              <w:noProof/>
              <w:sz w:val="20"/>
            </w:rPr>
            <w:pict w14:anchorId="3C7581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4" o:spid="_x0000_s2050"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r w:rsidR="00272C92">
            <w:rPr>
              <w:rFonts w:ascii="Calibri" w:hAnsi="Calibri"/>
              <w:b w:val="0"/>
              <w:bCs/>
              <w:sz w:val="20"/>
            </w:rPr>
            <w:t>CERTIFICATE OF INSTALLATION</w:t>
          </w:r>
        </w:p>
      </w:tc>
      <w:tc>
        <w:tcPr>
          <w:tcW w:w="1262" w:type="pct"/>
          <w:tcBorders>
            <w:left w:val="nil"/>
          </w:tcBorders>
          <w:tcMar>
            <w:left w:w="115" w:type="dxa"/>
            <w:right w:w="115" w:type="dxa"/>
          </w:tcMar>
          <w:vAlign w:val="center"/>
        </w:tcPr>
        <w:p w14:paraId="3C7581BB" w14:textId="77777777" w:rsidR="00272C92" w:rsidRPr="00F85124" w:rsidRDefault="00272C92" w:rsidP="002E105D">
          <w:pPr>
            <w:pStyle w:val="Heading1"/>
            <w:jc w:val="right"/>
            <w:rPr>
              <w:rFonts w:ascii="Calibri" w:hAnsi="Calibri"/>
              <w:b w:val="0"/>
              <w:bCs/>
              <w:sz w:val="20"/>
            </w:rPr>
          </w:pPr>
          <w:r>
            <w:rPr>
              <w:rFonts w:ascii="Calibri" w:hAnsi="Calibri"/>
              <w:b w:val="0"/>
              <w:bCs/>
              <w:sz w:val="20"/>
            </w:rPr>
            <w:t>CF2R-MCH-23-H</w:t>
          </w:r>
        </w:p>
      </w:tc>
    </w:tr>
    <w:tr w:rsidR="00272C92" w:rsidRPr="00F85124" w14:paraId="3C7581BF" w14:textId="77777777" w:rsidTr="007924C2">
      <w:trPr>
        <w:cantSplit/>
        <w:trHeight w:val="288"/>
      </w:trPr>
      <w:tc>
        <w:tcPr>
          <w:tcW w:w="2500" w:type="pct"/>
          <w:gridSpan w:val="2"/>
          <w:tcBorders>
            <w:right w:val="nil"/>
          </w:tcBorders>
        </w:tcPr>
        <w:p w14:paraId="3C7581BD" w14:textId="77777777" w:rsidR="00272C92" w:rsidRPr="002E105D" w:rsidRDefault="00272C92"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3C7581BE" w14:textId="77777777" w:rsidR="00272C92" w:rsidRPr="00F85124" w:rsidRDefault="00272C92"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272C92" w:rsidRPr="00F85124" w14:paraId="3C7581C3" w14:textId="77777777" w:rsidTr="002E105D">
      <w:trPr>
        <w:cantSplit/>
        <w:trHeight w:val="288"/>
      </w:trPr>
      <w:tc>
        <w:tcPr>
          <w:tcW w:w="0" w:type="auto"/>
        </w:tcPr>
        <w:p w14:paraId="3C7581C0" w14:textId="77777777" w:rsidR="00272C92" w:rsidRPr="00F85124" w:rsidRDefault="00272C92" w:rsidP="007924C2">
          <w:pPr>
            <w:rPr>
              <w:rFonts w:ascii="Calibri" w:hAnsi="Calibri"/>
              <w:sz w:val="12"/>
              <w:szCs w:val="12"/>
            </w:rPr>
          </w:pPr>
          <w:r w:rsidRPr="00F85124">
            <w:rPr>
              <w:rFonts w:ascii="Calibri" w:hAnsi="Calibri"/>
              <w:sz w:val="12"/>
              <w:szCs w:val="12"/>
            </w:rPr>
            <w:t>Project Name:</w:t>
          </w:r>
        </w:p>
      </w:tc>
      <w:tc>
        <w:tcPr>
          <w:tcW w:w="1377" w:type="pct"/>
          <w:gridSpan w:val="2"/>
        </w:tcPr>
        <w:p w14:paraId="3C7581C1" w14:textId="77777777" w:rsidR="00272C92" w:rsidRPr="00F85124" w:rsidRDefault="00272C92" w:rsidP="007924C2">
          <w:pPr>
            <w:rPr>
              <w:rFonts w:ascii="Calibri" w:hAnsi="Calibri"/>
              <w:sz w:val="12"/>
              <w:szCs w:val="12"/>
            </w:rPr>
          </w:pPr>
          <w:r w:rsidRPr="00F85124">
            <w:rPr>
              <w:rFonts w:ascii="Calibri" w:hAnsi="Calibri"/>
              <w:sz w:val="12"/>
              <w:szCs w:val="12"/>
            </w:rPr>
            <w:t>Enforcement Agency:</w:t>
          </w:r>
        </w:p>
      </w:tc>
      <w:tc>
        <w:tcPr>
          <w:tcW w:w="1262" w:type="pct"/>
        </w:tcPr>
        <w:p w14:paraId="3C7581C2" w14:textId="77777777" w:rsidR="00272C92" w:rsidRPr="00F85124" w:rsidRDefault="00272C92" w:rsidP="007924C2">
          <w:pPr>
            <w:rPr>
              <w:rFonts w:ascii="Calibri" w:hAnsi="Calibri"/>
              <w:sz w:val="12"/>
              <w:szCs w:val="12"/>
            </w:rPr>
          </w:pPr>
          <w:r w:rsidRPr="00F85124">
            <w:rPr>
              <w:rFonts w:ascii="Calibri" w:hAnsi="Calibri"/>
              <w:sz w:val="12"/>
              <w:szCs w:val="12"/>
            </w:rPr>
            <w:t>Permit Number:</w:t>
          </w:r>
        </w:p>
      </w:tc>
    </w:tr>
    <w:tr w:rsidR="00272C92" w:rsidRPr="00F85124" w14:paraId="3C7581C7" w14:textId="77777777" w:rsidTr="002E105D">
      <w:trPr>
        <w:cantSplit/>
        <w:trHeight w:val="288"/>
      </w:trPr>
      <w:tc>
        <w:tcPr>
          <w:tcW w:w="0" w:type="auto"/>
        </w:tcPr>
        <w:p w14:paraId="3C7581C4" w14:textId="77777777" w:rsidR="00272C92" w:rsidRPr="00F85124" w:rsidRDefault="00272C92"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3C7581C5" w14:textId="77777777" w:rsidR="00272C92" w:rsidRPr="00F85124" w:rsidRDefault="00272C92"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3C7581C6" w14:textId="77777777" w:rsidR="00272C92" w:rsidRPr="00F85124" w:rsidRDefault="00272C92" w:rsidP="007924C2">
          <w:pPr>
            <w:rPr>
              <w:rFonts w:ascii="Calibri" w:hAnsi="Calibri"/>
              <w:sz w:val="12"/>
              <w:szCs w:val="12"/>
              <w:vertAlign w:val="superscript"/>
            </w:rPr>
          </w:pPr>
          <w:r w:rsidRPr="00F85124">
            <w:rPr>
              <w:rFonts w:ascii="Calibri" w:hAnsi="Calibri"/>
              <w:sz w:val="12"/>
              <w:szCs w:val="12"/>
            </w:rPr>
            <w:t>Zip Code</w:t>
          </w:r>
        </w:p>
      </w:tc>
    </w:tr>
  </w:tbl>
  <w:p w14:paraId="3C7581C8" w14:textId="77777777" w:rsidR="00272C92" w:rsidRDefault="00272C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CB" w14:textId="77777777" w:rsidR="00272C92" w:rsidRDefault="008C793A">
    <w:pPr>
      <w:pStyle w:val="Header"/>
    </w:pPr>
    <w:r>
      <w:rPr>
        <w:noProof/>
      </w:rPr>
      <w:pict w14:anchorId="3C7581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8" o:spid="_x0000_s205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272C92" w:rsidRPr="00F85124" w14:paraId="3C7581CE" w14:textId="77777777" w:rsidTr="00CB64DD">
      <w:trPr>
        <w:cantSplit/>
        <w:trHeight w:val="288"/>
      </w:trPr>
      <w:tc>
        <w:tcPr>
          <w:tcW w:w="4016" w:type="pct"/>
          <w:gridSpan w:val="2"/>
          <w:tcBorders>
            <w:right w:val="nil"/>
          </w:tcBorders>
          <w:vAlign w:val="center"/>
        </w:tcPr>
        <w:p w14:paraId="3C7581CC" w14:textId="1048115E" w:rsidR="00272C92" w:rsidRPr="00F85124" w:rsidRDefault="008C793A" w:rsidP="00BD2A46">
          <w:pPr>
            <w:pStyle w:val="Heading1"/>
            <w:rPr>
              <w:rFonts w:ascii="Calibri" w:hAnsi="Calibri"/>
              <w:b w:val="0"/>
              <w:bCs/>
              <w:sz w:val="20"/>
            </w:rPr>
          </w:pPr>
          <w:r>
            <w:rPr>
              <w:rFonts w:ascii="Calibri" w:hAnsi="Calibri"/>
              <w:b w:val="0"/>
              <w:bCs/>
              <w:noProof/>
              <w:sz w:val="20"/>
            </w:rPr>
            <w:pict w14:anchorId="3C758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9" o:spid="_x0000_s2055"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sidR="00272C92">
            <w:rPr>
              <w:rFonts w:ascii="Calibri" w:hAnsi="Calibri"/>
              <w:b w:val="0"/>
              <w:bCs/>
              <w:sz w:val="20"/>
            </w:rPr>
            <w:t xml:space="preserve">CERTIFICATE OF </w:t>
          </w:r>
          <w:del w:id="287" w:author="Smith, Alexis@Energy" w:date="2018-12-13T11:11:00Z">
            <w:r w:rsidR="00272C92" w:rsidDel="00BD2A46">
              <w:rPr>
                <w:rFonts w:ascii="Calibri" w:hAnsi="Calibri"/>
                <w:b w:val="0"/>
                <w:bCs/>
                <w:sz w:val="20"/>
              </w:rPr>
              <w:delText>INSTALL</w:delText>
            </w:r>
          </w:del>
          <w:ins w:id="288" w:author="Smith, Alexis@Energy" w:date="2018-12-13T11:11:00Z">
            <w:r w:rsidR="00272C92">
              <w:rPr>
                <w:rFonts w:ascii="Calibri" w:hAnsi="Calibri"/>
                <w:b w:val="0"/>
                <w:bCs/>
                <w:sz w:val="20"/>
              </w:rPr>
              <w:t>VERIFIC</w:t>
            </w:r>
          </w:ins>
          <w:r w:rsidR="00272C92">
            <w:rPr>
              <w:rFonts w:ascii="Calibri" w:hAnsi="Calibri"/>
              <w:b w:val="0"/>
              <w:bCs/>
              <w:sz w:val="20"/>
            </w:rPr>
            <w:t>ATION – USER INSTRUCTIONS</w:t>
          </w:r>
        </w:p>
      </w:tc>
      <w:tc>
        <w:tcPr>
          <w:tcW w:w="984" w:type="pct"/>
          <w:tcBorders>
            <w:left w:val="nil"/>
          </w:tcBorders>
          <w:tcMar>
            <w:left w:w="115" w:type="dxa"/>
            <w:right w:w="115" w:type="dxa"/>
          </w:tcMar>
          <w:vAlign w:val="center"/>
        </w:tcPr>
        <w:p w14:paraId="3C7581CD" w14:textId="77777777" w:rsidR="00272C92" w:rsidRPr="00F85124" w:rsidRDefault="00272C92" w:rsidP="007924C2">
          <w:pPr>
            <w:pStyle w:val="Heading1"/>
            <w:jc w:val="right"/>
            <w:rPr>
              <w:rFonts w:ascii="Calibri" w:hAnsi="Calibri"/>
              <w:b w:val="0"/>
              <w:bCs/>
              <w:sz w:val="20"/>
            </w:rPr>
          </w:pPr>
          <w:r>
            <w:rPr>
              <w:rFonts w:ascii="Calibri" w:hAnsi="Calibri"/>
              <w:b w:val="0"/>
              <w:bCs/>
              <w:sz w:val="20"/>
            </w:rPr>
            <w:t>CF2R-MCH-23-H</w:t>
          </w:r>
        </w:p>
      </w:tc>
    </w:tr>
    <w:tr w:rsidR="00272C92" w:rsidRPr="00F85124" w14:paraId="3C7581D1" w14:textId="77777777" w:rsidTr="007924C2">
      <w:trPr>
        <w:cantSplit/>
        <w:trHeight w:val="288"/>
      </w:trPr>
      <w:tc>
        <w:tcPr>
          <w:tcW w:w="2500" w:type="pct"/>
          <w:tcBorders>
            <w:right w:val="nil"/>
          </w:tcBorders>
        </w:tcPr>
        <w:p w14:paraId="3C7581CF" w14:textId="77777777" w:rsidR="00272C92" w:rsidRPr="002E105D" w:rsidRDefault="00272C92"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3C7581D0" w14:textId="599EB630" w:rsidR="00272C92" w:rsidRPr="00F85124" w:rsidRDefault="00272C92"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8C793A">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C793A">
            <w:rPr>
              <w:rFonts w:ascii="Calibri" w:hAnsi="Calibri"/>
              <w:bCs/>
              <w:noProof/>
            </w:rPr>
            <w:t>3</w:t>
          </w:r>
          <w:r>
            <w:rPr>
              <w:rFonts w:ascii="Calibri" w:hAnsi="Calibri"/>
              <w:bCs/>
              <w:noProof/>
            </w:rPr>
            <w:fldChar w:fldCharType="end"/>
          </w:r>
          <w:r w:rsidRPr="00F85124">
            <w:rPr>
              <w:rFonts w:ascii="Calibri" w:hAnsi="Calibri"/>
              <w:bCs/>
            </w:rPr>
            <w:t>)</w:t>
          </w:r>
        </w:p>
      </w:tc>
    </w:tr>
  </w:tbl>
  <w:p w14:paraId="3C7581D2" w14:textId="77777777" w:rsidR="00272C92" w:rsidRDefault="00272C92"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272C92" w:rsidRPr="00F85124" w14:paraId="3C7581D6" w14:textId="77777777" w:rsidTr="002E105D">
      <w:trPr>
        <w:cantSplit/>
        <w:trHeight w:val="288"/>
      </w:trPr>
      <w:tc>
        <w:tcPr>
          <w:tcW w:w="4016" w:type="pct"/>
          <w:gridSpan w:val="2"/>
          <w:tcBorders>
            <w:right w:val="nil"/>
          </w:tcBorders>
          <w:vAlign w:val="center"/>
        </w:tcPr>
        <w:p w14:paraId="3C7581D4" w14:textId="77777777" w:rsidR="00272C92" w:rsidRPr="00F85124" w:rsidRDefault="008C793A" w:rsidP="007924C2">
          <w:pPr>
            <w:pStyle w:val="Heading1"/>
            <w:rPr>
              <w:rFonts w:ascii="Calibri" w:hAnsi="Calibri"/>
              <w:b w:val="0"/>
              <w:bCs/>
              <w:sz w:val="20"/>
            </w:rPr>
          </w:pPr>
          <w:r>
            <w:rPr>
              <w:rFonts w:ascii="Calibri" w:hAnsi="Calibri"/>
              <w:b w:val="0"/>
              <w:bCs/>
              <w:noProof/>
              <w:sz w:val="20"/>
            </w:rPr>
            <w:pict w14:anchorId="3C758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7" o:spid="_x0000_s2053"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r w:rsidR="00272C92">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3C7581D5" w14:textId="77777777" w:rsidR="00272C92" w:rsidRPr="00F85124" w:rsidRDefault="00272C92" w:rsidP="002E105D">
          <w:pPr>
            <w:pStyle w:val="Heading1"/>
            <w:jc w:val="right"/>
            <w:rPr>
              <w:rFonts w:ascii="Calibri" w:hAnsi="Calibri"/>
              <w:b w:val="0"/>
              <w:bCs/>
              <w:sz w:val="20"/>
            </w:rPr>
          </w:pPr>
          <w:r>
            <w:rPr>
              <w:rFonts w:ascii="Calibri" w:hAnsi="Calibri"/>
              <w:b w:val="0"/>
              <w:bCs/>
              <w:sz w:val="20"/>
            </w:rPr>
            <w:t>CF2R-MCH-23-H</w:t>
          </w:r>
        </w:p>
      </w:tc>
    </w:tr>
    <w:tr w:rsidR="00272C92" w:rsidRPr="00F85124" w14:paraId="3C7581D9" w14:textId="77777777" w:rsidTr="007924C2">
      <w:trPr>
        <w:cantSplit/>
        <w:trHeight w:val="288"/>
      </w:trPr>
      <w:tc>
        <w:tcPr>
          <w:tcW w:w="2500" w:type="pct"/>
          <w:tcBorders>
            <w:right w:val="nil"/>
          </w:tcBorders>
        </w:tcPr>
        <w:p w14:paraId="3C7581D7" w14:textId="77777777" w:rsidR="00272C92" w:rsidRPr="002E105D" w:rsidRDefault="00272C92"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3C7581D8" w14:textId="77777777" w:rsidR="00272C92" w:rsidRPr="00F85124" w:rsidRDefault="00272C92"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3C7581DA" w14:textId="77777777" w:rsidR="00272C92" w:rsidRDefault="00272C9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C" w14:textId="77777777" w:rsidR="00272C92" w:rsidRDefault="008C793A">
    <w:pPr>
      <w:pStyle w:val="Header"/>
    </w:pPr>
    <w:r>
      <w:rPr>
        <w:noProof/>
      </w:rPr>
      <w:pict w14:anchorId="3C7581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1" o:spid="_x0000_s2057"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272C92" w:rsidRPr="00F85124" w14:paraId="3C7581DF" w14:textId="77777777" w:rsidTr="00CB64DD">
      <w:trPr>
        <w:cantSplit/>
        <w:trHeight w:val="288"/>
      </w:trPr>
      <w:tc>
        <w:tcPr>
          <w:tcW w:w="4016" w:type="pct"/>
          <w:gridSpan w:val="2"/>
          <w:tcBorders>
            <w:right w:val="nil"/>
          </w:tcBorders>
          <w:vAlign w:val="center"/>
        </w:tcPr>
        <w:p w14:paraId="3C7581DD" w14:textId="2C1FD053" w:rsidR="00272C92" w:rsidRPr="00F85124" w:rsidRDefault="008C793A" w:rsidP="00BD2A46">
          <w:pPr>
            <w:pStyle w:val="Heading1"/>
            <w:rPr>
              <w:rFonts w:ascii="Calibri" w:hAnsi="Calibri"/>
              <w:b w:val="0"/>
              <w:bCs/>
              <w:sz w:val="20"/>
            </w:rPr>
          </w:pPr>
          <w:r>
            <w:rPr>
              <w:rFonts w:ascii="Calibri" w:hAnsi="Calibri"/>
              <w:b w:val="0"/>
              <w:bCs/>
              <w:noProof/>
              <w:sz w:val="20"/>
            </w:rPr>
            <w:pict w14:anchorId="3C7581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sidR="00272C92">
            <w:rPr>
              <w:rFonts w:ascii="Calibri" w:hAnsi="Calibri"/>
              <w:b w:val="0"/>
              <w:bCs/>
              <w:sz w:val="20"/>
            </w:rPr>
            <w:t xml:space="preserve">CERTIFICATE OF </w:t>
          </w:r>
          <w:ins w:id="610" w:author="Smith, Alexis@Energy" w:date="2018-12-13T11:13:00Z">
            <w:r w:rsidR="00272C92">
              <w:rPr>
                <w:rFonts w:ascii="Calibri" w:hAnsi="Calibri"/>
                <w:b w:val="0"/>
                <w:bCs/>
                <w:sz w:val="20"/>
              </w:rPr>
              <w:t>VERIFIC</w:t>
            </w:r>
          </w:ins>
          <w:del w:id="611" w:author="Smith, Alexis@Energy" w:date="2018-12-13T11:13:00Z">
            <w:r w:rsidR="00272C92" w:rsidDel="00BD2A46">
              <w:rPr>
                <w:rFonts w:ascii="Calibri" w:hAnsi="Calibri"/>
                <w:b w:val="0"/>
                <w:bCs/>
                <w:sz w:val="20"/>
              </w:rPr>
              <w:delText>INSTALL</w:delText>
            </w:r>
          </w:del>
          <w:r w:rsidR="00272C92">
            <w:rPr>
              <w:rFonts w:ascii="Calibri" w:hAnsi="Calibri"/>
              <w:b w:val="0"/>
              <w:bCs/>
              <w:sz w:val="20"/>
            </w:rPr>
            <w:t xml:space="preserve">ATION – </w:t>
          </w:r>
          <w:r w:rsidR="00272C92"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3C7581DE" w14:textId="77777777" w:rsidR="00272C92" w:rsidRPr="00F85124" w:rsidRDefault="00272C92" w:rsidP="007924C2">
          <w:pPr>
            <w:pStyle w:val="Heading1"/>
            <w:jc w:val="right"/>
            <w:rPr>
              <w:rFonts w:ascii="Calibri" w:hAnsi="Calibri"/>
              <w:b w:val="0"/>
              <w:bCs/>
              <w:sz w:val="20"/>
            </w:rPr>
          </w:pPr>
          <w:r>
            <w:rPr>
              <w:rFonts w:ascii="Calibri" w:hAnsi="Calibri"/>
              <w:b w:val="0"/>
              <w:bCs/>
              <w:sz w:val="20"/>
            </w:rPr>
            <w:t>CF2R-MCH-23-H</w:t>
          </w:r>
        </w:p>
      </w:tc>
    </w:tr>
    <w:tr w:rsidR="00272C92" w:rsidRPr="00F85124" w14:paraId="3C7581E2" w14:textId="77777777" w:rsidTr="007924C2">
      <w:trPr>
        <w:cantSplit/>
        <w:trHeight w:val="288"/>
      </w:trPr>
      <w:tc>
        <w:tcPr>
          <w:tcW w:w="2500" w:type="pct"/>
          <w:tcBorders>
            <w:right w:val="nil"/>
          </w:tcBorders>
        </w:tcPr>
        <w:p w14:paraId="3C7581E0" w14:textId="77777777" w:rsidR="00272C92" w:rsidRPr="002E105D" w:rsidRDefault="00272C92"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3C7581E1" w14:textId="2CF8DE78" w:rsidR="00272C92" w:rsidRPr="00F85124" w:rsidRDefault="00272C92"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8C793A">
            <w:rPr>
              <w:rFonts w:ascii="Calibri" w:hAnsi="Calibri"/>
              <w:bCs/>
              <w:noProof/>
            </w:rPr>
            <w:t>4</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C793A">
            <w:rPr>
              <w:rFonts w:ascii="Calibri" w:hAnsi="Calibri"/>
              <w:bCs/>
              <w:noProof/>
            </w:rPr>
            <w:t>4</w:t>
          </w:r>
          <w:r>
            <w:rPr>
              <w:rFonts w:ascii="Calibri" w:hAnsi="Calibri"/>
              <w:bCs/>
              <w:noProof/>
            </w:rPr>
            <w:fldChar w:fldCharType="end"/>
          </w:r>
          <w:r w:rsidRPr="00F85124">
            <w:rPr>
              <w:rFonts w:ascii="Calibri" w:hAnsi="Calibri"/>
              <w:bCs/>
            </w:rPr>
            <w:t>)</w:t>
          </w:r>
        </w:p>
      </w:tc>
    </w:tr>
  </w:tbl>
  <w:p w14:paraId="3C7581E3" w14:textId="77777777" w:rsidR="00272C92" w:rsidRDefault="00272C92"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E4" w14:textId="77777777" w:rsidR="00272C92" w:rsidRDefault="008C793A">
    <w:pPr>
      <w:pStyle w:val="Header"/>
    </w:pPr>
    <w:r>
      <w:rPr>
        <w:noProof/>
      </w:rPr>
      <w:pict w14:anchorId="3C758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0"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5A54A066"/>
    <w:lvl w:ilvl="0" w:tplc="E1F4C946">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6746622"/>
    <w:multiLevelType w:val="hybridMultilevel"/>
    <w:tmpl w:val="DD4670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A6A6C3A6"/>
    <w:lvl w:ilvl="0" w:tplc="67F8F14E">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52DC790E"/>
    <w:multiLevelType w:val="hybridMultilevel"/>
    <w:tmpl w:val="B7BE8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DB736A8"/>
    <w:multiLevelType w:val="hybridMultilevel"/>
    <w:tmpl w:val="8EA287C8"/>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9"/>
  </w:num>
  <w:num w:numId="18">
    <w:abstractNumId w:val="9"/>
  </w:num>
  <w:num w:numId="19">
    <w:abstractNumId w:val="2"/>
  </w:num>
  <w:num w:numId="20">
    <w:abstractNumId w:val="18"/>
  </w:num>
  <w:num w:numId="21">
    <w:abstractNumId w:val="15"/>
  </w:num>
  <w:num w:numId="22">
    <w:abstractNumId w:val="28"/>
  </w:num>
  <w:num w:numId="23">
    <w:abstractNumId w:val="17"/>
  </w:num>
  <w:num w:numId="24">
    <w:abstractNumId w:val="24"/>
  </w:num>
  <w:num w:numId="25">
    <w:abstractNumId w:val="23"/>
  </w:num>
  <w:num w:numId="26">
    <w:abstractNumId w:val="22"/>
  </w:num>
  <w:num w:numId="27">
    <w:abstractNumId w:val="6"/>
  </w:num>
  <w:num w:numId="28">
    <w:abstractNumId w:val="14"/>
  </w:num>
  <w:num w:numId="29">
    <w:abstractNumId w:val="25"/>
  </w:num>
  <w:num w:numId="30">
    <w:abstractNumId w:val="21"/>
  </w:num>
  <w:num w:numId="31">
    <w:abstractNumId w:val="16"/>
  </w:num>
  <w:num w:numId="32">
    <w:abstractNumId w:val="12"/>
  </w:num>
  <w:num w:numId="33">
    <w:abstractNumId w:val="27"/>
  </w:num>
  <w:num w:numId="34">
    <w:abstractNumId w:val="7"/>
  </w:num>
  <w:num w:numId="35">
    <w:abstractNumId w:val="13"/>
  </w:num>
  <w:num w:numId="36">
    <w:abstractNumId w:val="8"/>
  </w:num>
  <w:num w:numId="37">
    <w:abstractNumId w:val="19"/>
  </w:num>
  <w:num w:numId="38">
    <w:abstractNumId w:val="4"/>
  </w:num>
  <w:num w:numId="39">
    <w:abstractNumId w:val="3"/>
  </w:num>
  <w:num w:numId="40">
    <w:abstractNumId w:val="26"/>
  </w:num>
  <w:num w:numId="41">
    <w:abstractNumId w:val="20"/>
  </w:num>
  <w:num w:numId="42">
    <w:abstractNumId w:val="30"/>
  </w:num>
  <w:num w:numId="43">
    <w:abstractNumId w:val="5"/>
  </w:num>
  <w:num w:numId="44">
    <w:abstractNumId w:val="10"/>
  </w:num>
  <w:num w:numId="45">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6">
    <w:abstractNumId w:val="8"/>
  </w:num>
  <w:num w:numId="47">
    <w:abstractNumId w:val="29"/>
  </w:num>
  <w:num w:numId="48">
    <w:abstractNumId w:val="1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Wichert, RJ@Energy">
    <w15:presenceInfo w15:providerId="AD" w15:userId="S-1-5-21-606747145-1060284298-682003330-86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6FF"/>
    <w:rsid w:val="000048CB"/>
    <w:rsid w:val="0001436B"/>
    <w:rsid w:val="00024CA6"/>
    <w:rsid w:val="000253BC"/>
    <w:rsid w:val="00025422"/>
    <w:rsid w:val="00026750"/>
    <w:rsid w:val="00027FC6"/>
    <w:rsid w:val="0003329A"/>
    <w:rsid w:val="00035A79"/>
    <w:rsid w:val="00037926"/>
    <w:rsid w:val="00042F52"/>
    <w:rsid w:val="0004396E"/>
    <w:rsid w:val="000470D7"/>
    <w:rsid w:val="000471F6"/>
    <w:rsid w:val="00051F14"/>
    <w:rsid w:val="00053A0E"/>
    <w:rsid w:val="00056129"/>
    <w:rsid w:val="0006016B"/>
    <w:rsid w:val="000631C6"/>
    <w:rsid w:val="0006337C"/>
    <w:rsid w:val="000644B7"/>
    <w:rsid w:val="00076155"/>
    <w:rsid w:val="00076F08"/>
    <w:rsid w:val="0008089C"/>
    <w:rsid w:val="00080A37"/>
    <w:rsid w:val="00080EEE"/>
    <w:rsid w:val="00081216"/>
    <w:rsid w:val="00081867"/>
    <w:rsid w:val="00083548"/>
    <w:rsid w:val="000861F1"/>
    <w:rsid w:val="00087F7F"/>
    <w:rsid w:val="000902F7"/>
    <w:rsid w:val="00091C81"/>
    <w:rsid w:val="00091D81"/>
    <w:rsid w:val="0009456E"/>
    <w:rsid w:val="0009471E"/>
    <w:rsid w:val="00094EF2"/>
    <w:rsid w:val="00097E10"/>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DA8"/>
    <w:rsid w:val="000E0BE1"/>
    <w:rsid w:val="000E53E9"/>
    <w:rsid w:val="000E7ABD"/>
    <w:rsid w:val="000F070F"/>
    <w:rsid w:val="000F0BA7"/>
    <w:rsid w:val="000F0BCF"/>
    <w:rsid w:val="000F3B26"/>
    <w:rsid w:val="000F67E7"/>
    <w:rsid w:val="000F754C"/>
    <w:rsid w:val="00104505"/>
    <w:rsid w:val="00104AAF"/>
    <w:rsid w:val="00112E80"/>
    <w:rsid w:val="001131A2"/>
    <w:rsid w:val="00121AAA"/>
    <w:rsid w:val="00123861"/>
    <w:rsid w:val="00125717"/>
    <w:rsid w:val="00126F26"/>
    <w:rsid w:val="001305CE"/>
    <w:rsid w:val="0013118A"/>
    <w:rsid w:val="001315EE"/>
    <w:rsid w:val="00131783"/>
    <w:rsid w:val="00134757"/>
    <w:rsid w:val="00135763"/>
    <w:rsid w:val="00137AA4"/>
    <w:rsid w:val="00142FD3"/>
    <w:rsid w:val="00147411"/>
    <w:rsid w:val="0015180E"/>
    <w:rsid w:val="001524D3"/>
    <w:rsid w:val="00154354"/>
    <w:rsid w:val="00155ACD"/>
    <w:rsid w:val="00155BF5"/>
    <w:rsid w:val="00156E5F"/>
    <w:rsid w:val="0015741B"/>
    <w:rsid w:val="001577AB"/>
    <w:rsid w:val="001615D7"/>
    <w:rsid w:val="00162081"/>
    <w:rsid w:val="00171597"/>
    <w:rsid w:val="001739A4"/>
    <w:rsid w:val="001739FA"/>
    <w:rsid w:val="00174BD1"/>
    <w:rsid w:val="00175D42"/>
    <w:rsid w:val="00177A87"/>
    <w:rsid w:val="00181190"/>
    <w:rsid w:val="00183ECC"/>
    <w:rsid w:val="00185834"/>
    <w:rsid w:val="00187604"/>
    <w:rsid w:val="0019624F"/>
    <w:rsid w:val="0019726F"/>
    <w:rsid w:val="001A1145"/>
    <w:rsid w:val="001A2E6A"/>
    <w:rsid w:val="001A5583"/>
    <w:rsid w:val="001B25A6"/>
    <w:rsid w:val="001B3D76"/>
    <w:rsid w:val="001B5BA4"/>
    <w:rsid w:val="001C6A01"/>
    <w:rsid w:val="001D53B4"/>
    <w:rsid w:val="001D677E"/>
    <w:rsid w:val="001E3C52"/>
    <w:rsid w:val="001E402F"/>
    <w:rsid w:val="001F0E8D"/>
    <w:rsid w:val="001F20EE"/>
    <w:rsid w:val="001F3EEF"/>
    <w:rsid w:val="00200E53"/>
    <w:rsid w:val="0020229C"/>
    <w:rsid w:val="00202608"/>
    <w:rsid w:val="00206039"/>
    <w:rsid w:val="00212C11"/>
    <w:rsid w:val="00213E8E"/>
    <w:rsid w:val="002155B9"/>
    <w:rsid w:val="00216C55"/>
    <w:rsid w:val="00222F6D"/>
    <w:rsid w:val="002241A5"/>
    <w:rsid w:val="0023173E"/>
    <w:rsid w:val="00231FA2"/>
    <w:rsid w:val="00231FB7"/>
    <w:rsid w:val="00236841"/>
    <w:rsid w:val="002377C5"/>
    <w:rsid w:val="002379A7"/>
    <w:rsid w:val="002420D2"/>
    <w:rsid w:val="00243047"/>
    <w:rsid w:val="00243923"/>
    <w:rsid w:val="00245AF0"/>
    <w:rsid w:val="00251448"/>
    <w:rsid w:val="00251B09"/>
    <w:rsid w:val="002532A8"/>
    <w:rsid w:val="002562A4"/>
    <w:rsid w:val="00256D2C"/>
    <w:rsid w:val="002615BC"/>
    <w:rsid w:val="00261971"/>
    <w:rsid w:val="00262721"/>
    <w:rsid w:val="0026342B"/>
    <w:rsid w:val="002641C7"/>
    <w:rsid w:val="00266FDB"/>
    <w:rsid w:val="002710BB"/>
    <w:rsid w:val="002719D2"/>
    <w:rsid w:val="00271E1D"/>
    <w:rsid w:val="00272C92"/>
    <w:rsid w:val="00274618"/>
    <w:rsid w:val="00277212"/>
    <w:rsid w:val="0028466E"/>
    <w:rsid w:val="00284AFC"/>
    <w:rsid w:val="00284C8F"/>
    <w:rsid w:val="00285960"/>
    <w:rsid w:val="00285A7C"/>
    <w:rsid w:val="0028618B"/>
    <w:rsid w:val="00286D3A"/>
    <w:rsid w:val="002873B8"/>
    <w:rsid w:val="00287573"/>
    <w:rsid w:val="0029058A"/>
    <w:rsid w:val="00291F72"/>
    <w:rsid w:val="00292CE8"/>
    <w:rsid w:val="00292D49"/>
    <w:rsid w:val="00295ED5"/>
    <w:rsid w:val="002979F2"/>
    <w:rsid w:val="002A1004"/>
    <w:rsid w:val="002A199B"/>
    <w:rsid w:val="002A3F41"/>
    <w:rsid w:val="002A4AB4"/>
    <w:rsid w:val="002A6A1F"/>
    <w:rsid w:val="002B2393"/>
    <w:rsid w:val="002B4F6F"/>
    <w:rsid w:val="002B73D1"/>
    <w:rsid w:val="002C131A"/>
    <w:rsid w:val="002C3E94"/>
    <w:rsid w:val="002C423D"/>
    <w:rsid w:val="002C586B"/>
    <w:rsid w:val="002D1475"/>
    <w:rsid w:val="002D1AB0"/>
    <w:rsid w:val="002D22CF"/>
    <w:rsid w:val="002D38CA"/>
    <w:rsid w:val="002D3BA6"/>
    <w:rsid w:val="002D59DB"/>
    <w:rsid w:val="002D680A"/>
    <w:rsid w:val="002D7AC0"/>
    <w:rsid w:val="002D7DB8"/>
    <w:rsid w:val="002E105D"/>
    <w:rsid w:val="002E1841"/>
    <w:rsid w:val="002E3676"/>
    <w:rsid w:val="002E3F17"/>
    <w:rsid w:val="002E7941"/>
    <w:rsid w:val="002F40A7"/>
    <w:rsid w:val="002F506C"/>
    <w:rsid w:val="002F6775"/>
    <w:rsid w:val="003051D0"/>
    <w:rsid w:val="0030536C"/>
    <w:rsid w:val="00306026"/>
    <w:rsid w:val="00312673"/>
    <w:rsid w:val="00313178"/>
    <w:rsid w:val="0031378A"/>
    <w:rsid w:val="00314D52"/>
    <w:rsid w:val="00314EC3"/>
    <w:rsid w:val="0032018D"/>
    <w:rsid w:val="00320F01"/>
    <w:rsid w:val="00323157"/>
    <w:rsid w:val="003247CA"/>
    <w:rsid w:val="00332EA7"/>
    <w:rsid w:val="003337EB"/>
    <w:rsid w:val="00334030"/>
    <w:rsid w:val="00335C78"/>
    <w:rsid w:val="00337397"/>
    <w:rsid w:val="00340CE9"/>
    <w:rsid w:val="00346A44"/>
    <w:rsid w:val="003500C8"/>
    <w:rsid w:val="003502F5"/>
    <w:rsid w:val="00350A8C"/>
    <w:rsid w:val="00350A99"/>
    <w:rsid w:val="0035179E"/>
    <w:rsid w:val="00353C3B"/>
    <w:rsid w:val="003554BB"/>
    <w:rsid w:val="00355827"/>
    <w:rsid w:val="0035603C"/>
    <w:rsid w:val="00357343"/>
    <w:rsid w:val="003668B7"/>
    <w:rsid w:val="00371157"/>
    <w:rsid w:val="00372700"/>
    <w:rsid w:val="00375378"/>
    <w:rsid w:val="003761D5"/>
    <w:rsid w:val="00376EAA"/>
    <w:rsid w:val="003809C0"/>
    <w:rsid w:val="00383ADD"/>
    <w:rsid w:val="003850E9"/>
    <w:rsid w:val="00386209"/>
    <w:rsid w:val="003864EA"/>
    <w:rsid w:val="0038684E"/>
    <w:rsid w:val="00386CC0"/>
    <w:rsid w:val="0039142A"/>
    <w:rsid w:val="00394C8C"/>
    <w:rsid w:val="00396CC3"/>
    <w:rsid w:val="003A3E27"/>
    <w:rsid w:val="003A4FE2"/>
    <w:rsid w:val="003A5D41"/>
    <w:rsid w:val="003B20F8"/>
    <w:rsid w:val="003B2E93"/>
    <w:rsid w:val="003B3641"/>
    <w:rsid w:val="003B4815"/>
    <w:rsid w:val="003B5B3C"/>
    <w:rsid w:val="003C1763"/>
    <w:rsid w:val="003C1788"/>
    <w:rsid w:val="003C1D00"/>
    <w:rsid w:val="003C60D3"/>
    <w:rsid w:val="003C7749"/>
    <w:rsid w:val="003C7B7A"/>
    <w:rsid w:val="003D0341"/>
    <w:rsid w:val="003D349A"/>
    <w:rsid w:val="003D449E"/>
    <w:rsid w:val="003D5183"/>
    <w:rsid w:val="003D5350"/>
    <w:rsid w:val="003D7D22"/>
    <w:rsid w:val="003E13D9"/>
    <w:rsid w:val="003E1E09"/>
    <w:rsid w:val="003E22AB"/>
    <w:rsid w:val="003E3866"/>
    <w:rsid w:val="003F064C"/>
    <w:rsid w:val="003F1C6F"/>
    <w:rsid w:val="003F49BD"/>
    <w:rsid w:val="003F6A76"/>
    <w:rsid w:val="00401367"/>
    <w:rsid w:val="00404538"/>
    <w:rsid w:val="00405C44"/>
    <w:rsid w:val="00413C34"/>
    <w:rsid w:val="004145CD"/>
    <w:rsid w:val="00415FD0"/>
    <w:rsid w:val="00417B94"/>
    <w:rsid w:val="00426AD4"/>
    <w:rsid w:val="00430C61"/>
    <w:rsid w:val="00430CEA"/>
    <w:rsid w:val="00432098"/>
    <w:rsid w:val="004333E7"/>
    <w:rsid w:val="0043390E"/>
    <w:rsid w:val="0043422C"/>
    <w:rsid w:val="00435279"/>
    <w:rsid w:val="004367A7"/>
    <w:rsid w:val="00440841"/>
    <w:rsid w:val="004471E4"/>
    <w:rsid w:val="004507D3"/>
    <w:rsid w:val="004510F5"/>
    <w:rsid w:val="00451C85"/>
    <w:rsid w:val="00452364"/>
    <w:rsid w:val="00454C3D"/>
    <w:rsid w:val="00454DD7"/>
    <w:rsid w:val="00462AAE"/>
    <w:rsid w:val="00462AC1"/>
    <w:rsid w:val="00463CA1"/>
    <w:rsid w:val="00463D1E"/>
    <w:rsid w:val="004655CC"/>
    <w:rsid w:val="0046633E"/>
    <w:rsid w:val="0046705B"/>
    <w:rsid w:val="00470951"/>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2BCC"/>
    <w:rsid w:val="004944D6"/>
    <w:rsid w:val="004948E2"/>
    <w:rsid w:val="004973FF"/>
    <w:rsid w:val="004A025A"/>
    <w:rsid w:val="004A1BEB"/>
    <w:rsid w:val="004A264A"/>
    <w:rsid w:val="004A4030"/>
    <w:rsid w:val="004A4903"/>
    <w:rsid w:val="004A5C7F"/>
    <w:rsid w:val="004A6E7F"/>
    <w:rsid w:val="004B056A"/>
    <w:rsid w:val="004B0D6C"/>
    <w:rsid w:val="004B1012"/>
    <w:rsid w:val="004B2092"/>
    <w:rsid w:val="004B4582"/>
    <w:rsid w:val="004B7BD2"/>
    <w:rsid w:val="004C0E48"/>
    <w:rsid w:val="004C23D9"/>
    <w:rsid w:val="004C2C61"/>
    <w:rsid w:val="004C6E7B"/>
    <w:rsid w:val="004D1CE3"/>
    <w:rsid w:val="004D287C"/>
    <w:rsid w:val="004D49F5"/>
    <w:rsid w:val="004E112A"/>
    <w:rsid w:val="004E230B"/>
    <w:rsid w:val="004E3CAB"/>
    <w:rsid w:val="004E3EB0"/>
    <w:rsid w:val="004E4E00"/>
    <w:rsid w:val="004E73D1"/>
    <w:rsid w:val="004F0A7F"/>
    <w:rsid w:val="004F40C1"/>
    <w:rsid w:val="004F650F"/>
    <w:rsid w:val="004F66DC"/>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472F9"/>
    <w:rsid w:val="00550783"/>
    <w:rsid w:val="00550F1E"/>
    <w:rsid w:val="00551599"/>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58E"/>
    <w:rsid w:val="005877FC"/>
    <w:rsid w:val="0059070E"/>
    <w:rsid w:val="00594C36"/>
    <w:rsid w:val="005B19EC"/>
    <w:rsid w:val="005B1AD1"/>
    <w:rsid w:val="005B3A68"/>
    <w:rsid w:val="005B6F6C"/>
    <w:rsid w:val="005C1AC1"/>
    <w:rsid w:val="005C4233"/>
    <w:rsid w:val="005C4D4D"/>
    <w:rsid w:val="005C5038"/>
    <w:rsid w:val="005C73C7"/>
    <w:rsid w:val="005D0792"/>
    <w:rsid w:val="005D2752"/>
    <w:rsid w:val="005D30D4"/>
    <w:rsid w:val="005D43B3"/>
    <w:rsid w:val="005D55BB"/>
    <w:rsid w:val="005E23CD"/>
    <w:rsid w:val="005E2724"/>
    <w:rsid w:val="005E2AE3"/>
    <w:rsid w:val="005E3E55"/>
    <w:rsid w:val="005E68FF"/>
    <w:rsid w:val="005F178B"/>
    <w:rsid w:val="005F4CDC"/>
    <w:rsid w:val="005F6403"/>
    <w:rsid w:val="006016EB"/>
    <w:rsid w:val="006019F9"/>
    <w:rsid w:val="00601C19"/>
    <w:rsid w:val="006040F5"/>
    <w:rsid w:val="00605944"/>
    <w:rsid w:val="00605FEF"/>
    <w:rsid w:val="00606804"/>
    <w:rsid w:val="00607D00"/>
    <w:rsid w:val="00611910"/>
    <w:rsid w:val="00613F4A"/>
    <w:rsid w:val="00614268"/>
    <w:rsid w:val="006169F1"/>
    <w:rsid w:val="00616C4D"/>
    <w:rsid w:val="00617B42"/>
    <w:rsid w:val="006200D7"/>
    <w:rsid w:val="006222FF"/>
    <w:rsid w:val="006225F1"/>
    <w:rsid w:val="006227B1"/>
    <w:rsid w:val="00622943"/>
    <w:rsid w:val="00622990"/>
    <w:rsid w:val="00627B53"/>
    <w:rsid w:val="00631115"/>
    <w:rsid w:val="00632F51"/>
    <w:rsid w:val="00632F73"/>
    <w:rsid w:val="00633F6C"/>
    <w:rsid w:val="006411CF"/>
    <w:rsid w:val="00641C71"/>
    <w:rsid w:val="00641F88"/>
    <w:rsid w:val="0064300C"/>
    <w:rsid w:val="00643BDC"/>
    <w:rsid w:val="00643FF1"/>
    <w:rsid w:val="00646786"/>
    <w:rsid w:val="00654BBD"/>
    <w:rsid w:val="00654F37"/>
    <w:rsid w:val="00663AF7"/>
    <w:rsid w:val="00663F56"/>
    <w:rsid w:val="00664AA2"/>
    <w:rsid w:val="00666C02"/>
    <w:rsid w:val="00667362"/>
    <w:rsid w:val="00674FED"/>
    <w:rsid w:val="00676AD2"/>
    <w:rsid w:val="006804AD"/>
    <w:rsid w:val="00680780"/>
    <w:rsid w:val="00682193"/>
    <w:rsid w:val="0068226F"/>
    <w:rsid w:val="00682CBA"/>
    <w:rsid w:val="00685276"/>
    <w:rsid w:val="00685D72"/>
    <w:rsid w:val="006860D2"/>
    <w:rsid w:val="00686B8B"/>
    <w:rsid w:val="006918F5"/>
    <w:rsid w:val="00692EDF"/>
    <w:rsid w:val="00693010"/>
    <w:rsid w:val="006930E5"/>
    <w:rsid w:val="00697E29"/>
    <w:rsid w:val="006A156C"/>
    <w:rsid w:val="006A1EB6"/>
    <w:rsid w:val="006A57F1"/>
    <w:rsid w:val="006A722E"/>
    <w:rsid w:val="006A7840"/>
    <w:rsid w:val="006B3B06"/>
    <w:rsid w:val="006B4081"/>
    <w:rsid w:val="006B6431"/>
    <w:rsid w:val="006C0044"/>
    <w:rsid w:val="006C0E98"/>
    <w:rsid w:val="006C3CC2"/>
    <w:rsid w:val="006C50E4"/>
    <w:rsid w:val="006C703E"/>
    <w:rsid w:val="006C7335"/>
    <w:rsid w:val="006C7406"/>
    <w:rsid w:val="006D21DC"/>
    <w:rsid w:val="006D2463"/>
    <w:rsid w:val="006D4D01"/>
    <w:rsid w:val="006D5730"/>
    <w:rsid w:val="006D5C1B"/>
    <w:rsid w:val="006D7492"/>
    <w:rsid w:val="006E1FC1"/>
    <w:rsid w:val="006E36A3"/>
    <w:rsid w:val="006E5AE2"/>
    <w:rsid w:val="006E65DA"/>
    <w:rsid w:val="006E7DAB"/>
    <w:rsid w:val="006F0652"/>
    <w:rsid w:val="006F1BC9"/>
    <w:rsid w:val="006F2C70"/>
    <w:rsid w:val="006F38BB"/>
    <w:rsid w:val="006F702A"/>
    <w:rsid w:val="0070354F"/>
    <w:rsid w:val="00703A31"/>
    <w:rsid w:val="007108CC"/>
    <w:rsid w:val="00710BD4"/>
    <w:rsid w:val="00714442"/>
    <w:rsid w:val="0071460A"/>
    <w:rsid w:val="00714A89"/>
    <w:rsid w:val="00714CBC"/>
    <w:rsid w:val="00714DAD"/>
    <w:rsid w:val="00716F11"/>
    <w:rsid w:val="0071761E"/>
    <w:rsid w:val="00717752"/>
    <w:rsid w:val="00717DEA"/>
    <w:rsid w:val="00720306"/>
    <w:rsid w:val="00723136"/>
    <w:rsid w:val="00725EA7"/>
    <w:rsid w:val="007261EC"/>
    <w:rsid w:val="00731F6D"/>
    <w:rsid w:val="00740640"/>
    <w:rsid w:val="00740E3B"/>
    <w:rsid w:val="00743217"/>
    <w:rsid w:val="007439DA"/>
    <w:rsid w:val="0074424A"/>
    <w:rsid w:val="007445B3"/>
    <w:rsid w:val="00750EA4"/>
    <w:rsid w:val="00751673"/>
    <w:rsid w:val="00753083"/>
    <w:rsid w:val="00753CFA"/>
    <w:rsid w:val="007551EC"/>
    <w:rsid w:val="007635A5"/>
    <w:rsid w:val="007636C7"/>
    <w:rsid w:val="0076441C"/>
    <w:rsid w:val="00764CBD"/>
    <w:rsid w:val="00765F67"/>
    <w:rsid w:val="007755D6"/>
    <w:rsid w:val="007756F6"/>
    <w:rsid w:val="00776799"/>
    <w:rsid w:val="007770C5"/>
    <w:rsid w:val="00777B2F"/>
    <w:rsid w:val="00783A13"/>
    <w:rsid w:val="00785B34"/>
    <w:rsid w:val="007924C2"/>
    <w:rsid w:val="007931FB"/>
    <w:rsid w:val="00793E1C"/>
    <w:rsid w:val="0079472E"/>
    <w:rsid w:val="00795EB8"/>
    <w:rsid w:val="00797224"/>
    <w:rsid w:val="00797290"/>
    <w:rsid w:val="00797860"/>
    <w:rsid w:val="007A2BF2"/>
    <w:rsid w:val="007A430D"/>
    <w:rsid w:val="007A4603"/>
    <w:rsid w:val="007A6818"/>
    <w:rsid w:val="007B1CE6"/>
    <w:rsid w:val="007B2B98"/>
    <w:rsid w:val="007B4BEA"/>
    <w:rsid w:val="007B645E"/>
    <w:rsid w:val="007C05F6"/>
    <w:rsid w:val="007C12FC"/>
    <w:rsid w:val="007C1808"/>
    <w:rsid w:val="007C24A3"/>
    <w:rsid w:val="007C30FF"/>
    <w:rsid w:val="007D060B"/>
    <w:rsid w:val="007D0D8F"/>
    <w:rsid w:val="007D19B2"/>
    <w:rsid w:val="007D2060"/>
    <w:rsid w:val="007D2198"/>
    <w:rsid w:val="007D2DD3"/>
    <w:rsid w:val="007D39E2"/>
    <w:rsid w:val="007D726A"/>
    <w:rsid w:val="007E26E9"/>
    <w:rsid w:val="007E2934"/>
    <w:rsid w:val="007E32B3"/>
    <w:rsid w:val="007E655F"/>
    <w:rsid w:val="007F2283"/>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21F"/>
    <w:rsid w:val="00822E28"/>
    <w:rsid w:val="0082448D"/>
    <w:rsid w:val="00824EFA"/>
    <w:rsid w:val="008322F3"/>
    <w:rsid w:val="008353B6"/>
    <w:rsid w:val="00837995"/>
    <w:rsid w:val="00840723"/>
    <w:rsid w:val="00840759"/>
    <w:rsid w:val="00841186"/>
    <w:rsid w:val="008459F6"/>
    <w:rsid w:val="00847E91"/>
    <w:rsid w:val="00847EF3"/>
    <w:rsid w:val="00851334"/>
    <w:rsid w:val="0085268F"/>
    <w:rsid w:val="00853177"/>
    <w:rsid w:val="008540F3"/>
    <w:rsid w:val="00855246"/>
    <w:rsid w:val="008555E3"/>
    <w:rsid w:val="00855670"/>
    <w:rsid w:val="00857498"/>
    <w:rsid w:val="00857939"/>
    <w:rsid w:val="00860E60"/>
    <w:rsid w:val="00861BF8"/>
    <w:rsid w:val="0086585A"/>
    <w:rsid w:val="00865861"/>
    <w:rsid w:val="0087046E"/>
    <w:rsid w:val="00873A16"/>
    <w:rsid w:val="00877B70"/>
    <w:rsid w:val="00880727"/>
    <w:rsid w:val="00882BD7"/>
    <w:rsid w:val="00886660"/>
    <w:rsid w:val="00890DB2"/>
    <w:rsid w:val="008931CD"/>
    <w:rsid w:val="00894E3E"/>
    <w:rsid w:val="00895155"/>
    <w:rsid w:val="008A2338"/>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268"/>
    <w:rsid w:val="008C6F5C"/>
    <w:rsid w:val="008C793A"/>
    <w:rsid w:val="008D0B8D"/>
    <w:rsid w:val="008D14C1"/>
    <w:rsid w:val="008D3743"/>
    <w:rsid w:val="008D3813"/>
    <w:rsid w:val="008D464B"/>
    <w:rsid w:val="008D7E1D"/>
    <w:rsid w:val="008E429B"/>
    <w:rsid w:val="008E42D0"/>
    <w:rsid w:val="008E4542"/>
    <w:rsid w:val="008E7E5C"/>
    <w:rsid w:val="008F1900"/>
    <w:rsid w:val="008F1DA0"/>
    <w:rsid w:val="008F30DB"/>
    <w:rsid w:val="008F5085"/>
    <w:rsid w:val="00900C86"/>
    <w:rsid w:val="0090130C"/>
    <w:rsid w:val="00904D03"/>
    <w:rsid w:val="00910674"/>
    <w:rsid w:val="0091105E"/>
    <w:rsid w:val="009116F2"/>
    <w:rsid w:val="009119ED"/>
    <w:rsid w:val="009142F9"/>
    <w:rsid w:val="00915048"/>
    <w:rsid w:val="00915BCF"/>
    <w:rsid w:val="00931348"/>
    <w:rsid w:val="0093223E"/>
    <w:rsid w:val="009336E6"/>
    <w:rsid w:val="009379DB"/>
    <w:rsid w:val="009412E7"/>
    <w:rsid w:val="00941530"/>
    <w:rsid w:val="00941E17"/>
    <w:rsid w:val="009437C6"/>
    <w:rsid w:val="009461BE"/>
    <w:rsid w:val="00946688"/>
    <w:rsid w:val="00954E45"/>
    <w:rsid w:val="00955A9A"/>
    <w:rsid w:val="009561BC"/>
    <w:rsid w:val="009564C7"/>
    <w:rsid w:val="00956675"/>
    <w:rsid w:val="009579A1"/>
    <w:rsid w:val="00971957"/>
    <w:rsid w:val="00972766"/>
    <w:rsid w:val="009727B8"/>
    <w:rsid w:val="0097558E"/>
    <w:rsid w:val="009757C5"/>
    <w:rsid w:val="009764A9"/>
    <w:rsid w:val="00976637"/>
    <w:rsid w:val="00980FB6"/>
    <w:rsid w:val="00982535"/>
    <w:rsid w:val="00985804"/>
    <w:rsid w:val="00985B3F"/>
    <w:rsid w:val="00986D7B"/>
    <w:rsid w:val="00987E76"/>
    <w:rsid w:val="00992035"/>
    <w:rsid w:val="00992EF8"/>
    <w:rsid w:val="009A059F"/>
    <w:rsid w:val="009A1F14"/>
    <w:rsid w:val="009A2B50"/>
    <w:rsid w:val="009A2D42"/>
    <w:rsid w:val="009A3318"/>
    <w:rsid w:val="009A3B68"/>
    <w:rsid w:val="009A5A68"/>
    <w:rsid w:val="009A698F"/>
    <w:rsid w:val="009A6F10"/>
    <w:rsid w:val="009B5EDB"/>
    <w:rsid w:val="009B7349"/>
    <w:rsid w:val="009C1C43"/>
    <w:rsid w:val="009C1F4E"/>
    <w:rsid w:val="009C4B49"/>
    <w:rsid w:val="009C4F9A"/>
    <w:rsid w:val="009C7266"/>
    <w:rsid w:val="009D0F10"/>
    <w:rsid w:val="009D1A2A"/>
    <w:rsid w:val="009D3023"/>
    <w:rsid w:val="009D6A39"/>
    <w:rsid w:val="009E0B1A"/>
    <w:rsid w:val="009E2E57"/>
    <w:rsid w:val="009E3BB5"/>
    <w:rsid w:val="009E5099"/>
    <w:rsid w:val="009E5CA1"/>
    <w:rsid w:val="009E6B59"/>
    <w:rsid w:val="009F2090"/>
    <w:rsid w:val="009F3C44"/>
    <w:rsid w:val="009F5E57"/>
    <w:rsid w:val="00A0027A"/>
    <w:rsid w:val="00A00AE7"/>
    <w:rsid w:val="00A02090"/>
    <w:rsid w:val="00A029A2"/>
    <w:rsid w:val="00A034B7"/>
    <w:rsid w:val="00A034EC"/>
    <w:rsid w:val="00A05D8F"/>
    <w:rsid w:val="00A079A5"/>
    <w:rsid w:val="00A07D19"/>
    <w:rsid w:val="00A11984"/>
    <w:rsid w:val="00A12015"/>
    <w:rsid w:val="00A16546"/>
    <w:rsid w:val="00A24BE2"/>
    <w:rsid w:val="00A24F9F"/>
    <w:rsid w:val="00A251BE"/>
    <w:rsid w:val="00A279BA"/>
    <w:rsid w:val="00A30A15"/>
    <w:rsid w:val="00A33A50"/>
    <w:rsid w:val="00A3438B"/>
    <w:rsid w:val="00A37075"/>
    <w:rsid w:val="00A4021A"/>
    <w:rsid w:val="00A40525"/>
    <w:rsid w:val="00A40540"/>
    <w:rsid w:val="00A42C60"/>
    <w:rsid w:val="00A44A18"/>
    <w:rsid w:val="00A455A2"/>
    <w:rsid w:val="00A4594F"/>
    <w:rsid w:val="00A46AEC"/>
    <w:rsid w:val="00A51851"/>
    <w:rsid w:val="00A55365"/>
    <w:rsid w:val="00A55444"/>
    <w:rsid w:val="00A57A07"/>
    <w:rsid w:val="00A61B32"/>
    <w:rsid w:val="00A66D66"/>
    <w:rsid w:val="00A670F8"/>
    <w:rsid w:val="00A677BB"/>
    <w:rsid w:val="00A702F0"/>
    <w:rsid w:val="00A70722"/>
    <w:rsid w:val="00A742B3"/>
    <w:rsid w:val="00A75B9B"/>
    <w:rsid w:val="00A81137"/>
    <w:rsid w:val="00A87572"/>
    <w:rsid w:val="00A90ECB"/>
    <w:rsid w:val="00A970F0"/>
    <w:rsid w:val="00AA01C1"/>
    <w:rsid w:val="00AA18EC"/>
    <w:rsid w:val="00AA25FC"/>
    <w:rsid w:val="00AA464A"/>
    <w:rsid w:val="00AA6357"/>
    <w:rsid w:val="00AA63EF"/>
    <w:rsid w:val="00AA767E"/>
    <w:rsid w:val="00AB07F0"/>
    <w:rsid w:val="00AB1578"/>
    <w:rsid w:val="00AB4166"/>
    <w:rsid w:val="00AB4EB9"/>
    <w:rsid w:val="00AB7E1D"/>
    <w:rsid w:val="00AC014E"/>
    <w:rsid w:val="00AC172E"/>
    <w:rsid w:val="00AC212D"/>
    <w:rsid w:val="00AC2C0E"/>
    <w:rsid w:val="00AC348D"/>
    <w:rsid w:val="00AC4422"/>
    <w:rsid w:val="00AC4755"/>
    <w:rsid w:val="00AC5DE9"/>
    <w:rsid w:val="00AC65B1"/>
    <w:rsid w:val="00AD4561"/>
    <w:rsid w:val="00AD4FAE"/>
    <w:rsid w:val="00AD5A7C"/>
    <w:rsid w:val="00AD67BC"/>
    <w:rsid w:val="00AE39CC"/>
    <w:rsid w:val="00AF314D"/>
    <w:rsid w:val="00AF4004"/>
    <w:rsid w:val="00B02BCF"/>
    <w:rsid w:val="00B02E79"/>
    <w:rsid w:val="00B04BC3"/>
    <w:rsid w:val="00B1000D"/>
    <w:rsid w:val="00B132B1"/>
    <w:rsid w:val="00B17F24"/>
    <w:rsid w:val="00B2256E"/>
    <w:rsid w:val="00B23304"/>
    <w:rsid w:val="00B273D8"/>
    <w:rsid w:val="00B27A2A"/>
    <w:rsid w:val="00B30A7D"/>
    <w:rsid w:val="00B33471"/>
    <w:rsid w:val="00B34290"/>
    <w:rsid w:val="00B35C45"/>
    <w:rsid w:val="00B36033"/>
    <w:rsid w:val="00B401EA"/>
    <w:rsid w:val="00B40F13"/>
    <w:rsid w:val="00B4146E"/>
    <w:rsid w:val="00B4216F"/>
    <w:rsid w:val="00B429F3"/>
    <w:rsid w:val="00B446FE"/>
    <w:rsid w:val="00B47B99"/>
    <w:rsid w:val="00B51352"/>
    <w:rsid w:val="00B55F60"/>
    <w:rsid w:val="00B61D39"/>
    <w:rsid w:val="00B6238C"/>
    <w:rsid w:val="00B644F7"/>
    <w:rsid w:val="00B6647D"/>
    <w:rsid w:val="00B66E1A"/>
    <w:rsid w:val="00B67A1C"/>
    <w:rsid w:val="00B7450E"/>
    <w:rsid w:val="00B767F7"/>
    <w:rsid w:val="00B778B9"/>
    <w:rsid w:val="00B816B4"/>
    <w:rsid w:val="00B82CAC"/>
    <w:rsid w:val="00B82F48"/>
    <w:rsid w:val="00B85CEC"/>
    <w:rsid w:val="00B867D6"/>
    <w:rsid w:val="00B90B29"/>
    <w:rsid w:val="00B90F8F"/>
    <w:rsid w:val="00B940F6"/>
    <w:rsid w:val="00B94F6B"/>
    <w:rsid w:val="00B977CE"/>
    <w:rsid w:val="00BA0A8C"/>
    <w:rsid w:val="00BA2927"/>
    <w:rsid w:val="00BA3419"/>
    <w:rsid w:val="00BA6B7B"/>
    <w:rsid w:val="00BA6FA0"/>
    <w:rsid w:val="00BB5A6F"/>
    <w:rsid w:val="00BB7A32"/>
    <w:rsid w:val="00BC184C"/>
    <w:rsid w:val="00BC323B"/>
    <w:rsid w:val="00BC64F6"/>
    <w:rsid w:val="00BC6DD0"/>
    <w:rsid w:val="00BC6EE1"/>
    <w:rsid w:val="00BC6F83"/>
    <w:rsid w:val="00BC786D"/>
    <w:rsid w:val="00BD2452"/>
    <w:rsid w:val="00BD2A46"/>
    <w:rsid w:val="00BD71C5"/>
    <w:rsid w:val="00BD7CD9"/>
    <w:rsid w:val="00BD7DA4"/>
    <w:rsid w:val="00BE1B07"/>
    <w:rsid w:val="00BE7F99"/>
    <w:rsid w:val="00BF2635"/>
    <w:rsid w:val="00BF4164"/>
    <w:rsid w:val="00BF530C"/>
    <w:rsid w:val="00BF77FA"/>
    <w:rsid w:val="00C04EA8"/>
    <w:rsid w:val="00C06085"/>
    <w:rsid w:val="00C060F0"/>
    <w:rsid w:val="00C06AE0"/>
    <w:rsid w:val="00C072DB"/>
    <w:rsid w:val="00C107D2"/>
    <w:rsid w:val="00C13757"/>
    <w:rsid w:val="00C14210"/>
    <w:rsid w:val="00C15FFB"/>
    <w:rsid w:val="00C173DB"/>
    <w:rsid w:val="00C2497D"/>
    <w:rsid w:val="00C252D6"/>
    <w:rsid w:val="00C25873"/>
    <w:rsid w:val="00C27ECE"/>
    <w:rsid w:val="00C30BB9"/>
    <w:rsid w:val="00C30FB6"/>
    <w:rsid w:val="00C30FDD"/>
    <w:rsid w:val="00C35471"/>
    <w:rsid w:val="00C360F4"/>
    <w:rsid w:val="00C36596"/>
    <w:rsid w:val="00C367B7"/>
    <w:rsid w:val="00C36879"/>
    <w:rsid w:val="00C42E0D"/>
    <w:rsid w:val="00C46999"/>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803"/>
    <w:rsid w:val="00C841DC"/>
    <w:rsid w:val="00C874DA"/>
    <w:rsid w:val="00C91D27"/>
    <w:rsid w:val="00C94090"/>
    <w:rsid w:val="00CA129C"/>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4758"/>
    <w:rsid w:val="00CC6B2C"/>
    <w:rsid w:val="00CC6E96"/>
    <w:rsid w:val="00CD031A"/>
    <w:rsid w:val="00CD394A"/>
    <w:rsid w:val="00CD3EBD"/>
    <w:rsid w:val="00CD5AE2"/>
    <w:rsid w:val="00CD6076"/>
    <w:rsid w:val="00CD7D13"/>
    <w:rsid w:val="00CE104A"/>
    <w:rsid w:val="00CE113F"/>
    <w:rsid w:val="00CE2183"/>
    <w:rsid w:val="00CE2409"/>
    <w:rsid w:val="00CE33A8"/>
    <w:rsid w:val="00CE3868"/>
    <w:rsid w:val="00CE4AF0"/>
    <w:rsid w:val="00CE4E99"/>
    <w:rsid w:val="00CE5390"/>
    <w:rsid w:val="00CE6EA5"/>
    <w:rsid w:val="00CF3659"/>
    <w:rsid w:val="00CF6791"/>
    <w:rsid w:val="00D00777"/>
    <w:rsid w:val="00D01766"/>
    <w:rsid w:val="00D05A28"/>
    <w:rsid w:val="00D06E4B"/>
    <w:rsid w:val="00D0788B"/>
    <w:rsid w:val="00D13207"/>
    <w:rsid w:val="00D165AA"/>
    <w:rsid w:val="00D17E5B"/>
    <w:rsid w:val="00D2266C"/>
    <w:rsid w:val="00D2673F"/>
    <w:rsid w:val="00D32BE4"/>
    <w:rsid w:val="00D35026"/>
    <w:rsid w:val="00D430F6"/>
    <w:rsid w:val="00D44F0C"/>
    <w:rsid w:val="00D462C2"/>
    <w:rsid w:val="00D4686B"/>
    <w:rsid w:val="00D47F2D"/>
    <w:rsid w:val="00D50B07"/>
    <w:rsid w:val="00D527DA"/>
    <w:rsid w:val="00D53350"/>
    <w:rsid w:val="00D53733"/>
    <w:rsid w:val="00D54A79"/>
    <w:rsid w:val="00D56CD8"/>
    <w:rsid w:val="00D57A73"/>
    <w:rsid w:val="00D60D69"/>
    <w:rsid w:val="00D62DB5"/>
    <w:rsid w:val="00D651D1"/>
    <w:rsid w:val="00D654A7"/>
    <w:rsid w:val="00D67071"/>
    <w:rsid w:val="00D7323D"/>
    <w:rsid w:val="00D73581"/>
    <w:rsid w:val="00D76FE3"/>
    <w:rsid w:val="00D77E2E"/>
    <w:rsid w:val="00D81ED4"/>
    <w:rsid w:val="00D82516"/>
    <w:rsid w:val="00D83CD6"/>
    <w:rsid w:val="00D83E48"/>
    <w:rsid w:val="00D84532"/>
    <w:rsid w:val="00D87559"/>
    <w:rsid w:val="00D909FB"/>
    <w:rsid w:val="00D916A4"/>
    <w:rsid w:val="00D960E5"/>
    <w:rsid w:val="00DA23E0"/>
    <w:rsid w:val="00DA2B2D"/>
    <w:rsid w:val="00DA3D14"/>
    <w:rsid w:val="00DA40CB"/>
    <w:rsid w:val="00DA41D8"/>
    <w:rsid w:val="00DA6654"/>
    <w:rsid w:val="00DA7914"/>
    <w:rsid w:val="00DB040D"/>
    <w:rsid w:val="00DB17CA"/>
    <w:rsid w:val="00DB44FE"/>
    <w:rsid w:val="00DB49D1"/>
    <w:rsid w:val="00DB5125"/>
    <w:rsid w:val="00DB6C4A"/>
    <w:rsid w:val="00DC0505"/>
    <w:rsid w:val="00DC20F2"/>
    <w:rsid w:val="00DC242D"/>
    <w:rsid w:val="00DC4510"/>
    <w:rsid w:val="00DC4DEF"/>
    <w:rsid w:val="00DC516E"/>
    <w:rsid w:val="00DC56B7"/>
    <w:rsid w:val="00DC7484"/>
    <w:rsid w:val="00DD2B0C"/>
    <w:rsid w:val="00DD2F31"/>
    <w:rsid w:val="00DD41B5"/>
    <w:rsid w:val="00DE0768"/>
    <w:rsid w:val="00DE0AD3"/>
    <w:rsid w:val="00DE4647"/>
    <w:rsid w:val="00DF1740"/>
    <w:rsid w:val="00DF25CC"/>
    <w:rsid w:val="00DF453E"/>
    <w:rsid w:val="00DF6ADD"/>
    <w:rsid w:val="00E0002F"/>
    <w:rsid w:val="00E00E2C"/>
    <w:rsid w:val="00E00F00"/>
    <w:rsid w:val="00E01B17"/>
    <w:rsid w:val="00E02ED3"/>
    <w:rsid w:val="00E04D18"/>
    <w:rsid w:val="00E074BC"/>
    <w:rsid w:val="00E12FCC"/>
    <w:rsid w:val="00E1414A"/>
    <w:rsid w:val="00E20833"/>
    <w:rsid w:val="00E224A4"/>
    <w:rsid w:val="00E23A7C"/>
    <w:rsid w:val="00E25456"/>
    <w:rsid w:val="00E25F01"/>
    <w:rsid w:val="00E26825"/>
    <w:rsid w:val="00E32371"/>
    <w:rsid w:val="00E336A6"/>
    <w:rsid w:val="00E35F0F"/>
    <w:rsid w:val="00E35F78"/>
    <w:rsid w:val="00E36AEC"/>
    <w:rsid w:val="00E40256"/>
    <w:rsid w:val="00E419F7"/>
    <w:rsid w:val="00E458D7"/>
    <w:rsid w:val="00E45D6F"/>
    <w:rsid w:val="00E47FB6"/>
    <w:rsid w:val="00E510FF"/>
    <w:rsid w:val="00E53C54"/>
    <w:rsid w:val="00E57065"/>
    <w:rsid w:val="00E570A4"/>
    <w:rsid w:val="00E573E4"/>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4F29"/>
    <w:rsid w:val="00E9540C"/>
    <w:rsid w:val="00E95EFD"/>
    <w:rsid w:val="00E96503"/>
    <w:rsid w:val="00E970E9"/>
    <w:rsid w:val="00EA0E37"/>
    <w:rsid w:val="00EB1719"/>
    <w:rsid w:val="00EB19D1"/>
    <w:rsid w:val="00EB42BF"/>
    <w:rsid w:val="00EB4D48"/>
    <w:rsid w:val="00EB6A58"/>
    <w:rsid w:val="00EB6AA7"/>
    <w:rsid w:val="00EC09AF"/>
    <w:rsid w:val="00EC21BB"/>
    <w:rsid w:val="00ED0C3C"/>
    <w:rsid w:val="00ED0EBB"/>
    <w:rsid w:val="00ED3862"/>
    <w:rsid w:val="00EE19D8"/>
    <w:rsid w:val="00EE2A79"/>
    <w:rsid w:val="00EE35D0"/>
    <w:rsid w:val="00EE5F28"/>
    <w:rsid w:val="00EE7347"/>
    <w:rsid w:val="00EE77ED"/>
    <w:rsid w:val="00EF00B4"/>
    <w:rsid w:val="00EF1254"/>
    <w:rsid w:val="00EF2540"/>
    <w:rsid w:val="00EF3E05"/>
    <w:rsid w:val="00EF764F"/>
    <w:rsid w:val="00F00493"/>
    <w:rsid w:val="00F00B7C"/>
    <w:rsid w:val="00F0379B"/>
    <w:rsid w:val="00F03C64"/>
    <w:rsid w:val="00F07C0D"/>
    <w:rsid w:val="00F10646"/>
    <w:rsid w:val="00F14D4B"/>
    <w:rsid w:val="00F230AF"/>
    <w:rsid w:val="00F23B4A"/>
    <w:rsid w:val="00F24AEA"/>
    <w:rsid w:val="00F25D56"/>
    <w:rsid w:val="00F36DEC"/>
    <w:rsid w:val="00F36ECE"/>
    <w:rsid w:val="00F37CED"/>
    <w:rsid w:val="00F426FB"/>
    <w:rsid w:val="00F4326A"/>
    <w:rsid w:val="00F45CAA"/>
    <w:rsid w:val="00F501EC"/>
    <w:rsid w:val="00F510D1"/>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9B0"/>
    <w:rsid w:val="00F74FE8"/>
    <w:rsid w:val="00F7769F"/>
    <w:rsid w:val="00F7796E"/>
    <w:rsid w:val="00F77F99"/>
    <w:rsid w:val="00F81046"/>
    <w:rsid w:val="00F821B1"/>
    <w:rsid w:val="00F83320"/>
    <w:rsid w:val="00F85124"/>
    <w:rsid w:val="00F93566"/>
    <w:rsid w:val="00F949C8"/>
    <w:rsid w:val="00F94DD8"/>
    <w:rsid w:val="00FA1346"/>
    <w:rsid w:val="00FA2F41"/>
    <w:rsid w:val="00FA35DD"/>
    <w:rsid w:val="00FA473E"/>
    <w:rsid w:val="00FA5BCF"/>
    <w:rsid w:val="00FB2FA7"/>
    <w:rsid w:val="00FB3189"/>
    <w:rsid w:val="00FB3217"/>
    <w:rsid w:val="00FC0300"/>
    <w:rsid w:val="00FC0A25"/>
    <w:rsid w:val="00FC25BE"/>
    <w:rsid w:val="00FC2A0E"/>
    <w:rsid w:val="00FC3B1D"/>
    <w:rsid w:val="00FC5339"/>
    <w:rsid w:val="00FD1218"/>
    <w:rsid w:val="00FD3283"/>
    <w:rsid w:val="00FD3686"/>
    <w:rsid w:val="00FD380D"/>
    <w:rsid w:val="00FD3F8A"/>
    <w:rsid w:val="00FE0622"/>
    <w:rsid w:val="00FE153B"/>
    <w:rsid w:val="00FE3982"/>
    <w:rsid w:val="00FE5E48"/>
    <w:rsid w:val="00FF218D"/>
    <w:rsid w:val="00FF21DA"/>
    <w:rsid w:val="00FF3A04"/>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3C757F96"/>
  <w15:docId w15:val="{88289625-15FC-47E1-A900-C4D17998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13207"/>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D13207"/>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076F3B"/>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92016">
      <w:bodyDiv w:val="1"/>
      <w:marLeft w:val="0"/>
      <w:marRight w:val="0"/>
      <w:marTop w:val="0"/>
      <w:marBottom w:val="0"/>
      <w:divBdr>
        <w:top w:val="none" w:sz="0" w:space="0" w:color="auto"/>
        <w:left w:val="none" w:sz="0" w:space="0" w:color="auto"/>
        <w:bottom w:val="none" w:sz="0" w:space="0" w:color="auto"/>
        <w:right w:val="none" w:sz="0" w:space="0" w:color="auto"/>
      </w:divBdr>
    </w:div>
    <w:div w:id="143151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676043-F036-4F31-A69A-72B8908793EE}">
  <ds:schemaRefs>
    <ds:schemaRef ds:uri="http://schemas.openxmlformats.org/officeDocument/2006/bibliography"/>
  </ds:schemaRefs>
</ds:datastoreItem>
</file>

<file path=customXml/itemProps2.xml><?xml version="1.0" encoding="utf-8"?>
<ds:datastoreItem xmlns:ds="http://schemas.openxmlformats.org/officeDocument/2006/customXml" ds:itemID="{B05367F8-1128-435F-BF0F-8F072D022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11</Pages>
  <Words>4979</Words>
  <Characters>27341</Characters>
  <Application>Microsoft Office Word</Application>
  <DocSecurity>0</DocSecurity>
  <Lines>666</Lines>
  <Paragraphs>521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10</cp:revision>
  <dcterms:created xsi:type="dcterms:W3CDTF">2018-10-24T14:48:00Z</dcterms:created>
  <dcterms:modified xsi:type="dcterms:W3CDTF">2019-01-10T17:27:00Z</dcterms:modified>
</cp:coreProperties>
</file>
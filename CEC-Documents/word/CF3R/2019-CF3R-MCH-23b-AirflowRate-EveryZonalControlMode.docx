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95"/>
        <w:gridCol w:w="5878"/>
        <w:gridCol w:w="4557"/>
      </w:tblGrid>
      <w:tr w:rsidR="005B3895" w:rsidRPr="00BD6432" w14:paraId="1933E93B" w14:textId="77777777" w:rsidTr="005B3895">
        <w:trPr>
          <w:cantSplit/>
          <w:trHeight w:val="144"/>
        </w:trPr>
        <w:tc>
          <w:tcPr>
            <w:tcW w:w="11030" w:type="dxa"/>
            <w:gridSpan w:val="3"/>
            <w:vAlign w:val="center"/>
          </w:tcPr>
          <w:p w14:paraId="1933E93A" w14:textId="77777777" w:rsidR="005B3895" w:rsidRPr="00BD6432" w:rsidRDefault="005B3895" w:rsidP="00BD6432">
            <w:pPr>
              <w:keepNext/>
              <w:rPr>
                <w:rFonts w:asciiTheme="minorHAnsi" w:hAnsiTheme="minorHAnsi"/>
                <w:b/>
                <w:sz w:val="18"/>
                <w:szCs w:val="18"/>
              </w:rPr>
            </w:pPr>
            <w:r w:rsidRPr="00BD6432">
              <w:rPr>
                <w:rFonts w:asciiTheme="minorHAnsi" w:hAnsiTheme="minorHAnsi"/>
                <w:b/>
                <w:sz w:val="18"/>
                <w:szCs w:val="18"/>
              </w:rPr>
              <w:t>A. Ducted Cooling System Information</w:t>
            </w:r>
          </w:p>
        </w:tc>
      </w:tr>
      <w:tr w:rsidR="005B3895" w:rsidRPr="00BD6432" w14:paraId="1933E93F" w14:textId="77777777" w:rsidTr="002B0777">
        <w:tblPrEx>
          <w:tblBorders>
            <w:top w:val="none" w:sz="0" w:space="0" w:color="auto"/>
          </w:tblBorders>
        </w:tblPrEx>
        <w:trPr>
          <w:cantSplit/>
          <w:trHeight w:val="144"/>
        </w:trPr>
        <w:tc>
          <w:tcPr>
            <w:tcW w:w="475" w:type="dxa"/>
            <w:vAlign w:val="center"/>
          </w:tcPr>
          <w:p w14:paraId="1933E93C" w14:textId="77777777" w:rsidR="005B3895" w:rsidRPr="00BD6432" w:rsidRDefault="005B3895" w:rsidP="005F1C88">
            <w:pPr>
              <w:pStyle w:val="FootnoteText"/>
              <w:jc w:val="center"/>
              <w:rPr>
                <w:rFonts w:asciiTheme="minorHAnsi" w:hAnsiTheme="minorHAnsi"/>
                <w:sz w:val="18"/>
                <w:szCs w:val="18"/>
              </w:rPr>
            </w:pPr>
            <w:r w:rsidRPr="00BD6432">
              <w:rPr>
                <w:rFonts w:asciiTheme="minorHAnsi" w:hAnsiTheme="minorHAnsi"/>
                <w:sz w:val="18"/>
                <w:szCs w:val="18"/>
              </w:rPr>
              <w:t>01</w:t>
            </w:r>
          </w:p>
        </w:tc>
        <w:tc>
          <w:tcPr>
            <w:tcW w:w="5940" w:type="dxa"/>
            <w:vAlign w:val="center"/>
          </w:tcPr>
          <w:p w14:paraId="1933E93D" w14:textId="3FD1C1C4" w:rsidR="005B3895" w:rsidRPr="00BD6432" w:rsidRDefault="002D77F8" w:rsidP="00BD6432">
            <w:pPr>
              <w:rPr>
                <w:rFonts w:asciiTheme="minorHAnsi" w:hAnsiTheme="minorHAnsi"/>
                <w:color w:val="000000"/>
                <w:sz w:val="18"/>
                <w:szCs w:val="18"/>
                <w:highlight w:val="yellow"/>
              </w:rPr>
            </w:pPr>
            <w:ins w:id="0" w:author="Smith, Alexis@Energy" w:date="2019-01-04T13:42:00Z">
              <w:r w:rsidRPr="00B2548D">
                <w:rPr>
                  <w:rFonts w:asciiTheme="minorHAnsi" w:hAnsiTheme="minorHAnsi"/>
                  <w:sz w:val="18"/>
                  <w:szCs w:val="18"/>
                </w:rPr>
                <w:t>Space Conditioning System Identification or Name</w:t>
              </w:r>
            </w:ins>
            <w:del w:id="1" w:author="Smith, Alexis@Energy" w:date="2019-01-04T13:42:00Z">
              <w:r w:rsidR="005B3895" w:rsidRPr="00BD6432" w:rsidDel="002D77F8">
                <w:rPr>
                  <w:rFonts w:asciiTheme="minorHAnsi" w:hAnsiTheme="minorHAnsi"/>
                  <w:sz w:val="18"/>
                  <w:szCs w:val="18"/>
                </w:rPr>
                <w:delText>System Identification or Name</w:delText>
              </w:r>
            </w:del>
          </w:p>
        </w:tc>
        <w:tc>
          <w:tcPr>
            <w:tcW w:w="4615" w:type="dxa"/>
            <w:vAlign w:val="center"/>
          </w:tcPr>
          <w:p w14:paraId="1933E93E" w14:textId="77777777" w:rsidR="005B3895" w:rsidRPr="00BD6432" w:rsidRDefault="005B3895" w:rsidP="00BD6432">
            <w:pPr>
              <w:rPr>
                <w:rFonts w:asciiTheme="minorHAnsi" w:hAnsiTheme="minorHAnsi"/>
                <w:color w:val="000000"/>
                <w:sz w:val="18"/>
                <w:szCs w:val="18"/>
                <w:highlight w:val="yellow"/>
              </w:rPr>
            </w:pPr>
          </w:p>
        </w:tc>
      </w:tr>
      <w:tr w:rsidR="005B3895" w:rsidRPr="00BD6432" w14:paraId="1933E943" w14:textId="77777777" w:rsidTr="002B0777">
        <w:tblPrEx>
          <w:tblBorders>
            <w:top w:val="none" w:sz="0" w:space="0" w:color="auto"/>
          </w:tblBorders>
        </w:tblPrEx>
        <w:trPr>
          <w:cantSplit/>
          <w:trHeight w:val="144"/>
        </w:trPr>
        <w:tc>
          <w:tcPr>
            <w:tcW w:w="475" w:type="dxa"/>
            <w:vAlign w:val="center"/>
          </w:tcPr>
          <w:p w14:paraId="1933E940" w14:textId="77777777" w:rsidR="005B3895" w:rsidRPr="00BD6432" w:rsidRDefault="005B3895" w:rsidP="005F1C88">
            <w:pPr>
              <w:pStyle w:val="FootnoteText"/>
              <w:jc w:val="center"/>
              <w:rPr>
                <w:rFonts w:asciiTheme="minorHAnsi" w:hAnsiTheme="minorHAnsi"/>
                <w:sz w:val="18"/>
                <w:szCs w:val="18"/>
              </w:rPr>
            </w:pPr>
            <w:r w:rsidRPr="00BD6432">
              <w:rPr>
                <w:rFonts w:asciiTheme="minorHAnsi" w:hAnsiTheme="minorHAnsi"/>
                <w:sz w:val="18"/>
                <w:szCs w:val="18"/>
              </w:rPr>
              <w:t>02</w:t>
            </w:r>
          </w:p>
        </w:tc>
        <w:tc>
          <w:tcPr>
            <w:tcW w:w="5940" w:type="dxa"/>
            <w:vAlign w:val="center"/>
          </w:tcPr>
          <w:p w14:paraId="1933E941" w14:textId="1B22003C" w:rsidR="005B3895" w:rsidRPr="00BD6432" w:rsidRDefault="002D77F8" w:rsidP="00BD6432">
            <w:pPr>
              <w:rPr>
                <w:rFonts w:asciiTheme="minorHAnsi" w:hAnsiTheme="minorHAnsi"/>
                <w:sz w:val="18"/>
                <w:szCs w:val="18"/>
              </w:rPr>
            </w:pPr>
            <w:ins w:id="2" w:author="Smith, Alexis@Energy" w:date="2019-01-04T13:42:00Z">
              <w:r w:rsidRPr="002D77F8">
                <w:rPr>
                  <w:rFonts w:asciiTheme="minorHAnsi" w:hAnsiTheme="minorHAnsi"/>
                  <w:sz w:val="18"/>
                  <w:szCs w:val="18"/>
                </w:rPr>
                <w:t>Space Conditioning System Description of Area Served</w:t>
              </w:r>
            </w:ins>
            <w:del w:id="3" w:author="Smith, Alexis@Energy" w:date="2019-01-04T13:42:00Z">
              <w:r w:rsidR="005B3895" w:rsidRPr="00BD6432" w:rsidDel="002D77F8">
                <w:rPr>
                  <w:rFonts w:asciiTheme="minorHAnsi" w:hAnsiTheme="minorHAnsi"/>
                  <w:sz w:val="18"/>
                  <w:szCs w:val="18"/>
                </w:rPr>
                <w:delText>System Location or Area Served</w:delText>
              </w:r>
            </w:del>
          </w:p>
        </w:tc>
        <w:tc>
          <w:tcPr>
            <w:tcW w:w="4615" w:type="dxa"/>
            <w:vAlign w:val="center"/>
          </w:tcPr>
          <w:p w14:paraId="1933E942" w14:textId="77777777" w:rsidR="005B3895" w:rsidRPr="00BD6432" w:rsidRDefault="005B3895" w:rsidP="00BD6432">
            <w:pPr>
              <w:rPr>
                <w:rFonts w:asciiTheme="minorHAnsi" w:hAnsiTheme="minorHAnsi"/>
                <w:sz w:val="18"/>
                <w:szCs w:val="18"/>
              </w:rPr>
            </w:pPr>
          </w:p>
        </w:tc>
      </w:tr>
      <w:tr w:rsidR="002D77F8" w:rsidRPr="00BD6432" w14:paraId="7FA7BBD9" w14:textId="77777777" w:rsidTr="002B0777">
        <w:tblPrEx>
          <w:tblBorders>
            <w:top w:val="none" w:sz="0" w:space="0" w:color="auto"/>
          </w:tblBorders>
        </w:tblPrEx>
        <w:trPr>
          <w:cantSplit/>
          <w:trHeight w:val="144"/>
          <w:ins w:id="4" w:author="Smith, Alexis@Energy" w:date="2019-01-04T13:42:00Z"/>
        </w:trPr>
        <w:tc>
          <w:tcPr>
            <w:tcW w:w="475" w:type="dxa"/>
            <w:vAlign w:val="center"/>
          </w:tcPr>
          <w:p w14:paraId="3B08C9AA" w14:textId="468BEB0A" w:rsidR="002D77F8" w:rsidRPr="00BD6432" w:rsidRDefault="002D77F8" w:rsidP="002D77F8">
            <w:pPr>
              <w:pStyle w:val="FootnoteText"/>
              <w:jc w:val="center"/>
              <w:rPr>
                <w:ins w:id="5" w:author="Smith, Alexis@Energy" w:date="2019-01-04T13:42:00Z"/>
                <w:rFonts w:asciiTheme="minorHAnsi" w:hAnsiTheme="minorHAnsi"/>
                <w:sz w:val="18"/>
                <w:szCs w:val="18"/>
              </w:rPr>
            </w:pPr>
            <w:ins w:id="6" w:author="Smith, Alexis@Energy" w:date="2019-01-04T13:42:00Z">
              <w:r>
                <w:rPr>
                  <w:rFonts w:asciiTheme="minorHAnsi" w:hAnsiTheme="minorHAnsi"/>
                  <w:sz w:val="18"/>
                  <w:szCs w:val="18"/>
                </w:rPr>
                <w:t>03</w:t>
              </w:r>
            </w:ins>
          </w:p>
        </w:tc>
        <w:tc>
          <w:tcPr>
            <w:tcW w:w="5940" w:type="dxa"/>
            <w:vAlign w:val="center"/>
          </w:tcPr>
          <w:p w14:paraId="5B2D6509" w14:textId="3AE375B1" w:rsidR="002D77F8" w:rsidRPr="00BD6432" w:rsidRDefault="002D77F8" w:rsidP="00BA1258">
            <w:pPr>
              <w:rPr>
                <w:ins w:id="7" w:author="Smith, Alexis@Energy" w:date="2019-01-04T13:42:00Z"/>
                <w:rFonts w:asciiTheme="minorHAnsi" w:hAnsiTheme="minorHAnsi"/>
                <w:sz w:val="18"/>
                <w:szCs w:val="18"/>
              </w:rPr>
            </w:pPr>
            <w:ins w:id="8" w:author="Smith, Alexis@Energy" w:date="2019-01-04T13:42:00Z">
              <w:r w:rsidRPr="00B2548D">
                <w:rPr>
                  <w:rFonts w:asciiTheme="minorHAnsi" w:hAnsiTheme="minorHAnsi"/>
                  <w:sz w:val="18"/>
                  <w:szCs w:val="18"/>
                </w:rPr>
                <w:t>Indoor Unit Name</w:t>
              </w:r>
            </w:ins>
            <w:ins w:id="9" w:author="Smith, Alexis@Energy" w:date="2019-01-07T08:40:00Z">
              <w:r w:rsidR="00FC765D">
                <w:rPr>
                  <w:rFonts w:asciiTheme="minorHAnsi" w:hAnsiTheme="minorHAnsi"/>
                  <w:sz w:val="18"/>
                  <w:szCs w:val="18"/>
                </w:rPr>
                <w:t xml:space="preserve"> </w:t>
              </w:r>
            </w:ins>
          </w:p>
        </w:tc>
        <w:tc>
          <w:tcPr>
            <w:tcW w:w="4615" w:type="dxa"/>
            <w:vAlign w:val="center"/>
          </w:tcPr>
          <w:p w14:paraId="7789E1C8" w14:textId="77777777" w:rsidR="002D77F8" w:rsidRPr="00BD6432" w:rsidRDefault="002D77F8" w:rsidP="002D77F8">
            <w:pPr>
              <w:rPr>
                <w:ins w:id="10" w:author="Smith, Alexis@Energy" w:date="2019-01-04T13:42:00Z"/>
                <w:rFonts w:asciiTheme="minorHAnsi" w:hAnsiTheme="minorHAnsi"/>
                <w:sz w:val="18"/>
                <w:szCs w:val="18"/>
              </w:rPr>
            </w:pPr>
          </w:p>
        </w:tc>
      </w:tr>
      <w:tr w:rsidR="002D77F8" w:rsidRPr="00BD6432" w14:paraId="1933E947" w14:textId="77777777" w:rsidTr="002B0777">
        <w:tblPrEx>
          <w:tblBorders>
            <w:top w:val="none" w:sz="0" w:space="0" w:color="auto"/>
          </w:tblBorders>
        </w:tblPrEx>
        <w:trPr>
          <w:cantSplit/>
          <w:trHeight w:val="144"/>
        </w:trPr>
        <w:tc>
          <w:tcPr>
            <w:tcW w:w="475" w:type="dxa"/>
            <w:vAlign w:val="center"/>
          </w:tcPr>
          <w:p w14:paraId="1933E944" w14:textId="437DD0BF" w:rsidR="002D77F8" w:rsidRPr="00BD6432" w:rsidRDefault="002D77F8" w:rsidP="002D77F8">
            <w:pPr>
              <w:pStyle w:val="FootnoteText"/>
              <w:jc w:val="center"/>
              <w:rPr>
                <w:rFonts w:asciiTheme="minorHAnsi" w:hAnsiTheme="minorHAnsi"/>
                <w:sz w:val="18"/>
                <w:szCs w:val="18"/>
              </w:rPr>
            </w:pPr>
            <w:r w:rsidRPr="00BD6432">
              <w:rPr>
                <w:rFonts w:asciiTheme="minorHAnsi" w:hAnsiTheme="minorHAnsi"/>
                <w:sz w:val="18"/>
                <w:szCs w:val="18"/>
              </w:rPr>
              <w:t>0</w:t>
            </w:r>
            <w:del w:id="11" w:author="Smith, Alexis@Energy" w:date="2019-01-04T13:42:00Z">
              <w:r w:rsidRPr="00BD6432" w:rsidDel="002D77F8">
                <w:rPr>
                  <w:rFonts w:asciiTheme="minorHAnsi" w:hAnsiTheme="minorHAnsi"/>
                  <w:sz w:val="18"/>
                  <w:szCs w:val="18"/>
                </w:rPr>
                <w:delText>3</w:delText>
              </w:r>
            </w:del>
            <w:ins w:id="12" w:author="Smith, Alexis@Energy" w:date="2019-01-04T13:42:00Z">
              <w:r>
                <w:rPr>
                  <w:rFonts w:asciiTheme="minorHAnsi" w:hAnsiTheme="minorHAnsi"/>
                  <w:sz w:val="18"/>
                  <w:szCs w:val="18"/>
                </w:rPr>
                <w:t>4</w:t>
              </w:r>
            </w:ins>
          </w:p>
        </w:tc>
        <w:tc>
          <w:tcPr>
            <w:tcW w:w="5940" w:type="dxa"/>
            <w:vAlign w:val="center"/>
          </w:tcPr>
          <w:p w14:paraId="1933E945" w14:textId="42982E75" w:rsidR="002D77F8" w:rsidRPr="00BD6432" w:rsidRDefault="002D77F8" w:rsidP="002D77F8">
            <w:pPr>
              <w:rPr>
                <w:rFonts w:asciiTheme="minorHAnsi" w:hAnsiTheme="minorHAnsi"/>
                <w:sz w:val="18"/>
                <w:szCs w:val="18"/>
              </w:rPr>
            </w:pPr>
            <w:r w:rsidRPr="00BD6432">
              <w:rPr>
                <w:rFonts w:asciiTheme="minorHAnsi" w:hAnsiTheme="minorHAnsi"/>
                <w:sz w:val="18"/>
                <w:szCs w:val="18"/>
              </w:rPr>
              <w:t>System Installation Type</w:t>
            </w:r>
          </w:p>
        </w:tc>
        <w:tc>
          <w:tcPr>
            <w:tcW w:w="4615" w:type="dxa"/>
            <w:vAlign w:val="center"/>
          </w:tcPr>
          <w:p w14:paraId="1933E946" w14:textId="77777777" w:rsidR="002D77F8" w:rsidRPr="00BD6432" w:rsidRDefault="002D77F8" w:rsidP="002D77F8">
            <w:pPr>
              <w:pStyle w:val="ListParagraph"/>
              <w:ind w:left="0"/>
              <w:rPr>
                <w:rFonts w:asciiTheme="minorHAnsi" w:hAnsiTheme="minorHAnsi"/>
                <w:sz w:val="18"/>
                <w:szCs w:val="18"/>
              </w:rPr>
            </w:pPr>
          </w:p>
        </w:tc>
      </w:tr>
      <w:tr w:rsidR="002D77F8" w:rsidRPr="00BD6432" w14:paraId="1933E94B" w14:textId="77777777" w:rsidTr="002B0777">
        <w:tblPrEx>
          <w:tblBorders>
            <w:top w:val="none" w:sz="0" w:space="0" w:color="auto"/>
          </w:tblBorders>
        </w:tblPrEx>
        <w:trPr>
          <w:cantSplit/>
          <w:trHeight w:val="144"/>
        </w:trPr>
        <w:tc>
          <w:tcPr>
            <w:tcW w:w="475" w:type="dxa"/>
            <w:vAlign w:val="center"/>
          </w:tcPr>
          <w:p w14:paraId="1933E948" w14:textId="6A480961" w:rsidR="002D77F8" w:rsidRPr="00BD6432" w:rsidRDefault="002D77F8" w:rsidP="002D77F8">
            <w:pPr>
              <w:pStyle w:val="FootnoteText"/>
              <w:jc w:val="center"/>
              <w:rPr>
                <w:rFonts w:asciiTheme="minorHAnsi" w:hAnsiTheme="minorHAnsi"/>
                <w:sz w:val="18"/>
                <w:szCs w:val="18"/>
              </w:rPr>
            </w:pPr>
            <w:r w:rsidRPr="00BD6432">
              <w:rPr>
                <w:rFonts w:asciiTheme="minorHAnsi" w:hAnsiTheme="minorHAnsi"/>
                <w:sz w:val="18"/>
                <w:szCs w:val="18"/>
              </w:rPr>
              <w:t>0</w:t>
            </w:r>
            <w:ins w:id="13" w:author="Smith, Alexis@Energy" w:date="2019-01-04T13:48:00Z">
              <w:r>
                <w:rPr>
                  <w:rFonts w:asciiTheme="minorHAnsi" w:hAnsiTheme="minorHAnsi"/>
                  <w:sz w:val="18"/>
                  <w:szCs w:val="18"/>
                </w:rPr>
                <w:t>5</w:t>
              </w:r>
            </w:ins>
            <w:del w:id="14" w:author="Smith, Alexis@Energy" w:date="2019-01-04T13:48:00Z">
              <w:r w:rsidRPr="00BD6432" w:rsidDel="002D77F8">
                <w:rPr>
                  <w:rFonts w:asciiTheme="minorHAnsi" w:hAnsiTheme="minorHAnsi"/>
                  <w:sz w:val="18"/>
                  <w:szCs w:val="18"/>
                </w:rPr>
                <w:delText>4</w:delText>
              </w:r>
            </w:del>
          </w:p>
        </w:tc>
        <w:tc>
          <w:tcPr>
            <w:tcW w:w="5940" w:type="dxa"/>
          </w:tcPr>
          <w:p w14:paraId="1933E949" w14:textId="633B0BC1" w:rsidR="002D77F8" w:rsidRPr="00BD6432" w:rsidRDefault="002D77F8" w:rsidP="002D77F8">
            <w:pPr>
              <w:pStyle w:val="Header"/>
              <w:tabs>
                <w:tab w:val="clear" w:pos="4320"/>
                <w:tab w:val="clear" w:pos="8640"/>
              </w:tabs>
              <w:rPr>
                <w:rFonts w:asciiTheme="minorHAnsi" w:hAnsiTheme="minorHAnsi"/>
                <w:sz w:val="18"/>
                <w:szCs w:val="18"/>
              </w:rPr>
            </w:pPr>
            <w:r w:rsidRPr="00BD6432">
              <w:rPr>
                <w:rFonts w:asciiTheme="minorHAnsi" w:hAnsiTheme="minorHAnsi"/>
                <w:sz w:val="18"/>
                <w:szCs w:val="18"/>
              </w:rPr>
              <w:t>Nominal Cooling Capacity (tons) of Condenser</w:t>
            </w:r>
          </w:p>
        </w:tc>
        <w:tc>
          <w:tcPr>
            <w:tcW w:w="4615" w:type="dxa"/>
            <w:vAlign w:val="center"/>
          </w:tcPr>
          <w:p w14:paraId="1933E94A" w14:textId="77777777" w:rsidR="002D77F8" w:rsidRPr="00BD6432" w:rsidRDefault="002D77F8" w:rsidP="002D77F8">
            <w:pPr>
              <w:rPr>
                <w:rFonts w:asciiTheme="minorHAnsi" w:hAnsiTheme="minorHAnsi"/>
                <w:sz w:val="18"/>
                <w:szCs w:val="18"/>
              </w:rPr>
            </w:pPr>
          </w:p>
        </w:tc>
      </w:tr>
      <w:tr w:rsidR="002D77F8" w:rsidRPr="00BD6432" w14:paraId="1933E94F" w14:textId="77777777" w:rsidTr="002B0777">
        <w:tblPrEx>
          <w:tblBorders>
            <w:top w:val="none" w:sz="0" w:space="0" w:color="auto"/>
          </w:tblBorders>
        </w:tblPrEx>
        <w:trPr>
          <w:cantSplit/>
          <w:trHeight w:val="144"/>
        </w:trPr>
        <w:tc>
          <w:tcPr>
            <w:tcW w:w="475" w:type="dxa"/>
            <w:vAlign w:val="center"/>
          </w:tcPr>
          <w:p w14:paraId="1933E94C" w14:textId="5CB184AF" w:rsidR="002D77F8" w:rsidRPr="00BD6432" w:rsidRDefault="002D77F8" w:rsidP="002D77F8">
            <w:pPr>
              <w:pStyle w:val="Header"/>
              <w:tabs>
                <w:tab w:val="clear" w:pos="4320"/>
                <w:tab w:val="clear" w:pos="8640"/>
              </w:tabs>
              <w:jc w:val="center"/>
              <w:rPr>
                <w:rFonts w:asciiTheme="minorHAnsi" w:hAnsiTheme="minorHAnsi"/>
                <w:sz w:val="18"/>
                <w:szCs w:val="18"/>
              </w:rPr>
            </w:pPr>
            <w:r w:rsidRPr="00BD6432">
              <w:rPr>
                <w:rFonts w:asciiTheme="minorHAnsi" w:hAnsiTheme="minorHAnsi"/>
                <w:sz w:val="18"/>
                <w:szCs w:val="18"/>
              </w:rPr>
              <w:t>0</w:t>
            </w:r>
            <w:ins w:id="15" w:author="Smith, Alexis@Energy" w:date="2019-01-04T13:48:00Z">
              <w:r>
                <w:rPr>
                  <w:rFonts w:asciiTheme="minorHAnsi" w:hAnsiTheme="minorHAnsi"/>
                  <w:sz w:val="18"/>
                  <w:szCs w:val="18"/>
                </w:rPr>
                <w:t>6</w:t>
              </w:r>
            </w:ins>
            <w:del w:id="16" w:author="Smith, Alexis@Energy" w:date="2019-01-04T13:48:00Z">
              <w:r w:rsidRPr="00BD6432" w:rsidDel="002D77F8">
                <w:rPr>
                  <w:rFonts w:asciiTheme="minorHAnsi" w:hAnsiTheme="minorHAnsi"/>
                  <w:sz w:val="18"/>
                  <w:szCs w:val="18"/>
                </w:rPr>
                <w:delText>5</w:delText>
              </w:r>
            </w:del>
          </w:p>
        </w:tc>
        <w:tc>
          <w:tcPr>
            <w:tcW w:w="5940" w:type="dxa"/>
            <w:vAlign w:val="center"/>
          </w:tcPr>
          <w:p w14:paraId="1933E94D" w14:textId="6B3ECF5D" w:rsidR="002D77F8" w:rsidRPr="00BD6432" w:rsidRDefault="002D77F8" w:rsidP="002D77F8">
            <w:pPr>
              <w:pStyle w:val="Header"/>
              <w:tabs>
                <w:tab w:val="clear" w:pos="4320"/>
                <w:tab w:val="clear" w:pos="8640"/>
              </w:tabs>
              <w:rPr>
                <w:rFonts w:asciiTheme="minorHAnsi" w:hAnsiTheme="minorHAnsi"/>
                <w:sz w:val="18"/>
                <w:szCs w:val="18"/>
              </w:rPr>
            </w:pPr>
            <w:r w:rsidRPr="00BD6432">
              <w:rPr>
                <w:rFonts w:asciiTheme="minorHAnsi" w:hAnsiTheme="minorHAnsi"/>
                <w:sz w:val="18"/>
                <w:szCs w:val="18"/>
              </w:rPr>
              <w:t>Condenser Speed Type</w:t>
            </w:r>
          </w:p>
        </w:tc>
        <w:tc>
          <w:tcPr>
            <w:tcW w:w="4615" w:type="dxa"/>
            <w:vAlign w:val="center"/>
          </w:tcPr>
          <w:p w14:paraId="1933E94E" w14:textId="77777777" w:rsidR="002D77F8" w:rsidRPr="00BD6432" w:rsidRDefault="002D77F8" w:rsidP="002D77F8">
            <w:pPr>
              <w:rPr>
                <w:rFonts w:asciiTheme="minorHAnsi" w:hAnsiTheme="minorHAnsi"/>
                <w:sz w:val="18"/>
                <w:szCs w:val="18"/>
              </w:rPr>
            </w:pPr>
          </w:p>
        </w:tc>
      </w:tr>
      <w:tr w:rsidR="002D77F8" w:rsidRPr="00BD6432" w14:paraId="1933E953" w14:textId="77777777" w:rsidTr="002B0777">
        <w:tblPrEx>
          <w:tblBorders>
            <w:top w:val="none" w:sz="0" w:space="0" w:color="auto"/>
          </w:tblBorders>
        </w:tblPrEx>
        <w:trPr>
          <w:cantSplit/>
          <w:trHeight w:val="144"/>
        </w:trPr>
        <w:tc>
          <w:tcPr>
            <w:tcW w:w="475" w:type="dxa"/>
            <w:vAlign w:val="center"/>
          </w:tcPr>
          <w:p w14:paraId="1933E950" w14:textId="4E3CEF96" w:rsidR="002D77F8" w:rsidRPr="00BD6432" w:rsidRDefault="002D77F8" w:rsidP="002D77F8">
            <w:pPr>
              <w:pStyle w:val="Header"/>
              <w:tabs>
                <w:tab w:val="clear" w:pos="4320"/>
                <w:tab w:val="clear" w:pos="8640"/>
              </w:tabs>
              <w:jc w:val="center"/>
              <w:rPr>
                <w:rFonts w:asciiTheme="minorHAnsi" w:hAnsiTheme="minorHAnsi"/>
                <w:sz w:val="18"/>
                <w:szCs w:val="18"/>
              </w:rPr>
            </w:pPr>
            <w:r w:rsidRPr="00BD6432">
              <w:rPr>
                <w:rFonts w:asciiTheme="minorHAnsi" w:hAnsiTheme="minorHAnsi"/>
                <w:sz w:val="18"/>
                <w:szCs w:val="18"/>
              </w:rPr>
              <w:t>0</w:t>
            </w:r>
            <w:ins w:id="17" w:author="Smith, Alexis@Energy" w:date="2019-01-04T13:48:00Z">
              <w:r>
                <w:rPr>
                  <w:rFonts w:asciiTheme="minorHAnsi" w:hAnsiTheme="minorHAnsi"/>
                  <w:sz w:val="18"/>
                  <w:szCs w:val="18"/>
                </w:rPr>
                <w:t>7</w:t>
              </w:r>
            </w:ins>
            <w:del w:id="18" w:author="Smith, Alexis@Energy" w:date="2019-01-04T13:48:00Z">
              <w:r w:rsidRPr="00BD6432" w:rsidDel="002D77F8">
                <w:rPr>
                  <w:rFonts w:asciiTheme="minorHAnsi" w:hAnsiTheme="minorHAnsi"/>
                  <w:sz w:val="18"/>
                  <w:szCs w:val="18"/>
                </w:rPr>
                <w:delText>6</w:delText>
              </w:r>
            </w:del>
          </w:p>
        </w:tc>
        <w:tc>
          <w:tcPr>
            <w:tcW w:w="5940" w:type="dxa"/>
            <w:vAlign w:val="center"/>
          </w:tcPr>
          <w:p w14:paraId="1933E951" w14:textId="63A62456" w:rsidR="002D77F8" w:rsidRPr="00BD6432" w:rsidRDefault="002D77F8" w:rsidP="002D77F8">
            <w:pPr>
              <w:pStyle w:val="Header"/>
              <w:tabs>
                <w:tab w:val="clear" w:pos="4320"/>
                <w:tab w:val="clear" w:pos="8640"/>
              </w:tabs>
              <w:rPr>
                <w:rFonts w:asciiTheme="minorHAnsi" w:hAnsiTheme="minorHAnsi"/>
                <w:sz w:val="18"/>
                <w:szCs w:val="18"/>
              </w:rPr>
            </w:pPr>
            <w:r w:rsidRPr="00BD6432">
              <w:rPr>
                <w:rFonts w:asciiTheme="minorHAnsi" w:hAnsiTheme="minorHAnsi"/>
                <w:sz w:val="18"/>
                <w:szCs w:val="18"/>
              </w:rPr>
              <w:t>Cooling System Zonal Control Type</w:t>
            </w:r>
          </w:p>
        </w:tc>
        <w:tc>
          <w:tcPr>
            <w:tcW w:w="4615" w:type="dxa"/>
            <w:vAlign w:val="center"/>
          </w:tcPr>
          <w:p w14:paraId="1933E952" w14:textId="77777777" w:rsidR="002D77F8" w:rsidRPr="00BD6432" w:rsidRDefault="002D77F8" w:rsidP="002D77F8">
            <w:pPr>
              <w:rPr>
                <w:rFonts w:asciiTheme="minorHAnsi" w:hAnsiTheme="minorHAnsi"/>
                <w:sz w:val="18"/>
                <w:szCs w:val="18"/>
              </w:rPr>
            </w:pPr>
          </w:p>
        </w:tc>
      </w:tr>
      <w:tr w:rsidR="002D77F8" w:rsidRPr="00BD6432" w14:paraId="1933E957" w14:textId="77777777" w:rsidTr="002B0777">
        <w:tblPrEx>
          <w:tblBorders>
            <w:top w:val="none" w:sz="0" w:space="0" w:color="auto"/>
          </w:tblBorders>
        </w:tblPrEx>
        <w:trPr>
          <w:cantSplit/>
          <w:trHeight w:val="144"/>
        </w:trPr>
        <w:tc>
          <w:tcPr>
            <w:tcW w:w="475" w:type="dxa"/>
            <w:vAlign w:val="center"/>
          </w:tcPr>
          <w:p w14:paraId="1933E954" w14:textId="463CB46F" w:rsidR="002D77F8" w:rsidRPr="00BD6432" w:rsidRDefault="002D77F8" w:rsidP="002D77F8">
            <w:pPr>
              <w:pStyle w:val="FootnoteText"/>
              <w:jc w:val="center"/>
              <w:rPr>
                <w:rFonts w:asciiTheme="minorHAnsi" w:hAnsiTheme="minorHAnsi"/>
                <w:sz w:val="18"/>
                <w:szCs w:val="18"/>
              </w:rPr>
            </w:pPr>
            <w:r w:rsidRPr="00BD6432">
              <w:rPr>
                <w:rFonts w:asciiTheme="minorHAnsi" w:hAnsiTheme="minorHAnsi"/>
                <w:sz w:val="18"/>
                <w:szCs w:val="18"/>
              </w:rPr>
              <w:t>0</w:t>
            </w:r>
            <w:ins w:id="19" w:author="Smith, Alexis@Energy" w:date="2019-01-04T13:48:00Z">
              <w:r>
                <w:rPr>
                  <w:rFonts w:asciiTheme="minorHAnsi" w:hAnsiTheme="minorHAnsi"/>
                  <w:sz w:val="18"/>
                  <w:szCs w:val="18"/>
                </w:rPr>
                <w:t>8</w:t>
              </w:r>
            </w:ins>
            <w:del w:id="20" w:author="Smith, Alexis@Energy" w:date="2019-01-04T13:48:00Z">
              <w:r w:rsidRPr="00BD6432" w:rsidDel="002D77F8">
                <w:rPr>
                  <w:rFonts w:asciiTheme="minorHAnsi" w:hAnsiTheme="minorHAnsi"/>
                  <w:sz w:val="18"/>
                  <w:szCs w:val="18"/>
                </w:rPr>
                <w:delText>7</w:delText>
              </w:r>
            </w:del>
          </w:p>
        </w:tc>
        <w:tc>
          <w:tcPr>
            <w:tcW w:w="5940" w:type="dxa"/>
            <w:vAlign w:val="center"/>
          </w:tcPr>
          <w:p w14:paraId="1933E955" w14:textId="77CCD353" w:rsidR="002D77F8" w:rsidRPr="00BD6432" w:rsidRDefault="002D77F8" w:rsidP="002D77F8">
            <w:pPr>
              <w:keepNext/>
              <w:rPr>
                <w:rFonts w:asciiTheme="minorHAnsi" w:hAnsiTheme="minorHAnsi"/>
                <w:sz w:val="18"/>
                <w:szCs w:val="18"/>
              </w:rPr>
            </w:pPr>
            <w:r w:rsidRPr="00BD6432">
              <w:rPr>
                <w:rFonts w:asciiTheme="minorHAnsi" w:hAnsiTheme="minorHAnsi"/>
                <w:sz w:val="18"/>
                <w:szCs w:val="18"/>
              </w:rPr>
              <w:t>Central Fan Integrated (CFI) Ventilation System Status</w:t>
            </w:r>
          </w:p>
        </w:tc>
        <w:tc>
          <w:tcPr>
            <w:tcW w:w="4615" w:type="dxa"/>
            <w:vAlign w:val="center"/>
          </w:tcPr>
          <w:p w14:paraId="1933E956" w14:textId="77777777" w:rsidR="002D77F8" w:rsidRPr="00BD6432" w:rsidRDefault="002D77F8" w:rsidP="002D77F8">
            <w:pPr>
              <w:rPr>
                <w:rFonts w:asciiTheme="minorHAnsi" w:hAnsiTheme="minorHAnsi"/>
                <w:sz w:val="18"/>
                <w:szCs w:val="18"/>
              </w:rPr>
            </w:pPr>
          </w:p>
        </w:tc>
      </w:tr>
      <w:tr w:rsidR="002D77F8" w:rsidRPr="00BD6432" w14:paraId="1933E95B" w14:textId="77777777" w:rsidTr="002B0777">
        <w:tblPrEx>
          <w:tblBorders>
            <w:top w:val="none" w:sz="0" w:space="0" w:color="auto"/>
          </w:tblBorders>
        </w:tblPrEx>
        <w:trPr>
          <w:cantSplit/>
          <w:trHeight w:val="144"/>
        </w:trPr>
        <w:tc>
          <w:tcPr>
            <w:tcW w:w="475" w:type="dxa"/>
            <w:vAlign w:val="center"/>
          </w:tcPr>
          <w:p w14:paraId="1933E958" w14:textId="262EE155" w:rsidR="002D77F8" w:rsidRPr="00BD6432" w:rsidRDefault="002D77F8" w:rsidP="002D77F8">
            <w:pPr>
              <w:pStyle w:val="FootnoteText"/>
              <w:jc w:val="center"/>
              <w:rPr>
                <w:rFonts w:asciiTheme="minorHAnsi" w:hAnsiTheme="minorHAnsi"/>
                <w:sz w:val="18"/>
                <w:szCs w:val="18"/>
              </w:rPr>
            </w:pPr>
            <w:r w:rsidRPr="00BD6432">
              <w:rPr>
                <w:rFonts w:asciiTheme="minorHAnsi" w:hAnsiTheme="minorHAnsi"/>
                <w:sz w:val="18"/>
                <w:szCs w:val="18"/>
              </w:rPr>
              <w:t>0</w:t>
            </w:r>
            <w:ins w:id="21" w:author="Smith, Alexis@Energy" w:date="2019-01-04T13:48:00Z">
              <w:r>
                <w:rPr>
                  <w:rFonts w:asciiTheme="minorHAnsi" w:hAnsiTheme="minorHAnsi"/>
                  <w:sz w:val="18"/>
                  <w:szCs w:val="18"/>
                </w:rPr>
                <w:t>9</w:t>
              </w:r>
            </w:ins>
            <w:del w:id="22" w:author="Smith, Alexis@Energy" w:date="2019-01-04T13:48:00Z">
              <w:r w:rsidRPr="00BD6432" w:rsidDel="002D77F8">
                <w:rPr>
                  <w:rFonts w:asciiTheme="minorHAnsi" w:hAnsiTheme="minorHAnsi"/>
                  <w:sz w:val="18"/>
                  <w:szCs w:val="18"/>
                </w:rPr>
                <w:delText>8</w:delText>
              </w:r>
            </w:del>
          </w:p>
        </w:tc>
        <w:tc>
          <w:tcPr>
            <w:tcW w:w="5940" w:type="dxa"/>
            <w:vAlign w:val="center"/>
          </w:tcPr>
          <w:p w14:paraId="1933E959" w14:textId="07D4206D" w:rsidR="002D77F8" w:rsidRPr="00BD6432" w:rsidRDefault="002D77F8" w:rsidP="002D77F8">
            <w:pPr>
              <w:keepNext/>
              <w:rPr>
                <w:rFonts w:asciiTheme="minorHAnsi" w:hAnsiTheme="minorHAnsi"/>
                <w:sz w:val="18"/>
                <w:szCs w:val="18"/>
              </w:rPr>
            </w:pPr>
            <w:r w:rsidRPr="00BD6432">
              <w:rPr>
                <w:rFonts w:asciiTheme="minorHAnsi" w:hAnsiTheme="minorHAnsi"/>
                <w:sz w:val="18"/>
                <w:szCs w:val="18"/>
              </w:rPr>
              <w:t>System Bypass Duct Status</w:t>
            </w:r>
          </w:p>
        </w:tc>
        <w:tc>
          <w:tcPr>
            <w:tcW w:w="4615" w:type="dxa"/>
            <w:vAlign w:val="center"/>
          </w:tcPr>
          <w:p w14:paraId="1933E95A" w14:textId="77777777" w:rsidR="002D77F8" w:rsidRPr="00BD6432" w:rsidRDefault="002D77F8" w:rsidP="002D77F8">
            <w:pPr>
              <w:pStyle w:val="ListParagraph"/>
              <w:keepNext/>
              <w:ind w:left="0"/>
              <w:rPr>
                <w:rFonts w:asciiTheme="minorHAnsi" w:hAnsiTheme="minorHAnsi"/>
                <w:sz w:val="18"/>
                <w:szCs w:val="18"/>
              </w:rPr>
            </w:pPr>
          </w:p>
        </w:tc>
      </w:tr>
      <w:tr w:rsidR="002D77F8" w:rsidRPr="00BD6432" w14:paraId="1933E95F" w14:textId="77777777" w:rsidTr="002B0777">
        <w:tblPrEx>
          <w:tblBorders>
            <w:top w:val="none" w:sz="0" w:space="0" w:color="auto"/>
          </w:tblBorders>
        </w:tblPrEx>
        <w:trPr>
          <w:cantSplit/>
          <w:trHeight w:val="144"/>
        </w:trPr>
        <w:tc>
          <w:tcPr>
            <w:tcW w:w="475" w:type="dxa"/>
            <w:vAlign w:val="center"/>
          </w:tcPr>
          <w:p w14:paraId="1933E95C" w14:textId="2C8EAC0C" w:rsidR="002D77F8" w:rsidRPr="00BD6432" w:rsidRDefault="002D77F8" w:rsidP="002D77F8">
            <w:pPr>
              <w:pStyle w:val="FootnoteText"/>
              <w:jc w:val="center"/>
              <w:rPr>
                <w:rFonts w:asciiTheme="minorHAnsi" w:hAnsiTheme="minorHAnsi"/>
                <w:sz w:val="18"/>
                <w:szCs w:val="18"/>
              </w:rPr>
            </w:pPr>
            <w:del w:id="23" w:author="Smith, Alexis@Energy" w:date="2019-01-04T13:48:00Z">
              <w:r w:rsidRPr="00BD6432" w:rsidDel="002D77F8">
                <w:rPr>
                  <w:rFonts w:asciiTheme="minorHAnsi" w:hAnsiTheme="minorHAnsi"/>
                  <w:sz w:val="18"/>
                  <w:szCs w:val="18"/>
                </w:rPr>
                <w:delText>0</w:delText>
              </w:r>
            </w:del>
            <w:ins w:id="24" w:author="Smith, Alexis@Energy" w:date="2019-01-04T13:48:00Z">
              <w:r>
                <w:rPr>
                  <w:rFonts w:asciiTheme="minorHAnsi" w:hAnsiTheme="minorHAnsi"/>
                  <w:sz w:val="18"/>
                  <w:szCs w:val="18"/>
                </w:rPr>
                <w:t>10</w:t>
              </w:r>
            </w:ins>
            <w:del w:id="25" w:author="Smith, Alexis@Energy" w:date="2019-01-04T13:48:00Z">
              <w:r w:rsidRPr="00BD6432" w:rsidDel="002D77F8">
                <w:rPr>
                  <w:rFonts w:asciiTheme="minorHAnsi" w:hAnsiTheme="minorHAnsi"/>
                  <w:sz w:val="18"/>
                  <w:szCs w:val="18"/>
                </w:rPr>
                <w:delText>9</w:delText>
              </w:r>
            </w:del>
          </w:p>
        </w:tc>
        <w:tc>
          <w:tcPr>
            <w:tcW w:w="5940" w:type="dxa"/>
            <w:vAlign w:val="center"/>
          </w:tcPr>
          <w:p w14:paraId="1933E95D" w14:textId="6FECA014" w:rsidR="002D77F8" w:rsidRPr="00BD6432" w:rsidRDefault="002D77F8" w:rsidP="002D77F8">
            <w:pPr>
              <w:keepNext/>
              <w:rPr>
                <w:rFonts w:asciiTheme="minorHAnsi" w:hAnsiTheme="minorHAnsi"/>
                <w:sz w:val="18"/>
                <w:szCs w:val="18"/>
              </w:rPr>
            </w:pPr>
            <w:r w:rsidRPr="00BD6432">
              <w:rPr>
                <w:rFonts w:asciiTheme="minorHAnsi" w:hAnsiTheme="minorHAnsi"/>
                <w:sz w:val="18"/>
                <w:szCs w:val="18"/>
              </w:rPr>
              <w:t>Date of System Airflow Rate Measurement</w:t>
            </w:r>
          </w:p>
        </w:tc>
        <w:tc>
          <w:tcPr>
            <w:tcW w:w="4615" w:type="dxa"/>
            <w:vAlign w:val="center"/>
          </w:tcPr>
          <w:p w14:paraId="1933E95E" w14:textId="77777777" w:rsidR="002D77F8" w:rsidRPr="00BD6432" w:rsidRDefault="002D77F8" w:rsidP="002D77F8">
            <w:pPr>
              <w:keepNext/>
              <w:rPr>
                <w:rFonts w:asciiTheme="minorHAnsi" w:hAnsiTheme="minorHAnsi"/>
                <w:sz w:val="18"/>
                <w:szCs w:val="18"/>
              </w:rPr>
            </w:pPr>
          </w:p>
        </w:tc>
      </w:tr>
      <w:tr w:rsidR="002D77F8" w:rsidRPr="00BD6432" w14:paraId="1933E963" w14:textId="77777777" w:rsidTr="002B0777">
        <w:tblPrEx>
          <w:tblBorders>
            <w:top w:val="none" w:sz="0" w:space="0" w:color="auto"/>
          </w:tblBorders>
        </w:tblPrEx>
        <w:trPr>
          <w:cantSplit/>
          <w:trHeight w:val="144"/>
        </w:trPr>
        <w:tc>
          <w:tcPr>
            <w:tcW w:w="475" w:type="dxa"/>
            <w:vAlign w:val="center"/>
          </w:tcPr>
          <w:p w14:paraId="1933E960" w14:textId="190A5DC5" w:rsidR="002D77F8" w:rsidRPr="00BD6432" w:rsidDel="006E5AE2" w:rsidRDefault="002D77F8" w:rsidP="002D77F8">
            <w:pPr>
              <w:pStyle w:val="FootnoteText"/>
              <w:jc w:val="center"/>
              <w:rPr>
                <w:rFonts w:asciiTheme="minorHAnsi" w:hAnsiTheme="minorHAnsi"/>
                <w:sz w:val="18"/>
                <w:szCs w:val="18"/>
              </w:rPr>
            </w:pPr>
            <w:r>
              <w:rPr>
                <w:rFonts w:asciiTheme="minorHAnsi" w:hAnsiTheme="minorHAnsi"/>
                <w:sz w:val="18"/>
                <w:szCs w:val="18"/>
              </w:rPr>
              <w:t>1</w:t>
            </w:r>
            <w:ins w:id="26" w:author="Smith, Alexis@Energy" w:date="2019-01-04T13:48:00Z">
              <w:r>
                <w:rPr>
                  <w:rFonts w:asciiTheme="minorHAnsi" w:hAnsiTheme="minorHAnsi"/>
                  <w:sz w:val="18"/>
                  <w:szCs w:val="18"/>
                </w:rPr>
                <w:t>1</w:t>
              </w:r>
            </w:ins>
            <w:del w:id="27" w:author="Smith, Alexis@Energy" w:date="2019-01-04T13:48:00Z">
              <w:r w:rsidDel="002D77F8">
                <w:rPr>
                  <w:rFonts w:asciiTheme="minorHAnsi" w:hAnsiTheme="minorHAnsi"/>
                  <w:sz w:val="18"/>
                  <w:szCs w:val="18"/>
                </w:rPr>
                <w:delText>0</w:delText>
              </w:r>
            </w:del>
          </w:p>
        </w:tc>
        <w:tc>
          <w:tcPr>
            <w:tcW w:w="5940" w:type="dxa"/>
            <w:vAlign w:val="center"/>
          </w:tcPr>
          <w:p w14:paraId="1933E961" w14:textId="63C61F17" w:rsidR="002D77F8" w:rsidRPr="00BD6432" w:rsidRDefault="002D77F8" w:rsidP="002D77F8">
            <w:pPr>
              <w:keepNext/>
              <w:rPr>
                <w:rFonts w:asciiTheme="minorHAnsi" w:hAnsiTheme="minorHAnsi"/>
                <w:sz w:val="18"/>
                <w:szCs w:val="18"/>
              </w:rPr>
            </w:pPr>
            <w:r w:rsidRPr="00BD6432">
              <w:rPr>
                <w:rFonts w:asciiTheme="minorHAnsi" w:hAnsiTheme="minorHAnsi"/>
                <w:sz w:val="18"/>
                <w:szCs w:val="18"/>
              </w:rPr>
              <w:t xml:space="preserve">Airflow Rate Protocol </w:t>
            </w:r>
            <w:r>
              <w:rPr>
                <w:rFonts w:asciiTheme="minorHAnsi" w:hAnsiTheme="minorHAnsi"/>
                <w:sz w:val="18"/>
                <w:szCs w:val="18"/>
              </w:rPr>
              <w:t>U</w:t>
            </w:r>
            <w:r w:rsidRPr="00BD6432">
              <w:rPr>
                <w:rFonts w:asciiTheme="minorHAnsi" w:hAnsiTheme="minorHAnsi"/>
                <w:sz w:val="18"/>
                <w:szCs w:val="18"/>
              </w:rPr>
              <w:t>tilized</w:t>
            </w:r>
          </w:p>
        </w:tc>
        <w:tc>
          <w:tcPr>
            <w:tcW w:w="4615" w:type="dxa"/>
            <w:vAlign w:val="center"/>
          </w:tcPr>
          <w:p w14:paraId="1933E962" w14:textId="77777777" w:rsidR="002D77F8" w:rsidRPr="00BD6432" w:rsidRDefault="002D77F8" w:rsidP="002D77F8">
            <w:pPr>
              <w:keepNext/>
              <w:rPr>
                <w:rFonts w:asciiTheme="minorHAnsi" w:hAnsiTheme="minorHAnsi"/>
                <w:sz w:val="18"/>
                <w:szCs w:val="18"/>
              </w:rPr>
            </w:pPr>
          </w:p>
        </w:tc>
      </w:tr>
      <w:tr w:rsidR="002D77F8" w:rsidRPr="00BD6432" w14:paraId="46D1E8B0" w14:textId="77777777" w:rsidTr="002B0777">
        <w:tblPrEx>
          <w:tblBorders>
            <w:top w:val="none" w:sz="0" w:space="0" w:color="auto"/>
          </w:tblBorders>
        </w:tblPrEx>
        <w:trPr>
          <w:cantSplit/>
          <w:trHeight w:val="144"/>
          <w:ins w:id="28" w:author="Wichert, RJ@Energy" w:date="2018-10-18T07:32:00Z"/>
        </w:trPr>
        <w:tc>
          <w:tcPr>
            <w:tcW w:w="475" w:type="dxa"/>
            <w:vAlign w:val="center"/>
          </w:tcPr>
          <w:p w14:paraId="7F276F58" w14:textId="26061947" w:rsidR="002D77F8" w:rsidRDefault="002D77F8" w:rsidP="002D77F8">
            <w:pPr>
              <w:pStyle w:val="FootnoteText"/>
              <w:jc w:val="center"/>
              <w:rPr>
                <w:ins w:id="29" w:author="Wichert, RJ@Energy" w:date="2018-10-18T07:32:00Z"/>
                <w:rFonts w:asciiTheme="minorHAnsi" w:hAnsiTheme="minorHAnsi"/>
                <w:sz w:val="18"/>
                <w:szCs w:val="18"/>
              </w:rPr>
            </w:pPr>
            <w:ins w:id="30" w:author="Wichert, RJ@Energy" w:date="2018-10-18T07:32:00Z">
              <w:r>
                <w:rPr>
                  <w:rFonts w:asciiTheme="minorHAnsi" w:hAnsiTheme="minorHAnsi"/>
                  <w:sz w:val="18"/>
                  <w:szCs w:val="18"/>
                </w:rPr>
                <w:t>1</w:t>
              </w:r>
            </w:ins>
            <w:ins w:id="31" w:author="Smith, Alexis@Energy" w:date="2019-01-04T13:48:00Z">
              <w:r>
                <w:rPr>
                  <w:rFonts w:asciiTheme="minorHAnsi" w:hAnsiTheme="minorHAnsi"/>
                  <w:sz w:val="18"/>
                  <w:szCs w:val="18"/>
                </w:rPr>
                <w:t>2</w:t>
              </w:r>
            </w:ins>
            <w:ins w:id="32" w:author="Wichert, RJ@Energy" w:date="2018-10-18T07:32:00Z">
              <w:del w:id="33" w:author="Smith, Alexis@Energy" w:date="2019-01-04T13:48:00Z">
                <w:r w:rsidDel="002D77F8">
                  <w:rPr>
                    <w:rFonts w:asciiTheme="minorHAnsi" w:hAnsiTheme="minorHAnsi"/>
                    <w:sz w:val="18"/>
                    <w:szCs w:val="18"/>
                  </w:rPr>
                  <w:delText>1</w:delText>
                </w:r>
              </w:del>
            </w:ins>
          </w:p>
        </w:tc>
        <w:tc>
          <w:tcPr>
            <w:tcW w:w="5940" w:type="dxa"/>
            <w:vAlign w:val="center"/>
          </w:tcPr>
          <w:p w14:paraId="26E76E58" w14:textId="5F37A2C7" w:rsidR="002D77F8" w:rsidRPr="00BD6432" w:rsidRDefault="002D77F8" w:rsidP="002D77F8">
            <w:pPr>
              <w:keepNext/>
              <w:rPr>
                <w:ins w:id="34" w:author="Wichert, RJ@Energy" w:date="2018-10-18T07:32:00Z"/>
                <w:rFonts w:asciiTheme="minorHAnsi" w:hAnsiTheme="minorHAnsi"/>
                <w:sz w:val="18"/>
                <w:szCs w:val="18"/>
              </w:rPr>
            </w:pPr>
            <w:ins w:id="35" w:author="Wichert, RJ@Energy" w:date="2018-10-18T07:32:00Z">
              <w:r>
                <w:rPr>
                  <w:rFonts w:asciiTheme="minorHAnsi" w:hAnsiTheme="minorHAnsi"/>
                  <w:sz w:val="18"/>
                  <w:szCs w:val="18"/>
                </w:rPr>
                <w:t>Central Fan Ventilation Cooling System Status</w:t>
              </w:r>
            </w:ins>
          </w:p>
        </w:tc>
        <w:tc>
          <w:tcPr>
            <w:tcW w:w="4615" w:type="dxa"/>
            <w:vAlign w:val="center"/>
          </w:tcPr>
          <w:p w14:paraId="1780E4B0" w14:textId="77777777" w:rsidR="002D77F8" w:rsidRPr="00BD6432" w:rsidRDefault="002D77F8" w:rsidP="002D77F8">
            <w:pPr>
              <w:keepNext/>
              <w:rPr>
                <w:ins w:id="36" w:author="Wichert, RJ@Energy" w:date="2018-10-18T07:32:00Z"/>
                <w:rFonts w:asciiTheme="minorHAnsi" w:hAnsiTheme="minorHAnsi"/>
                <w:sz w:val="18"/>
                <w:szCs w:val="18"/>
              </w:rPr>
            </w:pPr>
          </w:p>
        </w:tc>
      </w:tr>
    </w:tbl>
    <w:p w14:paraId="1933E964" w14:textId="77777777" w:rsidR="005B3895" w:rsidRPr="004B432B" w:rsidRDefault="005B3895">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5"/>
        <w:gridCol w:w="5940"/>
        <w:gridCol w:w="4615"/>
      </w:tblGrid>
      <w:tr w:rsidR="005B3895" w:rsidRPr="00BD6432" w:rsidDel="001739A4" w14:paraId="1933E967" w14:textId="77777777" w:rsidTr="00BD6432">
        <w:trPr>
          <w:cantSplit/>
          <w:trHeight w:val="144"/>
        </w:trPr>
        <w:tc>
          <w:tcPr>
            <w:tcW w:w="11030" w:type="dxa"/>
            <w:gridSpan w:val="3"/>
            <w:vAlign w:val="center"/>
          </w:tcPr>
          <w:p w14:paraId="1933E965" w14:textId="65CEED5D" w:rsidR="005B3895" w:rsidRPr="00BD6432" w:rsidRDefault="005B3895" w:rsidP="005B3895">
            <w:pPr>
              <w:keepNext/>
              <w:rPr>
                <w:rFonts w:asciiTheme="minorHAnsi" w:hAnsiTheme="minorHAnsi"/>
                <w:b/>
                <w:sz w:val="18"/>
                <w:szCs w:val="18"/>
              </w:rPr>
            </w:pPr>
            <w:r w:rsidRPr="00BD6432">
              <w:rPr>
                <w:rFonts w:asciiTheme="minorHAnsi" w:hAnsiTheme="minorHAnsi"/>
                <w:b/>
                <w:sz w:val="18"/>
                <w:szCs w:val="18"/>
              </w:rPr>
              <w:t xml:space="preserve">B. Hole for the </w:t>
            </w:r>
            <w:r w:rsidR="007E05EA">
              <w:rPr>
                <w:rFonts w:asciiTheme="minorHAnsi" w:hAnsiTheme="minorHAnsi"/>
                <w:b/>
                <w:sz w:val="18"/>
                <w:szCs w:val="18"/>
              </w:rPr>
              <w:t>P</w:t>
            </w:r>
            <w:r w:rsidR="007E05EA" w:rsidRPr="00BD6432">
              <w:rPr>
                <w:rFonts w:asciiTheme="minorHAnsi" w:hAnsiTheme="minorHAnsi"/>
                <w:b/>
                <w:sz w:val="18"/>
                <w:szCs w:val="18"/>
              </w:rPr>
              <w:t xml:space="preserve">lacement </w:t>
            </w:r>
            <w:r w:rsidRPr="00BD6432">
              <w:rPr>
                <w:rFonts w:asciiTheme="minorHAnsi" w:hAnsiTheme="minorHAnsi"/>
                <w:b/>
                <w:sz w:val="18"/>
                <w:szCs w:val="18"/>
              </w:rPr>
              <w:t xml:space="preserve">of a Static Pressure Probe (HSPP), and Permanently </w:t>
            </w:r>
            <w:r w:rsidR="007E05EA">
              <w:rPr>
                <w:rFonts w:asciiTheme="minorHAnsi" w:hAnsiTheme="minorHAnsi"/>
                <w:b/>
                <w:sz w:val="18"/>
                <w:szCs w:val="18"/>
              </w:rPr>
              <w:t>I</w:t>
            </w:r>
            <w:r w:rsidRPr="00BD6432">
              <w:rPr>
                <w:rFonts w:asciiTheme="minorHAnsi" w:hAnsiTheme="minorHAnsi"/>
                <w:b/>
                <w:sz w:val="18"/>
                <w:szCs w:val="18"/>
              </w:rPr>
              <w:t xml:space="preserve">nstalled Static Pressure Probe (PSPP) in the </w:t>
            </w:r>
            <w:r w:rsidR="007E05EA">
              <w:rPr>
                <w:rFonts w:asciiTheme="minorHAnsi" w:hAnsiTheme="minorHAnsi"/>
                <w:b/>
                <w:sz w:val="18"/>
                <w:szCs w:val="18"/>
              </w:rPr>
              <w:t>S</w:t>
            </w:r>
            <w:r w:rsidRPr="00BD6432">
              <w:rPr>
                <w:rFonts w:asciiTheme="minorHAnsi" w:hAnsiTheme="minorHAnsi"/>
                <w:b/>
                <w:sz w:val="18"/>
                <w:szCs w:val="18"/>
              </w:rPr>
              <w:t xml:space="preserve">upply </w:t>
            </w:r>
            <w:r w:rsidR="007E05EA">
              <w:rPr>
                <w:rFonts w:asciiTheme="minorHAnsi" w:hAnsiTheme="minorHAnsi"/>
                <w:b/>
                <w:sz w:val="18"/>
                <w:szCs w:val="18"/>
              </w:rPr>
              <w:t>P</w:t>
            </w:r>
            <w:r w:rsidRPr="00BD6432">
              <w:rPr>
                <w:rFonts w:asciiTheme="minorHAnsi" w:hAnsiTheme="minorHAnsi"/>
                <w:b/>
                <w:sz w:val="18"/>
                <w:szCs w:val="18"/>
              </w:rPr>
              <w:t>lenum</w:t>
            </w:r>
          </w:p>
          <w:p w14:paraId="1933E966" w14:textId="77777777" w:rsidR="005B3895" w:rsidRPr="007E05EA" w:rsidRDefault="005B3895" w:rsidP="005B3895">
            <w:pPr>
              <w:pStyle w:val="BulletCALetter"/>
              <w:spacing w:before="0"/>
              <w:ind w:left="0" w:firstLine="0"/>
              <w:rPr>
                <w:rFonts w:asciiTheme="minorHAnsi" w:hAnsiTheme="minorHAnsi"/>
                <w:sz w:val="18"/>
                <w:szCs w:val="18"/>
              </w:rPr>
            </w:pPr>
            <w:r w:rsidRPr="00F062C2">
              <w:rPr>
                <w:rFonts w:asciiTheme="minorHAnsi" w:hAnsiTheme="minorHAnsi"/>
                <w:sz w:val="18"/>
                <w:szCs w:val="18"/>
              </w:rPr>
              <w:t xml:space="preserve">Procedures for installing HSPP or PSPP are specified in RA3.3.1.1.  </w:t>
            </w:r>
          </w:p>
        </w:tc>
      </w:tr>
      <w:tr w:rsidR="005B3895" w:rsidRPr="00BD6432" w:rsidDel="001739A4" w14:paraId="1933E96B" w14:textId="77777777" w:rsidTr="002B0777">
        <w:trPr>
          <w:cantSplit/>
          <w:trHeight w:val="144"/>
        </w:trPr>
        <w:tc>
          <w:tcPr>
            <w:tcW w:w="475" w:type="dxa"/>
            <w:vAlign w:val="center"/>
          </w:tcPr>
          <w:p w14:paraId="1933E968" w14:textId="77777777" w:rsidR="005B3895" w:rsidRPr="00BD6432" w:rsidRDefault="006125E7" w:rsidP="005B3895">
            <w:pPr>
              <w:pStyle w:val="IndexHeading"/>
              <w:jc w:val="center"/>
              <w:rPr>
                <w:rFonts w:asciiTheme="minorHAnsi" w:hAnsiTheme="minorHAnsi"/>
                <w:b w:val="0"/>
                <w:sz w:val="18"/>
                <w:szCs w:val="18"/>
              </w:rPr>
            </w:pPr>
            <w:r w:rsidRPr="006125E7">
              <w:rPr>
                <w:rFonts w:asciiTheme="minorHAnsi" w:hAnsiTheme="minorHAnsi"/>
                <w:b w:val="0"/>
                <w:sz w:val="18"/>
                <w:szCs w:val="18"/>
              </w:rPr>
              <w:t>01</w:t>
            </w:r>
          </w:p>
        </w:tc>
        <w:tc>
          <w:tcPr>
            <w:tcW w:w="5940" w:type="dxa"/>
            <w:vAlign w:val="center"/>
          </w:tcPr>
          <w:p w14:paraId="1933E969" w14:textId="42A3B0EA" w:rsidR="005B3895" w:rsidRPr="00BD6432" w:rsidRDefault="006125E7" w:rsidP="007E05EA">
            <w:pPr>
              <w:rPr>
                <w:rFonts w:asciiTheme="minorHAnsi" w:hAnsiTheme="minorHAnsi"/>
                <w:sz w:val="18"/>
                <w:szCs w:val="18"/>
              </w:rPr>
            </w:pPr>
            <w:r w:rsidRPr="006125E7">
              <w:rPr>
                <w:rFonts w:asciiTheme="minorHAnsi" w:hAnsiTheme="minorHAnsi"/>
                <w:sz w:val="18"/>
                <w:szCs w:val="18"/>
              </w:rPr>
              <w:t xml:space="preserve">Method </w:t>
            </w:r>
            <w:r w:rsidR="007E05EA">
              <w:rPr>
                <w:rFonts w:asciiTheme="minorHAnsi" w:hAnsiTheme="minorHAnsi"/>
                <w:sz w:val="18"/>
                <w:szCs w:val="18"/>
              </w:rPr>
              <w:t>U</w:t>
            </w:r>
            <w:r w:rsidRPr="006125E7">
              <w:rPr>
                <w:rFonts w:asciiTheme="minorHAnsi" w:hAnsiTheme="minorHAnsi"/>
                <w:sz w:val="18"/>
                <w:szCs w:val="18"/>
              </w:rPr>
              <w:t xml:space="preserve">sed to </w:t>
            </w:r>
            <w:r w:rsidR="007E05EA">
              <w:rPr>
                <w:rFonts w:asciiTheme="minorHAnsi" w:hAnsiTheme="minorHAnsi"/>
                <w:sz w:val="18"/>
                <w:szCs w:val="18"/>
              </w:rPr>
              <w:t>D</w:t>
            </w:r>
            <w:r w:rsidRPr="006125E7">
              <w:rPr>
                <w:rFonts w:asciiTheme="minorHAnsi" w:hAnsiTheme="minorHAnsi"/>
                <w:sz w:val="18"/>
                <w:szCs w:val="18"/>
              </w:rPr>
              <w:t xml:space="preserve">emonstrate </w:t>
            </w:r>
            <w:r w:rsidR="007E05EA">
              <w:rPr>
                <w:rFonts w:asciiTheme="minorHAnsi" w:hAnsiTheme="minorHAnsi"/>
                <w:sz w:val="18"/>
                <w:szCs w:val="18"/>
              </w:rPr>
              <w:t>C</w:t>
            </w:r>
            <w:r w:rsidRPr="006125E7">
              <w:rPr>
                <w:rFonts w:asciiTheme="minorHAnsi" w:hAnsiTheme="minorHAnsi"/>
                <w:sz w:val="18"/>
                <w:szCs w:val="18"/>
              </w:rPr>
              <w:t xml:space="preserve">ompliance with the HSPP/PSPP </w:t>
            </w:r>
            <w:r w:rsidR="007E05EA">
              <w:rPr>
                <w:rFonts w:asciiTheme="minorHAnsi" w:hAnsiTheme="minorHAnsi"/>
                <w:sz w:val="18"/>
                <w:szCs w:val="18"/>
              </w:rPr>
              <w:t>R</w:t>
            </w:r>
            <w:r w:rsidRPr="006125E7">
              <w:rPr>
                <w:rFonts w:asciiTheme="minorHAnsi" w:hAnsiTheme="minorHAnsi"/>
                <w:sz w:val="18"/>
                <w:szCs w:val="18"/>
              </w:rPr>
              <w:t>equirement</w:t>
            </w:r>
          </w:p>
        </w:tc>
        <w:tc>
          <w:tcPr>
            <w:tcW w:w="4615" w:type="dxa"/>
            <w:vAlign w:val="center"/>
          </w:tcPr>
          <w:p w14:paraId="1933E96A" w14:textId="77777777" w:rsidR="005B3895" w:rsidRPr="00BD6432" w:rsidRDefault="005B3895" w:rsidP="007D53FC">
            <w:pPr>
              <w:pStyle w:val="Header"/>
              <w:keepNext/>
              <w:tabs>
                <w:tab w:val="clear" w:pos="4320"/>
                <w:tab w:val="clear" w:pos="8640"/>
              </w:tabs>
              <w:rPr>
                <w:rFonts w:asciiTheme="minorHAnsi" w:hAnsiTheme="minorHAnsi"/>
                <w:sz w:val="18"/>
                <w:szCs w:val="18"/>
              </w:rPr>
            </w:pPr>
          </w:p>
        </w:tc>
      </w:tr>
    </w:tbl>
    <w:p w14:paraId="1933E96C" w14:textId="77777777" w:rsidR="001868E8" w:rsidRPr="004B432B" w:rsidRDefault="001868E8"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
        <w:gridCol w:w="5942"/>
        <w:gridCol w:w="4607"/>
      </w:tblGrid>
      <w:tr w:rsidR="007D53FC" w:rsidRPr="00BD6432" w14:paraId="1933E96F" w14:textId="77777777" w:rsidTr="00BD6432">
        <w:trPr>
          <w:cantSplit/>
          <w:trHeight w:val="144"/>
        </w:trPr>
        <w:tc>
          <w:tcPr>
            <w:tcW w:w="5000" w:type="pct"/>
            <w:gridSpan w:val="3"/>
            <w:vAlign w:val="center"/>
          </w:tcPr>
          <w:p w14:paraId="1933E96D" w14:textId="7AB356A5" w:rsidR="007D53FC" w:rsidRPr="00BD6432" w:rsidRDefault="007D53FC" w:rsidP="00BD6432">
            <w:pPr>
              <w:keepNext/>
              <w:rPr>
                <w:rFonts w:asciiTheme="minorHAnsi" w:hAnsiTheme="minorHAnsi"/>
                <w:b/>
                <w:sz w:val="18"/>
                <w:szCs w:val="18"/>
              </w:rPr>
            </w:pPr>
            <w:r w:rsidRPr="00BD6432">
              <w:rPr>
                <w:rFonts w:asciiTheme="minorHAnsi" w:hAnsiTheme="minorHAnsi"/>
                <w:b/>
                <w:sz w:val="18"/>
                <w:szCs w:val="18"/>
              </w:rPr>
              <w:t>C. Airflow Rate Measurement Apparatus and Procedure Information</w:t>
            </w:r>
          </w:p>
          <w:p w14:paraId="1933E96E" w14:textId="77777777" w:rsidR="007D53FC" w:rsidRPr="007E05EA" w:rsidRDefault="007D53FC" w:rsidP="00BD6432">
            <w:pPr>
              <w:keepNext/>
              <w:rPr>
                <w:rFonts w:asciiTheme="minorHAnsi" w:hAnsiTheme="minorHAnsi"/>
                <w:b/>
                <w:sz w:val="18"/>
                <w:szCs w:val="18"/>
              </w:rPr>
            </w:pPr>
            <w:r w:rsidRPr="00F062C2">
              <w:rPr>
                <w:rFonts w:asciiTheme="minorHAnsi" w:hAnsiTheme="minorHAnsi"/>
                <w:sz w:val="18"/>
                <w:szCs w:val="18"/>
              </w:rPr>
              <w:t>Instrument Specifications are given in RA3.3.1.1, and system airflow rate measurement apparatus information is given in RA3.3.2.</w:t>
            </w:r>
          </w:p>
        </w:tc>
      </w:tr>
      <w:tr w:rsidR="007D53FC" w:rsidRPr="00BD6432" w14:paraId="1933E973" w14:textId="77777777" w:rsidTr="002B0777">
        <w:trPr>
          <w:cantSplit/>
          <w:trHeight w:val="144"/>
        </w:trPr>
        <w:tc>
          <w:tcPr>
            <w:tcW w:w="212" w:type="pct"/>
            <w:vAlign w:val="center"/>
          </w:tcPr>
          <w:p w14:paraId="1933E970" w14:textId="77777777" w:rsidR="007D53FC" w:rsidRPr="00BD6432" w:rsidRDefault="006125E7" w:rsidP="00BD6432">
            <w:pPr>
              <w:keepNext/>
              <w:jc w:val="center"/>
              <w:rPr>
                <w:rFonts w:asciiTheme="minorHAnsi" w:hAnsiTheme="minorHAnsi"/>
                <w:sz w:val="18"/>
                <w:szCs w:val="18"/>
              </w:rPr>
            </w:pPr>
            <w:r w:rsidRPr="006125E7">
              <w:rPr>
                <w:rFonts w:asciiTheme="minorHAnsi" w:hAnsiTheme="minorHAnsi"/>
                <w:sz w:val="18"/>
                <w:szCs w:val="18"/>
              </w:rPr>
              <w:t>01</w:t>
            </w:r>
          </w:p>
        </w:tc>
        <w:tc>
          <w:tcPr>
            <w:tcW w:w="2697" w:type="pct"/>
            <w:vAlign w:val="center"/>
          </w:tcPr>
          <w:p w14:paraId="1933E971" w14:textId="1CC6C8A4" w:rsidR="007D53FC" w:rsidRPr="00BD6432" w:rsidRDefault="006125E7" w:rsidP="007E05EA">
            <w:pPr>
              <w:keepNext/>
              <w:rPr>
                <w:rFonts w:asciiTheme="minorHAnsi" w:hAnsiTheme="minorHAnsi"/>
                <w:sz w:val="18"/>
                <w:szCs w:val="18"/>
              </w:rPr>
            </w:pPr>
            <w:r w:rsidRPr="006125E7">
              <w:rPr>
                <w:rFonts w:asciiTheme="minorHAnsi" w:hAnsiTheme="minorHAnsi"/>
                <w:sz w:val="18"/>
                <w:szCs w:val="18"/>
              </w:rPr>
              <w:t xml:space="preserve">Airflow Rate Measurement Type </w:t>
            </w:r>
            <w:r w:rsidR="007E05EA">
              <w:rPr>
                <w:rFonts w:asciiTheme="minorHAnsi" w:hAnsiTheme="minorHAnsi"/>
                <w:sz w:val="18"/>
                <w:szCs w:val="18"/>
              </w:rPr>
              <w:t>U</w:t>
            </w:r>
            <w:r w:rsidRPr="006125E7">
              <w:rPr>
                <w:rFonts w:asciiTheme="minorHAnsi" w:hAnsiTheme="minorHAnsi"/>
                <w:sz w:val="18"/>
                <w:szCs w:val="18"/>
              </w:rPr>
              <w:t xml:space="preserve">sed for this </w:t>
            </w:r>
            <w:r w:rsidR="007E05EA">
              <w:rPr>
                <w:rFonts w:asciiTheme="minorHAnsi" w:hAnsiTheme="minorHAnsi"/>
                <w:sz w:val="18"/>
                <w:szCs w:val="18"/>
              </w:rPr>
              <w:t>A</w:t>
            </w:r>
            <w:r w:rsidRPr="006125E7">
              <w:rPr>
                <w:rFonts w:asciiTheme="minorHAnsi" w:hAnsiTheme="minorHAnsi"/>
                <w:sz w:val="18"/>
                <w:szCs w:val="18"/>
              </w:rPr>
              <w:t xml:space="preserve">irflow </w:t>
            </w:r>
            <w:r w:rsidR="007E05EA">
              <w:rPr>
                <w:rFonts w:asciiTheme="minorHAnsi" w:hAnsiTheme="minorHAnsi"/>
                <w:sz w:val="18"/>
                <w:szCs w:val="18"/>
              </w:rPr>
              <w:t>R</w:t>
            </w:r>
            <w:r w:rsidRPr="006125E7">
              <w:rPr>
                <w:rFonts w:asciiTheme="minorHAnsi" w:hAnsiTheme="minorHAnsi"/>
                <w:sz w:val="18"/>
                <w:szCs w:val="18"/>
              </w:rPr>
              <w:t xml:space="preserve">ate </w:t>
            </w:r>
            <w:r w:rsidR="007E05EA">
              <w:rPr>
                <w:rFonts w:asciiTheme="minorHAnsi" w:hAnsiTheme="minorHAnsi"/>
                <w:sz w:val="18"/>
                <w:szCs w:val="18"/>
              </w:rPr>
              <w:t>V</w:t>
            </w:r>
            <w:r w:rsidRPr="006125E7">
              <w:rPr>
                <w:rFonts w:asciiTheme="minorHAnsi" w:hAnsiTheme="minorHAnsi"/>
                <w:sz w:val="18"/>
                <w:szCs w:val="18"/>
              </w:rPr>
              <w:t>erification</w:t>
            </w:r>
          </w:p>
        </w:tc>
        <w:tc>
          <w:tcPr>
            <w:tcW w:w="2092" w:type="pct"/>
            <w:vAlign w:val="center"/>
          </w:tcPr>
          <w:p w14:paraId="1933E972" w14:textId="77777777" w:rsidR="007D53FC" w:rsidRPr="00BD6432" w:rsidRDefault="007D53FC" w:rsidP="008A7FD4">
            <w:pPr>
              <w:pStyle w:val="ListParagraph"/>
              <w:keepNext/>
              <w:ind w:left="0"/>
              <w:rPr>
                <w:rFonts w:asciiTheme="minorHAnsi" w:hAnsiTheme="minorHAnsi"/>
                <w:sz w:val="18"/>
                <w:szCs w:val="18"/>
              </w:rPr>
            </w:pPr>
          </w:p>
        </w:tc>
      </w:tr>
      <w:tr w:rsidR="007D53FC" w:rsidRPr="00BD6432" w14:paraId="1933E977" w14:textId="77777777" w:rsidTr="002B0777">
        <w:trPr>
          <w:cantSplit/>
          <w:trHeight w:val="144"/>
        </w:trPr>
        <w:tc>
          <w:tcPr>
            <w:tcW w:w="212" w:type="pct"/>
            <w:vAlign w:val="center"/>
          </w:tcPr>
          <w:p w14:paraId="1933E974" w14:textId="77777777" w:rsidR="007D53FC" w:rsidRPr="00BD6432" w:rsidRDefault="006125E7" w:rsidP="00BD6432">
            <w:pPr>
              <w:keepNext/>
              <w:jc w:val="center"/>
              <w:rPr>
                <w:rFonts w:asciiTheme="minorHAnsi" w:hAnsiTheme="minorHAnsi"/>
                <w:sz w:val="18"/>
                <w:szCs w:val="18"/>
              </w:rPr>
            </w:pPr>
            <w:r w:rsidRPr="006125E7">
              <w:rPr>
                <w:rFonts w:asciiTheme="minorHAnsi" w:hAnsiTheme="minorHAnsi"/>
                <w:sz w:val="18"/>
                <w:szCs w:val="18"/>
              </w:rPr>
              <w:t>02</w:t>
            </w:r>
          </w:p>
        </w:tc>
        <w:tc>
          <w:tcPr>
            <w:tcW w:w="2697" w:type="pct"/>
            <w:vAlign w:val="center"/>
          </w:tcPr>
          <w:p w14:paraId="1933E975" w14:textId="110C07EF" w:rsidR="007D53FC" w:rsidRPr="00BD6432" w:rsidRDefault="006125E7" w:rsidP="00BD6432">
            <w:pPr>
              <w:keepNext/>
              <w:rPr>
                <w:rFonts w:asciiTheme="minorHAnsi" w:hAnsiTheme="minorHAnsi"/>
                <w:sz w:val="18"/>
                <w:szCs w:val="18"/>
              </w:rPr>
            </w:pPr>
            <w:r w:rsidRPr="006125E7">
              <w:rPr>
                <w:rFonts w:asciiTheme="minorHAnsi" w:hAnsiTheme="minorHAnsi"/>
                <w:sz w:val="18"/>
                <w:szCs w:val="18"/>
              </w:rPr>
              <w:t>Manufacturer of Airflow Measurement Apparatus</w:t>
            </w:r>
          </w:p>
        </w:tc>
        <w:tc>
          <w:tcPr>
            <w:tcW w:w="2092" w:type="pct"/>
            <w:vAlign w:val="center"/>
          </w:tcPr>
          <w:p w14:paraId="1933E976" w14:textId="77777777" w:rsidR="007D53FC" w:rsidRPr="00BD6432" w:rsidRDefault="007D53FC" w:rsidP="008A7FD4">
            <w:pPr>
              <w:keepNext/>
              <w:rPr>
                <w:rFonts w:asciiTheme="minorHAnsi" w:hAnsiTheme="minorHAnsi"/>
                <w:sz w:val="18"/>
                <w:szCs w:val="18"/>
              </w:rPr>
            </w:pPr>
          </w:p>
        </w:tc>
      </w:tr>
      <w:tr w:rsidR="007D53FC" w:rsidRPr="00BD6432" w14:paraId="1933E97B" w14:textId="77777777" w:rsidTr="002B0777">
        <w:trPr>
          <w:cantSplit/>
          <w:trHeight w:val="144"/>
        </w:trPr>
        <w:tc>
          <w:tcPr>
            <w:tcW w:w="212" w:type="pct"/>
            <w:vAlign w:val="center"/>
          </w:tcPr>
          <w:p w14:paraId="1933E978" w14:textId="77777777" w:rsidR="007D53FC" w:rsidRPr="00BD6432" w:rsidRDefault="006125E7" w:rsidP="00BD6432">
            <w:pPr>
              <w:keepNext/>
              <w:jc w:val="center"/>
              <w:rPr>
                <w:rFonts w:asciiTheme="minorHAnsi" w:hAnsiTheme="minorHAnsi"/>
                <w:sz w:val="18"/>
                <w:szCs w:val="18"/>
              </w:rPr>
            </w:pPr>
            <w:r w:rsidRPr="006125E7">
              <w:rPr>
                <w:rFonts w:asciiTheme="minorHAnsi" w:hAnsiTheme="minorHAnsi"/>
                <w:sz w:val="18"/>
                <w:szCs w:val="18"/>
              </w:rPr>
              <w:t>03</w:t>
            </w:r>
          </w:p>
        </w:tc>
        <w:tc>
          <w:tcPr>
            <w:tcW w:w="2697" w:type="pct"/>
            <w:vAlign w:val="center"/>
          </w:tcPr>
          <w:p w14:paraId="1933E979" w14:textId="159912D3" w:rsidR="007D53FC" w:rsidRPr="00BD6432" w:rsidRDefault="006125E7" w:rsidP="00BD6432">
            <w:pPr>
              <w:keepNext/>
              <w:rPr>
                <w:rFonts w:asciiTheme="minorHAnsi" w:hAnsiTheme="minorHAnsi"/>
                <w:sz w:val="18"/>
                <w:szCs w:val="18"/>
              </w:rPr>
            </w:pPr>
            <w:r w:rsidRPr="006125E7">
              <w:rPr>
                <w:rFonts w:asciiTheme="minorHAnsi" w:hAnsiTheme="minorHAnsi"/>
                <w:sz w:val="18"/>
                <w:szCs w:val="18"/>
              </w:rPr>
              <w:t>Model number of Airflow Measurement Apparatus</w:t>
            </w:r>
          </w:p>
        </w:tc>
        <w:tc>
          <w:tcPr>
            <w:tcW w:w="2092" w:type="pct"/>
            <w:vAlign w:val="center"/>
          </w:tcPr>
          <w:p w14:paraId="1933E97A" w14:textId="77777777" w:rsidR="007D53FC" w:rsidRPr="00BD6432" w:rsidRDefault="007D53FC" w:rsidP="008A7FD4">
            <w:pPr>
              <w:keepNext/>
              <w:rPr>
                <w:rFonts w:asciiTheme="minorHAnsi" w:hAnsiTheme="minorHAnsi"/>
                <w:sz w:val="18"/>
                <w:szCs w:val="18"/>
              </w:rPr>
            </w:pPr>
          </w:p>
        </w:tc>
      </w:tr>
      <w:tr w:rsidR="007D53FC" w:rsidRPr="00BD6432" w14:paraId="1933E97F" w14:textId="77777777" w:rsidTr="002B0777">
        <w:trPr>
          <w:cantSplit/>
          <w:trHeight w:val="144"/>
        </w:trPr>
        <w:tc>
          <w:tcPr>
            <w:tcW w:w="212" w:type="pct"/>
            <w:vAlign w:val="center"/>
          </w:tcPr>
          <w:p w14:paraId="1933E97C" w14:textId="77777777" w:rsidR="007D53FC" w:rsidRPr="00BD6432" w:rsidRDefault="006125E7" w:rsidP="00BD6432">
            <w:pPr>
              <w:keepNext/>
              <w:jc w:val="center"/>
              <w:rPr>
                <w:rFonts w:asciiTheme="minorHAnsi" w:hAnsiTheme="minorHAnsi"/>
                <w:sz w:val="18"/>
                <w:szCs w:val="18"/>
              </w:rPr>
            </w:pPr>
            <w:r w:rsidRPr="006125E7">
              <w:rPr>
                <w:rFonts w:asciiTheme="minorHAnsi" w:hAnsiTheme="minorHAnsi"/>
                <w:sz w:val="18"/>
                <w:szCs w:val="18"/>
              </w:rPr>
              <w:t>04</w:t>
            </w:r>
          </w:p>
        </w:tc>
        <w:tc>
          <w:tcPr>
            <w:tcW w:w="2697" w:type="pct"/>
            <w:vAlign w:val="center"/>
          </w:tcPr>
          <w:p w14:paraId="1933E97D" w14:textId="4F169F2F" w:rsidR="007D53FC" w:rsidRPr="00BD6432" w:rsidRDefault="006125E7" w:rsidP="00BD6432">
            <w:pPr>
              <w:keepNext/>
              <w:rPr>
                <w:rFonts w:asciiTheme="minorHAnsi" w:hAnsiTheme="minorHAnsi"/>
                <w:sz w:val="18"/>
                <w:szCs w:val="18"/>
              </w:rPr>
            </w:pPr>
            <w:r w:rsidRPr="006125E7">
              <w:rPr>
                <w:rFonts w:asciiTheme="minorHAnsi" w:hAnsiTheme="minorHAnsi"/>
                <w:sz w:val="18"/>
                <w:szCs w:val="18"/>
              </w:rPr>
              <w:t>Certification Status of the Airflow Measurement Apparatus Accuracy</w:t>
            </w:r>
          </w:p>
        </w:tc>
        <w:tc>
          <w:tcPr>
            <w:tcW w:w="2092" w:type="pct"/>
            <w:vAlign w:val="center"/>
          </w:tcPr>
          <w:p w14:paraId="1933E97E" w14:textId="77777777" w:rsidR="007D53FC" w:rsidRPr="00BD6432" w:rsidRDefault="007D53FC" w:rsidP="008A7FD4">
            <w:pPr>
              <w:pStyle w:val="ListParagraph"/>
              <w:keepNext/>
              <w:ind w:left="0"/>
              <w:rPr>
                <w:rFonts w:asciiTheme="minorHAnsi" w:hAnsiTheme="minorHAnsi"/>
                <w:sz w:val="18"/>
                <w:szCs w:val="18"/>
              </w:rPr>
            </w:pPr>
          </w:p>
        </w:tc>
      </w:tr>
    </w:tbl>
    <w:p w14:paraId="1933E980" w14:textId="77777777" w:rsidR="001868E8" w:rsidRPr="004B432B" w:rsidRDefault="001868E8" w:rsidP="00B816B4">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1017"/>
      </w:tblGrid>
      <w:tr w:rsidR="00BD6432" w:rsidRPr="00BD6432" w14:paraId="1933E984" w14:textId="77777777" w:rsidTr="00BD6432">
        <w:trPr>
          <w:trHeight w:val="144"/>
        </w:trPr>
        <w:tc>
          <w:tcPr>
            <w:tcW w:w="5000" w:type="pct"/>
          </w:tcPr>
          <w:p w14:paraId="1933E983" w14:textId="4B8361A8" w:rsidR="006B530D" w:rsidRPr="00BD6432" w:rsidRDefault="006125E7" w:rsidP="00BD6432">
            <w:pPr>
              <w:rPr>
                <w:rFonts w:asciiTheme="minorHAnsi" w:hAnsiTheme="minorHAnsi"/>
                <w:b/>
                <w:sz w:val="18"/>
                <w:szCs w:val="18"/>
              </w:rPr>
            </w:pPr>
            <w:r w:rsidRPr="006125E7">
              <w:rPr>
                <w:rFonts w:asciiTheme="minorHAnsi" w:hAnsiTheme="minorHAnsi"/>
                <w:b/>
                <w:sz w:val="18"/>
                <w:szCs w:val="18"/>
              </w:rPr>
              <w:t xml:space="preserve">MCH-23b Forced Air System Airflow Rate Measurement – Newly Installed Zoned Single-Speed Compressor Systems </w:t>
            </w:r>
          </w:p>
        </w:tc>
      </w:tr>
    </w:tbl>
    <w:p w14:paraId="1933E985" w14:textId="77777777" w:rsidR="00BD6432" w:rsidRPr="004B432B" w:rsidRDefault="00BD6432" w:rsidP="00BD6432">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7"/>
        <w:gridCol w:w="5940"/>
        <w:gridCol w:w="4610"/>
      </w:tblGrid>
      <w:tr w:rsidR="00BD6432" w:rsidRPr="00BD6432" w14:paraId="1933E988" w14:textId="77777777" w:rsidTr="00AB21E4">
        <w:trPr>
          <w:trHeight w:val="144"/>
        </w:trPr>
        <w:tc>
          <w:tcPr>
            <w:tcW w:w="5000" w:type="pct"/>
            <w:gridSpan w:val="3"/>
          </w:tcPr>
          <w:p w14:paraId="1933E986" w14:textId="6B19F89C" w:rsidR="00BD6432" w:rsidRPr="00BD6432" w:rsidRDefault="006125E7" w:rsidP="00BD6432">
            <w:pPr>
              <w:keepNext/>
              <w:rPr>
                <w:rFonts w:asciiTheme="minorHAnsi" w:hAnsiTheme="minorHAnsi"/>
                <w:b/>
                <w:sz w:val="18"/>
                <w:szCs w:val="18"/>
              </w:rPr>
            </w:pPr>
            <w:r w:rsidRPr="006125E7">
              <w:rPr>
                <w:rFonts w:asciiTheme="minorHAnsi" w:hAnsiTheme="minorHAnsi"/>
                <w:b/>
                <w:sz w:val="18"/>
                <w:szCs w:val="18"/>
              </w:rPr>
              <w:t>D. Forced Air System Airflow Rate Measurement – All Zones Calling</w:t>
            </w:r>
          </w:p>
          <w:p w14:paraId="1933E987" w14:textId="77777777" w:rsidR="00BD6432" w:rsidRPr="00F062C2" w:rsidRDefault="006125E7" w:rsidP="00BD6432">
            <w:pPr>
              <w:keepNext/>
              <w:rPr>
                <w:rFonts w:asciiTheme="minorHAnsi" w:hAnsiTheme="minorHAnsi"/>
                <w:b/>
                <w:sz w:val="18"/>
                <w:szCs w:val="18"/>
              </w:rPr>
            </w:pPr>
            <w:r w:rsidRPr="00F062C2">
              <w:rPr>
                <w:rFonts w:asciiTheme="minorHAnsi" w:hAnsiTheme="minorHAnsi"/>
                <w:sz w:val="18"/>
                <w:szCs w:val="18"/>
              </w:rPr>
              <w:t>The procedures for System Airflow Rate Verification are specified in Reference Residential Appendix RA3.3.</w:t>
            </w:r>
          </w:p>
        </w:tc>
      </w:tr>
      <w:tr w:rsidR="00BD6432" w:rsidRPr="00BD6432" w14:paraId="1933E98C" w14:textId="77777777" w:rsidTr="002B0777">
        <w:trPr>
          <w:cantSplit/>
          <w:trHeight w:val="144"/>
        </w:trPr>
        <w:tc>
          <w:tcPr>
            <w:tcW w:w="212" w:type="pct"/>
            <w:vAlign w:val="center"/>
          </w:tcPr>
          <w:p w14:paraId="1933E989" w14:textId="77777777" w:rsidR="00BD6432" w:rsidRPr="00BD6432" w:rsidRDefault="006125E7" w:rsidP="005F1C88">
            <w:pPr>
              <w:keepNext/>
              <w:jc w:val="center"/>
              <w:rPr>
                <w:rFonts w:asciiTheme="minorHAnsi" w:hAnsiTheme="minorHAnsi"/>
                <w:sz w:val="18"/>
                <w:szCs w:val="18"/>
              </w:rPr>
            </w:pPr>
            <w:r w:rsidRPr="006125E7">
              <w:rPr>
                <w:rFonts w:asciiTheme="minorHAnsi" w:hAnsiTheme="minorHAnsi"/>
                <w:sz w:val="18"/>
                <w:szCs w:val="18"/>
              </w:rPr>
              <w:t>01</w:t>
            </w:r>
          </w:p>
        </w:tc>
        <w:tc>
          <w:tcPr>
            <w:tcW w:w="2696" w:type="pct"/>
            <w:vAlign w:val="center"/>
          </w:tcPr>
          <w:p w14:paraId="1933E98A" w14:textId="31E5AA16" w:rsidR="00BD6432" w:rsidRPr="00BD6432" w:rsidRDefault="006125E7" w:rsidP="00BD6432">
            <w:pPr>
              <w:keepNext/>
              <w:rPr>
                <w:rFonts w:asciiTheme="minorHAnsi" w:hAnsiTheme="minorHAnsi"/>
                <w:sz w:val="18"/>
                <w:szCs w:val="18"/>
              </w:rPr>
            </w:pPr>
            <w:r w:rsidRPr="006125E7">
              <w:rPr>
                <w:rFonts w:asciiTheme="minorHAnsi" w:hAnsiTheme="minorHAnsi"/>
                <w:sz w:val="18"/>
                <w:szCs w:val="18"/>
              </w:rPr>
              <w:t xml:space="preserve">Required All Zones Calling </w:t>
            </w:r>
            <w:r w:rsidR="00AA2E09">
              <w:rPr>
                <w:rFonts w:asciiTheme="minorHAnsi" w:hAnsiTheme="minorHAnsi"/>
                <w:sz w:val="18"/>
                <w:szCs w:val="18"/>
              </w:rPr>
              <w:t xml:space="preserve">Minimum </w:t>
            </w:r>
            <w:r w:rsidRPr="006125E7">
              <w:rPr>
                <w:rFonts w:asciiTheme="minorHAnsi" w:hAnsiTheme="minorHAnsi"/>
                <w:sz w:val="18"/>
                <w:szCs w:val="18"/>
              </w:rPr>
              <w:t>System Airflow Rate (cfm/ton)</w:t>
            </w:r>
          </w:p>
        </w:tc>
        <w:tc>
          <w:tcPr>
            <w:tcW w:w="2092" w:type="pct"/>
            <w:vAlign w:val="center"/>
          </w:tcPr>
          <w:p w14:paraId="1933E98B" w14:textId="77777777" w:rsidR="00BD6432" w:rsidRPr="00BD6432" w:rsidRDefault="00BD6432" w:rsidP="00BD6432">
            <w:pPr>
              <w:keepNext/>
              <w:rPr>
                <w:rFonts w:asciiTheme="minorHAnsi" w:hAnsiTheme="minorHAnsi"/>
                <w:sz w:val="18"/>
                <w:szCs w:val="18"/>
              </w:rPr>
            </w:pPr>
          </w:p>
        </w:tc>
      </w:tr>
      <w:tr w:rsidR="00BD6432" w:rsidRPr="00BD6432" w14:paraId="1933E990" w14:textId="77777777" w:rsidTr="002B0777">
        <w:trPr>
          <w:cantSplit/>
          <w:trHeight w:val="144"/>
        </w:trPr>
        <w:tc>
          <w:tcPr>
            <w:tcW w:w="212" w:type="pct"/>
            <w:vAlign w:val="center"/>
          </w:tcPr>
          <w:p w14:paraId="1933E98D" w14:textId="77777777" w:rsidR="00BD6432" w:rsidRPr="00BD6432" w:rsidRDefault="006125E7" w:rsidP="005F1C88">
            <w:pPr>
              <w:keepNext/>
              <w:jc w:val="center"/>
              <w:rPr>
                <w:rFonts w:asciiTheme="minorHAnsi" w:hAnsiTheme="minorHAnsi"/>
                <w:sz w:val="18"/>
                <w:szCs w:val="18"/>
              </w:rPr>
            </w:pPr>
            <w:r w:rsidRPr="006125E7">
              <w:rPr>
                <w:rFonts w:asciiTheme="minorHAnsi" w:hAnsiTheme="minorHAnsi"/>
                <w:sz w:val="18"/>
                <w:szCs w:val="18"/>
              </w:rPr>
              <w:t>02</w:t>
            </w:r>
          </w:p>
        </w:tc>
        <w:tc>
          <w:tcPr>
            <w:tcW w:w="2696" w:type="pct"/>
            <w:vAlign w:val="center"/>
          </w:tcPr>
          <w:p w14:paraId="1933E98E" w14:textId="52BAE9EE" w:rsidR="00BD6432" w:rsidRPr="00BD6432" w:rsidRDefault="006125E7" w:rsidP="007E05EA">
            <w:pPr>
              <w:keepNext/>
              <w:rPr>
                <w:rFonts w:asciiTheme="minorHAnsi" w:hAnsiTheme="minorHAnsi"/>
                <w:sz w:val="18"/>
                <w:szCs w:val="18"/>
              </w:rPr>
            </w:pPr>
            <w:r w:rsidRPr="006125E7">
              <w:rPr>
                <w:rFonts w:asciiTheme="minorHAnsi" w:hAnsiTheme="minorHAnsi"/>
                <w:sz w:val="18"/>
                <w:szCs w:val="18"/>
              </w:rPr>
              <w:t xml:space="preserve">Required All Zones Calling </w:t>
            </w:r>
            <w:r w:rsidR="00AA2E09">
              <w:rPr>
                <w:rFonts w:asciiTheme="minorHAnsi" w:hAnsiTheme="minorHAnsi"/>
                <w:sz w:val="18"/>
                <w:szCs w:val="18"/>
              </w:rPr>
              <w:t xml:space="preserve">Minimum </w:t>
            </w:r>
            <w:r w:rsidRPr="006125E7">
              <w:rPr>
                <w:rFonts w:asciiTheme="minorHAnsi" w:hAnsiTheme="minorHAnsi"/>
                <w:sz w:val="18"/>
                <w:szCs w:val="18"/>
              </w:rPr>
              <w:t xml:space="preserve">System Airflow </w:t>
            </w:r>
            <w:r w:rsidR="007E05EA">
              <w:rPr>
                <w:rFonts w:asciiTheme="minorHAnsi" w:hAnsiTheme="minorHAnsi"/>
                <w:sz w:val="18"/>
                <w:szCs w:val="18"/>
              </w:rPr>
              <w:t>T</w:t>
            </w:r>
            <w:r w:rsidRPr="006125E7">
              <w:rPr>
                <w:rFonts w:asciiTheme="minorHAnsi" w:hAnsiTheme="minorHAnsi"/>
                <w:sz w:val="18"/>
                <w:szCs w:val="18"/>
              </w:rPr>
              <w:t>arget (cfm)</w:t>
            </w:r>
          </w:p>
        </w:tc>
        <w:tc>
          <w:tcPr>
            <w:tcW w:w="2092" w:type="pct"/>
            <w:vAlign w:val="center"/>
          </w:tcPr>
          <w:p w14:paraId="1933E98F" w14:textId="77777777" w:rsidR="00BD6432" w:rsidRPr="00BD6432" w:rsidRDefault="00BD6432" w:rsidP="00BD6432">
            <w:pPr>
              <w:keepNext/>
              <w:rPr>
                <w:rFonts w:asciiTheme="minorHAnsi" w:hAnsiTheme="minorHAnsi"/>
                <w:sz w:val="18"/>
                <w:szCs w:val="18"/>
              </w:rPr>
            </w:pPr>
          </w:p>
        </w:tc>
      </w:tr>
      <w:tr w:rsidR="00BD6432" w:rsidRPr="00BD6432" w14:paraId="1933E994" w14:textId="77777777" w:rsidTr="002B0777">
        <w:trPr>
          <w:cantSplit/>
          <w:trHeight w:val="144"/>
        </w:trPr>
        <w:tc>
          <w:tcPr>
            <w:tcW w:w="212" w:type="pct"/>
            <w:vAlign w:val="center"/>
          </w:tcPr>
          <w:p w14:paraId="1933E991" w14:textId="77777777" w:rsidR="00BD6432" w:rsidRPr="00BD6432" w:rsidRDefault="006125E7" w:rsidP="005F1C88">
            <w:pPr>
              <w:keepNext/>
              <w:jc w:val="center"/>
              <w:rPr>
                <w:rFonts w:asciiTheme="minorHAnsi" w:hAnsiTheme="minorHAnsi"/>
                <w:sz w:val="18"/>
                <w:szCs w:val="18"/>
              </w:rPr>
            </w:pPr>
            <w:r w:rsidRPr="006125E7">
              <w:rPr>
                <w:rFonts w:asciiTheme="minorHAnsi" w:hAnsiTheme="minorHAnsi"/>
                <w:sz w:val="18"/>
                <w:szCs w:val="18"/>
              </w:rPr>
              <w:t>03</w:t>
            </w:r>
          </w:p>
        </w:tc>
        <w:tc>
          <w:tcPr>
            <w:tcW w:w="2696" w:type="pct"/>
            <w:vAlign w:val="center"/>
          </w:tcPr>
          <w:p w14:paraId="1933E992" w14:textId="571951FA" w:rsidR="00BD6432" w:rsidRPr="00BD6432" w:rsidRDefault="006125E7" w:rsidP="00BD6432">
            <w:pPr>
              <w:keepNext/>
              <w:rPr>
                <w:rFonts w:asciiTheme="minorHAnsi" w:hAnsiTheme="minorHAnsi"/>
                <w:sz w:val="18"/>
                <w:szCs w:val="18"/>
              </w:rPr>
            </w:pPr>
            <w:r w:rsidRPr="006125E7">
              <w:rPr>
                <w:rFonts w:asciiTheme="minorHAnsi" w:hAnsiTheme="minorHAnsi"/>
                <w:sz w:val="18"/>
                <w:szCs w:val="18"/>
              </w:rPr>
              <w:t>Actual System Airflow Rate Measurement (cfm)</w:t>
            </w:r>
          </w:p>
        </w:tc>
        <w:tc>
          <w:tcPr>
            <w:tcW w:w="2092" w:type="pct"/>
            <w:vAlign w:val="center"/>
          </w:tcPr>
          <w:p w14:paraId="1933E993" w14:textId="77777777" w:rsidR="00BD6432" w:rsidRPr="00BD6432" w:rsidRDefault="00BD6432" w:rsidP="00BD6432">
            <w:pPr>
              <w:keepNext/>
              <w:rPr>
                <w:rFonts w:asciiTheme="minorHAnsi" w:hAnsiTheme="minorHAnsi"/>
                <w:sz w:val="18"/>
                <w:szCs w:val="18"/>
              </w:rPr>
            </w:pPr>
          </w:p>
        </w:tc>
      </w:tr>
      <w:tr w:rsidR="00BD6432" w:rsidRPr="00BD6432" w14:paraId="1933E998" w14:textId="77777777" w:rsidTr="002B0777">
        <w:trPr>
          <w:cantSplit/>
          <w:trHeight w:val="144"/>
        </w:trPr>
        <w:tc>
          <w:tcPr>
            <w:tcW w:w="212" w:type="pct"/>
            <w:vAlign w:val="center"/>
          </w:tcPr>
          <w:p w14:paraId="1933E995" w14:textId="77777777" w:rsidR="00BD6432" w:rsidRPr="00BD6432" w:rsidRDefault="006125E7" w:rsidP="005F1C88">
            <w:pPr>
              <w:keepNext/>
              <w:jc w:val="center"/>
              <w:rPr>
                <w:rFonts w:asciiTheme="minorHAnsi" w:hAnsiTheme="minorHAnsi"/>
                <w:sz w:val="18"/>
                <w:szCs w:val="18"/>
              </w:rPr>
            </w:pPr>
            <w:r w:rsidRPr="006125E7">
              <w:rPr>
                <w:rFonts w:asciiTheme="minorHAnsi" w:hAnsiTheme="minorHAnsi"/>
                <w:sz w:val="18"/>
                <w:szCs w:val="18"/>
              </w:rPr>
              <w:t>04</w:t>
            </w:r>
          </w:p>
        </w:tc>
        <w:tc>
          <w:tcPr>
            <w:tcW w:w="2696" w:type="pct"/>
            <w:vAlign w:val="center"/>
          </w:tcPr>
          <w:p w14:paraId="1933E996" w14:textId="1A27C12A" w:rsidR="00BD6432" w:rsidRPr="00BD6432" w:rsidRDefault="006125E7" w:rsidP="00BD6432">
            <w:pPr>
              <w:keepNext/>
              <w:rPr>
                <w:rFonts w:asciiTheme="minorHAnsi" w:hAnsiTheme="minorHAnsi"/>
                <w:sz w:val="18"/>
                <w:szCs w:val="18"/>
              </w:rPr>
            </w:pPr>
            <w:r w:rsidRPr="006125E7">
              <w:rPr>
                <w:rFonts w:asciiTheme="minorHAnsi" w:hAnsiTheme="minorHAnsi"/>
                <w:sz w:val="18"/>
                <w:szCs w:val="18"/>
              </w:rPr>
              <w:t>Compliance Statement</w:t>
            </w:r>
            <w:r w:rsidR="007E05EA">
              <w:rPr>
                <w:rFonts w:asciiTheme="minorHAnsi" w:hAnsiTheme="minorHAnsi"/>
                <w:sz w:val="18"/>
                <w:szCs w:val="18"/>
              </w:rPr>
              <w:t>:</w:t>
            </w:r>
          </w:p>
        </w:tc>
        <w:tc>
          <w:tcPr>
            <w:tcW w:w="2092" w:type="pct"/>
            <w:vAlign w:val="center"/>
          </w:tcPr>
          <w:p w14:paraId="1933E997" w14:textId="77777777" w:rsidR="00BD6432" w:rsidRPr="00BD6432" w:rsidRDefault="00BD6432" w:rsidP="00BD6432">
            <w:pPr>
              <w:keepNext/>
              <w:rPr>
                <w:rFonts w:asciiTheme="minorHAnsi" w:hAnsiTheme="minorHAnsi"/>
                <w:sz w:val="18"/>
                <w:szCs w:val="18"/>
              </w:rPr>
            </w:pPr>
          </w:p>
        </w:tc>
      </w:tr>
    </w:tbl>
    <w:p w14:paraId="1933E999" w14:textId="77777777" w:rsidR="001868E8" w:rsidRPr="004B432B" w:rsidRDefault="001868E8" w:rsidP="00B816B4">
      <w:pPr>
        <w:rPr>
          <w:rFonts w:asciiTheme="minorHAnsi" w:hAnsiTheme="minorHAnsi"/>
          <w:szCs w:val="18"/>
        </w:rPr>
      </w:pPr>
    </w:p>
    <w:tbl>
      <w:tblPr>
        <w:tblW w:w="5064"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43" w:type="dxa"/>
          <w:bottom w:w="29" w:type="dxa"/>
          <w:right w:w="43" w:type="dxa"/>
        </w:tblCellMar>
        <w:tblLook w:val="0000" w:firstRow="0" w:lastRow="0" w:firstColumn="0" w:lastColumn="0" w:noHBand="0" w:noVBand="0"/>
      </w:tblPr>
      <w:tblGrid>
        <w:gridCol w:w="475"/>
        <w:gridCol w:w="2304"/>
        <w:gridCol w:w="2736"/>
        <w:gridCol w:w="2763"/>
        <w:gridCol w:w="2747"/>
      </w:tblGrid>
      <w:tr w:rsidR="00061C0F" w:rsidRPr="00D83E48" w14:paraId="1933E99D" w14:textId="77777777" w:rsidTr="001D404C">
        <w:trPr>
          <w:trHeight w:val="144"/>
        </w:trPr>
        <w:tc>
          <w:tcPr>
            <w:tcW w:w="5000" w:type="pct"/>
            <w:gridSpan w:val="5"/>
          </w:tcPr>
          <w:p w14:paraId="1933E99A" w14:textId="47DD837A" w:rsidR="00061C0F" w:rsidRDefault="00061C0F" w:rsidP="001D404C">
            <w:pPr>
              <w:keepNext/>
              <w:rPr>
                <w:rFonts w:asciiTheme="minorHAnsi" w:hAnsiTheme="minorHAnsi"/>
                <w:b/>
                <w:sz w:val="18"/>
                <w:szCs w:val="18"/>
              </w:rPr>
            </w:pPr>
            <w:r w:rsidRPr="00A43176">
              <w:rPr>
                <w:rFonts w:asciiTheme="minorHAnsi" w:hAnsiTheme="minorHAnsi"/>
                <w:b/>
                <w:sz w:val="18"/>
                <w:szCs w:val="18"/>
              </w:rPr>
              <w:lastRenderedPageBreak/>
              <w:t>E. Forced Air System Airflow Rate Measurement – All Other Zonal Control Modes</w:t>
            </w:r>
          </w:p>
          <w:p w14:paraId="1933E99B" w14:textId="77777777" w:rsidR="00061C0F" w:rsidRPr="00F062C2" w:rsidRDefault="00061C0F" w:rsidP="001D404C">
            <w:pPr>
              <w:keepNext/>
              <w:rPr>
                <w:rFonts w:asciiTheme="minorHAnsi" w:hAnsiTheme="minorHAnsi"/>
                <w:sz w:val="18"/>
                <w:szCs w:val="18"/>
              </w:rPr>
            </w:pPr>
            <w:r w:rsidRPr="00F062C2">
              <w:rPr>
                <w:rFonts w:asciiTheme="minorHAnsi" w:hAnsiTheme="minorHAnsi"/>
                <w:sz w:val="18"/>
                <w:szCs w:val="18"/>
              </w:rPr>
              <w:t>The procedures for System Airflow Rate Verification are specified in Reference Residential Appendix RA3.3.</w:t>
            </w:r>
          </w:p>
          <w:p w14:paraId="1933E99C" w14:textId="3DAB5BC4" w:rsidR="00061C0F" w:rsidRPr="00061C0F" w:rsidRDefault="00611CD2" w:rsidP="001D404C">
            <w:pPr>
              <w:keepNext/>
              <w:rPr>
                <w:rFonts w:asciiTheme="minorHAnsi" w:hAnsiTheme="minorHAnsi"/>
                <w:b/>
                <w:sz w:val="16"/>
                <w:szCs w:val="16"/>
              </w:rPr>
            </w:pPr>
            <w:r w:rsidRPr="00F062C2">
              <w:rPr>
                <w:rFonts w:asciiTheme="minorHAnsi" w:hAnsiTheme="minorHAnsi"/>
                <w:sz w:val="18"/>
                <w:szCs w:val="18"/>
              </w:rPr>
              <w:t>For compliance with verification in all zonal control modes, it is sufficient to verify airflow rate for operation of each individual zone when the individual zone is the sole zone calling for conditioning.</w:t>
            </w:r>
            <w:r w:rsidR="00EA3860">
              <w:rPr>
                <w:rFonts w:asciiTheme="minorHAnsi" w:hAnsiTheme="minorHAnsi"/>
                <w:sz w:val="18"/>
                <w:szCs w:val="18"/>
              </w:rPr>
              <w:t xml:space="preserve"> </w:t>
            </w:r>
            <w:r w:rsidRPr="00F062C2">
              <w:rPr>
                <w:rFonts w:asciiTheme="minorHAnsi" w:hAnsiTheme="minorHAnsi"/>
                <w:sz w:val="18"/>
                <w:szCs w:val="18"/>
              </w:rPr>
              <w:t>It is not necessary to verify airflow rate for combinations of 2 or more zones that are less than all zones calling (e.g., 2 out of three zones calling).</w:t>
            </w:r>
          </w:p>
        </w:tc>
      </w:tr>
      <w:tr w:rsidR="00061C0F" w:rsidRPr="00D83E48" w14:paraId="1933E9A1" w14:textId="77777777" w:rsidTr="00BD6E39">
        <w:trPr>
          <w:cantSplit/>
          <w:trHeight w:val="144"/>
        </w:trPr>
        <w:tc>
          <w:tcPr>
            <w:tcW w:w="215" w:type="pct"/>
            <w:vAlign w:val="center"/>
          </w:tcPr>
          <w:p w14:paraId="1933E99E" w14:textId="77777777" w:rsidR="00061C0F" w:rsidRPr="00A43176" w:rsidRDefault="00061C0F" w:rsidP="001D404C">
            <w:pPr>
              <w:keepNext/>
              <w:jc w:val="center"/>
              <w:rPr>
                <w:rFonts w:asciiTheme="minorHAnsi" w:hAnsiTheme="minorHAnsi"/>
                <w:sz w:val="18"/>
                <w:szCs w:val="18"/>
              </w:rPr>
            </w:pPr>
            <w:r w:rsidRPr="008D5A95">
              <w:rPr>
                <w:rFonts w:ascii="Calibri" w:hAnsi="Calibri"/>
                <w:sz w:val="18"/>
                <w:szCs w:val="18"/>
              </w:rPr>
              <w:t>01</w:t>
            </w:r>
          </w:p>
        </w:tc>
        <w:tc>
          <w:tcPr>
            <w:tcW w:w="2286" w:type="pct"/>
            <w:gridSpan w:val="2"/>
          </w:tcPr>
          <w:p w14:paraId="75DFEBE6" w14:textId="67AD246D" w:rsidR="00EA3860" w:rsidRDefault="00061C0F" w:rsidP="00EA3860">
            <w:pPr>
              <w:keepNext/>
              <w:rPr>
                <w:rFonts w:ascii="Calibri" w:hAnsi="Calibri"/>
                <w:sz w:val="18"/>
                <w:szCs w:val="18"/>
              </w:rPr>
            </w:pPr>
            <w:r w:rsidRPr="008D5A95">
              <w:rPr>
                <w:rFonts w:ascii="Calibri" w:hAnsi="Calibri"/>
                <w:sz w:val="18"/>
                <w:szCs w:val="18"/>
              </w:rPr>
              <w:t xml:space="preserve">Number of </w:t>
            </w:r>
            <w:r w:rsidR="00EA3860">
              <w:rPr>
                <w:rFonts w:ascii="Calibri" w:hAnsi="Calibri"/>
                <w:sz w:val="18"/>
                <w:szCs w:val="18"/>
              </w:rPr>
              <w:t>I</w:t>
            </w:r>
            <w:r w:rsidRPr="008D5A95">
              <w:rPr>
                <w:rFonts w:ascii="Calibri" w:hAnsi="Calibri"/>
                <w:sz w:val="18"/>
                <w:szCs w:val="18"/>
              </w:rPr>
              <w:t xml:space="preserve">ndependently </w:t>
            </w:r>
            <w:r w:rsidR="00EA3860">
              <w:rPr>
                <w:rFonts w:ascii="Calibri" w:hAnsi="Calibri"/>
                <w:sz w:val="18"/>
                <w:szCs w:val="18"/>
              </w:rPr>
              <w:t>C</w:t>
            </w:r>
            <w:r w:rsidRPr="008D5A95">
              <w:rPr>
                <w:rFonts w:ascii="Calibri" w:hAnsi="Calibri"/>
                <w:sz w:val="18"/>
                <w:szCs w:val="18"/>
              </w:rPr>
              <w:t xml:space="preserve">ontrolled </w:t>
            </w:r>
            <w:r w:rsidR="00EA3860">
              <w:rPr>
                <w:rFonts w:ascii="Calibri" w:hAnsi="Calibri"/>
                <w:sz w:val="18"/>
                <w:szCs w:val="18"/>
              </w:rPr>
              <w:t>Z</w:t>
            </w:r>
            <w:r w:rsidRPr="008D5A95">
              <w:rPr>
                <w:rFonts w:ascii="Calibri" w:hAnsi="Calibri"/>
                <w:sz w:val="18"/>
                <w:szCs w:val="18"/>
              </w:rPr>
              <w:t>ones</w:t>
            </w:r>
          </w:p>
          <w:p w14:paraId="1933E99F" w14:textId="2A69DF13" w:rsidR="00061C0F" w:rsidRPr="00A43176" w:rsidRDefault="00AA2E09" w:rsidP="00EA3860">
            <w:pPr>
              <w:keepNext/>
              <w:rPr>
                <w:rFonts w:asciiTheme="minorHAnsi" w:hAnsiTheme="minorHAnsi"/>
                <w:sz w:val="18"/>
                <w:szCs w:val="18"/>
              </w:rPr>
            </w:pPr>
            <w:r w:rsidRPr="008D5A95">
              <w:rPr>
                <w:rFonts w:ascii="Calibri" w:hAnsi="Calibri"/>
                <w:sz w:val="18"/>
                <w:szCs w:val="18"/>
              </w:rPr>
              <w:t>(i.e., number of thermostats or temperature sensors that independently control one or more dampers.)</w:t>
            </w:r>
          </w:p>
        </w:tc>
        <w:tc>
          <w:tcPr>
            <w:tcW w:w="2499" w:type="pct"/>
            <w:gridSpan w:val="2"/>
          </w:tcPr>
          <w:p w14:paraId="1933E9A0" w14:textId="77777777" w:rsidR="00061C0F" w:rsidRPr="00A43176" w:rsidRDefault="00061C0F" w:rsidP="001D404C">
            <w:pPr>
              <w:keepNext/>
              <w:rPr>
                <w:rFonts w:asciiTheme="minorHAnsi" w:hAnsiTheme="minorHAnsi"/>
                <w:sz w:val="18"/>
                <w:szCs w:val="18"/>
                <w:highlight w:val="yellow"/>
              </w:rPr>
            </w:pPr>
          </w:p>
        </w:tc>
      </w:tr>
      <w:tr w:rsidR="0083509A" w:rsidRPr="00D83E48" w14:paraId="1933E9A5" w14:textId="77777777" w:rsidTr="00BD6E39">
        <w:trPr>
          <w:cantSplit/>
          <w:trHeight w:val="144"/>
        </w:trPr>
        <w:tc>
          <w:tcPr>
            <w:tcW w:w="215" w:type="pct"/>
            <w:vAlign w:val="center"/>
          </w:tcPr>
          <w:p w14:paraId="1933E9A2" w14:textId="77777777" w:rsidR="0083509A" w:rsidRPr="008D5A95" w:rsidRDefault="0083509A" w:rsidP="001D404C">
            <w:pPr>
              <w:keepNext/>
              <w:jc w:val="center"/>
              <w:rPr>
                <w:rFonts w:ascii="Calibri" w:hAnsi="Calibri"/>
                <w:sz w:val="18"/>
                <w:szCs w:val="18"/>
              </w:rPr>
            </w:pPr>
            <w:r>
              <w:rPr>
                <w:rFonts w:ascii="Calibri" w:hAnsi="Calibri"/>
                <w:sz w:val="18"/>
                <w:szCs w:val="18"/>
              </w:rPr>
              <w:t>02</w:t>
            </w:r>
          </w:p>
        </w:tc>
        <w:tc>
          <w:tcPr>
            <w:tcW w:w="2286" w:type="pct"/>
            <w:gridSpan w:val="2"/>
            <w:vAlign w:val="center"/>
          </w:tcPr>
          <w:p w14:paraId="1933E9A3" w14:textId="7A4AC7E9" w:rsidR="0083509A" w:rsidRPr="008D5A95" w:rsidRDefault="0083509A" w:rsidP="00AA2E09">
            <w:pPr>
              <w:keepNext/>
              <w:rPr>
                <w:rFonts w:ascii="Calibri" w:hAnsi="Calibri"/>
                <w:sz w:val="18"/>
                <w:szCs w:val="18"/>
              </w:rPr>
            </w:pPr>
            <w:r w:rsidRPr="002E17DB">
              <w:rPr>
                <w:rFonts w:asciiTheme="minorHAnsi" w:hAnsiTheme="minorHAnsi"/>
                <w:sz w:val="18"/>
                <w:szCs w:val="18"/>
              </w:rPr>
              <w:t xml:space="preserve">Required Minimum </w:t>
            </w:r>
            <w:r>
              <w:rPr>
                <w:rFonts w:asciiTheme="minorHAnsi" w:hAnsiTheme="minorHAnsi"/>
                <w:sz w:val="18"/>
                <w:szCs w:val="18"/>
              </w:rPr>
              <w:t xml:space="preserve">Cooling </w:t>
            </w:r>
            <w:r w:rsidRPr="002E17DB">
              <w:rPr>
                <w:rFonts w:asciiTheme="minorHAnsi" w:hAnsiTheme="minorHAnsi"/>
                <w:sz w:val="18"/>
                <w:szCs w:val="18"/>
              </w:rPr>
              <w:t>System Airflow Rate (cfm/ton)</w:t>
            </w:r>
          </w:p>
        </w:tc>
        <w:tc>
          <w:tcPr>
            <w:tcW w:w="2499" w:type="pct"/>
            <w:gridSpan w:val="2"/>
            <w:vAlign w:val="center"/>
          </w:tcPr>
          <w:p w14:paraId="1933E9A4" w14:textId="77777777" w:rsidR="0083509A" w:rsidRPr="00A43176" w:rsidRDefault="0083509A" w:rsidP="001D404C">
            <w:pPr>
              <w:keepNext/>
              <w:rPr>
                <w:rFonts w:asciiTheme="minorHAnsi" w:hAnsiTheme="minorHAnsi"/>
                <w:sz w:val="18"/>
                <w:szCs w:val="18"/>
                <w:highlight w:val="yellow"/>
              </w:rPr>
            </w:pPr>
          </w:p>
        </w:tc>
      </w:tr>
      <w:tr w:rsidR="00061C0F" w:rsidRPr="00D83E48" w14:paraId="1933E9A9" w14:textId="77777777" w:rsidTr="00BD6E39">
        <w:trPr>
          <w:cantSplit/>
          <w:trHeight w:val="144"/>
        </w:trPr>
        <w:tc>
          <w:tcPr>
            <w:tcW w:w="215" w:type="pct"/>
            <w:vAlign w:val="center"/>
          </w:tcPr>
          <w:p w14:paraId="1933E9A6" w14:textId="72DA17CF" w:rsidR="00061C0F" w:rsidRPr="00A43176" w:rsidRDefault="0083509A" w:rsidP="001D404C">
            <w:pPr>
              <w:keepNext/>
              <w:jc w:val="center"/>
              <w:rPr>
                <w:rFonts w:asciiTheme="minorHAnsi" w:hAnsiTheme="minorHAnsi"/>
                <w:sz w:val="18"/>
                <w:szCs w:val="18"/>
              </w:rPr>
            </w:pPr>
            <w:r>
              <w:rPr>
                <w:rFonts w:ascii="Calibri" w:hAnsi="Calibri"/>
                <w:sz w:val="18"/>
                <w:szCs w:val="18"/>
              </w:rPr>
              <w:t>03</w:t>
            </w:r>
          </w:p>
        </w:tc>
        <w:tc>
          <w:tcPr>
            <w:tcW w:w="2286" w:type="pct"/>
            <w:gridSpan w:val="2"/>
            <w:vAlign w:val="center"/>
          </w:tcPr>
          <w:p w14:paraId="1933E9A7" w14:textId="21E44150" w:rsidR="00061C0F" w:rsidRPr="00A43176" w:rsidRDefault="00061C0F" w:rsidP="007E05EA">
            <w:pPr>
              <w:keepNext/>
              <w:rPr>
                <w:rFonts w:asciiTheme="minorHAnsi" w:hAnsiTheme="minorHAnsi"/>
                <w:sz w:val="18"/>
                <w:szCs w:val="18"/>
              </w:rPr>
            </w:pPr>
            <w:r w:rsidRPr="008D5A95">
              <w:rPr>
                <w:rFonts w:ascii="Calibri" w:hAnsi="Calibri"/>
                <w:sz w:val="18"/>
                <w:szCs w:val="18"/>
              </w:rPr>
              <w:t xml:space="preserve">Required </w:t>
            </w:r>
            <w:r w:rsidR="007E05EA">
              <w:rPr>
                <w:rFonts w:ascii="Calibri" w:hAnsi="Calibri"/>
                <w:sz w:val="18"/>
                <w:szCs w:val="18"/>
              </w:rPr>
              <w:t>M</w:t>
            </w:r>
            <w:r w:rsidR="00AA2E09">
              <w:rPr>
                <w:rFonts w:ascii="Calibri" w:hAnsi="Calibri"/>
                <w:sz w:val="18"/>
                <w:szCs w:val="18"/>
              </w:rPr>
              <w:t xml:space="preserve">inimum </w:t>
            </w:r>
            <w:r>
              <w:rPr>
                <w:rFonts w:ascii="Calibri" w:hAnsi="Calibri"/>
                <w:sz w:val="18"/>
                <w:szCs w:val="18"/>
              </w:rPr>
              <w:t>Airflow</w:t>
            </w:r>
            <w:r w:rsidRPr="008D5A95">
              <w:rPr>
                <w:rFonts w:ascii="Calibri" w:hAnsi="Calibri"/>
                <w:sz w:val="18"/>
                <w:szCs w:val="18"/>
              </w:rPr>
              <w:t xml:space="preserve"> in all Zonal Control Modes</w:t>
            </w:r>
            <w:r>
              <w:rPr>
                <w:rFonts w:ascii="Calibri" w:hAnsi="Calibri"/>
                <w:sz w:val="18"/>
                <w:szCs w:val="18"/>
              </w:rPr>
              <w:t xml:space="preserve"> </w:t>
            </w:r>
            <w:r w:rsidRPr="008D5A95">
              <w:rPr>
                <w:rFonts w:ascii="Calibri" w:hAnsi="Calibri"/>
                <w:sz w:val="18"/>
                <w:szCs w:val="18"/>
              </w:rPr>
              <w:t>(cfm)</w:t>
            </w:r>
          </w:p>
        </w:tc>
        <w:tc>
          <w:tcPr>
            <w:tcW w:w="2499" w:type="pct"/>
            <w:gridSpan w:val="2"/>
            <w:vAlign w:val="center"/>
          </w:tcPr>
          <w:p w14:paraId="1933E9A8" w14:textId="77777777" w:rsidR="00061C0F" w:rsidRPr="00A43176" w:rsidRDefault="00061C0F" w:rsidP="001D404C">
            <w:pPr>
              <w:keepNext/>
              <w:rPr>
                <w:rFonts w:asciiTheme="minorHAnsi" w:hAnsiTheme="minorHAnsi"/>
                <w:sz w:val="18"/>
                <w:szCs w:val="18"/>
                <w:highlight w:val="yellow"/>
              </w:rPr>
            </w:pPr>
          </w:p>
        </w:tc>
      </w:tr>
      <w:tr w:rsidR="00061C0F" w:rsidRPr="00D83E48" w14:paraId="1933E9AE" w14:textId="77777777" w:rsidTr="00BD6E39">
        <w:trPr>
          <w:cantSplit/>
          <w:trHeight w:val="144"/>
        </w:trPr>
        <w:tc>
          <w:tcPr>
            <w:tcW w:w="1260" w:type="pct"/>
            <w:gridSpan w:val="2"/>
            <w:vAlign w:val="center"/>
          </w:tcPr>
          <w:p w14:paraId="1933E9AA" w14:textId="0B272D39" w:rsidR="00061C0F" w:rsidRPr="00A43176" w:rsidRDefault="0083509A" w:rsidP="001D404C">
            <w:pPr>
              <w:keepNext/>
              <w:jc w:val="center"/>
              <w:rPr>
                <w:rFonts w:asciiTheme="minorHAnsi" w:hAnsiTheme="minorHAnsi"/>
                <w:sz w:val="18"/>
                <w:szCs w:val="18"/>
              </w:rPr>
            </w:pPr>
            <w:r>
              <w:rPr>
                <w:rFonts w:asciiTheme="minorHAnsi" w:hAnsiTheme="minorHAnsi"/>
                <w:sz w:val="18"/>
                <w:szCs w:val="18"/>
              </w:rPr>
              <w:t>04</w:t>
            </w:r>
          </w:p>
        </w:tc>
        <w:tc>
          <w:tcPr>
            <w:tcW w:w="1241" w:type="pct"/>
            <w:vAlign w:val="center"/>
          </w:tcPr>
          <w:p w14:paraId="1933E9AB" w14:textId="235164D4" w:rsidR="00061C0F" w:rsidRPr="00A43176" w:rsidRDefault="0083509A" w:rsidP="001D404C">
            <w:pPr>
              <w:keepNext/>
              <w:jc w:val="center"/>
              <w:rPr>
                <w:rFonts w:asciiTheme="minorHAnsi" w:hAnsiTheme="minorHAnsi"/>
                <w:sz w:val="18"/>
                <w:szCs w:val="18"/>
              </w:rPr>
            </w:pPr>
            <w:r>
              <w:rPr>
                <w:rFonts w:asciiTheme="minorHAnsi" w:hAnsiTheme="minorHAnsi"/>
                <w:sz w:val="18"/>
                <w:szCs w:val="18"/>
              </w:rPr>
              <w:t>05</w:t>
            </w:r>
          </w:p>
        </w:tc>
        <w:tc>
          <w:tcPr>
            <w:tcW w:w="1253" w:type="pct"/>
            <w:vAlign w:val="center"/>
          </w:tcPr>
          <w:p w14:paraId="1933E9AC" w14:textId="420F5979" w:rsidR="00061C0F" w:rsidRPr="00A43176" w:rsidRDefault="0083509A" w:rsidP="001D404C">
            <w:pPr>
              <w:keepNext/>
              <w:jc w:val="center"/>
              <w:rPr>
                <w:rFonts w:asciiTheme="minorHAnsi" w:hAnsiTheme="minorHAnsi"/>
                <w:sz w:val="18"/>
                <w:szCs w:val="18"/>
              </w:rPr>
            </w:pPr>
            <w:r>
              <w:rPr>
                <w:rFonts w:asciiTheme="minorHAnsi" w:hAnsiTheme="minorHAnsi"/>
                <w:sz w:val="18"/>
                <w:szCs w:val="18"/>
              </w:rPr>
              <w:t>06</w:t>
            </w:r>
          </w:p>
        </w:tc>
        <w:tc>
          <w:tcPr>
            <w:tcW w:w="1246" w:type="pct"/>
            <w:vAlign w:val="center"/>
          </w:tcPr>
          <w:p w14:paraId="1933E9AD" w14:textId="30AC4F93" w:rsidR="00061C0F" w:rsidRPr="00A43176" w:rsidRDefault="0083509A" w:rsidP="001D404C">
            <w:pPr>
              <w:keepNext/>
              <w:jc w:val="center"/>
              <w:rPr>
                <w:rFonts w:asciiTheme="minorHAnsi" w:hAnsiTheme="minorHAnsi"/>
                <w:sz w:val="18"/>
                <w:szCs w:val="18"/>
              </w:rPr>
            </w:pPr>
            <w:r>
              <w:rPr>
                <w:rFonts w:asciiTheme="minorHAnsi" w:hAnsiTheme="minorHAnsi"/>
                <w:sz w:val="18"/>
                <w:szCs w:val="18"/>
              </w:rPr>
              <w:t>07</w:t>
            </w:r>
          </w:p>
        </w:tc>
      </w:tr>
      <w:tr w:rsidR="00061C0F" w:rsidRPr="00D83E48" w14:paraId="1933E9B3" w14:textId="77777777" w:rsidTr="002B0777">
        <w:trPr>
          <w:cantSplit/>
          <w:trHeight w:val="144"/>
        </w:trPr>
        <w:tc>
          <w:tcPr>
            <w:tcW w:w="1260" w:type="pct"/>
            <w:gridSpan w:val="2"/>
            <w:vAlign w:val="bottom"/>
          </w:tcPr>
          <w:p w14:paraId="1933E9AF" w14:textId="77777777" w:rsidR="00061C0F" w:rsidRPr="00A43176" w:rsidRDefault="00061C0F" w:rsidP="002B0777">
            <w:pPr>
              <w:keepNext/>
              <w:jc w:val="center"/>
              <w:rPr>
                <w:rFonts w:asciiTheme="minorHAnsi" w:hAnsiTheme="minorHAnsi"/>
                <w:sz w:val="18"/>
                <w:szCs w:val="18"/>
              </w:rPr>
            </w:pPr>
            <w:r w:rsidRPr="00A43176">
              <w:rPr>
                <w:rFonts w:asciiTheme="minorHAnsi" w:hAnsiTheme="minorHAnsi"/>
                <w:sz w:val="18"/>
                <w:szCs w:val="18"/>
              </w:rPr>
              <w:t>Zone Name</w:t>
            </w:r>
          </w:p>
        </w:tc>
        <w:tc>
          <w:tcPr>
            <w:tcW w:w="1241" w:type="pct"/>
            <w:vAlign w:val="bottom"/>
          </w:tcPr>
          <w:p w14:paraId="1933E9B0" w14:textId="77777777" w:rsidR="00061C0F" w:rsidRPr="00A43176" w:rsidRDefault="00061C0F" w:rsidP="002B0777">
            <w:pPr>
              <w:keepNext/>
              <w:jc w:val="center"/>
              <w:rPr>
                <w:rFonts w:asciiTheme="minorHAnsi" w:hAnsiTheme="minorHAnsi"/>
                <w:sz w:val="18"/>
                <w:szCs w:val="18"/>
              </w:rPr>
            </w:pPr>
            <w:r w:rsidRPr="00A43176">
              <w:rPr>
                <w:rFonts w:asciiTheme="minorHAnsi" w:hAnsiTheme="minorHAnsi"/>
                <w:sz w:val="18"/>
                <w:szCs w:val="18"/>
              </w:rPr>
              <w:t>Zone Description</w:t>
            </w:r>
          </w:p>
        </w:tc>
        <w:tc>
          <w:tcPr>
            <w:tcW w:w="1253" w:type="pct"/>
            <w:vAlign w:val="bottom"/>
          </w:tcPr>
          <w:p w14:paraId="1933E9B1" w14:textId="499A5293" w:rsidR="00061C0F" w:rsidRPr="00A43176" w:rsidRDefault="00061C0F" w:rsidP="002B0777">
            <w:pPr>
              <w:keepNext/>
              <w:jc w:val="center"/>
              <w:rPr>
                <w:rFonts w:asciiTheme="minorHAnsi" w:hAnsiTheme="minorHAnsi"/>
                <w:sz w:val="18"/>
                <w:szCs w:val="18"/>
              </w:rPr>
            </w:pPr>
            <w:r w:rsidRPr="00A43176">
              <w:rPr>
                <w:rFonts w:asciiTheme="minorHAnsi" w:hAnsiTheme="minorHAnsi"/>
                <w:sz w:val="18"/>
                <w:szCs w:val="18"/>
              </w:rPr>
              <w:t xml:space="preserve">Measured Airflow with </w:t>
            </w:r>
            <w:r w:rsidR="002B0777">
              <w:rPr>
                <w:rFonts w:asciiTheme="minorHAnsi" w:hAnsiTheme="minorHAnsi"/>
                <w:sz w:val="18"/>
                <w:szCs w:val="18"/>
              </w:rPr>
              <w:t>A</w:t>
            </w:r>
            <w:r w:rsidRPr="00A43176">
              <w:rPr>
                <w:rFonts w:asciiTheme="minorHAnsi" w:hAnsiTheme="minorHAnsi"/>
                <w:sz w:val="18"/>
                <w:szCs w:val="18"/>
              </w:rPr>
              <w:t xml:space="preserve">ll </w:t>
            </w:r>
            <w:r w:rsidR="002B0777">
              <w:rPr>
                <w:rFonts w:asciiTheme="minorHAnsi" w:hAnsiTheme="minorHAnsi"/>
                <w:sz w:val="18"/>
                <w:szCs w:val="18"/>
              </w:rPr>
              <w:t>O</w:t>
            </w:r>
            <w:r w:rsidRPr="00A43176">
              <w:rPr>
                <w:rFonts w:asciiTheme="minorHAnsi" w:hAnsiTheme="minorHAnsi"/>
                <w:sz w:val="18"/>
                <w:szCs w:val="18"/>
              </w:rPr>
              <w:t xml:space="preserve">ther </w:t>
            </w:r>
            <w:r w:rsidR="002B0777">
              <w:rPr>
                <w:rFonts w:asciiTheme="minorHAnsi" w:hAnsiTheme="minorHAnsi"/>
                <w:sz w:val="18"/>
                <w:szCs w:val="18"/>
              </w:rPr>
              <w:t>Z</w:t>
            </w:r>
            <w:r w:rsidRPr="00A43176">
              <w:rPr>
                <w:rFonts w:asciiTheme="minorHAnsi" w:hAnsiTheme="minorHAnsi"/>
                <w:sz w:val="18"/>
                <w:szCs w:val="18"/>
              </w:rPr>
              <w:t xml:space="preserve">ones </w:t>
            </w:r>
            <w:r w:rsidR="002B0777">
              <w:rPr>
                <w:rFonts w:asciiTheme="minorHAnsi" w:hAnsiTheme="minorHAnsi"/>
                <w:sz w:val="18"/>
                <w:szCs w:val="18"/>
              </w:rPr>
              <w:t>O</w:t>
            </w:r>
            <w:r w:rsidRPr="00A43176">
              <w:rPr>
                <w:rFonts w:asciiTheme="minorHAnsi" w:hAnsiTheme="minorHAnsi"/>
                <w:sz w:val="18"/>
                <w:szCs w:val="18"/>
              </w:rPr>
              <w:t>ff (CFM)</w:t>
            </w:r>
          </w:p>
        </w:tc>
        <w:tc>
          <w:tcPr>
            <w:tcW w:w="1246" w:type="pct"/>
            <w:vAlign w:val="bottom"/>
          </w:tcPr>
          <w:p w14:paraId="1933E9B2" w14:textId="77777777" w:rsidR="00061C0F" w:rsidRPr="00A43176" w:rsidRDefault="00061C0F" w:rsidP="002B0777">
            <w:pPr>
              <w:keepNext/>
              <w:jc w:val="center"/>
              <w:rPr>
                <w:rFonts w:asciiTheme="minorHAnsi" w:hAnsiTheme="minorHAnsi"/>
                <w:sz w:val="18"/>
                <w:szCs w:val="18"/>
              </w:rPr>
            </w:pPr>
            <w:r w:rsidRPr="00A43176">
              <w:rPr>
                <w:rFonts w:asciiTheme="minorHAnsi" w:hAnsiTheme="minorHAnsi"/>
                <w:sz w:val="18"/>
                <w:szCs w:val="18"/>
              </w:rPr>
              <w:t>Zone Compliance Status</w:t>
            </w:r>
          </w:p>
        </w:tc>
      </w:tr>
      <w:tr w:rsidR="00061C0F" w:rsidRPr="00D83E48" w14:paraId="1933E9B8" w14:textId="77777777" w:rsidTr="00BD6E39">
        <w:trPr>
          <w:cantSplit/>
          <w:trHeight w:val="144"/>
        </w:trPr>
        <w:tc>
          <w:tcPr>
            <w:tcW w:w="1260" w:type="pct"/>
            <w:gridSpan w:val="2"/>
            <w:vAlign w:val="center"/>
          </w:tcPr>
          <w:p w14:paraId="1933E9B4" w14:textId="77777777" w:rsidR="00061C0F" w:rsidRPr="00A43176" w:rsidRDefault="00061C0F" w:rsidP="00061C0F">
            <w:pPr>
              <w:keepNext/>
              <w:jc w:val="center"/>
              <w:rPr>
                <w:rFonts w:asciiTheme="minorHAnsi" w:hAnsiTheme="minorHAnsi"/>
                <w:sz w:val="18"/>
                <w:szCs w:val="18"/>
              </w:rPr>
            </w:pPr>
          </w:p>
        </w:tc>
        <w:tc>
          <w:tcPr>
            <w:tcW w:w="1241" w:type="pct"/>
            <w:vAlign w:val="center"/>
          </w:tcPr>
          <w:p w14:paraId="1933E9B5" w14:textId="77777777" w:rsidR="00061C0F" w:rsidRPr="00A43176" w:rsidRDefault="00061C0F" w:rsidP="00061C0F">
            <w:pPr>
              <w:keepNext/>
              <w:jc w:val="center"/>
              <w:rPr>
                <w:rFonts w:asciiTheme="minorHAnsi" w:hAnsiTheme="minorHAnsi"/>
                <w:sz w:val="18"/>
                <w:szCs w:val="18"/>
              </w:rPr>
            </w:pPr>
          </w:p>
        </w:tc>
        <w:tc>
          <w:tcPr>
            <w:tcW w:w="1253" w:type="pct"/>
            <w:vAlign w:val="center"/>
          </w:tcPr>
          <w:p w14:paraId="1933E9B6" w14:textId="77777777" w:rsidR="00061C0F" w:rsidRPr="00A43176" w:rsidRDefault="00061C0F" w:rsidP="00061C0F">
            <w:pPr>
              <w:keepNext/>
              <w:jc w:val="center"/>
              <w:rPr>
                <w:rFonts w:asciiTheme="minorHAnsi" w:hAnsiTheme="minorHAnsi"/>
                <w:sz w:val="18"/>
                <w:szCs w:val="18"/>
              </w:rPr>
            </w:pPr>
          </w:p>
        </w:tc>
        <w:tc>
          <w:tcPr>
            <w:tcW w:w="1246" w:type="pct"/>
            <w:vAlign w:val="center"/>
          </w:tcPr>
          <w:p w14:paraId="1933E9B7" w14:textId="77777777" w:rsidR="00061C0F" w:rsidRPr="00A43176" w:rsidRDefault="00061C0F" w:rsidP="00061C0F">
            <w:pPr>
              <w:keepNext/>
              <w:jc w:val="center"/>
              <w:rPr>
                <w:rFonts w:asciiTheme="minorHAnsi" w:hAnsiTheme="minorHAnsi"/>
                <w:sz w:val="18"/>
                <w:szCs w:val="18"/>
              </w:rPr>
            </w:pPr>
          </w:p>
        </w:tc>
      </w:tr>
      <w:tr w:rsidR="00061C0F" w:rsidRPr="00D83E48" w14:paraId="1933E9BD" w14:textId="77777777" w:rsidTr="00BD6E39">
        <w:trPr>
          <w:cantSplit/>
          <w:trHeight w:val="144"/>
        </w:trPr>
        <w:tc>
          <w:tcPr>
            <w:tcW w:w="1260" w:type="pct"/>
            <w:gridSpan w:val="2"/>
            <w:vAlign w:val="center"/>
          </w:tcPr>
          <w:p w14:paraId="1933E9B9" w14:textId="77777777" w:rsidR="00061C0F" w:rsidRPr="00A43176" w:rsidRDefault="00061C0F" w:rsidP="00061C0F">
            <w:pPr>
              <w:keepNext/>
              <w:jc w:val="center"/>
              <w:rPr>
                <w:rFonts w:asciiTheme="minorHAnsi" w:hAnsiTheme="minorHAnsi"/>
                <w:sz w:val="18"/>
                <w:szCs w:val="18"/>
              </w:rPr>
            </w:pPr>
          </w:p>
        </w:tc>
        <w:tc>
          <w:tcPr>
            <w:tcW w:w="1241" w:type="pct"/>
            <w:vAlign w:val="center"/>
          </w:tcPr>
          <w:p w14:paraId="1933E9BA" w14:textId="77777777" w:rsidR="00061C0F" w:rsidRPr="00A43176" w:rsidRDefault="00061C0F" w:rsidP="00061C0F">
            <w:pPr>
              <w:keepNext/>
              <w:jc w:val="center"/>
              <w:rPr>
                <w:rFonts w:asciiTheme="minorHAnsi" w:hAnsiTheme="minorHAnsi"/>
                <w:sz w:val="18"/>
                <w:szCs w:val="18"/>
              </w:rPr>
            </w:pPr>
          </w:p>
        </w:tc>
        <w:tc>
          <w:tcPr>
            <w:tcW w:w="1253" w:type="pct"/>
            <w:vAlign w:val="center"/>
          </w:tcPr>
          <w:p w14:paraId="1933E9BB" w14:textId="77777777" w:rsidR="00061C0F" w:rsidRPr="00A43176" w:rsidRDefault="00061C0F" w:rsidP="00061C0F">
            <w:pPr>
              <w:keepNext/>
              <w:jc w:val="center"/>
              <w:rPr>
                <w:rFonts w:asciiTheme="minorHAnsi" w:hAnsiTheme="minorHAnsi"/>
                <w:sz w:val="18"/>
                <w:szCs w:val="18"/>
              </w:rPr>
            </w:pPr>
          </w:p>
        </w:tc>
        <w:tc>
          <w:tcPr>
            <w:tcW w:w="1246" w:type="pct"/>
            <w:vAlign w:val="center"/>
          </w:tcPr>
          <w:p w14:paraId="1933E9BC" w14:textId="77777777" w:rsidR="00061C0F" w:rsidRPr="00A43176" w:rsidRDefault="00061C0F" w:rsidP="001D404C">
            <w:pPr>
              <w:keepNext/>
              <w:jc w:val="center"/>
              <w:rPr>
                <w:rFonts w:asciiTheme="minorHAnsi" w:hAnsiTheme="minorHAnsi"/>
                <w:sz w:val="18"/>
                <w:szCs w:val="18"/>
              </w:rPr>
            </w:pPr>
          </w:p>
        </w:tc>
      </w:tr>
      <w:tr w:rsidR="00061C0F" w:rsidRPr="00D83E48" w14:paraId="1933E9C1" w14:textId="77777777" w:rsidTr="00BD6E39">
        <w:tblPrEx>
          <w:tblCellMar>
            <w:left w:w="115" w:type="dxa"/>
            <w:right w:w="115" w:type="dxa"/>
          </w:tblCellMar>
        </w:tblPrEx>
        <w:trPr>
          <w:cantSplit/>
          <w:trHeight w:val="144"/>
        </w:trPr>
        <w:tc>
          <w:tcPr>
            <w:tcW w:w="215" w:type="pct"/>
            <w:vAlign w:val="center"/>
          </w:tcPr>
          <w:p w14:paraId="1933E9BE" w14:textId="00F11089" w:rsidR="00061C0F" w:rsidRPr="00A43176" w:rsidRDefault="00160979" w:rsidP="001D404C">
            <w:pPr>
              <w:pStyle w:val="FootnoteText"/>
              <w:jc w:val="center"/>
              <w:rPr>
                <w:rFonts w:asciiTheme="minorHAnsi" w:hAnsiTheme="minorHAnsi"/>
                <w:sz w:val="18"/>
                <w:szCs w:val="18"/>
              </w:rPr>
            </w:pPr>
            <w:r>
              <w:rPr>
                <w:rFonts w:asciiTheme="minorHAnsi" w:hAnsiTheme="minorHAnsi"/>
                <w:sz w:val="18"/>
                <w:szCs w:val="18"/>
              </w:rPr>
              <w:t>08</w:t>
            </w:r>
          </w:p>
        </w:tc>
        <w:tc>
          <w:tcPr>
            <w:tcW w:w="2286" w:type="pct"/>
            <w:gridSpan w:val="2"/>
            <w:vAlign w:val="center"/>
          </w:tcPr>
          <w:p w14:paraId="1933E9BF" w14:textId="77777777" w:rsidR="00061C0F" w:rsidRPr="00A43176" w:rsidRDefault="00061C0F" w:rsidP="001D404C">
            <w:pPr>
              <w:pStyle w:val="FootnoteText"/>
              <w:rPr>
                <w:rFonts w:asciiTheme="minorHAnsi" w:hAnsiTheme="minorHAnsi"/>
                <w:sz w:val="18"/>
                <w:szCs w:val="18"/>
              </w:rPr>
            </w:pPr>
            <w:r w:rsidRPr="00A43176">
              <w:rPr>
                <w:rFonts w:asciiTheme="minorHAnsi" w:hAnsiTheme="minorHAnsi"/>
                <w:sz w:val="18"/>
                <w:szCs w:val="18"/>
              </w:rPr>
              <w:t>Compliance Statement:</w:t>
            </w:r>
          </w:p>
        </w:tc>
        <w:tc>
          <w:tcPr>
            <w:tcW w:w="2499" w:type="pct"/>
            <w:gridSpan w:val="2"/>
          </w:tcPr>
          <w:p w14:paraId="1933E9C0" w14:textId="77777777" w:rsidR="00061C0F" w:rsidRPr="00A43176" w:rsidRDefault="00061C0F" w:rsidP="008D67CB">
            <w:pPr>
              <w:pStyle w:val="FootnoteText"/>
              <w:rPr>
                <w:rFonts w:asciiTheme="minorHAnsi" w:hAnsiTheme="minorHAnsi"/>
                <w:sz w:val="18"/>
                <w:szCs w:val="18"/>
              </w:rPr>
            </w:pPr>
          </w:p>
        </w:tc>
      </w:tr>
    </w:tbl>
    <w:p w14:paraId="1933E9C2" w14:textId="77777777" w:rsidR="001868E8" w:rsidRPr="00406C09" w:rsidRDefault="001868E8" w:rsidP="00B816B4">
      <w:pPr>
        <w:rPr>
          <w:rFonts w:asciiTheme="minorHAnsi" w:hAnsiTheme="minorHAnsi"/>
          <w:sz w:val="18"/>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2610"/>
        <w:gridCol w:w="7920"/>
        <w:tblGridChange w:id="37">
          <w:tblGrid>
            <w:gridCol w:w="468"/>
            <w:gridCol w:w="5265"/>
            <w:gridCol w:w="5265"/>
          </w:tblGrid>
        </w:tblGridChange>
      </w:tblGrid>
      <w:tr w:rsidR="00B22990" w:rsidRPr="00D83E48" w14:paraId="1933E9C4" w14:textId="77777777" w:rsidTr="004A1875">
        <w:trPr>
          <w:trHeight w:val="144"/>
        </w:trPr>
        <w:tc>
          <w:tcPr>
            <w:tcW w:w="10998" w:type="dxa"/>
            <w:gridSpan w:val="3"/>
            <w:tcBorders>
              <w:top w:val="single" w:sz="4" w:space="0" w:color="000000"/>
              <w:left w:val="single" w:sz="4" w:space="0" w:color="000000"/>
              <w:bottom w:val="single" w:sz="4" w:space="0" w:color="000000"/>
              <w:right w:val="single" w:sz="4" w:space="0" w:color="000000"/>
            </w:tcBorders>
          </w:tcPr>
          <w:p w14:paraId="1933E9C3" w14:textId="77777777" w:rsidR="00B22990" w:rsidRPr="00FA0024" w:rsidRDefault="001664C1" w:rsidP="001664C1">
            <w:pPr>
              <w:keepNext/>
              <w:rPr>
                <w:rFonts w:asciiTheme="minorHAnsi" w:hAnsiTheme="minorHAnsi"/>
                <w:b/>
                <w:sz w:val="18"/>
                <w:szCs w:val="18"/>
              </w:rPr>
            </w:pPr>
            <w:r>
              <w:rPr>
                <w:rFonts w:asciiTheme="minorHAnsi" w:hAnsiTheme="minorHAnsi"/>
                <w:b/>
                <w:sz w:val="18"/>
                <w:szCs w:val="18"/>
              </w:rPr>
              <w:t>F</w:t>
            </w:r>
            <w:r w:rsidR="00B22990" w:rsidRPr="008D67CB">
              <w:rPr>
                <w:rFonts w:asciiTheme="minorHAnsi" w:hAnsiTheme="minorHAnsi"/>
                <w:b/>
                <w:sz w:val="18"/>
                <w:szCs w:val="18"/>
              </w:rPr>
              <w:t>. Additional Requirements</w:t>
            </w:r>
          </w:p>
        </w:tc>
      </w:tr>
      <w:tr w:rsidR="00B22990" w:rsidRPr="00D83E48" w14:paraId="1933E9C7" w14:textId="77777777" w:rsidTr="004A1875">
        <w:trPr>
          <w:trHeight w:val="144"/>
        </w:trPr>
        <w:tc>
          <w:tcPr>
            <w:tcW w:w="468" w:type="dxa"/>
            <w:vAlign w:val="center"/>
          </w:tcPr>
          <w:p w14:paraId="1933E9C5" w14:textId="77777777" w:rsidR="00B22990" w:rsidRPr="008D67CB" w:rsidRDefault="00B22990" w:rsidP="004A1875">
            <w:pPr>
              <w:pStyle w:val="FootnoteText"/>
              <w:keepNext/>
              <w:jc w:val="center"/>
              <w:rPr>
                <w:rFonts w:ascii="Calibri" w:hAnsi="Calibri"/>
                <w:sz w:val="18"/>
                <w:szCs w:val="18"/>
              </w:rPr>
            </w:pPr>
            <w:r w:rsidRPr="008D67CB">
              <w:rPr>
                <w:rFonts w:ascii="Calibri" w:hAnsi="Calibri"/>
                <w:sz w:val="18"/>
                <w:szCs w:val="18"/>
              </w:rPr>
              <w:t>01</w:t>
            </w:r>
          </w:p>
        </w:tc>
        <w:tc>
          <w:tcPr>
            <w:tcW w:w="10530" w:type="dxa"/>
            <w:gridSpan w:val="2"/>
          </w:tcPr>
          <w:p w14:paraId="1933E9C6" w14:textId="405EC05F" w:rsidR="00B22990" w:rsidRPr="008D67CB" w:rsidRDefault="00B22990" w:rsidP="004A1875">
            <w:pPr>
              <w:pStyle w:val="FootnoteText"/>
              <w:keepNext/>
              <w:rPr>
                <w:rFonts w:asciiTheme="minorHAnsi" w:hAnsiTheme="minorHAnsi"/>
                <w:sz w:val="18"/>
                <w:szCs w:val="18"/>
              </w:rPr>
            </w:pPr>
            <w:r w:rsidRPr="008D67CB">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B22990" w:rsidRPr="00D83E48" w14:paraId="1933E9CA" w14:textId="77777777" w:rsidTr="004A1875">
        <w:trPr>
          <w:trHeight w:val="144"/>
        </w:trPr>
        <w:tc>
          <w:tcPr>
            <w:tcW w:w="468" w:type="dxa"/>
            <w:vAlign w:val="center"/>
          </w:tcPr>
          <w:p w14:paraId="1933E9C8" w14:textId="77777777" w:rsidR="00B22990" w:rsidRPr="008D67CB" w:rsidRDefault="00B22990" w:rsidP="004A1875">
            <w:pPr>
              <w:pStyle w:val="FootnoteText"/>
              <w:keepNext/>
              <w:jc w:val="center"/>
              <w:rPr>
                <w:rFonts w:ascii="Calibri" w:hAnsi="Calibri"/>
                <w:sz w:val="18"/>
                <w:szCs w:val="18"/>
              </w:rPr>
            </w:pPr>
            <w:r w:rsidRPr="008D67CB">
              <w:rPr>
                <w:rFonts w:ascii="Calibri" w:hAnsi="Calibri"/>
                <w:sz w:val="18"/>
                <w:szCs w:val="18"/>
              </w:rPr>
              <w:t>02</w:t>
            </w:r>
          </w:p>
        </w:tc>
        <w:tc>
          <w:tcPr>
            <w:tcW w:w="10530" w:type="dxa"/>
            <w:gridSpan w:val="2"/>
          </w:tcPr>
          <w:p w14:paraId="1933E9C9" w14:textId="77777777" w:rsidR="00B22990" w:rsidRPr="008D67CB" w:rsidRDefault="00B22990" w:rsidP="004A1875">
            <w:pPr>
              <w:pStyle w:val="FootnoteText"/>
              <w:keepNext/>
              <w:rPr>
                <w:rFonts w:asciiTheme="minorHAnsi" w:hAnsiTheme="minorHAnsi"/>
                <w:sz w:val="18"/>
                <w:szCs w:val="18"/>
              </w:rPr>
            </w:pPr>
            <w:r w:rsidRPr="008D67CB">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B22990" w:rsidRPr="00D83E48" w14:paraId="1933E9CD" w14:textId="77777777" w:rsidTr="004A1875">
        <w:trPr>
          <w:trHeight w:val="144"/>
        </w:trPr>
        <w:tc>
          <w:tcPr>
            <w:tcW w:w="468" w:type="dxa"/>
            <w:vAlign w:val="center"/>
          </w:tcPr>
          <w:p w14:paraId="1933E9CB" w14:textId="77777777" w:rsidR="00B22990" w:rsidRPr="008D67CB" w:rsidRDefault="00B22990" w:rsidP="004A1875">
            <w:pPr>
              <w:pStyle w:val="FootnoteText"/>
              <w:keepNext/>
              <w:jc w:val="center"/>
              <w:rPr>
                <w:rFonts w:ascii="Calibri" w:hAnsi="Calibri"/>
                <w:sz w:val="18"/>
                <w:szCs w:val="18"/>
              </w:rPr>
            </w:pPr>
            <w:r>
              <w:rPr>
                <w:rFonts w:ascii="Calibri" w:hAnsi="Calibri"/>
                <w:sz w:val="18"/>
                <w:szCs w:val="18"/>
              </w:rPr>
              <w:t>03</w:t>
            </w:r>
          </w:p>
        </w:tc>
        <w:tc>
          <w:tcPr>
            <w:tcW w:w="10530" w:type="dxa"/>
            <w:gridSpan w:val="2"/>
          </w:tcPr>
          <w:p w14:paraId="1933E9CC" w14:textId="1CCB0985" w:rsidR="00B22990" w:rsidRPr="00C74B3C" w:rsidRDefault="00B22990" w:rsidP="00EC2629">
            <w:pPr>
              <w:pStyle w:val="FootnoteText"/>
              <w:keepNext/>
              <w:rPr>
                <w:rFonts w:asciiTheme="minorHAnsi" w:hAnsiTheme="minorHAnsi"/>
                <w:sz w:val="18"/>
                <w:szCs w:val="18"/>
              </w:rPr>
            </w:pPr>
            <w:r w:rsidRPr="00C74B3C">
              <w:rPr>
                <w:rFonts w:asciiTheme="minorHAnsi" w:hAnsiTheme="minorHAnsi" w:cs="Tahoma"/>
                <w:color w:val="000000"/>
                <w:sz w:val="18"/>
                <w:szCs w:val="18"/>
              </w:rPr>
              <w:t xml:space="preserve">A visual inspection shall confirm that bypass ducts that deliver conditioned supply air directly to the space conditioning system return duct airflow are not used on </w:t>
            </w:r>
            <w:r w:rsidRPr="00C74B3C">
              <w:rPr>
                <w:rFonts w:asciiTheme="minorHAnsi" w:hAnsiTheme="minorHAnsi" w:cs="Tahoma"/>
                <w:color w:val="000000"/>
                <w:sz w:val="18"/>
                <w:szCs w:val="18"/>
                <w:u w:val="single"/>
              </w:rPr>
              <w:t>new</w:t>
            </w:r>
            <w:r w:rsidR="00680899">
              <w:rPr>
                <w:rFonts w:asciiTheme="minorHAnsi" w:hAnsiTheme="minorHAnsi" w:cs="Tahoma"/>
                <w:color w:val="000000"/>
                <w:sz w:val="18"/>
                <w:szCs w:val="18"/>
                <w:u w:val="single"/>
              </w:rPr>
              <w:t>ly constructed</w:t>
            </w:r>
            <w:r w:rsidR="000B6476" w:rsidRPr="000B6476">
              <w:rPr>
                <w:rFonts w:asciiTheme="minorHAnsi" w:hAnsiTheme="minorHAnsi" w:cs="Tahoma"/>
                <w:color w:val="000000"/>
                <w:sz w:val="18"/>
                <w:szCs w:val="18"/>
              </w:rPr>
              <w:t xml:space="preserve"> </w:t>
            </w:r>
            <w:r w:rsidRPr="00C74B3C">
              <w:rPr>
                <w:rFonts w:asciiTheme="minorHAnsi" w:hAnsiTheme="minorHAnsi" w:cs="Tahoma"/>
                <w:color w:val="000000"/>
                <w:sz w:val="18"/>
                <w:szCs w:val="18"/>
              </w:rPr>
              <w:t xml:space="preserve">zonally controlled systems unless the </w:t>
            </w:r>
            <w:r>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 indicates an allowance for use of a bypass duct</w:t>
            </w:r>
            <w:r>
              <w:rPr>
                <w:rFonts w:asciiTheme="minorHAnsi" w:hAnsiTheme="minorHAnsi" w:cs="Tahoma"/>
                <w:color w:val="000000"/>
                <w:sz w:val="18"/>
                <w:szCs w:val="18"/>
              </w:rPr>
              <w:t xml:space="preserve">. When a bypass duct is accounted for on the Performance </w:t>
            </w:r>
            <w:r w:rsidRPr="00C74B3C">
              <w:rPr>
                <w:rFonts w:asciiTheme="minorHAnsi" w:hAnsiTheme="minorHAnsi" w:cs="Tahoma"/>
                <w:color w:val="000000"/>
                <w:sz w:val="18"/>
                <w:szCs w:val="18"/>
              </w:rPr>
              <w:t>Certificate of Compliance</w:t>
            </w:r>
            <w:r>
              <w:rPr>
                <w:rFonts w:asciiTheme="minorHAnsi" w:hAnsiTheme="minorHAnsi" w:cs="Tahoma"/>
                <w:color w:val="000000"/>
                <w:sz w:val="18"/>
                <w:szCs w:val="18"/>
              </w:rPr>
              <w:t xml:space="preserve">, the airflow rate shall conform to the specifications listed on </w:t>
            </w:r>
            <w:r w:rsidR="000D7943">
              <w:rPr>
                <w:rFonts w:asciiTheme="minorHAnsi" w:hAnsiTheme="minorHAnsi" w:cs="Tahoma"/>
                <w:color w:val="000000"/>
                <w:sz w:val="18"/>
                <w:szCs w:val="18"/>
              </w:rPr>
              <w:t>the Certificate of Compliance</w:t>
            </w:r>
            <w:r>
              <w:rPr>
                <w:rFonts w:asciiTheme="minorHAnsi" w:hAnsiTheme="minorHAnsi" w:cs="Tahoma"/>
                <w:color w:val="000000"/>
                <w:sz w:val="18"/>
                <w:szCs w:val="18"/>
              </w:rPr>
              <w:t xml:space="preserve">. </w:t>
            </w:r>
          </w:p>
        </w:tc>
      </w:tr>
      <w:tr w:rsidR="00B22990" w:rsidRPr="00D83E48" w14:paraId="1933E9D0" w14:textId="77777777" w:rsidTr="004A1875">
        <w:trPr>
          <w:trHeight w:val="144"/>
        </w:trPr>
        <w:tc>
          <w:tcPr>
            <w:tcW w:w="468" w:type="dxa"/>
            <w:vAlign w:val="center"/>
          </w:tcPr>
          <w:p w14:paraId="1933E9CE"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4</w:t>
            </w:r>
          </w:p>
        </w:tc>
        <w:tc>
          <w:tcPr>
            <w:tcW w:w="10530" w:type="dxa"/>
            <w:gridSpan w:val="2"/>
            <w:vAlign w:val="center"/>
          </w:tcPr>
          <w:p w14:paraId="1933E9CF"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All registers were fully open during the diagnostic test.</w:t>
            </w:r>
          </w:p>
        </w:tc>
      </w:tr>
      <w:tr w:rsidR="00B22990" w:rsidRPr="00D83E48" w14:paraId="1933E9D3" w14:textId="77777777" w:rsidTr="004A1875">
        <w:trPr>
          <w:trHeight w:val="144"/>
        </w:trPr>
        <w:tc>
          <w:tcPr>
            <w:tcW w:w="468" w:type="dxa"/>
            <w:vAlign w:val="center"/>
          </w:tcPr>
          <w:p w14:paraId="1933E9D1"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5</w:t>
            </w:r>
          </w:p>
        </w:tc>
        <w:tc>
          <w:tcPr>
            <w:tcW w:w="10530" w:type="dxa"/>
            <w:gridSpan w:val="2"/>
            <w:vAlign w:val="center"/>
          </w:tcPr>
          <w:p w14:paraId="1933E9D2"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System fan was set at maximum speed during the diagnostic test.</w:t>
            </w:r>
          </w:p>
        </w:tc>
      </w:tr>
      <w:tr w:rsidR="00B22990" w:rsidRPr="00D83E48" w14:paraId="1933E9D6" w14:textId="77777777" w:rsidTr="004A1875">
        <w:trPr>
          <w:trHeight w:val="144"/>
        </w:trPr>
        <w:tc>
          <w:tcPr>
            <w:tcW w:w="468" w:type="dxa"/>
            <w:vAlign w:val="center"/>
          </w:tcPr>
          <w:p w14:paraId="1933E9D4"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6</w:t>
            </w:r>
          </w:p>
        </w:tc>
        <w:tc>
          <w:tcPr>
            <w:tcW w:w="10530" w:type="dxa"/>
            <w:gridSpan w:val="2"/>
            <w:vAlign w:val="center"/>
          </w:tcPr>
          <w:p w14:paraId="1933E9D5"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If fresh air duct is part of the HVAC system it was not closed during the diagnostic test.</w:t>
            </w:r>
          </w:p>
        </w:tc>
      </w:tr>
      <w:tr w:rsidR="00B22990" w:rsidRPr="00D83E48" w14:paraId="1933E9D9" w14:textId="77777777" w:rsidTr="004A1875">
        <w:trPr>
          <w:trHeight w:val="144"/>
        </w:trPr>
        <w:tc>
          <w:tcPr>
            <w:tcW w:w="468" w:type="dxa"/>
            <w:vAlign w:val="center"/>
          </w:tcPr>
          <w:p w14:paraId="1933E9D7"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7</w:t>
            </w:r>
          </w:p>
        </w:tc>
        <w:tc>
          <w:tcPr>
            <w:tcW w:w="10530" w:type="dxa"/>
            <w:gridSpan w:val="2"/>
            <w:vAlign w:val="center"/>
          </w:tcPr>
          <w:p w14:paraId="1933E9D8"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B22990" w:rsidRPr="00D83E48" w14:paraId="1933E9DC" w14:textId="77777777" w:rsidTr="004A1875">
        <w:trPr>
          <w:trHeight w:val="144"/>
        </w:trPr>
        <w:tc>
          <w:tcPr>
            <w:tcW w:w="468" w:type="dxa"/>
            <w:vAlign w:val="center"/>
          </w:tcPr>
          <w:p w14:paraId="1933E9DA"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8</w:t>
            </w:r>
          </w:p>
        </w:tc>
        <w:tc>
          <w:tcPr>
            <w:tcW w:w="10530" w:type="dxa"/>
            <w:gridSpan w:val="2"/>
            <w:vAlign w:val="center"/>
          </w:tcPr>
          <w:p w14:paraId="1933E9DB" w14:textId="37686BB9"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Multi-speed compressor space cooling systems or variable speed compressor systems shall verify airflow (cfm/ton) and fan efficacy (Watt/cfm) with system operating in cooling mode at the maximum compressor speed and the maximum air</w:t>
            </w:r>
            <w:r w:rsidR="002B0777">
              <w:rPr>
                <w:rFonts w:asciiTheme="minorHAnsi" w:hAnsiTheme="minorHAnsi"/>
                <w:sz w:val="18"/>
                <w:szCs w:val="18"/>
              </w:rPr>
              <w:t>-</w:t>
            </w:r>
            <w:r w:rsidRPr="00837C51">
              <w:rPr>
                <w:rFonts w:asciiTheme="minorHAnsi" w:hAnsiTheme="minorHAnsi"/>
                <w:sz w:val="18"/>
                <w:szCs w:val="18"/>
              </w:rPr>
              <w:t>handler fan speed.</w:t>
            </w:r>
          </w:p>
        </w:tc>
      </w:tr>
      <w:tr w:rsidR="00084B48" w:rsidRPr="00D83E48" w14:paraId="15157D05" w14:textId="77777777" w:rsidTr="00084B48">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Change w:id="38" w:author="Wichert, RJ@Energy" w:date="2018-10-24T07:26:00Z">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blPrExChange>
        </w:tblPrEx>
        <w:trPr>
          <w:trHeight w:val="144"/>
          <w:ins w:id="39" w:author="Wichert, RJ@Energy" w:date="2018-10-24T07:25:00Z"/>
          <w:trPrChange w:id="40" w:author="Wichert, RJ@Energy" w:date="2018-10-24T07:26:00Z">
            <w:trPr>
              <w:trHeight w:val="144"/>
            </w:trPr>
          </w:trPrChange>
        </w:trPr>
        <w:tc>
          <w:tcPr>
            <w:tcW w:w="468" w:type="dxa"/>
            <w:vAlign w:val="center"/>
            <w:tcPrChange w:id="41" w:author="Wichert, RJ@Energy" w:date="2018-10-24T07:26:00Z">
              <w:tcPr>
                <w:tcW w:w="468" w:type="dxa"/>
                <w:vAlign w:val="center"/>
              </w:tcPr>
            </w:tcPrChange>
          </w:tcPr>
          <w:p w14:paraId="43565641" w14:textId="517C06B5" w:rsidR="00084B48" w:rsidRPr="00837C51" w:rsidRDefault="00084B48" w:rsidP="00084B48">
            <w:pPr>
              <w:pStyle w:val="FootnoteText"/>
              <w:keepNext/>
              <w:jc w:val="center"/>
              <w:rPr>
                <w:ins w:id="42" w:author="Wichert, RJ@Energy" w:date="2018-10-24T07:25:00Z"/>
                <w:rFonts w:asciiTheme="minorHAnsi" w:hAnsiTheme="minorHAnsi"/>
                <w:sz w:val="18"/>
                <w:szCs w:val="18"/>
              </w:rPr>
            </w:pPr>
            <w:ins w:id="43" w:author="Wichert, RJ@Energy" w:date="2018-10-24T07:26:00Z">
              <w:r w:rsidRPr="00525196">
                <w:rPr>
                  <w:rFonts w:asciiTheme="minorHAnsi" w:hAnsiTheme="minorHAnsi"/>
                  <w:sz w:val="18"/>
                  <w:szCs w:val="18"/>
                </w:rPr>
                <w:t>0</w:t>
              </w:r>
              <w:r>
                <w:rPr>
                  <w:rFonts w:asciiTheme="minorHAnsi" w:hAnsiTheme="minorHAnsi"/>
                  <w:sz w:val="18"/>
                  <w:szCs w:val="18"/>
                </w:rPr>
                <w:t>9</w:t>
              </w:r>
            </w:ins>
          </w:p>
        </w:tc>
        <w:tc>
          <w:tcPr>
            <w:tcW w:w="2610" w:type="dxa"/>
            <w:vAlign w:val="center"/>
            <w:tcPrChange w:id="44" w:author="Wichert, RJ@Energy" w:date="2018-10-24T07:26:00Z">
              <w:tcPr>
                <w:tcW w:w="5265" w:type="dxa"/>
                <w:vAlign w:val="center"/>
              </w:tcPr>
            </w:tcPrChange>
          </w:tcPr>
          <w:p w14:paraId="26ED4B70" w14:textId="1E1A231A" w:rsidR="00084B48" w:rsidRPr="00837C51" w:rsidRDefault="00084B48" w:rsidP="00084B48">
            <w:pPr>
              <w:pStyle w:val="FootnoteText"/>
              <w:keepNext/>
              <w:rPr>
                <w:ins w:id="45" w:author="Wichert, RJ@Energy" w:date="2018-10-24T07:25:00Z"/>
                <w:rFonts w:asciiTheme="minorHAnsi" w:hAnsiTheme="minorHAnsi"/>
                <w:sz w:val="18"/>
                <w:szCs w:val="18"/>
              </w:rPr>
            </w:pPr>
            <w:ins w:id="46" w:author="Wichert, RJ@Energy" w:date="2018-10-24T07:26:00Z">
              <w:r w:rsidRPr="00B57311">
                <w:rPr>
                  <w:rFonts w:asciiTheme="minorHAnsi" w:hAnsiTheme="minorHAnsi"/>
                  <w:sz w:val="18"/>
                  <w:szCs w:val="18"/>
                </w:rPr>
                <w:t>Verification Status</w:t>
              </w:r>
              <w:r>
                <w:rPr>
                  <w:rFonts w:asciiTheme="minorHAnsi" w:hAnsiTheme="minorHAnsi"/>
                  <w:sz w:val="18"/>
                  <w:szCs w:val="18"/>
                </w:rPr>
                <w:t>:</w:t>
              </w:r>
            </w:ins>
          </w:p>
        </w:tc>
        <w:tc>
          <w:tcPr>
            <w:tcW w:w="7920" w:type="dxa"/>
            <w:vAlign w:val="center"/>
            <w:tcPrChange w:id="47" w:author="Wichert, RJ@Energy" w:date="2018-10-24T07:26:00Z">
              <w:tcPr>
                <w:tcW w:w="5265" w:type="dxa"/>
                <w:vAlign w:val="center"/>
              </w:tcPr>
            </w:tcPrChange>
          </w:tcPr>
          <w:p w14:paraId="6BC14BA6" w14:textId="77777777" w:rsidR="00084B48" w:rsidRDefault="00084B48" w:rsidP="00084B48">
            <w:pPr>
              <w:pStyle w:val="ListParagraph"/>
              <w:keepNext/>
              <w:numPr>
                <w:ilvl w:val="0"/>
                <w:numId w:val="46"/>
              </w:numPr>
              <w:tabs>
                <w:tab w:val="left" w:pos="356"/>
              </w:tabs>
              <w:rPr>
                <w:ins w:id="48" w:author="Wichert, RJ@Energy" w:date="2018-10-24T07:26:00Z"/>
                <w:rFonts w:ascii="Calibri" w:hAnsi="Calibri"/>
                <w:sz w:val="18"/>
                <w:szCs w:val="18"/>
              </w:rPr>
            </w:pPr>
            <w:ins w:id="49" w:author="Wichert, RJ@Energy" w:date="2018-10-24T07:26:00Z">
              <w:r>
                <w:rPr>
                  <w:rFonts w:ascii="Calibri" w:hAnsi="Calibri"/>
                  <w:sz w:val="18"/>
                  <w:szCs w:val="18"/>
                  <w:u w:val="single"/>
                </w:rPr>
                <w:t>Pass</w:t>
              </w:r>
              <w:r>
                <w:rPr>
                  <w:rFonts w:ascii="Calibri" w:hAnsi="Calibri"/>
                  <w:sz w:val="18"/>
                  <w:szCs w:val="18"/>
                </w:rPr>
                <w:t xml:space="preserve"> - all applicable requirements are met; or</w:t>
              </w:r>
            </w:ins>
          </w:p>
          <w:p w14:paraId="1FF17A3B" w14:textId="77777777" w:rsidR="00084B48" w:rsidRPr="00084B48" w:rsidRDefault="00084B48">
            <w:pPr>
              <w:pStyle w:val="ListParagraph"/>
              <w:keepNext/>
              <w:numPr>
                <w:ilvl w:val="0"/>
                <w:numId w:val="46"/>
              </w:numPr>
              <w:tabs>
                <w:tab w:val="left" w:pos="356"/>
              </w:tabs>
              <w:rPr>
                <w:ins w:id="50" w:author="Wichert, RJ@Energy" w:date="2018-10-24T07:26:00Z"/>
                <w:rFonts w:asciiTheme="minorHAnsi" w:hAnsiTheme="minorHAnsi"/>
                <w:sz w:val="18"/>
                <w:szCs w:val="18"/>
                <w:rPrChange w:id="51" w:author="Wichert, RJ@Energy" w:date="2018-10-24T07:26:00Z">
                  <w:rPr>
                    <w:ins w:id="52" w:author="Wichert, RJ@Energy" w:date="2018-10-24T07:26:00Z"/>
                    <w:rFonts w:ascii="Calibri" w:hAnsi="Calibri"/>
                    <w:sz w:val="18"/>
                    <w:szCs w:val="18"/>
                  </w:rPr>
                </w:rPrChange>
              </w:rPr>
              <w:pPrChange w:id="53" w:author="Wichert, RJ@Energy" w:date="2018-10-24T07:26:00Z">
                <w:pPr>
                  <w:pStyle w:val="FootnoteText"/>
                  <w:keepNext/>
                </w:pPr>
              </w:pPrChange>
            </w:pPr>
            <w:ins w:id="54" w:author="Wichert, RJ@Energy" w:date="2018-10-24T07:26:00Z">
              <w:r>
                <w:rPr>
                  <w:rFonts w:ascii="Calibri" w:hAnsi="Calibri"/>
                  <w:sz w:val="18"/>
                  <w:szCs w:val="18"/>
                  <w:u w:val="single"/>
                </w:rPr>
                <w:t>Fail</w:t>
              </w:r>
              <w:r>
                <w:rPr>
                  <w:rFonts w:ascii="Calibri" w:hAnsi="Calibri"/>
                  <w:sz w:val="18"/>
                  <w:szCs w:val="18"/>
                </w:rPr>
                <w:t xml:space="preserve"> - one or more applicable requirements are not met. Enter reason for failure in corrections notes field below; or</w:t>
              </w:r>
            </w:ins>
          </w:p>
          <w:p w14:paraId="6237E33D" w14:textId="5AD45C9B" w:rsidR="00084B48" w:rsidRPr="00837C51" w:rsidRDefault="00084B48">
            <w:pPr>
              <w:pStyle w:val="ListParagraph"/>
              <w:keepNext/>
              <w:numPr>
                <w:ilvl w:val="0"/>
                <w:numId w:val="46"/>
              </w:numPr>
              <w:tabs>
                <w:tab w:val="left" w:pos="356"/>
              </w:tabs>
              <w:rPr>
                <w:ins w:id="55" w:author="Wichert, RJ@Energy" w:date="2018-10-24T07:25:00Z"/>
                <w:rFonts w:asciiTheme="minorHAnsi" w:hAnsiTheme="minorHAnsi"/>
                <w:sz w:val="18"/>
                <w:szCs w:val="18"/>
              </w:rPr>
              <w:pPrChange w:id="56" w:author="Wichert, RJ@Energy" w:date="2018-10-24T07:26:00Z">
                <w:pPr>
                  <w:pStyle w:val="FootnoteText"/>
                  <w:keepNext/>
                </w:pPr>
              </w:pPrChange>
            </w:pPr>
            <w:ins w:id="57" w:author="Wichert, RJ@Energy" w:date="2018-10-24T07:26:00Z">
              <w:r>
                <w:rPr>
                  <w:rFonts w:ascii="Calibri" w:hAnsi="Calibri"/>
                  <w:sz w:val="18"/>
                  <w:szCs w:val="18"/>
                  <w:u w:val="single"/>
                </w:rPr>
                <w:t>All N/A</w:t>
              </w:r>
              <w:r>
                <w:rPr>
                  <w:rFonts w:ascii="Calibri" w:hAnsi="Calibri"/>
                  <w:sz w:val="18"/>
                  <w:szCs w:val="18"/>
                </w:rPr>
                <w:t xml:space="preserve"> - This entire table is not applicable</w:t>
              </w:r>
            </w:ins>
          </w:p>
        </w:tc>
      </w:tr>
      <w:tr w:rsidR="00084B48" w:rsidRPr="00D83E48" w14:paraId="6E99C3C4" w14:textId="77777777" w:rsidTr="00084B48">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Change w:id="58" w:author="Wichert, RJ@Energy" w:date="2018-10-24T07:26:00Z">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blPrExChange>
        </w:tblPrEx>
        <w:trPr>
          <w:trHeight w:val="144"/>
          <w:ins w:id="59" w:author="Wichert, RJ@Energy" w:date="2018-10-24T07:25:00Z"/>
          <w:trPrChange w:id="60" w:author="Wichert, RJ@Energy" w:date="2018-10-24T07:26:00Z">
            <w:trPr>
              <w:trHeight w:val="144"/>
            </w:trPr>
          </w:trPrChange>
        </w:trPr>
        <w:tc>
          <w:tcPr>
            <w:tcW w:w="468" w:type="dxa"/>
            <w:vAlign w:val="center"/>
            <w:tcPrChange w:id="61" w:author="Wichert, RJ@Energy" w:date="2018-10-24T07:26:00Z">
              <w:tcPr>
                <w:tcW w:w="468" w:type="dxa"/>
                <w:vAlign w:val="center"/>
              </w:tcPr>
            </w:tcPrChange>
          </w:tcPr>
          <w:p w14:paraId="444D1C60" w14:textId="2AED2F99" w:rsidR="00084B48" w:rsidRPr="00837C51" w:rsidRDefault="00084B48" w:rsidP="00084B48">
            <w:pPr>
              <w:pStyle w:val="FootnoteText"/>
              <w:keepNext/>
              <w:jc w:val="center"/>
              <w:rPr>
                <w:ins w:id="62" w:author="Wichert, RJ@Energy" w:date="2018-10-24T07:25:00Z"/>
                <w:rFonts w:asciiTheme="minorHAnsi" w:hAnsiTheme="minorHAnsi"/>
                <w:sz w:val="18"/>
                <w:szCs w:val="18"/>
              </w:rPr>
            </w:pPr>
            <w:ins w:id="63" w:author="Wichert, RJ@Energy" w:date="2018-10-24T07:26:00Z">
              <w:r>
                <w:rPr>
                  <w:rFonts w:asciiTheme="minorHAnsi" w:hAnsiTheme="minorHAnsi"/>
                  <w:sz w:val="18"/>
                  <w:szCs w:val="18"/>
                </w:rPr>
                <w:t>10</w:t>
              </w:r>
            </w:ins>
          </w:p>
        </w:tc>
        <w:tc>
          <w:tcPr>
            <w:tcW w:w="2610" w:type="dxa"/>
            <w:vAlign w:val="center"/>
            <w:tcPrChange w:id="64" w:author="Wichert, RJ@Energy" w:date="2018-10-24T07:26:00Z">
              <w:tcPr>
                <w:tcW w:w="5265" w:type="dxa"/>
                <w:vAlign w:val="center"/>
              </w:tcPr>
            </w:tcPrChange>
          </w:tcPr>
          <w:p w14:paraId="3D0D7C3F" w14:textId="6847D819" w:rsidR="00084B48" w:rsidRPr="00837C51" w:rsidRDefault="00084B48" w:rsidP="00084B48">
            <w:pPr>
              <w:pStyle w:val="FootnoteText"/>
              <w:keepNext/>
              <w:rPr>
                <w:ins w:id="65" w:author="Wichert, RJ@Energy" w:date="2018-10-24T07:25:00Z"/>
                <w:rFonts w:asciiTheme="minorHAnsi" w:hAnsiTheme="minorHAnsi"/>
                <w:sz w:val="18"/>
                <w:szCs w:val="18"/>
              </w:rPr>
            </w:pPr>
            <w:ins w:id="66" w:author="Wichert, RJ@Energy" w:date="2018-10-24T07:26:00Z">
              <w:r>
                <w:rPr>
                  <w:rFonts w:ascii="Calibri" w:hAnsi="Calibri"/>
                  <w:sz w:val="18"/>
                </w:rPr>
                <w:t>Correction Notes:</w:t>
              </w:r>
            </w:ins>
          </w:p>
        </w:tc>
        <w:tc>
          <w:tcPr>
            <w:tcW w:w="7920" w:type="dxa"/>
            <w:vAlign w:val="center"/>
            <w:tcPrChange w:id="67" w:author="Wichert, RJ@Energy" w:date="2018-10-24T07:26:00Z">
              <w:tcPr>
                <w:tcW w:w="5265" w:type="dxa"/>
                <w:vAlign w:val="center"/>
              </w:tcPr>
            </w:tcPrChange>
          </w:tcPr>
          <w:p w14:paraId="5D46578E" w14:textId="7031AED8" w:rsidR="00084B48" w:rsidRPr="00837C51" w:rsidRDefault="00084B48" w:rsidP="00084B48">
            <w:pPr>
              <w:pStyle w:val="FootnoteText"/>
              <w:keepNext/>
              <w:rPr>
                <w:ins w:id="68" w:author="Wichert, RJ@Energy" w:date="2018-10-24T07:25:00Z"/>
                <w:rFonts w:asciiTheme="minorHAnsi" w:hAnsiTheme="minorHAnsi"/>
                <w:sz w:val="18"/>
                <w:szCs w:val="18"/>
              </w:rPr>
            </w:pPr>
          </w:p>
        </w:tc>
      </w:tr>
      <w:tr w:rsidR="00084B48" w:rsidRPr="00D83E48" w14:paraId="1933E9DE" w14:textId="77777777" w:rsidTr="004A1875">
        <w:trPr>
          <w:trHeight w:val="144"/>
        </w:trPr>
        <w:tc>
          <w:tcPr>
            <w:tcW w:w="10998" w:type="dxa"/>
            <w:gridSpan w:val="3"/>
            <w:vAlign w:val="center"/>
          </w:tcPr>
          <w:p w14:paraId="1933E9DD" w14:textId="7A8DF50F" w:rsidR="00084B48" w:rsidRPr="008D67CB" w:rsidRDefault="00084B48" w:rsidP="00084B48">
            <w:pPr>
              <w:pStyle w:val="FootnoteText"/>
              <w:keepNext/>
              <w:rPr>
                <w:rFonts w:asciiTheme="minorHAnsi" w:hAnsiTheme="minorHAnsi"/>
                <w:sz w:val="18"/>
                <w:szCs w:val="18"/>
              </w:rPr>
            </w:pPr>
            <w:ins w:id="69" w:author="Wichert, RJ@Energy" w:date="2018-10-24T07:26:00Z">
              <w:r w:rsidRPr="008D67CB">
                <w:rPr>
                  <w:rFonts w:asciiTheme="minorHAnsi" w:hAnsiTheme="minorHAnsi" w:cs="Calibri-Bold"/>
                  <w:b/>
                  <w:bCs/>
                  <w:sz w:val="18"/>
                  <w:szCs w:val="18"/>
                </w:rPr>
                <w:t>The responsible person’s signature on this compliance document affirms that all applicable requirements in this table have been met</w:t>
              </w:r>
              <w:r w:rsidRPr="00E52AF0">
                <w:rPr>
                  <w:rFonts w:asciiTheme="minorHAnsi" w:hAnsiTheme="minorHAnsi" w:cs="Calibri-Bold"/>
                  <w:b/>
                  <w:bCs/>
                  <w:sz w:val="18"/>
                  <w:szCs w:val="18"/>
                </w:rPr>
                <w:t xml:space="preserve"> unless otherwise noted in the Verification Status and the Corrections Notes in this table</w:t>
              </w:r>
              <w:r w:rsidRPr="008D67CB">
                <w:rPr>
                  <w:rFonts w:asciiTheme="minorHAnsi" w:hAnsiTheme="minorHAnsi" w:cs="Calibri-Bold"/>
                  <w:b/>
                  <w:bCs/>
                  <w:sz w:val="18"/>
                  <w:szCs w:val="18"/>
                </w:rPr>
                <w:t>.</w:t>
              </w:r>
            </w:ins>
            <w:del w:id="70" w:author="Wichert, RJ@Energy" w:date="2018-10-24T07:26:00Z">
              <w:r w:rsidRPr="008D67CB" w:rsidDel="000B3646">
                <w:rPr>
                  <w:rFonts w:asciiTheme="minorHAnsi" w:hAnsiTheme="minorHAnsi" w:cs="Calibri-Bold"/>
                  <w:b/>
                  <w:bCs/>
                  <w:sz w:val="18"/>
                  <w:szCs w:val="18"/>
                </w:rPr>
                <w:delText>The responsible person’s signature on this compliance document affirms that all applicable requirements in this table have been met.</w:delText>
              </w:r>
            </w:del>
          </w:p>
        </w:tc>
      </w:tr>
    </w:tbl>
    <w:p w14:paraId="1933E9DF" w14:textId="77777777" w:rsidR="00C74B3C" w:rsidRPr="00BB611D" w:rsidRDefault="00C74B3C" w:rsidP="00B816B4">
      <w:pPr>
        <w:rPr>
          <w:rFonts w:asciiTheme="minorHAnsi" w:hAnsiTheme="minorHAnsi"/>
          <w:sz w:val="18"/>
          <w:szCs w:val="18"/>
        </w:rPr>
      </w:pPr>
    </w:p>
    <w:tbl>
      <w:tblPr>
        <w:tblW w:w="11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8"/>
        <w:gridCol w:w="10473"/>
      </w:tblGrid>
      <w:tr w:rsidR="00084B48" w:rsidRPr="00DF3F73" w14:paraId="13C0EAC2" w14:textId="77777777" w:rsidTr="00E72BA4">
        <w:trPr>
          <w:cantSplit/>
          <w:trHeight w:val="432"/>
          <w:ins w:id="71" w:author="Wichert, RJ@Energy" w:date="2018-10-24T07:26:00Z"/>
        </w:trPr>
        <w:tc>
          <w:tcPr>
            <w:tcW w:w="5000" w:type="pct"/>
            <w:gridSpan w:val="2"/>
            <w:vAlign w:val="center"/>
          </w:tcPr>
          <w:p w14:paraId="462BDEFA" w14:textId="77777777" w:rsidR="00084B48" w:rsidRPr="00DF3F73" w:rsidRDefault="00084B48" w:rsidP="00E72BA4">
            <w:pPr>
              <w:keepNext/>
              <w:rPr>
                <w:ins w:id="72" w:author="Wichert, RJ@Energy" w:date="2018-10-24T07:26:00Z"/>
                <w:rFonts w:asciiTheme="minorHAnsi" w:hAnsiTheme="minorHAnsi"/>
                <w:b/>
                <w:sz w:val="18"/>
                <w:szCs w:val="18"/>
              </w:rPr>
            </w:pPr>
            <w:ins w:id="73" w:author="Wichert, RJ@Energy" w:date="2018-10-24T07:26:00Z">
              <w:r>
                <w:rPr>
                  <w:rFonts w:asciiTheme="minorHAnsi" w:hAnsiTheme="minorHAnsi"/>
                  <w:b/>
                  <w:sz w:val="18"/>
                  <w:szCs w:val="18"/>
                </w:rPr>
                <w:t>G. Determination of HERS Verification Compliance</w:t>
              </w:r>
            </w:ins>
          </w:p>
          <w:p w14:paraId="1C1604C0" w14:textId="77777777" w:rsidR="00084B48" w:rsidRPr="00DF3F73" w:rsidRDefault="00084B48" w:rsidP="00E72BA4">
            <w:pPr>
              <w:keepNext/>
              <w:rPr>
                <w:ins w:id="74" w:author="Wichert, RJ@Energy" w:date="2018-10-24T07:26:00Z"/>
                <w:rFonts w:asciiTheme="minorHAnsi" w:hAnsiTheme="minorHAnsi"/>
                <w:sz w:val="18"/>
                <w:szCs w:val="18"/>
              </w:rPr>
            </w:pPr>
            <w:ins w:id="75" w:author="Wichert, RJ@Energy" w:date="2018-10-24T07:26:00Z">
              <w:r>
                <w:rPr>
                  <w:rFonts w:asciiTheme="minorHAnsi"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ins>
          </w:p>
        </w:tc>
      </w:tr>
      <w:tr w:rsidR="00084B48" w:rsidRPr="00DF3F73" w14:paraId="443ED70B" w14:textId="77777777" w:rsidTr="00E72BA4">
        <w:trPr>
          <w:cantSplit/>
          <w:trHeight w:val="432"/>
          <w:ins w:id="76" w:author="Wichert, RJ@Energy" w:date="2018-10-24T07:26:00Z"/>
        </w:trPr>
        <w:tc>
          <w:tcPr>
            <w:tcW w:w="253" w:type="pct"/>
            <w:vAlign w:val="center"/>
          </w:tcPr>
          <w:p w14:paraId="6AFAC002" w14:textId="77777777" w:rsidR="00084B48" w:rsidRPr="00DF3F73" w:rsidDel="00C76C40" w:rsidRDefault="00084B48" w:rsidP="00E72BA4">
            <w:pPr>
              <w:keepNext/>
              <w:rPr>
                <w:ins w:id="77" w:author="Wichert, RJ@Energy" w:date="2018-10-24T07:26:00Z"/>
                <w:rFonts w:asciiTheme="minorHAnsi" w:hAnsiTheme="minorHAnsi"/>
                <w:sz w:val="18"/>
                <w:szCs w:val="18"/>
              </w:rPr>
            </w:pPr>
            <w:ins w:id="78" w:author="Wichert, RJ@Energy" w:date="2018-10-24T07:26:00Z">
              <w:r>
                <w:rPr>
                  <w:rFonts w:asciiTheme="minorHAnsi" w:hAnsiTheme="minorHAnsi"/>
                  <w:sz w:val="18"/>
                  <w:szCs w:val="18"/>
                </w:rPr>
                <w:t>0</w:t>
              </w:r>
              <w:r w:rsidRPr="00DF3F73">
                <w:rPr>
                  <w:rFonts w:asciiTheme="minorHAnsi" w:hAnsiTheme="minorHAnsi"/>
                  <w:sz w:val="18"/>
                  <w:szCs w:val="18"/>
                </w:rPr>
                <w:t>1</w:t>
              </w:r>
            </w:ins>
          </w:p>
        </w:tc>
        <w:tc>
          <w:tcPr>
            <w:tcW w:w="4747" w:type="pct"/>
            <w:vAlign w:val="center"/>
          </w:tcPr>
          <w:p w14:paraId="30A4FB06" w14:textId="77777777" w:rsidR="00084B48" w:rsidRPr="00DF3F73" w:rsidRDefault="00084B48" w:rsidP="00E72BA4">
            <w:pPr>
              <w:keepNext/>
              <w:rPr>
                <w:ins w:id="79" w:author="Wichert, RJ@Energy" w:date="2018-10-24T07:26:00Z"/>
                <w:rFonts w:asciiTheme="minorHAnsi" w:hAnsiTheme="minorHAnsi"/>
                <w:sz w:val="18"/>
                <w:szCs w:val="18"/>
              </w:rPr>
            </w:pPr>
          </w:p>
        </w:tc>
      </w:tr>
    </w:tbl>
    <w:p w14:paraId="1933E9E0" w14:textId="763E3FDE" w:rsidR="001868E8" w:rsidRDefault="001868E8" w:rsidP="00DA2B2D">
      <w:pPr>
        <w:pStyle w:val="CommentText"/>
        <w:rPr>
          <w:ins w:id="80" w:author="Wichert, RJ@Energy" w:date="2018-10-24T07:26:00Z"/>
          <w:rFonts w:asciiTheme="minorHAnsi" w:hAnsiTheme="minorHAnsi"/>
          <w:sz w:val="18"/>
          <w:szCs w:val="18"/>
        </w:rPr>
      </w:pPr>
    </w:p>
    <w:p w14:paraId="4D251D10" w14:textId="77777777" w:rsidR="00084B48" w:rsidRPr="00BB611D" w:rsidRDefault="00084B48" w:rsidP="00DA2B2D">
      <w:pPr>
        <w:pStyle w:val="CommentText"/>
        <w:rPr>
          <w:rFonts w:asciiTheme="minorHAnsi" w:hAnsiTheme="minorHAnsi"/>
          <w:sz w:val="18"/>
          <w:szCs w:val="18"/>
        </w:rPr>
      </w:pPr>
    </w:p>
    <w:p w14:paraId="1933E9E1" w14:textId="77777777" w:rsidR="00BB611D" w:rsidRDefault="00BB611D">
      <w:pPr>
        <w:rPr>
          <w:rFonts w:ascii="Calibri" w:hAnsi="Calibri"/>
        </w:rPr>
      </w:pPr>
      <w:r>
        <w:rPr>
          <w:rFonts w:ascii="Calibri" w:hAnsi="Calibri"/>
        </w:rPr>
        <w:br w:type="page"/>
      </w:r>
    </w:p>
    <w:p w14:paraId="1933EA0C" w14:textId="19F731AF" w:rsidR="001868E8" w:rsidRPr="00BB611D" w:rsidDel="00084B48" w:rsidRDefault="001868E8" w:rsidP="00DA2B2D">
      <w:pPr>
        <w:pStyle w:val="CommentText"/>
        <w:rPr>
          <w:del w:id="81" w:author="Wichert, RJ@Energy" w:date="2018-10-24T07:27:00Z"/>
          <w:rFonts w:asciiTheme="minorHAnsi" w:hAnsiTheme="minorHAnsi"/>
          <w:sz w:val="18"/>
          <w:szCs w:val="18"/>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34"/>
        <w:gridCol w:w="41"/>
        <w:gridCol w:w="7"/>
        <w:gridCol w:w="5468"/>
      </w:tblGrid>
      <w:tr w:rsidR="00084B48" w:rsidRPr="005A1599" w14:paraId="42A2C832" w14:textId="77777777" w:rsidTr="00E72BA4">
        <w:trPr>
          <w:trHeight w:val="288"/>
          <w:ins w:id="82" w:author="Wichert, RJ@Energy" w:date="2018-10-24T07:27:00Z"/>
        </w:trPr>
        <w:tc>
          <w:tcPr>
            <w:tcW w:w="10950" w:type="dxa"/>
            <w:gridSpan w:val="4"/>
            <w:vAlign w:val="center"/>
          </w:tcPr>
          <w:p w14:paraId="3F3DD861" w14:textId="77777777" w:rsidR="00084B48" w:rsidRPr="005A1599" w:rsidRDefault="00084B48" w:rsidP="00E72BA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83" w:author="Wichert, RJ@Energy" w:date="2018-10-24T07:27:00Z"/>
                <w:rFonts w:asciiTheme="minorHAnsi" w:hAnsiTheme="minorHAnsi" w:cs="Arial"/>
                <w:b/>
              </w:rPr>
            </w:pPr>
            <w:ins w:id="84" w:author="Wichert, RJ@Energy" w:date="2018-10-24T07:27:00Z">
              <w:r w:rsidRPr="005A1599">
                <w:rPr>
                  <w:rFonts w:asciiTheme="minorHAnsi" w:hAnsiTheme="minorHAnsi" w:cs="Arial"/>
                  <w:b/>
                  <w:caps/>
                  <w:sz w:val="18"/>
                  <w:szCs w:val="18"/>
                </w:rPr>
                <w:t>Documentation Author's Declaration Statement</w:t>
              </w:r>
            </w:ins>
          </w:p>
        </w:tc>
      </w:tr>
      <w:tr w:rsidR="00084B48" w:rsidRPr="005A1599" w14:paraId="2E0C1722" w14:textId="77777777" w:rsidTr="00E72BA4">
        <w:trPr>
          <w:trHeight w:val="360"/>
          <w:ins w:id="85" w:author="Wichert, RJ@Energy" w:date="2018-10-24T07:27:00Z"/>
        </w:trPr>
        <w:tc>
          <w:tcPr>
            <w:tcW w:w="10950" w:type="dxa"/>
            <w:gridSpan w:val="4"/>
            <w:vAlign w:val="center"/>
          </w:tcPr>
          <w:p w14:paraId="79E70086" w14:textId="77777777" w:rsidR="00084B48" w:rsidRPr="005A1599" w:rsidRDefault="00084B48" w:rsidP="00084B48">
            <w:pPr>
              <w:numPr>
                <w:ilvl w:val="0"/>
                <w:numId w:val="37"/>
              </w:numPr>
              <w:ind w:left="271" w:hanging="270"/>
              <w:rPr>
                <w:ins w:id="86" w:author="Wichert, RJ@Energy" w:date="2018-10-24T07:27:00Z"/>
                <w:rFonts w:asciiTheme="minorHAnsi" w:hAnsiTheme="minorHAnsi"/>
                <w:sz w:val="18"/>
                <w:szCs w:val="18"/>
              </w:rPr>
            </w:pPr>
            <w:ins w:id="87" w:author="Wichert, RJ@Energy" w:date="2018-10-24T07:27:00Z">
              <w:r w:rsidRPr="005A1599">
                <w:rPr>
                  <w:rFonts w:asciiTheme="minorHAnsi" w:hAnsiTheme="minorHAnsi"/>
                  <w:sz w:val="18"/>
                  <w:szCs w:val="18"/>
                </w:rPr>
                <w:t>I certify that this Certificate of Verification documentation is accurate and complete.</w:t>
              </w:r>
            </w:ins>
          </w:p>
        </w:tc>
      </w:tr>
      <w:tr w:rsidR="00084B48" w:rsidRPr="005A1599" w14:paraId="4C3803FD" w14:textId="77777777" w:rsidTr="00E72BA4">
        <w:trPr>
          <w:trHeight w:val="360"/>
          <w:ins w:id="88" w:author="Wichert, RJ@Energy" w:date="2018-10-24T07:27:00Z"/>
        </w:trPr>
        <w:tc>
          <w:tcPr>
            <w:tcW w:w="5434" w:type="dxa"/>
          </w:tcPr>
          <w:p w14:paraId="20E02FF9" w14:textId="77777777" w:rsidR="00084B48" w:rsidRPr="005A1599" w:rsidRDefault="00084B48" w:rsidP="00E72BA4">
            <w:pPr>
              <w:rPr>
                <w:ins w:id="89" w:author="Wichert, RJ@Energy" w:date="2018-10-24T07:27:00Z"/>
                <w:rFonts w:asciiTheme="minorHAnsi" w:hAnsiTheme="minorHAnsi"/>
                <w:sz w:val="14"/>
                <w:szCs w:val="14"/>
              </w:rPr>
            </w:pPr>
            <w:ins w:id="90" w:author="Wichert, RJ@Energy" w:date="2018-10-24T07:27:00Z">
              <w:r w:rsidRPr="005A1599">
                <w:rPr>
                  <w:rFonts w:asciiTheme="minorHAnsi" w:hAnsiTheme="minorHAnsi"/>
                  <w:sz w:val="14"/>
                  <w:szCs w:val="14"/>
                </w:rPr>
                <w:t>Documentation Author Name:</w:t>
              </w:r>
            </w:ins>
          </w:p>
        </w:tc>
        <w:tc>
          <w:tcPr>
            <w:tcW w:w="5516" w:type="dxa"/>
            <w:gridSpan w:val="3"/>
          </w:tcPr>
          <w:p w14:paraId="539D14E9" w14:textId="77777777" w:rsidR="00084B48" w:rsidRPr="005A1599" w:rsidRDefault="00084B48" w:rsidP="00E72BA4">
            <w:pPr>
              <w:rPr>
                <w:ins w:id="91" w:author="Wichert, RJ@Energy" w:date="2018-10-24T07:27:00Z"/>
                <w:rFonts w:asciiTheme="minorHAnsi" w:hAnsiTheme="minorHAnsi"/>
                <w:sz w:val="14"/>
                <w:szCs w:val="14"/>
              </w:rPr>
            </w:pPr>
            <w:ins w:id="92" w:author="Wichert, RJ@Energy" w:date="2018-10-24T07:27:00Z">
              <w:r w:rsidRPr="005A1599">
                <w:rPr>
                  <w:rFonts w:asciiTheme="minorHAnsi" w:hAnsiTheme="minorHAnsi"/>
                  <w:sz w:val="14"/>
                  <w:szCs w:val="14"/>
                </w:rPr>
                <w:t>Documentation Author Signature:</w:t>
              </w:r>
            </w:ins>
          </w:p>
        </w:tc>
      </w:tr>
      <w:tr w:rsidR="00084B48" w:rsidRPr="005A1599" w14:paraId="223779DC" w14:textId="77777777" w:rsidTr="00E72BA4">
        <w:trPr>
          <w:trHeight w:val="360"/>
          <w:ins w:id="93" w:author="Wichert, RJ@Energy" w:date="2018-10-24T07:27:00Z"/>
        </w:trPr>
        <w:tc>
          <w:tcPr>
            <w:tcW w:w="5434" w:type="dxa"/>
          </w:tcPr>
          <w:p w14:paraId="1BFDD67B" w14:textId="77777777" w:rsidR="00084B48" w:rsidRPr="005A1599" w:rsidRDefault="00084B48" w:rsidP="00E72BA4">
            <w:pPr>
              <w:rPr>
                <w:ins w:id="94" w:author="Wichert, RJ@Energy" w:date="2018-10-24T07:27:00Z"/>
                <w:rFonts w:asciiTheme="minorHAnsi" w:hAnsiTheme="minorHAnsi"/>
                <w:sz w:val="14"/>
                <w:szCs w:val="14"/>
              </w:rPr>
            </w:pPr>
            <w:ins w:id="95" w:author="Wichert, RJ@Energy" w:date="2018-10-24T07:27:00Z">
              <w:r w:rsidRPr="005A1599">
                <w:rPr>
                  <w:rFonts w:asciiTheme="minorHAnsi" w:hAnsiTheme="minorHAnsi"/>
                  <w:sz w:val="14"/>
                  <w:szCs w:val="14"/>
                </w:rPr>
                <w:t>Company:</w:t>
              </w:r>
            </w:ins>
          </w:p>
        </w:tc>
        <w:tc>
          <w:tcPr>
            <w:tcW w:w="5516" w:type="dxa"/>
            <w:gridSpan w:val="3"/>
          </w:tcPr>
          <w:p w14:paraId="7419F0CA" w14:textId="77777777" w:rsidR="00084B48" w:rsidRPr="005A1599" w:rsidRDefault="00084B48" w:rsidP="00E72BA4">
            <w:pPr>
              <w:rPr>
                <w:ins w:id="96" w:author="Wichert, RJ@Energy" w:date="2018-10-24T07:27:00Z"/>
                <w:rFonts w:asciiTheme="minorHAnsi" w:hAnsiTheme="minorHAnsi"/>
                <w:sz w:val="14"/>
                <w:szCs w:val="14"/>
              </w:rPr>
            </w:pPr>
            <w:ins w:id="97" w:author="Wichert, RJ@Energy" w:date="2018-10-24T07:27:00Z">
              <w:r w:rsidRPr="005A1599">
                <w:rPr>
                  <w:rFonts w:asciiTheme="minorHAnsi" w:hAnsiTheme="minorHAnsi"/>
                  <w:sz w:val="14"/>
                  <w:szCs w:val="14"/>
                </w:rPr>
                <w:t>Date Signed:</w:t>
              </w:r>
            </w:ins>
          </w:p>
        </w:tc>
      </w:tr>
      <w:tr w:rsidR="00084B48" w:rsidRPr="005A1599" w14:paraId="03BF9317" w14:textId="77777777" w:rsidTr="00E72BA4">
        <w:trPr>
          <w:trHeight w:val="360"/>
          <w:ins w:id="98" w:author="Wichert, RJ@Energy" w:date="2018-10-24T07:27:00Z"/>
        </w:trPr>
        <w:tc>
          <w:tcPr>
            <w:tcW w:w="5434" w:type="dxa"/>
          </w:tcPr>
          <w:p w14:paraId="454AA5CB" w14:textId="77777777" w:rsidR="00084B48" w:rsidRPr="005A1599" w:rsidRDefault="00084B48" w:rsidP="00E72BA4">
            <w:pPr>
              <w:rPr>
                <w:ins w:id="99" w:author="Wichert, RJ@Energy" w:date="2018-10-24T07:27:00Z"/>
                <w:rFonts w:asciiTheme="minorHAnsi" w:hAnsiTheme="minorHAnsi"/>
                <w:sz w:val="14"/>
                <w:szCs w:val="14"/>
              </w:rPr>
            </w:pPr>
            <w:ins w:id="100" w:author="Wichert, RJ@Energy" w:date="2018-10-24T07:27:00Z">
              <w:r w:rsidRPr="005A1599">
                <w:rPr>
                  <w:rFonts w:asciiTheme="minorHAnsi" w:hAnsiTheme="minorHAnsi"/>
                  <w:sz w:val="14"/>
                  <w:szCs w:val="14"/>
                </w:rPr>
                <w:t>Address:</w:t>
              </w:r>
            </w:ins>
          </w:p>
        </w:tc>
        <w:tc>
          <w:tcPr>
            <w:tcW w:w="5516" w:type="dxa"/>
            <w:gridSpan w:val="3"/>
          </w:tcPr>
          <w:p w14:paraId="5BC7316A" w14:textId="77777777" w:rsidR="00084B48" w:rsidRPr="005A1599" w:rsidRDefault="00084B48" w:rsidP="00E72BA4">
            <w:pPr>
              <w:rPr>
                <w:ins w:id="101" w:author="Wichert, RJ@Energy" w:date="2018-10-24T07:27:00Z"/>
                <w:rFonts w:asciiTheme="minorHAnsi" w:hAnsiTheme="minorHAnsi"/>
                <w:sz w:val="14"/>
                <w:szCs w:val="14"/>
              </w:rPr>
            </w:pPr>
            <w:ins w:id="102" w:author="Wichert, RJ@Energy" w:date="2018-10-24T07:27:00Z">
              <w:r w:rsidRPr="005A1599">
                <w:rPr>
                  <w:rFonts w:asciiTheme="minorHAnsi" w:hAnsiTheme="minorHAnsi"/>
                  <w:sz w:val="14"/>
                  <w:szCs w:val="14"/>
                </w:rPr>
                <w:t>CEA/HERS Certification Information (if applicable):</w:t>
              </w:r>
            </w:ins>
          </w:p>
        </w:tc>
      </w:tr>
      <w:tr w:rsidR="00084B48" w:rsidRPr="005A1599" w14:paraId="19542CB3" w14:textId="77777777" w:rsidTr="00E72BA4">
        <w:trPr>
          <w:trHeight w:val="360"/>
          <w:ins w:id="103" w:author="Wichert, RJ@Energy" w:date="2018-10-24T07:27:00Z"/>
        </w:trPr>
        <w:tc>
          <w:tcPr>
            <w:tcW w:w="5434" w:type="dxa"/>
          </w:tcPr>
          <w:p w14:paraId="677A9C30" w14:textId="77777777" w:rsidR="00084B48" w:rsidRPr="005A1599" w:rsidRDefault="00084B48" w:rsidP="00E72BA4">
            <w:pPr>
              <w:rPr>
                <w:ins w:id="104" w:author="Wichert, RJ@Energy" w:date="2018-10-24T07:27:00Z"/>
                <w:rFonts w:asciiTheme="minorHAnsi" w:hAnsiTheme="minorHAnsi"/>
                <w:sz w:val="14"/>
                <w:szCs w:val="14"/>
              </w:rPr>
            </w:pPr>
            <w:ins w:id="105" w:author="Wichert, RJ@Energy" w:date="2018-10-24T07:27:00Z">
              <w:r w:rsidRPr="005A1599">
                <w:rPr>
                  <w:rFonts w:asciiTheme="minorHAnsi" w:hAnsiTheme="minorHAnsi"/>
                  <w:sz w:val="14"/>
                  <w:szCs w:val="14"/>
                </w:rPr>
                <w:t>City/State/Zip:</w:t>
              </w:r>
            </w:ins>
          </w:p>
        </w:tc>
        <w:tc>
          <w:tcPr>
            <w:tcW w:w="5516" w:type="dxa"/>
            <w:gridSpan w:val="3"/>
          </w:tcPr>
          <w:p w14:paraId="65C6DE89" w14:textId="77777777" w:rsidR="00084B48" w:rsidRPr="005A1599" w:rsidRDefault="00084B48" w:rsidP="00E72BA4">
            <w:pPr>
              <w:rPr>
                <w:ins w:id="106" w:author="Wichert, RJ@Energy" w:date="2018-10-24T07:27:00Z"/>
                <w:rFonts w:asciiTheme="minorHAnsi" w:hAnsiTheme="minorHAnsi"/>
                <w:sz w:val="14"/>
                <w:szCs w:val="14"/>
              </w:rPr>
            </w:pPr>
            <w:ins w:id="107" w:author="Wichert, RJ@Energy" w:date="2018-10-24T07:27:00Z">
              <w:r w:rsidRPr="005A1599">
                <w:rPr>
                  <w:rFonts w:asciiTheme="minorHAnsi" w:hAnsiTheme="minorHAnsi"/>
                  <w:sz w:val="14"/>
                  <w:szCs w:val="14"/>
                </w:rPr>
                <w:t>Phone:</w:t>
              </w:r>
            </w:ins>
          </w:p>
        </w:tc>
      </w:tr>
      <w:tr w:rsidR="00084B48" w:rsidRPr="005A1599" w14:paraId="35F7723D" w14:textId="77777777" w:rsidTr="00E72BA4">
        <w:tblPrEx>
          <w:tblCellMar>
            <w:left w:w="115" w:type="dxa"/>
            <w:right w:w="115" w:type="dxa"/>
          </w:tblCellMar>
        </w:tblPrEx>
        <w:trPr>
          <w:trHeight w:val="296"/>
          <w:ins w:id="108" w:author="Wichert, RJ@Energy" w:date="2018-10-24T07:27:00Z"/>
        </w:trPr>
        <w:tc>
          <w:tcPr>
            <w:tcW w:w="10950" w:type="dxa"/>
            <w:gridSpan w:val="4"/>
            <w:vAlign w:val="center"/>
          </w:tcPr>
          <w:p w14:paraId="4D439D54" w14:textId="77777777" w:rsidR="00084B48" w:rsidRPr="005A1599" w:rsidRDefault="00084B48" w:rsidP="00E72BA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09" w:author="Wichert, RJ@Energy" w:date="2018-10-24T07:27:00Z"/>
                <w:rFonts w:asciiTheme="minorHAnsi" w:hAnsiTheme="minorHAnsi"/>
                <w:sz w:val="18"/>
                <w:szCs w:val="18"/>
              </w:rPr>
            </w:pPr>
            <w:ins w:id="110" w:author="Wichert, RJ@Energy" w:date="2018-10-24T07:27:00Z">
              <w:r w:rsidRPr="005A1599">
                <w:rPr>
                  <w:rFonts w:asciiTheme="minorHAnsi" w:hAnsiTheme="minorHAnsi" w:cs="Arial"/>
                  <w:b/>
                  <w:caps/>
                  <w:sz w:val="18"/>
                  <w:szCs w:val="18"/>
                </w:rPr>
                <w:t xml:space="preserve">Responsible Person's Declaration statement </w:t>
              </w:r>
            </w:ins>
          </w:p>
        </w:tc>
      </w:tr>
      <w:tr w:rsidR="00084B48" w:rsidRPr="005A1599" w14:paraId="18A0B9EB" w14:textId="77777777" w:rsidTr="00E72BA4">
        <w:tblPrEx>
          <w:tblCellMar>
            <w:left w:w="115" w:type="dxa"/>
            <w:right w:w="115" w:type="dxa"/>
          </w:tblCellMar>
        </w:tblPrEx>
        <w:trPr>
          <w:trHeight w:val="504"/>
          <w:ins w:id="111" w:author="Wichert, RJ@Energy" w:date="2018-10-24T07:27:00Z"/>
        </w:trPr>
        <w:tc>
          <w:tcPr>
            <w:tcW w:w="10950" w:type="dxa"/>
            <w:gridSpan w:val="4"/>
            <w:shd w:val="clear" w:color="auto" w:fill="auto"/>
          </w:tcPr>
          <w:p w14:paraId="70E65604" w14:textId="77777777" w:rsidR="00084B48" w:rsidRPr="005A1599" w:rsidRDefault="00084B48" w:rsidP="00E72BA4">
            <w:pPr>
              <w:keepNext/>
              <w:widowControl w:val="0"/>
              <w:ind w:right="90"/>
              <w:rPr>
                <w:ins w:id="112" w:author="Wichert, RJ@Energy" w:date="2018-10-24T07:27:00Z"/>
                <w:rFonts w:asciiTheme="minorHAnsi" w:hAnsiTheme="minorHAnsi"/>
                <w:snapToGrid w:val="0"/>
                <w:sz w:val="18"/>
                <w:szCs w:val="18"/>
              </w:rPr>
            </w:pPr>
            <w:ins w:id="113" w:author="Wichert, RJ@Energy" w:date="2018-10-24T07:27:00Z">
              <w:r w:rsidRPr="005A1599">
                <w:rPr>
                  <w:rFonts w:asciiTheme="minorHAnsi" w:hAnsiTheme="minorHAnsi"/>
                  <w:snapToGrid w:val="0"/>
                  <w:sz w:val="18"/>
                  <w:szCs w:val="18"/>
                </w:rPr>
                <w:t xml:space="preserve">I certify the following under penalty of perjury, under the laws of the State of California: </w:t>
              </w:r>
            </w:ins>
          </w:p>
          <w:p w14:paraId="4F7EB8B6" w14:textId="77777777" w:rsidR="00084B48" w:rsidRPr="005A1599" w:rsidRDefault="00084B48" w:rsidP="00084B48">
            <w:pPr>
              <w:keepNext/>
              <w:widowControl w:val="0"/>
              <w:numPr>
                <w:ilvl w:val="0"/>
                <w:numId w:val="47"/>
              </w:numPr>
              <w:ind w:right="90"/>
              <w:rPr>
                <w:ins w:id="114" w:author="Wichert, RJ@Energy" w:date="2018-10-24T07:27:00Z"/>
                <w:rFonts w:asciiTheme="minorHAnsi" w:hAnsiTheme="minorHAnsi"/>
                <w:snapToGrid w:val="0"/>
                <w:sz w:val="18"/>
                <w:szCs w:val="18"/>
              </w:rPr>
            </w:pPr>
            <w:ins w:id="115" w:author="Wichert, RJ@Energy" w:date="2018-10-24T07:27:00Z">
              <w:r w:rsidRPr="005A1599">
                <w:rPr>
                  <w:rFonts w:asciiTheme="minorHAnsi" w:hAnsiTheme="minorHAnsi"/>
                  <w:snapToGrid w:val="0"/>
                  <w:sz w:val="18"/>
                  <w:szCs w:val="18"/>
                </w:rPr>
                <w:t>The information provided on this Certificate of Verification is true and correct.</w:t>
              </w:r>
            </w:ins>
          </w:p>
          <w:p w14:paraId="4B80EF44" w14:textId="77777777" w:rsidR="00084B48" w:rsidRPr="005A1599" w:rsidRDefault="00084B48" w:rsidP="00084B48">
            <w:pPr>
              <w:keepNext/>
              <w:widowControl w:val="0"/>
              <w:numPr>
                <w:ilvl w:val="0"/>
                <w:numId w:val="47"/>
              </w:numPr>
              <w:ind w:right="90"/>
              <w:rPr>
                <w:ins w:id="116" w:author="Wichert, RJ@Energy" w:date="2018-10-24T07:27:00Z"/>
                <w:rFonts w:asciiTheme="minorHAnsi" w:hAnsiTheme="minorHAnsi"/>
                <w:snapToGrid w:val="0"/>
                <w:sz w:val="18"/>
                <w:szCs w:val="18"/>
              </w:rPr>
            </w:pPr>
            <w:ins w:id="117" w:author="Wichert, RJ@Energy" w:date="2018-10-24T07:27:00Z">
              <w:r w:rsidRPr="005A1599">
                <w:rPr>
                  <w:rFonts w:asciiTheme="minorHAnsi" w:hAnsiTheme="minorHAnsi"/>
                  <w:snapToGrid w:val="0"/>
                  <w:sz w:val="18"/>
                  <w:szCs w:val="18"/>
                </w:rPr>
                <w:t>I am the certified HERS Rater who performed the verification identified and reported on this Certificate of Verification (responsible rater).</w:t>
              </w:r>
            </w:ins>
          </w:p>
          <w:p w14:paraId="2C67D2AE" w14:textId="77777777" w:rsidR="00084B48" w:rsidRPr="005A1599" w:rsidRDefault="00084B48" w:rsidP="00084B48">
            <w:pPr>
              <w:keepNext/>
              <w:widowControl w:val="0"/>
              <w:numPr>
                <w:ilvl w:val="0"/>
                <w:numId w:val="47"/>
              </w:numPr>
              <w:ind w:right="90"/>
              <w:rPr>
                <w:ins w:id="118" w:author="Wichert, RJ@Energy" w:date="2018-10-24T07:27:00Z"/>
                <w:rFonts w:asciiTheme="minorHAnsi" w:hAnsiTheme="minorHAnsi"/>
                <w:snapToGrid w:val="0"/>
                <w:sz w:val="18"/>
                <w:szCs w:val="18"/>
              </w:rPr>
            </w:pPr>
            <w:ins w:id="119" w:author="Wichert, RJ@Energy" w:date="2018-10-24T07:27:00Z">
              <w:r w:rsidRPr="005A1599">
                <w:rPr>
                  <w:rFonts w:asciiTheme="minorHAnsi" w:hAnsiTheme="minorHAnsi"/>
                  <w:snapToGrid w:val="0"/>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ins>
          </w:p>
          <w:p w14:paraId="260A21EC" w14:textId="77777777" w:rsidR="00084B48" w:rsidRPr="005A1599" w:rsidRDefault="00084B48" w:rsidP="00084B48">
            <w:pPr>
              <w:keepNext/>
              <w:widowControl w:val="0"/>
              <w:numPr>
                <w:ilvl w:val="0"/>
                <w:numId w:val="47"/>
              </w:numPr>
              <w:ind w:right="90"/>
              <w:rPr>
                <w:ins w:id="120" w:author="Wichert, RJ@Energy" w:date="2018-10-24T07:27:00Z"/>
                <w:rFonts w:asciiTheme="minorHAnsi" w:hAnsiTheme="minorHAnsi"/>
                <w:snapToGrid w:val="0"/>
                <w:sz w:val="18"/>
                <w:szCs w:val="18"/>
              </w:rPr>
            </w:pPr>
            <w:ins w:id="121" w:author="Wichert, RJ@Energy" w:date="2018-10-24T07:27:00Z">
              <w:r w:rsidRPr="005A1599">
                <w:rPr>
                  <w:rFonts w:asciiTheme="minorHAnsi" w:hAnsiTheme="minorHAnsi"/>
                  <w:snapToGrid w:val="0"/>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ins>
          </w:p>
          <w:p w14:paraId="6DC423DD" w14:textId="77777777" w:rsidR="00084B48" w:rsidRPr="005A1599" w:rsidRDefault="00084B48" w:rsidP="00084B48">
            <w:pPr>
              <w:keepNext/>
              <w:widowControl w:val="0"/>
              <w:numPr>
                <w:ilvl w:val="0"/>
                <w:numId w:val="47"/>
              </w:numPr>
              <w:ind w:right="90"/>
              <w:rPr>
                <w:ins w:id="122" w:author="Wichert, RJ@Energy" w:date="2018-10-24T07:27:00Z"/>
                <w:rFonts w:asciiTheme="minorHAnsi" w:hAnsiTheme="minorHAnsi"/>
                <w:snapToGrid w:val="0"/>
                <w:sz w:val="18"/>
                <w:szCs w:val="18"/>
              </w:rPr>
            </w:pPr>
            <w:ins w:id="123" w:author="Wichert, RJ@Energy" w:date="2018-10-24T07:27:00Z">
              <w:r w:rsidRPr="005A1599">
                <w:rPr>
                  <w:rFonts w:asciiTheme="minorHAnsi" w:hAnsiTheme="minorHAnsi"/>
                  <w:snapToGrid w:val="0"/>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ins>
          </w:p>
        </w:tc>
      </w:tr>
      <w:tr w:rsidR="00084B48" w:rsidRPr="005A1599" w14:paraId="1DC71D21" w14:textId="77777777" w:rsidTr="00E72BA4">
        <w:tblPrEx>
          <w:tblCellMar>
            <w:left w:w="115" w:type="dxa"/>
            <w:right w:w="115" w:type="dxa"/>
          </w:tblCellMar>
        </w:tblPrEx>
        <w:trPr>
          <w:trHeight w:val="278"/>
          <w:ins w:id="124" w:author="Wichert, RJ@Energy" w:date="2018-10-24T07:27:00Z"/>
        </w:trPr>
        <w:tc>
          <w:tcPr>
            <w:tcW w:w="10950" w:type="dxa"/>
            <w:gridSpan w:val="4"/>
            <w:vAlign w:val="center"/>
          </w:tcPr>
          <w:p w14:paraId="69091DBF" w14:textId="77777777" w:rsidR="00084B48" w:rsidRPr="005A1599" w:rsidRDefault="00084B48" w:rsidP="00E72BA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25" w:author="Wichert, RJ@Energy" w:date="2018-10-24T07:27:00Z"/>
                <w:rFonts w:asciiTheme="minorHAnsi" w:hAnsiTheme="minorHAnsi" w:cs="Arial"/>
                <w:b/>
                <w:caps/>
                <w:sz w:val="18"/>
                <w:szCs w:val="18"/>
              </w:rPr>
            </w:pPr>
            <w:ins w:id="126" w:author="Wichert, RJ@Energy" w:date="2018-10-24T07:27:00Z">
              <w:r w:rsidRPr="005A1599">
                <w:rPr>
                  <w:rFonts w:asciiTheme="minorHAnsi" w:hAnsiTheme="minorHAnsi" w:cs="Arial"/>
                  <w:b/>
                  <w:caps/>
                  <w:sz w:val="18"/>
                  <w:szCs w:val="18"/>
                </w:rPr>
                <w:t>BUILDER OR INSTALLER INFORMATION AS SHOWN ON THE CERTIFICATE OF INSTALLATION</w:t>
              </w:r>
            </w:ins>
          </w:p>
        </w:tc>
      </w:tr>
      <w:tr w:rsidR="00084B48" w:rsidRPr="005A1599" w14:paraId="13BE9D2A" w14:textId="77777777" w:rsidTr="00E72BA4">
        <w:tblPrEx>
          <w:tblCellMar>
            <w:left w:w="115" w:type="dxa"/>
            <w:right w:w="115" w:type="dxa"/>
          </w:tblCellMar>
        </w:tblPrEx>
        <w:trPr>
          <w:trHeight w:hRule="exact" w:val="360"/>
          <w:ins w:id="127" w:author="Wichert, RJ@Energy" w:date="2018-10-24T07:27:00Z"/>
        </w:trPr>
        <w:tc>
          <w:tcPr>
            <w:tcW w:w="10950" w:type="dxa"/>
            <w:gridSpan w:val="4"/>
            <w:vAlign w:val="center"/>
          </w:tcPr>
          <w:p w14:paraId="7AB52E50" w14:textId="77777777" w:rsidR="00084B48" w:rsidRPr="005A1599" w:rsidRDefault="00084B48" w:rsidP="00E72BA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ins w:id="128" w:author="Wichert, RJ@Energy" w:date="2018-10-24T07:27:00Z"/>
                <w:rFonts w:asciiTheme="minorHAnsi" w:hAnsiTheme="minorHAnsi"/>
                <w:sz w:val="14"/>
                <w:szCs w:val="14"/>
              </w:rPr>
            </w:pPr>
            <w:ins w:id="129" w:author="Wichert, RJ@Energy" w:date="2018-10-24T07:27:00Z">
              <w:r w:rsidRPr="005A1599">
                <w:rPr>
                  <w:rFonts w:asciiTheme="minorHAnsi" w:hAnsiTheme="minorHAnsi"/>
                  <w:sz w:val="14"/>
                  <w:szCs w:val="14"/>
                </w:rPr>
                <w:t>Company Name (Installing Subcontractor, General Contractor, or Builder/Owner):</w:t>
              </w:r>
            </w:ins>
          </w:p>
        </w:tc>
      </w:tr>
      <w:tr w:rsidR="00084B48" w:rsidRPr="005A1599" w14:paraId="590F701C" w14:textId="77777777" w:rsidTr="00E72BA4">
        <w:tblPrEx>
          <w:tblCellMar>
            <w:left w:w="115" w:type="dxa"/>
            <w:right w:w="115" w:type="dxa"/>
          </w:tblCellMar>
        </w:tblPrEx>
        <w:trPr>
          <w:trHeight w:hRule="exact" w:val="360"/>
          <w:ins w:id="130" w:author="Wichert, RJ@Energy" w:date="2018-10-24T07:27:00Z"/>
        </w:trPr>
        <w:tc>
          <w:tcPr>
            <w:tcW w:w="5475" w:type="dxa"/>
            <w:gridSpan w:val="2"/>
          </w:tcPr>
          <w:p w14:paraId="12A00F87" w14:textId="77777777" w:rsidR="00084B48" w:rsidRPr="005A1599" w:rsidRDefault="00084B48" w:rsidP="00E72BA4">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ins w:id="131" w:author="Wichert, RJ@Energy" w:date="2018-10-24T07:27:00Z"/>
                <w:rFonts w:asciiTheme="minorHAnsi" w:hAnsiTheme="minorHAnsi"/>
                <w:sz w:val="14"/>
                <w:szCs w:val="14"/>
              </w:rPr>
            </w:pPr>
            <w:ins w:id="132" w:author="Wichert, RJ@Energy" w:date="2018-10-24T07:27:00Z">
              <w:r w:rsidRPr="005A1599">
                <w:rPr>
                  <w:rFonts w:asciiTheme="minorHAnsi" w:hAnsiTheme="minorHAnsi"/>
                  <w:sz w:val="14"/>
                  <w:szCs w:val="14"/>
                </w:rPr>
                <w:t>Responsible Builder or Installer Name:</w:t>
              </w:r>
            </w:ins>
          </w:p>
        </w:tc>
        <w:tc>
          <w:tcPr>
            <w:tcW w:w="5475" w:type="dxa"/>
            <w:gridSpan w:val="2"/>
          </w:tcPr>
          <w:p w14:paraId="21807B85" w14:textId="77777777" w:rsidR="00084B48" w:rsidRPr="005A1599" w:rsidRDefault="00084B48" w:rsidP="00E72BA4">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33" w:author="Wichert, RJ@Energy" w:date="2018-10-24T07:27:00Z"/>
                <w:rFonts w:asciiTheme="minorHAnsi" w:hAnsiTheme="minorHAnsi"/>
                <w:sz w:val="14"/>
                <w:szCs w:val="14"/>
              </w:rPr>
            </w:pPr>
            <w:ins w:id="134" w:author="Wichert, RJ@Energy" w:date="2018-10-24T07:27:00Z">
              <w:r w:rsidRPr="005A1599">
                <w:rPr>
                  <w:rFonts w:asciiTheme="minorHAnsi" w:hAnsiTheme="minorHAnsi"/>
                  <w:sz w:val="14"/>
                  <w:szCs w:val="14"/>
                </w:rPr>
                <w:t>CSLB License:</w:t>
              </w:r>
            </w:ins>
          </w:p>
        </w:tc>
      </w:tr>
      <w:tr w:rsidR="00084B48" w:rsidRPr="005A1599" w14:paraId="5EEEC18E" w14:textId="77777777" w:rsidTr="00E72BA4">
        <w:tblPrEx>
          <w:tblCellMar>
            <w:left w:w="108" w:type="dxa"/>
            <w:right w:w="108" w:type="dxa"/>
          </w:tblCellMar>
        </w:tblPrEx>
        <w:trPr>
          <w:trHeight w:hRule="exact" w:val="288"/>
          <w:ins w:id="135" w:author="Wichert, RJ@Energy" w:date="2018-10-24T07:27:00Z"/>
        </w:trPr>
        <w:tc>
          <w:tcPr>
            <w:tcW w:w="10950" w:type="dxa"/>
            <w:gridSpan w:val="4"/>
            <w:vAlign w:val="center"/>
          </w:tcPr>
          <w:p w14:paraId="404CD75C" w14:textId="77777777" w:rsidR="00084B48" w:rsidRPr="005A1599" w:rsidRDefault="00084B48" w:rsidP="00E72BA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136" w:author="Wichert, RJ@Energy" w:date="2018-10-24T07:27:00Z"/>
                <w:rFonts w:asciiTheme="minorHAnsi" w:hAnsiTheme="minorHAnsi"/>
                <w:sz w:val="14"/>
                <w:szCs w:val="14"/>
              </w:rPr>
            </w:pPr>
            <w:ins w:id="137" w:author="Wichert, RJ@Energy" w:date="2018-10-24T07:27:00Z">
              <w:r w:rsidRPr="005A1599">
                <w:rPr>
                  <w:rFonts w:asciiTheme="minorHAnsi" w:hAnsiTheme="minorHAnsi" w:cs="Arial"/>
                  <w:b/>
                  <w:caps/>
                  <w:sz w:val="18"/>
                  <w:szCs w:val="18"/>
                </w:rPr>
                <w:t>HERS PROVIDER DATA REGISTRY INFORMATION</w:t>
              </w:r>
            </w:ins>
          </w:p>
        </w:tc>
      </w:tr>
      <w:tr w:rsidR="00084B48" w:rsidRPr="005A1599" w14:paraId="3BD213D5" w14:textId="77777777" w:rsidTr="00E72BA4">
        <w:tblPrEx>
          <w:tblCellMar>
            <w:left w:w="108" w:type="dxa"/>
            <w:right w:w="108" w:type="dxa"/>
          </w:tblCellMar>
        </w:tblPrEx>
        <w:trPr>
          <w:trHeight w:hRule="exact" w:val="360"/>
          <w:ins w:id="138" w:author="Wichert, RJ@Energy" w:date="2018-10-24T07:27:00Z"/>
        </w:trPr>
        <w:tc>
          <w:tcPr>
            <w:tcW w:w="5482" w:type="dxa"/>
            <w:gridSpan w:val="3"/>
          </w:tcPr>
          <w:p w14:paraId="08845C53" w14:textId="77777777" w:rsidR="00084B48" w:rsidRPr="005A1599" w:rsidRDefault="00084B48" w:rsidP="00E72BA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39" w:author="Wichert, RJ@Energy" w:date="2018-10-24T07:27:00Z"/>
                <w:rFonts w:asciiTheme="minorHAnsi" w:hAnsiTheme="minorHAnsi"/>
                <w:sz w:val="14"/>
                <w:szCs w:val="14"/>
              </w:rPr>
            </w:pPr>
            <w:ins w:id="140" w:author="Wichert, RJ@Energy" w:date="2018-10-24T07:27:00Z">
              <w:r w:rsidRPr="005A1599">
                <w:rPr>
                  <w:rFonts w:asciiTheme="minorHAnsi" w:hAnsiTheme="minorHAnsi"/>
                  <w:sz w:val="14"/>
                  <w:szCs w:val="14"/>
                </w:rPr>
                <w:t>Sample Group Number (if applicable):</w:t>
              </w:r>
            </w:ins>
          </w:p>
        </w:tc>
        <w:tc>
          <w:tcPr>
            <w:tcW w:w="5468" w:type="dxa"/>
          </w:tcPr>
          <w:p w14:paraId="58D699AB" w14:textId="77777777" w:rsidR="00084B48" w:rsidRPr="005A1599" w:rsidRDefault="00084B48" w:rsidP="00E72BA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41" w:author="Wichert, RJ@Energy" w:date="2018-10-24T07:27:00Z"/>
                <w:rFonts w:asciiTheme="minorHAnsi" w:hAnsiTheme="minorHAnsi"/>
                <w:sz w:val="14"/>
                <w:szCs w:val="14"/>
              </w:rPr>
            </w:pPr>
            <w:ins w:id="142" w:author="Wichert, RJ@Energy" w:date="2018-10-24T07:27:00Z">
              <w:r w:rsidRPr="005A1599">
                <w:rPr>
                  <w:rFonts w:asciiTheme="minorHAnsi" w:hAnsiTheme="minorHAnsi"/>
                  <w:sz w:val="14"/>
                  <w:szCs w:val="14"/>
                </w:rPr>
                <w:t>Dwelling Test Status in Sample Group (if applicable)</w:t>
              </w:r>
              <w:r>
                <w:rPr>
                  <w:rFonts w:asciiTheme="minorHAnsi" w:hAnsiTheme="minorHAnsi"/>
                  <w:sz w:val="14"/>
                  <w:szCs w:val="14"/>
                </w:rPr>
                <w:t>:</w:t>
              </w:r>
            </w:ins>
          </w:p>
        </w:tc>
      </w:tr>
      <w:tr w:rsidR="00084B48" w:rsidRPr="005A1599" w14:paraId="5A38CCEA" w14:textId="77777777" w:rsidTr="00E72BA4">
        <w:tblPrEx>
          <w:tblCellMar>
            <w:left w:w="108" w:type="dxa"/>
            <w:right w:w="108" w:type="dxa"/>
          </w:tblCellMar>
        </w:tblPrEx>
        <w:trPr>
          <w:trHeight w:val="288"/>
          <w:ins w:id="143" w:author="Wichert, RJ@Energy" w:date="2018-10-24T07:27:00Z"/>
        </w:trPr>
        <w:tc>
          <w:tcPr>
            <w:tcW w:w="10950" w:type="dxa"/>
            <w:gridSpan w:val="4"/>
            <w:vAlign w:val="center"/>
          </w:tcPr>
          <w:p w14:paraId="054F9CA3" w14:textId="77777777" w:rsidR="00084B48" w:rsidRPr="005A1599" w:rsidRDefault="00084B48" w:rsidP="00E72BA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144" w:author="Wichert, RJ@Energy" w:date="2018-10-24T07:27:00Z"/>
                <w:rFonts w:asciiTheme="minorHAnsi" w:hAnsiTheme="minorHAnsi"/>
                <w:sz w:val="14"/>
                <w:szCs w:val="14"/>
              </w:rPr>
            </w:pPr>
            <w:ins w:id="145" w:author="Wichert, RJ@Energy" w:date="2018-10-24T07:27:00Z">
              <w:r w:rsidRPr="005A1599">
                <w:rPr>
                  <w:rFonts w:asciiTheme="minorHAnsi" w:hAnsiTheme="minorHAnsi" w:cs="Arial"/>
                  <w:b/>
                  <w:caps/>
                  <w:sz w:val="18"/>
                  <w:szCs w:val="18"/>
                </w:rPr>
                <w:t>HERS RATER INFORMATION</w:t>
              </w:r>
            </w:ins>
          </w:p>
        </w:tc>
      </w:tr>
      <w:tr w:rsidR="00084B48" w:rsidRPr="005A1599" w14:paraId="136E2E86" w14:textId="77777777" w:rsidTr="00E72BA4">
        <w:tblPrEx>
          <w:tblCellMar>
            <w:left w:w="108" w:type="dxa"/>
            <w:right w:w="108" w:type="dxa"/>
          </w:tblCellMar>
        </w:tblPrEx>
        <w:trPr>
          <w:trHeight w:hRule="exact" w:val="360"/>
          <w:ins w:id="146" w:author="Wichert, RJ@Energy" w:date="2018-10-24T07:27:00Z"/>
        </w:trPr>
        <w:tc>
          <w:tcPr>
            <w:tcW w:w="10950" w:type="dxa"/>
            <w:gridSpan w:val="4"/>
          </w:tcPr>
          <w:p w14:paraId="501A1396" w14:textId="77777777" w:rsidR="00084B48" w:rsidRPr="005A1599" w:rsidRDefault="00084B48" w:rsidP="00E72BA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147" w:author="Wichert, RJ@Energy" w:date="2018-10-24T07:27:00Z"/>
                <w:rFonts w:asciiTheme="minorHAnsi" w:hAnsiTheme="minorHAnsi"/>
                <w:sz w:val="14"/>
                <w:szCs w:val="14"/>
              </w:rPr>
            </w:pPr>
            <w:ins w:id="148" w:author="Wichert, RJ@Energy" w:date="2018-10-24T07:27:00Z">
              <w:r w:rsidRPr="005A1599">
                <w:rPr>
                  <w:rFonts w:asciiTheme="minorHAnsi" w:hAnsiTheme="minorHAnsi"/>
                  <w:sz w:val="14"/>
                  <w:szCs w:val="14"/>
                </w:rPr>
                <w:t>HERS Rater Company Name:</w:t>
              </w:r>
            </w:ins>
          </w:p>
        </w:tc>
      </w:tr>
      <w:tr w:rsidR="00084B48" w:rsidRPr="005A1599" w14:paraId="04C43997" w14:textId="77777777" w:rsidTr="00E72BA4">
        <w:tblPrEx>
          <w:tblCellMar>
            <w:left w:w="108" w:type="dxa"/>
            <w:right w:w="108" w:type="dxa"/>
          </w:tblCellMar>
        </w:tblPrEx>
        <w:trPr>
          <w:trHeight w:hRule="exact" w:val="360"/>
          <w:ins w:id="149" w:author="Wichert, RJ@Energy" w:date="2018-10-24T07:27:00Z"/>
        </w:trPr>
        <w:tc>
          <w:tcPr>
            <w:tcW w:w="5482" w:type="dxa"/>
            <w:gridSpan w:val="3"/>
            <w:tcBorders>
              <w:top w:val="single" w:sz="4" w:space="0" w:color="auto"/>
              <w:left w:val="single" w:sz="4" w:space="0" w:color="auto"/>
              <w:bottom w:val="single" w:sz="4" w:space="0" w:color="auto"/>
              <w:right w:val="single" w:sz="4" w:space="0" w:color="auto"/>
            </w:tcBorders>
          </w:tcPr>
          <w:p w14:paraId="04FB73AB" w14:textId="77777777" w:rsidR="00084B48" w:rsidRPr="005A1599" w:rsidRDefault="00084B48" w:rsidP="00E72BA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150" w:author="Wichert, RJ@Energy" w:date="2018-10-24T07:27:00Z"/>
                <w:rFonts w:asciiTheme="minorHAnsi" w:hAnsiTheme="minorHAnsi"/>
                <w:sz w:val="14"/>
                <w:szCs w:val="14"/>
              </w:rPr>
            </w:pPr>
            <w:ins w:id="151" w:author="Wichert, RJ@Energy" w:date="2018-10-24T07:27:00Z">
              <w:r w:rsidRPr="005A1599">
                <w:rPr>
                  <w:rFonts w:asciiTheme="minorHAnsi" w:hAnsiTheme="minorHAnsi"/>
                  <w:sz w:val="14"/>
                  <w:szCs w:val="14"/>
                </w:rPr>
                <w:t>Responsible Rater Name:</w:t>
              </w:r>
            </w:ins>
          </w:p>
        </w:tc>
        <w:tc>
          <w:tcPr>
            <w:tcW w:w="5468" w:type="dxa"/>
            <w:tcBorders>
              <w:top w:val="single" w:sz="4" w:space="0" w:color="auto"/>
              <w:left w:val="single" w:sz="4" w:space="0" w:color="auto"/>
              <w:bottom w:val="single" w:sz="4" w:space="0" w:color="auto"/>
              <w:right w:val="single" w:sz="4" w:space="0" w:color="auto"/>
            </w:tcBorders>
          </w:tcPr>
          <w:p w14:paraId="3D91284F" w14:textId="77777777" w:rsidR="00084B48" w:rsidRPr="005A1599" w:rsidRDefault="00084B48" w:rsidP="00E72BA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152" w:author="Wichert, RJ@Energy" w:date="2018-10-24T07:27:00Z"/>
                <w:rFonts w:asciiTheme="minorHAnsi" w:hAnsiTheme="minorHAnsi"/>
                <w:sz w:val="14"/>
                <w:szCs w:val="14"/>
              </w:rPr>
            </w:pPr>
            <w:ins w:id="153" w:author="Wichert, RJ@Energy" w:date="2018-10-24T07:27:00Z">
              <w:r w:rsidRPr="005A1599">
                <w:rPr>
                  <w:rFonts w:asciiTheme="minorHAnsi" w:hAnsiTheme="minorHAnsi"/>
                  <w:sz w:val="14"/>
                  <w:szCs w:val="14"/>
                </w:rPr>
                <w:t>Responsible Rater Signature:</w:t>
              </w:r>
            </w:ins>
          </w:p>
        </w:tc>
      </w:tr>
      <w:tr w:rsidR="00084B48" w:rsidRPr="005A1599" w14:paraId="7A188935" w14:textId="77777777" w:rsidTr="00E72BA4">
        <w:tblPrEx>
          <w:tblCellMar>
            <w:left w:w="108" w:type="dxa"/>
            <w:right w:w="108" w:type="dxa"/>
          </w:tblCellMar>
        </w:tblPrEx>
        <w:trPr>
          <w:trHeight w:hRule="exact" w:val="360"/>
          <w:ins w:id="154" w:author="Wichert, RJ@Energy" w:date="2018-10-24T07:27:00Z"/>
        </w:trPr>
        <w:tc>
          <w:tcPr>
            <w:tcW w:w="5482" w:type="dxa"/>
            <w:gridSpan w:val="3"/>
            <w:tcBorders>
              <w:top w:val="single" w:sz="4" w:space="0" w:color="auto"/>
              <w:left w:val="single" w:sz="4" w:space="0" w:color="auto"/>
              <w:bottom w:val="single" w:sz="4" w:space="0" w:color="auto"/>
              <w:right w:val="single" w:sz="4" w:space="0" w:color="auto"/>
            </w:tcBorders>
          </w:tcPr>
          <w:p w14:paraId="76E215FE" w14:textId="77777777" w:rsidR="00084B48" w:rsidRPr="005A1599" w:rsidRDefault="00084B48" w:rsidP="00E72BA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155" w:author="Wichert, RJ@Energy" w:date="2018-10-24T07:27:00Z"/>
                <w:rFonts w:asciiTheme="minorHAnsi" w:hAnsiTheme="minorHAnsi"/>
                <w:sz w:val="14"/>
                <w:szCs w:val="14"/>
              </w:rPr>
            </w:pPr>
            <w:ins w:id="156" w:author="Wichert, RJ@Energy" w:date="2018-10-24T07:27:00Z">
              <w:r w:rsidRPr="005A1599">
                <w:rPr>
                  <w:rFonts w:asciiTheme="minorHAnsi" w:hAnsiTheme="minorHAnsi"/>
                  <w:sz w:val="14"/>
                  <w:szCs w:val="14"/>
                </w:rPr>
                <w:t>Responsible Rater Certification Number w/ this HERS Provider</w:t>
              </w:r>
              <w:r>
                <w:rPr>
                  <w:rFonts w:asciiTheme="minorHAnsi" w:hAnsiTheme="minorHAnsi"/>
                  <w:sz w:val="14"/>
                  <w:szCs w:val="14"/>
                </w:rPr>
                <w:t>:</w:t>
              </w:r>
            </w:ins>
          </w:p>
        </w:tc>
        <w:tc>
          <w:tcPr>
            <w:tcW w:w="5468" w:type="dxa"/>
            <w:tcBorders>
              <w:top w:val="single" w:sz="4" w:space="0" w:color="auto"/>
              <w:left w:val="single" w:sz="4" w:space="0" w:color="auto"/>
              <w:bottom w:val="single" w:sz="4" w:space="0" w:color="auto"/>
              <w:right w:val="single" w:sz="4" w:space="0" w:color="auto"/>
            </w:tcBorders>
          </w:tcPr>
          <w:p w14:paraId="5A729DB2" w14:textId="77777777" w:rsidR="00084B48" w:rsidRPr="005A1599" w:rsidRDefault="00084B48" w:rsidP="00E72BA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157" w:author="Wichert, RJ@Energy" w:date="2018-10-24T07:27:00Z"/>
                <w:rFonts w:asciiTheme="minorHAnsi" w:hAnsiTheme="minorHAnsi"/>
                <w:sz w:val="14"/>
                <w:szCs w:val="14"/>
              </w:rPr>
            </w:pPr>
            <w:ins w:id="158" w:author="Wichert, RJ@Energy" w:date="2018-10-24T07:27:00Z">
              <w:r w:rsidRPr="005A1599">
                <w:rPr>
                  <w:rFonts w:asciiTheme="minorHAnsi" w:hAnsiTheme="minorHAnsi"/>
                  <w:sz w:val="14"/>
                  <w:szCs w:val="14"/>
                </w:rPr>
                <w:t>Date Signed:</w:t>
              </w:r>
            </w:ins>
          </w:p>
        </w:tc>
      </w:tr>
    </w:tbl>
    <w:p w14:paraId="7E3B96F0" w14:textId="77777777" w:rsidR="00084B48" w:rsidRPr="00D83E48" w:rsidRDefault="00084B48" w:rsidP="00DA2B2D">
      <w:pPr>
        <w:rPr>
          <w:rFonts w:ascii="Calibri" w:hAnsi="Calibri"/>
          <w:b/>
          <w:sz w:val="32"/>
          <w:szCs w:val="32"/>
        </w:rPr>
        <w:sectPr w:rsidR="00084B48" w:rsidRPr="00D83E48" w:rsidSect="008656BC">
          <w:headerReference w:type="even" r:id="rId9"/>
          <w:headerReference w:type="default" r:id="rId10"/>
          <w:footerReference w:type="default" r:id="rId11"/>
          <w:headerReference w:type="first" r:id="rId12"/>
          <w:footerReference w:type="first" r:id="rId13"/>
          <w:pgSz w:w="12240" w:h="15840" w:code="1"/>
          <w:pgMar w:top="720" w:right="720" w:bottom="720" w:left="720" w:header="432" w:footer="432" w:gutter="0"/>
          <w:cols w:space="720"/>
          <w:docGrid w:linePitch="272"/>
        </w:sectPr>
      </w:pPr>
    </w:p>
    <w:p w14:paraId="1933EA0E" w14:textId="3EE8A53D" w:rsidR="001868E8" w:rsidRPr="00EA3860" w:rsidRDefault="00617914" w:rsidP="00F062C2">
      <w:pPr>
        <w:jc w:val="center"/>
        <w:rPr>
          <w:rFonts w:ascii="Calibri" w:hAnsi="Calibri"/>
          <w:b/>
        </w:rPr>
      </w:pPr>
      <w:r w:rsidRPr="00EA3860">
        <w:rPr>
          <w:rFonts w:ascii="Calibri" w:hAnsi="Calibri"/>
          <w:b/>
        </w:rPr>
        <w:lastRenderedPageBreak/>
        <w:t>CF2R-MCH-23b-H User Instructions</w:t>
      </w:r>
    </w:p>
    <w:p w14:paraId="1933EA0F" w14:textId="77777777" w:rsidR="001868E8" w:rsidRDefault="001868E8" w:rsidP="00DA2B2D">
      <w:pPr>
        <w:rPr>
          <w:rFonts w:ascii="Calibri" w:hAnsi="Calibri"/>
        </w:rPr>
      </w:pPr>
    </w:p>
    <w:p w14:paraId="1933EA10" w14:textId="019A9522" w:rsidR="007759B2" w:rsidRPr="0015741B" w:rsidRDefault="007759B2" w:rsidP="007759B2">
      <w:pPr>
        <w:rPr>
          <w:rFonts w:ascii="Calibri" w:hAnsi="Calibri"/>
        </w:rPr>
      </w:pPr>
      <w:r>
        <w:rPr>
          <w:rFonts w:ascii="Calibri" w:hAnsi="Calibri"/>
          <w:b/>
        </w:rPr>
        <w:t>Section A. Ducted Cooling System Information</w:t>
      </w:r>
    </w:p>
    <w:p w14:paraId="1933EA11" w14:textId="0CDEEC80" w:rsidR="007759B2" w:rsidRPr="00986CA4" w:rsidRDefault="0092178C" w:rsidP="007759B2">
      <w:pPr>
        <w:pStyle w:val="ListParagraph"/>
        <w:numPr>
          <w:ilvl w:val="0"/>
          <w:numId w:val="38"/>
        </w:numPr>
        <w:ind w:left="360" w:hanging="360"/>
        <w:rPr>
          <w:rFonts w:asciiTheme="minorHAnsi" w:hAnsiTheme="minorHAnsi"/>
        </w:rPr>
      </w:pPr>
      <w:r w:rsidRPr="0092178C">
        <w:rPr>
          <w:rFonts w:asciiTheme="minorHAnsi" w:hAnsiTheme="minorHAnsi"/>
        </w:rPr>
        <w:t>System Identification or Name: This field is filled out automatically. It is referenced from the CF2R-MCH-01, which must be completed prior to this document.</w:t>
      </w:r>
    </w:p>
    <w:p w14:paraId="1933EA12" w14:textId="30148CD7" w:rsidR="007759B2" w:rsidRDefault="0092178C" w:rsidP="007759B2">
      <w:pPr>
        <w:pStyle w:val="ListParagraph"/>
        <w:numPr>
          <w:ilvl w:val="0"/>
          <w:numId w:val="38"/>
        </w:numPr>
        <w:ind w:left="360" w:hanging="360"/>
        <w:rPr>
          <w:ins w:id="177" w:author="Smith, Alexis@Energy" w:date="2019-01-07T09:04:00Z"/>
          <w:rFonts w:asciiTheme="minorHAnsi" w:hAnsiTheme="minorHAnsi"/>
        </w:rPr>
      </w:pPr>
      <w:r w:rsidRPr="0092178C">
        <w:rPr>
          <w:rFonts w:asciiTheme="minorHAnsi" w:hAnsiTheme="minorHAnsi"/>
          <w:szCs w:val="18"/>
        </w:rPr>
        <w:t>System Location or Area Served:</w:t>
      </w:r>
      <w:r w:rsidRPr="0092178C">
        <w:rPr>
          <w:rFonts w:asciiTheme="minorHAnsi" w:hAnsiTheme="minorHAnsi"/>
        </w:rPr>
        <w:t xml:space="preserve"> This field is filled out automatically. It is referenced from the CF2R-MCH-01, which must be completed prior to this document.</w:t>
      </w:r>
    </w:p>
    <w:p w14:paraId="1F6BEDF2" w14:textId="437A301F" w:rsidR="00213E3A" w:rsidRPr="00213E3A" w:rsidRDefault="00213E3A" w:rsidP="00213E3A">
      <w:pPr>
        <w:pStyle w:val="ListParagraph"/>
        <w:numPr>
          <w:ilvl w:val="0"/>
          <w:numId w:val="38"/>
        </w:numPr>
        <w:ind w:left="360" w:hanging="360"/>
        <w:rPr>
          <w:rFonts w:asciiTheme="minorHAnsi" w:hAnsiTheme="minorHAnsi"/>
        </w:rPr>
      </w:pPr>
      <w:ins w:id="178" w:author="Smith, Alexis@Energy" w:date="2019-01-07T09:04:00Z">
        <w:r w:rsidRPr="00213E3A">
          <w:rPr>
            <w:rFonts w:asciiTheme="minorHAnsi" w:hAnsiTheme="minorHAnsi"/>
          </w:rPr>
          <w:t>Indoor Unit Name: This field is filled out automatically. It is referenced from the CF2R-MCH-01, which must be completed prior to this document.</w:t>
        </w:r>
      </w:ins>
      <w:bookmarkStart w:id="179" w:name="_GoBack"/>
      <w:bookmarkEnd w:id="179"/>
    </w:p>
    <w:p w14:paraId="1933EA13" w14:textId="77777777" w:rsidR="007759B2" w:rsidRPr="00986CA4" w:rsidRDefault="0092178C" w:rsidP="007759B2">
      <w:pPr>
        <w:pStyle w:val="ListParagraph"/>
        <w:numPr>
          <w:ilvl w:val="0"/>
          <w:numId w:val="38"/>
        </w:numPr>
        <w:ind w:left="360" w:hanging="360"/>
        <w:rPr>
          <w:rFonts w:asciiTheme="minorHAnsi" w:hAnsiTheme="minorHAnsi"/>
        </w:rPr>
      </w:pPr>
      <w:r w:rsidRPr="0092178C">
        <w:rPr>
          <w:rFonts w:asciiTheme="minorHAnsi" w:hAnsiTheme="minorHAnsi"/>
          <w:szCs w:val="18"/>
        </w:rPr>
        <w:t>System Installation Type:</w:t>
      </w:r>
      <w:r w:rsidRPr="0092178C">
        <w:rPr>
          <w:rFonts w:asciiTheme="minorHAnsi" w:hAnsiTheme="minorHAnsi"/>
        </w:rPr>
        <w:t xml:space="preserve"> Select the appropriate System Installation Type from the following choices:</w:t>
      </w:r>
    </w:p>
    <w:p w14:paraId="1933EA14" w14:textId="7C952A13" w:rsidR="007759B2" w:rsidRPr="00986CA4" w:rsidRDefault="0092178C" w:rsidP="007759B2">
      <w:pPr>
        <w:pStyle w:val="ListParagraph"/>
        <w:numPr>
          <w:ilvl w:val="1"/>
          <w:numId w:val="38"/>
        </w:numPr>
        <w:rPr>
          <w:rFonts w:asciiTheme="minorHAnsi" w:hAnsiTheme="minorHAnsi"/>
        </w:rPr>
      </w:pPr>
      <w:r w:rsidRPr="0092178C">
        <w:rPr>
          <w:rFonts w:asciiTheme="minorHAnsi" w:hAnsiTheme="minorHAnsi" w:cs="Calibri"/>
          <w:szCs w:val="32"/>
        </w:rPr>
        <w:t>New:</w:t>
      </w:r>
      <w:r w:rsidR="00617914">
        <w:rPr>
          <w:rFonts w:asciiTheme="minorHAnsi" w:hAnsiTheme="minorHAnsi" w:cs="Calibri"/>
          <w:szCs w:val="32"/>
        </w:rPr>
        <w:t xml:space="preserve"> </w:t>
      </w:r>
      <w:r w:rsidRPr="0092178C">
        <w:rPr>
          <w:rFonts w:asciiTheme="minorHAnsi" w:hAnsiTheme="minorHAnsi" w:cs="Calibri"/>
          <w:szCs w:val="32"/>
        </w:rPr>
        <w:t>Use this choice for newly constructed buildings, additions with all-new systems dedicated to the addition, or new systems installed in existing homes where the equipment and ducts are all newly installed (aka, "Cut-in").</w:t>
      </w:r>
    </w:p>
    <w:p w14:paraId="1933EA15" w14:textId="68714C5F" w:rsidR="007759B2" w:rsidRPr="00986CA4" w:rsidRDefault="0092178C" w:rsidP="007759B2">
      <w:pPr>
        <w:pStyle w:val="ListParagraph"/>
        <w:numPr>
          <w:ilvl w:val="1"/>
          <w:numId w:val="38"/>
        </w:numPr>
        <w:rPr>
          <w:rFonts w:asciiTheme="minorHAnsi" w:hAnsiTheme="minorHAnsi"/>
        </w:rPr>
      </w:pPr>
      <w:r w:rsidRPr="0092178C">
        <w:rPr>
          <w:rFonts w:asciiTheme="minorHAnsi" w:hAnsiTheme="minorHAnsi" w:cs="Calibri"/>
          <w:szCs w:val="32"/>
        </w:rPr>
        <w:t>Replacement:</w:t>
      </w:r>
      <w:r w:rsidR="00617914">
        <w:rPr>
          <w:rFonts w:asciiTheme="minorHAnsi" w:hAnsiTheme="minorHAnsi" w:cs="Calibri"/>
          <w:szCs w:val="32"/>
        </w:rPr>
        <w:t xml:space="preserve"> </w:t>
      </w:r>
      <w:r w:rsidRPr="0092178C">
        <w:rPr>
          <w:rFonts w:asciiTheme="minorHAnsi" w:hAnsiTheme="minorHAnsi" w:cs="Calibri"/>
          <w:szCs w:val="32"/>
        </w:rPr>
        <w:t>Use this choice if the system is a</w:t>
      </w:r>
      <w:r w:rsidRPr="0092178C">
        <w:rPr>
          <w:rFonts w:asciiTheme="minorHAnsi" w:hAnsiTheme="minorHAnsi"/>
          <w:bCs/>
          <w:szCs w:val="26"/>
        </w:rPr>
        <w:t xml:space="preserve"> complete</w:t>
      </w:r>
      <w:r w:rsidR="00617914">
        <w:rPr>
          <w:rFonts w:asciiTheme="minorHAnsi" w:hAnsiTheme="minorHAnsi"/>
          <w:bCs/>
          <w:szCs w:val="26"/>
        </w:rPr>
        <w:t xml:space="preserve"> </w:t>
      </w:r>
      <w:r w:rsidRPr="0092178C">
        <w:rPr>
          <w:rFonts w:asciiTheme="minorHAnsi" w:hAnsiTheme="minorHAnsi"/>
          <w:bCs/>
          <w:szCs w:val="26"/>
        </w:rPr>
        <w:t>replacement</w:t>
      </w:r>
      <w:r w:rsidR="00617914">
        <w:rPr>
          <w:rFonts w:asciiTheme="minorHAnsi" w:hAnsiTheme="minorHAnsi"/>
          <w:bCs/>
          <w:szCs w:val="26"/>
        </w:rPr>
        <w:t xml:space="preserve"> </w:t>
      </w:r>
      <w:r w:rsidRPr="0092178C">
        <w:rPr>
          <w:rFonts w:asciiTheme="minorHAnsi" w:hAnsiTheme="minorHAnsi"/>
          <w:bCs/>
          <w:szCs w:val="26"/>
        </w:rPr>
        <w:t>space-conditioning system</w:t>
      </w:r>
      <w:r w:rsidR="00617914">
        <w:rPr>
          <w:rFonts w:asciiTheme="minorHAnsi" w:hAnsiTheme="minorHAnsi"/>
          <w:bCs/>
          <w:szCs w:val="26"/>
        </w:rPr>
        <w:t xml:space="preserve"> </w:t>
      </w:r>
      <w:r w:rsidRPr="0092178C">
        <w:rPr>
          <w:rFonts w:asciiTheme="minorHAnsi" w:hAnsiTheme="minorHAnsi"/>
          <w:szCs w:val="26"/>
        </w:rPr>
        <w:t>installed as part of an alteration,</w:t>
      </w:r>
      <w:r w:rsidRPr="0092178C">
        <w:rPr>
          <w:rFonts w:asciiTheme="minorHAnsi" w:hAnsiTheme="minorHAnsi"/>
          <w:szCs w:val="32"/>
        </w:rPr>
        <w:t xml:space="preserve"> and </w:t>
      </w:r>
      <w:r w:rsidRPr="0092178C">
        <w:rPr>
          <w:rFonts w:asciiTheme="minorHAnsi" w:hAnsiTheme="minorHAnsi"/>
          <w:szCs w:val="26"/>
        </w:rPr>
        <w:t>includes all the system heating or cooling equipment plus a replacement duct system</w:t>
      </w:r>
      <w:r w:rsidRPr="0092178C">
        <w:rPr>
          <w:rFonts w:asciiTheme="minorHAnsi" w:hAnsiTheme="minorHAnsi"/>
          <w:szCs w:val="32"/>
        </w:rPr>
        <w:t xml:space="preserve"> </w:t>
      </w:r>
      <w:r w:rsidRPr="0092178C">
        <w:rPr>
          <w:rFonts w:asciiTheme="minorHAnsi" w:hAnsiTheme="minorHAnsi"/>
          <w:szCs w:val="26"/>
        </w:rPr>
        <w:t xml:space="preserve">(150.2(b)1Diia) where </w:t>
      </w:r>
      <w:r w:rsidR="007759B2" w:rsidRPr="00986CA4">
        <w:rPr>
          <w:rFonts w:asciiTheme="minorHAnsi" w:hAnsiTheme="minorHAnsi"/>
        </w:rPr>
        <w:t>the ducts are at least 75</w:t>
      </w:r>
      <w:r w:rsidR="002B0777">
        <w:rPr>
          <w:rFonts w:asciiTheme="minorHAnsi" w:hAnsiTheme="minorHAnsi"/>
        </w:rPr>
        <w:t>%</w:t>
      </w:r>
      <w:r w:rsidR="007759B2" w:rsidRPr="00986CA4">
        <w:rPr>
          <w:rFonts w:asciiTheme="minorHAnsi" w:hAnsiTheme="minorHAnsi"/>
        </w:rPr>
        <w:t xml:space="preserve"> or more newly installed duct material (up to 25</w:t>
      </w:r>
      <w:r w:rsidR="002B0777">
        <w:rPr>
          <w:rFonts w:asciiTheme="minorHAnsi" w:hAnsiTheme="minorHAnsi"/>
        </w:rPr>
        <w:t>%</w:t>
      </w:r>
      <w:r w:rsidR="007759B2" w:rsidRPr="00986CA4">
        <w:rPr>
          <w:rFonts w:asciiTheme="minorHAnsi" w:hAnsiTheme="minorHAnsi"/>
        </w:rPr>
        <w:t xml:space="preserve"> of the finished system may consist of reused parts from the dwelling unit’s previously existing duct system, such as registers, grilles, boots, air handler, coil, plenums, duct material)</w:t>
      </w:r>
      <w:r w:rsidRPr="0092178C">
        <w:rPr>
          <w:rFonts w:asciiTheme="minorHAnsi" w:hAnsiTheme="minorHAnsi"/>
          <w:szCs w:val="26"/>
        </w:rPr>
        <w:t>; plus a replacement air handler.</w:t>
      </w:r>
    </w:p>
    <w:p w14:paraId="1933EA16" w14:textId="352218A3" w:rsidR="007759B2" w:rsidRPr="00986CA4" w:rsidRDefault="0092178C" w:rsidP="007759B2">
      <w:pPr>
        <w:pStyle w:val="ListParagraph"/>
        <w:numPr>
          <w:ilvl w:val="1"/>
          <w:numId w:val="38"/>
        </w:numPr>
        <w:rPr>
          <w:rFonts w:asciiTheme="minorHAnsi" w:hAnsiTheme="minorHAnsi"/>
        </w:rPr>
      </w:pPr>
      <w:r w:rsidRPr="0092178C">
        <w:rPr>
          <w:rFonts w:asciiTheme="minorHAnsi" w:hAnsiTheme="minorHAnsi" w:cs="Calibri"/>
          <w:szCs w:val="32"/>
        </w:rPr>
        <w:t>Alteration:</w:t>
      </w:r>
      <w:r w:rsidR="00617914">
        <w:rPr>
          <w:rFonts w:asciiTheme="minorHAnsi" w:hAnsiTheme="minorHAnsi" w:cs="Calibri"/>
          <w:szCs w:val="32"/>
        </w:rPr>
        <w:t xml:space="preserve"> </w:t>
      </w:r>
      <w:r w:rsidRPr="0092178C">
        <w:rPr>
          <w:rFonts w:asciiTheme="minorHAnsi" w:hAnsiTheme="minorHAnsi" w:cs="Calibri"/>
          <w:szCs w:val="32"/>
        </w:rPr>
        <w:t>Use this choice for existing buildings where any of the following are newly installed or replaced as part of the project and the system does not meet one of the other compliance categories above.:</w:t>
      </w:r>
    </w:p>
    <w:p w14:paraId="1933EA17" w14:textId="513F2FDF" w:rsidR="007759B2" w:rsidRPr="00986CA4" w:rsidRDefault="0092178C" w:rsidP="007759B2">
      <w:pPr>
        <w:pStyle w:val="ListParagraph"/>
        <w:numPr>
          <w:ilvl w:val="2"/>
          <w:numId w:val="38"/>
        </w:numPr>
        <w:rPr>
          <w:rFonts w:asciiTheme="minorHAnsi" w:hAnsiTheme="minorHAnsi"/>
        </w:rPr>
      </w:pPr>
      <w:r w:rsidRPr="0092178C">
        <w:rPr>
          <w:rFonts w:asciiTheme="minorHAnsi" w:hAnsiTheme="minorHAnsi" w:cs="Calibri"/>
          <w:szCs w:val="32"/>
        </w:rPr>
        <w:t>40 feet</w:t>
      </w:r>
      <w:r w:rsidR="00617914">
        <w:rPr>
          <w:rFonts w:asciiTheme="minorHAnsi" w:hAnsiTheme="minorHAnsi" w:cs="Calibri"/>
          <w:szCs w:val="32"/>
        </w:rPr>
        <w:t xml:space="preserve"> </w:t>
      </w:r>
      <w:r w:rsidRPr="0092178C">
        <w:rPr>
          <w:rFonts w:asciiTheme="minorHAnsi" w:hAnsiTheme="minorHAnsi" w:cs="Calibri"/>
          <w:szCs w:val="32"/>
        </w:rPr>
        <w:t>or more</w:t>
      </w:r>
      <w:r w:rsidR="00617914">
        <w:rPr>
          <w:rFonts w:asciiTheme="minorHAnsi" w:hAnsiTheme="minorHAnsi" w:cs="Calibri"/>
          <w:szCs w:val="32"/>
        </w:rPr>
        <w:t xml:space="preserve"> </w:t>
      </w:r>
      <w:r w:rsidRPr="0092178C">
        <w:rPr>
          <w:rFonts w:asciiTheme="minorHAnsi" w:hAnsiTheme="minorHAnsi" w:cs="Calibri"/>
          <w:szCs w:val="32"/>
        </w:rPr>
        <w:t>of space-conditioning system ducts are installed in unconditioned space or indirectly conditioned space.</w:t>
      </w:r>
    </w:p>
    <w:p w14:paraId="1933EA18" w14:textId="77777777" w:rsidR="007759B2" w:rsidRPr="00986CA4" w:rsidRDefault="0092178C" w:rsidP="007759B2">
      <w:pPr>
        <w:pStyle w:val="ListParagraph"/>
        <w:numPr>
          <w:ilvl w:val="2"/>
          <w:numId w:val="38"/>
        </w:numPr>
        <w:rPr>
          <w:rFonts w:asciiTheme="minorHAnsi" w:hAnsiTheme="minorHAnsi"/>
        </w:rPr>
      </w:pPr>
      <w:r w:rsidRPr="0092178C">
        <w:rPr>
          <w:rFonts w:asciiTheme="minorHAnsi" w:hAnsiTheme="minorHAnsi" w:cs="Calibri"/>
          <w:szCs w:val="32"/>
        </w:rPr>
        <w:t>Air conditioning or heat pump condenser</w:t>
      </w:r>
    </w:p>
    <w:p w14:paraId="1933EA19" w14:textId="77777777" w:rsidR="007759B2" w:rsidRPr="00986CA4" w:rsidRDefault="0092178C" w:rsidP="007759B2">
      <w:pPr>
        <w:pStyle w:val="ListParagraph"/>
        <w:numPr>
          <w:ilvl w:val="2"/>
          <w:numId w:val="38"/>
        </w:numPr>
        <w:rPr>
          <w:rFonts w:asciiTheme="minorHAnsi" w:hAnsiTheme="minorHAnsi"/>
        </w:rPr>
      </w:pPr>
      <w:r w:rsidRPr="0092178C">
        <w:rPr>
          <w:rFonts w:asciiTheme="minorHAnsi" w:hAnsiTheme="minorHAnsi" w:cs="Calibri"/>
          <w:szCs w:val="32"/>
        </w:rPr>
        <w:t>Heating or cooling coil</w:t>
      </w:r>
    </w:p>
    <w:p w14:paraId="1933EA1A" w14:textId="77777777" w:rsidR="007759B2" w:rsidRPr="00986CA4" w:rsidRDefault="0092178C" w:rsidP="007759B2">
      <w:pPr>
        <w:pStyle w:val="ListParagraph"/>
        <w:numPr>
          <w:ilvl w:val="2"/>
          <w:numId w:val="38"/>
        </w:numPr>
        <w:rPr>
          <w:rFonts w:asciiTheme="minorHAnsi" w:hAnsiTheme="minorHAnsi"/>
        </w:rPr>
      </w:pPr>
      <w:r w:rsidRPr="0092178C">
        <w:rPr>
          <w:rFonts w:asciiTheme="minorHAnsi" w:hAnsiTheme="minorHAnsi" w:cs="Calibri"/>
          <w:szCs w:val="32"/>
        </w:rPr>
        <w:t>Air handler (e.g., furnace, fan coil, package unit)</w:t>
      </w:r>
    </w:p>
    <w:p w14:paraId="1933EA1B" w14:textId="06AC5DC1" w:rsidR="007759B2" w:rsidRPr="00986CA4" w:rsidRDefault="0092178C" w:rsidP="007759B2">
      <w:pPr>
        <w:pStyle w:val="ListParagraph"/>
        <w:numPr>
          <w:ilvl w:val="0"/>
          <w:numId w:val="38"/>
        </w:numPr>
        <w:ind w:left="360" w:hanging="360"/>
        <w:rPr>
          <w:rFonts w:ascii="Calibri" w:hAnsi="Calibri"/>
        </w:rPr>
      </w:pPr>
      <w:r w:rsidRPr="0092178C">
        <w:rPr>
          <w:rFonts w:asciiTheme="minorHAnsi" w:hAnsiTheme="minorHAnsi"/>
          <w:szCs w:val="18"/>
        </w:rPr>
        <w:t>Nominal Cooling Capacity (tons) of Condenser:</w:t>
      </w:r>
      <w:r w:rsidR="007759B2" w:rsidRPr="00986CA4">
        <w:rPr>
          <w:rFonts w:ascii="Calibri" w:hAnsi="Calibri"/>
        </w:rPr>
        <w:t xml:space="preserve"> This field is filled out automatically. It is referenced from the CF2R-MCH-01, which must be completed prior to this document.</w:t>
      </w:r>
    </w:p>
    <w:p w14:paraId="1933EA1C" w14:textId="65FAC372" w:rsidR="007759B2" w:rsidRPr="00986CA4" w:rsidRDefault="0092178C" w:rsidP="007759B2">
      <w:pPr>
        <w:pStyle w:val="ListParagraph"/>
        <w:numPr>
          <w:ilvl w:val="0"/>
          <w:numId w:val="38"/>
        </w:numPr>
        <w:ind w:left="360" w:hanging="360"/>
        <w:rPr>
          <w:rFonts w:ascii="Calibri" w:hAnsi="Calibri"/>
        </w:rPr>
      </w:pPr>
      <w:r w:rsidRPr="0092178C">
        <w:rPr>
          <w:rFonts w:asciiTheme="minorHAnsi" w:hAnsiTheme="minorHAnsi"/>
          <w:szCs w:val="18"/>
        </w:rPr>
        <w:t>Condenser Speed Type:</w:t>
      </w:r>
      <w:r w:rsidR="007759B2" w:rsidRPr="00986CA4">
        <w:rPr>
          <w:rFonts w:ascii="Calibri" w:hAnsi="Calibri"/>
        </w:rPr>
        <w:t xml:space="preserve"> This field is filled out automatically. It is referenced from the CF2R-MCH-01, which must be completed prior to this document.</w:t>
      </w:r>
    </w:p>
    <w:p w14:paraId="1933EA1D" w14:textId="03EE61D6" w:rsidR="007759B2" w:rsidRPr="00986CA4" w:rsidRDefault="0092178C" w:rsidP="007759B2">
      <w:pPr>
        <w:pStyle w:val="ListParagraph"/>
        <w:numPr>
          <w:ilvl w:val="0"/>
          <w:numId w:val="38"/>
        </w:numPr>
        <w:ind w:left="360" w:hanging="360"/>
        <w:rPr>
          <w:rFonts w:ascii="Calibri" w:hAnsi="Calibri"/>
        </w:rPr>
      </w:pPr>
      <w:r w:rsidRPr="0092178C">
        <w:rPr>
          <w:rFonts w:asciiTheme="minorHAnsi" w:hAnsiTheme="minorHAnsi"/>
          <w:szCs w:val="18"/>
        </w:rPr>
        <w:t>Cooling System Zonal Control Type:</w:t>
      </w:r>
      <w:r w:rsidR="007759B2" w:rsidRPr="00986CA4">
        <w:rPr>
          <w:rFonts w:ascii="Calibri" w:hAnsi="Calibri"/>
        </w:rPr>
        <w:t xml:space="preserve"> This field is filled out automatically. It is referenced from the CF2R-MCH-01, which must be completed prior to this document.</w:t>
      </w:r>
    </w:p>
    <w:p w14:paraId="1933EA1E" w14:textId="77777777" w:rsidR="007759B2" w:rsidRPr="00986CA4" w:rsidRDefault="0092178C" w:rsidP="007759B2">
      <w:pPr>
        <w:pStyle w:val="ListParagraph"/>
        <w:numPr>
          <w:ilvl w:val="0"/>
          <w:numId w:val="38"/>
        </w:numPr>
        <w:ind w:left="360" w:hanging="360"/>
        <w:rPr>
          <w:rFonts w:ascii="Calibri" w:hAnsi="Calibri"/>
        </w:rPr>
      </w:pPr>
      <w:r w:rsidRPr="0092178C">
        <w:rPr>
          <w:rFonts w:asciiTheme="minorHAnsi" w:hAnsiTheme="minorHAnsi"/>
          <w:szCs w:val="18"/>
        </w:rPr>
        <w:t>Central Fan Integrated (CFI) Ventilation System Status:</w:t>
      </w:r>
      <w:r w:rsidR="007759B2" w:rsidRPr="00986CA4">
        <w:rPr>
          <w:rFonts w:ascii="Calibri" w:hAnsi="Calibri"/>
        </w:rPr>
        <w:t xml:space="preserve"> If the system has Central Fan Integrated System, then select “CFI System”, otherwise select “Not a CFI system”.</w:t>
      </w:r>
    </w:p>
    <w:p w14:paraId="1933EA1F" w14:textId="0E7BAB1F" w:rsidR="007759B2" w:rsidRPr="00986CA4" w:rsidRDefault="0092178C" w:rsidP="007759B2">
      <w:pPr>
        <w:pStyle w:val="ListParagraph"/>
        <w:numPr>
          <w:ilvl w:val="0"/>
          <w:numId w:val="38"/>
        </w:numPr>
        <w:ind w:left="360" w:hanging="360"/>
        <w:rPr>
          <w:rFonts w:ascii="Calibri" w:hAnsi="Calibri"/>
        </w:rPr>
      </w:pPr>
      <w:r w:rsidRPr="0092178C">
        <w:rPr>
          <w:rFonts w:asciiTheme="minorHAnsi" w:hAnsiTheme="minorHAnsi"/>
          <w:szCs w:val="18"/>
        </w:rPr>
        <w:t>System Bypass Duct Status:</w:t>
      </w:r>
      <w:r w:rsidR="007759B2" w:rsidRPr="00986CA4">
        <w:rPr>
          <w:rFonts w:ascii="Calibri" w:hAnsi="Calibri"/>
        </w:rPr>
        <w:t xml:space="preserve"> This field is filled out automatically. It is referenced from the CF2R-MCH-01, which must be completed prior to this document.</w:t>
      </w:r>
    </w:p>
    <w:p w14:paraId="1933EA20" w14:textId="77777777" w:rsidR="007759B2" w:rsidRPr="00986CA4" w:rsidRDefault="0092178C" w:rsidP="007759B2">
      <w:pPr>
        <w:pStyle w:val="ListParagraph"/>
        <w:numPr>
          <w:ilvl w:val="0"/>
          <w:numId w:val="38"/>
        </w:numPr>
        <w:ind w:left="360" w:hanging="360"/>
        <w:rPr>
          <w:rFonts w:ascii="Calibri" w:hAnsi="Calibri"/>
        </w:rPr>
      </w:pPr>
      <w:r w:rsidRPr="0092178C">
        <w:rPr>
          <w:rFonts w:asciiTheme="minorHAnsi" w:hAnsiTheme="minorHAnsi"/>
          <w:szCs w:val="18"/>
        </w:rPr>
        <w:t>Date of System Airflow Rate Measurement:</w:t>
      </w:r>
      <w:r w:rsidR="007759B2" w:rsidRPr="00986CA4">
        <w:rPr>
          <w:rFonts w:ascii="Calibri" w:hAnsi="Calibri"/>
        </w:rPr>
        <w:t xml:space="preserve"> Enter the date that the airflow test was performed.</w:t>
      </w:r>
    </w:p>
    <w:p w14:paraId="1933EA21" w14:textId="26DE4E59" w:rsidR="007759B2" w:rsidRDefault="0092178C" w:rsidP="007759B2">
      <w:pPr>
        <w:pStyle w:val="ListParagraph"/>
        <w:numPr>
          <w:ilvl w:val="0"/>
          <w:numId w:val="38"/>
        </w:numPr>
        <w:ind w:left="360" w:hanging="360"/>
        <w:rPr>
          <w:ins w:id="180" w:author="Wichert, RJ@Energy" w:date="2019-01-03T08:18:00Z"/>
          <w:rFonts w:ascii="Calibri" w:hAnsi="Calibri"/>
        </w:rPr>
      </w:pPr>
      <w:r w:rsidRPr="0092178C">
        <w:rPr>
          <w:rFonts w:asciiTheme="minorHAnsi" w:hAnsiTheme="minorHAnsi"/>
          <w:szCs w:val="18"/>
        </w:rPr>
        <w:t xml:space="preserve">Airflow Rate Protocol </w:t>
      </w:r>
      <w:r w:rsidR="002B0777">
        <w:rPr>
          <w:rFonts w:asciiTheme="minorHAnsi" w:hAnsiTheme="minorHAnsi"/>
          <w:szCs w:val="18"/>
        </w:rPr>
        <w:t>U</w:t>
      </w:r>
      <w:r w:rsidRPr="0092178C">
        <w:rPr>
          <w:rFonts w:asciiTheme="minorHAnsi" w:hAnsiTheme="minorHAnsi"/>
          <w:szCs w:val="18"/>
        </w:rPr>
        <w:t>tilized:</w:t>
      </w:r>
      <w:r w:rsidR="007759B2" w:rsidRPr="00986CA4">
        <w:rPr>
          <w:rFonts w:ascii="Calibri" w:hAnsi="Calibri"/>
        </w:rPr>
        <w:t xml:space="preserve"> If the system installation type is “New” or “Replacement” then only the RA3.3 airflow methods may be used. If </w:t>
      </w:r>
      <w:r w:rsidR="00D817BB">
        <w:rPr>
          <w:rFonts w:ascii="Calibri" w:hAnsi="Calibri"/>
        </w:rPr>
        <w:t xml:space="preserve">the system installation type is “Alteration”, the RA3.3 airflow methods may be used, but the Alternative to Compliance with Minimum System Airflow Requirements (“Best I Can Do” </w:t>
      </w:r>
      <w:r w:rsidR="002B0777">
        <w:rPr>
          <w:rFonts w:ascii="Calibri" w:hAnsi="Calibri"/>
        </w:rPr>
        <w:t>A</w:t>
      </w:r>
      <w:r w:rsidR="00D817BB">
        <w:rPr>
          <w:rFonts w:ascii="Calibri" w:hAnsi="Calibri"/>
        </w:rPr>
        <w:t>irflow) is an option for existing systems that may require substantial modification to improve the airflow.</w:t>
      </w:r>
    </w:p>
    <w:p w14:paraId="0FF9D92C" w14:textId="7F705FCD" w:rsidR="00C6285C" w:rsidRDefault="00C6285C" w:rsidP="007759B2">
      <w:pPr>
        <w:pStyle w:val="ListParagraph"/>
        <w:numPr>
          <w:ilvl w:val="0"/>
          <w:numId w:val="38"/>
        </w:numPr>
        <w:ind w:left="360" w:hanging="360"/>
        <w:rPr>
          <w:ins w:id="181" w:author="Wichert, RJ@Energy" w:date="2018-10-18T07:35:00Z"/>
          <w:rFonts w:ascii="Calibri" w:hAnsi="Calibri"/>
        </w:rPr>
      </w:pPr>
      <w:ins w:id="182" w:author="Wichert, RJ@Energy" w:date="2019-01-03T08:18:00Z">
        <w:r w:rsidRPr="00642664">
          <w:rPr>
            <w:rFonts w:ascii="Calibri" w:hAnsi="Calibri"/>
          </w:rPr>
          <w:t>Central Fan Vent</w:t>
        </w:r>
        <w:r>
          <w:rPr>
            <w:rFonts w:ascii="Calibri" w:hAnsi="Calibri"/>
          </w:rPr>
          <w:t xml:space="preserve">ilation Cooling System (CFVCS) Status: </w:t>
        </w:r>
        <w:r w:rsidRPr="0029461A">
          <w:rPr>
            <w:rFonts w:ascii="Calibri" w:hAnsi="Calibri"/>
          </w:rPr>
          <w:t>This field is filled out automatically</w:t>
        </w:r>
        <w:r>
          <w:rPr>
            <w:rFonts w:ascii="Calibri" w:hAnsi="Calibri"/>
          </w:rPr>
          <w:t>. It is referenced from the CF2R-MCH-01, which must be completed prior to this document.</w:t>
        </w:r>
      </w:ins>
    </w:p>
    <w:p w14:paraId="3970808D" w14:textId="1CF0D034" w:rsidR="00E32A17" w:rsidRPr="00235FD7" w:rsidDel="00C6285C" w:rsidRDefault="00E32A17" w:rsidP="00E32A17">
      <w:pPr>
        <w:pStyle w:val="ListParagraph"/>
        <w:numPr>
          <w:ilvl w:val="0"/>
          <w:numId w:val="38"/>
        </w:numPr>
        <w:ind w:left="360" w:hanging="360"/>
        <w:rPr>
          <w:del w:id="183" w:author="Wichert, RJ@Energy" w:date="2019-01-03T08:18:00Z"/>
          <w:rFonts w:ascii="Calibri" w:hAnsi="Calibri"/>
        </w:rPr>
      </w:pPr>
    </w:p>
    <w:p w14:paraId="1933EA22" w14:textId="77777777" w:rsidR="007759B2" w:rsidRPr="00986CA4" w:rsidRDefault="007759B2" w:rsidP="007759B2">
      <w:pPr>
        <w:rPr>
          <w:rFonts w:ascii="Calibri" w:hAnsi="Calibri"/>
        </w:rPr>
      </w:pPr>
    </w:p>
    <w:p w14:paraId="1933EA23" w14:textId="214C367C" w:rsidR="007759B2" w:rsidRPr="00986CA4" w:rsidRDefault="00D817BB" w:rsidP="007759B2">
      <w:pPr>
        <w:keepNext/>
        <w:rPr>
          <w:rFonts w:asciiTheme="minorHAnsi" w:hAnsiTheme="minorHAnsi"/>
          <w:b/>
          <w:szCs w:val="18"/>
        </w:rPr>
      </w:pPr>
      <w:r>
        <w:rPr>
          <w:rFonts w:asciiTheme="minorHAnsi" w:hAnsiTheme="minorHAnsi"/>
          <w:b/>
          <w:szCs w:val="18"/>
        </w:rPr>
        <w:t xml:space="preserve">Section B. Hole for the </w:t>
      </w:r>
      <w:r w:rsidR="00617914">
        <w:rPr>
          <w:rFonts w:asciiTheme="minorHAnsi" w:hAnsiTheme="minorHAnsi"/>
          <w:b/>
          <w:szCs w:val="18"/>
        </w:rPr>
        <w:t>P</w:t>
      </w:r>
      <w:r>
        <w:rPr>
          <w:rFonts w:asciiTheme="minorHAnsi" w:hAnsiTheme="minorHAnsi"/>
          <w:b/>
          <w:szCs w:val="18"/>
        </w:rPr>
        <w:t xml:space="preserve">lacement of a Static Pressure Probe (HSPP), and Permanently </w:t>
      </w:r>
      <w:r w:rsidR="00617914">
        <w:rPr>
          <w:rFonts w:asciiTheme="minorHAnsi" w:hAnsiTheme="minorHAnsi"/>
          <w:b/>
          <w:szCs w:val="18"/>
        </w:rPr>
        <w:t>I</w:t>
      </w:r>
      <w:r>
        <w:rPr>
          <w:rFonts w:asciiTheme="minorHAnsi" w:hAnsiTheme="minorHAnsi"/>
          <w:b/>
          <w:szCs w:val="18"/>
        </w:rPr>
        <w:t xml:space="preserve">nstalled Static Pressure Probe (PSPP) in the </w:t>
      </w:r>
      <w:r w:rsidR="00617914">
        <w:rPr>
          <w:rFonts w:asciiTheme="minorHAnsi" w:hAnsiTheme="minorHAnsi"/>
          <w:b/>
          <w:szCs w:val="18"/>
        </w:rPr>
        <w:t>S</w:t>
      </w:r>
      <w:r>
        <w:rPr>
          <w:rFonts w:asciiTheme="minorHAnsi" w:hAnsiTheme="minorHAnsi"/>
          <w:b/>
          <w:szCs w:val="18"/>
        </w:rPr>
        <w:t xml:space="preserve">upply </w:t>
      </w:r>
      <w:r w:rsidR="00617914">
        <w:rPr>
          <w:rFonts w:asciiTheme="minorHAnsi" w:hAnsiTheme="minorHAnsi"/>
          <w:b/>
          <w:szCs w:val="18"/>
        </w:rPr>
        <w:t>P</w:t>
      </w:r>
      <w:r>
        <w:rPr>
          <w:rFonts w:asciiTheme="minorHAnsi" w:hAnsiTheme="minorHAnsi"/>
          <w:b/>
          <w:szCs w:val="18"/>
        </w:rPr>
        <w:t>lenum</w:t>
      </w:r>
    </w:p>
    <w:p w14:paraId="1933EA24" w14:textId="7E5AAA87" w:rsidR="007759B2" w:rsidRPr="00986CA4" w:rsidRDefault="00D817BB" w:rsidP="007759B2">
      <w:pPr>
        <w:pStyle w:val="ListParagraph"/>
        <w:numPr>
          <w:ilvl w:val="0"/>
          <w:numId w:val="39"/>
        </w:numPr>
        <w:ind w:left="360" w:hanging="360"/>
        <w:rPr>
          <w:rFonts w:asciiTheme="minorHAnsi" w:hAnsiTheme="minorHAnsi"/>
          <w:szCs w:val="18"/>
        </w:rPr>
      </w:pPr>
      <w:r>
        <w:rPr>
          <w:rFonts w:asciiTheme="minorHAnsi" w:hAnsiTheme="minorHAnsi"/>
          <w:szCs w:val="18"/>
        </w:rPr>
        <w:t>A hole for a static pressure probe (HSPP) or a permanent static pressure probe (PSPP) is required when system airflow verification is required, whether the airflow test method used requires one or not. Select the appropriate choice from the following options using a dropdown box, the Static Pressure Measurement Method:</w:t>
      </w:r>
    </w:p>
    <w:p w14:paraId="1933EA25" w14:textId="77777777" w:rsidR="007759B2" w:rsidRPr="00986CA4" w:rsidRDefault="00D817BB" w:rsidP="002B0777">
      <w:pPr>
        <w:numPr>
          <w:ilvl w:val="0"/>
          <w:numId w:val="23"/>
        </w:numPr>
        <w:ind w:left="1080"/>
        <w:rPr>
          <w:rFonts w:ascii="Calibri" w:hAnsi="Calibri"/>
        </w:rPr>
      </w:pPr>
      <w:r>
        <w:rPr>
          <w:rFonts w:ascii="Calibri" w:hAnsi="Calibri"/>
          <w:bCs/>
        </w:rPr>
        <w:t>If an Hole Static Pressure Probe is installed then select “HSPP Installed”</w:t>
      </w:r>
    </w:p>
    <w:p w14:paraId="1933EA26" w14:textId="77777777" w:rsidR="007759B2" w:rsidRPr="00986CA4" w:rsidRDefault="00D817BB" w:rsidP="002B0777">
      <w:pPr>
        <w:numPr>
          <w:ilvl w:val="0"/>
          <w:numId w:val="23"/>
        </w:numPr>
        <w:ind w:left="1080"/>
        <w:rPr>
          <w:rFonts w:ascii="Calibri" w:hAnsi="Calibri"/>
        </w:rPr>
      </w:pPr>
      <w:r>
        <w:rPr>
          <w:rFonts w:ascii="Calibri" w:hAnsi="Calibri"/>
          <w:bCs/>
        </w:rPr>
        <w:t>If a Permanent Static Pressure Probe is installed then select “PSPP Installed”</w:t>
      </w:r>
    </w:p>
    <w:p w14:paraId="1933EA27" w14:textId="57EA09F9" w:rsidR="007759B2" w:rsidRPr="00986CA4" w:rsidRDefault="00D817BB" w:rsidP="002B0777">
      <w:pPr>
        <w:numPr>
          <w:ilvl w:val="0"/>
          <w:numId w:val="23"/>
        </w:numPr>
        <w:ind w:left="1080"/>
        <w:rPr>
          <w:rFonts w:ascii="Calibri" w:hAnsi="Calibri"/>
        </w:rPr>
      </w:pPr>
      <w:r>
        <w:rPr>
          <w:rFonts w:ascii="Calibri" w:hAnsi="Calibri"/>
        </w:rPr>
        <w:t>If the system is configured such that an HSPP nor PSPP can be installed, an alternate location that provides access for making supply plenum pressure measurement may be used. Select “An alternative location has been provided and clearly labeled.”</w:t>
      </w:r>
    </w:p>
    <w:p w14:paraId="1933EA28" w14:textId="77777777" w:rsidR="007759B2" w:rsidRPr="00986CA4" w:rsidRDefault="00D817BB" w:rsidP="002B0777">
      <w:pPr>
        <w:numPr>
          <w:ilvl w:val="0"/>
          <w:numId w:val="23"/>
        </w:numPr>
        <w:ind w:left="1080"/>
        <w:rPr>
          <w:rFonts w:ascii="Calibri" w:hAnsi="Calibri"/>
        </w:rPr>
      </w:pPr>
      <w:r>
        <w:rPr>
          <w:rFonts w:ascii="Calibri" w:hAnsi="Calibri"/>
        </w:rPr>
        <w:t>If the system is such that an HSPP or PSPP is not applicable, select “HSPP/PSPP are not applicable to this system”.</w:t>
      </w:r>
    </w:p>
    <w:p w14:paraId="1933EA29" w14:textId="77777777" w:rsidR="007759B2" w:rsidRPr="00986CA4" w:rsidRDefault="007759B2" w:rsidP="007759B2">
      <w:pPr>
        <w:ind w:left="720"/>
        <w:rPr>
          <w:rFonts w:ascii="Calibri" w:hAnsi="Calibri"/>
          <w:bCs/>
        </w:rPr>
      </w:pPr>
    </w:p>
    <w:p w14:paraId="1933EA2A" w14:textId="082F3796" w:rsidR="007759B2" w:rsidRPr="00986CA4" w:rsidRDefault="0092178C" w:rsidP="00755E11">
      <w:pPr>
        <w:keepNext/>
        <w:rPr>
          <w:rFonts w:asciiTheme="minorHAnsi" w:hAnsiTheme="minorHAnsi"/>
          <w:b/>
          <w:szCs w:val="18"/>
        </w:rPr>
      </w:pPr>
      <w:r w:rsidRPr="0092178C">
        <w:rPr>
          <w:rFonts w:asciiTheme="minorHAnsi" w:hAnsiTheme="minorHAnsi"/>
          <w:b/>
          <w:szCs w:val="18"/>
        </w:rPr>
        <w:lastRenderedPageBreak/>
        <w:t>Section C. Airflow Rate Measurement Apparatus and Procedure Information</w:t>
      </w:r>
    </w:p>
    <w:p w14:paraId="1933EA2B" w14:textId="14D0D7CF" w:rsidR="007759B2" w:rsidRPr="00986CA4" w:rsidDel="00E1065B" w:rsidRDefault="0092178C" w:rsidP="00755E11">
      <w:pPr>
        <w:keepNext/>
        <w:numPr>
          <w:ilvl w:val="0"/>
          <w:numId w:val="40"/>
        </w:numPr>
        <w:ind w:left="360"/>
        <w:rPr>
          <w:rFonts w:ascii="Calibri" w:hAnsi="Calibri"/>
        </w:rPr>
      </w:pPr>
      <w:r w:rsidRPr="0092178C">
        <w:rPr>
          <w:rFonts w:asciiTheme="minorHAnsi" w:hAnsiTheme="minorHAnsi"/>
          <w:szCs w:val="18"/>
        </w:rPr>
        <w:t xml:space="preserve">Airflow Rate Measurement Type </w:t>
      </w:r>
      <w:r w:rsidR="00617914">
        <w:rPr>
          <w:rFonts w:asciiTheme="minorHAnsi" w:hAnsiTheme="minorHAnsi"/>
          <w:szCs w:val="18"/>
        </w:rPr>
        <w:t>U</w:t>
      </w:r>
      <w:r w:rsidRPr="0092178C">
        <w:rPr>
          <w:rFonts w:asciiTheme="minorHAnsi" w:hAnsiTheme="minorHAnsi"/>
          <w:szCs w:val="18"/>
        </w:rPr>
        <w:t xml:space="preserve">sed for this </w:t>
      </w:r>
      <w:r w:rsidR="00617914">
        <w:rPr>
          <w:rFonts w:asciiTheme="minorHAnsi" w:hAnsiTheme="minorHAnsi"/>
          <w:szCs w:val="18"/>
        </w:rPr>
        <w:t>A</w:t>
      </w:r>
      <w:r w:rsidRPr="0092178C">
        <w:rPr>
          <w:rFonts w:asciiTheme="minorHAnsi" w:hAnsiTheme="minorHAnsi"/>
          <w:szCs w:val="18"/>
        </w:rPr>
        <w:t xml:space="preserve">irflow </w:t>
      </w:r>
      <w:r w:rsidR="00617914">
        <w:rPr>
          <w:rFonts w:asciiTheme="minorHAnsi" w:hAnsiTheme="minorHAnsi"/>
          <w:szCs w:val="18"/>
        </w:rPr>
        <w:t>R</w:t>
      </w:r>
      <w:r w:rsidRPr="0092178C">
        <w:rPr>
          <w:rFonts w:asciiTheme="minorHAnsi" w:hAnsiTheme="minorHAnsi"/>
          <w:szCs w:val="18"/>
        </w:rPr>
        <w:t xml:space="preserve">ate </w:t>
      </w:r>
      <w:r w:rsidR="00617914">
        <w:rPr>
          <w:rFonts w:asciiTheme="minorHAnsi" w:hAnsiTheme="minorHAnsi"/>
          <w:szCs w:val="18"/>
        </w:rPr>
        <w:t>V</w:t>
      </w:r>
      <w:r w:rsidRPr="0092178C">
        <w:rPr>
          <w:rFonts w:asciiTheme="minorHAnsi" w:hAnsiTheme="minorHAnsi"/>
          <w:szCs w:val="18"/>
        </w:rPr>
        <w:t>erification:</w:t>
      </w:r>
      <w:r w:rsidR="007759B2" w:rsidRPr="00986CA4">
        <w:rPr>
          <w:rFonts w:asciiTheme="minorHAnsi" w:hAnsiTheme="minorHAnsi"/>
          <w:szCs w:val="18"/>
        </w:rPr>
        <w:t xml:space="preserve"> </w:t>
      </w:r>
      <w:r w:rsidR="007759B2" w:rsidRPr="00986CA4">
        <w:rPr>
          <w:rFonts w:ascii="Calibri" w:hAnsi="Calibri"/>
        </w:rPr>
        <w:t>Select the appropriate airflow test procedure from the following options for the method used to determine actual fan airflow</w:t>
      </w:r>
      <w:r w:rsidRPr="0092178C">
        <w:rPr>
          <w:rFonts w:ascii="Calibri" w:hAnsi="Calibri"/>
        </w:rPr>
        <w:t>:</w:t>
      </w:r>
    </w:p>
    <w:p w14:paraId="1933EA2C" w14:textId="77777777" w:rsidR="007759B2" w:rsidRPr="00986CA4" w:rsidDel="00E1065B" w:rsidRDefault="007759B2" w:rsidP="002B0777">
      <w:pPr>
        <w:keepNext/>
        <w:numPr>
          <w:ilvl w:val="1"/>
          <w:numId w:val="40"/>
        </w:numPr>
        <w:ind w:left="1080"/>
        <w:rPr>
          <w:rFonts w:ascii="Calibri" w:hAnsi="Calibri"/>
        </w:rPr>
      </w:pPr>
      <w:r w:rsidRPr="00986CA4">
        <w:rPr>
          <w:rFonts w:ascii="Calibri" w:hAnsi="Calibri"/>
        </w:rPr>
        <w:t>Diagnostic Fan Flow Using Fan Flow Meter (aka Plenum Pressure Matching) according to the procedures in RA3.3.3.1.1</w:t>
      </w:r>
    </w:p>
    <w:p w14:paraId="1933EA2D" w14:textId="77777777" w:rsidR="007759B2" w:rsidRPr="00986CA4" w:rsidDel="00E1065B" w:rsidRDefault="00D817BB" w:rsidP="002B0777">
      <w:pPr>
        <w:keepNext/>
        <w:numPr>
          <w:ilvl w:val="1"/>
          <w:numId w:val="40"/>
        </w:numPr>
        <w:ind w:left="1080"/>
        <w:rPr>
          <w:rFonts w:ascii="Calibri" w:hAnsi="Calibri"/>
        </w:rPr>
      </w:pPr>
      <w:r>
        <w:rPr>
          <w:rFonts w:ascii="Calibri" w:hAnsi="Calibri"/>
        </w:rPr>
        <w:t>Diagnostic Fan Flow Using Flow Grid Measurement according to the procedures in RA3.3.3.1.2</w:t>
      </w:r>
    </w:p>
    <w:p w14:paraId="1933EA2E" w14:textId="77777777" w:rsidR="007759B2" w:rsidRPr="00986CA4" w:rsidDel="00E1065B" w:rsidRDefault="00D817BB" w:rsidP="002B0777">
      <w:pPr>
        <w:keepNext/>
        <w:numPr>
          <w:ilvl w:val="1"/>
          <w:numId w:val="40"/>
        </w:numPr>
        <w:ind w:left="1080"/>
        <w:rPr>
          <w:rFonts w:ascii="Calibri" w:hAnsi="Calibri"/>
        </w:rPr>
      </w:pPr>
      <w:r>
        <w:rPr>
          <w:rFonts w:ascii="Calibri" w:hAnsi="Calibri"/>
        </w:rPr>
        <w:t>Diagnostic Fan Flow Using Powered Flow Capture Hood according to the procedures in RA3.3.3.1.3</w:t>
      </w:r>
    </w:p>
    <w:p w14:paraId="1933EA2F" w14:textId="77777777" w:rsidR="007759B2" w:rsidRPr="00986CA4" w:rsidRDefault="00D817BB" w:rsidP="002B0777">
      <w:pPr>
        <w:keepNext/>
        <w:numPr>
          <w:ilvl w:val="1"/>
          <w:numId w:val="40"/>
        </w:numPr>
        <w:ind w:left="1080"/>
        <w:rPr>
          <w:rFonts w:ascii="Calibri" w:hAnsi="Calibri"/>
        </w:rPr>
      </w:pPr>
      <w:r>
        <w:rPr>
          <w:rFonts w:ascii="Calibri" w:hAnsi="Calibri"/>
        </w:rPr>
        <w:t>Diagnostic Fan Flow Using Traditional Flow Capture Hood according to the procedures in RA3.3.3.1.4</w:t>
      </w:r>
      <w:r>
        <w:rPr>
          <w:rFonts w:ascii="Calibri" w:hAnsi="Calibri"/>
        </w:rPr>
        <w:tab/>
      </w:r>
    </w:p>
    <w:p w14:paraId="1933EA30" w14:textId="77777777" w:rsidR="007759B2" w:rsidRPr="00986CA4" w:rsidRDefault="0092178C" w:rsidP="00755E11">
      <w:pPr>
        <w:keepNext/>
        <w:numPr>
          <w:ilvl w:val="0"/>
          <w:numId w:val="40"/>
        </w:numPr>
        <w:ind w:left="360"/>
        <w:rPr>
          <w:rFonts w:asciiTheme="minorHAnsi" w:hAnsiTheme="minorHAnsi"/>
          <w:szCs w:val="18"/>
        </w:rPr>
      </w:pPr>
      <w:r w:rsidRPr="0092178C">
        <w:rPr>
          <w:rFonts w:asciiTheme="minorHAnsi" w:hAnsiTheme="minorHAnsi"/>
          <w:szCs w:val="18"/>
        </w:rPr>
        <w:t xml:space="preserve">Manufacturer of Airflow Measurement Apparatus: </w:t>
      </w:r>
      <w:r w:rsidR="007759B2" w:rsidRPr="00986CA4">
        <w:rPr>
          <w:rFonts w:asciiTheme="minorHAnsi" w:hAnsiTheme="minorHAnsi"/>
          <w:szCs w:val="18"/>
        </w:rPr>
        <w:t>Enter the</w:t>
      </w:r>
      <w:r w:rsidRPr="0092178C">
        <w:rPr>
          <w:rFonts w:asciiTheme="minorHAnsi" w:hAnsiTheme="minorHAnsi"/>
          <w:szCs w:val="18"/>
        </w:rPr>
        <w:t xml:space="preserve"> </w:t>
      </w:r>
      <w:r w:rsidR="007759B2" w:rsidRPr="00986CA4">
        <w:rPr>
          <w:rFonts w:asciiTheme="minorHAnsi" w:hAnsiTheme="minorHAnsi"/>
          <w:szCs w:val="18"/>
        </w:rPr>
        <w:t xml:space="preserve">name of the manufacturer of the airflow measurement tool used to measure the airflow for this test. </w:t>
      </w:r>
    </w:p>
    <w:p w14:paraId="1933EA31" w14:textId="77777777" w:rsidR="007759B2" w:rsidRPr="00986CA4" w:rsidRDefault="0092178C" w:rsidP="00755E11">
      <w:pPr>
        <w:keepNext/>
        <w:numPr>
          <w:ilvl w:val="0"/>
          <w:numId w:val="40"/>
        </w:numPr>
        <w:ind w:left="360"/>
        <w:rPr>
          <w:rFonts w:asciiTheme="minorHAnsi" w:hAnsiTheme="minorHAnsi"/>
          <w:szCs w:val="18"/>
        </w:rPr>
      </w:pPr>
      <w:r w:rsidRPr="0092178C">
        <w:rPr>
          <w:rFonts w:asciiTheme="minorHAnsi" w:hAnsiTheme="minorHAnsi"/>
          <w:szCs w:val="18"/>
        </w:rPr>
        <w:t xml:space="preserve">Model number of Airflow Measurement Apparatus: </w:t>
      </w:r>
      <w:r w:rsidR="007759B2" w:rsidRPr="00986CA4">
        <w:rPr>
          <w:rFonts w:asciiTheme="minorHAnsi" w:hAnsiTheme="minorHAnsi"/>
          <w:szCs w:val="18"/>
        </w:rPr>
        <w:t>Enter the</w:t>
      </w:r>
      <w:r w:rsidRPr="0092178C">
        <w:rPr>
          <w:rFonts w:asciiTheme="minorHAnsi" w:hAnsiTheme="minorHAnsi"/>
          <w:szCs w:val="18"/>
        </w:rPr>
        <w:t xml:space="preserve"> </w:t>
      </w:r>
      <w:r w:rsidR="007759B2" w:rsidRPr="00986CA4">
        <w:rPr>
          <w:rFonts w:asciiTheme="minorHAnsi" w:hAnsiTheme="minorHAnsi"/>
          <w:szCs w:val="18"/>
        </w:rPr>
        <w:t>model number of the airflow measurement tool used to measure the airflow for this test.</w:t>
      </w:r>
      <w:r w:rsidR="00D817BB">
        <w:t xml:space="preserve"> </w:t>
      </w:r>
    </w:p>
    <w:p w14:paraId="1933EA32" w14:textId="774A8FAD" w:rsidR="007759B2" w:rsidRPr="00986CA4" w:rsidRDefault="0092178C" w:rsidP="00755E11">
      <w:pPr>
        <w:keepNext/>
        <w:numPr>
          <w:ilvl w:val="0"/>
          <w:numId w:val="40"/>
        </w:numPr>
        <w:ind w:left="360"/>
        <w:rPr>
          <w:rFonts w:ascii="Calibri" w:hAnsi="Calibri"/>
        </w:rPr>
      </w:pPr>
      <w:r w:rsidRPr="0092178C">
        <w:rPr>
          <w:rFonts w:asciiTheme="minorHAnsi" w:hAnsiTheme="minorHAnsi"/>
          <w:szCs w:val="18"/>
        </w:rPr>
        <w:t xml:space="preserve">Certification Status of the Airflow Measurement Apparatus Accuracy: </w:t>
      </w:r>
      <w:r w:rsidR="007759B2" w:rsidRPr="00986CA4">
        <w:rPr>
          <w:rFonts w:asciiTheme="minorHAnsi" w:hAnsiTheme="minorHAnsi"/>
          <w:szCs w:val="18"/>
        </w:rPr>
        <w:t>The measurement apparatus used to perform</w:t>
      </w:r>
      <w:r w:rsidR="00C47FF6">
        <w:rPr>
          <w:rFonts w:asciiTheme="minorHAnsi" w:hAnsiTheme="minorHAnsi"/>
          <w:szCs w:val="18"/>
        </w:rPr>
        <w:t xml:space="preserve"> </w:t>
      </w:r>
      <w:r w:rsidR="00C47FF6" w:rsidRPr="00986CA4">
        <w:rPr>
          <w:rFonts w:asciiTheme="minorHAnsi" w:hAnsiTheme="minorHAnsi"/>
          <w:szCs w:val="18"/>
        </w:rPr>
        <w:t>an</w:t>
      </w:r>
      <w:r w:rsidR="007759B2" w:rsidRPr="00986CA4">
        <w:rPr>
          <w:rFonts w:asciiTheme="minorHAnsi" w:hAnsiTheme="minorHAnsi"/>
          <w:szCs w:val="18"/>
        </w:rPr>
        <w:t xml:space="preserve"> airflow verification measurements must appear on the CEC list of approved devices found at </w:t>
      </w:r>
      <w:hyperlink r:id="rId14" w:history="1">
        <w:r w:rsidR="00C025BF" w:rsidRPr="00986CA4">
          <w:rPr>
            <w:rStyle w:val="Hyperlink"/>
            <w:rFonts w:asciiTheme="minorHAnsi" w:hAnsiTheme="minorHAnsi"/>
            <w:szCs w:val="18"/>
          </w:rPr>
          <w:t>http://www.energy.ca.gov/</w:t>
        </w:r>
        <w:r w:rsidR="002E53CE" w:rsidRPr="00986CA4">
          <w:rPr>
            <w:rStyle w:val="Hyperlink"/>
            <w:rFonts w:asciiTheme="minorHAnsi" w:hAnsiTheme="minorHAnsi"/>
            <w:szCs w:val="18"/>
          </w:rPr>
          <w:t>title24/equipment_cert/ama_fas/index.html</w:t>
        </w:r>
      </w:hyperlink>
      <w:r w:rsidR="007759B2" w:rsidRPr="00986CA4">
        <w:rPr>
          <w:rFonts w:asciiTheme="minorHAnsi" w:hAnsiTheme="minorHAnsi"/>
          <w:szCs w:val="18"/>
        </w:rPr>
        <w:t>, if this is true, select “Certified”, otherwise select “Not Certified”. The latter choice will not allow the system to pass until a certified device is used.</w:t>
      </w:r>
      <w:r w:rsidRPr="0092178C">
        <w:rPr>
          <w:rFonts w:ascii="Calibri" w:hAnsi="Calibri"/>
        </w:rPr>
        <w:t xml:space="preserve"> </w:t>
      </w:r>
    </w:p>
    <w:p w14:paraId="1933EA33" w14:textId="57533877" w:rsidR="007759B2" w:rsidRPr="00986CA4" w:rsidDel="00E1065B" w:rsidRDefault="0092178C" w:rsidP="00755E11">
      <w:pPr>
        <w:keepNext/>
        <w:numPr>
          <w:ilvl w:val="0"/>
          <w:numId w:val="40"/>
        </w:numPr>
        <w:ind w:left="360"/>
        <w:rPr>
          <w:rFonts w:ascii="Calibri" w:hAnsi="Calibri"/>
        </w:rPr>
      </w:pPr>
      <w:r w:rsidRPr="0092178C">
        <w:rPr>
          <w:rFonts w:ascii="Calibri" w:hAnsi="Calibri"/>
        </w:rPr>
        <w:t>(not visible to user)</w:t>
      </w:r>
    </w:p>
    <w:p w14:paraId="1933EA34" w14:textId="77777777" w:rsidR="007759B2" w:rsidRPr="00986CA4" w:rsidRDefault="007759B2" w:rsidP="007759B2">
      <w:pPr>
        <w:rPr>
          <w:rFonts w:ascii="Calibri" w:hAnsi="Calibri"/>
          <w:b/>
        </w:rPr>
      </w:pPr>
    </w:p>
    <w:p w14:paraId="1933EA35" w14:textId="72D5443E" w:rsidR="007759B2" w:rsidRPr="00986CA4" w:rsidRDefault="007759B2" w:rsidP="007759B2">
      <w:pPr>
        <w:rPr>
          <w:rFonts w:ascii="Calibri" w:hAnsi="Calibri"/>
        </w:rPr>
      </w:pPr>
      <w:r w:rsidRPr="00986CA4">
        <w:rPr>
          <w:rFonts w:ascii="Calibri" w:hAnsi="Calibri"/>
          <w:b/>
        </w:rPr>
        <w:t xml:space="preserve">Section </w:t>
      </w:r>
      <w:r w:rsidR="0092178C" w:rsidRPr="0092178C">
        <w:rPr>
          <w:rFonts w:asciiTheme="minorHAnsi" w:hAnsiTheme="minorHAnsi"/>
          <w:b/>
        </w:rPr>
        <w:t>D. Forced Air System Airflow Rate Measurement – All Zones Calling</w:t>
      </w:r>
      <w:r w:rsidRPr="00986CA4" w:rsidDel="006D4F6B">
        <w:rPr>
          <w:rFonts w:ascii="Calibri" w:hAnsi="Calibri"/>
          <w:b/>
        </w:rPr>
        <w:t xml:space="preserve"> </w:t>
      </w:r>
    </w:p>
    <w:p w14:paraId="1933EA36" w14:textId="16450499" w:rsidR="007759B2" w:rsidRPr="00986CA4" w:rsidRDefault="0092178C" w:rsidP="007759B2">
      <w:pPr>
        <w:pStyle w:val="ListParagraph"/>
        <w:numPr>
          <w:ilvl w:val="0"/>
          <w:numId w:val="41"/>
        </w:numPr>
        <w:rPr>
          <w:rFonts w:ascii="Calibri" w:hAnsi="Calibri"/>
        </w:rPr>
      </w:pPr>
      <w:r w:rsidRPr="0092178C">
        <w:rPr>
          <w:rFonts w:ascii="Calibri" w:hAnsi="Calibri"/>
        </w:rPr>
        <w:t xml:space="preserve">Required All Zones Calling Minimum System Airflow Rate (cfm/ton): </w:t>
      </w:r>
      <w:r w:rsidR="007759B2" w:rsidRPr="00986CA4">
        <w:rPr>
          <w:rFonts w:ascii="Calibri" w:hAnsi="Calibri"/>
        </w:rPr>
        <w:t>This field is filled automatically. The target is based on whether the system is new or altered and whether a value was specified on the CF2R-MCH-01.</w:t>
      </w:r>
    </w:p>
    <w:p w14:paraId="1933EA37" w14:textId="2BB4BAF6" w:rsidR="007759B2" w:rsidRPr="00986CA4" w:rsidRDefault="0092178C" w:rsidP="007759B2">
      <w:pPr>
        <w:pStyle w:val="ListParagraph"/>
        <w:numPr>
          <w:ilvl w:val="0"/>
          <w:numId w:val="41"/>
        </w:numPr>
        <w:rPr>
          <w:rFonts w:ascii="Calibri" w:hAnsi="Calibri"/>
        </w:rPr>
      </w:pPr>
      <w:r w:rsidRPr="0092178C">
        <w:rPr>
          <w:rFonts w:ascii="Calibri" w:hAnsi="Calibri"/>
        </w:rPr>
        <w:t xml:space="preserve">Required All Zones Calling Minimum System Airflow target (cfm): </w:t>
      </w:r>
      <w:r w:rsidR="007759B2" w:rsidRPr="00986CA4">
        <w:rPr>
          <w:rFonts w:ascii="Calibri" w:hAnsi="Calibri"/>
        </w:rPr>
        <w:t>This field is calculated automatically. It is the product of the minimum airflow rate per ton and the tonnage of the system condenser.</w:t>
      </w:r>
    </w:p>
    <w:p w14:paraId="1933EA38" w14:textId="5B95E4A5" w:rsidR="007759B2" w:rsidRPr="00986CA4" w:rsidRDefault="0092178C" w:rsidP="007759B2">
      <w:pPr>
        <w:numPr>
          <w:ilvl w:val="0"/>
          <w:numId w:val="41"/>
        </w:numPr>
        <w:rPr>
          <w:rFonts w:ascii="Calibri" w:hAnsi="Calibri"/>
        </w:rPr>
      </w:pPr>
      <w:r w:rsidRPr="0092178C">
        <w:rPr>
          <w:rFonts w:ascii="Calibri" w:hAnsi="Calibri"/>
        </w:rPr>
        <w:t xml:space="preserve">Actual System Airflow Rate Measurement (cfm): </w:t>
      </w:r>
      <w:r w:rsidR="007759B2" w:rsidRPr="00986CA4">
        <w:rPr>
          <w:rFonts w:ascii="Calibri" w:hAnsi="Calibri"/>
        </w:rPr>
        <w:t>Enter the actual tested value of the airflow measured using the apparatus specified above.</w:t>
      </w:r>
    </w:p>
    <w:p w14:paraId="1933EA39" w14:textId="2AF3E968" w:rsidR="007759B2" w:rsidRPr="00986CA4" w:rsidRDefault="0092178C" w:rsidP="007759B2">
      <w:pPr>
        <w:numPr>
          <w:ilvl w:val="0"/>
          <w:numId w:val="41"/>
        </w:numPr>
        <w:rPr>
          <w:rFonts w:ascii="Calibri" w:hAnsi="Calibri"/>
        </w:rPr>
      </w:pPr>
      <w:r w:rsidRPr="0092178C">
        <w:rPr>
          <w:rFonts w:ascii="Calibri" w:hAnsi="Calibri"/>
        </w:rPr>
        <w:t xml:space="preserve">Compliance Statement: </w:t>
      </w:r>
      <w:r w:rsidR="007759B2" w:rsidRPr="00986CA4">
        <w:rPr>
          <w:rFonts w:ascii="Calibri" w:hAnsi="Calibri"/>
        </w:rPr>
        <w:t>This field is filled automatically. Compliance requires that the measure</w:t>
      </w:r>
      <w:r w:rsidR="002B0777">
        <w:rPr>
          <w:rFonts w:ascii="Calibri" w:hAnsi="Calibri"/>
        </w:rPr>
        <w:t>d</w:t>
      </w:r>
      <w:r w:rsidR="007759B2" w:rsidRPr="00986CA4">
        <w:rPr>
          <w:rFonts w:ascii="Calibri" w:hAnsi="Calibri"/>
        </w:rPr>
        <w:t xml:space="preserve"> airflow meets the minimum airflow target.</w:t>
      </w:r>
    </w:p>
    <w:p w14:paraId="1933EA3A" w14:textId="77777777" w:rsidR="007759B2" w:rsidRPr="00986CA4" w:rsidRDefault="007759B2" w:rsidP="007759B2">
      <w:pPr>
        <w:rPr>
          <w:rFonts w:ascii="Calibri" w:hAnsi="Calibri"/>
        </w:rPr>
      </w:pPr>
    </w:p>
    <w:p w14:paraId="1933EA3B" w14:textId="214D3C2A" w:rsidR="007759B2" w:rsidRPr="00986CA4" w:rsidRDefault="007759B2" w:rsidP="007759B2">
      <w:pPr>
        <w:rPr>
          <w:rFonts w:ascii="Calibri" w:hAnsi="Calibri"/>
          <w:b/>
        </w:rPr>
      </w:pPr>
      <w:r w:rsidRPr="00986CA4">
        <w:rPr>
          <w:rFonts w:ascii="Calibri" w:hAnsi="Calibri"/>
          <w:b/>
        </w:rPr>
        <w:t xml:space="preserve">Section </w:t>
      </w:r>
      <w:r w:rsidRPr="00986CA4">
        <w:rPr>
          <w:rFonts w:asciiTheme="minorHAnsi" w:hAnsiTheme="minorHAnsi"/>
          <w:b/>
          <w:szCs w:val="18"/>
        </w:rPr>
        <w:t>E. Forced Air System Airflow Rate Measurement – All Other Zonal Control Modes</w:t>
      </w:r>
    </w:p>
    <w:p w14:paraId="1933EA3C" w14:textId="31DEBBBF" w:rsidR="007759B2" w:rsidRPr="00986CA4" w:rsidRDefault="0092178C" w:rsidP="007759B2">
      <w:pPr>
        <w:pStyle w:val="ListParagraph"/>
        <w:keepNext/>
        <w:numPr>
          <w:ilvl w:val="0"/>
          <w:numId w:val="42"/>
        </w:numPr>
        <w:rPr>
          <w:rFonts w:asciiTheme="minorHAnsi" w:hAnsiTheme="minorHAnsi"/>
          <w:szCs w:val="18"/>
        </w:rPr>
      </w:pPr>
      <w:r w:rsidRPr="0092178C">
        <w:rPr>
          <w:rFonts w:asciiTheme="minorHAnsi" w:hAnsiTheme="minorHAnsi"/>
          <w:szCs w:val="18"/>
        </w:rPr>
        <w:t xml:space="preserve">Number of Independently Controlled Zones: </w:t>
      </w:r>
      <w:r w:rsidR="007759B2" w:rsidRPr="00986CA4">
        <w:rPr>
          <w:rFonts w:asciiTheme="minorHAnsi" w:hAnsiTheme="minorHAnsi"/>
          <w:szCs w:val="18"/>
        </w:rPr>
        <w:t xml:space="preserve">Enter the number of zones in this system that are independently controlled, i.e., that can call for cooling while other zones can be fully or mostly shut off from system airflow. This usually corresponds to the number of thermostats or zone sensors. </w:t>
      </w:r>
    </w:p>
    <w:p w14:paraId="1933EA3D" w14:textId="4D2C13A5" w:rsidR="007759B2" w:rsidRPr="00986CA4" w:rsidRDefault="0092178C" w:rsidP="007759B2">
      <w:pPr>
        <w:pStyle w:val="ListParagraph"/>
        <w:keepNext/>
        <w:numPr>
          <w:ilvl w:val="0"/>
          <w:numId w:val="42"/>
        </w:numPr>
        <w:rPr>
          <w:rFonts w:asciiTheme="minorHAnsi" w:hAnsiTheme="minorHAnsi"/>
          <w:szCs w:val="18"/>
        </w:rPr>
      </w:pPr>
      <w:r w:rsidRPr="0092178C">
        <w:rPr>
          <w:rFonts w:asciiTheme="minorHAnsi" w:hAnsiTheme="minorHAnsi"/>
          <w:szCs w:val="18"/>
        </w:rPr>
        <w:t xml:space="preserve">Required Minimum Airflow in all Zonal Control Modes (cfm): </w:t>
      </w:r>
      <w:r w:rsidR="007759B2" w:rsidRPr="00986CA4">
        <w:rPr>
          <w:rFonts w:ascii="Calibri" w:hAnsi="Calibri"/>
        </w:rPr>
        <w:t>This field is filled out automatically. If a value other than 350 cfm was claimed in the performance calculations, it will be referenced from the CF1R, otherwise the target is 350 cfm.</w:t>
      </w:r>
    </w:p>
    <w:p w14:paraId="1933EA3E" w14:textId="4F01180E" w:rsidR="007759B2" w:rsidRPr="00986CA4" w:rsidRDefault="0092178C" w:rsidP="007759B2">
      <w:pPr>
        <w:pStyle w:val="ListParagraph"/>
        <w:keepNext/>
        <w:numPr>
          <w:ilvl w:val="0"/>
          <w:numId w:val="42"/>
        </w:numPr>
        <w:rPr>
          <w:rFonts w:asciiTheme="minorHAnsi" w:hAnsiTheme="minorHAnsi"/>
          <w:szCs w:val="18"/>
        </w:rPr>
      </w:pPr>
      <w:r w:rsidRPr="0092178C">
        <w:rPr>
          <w:rFonts w:asciiTheme="minorHAnsi" w:hAnsiTheme="minorHAnsi"/>
          <w:szCs w:val="18"/>
        </w:rPr>
        <w:t xml:space="preserve">Zone Name: </w:t>
      </w:r>
      <w:r w:rsidR="007759B2" w:rsidRPr="00986CA4">
        <w:rPr>
          <w:rFonts w:asciiTheme="minorHAnsi" w:hAnsiTheme="minorHAnsi"/>
          <w:szCs w:val="18"/>
        </w:rPr>
        <w:t>Enter a unique name for each zone on this system. Examples: Zone 1, Z1, Zone A, etc.</w:t>
      </w:r>
    </w:p>
    <w:p w14:paraId="1933EA3F" w14:textId="5121E578" w:rsidR="007759B2" w:rsidRPr="00986CA4" w:rsidRDefault="0092178C" w:rsidP="007759B2">
      <w:pPr>
        <w:pStyle w:val="ListParagraph"/>
        <w:keepNext/>
        <w:numPr>
          <w:ilvl w:val="0"/>
          <w:numId w:val="42"/>
        </w:numPr>
        <w:rPr>
          <w:rFonts w:asciiTheme="minorHAnsi" w:hAnsiTheme="minorHAnsi"/>
          <w:szCs w:val="18"/>
        </w:rPr>
      </w:pPr>
      <w:r w:rsidRPr="0092178C">
        <w:rPr>
          <w:rFonts w:asciiTheme="minorHAnsi" w:hAnsiTheme="minorHAnsi"/>
          <w:szCs w:val="18"/>
        </w:rPr>
        <w:t>Zone Description:</w:t>
      </w:r>
      <w:r w:rsidR="007759B2" w:rsidRPr="00986CA4">
        <w:rPr>
          <w:rFonts w:asciiTheme="minorHAnsi" w:hAnsiTheme="minorHAnsi"/>
          <w:szCs w:val="18"/>
        </w:rPr>
        <w:t xml:space="preserve"> Enter a brief description of each zone that is detailed enough allow someone to distinguish it from the others in the field.</w:t>
      </w:r>
      <w:r w:rsidRPr="0092178C">
        <w:rPr>
          <w:rFonts w:asciiTheme="minorHAnsi" w:hAnsiTheme="minorHAnsi"/>
          <w:szCs w:val="18"/>
        </w:rPr>
        <w:t xml:space="preserve"> Examples: upstairs, first floor, east wing, bedrooms only, (list rooms served), etc.</w:t>
      </w:r>
    </w:p>
    <w:p w14:paraId="1933EA40" w14:textId="51E2B2F2" w:rsidR="007759B2" w:rsidRPr="00986CA4" w:rsidRDefault="0092178C" w:rsidP="007759B2">
      <w:pPr>
        <w:pStyle w:val="ListParagraph"/>
        <w:keepNext/>
        <w:numPr>
          <w:ilvl w:val="0"/>
          <w:numId w:val="42"/>
        </w:numPr>
        <w:rPr>
          <w:rFonts w:asciiTheme="minorHAnsi" w:hAnsiTheme="minorHAnsi"/>
          <w:szCs w:val="18"/>
        </w:rPr>
      </w:pPr>
      <w:r w:rsidRPr="0092178C">
        <w:rPr>
          <w:rFonts w:asciiTheme="minorHAnsi" w:hAnsiTheme="minorHAnsi"/>
          <w:szCs w:val="18"/>
        </w:rPr>
        <w:t xml:space="preserve">Measured Airflow with </w:t>
      </w:r>
      <w:r w:rsidR="002B0777">
        <w:rPr>
          <w:rFonts w:asciiTheme="minorHAnsi" w:hAnsiTheme="minorHAnsi"/>
          <w:szCs w:val="18"/>
        </w:rPr>
        <w:t>A</w:t>
      </w:r>
      <w:r w:rsidRPr="0092178C">
        <w:rPr>
          <w:rFonts w:asciiTheme="minorHAnsi" w:hAnsiTheme="minorHAnsi"/>
          <w:szCs w:val="18"/>
        </w:rPr>
        <w:t xml:space="preserve">ll </w:t>
      </w:r>
      <w:r w:rsidR="002B0777">
        <w:rPr>
          <w:rFonts w:asciiTheme="minorHAnsi" w:hAnsiTheme="minorHAnsi"/>
          <w:szCs w:val="18"/>
        </w:rPr>
        <w:t>O</w:t>
      </w:r>
      <w:r w:rsidRPr="0092178C">
        <w:rPr>
          <w:rFonts w:asciiTheme="minorHAnsi" w:hAnsiTheme="minorHAnsi"/>
          <w:szCs w:val="18"/>
        </w:rPr>
        <w:t xml:space="preserve">ther </w:t>
      </w:r>
      <w:r w:rsidR="002B0777">
        <w:rPr>
          <w:rFonts w:asciiTheme="minorHAnsi" w:hAnsiTheme="minorHAnsi"/>
          <w:szCs w:val="18"/>
        </w:rPr>
        <w:t>Z</w:t>
      </w:r>
      <w:r w:rsidRPr="0092178C">
        <w:rPr>
          <w:rFonts w:asciiTheme="minorHAnsi" w:hAnsiTheme="minorHAnsi"/>
          <w:szCs w:val="18"/>
        </w:rPr>
        <w:t xml:space="preserve">ones </w:t>
      </w:r>
      <w:r w:rsidR="002B0777">
        <w:rPr>
          <w:rFonts w:asciiTheme="minorHAnsi" w:hAnsiTheme="minorHAnsi"/>
          <w:szCs w:val="18"/>
        </w:rPr>
        <w:t>O</w:t>
      </w:r>
      <w:r w:rsidRPr="0092178C">
        <w:rPr>
          <w:rFonts w:asciiTheme="minorHAnsi" w:hAnsiTheme="minorHAnsi"/>
          <w:szCs w:val="18"/>
        </w:rPr>
        <w:t>ff:</w:t>
      </w:r>
      <w:r w:rsidR="007759B2" w:rsidRPr="00986CA4">
        <w:rPr>
          <w:rFonts w:asciiTheme="minorHAnsi" w:hAnsiTheme="minorHAnsi"/>
          <w:szCs w:val="18"/>
        </w:rPr>
        <w:t xml:space="preserve"> This test must be performed with only one independently controlled zone calling for cooling (Note: if fan watt verification </w:t>
      </w:r>
      <w:r w:rsidRPr="0092178C">
        <w:rPr>
          <w:rFonts w:asciiTheme="minorHAnsi" w:hAnsiTheme="minorHAnsi"/>
          <w:szCs w:val="18"/>
        </w:rPr>
        <w:t>is required, it must be performed simultaneously to the corresponding airflow from this test). All other zones must not be calling during this test. The zone dampers for the other zones must be in their normal closed position. Enter the airflow value measured for the zone that is calling. This test must be performed for each and every independently controlled zone.</w:t>
      </w:r>
    </w:p>
    <w:p w14:paraId="1933EA41" w14:textId="2D64F71F" w:rsidR="007759B2" w:rsidRPr="00986CA4" w:rsidRDefault="0092178C" w:rsidP="007759B2">
      <w:pPr>
        <w:pStyle w:val="ListParagraph"/>
        <w:keepNext/>
        <w:numPr>
          <w:ilvl w:val="0"/>
          <w:numId w:val="42"/>
        </w:numPr>
        <w:rPr>
          <w:rFonts w:asciiTheme="minorHAnsi" w:hAnsiTheme="minorHAnsi"/>
          <w:szCs w:val="18"/>
        </w:rPr>
      </w:pPr>
      <w:r w:rsidRPr="0092178C">
        <w:rPr>
          <w:rFonts w:asciiTheme="minorHAnsi" w:hAnsiTheme="minorHAnsi"/>
          <w:szCs w:val="18"/>
        </w:rPr>
        <w:t xml:space="preserve">Zone Compliance Status: </w:t>
      </w:r>
      <w:r w:rsidR="007759B2" w:rsidRPr="00986CA4">
        <w:rPr>
          <w:rFonts w:asciiTheme="minorHAnsi" w:hAnsiTheme="minorHAnsi"/>
          <w:szCs w:val="18"/>
        </w:rPr>
        <w:t>This field is filled out automatically. The result is based on whether or not the actual airflow meets the required</w:t>
      </w:r>
      <w:r w:rsidRPr="0092178C">
        <w:rPr>
          <w:rFonts w:asciiTheme="minorHAnsi" w:hAnsiTheme="minorHAnsi"/>
          <w:szCs w:val="18"/>
        </w:rPr>
        <w:t xml:space="preserve"> airflow for this zone.</w:t>
      </w:r>
    </w:p>
    <w:p w14:paraId="1933EA42" w14:textId="3EF79EA1" w:rsidR="007759B2" w:rsidRPr="00986CA4" w:rsidRDefault="0092178C" w:rsidP="007759B2">
      <w:pPr>
        <w:pStyle w:val="ListParagraph"/>
        <w:numPr>
          <w:ilvl w:val="0"/>
          <w:numId w:val="42"/>
        </w:numPr>
        <w:rPr>
          <w:rFonts w:ascii="Calibri" w:hAnsi="Calibri"/>
        </w:rPr>
      </w:pPr>
      <w:r w:rsidRPr="0092178C">
        <w:rPr>
          <w:rFonts w:asciiTheme="minorHAnsi" w:hAnsiTheme="minorHAnsi"/>
          <w:szCs w:val="18"/>
        </w:rPr>
        <w:t xml:space="preserve">Compliance Statement: </w:t>
      </w:r>
      <w:r w:rsidR="007759B2" w:rsidRPr="00986CA4">
        <w:rPr>
          <w:rFonts w:asciiTheme="minorHAnsi" w:hAnsiTheme="minorHAnsi"/>
          <w:szCs w:val="18"/>
        </w:rPr>
        <w:t>This field is filled out automatically. The result is based on whether or not the actual airflow meets the required airflow for all zones</w:t>
      </w:r>
    </w:p>
    <w:p w14:paraId="1933EA43" w14:textId="77777777" w:rsidR="007759B2" w:rsidRPr="00986CA4" w:rsidRDefault="007759B2" w:rsidP="007759B2">
      <w:pPr>
        <w:rPr>
          <w:rFonts w:ascii="Calibri" w:hAnsi="Calibri"/>
        </w:rPr>
      </w:pPr>
    </w:p>
    <w:p w14:paraId="1933EA44" w14:textId="77777777" w:rsidR="007759B2" w:rsidRPr="00986CA4" w:rsidRDefault="0092178C" w:rsidP="007759B2">
      <w:pPr>
        <w:rPr>
          <w:rFonts w:ascii="Calibri" w:hAnsi="Calibri"/>
        </w:rPr>
      </w:pPr>
      <w:r w:rsidRPr="0092178C">
        <w:rPr>
          <w:rFonts w:ascii="Calibri" w:hAnsi="Calibri"/>
          <w:b/>
        </w:rPr>
        <w:t>Section F. Additional Requirements</w:t>
      </w:r>
    </w:p>
    <w:p w14:paraId="1933EA45"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6"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7"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8"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9"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A"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B"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F" w14:textId="002FD770" w:rsidR="001868E8" w:rsidRPr="00084B48" w:rsidRDefault="0092178C" w:rsidP="008656BC">
      <w:pPr>
        <w:numPr>
          <w:ilvl w:val="0"/>
          <w:numId w:val="43"/>
        </w:numPr>
        <w:ind w:left="360" w:hanging="360"/>
        <w:rPr>
          <w:ins w:id="184" w:author="Wichert, RJ@Energy" w:date="2018-10-24T07:27:00Z"/>
          <w:rFonts w:ascii="Calibri" w:hAnsi="Calibri"/>
          <w:rPrChange w:id="185" w:author="Wichert, RJ@Energy" w:date="2018-10-24T07:27:00Z">
            <w:rPr>
              <w:ins w:id="186" w:author="Wichert, RJ@Energy" w:date="2018-10-24T07:27:00Z"/>
              <w:rFonts w:asciiTheme="minorHAnsi" w:hAnsiTheme="minorHAnsi"/>
            </w:rPr>
          </w:rPrChange>
        </w:rPr>
      </w:pPr>
      <w:r w:rsidRPr="0092178C">
        <w:rPr>
          <w:rFonts w:asciiTheme="minorHAnsi" w:hAnsiTheme="minorHAnsi"/>
        </w:rPr>
        <w:t>This field must be a true statement (or not applicable) for the system to comply.</w:t>
      </w:r>
    </w:p>
    <w:p w14:paraId="4C8E0F82" w14:textId="77777777" w:rsidR="00084B48" w:rsidRPr="00FA25A3" w:rsidRDefault="00084B48" w:rsidP="00084B48">
      <w:pPr>
        <w:numPr>
          <w:ilvl w:val="0"/>
          <w:numId w:val="43"/>
        </w:numPr>
        <w:ind w:left="360" w:hanging="360"/>
        <w:rPr>
          <w:ins w:id="187" w:author="Wichert, RJ@Energy" w:date="2018-10-24T07:27:00Z"/>
          <w:rFonts w:asciiTheme="minorHAnsi" w:hAnsiTheme="minorHAnsi"/>
          <w:sz w:val="18"/>
          <w:szCs w:val="18"/>
        </w:rPr>
      </w:pPr>
      <w:ins w:id="188" w:author="Wichert, RJ@Energy" w:date="2018-10-24T07:27:00Z">
        <w:r w:rsidRPr="00FA25A3">
          <w:rPr>
            <w:rFonts w:asciiTheme="minorHAnsi" w:hAnsiTheme="minorHAnsi"/>
            <w:i/>
            <w:sz w:val="18"/>
            <w:szCs w:val="18"/>
          </w:rPr>
          <w:lastRenderedPageBreak/>
          <w:t>Verification Status:</w:t>
        </w:r>
        <w:r w:rsidRPr="00FA25A3">
          <w:rPr>
            <w:rFonts w:asciiTheme="minorHAnsi" w:hAnsiTheme="minorHAnsi"/>
            <w:sz w:val="18"/>
            <w:szCs w:val="18"/>
          </w:rPr>
          <w:t xml:space="preserve"> If this Section does not apply, then select “All </w:t>
        </w:r>
        <w:r>
          <w:rPr>
            <w:rFonts w:asciiTheme="minorHAnsi" w:hAnsiTheme="minorHAnsi"/>
            <w:sz w:val="18"/>
            <w:szCs w:val="18"/>
          </w:rPr>
          <w:t>N/A</w:t>
        </w:r>
        <w:r w:rsidRPr="00FA25A3">
          <w:rPr>
            <w:rFonts w:asciiTheme="minorHAnsi" w:hAnsiTheme="minorHAnsi"/>
            <w:sz w:val="18"/>
            <w:szCs w:val="18"/>
          </w:rPr>
          <w:t>”. If the system meets the airflow criteria then select “Pass”, otherwise select “Fail”. The latter selection means that the system does not meet the requirements and the CF1R will have to be revised, or the system will need to be modified to meet the requirements.</w:t>
        </w:r>
      </w:ins>
    </w:p>
    <w:p w14:paraId="46689CEF" w14:textId="6038548F" w:rsidR="00084B48" w:rsidRPr="00084B48" w:rsidRDefault="00084B48">
      <w:pPr>
        <w:numPr>
          <w:ilvl w:val="0"/>
          <w:numId w:val="43"/>
        </w:numPr>
        <w:ind w:left="360" w:hanging="360"/>
        <w:rPr>
          <w:rFonts w:ascii="Calibri" w:hAnsi="Calibri"/>
        </w:rPr>
      </w:pPr>
      <w:ins w:id="189" w:author="Wichert, RJ@Energy" w:date="2018-10-24T07:27:00Z">
        <w:r w:rsidRPr="00084B48">
          <w:rPr>
            <w:rFonts w:asciiTheme="minorHAnsi" w:hAnsiTheme="minorHAnsi"/>
            <w:i/>
            <w:sz w:val="18"/>
            <w:szCs w:val="18"/>
          </w:rPr>
          <w:t>Correction Notes:</w:t>
        </w:r>
        <w:r w:rsidRPr="00084B48">
          <w:rPr>
            <w:rFonts w:asciiTheme="minorHAnsi" w:hAnsiTheme="minorHAnsi"/>
            <w:sz w:val="18"/>
            <w:szCs w:val="18"/>
          </w:rPr>
          <w:t xml:space="preserve"> If one or more applicable requirements are not met “Fail” will appear in the row above. When this occurs the rater is required to enter detailed notes here that describe what failed and why. </w:t>
        </w:r>
      </w:ins>
    </w:p>
    <w:p w14:paraId="1933EA50" w14:textId="77777777" w:rsidR="001868E8" w:rsidRPr="00D83E48" w:rsidRDefault="001868E8" w:rsidP="0009456E">
      <w:pPr>
        <w:rPr>
          <w:rFonts w:ascii="Calibri" w:hAnsi="Calibri"/>
        </w:rPr>
        <w:sectPr w:rsidR="001868E8" w:rsidRPr="00D83E48" w:rsidSect="008656BC">
          <w:headerReference w:type="even" r:id="rId15"/>
          <w:headerReference w:type="default" r:id="rId16"/>
          <w:footerReference w:type="default" r:id="rId17"/>
          <w:headerReference w:type="first" r:id="rId18"/>
          <w:footerReference w:type="first" r:id="rId19"/>
          <w:pgSz w:w="12240" w:h="15840" w:code="1"/>
          <w:pgMar w:top="720" w:right="720" w:bottom="720" w:left="720" w:header="576" w:footer="576" w:gutter="0"/>
          <w:pgNumType w:start="1"/>
          <w:cols w:space="720"/>
          <w:docGrid w:linePitch="272"/>
        </w:sectPr>
      </w:pPr>
    </w:p>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4950"/>
        <w:gridCol w:w="5605"/>
      </w:tblGrid>
      <w:tr w:rsidR="000D7943" w:rsidRPr="00966F61" w14:paraId="1933EA52" w14:textId="77777777" w:rsidTr="000D7943">
        <w:trPr>
          <w:cantSplit/>
          <w:trHeight w:val="144"/>
        </w:trPr>
        <w:tc>
          <w:tcPr>
            <w:tcW w:w="11030" w:type="dxa"/>
            <w:gridSpan w:val="3"/>
            <w:tcBorders>
              <w:top w:val="single" w:sz="4" w:space="0" w:color="auto"/>
            </w:tcBorders>
            <w:vAlign w:val="center"/>
          </w:tcPr>
          <w:p w14:paraId="1933EA51" w14:textId="77777777" w:rsidR="000D7943" w:rsidRPr="00966F61" w:rsidRDefault="000D7943" w:rsidP="000D7943">
            <w:pPr>
              <w:keepNext/>
              <w:rPr>
                <w:rFonts w:asciiTheme="minorHAnsi" w:hAnsiTheme="minorHAnsi"/>
                <w:b/>
                <w:sz w:val="18"/>
                <w:szCs w:val="18"/>
              </w:rPr>
            </w:pPr>
            <w:r w:rsidRPr="00966F61">
              <w:rPr>
                <w:rFonts w:asciiTheme="minorHAnsi" w:hAnsiTheme="minorHAnsi"/>
                <w:b/>
                <w:sz w:val="18"/>
                <w:szCs w:val="18"/>
              </w:rPr>
              <w:lastRenderedPageBreak/>
              <w:t>A. Ducted Cooling System Information</w:t>
            </w:r>
          </w:p>
        </w:tc>
      </w:tr>
      <w:tr w:rsidR="002D77F8" w:rsidRPr="00966F61" w14:paraId="1933EA56" w14:textId="77777777" w:rsidTr="000D7943">
        <w:trPr>
          <w:cantSplit/>
          <w:trHeight w:val="144"/>
        </w:trPr>
        <w:tc>
          <w:tcPr>
            <w:tcW w:w="475" w:type="dxa"/>
            <w:vAlign w:val="center"/>
          </w:tcPr>
          <w:p w14:paraId="1933EA53" w14:textId="77777777" w:rsidR="002D77F8" w:rsidRPr="00966F61" w:rsidRDefault="002D77F8" w:rsidP="002D77F8">
            <w:pPr>
              <w:pStyle w:val="FootnoteText"/>
              <w:jc w:val="center"/>
              <w:rPr>
                <w:rFonts w:asciiTheme="minorHAnsi" w:hAnsiTheme="minorHAnsi"/>
                <w:sz w:val="18"/>
                <w:szCs w:val="18"/>
              </w:rPr>
            </w:pPr>
            <w:r w:rsidRPr="003F7313">
              <w:rPr>
                <w:rFonts w:asciiTheme="minorHAnsi" w:hAnsiTheme="minorHAnsi"/>
                <w:sz w:val="18"/>
                <w:szCs w:val="18"/>
              </w:rPr>
              <w:t>01</w:t>
            </w:r>
          </w:p>
        </w:tc>
        <w:tc>
          <w:tcPr>
            <w:tcW w:w="4950" w:type="dxa"/>
            <w:vAlign w:val="center"/>
          </w:tcPr>
          <w:p w14:paraId="1933EA54" w14:textId="2FF7CDA1" w:rsidR="002D77F8" w:rsidRPr="00966F61" w:rsidRDefault="002D77F8" w:rsidP="002D77F8">
            <w:pPr>
              <w:rPr>
                <w:rFonts w:asciiTheme="minorHAnsi" w:hAnsiTheme="minorHAnsi"/>
                <w:color w:val="000000"/>
                <w:sz w:val="18"/>
                <w:szCs w:val="18"/>
                <w:highlight w:val="yellow"/>
              </w:rPr>
            </w:pPr>
            <w:ins w:id="198" w:author="Smith, Alexis@Energy" w:date="2019-01-04T13:51:00Z">
              <w:r w:rsidRPr="00B2548D">
                <w:rPr>
                  <w:rFonts w:asciiTheme="minorHAnsi" w:hAnsiTheme="minorHAnsi"/>
                  <w:sz w:val="18"/>
                  <w:szCs w:val="18"/>
                </w:rPr>
                <w:t xml:space="preserve">Space Conditioning System Identification or Name </w:t>
              </w:r>
            </w:ins>
            <w:del w:id="199" w:author="Smith, Alexis@Energy" w:date="2019-01-04T13:51:00Z">
              <w:r w:rsidRPr="00966F61" w:rsidDel="000F42E6">
                <w:rPr>
                  <w:rFonts w:asciiTheme="minorHAnsi" w:hAnsiTheme="minorHAnsi"/>
                  <w:sz w:val="18"/>
                  <w:szCs w:val="18"/>
                </w:rPr>
                <w:delText>System Identification or Name</w:delText>
              </w:r>
            </w:del>
          </w:p>
        </w:tc>
        <w:tc>
          <w:tcPr>
            <w:tcW w:w="5605" w:type="dxa"/>
            <w:vAlign w:val="center"/>
          </w:tcPr>
          <w:p w14:paraId="1933EA55" w14:textId="77777777" w:rsidR="002D77F8" w:rsidRDefault="002D77F8" w:rsidP="002D77F8">
            <w:pPr>
              <w:rPr>
                <w:rFonts w:asciiTheme="minorHAnsi" w:hAnsiTheme="minorHAnsi"/>
                <w:color w:val="000000"/>
                <w:sz w:val="18"/>
                <w:szCs w:val="18"/>
                <w:highlight w:val="yellow"/>
              </w:rPr>
            </w:pPr>
            <w:r w:rsidRPr="00966F61">
              <w:rPr>
                <w:rFonts w:asciiTheme="minorHAnsi" w:hAnsiTheme="minorHAnsi"/>
                <w:sz w:val="18"/>
                <w:szCs w:val="18"/>
              </w:rPr>
              <w:t>&lt;&lt;auto filled text: referenced from MCH01&gt;&gt;</w:t>
            </w:r>
          </w:p>
        </w:tc>
      </w:tr>
      <w:tr w:rsidR="002D77F8" w:rsidRPr="00966F61" w14:paraId="1933EA5A" w14:textId="77777777" w:rsidTr="000D7943">
        <w:trPr>
          <w:cantSplit/>
          <w:trHeight w:val="144"/>
        </w:trPr>
        <w:tc>
          <w:tcPr>
            <w:tcW w:w="475" w:type="dxa"/>
            <w:vAlign w:val="center"/>
          </w:tcPr>
          <w:p w14:paraId="1933EA57" w14:textId="77777777" w:rsidR="002D77F8" w:rsidRPr="00966F61" w:rsidRDefault="002D77F8" w:rsidP="002D77F8">
            <w:pPr>
              <w:pStyle w:val="FootnoteText"/>
              <w:jc w:val="center"/>
              <w:rPr>
                <w:rFonts w:asciiTheme="minorHAnsi" w:hAnsiTheme="minorHAnsi"/>
                <w:sz w:val="18"/>
                <w:szCs w:val="18"/>
              </w:rPr>
            </w:pPr>
            <w:r w:rsidRPr="00966F61">
              <w:rPr>
                <w:rFonts w:asciiTheme="minorHAnsi" w:hAnsiTheme="minorHAnsi"/>
                <w:sz w:val="18"/>
                <w:szCs w:val="18"/>
              </w:rPr>
              <w:t>02</w:t>
            </w:r>
          </w:p>
        </w:tc>
        <w:tc>
          <w:tcPr>
            <w:tcW w:w="4950" w:type="dxa"/>
            <w:vAlign w:val="center"/>
          </w:tcPr>
          <w:p w14:paraId="1933EA58" w14:textId="044AE6A8" w:rsidR="002D77F8" w:rsidRPr="00966F61" w:rsidRDefault="002D77F8" w:rsidP="002D77F8">
            <w:pPr>
              <w:rPr>
                <w:rFonts w:asciiTheme="minorHAnsi" w:hAnsiTheme="minorHAnsi"/>
                <w:sz w:val="18"/>
                <w:szCs w:val="18"/>
              </w:rPr>
            </w:pPr>
            <w:ins w:id="200" w:author="Smith, Alexis@Energy" w:date="2019-01-04T13:51:00Z">
              <w:r w:rsidRPr="00B2548D">
                <w:rPr>
                  <w:rFonts w:asciiTheme="minorHAnsi" w:hAnsiTheme="minorHAnsi"/>
                  <w:sz w:val="18"/>
                  <w:szCs w:val="18"/>
                </w:rPr>
                <w:t xml:space="preserve">Space Conditioning System </w:t>
              </w:r>
              <w:r>
                <w:rPr>
                  <w:rFonts w:asciiTheme="minorHAnsi" w:hAnsiTheme="minorHAnsi"/>
                  <w:sz w:val="18"/>
                  <w:szCs w:val="18"/>
                </w:rPr>
                <w:t>Description</w:t>
              </w:r>
              <w:r w:rsidRPr="00B2548D">
                <w:rPr>
                  <w:rFonts w:asciiTheme="minorHAnsi" w:hAnsiTheme="minorHAnsi"/>
                  <w:sz w:val="18"/>
                  <w:szCs w:val="18"/>
                </w:rPr>
                <w:t xml:space="preserve"> </w:t>
              </w:r>
              <w:r>
                <w:rPr>
                  <w:rFonts w:asciiTheme="minorHAnsi" w:hAnsiTheme="minorHAnsi"/>
                  <w:sz w:val="18"/>
                  <w:szCs w:val="18"/>
                </w:rPr>
                <w:t>of</w:t>
              </w:r>
              <w:r w:rsidRPr="00B2548D">
                <w:rPr>
                  <w:rFonts w:asciiTheme="minorHAnsi" w:hAnsiTheme="minorHAnsi"/>
                  <w:sz w:val="18"/>
                  <w:szCs w:val="18"/>
                </w:rPr>
                <w:t xml:space="preserve"> Area Served</w:t>
              </w:r>
            </w:ins>
            <w:del w:id="201" w:author="Smith, Alexis@Energy" w:date="2019-01-04T13:51:00Z">
              <w:r w:rsidRPr="00966F61" w:rsidDel="000F42E6">
                <w:rPr>
                  <w:rFonts w:asciiTheme="minorHAnsi" w:hAnsiTheme="minorHAnsi"/>
                  <w:sz w:val="18"/>
                  <w:szCs w:val="18"/>
                </w:rPr>
                <w:delText>System Location or Area Served</w:delText>
              </w:r>
            </w:del>
          </w:p>
        </w:tc>
        <w:tc>
          <w:tcPr>
            <w:tcW w:w="5605" w:type="dxa"/>
            <w:vAlign w:val="center"/>
          </w:tcPr>
          <w:p w14:paraId="1933EA59" w14:textId="77777777" w:rsidR="002D77F8" w:rsidRDefault="002D77F8" w:rsidP="002D77F8">
            <w:pPr>
              <w:rPr>
                <w:rFonts w:asciiTheme="minorHAnsi" w:hAnsiTheme="minorHAnsi"/>
                <w:sz w:val="18"/>
                <w:szCs w:val="18"/>
              </w:rPr>
            </w:pPr>
            <w:r w:rsidRPr="00966F61">
              <w:rPr>
                <w:rFonts w:asciiTheme="minorHAnsi" w:hAnsiTheme="minorHAnsi"/>
                <w:sz w:val="18"/>
                <w:szCs w:val="18"/>
              </w:rPr>
              <w:t>&lt;&lt;auto filled text: referenced from MCH01&gt;&gt;</w:t>
            </w:r>
          </w:p>
        </w:tc>
      </w:tr>
      <w:tr w:rsidR="002D77F8" w:rsidRPr="00966F61" w14:paraId="62804444" w14:textId="77777777" w:rsidTr="000D7943">
        <w:trPr>
          <w:cantSplit/>
          <w:trHeight w:val="144"/>
          <w:ins w:id="202" w:author="Smith, Alexis@Energy" w:date="2019-01-04T13:49:00Z"/>
        </w:trPr>
        <w:tc>
          <w:tcPr>
            <w:tcW w:w="475" w:type="dxa"/>
            <w:vAlign w:val="center"/>
          </w:tcPr>
          <w:p w14:paraId="64CD130A" w14:textId="21D6C23C" w:rsidR="002D77F8" w:rsidRPr="00966F61" w:rsidRDefault="002D77F8" w:rsidP="002D77F8">
            <w:pPr>
              <w:pStyle w:val="FootnoteText"/>
              <w:jc w:val="center"/>
              <w:rPr>
                <w:ins w:id="203" w:author="Smith, Alexis@Energy" w:date="2019-01-04T13:49:00Z"/>
                <w:rFonts w:asciiTheme="minorHAnsi" w:hAnsiTheme="minorHAnsi"/>
                <w:sz w:val="18"/>
                <w:szCs w:val="18"/>
              </w:rPr>
            </w:pPr>
            <w:ins w:id="204" w:author="Smith, Alexis@Energy" w:date="2019-01-04T13:51:00Z">
              <w:r>
                <w:rPr>
                  <w:rFonts w:asciiTheme="minorHAnsi" w:hAnsiTheme="minorHAnsi"/>
                  <w:sz w:val="18"/>
                  <w:szCs w:val="18"/>
                </w:rPr>
                <w:t>03</w:t>
              </w:r>
            </w:ins>
          </w:p>
        </w:tc>
        <w:tc>
          <w:tcPr>
            <w:tcW w:w="4950" w:type="dxa"/>
            <w:vAlign w:val="center"/>
          </w:tcPr>
          <w:p w14:paraId="2A605F0B" w14:textId="6A1D460F" w:rsidR="002D77F8" w:rsidRPr="00966F61" w:rsidRDefault="002D77F8" w:rsidP="00BA1258">
            <w:pPr>
              <w:rPr>
                <w:ins w:id="205" w:author="Smith, Alexis@Energy" w:date="2019-01-04T13:49:00Z"/>
                <w:rFonts w:asciiTheme="minorHAnsi" w:hAnsiTheme="minorHAnsi"/>
                <w:sz w:val="18"/>
                <w:szCs w:val="18"/>
              </w:rPr>
            </w:pPr>
            <w:ins w:id="206" w:author="Smith, Alexis@Energy" w:date="2019-01-04T13:51:00Z">
              <w:r w:rsidRPr="00B2548D">
                <w:rPr>
                  <w:rFonts w:asciiTheme="minorHAnsi" w:hAnsiTheme="minorHAnsi"/>
                  <w:sz w:val="18"/>
                  <w:szCs w:val="18"/>
                </w:rPr>
                <w:t>Indoor Unit Name</w:t>
              </w:r>
            </w:ins>
            <w:ins w:id="207" w:author="Smith, Alexis@Energy" w:date="2019-01-07T08:43:00Z">
              <w:r w:rsidR="00FC765D">
                <w:rPr>
                  <w:rFonts w:asciiTheme="minorHAnsi" w:hAnsiTheme="minorHAnsi"/>
                  <w:sz w:val="18"/>
                  <w:szCs w:val="18"/>
                </w:rPr>
                <w:t xml:space="preserve"> </w:t>
              </w:r>
            </w:ins>
          </w:p>
        </w:tc>
        <w:tc>
          <w:tcPr>
            <w:tcW w:w="5605" w:type="dxa"/>
            <w:vAlign w:val="center"/>
          </w:tcPr>
          <w:p w14:paraId="4E2AFEDD" w14:textId="064717EA" w:rsidR="002D77F8" w:rsidRPr="00966F61" w:rsidRDefault="002D77F8" w:rsidP="002D77F8">
            <w:pPr>
              <w:rPr>
                <w:ins w:id="208" w:author="Smith, Alexis@Energy" w:date="2019-01-04T13:49:00Z"/>
                <w:rFonts w:asciiTheme="minorHAnsi" w:hAnsiTheme="minorHAnsi"/>
                <w:sz w:val="18"/>
                <w:szCs w:val="18"/>
              </w:rPr>
            </w:pPr>
            <w:ins w:id="209" w:author="Smith, Alexis@Energy" w:date="2019-01-04T13:51:00Z">
              <w:r w:rsidRPr="00966F61">
                <w:rPr>
                  <w:rFonts w:asciiTheme="minorHAnsi" w:hAnsiTheme="minorHAnsi"/>
                  <w:sz w:val="18"/>
                  <w:szCs w:val="18"/>
                </w:rPr>
                <w:t>&lt;&lt;auto filled text: referenced from MCH01&gt;&gt;</w:t>
              </w:r>
            </w:ins>
          </w:p>
        </w:tc>
      </w:tr>
      <w:tr w:rsidR="000D7943" w:rsidRPr="00966F61" w14:paraId="1933EA5E" w14:textId="77777777" w:rsidTr="000D7943">
        <w:trPr>
          <w:cantSplit/>
          <w:trHeight w:val="144"/>
        </w:trPr>
        <w:tc>
          <w:tcPr>
            <w:tcW w:w="475" w:type="dxa"/>
            <w:vAlign w:val="center"/>
          </w:tcPr>
          <w:p w14:paraId="1933EA5B" w14:textId="77D5F60B" w:rsidR="000D7943" w:rsidRPr="00966F61" w:rsidRDefault="000D7943" w:rsidP="000D7943">
            <w:pPr>
              <w:pStyle w:val="FootnoteText"/>
              <w:jc w:val="center"/>
              <w:rPr>
                <w:rFonts w:asciiTheme="minorHAnsi" w:hAnsiTheme="minorHAnsi"/>
                <w:sz w:val="18"/>
                <w:szCs w:val="18"/>
              </w:rPr>
            </w:pPr>
            <w:r w:rsidRPr="00966F61">
              <w:rPr>
                <w:rFonts w:asciiTheme="minorHAnsi" w:hAnsiTheme="minorHAnsi"/>
                <w:sz w:val="18"/>
                <w:szCs w:val="18"/>
              </w:rPr>
              <w:t>0</w:t>
            </w:r>
            <w:ins w:id="210" w:author="Smith, Alexis@Energy" w:date="2019-01-04T13:52:00Z">
              <w:r w:rsidR="002D77F8">
                <w:rPr>
                  <w:rFonts w:asciiTheme="minorHAnsi" w:hAnsiTheme="minorHAnsi"/>
                  <w:sz w:val="18"/>
                  <w:szCs w:val="18"/>
                </w:rPr>
                <w:t>4</w:t>
              </w:r>
            </w:ins>
            <w:del w:id="211" w:author="Smith, Alexis@Energy" w:date="2019-01-04T13:52:00Z">
              <w:r w:rsidRPr="00966F61" w:rsidDel="002D77F8">
                <w:rPr>
                  <w:rFonts w:asciiTheme="minorHAnsi" w:hAnsiTheme="minorHAnsi"/>
                  <w:sz w:val="18"/>
                  <w:szCs w:val="18"/>
                </w:rPr>
                <w:delText>3</w:delText>
              </w:r>
            </w:del>
          </w:p>
        </w:tc>
        <w:tc>
          <w:tcPr>
            <w:tcW w:w="4950" w:type="dxa"/>
            <w:vAlign w:val="center"/>
          </w:tcPr>
          <w:p w14:paraId="1933EA5C" w14:textId="26867307" w:rsidR="000D7943" w:rsidRPr="00966F61" w:rsidRDefault="000D7943" w:rsidP="000D7943">
            <w:pPr>
              <w:rPr>
                <w:rFonts w:asciiTheme="minorHAnsi" w:hAnsiTheme="minorHAnsi"/>
                <w:sz w:val="18"/>
                <w:szCs w:val="18"/>
              </w:rPr>
            </w:pPr>
            <w:r w:rsidRPr="00966F61">
              <w:rPr>
                <w:rFonts w:asciiTheme="minorHAnsi" w:hAnsiTheme="minorHAnsi"/>
                <w:sz w:val="18"/>
                <w:szCs w:val="18"/>
              </w:rPr>
              <w:t>System Installation Type</w:t>
            </w:r>
          </w:p>
        </w:tc>
        <w:tc>
          <w:tcPr>
            <w:tcW w:w="5605" w:type="dxa"/>
            <w:vAlign w:val="center"/>
          </w:tcPr>
          <w:p w14:paraId="1933EA5D" w14:textId="7F0237C0" w:rsidR="000D7943" w:rsidRPr="00966F61" w:rsidRDefault="000D7943" w:rsidP="000D7943">
            <w:pPr>
              <w:rPr>
                <w:rFonts w:asciiTheme="minorHAnsi" w:hAnsiTheme="minorHAnsi"/>
                <w:sz w:val="18"/>
                <w:szCs w:val="18"/>
              </w:rPr>
            </w:pPr>
            <w:r w:rsidRPr="00966F61">
              <w:rPr>
                <w:rFonts w:asciiTheme="minorHAnsi" w:hAnsiTheme="minorHAnsi"/>
                <w:sz w:val="18"/>
                <w:szCs w:val="18"/>
              </w:rPr>
              <w:t>&lt;&lt;</w:t>
            </w:r>
            <w:r w:rsidR="007D369A">
              <w:rPr>
                <w:rFonts w:asciiTheme="minorHAnsi" w:hAnsiTheme="minorHAnsi"/>
                <w:sz w:val="18"/>
                <w:szCs w:val="18"/>
              </w:rPr>
              <w:t>if the parent is a MCH-01b and a “yes” answer was given in B08 or B09, then A0</w:t>
            </w:r>
            <w:ins w:id="212" w:author="Smith, Alexis@Energy" w:date="2019-01-04T13:51:00Z">
              <w:r w:rsidR="002D77F8">
                <w:rPr>
                  <w:rFonts w:asciiTheme="minorHAnsi" w:hAnsiTheme="minorHAnsi"/>
                  <w:sz w:val="18"/>
                  <w:szCs w:val="18"/>
                </w:rPr>
                <w:t>4</w:t>
              </w:r>
            </w:ins>
            <w:del w:id="213" w:author="Smith, Alexis@Energy" w:date="2019-01-04T13:51:00Z">
              <w:r w:rsidR="007D369A" w:rsidDel="002D77F8">
                <w:rPr>
                  <w:rFonts w:asciiTheme="minorHAnsi" w:hAnsiTheme="minorHAnsi"/>
                  <w:sz w:val="18"/>
                  <w:szCs w:val="18"/>
                </w:rPr>
                <w:delText>3</w:delText>
              </w:r>
            </w:del>
            <w:r w:rsidR="007D369A">
              <w:rPr>
                <w:rFonts w:asciiTheme="minorHAnsi" w:hAnsiTheme="minorHAnsi"/>
                <w:sz w:val="18"/>
                <w:szCs w:val="18"/>
              </w:rPr>
              <w:t xml:space="preserve"> </w:t>
            </w:r>
            <w:r w:rsidR="007D369A">
              <w:rPr>
                <w:rFonts w:asciiTheme="minorHAnsi" w:hAnsiTheme="minorHAnsi" w:cstheme="minorHAnsi"/>
                <w:sz w:val="18"/>
                <w:szCs w:val="18"/>
              </w:rPr>
              <w:t>≠</w:t>
            </w:r>
            <w:r w:rsidR="007D369A">
              <w:rPr>
                <w:rFonts w:asciiTheme="minorHAnsi" w:hAnsiTheme="minorHAnsi"/>
                <w:sz w:val="18"/>
                <w:szCs w:val="18"/>
              </w:rPr>
              <w:t xml:space="preserve"> “alteration”; else </w:t>
            </w:r>
            <w:r>
              <w:rPr>
                <w:rFonts w:asciiTheme="minorHAnsi" w:hAnsiTheme="minorHAnsi"/>
                <w:sz w:val="18"/>
                <w:szCs w:val="18"/>
              </w:rPr>
              <w:t xml:space="preserve">User pick from </w:t>
            </w:r>
            <w:r w:rsidR="007D369A">
              <w:rPr>
                <w:rFonts w:asciiTheme="minorHAnsi" w:hAnsiTheme="minorHAnsi"/>
                <w:sz w:val="18"/>
                <w:szCs w:val="18"/>
              </w:rPr>
              <w:t xml:space="preserve">complete </w:t>
            </w:r>
            <w:r>
              <w:rPr>
                <w:rFonts w:asciiTheme="minorHAnsi" w:hAnsiTheme="minorHAnsi"/>
                <w:sz w:val="18"/>
                <w:szCs w:val="18"/>
              </w:rPr>
              <w:t>list</w:t>
            </w:r>
            <w:r w:rsidRPr="00966F61">
              <w:rPr>
                <w:rFonts w:asciiTheme="minorHAnsi" w:hAnsiTheme="minorHAnsi"/>
                <w:sz w:val="18"/>
                <w:szCs w:val="18"/>
              </w:rPr>
              <w:t xml:space="preserve">: </w:t>
            </w:r>
            <w:r>
              <w:rPr>
                <w:rFonts w:asciiTheme="minorHAnsi" w:hAnsiTheme="minorHAnsi"/>
                <w:sz w:val="18"/>
                <w:szCs w:val="18"/>
                <w:u w:val="single"/>
              </w:rPr>
              <w:t>*</w:t>
            </w:r>
            <w:r w:rsidRPr="00966F61">
              <w:rPr>
                <w:rFonts w:asciiTheme="minorHAnsi" w:hAnsiTheme="minorHAnsi"/>
                <w:sz w:val="18"/>
                <w:szCs w:val="18"/>
                <w:u w:val="single"/>
              </w:rPr>
              <w:t>New</w:t>
            </w:r>
            <w:r w:rsidRPr="00966F61">
              <w:rPr>
                <w:rFonts w:asciiTheme="minorHAnsi" w:hAnsiTheme="minorHAnsi"/>
                <w:sz w:val="18"/>
                <w:szCs w:val="18"/>
              </w:rPr>
              <w:t>; or</w:t>
            </w:r>
            <w:r>
              <w:rPr>
                <w:rFonts w:asciiTheme="minorHAnsi" w:hAnsiTheme="minorHAnsi"/>
                <w:sz w:val="18"/>
                <w:szCs w:val="18"/>
              </w:rPr>
              <w:t xml:space="preserve"> </w:t>
            </w:r>
            <w:r>
              <w:rPr>
                <w:rFonts w:asciiTheme="minorHAnsi" w:hAnsiTheme="minorHAnsi"/>
                <w:sz w:val="18"/>
                <w:szCs w:val="18"/>
                <w:u w:val="single"/>
              </w:rPr>
              <w:t>*</w:t>
            </w:r>
            <w:r w:rsidRPr="00966F61">
              <w:rPr>
                <w:rFonts w:asciiTheme="minorHAnsi" w:hAnsiTheme="minorHAnsi"/>
                <w:sz w:val="18"/>
                <w:szCs w:val="18"/>
                <w:u w:val="single"/>
              </w:rPr>
              <w:t>Replacement</w:t>
            </w:r>
            <w:r w:rsidRPr="00966F61">
              <w:rPr>
                <w:rFonts w:asciiTheme="minorHAnsi" w:hAnsiTheme="minorHAnsi"/>
                <w:sz w:val="18"/>
                <w:szCs w:val="18"/>
              </w:rPr>
              <w:t xml:space="preserve">; or </w:t>
            </w:r>
            <w:r>
              <w:rPr>
                <w:rFonts w:asciiTheme="minorHAnsi" w:hAnsiTheme="minorHAnsi"/>
                <w:sz w:val="18"/>
                <w:szCs w:val="18"/>
                <w:u w:val="single"/>
              </w:rPr>
              <w:t>*</w:t>
            </w:r>
            <w:r w:rsidRPr="00966F61">
              <w:rPr>
                <w:rFonts w:asciiTheme="minorHAnsi" w:hAnsiTheme="minorHAnsi"/>
                <w:sz w:val="18"/>
                <w:szCs w:val="18"/>
                <w:u w:val="single"/>
              </w:rPr>
              <w:t>Alteration)</w:t>
            </w:r>
            <w:r w:rsidRPr="00966F61">
              <w:rPr>
                <w:rFonts w:asciiTheme="minorHAnsi" w:hAnsiTheme="minorHAnsi"/>
                <w:sz w:val="18"/>
                <w:szCs w:val="18"/>
              </w:rPr>
              <w:t xml:space="preserve">&gt;&gt; </w:t>
            </w:r>
          </w:p>
        </w:tc>
      </w:tr>
      <w:tr w:rsidR="000D7943" w:rsidRPr="00966F61" w14:paraId="1933EA65" w14:textId="77777777" w:rsidTr="000D7943">
        <w:trPr>
          <w:cantSplit/>
          <w:trHeight w:val="144"/>
        </w:trPr>
        <w:tc>
          <w:tcPr>
            <w:tcW w:w="475" w:type="dxa"/>
            <w:vAlign w:val="center"/>
          </w:tcPr>
          <w:p w14:paraId="1933EA5F" w14:textId="61ED6869" w:rsidR="000D7943" w:rsidRPr="00966F61" w:rsidRDefault="000D7943" w:rsidP="000D7943">
            <w:pPr>
              <w:pStyle w:val="FootnoteText"/>
              <w:jc w:val="center"/>
              <w:rPr>
                <w:rFonts w:asciiTheme="minorHAnsi" w:hAnsiTheme="minorHAnsi"/>
                <w:sz w:val="18"/>
                <w:szCs w:val="18"/>
              </w:rPr>
            </w:pPr>
            <w:r w:rsidRPr="00966F61">
              <w:rPr>
                <w:rFonts w:asciiTheme="minorHAnsi" w:hAnsiTheme="minorHAnsi"/>
                <w:sz w:val="18"/>
                <w:szCs w:val="18"/>
              </w:rPr>
              <w:t>0</w:t>
            </w:r>
            <w:ins w:id="214" w:author="Smith, Alexis@Energy" w:date="2019-01-04T13:52:00Z">
              <w:r w:rsidR="002D77F8">
                <w:rPr>
                  <w:rFonts w:asciiTheme="minorHAnsi" w:hAnsiTheme="minorHAnsi"/>
                  <w:sz w:val="18"/>
                  <w:szCs w:val="18"/>
                </w:rPr>
                <w:t>5</w:t>
              </w:r>
            </w:ins>
            <w:del w:id="215" w:author="Smith, Alexis@Energy" w:date="2019-01-04T13:52:00Z">
              <w:r w:rsidRPr="00966F61" w:rsidDel="002D77F8">
                <w:rPr>
                  <w:rFonts w:asciiTheme="minorHAnsi" w:hAnsiTheme="minorHAnsi"/>
                  <w:sz w:val="18"/>
                  <w:szCs w:val="18"/>
                </w:rPr>
                <w:delText>4</w:delText>
              </w:r>
            </w:del>
          </w:p>
        </w:tc>
        <w:tc>
          <w:tcPr>
            <w:tcW w:w="4950" w:type="dxa"/>
            <w:vAlign w:val="center"/>
          </w:tcPr>
          <w:p w14:paraId="1933EA60" w14:textId="0EF78A8B" w:rsidR="000D7943" w:rsidRPr="00966F61" w:rsidRDefault="000D7943" w:rsidP="000D7943">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Nominal Cooling Capacity (tons) of Condenser</w:t>
            </w:r>
          </w:p>
        </w:tc>
        <w:tc>
          <w:tcPr>
            <w:tcW w:w="5605" w:type="dxa"/>
            <w:vAlign w:val="center"/>
          </w:tcPr>
          <w:p w14:paraId="1933EA61" w14:textId="77777777" w:rsidR="000D7943" w:rsidRPr="00966F61" w:rsidRDefault="000D7943" w:rsidP="000D7943">
            <w:pPr>
              <w:rPr>
                <w:rFonts w:asciiTheme="minorHAnsi" w:hAnsiTheme="minorHAnsi"/>
                <w:sz w:val="18"/>
                <w:szCs w:val="18"/>
              </w:rPr>
            </w:pPr>
            <w:r w:rsidRPr="00966F61">
              <w:rPr>
                <w:rFonts w:asciiTheme="minorHAnsi" w:hAnsiTheme="minorHAnsi"/>
                <w:sz w:val="18"/>
                <w:szCs w:val="18"/>
              </w:rPr>
              <w:t xml:space="preserve">&lt;&lt;calculated field: </w:t>
            </w:r>
          </w:p>
          <w:p w14:paraId="1933EA62" w14:textId="77777777" w:rsidR="006B530D" w:rsidRDefault="000D7943" w:rsidP="000D7943">
            <w:pPr>
              <w:rPr>
                <w:rFonts w:asciiTheme="minorHAnsi" w:hAnsiTheme="minorHAnsi"/>
                <w:sz w:val="18"/>
                <w:szCs w:val="18"/>
              </w:rPr>
            </w:pPr>
            <w:r w:rsidRPr="00966F61">
              <w:rPr>
                <w:rFonts w:asciiTheme="minorHAnsi" w:hAnsiTheme="minorHAnsi"/>
                <w:sz w:val="18"/>
                <w:szCs w:val="18"/>
              </w:rPr>
              <w:t>if cooling system type</w:t>
            </w:r>
            <w:r w:rsidR="006B530D">
              <w:rPr>
                <w:rFonts w:asciiTheme="minorHAnsi" w:hAnsiTheme="minorHAnsi"/>
                <w:sz w:val="18"/>
                <w:szCs w:val="18"/>
              </w:rPr>
              <w:t xml:space="preserve"> on MCH-01</w:t>
            </w:r>
            <w:r w:rsidRPr="00966F61">
              <w:rPr>
                <w:rFonts w:asciiTheme="minorHAnsi" w:hAnsiTheme="minorHAnsi"/>
                <w:sz w:val="18"/>
                <w:szCs w:val="18"/>
              </w:rPr>
              <w:t>=NoCooling</w:t>
            </w:r>
            <w:r w:rsidR="006B530D">
              <w:rPr>
                <w:rFonts w:asciiTheme="minorHAnsi" w:hAnsiTheme="minorHAnsi"/>
                <w:sz w:val="18"/>
                <w:szCs w:val="18"/>
              </w:rPr>
              <w:t>,</w:t>
            </w:r>
          </w:p>
          <w:p w14:paraId="1933EA63" w14:textId="77777777" w:rsidR="000D7943" w:rsidRPr="00966F61" w:rsidRDefault="000D7943" w:rsidP="000D7943">
            <w:pPr>
              <w:rPr>
                <w:rFonts w:asciiTheme="minorHAnsi" w:hAnsiTheme="minorHAnsi"/>
                <w:sz w:val="18"/>
                <w:szCs w:val="18"/>
              </w:rPr>
            </w:pPr>
            <w:r w:rsidRPr="00966F61">
              <w:rPr>
                <w:rFonts w:asciiTheme="minorHAnsi" w:hAnsiTheme="minorHAnsi"/>
                <w:sz w:val="18"/>
                <w:szCs w:val="18"/>
              </w:rPr>
              <w:t xml:space="preserve"> then display text result= n/a - Heating-only</w:t>
            </w:r>
            <w:r>
              <w:rPr>
                <w:rFonts w:asciiTheme="minorHAnsi" w:hAnsiTheme="minorHAnsi"/>
                <w:sz w:val="18"/>
                <w:szCs w:val="18"/>
              </w:rPr>
              <w:t xml:space="preserve"> system</w:t>
            </w:r>
            <w:r w:rsidRPr="00966F61">
              <w:rPr>
                <w:rFonts w:asciiTheme="minorHAnsi" w:hAnsiTheme="minorHAnsi"/>
                <w:sz w:val="18"/>
                <w:szCs w:val="18"/>
              </w:rPr>
              <w:t xml:space="preserve">; </w:t>
            </w:r>
          </w:p>
          <w:p w14:paraId="1933EA64" w14:textId="77777777" w:rsidR="000D7943" w:rsidRPr="00966F61" w:rsidRDefault="000D7943" w:rsidP="006B530D">
            <w:pPr>
              <w:rPr>
                <w:rFonts w:asciiTheme="minorHAnsi" w:hAnsiTheme="minorHAnsi"/>
                <w:sz w:val="18"/>
                <w:szCs w:val="18"/>
              </w:rPr>
            </w:pPr>
            <w:r w:rsidRPr="00966F61">
              <w:rPr>
                <w:rFonts w:asciiTheme="minorHAnsi" w:hAnsiTheme="minorHAnsi"/>
                <w:sz w:val="18"/>
                <w:szCs w:val="18"/>
              </w:rPr>
              <w:t xml:space="preserve">else </w:t>
            </w:r>
            <w:r w:rsidR="006B530D">
              <w:rPr>
                <w:rFonts w:asciiTheme="minorHAnsi" w:hAnsiTheme="minorHAnsi"/>
                <w:sz w:val="18"/>
                <w:szCs w:val="18"/>
              </w:rPr>
              <w:t xml:space="preserve"> user enter the nominal ton value: </w:t>
            </w:r>
            <w:r w:rsidRPr="00966F61">
              <w:rPr>
                <w:rFonts w:asciiTheme="minorHAnsi" w:hAnsiTheme="minorHAnsi"/>
                <w:sz w:val="18"/>
                <w:szCs w:val="18"/>
              </w:rPr>
              <w:t>numeric x.x&gt;&gt;</w:t>
            </w:r>
          </w:p>
        </w:tc>
      </w:tr>
      <w:tr w:rsidR="000D7943" w:rsidRPr="00966F61" w14:paraId="1933EA6E" w14:textId="77777777" w:rsidTr="000D7943">
        <w:trPr>
          <w:cantSplit/>
          <w:trHeight w:val="144"/>
        </w:trPr>
        <w:tc>
          <w:tcPr>
            <w:tcW w:w="475" w:type="dxa"/>
            <w:vAlign w:val="center"/>
          </w:tcPr>
          <w:p w14:paraId="1933EA66" w14:textId="44F7A4C6" w:rsidR="000D7943" w:rsidRPr="00966F61" w:rsidRDefault="000D7943" w:rsidP="000D7943">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ins w:id="216" w:author="Smith, Alexis@Energy" w:date="2019-01-04T13:52:00Z">
              <w:r w:rsidR="002D77F8">
                <w:rPr>
                  <w:rFonts w:asciiTheme="minorHAnsi" w:hAnsiTheme="minorHAnsi"/>
                  <w:sz w:val="18"/>
                  <w:szCs w:val="18"/>
                </w:rPr>
                <w:t>6</w:t>
              </w:r>
            </w:ins>
            <w:del w:id="217" w:author="Smith, Alexis@Energy" w:date="2019-01-04T13:52:00Z">
              <w:r w:rsidRPr="00966F61" w:rsidDel="002D77F8">
                <w:rPr>
                  <w:rFonts w:asciiTheme="minorHAnsi" w:hAnsiTheme="minorHAnsi"/>
                  <w:sz w:val="18"/>
                  <w:szCs w:val="18"/>
                </w:rPr>
                <w:delText>5</w:delText>
              </w:r>
            </w:del>
          </w:p>
        </w:tc>
        <w:tc>
          <w:tcPr>
            <w:tcW w:w="4950" w:type="dxa"/>
            <w:vAlign w:val="center"/>
          </w:tcPr>
          <w:p w14:paraId="1933EA67" w14:textId="498AB669" w:rsidR="000D7943" w:rsidRPr="00966F61" w:rsidRDefault="000D7943" w:rsidP="000D7943">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Condenser Speed Type</w:t>
            </w:r>
          </w:p>
        </w:tc>
        <w:tc>
          <w:tcPr>
            <w:tcW w:w="5605" w:type="dxa"/>
            <w:vAlign w:val="center"/>
          </w:tcPr>
          <w:p w14:paraId="1933EA68" w14:textId="77777777" w:rsidR="000D7943" w:rsidRDefault="000D7943" w:rsidP="000D7943">
            <w:pPr>
              <w:rPr>
                <w:rFonts w:asciiTheme="minorHAnsi" w:hAnsiTheme="minorHAnsi"/>
                <w:sz w:val="18"/>
                <w:szCs w:val="18"/>
              </w:rPr>
            </w:pPr>
            <w:r w:rsidRPr="00966F61">
              <w:rPr>
                <w:rFonts w:asciiTheme="minorHAnsi" w:hAnsiTheme="minorHAnsi"/>
                <w:sz w:val="18"/>
                <w:szCs w:val="18"/>
              </w:rPr>
              <w:t>&lt;&lt;calculated field:</w:t>
            </w:r>
            <w:r>
              <w:rPr>
                <w:rFonts w:asciiTheme="minorHAnsi" w:hAnsiTheme="minorHAnsi"/>
                <w:sz w:val="18"/>
                <w:szCs w:val="18"/>
              </w:rPr>
              <w:t xml:space="preserve"> I</w:t>
            </w:r>
            <w:r w:rsidRPr="00966F61">
              <w:rPr>
                <w:rFonts w:asciiTheme="minorHAnsi" w:hAnsiTheme="minorHAnsi"/>
                <w:sz w:val="18"/>
                <w:szCs w:val="18"/>
              </w:rPr>
              <w:t>f cooling system type=NoCooling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w:t>
            </w:r>
          </w:p>
          <w:p w14:paraId="1933EA69" w14:textId="77777777" w:rsidR="00203852" w:rsidRDefault="00203852" w:rsidP="00203852">
            <w:pPr>
              <w:rPr>
                <w:rFonts w:asciiTheme="minorHAnsi" w:hAnsiTheme="minorHAnsi"/>
                <w:sz w:val="18"/>
                <w:szCs w:val="18"/>
              </w:rPr>
            </w:pPr>
            <w:r>
              <w:rPr>
                <w:rFonts w:asciiTheme="minorHAnsi" w:hAnsiTheme="minorHAnsi"/>
                <w:sz w:val="18"/>
                <w:szCs w:val="18"/>
              </w:rPr>
              <w:t>elsif  the condenser speed type is not  given on the MCH-01,</w:t>
            </w:r>
          </w:p>
          <w:p w14:paraId="1933EA6A" w14:textId="77777777" w:rsidR="00203852" w:rsidRDefault="00203852" w:rsidP="000D7943">
            <w:pPr>
              <w:rPr>
                <w:rFonts w:asciiTheme="minorHAnsi" w:hAnsiTheme="minorHAnsi"/>
                <w:sz w:val="18"/>
                <w:szCs w:val="18"/>
              </w:rPr>
            </w:pPr>
            <w:r>
              <w:rPr>
                <w:rFonts w:asciiTheme="minorHAnsi" w:hAnsiTheme="minorHAnsi"/>
                <w:sz w:val="18"/>
                <w:szCs w:val="18"/>
              </w:rPr>
              <w:t>then display text n/a –Condenser Speed requirements do not apply;</w:t>
            </w:r>
          </w:p>
          <w:p w14:paraId="1933EA6B" w14:textId="77777777" w:rsidR="000D7943" w:rsidRDefault="000D7943" w:rsidP="000D7943">
            <w:pPr>
              <w:rPr>
                <w:rFonts w:asciiTheme="minorHAnsi" w:hAnsiTheme="minorHAnsi"/>
                <w:sz w:val="18"/>
                <w:szCs w:val="18"/>
              </w:rPr>
            </w:pPr>
            <w:r>
              <w:rPr>
                <w:rFonts w:asciiTheme="minorHAnsi" w:hAnsiTheme="minorHAnsi"/>
                <w:sz w:val="18"/>
                <w:szCs w:val="18"/>
              </w:rPr>
              <w:t>elsif  the condenser speed type is given on the MCH-01,</w:t>
            </w:r>
          </w:p>
          <w:p w14:paraId="1933EA6C" w14:textId="77777777" w:rsidR="000D7943" w:rsidRDefault="000D7943" w:rsidP="000D7943">
            <w:pPr>
              <w:rPr>
                <w:rFonts w:asciiTheme="minorHAnsi" w:hAnsiTheme="minorHAnsi"/>
                <w:sz w:val="18"/>
                <w:szCs w:val="18"/>
              </w:rPr>
            </w:pPr>
            <w:r>
              <w:rPr>
                <w:rFonts w:asciiTheme="minorHAnsi" w:hAnsiTheme="minorHAnsi"/>
                <w:sz w:val="18"/>
                <w:szCs w:val="18"/>
              </w:rPr>
              <w:t xml:space="preserve"> then display value for Condenser Speed Type</w:t>
            </w:r>
          </w:p>
          <w:p w14:paraId="1933EA6D" w14:textId="77777777" w:rsidR="000D7943" w:rsidRDefault="000D7943" w:rsidP="000D7943">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w:t>
            </w:r>
            <w:r w:rsidRPr="00966F61">
              <w:rPr>
                <w:rFonts w:asciiTheme="minorHAnsi" w:hAnsiTheme="minorHAnsi"/>
                <w:sz w:val="18"/>
                <w:szCs w:val="18"/>
              </w:rPr>
              <w:t>the options are:  MultiSpeed</w:t>
            </w:r>
            <w:r>
              <w:rPr>
                <w:rFonts w:asciiTheme="minorHAnsi" w:hAnsiTheme="minorHAnsi"/>
                <w:sz w:val="18"/>
                <w:szCs w:val="18"/>
              </w:rPr>
              <w:t>;</w:t>
            </w:r>
            <w:r w:rsidRPr="00966F61">
              <w:rPr>
                <w:rFonts w:asciiTheme="minorHAnsi" w:hAnsiTheme="minorHAnsi"/>
                <w:sz w:val="18"/>
                <w:szCs w:val="18"/>
              </w:rPr>
              <w:t xml:space="preserve"> or SingleSpeed)&gt;&gt;</w:t>
            </w:r>
          </w:p>
        </w:tc>
      </w:tr>
      <w:tr w:rsidR="000D7943" w:rsidRPr="00966F61" w14:paraId="1933EA77" w14:textId="77777777" w:rsidTr="000D7943">
        <w:trPr>
          <w:cantSplit/>
          <w:trHeight w:val="144"/>
        </w:trPr>
        <w:tc>
          <w:tcPr>
            <w:tcW w:w="475" w:type="dxa"/>
            <w:vAlign w:val="center"/>
          </w:tcPr>
          <w:p w14:paraId="1933EA6F" w14:textId="57752034" w:rsidR="000D7943" w:rsidRPr="00966F61" w:rsidRDefault="000D7943" w:rsidP="000D7943">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ins w:id="218" w:author="Smith, Alexis@Energy" w:date="2019-01-04T13:52:00Z">
              <w:r w:rsidR="002D77F8">
                <w:rPr>
                  <w:rFonts w:asciiTheme="minorHAnsi" w:hAnsiTheme="minorHAnsi"/>
                  <w:sz w:val="18"/>
                  <w:szCs w:val="18"/>
                </w:rPr>
                <w:t>7</w:t>
              </w:r>
            </w:ins>
            <w:del w:id="219" w:author="Smith, Alexis@Energy" w:date="2019-01-04T13:52:00Z">
              <w:r w:rsidRPr="00966F61" w:rsidDel="002D77F8">
                <w:rPr>
                  <w:rFonts w:asciiTheme="minorHAnsi" w:hAnsiTheme="minorHAnsi"/>
                  <w:sz w:val="18"/>
                  <w:szCs w:val="18"/>
                </w:rPr>
                <w:delText>6</w:delText>
              </w:r>
            </w:del>
          </w:p>
        </w:tc>
        <w:tc>
          <w:tcPr>
            <w:tcW w:w="4950" w:type="dxa"/>
            <w:vAlign w:val="center"/>
          </w:tcPr>
          <w:p w14:paraId="1933EA70" w14:textId="6984B1A9" w:rsidR="000D7943" w:rsidRPr="00966F61" w:rsidRDefault="000D7943" w:rsidP="000D7943">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Cooling System Zonal Control Type</w:t>
            </w:r>
          </w:p>
        </w:tc>
        <w:tc>
          <w:tcPr>
            <w:tcW w:w="5605" w:type="dxa"/>
            <w:vAlign w:val="center"/>
          </w:tcPr>
          <w:p w14:paraId="1933EA71" w14:textId="7706EBF0" w:rsidR="00203852" w:rsidRDefault="000D7943" w:rsidP="00203852">
            <w:pPr>
              <w:rPr>
                <w:rFonts w:asciiTheme="minorHAnsi" w:hAnsiTheme="minorHAnsi"/>
                <w:sz w:val="18"/>
                <w:szCs w:val="18"/>
              </w:rPr>
            </w:pPr>
            <w:r w:rsidRPr="00966F61">
              <w:rPr>
                <w:rFonts w:asciiTheme="minorHAnsi" w:hAnsiTheme="minorHAnsi"/>
                <w:sz w:val="18"/>
                <w:szCs w:val="18"/>
              </w:rPr>
              <w:t>&lt;&lt;calculated field:</w:t>
            </w:r>
            <w:del w:id="220" w:author="Wichert, RJ@Energy" w:date="2018-10-18T07:40:00Z">
              <w:r w:rsidDel="00E32A17">
                <w:rPr>
                  <w:rFonts w:asciiTheme="minorHAnsi" w:hAnsiTheme="minorHAnsi"/>
                  <w:sz w:val="18"/>
                  <w:szCs w:val="18"/>
                </w:rPr>
                <w:delText>:</w:delText>
              </w:r>
            </w:del>
            <w:r>
              <w:rPr>
                <w:rFonts w:asciiTheme="minorHAnsi" w:hAnsiTheme="minorHAnsi"/>
                <w:sz w:val="18"/>
                <w:szCs w:val="18"/>
              </w:rPr>
              <w:t>I</w:t>
            </w:r>
            <w:r w:rsidRPr="00966F61">
              <w:rPr>
                <w:rFonts w:asciiTheme="minorHAnsi" w:hAnsiTheme="minorHAnsi"/>
                <w:sz w:val="18"/>
                <w:szCs w:val="18"/>
              </w:rPr>
              <w:t>f cooling system type=NoCooling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w:t>
            </w:r>
            <w:r w:rsidR="00203852">
              <w:rPr>
                <w:rFonts w:asciiTheme="minorHAnsi" w:hAnsiTheme="minorHAnsi"/>
                <w:sz w:val="18"/>
                <w:szCs w:val="18"/>
              </w:rPr>
              <w:t xml:space="preserve"> </w:t>
            </w:r>
          </w:p>
          <w:p w14:paraId="1933EA72" w14:textId="77777777" w:rsidR="00203852" w:rsidRDefault="00203852" w:rsidP="00203852">
            <w:pPr>
              <w:rPr>
                <w:rFonts w:asciiTheme="minorHAnsi" w:hAnsiTheme="minorHAnsi"/>
                <w:sz w:val="18"/>
                <w:szCs w:val="18"/>
              </w:rPr>
            </w:pPr>
            <w:r>
              <w:rPr>
                <w:rFonts w:asciiTheme="minorHAnsi" w:hAnsiTheme="minorHAnsi"/>
                <w:sz w:val="18"/>
                <w:szCs w:val="18"/>
              </w:rPr>
              <w:t xml:space="preserve">elseif the </w:t>
            </w:r>
            <w:r w:rsidRPr="00966F61">
              <w:rPr>
                <w:rFonts w:asciiTheme="minorHAnsi" w:hAnsiTheme="minorHAnsi"/>
                <w:sz w:val="18"/>
                <w:szCs w:val="18"/>
              </w:rPr>
              <w:t>Cooling System Zonal Control Type</w:t>
            </w:r>
            <w:r>
              <w:rPr>
                <w:rFonts w:asciiTheme="minorHAnsi" w:hAnsiTheme="minorHAnsi"/>
                <w:sz w:val="18"/>
                <w:szCs w:val="18"/>
              </w:rPr>
              <w:t xml:space="preserve"> is not given on the MCH-01,</w:t>
            </w:r>
          </w:p>
          <w:p w14:paraId="1933EA73" w14:textId="77777777" w:rsidR="000D7943" w:rsidRDefault="00203852" w:rsidP="000D7943">
            <w:pPr>
              <w:rPr>
                <w:rFonts w:asciiTheme="minorHAnsi" w:hAnsiTheme="minorHAnsi"/>
                <w:sz w:val="18"/>
                <w:szCs w:val="18"/>
              </w:rPr>
            </w:pPr>
            <w:r>
              <w:rPr>
                <w:rFonts w:asciiTheme="minorHAnsi" w:hAnsiTheme="minorHAnsi"/>
                <w:sz w:val="18"/>
                <w:szCs w:val="18"/>
              </w:rPr>
              <w:t>then display text:  n/a –Cooling System Zonal Control requirements do not apply;</w:t>
            </w:r>
          </w:p>
          <w:p w14:paraId="1933EA74" w14:textId="77777777" w:rsidR="000D7943" w:rsidRDefault="000D7943" w:rsidP="000D7943">
            <w:pPr>
              <w:rPr>
                <w:rFonts w:asciiTheme="minorHAnsi" w:hAnsiTheme="minorHAnsi"/>
                <w:sz w:val="18"/>
                <w:szCs w:val="18"/>
              </w:rPr>
            </w:pPr>
            <w:r>
              <w:rPr>
                <w:rFonts w:asciiTheme="minorHAnsi" w:hAnsiTheme="minorHAnsi"/>
                <w:sz w:val="18"/>
                <w:szCs w:val="18"/>
              </w:rPr>
              <w:t xml:space="preserve">elsif  the </w:t>
            </w:r>
            <w:r w:rsidRPr="00966F61">
              <w:rPr>
                <w:rFonts w:asciiTheme="minorHAnsi" w:hAnsiTheme="minorHAnsi"/>
                <w:sz w:val="18"/>
                <w:szCs w:val="18"/>
              </w:rPr>
              <w:t>Cooling System Zonal Control Type</w:t>
            </w:r>
            <w:r>
              <w:rPr>
                <w:rFonts w:asciiTheme="minorHAnsi" w:hAnsiTheme="minorHAnsi"/>
                <w:sz w:val="18"/>
                <w:szCs w:val="18"/>
              </w:rPr>
              <w:t xml:space="preserve"> is given on the MCH-01,</w:t>
            </w:r>
          </w:p>
          <w:p w14:paraId="1933EA75" w14:textId="77777777" w:rsidR="000D7943" w:rsidRDefault="000D7943" w:rsidP="000D7943">
            <w:pPr>
              <w:rPr>
                <w:rFonts w:asciiTheme="minorHAnsi" w:hAnsiTheme="minorHAnsi"/>
                <w:sz w:val="18"/>
                <w:szCs w:val="18"/>
              </w:rPr>
            </w:pPr>
            <w:r>
              <w:rPr>
                <w:rFonts w:asciiTheme="minorHAnsi" w:hAnsiTheme="minorHAnsi"/>
                <w:sz w:val="18"/>
                <w:szCs w:val="18"/>
              </w:rPr>
              <w:t xml:space="preserve"> then display value for </w:t>
            </w:r>
            <w:r w:rsidRPr="00966F61">
              <w:rPr>
                <w:rFonts w:asciiTheme="minorHAnsi" w:hAnsiTheme="minorHAnsi"/>
                <w:sz w:val="18"/>
                <w:szCs w:val="18"/>
              </w:rPr>
              <w:t>Cooling System Zonal Control Type</w:t>
            </w:r>
          </w:p>
          <w:p w14:paraId="1933EA76" w14:textId="77777777" w:rsidR="000D7943" w:rsidRDefault="000D7943" w:rsidP="000D7943">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w:t>
            </w:r>
            <w:r w:rsidRPr="00966F61">
              <w:rPr>
                <w:rFonts w:asciiTheme="minorHAnsi" w:hAnsiTheme="minorHAnsi"/>
                <w:sz w:val="18"/>
                <w:szCs w:val="18"/>
              </w:rPr>
              <w:t>the options are:  ZonallyControlled and NotZonal)&gt;&gt;</w:t>
            </w:r>
          </w:p>
        </w:tc>
      </w:tr>
      <w:tr w:rsidR="000D7943" w:rsidRPr="00966F61" w14:paraId="1933EA83" w14:textId="77777777" w:rsidTr="000D7943">
        <w:trPr>
          <w:cantSplit/>
          <w:trHeight w:val="144"/>
        </w:trPr>
        <w:tc>
          <w:tcPr>
            <w:tcW w:w="475" w:type="dxa"/>
            <w:vAlign w:val="center"/>
          </w:tcPr>
          <w:p w14:paraId="1933EA78" w14:textId="75B92F6A" w:rsidR="000D7943" w:rsidRPr="00966F61" w:rsidRDefault="000D7943" w:rsidP="000D7943">
            <w:pPr>
              <w:pStyle w:val="FootnoteText"/>
              <w:jc w:val="center"/>
              <w:rPr>
                <w:rFonts w:asciiTheme="minorHAnsi" w:hAnsiTheme="minorHAnsi"/>
                <w:sz w:val="18"/>
                <w:szCs w:val="18"/>
              </w:rPr>
            </w:pPr>
            <w:r w:rsidRPr="00966F61">
              <w:rPr>
                <w:rFonts w:asciiTheme="minorHAnsi" w:hAnsiTheme="minorHAnsi"/>
                <w:sz w:val="18"/>
                <w:szCs w:val="18"/>
              </w:rPr>
              <w:t>0</w:t>
            </w:r>
            <w:ins w:id="221" w:author="Smith, Alexis@Energy" w:date="2019-01-04T13:52:00Z">
              <w:r w:rsidR="002D77F8">
                <w:rPr>
                  <w:rFonts w:asciiTheme="minorHAnsi" w:hAnsiTheme="minorHAnsi"/>
                  <w:sz w:val="18"/>
                  <w:szCs w:val="18"/>
                </w:rPr>
                <w:t>8</w:t>
              </w:r>
            </w:ins>
            <w:del w:id="222" w:author="Smith, Alexis@Energy" w:date="2019-01-04T13:52:00Z">
              <w:r w:rsidRPr="00966F61" w:rsidDel="002D77F8">
                <w:rPr>
                  <w:rFonts w:asciiTheme="minorHAnsi" w:hAnsiTheme="minorHAnsi"/>
                  <w:sz w:val="18"/>
                  <w:szCs w:val="18"/>
                </w:rPr>
                <w:delText>7</w:delText>
              </w:r>
            </w:del>
          </w:p>
        </w:tc>
        <w:tc>
          <w:tcPr>
            <w:tcW w:w="4950" w:type="dxa"/>
            <w:vAlign w:val="center"/>
          </w:tcPr>
          <w:p w14:paraId="1933EA79" w14:textId="22A0803B" w:rsidR="000D7943" w:rsidRPr="00966F61" w:rsidRDefault="000D7943" w:rsidP="000D7943">
            <w:pPr>
              <w:keepNext/>
              <w:rPr>
                <w:rFonts w:asciiTheme="minorHAnsi" w:hAnsiTheme="minorHAnsi"/>
                <w:sz w:val="18"/>
                <w:szCs w:val="18"/>
              </w:rPr>
            </w:pPr>
            <w:r w:rsidRPr="00966F61">
              <w:rPr>
                <w:rFonts w:asciiTheme="minorHAnsi" w:hAnsiTheme="minorHAnsi"/>
                <w:sz w:val="18"/>
                <w:szCs w:val="18"/>
              </w:rPr>
              <w:t>Central Fan Integrated (CFI) Ventilation System Status</w:t>
            </w:r>
          </w:p>
        </w:tc>
        <w:tc>
          <w:tcPr>
            <w:tcW w:w="5605" w:type="dxa"/>
            <w:vAlign w:val="center"/>
          </w:tcPr>
          <w:p w14:paraId="1933EA7A" w14:textId="77777777" w:rsidR="007226F2" w:rsidRDefault="007226F2" w:rsidP="007226F2">
            <w:pPr>
              <w:rPr>
                <w:rFonts w:asciiTheme="minorHAnsi" w:hAnsiTheme="minorHAnsi"/>
                <w:sz w:val="18"/>
                <w:szCs w:val="18"/>
              </w:rPr>
            </w:pPr>
            <w:r>
              <w:rPr>
                <w:rFonts w:asciiTheme="minorHAnsi" w:hAnsiTheme="minorHAnsi"/>
                <w:sz w:val="18"/>
                <w:szCs w:val="18"/>
              </w:rPr>
              <w:t>&lt;&lt;calculated field:</w:t>
            </w:r>
          </w:p>
          <w:p w14:paraId="1933EA7B" w14:textId="77777777" w:rsidR="007226F2" w:rsidRDefault="007226F2" w:rsidP="007226F2">
            <w:pPr>
              <w:rPr>
                <w:rFonts w:asciiTheme="minorHAnsi" w:hAnsiTheme="minorHAnsi"/>
                <w:sz w:val="18"/>
                <w:szCs w:val="18"/>
              </w:rPr>
            </w:pPr>
            <w:r>
              <w:rPr>
                <w:rFonts w:asciiTheme="minorHAnsi" w:hAnsiTheme="minorHAnsi"/>
                <w:sz w:val="18"/>
                <w:szCs w:val="18"/>
              </w:rPr>
              <w:t xml:space="preserve">reference value from MCH-01; </w:t>
            </w:r>
          </w:p>
          <w:p w14:paraId="1933EA7C" w14:textId="77777777" w:rsidR="007226F2" w:rsidRDefault="007226F2" w:rsidP="007226F2">
            <w:pPr>
              <w:rPr>
                <w:rFonts w:asciiTheme="minorHAnsi" w:hAnsiTheme="minorHAnsi"/>
                <w:sz w:val="18"/>
                <w:szCs w:val="18"/>
              </w:rPr>
            </w:pPr>
            <w:r>
              <w:rPr>
                <w:rFonts w:asciiTheme="minorHAnsi" w:hAnsiTheme="minorHAnsi"/>
                <w:sz w:val="18"/>
                <w:szCs w:val="18"/>
              </w:rPr>
              <w:t xml:space="preserve">note: allowable values = </w:t>
            </w:r>
          </w:p>
          <w:p w14:paraId="1933EA7D" w14:textId="77777777" w:rsidR="007226F2" w:rsidRDefault="007226F2" w:rsidP="007226F2">
            <w:pPr>
              <w:keepNext/>
              <w:rPr>
                <w:rFonts w:ascii="Calibri" w:hAnsi="Calibri"/>
                <w:sz w:val="16"/>
                <w:szCs w:val="16"/>
              </w:rPr>
            </w:pPr>
            <w:r>
              <w:rPr>
                <w:rFonts w:ascii="Calibri" w:hAnsi="Calibri"/>
                <w:sz w:val="16"/>
                <w:szCs w:val="16"/>
              </w:rPr>
              <w:t>*CFI System</w:t>
            </w:r>
          </w:p>
          <w:p w14:paraId="1933EA7E" w14:textId="77777777" w:rsidR="007226F2" w:rsidRDefault="007226F2" w:rsidP="007226F2">
            <w:pPr>
              <w:rPr>
                <w:rFonts w:asciiTheme="minorHAnsi" w:hAnsiTheme="minorHAnsi"/>
                <w:sz w:val="18"/>
                <w:szCs w:val="18"/>
              </w:rPr>
            </w:pPr>
            <w:r>
              <w:rPr>
                <w:rFonts w:ascii="Calibri" w:hAnsi="Calibri"/>
                <w:sz w:val="16"/>
                <w:szCs w:val="16"/>
              </w:rPr>
              <w:t>*</w:t>
            </w:r>
            <w:r>
              <w:rPr>
                <w:rFonts w:asciiTheme="minorHAnsi" w:hAnsiTheme="minorHAnsi"/>
                <w:sz w:val="16"/>
                <w:szCs w:val="16"/>
              </w:rPr>
              <w:t>Not CFI&gt;&gt;</w:t>
            </w:r>
          </w:p>
          <w:p w14:paraId="1933EA82" w14:textId="77777777" w:rsidR="000D7943" w:rsidRDefault="000D7943" w:rsidP="000D7943">
            <w:pPr>
              <w:rPr>
                <w:rFonts w:asciiTheme="minorHAnsi" w:hAnsiTheme="minorHAnsi"/>
                <w:sz w:val="18"/>
                <w:szCs w:val="18"/>
              </w:rPr>
            </w:pPr>
          </w:p>
        </w:tc>
      </w:tr>
      <w:tr w:rsidR="000D7943" w:rsidRPr="00966F61" w14:paraId="1933EA8B" w14:textId="77777777" w:rsidTr="000D7943">
        <w:trPr>
          <w:cantSplit/>
          <w:trHeight w:val="144"/>
        </w:trPr>
        <w:tc>
          <w:tcPr>
            <w:tcW w:w="475" w:type="dxa"/>
            <w:vAlign w:val="center"/>
          </w:tcPr>
          <w:p w14:paraId="1933EA84" w14:textId="69B73D54" w:rsidR="000D7943" w:rsidRPr="00966F61" w:rsidRDefault="000D7943" w:rsidP="000D7943">
            <w:pPr>
              <w:pStyle w:val="FootnoteText"/>
              <w:jc w:val="center"/>
              <w:rPr>
                <w:rFonts w:asciiTheme="minorHAnsi" w:hAnsiTheme="minorHAnsi"/>
                <w:sz w:val="18"/>
                <w:szCs w:val="18"/>
              </w:rPr>
            </w:pPr>
            <w:r w:rsidRPr="00966F61">
              <w:rPr>
                <w:rFonts w:asciiTheme="minorHAnsi" w:hAnsiTheme="minorHAnsi"/>
                <w:sz w:val="18"/>
                <w:szCs w:val="18"/>
              </w:rPr>
              <w:t>0</w:t>
            </w:r>
            <w:ins w:id="223" w:author="Smith, Alexis@Energy" w:date="2019-01-04T13:52:00Z">
              <w:r w:rsidR="002D77F8">
                <w:rPr>
                  <w:rFonts w:asciiTheme="minorHAnsi" w:hAnsiTheme="minorHAnsi"/>
                  <w:sz w:val="18"/>
                  <w:szCs w:val="18"/>
                </w:rPr>
                <w:t>9</w:t>
              </w:r>
            </w:ins>
            <w:del w:id="224" w:author="Smith, Alexis@Energy" w:date="2019-01-04T13:52:00Z">
              <w:r w:rsidRPr="00966F61" w:rsidDel="002D77F8">
                <w:rPr>
                  <w:rFonts w:asciiTheme="minorHAnsi" w:hAnsiTheme="minorHAnsi"/>
                  <w:sz w:val="18"/>
                  <w:szCs w:val="18"/>
                </w:rPr>
                <w:delText>8</w:delText>
              </w:r>
            </w:del>
          </w:p>
        </w:tc>
        <w:tc>
          <w:tcPr>
            <w:tcW w:w="4950" w:type="dxa"/>
            <w:vAlign w:val="center"/>
          </w:tcPr>
          <w:p w14:paraId="1933EA85" w14:textId="02641720" w:rsidR="000D7943" w:rsidRPr="00966F61" w:rsidRDefault="000D7943" w:rsidP="000D7943">
            <w:pPr>
              <w:keepNext/>
              <w:rPr>
                <w:rFonts w:asciiTheme="minorHAnsi" w:hAnsiTheme="minorHAnsi"/>
                <w:sz w:val="18"/>
                <w:szCs w:val="18"/>
              </w:rPr>
            </w:pPr>
            <w:r w:rsidRPr="00966F61">
              <w:rPr>
                <w:rFonts w:asciiTheme="minorHAnsi" w:hAnsiTheme="minorHAnsi"/>
                <w:sz w:val="18"/>
                <w:szCs w:val="18"/>
              </w:rPr>
              <w:t>System Bypass Duct Status</w:t>
            </w:r>
          </w:p>
        </w:tc>
        <w:tc>
          <w:tcPr>
            <w:tcW w:w="5605" w:type="dxa"/>
            <w:vAlign w:val="center"/>
          </w:tcPr>
          <w:p w14:paraId="1933EA86" w14:textId="77777777" w:rsidR="000D7943" w:rsidRDefault="000D7943" w:rsidP="000D7943">
            <w:pPr>
              <w:rPr>
                <w:rFonts w:asciiTheme="minorHAnsi" w:hAnsiTheme="minorHAnsi"/>
                <w:sz w:val="18"/>
                <w:szCs w:val="18"/>
              </w:rPr>
            </w:pPr>
            <w:r w:rsidRPr="00966F61">
              <w:rPr>
                <w:rFonts w:asciiTheme="minorHAnsi" w:hAnsiTheme="minorHAnsi"/>
                <w:sz w:val="18"/>
                <w:szCs w:val="18"/>
              </w:rPr>
              <w:t xml:space="preserve">&lt;&lt;calculated field: </w:t>
            </w:r>
          </w:p>
          <w:p w14:paraId="1933EA87" w14:textId="1F1C6B43" w:rsidR="006B530D" w:rsidRDefault="006B530D" w:rsidP="006B530D">
            <w:pPr>
              <w:rPr>
                <w:rFonts w:asciiTheme="minorHAnsi" w:hAnsiTheme="minorHAnsi"/>
                <w:sz w:val="18"/>
                <w:szCs w:val="18"/>
              </w:rPr>
            </w:pPr>
            <w:r>
              <w:rPr>
                <w:rFonts w:asciiTheme="minorHAnsi" w:hAnsiTheme="minorHAnsi"/>
                <w:sz w:val="18"/>
                <w:szCs w:val="18"/>
              </w:rPr>
              <w:t xml:space="preserve">If parent is MCH-01b, </w:t>
            </w:r>
            <w:ins w:id="225" w:author="Smith, Alexis@Energy" w:date="2019-01-03T11:57:00Z">
              <w:r w:rsidR="00566487">
                <w:rPr>
                  <w:rFonts w:asciiTheme="minorHAnsi" w:hAnsiTheme="minorHAnsi"/>
                  <w:sz w:val="18"/>
                  <w:szCs w:val="18"/>
                </w:rPr>
                <w:t xml:space="preserve">MCh-01c, or MCH-01d, </w:t>
              </w:r>
            </w:ins>
            <w:r>
              <w:rPr>
                <w:rFonts w:asciiTheme="minorHAnsi" w:hAnsiTheme="minorHAnsi"/>
                <w:sz w:val="18"/>
                <w:szCs w:val="18"/>
              </w:rPr>
              <w:t>then value=N/A;</w:t>
            </w:r>
          </w:p>
          <w:p w14:paraId="1933EA88" w14:textId="65742533" w:rsidR="006B530D" w:rsidDel="009E5DC7" w:rsidRDefault="006B530D" w:rsidP="009E5DC7">
            <w:pPr>
              <w:rPr>
                <w:del w:id="226" w:author="Smith, Alexis@Energy" w:date="2019-01-03T12:17:00Z"/>
                <w:rFonts w:asciiTheme="minorHAnsi" w:hAnsiTheme="minorHAnsi"/>
                <w:sz w:val="18"/>
                <w:szCs w:val="18"/>
              </w:rPr>
            </w:pPr>
            <w:r>
              <w:rPr>
                <w:rFonts w:asciiTheme="minorHAnsi" w:hAnsiTheme="minorHAnsi"/>
                <w:sz w:val="18"/>
                <w:szCs w:val="18"/>
              </w:rPr>
              <w:t>elseif parent is</w:t>
            </w:r>
            <w:ins w:id="227" w:author="Smith, Alexis@Energy" w:date="2019-01-03T11:57:00Z">
              <w:r w:rsidR="00566487">
                <w:rPr>
                  <w:rFonts w:asciiTheme="minorHAnsi" w:hAnsiTheme="minorHAnsi"/>
                  <w:sz w:val="18"/>
                  <w:szCs w:val="18"/>
                </w:rPr>
                <w:t xml:space="preserve"> </w:t>
              </w:r>
            </w:ins>
            <w:r w:rsidR="009E5DC7">
              <w:rPr>
                <w:rFonts w:asciiTheme="minorHAnsi" w:hAnsiTheme="minorHAnsi"/>
                <w:sz w:val="18"/>
                <w:szCs w:val="18"/>
              </w:rPr>
              <w:t xml:space="preserve">MCH-01a, reference value from </w:t>
            </w:r>
            <w:r>
              <w:rPr>
                <w:rFonts w:asciiTheme="minorHAnsi" w:hAnsiTheme="minorHAnsi"/>
                <w:sz w:val="18"/>
                <w:szCs w:val="18"/>
              </w:rPr>
              <w:t>MCH-01a section J</w:t>
            </w:r>
            <w:del w:id="228" w:author="Smith, Alexis@Energy" w:date="2019-01-03T12:17:00Z">
              <w:r w:rsidDel="009E5DC7">
                <w:rPr>
                  <w:rFonts w:asciiTheme="minorHAnsi" w:hAnsiTheme="minorHAnsi"/>
                  <w:sz w:val="18"/>
                  <w:szCs w:val="18"/>
                </w:rPr>
                <w:delText xml:space="preserve"> field </w:delText>
              </w:r>
            </w:del>
            <w:r>
              <w:rPr>
                <w:rFonts w:asciiTheme="minorHAnsi" w:hAnsiTheme="minorHAnsi"/>
                <w:sz w:val="18"/>
                <w:szCs w:val="18"/>
              </w:rPr>
              <w:t>10</w:t>
            </w:r>
            <w:ins w:id="229" w:author="Smith, Alexis@Energy" w:date="2019-01-03T12:17:00Z">
              <w:r w:rsidR="009E5DC7" w:rsidDel="009E5DC7">
                <w:rPr>
                  <w:rFonts w:asciiTheme="minorHAnsi" w:hAnsiTheme="minorHAnsi"/>
                  <w:sz w:val="18"/>
                  <w:szCs w:val="18"/>
                </w:rPr>
                <w:t xml:space="preserve"> </w:t>
              </w:r>
            </w:ins>
            <w:del w:id="230" w:author="Smith, Alexis@Energy" w:date="2019-01-03T12:17:00Z">
              <w:r w:rsidDel="009E5DC7">
                <w:rPr>
                  <w:rFonts w:asciiTheme="minorHAnsi" w:hAnsiTheme="minorHAnsi"/>
                  <w:sz w:val="18"/>
                  <w:szCs w:val="18"/>
                </w:rPr>
                <w:delText>;</w:delText>
              </w:r>
            </w:del>
          </w:p>
          <w:p w14:paraId="1933EA89" w14:textId="2E3C96DB" w:rsidR="006B530D" w:rsidDel="009E5DC7" w:rsidRDefault="006B530D" w:rsidP="009E5DC7">
            <w:pPr>
              <w:rPr>
                <w:del w:id="231" w:author="Smith, Alexis@Energy" w:date="2019-01-03T12:17:00Z"/>
                <w:rFonts w:asciiTheme="minorHAnsi" w:hAnsiTheme="minorHAnsi"/>
                <w:sz w:val="18"/>
                <w:szCs w:val="18"/>
              </w:rPr>
            </w:pPr>
            <w:del w:id="232" w:author="Smith, Alexis@Energy" w:date="2019-01-03T12:17:00Z">
              <w:r w:rsidDel="009E5DC7">
                <w:rPr>
                  <w:rFonts w:asciiTheme="minorHAnsi" w:hAnsiTheme="minorHAnsi"/>
                  <w:sz w:val="18"/>
                  <w:szCs w:val="18"/>
                </w:rPr>
                <w:delText>else for parent MCH-01c, reference value from MCH-01c Section I field 09</w:delText>
              </w:r>
            </w:del>
          </w:p>
          <w:p w14:paraId="1933EA8A" w14:textId="1FADEE7B" w:rsidR="000D7943" w:rsidRPr="00966F61" w:rsidRDefault="000D7943">
            <w:pPr>
              <w:rPr>
                <w:rFonts w:asciiTheme="minorHAnsi" w:hAnsiTheme="minorHAnsi"/>
                <w:sz w:val="18"/>
                <w:szCs w:val="18"/>
              </w:rPr>
            </w:pPr>
            <w:r w:rsidRPr="00966F61">
              <w:rPr>
                <w:rFonts w:asciiTheme="minorHAnsi" w:hAnsiTheme="minorHAnsi"/>
                <w:sz w:val="18"/>
                <w:szCs w:val="18"/>
              </w:rPr>
              <w:t>(note: on the MCH01</w:t>
            </w:r>
            <w:r w:rsidR="006B530D">
              <w:rPr>
                <w:rFonts w:asciiTheme="minorHAnsi" w:hAnsiTheme="minorHAnsi"/>
                <w:sz w:val="18"/>
                <w:szCs w:val="18"/>
              </w:rPr>
              <w:t xml:space="preserve">a </w:t>
            </w:r>
            <w:del w:id="233" w:author="Smith, Alexis@Energy" w:date="2019-01-03T12:17:00Z">
              <w:r w:rsidR="006B530D" w:rsidDel="009E5DC7">
                <w:rPr>
                  <w:rFonts w:asciiTheme="minorHAnsi" w:hAnsiTheme="minorHAnsi"/>
                  <w:sz w:val="18"/>
                  <w:szCs w:val="18"/>
                </w:rPr>
                <w:delText>and MCH-01c</w:delText>
              </w:r>
              <w:r w:rsidRPr="00966F61" w:rsidDel="009E5DC7">
                <w:rPr>
                  <w:rFonts w:asciiTheme="minorHAnsi" w:hAnsiTheme="minorHAnsi"/>
                  <w:sz w:val="18"/>
                  <w:szCs w:val="18"/>
                </w:rPr>
                <w:delText xml:space="preserve"> </w:delText>
              </w:r>
            </w:del>
            <w:r w:rsidRPr="00966F61">
              <w:rPr>
                <w:rFonts w:asciiTheme="minorHAnsi" w:hAnsiTheme="minorHAnsi"/>
                <w:sz w:val="18"/>
                <w:szCs w:val="18"/>
              </w:rPr>
              <w:t>the options are:</w:t>
            </w:r>
            <w:r>
              <w:rPr>
                <w:rFonts w:asciiTheme="minorHAnsi" w:hAnsiTheme="minorHAnsi"/>
                <w:sz w:val="18"/>
                <w:szCs w:val="18"/>
              </w:rPr>
              <w:t xml:space="preserve"> </w:t>
            </w:r>
            <w:r w:rsidRPr="00966F61">
              <w:rPr>
                <w:rFonts w:asciiTheme="minorHAnsi" w:hAnsiTheme="minorHAnsi"/>
                <w:sz w:val="18"/>
                <w:szCs w:val="18"/>
              </w:rPr>
              <w:t>Has Bypass Duct; or</w:t>
            </w:r>
            <w:r>
              <w:rPr>
                <w:rFonts w:asciiTheme="minorHAnsi" w:hAnsiTheme="minorHAnsi"/>
                <w:sz w:val="18"/>
                <w:szCs w:val="18"/>
              </w:rPr>
              <w:t xml:space="preserve"> </w:t>
            </w:r>
            <w:r w:rsidRPr="00966F61">
              <w:rPr>
                <w:rFonts w:asciiTheme="minorHAnsi" w:hAnsiTheme="minorHAnsi"/>
                <w:sz w:val="18"/>
                <w:szCs w:val="18"/>
              </w:rPr>
              <w:t>No bypass duct)&gt;&gt;</w:t>
            </w:r>
          </w:p>
        </w:tc>
      </w:tr>
      <w:tr w:rsidR="000D7943" w:rsidRPr="00966F61" w14:paraId="1933EA8F" w14:textId="77777777" w:rsidTr="000D7943">
        <w:trPr>
          <w:cantSplit/>
          <w:trHeight w:val="144"/>
        </w:trPr>
        <w:tc>
          <w:tcPr>
            <w:tcW w:w="475" w:type="dxa"/>
            <w:vAlign w:val="center"/>
          </w:tcPr>
          <w:p w14:paraId="1933EA8C" w14:textId="254FBE02" w:rsidR="000D7943" w:rsidRPr="00966F61" w:rsidRDefault="002D77F8" w:rsidP="000D7943">
            <w:pPr>
              <w:pStyle w:val="FootnoteText"/>
              <w:jc w:val="center"/>
              <w:rPr>
                <w:rFonts w:asciiTheme="minorHAnsi" w:hAnsiTheme="minorHAnsi"/>
                <w:sz w:val="18"/>
                <w:szCs w:val="18"/>
              </w:rPr>
            </w:pPr>
            <w:ins w:id="234" w:author="Smith, Alexis@Energy" w:date="2019-01-04T13:52:00Z">
              <w:r>
                <w:rPr>
                  <w:rFonts w:asciiTheme="minorHAnsi" w:hAnsiTheme="minorHAnsi"/>
                  <w:sz w:val="18"/>
                  <w:szCs w:val="18"/>
                </w:rPr>
                <w:t>10</w:t>
              </w:r>
            </w:ins>
            <w:del w:id="235" w:author="Smith, Alexis@Energy" w:date="2019-01-04T13:52:00Z">
              <w:r w:rsidR="000D7943" w:rsidRPr="00966F61" w:rsidDel="002D77F8">
                <w:rPr>
                  <w:rFonts w:asciiTheme="minorHAnsi" w:hAnsiTheme="minorHAnsi"/>
                  <w:sz w:val="18"/>
                  <w:szCs w:val="18"/>
                </w:rPr>
                <w:delText>09</w:delText>
              </w:r>
            </w:del>
          </w:p>
        </w:tc>
        <w:tc>
          <w:tcPr>
            <w:tcW w:w="4950" w:type="dxa"/>
            <w:vAlign w:val="center"/>
          </w:tcPr>
          <w:p w14:paraId="1933EA8D" w14:textId="54D7E93C" w:rsidR="000D7943" w:rsidRPr="00966F61" w:rsidRDefault="000D7943" w:rsidP="000D7943">
            <w:pPr>
              <w:keepNext/>
              <w:rPr>
                <w:rFonts w:asciiTheme="minorHAnsi" w:hAnsiTheme="minorHAnsi"/>
                <w:sz w:val="18"/>
                <w:szCs w:val="18"/>
              </w:rPr>
            </w:pPr>
            <w:r w:rsidRPr="00966F61">
              <w:rPr>
                <w:rFonts w:asciiTheme="minorHAnsi" w:hAnsiTheme="minorHAnsi"/>
                <w:sz w:val="18"/>
                <w:szCs w:val="18"/>
              </w:rPr>
              <w:t>Date of System Airflow Rate Measurement</w:t>
            </w:r>
          </w:p>
        </w:tc>
        <w:tc>
          <w:tcPr>
            <w:tcW w:w="5605" w:type="dxa"/>
            <w:vAlign w:val="center"/>
          </w:tcPr>
          <w:p w14:paraId="1933EA8E" w14:textId="77777777" w:rsidR="000D7943" w:rsidRDefault="000D7943" w:rsidP="000D7943">
            <w:pPr>
              <w:keepNext/>
              <w:rPr>
                <w:rFonts w:asciiTheme="minorHAnsi" w:hAnsiTheme="minorHAnsi"/>
                <w:sz w:val="18"/>
                <w:szCs w:val="18"/>
              </w:rPr>
            </w:pPr>
            <w:r w:rsidRPr="00966F61">
              <w:rPr>
                <w:rFonts w:asciiTheme="minorHAnsi" w:hAnsiTheme="minorHAnsi"/>
                <w:sz w:val="18"/>
                <w:szCs w:val="18"/>
              </w:rPr>
              <w:t>&lt;&lt;user input: date: use validated date format&gt;&gt;</w:t>
            </w:r>
          </w:p>
        </w:tc>
      </w:tr>
      <w:tr w:rsidR="000D7943" w:rsidRPr="00966F61" w14:paraId="1933EA97" w14:textId="77777777" w:rsidTr="000D7943">
        <w:trPr>
          <w:cantSplit/>
          <w:trHeight w:val="144"/>
        </w:trPr>
        <w:tc>
          <w:tcPr>
            <w:tcW w:w="475" w:type="dxa"/>
            <w:vAlign w:val="center"/>
          </w:tcPr>
          <w:p w14:paraId="1933EA90" w14:textId="037BE168" w:rsidR="000D7943" w:rsidRPr="00966F61" w:rsidDel="006E5AE2" w:rsidRDefault="000D7943" w:rsidP="000D7943">
            <w:pPr>
              <w:pStyle w:val="FootnoteText"/>
              <w:jc w:val="center"/>
              <w:rPr>
                <w:rFonts w:asciiTheme="minorHAnsi" w:hAnsiTheme="minorHAnsi"/>
                <w:sz w:val="18"/>
                <w:szCs w:val="18"/>
              </w:rPr>
            </w:pPr>
            <w:r>
              <w:rPr>
                <w:rFonts w:asciiTheme="minorHAnsi" w:hAnsiTheme="minorHAnsi"/>
                <w:sz w:val="18"/>
                <w:szCs w:val="18"/>
              </w:rPr>
              <w:t>1</w:t>
            </w:r>
            <w:ins w:id="236" w:author="Smith, Alexis@Energy" w:date="2019-01-04T13:52:00Z">
              <w:r w:rsidR="002D77F8">
                <w:rPr>
                  <w:rFonts w:asciiTheme="minorHAnsi" w:hAnsiTheme="minorHAnsi"/>
                  <w:sz w:val="18"/>
                  <w:szCs w:val="18"/>
                </w:rPr>
                <w:t>1</w:t>
              </w:r>
            </w:ins>
            <w:del w:id="237" w:author="Smith, Alexis@Energy" w:date="2019-01-04T13:52:00Z">
              <w:r w:rsidDel="002D77F8">
                <w:rPr>
                  <w:rFonts w:asciiTheme="minorHAnsi" w:hAnsiTheme="minorHAnsi"/>
                  <w:sz w:val="18"/>
                  <w:szCs w:val="18"/>
                </w:rPr>
                <w:delText>0</w:delText>
              </w:r>
            </w:del>
          </w:p>
        </w:tc>
        <w:tc>
          <w:tcPr>
            <w:tcW w:w="4950" w:type="dxa"/>
            <w:vAlign w:val="center"/>
          </w:tcPr>
          <w:p w14:paraId="1933EA91" w14:textId="7A1B8EFE" w:rsidR="000D7943" w:rsidRPr="00966F61" w:rsidRDefault="000D7943" w:rsidP="000D7943">
            <w:pPr>
              <w:keepNext/>
              <w:rPr>
                <w:rFonts w:asciiTheme="minorHAnsi" w:hAnsiTheme="minorHAnsi"/>
                <w:sz w:val="18"/>
                <w:szCs w:val="18"/>
              </w:rPr>
            </w:pPr>
            <w:r w:rsidRPr="00966F61">
              <w:rPr>
                <w:rFonts w:asciiTheme="minorHAnsi" w:hAnsiTheme="minorHAnsi"/>
                <w:sz w:val="18"/>
                <w:szCs w:val="18"/>
              </w:rPr>
              <w:t xml:space="preserve">Airflow Rate Protocol </w:t>
            </w:r>
            <w:r w:rsidR="00617914">
              <w:rPr>
                <w:rFonts w:asciiTheme="minorHAnsi" w:hAnsiTheme="minorHAnsi"/>
                <w:sz w:val="18"/>
                <w:szCs w:val="18"/>
              </w:rPr>
              <w:t>U</w:t>
            </w:r>
            <w:r w:rsidRPr="00966F61">
              <w:rPr>
                <w:rFonts w:asciiTheme="minorHAnsi" w:hAnsiTheme="minorHAnsi"/>
                <w:sz w:val="18"/>
                <w:szCs w:val="18"/>
              </w:rPr>
              <w:t>tilized</w:t>
            </w:r>
          </w:p>
        </w:tc>
        <w:tc>
          <w:tcPr>
            <w:tcW w:w="5605" w:type="dxa"/>
            <w:vAlign w:val="center"/>
          </w:tcPr>
          <w:p w14:paraId="1933EA92" w14:textId="77777777" w:rsidR="000D7943" w:rsidRDefault="000D7943" w:rsidP="000D7943">
            <w:pPr>
              <w:keepNext/>
              <w:rPr>
                <w:rFonts w:asciiTheme="minorHAnsi" w:hAnsiTheme="minorHAnsi"/>
                <w:sz w:val="18"/>
                <w:szCs w:val="18"/>
              </w:rPr>
            </w:pPr>
            <w:r w:rsidRPr="00966F61">
              <w:rPr>
                <w:rFonts w:asciiTheme="minorHAnsi" w:hAnsiTheme="minorHAnsi"/>
                <w:sz w:val="18"/>
                <w:szCs w:val="18"/>
              </w:rPr>
              <w:t xml:space="preserve">&lt;&lt;Calculated field:  </w:t>
            </w:r>
          </w:p>
          <w:p w14:paraId="1933EA93" w14:textId="60936E78" w:rsidR="000D7943" w:rsidRDefault="000D7943" w:rsidP="000D7943">
            <w:pPr>
              <w:keepNext/>
              <w:rPr>
                <w:rFonts w:asciiTheme="minorHAnsi" w:hAnsiTheme="minorHAnsi"/>
                <w:sz w:val="18"/>
                <w:szCs w:val="18"/>
              </w:rPr>
            </w:pPr>
            <w:r w:rsidRPr="00966F61">
              <w:rPr>
                <w:rFonts w:asciiTheme="minorHAnsi" w:hAnsiTheme="minorHAnsi"/>
                <w:sz w:val="18"/>
                <w:szCs w:val="18"/>
              </w:rPr>
              <w:t>If A0</w:t>
            </w:r>
            <w:ins w:id="238" w:author="Smith, Alexis@Energy" w:date="2019-01-04T13:51:00Z">
              <w:r w:rsidR="002D77F8">
                <w:rPr>
                  <w:rFonts w:asciiTheme="minorHAnsi" w:hAnsiTheme="minorHAnsi"/>
                  <w:sz w:val="18"/>
                  <w:szCs w:val="18"/>
                </w:rPr>
                <w:t>4</w:t>
              </w:r>
            </w:ins>
            <w:del w:id="239" w:author="Smith, Alexis@Energy" w:date="2019-01-04T13:51:00Z">
              <w:r w:rsidRPr="00966F61" w:rsidDel="002D77F8">
                <w:rPr>
                  <w:rFonts w:asciiTheme="minorHAnsi" w:hAnsiTheme="minorHAnsi"/>
                  <w:sz w:val="18"/>
                  <w:szCs w:val="18"/>
                </w:rPr>
                <w:delText>3</w:delText>
              </w:r>
            </w:del>
            <w:r w:rsidRPr="00966F61">
              <w:rPr>
                <w:rFonts w:asciiTheme="minorHAnsi" w:hAnsiTheme="minorHAnsi"/>
                <w:sz w:val="18"/>
                <w:szCs w:val="18"/>
              </w:rPr>
              <w:t>=(</w:t>
            </w:r>
            <w:r w:rsidRPr="00966F61">
              <w:rPr>
                <w:rFonts w:asciiTheme="minorHAnsi" w:hAnsiTheme="minorHAnsi"/>
                <w:sz w:val="18"/>
                <w:szCs w:val="18"/>
                <w:u w:val="single"/>
              </w:rPr>
              <w:t>New</w:t>
            </w:r>
            <w:r w:rsidRPr="00966F61">
              <w:rPr>
                <w:rFonts w:asciiTheme="minorHAnsi" w:hAnsiTheme="minorHAnsi"/>
                <w:sz w:val="18"/>
                <w:szCs w:val="18"/>
              </w:rPr>
              <w:t xml:space="preserve"> or </w:t>
            </w:r>
            <w:r w:rsidRPr="00966F61">
              <w:rPr>
                <w:rFonts w:asciiTheme="minorHAnsi" w:hAnsiTheme="minorHAnsi"/>
                <w:sz w:val="18"/>
                <w:szCs w:val="18"/>
                <w:u w:val="single"/>
              </w:rPr>
              <w:t>Replacement</w:t>
            </w:r>
            <w:r w:rsidRPr="00966F61">
              <w:rPr>
                <w:rFonts w:asciiTheme="minorHAnsi" w:hAnsiTheme="minorHAnsi"/>
                <w:sz w:val="18"/>
                <w:szCs w:val="18"/>
              </w:rPr>
              <w:t>), then display result = RA3.3 procedures for airflow rate measurement;</w:t>
            </w:r>
          </w:p>
          <w:p w14:paraId="1933EA94" w14:textId="0E0A5EDB" w:rsidR="000D7943" w:rsidRDefault="000D7943" w:rsidP="000D7943">
            <w:pPr>
              <w:keepNext/>
              <w:rPr>
                <w:rFonts w:asciiTheme="minorHAnsi" w:hAnsiTheme="minorHAnsi"/>
                <w:sz w:val="18"/>
                <w:szCs w:val="18"/>
              </w:rPr>
            </w:pPr>
            <w:r w:rsidRPr="00966F61">
              <w:rPr>
                <w:rFonts w:asciiTheme="minorHAnsi" w:hAnsiTheme="minorHAnsi"/>
                <w:sz w:val="18"/>
                <w:szCs w:val="18"/>
              </w:rPr>
              <w:t>elseif A0</w:t>
            </w:r>
            <w:del w:id="240" w:author="Smith, Alexis@Energy" w:date="2019-01-04T13:51:00Z">
              <w:r w:rsidRPr="00966F61" w:rsidDel="002D77F8">
                <w:rPr>
                  <w:rFonts w:asciiTheme="minorHAnsi" w:hAnsiTheme="minorHAnsi"/>
                  <w:sz w:val="18"/>
                  <w:szCs w:val="18"/>
                </w:rPr>
                <w:delText>3</w:delText>
              </w:r>
            </w:del>
            <w:ins w:id="241" w:author="Smith, Alexis@Energy" w:date="2019-01-04T13:51:00Z">
              <w:r w:rsidR="002D77F8">
                <w:rPr>
                  <w:rFonts w:asciiTheme="minorHAnsi" w:hAnsiTheme="minorHAnsi"/>
                  <w:sz w:val="18"/>
                  <w:szCs w:val="18"/>
                </w:rPr>
                <w:t>4</w:t>
              </w:r>
            </w:ins>
            <w:r w:rsidRPr="00966F61">
              <w:rPr>
                <w:rFonts w:asciiTheme="minorHAnsi" w:hAnsiTheme="minorHAnsi"/>
                <w:sz w:val="18"/>
                <w:szCs w:val="18"/>
              </w:rPr>
              <w:t>=Alteration then allow user to pick from list:</w:t>
            </w:r>
          </w:p>
          <w:p w14:paraId="1933EA95" w14:textId="1CC85137" w:rsidR="000D7943" w:rsidRDefault="000D7943" w:rsidP="000D7943">
            <w:pPr>
              <w:keepNext/>
              <w:rPr>
                <w:rFonts w:asciiTheme="minorHAnsi" w:hAnsiTheme="minorHAnsi"/>
                <w:sz w:val="18"/>
                <w:szCs w:val="18"/>
              </w:rPr>
            </w:pPr>
            <w:r w:rsidRPr="00966F61">
              <w:rPr>
                <w:rFonts w:asciiTheme="minorHAnsi" w:hAnsiTheme="minorHAnsi"/>
                <w:sz w:val="18"/>
                <w:szCs w:val="18"/>
              </w:rPr>
              <w:t>**RA</w:t>
            </w:r>
            <w:r w:rsidR="00BB4DC9">
              <w:rPr>
                <w:rFonts w:asciiTheme="minorHAnsi" w:hAnsiTheme="minorHAnsi"/>
                <w:sz w:val="18"/>
                <w:szCs w:val="18"/>
              </w:rPr>
              <w:t>3.3.3.1.5</w:t>
            </w:r>
            <w:r w:rsidRPr="00966F61">
              <w:rPr>
                <w:rFonts w:asciiTheme="minorHAnsi" w:hAnsiTheme="minorHAnsi"/>
                <w:sz w:val="18"/>
                <w:szCs w:val="18"/>
              </w:rPr>
              <w:t xml:space="preserve"> Alternative to Compliance with Minimum System Airflow Requirements, or</w:t>
            </w:r>
          </w:p>
          <w:p w14:paraId="1933EA96" w14:textId="77777777" w:rsidR="000D7943" w:rsidRDefault="000D7943" w:rsidP="000D7943">
            <w:pPr>
              <w:keepNext/>
              <w:rPr>
                <w:rFonts w:asciiTheme="minorHAnsi" w:hAnsiTheme="minorHAnsi"/>
                <w:sz w:val="18"/>
                <w:szCs w:val="18"/>
              </w:rPr>
            </w:pPr>
            <w:r w:rsidRPr="00966F61">
              <w:rPr>
                <w:rFonts w:asciiTheme="minorHAnsi" w:hAnsiTheme="minorHAnsi"/>
                <w:sz w:val="18"/>
                <w:szCs w:val="18"/>
              </w:rPr>
              <w:t>** RA3.3 procedures for airflow rate measurement&gt;&gt;</w:t>
            </w:r>
          </w:p>
        </w:tc>
      </w:tr>
      <w:tr w:rsidR="00C6285C" w:rsidRPr="00966F61" w14:paraId="3A1F0E8C" w14:textId="77777777" w:rsidTr="000D7943">
        <w:trPr>
          <w:cantSplit/>
          <w:trHeight w:val="144"/>
          <w:ins w:id="242" w:author="Wichert, RJ@Energy" w:date="2018-10-18T07:40:00Z"/>
        </w:trPr>
        <w:tc>
          <w:tcPr>
            <w:tcW w:w="475" w:type="dxa"/>
            <w:vAlign w:val="center"/>
          </w:tcPr>
          <w:p w14:paraId="641E7BD6" w14:textId="2679A8AE" w:rsidR="00C6285C" w:rsidRDefault="00C6285C" w:rsidP="00C6285C">
            <w:pPr>
              <w:pStyle w:val="FootnoteText"/>
              <w:jc w:val="center"/>
              <w:rPr>
                <w:ins w:id="243" w:author="Wichert, RJ@Energy" w:date="2018-10-18T07:40:00Z"/>
                <w:rFonts w:asciiTheme="minorHAnsi" w:hAnsiTheme="minorHAnsi"/>
                <w:sz w:val="18"/>
                <w:szCs w:val="18"/>
              </w:rPr>
            </w:pPr>
            <w:ins w:id="244" w:author="Wichert, RJ@Energy" w:date="2018-10-18T07:40:00Z">
              <w:r>
                <w:rPr>
                  <w:rFonts w:asciiTheme="minorHAnsi" w:hAnsiTheme="minorHAnsi"/>
                  <w:sz w:val="18"/>
                  <w:szCs w:val="18"/>
                </w:rPr>
                <w:t>1</w:t>
              </w:r>
            </w:ins>
            <w:ins w:id="245" w:author="Smith, Alexis@Energy" w:date="2019-01-04T13:52:00Z">
              <w:r w:rsidR="002D77F8">
                <w:rPr>
                  <w:rFonts w:asciiTheme="minorHAnsi" w:hAnsiTheme="minorHAnsi"/>
                  <w:sz w:val="18"/>
                  <w:szCs w:val="18"/>
                </w:rPr>
                <w:t>2</w:t>
              </w:r>
            </w:ins>
            <w:ins w:id="246" w:author="Wichert, RJ@Energy" w:date="2018-10-18T07:40:00Z">
              <w:del w:id="247" w:author="Smith, Alexis@Energy" w:date="2019-01-04T13:52:00Z">
                <w:r w:rsidDel="002D77F8">
                  <w:rPr>
                    <w:rFonts w:asciiTheme="minorHAnsi" w:hAnsiTheme="minorHAnsi"/>
                    <w:sz w:val="18"/>
                    <w:szCs w:val="18"/>
                  </w:rPr>
                  <w:delText>1</w:delText>
                </w:r>
              </w:del>
            </w:ins>
          </w:p>
        </w:tc>
        <w:tc>
          <w:tcPr>
            <w:tcW w:w="4950" w:type="dxa"/>
            <w:vAlign w:val="center"/>
          </w:tcPr>
          <w:p w14:paraId="0081ADFE" w14:textId="57665C32" w:rsidR="00C6285C" w:rsidRPr="00966F61" w:rsidRDefault="00C6285C" w:rsidP="00C6285C">
            <w:pPr>
              <w:keepNext/>
              <w:rPr>
                <w:ins w:id="248" w:author="Wichert, RJ@Energy" w:date="2018-10-18T07:40:00Z"/>
                <w:rFonts w:asciiTheme="minorHAnsi" w:hAnsiTheme="minorHAnsi"/>
                <w:sz w:val="18"/>
                <w:szCs w:val="18"/>
              </w:rPr>
            </w:pPr>
            <w:ins w:id="249" w:author="Wichert, RJ@Energy" w:date="2018-10-18T07:40:00Z">
              <w:r>
                <w:rPr>
                  <w:rFonts w:asciiTheme="minorHAnsi" w:hAnsiTheme="minorHAnsi"/>
                  <w:sz w:val="18"/>
                  <w:szCs w:val="18"/>
                </w:rPr>
                <w:t>Central Fan Ventilation Cooling System Status</w:t>
              </w:r>
            </w:ins>
          </w:p>
        </w:tc>
        <w:tc>
          <w:tcPr>
            <w:tcW w:w="5605" w:type="dxa"/>
            <w:vAlign w:val="center"/>
          </w:tcPr>
          <w:p w14:paraId="0CEBD8C3" w14:textId="77777777" w:rsidR="00C6285C" w:rsidRDefault="00C6285C" w:rsidP="00C6285C">
            <w:pPr>
              <w:keepNext/>
              <w:rPr>
                <w:ins w:id="250" w:author="Wichert, RJ@Energy" w:date="2019-01-03T08:19:00Z"/>
                <w:rFonts w:asciiTheme="minorHAnsi" w:hAnsiTheme="minorHAnsi"/>
                <w:sz w:val="18"/>
                <w:szCs w:val="18"/>
              </w:rPr>
            </w:pPr>
            <w:ins w:id="251" w:author="Wichert, RJ@Energy" w:date="2019-01-03T08:19:00Z">
              <w:r>
                <w:rPr>
                  <w:rFonts w:asciiTheme="minorHAnsi" w:hAnsiTheme="minorHAnsi"/>
                  <w:sz w:val="18"/>
                  <w:szCs w:val="18"/>
                </w:rPr>
                <w:t>&lt;&lt;Calculated Field:</w:t>
              </w:r>
            </w:ins>
          </w:p>
          <w:p w14:paraId="63731855" w14:textId="77777777" w:rsidR="00C6285C" w:rsidRDefault="00C6285C" w:rsidP="00C6285C">
            <w:pPr>
              <w:keepNext/>
              <w:rPr>
                <w:ins w:id="252" w:author="Wichert, RJ@Energy" w:date="2019-01-03T08:19:00Z"/>
                <w:rFonts w:asciiTheme="minorHAnsi" w:hAnsiTheme="minorHAnsi"/>
                <w:sz w:val="18"/>
                <w:szCs w:val="18"/>
              </w:rPr>
            </w:pPr>
            <w:ins w:id="253" w:author="Wichert, RJ@Energy" w:date="2019-01-03T08:19:00Z">
              <w:r>
                <w:rPr>
                  <w:rFonts w:asciiTheme="minorHAnsi" w:hAnsiTheme="minorHAnsi"/>
                  <w:sz w:val="18"/>
                  <w:szCs w:val="18"/>
                </w:rPr>
                <w:t>Referenced from MCH-01, If B05 Central Fan Ventilation Cooling System Type = Variable, then display ‘Variable CFVCS’,</w:t>
              </w:r>
            </w:ins>
          </w:p>
          <w:p w14:paraId="51796FFC" w14:textId="77777777" w:rsidR="00C6285C" w:rsidRDefault="00C6285C" w:rsidP="00C6285C">
            <w:pPr>
              <w:keepNext/>
              <w:rPr>
                <w:ins w:id="254" w:author="Wichert, RJ@Energy" w:date="2019-01-03T08:19:00Z"/>
                <w:rFonts w:asciiTheme="minorHAnsi" w:hAnsiTheme="minorHAnsi"/>
                <w:sz w:val="18"/>
                <w:szCs w:val="18"/>
              </w:rPr>
            </w:pPr>
            <w:ins w:id="255" w:author="Wichert, RJ@Energy" w:date="2019-01-03T08:19:00Z">
              <w:r>
                <w:rPr>
                  <w:rFonts w:asciiTheme="minorHAnsi" w:hAnsiTheme="minorHAnsi"/>
                  <w:sz w:val="18"/>
                  <w:szCs w:val="18"/>
                </w:rPr>
                <w:t>ElseIf Type = Fixed, then display ‘Fixed CFVCS’,</w:t>
              </w:r>
            </w:ins>
          </w:p>
          <w:p w14:paraId="09FC964F" w14:textId="3ACA0118" w:rsidR="00C6285C" w:rsidRPr="00966F61" w:rsidRDefault="00C6285C" w:rsidP="00C6285C">
            <w:pPr>
              <w:keepNext/>
              <w:rPr>
                <w:ins w:id="256" w:author="Wichert, RJ@Energy" w:date="2018-10-18T07:40:00Z"/>
                <w:rFonts w:asciiTheme="minorHAnsi" w:hAnsiTheme="minorHAnsi"/>
                <w:sz w:val="18"/>
                <w:szCs w:val="18"/>
              </w:rPr>
            </w:pPr>
            <w:ins w:id="257" w:author="Wichert, RJ@Energy" w:date="2019-01-03T08:19:00Z">
              <w:r>
                <w:rPr>
                  <w:rFonts w:asciiTheme="minorHAnsi" w:hAnsiTheme="minorHAnsi"/>
                  <w:sz w:val="18"/>
                  <w:szCs w:val="18"/>
                </w:rPr>
                <w:t>otherwise display ‘</w:t>
              </w:r>
              <w:r w:rsidRPr="00A2424F">
                <w:rPr>
                  <w:rFonts w:asciiTheme="minorHAnsi" w:hAnsiTheme="minorHAnsi"/>
                  <w:sz w:val="18"/>
                  <w:szCs w:val="18"/>
                </w:rPr>
                <w:t>Not a CFVCS’</w:t>
              </w:r>
              <w:r>
                <w:rPr>
                  <w:rFonts w:asciiTheme="minorHAnsi" w:hAnsiTheme="minorHAnsi"/>
                  <w:sz w:val="18"/>
                  <w:szCs w:val="18"/>
                </w:rPr>
                <w:t>.&gt;&gt;</w:t>
              </w:r>
            </w:ins>
          </w:p>
        </w:tc>
      </w:tr>
    </w:tbl>
    <w:p w14:paraId="1933EA99" w14:textId="77777777" w:rsidR="001B0D2A" w:rsidRPr="004B432B" w:rsidRDefault="001B0D2A">
      <w:pPr>
        <w:rPr>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5"/>
        <w:gridCol w:w="4921"/>
        <w:gridCol w:w="5634"/>
      </w:tblGrid>
      <w:tr w:rsidR="001868E8" w:rsidRPr="00D83E48" w:rsidDel="001739A4" w14:paraId="1933EA9C" w14:textId="77777777" w:rsidTr="00693010">
        <w:trPr>
          <w:cantSplit/>
          <w:trHeight w:val="432"/>
        </w:trPr>
        <w:tc>
          <w:tcPr>
            <w:tcW w:w="11030" w:type="dxa"/>
            <w:gridSpan w:val="3"/>
            <w:vAlign w:val="center"/>
          </w:tcPr>
          <w:p w14:paraId="1933EA9A" w14:textId="5F5725CE" w:rsidR="001868E8" w:rsidRPr="002E17DB" w:rsidRDefault="001868E8" w:rsidP="002E17DB">
            <w:pPr>
              <w:keepNext/>
              <w:rPr>
                <w:rFonts w:asciiTheme="minorHAnsi" w:hAnsiTheme="minorHAnsi"/>
                <w:b/>
                <w:sz w:val="18"/>
                <w:szCs w:val="18"/>
              </w:rPr>
            </w:pPr>
            <w:r w:rsidRPr="002E17DB">
              <w:rPr>
                <w:rFonts w:asciiTheme="minorHAnsi" w:hAnsiTheme="minorHAnsi"/>
                <w:b/>
                <w:sz w:val="18"/>
                <w:szCs w:val="18"/>
              </w:rPr>
              <w:lastRenderedPageBreak/>
              <w:t xml:space="preserve">B. Hole for the </w:t>
            </w:r>
            <w:r w:rsidR="00617914">
              <w:rPr>
                <w:rFonts w:asciiTheme="minorHAnsi" w:hAnsiTheme="minorHAnsi"/>
                <w:b/>
                <w:sz w:val="18"/>
                <w:szCs w:val="18"/>
              </w:rPr>
              <w:t>P</w:t>
            </w:r>
            <w:r w:rsidRPr="002E17DB">
              <w:rPr>
                <w:rFonts w:asciiTheme="minorHAnsi" w:hAnsiTheme="minorHAnsi"/>
                <w:b/>
                <w:sz w:val="18"/>
                <w:szCs w:val="18"/>
              </w:rPr>
              <w:t xml:space="preserve">lacement of a Static Pressure Probe (HSPP), and Permanently </w:t>
            </w:r>
            <w:r w:rsidR="00617914">
              <w:rPr>
                <w:rFonts w:asciiTheme="minorHAnsi" w:hAnsiTheme="minorHAnsi"/>
                <w:b/>
                <w:sz w:val="18"/>
                <w:szCs w:val="18"/>
              </w:rPr>
              <w:t>I</w:t>
            </w:r>
            <w:r w:rsidRPr="002E17DB">
              <w:rPr>
                <w:rFonts w:asciiTheme="minorHAnsi" w:hAnsiTheme="minorHAnsi"/>
                <w:b/>
                <w:sz w:val="18"/>
                <w:szCs w:val="18"/>
              </w:rPr>
              <w:t xml:space="preserve">nstalled Static Pressure Probe (PSPP) in the </w:t>
            </w:r>
            <w:r w:rsidR="00617914">
              <w:rPr>
                <w:rFonts w:asciiTheme="minorHAnsi" w:hAnsiTheme="minorHAnsi"/>
                <w:b/>
                <w:sz w:val="18"/>
                <w:szCs w:val="18"/>
              </w:rPr>
              <w:t>S</w:t>
            </w:r>
            <w:r w:rsidRPr="002E17DB">
              <w:rPr>
                <w:rFonts w:asciiTheme="minorHAnsi" w:hAnsiTheme="minorHAnsi"/>
                <w:b/>
                <w:sz w:val="18"/>
                <w:szCs w:val="18"/>
              </w:rPr>
              <w:t xml:space="preserve">upply </w:t>
            </w:r>
            <w:r w:rsidR="00617914">
              <w:rPr>
                <w:rFonts w:asciiTheme="minorHAnsi" w:hAnsiTheme="minorHAnsi"/>
                <w:b/>
                <w:sz w:val="18"/>
                <w:szCs w:val="18"/>
              </w:rPr>
              <w:t>P</w:t>
            </w:r>
            <w:r w:rsidRPr="002E17DB">
              <w:rPr>
                <w:rFonts w:asciiTheme="minorHAnsi" w:hAnsiTheme="minorHAnsi"/>
                <w:b/>
                <w:sz w:val="18"/>
                <w:szCs w:val="18"/>
              </w:rPr>
              <w:t>lenum</w:t>
            </w:r>
          </w:p>
          <w:p w14:paraId="1933EA9B" w14:textId="77777777" w:rsidR="001868E8" w:rsidRPr="002E17DB" w:rsidRDefault="001868E8" w:rsidP="002E17DB">
            <w:pPr>
              <w:pStyle w:val="BulletCALetter"/>
              <w:spacing w:before="0"/>
              <w:ind w:left="0" w:firstLine="0"/>
              <w:rPr>
                <w:rFonts w:asciiTheme="minorHAnsi" w:hAnsiTheme="minorHAnsi"/>
                <w:sz w:val="18"/>
                <w:szCs w:val="18"/>
              </w:rPr>
            </w:pPr>
            <w:r w:rsidRPr="002E17DB">
              <w:rPr>
                <w:rFonts w:asciiTheme="minorHAnsi" w:hAnsiTheme="minorHAnsi"/>
                <w:i/>
                <w:sz w:val="18"/>
                <w:szCs w:val="18"/>
              </w:rPr>
              <w:t xml:space="preserve">Procedures for installing HSPP or PSPP are specified in RA3.3.1.1.  </w:t>
            </w:r>
          </w:p>
        </w:tc>
      </w:tr>
      <w:tr w:rsidR="001868E8" w:rsidRPr="00D83E48" w:rsidDel="001739A4" w14:paraId="1933EAA7" w14:textId="77777777" w:rsidTr="00693010">
        <w:trPr>
          <w:cantSplit/>
          <w:trHeight w:val="432"/>
        </w:trPr>
        <w:tc>
          <w:tcPr>
            <w:tcW w:w="475" w:type="dxa"/>
            <w:vAlign w:val="center"/>
          </w:tcPr>
          <w:p w14:paraId="1933EA9D" w14:textId="77777777" w:rsidR="001868E8" w:rsidRPr="002E17DB" w:rsidRDefault="001868E8" w:rsidP="002E17DB">
            <w:pPr>
              <w:pStyle w:val="IndexHeading"/>
              <w:jc w:val="center"/>
              <w:rPr>
                <w:rFonts w:asciiTheme="minorHAnsi" w:hAnsiTheme="minorHAnsi"/>
                <w:b w:val="0"/>
                <w:sz w:val="18"/>
                <w:szCs w:val="18"/>
              </w:rPr>
            </w:pPr>
            <w:r w:rsidRPr="002E17DB">
              <w:rPr>
                <w:rFonts w:asciiTheme="minorHAnsi" w:hAnsiTheme="minorHAnsi"/>
                <w:b w:val="0"/>
                <w:sz w:val="18"/>
                <w:szCs w:val="18"/>
              </w:rPr>
              <w:t>01</w:t>
            </w:r>
          </w:p>
        </w:tc>
        <w:tc>
          <w:tcPr>
            <w:tcW w:w="4921" w:type="dxa"/>
            <w:vAlign w:val="center"/>
          </w:tcPr>
          <w:p w14:paraId="1933EA9E" w14:textId="0E49A235" w:rsidR="001868E8" w:rsidRPr="002E17DB" w:rsidRDefault="001868E8" w:rsidP="00617914">
            <w:pPr>
              <w:rPr>
                <w:rFonts w:asciiTheme="minorHAnsi" w:hAnsiTheme="minorHAnsi"/>
                <w:sz w:val="18"/>
                <w:szCs w:val="18"/>
              </w:rPr>
            </w:pPr>
            <w:r w:rsidRPr="002E17DB">
              <w:rPr>
                <w:rFonts w:asciiTheme="minorHAnsi" w:hAnsiTheme="minorHAnsi"/>
                <w:sz w:val="18"/>
                <w:szCs w:val="18"/>
              </w:rPr>
              <w:t xml:space="preserve">Method </w:t>
            </w:r>
            <w:r w:rsidR="00617914">
              <w:rPr>
                <w:rFonts w:asciiTheme="minorHAnsi" w:hAnsiTheme="minorHAnsi"/>
                <w:sz w:val="18"/>
                <w:szCs w:val="18"/>
              </w:rPr>
              <w:t>U</w:t>
            </w:r>
            <w:r w:rsidRPr="002E17DB">
              <w:rPr>
                <w:rFonts w:asciiTheme="minorHAnsi" w:hAnsiTheme="minorHAnsi"/>
                <w:sz w:val="18"/>
                <w:szCs w:val="18"/>
              </w:rPr>
              <w:t xml:space="preserve">sed to </w:t>
            </w:r>
            <w:r w:rsidR="00617914">
              <w:rPr>
                <w:rFonts w:asciiTheme="minorHAnsi" w:hAnsiTheme="minorHAnsi"/>
                <w:sz w:val="18"/>
                <w:szCs w:val="18"/>
              </w:rPr>
              <w:t>D</w:t>
            </w:r>
            <w:r w:rsidRPr="002E17DB">
              <w:rPr>
                <w:rFonts w:asciiTheme="minorHAnsi" w:hAnsiTheme="minorHAnsi"/>
                <w:sz w:val="18"/>
                <w:szCs w:val="18"/>
              </w:rPr>
              <w:t xml:space="preserve">emonstrate </w:t>
            </w:r>
            <w:r w:rsidR="00617914">
              <w:rPr>
                <w:rFonts w:asciiTheme="minorHAnsi" w:hAnsiTheme="minorHAnsi"/>
                <w:sz w:val="18"/>
                <w:szCs w:val="18"/>
              </w:rPr>
              <w:t>C</w:t>
            </w:r>
            <w:r w:rsidRPr="002E17DB">
              <w:rPr>
                <w:rFonts w:asciiTheme="minorHAnsi" w:hAnsiTheme="minorHAnsi"/>
                <w:sz w:val="18"/>
                <w:szCs w:val="18"/>
              </w:rPr>
              <w:t xml:space="preserve">ompliance with the HSPP/PSPP </w:t>
            </w:r>
            <w:r w:rsidR="00617914">
              <w:rPr>
                <w:rFonts w:asciiTheme="minorHAnsi" w:hAnsiTheme="minorHAnsi"/>
                <w:sz w:val="18"/>
                <w:szCs w:val="18"/>
              </w:rPr>
              <w:t>R</w:t>
            </w:r>
            <w:r w:rsidRPr="002E17DB">
              <w:rPr>
                <w:rFonts w:asciiTheme="minorHAnsi" w:hAnsiTheme="minorHAnsi"/>
                <w:sz w:val="18"/>
                <w:szCs w:val="18"/>
              </w:rPr>
              <w:t>equirement</w:t>
            </w:r>
          </w:p>
        </w:tc>
        <w:tc>
          <w:tcPr>
            <w:tcW w:w="5634" w:type="dxa"/>
            <w:vAlign w:val="center"/>
          </w:tcPr>
          <w:p w14:paraId="1933EA9F" w14:textId="77777777" w:rsidR="001868E8" w:rsidRPr="002E17DB" w:rsidRDefault="001868E8" w:rsidP="002E17DB">
            <w:pPr>
              <w:pStyle w:val="Header"/>
              <w:keepNext/>
              <w:tabs>
                <w:tab w:val="clear" w:pos="4320"/>
                <w:tab w:val="clear" w:pos="8640"/>
              </w:tabs>
              <w:rPr>
                <w:rFonts w:asciiTheme="minorHAnsi" w:hAnsiTheme="minorHAnsi"/>
                <w:sz w:val="18"/>
                <w:szCs w:val="18"/>
              </w:rPr>
            </w:pPr>
            <w:r w:rsidRPr="002E17DB">
              <w:rPr>
                <w:rFonts w:asciiTheme="minorHAnsi" w:hAnsiTheme="minorHAnsi"/>
                <w:sz w:val="18"/>
                <w:szCs w:val="18"/>
              </w:rPr>
              <w:t xml:space="preserve">&lt;&lt;user select one of the options from list: </w:t>
            </w:r>
          </w:p>
          <w:p w14:paraId="1933EAA0" w14:textId="77777777" w:rsidR="001868E8" w:rsidRPr="002E17DB" w:rsidRDefault="001868E8" w:rsidP="002E17DB">
            <w:pPr>
              <w:pStyle w:val="Header"/>
              <w:keepNext/>
              <w:tabs>
                <w:tab w:val="clear" w:pos="4320"/>
                <w:tab w:val="clear" w:pos="8640"/>
              </w:tabs>
              <w:rPr>
                <w:rFonts w:asciiTheme="minorHAnsi" w:hAnsiTheme="minorHAnsi"/>
                <w:sz w:val="18"/>
                <w:szCs w:val="18"/>
              </w:rPr>
            </w:pPr>
            <w:r w:rsidRPr="002E17DB">
              <w:rPr>
                <w:rFonts w:asciiTheme="minorHAnsi" w:hAnsiTheme="minorHAnsi"/>
                <w:sz w:val="18"/>
                <w:szCs w:val="18"/>
              </w:rPr>
              <w:t>**</w:t>
            </w:r>
            <w:r w:rsidRPr="002E17DB">
              <w:rPr>
                <w:rFonts w:asciiTheme="minorHAnsi" w:hAnsiTheme="minorHAnsi"/>
                <w:sz w:val="18"/>
                <w:szCs w:val="18"/>
                <w:u w:val="single"/>
              </w:rPr>
              <w:t>HSPP installed</w:t>
            </w:r>
            <w:r w:rsidRPr="002E17DB">
              <w:rPr>
                <w:rFonts w:asciiTheme="minorHAnsi" w:hAnsiTheme="minorHAnsi"/>
                <w:sz w:val="18"/>
                <w:szCs w:val="18"/>
              </w:rPr>
              <w:t xml:space="preserve"> and labeled consistent with Figure RA3.3-1; </w:t>
            </w:r>
          </w:p>
          <w:p w14:paraId="1933EAA1" w14:textId="77777777" w:rsidR="001868E8" w:rsidRPr="002E17DB" w:rsidRDefault="001868E8" w:rsidP="002E17DB">
            <w:pPr>
              <w:pStyle w:val="Header"/>
              <w:keepNext/>
              <w:tabs>
                <w:tab w:val="clear" w:pos="4320"/>
                <w:tab w:val="clear" w:pos="8640"/>
              </w:tabs>
              <w:rPr>
                <w:rFonts w:asciiTheme="minorHAnsi" w:hAnsiTheme="minorHAnsi"/>
                <w:sz w:val="18"/>
                <w:szCs w:val="18"/>
              </w:rPr>
            </w:pPr>
            <w:r w:rsidRPr="002E17DB">
              <w:rPr>
                <w:rFonts w:asciiTheme="minorHAnsi" w:hAnsiTheme="minorHAnsi"/>
                <w:sz w:val="18"/>
                <w:szCs w:val="18"/>
              </w:rPr>
              <w:t xml:space="preserve">or </w:t>
            </w:r>
          </w:p>
          <w:p w14:paraId="1933EAA2" w14:textId="77777777" w:rsidR="001868E8" w:rsidRPr="002E17DB" w:rsidRDefault="001868E8" w:rsidP="002E17DB">
            <w:pPr>
              <w:pStyle w:val="Header"/>
              <w:keepNext/>
              <w:tabs>
                <w:tab w:val="clear" w:pos="4320"/>
                <w:tab w:val="clear" w:pos="8640"/>
              </w:tabs>
              <w:rPr>
                <w:rFonts w:asciiTheme="minorHAnsi" w:hAnsiTheme="minorHAnsi"/>
                <w:sz w:val="18"/>
                <w:szCs w:val="18"/>
              </w:rPr>
            </w:pPr>
            <w:r w:rsidRPr="002E17DB">
              <w:rPr>
                <w:rFonts w:asciiTheme="minorHAnsi" w:hAnsiTheme="minorHAnsi"/>
                <w:sz w:val="18"/>
                <w:szCs w:val="18"/>
              </w:rPr>
              <w:t>**</w:t>
            </w:r>
            <w:r w:rsidRPr="002E17DB">
              <w:rPr>
                <w:rFonts w:asciiTheme="minorHAnsi" w:hAnsiTheme="minorHAnsi"/>
                <w:sz w:val="18"/>
                <w:szCs w:val="18"/>
                <w:u w:val="single"/>
              </w:rPr>
              <w:t>PSPP installed</w:t>
            </w:r>
            <w:r w:rsidRPr="002E17DB">
              <w:rPr>
                <w:rFonts w:asciiTheme="minorHAnsi" w:hAnsiTheme="minorHAnsi"/>
                <w:sz w:val="18"/>
                <w:szCs w:val="18"/>
              </w:rPr>
              <w:t xml:space="preserve"> and labeled consistent with Figure RA3.3-1, </w:t>
            </w:r>
          </w:p>
          <w:p w14:paraId="1933EAA3" w14:textId="77777777" w:rsidR="001868E8" w:rsidRPr="002E17DB" w:rsidRDefault="001868E8" w:rsidP="002E17DB">
            <w:pPr>
              <w:pStyle w:val="Header"/>
              <w:keepNext/>
              <w:tabs>
                <w:tab w:val="clear" w:pos="4320"/>
                <w:tab w:val="clear" w:pos="8640"/>
              </w:tabs>
              <w:rPr>
                <w:rFonts w:asciiTheme="minorHAnsi" w:hAnsiTheme="minorHAnsi"/>
                <w:sz w:val="18"/>
                <w:szCs w:val="18"/>
              </w:rPr>
            </w:pPr>
            <w:r w:rsidRPr="002E17DB">
              <w:rPr>
                <w:rFonts w:asciiTheme="minorHAnsi" w:hAnsiTheme="minorHAnsi"/>
                <w:sz w:val="18"/>
                <w:szCs w:val="18"/>
              </w:rPr>
              <w:t>or</w:t>
            </w:r>
          </w:p>
          <w:p w14:paraId="1933EAA4" w14:textId="77777777"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 xml:space="preserve">**HSPP/PSPP cannot be installed consistent with Figure RA3.3-1.  An </w:t>
            </w:r>
            <w:r w:rsidRPr="002E17DB">
              <w:rPr>
                <w:rFonts w:asciiTheme="minorHAnsi" w:hAnsiTheme="minorHAnsi"/>
                <w:sz w:val="18"/>
                <w:szCs w:val="18"/>
                <w:u w:val="single"/>
              </w:rPr>
              <w:t>alternative location</w:t>
            </w:r>
            <w:r w:rsidRPr="002E17DB">
              <w:rPr>
                <w:rFonts w:asciiTheme="minorHAnsi" w:hAnsiTheme="minorHAnsi"/>
                <w:sz w:val="18"/>
                <w:szCs w:val="18"/>
              </w:rPr>
              <w:t xml:space="preserve"> has been provided and clearly labeled, </w:t>
            </w:r>
          </w:p>
          <w:p w14:paraId="1933EAA5" w14:textId="77777777"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 xml:space="preserve">or </w:t>
            </w:r>
          </w:p>
          <w:p w14:paraId="1933EAA6" w14:textId="77777777" w:rsidR="005B3895" w:rsidRPr="002E17DB" w:rsidRDefault="001868E8" w:rsidP="002E17DB">
            <w:pPr>
              <w:pStyle w:val="ListParagraph"/>
              <w:keepNext/>
              <w:ind w:left="0"/>
              <w:rPr>
                <w:rFonts w:asciiTheme="minorHAnsi" w:hAnsiTheme="minorHAnsi"/>
                <w:sz w:val="18"/>
                <w:szCs w:val="18"/>
              </w:rPr>
            </w:pPr>
            <w:r w:rsidRPr="002E17DB">
              <w:rPr>
                <w:rFonts w:asciiTheme="minorHAnsi" w:hAnsiTheme="minorHAnsi"/>
                <w:sz w:val="18"/>
                <w:szCs w:val="18"/>
              </w:rPr>
              <w:t xml:space="preserve">** HSPP/PSPP  are </w:t>
            </w:r>
            <w:r w:rsidRPr="002E17DB">
              <w:rPr>
                <w:rFonts w:asciiTheme="minorHAnsi" w:hAnsiTheme="minorHAnsi"/>
                <w:sz w:val="18"/>
                <w:szCs w:val="18"/>
                <w:u w:val="single"/>
              </w:rPr>
              <w:t>not applicable</w:t>
            </w:r>
            <w:r w:rsidRPr="002E17DB">
              <w:rPr>
                <w:rFonts w:asciiTheme="minorHAnsi" w:hAnsiTheme="minorHAnsi"/>
                <w:sz w:val="18"/>
                <w:szCs w:val="18"/>
              </w:rPr>
              <w:t xml:space="preserve"> to this system &gt;&gt;</w:t>
            </w:r>
          </w:p>
        </w:tc>
      </w:tr>
    </w:tbl>
    <w:p w14:paraId="1933EAA8" w14:textId="77777777" w:rsidR="001868E8" w:rsidRPr="00EA3860" w:rsidRDefault="001868E8" w:rsidP="00473374">
      <w:pPr>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9"/>
        <w:gridCol w:w="4355"/>
        <w:gridCol w:w="6262"/>
      </w:tblGrid>
      <w:tr w:rsidR="001868E8" w:rsidRPr="00D83E48" w14:paraId="1933EAAC" w14:textId="77777777" w:rsidTr="00693010">
        <w:trPr>
          <w:cantSplit/>
          <w:trHeight w:val="432"/>
        </w:trPr>
        <w:tc>
          <w:tcPr>
            <w:tcW w:w="5000" w:type="pct"/>
            <w:gridSpan w:val="3"/>
            <w:vAlign w:val="center"/>
          </w:tcPr>
          <w:p w14:paraId="1933EAAA" w14:textId="6B7A2D7A" w:rsidR="001868E8" w:rsidRPr="002E17DB" w:rsidRDefault="001868E8" w:rsidP="002E17DB">
            <w:pPr>
              <w:keepNext/>
              <w:rPr>
                <w:rFonts w:asciiTheme="minorHAnsi" w:hAnsiTheme="minorHAnsi"/>
                <w:b/>
                <w:sz w:val="18"/>
                <w:szCs w:val="18"/>
              </w:rPr>
            </w:pPr>
            <w:r w:rsidRPr="002E17DB">
              <w:rPr>
                <w:rFonts w:asciiTheme="minorHAnsi" w:hAnsiTheme="minorHAnsi"/>
                <w:b/>
                <w:sz w:val="18"/>
                <w:szCs w:val="18"/>
              </w:rPr>
              <w:lastRenderedPageBreak/>
              <w:t>C. Airflow Rate Measurement Apparatus and Procedure Information</w:t>
            </w:r>
          </w:p>
          <w:p w14:paraId="1933EAAB" w14:textId="77777777" w:rsidR="001868E8" w:rsidRPr="009C2ABA" w:rsidRDefault="001868E8" w:rsidP="002E17DB">
            <w:pPr>
              <w:keepNext/>
              <w:rPr>
                <w:rFonts w:asciiTheme="minorHAnsi" w:hAnsiTheme="minorHAnsi"/>
                <w:b/>
                <w:sz w:val="18"/>
                <w:szCs w:val="18"/>
              </w:rPr>
            </w:pPr>
            <w:r w:rsidRPr="00F062C2">
              <w:rPr>
                <w:rFonts w:asciiTheme="minorHAnsi" w:hAnsiTheme="minorHAnsi"/>
                <w:sz w:val="18"/>
                <w:szCs w:val="18"/>
              </w:rPr>
              <w:t>Instrument Specifications are given in RA3.3.1.1, and system airflow rate measurement apparatus information is given in RA3.3.2.</w:t>
            </w:r>
          </w:p>
        </w:tc>
      </w:tr>
      <w:tr w:rsidR="001868E8" w:rsidRPr="00D83E48" w14:paraId="1933EAB4" w14:textId="77777777" w:rsidTr="00E32A17">
        <w:trPr>
          <w:cantSplit/>
          <w:trHeight w:val="432"/>
        </w:trPr>
        <w:tc>
          <w:tcPr>
            <w:tcW w:w="181" w:type="pct"/>
            <w:vAlign w:val="center"/>
          </w:tcPr>
          <w:p w14:paraId="1933EAAD" w14:textId="77777777" w:rsidR="001868E8" w:rsidRPr="002E17DB" w:rsidRDefault="001868E8" w:rsidP="002E17DB">
            <w:pPr>
              <w:keepNext/>
              <w:jc w:val="center"/>
              <w:rPr>
                <w:rFonts w:asciiTheme="minorHAnsi" w:hAnsiTheme="minorHAnsi"/>
                <w:sz w:val="18"/>
                <w:szCs w:val="18"/>
              </w:rPr>
            </w:pPr>
            <w:r w:rsidRPr="002E17DB">
              <w:rPr>
                <w:rFonts w:asciiTheme="minorHAnsi" w:hAnsiTheme="minorHAnsi"/>
                <w:sz w:val="18"/>
                <w:szCs w:val="18"/>
              </w:rPr>
              <w:t>01</w:t>
            </w:r>
          </w:p>
        </w:tc>
        <w:tc>
          <w:tcPr>
            <w:tcW w:w="1977" w:type="pct"/>
            <w:vAlign w:val="center"/>
          </w:tcPr>
          <w:p w14:paraId="1933EAAE" w14:textId="76BFD554" w:rsidR="001868E8" w:rsidRPr="002E17DB" w:rsidRDefault="001868E8" w:rsidP="002B0777">
            <w:pPr>
              <w:keepNext/>
              <w:rPr>
                <w:rFonts w:asciiTheme="minorHAnsi" w:hAnsiTheme="minorHAnsi"/>
                <w:sz w:val="18"/>
                <w:szCs w:val="18"/>
              </w:rPr>
            </w:pPr>
            <w:r w:rsidRPr="002E17DB">
              <w:rPr>
                <w:rFonts w:asciiTheme="minorHAnsi" w:hAnsiTheme="minorHAnsi"/>
                <w:sz w:val="18"/>
                <w:szCs w:val="18"/>
              </w:rPr>
              <w:t xml:space="preserve">Airflow Rate Measurement Type </w:t>
            </w:r>
            <w:r w:rsidR="002B0777">
              <w:rPr>
                <w:rFonts w:asciiTheme="minorHAnsi" w:hAnsiTheme="minorHAnsi"/>
                <w:sz w:val="18"/>
                <w:szCs w:val="18"/>
              </w:rPr>
              <w:t>U</w:t>
            </w:r>
            <w:r w:rsidRPr="002E17DB">
              <w:rPr>
                <w:rFonts w:asciiTheme="minorHAnsi" w:hAnsiTheme="minorHAnsi"/>
                <w:sz w:val="18"/>
                <w:szCs w:val="18"/>
              </w:rPr>
              <w:t xml:space="preserve">sed for this </w:t>
            </w:r>
            <w:r w:rsidR="002B0777">
              <w:rPr>
                <w:rFonts w:asciiTheme="minorHAnsi" w:hAnsiTheme="minorHAnsi"/>
                <w:sz w:val="18"/>
                <w:szCs w:val="18"/>
              </w:rPr>
              <w:t>A</w:t>
            </w:r>
            <w:r w:rsidRPr="002E17DB">
              <w:rPr>
                <w:rFonts w:asciiTheme="minorHAnsi" w:hAnsiTheme="minorHAnsi"/>
                <w:sz w:val="18"/>
                <w:szCs w:val="18"/>
              </w:rPr>
              <w:t xml:space="preserve">irflow </w:t>
            </w:r>
            <w:r w:rsidR="002B0777">
              <w:rPr>
                <w:rFonts w:asciiTheme="minorHAnsi" w:hAnsiTheme="minorHAnsi"/>
                <w:sz w:val="18"/>
                <w:szCs w:val="18"/>
              </w:rPr>
              <w:t>R</w:t>
            </w:r>
            <w:r w:rsidRPr="002E17DB">
              <w:rPr>
                <w:rFonts w:asciiTheme="minorHAnsi" w:hAnsiTheme="minorHAnsi"/>
                <w:sz w:val="18"/>
                <w:szCs w:val="18"/>
              </w:rPr>
              <w:t xml:space="preserve">ate </w:t>
            </w:r>
            <w:r w:rsidR="002B0777">
              <w:rPr>
                <w:rFonts w:asciiTheme="minorHAnsi" w:hAnsiTheme="minorHAnsi"/>
                <w:sz w:val="18"/>
                <w:szCs w:val="18"/>
              </w:rPr>
              <w:t>V</w:t>
            </w:r>
            <w:r w:rsidRPr="002E17DB">
              <w:rPr>
                <w:rFonts w:asciiTheme="minorHAnsi" w:hAnsiTheme="minorHAnsi"/>
                <w:sz w:val="18"/>
                <w:szCs w:val="18"/>
              </w:rPr>
              <w:t>erification</w:t>
            </w:r>
          </w:p>
        </w:tc>
        <w:tc>
          <w:tcPr>
            <w:tcW w:w="2842" w:type="pct"/>
          </w:tcPr>
          <w:p w14:paraId="1933EAAF" w14:textId="77777777"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 xml:space="preserve">&lt;&lt; user select one from list: </w:t>
            </w:r>
          </w:p>
          <w:p w14:paraId="1933EAB0" w14:textId="77777777" w:rsidR="001868E8" w:rsidRPr="002E17DB" w:rsidRDefault="001868E8" w:rsidP="002E17DB">
            <w:pPr>
              <w:pStyle w:val="ListParagraph"/>
              <w:keepNext/>
              <w:numPr>
                <w:ilvl w:val="0"/>
                <w:numId w:val="29"/>
              </w:numPr>
              <w:rPr>
                <w:rFonts w:asciiTheme="minorHAnsi" w:hAnsiTheme="minorHAnsi"/>
                <w:sz w:val="18"/>
                <w:szCs w:val="18"/>
              </w:rPr>
            </w:pPr>
            <w:r w:rsidRPr="002E17DB">
              <w:rPr>
                <w:rFonts w:asciiTheme="minorHAnsi" w:hAnsiTheme="minorHAnsi"/>
                <w:sz w:val="18"/>
                <w:szCs w:val="18"/>
                <w:u w:val="single"/>
              </w:rPr>
              <w:t xml:space="preserve">Fan Flowmeter </w:t>
            </w:r>
            <w:r w:rsidRPr="002E17DB">
              <w:rPr>
                <w:rFonts w:asciiTheme="minorHAnsi" w:hAnsiTheme="minorHAnsi"/>
                <w:sz w:val="18"/>
                <w:szCs w:val="18"/>
              </w:rPr>
              <w:t>according to procedure in RA3.3.3.1.1</w:t>
            </w:r>
          </w:p>
          <w:p w14:paraId="1933EAB1" w14:textId="77777777" w:rsidR="001868E8" w:rsidRPr="002E17DB" w:rsidRDefault="001868E8" w:rsidP="002E17DB">
            <w:pPr>
              <w:pStyle w:val="ListParagraph"/>
              <w:keepNext/>
              <w:numPr>
                <w:ilvl w:val="0"/>
                <w:numId w:val="29"/>
              </w:numPr>
              <w:rPr>
                <w:rFonts w:asciiTheme="minorHAnsi" w:hAnsiTheme="minorHAnsi"/>
                <w:sz w:val="18"/>
                <w:szCs w:val="18"/>
              </w:rPr>
            </w:pPr>
            <w:r w:rsidRPr="002E17DB">
              <w:rPr>
                <w:rFonts w:asciiTheme="minorHAnsi" w:hAnsiTheme="minorHAnsi"/>
                <w:sz w:val="18"/>
                <w:szCs w:val="18"/>
                <w:u w:val="single"/>
              </w:rPr>
              <w:t xml:space="preserve">Flow Grid </w:t>
            </w:r>
            <w:r w:rsidRPr="002E17DB">
              <w:rPr>
                <w:rFonts w:asciiTheme="minorHAnsi" w:hAnsiTheme="minorHAnsi"/>
                <w:sz w:val="18"/>
                <w:szCs w:val="18"/>
              </w:rPr>
              <w:t>according to procedure in RA3.3.3.1.2</w:t>
            </w:r>
          </w:p>
          <w:p w14:paraId="1933EAB2" w14:textId="77777777" w:rsidR="001868E8" w:rsidRPr="002E17DB" w:rsidRDefault="001868E8" w:rsidP="002E17DB">
            <w:pPr>
              <w:pStyle w:val="ListParagraph"/>
              <w:keepNext/>
              <w:numPr>
                <w:ilvl w:val="0"/>
                <w:numId w:val="29"/>
              </w:numPr>
              <w:rPr>
                <w:rFonts w:asciiTheme="minorHAnsi" w:hAnsiTheme="minorHAnsi"/>
                <w:sz w:val="18"/>
                <w:szCs w:val="18"/>
              </w:rPr>
            </w:pPr>
            <w:r w:rsidRPr="002E17DB">
              <w:rPr>
                <w:rFonts w:asciiTheme="minorHAnsi" w:hAnsiTheme="minorHAnsi"/>
                <w:sz w:val="18"/>
                <w:szCs w:val="18"/>
                <w:u w:val="single"/>
              </w:rPr>
              <w:t xml:space="preserve">Powered Flow Capture Hood </w:t>
            </w:r>
            <w:r w:rsidRPr="002E17DB">
              <w:rPr>
                <w:rFonts w:asciiTheme="minorHAnsi" w:hAnsiTheme="minorHAnsi"/>
                <w:sz w:val="18"/>
                <w:szCs w:val="18"/>
              </w:rPr>
              <w:t>according to procedure in RA3.3.3.1.3</w:t>
            </w:r>
          </w:p>
          <w:p w14:paraId="1933EAB3" w14:textId="77777777" w:rsidR="001868E8" w:rsidRPr="002E17DB" w:rsidRDefault="001868E8" w:rsidP="002E17DB">
            <w:pPr>
              <w:pStyle w:val="ListParagraph"/>
              <w:keepNext/>
              <w:numPr>
                <w:ilvl w:val="0"/>
                <w:numId w:val="29"/>
              </w:numPr>
              <w:rPr>
                <w:rFonts w:asciiTheme="minorHAnsi" w:hAnsiTheme="minorHAnsi"/>
                <w:sz w:val="18"/>
                <w:szCs w:val="18"/>
              </w:rPr>
            </w:pPr>
            <w:r w:rsidRPr="002E17DB">
              <w:rPr>
                <w:rFonts w:asciiTheme="minorHAnsi" w:hAnsiTheme="minorHAnsi"/>
                <w:sz w:val="18"/>
                <w:szCs w:val="18"/>
                <w:u w:val="single"/>
              </w:rPr>
              <w:t>Traditional Flow Capture Hood</w:t>
            </w:r>
            <w:r w:rsidRPr="002E17DB">
              <w:rPr>
                <w:rFonts w:asciiTheme="minorHAnsi" w:hAnsiTheme="minorHAnsi"/>
                <w:sz w:val="18"/>
                <w:szCs w:val="18"/>
              </w:rPr>
              <w:t xml:space="preserve"> according to procedure in RA3.3.3.1.4&gt;&gt;</w:t>
            </w:r>
          </w:p>
        </w:tc>
      </w:tr>
      <w:tr w:rsidR="001868E8" w:rsidRPr="00D83E48" w14:paraId="1933EAB8" w14:textId="77777777" w:rsidTr="00E32A17">
        <w:trPr>
          <w:cantSplit/>
          <w:trHeight w:val="432"/>
        </w:trPr>
        <w:tc>
          <w:tcPr>
            <w:tcW w:w="181" w:type="pct"/>
            <w:vAlign w:val="center"/>
          </w:tcPr>
          <w:p w14:paraId="1933EAB5" w14:textId="77777777" w:rsidR="001868E8" w:rsidRPr="002E17DB" w:rsidRDefault="001868E8" w:rsidP="002E17DB">
            <w:pPr>
              <w:keepNext/>
              <w:jc w:val="center"/>
              <w:rPr>
                <w:rFonts w:asciiTheme="minorHAnsi" w:hAnsiTheme="minorHAnsi"/>
                <w:sz w:val="18"/>
                <w:szCs w:val="18"/>
              </w:rPr>
            </w:pPr>
            <w:r w:rsidRPr="002E17DB">
              <w:rPr>
                <w:rFonts w:asciiTheme="minorHAnsi" w:hAnsiTheme="minorHAnsi"/>
                <w:sz w:val="18"/>
                <w:szCs w:val="18"/>
              </w:rPr>
              <w:t>02</w:t>
            </w:r>
          </w:p>
        </w:tc>
        <w:tc>
          <w:tcPr>
            <w:tcW w:w="1977" w:type="pct"/>
            <w:vAlign w:val="center"/>
          </w:tcPr>
          <w:p w14:paraId="1933EAB6" w14:textId="76E8C0E4"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Manufacturer of Airflow Measurement Apparatus</w:t>
            </w:r>
          </w:p>
        </w:tc>
        <w:tc>
          <w:tcPr>
            <w:tcW w:w="2842" w:type="pct"/>
            <w:vAlign w:val="center"/>
          </w:tcPr>
          <w:p w14:paraId="1933EAB7" w14:textId="77777777"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&lt;&lt;user entry : text (or consider referencing from a data registry user profile)&gt;&gt;</w:t>
            </w:r>
          </w:p>
        </w:tc>
      </w:tr>
      <w:tr w:rsidR="001868E8" w:rsidRPr="00D83E48" w14:paraId="1933EABC" w14:textId="77777777" w:rsidTr="00E32A17">
        <w:trPr>
          <w:cantSplit/>
          <w:trHeight w:val="432"/>
        </w:trPr>
        <w:tc>
          <w:tcPr>
            <w:tcW w:w="181" w:type="pct"/>
            <w:vAlign w:val="center"/>
          </w:tcPr>
          <w:p w14:paraId="1933EAB9" w14:textId="77777777" w:rsidR="001868E8" w:rsidRPr="002E17DB" w:rsidRDefault="001868E8" w:rsidP="002E17DB">
            <w:pPr>
              <w:keepNext/>
              <w:jc w:val="center"/>
              <w:rPr>
                <w:rFonts w:asciiTheme="minorHAnsi" w:hAnsiTheme="minorHAnsi"/>
                <w:sz w:val="18"/>
                <w:szCs w:val="18"/>
              </w:rPr>
            </w:pPr>
            <w:r w:rsidRPr="002E17DB">
              <w:rPr>
                <w:rFonts w:asciiTheme="minorHAnsi" w:hAnsiTheme="minorHAnsi"/>
                <w:sz w:val="18"/>
                <w:szCs w:val="18"/>
              </w:rPr>
              <w:t>03</w:t>
            </w:r>
          </w:p>
        </w:tc>
        <w:tc>
          <w:tcPr>
            <w:tcW w:w="1977" w:type="pct"/>
            <w:vAlign w:val="center"/>
          </w:tcPr>
          <w:p w14:paraId="1933EABA" w14:textId="5A3CF06D"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Model number of Airflow Measurement Apparatus</w:t>
            </w:r>
          </w:p>
        </w:tc>
        <w:tc>
          <w:tcPr>
            <w:tcW w:w="2842" w:type="pct"/>
            <w:vAlign w:val="center"/>
          </w:tcPr>
          <w:p w14:paraId="1933EABB" w14:textId="77777777"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&lt;&lt;user entry: text (or consider referencing from a data registry user profile)&gt;&gt;</w:t>
            </w:r>
          </w:p>
        </w:tc>
      </w:tr>
      <w:tr w:rsidR="001868E8" w:rsidRPr="00D83E48" w14:paraId="1933EAC3" w14:textId="77777777" w:rsidTr="00E32A17">
        <w:trPr>
          <w:cantSplit/>
          <w:trHeight w:val="432"/>
        </w:trPr>
        <w:tc>
          <w:tcPr>
            <w:tcW w:w="181" w:type="pct"/>
            <w:vAlign w:val="center"/>
          </w:tcPr>
          <w:p w14:paraId="1933EABD" w14:textId="77777777" w:rsidR="001868E8" w:rsidRPr="002E17DB" w:rsidRDefault="001868E8" w:rsidP="002E17DB">
            <w:pPr>
              <w:keepNext/>
              <w:jc w:val="center"/>
              <w:rPr>
                <w:rFonts w:asciiTheme="minorHAnsi" w:hAnsiTheme="minorHAnsi"/>
                <w:sz w:val="18"/>
                <w:szCs w:val="18"/>
              </w:rPr>
            </w:pPr>
            <w:r w:rsidRPr="002E17DB">
              <w:rPr>
                <w:rFonts w:asciiTheme="minorHAnsi" w:hAnsiTheme="minorHAnsi"/>
                <w:sz w:val="18"/>
                <w:szCs w:val="18"/>
              </w:rPr>
              <w:t>04</w:t>
            </w:r>
          </w:p>
        </w:tc>
        <w:tc>
          <w:tcPr>
            <w:tcW w:w="1977" w:type="pct"/>
            <w:vAlign w:val="center"/>
          </w:tcPr>
          <w:p w14:paraId="1933EABE" w14:textId="3867FBEA"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Certification Status of the Airflow Measurement Apparatus Accuracy</w:t>
            </w:r>
          </w:p>
        </w:tc>
        <w:tc>
          <w:tcPr>
            <w:tcW w:w="2842" w:type="pct"/>
            <w:vAlign w:val="center"/>
          </w:tcPr>
          <w:p w14:paraId="1933EABF" w14:textId="77777777"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 xml:space="preserve">&lt;&lt;user select from list:  </w:t>
            </w:r>
          </w:p>
          <w:p w14:paraId="1933EAC0" w14:textId="77777777" w:rsidR="001868E8" w:rsidRPr="002E17DB" w:rsidRDefault="001868E8" w:rsidP="002E17DB">
            <w:pPr>
              <w:pStyle w:val="ListParagraph"/>
              <w:keepNext/>
              <w:numPr>
                <w:ilvl w:val="0"/>
                <w:numId w:val="30"/>
              </w:numPr>
              <w:rPr>
                <w:rFonts w:asciiTheme="minorHAnsi" w:hAnsiTheme="minorHAnsi"/>
                <w:sz w:val="18"/>
                <w:szCs w:val="18"/>
              </w:rPr>
            </w:pPr>
            <w:r w:rsidRPr="002E17DB">
              <w:rPr>
                <w:rFonts w:asciiTheme="minorHAnsi" w:hAnsiTheme="minorHAnsi"/>
                <w:sz w:val="18"/>
                <w:szCs w:val="18"/>
              </w:rPr>
              <w:t>Certified by Manufacturer and listed on CEC Website at</w:t>
            </w:r>
          </w:p>
          <w:p w14:paraId="1933EAC1" w14:textId="73EB9F57" w:rsidR="001868E8" w:rsidRPr="002E17DB" w:rsidRDefault="00213E3A" w:rsidP="002E17DB">
            <w:pPr>
              <w:pStyle w:val="ListParagraph"/>
              <w:keepNext/>
              <w:rPr>
                <w:rFonts w:asciiTheme="minorHAnsi" w:hAnsiTheme="minorHAnsi"/>
                <w:sz w:val="18"/>
                <w:szCs w:val="18"/>
              </w:rPr>
            </w:pPr>
            <w:hyperlink r:id="rId20" w:history="1">
              <w:r w:rsidR="000F54F0">
                <w:rPr>
                  <w:rStyle w:val="Hyperlink"/>
                  <w:rFonts w:asciiTheme="minorHAnsi" w:hAnsiTheme="minorHAnsi"/>
                  <w:sz w:val="18"/>
                  <w:szCs w:val="18"/>
                </w:rPr>
                <w:t>http://www.energy.ca.gov/</w:t>
              </w:r>
              <w:r w:rsidR="00866ABB" w:rsidRPr="00F7554B">
                <w:rPr>
                  <w:rStyle w:val="Hyperlink"/>
                  <w:rFonts w:asciiTheme="minorHAnsi" w:hAnsiTheme="minorHAnsi"/>
                  <w:sz w:val="18"/>
                  <w:szCs w:val="18"/>
                </w:rPr>
                <w:t>title24/equipment_cert/ama_fas/index.html</w:t>
              </w:r>
            </w:hyperlink>
            <w:r w:rsidR="001868E8" w:rsidRPr="002E17DB">
              <w:rPr>
                <w:rFonts w:asciiTheme="minorHAnsi" w:hAnsiTheme="minorHAnsi"/>
                <w:sz w:val="18"/>
                <w:szCs w:val="18"/>
              </w:rPr>
              <w:t>, or</w:t>
            </w:r>
          </w:p>
          <w:p w14:paraId="1933EAC2" w14:textId="77777777" w:rsidR="001868E8" w:rsidRPr="002E17DB" w:rsidRDefault="001868E8" w:rsidP="002E17DB">
            <w:pPr>
              <w:pStyle w:val="ListParagraph"/>
              <w:keepNext/>
              <w:numPr>
                <w:ilvl w:val="0"/>
                <w:numId w:val="30"/>
              </w:numPr>
              <w:rPr>
                <w:rFonts w:asciiTheme="minorHAnsi" w:hAnsiTheme="minorHAnsi"/>
                <w:sz w:val="18"/>
                <w:szCs w:val="18"/>
              </w:rPr>
            </w:pPr>
            <w:r w:rsidRPr="002E17DB">
              <w:rPr>
                <w:rFonts w:asciiTheme="minorHAnsi" w:hAnsiTheme="minorHAnsi"/>
                <w:sz w:val="18"/>
                <w:szCs w:val="18"/>
              </w:rPr>
              <w:t>Not Certified (do not continue)&gt;&gt;</w:t>
            </w:r>
          </w:p>
        </w:tc>
      </w:tr>
      <w:tr w:rsidR="00C6285C" w:rsidRPr="00D83E48" w14:paraId="1933EADC" w14:textId="77777777" w:rsidTr="00E32A17">
        <w:trPr>
          <w:cantSplit/>
          <w:trHeight w:val="432"/>
        </w:trPr>
        <w:tc>
          <w:tcPr>
            <w:tcW w:w="181" w:type="pct"/>
            <w:vAlign w:val="center"/>
          </w:tcPr>
          <w:p w14:paraId="1933EAC4" w14:textId="77777777" w:rsidR="00C6285C" w:rsidRPr="002E17DB" w:rsidRDefault="00C6285C" w:rsidP="00C6285C">
            <w:pPr>
              <w:keepNext/>
              <w:jc w:val="center"/>
              <w:rPr>
                <w:rFonts w:asciiTheme="minorHAnsi" w:hAnsiTheme="minorHAnsi"/>
                <w:sz w:val="18"/>
                <w:szCs w:val="18"/>
              </w:rPr>
            </w:pPr>
            <w:r w:rsidRPr="002E17DB">
              <w:rPr>
                <w:rFonts w:asciiTheme="minorHAnsi" w:hAnsiTheme="minorHAnsi"/>
                <w:sz w:val="18"/>
                <w:szCs w:val="18"/>
              </w:rPr>
              <w:lastRenderedPageBreak/>
              <w:t>05</w:t>
            </w:r>
          </w:p>
        </w:tc>
        <w:tc>
          <w:tcPr>
            <w:tcW w:w="1977" w:type="pct"/>
            <w:vAlign w:val="center"/>
          </w:tcPr>
          <w:p w14:paraId="1933EAC5" w14:textId="77777777" w:rsidR="00C6285C" w:rsidRPr="002E17DB" w:rsidRDefault="00C6285C" w:rsidP="00C6285C">
            <w:pPr>
              <w:keepNext/>
              <w:rPr>
                <w:rFonts w:asciiTheme="minorHAnsi" w:hAnsiTheme="minorHAnsi"/>
                <w:sz w:val="18"/>
                <w:szCs w:val="18"/>
              </w:rPr>
            </w:pPr>
            <w:r w:rsidRPr="002E17DB">
              <w:rPr>
                <w:rFonts w:asciiTheme="minorHAnsi" w:hAnsiTheme="minorHAnsi"/>
                <w:sz w:val="18"/>
                <w:szCs w:val="18"/>
              </w:rPr>
              <w:t>Determination of MCH23 type (this field not visible to user)</w:t>
            </w:r>
          </w:p>
        </w:tc>
        <w:tc>
          <w:tcPr>
            <w:tcW w:w="2842" w:type="pct"/>
            <w:vAlign w:val="center"/>
          </w:tcPr>
          <w:p w14:paraId="46C44A50" w14:textId="77777777" w:rsidR="00C6285C" w:rsidRDefault="00C6285C" w:rsidP="00C6285C">
            <w:pPr>
              <w:keepNext/>
              <w:rPr>
                <w:ins w:id="258" w:author="Wichert, RJ@Energy" w:date="2019-01-03T08:21:00Z"/>
                <w:rFonts w:asciiTheme="minorHAnsi" w:hAnsiTheme="minorHAnsi"/>
                <w:sz w:val="18"/>
                <w:szCs w:val="18"/>
              </w:rPr>
            </w:pPr>
            <w:ins w:id="259" w:author="Wichert, RJ@Energy" w:date="2019-01-03T08:21:00Z">
              <w:r>
                <w:rPr>
                  <w:rFonts w:asciiTheme="minorHAnsi" w:hAnsiTheme="minorHAnsi"/>
                  <w:sz w:val="18"/>
                  <w:szCs w:val="18"/>
                </w:rPr>
                <w:t xml:space="preserve">&lt;&lt;calculated field: </w:t>
              </w:r>
            </w:ins>
          </w:p>
          <w:p w14:paraId="7363AFFB" w14:textId="6FB9B439" w:rsidR="00C6285C" w:rsidRPr="00E00244" w:rsidRDefault="00C6285C" w:rsidP="00C6285C">
            <w:pPr>
              <w:keepNext/>
              <w:rPr>
                <w:ins w:id="260" w:author="Wichert, RJ@Energy" w:date="2019-01-03T08:21:00Z"/>
                <w:rFonts w:asciiTheme="minorHAnsi" w:hAnsiTheme="minorHAnsi"/>
                <w:sz w:val="16"/>
                <w:szCs w:val="16"/>
              </w:rPr>
            </w:pPr>
            <w:ins w:id="261" w:author="Wichert, RJ@Energy" w:date="2019-01-03T08:21:00Z">
              <w:r w:rsidRPr="00E00244">
                <w:rPr>
                  <w:rFonts w:asciiTheme="minorHAnsi" w:hAnsiTheme="minorHAnsi"/>
                  <w:sz w:val="16"/>
                  <w:szCs w:val="16"/>
                </w:rPr>
                <w:t>If A1</w:t>
              </w:r>
            </w:ins>
            <w:ins w:id="262" w:author="Smith, Alexis@Energy" w:date="2019-01-04T13:52:00Z">
              <w:r w:rsidR="002D77F8">
                <w:rPr>
                  <w:rFonts w:asciiTheme="minorHAnsi" w:hAnsiTheme="minorHAnsi"/>
                  <w:sz w:val="16"/>
                  <w:szCs w:val="16"/>
                </w:rPr>
                <w:t>1</w:t>
              </w:r>
            </w:ins>
            <w:ins w:id="263" w:author="Wichert, RJ@Energy" w:date="2019-01-03T08:21:00Z">
              <w:del w:id="264" w:author="Smith, Alexis@Energy" w:date="2019-01-04T13:52:00Z">
                <w:r w:rsidRPr="00E00244" w:rsidDel="002D77F8">
                  <w:rPr>
                    <w:rFonts w:asciiTheme="minorHAnsi" w:hAnsiTheme="minorHAnsi"/>
                    <w:sz w:val="16"/>
                    <w:szCs w:val="16"/>
                  </w:rPr>
                  <w:delText>0</w:delText>
                </w:r>
              </w:del>
              <w:r w:rsidRPr="00E00244">
                <w:rPr>
                  <w:rFonts w:asciiTheme="minorHAnsi" w:hAnsiTheme="minorHAnsi"/>
                  <w:sz w:val="16"/>
                  <w:szCs w:val="16"/>
                </w:rPr>
                <w:t xml:space="preserve"> = RA</w:t>
              </w:r>
              <w:r>
                <w:rPr>
                  <w:rFonts w:asciiTheme="minorHAnsi" w:hAnsiTheme="minorHAnsi"/>
                  <w:sz w:val="16"/>
                  <w:szCs w:val="16"/>
                </w:rPr>
                <w:t>3.3.3.1.5</w:t>
              </w:r>
              <w:r w:rsidRPr="00E00244">
                <w:rPr>
                  <w:rFonts w:asciiTheme="minorHAnsi" w:hAnsiTheme="minorHAnsi"/>
                  <w:sz w:val="16"/>
                  <w:szCs w:val="16"/>
                </w:rPr>
                <w:t xml:space="preserve"> Then</w:t>
              </w:r>
            </w:ins>
          </w:p>
          <w:p w14:paraId="526336FB" w14:textId="2AF04153" w:rsidR="00C6285C" w:rsidRPr="00E00244" w:rsidRDefault="00C6285C" w:rsidP="00C6285C">
            <w:pPr>
              <w:keepNext/>
              <w:ind w:left="720"/>
              <w:rPr>
                <w:ins w:id="265" w:author="Wichert, RJ@Energy" w:date="2019-01-03T08:21:00Z"/>
                <w:rFonts w:asciiTheme="minorHAnsi" w:hAnsiTheme="minorHAnsi"/>
                <w:sz w:val="16"/>
                <w:szCs w:val="16"/>
              </w:rPr>
            </w:pPr>
            <w:ins w:id="266" w:author="Wichert, RJ@Energy" w:date="2019-01-03T08:21:00Z">
              <w:r w:rsidRPr="00E00244">
                <w:rPr>
                  <w:rFonts w:asciiTheme="minorHAnsi" w:hAnsiTheme="minorHAnsi"/>
                  <w:sz w:val="16"/>
                  <w:szCs w:val="16"/>
                </w:rPr>
                <w:t>If A0</w:t>
              </w:r>
            </w:ins>
            <w:ins w:id="267" w:author="Smith, Alexis@Energy" w:date="2019-01-04T13:52:00Z">
              <w:r w:rsidR="002D77F8">
                <w:rPr>
                  <w:rFonts w:asciiTheme="minorHAnsi" w:hAnsiTheme="minorHAnsi"/>
                  <w:sz w:val="16"/>
                  <w:szCs w:val="16"/>
                </w:rPr>
                <w:t>4</w:t>
              </w:r>
            </w:ins>
            <w:ins w:id="268" w:author="Wichert, RJ@Energy" w:date="2019-01-03T08:21:00Z">
              <w:del w:id="269" w:author="Smith, Alexis@Energy" w:date="2019-01-04T13:52:00Z">
                <w:r w:rsidRPr="00E00244" w:rsidDel="002D77F8">
                  <w:rPr>
                    <w:rFonts w:asciiTheme="minorHAnsi" w:hAnsiTheme="minorHAnsi"/>
                    <w:sz w:val="16"/>
                    <w:szCs w:val="16"/>
                  </w:rPr>
                  <w:delText>3</w:delText>
                </w:r>
              </w:del>
              <w:r w:rsidRPr="00E00244">
                <w:rPr>
                  <w:rFonts w:asciiTheme="minorHAnsi" w:hAnsiTheme="minorHAnsi"/>
                  <w:sz w:val="16"/>
                  <w:szCs w:val="16"/>
                </w:rPr>
                <w:t xml:space="preserve"> = alteration Then Use variant MCH-23c</w:t>
              </w:r>
              <w:r>
                <w:rPr>
                  <w:rFonts w:asciiTheme="minorHAnsi" w:hAnsiTheme="minorHAnsi"/>
                  <w:sz w:val="16"/>
                  <w:szCs w:val="16"/>
                </w:rPr>
                <w:t>;</w:t>
              </w:r>
            </w:ins>
          </w:p>
          <w:p w14:paraId="43410C55" w14:textId="208929A8" w:rsidR="00C6285C" w:rsidRDefault="00C6285C" w:rsidP="00C6285C">
            <w:pPr>
              <w:keepNext/>
              <w:rPr>
                <w:ins w:id="270" w:author="Wichert, RJ@Energy" w:date="2019-01-03T08:21:00Z"/>
                <w:rFonts w:asciiTheme="minorHAnsi" w:hAnsiTheme="minorHAnsi"/>
                <w:sz w:val="16"/>
                <w:szCs w:val="16"/>
              </w:rPr>
            </w:pPr>
            <w:ins w:id="271" w:author="Wichert, RJ@Energy" w:date="2019-01-03T08:21:00Z">
              <w:r>
                <w:rPr>
                  <w:rFonts w:asciiTheme="minorHAnsi" w:hAnsiTheme="minorHAnsi"/>
                  <w:sz w:val="16"/>
                  <w:szCs w:val="16"/>
                </w:rPr>
                <w:t>Else</w:t>
              </w:r>
              <w:r w:rsidRPr="00E00244">
                <w:rPr>
                  <w:rFonts w:asciiTheme="minorHAnsi" w:hAnsiTheme="minorHAnsi"/>
                  <w:sz w:val="16"/>
                  <w:szCs w:val="16"/>
                </w:rPr>
                <w:t>If A1</w:t>
              </w:r>
            </w:ins>
            <w:ins w:id="272" w:author="Smith, Alexis@Energy" w:date="2019-01-04T13:52:00Z">
              <w:r w:rsidR="002D77F8">
                <w:rPr>
                  <w:rFonts w:asciiTheme="minorHAnsi" w:hAnsiTheme="minorHAnsi"/>
                  <w:sz w:val="16"/>
                  <w:szCs w:val="16"/>
                </w:rPr>
                <w:t>1</w:t>
              </w:r>
            </w:ins>
            <w:ins w:id="273" w:author="Wichert, RJ@Energy" w:date="2019-01-03T08:21:00Z">
              <w:del w:id="274" w:author="Smith, Alexis@Energy" w:date="2019-01-04T13:52:00Z">
                <w:r w:rsidRPr="00E00244" w:rsidDel="002D77F8">
                  <w:rPr>
                    <w:rFonts w:asciiTheme="minorHAnsi" w:hAnsiTheme="minorHAnsi"/>
                    <w:sz w:val="16"/>
                    <w:szCs w:val="16"/>
                  </w:rPr>
                  <w:delText>0</w:delText>
                </w:r>
              </w:del>
              <w:r w:rsidRPr="00E00244">
                <w:rPr>
                  <w:rFonts w:asciiTheme="minorHAnsi" w:hAnsiTheme="minorHAnsi"/>
                  <w:sz w:val="16"/>
                  <w:szCs w:val="16"/>
                </w:rPr>
                <w:t xml:space="preserve"> </w:t>
              </w:r>
              <w:r w:rsidRPr="00695227">
                <w:rPr>
                  <w:rFonts w:asciiTheme="minorHAnsi" w:hAnsiTheme="minorHAnsi"/>
                  <w:sz w:val="16"/>
                  <w:szCs w:val="16"/>
                </w:rPr>
                <w:t>= RA3.3 procedures</w:t>
              </w:r>
              <w:r w:rsidRPr="00966F61">
                <w:rPr>
                  <w:rFonts w:asciiTheme="minorHAnsi" w:hAnsiTheme="minorHAnsi"/>
                  <w:sz w:val="18"/>
                  <w:szCs w:val="18"/>
                </w:rPr>
                <w:t xml:space="preserve"> </w:t>
              </w:r>
              <w:r w:rsidRPr="00E00244">
                <w:rPr>
                  <w:rFonts w:asciiTheme="minorHAnsi" w:hAnsiTheme="minorHAnsi"/>
                  <w:sz w:val="16"/>
                  <w:szCs w:val="16"/>
                </w:rPr>
                <w:t>Then</w:t>
              </w:r>
            </w:ins>
          </w:p>
          <w:p w14:paraId="4467D68C" w14:textId="7826776F" w:rsidR="00C6285C" w:rsidRDefault="00C6285C" w:rsidP="00C6285C">
            <w:pPr>
              <w:keepNext/>
              <w:ind w:left="720"/>
              <w:rPr>
                <w:ins w:id="275" w:author="Wichert, RJ@Energy" w:date="2019-01-03T08:21:00Z"/>
                <w:rFonts w:asciiTheme="minorHAnsi" w:hAnsiTheme="minorHAnsi"/>
                <w:sz w:val="16"/>
                <w:szCs w:val="16"/>
              </w:rPr>
            </w:pPr>
            <w:ins w:id="276" w:author="Wichert, RJ@Energy" w:date="2019-01-03T08:21:00Z">
              <w:r>
                <w:rPr>
                  <w:rFonts w:asciiTheme="minorHAnsi" w:hAnsiTheme="minorHAnsi"/>
                  <w:sz w:val="16"/>
                  <w:szCs w:val="16"/>
                </w:rPr>
                <w:t>If A0</w:t>
              </w:r>
            </w:ins>
            <w:ins w:id="277" w:author="Smith, Alexis@Energy" w:date="2019-01-04T13:52:00Z">
              <w:r w:rsidR="002D77F8">
                <w:rPr>
                  <w:rFonts w:asciiTheme="minorHAnsi" w:hAnsiTheme="minorHAnsi"/>
                  <w:sz w:val="16"/>
                  <w:szCs w:val="16"/>
                </w:rPr>
                <w:t>4</w:t>
              </w:r>
            </w:ins>
            <w:ins w:id="278" w:author="Wichert, RJ@Energy" w:date="2019-01-03T08:21:00Z">
              <w:del w:id="279" w:author="Smith, Alexis@Energy" w:date="2019-01-04T13:52:00Z">
                <w:r w:rsidDel="002D77F8">
                  <w:rPr>
                    <w:rFonts w:asciiTheme="minorHAnsi" w:hAnsiTheme="minorHAnsi"/>
                    <w:sz w:val="16"/>
                    <w:szCs w:val="16"/>
                  </w:rPr>
                  <w:delText>3</w:delText>
                </w:r>
              </w:del>
              <w:r>
                <w:rPr>
                  <w:rFonts w:asciiTheme="minorHAnsi" w:hAnsiTheme="minorHAnsi"/>
                  <w:sz w:val="16"/>
                  <w:szCs w:val="16"/>
                </w:rPr>
                <w:t xml:space="preserve"> = a</w:t>
              </w:r>
              <w:r w:rsidRPr="0004642F">
                <w:rPr>
                  <w:rFonts w:asciiTheme="minorHAnsi" w:hAnsiTheme="minorHAnsi"/>
                  <w:sz w:val="16"/>
                  <w:szCs w:val="16"/>
                </w:rPr>
                <w:t>lteration</w:t>
              </w:r>
              <w:r>
                <w:rPr>
                  <w:rFonts w:asciiTheme="minorHAnsi" w:hAnsiTheme="minorHAnsi"/>
                  <w:sz w:val="16"/>
                  <w:szCs w:val="16"/>
                </w:rPr>
                <w:t xml:space="preserve"> then</w:t>
              </w:r>
            </w:ins>
          </w:p>
          <w:p w14:paraId="5E9E90E6" w14:textId="3820CA22" w:rsidR="00C6285C" w:rsidRDefault="00C6285C" w:rsidP="00C6285C">
            <w:pPr>
              <w:keepNext/>
              <w:ind w:left="720"/>
              <w:rPr>
                <w:ins w:id="280" w:author="Wichert, RJ@Energy" w:date="2019-01-03T08:21:00Z"/>
                <w:rFonts w:asciiTheme="minorHAnsi" w:hAnsiTheme="minorHAnsi"/>
                <w:sz w:val="16"/>
                <w:szCs w:val="16"/>
              </w:rPr>
            </w:pPr>
            <w:ins w:id="281" w:author="Wichert, RJ@Energy" w:date="2019-01-03T08:21:00Z">
              <w:r>
                <w:rPr>
                  <w:rFonts w:asciiTheme="minorHAnsi" w:hAnsiTheme="minorHAnsi"/>
                  <w:sz w:val="16"/>
                  <w:szCs w:val="16"/>
                </w:rPr>
                <w:t>If A1</w:t>
              </w:r>
              <w:del w:id="282" w:author="Smith, Alexis@Energy" w:date="2019-01-04T13:52:00Z">
                <w:r w:rsidDel="002D77F8">
                  <w:rPr>
                    <w:rFonts w:asciiTheme="minorHAnsi" w:hAnsiTheme="minorHAnsi"/>
                    <w:sz w:val="16"/>
                    <w:szCs w:val="16"/>
                  </w:rPr>
                  <w:delText>1</w:delText>
                </w:r>
              </w:del>
            </w:ins>
            <w:ins w:id="283" w:author="Smith, Alexis@Energy" w:date="2019-01-04T13:52:00Z">
              <w:r w:rsidR="002D77F8">
                <w:rPr>
                  <w:rFonts w:asciiTheme="minorHAnsi" w:hAnsiTheme="minorHAnsi"/>
                  <w:sz w:val="16"/>
                  <w:szCs w:val="16"/>
                </w:rPr>
                <w:t>2</w:t>
              </w:r>
            </w:ins>
            <w:ins w:id="284" w:author="Wichert, RJ@Energy" w:date="2019-01-03T08:21:00Z">
              <w:r>
                <w:rPr>
                  <w:rFonts w:asciiTheme="minorHAnsi" w:hAnsiTheme="minorHAnsi"/>
                  <w:sz w:val="16"/>
                  <w:szCs w:val="16"/>
                </w:rPr>
                <w:t xml:space="preserve"> = Variable CFVCS or Fixed CFVCS, then use variant MCH-23e,</w:t>
              </w:r>
            </w:ins>
          </w:p>
          <w:p w14:paraId="0429B1CF" w14:textId="77777777" w:rsidR="00C6285C" w:rsidRPr="00E00244" w:rsidRDefault="00C6285C" w:rsidP="00C6285C">
            <w:pPr>
              <w:keepNext/>
              <w:ind w:left="736"/>
              <w:rPr>
                <w:ins w:id="285" w:author="Wichert, RJ@Energy" w:date="2019-01-03T08:21:00Z"/>
                <w:rFonts w:asciiTheme="minorHAnsi" w:hAnsiTheme="minorHAnsi"/>
                <w:sz w:val="16"/>
                <w:szCs w:val="16"/>
              </w:rPr>
            </w:pPr>
            <w:ins w:id="286" w:author="Wichert, RJ@Energy" w:date="2019-01-03T08:21:00Z">
              <w:r>
                <w:rPr>
                  <w:rFonts w:asciiTheme="minorHAnsi" w:hAnsiTheme="minorHAnsi"/>
                  <w:sz w:val="16"/>
                  <w:szCs w:val="16"/>
                </w:rPr>
                <w:t>Else use MCH-23a;</w:t>
              </w:r>
            </w:ins>
          </w:p>
          <w:p w14:paraId="4E96F50A" w14:textId="77777777" w:rsidR="00C6285C" w:rsidRDefault="00C6285C" w:rsidP="00C6285C">
            <w:pPr>
              <w:keepNext/>
              <w:rPr>
                <w:ins w:id="287" w:author="Wichert, RJ@Energy" w:date="2019-01-03T08:21:00Z"/>
                <w:rFonts w:asciiTheme="minorHAnsi" w:hAnsiTheme="minorHAnsi"/>
                <w:sz w:val="16"/>
                <w:szCs w:val="16"/>
              </w:rPr>
            </w:pPr>
            <w:ins w:id="288" w:author="Wichert, RJ@Energy" w:date="2019-01-03T08:21:00Z">
              <w:r>
                <w:rPr>
                  <w:rFonts w:asciiTheme="minorHAnsi" w:hAnsiTheme="minorHAnsi"/>
                  <w:sz w:val="16"/>
                  <w:szCs w:val="16"/>
                </w:rPr>
                <w:t>End</w:t>
              </w:r>
              <w:r w:rsidRPr="00E00244">
                <w:rPr>
                  <w:rFonts w:asciiTheme="minorHAnsi" w:hAnsiTheme="minorHAnsi"/>
                  <w:sz w:val="16"/>
                  <w:szCs w:val="16"/>
                </w:rPr>
                <w:t>E</w:t>
              </w:r>
              <w:r>
                <w:rPr>
                  <w:rFonts w:asciiTheme="minorHAnsi" w:hAnsiTheme="minorHAnsi"/>
                  <w:sz w:val="16"/>
                  <w:szCs w:val="16"/>
                </w:rPr>
                <w:t>nd</w:t>
              </w:r>
            </w:ins>
          </w:p>
          <w:p w14:paraId="6ACA4BCA" w14:textId="77777777" w:rsidR="00C6285C" w:rsidRPr="00E00244" w:rsidRDefault="00C6285C" w:rsidP="00C6285C">
            <w:pPr>
              <w:keepNext/>
              <w:rPr>
                <w:ins w:id="289" w:author="Wichert, RJ@Energy" w:date="2019-01-03T08:21:00Z"/>
                <w:rFonts w:asciiTheme="minorHAnsi" w:hAnsiTheme="minorHAnsi"/>
                <w:sz w:val="16"/>
                <w:szCs w:val="16"/>
              </w:rPr>
            </w:pPr>
          </w:p>
          <w:p w14:paraId="6DCA8269" w14:textId="77C9BA78" w:rsidR="00C6285C" w:rsidRPr="00E00244" w:rsidRDefault="00C6285C" w:rsidP="00C6285C">
            <w:pPr>
              <w:keepNext/>
              <w:rPr>
                <w:ins w:id="290" w:author="Wichert, RJ@Energy" w:date="2019-01-03T08:21:00Z"/>
                <w:rFonts w:asciiTheme="minorHAnsi" w:hAnsiTheme="minorHAnsi"/>
                <w:sz w:val="16"/>
                <w:szCs w:val="16"/>
              </w:rPr>
            </w:pPr>
            <w:ins w:id="291" w:author="Wichert, RJ@Energy" w:date="2019-01-03T08:21:00Z">
              <w:r w:rsidRPr="00E00244">
                <w:rPr>
                  <w:rFonts w:asciiTheme="minorHAnsi" w:hAnsiTheme="minorHAnsi"/>
                  <w:sz w:val="16"/>
                  <w:szCs w:val="16"/>
                </w:rPr>
                <w:t>If A0</w:t>
              </w:r>
            </w:ins>
            <w:ins w:id="292" w:author="Smith, Alexis@Energy" w:date="2019-01-04T13:52:00Z">
              <w:r w:rsidR="002D77F8">
                <w:rPr>
                  <w:rFonts w:asciiTheme="minorHAnsi" w:hAnsiTheme="minorHAnsi"/>
                  <w:sz w:val="16"/>
                  <w:szCs w:val="16"/>
                </w:rPr>
                <w:t>7</w:t>
              </w:r>
            </w:ins>
            <w:ins w:id="293" w:author="Wichert, RJ@Energy" w:date="2019-01-03T08:21:00Z">
              <w:del w:id="294" w:author="Smith, Alexis@Energy" w:date="2019-01-04T13:52:00Z">
                <w:r w:rsidRPr="00E00244" w:rsidDel="002D77F8">
                  <w:rPr>
                    <w:rFonts w:asciiTheme="minorHAnsi" w:hAnsiTheme="minorHAnsi"/>
                    <w:sz w:val="16"/>
                    <w:szCs w:val="16"/>
                  </w:rPr>
                  <w:delText>6</w:delText>
                </w:r>
              </w:del>
              <w:r w:rsidRPr="00E00244">
                <w:rPr>
                  <w:rFonts w:asciiTheme="minorHAnsi" w:hAnsiTheme="minorHAnsi"/>
                  <w:sz w:val="16"/>
                  <w:szCs w:val="16"/>
                </w:rPr>
                <w:t xml:space="preserve"> =  ZonallyControlled Then</w:t>
              </w:r>
            </w:ins>
          </w:p>
          <w:p w14:paraId="48F8F2F7" w14:textId="1C0EA0BD" w:rsidR="00C6285C" w:rsidRDefault="00C6285C" w:rsidP="00C6285C">
            <w:pPr>
              <w:keepNext/>
              <w:rPr>
                <w:ins w:id="295" w:author="Wichert, RJ@Energy" w:date="2019-01-03T08:21:00Z"/>
                <w:rFonts w:asciiTheme="minorHAnsi" w:hAnsiTheme="minorHAnsi"/>
                <w:sz w:val="16"/>
                <w:szCs w:val="16"/>
              </w:rPr>
            </w:pPr>
            <w:ins w:id="296" w:author="Wichert, RJ@Energy" w:date="2019-01-03T08:21:00Z">
              <w:r w:rsidRPr="00E00244">
                <w:rPr>
                  <w:rFonts w:asciiTheme="minorHAnsi" w:hAnsiTheme="minorHAnsi"/>
                  <w:sz w:val="16"/>
                  <w:szCs w:val="16"/>
                </w:rPr>
                <w:t>If A0</w:t>
              </w:r>
            </w:ins>
            <w:ins w:id="297" w:author="Smith, Alexis@Energy" w:date="2019-01-04T13:52:00Z">
              <w:r w:rsidR="002D77F8">
                <w:rPr>
                  <w:rFonts w:asciiTheme="minorHAnsi" w:hAnsiTheme="minorHAnsi"/>
                  <w:sz w:val="16"/>
                  <w:szCs w:val="16"/>
                </w:rPr>
                <w:t>6</w:t>
              </w:r>
            </w:ins>
            <w:ins w:id="298" w:author="Wichert, RJ@Energy" w:date="2019-01-03T08:21:00Z">
              <w:del w:id="299" w:author="Smith, Alexis@Energy" w:date="2019-01-04T13:52:00Z">
                <w:r w:rsidRPr="00E00244" w:rsidDel="002D77F8">
                  <w:rPr>
                    <w:rFonts w:asciiTheme="minorHAnsi" w:hAnsiTheme="minorHAnsi"/>
                    <w:sz w:val="16"/>
                    <w:szCs w:val="16"/>
                  </w:rPr>
                  <w:delText>5</w:delText>
                </w:r>
              </w:del>
              <w:r w:rsidRPr="00E00244">
                <w:rPr>
                  <w:rFonts w:asciiTheme="minorHAnsi" w:hAnsiTheme="minorHAnsi"/>
                  <w:sz w:val="16"/>
                  <w:szCs w:val="16"/>
                </w:rPr>
                <w:t xml:space="preserve"> = SingleSpeed </w:t>
              </w:r>
              <w:r>
                <w:rPr>
                  <w:rFonts w:asciiTheme="minorHAnsi" w:hAnsiTheme="minorHAnsi"/>
                  <w:sz w:val="16"/>
                  <w:szCs w:val="16"/>
                </w:rPr>
                <w:t xml:space="preserve">then </w:t>
              </w:r>
            </w:ins>
          </w:p>
          <w:p w14:paraId="118DC806" w14:textId="6AB76DE2" w:rsidR="00C6285C" w:rsidRDefault="00C6285C" w:rsidP="00C6285C">
            <w:pPr>
              <w:keepNext/>
              <w:ind w:left="646"/>
              <w:rPr>
                <w:ins w:id="300" w:author="Wichert, RJ@Energy" w:date="2019-01-03T08:21:00Z"/>
                <w:rFonts w:asciiTheme="minorHAnsi" w:hAnsiTheme="minorHAnsi"/>
                <w:sz w:val="16"/>
                <w:szCs w:val="16"/>
              </w:rPr>
            </w:pPr>
            <w:ins w:id="301" w:author="Wichert, RJ@Energy" w:date="2019-01-03T08:21:00Z">
              <w:r>
                <w:rPr>
                  <w:rFonts w:asciiTheme="minorHAnsi" w:hAnsiTheme="minorHAnsi"/>
                  <w:sz w:val="16"/>
                  <w:szCs w:val="16"/>
                </w:rPr>
                <w:t>if A1</w:t>
              </w:r>
            </w:ins>
            <w:ins w:id="302" w:author="Smith, Alexis@Energy" w:date="2019-01-04T13:53:00Z">
              <w:r w:rsidR="002D77F8">
                <w:rPr>
                  <w:rFonts w:asciiTheme="minorHAnsi" w:hAnsiTheme="minorHAnsi"/>
                  <w:sz w:val="16"/>
                  <w:szCs w:val="16"/>
                </w:rPr>
                <w:t>2</w:t>
              </w:r>
            </w:ins>
            <w:ins w:id="303" w:author="Wichert, RJ@Energy" w:date="2019-01-03T08:21:00Z">
              <w:del w:id="304" w:author="Smith, Alexis@Energy" w:date="2019-01-04T13:53:00Z">
                <w:r w:rsidDel="002D77F8">
                  <w:rPr>
                    <w:rFonts w:asciiTheme="minorHAnsi" w:hAnsiTheme="minorHAnsi"/>
                    <w:sz w:val="16"/>
                    <w:szCs w:val="16"/>
                  </w:rPr>
                  <w:delText>1</w:delText>
                </w:r>
              </w:del>
              <w:r>
                <w:rPr>
                  <w:rFonts w:asciiTheme="minorHAnsi" w:hAnsiTheme="minorHAnsi"/>
                  <w:sz w:val="16"/>
                  <w:szCs w:val="16"/>
                </w:rPr>
                <w:t xml:space="preserve"> = Variable CFVCS or Fixed CFVCS, </w:t>
              </w:r>
              <w:r w:rsidRPr="00E00244">
                <w:rPr>
                  <w:rFonts w:asciiTheme="minorHAnsi" w:hAnsiTheme="minorHAnsi"/>
                  <w:sz w:val="16"/>
                  <w:szCs w:val="16"/>
                </w:rPr>
                <w:t>Then use variant MCH-23</w:t>
              </w:r>
              <w:r>
                <w:rPr>
                  <w:rFonts w:asciiTheme="minorHAnsi" w:hAnsiTheme="minorHAnsi"/>
                  <w:sz w:val="16"/>
                  <w:szCs w:val="16"/>
                </w:rPr>
                <w:t>f,</w:t>
              </w:r>
            </w:ins>
          </w:p>
          <w:p w14:paraId="073F3CF0" w14:textId="77777777" w:rsidR="00C6285C" w:rsidRPr="00E00244" w:rsidRDefault="00C6285C" w:rsidP="00C6285C">
            <w:pPr>
              <w:keepNext/>
              <w:ind w:left="646"/>
              <w:rPr>
                <w:ins w:id="305" w:author="Wichert, RJ@Energy" w:date="2019-01-03T08:21:00Z"/>
                <w:rFonts w:asciiTheme="minorHAnsi" w:hAnsiTheme="minorHAnsi"/>
                <w:sz w:val="16"/>
                <w:szCs w:val="16"/>
              </w:rPr>
            </w:pPr>
            <w:ins w:id="306" w:author="Wichert, RJ@Energy" w:date="2019-01-03T08:21:00Z">
              <w:r>
                <w:rPr>
                  <w:rFonts w:asciiTheme="minorHAnsi" w:hAnsiTheme="minorHAnsi"/>
                  <w:sz w:val="16"/>
                  <w:szCs w:val="16"/>
                </w:rPr>
                <w:t>Else use variant MCH-23b;</w:t>
              </w:r>
            </w:ins>
          </w:p>
          <w:p w14:paraId="201183DA" w14:textId="5B424ECC" w:rsidR="00C6285C" w:rsidRDefault="00C6285C" w:rsidP="00C6285C">
            <w:pPr>
              <w:keepNext/>
              <w:rPr>
                <w:ins w:id="307" w:author="Wichert, RJ@Energy" w:date="2019-01-03T08:21:00Z"/>
                <w:rFonts w:asciiTheme="minorHAnsi" w:hAnsiTheme="minorHAnsi"/>
                <w:sz w:val="16"/>
                <w:szCs w:val="16"/>
              </w:rPr>
            </w:pPr>
            <w:ins w:id="308" w:author="Wichert, RJ@Energy" w:date="2019-01-03T08:21:00Z">
              <w:r w:rsidRPr="00E00244">
                <w:rPr>
                  <w:rFonts w:asciiTheme="minorHAnsi" w:hAnsiTheme="minorHAnsi"/>
                  <w:sz w:val="16"/>
                  <w:szCs w:val="16"/>
                </w:rPr>
                <w:t>ElseIf A0</w:t>
              </w:r>
            </w:ins>
            <w:ins w:id="309" w:author="Smith, Alexis@Energy" w:date="2019-01-04T13:53:00Z">
              <w:r w:rsidR="002D77F8">
                <w:rPr>
                  <w:rFonts w:asciiTheme="minorHAnsi" w:hAnsiTheme="minorHAnsi"/>
                  <w:sz w:val="16"/>
                  <w:szCs w:val="16"/>
                </w:rPr>
                <w:t>6</w:t>
              </w:r>
            </w:ins>
            <w:ins w:id="310" w:author="Wichert, RJ@Energy" w:date="2019-01-03T08:21:00Z">
              <w:del w:id="311" w:author="Smith, Alexis@Energy" w:date="2019-01-04T13:53:00Z">
                <w:r w:rsidRPr="00E00244" w:rsidDel="002D77F8">
                  <w:rPr>
                    <w:rFonts w:asciiTheme="minorHAnsi" w:hAnsiTheme="minorHAnsi"/>
                    <w:sz w:val="16"/>
                    <w:szCs w:val="16"/>
                  </w:rPr>
                  <w:delText>5</w:delText>
                </w:r>
              </w:del>
              <w:r w:rsidRPr="00E00244">
                <w:rPr>
                  <w:rFonts w:asciiTheme="minorHAnsi" w:hAnsiTheme="minorHAnsi"/>
                  <w:sz w:val="16"/>
                  <w:szCs w:val="16"/>
                </w:rPr>
                <w:t xml:space="preserve"> = MultiSpeed </w:t>
              </w:r>
              <w:r>
                <w:rPr>
                  <w:rFonts w:asciiTheme="minorHAnsi" w:hAnsiTheme="minorHAnsi"/>
                  <w:sz w:val="16"/>
                  <w:szCs w:val="16"/>
                </w:rPr>
                <w:t>then</w:t>
              </w:r>
            </w:ins>
          </w:p>
          <w:p w14:paraId="5AFC12AB" w14:textId="7B450025" w:rsidR="00C6285C" w:rsidRDefault="00C6285C" w:rsidP="00C6285C">
            <w:pPr>
              <w:keepNext/>
              <w:ind w:left="646"/>
              <w:rPr>
                <w:ins w:id="312" w:author="Wichert, RJ@Energy" w:date="2019-01-03T08:21:00Z"/>
                <w:rFonts w:asciiTheme="minorHAnsi" w:hAnsiTheme="minorHAnsi"/>
                <w:sz w:val="16"/>
                <w:szCs w:val="16"/>
              </w:rPr>
            </w:pPr>
            <w:ins w:id="313" w:author="Wichert, RJ@Energy" w:date="2019-01-03T08:21:00Z">
              <w:r>
                <w:rPr>
                  <w:rFonts w:asciiTheme="minorHAnsi" w:hAnsiTheme="minorHAnsi"/>
                  <w:sz w:val="16"/>
                  <w:szCs w:val="16"/>
                </w:rPr>
                <w:t>if A1</w:t>
              </w:r>
              <w:del w:id="314" w:author="Smith, Alexis@Energy" w:date="2019-01-04T13:53:00Z">
                <w:r w:rsidDel="002D77F8">
                  <w:rPr>
                    <w:rFonts w:asciiTheme="minorHAnsi" w:hAnsiTheme="minorHAnsi"/>
                    <w:sz w:val="16"/>
                    <w:szCs w:val="16"/>
                  </w:rPr>
                  <w:delText>1</w:delText>
                </w:r>
              </w:del>
            </w:ins>
            <w:ins w:id="315" w:author="Smith, Alexis@Energy" w:date="2019-01-04T13:53:00Z">
              <w:r w:rsidR="002D77F8">
                <w:rPr>
                  <w:rFonts w:asciiTheme="minorHAnsi" w:hAnsiTheme="minorHAnsi"/>
                  <w:sz w:val="16"/>
                  <w:szCs w:val="16"/>
                </w:rPr>
                <w:t>2</w:t>
              </w:r>
            </w:ins>
            <w:ins w:id="316" w:author="Wichert, RJ@Energy" w:date="2019-01-03T08:21:00Z">
              <w:r>
                <w:rPr>
                  <w:rFonts w:asciiTheme="minorHAnsi" w:hAnsiTheme="minorHAnsi"/>
                  <w:sz w:val="16"/>
                  <w:szCs w:val="16"/>
                </w:rPr>
                <w:t xml:space="preserve"> = Variable CFVCS or Fixed CFVCS, </w:t>
              </w:r>
              <w:r w:rsidRPr="00E00244">
                <w:rPr>
                  <w:rFonts w:asciiTheme="minorHAnsi" w:hAnsiTheme="minorHAnsi"/>
                  <w:sz w:val="16"/>
                  <w:szCs w:val="16"/>
                </w:rPr>
                <w:t>Then use variant MCH-23</w:t>
              </w:r>
              <w:r>
                <w:rPr>
                  <w:rFonts w:asciiTheme="minorHAnsi" w:hAnsiTheme="minorHAnsi"/>
                  <w:sz w:val="16"/>
                  <w:szCs w:val="16"/>
                </w:rPr>
                <w:t>e,</w:t>
              </w:r>
            </w:ins>
          </w:p>
          <w:p w14:paraId="1365071C" w14:textId="77777777" w:rsidR="00C6285C" w:rsidRDefault="00C6285C" w:rsidP="00C6285C">
            <w:pPr>
              <w:keepNext/>
              <w:ind w:left="646"/>
              <w:rPr>
                <w:ins w:id="317" w:author="Wichert, RJ@Energy" w:date="2019-01-03T08:21:00Z"/>
                <w:rFonts w:asciiTheme="minorHAnsi" w:hAnsiTheme="minorHAnsi"/>
                <w:sz w:val="16"/>
                <w:szCs w:val="16"/>
              </w:rPr>
            </w:pPr>
            <w:ins w:id="318" w:author="Wichert, RJ@Energy" w:date="2019-01-03T08:21:00Z">
              <w:r>
                <w:rPr>
                  <w:rFonts w:asciiTheme="minorHAnsi" w:hAnsiTheme="minorHAnsi"/>
                  <w:sz w:val="16"/>
                  <w:szCs w:val="16"/>
                </w:rPr>
                <w:t>Else use variant MCH-23a;</w:t>
              </w:r>
            </w:ins>
          </w:p>
          <w:p w14:paraId="25CE809C" w14:textId="77777777" w:rsidR="00C6285C" w:rsidRPr="00E00244" w:rsidRDefault="00C6285C" w:rsidP="00C6285C">
            <w:pPr>
              <w:keepNext/>
              <w:ind w:left="646"/>
              <w:rPr>
                <w:ins w:id="319" w:author="Wichert, RJ@Energy" w:date="2019-01-03T08:21:00Z"/>
                <w:rFonts w:asciiTheme="minorHAnsi" w:hAnsiTheme="minorHAnsi"/>
                <w:sz w:val="16"/>
                <w:szCs w:val="16"/>
              </w:rPr>
            </w:pPr>
          </w:p>
          <w:p w14:paraId="7E28A66D" w14:textId="65898B80" w:rsidR="00C6285C" w:rsidRPr="00E00244" w:rsidRDefault="00C6285C" w:rsidP="00C6285C">
            <w:pPr>
              <w:keepNext/>
              <w:rPr>
                <w:ins w:id="320" w:author="Wichert, RJ@Energy" w:date="2019-01-03T08:21:00Z"/>
                <w:rFonts w:asciiTheme="minorHAnsi" w:hAnsiTheme="minorHAnsi"/>
                <w:sz w:val="16"/>
                <w:szCs w:val="16"/>
              </w:rPr>
            </w:pPr>
            <w:ins w:id="321" w:author="Wichert, RJ@Energy" w:date="2019-01-03T08:21:00Z">
              <w:r w:rsidRPr="00E00244">
                <w:rPr>
                  <w:rFonts w:asciiTheme="minorHAnsi" w:hAnsiTheme="minorHAnsi"/>
                  <w:sz w:val="16"/>
                  <w:szCs w:val="16"/>
                </w:rPr>
                <w:t>ElseIf A0</w:t>
              </w:r>
            </w:ins>
            <w:ins w:id="322" w:author="Smith, Alexis@Energy" w:date="2019-01-04T13:53:00Z">
              <w:r w:rsidR="002D77F8">
                <w:rPr>
                  <w:rFonts w:asciiTheme="minorHAnsi" w:hAnsiTheme="minorHAnsi"/>
                  <w:sz w:val="16"/>
                  <w:szCs w:val="16"/>
                </w:rPr>
                <w:t>7</w:t>
              </w:r>
            </w:ins>
            <w:ins w:id="323" w:author="Wichert, RJ@Energy" w:date="2019-01-03T08:21:00Z">
              <w:del w:id="324" w:author="Smith, Alexis@Energy" w:date="2019-01-04T13:53:00Z">
                <w:r w:rsidRPr="00E00244" w:rsidDel="002D77F8">
                  <w:rPr>
                    <w:rFonts w:asciiTheme="minorHAnsi" w:hAnsiTheme="minorHAnsi"/>
                    <w:sz w:val="16"/>
                    <w:szCs w:val="16"/>
                  </w:rPr>
                  <w:delText>6</w:delText>
                </w:r>
              </w:del>
              <w:r w:rsidRPr="00E00244">
                <w:rPr>
                  <w:rFonts w:asciiTheme="minorHAnsi" w:hAnsiTheme="minorHAnsi"/>
                  <w:sz w:val="16"/>
                  <w:szCs w:val="16"/>
                </w:rPr>
                <w:t xml:space="preserve"> = NotZonal Then</w:t>
              </w:r>
            </w:ins>
          </w:p>
          <w:p w14:paraId="7885A7EB" w14:textId="04FF3CAE" w:rsidR="00C6285C" w:rsidRPr="00E00244" w:rsidRDefault="00C6285C" w:rsidP="00C6285C">
            <w:pPr>
              <w:keepNext/>
              <w:ind w:left="646"/>
              <w:rPr>
                <w:ins w:id="325" w:author="Wichert, RJ@Energy" w:date="2019-01-03T08:21:00Z"/>
                <w:rFonts w:asciiTheme="minorHAnsi" w:hAnsiTheme="minorHAnsi"/>
                <w:sz w:val="16"/>
                <w:szCs w:val="16"/>
              </w:rPr>
            </w:pPr>
            <w:ins w:id="326" w:author="Wichert, RJ@Energy" w:date="2019-01-03T08:21:00Z">
              <w:r w:rsidRPr="00E00244">
                <w:rPr>
                  <w:rFonts w:asciiTheme="minorHAnsi" w:hAnsiTheme="minorHAnsi"/>
                  <w:sz w:val="16"/>
                  <w:szCs w:val="16"/>
                </w:rPr>
                <w:t xml:space="preserve">If cooling system type on MCH-01 = No Cooling </w:t>
              </w:r>
              <w:r>
                <w:rPr>
                  <w:rFonts w:asciiTheme="minorHAnsi" w:hAnsiTheme="minorHAnsi"/>
                  <w:sz w:val="16"/>
                  <w:szCs w:val="16"/>
                </w:rPr>
                <w:t xml:space="preserve">And </w:t>
              </w:r>
              <w:r w:rsidRPr="00E00244">
                <w:rPr>
                  <w:rFonts w:asciiTheme="minorHAnsi" w:hAnsiTheme="minorHAnsi"/>
                  <w:sz w:val="16"/>
                  <w:szCs w:val="16"/>
                </w:rPr>
                <w:t>A0</w:t>
              </w:r>
              <w:del w:id="327" w:author="Smith, Alexis@Energy" w:date="2019-01-04T13:53:00Z">
                <w:r w:rsidRPr="00E00244" w:rsidDel="002D77F8">
                  <w:rPr>
                    <w:rFonts w:asciiTheme="minorHAnsi" w:hAnsiTheme="minorHAnsi"/>
                    <w:sz w:val="16"/>
                    <w:szCs w:val="16"/>
                  </w:rPr>
                  <w:delText>7</w:delText>
                </w:r>
              </w:del>
            </w:ins>
            <w:ins w:id="328" w:author="Smith, Alexis@Energy" w:date="2019-01-04T13:53:00Z">
              <w:r w:rsidR="002D77F8">
                <w:rPr>
                  <w:rFonts w:asciiTheme="minorHAnsi" w:hAnsiTheme="minorHAnsi"/>
                  <w:sz w:val="16"/>
                  <w:szCs w:val="16"/>
                </w:rPr>
                <w:t>8</w:t>
              </w:r>
            </w:ins>
            <w:ins w:id="329" w:author="Wichert, RJ@Energy" w:date="2019-01-03T08:21:00Z">
              <w:r w:rsidRPr="00E00244">
                <w:rPr>
                  <w:rFonts w:asciiTheme="minorHAnsi" w:hAnsiTheme="minorHAnsi"/>
                  <w:sz w:val="16"/>
                  <w:szCs w:val="16"/>
                </w:rPr>
                <w:t xml:space="preserve"> = CFI System </w:t>
              </w:r>
              <w:r>
                <w:rPr>
                  <w:rFonts w:asciiTheme="minorHAnsi" w:hAnsiTheme="minorHAnsi"/>
                  <w:sz w:val="16"/>
                  <w:szCs w:val="16"/>
                </w:rPr>
                <w:t>or A1</w:t>
              </w:r>
            </w:ins>
            <w:ins w:id="330" w:author="Smith, Alexis@Energy" w:date="2019-01-04T13:53:00Z">
              <w:r w:rsidR="002D77F8">
                <w:rPr>
                  <w:rFonts w:asciiTheme="minorHAnsi" w:hAnsiTheme="minorHAnsi"/>
                  <w:sz w:val="16"/>
                  <w:szCs w:val="16"/>
                </w:rPr>
                <w:t>2</w:t>
              </w:r>
            </w:ins>
            <w:ins w:id="331" w:author="Wichert, RJ@Energy" w:date="2019-01-03T08:21:00Z">
              <w:del w:id="332" w:author="Smith, Alexis@Energy" w:date="2019-01-04T13:53:00Z">
                <w:r w:rsidDel="002D77F8">
                  <w:rPr>
                    <w:rFonts w:asciiTheme="minorHAnsi" w:hAnsiTheme="minorHAnsi"/>
                    <w:sz w:val="16"/>
                    <w:szCs w:val="16"/>
                  </w:rPr>
                  <w:delText>1</w:delText>
                </w:r>
              </w:del>
              <w:r>
                <w:rPr>
                  <w:rFonts w:asciiTheme="minorHAnsi" w:hAnsiTheme="minorHAnsi"/>
                  <w:sz w:val="16"/>
                  <w:szCs w:val="16"/>
                </w:rPr>
                <w:t xml:space="preserve"> = Variable CFVCS or Fixed CFVCS, </w:t>
              </w:r>
              <w:r w:rsidRPr="00E00244">
                <w:rPr>
                  <w:rFonts w:asciiTheme="minorHAnsi" w:hAnsiTheme="minorHAnsi"/>
                  <w:sz w:val="16"/>
                  <w:szCs w:val="16"/>
                </w:rPr>
                <w:t>Then use variant MCH-23d</w:t>
              </w:r>
              <w:r>
                <w:rPr>
                  <w:rFonts w:asciiTheme="minorHAnsi" w:hAnsiTheme="minorHAnsi"/>
                  <w:sz w:val="16"/>
                  <w:szCs w:val="16"/>
                </w:rPr>
                <w:t>,</w:t>
              </w:r>
            </w:ins>
          </w:p>
          <w:p w14:paraId="3A87DA2F" w14:textId="33ED26B8" w:rsidR="00C6285C" w:rsidRDefault="00C6285C" w:rsidP="00C6285C">
            <w:pPr>
              <w:keepNext/>
              <w:ind w:left="646"/>
              <w:rPr>
                <w:ins w:id="333" w:author="Wichert, RJ@Energy" w:date="2019-01-03T08:21:00Z"/>
                <w:rFonts w:asciiTheme="minorHAnsi" w:hAnsiTheme="minorHAnsi"/>
                <w:sz w:val="16"/>
                <w:szCs w:val="16"/>
              </w:rPr>
            </w:pPr>
            <w:ins w:id="334" w:author="Wichert, RJ@Energy" w:date="2019-01-03T08:21:00Z">
              <w:r>
                <w:rPr>
                  <w:rFonts w:asciiTheme="minorHAnsi" w:hAnsiTheme="minorHAnsi"/>
                  <w:sz w:val="16"/>
                  <w:szCs w:val="16"/>
                </w:rPr>
                <w:t>else</w:t>
              </w:r>
              <w:r w:rsidRPr="00E00244">
                <w:rPr>
                  <w:rFonts w:asciiTheme="minorHAnsi" w:hAnsiTheme="minorHAnsi"/>
                  <w:sz w:val="16"/>
                  <w:szCs w:val="16"/>
                </w:rPr>
                <w:t>if A0</w:t>
              </w:r>
            </w:ins>
            <w:ins w:id="335" w:author="Smith, Alexis@Energy" w:date="2019-01-04T13:53:00Z">
              <w:r w:rsidR="002D77F8">
                <w:rPr>
                  <w:rFonts w:asciiTheme="minorHAnsi" w:hAnsiTheme="minorHAnsi"/>
                  <w:sz w:val="16"/>
                  <w:szCs w:val="16"/>
                </w:rPr>
                <w:t>4</w:t>
              </w:r>
            </w:ins>
            <w:ins w:id="336" w:author="Wichert, RJ@Energy" w:date="2019-01-03T08:21:00Z">
              <w:del w:id="337" w:author="Smith, Alexis@Energy" w:date="2019-01-04T13:53:00Z">
                <w:r w:rsidRPr="00E00244" w:rsidDel="002D77F8">
                  <w:rPr>
                    <w:rFonts w:asciiTheme="minorHAnsi" w:hAnsiTheme="minorHAnsi"/>
                    <w:sz w:val="16"/>
                    <w:szCs w:val="16"/>
                  </w:rPr>
                  <w:delText>3</w:delText>
                </w:r>
              </w:del>
              <w:r w:rsidRPr="00E00244">
                <w:rPr>
                  <w:rFonts w:asciiTheme="minorHAnsi" w:hAnsiTheme="minorHAnsi"/>
                  <w:sz w:val="16"/>
                  <w:szCs w:val="16"/>
                </w:rPr>
                <w:t xml:space="preserve"> = New or Replacement </w:t>
              </w:r>
              <w:r>
                <w:rPr>
                  <w:rFonts w:asciiTheme="minorHAnsi" w:hAnsiTheme="minorHAnsi"/>
                  <w:sz w:val="16"/>
                  <w:szCs w:val="16"/>
                </w:rPr>
                <w:t xml:space="preserve">then </w:t>
              </w:r>
            </w:ins>
          </w:p>
          <w:p w14:paraId="08CA01A3" w14:textId="77ABF377" w:rsidR="00C6285C" w:rsidRDefault="00C6285C" w:rsidP="00C6285C">
            <w:pPr>
              <w:keepNext/>
              <w:ind w:left="646"/>
              <w:rPr>
                <w:ins w:id="338" w:author="Wichert, RJ@Energy" w:date="2019-01-03T08:21:00Z"/>
                <w:rFonts w:asciiTheme="minorHAnsi" w:hAnsiTheme="minorHAnsi"/>
                <w:sz w:val="16"/>
                <w:szCs w:val="16"/>
              </w:rPr>
            </w:pPr>
            <w:ins w:id="339" w:author="Wichert, RJ@Energy" w:date="2019-01-03T08:21:00Z">
              <w:r>
                <w:rPr>
                  <w:rFonts w:asciiTheme="minorHAnsi" w:hAnsiTheme="minorHAnsi"/>
                  <w:sz w:val="16"/>
                  <w:szCs w:val="16"/>
                </w:rPr>
                <w:t>if A1</w:t>
              </w:r>
              <w:del w:id="340" w:author="Smith, Alexis@Energy" w:date="2019-01-04T13:53:00Z">
                <w:r w:rsidDel="002D77F8">
                  <w:rPr>
                    <w:rFonts w:asciiTheme="minorHAnsi" w:hAnsiTheme="minorHAnsi"/>
                    <w:sz w:val="16"/>
                    <w:szCs w:val="16"/>
                  </w:rPr>
                  <w:delText>1</w:delText>
                </w:r>
              </w:del>
            </w:ins>
            <w:ins w:id="341" w:author="Smith, Alexis@Energy" w:date="2019-01-04T13:53:00Z">
              <w:r w:rsidR="002D77F8">
                <w:rPr>
                  <w:rFonts w:asciiTheme="minorHAnsi" w:hAnsiTheme="minorHAnsi"/>
                  <w:sz w:val="16"/>
                  <w:szCs w:val="16"/>
                </w:rPr>
                <w:t>2</w:t>
              </w:r>
            </w:ins>
            <w:ins w:id="342" w:author="Wichert, RJ@Energy" w:date="2019-01-03T08:21:00Z">
              <w:r>
                <w:rPr>
                  <w:rFonts w:asciiTheme="minorHAnsi" w:hAnsiTheme="minorHAnsi"/>
                  <w:sz w:val="16"/>
                  <w:szCs w:val="16"/>
                </w:rPr>
                <w:t xml:space="preserve"> = Variable CFVCS or Fixed CFVCS, </w:t>
              </w:r>
              <w:r w:rsidRPr="00E00244">
                <w:rPr>
                  <w:rFonts w:asciiTheme="minorHAnsi" w:hAnsiTheme="minorHAnsi"/>
                  <w:sz w:val="16"/>
                  <w:szCs w:val="16"/>
                </w:rPr>
                <w:t>Then use variant MCH-23</w:t>
              </w:r>
              <w:r>
                <w:rPr>
                  <w:rFonts w:asciiTheme="minorHAnsi" w:hAnsiTheme="minorHAnsi"/>
                  <w:sz w:val="16"/>
                  <w:szCs w:val="16"/>
                </w:rPr>
                <w:t>e,</w:t>
              </w:r>
            </w:ins>
          </w:p>
          <w:p w14:paraId="48AD8568" w14:textId="77777777" w:rsidR="00C6285C" w:rsidRDefault="00C6285C" w:rsidP="00C6285C">
            <w:pPr>
              <w:keepNext/>
              <w:ind w:left="646"/>
              <w:rPr>
                <w:ins w:id="343" w:author="Wichert, RJ@Energy" w:date="2019-01-03T08:21:00Z"/>
                <w:rFonts w:asciiTheme="minorHAnsi" w:hAnsiTheme="minorHAnsi"/>
                <w:sz w:val="16"/>
                <w:szCs w:val="16"/>
              </w:rPr>
            </w:pPr>
            <w:ins w:id="344" w:author="Wichert, RJ@Energy" w:date="2019-01-03T08:21:00Z">
              <w:r>
                <w:rPr>
                  <w:rFonts w:asciiTheme="minorHAnsi" w:hAnsiTheme="minorHAnsi"/>
                  <w:sz w:val="16"/>
                  <w:szCs w:val="16"/>
                </w:rPr>
                <w:t>else use variant MCH-23a;</w:t>
              </w:r>
            </w:ins>
          </w:p>
          <w:p w14:paraId="4D6FA215" w14:textId="77777777" w:rsidR="00C6285C" w:rsidRDefault="00C6285C" w:rsidP="00C6285C">
            <w:pPr>
              <w:keepNext/>
              <w:ind w:left="646"/>
              <w:rPr>
                <w:ins w:id="345" w:author="Wichert, RJ@Energy" w:date="2019-01-03T08:21:00Z"/>
                <w:rFonts w:asciiTheme="minorHAnsi" w:hAnsiTheme="minorHAnsi"/>
                <w:sz w:val="16"/>
                <w:szCs w:val="16"/>
              </w:rPr>
            </w:pPr>
          </w:p>
          <w:p w14:paraId="4EA9D259" w14:textId="48239129" w:rsidR="00C6285C" w:rsidRDefault="00C6285C" w:rsidP="00C6285C">
            <w:pPr>
              <w:keepNext/>
              <w:rPr>
                <w:ins w:id="346" w:author="Wichert, RJ@Energy" w:date="2019-01-03T08:21:00Z"/>
                <w:rFonts w:ascii="Calibri" w:hAnsi="Calibri"/>
                <w:sz w:val="16"/>
                <w:szCs w:val="16"/>
              </w:rPr>
            </w:pPr>
            <w:ins w:id="347" w:author="Wichert, RJ@Energy" w:date="2019-01-03T08:21:00Z">
              <w:r w:rsidRPr="00E00244">
                <w:rPr>
                  <w:rFonts w:ascii="Calibri" w:hAnsi="Calibri"/>
                  <w:sz w:val="16"/>
                  <w:szCs w:val="16"/>
                </w:rPr>
                <w:t>ElseIf A0</w:t>
              </w:r>
            </w:ins>
            <w:ins w:id="348" w:author="Smith, Alexis@Energy" w:date="2019-01-04T13:53:00Z">
              <w:r w:rsidR="002D77F8">
                <w:rPr>
                  <w:rFonts w:ascii="Calibri" w:hAnsi="Calibri"/>
                  <w:sz w:val="16"/>
                  <w:szCs w:val="16"/>
                </w:rPr>
                <w:t>7</w:t>
              </w:r>
            </w:ins>
            <w:ins w:id="349" w:author="Wichert, RJ@Energy" w:date="2019-01-03T08:21:00Z">
              <w:del w:id="350" w:author="Smith, Alexis@Energy" w:date="2019-01-04T13:53:00Z">
                <w:r w:rsidRPr="00E00244" w:rsidDel="002D77F8">
                  <w:rPr>
                    <w:rFonts w:ascii="Calibri" w:hAnsi="Calibri"/>
                    <w:sz w:val="16"/>
                    <w:szCs w:val="16"/>
                  </w:rPr>
                  <w:delText>6</w:delText>
                </w:r>
              </w:del>
              <w:r w:rsidRPr="00E00244">
                <w:rPr>
                  <w:rFonts w:ascii="Calibri" w:hAnsi="Calibri"/>
                  <w:sz w:val="16"/>
                  <w:szCs w:val="16"/>
                </w:rPr>
                <w:t xml:space="preserve"> = N</w:t>
              </w:r>
              <w:r>
                <w:rPr>
                  <w:rFonts w:ascii="Calibri" w:hAnsi="Calibri"/>
                  <w:sz w:val="16"/>
                  <w:szCs w:val="16"/>
                </w:rPr>
                <w:t>/A Then</w:t>
              </w:r>
            </w:ins>
          </w:p>
          <w:p w14:paraId="045A3CF2" w14:textId="58AAFDCC" w:rsidR="00C6285C" w:rsidRDefault="00C6285C" w:rsidP="00C6285C">
            <w:pPr>
              <w:keepNext/>
              <w:ind w:left="646"/>
              <w:rPr>
                <w:ins w:id="351" w:author="Wichert, RJ@Energy" w:date="2019-01-03T08:21:00Z"/>
                <w:rFonts w:ascii="Calibri" w:hAnsi="Calibri"/>
                <w:sz w:val="16"/>
                <w:szCs w:val="16"/>
              </w:rPr>
            </w:pPr>
            <w:ins w:id="352" w:author="Wichert, RJ@Energy" w:date="2019-01-03T08:21:00Z">
              <w:r w:rsidRPr="00E00244">
                <w:rPr>
                  <w:rFonts w:ascii="Calibri" w:hAnsi="Calibri"/>
                  <w:sz w:val="16"/>
                  <w:szCs w:val="16"/>
                </w:rPr>
                <w:t>if A0</w:t>
              </w:r>
            </w:ins>
            <w:ins w:id="353" w:author="Smith, Alexis@Energy" w:date="2019-01-04T13:53:00Z">
              <w:r w:rsidR="002D77F8">
                <w:rPr>
                  <w:rFonts w:ascii="Calibri" w:hAnsi="Calibri"/>
                  <w:sz w:val="16"/>
                  <w:szCs w:val="16"/>
                </w:rPr>
                <w:t>4</w:t>
              </w:r>
            </w:ins>
            <w:ins w:id="354" w:author="Wichert, RJ@Energy" w:date="2019-01-03T08:21:00Z">
              <w:del w:id="355" w:author="Smith, Alexis@Energy" w:date="2019-01-04T13:53:00Z">
                <w:r w:rsidRPr="00E00244" w:rsidDel="002D77F8">
                  <w:rPr>
                    <w:rFonts w:ascii="Calibri" w:hAnsi="Calibri"/>
                    <w:sz w:val="16"/>
                    <w:szCs w:val="16"/>
                  </w:rPr>
                  <w:delText>3</w:delText>
                </w:r>
              </w:del>
              <w:r w:rsidRPr="00E00244">
                <w:rPr>
                  <w:rFonts w:ascii="Calibri" w:hAnsi="Calibri"/>
                  <w:sz w:val="16"/>
                  <w:szCs w:val="16"/>
                </w:rPr>
                <w:t xml:space="preserve"> = New or Replacement</w:t>
              </w:r>
              <w:r>
                <w:rPr>
                  <w:rFonts w:ascii="Calibri" w:hAnsi="Calibri"/>
                  <w:sz w:val="16"/>
                  <w:szCs w:val="16"/>
                </w:rPr>
                <w:t>, Then</w:t>
              </w:r>
            </w:ins>
          </w:p>
          <w:p w14:paraId="14E0CA36" w14:textId="674E321F" w:rsidR="00C6285C" w:rsidRDefault="00C6285C" w:rsidP="00C6285C">
            <w:pPr>
              <w:keepNext/>
              <w:ind w:left="646"/>
              <w:rPr>
                <w:ins w:id="356" w:author="Wichert, RJ@Energy" w:date="2019-01-03T08:21:00Z"/>
                <w:rFonts w:ascii="Calibri" w:hAnsi="Calibri"/>
                <w:sz w:val="16"/>
                <w:szCs w:val="16"/>
              </w:rPr>
            </w:pPr>
            <w:ins w:id="357" w:author="Wichert, RJ@Energy" w:date="2019-01-03T08:21:00Z">
              <w:r w:rsidRPr="00E00244">
                <w:rPr>
                  <w:rFonts w:ascii="Calibri" w:hAnsi="Calibri"/>
                  <w:sz w:val="16"/>
                  <w:szCs w:val="16"/>
                </w:rPr>
                <w:t xml:space="preserve">If cooling system type on MCH-01 = No Cooling </w:t>
              </w:r>
              <w:r>
                <w:rPr>
                  <w:rFonts w:ascii="Calibri" w:hAnsi="Calibri"/>
                  <w:sz w:val="16"/>
                  <w:szCs w:val="16"/>
                </w:rPr>
                <w:t>And A0</w:t>
              </w:r>
            </w:ins>
            <w:ins w:id="358" w:author="Smith, Alexis@Energy" w:date="2019-01-04T13:53:00Z">
              <w:r w:rsidR="002D77F8">
                <w:rPr>
                  <w:rFonts w:ascii="Calibri" w:hAnsi="Calibri"/>
                  <w:sz w:val="16"/>
                  <w:szCs w:val="16"/>
                </w:rPr>
                <w:t>8</w:t>
              </w:r>
            </w:ins>
            <w:ins w:id="359" w:author="Wichert, RJ@Energy" w:date="2019-01-03T08:21:00Z">
              <w:del w:id="360" w:author="Smith, Alexis@Energy" w:date="2019-01-04T13:53:00Z">
                <w:r w:rsidDel="002D77F8">
                  <w:rPr>
                    <w:rFonts w:ascii="Calibri" w:hAnsi="Calibri"/>
                    <w:sz w:val="16"/>
                    <w:szCs w:val="16"/>
                  </w:rPr>
                  <w:delText>7</w:delText>
                </w:r>
              </w:del>
              <w:r>
                <w:rPr>
                  <w:rFonts w:ascii="Calibri" w:hAnsi="Calibri"/>
                  <w:sz w:val="16"/>
                  <w:szCs w:val="16"/>
                </w:rPr>
                <w:t xml:space="preserve"> = CFI System or A1</w:t>
              </w:r>
              <w:del w:id="361" w:author="Smith, Alexis@Energy" w:date="2019-01-04T13:53:00Z">
                <w:r w:rsidDel="002D77F8">
                  <w:rPr>
                    <w:rFonts w:ascii="Calibri" w:hAnsi="Calibri"/>
                    <w:sz w:val="16"/>
                    <w:szCs w:val="16"/>
                  </w:rPr>
                  <w:delText>1</w:delText>
                </w:r>
              </w:del>
            </w:ins>
            <w:ins w:id="362" w:author="Smith, Alexis@Energy" w:date="2019-01-04T13:53:00Z">
              <w:r w:rsidR="002D77F8">
                <w:rPr>
                  <w:rFonts w:ascii="Calibri" w:hAnsi="Calibri"/>
                  <w:sz w:val="16"/>
                  <w:szCs w:val="16"/>
                </w:rPr>
                <w:t>2</w:t>
              </w:r>
            </w:ins>
            <w:ins w:id="363" w:author="Wichert, RJ@Energy" w:date="2019-01-03T08:21:00Z">
              <w:r>
                <w:rPr>
                  <w:rFonts w:ascii="Calibri" w:hAnsi="Calibri"/>
                  <w:sz w:val="16"/>
                  <w:szCs w:val="16"/>
                </w:rPr>
                <w:t xml:space="preserve"> = </w:t>
              </w:r>
              <w:r>
                <w:rPr>
                  <w:rFonts w:asciiTheme="minorHAnsi" w:hAnsiTheme="minorHAnsi"/>
                  <w:sz w:val="16"/>
                  <w:szCs w:val="16"/>
                </w:rPr>
                <w:t>Variable CFVCS or Fixed CFVCS</w:t>
              </w:r>
              <w:r>
                <w:rPr>
                  <w:rFonts w:ascii="Calibri" w:hAnsi="Calibri"/>
                  <w:sz w:val="16"/>
                  <w:szCs w:val="16"/>
                </w:rPr>
                <w:t xml:space="preserve">, </w:t>
              </w:r>
              <w:r w:rsidRPr="00E00244">
                <w:rPr>
                  <w:rFonts w:ascii="Calibri" w:hAnsi="Calibri"/>
                  <w:sz w:val="16"/>
                  <w:szCs w:val="16"/>
                </w:rPr>
                <w:t>Then use variant MCH-23d</w:t>
              </w:r>
              <w:r>
                <w:rPr>
                  <w:rFonts w:ascii="Calibri" w:hAnsi="Calibri"/>
                  <w:sz w:val="16"/>
                  <w:szCs w:val="16"/>
                </w:rPr>
                <w:t>;</w:t>
              </w:r>
            </w:ins>
          </w:p>
          <w:p w14:paraId="0EBA393C" w14:textId="52757B71" w:rsidR="00C6285C" w:rsidRDefault="00C6285C" w:rsidP="00C6285C">
            <w:pPr>
              <w:keepNext/>
              <w:ind w:left="646"/>
              <w:rPr>
                <w:ins w:id="364" w:author="Wichert, RJ@Energy" w:date="2019-01-03T08:21:00Z"/>
                <w:rFonts w:ascii="Calibri" w:hAnsi="Calibri"/>
                <w:sz w:val="16"/>
                <w:szCs w:val="16"/>
              </w:rPr>
            </w:pPr>
            <w:ins w:id="365" w:author="Wichert, RJ@Energy" w:date="2019-01-03T08:21:00Z">
              <w:r>
                <w:rPr>
                  <w:rFonts w:ascii="Calibri" w:hAnsi="Calibri"/>
                  <w:sz w:val="16"/>
                  <w:szCs w:val="16"/>
                </w:rPr>
                <w:t>if A1</w:t>
              </w:r>
            </w:ins>
            <w:ins w:id="366" w:author="Smith, Alexis@Energy" w:date="2019-01-04T13:53:00Z">
              <w:r w:rsidR="002D77F8">
                <w:rPr>
                  <w:rFonts w:ascii="Calibri" w:hAnsi="Calibri"/>
                  <w:sz w:val="16"/>
                  <w:szCs w:val="16"/>
                </w:rPr>
                <w:t>2</w:t>
              </w:r>
            </w:ins>
            <w:ins w:id="367" w:author="Wichert, RJ@Energy" w:date="2019-01-03T08:21:00Z">
              <w:del w:id="368" w:author="Smith, Alexis@Energy" w:date="2019-01-04T13:53:00Z">
                <w:r w:rsidDel="002D77F8">
                  <w:rPr>
                    <w:rFonts w:ascii="Calibri" w:hAnsi="Calibri"/>
                    <w:sz w:val="16"/>
                    <w:szCs w:val="16"/>
                  </w:rPr>
                  <w:delText>1</w:delText>
                </w:r>
              </w:del>
              <w:r>
                <w:rPr>
                  <w:rFonts w:ascii="Calibri" w:hAnsi="Calibri"/>
                  <w:sz w:val="16"/>
                  <w:szCs w:val="16"/>
                </w:rPr>
                <w:t xml:space="preserve"> = </w:t>
              </w:r>
              <w:r>
                <w:rPr>
                  <w:rFonts w:asciiTheme="minorHAnsi" w:hAnsiTheme="minorHAnsi"/>
                  <w:sz w:val="16"/>
                  <w:szCs w:val="16"/>
                </w:rPr>
                <w:t xml:space="preserve">Variable CFVCS or Fixed CFVCS </w:t>
              </w:r>
              <w:r>
                <w:rPr>
                  <w:rFonts w:ascii="Calibri" w:hAnsi="Calibri"/>
                  <w:sz w:val="16"/>
                  <w:szCs w:val="16"/>
                </w:rPr>
                <w:t>use variant MCH-23e,</w:t>
              </w:r>
            </w:ins>
          </w:p>
          <w:p w14:paraId="64CE359C" w14:textId="77777777" w:rsidR="00C6285C" w:rsidRPr="00E00244" w:rsidRDefault="00C6285C" w:rsidP="00C6285C">
            <w:pPr>
              <w:keepNext/>
              <w:ind w:left="646"/>
              <w:rPr>
                <w:ins w:id="369" w:author="Wichert, RJ@Energy" w:date="2019-01-03T08:21:00Z"/>
                <w:rFonts w:ascii="Calibri" w:hAnsi="Calibri"/>
                <w:sz w:val="16"/>
                <w:szCs w:val="16"/>
              </w:rPr>
            </w:pPr>
            <w:ins w:id="370" w:author="Wichert, RJ@Energy" w:date="2019-01-03T08:21:00Z">
              <w:r>
                <w:rPr>
                  <w:rFonts w:ascii="Calibri" w:hAnsi="Calibri"/>
                  <w:sz w:val="16"/>
                  <w:szCs w:val="16"/>
                </w:rPr>
                <w:t>Else use variant MCH-23-a</w:t>
              </w:r>
            </w:ins>
          </w:p>
          <w:p w14:paraId="55EB94FC" w14:textId="77777777" w:rsidR="00C6285C" w:rsidRDefault="00C6285C" w:rsidP="00C6285C">
            <w:pPr>
              <w:keepNext/>
              <w:ind w:left="1006"/>
              <w:rPr>
                <w:ins w:id="371" w:author="Wichert, RJ@Energy" w:date="2019-01-03T08:21:00Z"/>
                <w:rFonts w:asciiTheme="minorHAnsi" w:hAnsiTheme="minorHAnsi"/>
                <w:sz w:val="16"/>
                <w:szCs w:val="16"/>
              </w:rPr>
            </w:pPr>
            <w:ins w:id="372" w:author="Wichert, RJ@Energy" w:date="2019-01-03T08:21:00Z">
              <w:r w:rsidRPr="00E00244">
                <w:rPr>
                  <w:rFonts w:asciiTheme="minorHAnsi" w:hAnsiTheme="minorHAnsi"/>
                  <w:sz w:val="16"/>
                  <w:szCs w:val="16"/>
                </w:rPr>
                <w:t>End</w:t>
              </w:r>
            </w:ins>
          </w:p>
          <w:p w14:paraId="55670361" w14:textId="4E988219" w:rsidR="00C6285C" w:rsidDel="00AB001F" w:rsidRDefault="00C6285C" w:rsidP="00C6285C">
            <w:pPr>
              <w:keepNext/>
              <w:rPr>
                <w:del w:id="373" w:author="Wichert, RJ@Energy" w:date="2018-10-18T07:41:00Z"/>
                <w:rFonts w:asciiTheme="minorHAnsi" w:hAnsiTheme="minorHAnsi"/>
                <w:sz w:val="18"/>
                <w:szCs w:val="18"/>
              </w:rPr>
            </w:pPr>
            <w:ins w:id="374" w:author="Wichert, RJ@Energy" w:date="2019-01-03T08:21:00Z">
              <w:r w:rsidRPr="00E00244">
                <w:rPr>
                  <w:rFonts w:asciiTheme="minorHAnsi" w:hAnsiTheme="minorHAnsi"/>
                  <w:sz w:val="16"/>
                  <w:szCs w:val="16"/>
                </w:rPr>
                <w:t>End</w:t>
              </w:r>
              <w:r>
                <w:rPr>
                  <w:rFonts w:asciiTheme="minorHAnsi" w:hAnsiTheme="minorHAnsi"/>
                  <w:sz w:val="16"/>
                  <w:szCs w:val="16"/>
                </w:rPr>
                <w:t>&gt;&gt;</w:t>
              </w:r>
            </w:ins>
            <w:del w:id="375" w:author="Wichert, RJ@Energy" w:date="2018-10-18T07:41:00Z">
              <w:r w:rsidDel="00AB001F">
                <w:rPr>
                  <w:rFonts w:asciiTheme="minorHAnsi" w:hAnsiTheme="minorHAnsi"/>
                  <w:sz w:val="18"/>
                  <w:szCs w:val="18"/>
                </w:rPr>
                <w:delText xml:space="preserve">&lt;&lt;calculated field: </w:delText>
              </w:r>
            </w:del>
          </w:p>
          <w:p w14:paraId="6BF98DC8" w14:textId="35081D34" w:rsidR="00C6285C" w:rsidDel="00AB001F" w:rsidRDefault="00C6285C" w:rsidP="00C6285C">
            <w:pPr>
              <w:keepNext/>
              <w:rPr>
                <w:del w:id="376" w:author="Wichert, RJ@Energy" w:date="2018-10-18T07:41:00Z"/>
                <w:rFonts w:asciiTheme="minorHAnsi" w:hAnsiTheme="minorHAnsi"/>
                <w:sz w:val="16"/>
                <w:szCs w:val="16"/>
              </w:rPr>
            </w:pPr>
            <w:del w:id="377" w:author="Wichert, RJ@Energy" w:date="2018-10-18T07:41:00Z">
              <w:r w:rsidDel="00AB001F">
                <w:rPr>
                  <w:rFonts w:asciiTheme="minorHAnsi" w:hAnsiTheme="minorHAnsi"/>
                  <w:sz w:val="16"/>
                  <w:szCs w:val="16"/>
                </w:rPr>
                <w:delText>If A10 = RA3.3.3.1.5Then</w:delText>
              </w:r>
            </w:del>
          </w:p>
          <w:p w14:paraId="5FC120EC" w14:textId="443E6253" w:rsidR="00C6285C" w:rsidDel="00AB001F" w:rsidRDefault="00C6285C" w:rsidP="00C6285C">
            <w:pPr>
              <w:keepNext/>
              <w:ind w:left="720"/>
              <w:rPr>
                <w:del w:id="378" w:author="Wichert, RJ@Energy" w:date="2018-10-18T07:41:00Z"/>
                <w:rFonts w:asciiTheme="minorHAnsi" w:hAnsiTheme="minorHAnsi"/>
                <w:sz w:val="16"/>
                <w:szCs w:val="16"/>
              </w:rPr>
            </w:pPr>
            <w:del w:id="379" w:author="Wichert, RJ@Energy" w:date="2018-10-18T07:41:00Z">
              <w:r w:rsidDel="00AB001F">
                <w:rPr>
                  <w:rFonts w:asciiTheme="minorHAnsi" w:hAnsiTheme="minorHAnsi"/>
                  <w:sz w:val="16"/>
                  <w:szCs w:val="16"/>
                </w:rPr>
                <w:delText>If A03 = alteration Then Use variant MCH-23c</w:delText>
              </w:r>
            </w:del>
          </w:p>
          <w:p w14:paraId="0F18F3E6" w14:textId="222CD118" w:rsidR="00C6285C" w:rsidDel="00AB001F" w:rsidRDefault="00C6285C" w:rsidP="00C6285C">
            <w:pPr>
              <w:keepNext/>
              <w:rPr>
                <w:del w:id="380" w:author="Wichert, RJ@Energy" w:date="2018-10-18T07:41:00Z"/>
                <w:rFonts w:asciiTheme="minorHAnsi" w:hAnsiTheme="minorHAnsi"/>
                <w:sz w:val="16"/>
                <w:szCs w:val="16"/>
              </w:rPr>
            </w:pPr>
            <w:del w:id="381" w:author="Wichert, RJ@Energy" w:date="2018-10-18T07:41:00Z">
              <w:r w:rsidDel="00AB001F">
                <w:rPr>
                  <w:rFonts w:asciiTheme="minorHAnsi" w:hAnsiTheme="minorHAnsi"/>
                  <w:sz w:val="16"/>
                  <w:szCs w:val="16"/>
                </w:rPr>
                <w:delText xml:space="preserve">ElseIf A10 = </w:delText>
              </w:r>
              <w:r w:rsidDel="00AB001F">
                <w:rPr>
                  <w:rFonts w:asciiTheme="minorHAnsi" w:hAnsiTheme="minorHAnsi"/>
                  <w:sz w:val="18"/>
                  <w:szCs w:val="18"/>
                </w:rPr>
                <w:delText xml:space="preserve">RA3.3 procedures </w:delText>
              </w:r>
              <w:r w:rsidDel="00AB001F">
                <w:rPr>
                  <w:rFonts w:asciiTheme="minorHAnsi" w:hAnsiTheme="minorHAnsi"/>
                  <w:sz w:val="16"/>
                  <w:szCs w:val="16"/>
                </w:rPr>
                <w:delText>Then</w:delText>
              </w:r>
            </w:del>
          </w:p>
          <w:p w14:paraId="4B518330" w14:textId="3AB2EC10" w:rsidR="00C6285C" w:rsidDel="00AB001F" w:rsidRDefault="00C6285C" w:rsidP="00C6285C">
            <w:pPr>
              <w:keepNext/>
              <w:ind w:left="720"/>
              <w:rPr>
                <w:del w:id="382" w:author="Wichert, RJ@Energy" w:date="2018-10-18T07:41:00Z"/>
                <w:rFonts w:asciiTheme="minorHAnsi" w:hAnsiTheme="minorHAnsi"/>
                <w:sz w:val="16"/>
                <w:szCs w:val="16"/>
              </w:rPr>
            </w:pPr>
            <w:del w:id="383" w:author="Wichert, RJ@Energy" w:date="2018-10-18T07:41:00Z">
              <w:r w:rsidDel="00AB001F">
                <w:rPr>
                  <w:rFonts w:asciiTheme="minorHAnsi" w:hAnsiTheme="minorHAnsi"/>
                  <w:sz w:val="16"/>
                  <w:szCs w:val="16"/>
                </w:rPr>
                <w:delText>If A03=alteration Then use variant MCH-23a</w:delText>
              </w:r>
            </w:del>
          </w:p>
          <w:p w14:paraId="1122B0F7" w14:textId="74C6F297" w:rsidR="00C6285C" w:rsidDel="00AB001F" w:rsidRDefault="00C6285C" w:rsidP="00C6285C">
            <w:pPr>
              <w:keepNext/>
              <w:rPr>
                <w:del w:id="384" w:author="Wichert, RJ@Energy" w:date="2018-10-18T07:41:00Z"/>
                <w:rFonts w:asciiTheme="minorHAnsi" w:hAnsiTheme="minorHAnsi"/>
                <w:sz w:val="16"/>
                <w:szCs w:val="16"/>
              </w:rPr>
            </w:pPr>
            <w:del w:id="385" w:author="Wichert, RJ@Energy" w:date="2018-10-18T07:41:00Z">
              <w:r w:rsidDel="00AB001F">
                <w:rPr>
                  <w:rFonts w:asciiTheme="minorHAnsi" w:hAnsiTheme="minorHAnsi"/>
                  <w:sz w:val="16"/>
                  <w:szCs w:val="16"/>
                </w:rPr>
                <w:delText>End</w:delText>
              </w:r>
            </w:del>
          </w:p>
          <w:p w14:paraId="7AEBB61D" w14:textId="0F557196" w:rsidR="00C6285C" w:rsidDel="00AB001F" w:rsidRDefault="00C6285C" w:rsidP="00C6285C">
            <w:pPr>
              <w:keepNext/>
              <w:rPr>
                <w:del w:id="386" w:author="Wichert, RJ@Energy" w:date="2018-10-18T07:41:00Z"/>
                <w:rFonts w:asciiTheme="minorHAnsi" w:hAnsiTheme="minorHAnsi"/>
                <w:sz w:val="16"/>
                <w:szCs w:val="16"/>
              </w:rPr>
            </w:pPr>
          </w:p>
          <w:p w14:paraId="3FB67431" w14:textId="55C58FD8" w:rsidR="00C6285C" w:rsidDel="00AB001F" w:rsidRDefault="00C6285C" w:rsidP="00C6285C">
            <w:pPr>
              <w:keepNext/>
              <w:rPr>
                <w:del w:id="387" w:author="Wichert, RJ@Energy" w:date="2018-10-18T07:41:00Z"/>
                <w:rFonts w:asciiTheme="minorHAnsi" w:hAnsiTheme="minorHAnsi"/>
                <w:sz w:val="16"/>
                <w:szCs w:val="16"/>
              </w:rPr>
            </w:pPr>
            <w:del w:id="388" w:author="Wichert, RJ@Energy" w:date="2018-10-18T07:41:00Z">
              <w:r w:rsidDel="00AB001F">
                <w:rPr>
                  <w:rFonts w:asciiTheme="minorHAnsi" w:hAnsiTheme="minorHAnsi"/>
                  <w:sz w:val="16"/>
                  <w:szCs w:val="16"/>
                </w:rPr>
                <w:delText>If A06 =  ZonallyControlled Then</w:delText>
              </w:r>
            </w:del>
          </w:p>
          <w:p w14:paraId="559446CE" w14:textId="13AEB113" w:rsidR="00C6285C" w:rsidDel="00AB001F" w:rsidRDefault="00C6285C" w:rsidP="00C6285C">
            <w:pPr>
              <w:keepNext/>
              <w:ind w:left="646"/>
              <w:rPr>
                <w:del w:id="389" w:author="Wichert, RJ@Energy" w:date="2018-10-18T07:41:00Z"/>
                <w:rFonts w:asciiTheme="minorHAnsi" w:hAnsiTheme="minorHAnsi"/>
                <w:sz w:val="16"/>
                <w:szCs w:val="16"/>
              </w:rPr>
            </w:pPr>
            <w:del w:id="390" w:author="Wichert, RJ@Energy" w:date="2018-10-18T07:41:00Z">
              <w:r w:rsidDel="00AB001F">
                <w:rPr>
                  <w:rFonts w:asciiTheme="minorHAnsi" w:hAnsiTheme="minorHAnsi"/>
                  <w:sz w:val="16"/>
                  <w:szCs w:val="16"/>
                </w:rPr>
                <w:delText>If A05 = SingleSpeed Then use variant MCH-23b</w:delText>
              </w:r>
            </w:del>
          </w:p>
          <w:p w14:paraId="346D1FDC" w14:textId="3AA14CF0" w:rsidR="00C6285C" w:rsidDel="00AB001F" w:rsidRDefault="00C6285C" w:rsidP="00C6285C">
            <w:pPr>
              <w:keepNext/>
              <w:ind w:left="646"/>
              <w:rPr>
                <w:del w:id="391" w:author="Wichert, RJ@Energy" w:date="2018-10-18T07:41:00Z"/>
                <w:rFonts w:asciiTheme="minorHAnsi" w:hAnsiTheme="minorHAnsi"/>
                <w:sz w:val="16"/>
                <w:szCs w:val="16"/>
              </w:rPr>
            </w:pPr>
            <w:del w:id="392" w:author="Wichert, RJ@Energy" w:date="2018-10-18T07:41:00Z">
              <w:r w:rsidDel="00AB001F">
                <w:rPr>
                  <w:rFonts w:asciiTheme="minorHAnsi" w:hAnsiTheme="minorHAnsi"/>
                  <w:sz w:val="16"/>
                  <w:szCs w:val="16"/>
                </w:rPr>
                <w:delText>ElseIf A05 = MultiSpeed Then use variant MCH-23a</w:delText>
              </w:r>
            </w:del>
          </w:p>
          <w:p w14:paraId="596BF849" w14:textId="59115A85" w:rsidR="00C6285C" w:rsidDel="00AB001F" w:rsidRDefault="00C6285C" w:rsidP="00C6285C">
            <w:pPr>
              <w:keepNext/>
              <w:ind w:left="646"/>
              <w:rPr>
                <w:del w:id="393" w:author="Wichert, RJ@Energy" w:date="2018-10-18T07:41:00Z"/>
                <w:rFonts w:asciiTheme="minorHAnsi" w:hAnsiTheme="minorHAnsi"/>
                <w:sz w:val="16"/>
                <w:szCs w:val="16"/>
              </w:rPr>
            </w:pPr>
          </w:p>
          <w:p w14:paraId="1E20FFA8" w14:textId="374A2761" w:rsidR="00C6285C" w:rsidDel="00AB001F" w:rsidRDefault="00C6285C" w:rsidP="00C6285C">
            <w:pPr>
              <w:keepNext/>
              <w:rPr>
                <w:del w:id="394" w:author="Wichert, RJ@Energy" w:date="2018-10-18T07:41:00Z"/>
                <w:rFonts w:asciiTheme="minorHAnsi" w:hAnsiTheme="minorHAnsi"/>
                <w:sz w:val="16"/>
                <w:szCs w:val="16"/>
              </w:rPr>
            </w:pPr>
            <w:del w:id="395" w:author="Wichert, RJ@Energy" w:date="2018-10-18T07:41:00Z">
              <w:r w:rsidDel="00AB001F">
                <w:rPr>
                  <w:rFonts w:asciiTheme="minorHAnsi" w:hAnsiTheme="minorHAnsi"/>
                  <w:sz w:val="16"/>
                  <w:szCs w:val="16"/>
                </w:rPr>
                <w:delText>ElseIf A06 = NotZonal Then</w:delText>
              </w:r>
            </w:del>
          </w:p>
          <w:p w14:paraId="72FCA286" w14:textId="419C5645" w:rsidR="00C6285C" w:rsidDel="00AB001F" w:rsidRDefault="00C6285C" w:rsidP="00C6285C">
            <w:pPr>
              <w:keepNext/>
              <w:ind w:left="646"/>
              <w:rPr>
                <w:del w:id="396" w:author="Wichert, RJ@Energy" w:date="2018-10-18T07:41:00Z"/>
                <w:rFonts w:asciiTheme="minorHAnsi" w:hAnsiTheme="minorHAnsi"/>
                <w:sz w:val="16"/>
                <w:szCs w:val="16"/>
              </w:rPr>
            </w:pPr>
            <w:del w:id="397" w:author="Wichert, RJ@Energy" w:date="2018-10-18T07:41:00Z">
              <w:r w:rsidDel="00AB001F">
                <w:rPr>
                  <w:rFonts w:asciiTheme="minorHAnsi" w:hAnsiTheme="minorHAnsi"/>
                  <w:sz w:val="16"/>
                  <w:szCs w:val="16"/>
                </w:rPr>
                <w:delText>If cooling system type on MCH-01 = No Cooling And A07 = CFI System Then use variant MCH-23d</w:delText>
              </w:r>
            </w:del>
          </w:p>
          <w:p w14:paraId="60F3EE5B" w14:textId="3F636FF9" w:rsidR="00C6285C" w:rsidDel="00AB001F" w:rsidRDefault="00C6285C" w:rsidP="00C6285C">
            <w:pPr>
              <w:keepNext/>
              <w:ind w:left="646"/>
              <w:rPr>
                <w:del w:id="398" w:author="Wichert, RJ@Energy" w:date="2018-10-18T07:41:00Z"/>
                <w:rFonts w:asciiTheme="minorHAnsi" w:hAnsiTheme="minorHAnsi"/>
                <w:sz w:val="16"/>
                <w:szCs w:val="16"/>
              </w:rPr>
            </w:pPr>
            <w:del w:id="399" w:author="Wichert, RJ@Energy" w:date="2018-10-18T07:41:00Z">
              <w:r w:rsidDel="00AB001F">
                <w:rPr>
                  <w:rFonts w:asciiTheme="minorHAnsi" w:hAnsiTheme="minorHAnsi"/>
                  <w:sz w:val="16"/>
                  <w:szCs w:val="16"/>
                </w:rPr>
                <w:delText>if  A03 = New or Replacement Then use variant MCH-23a</w:delText>
              </w:r>
            </w:del>
          </w:p>
          <w:p w14:paraId="090C06AF" w14:textId="64CB85D6" w:rsidR="00C6285C" w:rsidDel="00AB001F" w:rsidRDefault="00C6285C" w:rsidP="00C6285C">
            <w:pPr>
              <w:keepNext/>
              <w:ind w:left="646"/>
              <w:rPr>
                <w:del w:id="400" w:author="Wichert, RJ@Energy" w:date="2018-10-18T07:41:00Z"/>
                <w:rFonts w:asciiTheme="minorHAnsi" w:hAnsiTheme="minorHAnsi"/>
                <w:sz w:val="16"/>
                <w:szCs w:val="16"/>
              </w:rPr>
            </w:pPr>
          </w:p>
          <w:p w14:paraId="2D691116" w14:textId="482A3115" w:rsidR="00C6285C" w:rsidDel="00AB001F" w:rsidRDefault="00C6285C" w:rsidP="00C6285C">
            <w:pPr>
              <w:keepNext/>
              <w:rPr>
                <w:del w:id="401" w:author="Wichert, RJ@Energy" w:date="2018-10-18T07:41:00Z"/>
                <w:rFonts w:ascii="Calibri" w:hAnsi="Calibri"/>
                <w:sz w:val="16"/>
                <w:szCs w:val="16"/>
              </w:rPr>
            </w:pPr>
            <w:del w:id="402" w:author="Wichert, RJ@Energy" w:date="2018-10-18T07:41:00Z">
              <w:r w:rsidDel="00AB001F">
                <w:rPr>
                  <w:rFonts w:ascii="Calibri" w:hAnsi="Calibri"/>
                  <w:sz w:val="16"/>
                  <w:szCs w:val="16"/>
                </w:rPr>
                <w:delText>ElseIf A06 = N/A Then</w:delText>
              </w:r>
            </w:del>
          </w:p>
          <w:p w14:paraId="32C14499" w14:textId="2D01F5AF" w:rsidR="00C6285C" w:rsidDel="00AB001F" w:rsidRDefault="00C6285C" w:rsidP="00C6285C">
            <w:pPr>
              <w:keepNext/>
              <w:ind w:left="646"/>
              <w:rPr>
                <w:del w:id="403" w:author="Wichert, RJ@Energy" w:date="2018-10-18T07:41:00Z"/>
                <w:rFonts w:ascii="Calibri" w:hAnsi="Calibri"/>
                <w:sz w:val="16"/>
                <w:szCs w:val="16"/>
              </w:rPr>
            </w:pPr>
            <w:del w:id="404" w:author="Wichert, RJ@Energy" w:date="2018-10-18T07:41:00Z">
              <w:r w:rsidDel="00AB001F">
                <w:rPr>
                  <w:rFonts w:ascii="Calibri" w:hAnsi="Calibri"/>
                  <w:sz w:val="16"/>
                  <w:szCs w:val="16"/>
                </w:rPr>
                <w:delText>if  A03 = New or Replacement, Then</w:delText>
              </w:r>
            </w:del>
          </w:p>
          <w:p w14:paraId="3B715FA0" w14:textId="5485E67A" w:rsidR="00C6285C" w:rsidDel="00AB001F" w:rsidRDefault="00C6285C" w:rsidP="00C6285C">
            <w:pPr>
              <w:keepNext/>
              <w:ind w:left="1186"/>
              <w:rPr>
                <w:del w:id="405" w:author="Wichert, RJ@Energy" w:date="2018-10-18T07:41:00Z"/>
                <w:rFonts w:ascii="Calibri" w:hAnsi="Calibri"/>
                <w:sz w:val="16"/>
                <w:szCs w:val="16"/>
              </w:rPr>
            </w:pPr>
            <w:del w:id="406" w:author="Wichert, RJ@Energy" w:date="2018-10-18T07:41:00Z">
              <w:r w:rsidDel="00AB001F">
                <w:rPr>
                  <w:rFonts w:ascii="Calibri" w:hAnsi="Calibri"/>
                  <w:sz w:val="16"/>
                  <w:szCs w:val="16"/>
                </w:rPr>
                <w:delText>If cooling system type on MCH-01 = No Cooling And A07 = CFI System, Then use variant MCH-23d</w:delText>
              </w:r>
            </w:del>
          </w:p>
          <w:p w14:paraId="076E3FE4" w14:textId="68ED4914" w:rsidR="00C6285C" w:rsidDel="00AB001F" w:rsidRDefault="00C6285C" w:rsidP="00C6285C">
            <w:pPr>
              <w:keepNext/>
              <w:ind w:left="1186"/>
              <w:rPr>
                <w:del w:id="407" w:author="Wichert, RJ@Energy" w:date="2018-10-18T07:41:00Z"/>
                <w:rFonts w:ascii="Calibri" w:hAnsi="Calibri"/>
                <w:sz w:val="16"/>
                <w:szCs w:val="16"/>
              </w:rPr>
            </w:pPr>
            <w:del w:id="408" w:author="Wichert, RJ@Energy" w:date="2018-10-18T07:41:00Z">
              <w:r w:rsidDel="00AB001F">
                <w:rPr>
                  <w:rFonts w:ascii="Calibri" w:hAnsi="Calibri"/>
                  <w:sz w:val="16"/>
                  <w:szCs w:val="16"/>
                </w:rPr>
                <w:delText>Else use variant MCH-23a</w:delText>
              </w:r>
            </w:del>
          </w:p>
          <w:p w14:paraId="2B95BB3C" w14:textId="551622A1" w:rsidR="00C6285C" w:rsidDel="00AB001F" w:rsidRDefault="00C6285C" w:rsidP="00C6285C">
            <w:pPr>
              <w:keepNext/>
              <w:ind w:left="1186"/>
              <w:rPr>
                <w:del w:id="409" w:author="Wichert, RJ@Energy" w:date="2018-10-18T07:41:00Z"/>
                <w:rFonts w:asciiTheme="minorHAnsi" w:hAnsiTheme="minorHAnsi"/>
                <w:sz w:val="16"/>
                <w:szCs w:val="16"/>
              </w:rPr>
            </w:pPr>
            <w:del w:id="410" w:author="Wichert, RJ@Energy" w:date="2018-10-18T07:41:00Z">
              <w:r w:rsidDel="00AB001F">
                <w:rPr>
                  <w:rFonts w:asciiTheme="minorHAnsi" w:hAnsiTheme="minorHAnsi"/>
                  <w:sz w:val="16"/>
                  <w:szCs w:val="16"/>
                </w:rPr>
                <w:delText>End</w:delText>
              </w:r>
            </w:del>
          </w:p>
          <w:p w14:paraId="2A3CC97C" w14:textId="7C29BDA0" w:rsidR="00C6285C" w:rsidDel="00AB001F" w:rsidRDefault="00C6285C" w:rsidP="00C6285C">
            <w:pPr>
              <w:keepNext/>
              <w:ind w:left="646"/>
              <w:rPr>
                <w:del w:id="411" w:author="Wichert, RJ@Energy" w:date="2018-10-18T07:41:00Z"/>
                <w:rFonts w:asciiTheme="minorHAnsi" w:hAnsiTheme="minorHAnsi"/>
                <w:sz w:val="16"/>
                <w:szCs w:val="16"/>
              </w:rPr>
            </w:pPr>
            <w:del w:id="412" w:author="Wichert, RJ@Energy" w:date="2018-10-18T07:41:00Z">
              <w:r w:rsidDel="00AB001F">
                <w:rPr>
                  <w:rFonts w:asciiTheme="minorHAnsi" w:hAnsiTheme="minorHAnsi"/>
                  <w:sz w:val="16"/>
                  <w:szCs w:val="16"/>
                </w:rPr>
                <w:delText>End</w:delText>
              </w:r>
            </w:del>
          </w:p>
          <w:p w14:paraId="1933EADB" w14:textId="685CAF77" w:rsidR="00C6285C" w:rsidRDefault="00C6285C" w:rsidP="00C6285C">
            <w:pPr>
              <w:keepNext/>
              <w:rPr>
                <w:rFonts w:asciiTheme="minorHAnsi" w:hAnsiTheme="minorHAnsi"/>
                <w:sz w:val="18"/>
                <w:szCs w:val="18"/>
              </w:rPr>
            </w:pPr>
            <w:del w:id="413" w:author="Wichert, RJ@Energy" w:date="2018-10-18T07:41:00Z">
              <w:r w:rsidDel="00AB001F">
                <w:rPr>
                  <w:rFonts w:asciiTheme="minorHAnsi" w:hAnsiTheme="minorHAnsi"/>
                  <w:sz w:val="16"/>
                  <w:szCs w:val="16"/>
                </w:rPr>
                <w:delText>End&gt;&gt;</w:delText>
              </w:r>
            </w:del>
          </w:p>
        </w:tc>
      </w:tr>
    </w:tbl>
    <w:p w14:paraId="1933EADD" w14:textId="77777777" w:rsidR="001868E8" w:rsidRPr="004B432B" w:rsidRDefault="001868E8" w:rsidP="00693010">
      <w:pPr>
        <w:rPr>
          <w:rFonts w:ascii="Calibri" w:hAnsi="Calibr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1017"/>
      </w:tblGrid>
      <w:tr w:rsidR="001868E8" w:rsidRPr="00D83E48" w14:paraId="1933EAE1" w14:textId="77777777" w:rsidTr="002E17DB">
        <w:trPr>
          <w:trHeight w:val="144"/>
        </w:trPr>
        <w:tc>
          <w:tcPr>
            <w:tcW w:w="5000" w:type="pct"/>
            <w:vAlign w:val="center"/>
          </w:tcPr>
          <w:p w14:paraId="1933EAE0" w14:textId="622F5527" w:rsidR="006B530D" w:rsidRDefault="001868E8" w:rsidP="002E17DB">
            <w:pPr>
              <w:rPr>
                <w:rFonts w:ascii="Calibri" w:hAnsi="Calibri"/>
                <w:b/>
              </w:rPr>
            </w:pPr>
            <w:r>
              <w:rPr>
                <w:rFonts w:ascii="Calibri" w:hAnsi="Calibri"/>
                <w:b/>
              </w:rPr>
              <w:t>MCH-23b</w:t>
            </w:r>
            <w:r w:rsidRPr="00B67A1C">
              <w:rPr>
                <w:rFonts w:ascii="Calibri" w:hAnsi="Calibri"/>
                <w:b/>
              </w:rPr>
              <w:t xml:space="preserve"> Forced Air System Ai</w:t>
            </w:r>
            <w:r>
              <w:rPr>
                <w:rFonts w:ascii="Calibri" w:hAnsi="Calibri"/>
                <w:b/>
              </w:rPr>
              <w:t xml:space="preserve">rflow Rate Measurement – Newly Installed </w:t>
            </w:r>
            <w:r w:rsidRPr="00B67A1C">
              <w:rPr>
                <w:rFonts w:ascii="Calibri" w:hAnsi="Calibri"/>
                <w:b/>
              </w:rPr>
              <w:t>Zone</w:t>
            </w:r>
            <w:r>
              <w:rPr>
                <w:rFonts w:ascii="Calibri" w:hAnsi="Calibri"/>
                <w:b/>
              </w:rPr>
              <w:t>d Single-Speed Compressor</w:t>
            </w:r>
            <w:r w:rsidRPr="00B67A1C">
              <w:rPr>
                <w:rFonts w:ascii="Calibri" w:hAnsi="Calibri"/>
                <w:b/>
              </w:rPr>
              <w:t xml:space="preserve"> Systems </w:t>
            </w:r>
          </w:p>
        </w:tc>
      </w:tr>
    </w:tbl>
    <w:p w14:paraId="1933EAE2" w14:textId="77777777" w:rsidR="001868E8" w:rsidRPr="004B432B" w:rsidRDefault="001868E8" w:rsidP="00693010">
      <w:pPr>
        <w:rPr>
          <w:rFonts w:ascii="Calibri" w:hAnsi="Calibri"/>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5"/>
        <w:gridCol w:w="4954"/>
        <w:gridCol w:w="5604"/>
      </w:tblGrid>
      <w:tr w:rsidR="001868E8" w:rsidRPr="00D83E48" w14:paraId="1933EAE5" w14:textId="77777777" w:rsidTr="00E32A17">
        <w:trPr>
          <w:trHeight w:val="233"/>
        </w:trPr>
        <w:tc>
          <w:tcPr>
            <w:tcW w:w="5000" w:type="pct"/>
            <w:gridSpan w:val="3"/>
          </w:tcPr>
          <w:p w14:paraId="1933EAE3" w14:textId="1CB916EB" w:rsidR="001868E8" w:rsidRPr="002E17DB" w:rsidRDefault="001868E8" w:rsidP="002E17DB">
            <w:pPr>
              <w:keepNext/>
              <w:rPr>
                <w:rFonts w:asciiTheme="minorHAnsi" w:hAnsiTheme="minorHAnsi"/>
                <w:b/>
                <w:sz w:val="18"/>
                <w:szCs w:val="18"/>
              </w:rPr>
            </w:pPr>
            <w:r w:rsidRPr="002E17DB">
              <w:rPr>
                <w:rFonts w:asciiTheme="minorHAnsi" w:hAnsiTheme="minorHAnsi"/>
                <w:b/>
                <w:sz w:val="18"/>
                <w:szCs w:val="18"/>
              </w:rPr>
              <w:lastRenderedPageBreak/>
              <w:t>D. Forced Air System Airflow Rate Measurement – All Zones Calling</w:t>
            </w:r>
          </w:p>
          <w:p w14:paraId="1933EAE4" w14:textId="77777777" w:rsidR="001868E8" w:rsidRPr="00F062C2" w:rsidRDefault="001868E8" w:rsidP="002E17DB">
            <w:pPr>
              <w:keepNext/>
              <w:rPr>
                <w:rFonts w:asciiTheme="minorHAnsi" w:hAnsiTheme="minorHAnsi"/>
                <w:b/>
                <w:sz w:val="18"/>
                <w:szCs w:val="18"/>
              </w:rPr>
            </w:pPr>
            <w:r w:rsidRPr="00F062C2">
              <w:rPr>
                <w:rFonts w:asciiTheme="minorHAnsi" w:hAnsiTheme="minorHAnsi"/>
                <w:sz w:val="18"/>
                <w:szCs w:val="18"/>
              </w:rPr>
              <w:t>The procedures for System Airflow Rate Verification are specified in Reference Residential Appendix RA3.3.</w:t>
            </w:r>
          </w:p>
        </w:tc>
      </w:tr>
      <w:tr w:rsidR="00E32A17" w:rsidRPr="00D83E48" w14:paraId="1933EAED" w14:textId="77777777" w:rsidTr="00E32A17">
        <w:tblPrEx>
          <w:tblCellMar>
            <w:top w:w="0" w:type="dxa"/>
            <w:left w:w="108" w:type="dxa"/>
            <w:bottom w:w="0" w:type="dxa"/>
            <w:right w:w="108" w:type="dxa"/>
          </w:tblCellMar>
        </w:tblPrEx>
        <w:trPr>
          <w:cantSplit/>
          <w:trHeight w:val="432"/>
        </w:trPr>
        <w:tc>
          <w:tcPr>
            <w:tcW w:w="211" w:type="pct"/>
            <w:vAlign w:val="center"/>
          </w:tcPr>
          <w:p w14:paraId="1933EAE6" w14:textId="77777777" w:rsidR="00E32A17" w:rsidRPr="005F1C88" w:rsidRDefault="00E32A17" w:rsidP="00E32A17">
            <w:pPr>
              <w:keepNext/>
              <w:jc w:val="center"/>
              <w:rPr>
                <w:rFonts w:ascii="Calibri" w:hAnsi="Calibri"/>
                <w:sz w:val="18"/>
                <w:szCs w:val="18"/>
              </w:rPr>
            </w:pPr>
            <w:r w:rsidRPr="005F1C88">
              <w:rPr>
                <w:rFonts w:ascii="Calibri" w:hAnsi="Calibri"/>
                <w:sz w:val="18"/>
                <w:szCs w:val="18"/>
              </w:rPr>
              <w:t>01</w:t>
            </w:r>
          </w:p>
        </w:tc>
        <w:tc>
          <w:tcPr>
            <w:tcW w:w="2247" w:type="pct"/>
            <w:vAlign w:val="center"/>
          </w:tcPr>
          <w:p w14:paraId="1933EAE7" w14:textId="0838185A" w:rsidR="00E32A17" w:rsidRPr="002E17DB" w:rsidRDefault="00E32A17" w:rsidP="00E32A17">
            <w:pPr>
              <w:keepNext/>
              <w:rPr>
                <w:rFonts w:asciiTheme="minorHAnsi" w:hAnsiTheme="minorHAnsi"/>
                <w:sz w:val="18"/>
                <w:szCs w:val="18"/>
              </w:rPr>
            </w:pPr>
            <w:r w:rsidRPr="002E17DB">
              <w:rPr>
                <w:rFonts w:asciiTheme="minorHAnsi" w:hAnsiTheme="minorHAnsi"/>
                <w:sz w:val="18"/>
                <w:szCs w:val="18"/>
              </w:rPr>
              <w:t>Required All Zones Calling Minimum System Airflow Rate (cfm/ton)</w:t>
            </w:r>
          </w:p>
        </w:tc>
        <w:tc>
          <w:tcPr>
            <w:tcW w:w="2542" w:type="pct"/>
            <w:vAlign w:val="center"/>
          </w:tcPr>
          <w:p w14:paraId="217A2357" w14:textId="77777777" w:rsidR="00E32A17" w:rsidRPr="00966F61" w:rsidRDefault="00E32A17" w:rsidP="00E32A17">
            <w:pPr>
              <w:keepNext/>
              <w:rPr>
                <w:ins w:id="414" w:author="Wichert, RJ@Energy" w:date="2018-10-18T07:42:00Z"/>
                <w:rFonts w:asciiTheme="minorHAnsi" w:hAnsiTheme="minorHAnsi"/>
                <w:sz w:val="18"/>
                <w:szCs w:val="18"/>
              </w:rPr>
            </w:pPr>
            <w:ins w:id="415" w:author="Wichert, RJ@Energy" w:date="2018-10-18T07:42:00Z">
              <w:r w:rsidRPr="00966F61">
                <w:rPr>
                  <w:rFonts w:asciiTheme="minorHAnsi" w:hAnsiTheme="minorHAnsi"/>
                  <w:sz w:val="18"/>
                  <w:szCs w:val="18"/>
                </w:rPr>
                <w:t xml:space="preserve">&lt;&lt;calculated </w:t>
              </w:r>
              <w:r>
                <w:rPr>
                  <w:rFonts w:asciiTheme="minorHAnsi" w:hAnsiTheme="minorHAnsi"/>
                  <w:sz w:val="18"/>
                  <w:szCs w:val="18"/>
                </w:rPr>
                <w:t>field</w:t>
              </w:r>
              <w:r w:rsidRPr="00966F61">
                <w:rPr>
                  <w:rFonts w:asciiTheme="minorHAnsi" w:hAnsiTheme="minorHAnsi"/>
                  <w:sz w:val="18"/>
                  <w:szCs w:val="18"/>
                </w:rPr>
                <w:t xml:space="preserve">: </w:t>
              </w:r>
            </w:ins>
          </w:p>
          <w:p w14:paraId="65AA7C79" w14:textId="05D1ECB2" w:rsidR="00E32A17" w:rsidRDefault="00E32A17" w:rsidP="00E32A17">
            <w:pPr>
              <w:keepNext/>
              <w:rPr>
                <w:ins w:id="416" w:author="Wichert, RJ@Energy" w:date="2018-10-18T07:42:00Z"/>
                <w:rFonts w:asciiTheme="minorHAnsi" w:hAnsiTheme="minorHAnsi"/>
                <w:sz w:val="18"/>
                <w:szCs w:val="18"/>
              </w:rPr>
            </w:pPr>
            <w:ins w:id="417" w:author="Wichert, RJ@Energy" w:date="2018-10-18T07:42:00Z">
              <w:r>
                <w:rPr>
                  <w:rFonts w:asciiTheme="minorHAnsi" w:hAnsiTheme="minorHAnsi"/>
                  <w:sz w:val="18"/>
                  <w:szCs w:val="18"/>
                </w:rPr>
                <w:t>If MCH-01 – ResidentialCoolingSystemType = Small Duct High Velocity</w:t>
              </w:r>
            </w:ins>
            <w:ins w:id="418" w:author="Wichert, RJ@Energy" w:date="2019-01-03T08:21:00Z">
              <w:r w:rsidR="00C6285C">
                <w:rPr>
                  <w:rFonts w:asciiTheme="minorHAnsi" w:hAnsiTheme="minorHAnsi"/>
                  <w:sz w:val="18"/>
                  <w:szCs w:val="18"/>
                </w:rPr>
                <w:t xml:space="preserve"> AC or Small Duct High Velocity HP</w:t>
              </w:r>
            </w:ins>
            <w:ins w:id="419" w:author="Wichert, RJ@Energy" w:date="2018-10-18T07:42:00Z">
              <w:r>
                <w:rPr>
                  <w:rFonts w:asciiTheme="minorHAnsi" w:hAnsiTheme="minorHAnsi"/>
                  <w:sz w:val="18"/>
                  <w:szCs w:val="18"/>
                </w:rPr>
                <w:t>, then value = 250</w:t>
              </w:r>
            </w:ins>
          </w:p>
          <w:p w14:paraId="58760CD1" w14:textId="77777777" w:rsidR="00E32A17" w:rsidRDefault="00E32A17" w:rsidP="00E32A17">
            <w:pPr>
              <w:keepNext/>
              <w:rPr>
                <w:ins w:id="420" w:author="Wichert, RJ@Energy" w:date="2018-10-18T07:42:00Z"/>
                <w:rFonts w:asciiTheme="minorHAnsi" w:hAnsiTheme="minorHAnsi"/>
                <w:sz w:val="18"/>
                <w:szCs w:val="18"/>
              </w:rPr>
            </w:pPr>
          </w:p>
          <w:p w14:paraId="43D6861E" w14:textId="5478C4F1" w:rsidR="00E32A17" w:rsidRDefault="00E32A17" w:rsidP="00E32A17">
            <w:pPr>
              <w:keepNext/>
              <w:rPr>
                <w:ins w:id="421" w:author="Wichert, RJ@Energy" w:date="2018-10-18T07:42:00Z"/>
                <w:rFonts w:asciiTheme="minorHAnsi" w:hAnsiTheme="minorHAnsi"/>
                <w:sz w:val="18"/>
                <w:szCs w:val="18"/>
              </w:rPr>
            </w:pPr>
            <w:ins w:id="422" w:author="Wichert, RJ@Energy" w:date="2018-10-18T07:42:00Z">
              <w:r>
                <w:rPr>
                  <w:rFonts w:asciiTheme="minorHAnsi" w:hAnsiTheme="minorHAnsi"/>
                  <w:sz w:val="18"/>
                  <w:szCs w:val="18"/>
                </w:rPr>
                <w:t>Elseif, A0</w:t>
              </w:r>
              <w:del w:id="423" w:author="Smith, Alexis@Energy" w:date="2019-01-04T13:53:00Z">
                <w:r w:rsidDel="002D77F8">
                  <w:rPr>
                    <w:rFonts w:asciiTheme="minorHAnsi" w:hAnsiTheme="minorHAnsi"/>
                    <w:sz w:val="18"/>
                    <w:szCs w:val="18"/>
                  </w:rPr>
                  <w:delText>3</w:delText>
                </w:r>
              </w:del>
            </w:ins>
            <w:ins w:id="424" w:author="Smith, Alexis@Energy" w:date="2019-01-04T13:53:00Z">
              <w:r w:rsidR="002D77F8">
                <w:rPr>
                  <w:rFonts w:asciiTheme="minorHAnsi" w:hAnsiTheme="minorHAnsi"/>
                  <w:sz w:val="18"/>
                  <w:szCs w:val="18"/>
                </w:rPr>
                <w:t>4</w:t>
              </w:r>
            </w:ins>
            <w:ins w:id="425" w:author="Wichert, RJ@Energy" w:date="2018-10-18T07:42:00Z">
              <w:r>
                <w:rPr>
                  <w:rFonts w:asciiTheme="minorHAnsi" w:hAnsiTheme="minorHAnsi"/>
                  <w:sz w:val="18"/>
                  <w:szCs w:val="18"/>
                </w:rPr>
                <w:t xml:space="preserve"> = Alteration, then value = 300;</w:t>
              </w:r>
            </w:ins>
          </w:p>
          <w:p w14:paraId="17E3FEB9" w14:textId="77777777" w:rsidR="00E32A17" w:rsidRDefault="00E32A17" w:rsidP="00E32A17">
            <w:pPr>
              <w:keepNext/>
              <w:rPr>
                <w:ins w:id="426" w:author="Wichert, RJ@Energy" w:date="2018-10-18T07:42:00Z"/>
                <w:rFonts w:asciiTheme="minorHAnsi" w:hAnsiTheme="minorHAnsi"/>
                <w:sz w:val="18"/>
                <w:szCs w:val="18"/>
              </w:rPr>
            </w:pPr>
          </w:p>
          <w:p w14:paraId="20AFC02C" w14:textId="77777777" w:rsidR="00E32A17" w:rsidRDefault="00E32A17" w:rsidP="00E32A17">
            <w:pPr>
              <w:keepNext/>
              <w:rPr>
                <w:ins w:id="427" w:author="Wichert, RJ@Energy" w:date="2018-10-18T07:42:00Z"/>
                <w:rFonts w:asciiTheme="minorHAnsi" w:hAnsiTheme="minorHAnsi"/>
                <w:sz w:val="18"/>
                <w:szCs w:val="18"/>
              </w:rPr>
            </w:pPr>
            <w:ins w:id="428" w:author="Wichert, RJ@Energy" w:date="2018-10-18T07:42:00Z">
              <w:r>
                <w:rPr>
                  <w:rFonts w:asciiTheme="minorHAnsi" w:hAnsiTheme="minorHAnsi"/>
                  <w:sz w:val="18"/>
                  <w:szCs w:val="18"/>
                </w:rPr>
                <w:t xml:space="preserve">Elseif parent is MCH-01a, and B11 </w:t>
              </w:r>
              <w:r>
                <w:rPr>
                  <w:rFonts w:asciiTheme="minorHAnsi" w:hAnsiTheme="minorHAnsi" w:cstheme="minorHAnsi"/>
                  <w:sz w:val="18"/>
                  <w:szCs w:val="18"/>
                </w:rPr>
                <w:t>≠</w:t>
              </w:r>
              <w:r>
                <w:rPr>
                  <w:rFonts w:asciiTheme="minorHAnsi" w:hAnsiTheme="minorHAnsi"/>
                  <w:sz w:val="18"/>
                  <w:szCs w:val="18"/>
                </w:rPr>
                <w:t xml:space="preserve"> D09, then value = 350;</w:t>
              </w:r>
            </w:ins>
          </w:p>
          <w:p w14:paraId="116C1DF8" w14:textId="77777777" w:rsidR="00E32A17" w:rsidRDefault="00E32A17" w:rsidP="00E32A17">
            <w:pPr>
              <w:keepNext/>
              <w:rPr>
                <w:ins w:id="429" w:author="Wichert, RJ@Energy" w:date="2018-10-18T07:42:00Z"/>
                <w:rFonts w:asciiTheme="minorHAnsi" w:hAnsiTheme="minorHAnsi"/>
                <w:sz w:val="18"/>
                <w:szCs w:val="18"/>
              </w:rPr>
            </w:pPr>
          </w:p>
          <w:p w14:paraId="7BC67F98" w14:textId="77777777" w:rsidR="00E32A17" w:rsidRDefault="00E32A17" w:rsidP="00E32A17">
            <w:pPr>
              <w:keepNext/>
              <w:rPr>
                <w:ins w:id="430" w:author="Wichert, RJ@Energy" w:date="2018-10-18T07:42:00Z"/>
                <w:rFonts w:asciiTheme="minorHAnsi" w:hAnsiTheme="minorHAnsi"/>
                <w:sz w:val="18"/>
                <w:szCs w:val="18"/>
              </w:rPr>
            </w:pPr>
            <w:ins w:id="431" w:author="Wichert, RJ@Energy" w:date="2018-10-18T07:42:00Z">
              <w:r>
                <w:rPr>
                  <w:rFonts w:asciiTheme="minorHAnsi" w:hAnsiTheme="minorHAnsi"/>
                  <w:sz w:val="18"/>
                  <w:szCs w:val="18"/>
                </w:rPr>
                <w:t xml:space="preserve">Elseif parent is MCH-01a, and C08 </w:t>
              </w:r>
              <w:r>
                <w:rPr>
                  <w:rFonts w:asciiTheme="minorHAnsi" w:hAnsiTheme="minorHAnsi" w:cstheme="minorHAnsi"/>
                  <w:sz w:val="18"/>
                  <w:szCs w:val="18"/>
                </w:rPr>
                <w:t>≠</w:t>
              </w:r>
              <w:r>
                <w:rPr>
                  <w:rFonts w:asciiTheme="minorHAnsi" w:hAnsiTheme="minorHAnsi"/>
                  <w:sz w:val="18"/>
                  <w:szCs w:val="18"/>
                </w:rPr>
                <w:t xml:space="preserve"> NA, then reference value from MCH-01a C08;</w:t>
              </w:r>
            </w:ins>
          </w:p>
          <w:p w14:paraId="0919D585" w14:textId="77777777" w:rsidR="00E32A17" w:rsidRDefault="00E32A17" w:rsidP="00E32A17">
            <w:pPr>
              <w:keepNext/>
              <w:rPr>
                <w:ins w:id="432" w:author="Wichert, RJ@Energy" w:date="2018-10-18T07:42:00Z"/>
                <w:rFonts w:asciiTheme="minorHAnsi" w:hAnsiTheme="minorHAnsi"/>
                <w:sz w:val="18"/>
                <w:szCs w:val="18"/>
              </w:rPr>
            </w:pPr>
          </w:p>
          <w:p w14:paraId="1933EAE8" w14:textId="3F2106FD" w:rsidR="00E32A17" w:rsidRPr="00966F61" w:rsidDel="009B2419" w:rsidRDefault="00E32A17" w:rsidP="00E32A17">
            <w:pPr>
              <w:keepNext/>
              <w:rPr>
                <w:del w:id="433" w:author="Wichert, RJ@Energy" w:date="2018-10-18T07:42:00Z"/>
                <w:rFonts w:asciiTheme="minorHAnsi" w:hAnsiTheme="minorHAnsi"/>
                <w:sz w:val="18"/>
                <w:szCs w:val="18"/>
              </w:rPr>
            </w:pPr>
            <w:ins w:id="434" w:author="Wichert, RJ@Energy" w:date="2018-10-18T07:42:00Z">
              <w:r>
                <w:rPr>
                  <w:rFonts w:asciiTheme="minorHAnsi" w:hAnsiTheme="minorHAnsi"/>
                  <w:sz w:val="18"/>
                  <w:szCs w:val="18"/>
                </w:rPr>
                <w:t>Else value = 350&gt;&gt;</w:t>
              </w:r>
            </w:ins>
            <w:del w:id="435" w:author="Wichert, RJ@Energy" w:date="2018-10-18T07:42:00Z">
              <w:r w:rsidRPr="00966F61" w:rsidDel="009B2419">
                <w:rPr>
                  <w:rFonts w:asciiTheme="minorHAnsi" w:hAnsiTheme="minorHAnsi"/>
                  <w:sz w:val="18"/>
                  <w:szCs w:val="18"/>
                </w:rPr>
                <w:delText xml:space="preserve">&lt;&lt;calculated </w:delText>
              </w:r>
              <w:r w:rsidDel="009B2419">
                <w:rPr>
                  <w:rFonts w:asciiTheme="minorHAnsi" w:hAnsiTheme="minorHAnsi"/>
                  <w:sz w:val="18"/>
                  <w:szCs w:val="18"/>
                </w:rPr>
                <w:delText>field</w:delText>
              </w:r>
              <w:r w:rsidRPr="00966F61" w:rsidDel="009B2419">
                <w:rPr>
                  <w:rFonts w:asciiTheme="minorHAnsi" w:hAnsiTheme="minorHAnsi"/>
                  <w:sz w:val="18"/>
                  <w:szCs w:val="18"/>
                </w:rPr>
                <w:delText xml:space="preserve">: </w:delText>
              </w:r>
            </w:del>
          </w:p>
          <w:p w14:paraId="1933EAE9" w14:textId="3ECCCF27" w:rsidR="00E32A17" w:rsidDel="009B2419" w:rsidRDefault="00E32A17" w:rsidP="00E32A17">
            <w:pPr>
              <w:keepNext/>
              <w:rPr>
                <w:del w:id="436" w:author="Wichert, RJ@Energy" w:date="2018-10-18T07:42:00Z"/>
                <w:rFonts w:asciiTheme="minorHAnsi" w:hAnsiTheme="minorHAnsi"/>
                <w:sz w:val="18"/>
                <w:szCs w:val="18"/>
              </w:rPr>
            </w:pPr>
            <w:del w:id="437" w:author="Wichert, RJ@Energy" w:date="2018-10-18T07:42:00Z">
              <w:r w:rsidDel="009B2419">
                <w:rPr>
                  <w:rFonts w:asciiTheme="minorHAnsi" w:hAnsiTheme="minorHAnsi"/>
                  <w:sz w:val="18"/>
                  <w:szCs w:val="18"/>
                </w:rPr>
                <w:delText xml:space="preserve">If parent is MCH-01a, then </w:delText>
              </w:r>
            </w:del>
          </w:p>
          <w:p w14:paraId="1933EAEA" w14:textId="3284B2CC" w:rsidR="00E32A17" w:rsidDel="009B2419" w:rsidRDefault="00E32A17" w:rsidP="009E5DC7">
            <w:pPr>
              <w:keepNext/>
              <w:rPr>
                <w:del w:id="438" w:author="Wichert, RJ@Energy" w:date="2018-10-18T07:42:00Z"/>
                <w:rFonts w:asciiTheme="minorHAnsi" w:hAnsiTheme="minorHAnsi"/>
                <w:sz w:val="18"/>
                <w:szCs w:val="18"/>
              </w:rPr>
            </w:pPr>
            <w:del w:id="439" w:author="Wichert, RJ@Energy" w:date="2018-10-18T07:42:00Z">
              <w:r w:rsidDel="009B2419">
                <w:rPr>
                  <w:rFonts w:asciiTheme="minorHAnsi" w:hAnsiTheme="minorHAnsi"/>
                  <w:sz w:val="18"/>
                  <w:szCs w:val="18"/>
                </w:rPr>
                <w:delText>if value from MCH-01a Section C field 08 is &gt;350,</w:delText>
              </w:r>
            </w:del>
          </w:p>
          <w:p w14:paraId="1933EAEB" w14:textId="59C97017" w:rsidR="00E32A17" w:rsidDel="009B2419" w:rsidRDefault="00E32A17" w:rsidP="009E5DC7">
            <w:pPr>
              <w:keepNext/>
              <w:rPr>
                <w:del w:id="440" w:author="Wichert, RJ@Energy" w:date="2018-10-18T07:42:00Z"/>
                <w:rFonts w:asciiTheme="minorHAnsi" w:hAnsiTheme="minorHAnsi"/>
                <w:sz w:val="18"/>
                <w:szCs w:val="18"/>
              </w:rPr>
            </w:pPr>
            <w:del w:id="441" w:author="Wichert, RJ@Energy" w:date="2018-10-18T07:42:00Z">
              <w:r w:rsidDel="009B2419">
                <w:rPr>
                  <w:rFonts w:asciiTheme="minorHAnsi" w:hAnsiTheme="minorHAnsi"/>
                  <w:sz w:val="18"/>
                  <w:szCs w:val="18"/>
                </w:rPr>
                <w:delText>then value in this field = value from MCH-01a Section C field 08</w:delText>
              </w:r>
            </w:del>
          </w:p>
          <w:p w14:paraId="1933EAEC" w14:textId="1FDDF7DA" w:rsidR="00E32A17" w:rsidRPr="002E17DB" w:rsidRDefault="00E32A17" w:rsidP="00E32A17">
            <w:pPr>
              <w:keepNext/>
              <w:rPr>
                <w:rFonts w:asciiTheme="minorHAnsi" w:hAnsiTheme="minorHAnsi"/>
                <w:sz w:val="18"/>
                <w:szCs w:val="18"/>
              </w:rPr>
            </w:pPr>
            <w:del w:id="442" w:author="Wichert, RJ@Energy" w:date="2018-10-18T07:42:00Z">
              <w:r w:rsidDel="009B2419">
                <w:rPr>
                  <w:rFonts w:asciiTheme="minorHAnsi" w:hAnsiTheme="minorHAnsi"/>
                  <w:sz w:val="18"/>
                  <w:szCs w:val="18"/>
                </w:rPr>
                <w:delText>else value=350&gt;&gt;</w:delText>
              </w:r>
            </w:del>
          </w:p>
        </w:tc>
      </w:tr>
      <w:tr w:rsidR="001868E8" w:rsidRPr="00D83E48" w14:paraId="1933EAF1" w14:textId="77777777" w:rsidTr="00E32A17">
        <w:tblPrEx>
          <w:tblCellMar>
            <w:top w:w="0" w:type="dxa"/>
            <w:left w:w="108" w:type="dxa"/>
            <w:bottom w:w="0" w:type="dxa"/>
            <w:right w:w="108" w:type="dxa"/>
          </w:tblCellMar>
        </w:tblPrEx>
        <w:trPr>
          <w:cantSplit/>
          <w:trHeight w:val="432"/>
        </w:trPr>
        <w:tc>
          <w:tcPr>
            <w:tcW w:w="211" w:type="pct"/>
            <w:vAlign w:val="center"/>
          </w:tcPr>
          <w:p w14:paraId="1933EAEE" w14:textId="77777777" w:rsidR="001868E8" w:rsidRPr="005F1C88" w:rsidRDefault="001868E8" w:rsidP="00A43176">
            <w:pPr>
              <w:keepNext/>
              <w:jc w:val="center"/>
              <w:rPr>
                <w:rFonts w:ascii="Calibri" w:hAnsi="Calibri"/>
                <w:sz w:val="18"/>
                <w:szCs w:val="18"/>
              </w:rPr>
            </w:pPr>
            <w:r w:rsidRPr="005F1C88">
              <w:rPr>
                <w:rFonts w:ascii="Calibri" w:hAnsi="Calibri"/>
                <w:sz w:val="18"/>
                <w:szCs w:val="18"/>
              </w:rPr>
              <w:t>02</w:t>
            </w:r>
          </w:p>
        </w:tc>
        <w:tc>
          <w:tcPr>
            <w:tcW w:w="2247" w:type="pct"/>
            <w:vAlign w:val="center"/>
          </w:tcPr>
          <w:p w14:paraId="1933EAEF" w14:textId="6B0AEE17"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 xml:space="preserve">Required All Zones Calling Minimum System Airflow </w:t>
            </w:r>
            <w:r w:rsidR="009C2ABA">
              <w:rPr>
                <w:rFonts w:asciiTheme="minorHAnsi" w:hAnsiTheme="minorHAnsi"/>
                <w:sz w:val="18"/>
                <w:szCs w:val="18"/>
              </w:rPr>
              <w:t>T</w:t>
            </w:r>
            <w:r w:rsidRPr="002E17DB">
              <w:rPr>
                <w:rFonts w:asciiTheme="minorHAnsi" w:hAnsiTheme="minorHAnsi"/>
                <w:sz w:val="18"/>
                <w:szCs w:val="18"/>
              </w:rPr>
              <w:t>arget (cfm)</w:t>
            </w:r>
          </w:p>
        </w:tc>
        <w:tc>
          <w:tcPr>
            <w:tcW w:w="2542" w:type="pct"/>
            <w:vAlign w:val="center"/>
          </w:tcPr>
          <w:p w14:paraId="1933EAF0" w14:textId="500F14B1"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&lt;&lt;calculated field: = A0</w:t>
            </w:r>
            <w:ins w:id="443" w:author="Smith, Alexis@Energy" w:date="2019-01-04T13:54:00Z">
              <w:r w:rsidR="002D77F8">
                <w:rPr>
                  <w:rFonts w:asciiTheme="minorHAnsi" w:hAnsiTheme="minorHAnsi"/>
                  <w:sz w:val="18"/>
                  <w:szCs w:val="18"/>
                </w:rPr>
                <w:t>5</w:t>
              </w:r>
            </w:ins>
            <w:del w:id="444" w:author="Smith, Alexis@Energy" w:date="2019-01-04T13:54:00Z">
              <w:r w:rsidRPr="002E17DB" w:rsidDel="002D77F8">
                <w:rPr>
                  <w:rFonts w:asciiTheme="minorHAnsi" w:hAnsiTheme="minorHAnsi"/>
                  <w:sz w:val="18"/>
                  <w:szCs w:val="18"/>
                </w:rPr>
                <w:delText>4</w:delText>
              </w:r>
            </w:del>
            <w:r w:rsidRPr="002E17DB">
              <w:rPr>
                <w:rFonts w:asciiTheme="minorHAnsi" w:hAnsiTheme="minorHAnsi"/>
                <w:sz w:val="18"/>
                <w:szCs w:val="18"/>
              </w:rPr>
              <w:t xml:space="preserve"> multiplied by value in D01&gt;&gt;</w:t>
            </w:r>
          </w:p>
        </w:tc>
      </w:tr>
      <w:tr w:rsidR="001868E8" w:rsidRPr="00D83E48" w14:paraId="1933EAF5" w14:textId="77777777" w:rsidTr="00E32A17">
        <w:tblPrEx>
          <w:tblCellMar>
            <w:top w:w="0" w:type="dxa"/>
            <w:left w:w="108" w:type="dxa"/>
            <w:bottom w:w="0" w:type="dxa"/>
            <w:right w:w="108" w:type="dxa"/>
          </w:tblCellMar>
        </w:tblPrEx>
        <w:trPr>
          <w:cantSplit/>
          <w:trHeight w:val="432"/>
        </w:trPr>
        <w:tc>
          <w:tcPr>
            <w:tcW w:w="211" w:type="pct"/>
            <w:vAlign w:val="center"/>
          </w:tcPr>
          <w:p w14:paraId="1933EAF2" w14:textId="77777777" w:rsidR="001868E8" w:rsidRPr="005F1C88" w:rsidRDefault="001868E8" w:rsidP="00A43176">
            <w:pPr>
              <w:keepNext/>
              <w:jc w:val="center"/>
              <w:rPr>
                <w:rFonts w:ascii="Calibri" w:hAnsi="Calibri"/>
                <w:sz w:val="18"/>
                <w:szCs w:val="18"/>
              </w:rPr>
            </w:pPr>
            <w:r w:rsidRPr="005F1C88">
              <w:rPr>
                <w:rFonts w:ascii="Calibri" w:hAnsi="Calibri"/>
                <w:sz w:val="18"/>
                <w:szCs w:val="18"/>
              </w:rPr>
              <w:t>03</w:t>
            </w:r>
          </w:p>
        </w:tc>
        <w:tc>
          <w:tcPr>
            <w:tcW w:w="2247" w:type="pct"/>
            <w:vAlign w:val="center"/>
          </w:tcPr>
          <w:p w14:paraId="1933EAF3" w14:textId="54294B00"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Actual System Airflow Rate Measurement (cfm)</w:t>
            </w:r>
          </w:p>
        </w:tc>
        <w:tc>
          <w:tcPr>
            <w:tcW w:w="2542" w:type="pct"/>
            <w:vAlign w:val="center"/>
          </w:tcPr>
          <w:p w14:paraId="1933EAF4" w14:textId="77777777"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&lt;&lt;user input numeric value: xxxx&gt;&gt;</w:t>
            </w:r>
          </w:p>
        </w:tc>
      </w:tr>
      <w:tr w:rsidR="004C5BE2" w:rsidRPr="00D83E48" w14:paraId="1933EAF9" w14:textId="77777777" w:rsidTr="00E32A17">
        <w:tblPrEx>
          <w:tblCellMar>
            <w:top w:w="0" w:type="dxa"/>
            <w:left w:w="108" w:type="dxa"/>
            <w:bottom w:w="0" w:type="dxa"/>
            <w:right w:w="108" w:type="dxa"/>
          </w:tblCellMar>
        </w:tblPrEx>
        <w:trPr>
          <w:cantSplit/>
          <w:trHeight w:val="432"/>
        </w:trPr>
        <w:tc>
          <w:tcPr>
            <w:tcW w:w="211" w:type="pct"/>
            <w:vAlign w:val="center"/>
          </w:tcPr>
          <w:p w14:paraId="1933EAF6" w14:textId="77777777" w:rsidR="004C5BE2" w:rsidRPr="005F1C88" w:rsidRDefault="004C5BE2" w:rsidP="00A43176">
            <w:pPr>
              <w:keepNext/>
              <w:jc w:val="center"/>
              <w:rPr>
                <w:rFonts w:ascii="Calibri" w:hAnsi="Calibri"/>
                <w:sz w:val="18"/>
                <w:szCs w:val="18"/>
              </w:rPr>
            </w:pPr>
            <w:r w:rsidRPr="005F1C88">
              <w:rPr>
                <w:rFonts w:ascii="Calibri" w:hAnsi="Calibri"/>
                <w:sz w:val="18"/>
                <w:szCs w:val="18"/>
              </w:rPr>
              <w:t>04</w:t>
            </w:r>
          </w:p>
        </w:tc>
        <w:tc>
          <w:tcPr>
            <w:tcW w:w="2247" w:type="pct"/>
            <w:vAlign w:val="center"/>
          </w:tcPr>
          <w:p w14:paraId="1933EAF7" w14:textId="77777777" w:rsidR="004C5BE2" w:rsidRPr="002E17DB" w:rsidRDefault="004C5BE2" w:rsidP="004C5BE2">
            <w:pPr>
              <w:keepNext/>
              <w:rPr>
                <w:rFonts w:asciiTheme="minorHAnsi" w:hAnsiTheme="minorHAnsi"/>
                <w:sz w:val="18"/>
                <w:szCs w:val="18"/>
              </w:rPr>
            </w:pPr>
            <w:r w:rsidRPr="002E17DB">
              <w:rPr>
                <w:rFonts w:asciiTheme="minorHAnsi" w:hAnsiTheme="minorHAnsi"/>
                <w:sz w:val="18"/>
                <w:szCs w:val="18"/>
              </w:rPr>
              <w:t xml:space="preserve">Compliance Statement: </w:t>
            </w:r>
          </w:p>
        </w:tc>
        <w:tc>
          <w:tcPr>
            <w:tcW w:w="2542" w:type="pct"/>
            <w:vAlign w:val="center"/>
          </w:tcPr>
          <w:p w14:paraId="1933EAF8" w14:textId="77777777" w:rsidR="004C5BE2" w:rsidRPr="002E17DB" w:rsidRDefault="004C5BE2" w:rsidP="004C5BE2">
            <w:pPr>
              <w:keepNext/>
              <w:rPr>
                <w:rFonts w:asciiTheme="minorHAnsi" w:hAnsiTheme="minorHAnsi"/>
                <w:sz w:val="18"/>
                <w:szCs w:val="18"/>
              </w:rPr>
            </w:pPr>
            <w:r>
              <w:rPr>
                <w:rFonts w:asciiTheme="minorHAnsi" w:hAnsiTheme="minorHAnsi"/>
                <w:sz w:val="18"/>
                <w:szCs w:val="18"/>
              </w:rPr>
              <w:t>&lt;&lt;I</w:t>
            </w:r>
            <w:r w:rsidRPr="002E17DB">
              <w:rPr>
                <w:rFonts w:asciiTheme="minorHAnsi" w:hAnsiTheme="minorHAnsi"/>
                <w:sz w:val="18"/>
                <w:szCs w:val="18"/>
              </w:rPr>
              <w:t>f D03≥D02, the display text "system airflow rate complies", else display text "system does not comply with minimum airflow rate requirement"&gt;&gt;</w:t>
            </w:r>
          </w:p>
        </w:tc>
      </w:tr>
    </w:tbl>
    <w:p w14:paraId="1933EAFA" w14:textId="77777777" w:rsidR="001868E8" w:rsidRPr="00D83E48" w:rsidRDefault="001868E8" w:rsidP="0009456E">
      <w:pPr>
        <w:rPr>
          <w:rFonts w:ascii="Calibri" w:hAnsi="Calibri"/>
        </w:rPr>
      </w:pPr>
    </w:p>
    <w:tbl>
      <w:tblPr>
        <w:tblW w:w="5064"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43" w:type="dxa"/>
          <w:bottom w:w="29" w:type="dxa"/>
          <w:right w:w="43" w:type="dxa"/>
        </w:tblCellMar>
        <w:tblLook w:val="0000" w:firstRow="0" w:lastRow="0" w:firstColumn="0" w:lastColumn="0" w:noHBand="0" w:noVBand="0"/>
      </w:tblPr>
      <w:tblGrid>
        <w:gridCol w:w="475"/>
        <w:gridCol w:w="2304"/>
        <w:gridCol w:w="2646"/>
        <w:gridCol w:w="2853"/>
        <w:gridCol w:w="2747"/>
      </w:tblGrid>
      <w:tr w:rsidR="001868E8" w:rsidRPr="00D83E48" w14:paraId="1933EAFE" w14:textId="77777777" w:rsidTr="00061C0F">
        <w:trPr>
          <w:trHeight w:val="144"/>
        </w:trPr>
        <w:tc>
          <w:tcPr>
            <w:tcW w:w="5000" w:type="pct"/>
            <w:gridSpan w:val="5"/>
          </w:tcPr>
          <w:p w14:paraId="1933EAFB" w14:textId="2E31282D" w:rsidR="0024561E" w:rsidRDefault="001868E8" w:rsidP="00A43176">
            <w:pPr>
              <w:keepNext/>
              <w:rPr>
                <w:rFonts w:asciiTheme="minorHAnsi" w:hAnsiTheme="minorHAnsi"/>
                <w:b/>
                <w:sz w:val="18"/>
                <w:szCs w:val="18"/>
              </w:rPr>
            </w:pPr>
            <w:r w:rsidRPr="00A43176">
              <w:rPr>
                <w:rFonts w:asciiTheme="minorHAnsi" w:hAnsiTheme="minorHAnsi"/>
                <w:b/>
                <w:sz w:val="18"/>
                <w:szCs w:val="18"/>
              </w:rPr>
              <w:t>E. Forced Air System Airflow Rate Measurement – All Other Zonal Control Modes</w:t>
            </w:r>
          </w:p>
          <w:p w14:paraId="1933EAFC" w14:textId="77777777" w:rsidR="004A1875" w:rsidRPr="00F062C2" w:rsidRDefault="001868E8" w:rsidP="00A43176">
            <w:pPr>
              <w:keepNext/>
              <w:rPr>
                <w:rFonts w:asciiTheme="minorHAnsi" w:hAnsiTheme="minorHAnsi"/>
                <w:sz w:val="18"/>
                <w:szCs w:val="18"/>
              </w:rPr>
            </w:pPr>
            <w:r w:rsidRPr="00F062C2">
              <w:rPr>
                <w:rFonts w:asciiTheme="minorHAnsi" w:hAnsiTheme="minorHAnsi"/>
                <w:sz w:val="18"/>
                <w:szCs w:val="18"/>
              </w:rPr>
              <w:t>The procedures for System Airflow Rate Verification are specified in Reference Residential Appendix RA3.3.</w:t>
            </w:r>
          </w:p>
          <w:p w14:paraId="1933EAFD" w14:textId="504E4252" w:rsidR="001868E8" w:rsidRPr="00F062C2" w:rsidRDefault="00611CD2" w:rsidP="0083509A">
            <w:pPr>
              <w:keepNext/>
              <w:rPr>
                <w:rFonts w:asciiTheme="minorHAnsi" w:hAnsiTheme="minorHAnsi"/>
                <w:b/>
                <w:sz w:val="16"/>
                <w:szCs w:val="16"/>
              </w:rPr>
            </w:pPr>
            <w:r w:rsidRPr="00F062C2">
              <w:rPr>
                <w:rFonts w:asciiTheme="minorHAnsi" w:hAnsiTheme="minorHAnsi"/>
                <w:sz w:val="18"/>
                <w:szCs w:val="18"/>
              </w:rPr>
              <w:t>For compliance with verification in all zonal control modes, it is sufficient to verify airflow rate for operation of each individual zone when the individual zone is the sole zone calling for conditioning. It is not necessary to verify airflow rate for combinations of 2 or more zones that are less than all zones calling (e.g., 2 out of three zones calling).</w:t>
            </w:r>
          </w:p>
        </w:tc>
      </w:tr>
      <w:tr w:rsidR="00FC10E6" w:rsidRPr="00D83E48" w14:paraId="1933EB03" w14:textId="77777777" w:rsidTr="003C66D5">
        <w:tblPrEx>
          <w:tblCellMar>
            <w:top w:w="0" w:type="dxa"/>
            <w:left w:w="108" w:type="dxa"/>
            <w:bottom w:w="0" w:type="dxa"/>
            <w:right w:w="108" w:type="dxa"/>
          </w:tblCellMar>
        </w:tblPrEx>
        <w:trPr>
          <w:cantSplit/>
          <w:trHeight w:val="144"/>
        </w:trPr>
        <w:tc>
          <w:tcPr>
            <w:tcW w:w="215" w:type="pct"/>
            <w:vAlign w:val="center"/>
          </w:tcPr>
          <w:p w14:paraId="1933EAFF" w14:textId="77777777" w:rsidR="00FC10E6" w:rsidRPr="00A43176" w:rsidRDefault="00FC10E6" w:rsidP="00FC10E6">
            <w:pPr>
              <w:keepNext/>
              <w:jc w:val="center"/>
              <w:rPr>
                <w:rFonts w:asciiTheme="minorHAnsi" w:hAnsiTheme="minorHAnsi"/>
                <w:sz w:val="18"/>
                <w:szCs w:val="18"/>
              </w:rPr>
            </w:pPr>
            <w:r w:rsidRPr="008D5A95">
              <w:rPr>
                <w:rFonts w:ascii="Calibri" w:hAnsi="Calibri"/>
                <w:sz w:val="18"/>
                <w:szCs w:val="18"/>
              </w:rPr>
              <w:t>01</w:t>
            </w:r>
          </w:p>
        </w:tc>
        <w:tc>
          <w:tcPr>
            <w:tcW w:w="2245" w:type="pct"/>
            <w:gridSpan w:val="2"/>
          </w:tcPr>
          <w:p w14:paraId="086FBB65" w14:textId="6399C459" w:rsidR="000E395B" w:rsidRDefault="00FC10E6" w:rsidP="00A43176">
            <w:pPr>
              <w:keepNext/>
              <w:rPr>
                <w:rFonts w:ascii="Calibri" w:hAnsi="Calibri"/>
                <w:sz w:val="18"/>
                <w:szCs w:val="18"/>
              </w:rPr>
            </w:pPr>
            <w:r w:rsidRPr="008D5A95">
              <w:rPr>
                <w:rFonts w:ascii="Calibri" w:hAnsi="Calibri"/>
                <w:sz w:val="18"/>
                <w:szCs w:val="18"/>
              </w:rPr>
              <w:t xml:space="preserve">Number of </w:t>
            </w:r>
            <w:r w:rsidR="000E395B">
              <w:rPr>
                <w:rFonts w:ascii="Calibri" w:hAnsi="Calibri"/>
                <w:sz w:val="18"/>
                <w:szCs w:val="18"/>
              </w:rPr>
              <w:t>I</w:t>
            </w:r>
            <w:r w:rsidRPr="008D5A95">
              <w:rPr>
                <w:rFonts w:ascii="Calibri" w:hAnsi="Calibri"/>
                <w:sz w:val="18"/>
                <w:szCs w:val="18"/>
              </w:rPr>
              <w:t xml:space="preserve">ndependently </w:t>
            </w:r>
            <w:r w:rsidR="000E395B">
              <w:rPr>
                <w:rFonts w:ascii="Calibri" w:hAnsi="Calibri"/>
                <w:sz w:val="18"/>
                <w:szCs w:val="18"/>
              </w:rPr>
              <w:t>C</w:t>
            </w:r>
            <w:r w:rsidRPr="008D5A95">
              <w:rPr>
                <w:rFonts w:ascii="Calibri" w:hAnsi="Calibri"/>
                <w:sz w:val="18"/>
                <w:szCs w:val="18"/>
              </w:rPr>
              <w:t xml:space="preserve">ontrolled </w:t>
            </w:r>
            <w:r w:rsidR="000E395B">
              <w:rPr>
                <w:rFonts w:ascii="Calibri" w:hAnsi="Calibri"/>
                <w:sz w:val="18"/>
                <w:szCs w:val="18"/>
              </w:rPr>
              <w:t>Z</w:t>
            </w:r>
            <w:r w:rsidRPr="008D5A95">
              <w:rPr>
                <w:rFonts w:ascii="Calibri" w:hAnsi="Calibri"/>
                <w:sz w:val="18"/>
                <w:szCs w:val="18"/>
              </w:rPr>
              <w:t xml:space="preserve">ones </w:t>
            </w:r>
          </w:p>
          <w:p w14:paraId="1933EB00" w14:textId="4174D74D" w:rsidR="00FC10E6" w:rsidRPr="00A43176" w:rsidRDefault="00FC10E6" w:rsidP="00A43176">
            <w:pPr>
              <w:keepNext/>
              <w:rPr>
                <w:rFonts w:asciiTheme="minorHAnsi" w:hAnsiTheme="minorHAnsi"/>
                <w:sz w:val="18"/>
                <w:szCs w:val="18"/>
              </w:rPr>
            </w:pPr>
            <w:r w:rsidRPr="008D5A95">
              <w:rPr>
                <w:rFonts w:ascii="Calibri" w:hAnsi="Calibri"/>
                <w:sz w:val="18"/>
                <w:szCs w:val="18"/>
              </w:rPr>
              <w:t>(i.e., number of thermostats or temperature sensors that independently control one or more dampers.)</w:t>
            </w:r>
          </w:p>
        </w:tc>
        <w:tc>
          <w:tcPr>
            <w:tcW w:w="2540" w:type="pct"/>
            <w:gridSpan w:val="2"/>
          </w:tcPr>
          <w:p w14:paraId="1933EB01" w14:textId="77777777" w:rsidR="00FC10E6" w:rsidRDefault="00FC10E6" w:rsidP="00A43176">
            <w:pPr>
              <w:keepNext/>
              <w:rPr>
                <w:rFonts w:ascii="Calibri" w:hAnsi="Calibri"/>
                <w:sz w:val="18"/>
                <w:szCs w:val="18"/>
              </w:rPr>
            </w:pPr>
            <w:r w:rsidRPr="008D5A95">
              <w:rPr>
                <w:rFonts w:ascii="Calibri" w:hAnsi="Calibri"/>
                <w:sz w:val="18"/>
                <w:szCs w:val="18"/>
              </w:rPr>
              <w:t>&lt;&lt;user input, integer&gt;&gt;</w:t>
            </w:r>
          </w:p>
          <w:p w14:paraId="1933EB02" w14:textId="2868AA4D" w:rsidR="00061C0F" w:rsidRPr="00A43176" w:rsidRDefault="00061C0F" w:rsidP="007C40B0">
            <w:pPr>
              <w:keepNext/>
              <w:rPr>
                <w:rFonts w:asciiTheme="minorHAnsi" w:hAnsiTheme="minorHAnsi"/>
                <w:sz w:val="18"/>
                <w:szCs w:val="18"/>
                <w:highlight w:val="yellow"/>
              </w:rPr>
            </w:pPr>
            <w:r>
              <w:rPr>
                <w:rFonts w:ascii="Calibri" w:hAnsi="Calibri"/>
                <w:sz w:val="18"/>
                <w:szCs w:val="18"/>
              </w:rPr>
              <w:t>(F</w:t>
            </w:r>
            <w:r w:rsidRPr="00A43176">
              <w:rPr>
                <w:rFonts w:asciiTheme="minorHAnsi" w:hAnsiTheme="minorHAnsi"/>
                <w:sz w:val="18"/>
                <w:szCs w:val="18"/>
              </w:rPr>
              <w:t>or each zone</w:t>
            </w:r>
            <w:r>
              <w:rPr>
                <w:rFonts w:asciiTheme="minorHAnsi" w:hAnsiTheme="minorHAnsi"/>
                <w:sz w:val="18"/>
                <w:szCs w:val="18"/>
              </w:rPr>
              <w:t xml:space="preserve"> </w:t>
            </w:r>
            <w:r w:rsidRPr="00A43176">
              <w:rPr>
                <w:rFonts w:asciiTheme="minorHAnsi" w:hAnsiTheme="minorHAnsi"/>
                <w:sz w:val="18"/>
                <w:szCs w:val="18"/>
              </w:rPr>
              <w:t>create a row in Table E</w:t>
            </w:r>
            <w:r w:rsidR="007C40B0">
              <w:rPr>
                <w:rFonts w:asciiTheme="minorHAnsi" w:hAnsiTheme="minorHAnsi"/>
                <w:sz w:val="18"/>
                <w:szCs w:val="18"/>
              </w:rPr>
              <w:t>: fields 04 through 07</w:t>
            </w:r>
            <w:r>
              <w:rPr>
                <w:rFonts w:asciiTheme="minorHAnsi" w:hAnsiTheme="minorHAnsi"/>
                <w:sz w:val="18"/>
                <w:szCs w:val="18"/>
              </w:rPr>
              <w:t>)</w:t>
            </w:r>
          </w:p>
        </w:tc>
      </w:tr>
      <w:tr w:rsidR="00235FD7" w:rsidRPr="00D83E48" w14:paraId="1933EB0A" w14:textId="77777777" w:rsidTr="003C66D5">
        <w:tblPrEx>
          <w:tblCellMar>
            <w:top w:w="0" w:type="dxa"/>
            <w:left w:w="108" w:type="dxa"/>
            <w:bottom w:w="0" w:type="dxa"/>
            <w:right w:w="108" w:type="dxa"/>
          </w:tblCellMar>
        </w:tblPrEx>
        <w:trPr>
          <w:cantSplit/>
          <w:trHeight w:val="144"/>
        </w:trPr>
        <w:tc>
          <w:tcPr>
            <w:tcW w:w="215" w:type="pct"/>
            <w:vAlign w:val="center"/>
          </w:tcPr>
          <w:p w14:paraId="1933EB04" w14:textId="77777777" w:rsidR="00235FD7" w:rsidRPr="008D5A95" w:rsidRDefault="00235FD7" w:rsidP="00235FD7">
            <w:pPr>
              <w:keepNext/>
              <w:jc w:val="center"/>
              <w:rPr>
                <w:rFonts w:ascii="Calibri" w:hAnsi="Calibri"/>
                <w:sz w:val="18"/>
                <w:szCs w:val="18"/>
              </w:rPr>
            </w:pPr>
            <w:r w:rsidRPr="008D5A95">
              <w:rPr>
                <w:rFonts w:ascii="Calibri" w:hAnsi="Calibri"/>
                <w:sz w:val="18"/>
                <w:szCs w:val="18"/>
              </w:rPr>
              <w:t>02</w:t>
            </w:r>
          </w:p>
        </w:tc>
        <w:tc>
          <w:tcPr>
            <w:tcW w:w="2245" w:type="pct"/>
            <w:gridSpan w:val="2"/>
            <w:vAlign w:val="center"/>
          </w:tcPr>
          <w:p w14:paraId="1933EB05" w14:textId="4F2F140B" w:rsidR="00235FD7" w:rsidRPr="008D5A95" w:rsidRDefault="00235FD7" w:rsidP="00235FD7">
            <w:pPr>
              <w:keepNext/>
              <w:rPr>
                <w:rFonts w:ascii="Calibri" w:hAnsi="Calibri"/>
                <w:sz w:val="18"/>
                <w:szCs w:val="18"/>
              </w:rPr>
            </w:pPr>
            <w:r w:rsidRPr="002E17DB">
              <w:rPr>
                <w:rFonts w:asciiTheme="minorHAnsi" w:hAnsiTheme="minorHAnsi"/>
                <w:sz w:val="18"/>
                <w:szCs w:val="18"/>
              </w:rPr>
              <w:t xml:space="preserve">Required Minimum </w:t>
            </w:r>
            <w:r>
              <w:rPr>
                <w:rFonts w:asciiTheme="minorHAnsi" w:hAnsiTheme="minorHAnsi"/>
                <w:sz w:val="18"/>
                <w:szCs w:val="18"/>
              </w:rPr>
              <w:t xml:space="preserve">Cooling </w:t>
            </w:r>
            <w:r w:rsidRPr="002E17DB">
              <w:rPr>
                <w:rFonts w:asciiTheme="minorHAnsi" w:hAnsiTheme="minorHAnsi"/>
                <w:sz w:val="18"/>
                <w:szCs w:val="18"/>
              </w:rPr>
              <w:t>System Airflow Rate (cfm/ton)</w:t>
            </w:r>
          </w:p>
        </w:tc>
        <w:tc>
          <w:tcPr>
            <w:tcW w:w="2540" w:type="pct"/>
            <w:gridSpan w:val="2"/>
            <w:vAlign w:val="center"/>
          </w:tcPr>
          <w:p w14:paraId="71D34998" w14:textId="77777777" w:rsidR="00235FD7" w:rsidRPr="00966F61" w:rsidRDefault="00235FD7" w:rsidP="00235FD7">
            <w:pPr>
              <w:keepNext/>
              <w:rPr>
                <w:ins w:id="445" w:author="Wichert, RJ@Energy" w:date="2018-10-18T07:42:00Z"/>
                <w:rFonts w:asciiTheme="minorHAnsi" w:hAnsiTheme="minorHAnsi"/>
                <w:sz w:val="18"/>
                <w:szCs w:val="18"/>
              </w:rPr>
            </w:pPr>
            <w:ins w:id="446" w:author="Wichert, RJ@Energy" w:date="2018-10-18T07:42:00Z">
              <w:r w:rsidRPr="00966F61">
                <w:rPr>
                  <w:rFonts w:asciiTheme="minorHAnsi" w:hAnsiTheme="minorHAnsi"/>
                  <w:sz w:val="18"/>
                  <w:szCs w:val="18"/>
                </w:rPr>
                <w:t xml:space="preserve">&lt;&lt;calculated </w:t>
              </w:r>
              <w:r>
                <w:rPr>
                  <w:rFonts w:asciiTheme="minorHAnsi" w:hAnsiTheme="minorHAnsi"/>
                  <w:sz w:val="18"/>
                  <w:szCs w:val="18"/>
                </w:rPr>
                <w:t>field</w:t>
              </w:r>
              <w:r w:rsidRPr="00966F61">
                <w:rPr>
                  <w:rFonts w:asciiTheme="minorHAnsi" w:hAnsiTheme="minorHAnsi"/>
                  <w:sz w:val="18"/>
                  <w:szCs w:val="18"/>
                </w:rPr>
                <w:t xml:space="preserve">: </w:t>
              </w:r>
            </w:ins>
          </w:p>
          <w:p w14:paraId="51BB3D49" w14:textId="682BB841" w:rsidR="00235FD7" w:rsidRDefault="00235FD7" w:rsidP="00235FD7">
            <w:pPr>
              <w:keepNext/>
              <w:rPr>
                <w:ins w:id="447" w:author="Wichert, RJ@Energy" w:date="2018-10-18T07:42:00Z"/>
                <w:rFonts w:asciiTheme="minorHAnsi" w:hAnsiTheme="minorHAnsi"/>
                <w:sz w:val="18"/>
                <w:szCs w:val="18"/>
              </w:rPr>
            </w:pPr>
            <w:ins w:id="448" w:author="Wichert, RJ@Energy" w:date="2018-10-18T07:42:00Z">
              <w:r>
                <w:rPr>
                  <w:rFonts w:asciiTheme="minorHAnsi" w:hAnsiTheme="minorHAnsi"/>
                  <w:sz w:val="18"/>
                  <w:szCs w:val="18"/>
                </w:rPr>
                <w:t>If MCH-01 – ResidentialCoolingSystemType = Small Duct High Velocity</w:t>
              </w:r>
            </w:ins>
            <w:ins w:id="449" w:author="Wichert, RJ@Energy" w:date="2019-01-03T08:22:00Z">
              <w:r w:rsidR="00C6285C">
                <w:rPr>
                  <w:rFonts w:asciiTheme="minorHAnsi" w:hAnsiTheme="minorHAnsi"/>
                  <w:sz w:val="18"/>
                  <w:szCs w:val="18"/>
                </w:rPr>
                <w:t xml:space="preserve"> AC or Small Duct High Velocity HP</w:t>
              </w:r>
            </w:ins>
            <w:ins w:id="450" w:author="Wichert, RJ@Energy" w:date="2018-10-18T07:42:00Z">
              <w:r>
                <w:rPr>
                  <w:rFonts w:asciiTheme="minorHAnsi" w:hAnsiTheme="minorHAnsi"/>
                  <w:sz w:val="18"/>
                  <w:szCs w:val="18"/>
                </w:rPr>
                <w:t>, then value = 250</w:t>
              </w:r>
            </w:ins>
          </w:p>
          <w:p w14:paraId="172AF71C" w14:textId="77777777" w:rsidR="00235FD7" w:rsidRDefault="00235FD7" w:rsidP="00235FD7">
            <w:pPr>
              <w:keepNext/>
              <w:rPr>
                <w:ins w:id="451" w:author="Wichert, RJ@Energy" w:date="2018-10-18T07:42:00Z"/>
                <w:rFonts w:asciiTheme="minorHAnsi" w:hAnsiTheme="minorHAnsi"/>
                <w:sz w:val="18"/>
                <w:szCs w:val="18"/>
              </w:rPr>
            </w:pPr>
          </w:p>
          <w:p w14:paraId="66569BA0" w14:textId="4C3D4B1E" w:rsidR="00235FD7" w:rsidRDefault="00235FD7" w:rsidP="00235FD7">
            <w:pPr>
              <w:keepNext/>
              <w:rPr>
                <w:ins w:id="452" w:author="Wichert, RJ@Energy" w:date="2018-10-18T07:42:00Z"/>
                <w:rFonts w:asciiTheme="minorHAnsi" w:hAnsiTheme="minorHAnsi"/>
                <w:sz w:val="18"/>
                <w:szCs w:val="18"/>
              </w:rPr>
            </w:pPr>
            <w:ins w:id="453" w:author="Wichert, RJ@Energy" w:date="2018-10-18T07:42:00Z">
              <w:r>
                <w:rPr>
                  <w:rFonts w:asciiTheme="minorHAnsi" w:hAnsiTheme="minorHAnsi"/>
                  <w:sz w:val="18"/>
                  <w:szCs w:val="18"/>
                </w:rPr>
                <w:t>Elseif, A0</w:t>
              </w:r>
            </w:ins>
            <w:ins w:id="454" w:author="Smith, Alexis@Energy" w:date="2019-01-04T13:54:00Z">
              <w:r w:rsidR="002D77F8">
                <w:rPr>
                  <w:rFonts w:asciiTheme="minorHAnsi" w:hAnsiTheme="minorHAnsi"/>
                  <w:sz w:val="18"/>
                  <w:szCs w:val="18"/>
                </w:rPr>
                <w:t>4</w:t>
              </w:r>
            </w:ins>
            <w:ins w:id="455" w:author="Wichert, RJ@Energy" w:date="2018-10-18T07:42:00Z">
              <w:del w:id="456" w:author="Smith, Alexis@Energy" w:date="2019-01-04T13:54:00Z">
                <w:r w:rsidDel="002D77F8">
                  <w:rPr>
                    <w:rFonts w:asciiTheme="minorHAnsi" w:hAnsiTheme="minorHAnsi"/>
                    <w:sz w:val="18"/>
                    <w:szCs w:val="18"/>
                  </w:rPr>
                  <w:delText>3</w:delText>
                </w:r>
              </w:del>
              <w:r>
                <w:rPr>
                  <w:rFonts w:asciiTheme="minorHAnsi" w:hAnsiTheme="minorHAnsi"/>
                  <w:sz w:val="18"/>
                  <w:szCs w:val="18"/>
                </w:rPr>
                <w:t xml:space="preserve"> = Alteration, then value = 300;</w:t>
              </w:r>
            </w:ins>
          </w:p>
          <w:p w14:paraId="239D3AA5" w14:textId="77777777" w:rsidR="00235FD7" w:rsidRDefault="00235FD7" w:rsidP="00235FD7">
            <w:pPr>
              <w:keepNext/>
              <w:rPr>
                <w:ins w:id="457" w:author="Wichert, RJ@Energy" w:date="2018-10-18T07:42:00Z"/>
                <w:rFonts w:asciiTheme="minorHAnsi" w:hAnsiTheme="minorHAnsi"/>
                <w:sz w:val="18"/>
                <w:szCs w:val="18"/>
              </w:rPr>
            </w:pPr>
          </w:p>
          <w:p w14:paraId="61DF8689" w14:textId="77777777" w:rsidR="00235FD7" w:rsidRDefault="00235FD7" w:rsidP="00235FD7">
            <w:pPr>
              <w:keepNext/>
              <w:rPr>
                <w:ins w:id="458" w:author="Wichert, RJ@Energy" w:date="2018-10-18T07:42:00Z"/>
                <w:rFonts w:asciiTheme="minorHAnsi" w:hAnsiTheme="minorHAnsi"/>
                <w:sz w:val="18"/>
                <w:szCs w:val="18"/>
              </w:rPr>
            </w:pPr>
            <w:ins w:id="459" w:author="Wichert, RJ@Energy" w:date="2018-10-18T07:42:00Z">
              <w:r>
                <w:rPr>
                  <w:rFonts w:asciiTheme="minorHAnsi" w:hAnsiTheme="minorHAnsi"/>
                  <w:sz w:val="18"/>
                  <w:szCs w:val="18"/>
                </w:rPr>
                <w:t xml:space="preserve">Elseif parent is MCH-01a, and B11 </w:t>
              </w:r>
              <w:r>
                <w:rPr>
                  <w:rFonts w:asciiTheme="minorHAnsi" w:hAnsiTheme="minorHAnsi" w:cstheme="minorHAnsi"/>
                  <w:sz w:val="18"/>
                  <w:szCs w:val="18"/>
                </w:rPr>
                <w:t>≠</w:t>
              </w:r>
              <w:r>
                <w:rPr>
                  <w:rFonts w:asciiTheme="minorHAnsi" w:hAnsiTheme="minorHAnsi"/>
                  <w:sz w:val="18"/>
                  <w:szCs w:val="18"/>
                </w:rPr>
                <w:t xml:space="preserve"> D09, then value = 350;</w:t>
              </w:r>
            </w:ins>
          </w:p>
          <w:p w14:paraId="57391142" w14:textId="77777777" w:rsidR="00235FD7" w:rsidRDefault="00235FD7" w:rsidP="00235FD7">
            <w:pPr>
              <w:keepNext/>
              <w:rPr>
                <w:ins w:id="460" w:author="Wichert, RJ@Energy" w:date="2018-10-18T07:42:00Z"/>
                <w:rFonts w:asciiTheme="minorHAnsi" w:hAnsiTheme="minorHAnsi"/>
                <w:sz w:val="18"/>
                <w:szCs w:val="18"/>
              </w:rPr>
            </w:pPr>
          </w:p>
          <w:p w14:paraId="4357E280" w14:textId="77777777" w:rsidR="00235FD7" w:rsidRDefault="00235FD7" w:rsidP="00235FD7">
            <w:pPr>
              <w:keepNext/>
              <w:rPr>
                <w:ins w:id="461" w:author="Wichert, RJ@Energy" w:date="2018-10-18T07:42:00Z"/>
                <w:rFonts w:asciiTheme="minorHAnsi" w:hAnsiTheme="minorHAnsi"/>
                <w:sz w:val="18"/>
                <w:szCs w:val="18"/>
              </w:rPr>
            </w:pPr>
            <w:ins w:id="462" w:author="Wichert, RJ@Energy" w:date="2018-10-18T07:42:00Z">
              <w:r>
                <w:rPr>
                  <w:rFonts w:asciiTheme="minorHAnsi" w:hAnsiTheme="minorHAnsi"/>
                  <w:sz w:val="18"/>
                  <w:szCs w:val="18"/>
                </w:rPr>
                <w:t xml:space="preserve">Elseif parent is MCH-01a, and C08 </w:t>
              </w:r>
              <w:r>
                <w:rPr>
                  <w:rFonts w:asciiTheme="minorHAnsi" w:hAnsiTheme="minorHAnsi" w:cstheme="minorHAnsi"/>
                  <w:sz w:val="18"/>
                  <w:szCs w:val="18"/>
                </w:rPr>
                <w:t>≠</w:t>
              </w:r>
              <w:r>
                <w:rPr>
                  <w:rFonts w:asciiTheme="minorHAnsi" w:hAnsiTheme="minorHAnsi"/>
                  <w:sz w:val="18"/>
                  <w:szCs w:val="18"/>
                </w:rPr>
                <w:t xml:space="preserve"> NA, then reference value from MCH-01a C08;</w:t>
              </w:r>
            </w:ins>
          </w:p>
          <w:p w14:paraId="1D9913F5" w14:textId="77777777" w:rsidR="00235FD7" w:rsidRDefault="00235FD7" w:rsidP="00235FD7">
            <w:pPr>
              <w:keepNext/>
              <w:rPr>
                <w:ins w:id="463" w:author="Wichert, RJ@Energy" w:date="2018-10-18T07:42:00Z"/>
                <w:rFonts w:asciiTheme="minorHAnsi" w:hAnsiTheme="minorHAnsi"/>
                <w:sz w:val="18"/>
                <w:szCs w:val="18"/>
              </w:rPr>
            </w:pPr>
          </w:p>
          <w:p w14:paraId="1933EB06" w14:textId="149F4E1C" w:rsidR="00235FD7" w:rsidRPr="00966F61" w:rsidDel="002A2BC3" w:rsidRDefault="00235FD7" w:rsidP="00235FD7">
            <w:pPr>
              <w:keepNext/>
              <w:rPr>
                <w:del w:id="464" w:author="Wichert, RJ@Energy" w:date="2018-10-18T07:42:00Z"/>
                <w:rFonts w:asciiTheme="minorHAnsi" w:hAnsiTheme="minorHAnsi"/>
                <w:sz w:val="18"/>
                <w:szCs w:val="18"/>
              </w:rPr>
            </w:pPr>
            <w:ins w:id="465" w:author="Wichert, RJ@Energy" w:date="2018-10-18T07:42:00Z">
              <w:r>
                <w:rPr>
                  <w:rFonts w:asciiTheme="minorHAnsi" w:hAnsiTheme="minorHAnsi"/>
                  <w:sz w:val="18"/>
                  <w:szCs w:val="18"/>
                </w:rPr>
                <w:t>Else value = 350&gt;&gt;</w:t>
              </w:r>
            </w:ins>
            <w:del w:id="466" w:author="Wichert, RJ@Energy" w:date="2018-10-18T07:42:00Z">
              <w:r w:rsidRPr="00966F61" w:rsidDel="002A2BC3">
                <w:rPr>
                  <w:rFonts w:asciiTheme="minorHAnsi" w:hAnsiTheme="minorHAnsi"/>
                  <w:sz w:val="18"/>
                  <w:szCs w:val="18"/>
                </w:rPr>
                <w:delText xml:space="preserve">&lt;&lt;calculated </w:delText>
              </w:r>
              <w:r w:rsidDel="002A2BC3">
                <w:rPr>
                  <w:rFonts w:asciiTheme="minorHAnsi" w:hAnsiTheme="minorHAnsi"/>
                  <w:sz w:val="18"/>
                  <w:szCs w:val="18"/>
                </w:rPr>
                <w:delText>field</w:delText>
              </w:r>
              <w:r w:rsidRPr="00966F61" w:rsidDel="002A2BC3">
                <w:rPr>
                  <w:rFonts w:asciiTheme="minorHAnsi" w:hAnsiTheme="minorHAnsi"/>
                  <w:sz w:val="18"/>
                  <w:szCs w:val="18"/>
                </w:rPr>
                <w:delText xml:space="preserve">: </w:delText>
              </w:r>
            </w:del>
          </w:p>
          <w:p w14:paraId="1933EB07" w14:textId="1569A4D2" w:rsidR="00235FD7" w:rsidDel="002A2BC3" w:rsidRDefault="00235FD7" w:rsidP="00235FD7">
            <w:pPr>
              <w:keepNext/>
              <w:rPr>
                <w:del w:id="467" w:author="Wichert, RJ@Energy" w:date="2018-10-18T07:42:00Z"/>
                <w:rFonts w:asciiTheme="minorHAnsi" w:hAnsiTheme="minorHAnsi"/>
                <w:sz w:val="18"/>
                <w:szCs w:val="18"/>
              </w:rPr>
            </w:pPr>
            <w:del w:id="468" w:author="Wichert, RJ@Energy" w:date="2018-10-18T07:42:00Z">
              <w:r w:rsidDel="002A2BC3">
                <w:rPr>
                  <w:rFonts w:asciiTheme="minorHAnsi" w:hAnsiTheme="minorHAnsi"/>
                  <w:sz w:val="18"/>
                  <w:szCs w:val="18"/>
                </w:rPr>
                <w:delText>If parent is MCH-01a,</w:delText>
              </w:r>
            </w:del>
          </w:p>
          <w:p w14:paraId="1933EB08" w14:textId="10E4C6BD" w:rsidR="00235FD7" w:rsidDel="002A2BC3" w:rsidRDefault="00235FD7" w:rsidP="00235FD7">
            <w:pPr>
              <w:keepNext/>
              <w:ind w:left="720"/>
              <w:rPr>
                <w:del w:id="469" w:author="Wichert, RJ@Energy" w:date="2018-10-18T07:42:00Z"/>
                <w:rFonts w:asciiTheme="minorHAnsi" w:hAnsiTheme="minorHAnsi"/>
                <w:sz w:val="18"/>
                <w:szCs w:val="18"/>
              </w:rPr>
            </w:pPr>
            <w:del w:id="470" w:author="Wichert, RJ@Energy" w:date="2018-10-18T07:42:00Z">
              <w:r w:rsidDel="002A2BC3">
                <w:rPr>
                  <w:rFonts w:asciiTheme="minorHAnsi" w:hAnsiTheme="minorHAnsi"/>
                  <w:sz w:val="18"/>
                  <w:szCs w:val="18"/>
                </w:rPr>
                <w:delText>then value in this field = value from MCH-01a Section C field 08</w:delText>
              </w:r>
            </w:del>
          </w:p>
          <w:p w14:paraId="1933EB09" w14:textId="33A8E7D9" w:rsidR="00235FD7" w:rsidRPr="00966F61" w:rsidRDefault="00235FD7" w:rsidP="00235FD7">
            <w:pPr>
              <w:keepNext/>
              <w:rPr>
                <w:rFonts w:asciiTheme="minorHAnsi" w:hAnsiTheme="minorHAnsi"/>
                <w:sz w:val="18"/>
                <w:szCs w:val="18"/>
              </w:rPr>
            </w:pPr>
            <w:del w:id="471" w:author="Wichert, RJ@Energy" w:date="2018-10-18T07:42:00Z">
              <w:r w:rsidDel="002A2BC3">
                <w:rPr>
                  <w:rFonts w:asciiTheme="minorHAnsi" w:hAnsiTheme="minorHAnsi"/>
                  <w:sz w:val="18"/>
                  <w:szCs w:val="18"/>
                </w:rPr>
                <w:delText>else value=350&gt;&gt;</w:delText>
              </w:r>
            </w:del>
          </w:p>
        </w:tc>
      </w:tr>
      <w:tr w:rsidR="00ED5A86" w:rsidRPr="00D83E48" w14:paraId="1933EB10" w14:textId="77777777" w:rsidTr="003C66D5">
        <w:tblPrEx>
          <w:tblCellMar>
            <w:top w:w="0" w:type="dxa"/>
            <w:left w:w="108" w:type="dxa"/>
            <w:bottom w:w="0" w:type="dxa"/>
            <w:right w:w="108" w:type="dxa"/>
          </w:tblCellMar>
        </w:tblPrEx>
        <w:trPr>
          <w:cantSplit/>
          <w:trHeight w:val="144"/>
        </w:trPr>
        <w:tc>
          <w:tcPr>
            <w:tcW w:w="215" w:type="pct"/>
            <w:vAlign w:val="center"/>
          </w:tcPr>
          <w:p w14:paraId="1933EB0B" w14:textId="7763B668" w:rsidR="00ED5A86" w:rsidRPr="00A43176" w:rsidRDefault="00ED5A86" w:rsidP="00FC10E6">
            <w:pPr>
              <w:keepNext/>
              <w:jc w:val="center"/>
              <w:rPr>
                <w:rFonts w:asciiTheme="minorHAnsi" w:hAnsiTheme="minorHAnsi"/>
                <w:sz w:val="18"/>
                <w:szCs w:val="18"/>
              </w:rPr>
            </w:pPr>
            <w:r>
              <w:rPr>
                <w:rFonts w:ascii="Calibri" w:hAnsi="Calibri"/>
                <w:sz w:val="18"/>
                <w:szCs w:val="18"/>
              </w:rPr>
              <w:t>03</w:t>
            </w:r>
          </w:p>
        </w:tc>
        <w:tc>
          <w:tcPr>
            <w:tcW w:w="2245" w:type="pct"/>
            <w:gridSpan w:val="2"/>
            <w:vAlign w:val="center"/>
          </w:tcPr>
          <w:p w14:paraId="1933EB0C" w14:textId="5C20CA0E" w:rsidR="00ED5A86" w:rsidRPr="00A43176" w:rsidRDefault="00ED5A86" w:rsidP="00FC10E6">
            <w:pPr>
              <w:keepNext/>
              <w:rPr>
                <w:rFonts w:asciiTheme="minorHAnsi" w:hAnsiTheme="minorHAnsi"/>
                <w:sz w:val="18"/>
                <w:szCs w:val="18"/>
              </w:rPr>
            </w:pPr>
            <w:r w:rsidRPr="008D5A95">
              <w:rPr>
                <w:rFonts w:ascii="Calibri" w:hAnsi="Calibri"/>
                <w:sz w:val="18"/>
                <w:szCs w:val="18"/>
              </w:rPr>
              <w:t>Required</w:t>
            </w:r>
            <w:r>
              <w:rPr>
                <w:rFonts w:ascii="Calibri" w:hAnsi="Calibri"/>
                <w:sz w:val="18"/>
                <w:szCs w:val="18"/>
              </w:rPr>
              <w:t xml:space="preserve"> </w:t>
            </w:r>
            <w:r w:rsidR="009C2ABA">
              <w:rPr>
                <w:rFonts w:ascii="Calibri" w:hAnsi="Calibri"/>
                <w:sz w:val="18"/>
                <w:szCs w:val="18"/>
              </w:rPr>
              <w:t>M</w:t>
            </w:r>
            <w:r>
              <w:rPr>
                <w:rFonts w:ascii="Calibri" w:hAnsi="Calibri"/>
                <w:sz w:val="18"/>
                <w:szCs w:val="18"/>
              </w:rPr>
              <w:t>inimum</w:t>
            </w:r>
            <w:r w:rsidRPr="008D5A95">
              <w:rPr>
                <w:rFonts w:ascii="Calibri" w:hAnsi="Calibri"/>
                <w:sz w:val="18"/>
                <w:szCs w:val="18"/>
              </w:rPr>
              <w:t xml:space="preserve"> </w:t>
            </w:r>
            <w:r>
              <w:rPr>
                <w:rFonts w:ascii="Calibri" w:hAnsi="Calibri"/>
                <w:sz w:val="18"/>
                <w:szCs w:val="18"/>
              </w:rPr>
              <w:t>Airflow</w:t>
            </w:r>
            <w:r w:rsidRPr="008D5A95">
              <w:rPr>
                <w:rFonts w:ascii="Calibri" w:hAnsi="Calibri"/>
                <w:sz w:val="18"/>
                <w:szCs w:val="18"/>
              </w:rPr>
              <w:t xml:space="preserve"> in all Zonal Control Modes</w:t>
            </w:r>
            <w:r>
              <w:rPr>
                <w:rFonts w:ascii="Calibri" w:hAnsi="Calibri"/>
                <w:sz w:val="18"/>
                <w:szCs w:val="18"/>
              </w:rPr>
              <w:t xml:space="preserve"> </w:t>
            </w:r>
            <w:r w:rsidRPr="008D5A95">
              <w:rPr>
                <w:rFonts w:ascii="Calibri" w:hAnsi="Calibri"/>
                <w:sz w:val="18"/>
                <w:szCs w:val="18"/>
              </w:rPr>
              <w:t>(cfm)</w:t>
            </w:r>
          </w:p>
        </w:tc>
        <w:tc>
          <w:tcPr>
            <w:tcW w:w="2540" w:type="pct"/>
            <w:gridSpan w:val="2"/>
            <w:vAlign w:val="center"/>
          </w:tcPr>
          <w:p w14:paraId="1933EB0F" w14:textId="77F078AD" w:rsidR="00ED5A86" w:rsidRPr="00A43176" w:rsidRDefault="00ED5A86" w:rsidP="00A43176">
            <w:pPr>
              <w:keepNext/>
              <w:rPr>
                <w:rFonts w:asciiTheme="minorHAnsi" w:hAnsiTheme="minorHAnsi"/>
                <w:sz w:val="18"/>
                <w:szCs w:val="18"/>
                <w:highlight w:val="yellow"/>
              </w:rPr>
            </w:pPr>
            <w:r w:rsidRPr="002E17DB">
              <w:rPr>
                <w:rFonts w:asciiTheme="minorHAnsi" w:hAnsiTheme="minorHAnsi"/>
                <w:sz w:val="18"/>
                <w:szCs w:val="18"/>
              </w:rPr>
              <w:t>&lt;&lt;calculated field: = A0</w:t>
            </w:r>
            <w:ins w:id="472" w:author="Smith, Alexis@Energy" w:date="2019-01-04T13:54:00Z">
              <w:r w:rsidR="002D77F8">
                <w:rPr>
                  <w:rFonts w:asciiTheme="minorHAnsi" w:hAnsiTheme="minorHAnsi"/>
                  <w:sz w:val="18"/>
                  <w:szCs w:val="18"/>
                </w:rPr>
                <w:t>5</w:t>
              </w:r>
            </w:ins>
            <w:del w:id="473" w:author="Smith, Alexis@Energy" w:date="2019-01-04T13:54:00Z">
              <w:r w:rsidRPr="002E17DB" w:rsidDel="002D77F8">
                <w:rPr>
                  <w:rFonts w:asciiTheme="minorHAnsi" w:hAnsiTheme="minorHAnsi"/>
                  <w:sz w:val="18"/>
                  <w:szCs w:val="18"/>
                </w:rPr>
                <w:delText>4</w:delText>
              </w:r>
            </w:del>
            <w:r w:rsidRPr="002E17DB">
              <w:rPr>
                <w:rFonts w:asciiTheme="minorHAnsi" w:hAnsiTheme="minorHAnsi"/>
                <w:sz w:val="18"/>
                <w:szCs w:val="18"/>
              </w:rPr>
              <w:t xml:space="preserve"> multiplied by value in </w:t>
            </w:r>
            <w:r>
              <w:rPr>
                <w:rFonts w:asciiTheme="minorHAnsi" w:hAnsiTheme="minorHAnsi"/>
                <w:sz w:val="18"/>
                <w:szCs w:val="18"/>
              </w:rPr>
              <w:t>E02</w:t>
            </w:r>
            <w:r w:rsidRPr="002E17DB">
              <w:rPr>
                <w:rFonts w:asciiTheme="minorHAnsi" w:hAnsiTheme="minorHAnsi"/>
                <w:sz w:val="18"/>
                <w:szCs w:val="18"/>
              </w:rPr>
              <w:t>&gt;&gt;</w:t>
            </w:r>
          </w:p>
        </w:tc>
      </w:tr>
      <w:tr w:rsidR="00ED5A86" w:rsidRPr="00D83E48" w14:paraId="1933EB12" w14:textId="77777777" w:rsidTr="00A1629E">
        <w:tblPrEx>
          <w:tblCellMar>
            <w:top w:w="0" w:type="dxa"/>
            <w:left w:w="108" w:type="dxa"/>
            <w:bottom w:w="0" w:type="dxa"/>
            <w:right w:w="108" w:type="dxa"/>
          </w:tblCellMar>
        </w:tblPrEx>
        <w:trPr>
          <w:cantSplit/>
          <w:trHeight w:val="144"/>
        </w:trPr>
        <w:tc>
          <w:tcPr>
            <w:tcW w:w="5000" w:type="pct"/>
            <w:gridSpan w:val="5"/>
            <w:vAlign w:val="center"/>
          </w:tcPr>
          <w:p w14:paraId="1933EB11" w14:textId="77777777" w:rsidR="00ED5A86" w:rsidRPr="00A43176" w:rsidRDefault="00ED5A86" w:rsidP="00A1629E">
            <w:pPr>
              <w:keepNext/>
              <w:rPr>
                <w:rFonts w:asciiTheme="minorHAnsi" w:hAnsiTheme="minorHAnsi"/>
                <w:sz w:val="18"/>
                <w:szCs w:val="18"/>
              </w:rPr>
            </w:pPr>
            <w:r w:rsidRPr="00AF2430">
              <w:rPr>
                <w:rFonts w:asciiTheme="minorHAnsi" w:hAnsiTheme="minorHAnsi"/>
                <w:sz w:val="18"/>
                <w:szCs w:val="18"/>
              </w:rPr>
              <w:t xml:space="preserve">&lt;&lt;create 1 row of data for each of the number of independently controlled zones identified in </w:t>
            </w:r>
            <w:r>
              <w:rPr>
                <w:rFonts w:asciiTheme="minorHAnsi" w:hAnsiTheme="minorHAnsi"/>
                <w:sz w:val="18"/>
                <w:szCs w:val="18"/>
              </w:rPr>
              <w:t>E</w:t>
            </w:r>
            <w:r w:rsidRPr="00AF2430">
              <w:rPr>
                <w:rFonts w:asciiTheme="minorHAnsi" w:hAnsiTheme="minorHAnsi"/>
                <w:sz w:val="18"/>
                <w:szCs w:val="18"/>
              </w:rPr>
              <w:t>01&gt;&gt;</w:t>
            </w:r>
          </w:p>
        </w:tc>
      </w:tr>
      <w:tr w:rsidR="00ED5A86" w:rsidRPr="00D83E48" w14:paraId="1933EB17" w14:textId="77777777" w:rsidTr="00A14AF1">
        <w:tblPrEx>
          <w:tblCellMar>
            <w:top w:w="0" w:type="dxa"/>
            <w:left w:w="108" w:type="dxa"/>
            <w:bottom w:w="0" w:type="dxa"/>
            <w:right w:w="108" w:type="dxa"/>
          </w:tblCellMar>
        </w:tblPrEx>
        <w:trPr>
          <w:cantSplit/>
          <w:trHeight w:val="144"/>
        </w:trPr>
        <w:tc>
          <w:tcPr>
            <w:tcW w:w="1260" w:type="pct"/>
            <w:gridSpan w:val="2"/>
            <w:vAlign w:val="center"/>
          </w:tcPr>
          <w:p w14:paraId="1933EB13" w14:textId="4327EBF9" w:rsidR="00ED5A86" w:rsidRPr="00A43176" w:rsidRDefault="00ED5A86" w:rsidP="0024561E">
            <w:pPr>
              <w:keepNext/>
              <w:jc w:val="center"/>
              <w:rPr>
                <w:rFonts w:asciiTheme="minorHAnsi" w:hAnsiTheme="minorHAnsi"/>
                <w:sz w:val="18"/>
                <w:szCs w:val="18"/>
              </w:rPr>
            </w:pPr>
            <w:r>
              <w:rPr>
                <w:rFonts w:asciiTheme="minorHAnsi" w:hAnsiTheme="minorHAnsi"/>
                <w:sz w:val="18"/>
                <w:szCs w:val="18"/>
              </w:rPr>
              <w:t>04</w:t>
            </w:r>
          </w:p>
        </w:tc>
        <w:tc>
          <w:tcPr>
            <w:tcW w:w="1200" w:type="pct"/>
            <w:vAlign w:val="center"/>
          </w:tcPr>
          <w:p w14:paraId="1933EB14" w14:textId="1C52A851" w:rsidR="00ED5A86" w:rsidRPr="00A43176" w:rsidRDefault="00ED5A86" w:rsidP="0024561E">
            <w:pPr>
              <w:keepNext/>
              <w:jc w:val="center"/>
              <w:rPr>
                <w:rFonts w:asciiTheme="minorHAnsi" w:hAnsiTheme="minorHAnsi"/>
                <w:sz w:val="18"/>
                <w:szCs w:val="18"/>
              </w:rPr>
            </w:pPr>
            <w:r>
              <w:rPr>
                <w:rFonts w:asciiTheme="minorHAnsi" w:hAnsiTheme="minorHAnsi"/>
                <w:sz w:val="18"/>
                <w:szCs w:val="18"/>
              </w:rPr>
              <w:t>05</w:t>
            </w:r>
          </w:p>
        </w:tc>
        <w:tc>
          <w:tcPr>
            <w:tcW w:w="1294" w:type="pct"/>
            <w:vAlign w:val="center"/>
          </w:tcPr>
          <w:p w14:paraId="1933EB15" w14:textId="511C3EF1" w:rsidR="00ED5A86" w:rsidRPr="00A43176" w:rsidRDefault="00ED5A86" w:rsidP="0024561E">
            <w:pPr>
              <w:keepNext/>
              <w:jc w:val="center"/>
              <w:rPr>
                <w:rFonts w:asciiTheme="minorHAnsi" w:hAnsiTheme="minorHAnsi"/>
                <w:sz w:val="18"/>
                <w:szCs w:val="18"/>
              </w:rPr>
            </w:pPr>
            <w:r>
              <w:rPr>
                <w:rFonts w:asciiTheme="minorHAnsi" w:hAnsiTheme="minorHAnsi"/>
                <w:sz w:val="18"/>
                <w:szCs w:val="18"/>
              </w:rPr>
              <w:t>06</w:t>
            </w:r>
          </w:p>
        </w:tc>
        <w:tc>
          <w:tcPr>
            <w:tcW w:w="1246" w:type="pct"/>
            <w:vAlign w:val="center"/>
          </w:tcPr>
          <w:p w14:paraId="1933EB16" w14:textId="32FC78C5" w:rsidR="00ED5A86" w:rsidRPr="00A43176" w:rsidRDefault="00ED5A86" w:rsidP="0024561E">
            <w:pPr>
              <w:keepNext/>
              <w:jc w:val="center"/>
              <w:rPr>
                <w:rFonts w:asciiTheme="minorHAnsi" w:hAnsiTheme="minorHAnsi"/>
                <w:sz w:val="18"/>
                <w:szCs w:val="18"/>
              </w:rPr>
            </w:pPr>
            <w:r>
              <w:rPr>
                <w:rFonts w:asciiTheme="minorHAnsi" w:hAnsiTheme="minorHAnsi"/>
                <w:sz w:val="18"/>
                <w:szCs w:val="18"/>
              </w:rPr>
              <w:t>07</w:t>
            </w:r>
          </w:p>
        </w:tc>
      </w:tr>
      <w:tr w:rsidR="00ED5A86" w:rsidRPr="00D83E48" w14:paraId="1933EB1C" w14:textId="77777777" w:rsidTr="000E395B">
        <w:tblPrEx>
          <w:tblCellMar>
            <w:top w:w="0" w:type="dxa"/>
            <w:left w:w="108" w:type="dxa"/>
            <w:bottom w:w="0" w:type="dxa"/>
            <w:right w:w="108" w:type="dxa"/>
          </w:tblCellMar>
        </w:tblPrEx>
        <w:trPr>
          <w:cantSplit/>
          <w:trHeight w:val="144"/>
        </w:trPr>
        <w:tc>
          <w:tcPr>
            <w:tcW w:w="1260" w:type="pct"/>
            <w:gridSpan w:val="2"/>
            <w:vAlign w:val="bottom"/>
          </w:tcPr>
          <w:p w14:paraId="1933EB18" w14:textId="77777777" w:rsidR="00ED5A86" w:rsidRPr="00A43176" w:rsidRDefault="00ED5A86" w:rsidP="000E395B">
            <w:pPr>
              <w:keepNext/>
              <w:jc w:val="center"/>
              <w:rPr>
                <w:rFonts w:asciiTheme="minorHAnsi" w:hAnsiTheme="minorHAnsi"/>
                <w:sz w:val="18"/>
                <w:szCs w:val="18"/>
              </w:rPr>
            </w:pPr>
            <w:r w:rsidRPr="00A43176">
              <w:rPr>
                <w:rFonts w:asciiTheme="minorHAnsi" w:hAnsiTheme="minorHAnsi"/>
                <w:sz w:val="18"/>
                <w:szCs w:val="18"/>
              </w:rPr>
              <w:t>Zone Name</w:t>
            </w:r>
          </w:p>
        </w:tc>
        <w:tc>
          <w:tcPr>
            <w:tcW w:w="1200" w:type="pct"/>
            <w:vAlign w:val="bottom"/>
          </w:tcPr>
          <w:p w14:paraId="1933EB19" w14:textId="77777777" w:rsidR="00ED5A86" w:rsidRPr="00A43176" w:rsidRDefault="00ED5A86" w:rsidP="000E395B">
            <w:pPr>
              <w:keepNext/>
              <w:jc w:val="center"/>
              <w:rPr>
                <w:rFonts w:asciiTheme="minorHAnsi" w:hAnsiTheme="minorHAnsi"/>
                <w:sz w:val="18"/>
                <w:szCs w:val="18"/>
              </w:rPr>
            </w:pPr>
            <w:r w:rsidRPr="00A43176">
              <w:rPr>
                <w:rFonts w:asciiTheme="minorHAnsi" w:hAnsiTheme="minorHAnsi"/>
                <w:sz w:val="18"/>
                <w:szCs w:val="18"/>
              </w:rPr>
              <w:t>Zone Description</w:t>
            </w:r>
          </w:p>
        </w:tc>
        <w:tc>
          <w:tcPr>
            <w:tcW w:w="1294" w:type="pct"/>
            <w:vAlign w:val="bottom"/>
          </w:tcPr>
          <w:p w14:paraId="1933EB1A" w14:textId="13B76CDA" w:rsidR="00ED5A86" w:rsidRPr="00A43176" w:rsidRDefault="00ED5A86" w:rsidP="000E395B">
            <w:pPr>
              <w:keepNext/>
              <w:jc w:val="center"/>
              <w:rPr>
                <w:rFonts w:asciiTheme="minorHAnsi" w:hAnsiTheme="minorHAnsi"/>
                <w:sz w:val="18"/>
                <w:szCs w:val="18"/>
              </w:rPr>
            </w:pPr>
            <w:r w:rsidRPr="00A43176">
              <w:rPr>
                <w:rFonts w:asciiTheme="minorHAnsi" w:hAnsiTheme="minorHAnsi"/>
                <w:sz w:val="18"/>
                <w:szCs w:val="18"/>
              </w:rPr>
              <w:t xml:space="preserve">Measured Airflow with </w:t>
            </w:r>
            <w:r w:rsidR="000E395B">
              <w:rPr>
                <w:rFonts w:asciiTheme="minorHAnsi" w:hAnsiTheme="minorHAnsi"/>
                <w:sz w:val="18"/>
                <w:szCs w:val="18"/>
              </w:rPr>
              <w:t>A</w:t>
            </w:r>
            <w:r w:rsidRPr="00A43176">
              <w:rPr>
                <w:rFonts w:asciiTheme="minorHAnsi" w:hAnsiTheme="minorHAnsi"/>
                <w:sz w:val="18"/>
                <w:szCs w:val="18"/>
              </w:rPr>
              <w:t xml:space="preserve">ll </w:t>
            </w:r>
            <w:r w:rsidR="000E395B">
              <w:rPr>
                <w:rFonts w:asciiTheme="minorHAnsi" w:hAnsiTheme="minorHAnsi"/>
                <w:sz w:val="18"/>
                <w:szCs w:val="18"/>
              </w:rPr>
              <w:t>O</w:t>
            </w:r>
            <w:r w:rsidRPr="00A43176">
              <w:rPr>
                <w:rFonts w:asciiTheme="minorHAnsi" w:hAnsiTheme="minorHAnsi"/>
                <w:sz w:val="18"/>
                <w:szCs w:val="18"/>
              </w:rPr>
              <w:t xml:space="preserve">ther </w:t>
            </w:r>
            <w:r w:rsidR="000E395B">
              <w:rPr>
                <w:rFonts w:asciiTheme="minorHAnsi" w:hAnsiTheme="minorHAnsi"/>
                <w:sz w:val="18"/>
                <w:szCs w:val="18"/>
              </w:rPr>
              <w:t>Z</w:t>
            </w:r>
            <w:r w:rsidRPr="00A43176">
              <w:rPr>
                <w:rFonts w:asciiTheme="minorHAnsi" w:hAnsiTheme="minorHAnsi"/>
                <w:sz w:val="18"/>
                <w:szCs w:val="18"/>
              </w:rPr>
              <w:t xml:space="preserve">ones </w:t>
            </w:r>
            <w:r w:rsidR="000E395B">
              <w:rPr>
                <w:rFonts w:asciiTheme="minorHAnsi" w:hAnsiTheme="minorHAnsi"/>
                <w:sz w:val="18"/>
                <w:szCs w:val="18"/>
              </w:rPr>
              <w:t>O</w:t>
            </w:r>
            <w:r w:rsidRPr="00A43176">
              <w:rPr>
                <w:rFonts w:asciiTheme="minorHAnsi" w:hAnsiTheme="minorHAnsi"/>
                <w:sz w:val="18"/>
                <w:szCs w:val="18"/>
              </w:rPr>
              <w:t>ff (CFM)</w:t>
            </w:r>
          </w:p>
        </w:tc>
        <w:tc>
          <w:tcPr>
            <w:tcW w:w="1246" w:type="pct"/>
            <w:vAlign w:val="bottom"/>
          </w:tcPr>
          <w:p w14:paraId="1933EB1B" w14:textId="77777777" w:rsidR="00ED5A86" w:rsidRPr="00A43176" w:rsidRDefault="00ED5A86" w:rsidP="000E395B">
            <w:pPr>
              <w:keepNext/>
              <w:jc w:val="center"/>
              <w:rPr>
                <w:rFonts w:asciiTheme="minorHAnsi" w:hAnsiTheme="minorHAnsi"/>
                <w:sz w:val="18"/>
                <w:szCs w:val="18"/>
              </w:rPr>
            </w:pPr>
            <w:r w:rsidRPr="00A43176">
              <w:rPr>
                <w:rFonts w:asciiTheme="minorHAnsi" w:hAnsiTheme="minorHAnsi"/>
                <w:sz w:val="18"/>
                <w:szCs w:val="18"/>
              </w:rPr>
              <w:t>Zone Compliance Status</w:t>
            </w:r>
          </w:p>
        </w:tc>
      </w:tr>
      <w:tr w:rsidR="00ED5A86" w:rsidRPr="00D83E48" w14:paraId="1933EB21" w14:textId="77777777" w:rsidTr="00A14AF1">
        <w:tblPrEx>
          <w:tblCellMar>
            <w:top w:w="0" w:type="dxa"/>
            <w:left w:w="108" w:type="dxa"/>
            <w:bottom w:w="0" w:type="dxa"/>
            <w:right w:w="108" w:type="dxa"/>
          </w:tblCellMar>
        </w:tblPrEx>
        <w:trPr>
          <w:cantSplit/>
          <w:trHeight w:val="144"/>
        </w:trPr>
        <w:tc>
          <w:tcPr>
            <w:tcW w:w="1260" w:type="pct"/>
            <w:gridSpan w:val="2"/>
            <w:vAlign w:val="center"/>
          </w:tcPr>
          <w:p w14:paraId="1933EB1D" w14:textId="77777777" w:rsidR="00ED5A86" w:rsidRPr="00A43176" w:rsidRDefault="00ED5A86" w:rsidP="00A43176">
            <w:pPr>
              <w:keepNext/>
              <w:jc w:val="center"/>
              <w:rPr>
                <w:rFonts w:asciiTheme="minorHAnsi" w:hAnsiTheme="minorHAnsi"/>
                <w:sz w:val="18"/>
                <w:szCs w:val="18"/>
              </w:rPr>
            </w:pPr>
            <w:r w:rsidRPr="00A43176">
              <w:rPr>
                <w:rFonts w:asciiTheme="minorHAnsi" w:hAnsiTheme="minorHAnsi"/>
                <w:sz w:val="18"/>
                <w:szCs w:val="18"/>
              </w:rPr>
              <w:t>&lt;&lt;user entry, text field 20 characters&gt;&gt;</w:t>
            </w:r>
          </w:p>
        </w:tc>
        <w:tc>
          <w:tcPr>
            <w:tcW w:w="1200" w:type="pct"/>
            <w:vAlign w:val="center"/>
          </w:tcPr>
          <w:p w14:paraId="1933EB1E" w14:textId="77777777" w:rsidR="00ED5A86" w:rsidRPr="00A43176" w:rsidRDefault="00ED5A86" w:rsidP="00A43176">
            <w:pPr>
              <w:keepNext/>
              <w:jc w:val="center"/>
              <w:rPr>
                <w:rFonts w:asciiTheme="minorHAnsi" w:hAnsiTheme="minorHAnsi"/>
                <w:sz w:val="18"/>
                <w:szCs w:val="18"/>
              </w:rPr>
            </w:pPr>
            <w:r w:rsidRPr="00A43176">
              <w:rPr>
                <w:rFonts w:asciiTheme="minorHAnsi" w:hAnsiTheme="minorHAnsi"/>
                <w:sz w:val="18"/>
                <w:szCs w:val="18"/>
              </w:rPr>
              <w:t>&lt;&lt;user entry, text field 50 characters&gt;&gt;</w:t>
            </w:r>
          </w:p>
        </w:tc>
        <w:tc>
          <w:tcPr>
            <w:tcW w:w="1294" w:type="pct"/>
            <w:vAlign w:val="center"/>
          </w:tcPr>
          <w:p w14:paraId="1933EB1F" w14:textId="77777777" w:rsidR="00ED5A86" w:rsidRPr="00A43176" w:rsidRDefault="00ED5A86" w:rsidP="00A43176">
            <w:pPr>
              <w:keepNext/>
              <w:jc w:val="center"/>
              <w:rPr>
                <w:rFonts w:asciiTheme="minorHAnsi" w:hAnsiTheme="minorHAnsi"/>
                <w:sz w:val="18"/>
                <w:szCs w:val="18"/>
              </w:rPr>
            </w:pPr>
            <w:r w:rsidRPr="00A43176">
              <w:rPr>
                <w:rFonts w:asciiTheme="minorHAnsi" w:hAnsiTheme="minorHAnsi"/>
                <w:sz w:val="18"/>
                <w:szCs w:val="18"/>
              </w:rPr>
              <w:t>&lt;&lt;user input numeric value: xxxx&gt;&gt;</w:t>
            </w:r>
          </w:p>
        </w:tc>
        <w:tc>
          <w:tcPr>
            <w:tcW w:w="1246" w:type="pct"/>
            <w:vAlign w:val="center"/>
          </w:tcPr>
          <w:p w14:paraId="1933EB20" w14:textId="4B62B26B" w:rsidR="00ED5A86" w:rsidRPr="00A43176" w:rsidRDefault="00ED5A86" w:rsidP="00ED5A86">
            <w:pPr>
              <w:keepNext/>
              <w:jc w:val="center"/>
              <w:rPr>
                <w:rFonts w:asciiTheme="minorHAnsi" w:hAnsiTheme="minorHAnsi"/>
                <w:sz w:val="18"/>
                <w:szCs w:val="18"/>
              </w:rPr>
            </w:pPr>
            <w:r w:rsidRPr="00A43176">
              <w:rPr>
                <w:rFonts w:asciiTheme="minorHAnsi" w:hAnsiTheme="minorHAnsi"/>
                <w:sz w:val="18"/>
                <w:szCs w:val="18"/>
              </w:rPr>
              <w:t xml:space="preserve">&lt;&lt;if </w:t>
            </w:r>
            <w:r>
              <w:rPr>
                <w:rFonts w:asciiTheme="minorHAnsi" w:hAnsiTheme="minorHAnsi"/>
                <w:sz w:val="18"/>
                <w:szCs w:val="18"/>
              </w:rPr>
              <w:t>E06</w:t>
            </w:r>
            <w:r w:rsidRPr="00A43176">
              <w:rPr>
                <w:rFonts w:asciiTheme="minorHAnsi" w:hAnsiTheme="minorHAnsi"/>
                <w:sz w:val="18"/>
                <w:szCs w:val="18"/>
              </w:rPr>
              <w:t xml:space="preserve"> </w:t>
            </w:r>
            <w:r>
              <w:rPr>
                <w:rFonts w:asciiTheme="minorHAnsi" w:hAnsiTheme="minorHAnsi"/>
                <w:sz w:val="18"/>
                <w:szCs w:val="18"/>
              </w:rPr>
              <w:t>≥</w:t>
            </w:r>
            <w:r w:rsidRPr="00A43176">
              <w:rPr>
                <w:rFonts w:asciiTheme="minorHAnsi" w:hAnsiTheme="minorHAnsi"/>
                <w:sz w:val="18"/>
                <w:szCs w:val="18"/>
              </w:rPr>
              <w:t xml:space="preserve"> </w:t>
            </w:r>
            <w:r>
              <w:rPr>
                <w:rFonts w:asciiTheme="minorHAnsi" w:hAnsiTheme="minorHAnsi"/>
                <w:sz w:val="18"/>
                <w:szCs w:val="18"/>
              </w:rPr>
              <w:t>E03</w:t>
            </w:r>
            <w:r w:rsidRPr="00A43176">
              <w:rPr>
                <w:rFonts w:asciiTheme="minorHAnsi" w:hAnsiTheme="minorHAnsi"/>
                <w:sz w:val="18"/>
                <w:szCs w:val="18"/>
              </w:rPr>
              <w:t>, then print “Pass”, else print “Fail”</w:t>
            </w:r>
          </w:p>
        </w:tc>
      </w:tr>
      <w:tr w:rsidR="00ED5A86" w:rsidRPr="00D83E48" w14:paraId="1933EB26" w14:textId="77777777" w:rsidTr="00A14AF1">
        <w:tblPrEx>
          <w:tblCellMar>
            <w:top w:w="0" w:type="dxa"/>
            <w:left w:w="108" w:type="dxa"/>
            <w:bottom w:w="0" w:type="dxa"/>
            <w:right w:w="108" w:type="dxa"/>
          </w:tblCellMar>
        </w:tblPrEx>
        <w:trPr>
          <w:cantSplit/>
          <w:trHeight w:val="144"/>
        </w:trPr>
        <w:tc>
          <w:tcPr>
            <w:tcW w:w="1260" w:type="pct"/>
            <w:gridSpan w:val="2"/>
            <w:vAlign w:val="center"/>
          </w:tcPr>
          <w:p w14:paraId="1933EB22" w14:textId="77777777" w:rsidR="00ED5A86" w:rsidRPr="00A43176" w:rsidRDefault="00ED5A86" w:rsidP="00A43176">
            <w:pPr>
              <w:keepNext/>
              <w:jc w:val="center"/>
              <w:rPr>
                <w:rFonts w:asciiTheme="minorHAnsi" w:hAnsiTheme="minorHAnsi"/>
                <w:sz w:val="18"/>
                <w:szCs w:val="18"/>
              </w:rPr>
            </w:pPr>
          </w:p>
        </w:tc>
        <w:tc>
          <w:tcPr>
            <w:tcW w:w="1200" w:type="pct"/>
            <w:vAlign w:val="center"/>
          </w:tcPr>
          <w:p w14:paraId="1933EB23" w14:textId="77777777" w:rsidR="00ED5A86" w:rsidRPr="00A43176" w:rsidRDefault="00ED5A86" w:rsidP="00A43176">
            <w:pPr>
              <w:keepNext/>
              <w:jc w:val="center"/>
              <w:rPr>
                <w:rFonts w:asciiTheme="minorHAnsi" w:hAnsiTheme="minorHAnsi"/>
                <w:sz w:val="18"/>
                <w:szCs w:val="18"/>
              </w:rPr>
            </w:pPr>
          </w:p>
        </w:tc>
        <w:tc>
          <w:tcPr>
            <w:tcW w:w="1294" w:type="pct"/>
            <w:vAlign w:val="center"/>
          </w:tcPr>
          <w:p w14:paraId="1933EB24" w14:textId="77777777" w:rsidR="00ED5A86" w:rsidRPr="00A43176" w:rsidRDefault="00ED5A86" w:rsidP="00A43176">
            <w:pPr>
              <w:keepNext/>
              <w:jc w:val="center"/>
              <w:rPr>
                <w:rFonts w:asciiTheme="minorHAnsi" w:hAnsiTheme="minorHAnsi"/>
                <w:sz w:val="18"/>
                <w:szCs w:val="18"/>
              </w:rPr>
            </w:pPr>
          </w:p>
        </w:tc>
        <w:tc>
          <w:tcPr>
            <w:tcW w:w="1246" w:type="pct"/>
            <w:vAlign w:val="center"/>
          </w:tcPr>
          <w:p w14:paraId="1933EB25" w14:textId="77777777" w:rsidR="00ED5A86" w:rsidRPr="00A43176" w:rsidRDefault="00ED5A86" w:rsidP="00A43176">
            <w:pPr>
              <w:keepNext/>
              <w:jc w:val="center"/>
              <w:rPr>
                <w:rFonts w:asciiTheme="minorHAnsi" w:hAnsiTheme="minorHAnsi"/>
                <w:sz w:val="18"/>
                <w:szCs w:val="18"/>
              </w:rPr>
            </w:pPr>
          </w:p>
        </w:tc>
      </w:tr>
      <w:tr w:rsidR="00ED5A86" w:rsidRPr="00D83E48" w14:paraId="1933EB2A" w14:textId="77777777" w:rsidTr="003C66D5">
        <w:tblPrEx>
          <w:tblCellMar>
            <w:top w:w="0" w:type="dxa"/>
            <w:left w:w="115" w:type="dxa"/>
            <w:bottom w:w="0" w:type="dxa"/>
            <w:right w:w="115" w:type="dxa"/>
          </w:tblCellMar>
        </w:tblPrEx>
        <w:trPr>
          <w:cantSplit/>
          <w:trHeight w:val="144"/>
        </w:trPr>
        <w:tc>
          <w:tcPr>
            <w:tcW w:w="215" w:type="pct"/>
            <w:vAlign w:val="center"/>
          </w:tcPr>
          <w:p w14:paraId="1933EB27" w14:textId="683E4BF7" w:rsidR="00ED5A86" w:rsidRPr="00A43176" w:rsidRDefault="00160979" w:rsidP="0024561E">
            <w:pPr>
              <w:pStyle w:val="FootnoteText"/>
              <w:jc w:val="center"/>
              <w:rPr>
                <w:rFonts w:asciiTheme="minorHAnsi" w:hAnsiTheme="minorHAnsi"/>
                <w:sz w:val="18"/>
                <w:szCs w:val="18"/>
              </w:rPr>
            </w:pPr>
            <w:r>
              <w:rPr>
                <w:rFonts w:asciiTheme="minorHAnsi" w:hAnsiTheme="minorHAnsi"/>
                <w:sz w:val="18"/>
                <w:szCs w:val="18"/>
              </w:rPr>
              <w:t>08</w:t>
            </w:r>
          </w:p>
        </w:tc>
        <w:tc>
          <w:tcPr>
            <w:tcW w:w="2245" w:type="pct"/>
            <w:gridSpan w:val="2"/>
            <w:vAlign w:val="center"/>
          </w:tcPr>
          <w:p w14:paraId="1933EB28" w14:textId="77777777" w:rsidR="00ED5A86" w:rsidRPr="00A43176" w:rsidRDefault="00ED5A86" w:rsidP="00061C0F">
            <w:pPr>
              <w:pStyle w:val="FootnoteText"/>
              <w:rPr>
                <w:rFonts w:asciiTheme="minorHAnsi" w:hAnsiTheme="minorHAnsi"/>
                <w:sz w:val="18"/>
                <w:szCs w:val="18"/>
              </w:rPr>
            </w:pPr>
            <w:r w:rsidRPr="00A43176">
              <w:rPr>
                <w:rFonts w:asciiTheme="minorHAnsi" w:hAnsiTheme="minorHAnsi"/>
                <w:sz w:val="18"/>
                <w:szCs w:val="18"/>
              </w:rPr>
              <w:t>Compliance Statement:</w:t>
            </w:r>
          </w:p>
        </w:tc>
        <w:tc>
          <w:tcPr>
            <w:tcW w:w="2540" w:type="pct"/>
            <w:gridSpan w:val="2"/>
          </w:tcPr>
          <w:p w14:paraId="1933EB29" w14:textId="32F2BA30" w:rsidR="00ED5A86" w:rsidRPr="00A43176" w:rsidRDefault="00ED5A86" w:rsidP="00ED5A86">
            <w:pPr>
              <w:pStyle w:val="FootnoteText"/>
              <w:rPr>
                <w:rFonts w:asciiTheme="minorHAnsi" w:hAnsiTheme="minorHAnsi"/>
                <w:sz w:val="18"/>
                <w:szCs w:val="18"/>
              </w:rPr>
            </w:pPr>
            <w:r w:rsidRPr="00A43176">
              <w:rPr>
                <w:rFonts w:asciiTheme="minorHAnsi" w:hAnsiTheme="minorHAnsi"/>
                <w:sz w:val="18"/>
                <w:szCs w:val="18"/>
              </w:rPr>
              <w:t>&lt;&lt;</w:t>
            </w:r>
            <w:r>
              <w:rPr>
                <w:rFonts w:asciiTheme="minorHAnsi" w:hAnsiTheme="minorHAnsi"/>
                <w:sz w:val="18"/>
                <w:szCs w:val="18"/>
              </w:rPr>
              <w:t>I</w:t>
            </w:r>
            <w:r w:rsidRPr="00A43176">
              <w:rPr>
                <w:rFonts w:asciiTheme="minorHAnsi" w:hAnsiTheme="minorHAnsi"/>
                <w:sz w:val="18"/>
                <w:szCs w:val="18"/>
              </w:rPr>
              <w:t xml:space="preserve">f all rows = “pass” in column </w:t>
            </w:r>
            <w:r>
              <w:rPr>
                <w:rFonts w:asciiTheme="minorHAnsi" w:hAnsiTheme="minorHAnsi"/>
                <w:sz w:val="18"/>
                <w:szCs w:val="18"/>
              </w:rPr>
              <w:t>E07</w:t>
            </w:r>
            <w:r w:rsidRPr="00A43176">
              <w:rPr>
                <w:rFonts w:asciiTheme="minorHAnsi" w:hAnsiTheme="minorHAnsi"/>
                <w:sz w:val="18"/>
                <w:szCs w:val="18"/>
              </w:rPr>
              <w:t>, then display text "system airflow rate complies", else display text "system does not comply with minimum airflow rate requirement"&gt;&gt;</w:t>
            </w:r>
          </w:p>
        </w:tc>
      </w:tr>
    </w:tbl>
    <w:p w14:paraId="1933EB2B" w14:textId="77777777" w:rsidR="001868E8" w:rsidRPr="004B432B" w:rsidRDefault="001868E8" w:rsidP="00693010">
      <w:pPr>
        <w:rPr>
          <w:rFonts w:ascii="Calibri" w:hAnsi="Calibri"/>
          <w:b/>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2430"/>
        <w:gridCol w:w="8100"/>
        <w:tblGridChange w:id="474">
          <w:tblGrid>
            <w:gridCol w:w="468"/>
            <w:gridCol w:w="5265"/>
            <w:gridCol w:w="5265"/>
          </w:tblGrid>
        </w:tblGridChange>
      </w:tblGrid>
      <w:tr w:rsidR="00B22990" w:rsidRPr="00D83E48" w14:paraId="1933EB2D" w14:textId="77777777" w:rsidTr="004A1875">
        <w:trPr>
          <w:trHeight w:val="144"/>
        </w:trPr>
        <w:tc>
          <w:tcPr>
            <w:tcW w:w="10998" w:type="dxa"/>
            <w:gridSpan w:val="3"/>
            <w:tcBorders>
              <w:top w:val="single" w:sz="4" w:space="0" w:color="000000"/>
              <w:left w:val="single" w:sz="4" w:space="0" w:color="000000"/>
              <w:bottom w:val="single" w:sz="4" w:space="0" w:color="000000"/>
              <w:right w:val="single" w:sz="4" w:space="0" w:color="000000"/>
            </w:tcBorders>
          </w:tcPr>
          <w:p w14:paraId="1933EB2C" w14:textId="77777777" w:rsidR="00B22990" w:rsidRPr="00FA0024" w:rsidRDefault="001664C1" w:rsidP="001664C1">
            <w:pPr>
              <w:keepNext/>
              <w:rPr>
                <w:rFonts w:asciiTheme="minorHAnsi" w:hAnsiTheme="minorHAnsi"/>
                <w:b/>
                <w:sz w:val="18"/>
                <w:szCs w:val="18"/>
              </w:rPr>
            </w:pPr>
            <w:r>
              <w:rPr>
                <w:rFonts w:asciiTheme="minorHAnsi" w:hAnsiTheme="minorHAnsi"/>
                <w:b/>
                <w:sz w:val="18"/>
                <w:szCs w:val="18"/>
              </w:rPr>
              <w:t>F</w:t>
            </w:r>
            <w:r w:rsidR="00B22990" w:rsidRPr="008D67CB">
              <w:rPr>
                <w:rFonts w:asciiTheme="minorHAnsi" w:hAnsiTheme="minorHAnsi"/>
                <w:b/>
                <w:sz w:val="18"/>
                <w:szCs w:val="18"/>
              </w:rPr>
              <w:t>. Additional Requirements</w:t>
            </w:r>
          </w:p>
        </w:tc>
      </w:tr>
      <w:tr w:rsidR="00B22990" w:rsidRPr="00D83E48" w14:paraId="1933EB30" w14:textId="77777777" w:rsidTr="004A1875">
        <w:trPr>
          <w:trHeight w:val="144"/>
        </w:trPr>
        <w:tc>
          <w:tcPr>
            <w:tcW w:w="468" w:type="dxa"/>
            <w:vAlign w:val="center"/>
          </w:tcPr>
          <w:p w14:paraId="1933EB2E" w14:textId="77777777" w:rsidR="00B22990" w:rsidRPr="008D67CB" w:rsidRDefault="00B22990" w:rsidP="004A1875">
            <w:pPr>
              <w:pStyle w:val="FootnoteText"/>
              <w:keepNext/>
              <w:jc w:val="center"/>
              <w:rPr>
                <w:rFonts w:ascii="Calibri" w:hAnsi="Calibri"/>
                <w:sz w:val="18"/>
                <w:szCs w:val="18"/>
              </w:rPr>
            </w:pPr>
            <w:r w:rsidRPr="008D67CB">
              <w:rPr>
                <w:rFonts w:ascii="Calibri" w:hAnsi="Calibri"/>
                <w:sz w:val="18"/>
                <w:szCs w:val="18"/>
              </w:rPr>
              <w:t>01</w:t>
            </w:r>
          </w:p>
        </w:tc>
        <w:tc>
          <w:tcPr>
            <w:tcW w:w="10530" w:type="dxa"/>
            <w:gridSpan w:val="2"/>
          </w:tcPr>
          <w:p w14:paraId="1933EB2F" w14:textId="7ED79247" w:rsidR="00B22990" w:rsidRPr="008D67CB" w:rsidRDefault="00B22990" w:rsidP="004A1875">
            <w:pPr>
              <w:pStyle w:val="FootnoteText"/>
              <w:keepNext/>
              <w:rPr>
                <w:rFonts w:asciiTheme="minorHAnsi" w:hAnsiTheme="minorHAnsi"/>
                <w:sz w:val="18"/>
                <w:szCs w:val="18"/>
              </w:rPr>
            </w:pPr>
            <w:r w:rsidRPr="008D67CB">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B22990" w:rsidRPr="00D83E48" w14:paraId="1933EB33" w14:textId="77777777" w:rsidTr="004A1875">
        <w:trPr>
          <w:trHeight w:val="144"/>
        </w:trPr>
        <w:tc>
          <w:tcPr>
            <w:tcW w:w="468" w:type="dxa"/>
            <w:vAlign w:val="center"/>
          </w:tcPr>
          <w:p w14:paraId="1933EB31" w14:textId="77777777" w:rsidR="00B22990" w:rsidRPr="008D67CB" w:rsidRDefault="00B22990" w:rsidP="004A1875">
            <w:pPr>
              <w:pStyle w:val="FootnoteText"/>
              <w:keepNext/>
              <w:jc w:val="center"/>
              <w:rPr>
                <w:rFonts w:ascii="Calibri" w:hAnsi="Calibri"/>
                <w:sz w:val="18"/>
                <w:szCs w:val="18"/>
              </w:rPr>
            </w:pPr>
            <w:r w:rsidRPr="008D67CB">
              <w:rPr>
                <w:rFonts w:ascii="Calibri" w:hAnsi="Calibri"/>
                <w:sz w:val="18"/>
                <w:szCs w:val="18"/>
              </w:rPr>
              <w:t>02</w:t>
            </w:r>
          </w:p>
        </w:tc>
        <w:tc>
          <w:tcPr>
            <w:tcW w:w="10530" w:type="dxa"/>
            <w:gridSpan w:val="2"/>
          </w:tcPr>
          <w:p w14:paraId="1933EB32" w14:textId="77777777" w:rsidR="00B22990" w:rsidRPr="008D67CB" w:rsidRDefault="00B22990" w:rsidP="004A1875">
            <w:pPr>
              <w:pStyle w:val="FootnoteText"/>
              <w:keepNext/>
              <w:rPr>
                <w:rFonts w:asciiTheme="minorHAnsi" w:hAnsiTheme="minorHAnsi"/>
                <w:sz w:val="18"/>
                <w:szCs w:val="18"/>
              </w:rPr>
            </w:pPr>
            <w:r w:rsidRPr="008D67CB">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B22990" w:rsidRPr="00D83E48" w14:paraId="1933EB36" w14:textId="77777777" w:rsidTr="004A1875">
        <w:trPr>
          <w:trHeight w:val="144"/>
        </w:trPr>
        <w:tc>
          <w:tcPr>
            <w:tcW w:w="468" w:type="dxa"/>
            <w:vAlign w:val="center"/>
          </w:tcPr>
          <w:p w14:paraId="1933EB34" w14:textId="77777777" w:rsidR="00B22990" w:rsidRPr="008D67CB" w:rsidRDefault="00B22990" w:rsidP="004A1875">
            <w:pPr>
              <w:pStyle w:val="FootnoteText"/>
              <w:keepNext/>
              <w:jc w:val="center"/>
              <w:rPr>
                <w:rFonts w:ascii="Calibri" w:hAnsi="Calibri"/>
                <w:sz w:val="18"/>
                <w:szCs w:val="18"/>
              </w:rPr>
            </w:pPr>
            <w:r>
              <w:rPr>
                <w:rFonts w:ascii="Calibri" w:hAnsi="Calibri"/>
                <w:sz w:val="18"/>
                <w:szCs w:val="18"/>
              </w:rPr>
              <w:t>03</w:t>
            </w:r>
          </w:p>
        </w:tc>
        <w:tc>
          <w:tcPr>
            <w:tcW w:w="10530" w:type="dxa"/>
            <w:gridSpan w:val="2"/>
          </w:tcPr>
          <w:p w14:paraId="1933EB35" w14:textId="0EAE52F1" w:rsidR="00B22990" w:rsidRPr="00C74B3C" w:rsidRDefault="00B22990" w:rsidP="00EC2629">
            <w:pPr>
              <w:pStyle w:val="FootnoteText"/>
              <w:keepNext/>
              <w:rPr>
                <w:rFonts w:asciiTheme="minorHAnsi" w:hAnsiTheme="minorHAnsi"/>
                <w:sz w:val="18"/>
                <w:szCs w:val="18"/>
              </w:rPr>
            </w:pPr>
            <w:r w:rsidRPr="00C74B3C">
              <w:rPr>
                <w:rFonts w:asciiTheme="minorHAnsi" w:hAnsiTheme="minorHAnsi" w:cs="Tahoma"/>
                <w:color w:val="000000"/>
                <w:sz w:val="18"/>
                <w:szCs w:val="18"/>
              </w:rPr>
              <w:t xml:space="preserve">A visual inspection shall confirm that bypass ducts that deliver conditioned supply air directly to the space conditioning system return duct airflow are not used on </w:t>
            </w:r>
            <w:r w:rsidRPr="00C74B3C">
              <w:rPr>
                <w:rFonts w:asciiTheme="minorHAnsi" w:hAnsiTheme="minorHAnsi" w:cs="Tahoma"/>
                <w:color w:val="000000"/>
                <w:sz w:val="18"/>
                <w:szCs w:val="18"/>
                <w:u w:val="single"/>
              </w:rPr>
              <w:t>new</w:t>
            </w:r>
            <w:r w:rsidR="00BE392C">
              <w:rPr>
                <w:rFonts w:asciiTheme="minorHAnsi" w:hAnsiTheme="minorHAnsi" w:cs="Tahoma"/>
                <w:color w:val="000000"/>
                <w:sz w:val="18"/>
                <w:szCs w:val="18"/>
                <w:u w:val="single"/>
              </w:rPr>
              <w:t>ly constructed</w:t>
            </w:r>
            <w:r w:rsidR="001E0FFB" w:rsidRPr="001E0FFB">
              <w:rPr>
                <w:rFonts w:asciiTheme="minorHAnsi" w:hAnsiTheme="minorHAnsi" w:cs="Tahoma"/>
                <w:color w:val="000000"/>
                <w:sz w:val="18"/>
                <w:szCs w:val="18"/>
              </w:rPr>
              <w:t xml:space="preserve"> </w:t>
            </w:r>
            <w:r w:rsidRPr="00C74B3C">
              <w:rPr>
                <w:rFonts w:asciiTheme="minorHAnsi" w:hAnsiTheme="minorHAnsi" w:cs="Tahoma"/>
                <w:color w:val="000000"/>
                <w:sz w:val="18"/>
                <w:szCs w:val="18"/>
              </w:rPr>
              <w:t xml:space="preserve">zonally controlled systems unless the </w:t>
            </w:r>
            <w:r>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 indicates an allowance for use of a bypass duct</w:t>
            </w:r>
            <w:r>
              <w:rPr>
                <w:rFonts w:asciiTheme="minorHAnsi" w:hAnsiTheme="minorHAnsi" w:cs="Tahoma"/>
                <w:color w:val="000000"/>
                <w:sz w:val="18"/>
                <w:szCs w:val="18"/>
              </w:rPr>
              <w:t xml:space="preserve">. When a bypass duct is accounted for on the Performance </w:t>
            </w:r>
            <w:r w:rsidRPr="00C74B3C">
              <w:rPr>
                <w:rFonts w:asciiTheme="minorHAnsi" w:hAnsiTheme="minorHAnsi" w:cs="Tahoma"/>
                <w:color w:val="000000"/>
                <w:sz w:val="18"/>
                <w:szCs w:val="18"/>
              </w:rPr>
              <w:t>Certificate of Compliance</w:t>
            </w:r>
            <w:r>
              <w:rPr>
                <w:rFonts w:asciiTheme="minorHAnsi" w:hAnsiTheme="minorHAnsi" w:cs="Tahoma"/>
                <w:color w:val="000000"/>
                <w:sz w:val="18"/>
                <w:szCs w:val="18"/>
              </w:rPr>
              <w:t xml:space="preserve">, the airflow rate shall conform to the specifications listed on </w:t>
            </w:r>
            <w:r w:rsidR="00A14AF1">
              <w:rPr>
                <w:rFonts w:asciiTheme="minorHAnsi" w:hAnsiTheme="minorHAnsi" w:cs="Tahoma"/>
                <w:color w:val="000000"/>
                <w:sz w:val="18"/>
                <w:szCs w:val="18"/>
              </w:rPr>
              <w:t>the Certificate of Compliance</w:t>
            </w:r>
            <w:r>
              <w:rPr>
                <w:rFonts w:asciiTheme="minorHAnsi" w:hAnsiTheme="minorHAnsi" w:cs="Tahoma"/>
                <w:color w:val="000000"/>
                <w:sz w:val="18"/>
                <w:szCs w:val="18"/>
              </w:rPr>
              <w:t xml:space="preserve">. </w:t>
            </w:r>
          </w:p>
        </w:tc>
      </w:tr>
      <w:tr w:rsidR="00B22990" w:rsidRPr="00D83E48" w14:paraId="1933EB39" w14:textId="77777777" w:rsidTr="004A1875">
        <w:trPr>
          <w:trHeight w:val="144"/>
        </w:trPr>
        <w:tc>
          <w:tcPr>
            <w:tcW w:w="468" w:type="dxa"/>
            <w:vAlign w:val="center"/>
          </w:tcPr>
          <w:p w14:paraId="1933EB37"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4</w:t>
            </w:r>
          </w:p>
        </w:tc>
        <w:tc>
          <w:tcPr>
            <w:tcW w:w="10530" w:type="dxa"/>
            <w:gridSpan w:val="2"/>
            <w:vAlign w:val="center"/>
          </w:tcPr>
          <w:p w14:paraId="1933EB38"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All registers were fully open during the diagnostic test.</w:t>
            </w:r>
          </w:p>
        </w:tc>
      </w:tr>
      <w:tr w:rsidR="00B22990" w:rsidRPr="00D83E48" w14:paraId="1933EB3C" w14:textId="77777777" w:rsidTr="004A1875">
        <w:trPr>
          <w:trHeight w:val="144"/>
        </w:trPr>
        <w:tc>
          <w:tcPr>
            <w:tcW w:w="468" w:type="dxa"/>
            <w:vAlign w:val="center"/>
          </w:tcPr>
          <w:p w14:paraId="1933EB3A"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5</w:t>
            </w:r>
          </w:p>
        </w:tc>
        <w:tc>
          <w:tcPr>
            <w:tcW w:w="10530" w:type="dxa"/>
            <w:gridSpan w:val="2"/>
            <w:vAlign w:val="center"/>
          </w:tcPr>
          <w:p w14:paraId="1933EB3B"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System fan was set at maximum speed during the diagnostic test.</w:t>
            </w:r>
          </w:p>
        </w:tc>
      </w:tr>
      <w:tr w:rsidR="00B22990" w:rsidRPr="00D83E48" w14:paraId="1933EB3F" w14:textId="77777777" w:rsidTr="004A1875">
        <w:trPr>
          <w:trHeight w:val="144"/>
        </w:trPr>
        <w:tc>
          <w:tcPr>
            <w:tcW w:w="468" w:type="dxa"/>
            <w:vAlign w:val="center"/>
          </w:tcPr>
          <w:p w14:paraId="1933EB3D"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6</w:t>
            </w:r>
          </w:p>
        </w:tc>
        <w:tc>
          <w:tcPr>
            <w:tcW w:w="10530" w:type="dxa"/>
            <w:gridSpan w:val="2"/>
            <w:vAlign w:val="center"/>
          </w:tcPr>
          <w:p w14:paraId="1933EB3E"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If fresh air duct is part of the HVAC system it was not closed during the diagnostic test.</w:t>
            </w:r>
          </w:p>
        </w:tc>
      </w:tr>
      <w:tr w:rsidR="00B22990" w:rsidRPr="00D83E48" w14:paraId="1933EB42" w14:textId="77777777" w:rsidTr="004A1875">
        <w:trPr>
          <w:trHeight w:val="144"/>
        </w:trPr>
        <w:tc>
          <w:tcPr>
            <w:tcW w:w="468" w:type="dxa"/>
            <w:vAlign w:val="center"/>
          </w:tcPr>
          <w:p w14:paraId="1933EB40"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7</w:t>
            </w:r>
          </w:p>
        </w:tc>
        <w:tc>
          <w:tcPr>
            <w:tcW w:w="10530" w:type="dxa"/>
            <w:gridSpan w:val="2"/>
            <w:vAlign w:val="center"/>
          </w:tcPr>
          <w:p w14:paraId="1933EB41"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B22990" w:rsidRPr="00D83E48" w14:paraId="1933EB45" w14:textId="77777777" w:rsidTr="004A1875">
        <w:trPr>
          <w:trHeight w:val="144"/>
        </w:trPr>
        <w:tc>
          <w:tcPr>
            <w:tcW w:w="468" w:type="dxa"/>
            <w:vAlign w:val="center"/>
          </w:tcPr>
          <w:p w14:paraId="1933EB43"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8</w:t>
            </w:r>
          </w:p>
        </w:tc>
        <w:tc>
          <w:tcPr>
            <w:tcW w:w="10530" w:type="dxa"/>
            <w:gridSpan w:val="2"/>
            <w:vAlign w:val="center"/>
          </w:tcPr>
          <w:p w14:paraId="1933EB44" w14:textId="1DD3A62B"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Multi-speed compressor space cooling systems or variable speed compressor systems shall verify airflow (cfm/ton) and fan efficacy (Watt/cfm) with system operating in cooling mode at the maximum compressor speed and the maximum air</w:t>
            </w:r>
            <w:r w:rsidR="000E395B">
              <w:rPr>
                <w:rFonts w:asciiTheme="minorHAnsi" w:hAnsiTheme="minorHAnsi"/>
                <w:sz w:val="18"/>
                <w:szCs w:val="18"/>
              </w:rPr>
              <w:t>-</w:t>
            </w:r>
            <w:r w:rsidRPr="00837C51">
              <w:rPr>
                <w:rFonts w:asciiTheme="minorHAnsi" w:hAnsiTheme="minorHAnsi"/>
                <w:sz w:val="18"/>
                <w:szCs w:val="18"/>
              </w:rPr>
              <w:t>handler fan speed.</w:t>
            </w:r>
          </w:p>
        </w:tc>
      </w:tr>
      <w:tr w:rsidR="00084B48" w:rsidRPr="00D83E48" w14:paraId="35AF63AE" w14:textId="77777777" w:rsidTr="00084B48">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Change w:id="475" w:author="Wichert, RJ@Energy" w:date="2018-10-24T07:28:00Z">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blPrExChange>
        </w:tblPrEx>
        <w:trPr>
          <w:trHeight w:val="144"/>
          <w:ins w:id="476" w:author="Wichert, RJ@Energy" w:date="2018-10-24T07:28:00Z"/>
          <w:trPrChange w:id="477" w:author="Wichert, RJ@Energy" w:date="2018-10-24T07:28:00Z">
            <w:trPr>
              <w:trHeight w:val="144"/>
            </w:trPr>
          </w:trPrChange>
        </w:trPr>
        <w:tc>
          <w:tcPr>
            <w:tcW w:w="468" w:type="dxa"/>
            <w:vAlign w:val="center"/>
            <w:tcPrChange w:id="478" w:author="Wichert, RJ@Energy" w:date="2018-10-24T07:28:00Z">
              <w:tcPr>
                <w:tcW w:w="468" w:type="dxa"/>
                <w:vAlign w:val="center"/>
              </w:tcPr>
            </w:tcPrChange>
          </w:tcPr>
          <w:p w14:paraId="30A85A63" w14:textId="4C9C40E5" w:rsidR="00084B48" w:rsidRPr="00837C51" w:rsidRDefault="00084B48" w:rsidP="00084B48">
            <w:pPr>
              <w:pStyle w:val="FootnoteText"/>
              <w:keepNext/>
              <w:jc w:val="center"/>
              <w:rPr>
                <w:ins w:id="479" w:author="Wichert, RJ@Energy" w:date="2018-10-24T07:28:00Z"/>
                <w:rFonts w:asciiTheme="minorHAnsi" w:hAnsiTheme="minorHAnsi"/>
                <w:sz w:val="18"/>
                <w:szCs w:val="18"/>
              </w:rPr>
            </w:pPr>
            <w:ins w:id="480" w:author="Wichert, RJ@Energy" w:date="2018-10-24T07:28:00Z">
              <w:r w:rsidRPr="00525196">
                <w:rPr>
                  <w:rFonts w:asciiTheme="minorHAnsi" w:hAnsiTheme="minorHAnsi"/>
                  <w:sz w:val="18"/>
                  <w:szCs w:val="18"/>
                </w:rPr>
                <w:t>0</w:t>
              </w:r>
              <w:r>
                <w:rPr>
                  <w:rFonts w:asciiTheme="minorHAnsi" w:hAnsiTheme="minorHAnsi"/>
                  <w:sz w:val="18"/>
                  <w:szCs w:val="18"/>
                </w:rPr>
                <w:t>9</w:t>
              </w:r>
            </w:ins>
          </w:p>
        </w:tc>
        <w:tc>
          <w:tcPr>
            <w:tcW w:w="2430" w:type="dxa"/>
            <w:vAlign w:val="center"/>
            <w:tcPrChange w:id="481" w:author="Wichert, RJ@Energy" w:date="2018-10-24T07:28:00Z">
              <w:tcPr>
                <w:tcW w:w="5265" w:type="dxa"/>
                <w:vAlign w:val="center"/>
              </w:tcPr>
            </w:tcPrChange>
          </w:tcPr>
          <w:p w14:paraId="343D60A1" w14:textId="217261AB" w:rsidR="00084B48" w:rsidRPr="00837C51" w:rsidRDefault="00084B48" w:rsidP="00084B48">
            <w:pPr>
              <w:pStyle w:val="FootnoteText"/>
              <w:keepNext/>
              <w:rPr>
                <w:ins w:id="482" w:author="Wichert, RJ@Energy" w:date="2018-10-24T07:28:00Z"/>
                <w:rFonts w:asciiTheme="minorHAnsi" w:hAnsiTheme="minorHAnsi"/>
                <w:sz w:val="18"/>
                <w:szCs w:val="18"/>
              </w:rPr>
            </w:pPr>
            <w:ins w:id="483" w:author="Wichert, RJ@Energy" w:date="2018-10-24T07:28:00Z">
              <w:r w:rsidRPr="00B57311">
                <w:rPr>
                  <w:rFonts w:asciiTheme="minorHAnsi" w:hAnsiTheme="minorHAnsi"/>
                  <w:sz w:val="18"/>
                  <w:szCs w:val="18"/>
                </w:rPr>
                <w:t>Verification Status</w:t>
              </w:r>
              <w:r>
                <w:rPr>
                  <w:rFonts w:asciiTheme="minorHAnsi" w:hAnsiTheme="minorHAnsi"/>
                  <w:sz w:val="18"/>
                  <w:szCs w:val="18"/>
                </w:rPr>
                <w:t>:</w:t>
              </w:r>
            </w:ins>
          </w:p>
        </w:tc>
        <w:tc>
          <w:tcPr>
            <w:tcW w:w="8100" w:type="dxa"/>
            <w:vAlign w:val="center"/>
            <w:tcPrChange w:id="484" w:author="Wichert, RJ@Energy" w:date="2018-10-24T07:28:00Z">
              <w:tcPr>
                <w:tcW w:w="5265" w:type="dxa"/>
                <w:vAlign w:val="center"/>
              </w:tcPr>
            </w:tcPrChange>
          </w:tcPr>
          <w:p w14:paraId="3C1993BF" w14:textId="77777777" w:rsidR="00084B48" w:rsidRDefault="00084B48" w:rsidP="00084B48">
            <w:pPr>
              <w:rPr>
                <w:ins w:id="485" w:author="Wichert, RJ@Energy" w:date="2018-10-24T07:28:00Z"/>
                <w:sz w:val="24"/>
                <w:szCs w:val="24"/>
              </w:rPr>
            </w:pPr>
            <w:ins w:id="486" w:author="Wichert, RJ@Energy" w:date="2018-10-24T07:28:00Z">
              <w:r>
                <w:rPr>
                  <w:rFonts w:ascii="Calibri" w:hAnsi="Calibri"/>
                  <w:sz w:val="18"/>
                </w:rPr>
                <w:t>&lt;&lt;user pick from list:</w:t>
              </w:r>
            </w:ins>
          </w:p>
          <w:p w14:paraId="3C45C9D3" w14:textId="77777777" w:rsidR="00084B48" w:rsidRDefault="00084B48" w:rsidP="00084B48">
            <w:pPr>
              <w:rPr>
                <w:ins w:id="487" w:author="Wichert, RJ@Energy" w:date="2018-10-24T07:28:00Z"/>
                <w:sz w:val="24"/>
                <w:szCs w:val="24"/>
              </w:rPr>
            </w:pPr>
            <w:ins w:id="488" w:author="Wichert, RJ@Energy" w:date="2018-10-24T07:28:00Z">
              <w:r>
                <w:rPr>
                  <w:rFonts w:ascii="Calibri" w:hAnsi="Calibri"/>
                  <w:sz w:val="18"/>
                </w:rPr>
                <w:t xml:space="preserve">*** </w:t>
              </w:r>
              <w:r>
                <w:rPr>
                  <w:rFonts w:ascii="Calibri" w:hAnsi="Calibri"/>
                  <w:sz w:val="18"/>
                  <w:u w:val="single"/>
                </w:rPr>
                <w:t>Pass</w:t>
              </w:r>
              <w:r>
                <w:rPr>
                  <w:rFonts w:ascii="Calibri" w:hAnsi="Calibri"/>
                  <w:sz w:val="18"/>
                </w:rPr>
                <w:t xml:space="preserve"> - all applicable requirements are met; or</w:t>
              </w:r>
            </w:ins>
          </w:p>
          <w:p w14:paraId="5C5C6969" w14:textId="77777777" w:rsidR="00084B48" w:rsidRDefault="00084B48" w:rsidP="00084B48">
            <w:pPr>
              <w:ind w:left="340" w:hanging="340"/>
              <w:rPr>
                <w:ins w:id="489" w:author="Wichert, RJ@Energy" w:date="2018-10-24T07:28:00Z"/>
                <w:sz w:val="24"/>
                <w:szCs w:val="24"/>
              </w:rPr>
            </w:pPr>
            <w:ins w:id="490" w:author="Wichert, RJ@Energy" w:date="2018-10-24T07:28:00Z">
              <w:r>
                <w:rPr>
                  <w:rFonts w:ascii="Calibri" w:hAnsi="Calibri"/>
                  <w:sz w:val="18"/>
                </w:rPr>
                <w:t xml:space="preserve">*** </w:t>
              </w:r>
              <w:r>
                <w:rPr>
                  <w:rFonts w:ascii="Calibri" w:hAnsi="Calibri"/>
                  <w:sz w:val="18"/>
                  <w:u w:val="single"/>
                </w:rPr>
                <w:t>Fail</w:t>
              </w:r>
              <w:r>
                <w:rPr>
                  <w:rFonts w:ascii="Calibri" w:hAnsi="Calibri"/>
                  <w:sz w:val="18"/>
                </w:rPr>
                <w:t xml:space="preserve"> - one or more applicable requirements are not met. Enter reason for failure in corrections notes field below; or</w:t>
              </w:r>
            </w:ins>
          </w:p>
          <w:p w14:paraId="45A06780" w14:textId="6044BF1A" w:rsidR="00084B48" w:rsidRPr="00837C51" w:rsidRDefault="00084B48" w:rsidP="00084B48">
            <w:pPr>
              <w:pStyle w:val="FootnoteText"/>
              <w:keepNext/>
              <w:rPr>
                <w:ins w:id="491" w:author="Wichert, RJ@Energy" w:date="2018-10-24T07:28:00Z"/>
                <w:rFonts w:asciiTheme="minorHAnsi" w:hAnsiTheme="minorHAnsi"/>
                <w:sz w:val="18"/>
                <w:szCs w:val="18"/>
              </w:rPr>
            </w:pPr>
            <w:ins w:id="492" w:author="Wichert, RJ@Energy" w:date="2018-10-24T07:28:00Z">
              <w:r>
                <w:rPr>
                  <w:rFonts w:ascii="Calibri" w:hAnsi="Calibri"/>
                  <w:sz w:val="18"/>
                </w:rPr>
                <w:t xml:space="preserve">*** </w:t>
              </w:r>
              <w:r>
                <w:rPr>
                  <w:rFonts w:ascii="Calibri" w:hAnsi="Calibri"/>
                  <w:sz w:val="18"/>
                  <w:u w:val="single"/>
                </w:rPr>
                <w:t>All n/a</w:t>
              </w:r>
              <w:r>
                <w:rPr>
                  <w:rFonts w:ascii="Calibri" w:hAnsi="Calibri"/>
                  <w:sz w:val="18"/>
                </w:rPr>
                <w:t xml:space="preserve"> - This entire table is not applicable</w:t>
              </w:r>
            </w:ins>
          </w:p>
        </w:tc>
      </w:tr>
      <w:tr w:rsidR="00084B48" w:rsidRPr="00D83E48" w14:paraId="0319DF64" w14:textId="77777777" w:rsidTr="00084B48">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Change w:id="493" w:author="Wichert, RJ@Energy" w:date="2018-10-24T07:28:00Z">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blPrExChange>
        </w:tblPrEx>
        <w:trPr>
          <w:trHeight w:val="144"/>
          <w:ins w:id="494" w:author="Wichert, RJ@Energy" w:date="2018-10-24T07:28:00Z"/>
          <w:trPrChange w:id="495" w:author="Wichert, RJ@Energy" w:date="2018-10-24T07:28:00Z">
            <w:trPr>
              <w:trHeight w:val="144"/>
            </w:trPr>
          </w:trPrChange>
        </w:trPr>
        <w:tc>
          <w:tcPr>
            <w:tcW w:w="468" w:type="dxa"/>
            <w:vAlign w:val="center"/>
            <w:tcPrChange w:id="496" w:author="Wichert, RJ@Energy" w:date="2018-10-24T07:28:00Z">
              <w:tcPr>
                <w:tcW w:w="468" w:type="dxa"/>
                <w:vAlign w:val="center"/>
              </w:tcPr>
            </w:tcPrChange>
          </w:tcPr>
          <w:p w14:paraId="6F69C226" w14:textId="4864401B" w:rsidR="00084B48" w:rsidRPr="00837C51" w:rsidRDefault="00084B48" w:rsidP="00084B48">
            <w:pPr>
              <w:pStyle w:val="FootnoteText"/>
              <w:keepNext/>
              <w:jc w:val="center"/>
              <w:rPr>
                <w:ins w:id="497" w:author="Wichert, RJ@Energy" w:date="2018-10-24T07:28:00Z"/>
                <w:rFonts w:asciiTheme="minorHAnsi" w:hAnsiTheme="minorHAnsi"/>
                <w:sz w:val="18"/>
                <w:szCs w:val="18"/>
              </w:rPr>
            </w:pPr>
            <w:ins w:id="498" w:author="Wichert, RJ@Energy" w:date="2018-10-24T07:28:00Z">
              <w:r>
                <w:rPr>
                  <w:rFonts w:asciiTheme="minorHAnsi" w:hAnsiTheme="minorHAnsi"/>
                  <w:sz w:val="18"/>
                  <w:szCs w:val="18"/>
                </w:rPr>
                <w:t>10</w:t>
              </w:r>
            </w:ins>
          </w:p>
        </w:tc>
        <w:tc>
          <w:tcPr>
            <w:tcW w:w="2430" w:type="dxa"/>
            <w:vAlign w:val="center"/>
            <w:tcPrChange w:id="499" w:author="Wichert, RJ@Energy" w:date="2018-10-24T07:28:00Z">
              <w:tcPr>
                <w:tcW w:w="5265" w:type="dxa"/>
                <w:vAlign w:val="center"/>
              </w:tcPr>
            </w:tcPrChange>
          </w:tcPr>
          <w:p w14:paraId="0CEF6106" w14:textId="48FC28B8" w:rsidR="00084B48" w:rsidRPr="00837C51" w:rsidRDefault="00084B48" w:rsidP="00084B48">
            <w:pPr>
              <w:pStyle w:val="FootnoteText"/>
              <w:keepNext/>
              <w:rPr>
                <w:ins w:id="500" w:author="Wichert, RJ@Energy" w:date="2018-10-24T07:28:00Z"/>
                <w:rFonts w:asciiTheme="minorHAnsi" w:hAnsiTheme="minorHAnsi"/>
                <w:sz w:val="18"/>
                <w:szCs w:val="18"/>
              </w:rPr>
            </w:pPr>
            <w:ins w:id="501" w:author="Wichert, RJ@Energy" w:date="2018-10-24T07:28:00Z">
              <w:r>
                <w:rPr>
                  <w:rFonts w:ascii="Calibri" w:hAnsi="Calibri"/>
                  <w:sz w:val="18"/>
                </w:rPr>
                <w:t>Correction Notes:</w:t>
              </w:r>
            </w:ins>
          </w:p>
        </w:tc>
        <w:tc>
          <w:tcPr>
            <w:tcW w:w="8100" w:type="dxa"/>
            <w:vAlign w:val="center"/>
            <w:tcPrChange w:id="502" w:author="Wichert, RJ@Energy" w:date="2018-10-24T07:28:00Z">
              <w:tcPr>
                <w:tcW w:w="5265" w:type="dxa"/>
                <w:vAlign w:val="center"/>
              </w:tcPr>
            </w:tcPrChange>
          </w:tcPr>
          <w:p w14:paraId="474A2929" w14:textId="0CB2FDAD" w:rsidR="00084B48" w:rsidRPr="00837C51" w:rsidRDefault="00084B48" w:rsidP="00084B48">
            <w:pPr>
              <w:pStyle w:val="FootnoteText"/>
              <w:keepNext/>
              <w:rPr>
                <w:ins w:id="503" w:author="Wichert, RJ@Energy" w:date="2018-10-24T07:28:00Z"/>
                <w:rFonts w:asciiTheme="minorHAnsi" w:hAnsiTheme="minorHAnsi"/>
                <w:sz w:val="18"/>
                <w:szCs w:val="18"/>
              </w:rPr>
            </w:pPr>
            <w:ins w:id="504" w:author="Wichert, RJ@Energy" w:date="2018-10-24T07:28:00Z">
              <w:r>
                <w:rPr>
                  <w:rFonts w:ascii="Calibri" w:hAnsi="Calibri"/>
                  <w:sz w:val="18"/>
                </w:rPr>
                <w:t xml:space="preserve">&lt;&lt;if </w:t>
              </w:r>
              <w:r>
                <w:rPr>
                  <w:rFonts w:ascii="Calibri" w:hAnsi="Calibri"/>
                  <w:sz w:val="18"/>
                  <w:u w:val="single"/>
                </w:rPr>
                <w:t>Verification Status</w:t>
              </w:r>
              <w:r>
                <w:rPr>
                  <w:rFonts w:ascii="Calibri" w:hAnsi="Calibri"/>
                  <w:sz w:val="18"/>
                </w:rPr>
                <w:t xml:space="preserve">= </w:t>
              </w:r>
              <w:r>
                <w:rPr>
                  <w:rFonts w:ascii="Calibri" w:hAnsi="Calibri"/>
                  <w:sz w:val="18"/>
                  <w:u w:val="single"/>
                </w:rPr>
                <w:t>Fail</w:t>
              </w:r>
              <w:r>
                <w:rPr>
                  <w:rFonts w:ascii="Calibri" w:hAnsi="Calibri"/>
                  <w:sz w:val="18"/>
                </w:rPr>
                <w:t>, then text entry in this Corrections Notes field is required;  user input text&gt;&gt;</w:t>
              </w:r>
            </w:ins>
          </w:p>
        </w:tc>
      </w:tr>
      <w:tr w:rsidR="00084B48" w:rsidRPr="00D83E48" w14:paraId="1933EB47" w14:textId="77777777" w:rsidTr="004A1875">
        <w:trPr>
          <w:trHeight w:val="144"/>
        </w:trPr>
        <w:tc>
          <w:tcPr>
            <w:tcW w:w="10998" w:type="dxa"/>
            <w:gridSpan w:val="3"/>
            <w:vAlign w:val="center"/>
          </w:tcPr>
          <w:p w14:paraId="1933EB46" w14:textId="178E8029" w:rsidR="00084B48" w:rsidRPr="008D67CB" w:rsidRDefault="00084B48" w:rsidP="00084B48">
            <w:pPr>
              <w:pStyle w:val="FootnoteText"/>
              <w:keepNext/>
              <w:rPr>
                <w:rFonts w:asciiTheme="minorHAnsi" w:hAnsiTheme="minorHAnsi"/>
                <w:sz w:val="18"/>
                <w:szCs w:val="18"/>
              </w:rPr>
            </w:pPr>
            <w:ins w:id="505" w:author="Wichert, RJ@Energy" w:date="2018-10-24T07:28:00Z">
              <w:r w:rsidRPr="008D67CB">
                <w:rPr>
                  <w:rFonts w:asciiTheme="minorHAnsi" w:hAnsiTheme="minorHAnsi" w:cs="Calibri-Bold"/>
                  <w:b/>
                  <w:bCs/>
                  <w:sz w:val="18"/>
                  <w:szCs w:val="18"/>
                </w:rPr>
                <w:t>The responsible person’s signature on this compliance document affirms that all applicable requirements in this table have been met</w:t>
              </w:r>
              <w:r w:rsidRPr="00E52AF0">
                <w:rPr>
                  <w:rFonts w:asciiTheme="minorHAnsi" w:hAnsiTheme="minorHAnsi" w:cs="Calibri-Bold"/>
                  <w:b/>
                  <w:bCs/>
                  <w:sz w:val="18"/>
                  <w:szCs w:val="18"/>
                </w:rPr>
                <w:t xml:space="preserve"> unless otherwise noted in the Verification Status and the Corrections Notes in this table</w:t>
              </w:r>
              <w:r w:rsidRPr="008D67CB">
                <w:rPr>
                  <w:rFonts w:asciiTheme="minorHAnsi" w:hAnsiTheme="minorHAnsi" w:cs="Calibri-Bold"/>
                  <w:b/>
                  <w:bCs/>
                  <w:sz w:val="18"/>
                  <w:szCs w:val="18"/>
                </w:rPr>
                <w:t>.</w:t>
              </w:r>
            </w:ins>
            <w:del w:id="506" w:author="Wichert, RJ@Energy" w:date="2018-10-24T07:28:00Z">
              <w:r w:rsidRPr="008D67CB" w:rsidDel="008424E3">
                <w:rPr>
                  <w:rFonts w:asciiTheme="minorHAnsi" w:hAnsiTheme="minorHAnsi" w:cs="Calibri-Bold"/>
                  <w:b/>
                  <w:bCs/>
                  <w:sz w:val="18"/>
                  <w:szCs w:val="18"/>
                </w:rPr>
                <w:delText>The responsible person’s signature on this compliance document affirms that all applicable requirements in this table have been met.</w:delText>
              </w:r>
            </w:del>
          </w:p>
        </w:tc>
      </w:tr>
    </w:tbl>
    <w:p w14:paraId="1933EB48" w14:textId="4B000E4F" w:rsidR="001868E8" w:rsidRDefault="001868E8" w:rsidP="0009456E">
      <w:pPr>
        <w:rPr>
          <w:ins w:id="507" w:author="Wichert, RJ@Energy" w:date="2018-10-24T07:29:00Z"/>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10459"/>
      </w:tblGrid>
      <w:tr w:rsidR="00084B48" w:rsidRPr="00DF3F73" w14:paraId="38AC73C3" w14:textId="77777777" w:rsidTr="00E72BA4">
        <w:trPr>
          <w:cantSplit/>
          <w:trHeight w:val="432"/>
          <w:ins w:id="508" w:author="Wichert, RJ@Energy" w:date="2018-10-24T07:29:00Z"/>
        </w:trPr>
        <w:tc>
          <w:tcPr>
            <w:tcW w:w="5000" w:type="pct"/>
            <w:gridSpan w:val="2"/>
            <w:vAlign w:val="center"/>
          </w:tcPr>
          <w:p w14:paraId="6581C432" w14:textId="77777777" w:rsidR="00084B48" w:rsidRPr="00DF3F73" w:rsidRDefault="00084B48" w:rsidP="00E72BA4">
            <w:pPr>
              <w:keepNext/>
              <w:rPr>
                <w:ins w:id="509" w:author="Wichert, RJ@Energy" w:date="2018-10-24T07:29:00Z"/>
                <w:rFonts w:asciiTheme="minorHAnsi" w:hAnsiTheme="minorHAnsi"/>
                <w:b/>
                <w:sz w:val="18"/>
                <w:szCs w:val="18"/>
              </w:rPr>
            </w:pPr>
            <w:ins w:id="510" w:author="Wichert, RJ@Energy" w:date="2018-10-24T07:29:00Z">
              <w:r>
                <w:rPr>
                  <w:rFonts w:asciiTheme="minorHAnsi" w:hAnsiTheme="minorHAnsi"/>
                  <w:b/>
                  <w:sz w:val="18"/>
                  <w:szCs w:val="18"/>
                </w:rPr>
                <w:t>G. Determination of HERS Verification Compliance</w:t>
              </w:r>
            </w:ins>
          </w:p>
          <w:p w14:paraId="3E50B13E" w14:textId="77777777" w:rsidR="00084B48" w:rsidRPr="00DF3F73" w:rsidRDefault="00084B48" w:rsidP="00E72BA4">
            <w:pPr>
              <w:keepNext/>
              <w:rPr>
                <w:ins w:id="511" w:author="Wichert, RJ@Energy" w:date="2018-10-24T07:29:00Z"/>
                <w:rFonts w:asciiTheme="minorHAnsi" w:hAnsiTheme="minorHAnsi"/>
                <w:sz w:val="18"/>
                <w:szCs w:val="18"/>
              </w:rPr>
            </w:pPr>
            <w:ins w:id="512" w:author="Wichert, RJ@Energy" w:date="2018-10-24T07:29:00Z">
              <w:r>
                <w:rPr>
                  <w:rFonts w:asciiTheme="minorHAnsi"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ins>
          </w:p>
        </w:tc>
      </w:tr>
      <w:tr w:rsidR="00084B48" w:rsidRPr="00DF3F73" w14:paraId="5F4D20E7" w14:textId="77777777" w:rsidTr="00E72BA4">
        <w:trPr>
          <w:cantSplit/>
          <w:trHeight w:val="432"/>
          <w:ins w:id="513" w:author="Wichert, RJ@Energy" w:date="2018-10-24T07:29:00Z"/>
        </w:trPr>
        <w:tc>
          <w:tcPr>
            <w:tcW w:w="253" w:type="pct"/>
            <w:vAlign w:val="center"/>
          </w:tcPr>
          <w:p w14:paraId="4AE1CA51" w14:textId="77777777" w:rsidR="00084B48" w:rsidRPr="00DF3F73" w:rsidDel="00C76C40" w:rsidRDefault="00084B48" w:rsidP="00E72BA4">
            <w:pPr>
              <w:keepNext/>
              <w:rPr>
                <w:ins w:id="514" w:author="Wichert, RJ@Energy" w:date="2018-10-24T07:29:00Z"/>
                <w:rFonts w:asciiTheme="minorHAnsi" w:hAnsiTheme="minorHAnsi"/>
                <w:sz w:val="18"/>
                <w:szCs w:val="18"/>
              </w:rPr>
            </w:pPr>
            <w:ins w:id="515" w:author="Wichert, RJ@Energy" w:date="2018-10-24T07:29:00Z">
              <w:r>
                <w:rPr>
                  <w:rFonts w:asciiTheme="minorHAnsi" w:hAnsiTheme="minorHAnsi"/>
                  <w:sz w:val="18"/>
                  <w:szCs w:val="18"/>
                </w:rPr>
                <w:t>0</w:t>
              </w:r>
              <w:r w:rsidRPr="00DF3F73">
                <w:rPr>
                  <w:rFonts w:asciiTheme="minorHAnsi" w:hAnsiTheme="minorHAnsi"/>
                  <w:sz w:val="18"/>
                  <w:szCs w:val="18"/>
                </w:rPr>
                <w:t>1</w:t>
              </w:r>
            </w:ins>
          </w:p>
        </w:tc>
        <w:tc>
          <w:tcPr>
            <w:tcW w:w="4747" w:type="pct"/>
            <w:vAlign w:val="center"/>
          </w:tcPr>
          <w:p w14:paraId="531B7465" w14:textId="2FD104FD" w:rsidR="00084B48" w:rsidRPr="00DF3F73" w:rsidRDefault="00084B48">
            <w:pPr>
              <w:keepNext/>
              <w:spacing w:after="60"/>
              <w:rPr>
                <w:ins w:id="516" w:author="Wichert, RJ@Energy" w:date="2018-10-24T07:29:00Z"/>
                <w:rFonts w:asciiTheme="minorHAnsi" w:hAnsiTheme="minorHAnsi"/>
                <w:sz w:val="18"/>
                <w:szCs w:val="18"/>
              </w:rPr>
            </w:pPr>
            <w:ins w:id="517" w:author="Wichert, RJ@Energy" w:date="2018-10-24T07:29:00Z">
              <w:r w:rsidRPr="00DF3F73">
                <w:rPr>
                  <w:rFonts w:asciiTheme="minorHAnsi" w:hAnsiTheme="minorHAnsi"/>
                  <w:sz w:val="18"/>
                  <w:szCs w:val="18"/>
                </w:rPr>
                <w:t>&lt;&lt;</w:t>
              </w:r>
              <w:r>
                <w:rPr>
                  <w:rFonts w:asciiTheme="minorHAnsi" w:hAnsiTheme="minorHAnsi"/>
                  <w:sz w:val="18"/>
                  <w:szCs w:val="18"/>
                </w:rPr>
                <w:t xml:space="preserve">if  B01≠ System does not comply; and C04 ≠ Not Certified; and D04=system airflow rate complies; and E08= </w:t>
              </w:r>
              <w:r w:rsidRPr="00A43176">
                <w:rPr>
                  <w:rFonts w:asciiTheme="minorHAnsi" w:hAnsiTheme="minorHAnsi"/>
                  <w:sz w:val="18"/>
                  <w:szCs w:val="18"/>
                </w:rPr>
                <w:t>system airflow rate complies</w:t>
              </w:r>
              <w:r>
                <w:rPr>
                  <w:rFonts w:asciiTheme="minorHAnsi" w:hAnsiTheme="minorHAnsi"/>
                  <w:sz w:val="18"/>
                  <w:szCs w:val="18"/>
                </w:rPr>
                <w:t xml:space="preserve"> and F09</w:t>
              </w:r>
              <w:r>
                <w:rPr>
                  <w:rFonts w:ascii="Cambria Math" w:hAnsi="Cambria Math"/>
                  <w:sz w:val="18"/>
                  <w:szCs w:val="18"/>
                </w:rPr>
                <w:t>≠</w:t>
              </w:r>
              <w:r>
                <w:rPr>
                  <w:rFonts w:asciiTheme="minorHAnsi" w:hAnsiTheme="minorHAnsi"/>
                  <w:sz w:val="18"/>
                  <w:szCs w:val="18"/>
                </w:rPr>
                <w:t xml:space="preserve">Fail; then display: Complies: </w:t>
              </w:r>
              <w:r w:rsidRPr="00221722">
                <w:rPr>
                  <w:rFonts w:asciiTheme="minorHAnsi" w:hAnsiTheme="minorHAnsi"/>
                  <w:sz w:val="18"/>
                  <w:szCs w:val="18"/>
                </w:rPr>
                <w:t>All specified verification protocol requirem</w:t>
              </w:r>
              <w:r>
                <w:rPr>
                  <w:rFonts w:asciiTheme="minorHAnsi" w:hAnsiTheme="minorHAnsi"/>
                  <w:sz w:val="18"/>
                  <w:szCs w:val="18"/>
                </w:rPr>
                <w:t xml:space="preserve">ents on this document are met; else display: </w:t>
              </w:r>
              <w:r w:rsidRPr="00221722">
                <w:rPr>
                  <w:rFonts w:asciiTheme="minorHAnsi" w:hAnsiTheme="minorHAnsi"/>
                  <w:sz w:val="18"/>
                  <w:szCs w:val="18"/>
                </w:rPr>
                <w:t>Does not comply: One or more specified verification protocol requirements on this document are not met</w:t>
              </w:r>
              <w:r>
                <w:rPr>
                  <w:rFonts w:asciiTheme="minorHAnsi" w:hAnsiTheme="minorHAnsi"/>
                  <w:sz w:val="18"/>
                  <w:szCs w:val="18"/>
                </w:rPr>
                <w:t xml:space="preserve"> &gt;</w:t>
              </w:r>
            </w:ins>
          </w:p>
        </w:tc>
      </w:tr>
    </w:tbl>
    <w:p w14:paraId="5C31BC0C" w14:textId="77777777" w:rsidR="00084B48" w:rsidRPr="00D83E48" w:rsidRDefault="00084B48" w:rsidP="0009456E">
      <w:pPr>
        <w:rPr>
          <w:rFonts w:ascii="Calibri" w:hAnsi="Calibri"/>
        </w:rPr>
      </w:pPr>
    </w:p>
    <w:sectPr w:rsidR="00084B48" w:rsidRPr="00D83E48" w:rsidSect="008656BC">
      <w:headerReference w:type="even" r:id="rId21"/>
      <w:headerReference w:type="default" r:id="rId22"/>
      <w:headerReference w:type="first" r:id="rId23"/>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ABA178" w14:textId="77777777" w:rsidR="002D77F8" w:rsidRDefault="002D77F8">
      <w:r>
        <w:separator/>
      </w:r>
    </w:p>
  </w:endnote>
  <w:endnote w:type="continuationSeparator" w:id="0">
    <w:p w14:paraId="360D9344" w14:textId="77777777" w:rsidR="002D77F8" w:rsidRDefault="002D77F8">
      <w:r>
        <w:continuationSeparator/>
      </w:r>
    </w:p>
  </w:endnote>
  <w:endnote w:type="continuationNotice" w:id="1">
    <w:p w14:paraId="020EC8F5" w14:textId="77777777" w:rsidR="002D77F8" w:rsidRDefault="002D77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61" w14:textId="77777777" w:rsidR="002D77F8" w:rsidRPr="00CB64DD" w:rsidRDefault="002D77F8" w:rsidP="007B33F2">
    <w:pPr>
      <w:pStyle w:val="Footer"/>
    </w:pPr>
    <w:r w:rsidRPr="00CB64DD">
      <w:t xml:space="preserve">Registration Number:                                                           Registration Date/Time:                                           HERS Provider:                       </w:t>
    </w:r>
  </w:p>
  <w:p w14:paraId="1933EB62" w14:textId="4E160AF1" w:rsidR="002D77F8" w:rsidRPr="00CB64DD" w:rsidRDefault="002D77F8">
    <w:pPr>
      <w:pStyle w:val="Footer"/>
    </w:pPr>
    <w:r w:rsidRPr="00CB64DD">
      <w:t>CA Building Energy Efficiency Standards - 201</w:t>
    </w:r>
    <w:del w:id="170" w:author="Ferris, Elizabeth@Energy" w:date="2018-08-13T11:04:00Z">
      <w:r w:rsidDel="008E4834">
        <w:delText>6</w:delText>
      </w:r>
    </w:del>
    <w:ins w:id="171" w:author="Ferris, Elizabeth@Energy" w:date="2018-08-13T11:04:00Z">
      <w:r>
        <w:t>9</w:t>
      </w:r>
    </w:ins>
    <w:r w:rsidRPr="00CB64DD">
      <w:t xml:space="preserve"> Residential Compliance</w:t>
    </w:r>
    <w:r w:rsidRPr="00CB64DD">
      <w:tab/>
    </w:r>
    <w:del w:id="172" w:author="Ferris, Elizabeth@Energy" w:date="2018-08-13T11:04:00Z">
      <w:r w:rsidDel="008E4834">
        <w:delText>October 2016</w:delText>
      </w:r>
    </w:del>
    <w:ins w:id="173" w:author="Ferris, Elizabeth@Energy" w:date="2018-08-13T11:04:00Z">
      <w:r>
        <w:t>January 20</w:t>
      </w:r>
    </w:ins>
    <w:ins w:id="174" w:author="Smith, Alexis@Energy" w:date="2018-12-13T11:10:00Z">
      <w:r>
        <w:t>19</w:t>
      </w:r>
    </w:ins>
    <w:ins w:id="175" w:author="Ferris, Elizabeth@Energy" w:date="2018-08-13T11:04:00Z">
      <w:del w:id="176" w:author="Smith, Alexis@Energy" w:date="2018-12-13T11:10:00Z">
        <w:r w:rsidDel="00E72BA4">
          <w:delText>20</w:delText>
        </w:r>
      </w:del>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72" w14:textId="77777777" w:rsidR="002D77F8" w:rsidRPr="00CB64DD" w:rsidRDefault="002D77F8">
    <w:pPr>
      <w:pStyle w:val="Footer"/>
    </w:pPr>
    <w:r w:rsidRPr="00CB64DD">
      <w:t xml:space="preserve">Registration Number:                                                           Registration Date/Time:                                           HERS Provider:                       </w:t>
    </w:r>
  </w:p>
  <w:p w14:paraId="1933EB73" w14:textId="77777777" w:rsidR="002D77F8" w:rsidRPr="00CB64DD" w:rsidRDefault="002D77F8">
    <w:pPr>
      <w:pStyle w:val="Footer"/>
    </w:pPr>
    <w:r w:rsidRPr="00CB64DD">
      <w:t>CA Building Energy Efficiency Standards - 2013 Residential Compliance</w:t>
    </w:r>
    <w:r w:rsidRPr="00CB64DD">
      <w:tab/>
      <w:t>June 2013</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7C" w14:textId="45BD2533" w:rsidR="002D77F8" w:rsidRPr="00CB64DD" w:rsidRDefault="002D77F8" w:rsidP="007B33F2">
    <w:pPr>
      <w:pStyle w:val="Footer"/>
    </w:pPr>
    <w:r w:rsidRPr="00CB64DD">
      <w:t>CA Building Energy Efficiency Standards - 201</w:t>
    </w:r>
    <w:del w:id="192" w:author="Ferris, Elizabeth@Energy" w:date="2018-08-13T11:05:00Z">
      <w:r w:rsidDel="008E4834">
        <w:delText>6</w:delText>
      </w:r>
    </w:del>
    <w:ins w:id="193" w:author="Ferris, Elizabeth@Energy" w:date="2018-08-13T11:05:00Z">
      <w:r>
        <w:t>9</w:t>
      </w:r>
    </w:ins>
    <w:r w:rsidRPr="00CB64DD">
      <w:t xml:space="preserve"> Residential Compliance</w:t>
    </w:r>
    <w:r w:rsidRPr="00CB64DD">
      <w:tab/>
    </w:r>
    <w:del w:id="194" w:author="Ferris, Elizabeth@Energy" w:date="2018-08-13T11:05:00Z">
      <w:r w:rsidDel="008E4834">
        <w:delText>October 2016</w:delText>
      </w:r>
    </w:del>
    <w:ins w:id="195" w:author="Ferris, Elizabeth@Energy" w:date="2018-08-13T11:05:00Z">
      <w:r>
        <w:t>January 20</w:t>
      </w:r>
      <w:del w:id="196" w:author="Smith, Alexis@Energy" w:date="2018-12-13T11:09:00Z">
        <w:r w:rsidDel="00E72BA4">
          <w:delText>20</w:delText>
        </w:r>
      </w:del>
    </w:ins>
    <w:ins w:id="197" w:author="Smith, Alexis@Energy" w:date="2018-12-13T11:09:00Z">
      <w:r>
        <w:t>19</w:t>
      </w:r>
    </w:ins>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84" w14:textId="77777777" w:rsidR="002D77F8" w:rsidRPr="00CB64DD" w:rsidRDefault="002D77F8">
    <w:pPr>
      <w:pStyle w:val="Footer"/>
    </w:pPr>
    <w:r w:rsidRPr="00CB64DD">
      <w:t>CA Building Energy Efficiency Standards - 2013 Residential Compliance</w:t>
    </w:r>
    <w:r w:rsidRPr="00CB64DD">
      <w:tab/>
      <w:t>June 2013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6CA41A" w14:textId="77777777" w:rsidR="002D77F8" w:rsidRDefault="002D77F8">
      <w:r>
        <w:separator/>
      </w:r>
    </w:p>
  </w:footnote>
  <w:footnote w:type="continuationSeparator" w:id="0">
    <w:p w14:paraId="23CAFEFA" w14:textId="77777777" w:rsidR="002D77F8" w:rsidRDefault="002D77F8">
      <w:r>
        <w:continuationSeparator/>
      </w:r>
    </w:p>
  </w:footnote>
  <w:footnote w:type="continuationNotice" w:id="1">
    <w:p w14:paraId="6B5A83EA" w14:textId="77777777" w:rsidR="002D77F8" w:rsidRDefault="002D77F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4D" w14:textId="77777777" w:rsidR="002D77F8" w:rsidRDefault="00213E3A">
    <w:pPr>
      <w:pStyle w:val="Header"/>
    </w:pPr>
    <w:r>
      <w:rPr>
        <w:noProof/>
      </w:rPr>
      <w:pict w14:anchorId="1933EB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88" o:spid="_x0000_s2050" type="#_x0000_t75" style="position:absolute;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4E" w14:textId="30588FA7" w:rsidR="002D77F8" w:rsidRPr="007770C5" w:rsidRDefault="002D77F8" w:rsidP="00986D7B">
    <w:pPr>
      <w:suppressAutoHyphens/>
      <w:ind w:left="-90"/>
      <w:rPr>
        <w:rFonts w:ascii="Arial" w:hAnsi="Arial" w:cs="Arial"/>
        <w:sz w:val="14"/>
        <w:szCs w:val="14"/>
      </w:rPr>
    </w:pPr>
    <w:r>
      <w:rPr>
        <w:noProof/>
      </w:rPr>
      <w:drawing>
        <wp:anchor distT="0" distB="0" distL="114300" distR="114300" simplePos="0" relativeHeight="251658250" behindDoc="1" locked="0" layoutInCell="0" allowOverlap="1" wp14:anchorId="54233676" wp14:editId="55F84414">
          <wp:simplePos x="0" y="0"/>
          <wp:positionH relativeFrom="margin">
            <wp:align>center</wp:align>
          </wp:positionH>
          <wp:positionV relativeFrom="margin">
            <wp:align>center</wp:align>
          </wp:positionV>
          <wp:extent cx="9144000" cy="6858000"/>
          <wp:effectExtent l="0" t="0" r="0" b="0"/>
          <wp:wrapNone/>
          <wp:docPr id="10" name="Picture 10" descr="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atermark"/>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1933EB90" wp14:editId="0FDF039E">
          <wp:simplePos x="0" y="0"/>
          <wp:positionH relativeFrom="margin">
            <wp:posOffset>6629400</wp:posOffset>
          </wp:positionH>
          <wp:positionV relativeFrom="margin">
            <wp:posOffset>-1207135</wp:posOffset>
          </wp:positionV>
          <wp:extent cx="311785" cy="273685"/>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311785" cy="273685"/>
                  </a:xfrm>
                  <a:prstGeom prst="rect">
                    <a:avLst/>
                  </a:prstGeom>
                  <a:noFill/>
                </pic:spPr>
              </pic:pic>
            </a:graphicData>
          </a:graphic>
          <wp14:sizeRelV relativeFrom="margin">
            <wp14:pctHeight>0</wp14:pctHeight>
          </wp14:sizeRelV>
        </wp:anchor>
      </w:drawing>
    </w:r>
    <w:r w:rsidR="00213E3A">
      <w:rPr>
        <w:noProof/>
      </w:rPr>
      <w:pict w14:anchorId="1933EB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89"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3" o:title="Watermark" gain="19661f" blacklevel="22938f"/>
          <w10:wrap anchorx="margin" anchory="margin"/>
        </v:shape>
      </w:pict>
    </w:r>
    <w:r w:rsidRPr="007770C5">
      <w:rPr>
        <w:rFonts w:ascii="Arial" w:hAnsi="Arial" w:cs="Arial"/>
        <w:sz w:val="14"/>
        <w:szCs w:val="14"/>
      </w:rPr>
      <w:t xml:space="preserve">STATE OF </w:t>
    </w:r>
    <w:smartTag w:uri="urn:schemas-microsoft-com:office:smarttags" w:element="State">
      <w:smartTag w:uri="urn:schemas-microsoft-com:office:smarttags" w:element="place">
        <w:r w:rsidRPr="007770C5">
          <w:rPr>
            <w:rFonts w:ascii="Arial" w:hAnsi="Arial" w:cs="Arial"/>
            <w:sz w:val="14"/>
            <w:szCs w:val="14"/>
          </w:rPr>
          <w:t>CALIFORNIA</w:t>
        </w:r>
      </w:smartTag>
    </w:smartTag>
  </w:p>
  <w:p w14:paraId="1933EB4F" w14:textId="77777777" w:rsidR="002D77F8" w:rsidRPr="007770C5" w:rsidRDefault="002D77F8" w:rsidP="00986D7B">
    <w:pPr>
      <w:suppressAutoHyphens/>
      <w:ind w:left="-90"/>
      <w:rPr>
        <w:rFonts w:ascii="Arial" w:hAnsi="Arial" w:cs="Arial"/>
        <w:b/>
        <w:sz w:val="24"/>
        <w:szCs w:val="24"/>
      </w:rPr>
    </w:pPr>
    <w:r>
      <w:rPr>
        <w:rFonts w:ascii="Arial" w:hAnsi="Arial" w:cs="Arial"/>
        <w:b/>
        <w:sz w:val="24"/>
        <w:szCs w:val="24"/>
      </w:rPr>
      <w:t>SPACE CONDITIONING SYSTEM AIRFLOW RATE</w:t>
    </w:r>
  </w:p>
  <w:p w14:paraId="1933EB50" w14:textId="4BFC5FCB" w:rsidR="002D77F8" w:rsidRPr="007770C5" w:rsidRDefault="002D77F8" w:rsidP="00986D7B">
    <w:pPr>
      <w:suppressAutoHyphens/>
      <w:ind w:left="-90"/>
      <w:rPr>
        <w:rFonts w:ascii="Arial" w:hAnsi="Arial" w:cs="Arial"/>
        <w:sz w:val="14"/>
        <w:szCs w:val="14"/>
      </w:rPr>
    </w:pPr>
    <w:r>
      <w:rPr>
        <w:rFonts w:ascii="Arial" w:hAnsi="Arial" w:cs="Arial"/>
        <w:sz w:val="14"/>
        <w:szCs w:val="14"/>
      </w:rPr>
      <w:t>CEC-CF</w:t>
    </w:r>
    <w:del w:id="159" w:author="Wichert, RJ@Energy" w:date="2018-10-25T08:53:00Z">
      <w:r w:rsidDel="00297712">
        <w:rPr>
          <w:rFonts w:ascii="Arial" w:hAnsi="Arial" w:cs="Arial"/>
          <w:sz w:val="14"/>
          <w:szCs w:val="14"/>
        </w:rPr>
        <w:delText>2</w:delText>
      </w:r>
    </w:del>
    <w:ins w:id="160" w:author="Wichert, RJ@Energy" w:date="2018-10-25T08:53:00Z">
      <w:r>
        <w:rPr>
          <w:rFonts w:ascii="Arial" w:hAnsi="Arial" w:cs="Arial"/>
          <w:sz w:val="14"/>
          <w:szCs w:val="14"/>
        </w:rPr>
        <w:t>3</w:t>
      </w:r>
    </w:ins>
    <w:r>
      <w:rPr>
        <w:rFonts w:ascii="Arial" w:hAnsi="Arial" w:cs="Arial"/>
        <w:sz w:val="14"/>
        <w:szCs w:val="14"/>
      </w:rPr>
      <w:t>R-MCH-23-H</w:t>
    </w:r>
    <w:r w:rsidRPr="007770C5">
      <w:rPr>
        <w:rFonts w:ascii="Arial" w:hAnsi="Arial" w:cs="Arial"/>
        <w:sz w:val="14"/>
        <w:szCs w:val="14"/>
      </w:rPr>
      <w:t xml:space="preserve"> (Revised </w:t>
    </w:r>
    <w:ins w:id="161" w:author="Ferris, Elizabeth@Energy" w:date="2018-08-13T11:04:00Z">
      <w:r>
        <w:rPr>
          <w:rFonts w:ascii="Arial" w:hAnsi="Arial" w:cs="Arial"/>
          <w:sz w:val="14"/>
          <w:szCs w:val="14"/>
        </w:rPr>
        <w:t>0</w:t>
      </w:r>
    </w:ins>
    <w:r>
      <w:rPr>
        <w:rFonts w:ascii="Arial" w:hAnsi="Arial" w:cs="Arial"/>
        <w:sz w:val="14"/>
        <w:szCs w:val="14"/>
      </w:rPr>
      <w:t>1</w:t>
    </w:r>
    <w:ins w:id="162" w:author="Ferris, Elizabeth@Energy" w:date="2018-08-13T11:04:00Z">
      <w:r>
        <w:rPr>
          <w:rFonts w:ascii="Arial" w:hAnsi="Arial" w:cs="Arial"/>
          <w:sz w:val="14"/>
          <w:szCs w:val="14"/>
        </w:rPr>
        <w:t>/</w:t>
      </w:r>
      <w:del w:id="163" w:author="Smith, Alexis@Energy" w:date="2018-12-13T11:09:00Z">
        <w:r w:rsidDel="00E72BA4">
          <w:rPr>
            <w:rFonts w:ascii="Arial" w:hAnsi="Arial" w:cs="Arial"/>
            <w:sz w:val="14"/>
            <w:szCs w:val="14"/>
          </w:rPr>
          <w:delText>20</w:delText>
        </w:r>
      </w:del>
    </w:ins>
    <w:ins w:id="164" w:author="Smith, Alexis@Energy" w:date="2018-12-13T11:10:00Z">
      <w:r>
        <w:rPr>
          <w:rFonts w:ascii="Arial" w:hAnsi="Arial" w:cs="Arial"/>
          <w:sz w:val="14"/>
          <w:szCs w:val="14"/>
        </w:rPr>
        <w:t>19</w:t>
      </w:r>
    </w:ins>
    <w:del w:id="165" w:author="Ferris, Elizabeth@Energy" w:date="2018-08-13T11:04:00Z">
      <w:r w:rsidDel="008E4834">
        <w:rPr>
          <w:rFonts w:ascii="Arial" w:hAnsi="Arial" w:cs="Arial"/>
          <w:sz w:val="14"/>
          <w:szCs w:val="14"/>
        </w:rPr>
        <w:delText>0/16</w:delText>
      </w:r>
    </w:del>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2"/>
      <w:gridCol w:w="307"/>
      <w:gridCol w:w="3654"/>
      <w:gridCol w:w="1866"/>
    </w:tblGrid>
    <w:tr w:rsidR="002D77F8" w:rsidRPr="00F85124" w14:paraId="1933EB53" w14:textId="77777777" w:rsidTr="00986D7B">
      <w:trPr>
        <w:cantSplit/>
        <w:trHeight w:val="288"/>
      </w:trPr>
      <w:tc>
        <w:tcPr>
          <w:tcW w:w="4016" w:type="pct"/>
          <w:gridSpan w:val="3"/>
          <w:tcBorders>
            <w:right w:val="nil"/>
          </w:tcBorders>
          <w:vAlign w:val="center"/>
        </w:tcPr>
        <w:p w14:paraId="1933EB51" w14:textId="779F0554" w:rsidR="002D77F8" w:rsidRPr="00F85124" w:rsidRDefault="002D77F8" w:rsidP="00E72BA4">
          <w:pPr>
            <w:pStyle w:val="Heading1"/>
            <w:rPr>
              <w:rFonts w:ascii="Calibri" w:hAnsi="Calibri"/>
              <w:b w:val="0"/>
              <w:bCs/>
              <w:sz w:val="20"/>
            </w:rPr>
          </w:pPr>
          <w:r>
            <w:rPr>
              <w:rFonts w:ascii="Calibri" w:hAnsi="Calibri"/>
              <w:b w:val="0"/>
              <w:bCs/>
              <w:sz w:val="20"/>
            </w:rPr>
            <w:t xml:space="preserve">CERTIFICATE OF </w:t>
          </w:r>
          <w:del w:id="166" w:author="Smith, Alexis@Energy" w:date="2018-12-13T11:09:00Z">
            <w:r w:rsidDel="00E72BA4">
              <w:rPr>
                <w:rFonts w:ascii="Calibri" w:hAnsi="Calibri"/>
                <w:b w:val="0"/>
                <w:bCs/>
                <w:sz w:val="20"/>
              </w:rPr>
              <w:delText>INSTALLATION</w:delText>
            </w:r>
          </w:del>
          <w:ins w:id="167" w:author="Smith, Alexis@Energy" w:date="2018-12-13T11:09:00Z">
            <w:r>
              <w:rPr>
                <w:rFonts w:ascii="Calibri" w:hAnsi="Calibri"/>
                <w:b w:val="0"/>
                <w:bCs/>
                <w:sz w:val="20"/>
              </w:rPr>
              <w:t>VERIFICATION</w:t>
            </w:r>
          </w:ins>
        </w:p>
      </w:tc>
      <w:tc>
        <w:tcPr>
          <w:tcW w:w="984" w:type="pct"/>
          <w:tcBorders>
            <w:left w:val="nil"/>
          </w:tcBorders>
          <w:tcMar>
            <w:left w:w="115" w:type="dxa"/>
            <w:right w:w="115" w:type="dxa"/>
          </w:tcMar>
          <w:vAlign w:val="center"/>
        </w:tcPr>
        <w:p w14:paraId="1933EB52" w14:textId="1085427A" w:rsidR="002D77F8" w:rsidRPr="00F85124" w:rsidRDefault="002D77F8">
          <w:pPr>
            <w:pStyle w:val="Heading1"/>
            <w:jc w:val="right"/>
            <w:rPr>
              <w:rFonts w:ascii="Calibri" w:hAnsi="Calibri"/>
              <w:b w:val="0"/>
              <w:bCs/>
              <w:sz w:val="20"/>
            </w:rPr>
          </w:pPr>
          <w:r>
            <w:rPr>
              <w:rFonts w:ascii="Calibri" w:hAnsi="Calibri"/>
              <w:b w:val="0"/>
              <w:bCs/>
              <w:sz w:val="20"/>
            </w:rPr>
            <w:t>CF</w:t>
          </w:r>
          <w:del w:id="168" w:author="Wichert, RJ@Energy" w:date="2018-10-25T08:53:00Z">
            <w:r w:rsidDel="00297712">
              <w:rPr>
                <w:rFonts w:ascii="Calibri" w:hAnsi="Calibri"/>
                <w:b w:val="0"/>
                <w:bCs/>
                <w:sz w:val="20"/>
              </w:rPr>
              <w:delText>2</w:delText>
            </w:r>
          </w:del>
          <w:ins w:id="169" w:author="Wichert, RJ@Energy" w:date="2018-10-25T08:53:00Z">
            <w:r>
              <w:rPr>
                <w:rFonts w:ascii="Calibri" w:hAnsi="Calibri"/>
                <w:b w:val="0"/>
                <w:bCs/>
                <w:sz w:val="20"/>
              </w:rPr>
              <w:t>3</w:t>
            </w:r>
          </w:ins>
          <w:r>
            <w:rPr>
              <w:rFonts w:ascii="Calibri" w:hAnsi="Calibri"/>
              <w:b w:val="0"/>
              <w:bCs/>
              <w:sz w:val="20"/>
            </w:rPr>
            <w:t>R-MCH-23-H</w:t>
          </w:r>
        </w:p>
      </w:tc>
    </w:tr>
    <w:tr w:rsidR="002D77F8" w:rsidRPr="00F85124" w14:paraId="1933EB56" w14:textId="77777777" w:rsidTr="007924C2">
      <w:trPr>
        <w:cantSplit/>
        <w:trHeight w:val="288"/>
      </w:trPr>
      <w:tc>
        <w:tcPr>
          <w:tcW w:w="2500" w:type="pct"/>
          <w:gridSpan w:val="2"/>
          <w:tcBorders>
            <w:right w:val="nil"/>
          </w:tcBorders>
        </w:tcPr>
        <w:p w14:paraId="1933EB54" w14:textId="77777777" w:rsidR="002D77F8" w:rsidRPr="002E105D" w:rsidRDefault="002D77F8" w:rsidP="00BC64F6">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Airflow Rate </w:t>
          </w:r>
        </w:p>
      </w:tc>
      <w:tc>
        <w:tcPr>
          <w:tcW w:w="2500" w:type="pct"/>
          <w:gridSpan w:val="2"/>
          <w:tcBorders>
            <w:left w:val="nil"/>
          </w:tcBorders>
        </w:tcPr>
        <w:p w14:paraId="1933EB55" w14:textId="35EA0FFB" w:rsidR="002D77F8" w:rsidRPr="00F85124" w:rsidRDefault="002D77F8"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213E3A">
            <w:rPr>
              <w:rFonts w:ascii="Calibri" w:hAnsi="Calibri"/>
              <w:bCs/>
              <w:noProof/>
            </w:rPr>
            <w:t>3</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213E3A">
            <w:rPr>
              <w:rFonts w:ascii="Calibri" w:hAnsi="Calibri"/>
              <w:bCs/>
              <w:noProof/>
            </w:rPr>
            <w:t>3</w:t>
          </w:r>
          <w:r>
            <w:rPr>
              <w:rFonts w:ascii="Calibri" w:hAnsi="Calibri"/>
              <w:bCs/>
              <w:noProof/>
            </w:rPr>
            <w:fldChar w:fldCharType="end"/>
          </w:r>
          <w:r w:rsidRPr="00F85124">
            <w:rPr>
              <w:rFonts w:ascii="Calibri" w:hAnsi="Calibri"/>
              <w:bCs/>
            </w:rPr>
            <w:t>)</w:t>
          </w:r>
        </w:p>
      </w:tc>
    </w:tr>
    <w:tr w:rsidR="002D77F8" w:rsidRPr="00F85124" w14:paraId="1933EB5A" w14:textId="77777777" w:rsidTr="00986D7B">
      <w:trPr>
        <w:cantSplit/>
        <w:trHeight w:val="288"/>
      </w:trPr>
      <w:tc>
        <w:tcPr>
          <w:tcW w:w="0" w:type="auto"/>
        </w:tcPr>
        <w:p w14:paraId="1933EB57" w14:textId="77777777" w:rsidR="002D77F8" w:rsidRPr="00F85124" w:rsidRDefault="002D77F8" w:rsidP="007924C2">
          <w:pPr>
            <w:rPr>
              <w:rFonts w:ascii="Calibri" w:hAnsi="Calibri"/>
              <w:sz w:val="12"/>
              <w:szCs w:val="12"/>
            </w:rPr>
          </w:pPr>
          <w:r w:rsidRPr="00F85124">
            <w:rPr>
              <w:rFonts w:ascii="Calibri" w:hAnsi="Calibri"/>
              <w:sz w:val="12"/>
              <w:szCs w:val="12"/>
            </w:rPr>
            <w:t>Project Name:</w:t>
          </w:r>
        </w:p>
      </w:tc>
      <w:tc>
        <w:tcPr>
          <w:tcW w:w="1655" w:type="pct"/>
          <w:gridSpan w:val="2"/>
        </w:tcPr>
        <w:p w14:paraId="1933EB58" w14:textId="77777777" w:rsidR="002D77F8" w:rsidRPr="00F85124" w:rsidRDefault="002D77F8" w:rsidP="007924C2">
          <w:pPr>
            <w:rPr>
              <w:rFonts w:ascii="Calibri" w:hAnsi="Calibri"/>
              <w:sz w:val="12"/>
              <w:szCs w:val="12"/>
            </w:rPr>
          </w:pPr>
          <w:r w:rsidRPr="00F85124">
            <w:rPr>
              <w:rFonts w:ascii="Calibri" w:hAnsi="Calibri"/>
              <w:sz w:val="12"/>
              <w:szCs w:val="12"/>
            </w:rPr>
            <w:t>Enforcement Agency:</w:t>
          </w:r>
        </w:p>
      </w:tc>
      <w:tc>
        <w:tcPr>
          <w:tcW w:w="984" w:type="pct"/>
        </w:tcPr>
        <w:p w14:paraId="1933EB59" w14:textId="77777777" w:rsidR="002D77F8" w:rsidRPr="00F85124" w:rsidRDefault="002D77F8" w:rsidP="007924C2">
          <w:pPr>
            <w:rPr>
              <w:rFonts w:ascii="Calibri" w:hAnsi="Calibri"/>
              <w:sz w:val="12"/>
              <w:szCs w:val="12"/>
            </w:rPr>
          </w:pPr>
          <w:r w:rsidRPr="00F85124">
            <w:rPr>
              <w:rFonts w:ascii="Calibri" w:hAnsi="Calibri"/>
              <w:sz w:val="12"/>
              <w:szCs w:val="12"/>
            </w:rPr>
            <w:t>Permit Number:</w:t>
          </w:r>
        </w:p>
      </w:tc>
    </w:tr>
    <w:tr w:rsidR="002D77F8" w:rsidRPr="00F85124" w14:paraId="1933EB5E" w14:textId="77777777" w:rsidTr="00986D7B">
      <w:trPr>
        <w:cantSplit/>
        <w:trHeight w:val="288"/>
      </w:trPr>
      <w:tc>
        <w:tcPr>
          <w:tcW w:w="0" w:type="auto"/>
        </w:tcPr>
        <w:p w14:paraId="1933EB5B" w14:textId="77777777" w:rsidR="002D77F8" w:rsidRPr="00F85124" w:rsidRDefault="002D77F8" w:rsidP="007924C2">
          <w:pPr>
            <w:rPr>
              <w:rFonts w:ascii="Calibri" w:hAnsi="Calibri"/>
              <w:sz w:val="12"/>
              <w:szCs w:val="12"/>
              <w:vertAlign w:val="superscript"/>
            </w:rPr>
          </w:pPr>
          <w:r w:rsidRPr="00F85124">
            <w:rPr>
              <w:rFonts w:ascii="Calibri" w:hAnsi="Calibri"/>
              <w:sz w:val="12"/>
              <w:szCs w:val="12"/>
            </w:rPr>
            <w:t>Dwelling Address:</w:t>
          </w:r>
        </w:p>
      </w:tc>
      <w:tc>
        <w:tcPr>
          <w:tcW w:w="1655" w:type="pct"/>
          <w:gridSpan w:val="2"/>
        </w:tcPr>
        <w:p w14:paraId="1933EB5C" w14:textId="66867325" w:rsidR="002D77F8" w:rsidRPr="00F85124" w:rsidRDefault="002D77F8" w:rsidP="007924C2">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984" w:type="pct"/>
        </w:tcPr>
        <w:p w14:paraId="1933EB5D" w14:textId="4EFC3C8A" w:rsidR="002D77F8" w:rsidRPr="00F85124" w:rsidRDefault="002D77F8" w:rsidP="007924C2">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1933EB5F" w14:textId="77777777" w:rsidR="002D77F8" w:rsidRDefault="002D77F8" w:rsidP="002E10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3"/>
      <w:gridCol w:w="307"/>
      <w:gridCol w:w="3040"/>
      <w:gridCol w:w="2479"/>
    </w:tblGrid>
    <w:tr w:rsidR="002D77F8" w:rsidRPr="00F85124" w14:paraId="1933EB65" w14:textId="77777777" w:rsidTr="002E105D">
      <w:trPr>
        <w:cantSplit/>
        <w:trHeight w:val="288"/>
      </w:trPr>
      <w:tc>
        <w:tcPr>
          <w:tcW w:w="3738" w:type="pct"/>
          <w:gridSpan w:val="3"/>
          <w:tcBorders>
            <w:right w:val="nil"/>
          </w:tcBorders>
          <w:vAlign w:val="center"/>
        </w:tcPr>
        <w:p w14:paraId="1933EB63" w14:textId="77777777" w:rsidR="002D77F8" w:rsidRPr="00F85124" w:rsidRDefault="00213E3A" w:rsidP="007924C2">
          <w:pPr>
            <w:pStyle w:val="Heading1"/>
            <w:rPr>
              <w:rFonts w:ascii="Calibri" w:hAnsi="Calibri"/>
              <w:b w:val="0"/>
              <w:bCs/>
              <w:sz w:val="20"/>
            </w:rPr>
          </w:pPr>
          <w:r>
            <w:rPr>
              <w:rFonts w:ascii="Calibri" w:hAnsi="Calibri"/>
              <w:b w:val="0"/>
              <w:bCs/>
              <w:noProof/>
              <w:sz w:val="20"/>
            </w:rPr>
            <w:pict w14:anchorId="1933EB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87" o:spid="_x0000_s2049"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r w:rsidR="002D77F8">
            <w:rPr>
              <w:rFonts w:ascii="Calibri" w:hAnsi="Calibri"/>
              <w:b w:val="0"/>
              <w:bCs/>
              <w:sz w:val="20"/>
            </w:rPr>
            <w:t>CERTIFICATE OF INSTALLATION</w:t>
          </w:r>
        </w:p>
      </w:tc>
      <w:tc>
        <w:tcPr>
          <w:tcW w:w="1262" w:type="pct"/>
          <w:tcBorders>
            <w:left w:val="nil"/>
          </w:tcBorders>
          <w:tcMar>
            <w:left w:w="115" w:type="dxa"/>
            <w:right w:w="115" w:type="dxa"/>
          </w:tcMar>
          <w:vAlign w:val="center"/>
        </w:tcPr>
        <w:p w14:paraId="1933EB64" w14:textId="77777777" w:rsidR="002D77F8" w:rsidRPr="00F85124" w:rsidRDefault="002D77F8" w:rsidP="002E105D">
          <w:pPr>
            <w:pStyle w:val="Heading1"/>
            <w:jc w:val="right"/>
            <w:rPr>
              <w:rFonts w:ascii="Calibri" w:hAnsi="Calibri"/>
              <w:b w:val="0"/>
              <w:bCs/>
              <w:sz w:val="20"/>
            </w:rPr>
          </w:pPr>
          <w:r>
            <w:rPr>
              <w:rFonts w:ascii="Calibri" w:hAnsi="Calibri"/>
              <w:b w:val="0"/>
              <w:bCs/>
              <w:sz w:val="20"/>
            </w:rPr>
            <w:t>CF2R-MCH-23-H</w:t>
          </w:r>
        </w:p>
      </w:tc>
    </w:tr>
    <w:tr w:rsidR="002D77F8" w:rsidRPr="00F85124" w14:paraId="1933EB68" w14:textId="77777777" w:rsidTr="007924C2">
      <w:trPr>
        <w:cantSplit/>
        <w:trHeight w:val="288"/>
      </w:trPr>
      <w:tc>
        <w:tcPr>
          <w:tcW w:w="2500" w:type="pct"/>
          <w:gridSpan w:val="2"/>
          <w:tcBorders>
            <w:right w:val="nil"/>
          </w:tcBorders>
        </w:tcPr>
        <w:p w14:paraId="1933EB66" w14:textId="77777777" w:rsidR="002D77F8" w:rsidRPr="002E105D" w:rsidRDefault="002D77F8"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1933EB67" w14:textId="77777777" w:rsidR="002D77F8" w:rsidRPr="00F85124" w:rsidRDefault="002D77F8"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r w:rsidR="002D77F8" w:rsidRPr="00F85124" w14:paraId="1933EB6C" w14:textId="77777777" w:rsidTr="002E105D">
      <w:trPr>
        <w:cantSplit/>
        <w:trHeight w:val="288"/>
      </w:trPr>
      <w:tc>
        <w:tcPr>
          <w:tcW w:w="0" w:type="auto"/>
        </w:tcPr>
        <w:p w14:paraId="1933EB69" w14:textId="77777777" w:rsidR="002D77F8" w:rsidRPr="00F85124" w:rsidRDefault="002D77F8" w:rsidP="007924C2">
          <w:pPr>
            <w:rPr>
              <w:rFonts w:ascii="Calibri" w:hAnsi="Calibri"/>
              <w:sz w:val="12"/>
              <w:szCs w:val="12"/>
            </w:rPr>
          </w:pPr>
          <w:r w:rsidRPr="00F85124">
            <w:rPr>
              <w:rFonts w:ascii="Calibri" w:hAnsi="Calibri"/>
              <w:sz w:val="12"/>
              <w:szCs w:val="12"/>
            </w:rPr>
            <w:t>Project Name:</w:t>
          </w:r>
        </w:p>
      </w:tc>
      <w:tc>
        <w:tcPr>
          <w:tcW w:w="1377" w:type="pct"/>
          <w:gridSpan w:val="2"/>
        </w:tcPr>
        <w:p w14:paraId="1933EB6A" w14:textId="77777777" w:rsidR="002D77F8" w:rsidRPr="00F85124" w:rsidRDefault="002D77F8" w:rsidP="007924C2">
          <w:pPr>
            <w:rPr>
              <w:rFonts w:ascii="Calibri" w:hAnsi="Calibri"/>
              <w:sz w:val="12"/>
              <w:szCs w:val="12"/>
            </w:rPr>
          </w:pPr>
          <w:r w:rsidRPr="00F85124">
            <w:rPr>
              <w:rFonts w:ascii="Calibri" w:hAnsi="Calibri"/>
              <w:sz w:val="12"/>
              <w:szCs w:val="12"/>
            </w:rPr>
            <w:t>Enforcement Agency:</w:t>
          </w:r>
        </w:p>
      </w:tc>
      <w:tc>
        <w:tcPr>
          <w:tcW w:w="1262" w:type="pct"/>
        </w:tcPr>
        <w:p w14:paraId="1933EB6B" w14:textId="77777777" w:rsidR="002D77F8" w:rsidRPr="00F85124" w:rsidRDefault="002D77F8" w:rsidP="007924C2">
          <w:pPr>
            <w:rPr>
              <w:rFonts w:ascii="Calibri" w:hAnsi="Calibri"/>
              <w:sz w:val="12"/>
              <w:szCs w:val="12"/>
            </w:rPr>
          </w:pPr>
          <w:r w:rsidRPr="00F85124">
            <w:rPr>
              <w:rFonts w:ascii="Calibri" w:hAnsi="Calibri"/>
              <w:sz w:val="12"/>
              <w:szCs w:val="12"/>
            </w:rPr>
            <w:t>Permit Number:</w:t>
          </w:r>
        </w:p>
      </w:tc>
    </w:tr>
    <w:tr w:rsidR="002D77F8" w:rsidRPr="00F85124" w14:paraId="1933EB70" w14:textId="77777777" w:rsidTr="002E105D">
      <w:trPr>
        <w:cantSplit/>
        <w:trHeight w:val="288"/>
      </w:trPr>
      <w:tc>
        <w:tcPr>
          <w:tcW w:w="0" w:type="auto"/>
        </w:tcPr>
        <w:p w14:paraId="1933EB6D" w14:textId="77777777" w:rsidR="002D77F8" w:rsidRPr="00F85124" w:rsidRDefault="002D77F8" w:rsidP="007924C2">
          <w:pPr>
            <w:rPr>
              <w:rFonts w:ascii="Calibri" w:hAnsi="Calibri"/>
              <w:sz w:val="12"/>
              <w:szCs w:val="12"/>
              <w:vertAlign w:val="superscript"/>
            </w:rPr>
          </w:pPr>
          <w:r w:rsidRPr="00F85124">
            <w:rPr>
              <w:rFonts w:ascii="Calibri" w:hAnsi="Calibri"/>
              <w:sz w:val="12"/>
              <w:szCs w:val="12"/>
            </w:rPr>
            <w:t>Dwelling Address:</w:t>
          </w:r>
        </w:p>
      </w:tc>
      <w:tc>
        <w:tcPr>
          <w:tcW w:w="1377" w:type="pct"/>
          <w:gridSpan w:val="2"/>
        </w:tcPr>
        <w:p w14:paraId="1933EB6E" w14:textId="77777777" w:rsidR="002D77F8" w:rsidRPr="00F85124" w:rsidRDefault="002D77F8" w:rsidP="007924C2">
          <w:pPr>
            <w:rPr>
              <w:rFonts w:ascii="Calibri" w:hAnsi="Calibri"/>
              <w:sz w:val="12"/>
              <w:szCs w:val="12"/>
              <w:vertAlign w:val="superscript"/>
            </w:rPr>
          </w:pPr>
          <w:r w:rsidRPr="00F85124">
            <w:rPr>
              <w:rFonts w:ascii="Calibri" w:hAnsi="Calibri"/>
              <w:sz w:val="12"/>
              <w:szCs w:val="12"/>
            </w:rPr>
            <w:t>City</w:t>
          </w:r>
        </w:p>
      </w:tc>
      <w:tc>
        <w:tcPr>
          <w:tcW w:w="1262" w:type="pct"/>
        </w:tcPr>
        <w:p w14:paraId="1933EB6F" w14:textId="77777777" w:rsidR="002D77F8" w:rsidRPr="00F85124" w:rsidRDefault="002D77F8" w:rsidP="007924C2">
          <w:pPr>
            <w:rPr>
              <w:rFonts w:ascii="Calibri" w:hAnsi="Calibri"/>
              <w:sz w:val="12"/>
              <w:szCs w:val="12"/>
              <w:vertAlign w:val="superscript"/>
            </w:rPr>
          </w:pPr>
          <w:r w:rsidRPr="00F85124">
            <w:rPr>
              <w:rFonts w:ascii="Calibri" w:hAnsi="Calibri"/>
              <w:sz w:val="12"/>
              <w:szCs w:val="12"/>
            </w:rPr>
            <w:t>Zip Code</w:t>
          </w:r>
        </w:p>
      </w:tc>
    </w:tr>
  </w:tbl>
  <w:p w14:paraId="1933EB71" w14:textId="77777777" w:rsidR="002D77F8" w:rsidRDefault="002D77F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74" w14:textId="77777777" w:rsidR="002D77F8" w:rsidRDefault="00213E3A">
    <w:pPr>
      <w:pStyle w:val="Header"/>
    </w:pPr>
    <w:r>
      <w:rPr>
        <w:noProof/>
      </w:rPr>
      <w:pict w14:anchorId="1933EB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91" o:spid="_x0000_s2053"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2D77F8" w:rsidRPr="00F85124" w14:paraId="1933EB77" w14:textId="77777777" w:rsidTr="00CB64DD">
      <w:trPr>
        <w:cantSplit/>
        <w:trHeight w:val="288"/>
      </w:trPr>
      <w:tc>
        <w:tcPr>
          <w:tcW w:w="4016" w:type="pct"/>
          <w:gridSpan w:val="2"/>
          <w:tcBorders>
            <w:right w:val="nil"/>
          </w:tcBorders>
          <w:vAlign w:val="center"/>
        </w:tcPr>
        <w:p w14:paraId="1933EB75" w14:textId="35217113" w:rsidR="002D77F8" w:rsidRPr="00F85124" w:rsidRDefault="00213E3A" w:rsidP="00E72BA4">
          <w:pPr>
            <w:pStyle w:val="Heading1"/>
            <w:rPr>
              <w:rFonts w:ascii="Calibri" w:hAnsi="Calibri"/>
              <w:b w:val="0"/>
              <w:bCs/>
              <w:sz w:val="20"/>
            </w:rPr>
          </w:pPr>
          <w:r>
            <w:rPr>
              <w:rFonts w:ascii="Calibri" w:hAnsi="Calibri"/>
              <w:b w:val="0"/>
              <w:bCs/>
              <w:noProof/>
              <w:sz w:val="20"/>
            </w:rPr>
            <w:pict w14:anchorId="1933EB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92" o:spid="_x0000_s2054"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r w:rsidR="002D77F8">
            <w:rPr>
              <w:rFonts w:ascii="Calibri" w:hAnsi="Calibri"/>
              <w:b w:val="0"/>
              <w:bCs/>
              <w:sz w:val="20"/>
            </w:rPr>
            <w:t xml:space="preserve">CERTIFICATE OF </w:t>
          </w:r>
          <w:del w:id="190" w:author="Smith, Alexis@Energy" w:date="2018-12-13T11:09:00Z">
            <w:r w:rsidR="002D77F8" w:rsidDel="00E72BA4">
              <w:rPr>
                <w:rFonts w:ascii="Calibri" w:hAnsi="Calibri"/>
                <w:b w:val="0"/>
                <w:bCs/>
                <w:sz w:val="20"/>
              </w:rPr>
              <w:delText xml:space="preserve">INSTALLATION </w:delText>
            </w:r>
          </w:del>
          <w:ins w:id="191" w:author="Smith, Alexis@Energy" w:date="2018-12-13T11:09:00Z">
            <w:r w:rsidR="002D77F8">
              <w:rPr>
                <w:rFonts w:ascii="Calibri" w:hAnsi="Calibri"/>
                <w:b w:val="0"/>
                <w:bCs/>
                <w:sz w:val="20"/>
              </w:rPr>
              <w:t xml:space="preserve">VERIFICATION </w:t>
            </w:r>
          </w:ins>
          <w:r w:rsidR="002D77F8">
            <w:rPr>
              <w:rFonts w:ascii="Calibri" w:hAnsi="Calibri"/>
              <w:b w:val="0"/>
              <w:bCs/>
              <w:sz w:val="20"/>
            </w:rPr>
            <w:t>– USER INSTRUCTIONS</w:t>
          </w:r>
        </w:p>
      </w:tc>
      <w:tc>
        <w:tcPr>
          <w:tcW w:w="984" w:type="pct"/>
          <w:tcBorders>
            <w:left w:val="nil"/>
          </w:tcBorders>
          <w:tcMar>
            <w:left w:w="115" w:type="dxa"/>
            <w:right w:w="115" w:type="dxa"/>
          </w:tcMar>
          <w:vAlign w:val="center"/>
        </w:tcPr>
        <w:p w14:paraId="1933EB76" w14:textId="77777777" w:rsidR="002D77F8" w:rsidRPr="00F85124" w:rsidRDefault="002D77F8" w:rsidP="007924C2">
          <w:pPr>
            <w:pStyle w:val="Heading1"/>
            <w:jc w:val="right"/>
            <w:rPr>
              <w:rFonts w:ascii="Calibri" w:hAnsi="Calibri"/>
              <w:b w:val="0"/>
              <w:bCs/>
              <w:sz w:val="20"/>
            </w:rPr>
          </w:pPr>
          <w:r>
            <w:rPr>
              <w:rFonts w:ascii="Calibri" w:hAnsi="Calibri"/>
              <w:b w:val="0"/>
              <w:bCs/>
              <w:sz w:val="20"/>
            </w:rPr>
            <w:t>CF2R-MCH-23-H</w:t>
          </w:r>
        </w:p>
      </w:tc>
    </w:tr>
    <w:tr w:rsidR="002D77F8" w:rsidRPr="00F85124" w14:paraId="1933EB7A" w14:textId="77777777" w:rsidTr="007924C2">
      <w:trPr>
        <w:cantSplit/>
        <w:trHeight w:val="288"/>
      </w:trPr>
      <w:tc>
        <w:tcPr>
          <w:tcW w:w="2500" w:type="pct"/>
          <w:tcBorders>
            <w:right w:val="nil"/>
          </w:tcBorders>
        </w:tcPr>
        <w:p w14:paraId="1933EB78" w14:textId="77777777" w:rsidR="002D77F8" w:rsidRPr="002E105D" w:rsidRDefault="002D77F8" w:rsidP="007924C2">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1933EB79" w14:textId="3D2CBE88" w:rsidR="002D77F8" w:rsidRPr="00F85124" w:rsidRDefault="002D77F8"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213E3A">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213E3A">
            <w:rPr>
              <w:rFonts w:ascii="Calibri" w:hAnsi="Calibri"/>
              <w:bCs/>
              <w:noProof/>
            </w:rPr>
            <w:t>3</w:t>
          </w:r>
          <w:r>
            <w:rPr>
              <w:rFonts w:ascii="Calibri" w:hAnsi="Calibri"/>
              <w:bCs/>
              <w:noProof/>
            </w:rPr>
            <w:fldChar w:fldCharType="end"/>
          </w:r>
          <w:r w:rsidRPr="00F85124">
            <w:rPr>
              <w:rFonts w:ascii="Calibri" w:hAnsi="Calibri"/>
              <w:bCs/>
            </w:rPr>
            <w:t>)</w:t>
          </w:r>
        </w:p>
      </w:tc>
    </w:tr>
  </w:tbl>
  <w:p w14:paraId="1933EB7B" w14:textId="77777777" w:rsidR="002D77F8" w:rsidRDefault="002D77F8" w:rsidP="002E105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2D77F8" w:rsidRPr="00F85124" w14:paraId="1933EB7F" w14:textId="77777777" w:rsidTr="002E105D">
      <w:trPr>
        <w:cantSplit/>
        <w:trHeight w:val="288"/>
      </w:trPr>
      <w:tc>
        <w:tcPr>
          <w:tcW w:w="4016" w:type="pct"/>
          <w:gridSpan w:val="2"/>
          <w:tcBorders>
            <w:right w:val="nil"/>
          </w:tcBorders>
          <w:vAlign w:val="center"/>
        </w:tcPr>
        <w:p w14:paraId="1933EB7D" w14:textId="77777777" w:rsidR="002D77F8" w:rsidRPr="00F85124" w:rsidRDefault="00213E3A" w:rsidP="007924C2">
          <w:pPr>
            <w:pStyle w:val="Heading1"/>
            <w:rPr>
              <w:rFonts w:ascii="Calibri" w:hAnsi="Calibri"/>
              <w:b w:val="0"/>
              <w:bCs/>
              <w:sz w:val="20"/>
            </w:rPr>
          </w:pPr>
          <w:r>
            <w:rPr>
              <w:rFonts w:ascii="Calibri" w:hAnsi="Calibri"/>
              <w:b w:val="0"/>
              <w:bCs/>
              <w:noProof/>
              <w:sz w:val="20"/>
            </w:rPr>
            <w:pict w14:anchorId="1933EB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90" o:spid="_x0000_s2052"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r w:rsidR="002D77F8">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1933EB7E" w14:textId="77777777" w:rsidR="002D77F8" w:rsidRPr="00F85124" w:rsidRDefault="002D77F8" w:rsidP="002E105D">
          <w:pPr>
            <w:pStyle w:val="Heading1"/>
            <w:jc w:val="right"/>
            <w:rPr>
              <w:rFonts w:ascii="Calibri" w:hAnsi="Calibri"/>
              <w:b w:val="0"/>
              <w:bCs/>
              <w:sz w:val="20"/>
            </w:rPr>
          </w:pPr>
          <w:r>
            <w:rPr>
              <w:rFonts w:ascii="Calibri" w:hAnsi="Calibri"/>
              <w:b w:val="0"/>
              <w:bCs/>
              <w:sz w:val="20"/>
            </w:rPr>
            <w:t>CF2R-MCH-23-H</w:t>
          </w:r>
        </w:p>
      </w:tc>
    </w:tr>
    <w:tr w:rsidR="002D77F8" w:rsidRPr="00F85124" w14:paraId="1933EB82" w14:textId="77777777" w:rsidTr="007924C2">
      <w:trPr>
        <w:cantSplit/>
        <w:trHeight w:val="288"/>
      </w:trPr>
      <w:tc>
        <w:tcPr>
          <w:tcW w:w="2500" w:type="pct"/>
          <w:tcBorders>
            <w:right w:val="nil"/>
          </w:tcBorders>
        </w:tcPr>
        <w:p w14:paraId="1933EB80" w14:textId="77777777" w:rsidR="002D77F8" w:rsidRPr="002E105D" w:rsidRDefault="002D77F8"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1933EB81" w14:textId="77777777" w:rsidR="002D77F8" w:rsidRPr="00F85124" w:rsidRDefault="002D77F8"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bl>
  <w:p w14:paraId="1933EB83" w14:textId="77777777" w:rsidR="002D77F8" w:rsidRDefault="002D77F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85" w14:textId="77777777" w:rsidR="002D77F8" w:rsidRDefault="00213E3A">
    <w:pPr>
      <w:pStyle w:val="Header"/>
    </w:pPr>
    <w:r>
      <w:rPr>
        <w:noProof/>
      </w:rPr>
      <w:pict w14:anchorId="1933EB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94" o:spid="_x0000_s2056"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2D77F8" w:rsidRPr="00F85124" w14:paraId="1933EB88" w14:textId="77777777" w:rsidTr="00CB64DD">
      <w:trPr>
        <w:cantSplit/>
        <w:trHeight w:val="288"/>
      </w:trPr>
      <w:tc>
        <w:tcPr>
          <w:tcW w:w="4016" w:type="pct"/>
          <w:gridSpan w:val="2"/>
          <w:tcBorders>
            <w:right w:val="nil"/>
          </w:tcBorders>
          <w:vAlign w:val="center"/>
        </w:tcPr>
        <w:p w14:paraId="1933EB86" w14:textId="6B4C79FD" w:rsidR="002D77F8" w:rsidRPr="00F85124" w:rsidRDefault="00213E3A" w:rsidP="00E72BA4">
          <w:pPr>
            <w:pStyle w:val="Heading1"/>
            <w:rPr>
              <w:rFonts w:ascii="Calibri" w:hAnsi="Calibri"/>
              <w:b w:val="0"/>
              <w:bCs/>
              <w:sz w:val="20"/>
            </w:rPr>
          </w:pPr>
          <w:r>
            <w:rPr>
              <w:rFonts w:ascii="Calibri" w:hAnsi="Calibri"/>
              <w:b w:val="0"/>
              <w:bCs/>
              <w:noProof/>
              <w:sz w:val="20"/>
            </w:rPr>
            <w:pict w14:anchorId="1933EB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95" o:spid="_x0000_s2057" type="#_x0000_t75" style="position:absolute;margin-left:0;margin-top:0;width:10in;height:540pt;z-index:-251658231;mso-position-horizontal:center;mso-position-horizontal-relative:margin;mso-position-vertical:center;mso-position-vertical-relative:margin" o:allowincell="f">
                <v:imagedata r:id="rId1" o:title="Watermark" gain="19661f" blacklevel="22938f"/>
                <w10:wrap anchorx="margin" anchory="margin"/>
              </v:shape>
            </w:pict>
          </w:r>
          <w:r w:rsidR="002D77F8">
            <w:rPr>
              <w:rFonts w:ascii="Calibri" w:hAnsi="Calibri"/>
              <w:b w:val="0"/>
              <w:bCs/>
              <w:sz w:val="20"/>
            </w:rPr>
            <w:t xml:space="preserve">CERTIFICATE OF </w:t>
          </w:r>
          <w:del w:id="518" w:author="Smith, Alexis@Energy" w:date="2018-12-13T11:09:00Z">
            <w:r w:rsidR="002D77F8" w:rsidDel="00E72BA4">
              <w:rPr>
                <w:rFonts w:ascii="Calibri" w:hAnsi="Calibri"/>
                <w:b w:val="0"/>
                <w:bCs/>
                <w:sz w:val="20"/>
              </w:rPr>
              <w:delText xml:space="preserve">INSTALLATION </w:delText>
            </w:r>
          </w:del>
          <w:ins w:id="519" w:author="Smith, Alexis@Energy" w:date="2018-12-13T11:09:00Z">
            <w:r w:rsidR="002D77F8">
              <w:rPr>
                <w:rFonts w:ascii="Calibri" w:hAnsi="Calibri"/>
                <w:b w:val="0"/>
                <w:bCs/>
                <w:sz w:val="20"/>
              </w:rPr>
              <w:t xml:space="preserve">VERIFICATION </w:t>
            </w:r>
          </w:ins>
          <w:r w:rsidR="002D77F8">
            <w:rPr>
              <w:rFonts w:ascii="Calibri" w:hAnsi="Calibri"/>
              <w:b w:val="0"/>
              <w:bCs/>
              <w:sz w:val="20"/>
            </w:rPr>
            <w:t xml:space="preserve">– </w:t>
          </w:r>
          <w:r w:rsidR="002D77F8" w:rsidRPr="00B40F13">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1933EB87" w14:textId="77777777" w:rsidR="002D77F8" w:rsidRPr="00F85124" w:rsidRDefault="002D77F8" w:rsidP="007924C2">
          <w:pPr>
            <w:pStyle w:val="Heading1"/>
            <w:jc w:val="right"/>
            <w:rPr>
              <w:rFonts w:ascii="Calibri" w:hAnsi="Calibri"/>
              <w:b w:val="0"/>
              <w:bCs/>
              <w:sz w:val="20"/>
            </w:rPr>
          </w:pPr>
          <w:r>
            <w:rPr>
              <w:rFonts w:ascii="Calibri" w:hAnsi="Calibri"/>
              <w:b w:val="0"/>
              <w:bCs/>
              <w:sz w:val="20"/>
            </w:rPr>
            <w:t>CF2R-MCH-23-H</w:t>
          </w:r>
        </w:p>
      </w:tc>
    </w:tr>
    <w:tr w:rsidR="002D77F8" w:rsidRPr="00F85124" w14:paraId="1933EB8B" w14:textId="77777777" w:rsidTr="007924C2">
      <w:trPr>
        <w:cantSplit/>
        <w:trHeight w:val="288"/>
      </w:trPr>
      <w:tc>
        <w:tcPr>
          <w:tcW w:w="2500" w:type="pct"/>
          <w:tcBorders>
            <w:right w:val="nil"/>
          </w:tcBorders>
        </w:tcPr>
        <w:p w14:paraId="1933EB89" w14:textId="77777777" w:rsidR="002D77F8" w:rsidRPr="002E105D" w:rsidRDefault="002D77F8" w:rsidP="00473374">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1933EB8A" w14:textId="27CC0E03" w:rsidR="002D77F8" w:rsidRPr="00F85124" w:rsidRDefault="002D77F8"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213E3A">
            <w:rPr>
              <w:rFonts w:ascii="Calibri" w:hAnsi="Calibri"/>
              <w:bCs/>
              <w:noProof/>
            </w:rPr>
            <w:t>6</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213E3A">
            <w:rPr>
              <w:rFonts w:ascii="Calibri" w:hAnsi="Calibri"/>
              <w:bCs/>
              <w:noProof/>
            </w:rPr>
            <w:t>6</w:t>
          </w:r>
          <w:r>
            <w:rPr>
              <w:rFonts w:ascii="Calibri" w:hAnsi="Calibri"/>
              <w:bCs/>
              <w:noProof/>
            </w:rPr>
            <w:fldChar w:fldCharType="end"/>
          </w:r>
          <w:r w:rsidRPr="00F85124">
            <w:rPr>
              <w:rFonts w:ascii="Calibri" w:hAnsi="Calibri"/>
              <w:bCs/>
            </w:rPr>
            <w:t>)</w:t>
          </w:r>
        </w:p>
      </w:tc>
    </w:tr>
  </w:tbl>
  <w:p w14:paraId="1933EB8C" w14:textId="77777777" w:rsidR="002D77F8" w:rsidRDefault="002D77F8" w:rsidP="002E105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8D" w14:textId="77777777" w:rsidR="002D77F8" w:rsidRDefault="00213E3A">
    <w:pPr>
      <w:pStyle w:val="Header"/>
    </w:pPr>
    <w:r>
      <w:rPr>
        <w:noProof/>
      </w:rPr>
      <w:pict w14:anchorId="1933EB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93" o:spid="_x0000_s2055"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51C310D"/>
    <w:multiLevelType w:val="hybridMultilevel"/>
    <w:tmpl w:val="070489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4" w15:restartNumberingAfterBreak="0">
    <w:nsid w:val="15370574"/>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B77CDA"/>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60609F"/>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760CFC"/>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1F066726"/>
    <w:multiLevelType w:val="hybridMultilevel"/>
    <w:tmpl w:val="D0E6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D72DE3"/>
    <w:multiLevelType w:val="hybridMultilevel"/>
    <w:tmpl w:val="F280AEDE"/>
    <w:lvl w:ilvl="0" w:tplc="F95E3F0E">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11"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CA9013F"/>
    <w:multiLevelType w:val="hybridMultilevel"/>
    <w:tmpl w:val="1A70A816"/>
    <w:lvl w:ilvl="0" w:tplc="BCBC11F6">
      <w:start w:val="1"/>
      <w:numFmt w:val="decimal"/>
      <w:lvlText w:val="%1."/>
      <w:lvlJc w:val="left"/>
      <w:pPr>
        <w:tabs>
          <w:tab w:val="num" w:pos="360"/>
        </w:tabs>
        <w:ind w:left="36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313E5A99"/>
    <w:multiLevelType w:val="hybridMultilevel"/>
    <w:tmpl w:val="439E53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38418B5"/>
    <w:multiLevelType w:val="hybridMultilevel"/>
    <w:tmpl w:val="22D8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DE71FA"/>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7" w15:restartNumberingAfterBreak="0">
    <w:nsid w:val="36DF4A33"/>
    <w:multiLevelType w:val="hybridMultilevel"/>
    <w:tmpl w:val="A922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842022"/>
    <w:multiLevelType w:val="hybridMultilevel"/>
    <w:tmpl w:val="2C2E5A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B3090A"/>
    <w:multiLevelType w:val="hybridMultilevel"/>
    <w:tmpl w:val="753E3782"/>
    <w:lvl w:ilvl="0" w:tplc="C4023E42">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15:restartNumberingAfterBreak="0">
    <w:nsid w:val="606F3F92"/>
    <w:multiLevelType w:val="hybridMultilevel"/>
    <w:tmpl w:val="2176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6A2E87"/>
    <w:multiLevelType w:val="hybridMultilevel"/>
    <w:tmpl w:val="CF5A3E5C"/>
    <w:lvl w:ilvl="0" w:tplc="FA38DF12">
      <w:start w:val="1"/>
      <w:numFmt w:val="upperLetter"/>
      <w:lvlText w:val="%1."/>
      <w:lvlJc w:val="left"/>
      <w:pPr>
        <w:ind w:left="720" w:hanging="360"/>
      </w:pPr>
      <w:rPr>
        <w:rFonts w:cs="Times New Roman" w:hint="default"/>
        <w:b w:val="0"/>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6FA01B51"/>
    <w:multiLevelType w:val="hybridMultilevel"/>
    <w:tmpl w:val="EA2E844A"/>
    <w:lvl w:ilvl="0" w:tplc="04090015">
      <w:start w:val="1"/>
      <w:numFmt w:val="upperLetter"/>
      <w:lvlText w:val="%1."/>
      <w:lvlJc w:val="left"/>
      <w:pPr>
        <w:ind w:left="810" w:hanging="360"/>
      </w:pPr>
      <w:rPr>
        <w:rFonts w:cs="Times New Roman" w:hint="default"/>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24" w15:restartNumberingAfterBreak="0">
    <w:nsid w:val="71581D4F"/>
    <w:multiLevelType w:val="hybridMultilevel"/>
    <w:tmpl w:val="AED6DED2"/>
    <w:lvl w:ilvl="0" w:tplc="04848196">
      <w:start w:val="1"/>
      <w:numFmt w:val="upperLetter"/>
      <w:lvlText w:val="%1."/>
      <w:lvlJc w:val="left"/>
      <w:pPr>
        <w:ind w:left="720" w:hanging="360"/>
      </w:pPr>
      <w:rPr>
        <w:rFonts w:cs="Times New Roman" w:hint="default"/>
        <w:b w:val="0"/>
      </w:rPr>
    </w:lvl>
    <w:lvl w:ilvl="1" w:tplc="0EE4994A">
      <w:start w:val="1"/>
      <w:numFmt w:val="lowerLetter"/>
      <w:lvlText w:val="%2."/>
      <w:lvlJc w:val="left"/>
      <w:pPr>
        <w:ind w:left="1440" w:hanging="360"/>
      </w:pPr>
      <w:rPr>
        <w:rFonts w:cs="Times New Roman"/>
        <w:b w:val="0"/>
      </w:rPr>
    </w:lvl>
    <w:lvl w:ilvl="2" w:tplc="A9D840A0">
      <w:start w:val="7"/>
      <w:numFmt w:val="decimal"/>
      <w:lvlText w:val="%3."/>
      <w:lvlJc w:val="left"/>
      <w:pPr>
        <w:ind w:left="450" w:hanging="360"/>
      </w:pPr>
      <w:rPr>
        <w:rFonts w:cs="Times New Roman"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72767747"/>
    <w:multiLevelType w:val="hybridMultilevel"/>
    <w:tmpl w:val="57CC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1B6199"/>
    <w:multiLevelType w:val="hybridMultilevel"/>
    <w:tmpl w:val="032C260A"/>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7" w15:restartNumberingAfterBreak="0">
    <w:nsid w:val="7B3E4888"/>
    <w:multiLevelType w:val="hybridMultilevel"/>
    <w:tmpl w:val="B20E7872"/>
    <w:lvl w:ilvl="0" w:tplc="9E40948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7B6D48CB"/>
    <w:multiLevelType w:val="hybridMultilevel"/>
    <w:tmpl w:val="4B7A0870"/>
    <w:lvl w:ilvl="0" w:tplc="7090C1A4">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29" w15:restartNumberingAfterBreak="0">
    <w:nsid w:val="7DB736A8"/>
    <w:multiLevelType w:val="hybridMultilevel"/>
    <w:tmpl w:val="84D8CAEC"/>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1"/>
  </w:num>
  <w:num w:numId="12">
    <w:abstractNumId w:val="0"/>
  </w:num>
  <w:num w:numId="13">
    <w:abstractNumId w:val="1"/>
  </w:num>
  <w:num w:numId="14">
    <w:abstractNumId w:val="0"/>
  </w:num>
  <w:num w:numId="15">
    <w:abstractNumId w:val="0"/>
  </w:num>
  <w:num w:numId="16">
    <w:abstractNumId w:val="1"/>
  </w:num>
  <w:num w:numId="17">
    <w:abstractNumId w:val="10"/>
  </w:num>
  <w:num w:numId="18">
    <w:abstractNumId w:val="10"/>
  </w:num>
  <w:num w:numId="19">
    <w:abstractNumId w:val="3"/>
  </w:num>
  <w:num w:numId="20">
    <w:abstractNumId w:val="19"/>
  </w:num>
  <w:num w:numId="21">
    <w:abstractNumId w:val="16"/>
  </w:num>
  <w:num w:numId="22">
    <w:abstractNumId w:val="28"/>
  </w:num>
  <w:num w:numId="23">
    <w:abstractNumId w:val="18"/>
  </w:num>
  <w:num w:numId="24">
    <w:abstractNumId w:val="24"/>
  </w:num>
  <w:num w:numId="25">
    <w:abstractNumId w:val="23"/>
  </w:num>
  <w:num w:numId="26">
    <w:abstractNumId w:val="22"/>
  </w:num>
  <w:num w:numId="27">
    <w:abstractNumId w:val="7"/>
  </w:num>
  <w:num w:numId="28">
    <w:abstractNumId w:val="15"/>
  </w:num>
  <w:num w:numId="29">
    <w:abstractNumId w:val="25"/>
  </w:num>
  <w:num w:numId="30">
    <w:abstractNumId w:val="21"/>
  </w:num>
  <w:num w:numId="31">
    <w:abstractNumId w:val="17"/>
  </w:num>
  <w:num w:numId="32">
    <w:abstractNumId w:val="12"/>
  </w:num>
  <w:num w:numId="33">
    <w:abstractNumId w:val="27"/>
  </w:num>
  <w:num w:numId="34">
    <w:abstractNumId w:val="8"/>
  </w:num>
  <w:num w:numId="35">
    <w:abstractNumId w:val="14"/>
  </w:num>
  <w:num w:numId="36">
    <w:abstractNumId w:val="9"/>
  </w:num>
  <w:num w:numId="37">
    <w:abstractNumId w:val="20"/>
  </w:num>
  <w:num w:numId="38">
    <w:abstractNumId w:val="5"/>
  </w:num>
  <w:num w:numId="39">
    <w:abstractNumId w:val="4"/>
  </w:num>
  <w:num w:numId="40">
    <w:abstractNumId w:val="26"/>
  </w:num>
  <w:num w:numId="41">
    <w:abstractNumId w:val="2"/>
  </w:num>
  <w:num w:numId="42">
    <w:abstractNumId w:val="13"/>
  </w:num>
  <w:num w:numId="43">
    <w:abstractNumId w:val="6"/>
  </w:num>
  <w:num w:numId="44">
    <w:abstractNumId w:val="3"/>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45">
    <w:abstractNumId w:val="9"/>
    <w:lvlOverride w:ilvl="0">
      <w:startOverride w:val="1"/>
    </w:lvlOverride>
    <w:lvlOverride w:ilvl="1"/>
    <w:lvlOverride w:ilvl="2"/>
    <w:lvlOverride w:ilvl="3"/>
    <w:lvlOverride w:ilvl="4"/>
    <w:lvlOverride w:ilvl="5"/>
    <w:lvlOverride w:ilvl="6"/>
    <w:lvlOverride w:ilvl="7"/>
    <w:lvlOverride w:ilvl="8"/>
  </w:num>
  <w:num w:numId="46">
    <w:abstractNumId w:val="29"/>
  </w:num>
  <w:num w:numId="47">
    <w:abstractNumId w:val="11"/>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rson w15:author="Wichert, RJ@Energy">
    <w15:presenceInfo w15:providerId="AD" w15:userId="S-1-5-21-606747145-1060284298-682003330-86877"/>
  </w15:person>
  <w15:person w15:author="Ferris, Elizabeth@Energy">
    <w15:presenceInfo w15:providerId="AD" w15:userId="S-1-5-21-606747145-1060284298-682003330-897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58"/>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B2F"/>
    <w:rsid w:val="000016CE"/>
    <w:rsid w:val="00001A55"/>
    <w:rsid w:val="00003076"/>
    <w:rsid w:val="000036FF"/>
    <w:rsid w:val="0001436B"/>
    <w:rsid w:val="000253BC"/>
    <w:rsid w:val="00025422"/>
    <w:rsid w:val="00026750"/>
    <w:rsid w:val="00035A79"/>
    <w:rsid w:val="00037926"/>
    <w:rsid w:val="00042F52"/>
    <w:rsid w:val="0004396E"/>
    <w:rsid w:val="00044FE5"/>
    <w:rsid w:val="000470D7"/>
    <w:rsid w:val="000471F6"/>
    <w:rsid w:val="00051F14"/>
    <w:rsid w:val="00053A0E"/>
    <w:rsid w:val="00056129"/>
    <w:rsid w:val="0006016B"/>
    <w:rsid w:val="00061C0F"/>
    <w:rsid w:val="000631C6"/>
    <w:rsid w:val="0006337C"/>
    <w:rsid w:val="000644B7"/>
    <w:rsid w:val="00076155"/>
    <w:rsid w:val="00076F08"/>
    <w:rsid w:val="00080A37"/>
    <w:rsid w:val="00080EEE"/>
    <w:rsid w:val="00081216"/>
    <w:rsid w:val="00081867"/>
    <w:rsid w:val="00083548"/>
    <w:rsid w:val="00084B48"/>
    <w:rsid w:val="000861F1"/>
    <w:rsid w:val="000902F7"/>
    <w:rsid w:val="00091C81"/>
    <w:rsid w:val="00091D81"/>
    <w:rsid w:val="0009456E"/>
    <w:rsid w:val="0009471E"/>
    <w:rsid w:val="00094EF2"/>
    <w:rsid w:val="000A03F7"/>
    <w:rsid w:val="000A0D18"/>
    <w:rsid w:val="000A105B"/>
    <w:rsid w:val="000A1F02"/>
    <w:rsid w:val="000A34DF"/>
    <w:rsid w:val="000A35C7"/>
    <w:rsid w:val="000A47BC"/>
    <w:rsid w:val="000A4A99"/>
    <w:rsid w:val="000B0C08"/>
    <w:rsid w:val="000B4491"/>
    <w:rsid w:val="000B5785"/>
    <w:rsid w:val="000B6476"/>
    <w:rsid w:val="000B72F0"/>
    <w:rsid w:val="000B7F1D"/>
    <w:rsid w:val="000C03FB"/>
    <w:rsid w:val="000C0A04"/>
    <w:rsid w:val="000C0AD0"/>
    <w:rsid w:val="000C1A4A"/>
    <w:rsid w:val="000C301E"/>
    <w:rsid w:val="000C3774"/>
    <w:rsid w:val="000C4C97"/>
    <w:rsid w:val="000C6426"/>
    <w:rsid w:val="000C6B8F"/>
    <w:rsid w:val="000C7320"/>
    <w:rsid w:val="000D25DB"/>
    <w:rsid w:val="000D51EE"/>
    <w:rsid w:val="000D7943"/>
    <w:rsid w:val="000D7DA8"/>
    <w:rsid w:val="000E0BE1"/>
    <w:rsid w:val="000E395B"/>
    <w:rsid w:val="000E53E9"/>
    <w:rsid w:val="000E7ABD"/>
    <w:rsid w:val="000F070F"/>
    <w:rsid w:val="000F0BA7"/>
    <w:rsid w:val="000F3B26"/>
    <w:rsid w:val="000F54F0"/>
    <w:rsid w:val="000F67E7"/>
    <w:rsid w:val="000F754C"/>
    <w:rsid w:val="00104505"/>
    <w:rsid w:val="00104AAF"/>
    <w:rsid w:val="0011185D"/>
    <w:rsid w:val="00112E80"/>
    <w:rsid w:val="001131A2"/>
    <w:rsid w:val="00121AAA"/>
    <w:rsid w:val="001229C7"/>
    <w:rsid w:val="00123861"/>
    <w:rsid w:val="00125717"/>
    <w:rsid w:val="00126F26"/>
    <w:rsid w:val="001305CE"/>
    <w:rsid w:val="0013118A"/>
    <w:rsid w:val="001315EE"/>
    <w:rsid w:val="00134757"/>
    <w:rsid w:val="00135763"/>
    <w:rsid w:val="00137AA4"/>
    <w:rsid w:val="00142FD3"/>
    <w:rsid w:val="0014586A"/>
    <w:rsid w:val="00150B44"/>
    <w:rsid w:val="0015180E"/>
    <w:rsid w:val="00154354"/>
    <w:rsid w:val="00155ACD"/>
    <w:rsid w:val="00155BF5"/>
    <w:rsid w:val="0015741B"/>
    <w:rsid w:val="001577AB"/>
    <w:rsid w:val="00160979"/>
    <w:rsid w:val="001615D7"/>
    <w:rsid w:val="00162081"/>
    <w:rsid w:val="001664C1"/>
    <w:rsid w:val="00171597"/>
    <w:rsid w:val="001739A4"/>
    <w:rsid w:val="001739FA"/>
    <w:rsid w:val="00174BD1"/>
    <w:rsid w:val="00175D42"/>
    <w:rsid w:val="00177A87"/>
    <w:rsid w:val="00181190"/>
    <w:rsid w:val="001832BC"/>
    <w:rsid w:val="00185834"/>
    <w:rsid w:val="001868E8"/>
    <w:rsid w:val="00187604"/>
    <w:rsid w:val="0019496F"/>
    <w:rsid w:val="0019624F"/>
    <w:rsid w:val="0019726F"/>
    <w:rsid w:val="001A1C90"/>
    <w:rsid w:val="001A2E6A"/>
    <w:rsid w:val="001A5583"/>
    <w:rsid w:val="001B0D2A"/>
    <w:rsid w:val="001B3D76"/>
    <w:rsid w:val="001B5BA4"/>
    <w:rsid w:val="001C6761"/>
    <w:rsid w:val="001C6A01"/>
    <w:rsid w:val="001D404C"/>
    <w:rsid w:val="001D4E19"/>
    <w:rsid w:val="001D4FBA"/>
    <w:rsid w:val="001E0FFB"/>
    <w:rsid w:val="001E3C52"/>
    <w:rsid w:val="001F0E8D"/>
    <w:rsid w:val="001F20EE"/>
    <w:rsid w:val="00200E53"/>
    <w:rsid w:val="0020229C"/>
    <w:rsid w:val="00202608"/>
    <w:rsid w:val="00203852"/>
    <w:rsid w:val="00206039"/>
    <w:rsid w:val="0020619B"/>
    <w:rsid w:val="00213E3A"/>
    <w:rsid w:val="00213E8E"/>
    <w:rsid w:val="002155B9"/>
    <w:rsid w:val="00216C55"/>
    <w:rsid w:val="00222F6D"/>
    <w:rsid w:val="00223A30"/>
    <w:rsid w:val="002241A5"/>
    <w:rsid w:val="00231FB7"/>
    <w:rsid w:val="0023378F"/>
    <w:rsid w:val="00235FD7"/>
    <w:rsid w:val="00236841"/>
    <w:rsid w:val="002377C5"/>
    <w:rsid w:val="0023781C"/>
    <w:rsid w:val="002379A7"/>
    <w:rsid w:val="002401EC"/>
    <w:rsid w:val="002420D2"/>
    <w:rsid w:val="00243047"/>
    <w:rsid w:val="00243923"/>
    <w:rsid w:val="0024561E"/>
    <w:rsid w:val="00245AF0"/>
    <w:rsid w:val="00251448"/>
    <w:rsid w:val="00251B09"/>
    <w:rsid w:val="002532A8"/>
    <w:rsid w:val="002562A4"/>
    <w:rsid w:val="002615BC"/>
    <w:rsid w:val="00262721"/>
    <w:rsid w:val="0026342B"/>
    <w:rsid w:val="002641C7"/>
    <w:rsid w:val="002710BB"/>
    <w:rsid w:val="002719D2"/>
    <w:rsid w:val="00271E1D"/>
    <w:rsid w:val="00274618"/>
    <w:rsid w:val="00277212"/>
    <w:rsid w:val="0028466E"/>
    <w:rsid w:val="00284AFC"/>
    <w:rsid w:val="00284C8F"/>
    <w:rsid w:val="00285960"/>
    <w:rsid w:val="00285A7C"/>
    <w:rsid w:val="0028618B"/>
    <w:rsid w:val="002873B8"/>
    <w:rsid w:val="00287573"/>
    <w:rsid w:val="0029058A"/>
    <w:rsid w:val="00291F72"/>
    <w:rsid w:val="00292CE8"/>
    <w:rsid w:val="00292D49"/>
    <w:rsid w:val="00295ED5"/>
    <w:rsid w:val="00297712"/>
    <w:rsid w:val="002979F2"/>
    <w:rsid w:val="002A1004"/>
    <w:rsid w:val="002A199B"/>
    <w:rsid w:val="002A31CD"/>
    <w:rsid w:val="002A3F41"/>
    <w:rsid w:val="002A5BD8"/>
    <w:rsid w:val="002A631E"/>
    <w:rsid w:val="002A6A1F"/>
    <w:rsid w:val="002B0777"/>
    <w:rsid w:val="002B2393"/>
    <w:rsid w:val="002B4F6F"/>
    <w:rsid w:val="002B5068"/>
    <w:rsid w:val="002B73D1"/>
    <w:rsid w:val="002C131A"/>
    <w:rsid w:val="002C423D"/>
    <w:rsid w:val="002C586B"/>
    <w:rsid w:val="002D1475"/>
    <w:rsid w:val="002D1AB0"/>
    <w:rsid w:val="002D38CA"/>
    <w:rsid w:val="002D3BA6"/>
    <w:rsid w:val="002D59DB"/>
    <w:rsid w:val="002D680A"/>
    <w:rsid w:val="002D77F8"/>
    <w:rsid w:val="002D7AC0"/>
    <w:rsid w:val="002D7DB8"/>
    <w:rsid w:val="002E105D"/>
    <w:rsid w:val="002E16F8"/>
    <w:rsid w:val="002E17DB"/>
    <w:rsid w:val="002E1841"/>
    <w:rsid w:val="002E3676"/>
    <w:rsid w:val="002E3F17"/>
    <w:rsid w:val="002E53CE"/>
    <w:rsid w:val="002E7941"/>
    <w:rsid w:val="002F40A7"/>
    <w:rsid w:val="002F6775"/>
    <w:rsid w:val="003051D0"/>
    <w:rsid w:val="0030536C"/>
    <w:rsid w:val="00306026"/>
    <w:rsid w:val="00312673"/>
    <w:rsid w:val="00313178"/>
    <w:rsid w:val="0031378A"/>
    <w:rsid w:val="00314D52"/>
    <w:rsid w:val="00314EC3"/>
    <w:rsid w:val="00315792"/>
    <w:rsid w:val="0032018D"/>
    <w:rsid w:val="00320F01"/>
    <w:rsid w:val="00323157"/>
    <w:rsid w:val="0032473C"/>
    <w:rsid w:val="003247CA"/>
    <w:rsid w:val="00334030"/>
    <w:rsid w:val="00335C78"/>
    <w:rsid w:val="00337397"/>
    <w:rsid w:val="00340CE9"/>
    <w:rsid w:val="00344840"/>
    <w:rsid w:val="00346A44"/>
    <w:rsid w:val="003500C8"/>
    <w:rsid w:val="00350A8C"/>
    <w:rsid w:val="00350A99"/>
    <w:rsid w:val="0035179E"/>
    <w:rsid w:val="00353C3B"/>
    <w:rsid w:val="0035422B"/>
    <w:rsid w:val="00355827"/>
    <w:rsid w:val="0035603C"/>
    <w:rsid w:val="00357343"/>
    <w:rsid w:val="00363869"/>
    <w:rsid w:val="00366A0A"/>
    <w:rsid w:val="00371157"/>
    <w:rsid w:val="00372700"/>
    <w:rsid w:val="003761D5"/>
    <w:rsid w:val="00376EAA"/>
    <w:rsid w:val="003809C0"/>
    <w:rsid w:val="00383ADD"/>
    <w:rsid w:val="003850E9"/>
    <w:rsid w:val="00386209"/>
    <w:rsid w:val="003864EA"/>
    <w:rsid w:val="0038684E"/>
    <w:rsid w:val="00386CC0"/>
    <w:rsid w:val="00386D0D"/>
    <w:rsid w:val="0039142A"/>
    <w:rsid w:val="00394C8C"/>
    <w:rsid w:val="003A3E27"/>
    <w:rsid w:val="003A4FE2"/>
    <w:rsid w:val="003B20F8"/>
    <w:rsid w:val="003B3641"/>
    <w:rsid w:val="003B4815"/>
    <w:rsid w:val="003B5B3C"/>
    <w:rsid w:val="003C1788"/>
    <w:rsid w:val="003C60D3"/>
    <w:rsid w:val="003C66D5"/>
    <w:rsid w:val="003C7B7A"/>
    <w:rsid w:val="003D27C2"/>
    <w:rsid w:val="003D349A"/>
    <w:rsid w:val="003D449E"/>
    <w:rsid w:val="003D5183"/>
    <w:rsid w:val="003D5350"/>
    <w:rsid w:val="003D7D22"/>
    <w:rsid w:val="003E13D9"/>
    <w:rsid w:val="003E1E09"/>
    <w:rsid w:val="003E22AB"/>
    <w:rsid w:val="003E3866"/>
    <w:rsid w:val="003F064C"/>
    <w:rsid w:val="003F0E34"/>
    <w:rsid w:val="003F1C6F"/>
    <w:rsid w:val="003F49BD"/>
    <w:rsid w:val="003F5E08"/>
    <w:rsid w:val="003F6A76"/>
    <w:rsid w:val="00401367"/>
    <w:rsid w:val="00404538"/>
    <w:rsid w:val="00406C09"/>
    <w:rsid w:val="00413C34"/>
    <w:rsid w:val="004145CD"/>
    <w:rsid w:val="00415FD0"/>
    <w:rsid w:val="00426AD4"/>
    <w:rsid w:val="00430C61"/>
    <w:rsid w:val="00430CEA"/>
    <w:rsid w:val="00432098"/>
    <w:rsid w:val="0043390E"/>
    <w:rsid w:val="0043422C"/>
    <w:rsid w:val="00435279"/>
    <w:rsid w:val="004367A7"/>
    <w:rsid w:val="00440841"/>
    <w:rsid w:val="004471E4"/>
    <w:rsid w:val="004507D3"/>
    <w:rsid w:val="004510F5"/>
    <w:rsid w:val="00451C85"/>
    <w:rsid w:val="00452364"/>
    <w:rsid w:val="00454C3D"/>
    <w:rsid w:val="00461B6D"/>
    <w:rsid w:val="00462AAE"/>
    <w:rsid w:val="00462AC1"/>
    <w:rsid w:val="00463CA1"/>
    <w:rsid w:val="00463D1E"/>
    <w:rsid w:val="00464928"/>
    <w:rsid w:val="004655CC"/>
    <w:rsid w:val="0046633E"/>
    <w:rsid w:val="0046705B"/>
    <w:rsid w:val="00470951"/>
    <w:rsid w:val="00472384"/>
    <w:rsid w:val="00473374"/>
    <w:rsid w:val="004737C4"/>
    <w:rsid w:val="0047417E"/>
    <w:rsid w:val="00474509"/>
    <w:rsid w:val="00474A7A"/>
    <w:rsid w:val="00475987"/>
    <w:rsid w:val="00475F22"/>
    <w:rsid w:val="00477D56"/>
    <w:rsid w:val="0048031E"/>
    <w:rsid w:val="004809EE"/>
    <w:rsid w:val="00483995"/>
    <w:rsid w:val="0048472E"/>
    <w:rsid w:val="00486AA6"/>
    <w:rsid w:val="00486CD2"/>
    <w:rsid w:val="00486F0B"/>
    <w:rsid w:val="00492746"/>
    <w:rsid w:val="004944D6"/>
    <w:rsid w:val="004948E2"/>
    <w:rsid w:val="00497E4A"/>
    <w:rsid w:val="004A025A"/>
    <w:rsid w:val="004A1875"/>
    <w:rsid w:val="004A1BBA"/>
    <w:rsid w:val="004A1BEB"/>
    <w:rsid w:val="004A264A"/>
    <w:rsid w:val="004A31B0"/>
    <w:rsid w:val="004A4030"/>
    <w:rsid w:val="004A4903"/>
    <w:rsid w:val="004A5C7F"/>
    <w:rsid w:val="004A6E7F"/>
    <w:rsid w:val="004B056A"/>
    <w:rsid w:val="004B0D6C"/>
    <w:rsid w:val="004B1012"/>
    <w:rsid w:val="004B2092"/>
    <w:rsid w:val="004B432B"/>
    <w:rsid w:val="004B4582"/>
    <w:rsid w:val="004B7BD2"/>
    <w:rsid w:val="004C0E48"/>
    <w:rsid w:val="004C23D9"/>
    <w:rsid w:val="004C2C61"/>
    <w:rsid w:val="004C5BE2"/>
    <w:rsid w:val="004C6E7B"/>
    <w:rsid w:val="004D1CE3"/>
    <w:rsid w:val="004D287C"/>
    <w:rsid w:val="004D49F5"/>
    <w:rsid w:val="004D7DCD"/>
    <w:rsid w:val="004E112A"/>
    <w:rsid w:val="004E230B"/>
    <w:rsid w:val="004E4E00"/>
    <w:rsid w:val="004E73D1"/>
    <w:rsid w:val="004F0A7F"/>
    <w:rsid w:val="004F40C1"/>
    <w:rsid w:val="004F66DC"/>
    <w:rsid w:val="005037EA"/>
    <w:rsid w:val="005130DF"/>
    <w:rsid w:val="00513D83"/>
    <w:rsid w:val="00514ADB"/>
    <w:rsid w:val="00515DC6"/>
    <w:rsid w:val="00517A90"/>
    <w:rsid w:val="00520412"/>
    <w:rsid w:val="005222CB"/>
    <w:rsid w:val="00522FFC"/>
    <w:rsid w:val="00527ACC"/>
    <w:rsid w:val="005304FA"/>
    <w:rsid w:val="00530F4C"/>
    <w:rsid w:val="00531044"/>
    <w:rsid w:val="005340A2"/>
    <w:rsid w:val="005340BF"/>
    <w:rsid w:val="00535EF7"/>
    <w:rsid w:val="00536AA4"/>
    <w:rsid w:val="00541293"/>
    <w:rsid w:val="00542A06"/>
    <w:rsid w:val="005432CE"/>
    <w:rsid w:val="005437EB"/>
    <w:rsid w:val="00550783"/>
    <w:rsid w:val="00551599"/>
    <w:rsid w:val="00552A3E"/>
    <w:rsid w:val="00553650"/>
    <w:rsid w:val="00555139"/>
    <w:rsid w:val="005554F1"/>
    <w:rsid w:val="00555884"/>
    <w:rsid w:val="005607CA"/>
    <w:rsid w:val="00560A10"/>
    <w:rsid w:val="00562BA8"/>
    <w:rsid w:val="00566487"/>
    <w:rsid w:val="005678C7"/>
    <w:rsid w:val="00572AA5"/>
    <w:rsid w:val="00572B72"/>
    <w:rsid w:val="00573417"/>
    <w:rsid w:val="005742B2"/>
    <w:rsid w:val="00574E6A"/>
    <w:rsid w:val="00576457"/>
    <w:rsid w:val="005769DD"/>
    <w:rsid w:val="00577B4C"/>
    <w:rsid w:val="00577F79"/>
    <w:rsid w:val="005813CE"/>
    <w:rsid w:val="005821CB"/>
    <w:rsid w:val="00582272"/>
    <w:rsid w:val="0058284A"/>
    <w:rsid w:val="00583E5E"/>
    <w:rsid w:val="005877FC"/>
    <w:rsid w:val="0059070E"/>
    <w:rsid w:val="00594C36"/>
    <w:rsid w:val="005B19EC"/>
    <w:rsid w:val="005B1AD1"/>
    <w:rsid w:val="005B219A"/>
    <w:rsid w:val="005B3895"/>
    <w:rsid w:val="005B3A68"/>
    <w:rsid w:val="005B6F6C"/>
    <w:rsid w:val="005C1AC1"/>
    <w:rsid w:val="005C4233"/>
    <w:rsid w:val="005C4D4D"/>
    <w:rsid w:val="005C5038"/>
    <w:rsid w:val="005C73C7"/>
    <w:rsid w:val="005D2752"/>
    <w:rsid w:val="005D30D4"/>
    <w:rsid w:val="005D43B3"/>
    <w:rsid w:val="005D55BB"/>
    <w:rsid w:val="005E23CD"/>
    <w:rsid w:val="005E2724"/>
    <w:rsid w:val="005E2AE3"/>
    <w:rsid w:val="005E3E55"/>
    <w:rsid w:val="005E4EE4"/>
    <w:rsid w:val="005E68FF"/>
    <w:rsid w:val="005F178B"/>
    <w:rsid w:val="005F1C88"/>
    <w:rsid w:val="005F4CDC"/>
    <w:rsid w:val="005F6760"/>
    <w:rsid w:val="006016EB"/>
    <w:rsid w:val="006019F9"/>
    <w:rsid w:val="00601C19"/>
    <w:rsid w:val="006040F5"/>
    <w:rsid w:val="00605944"/>
    <w:rsid w:val="00605FEF"/>
    <w:rsid w:val="00611910"/>
    <w:rsid w:val="00611CD2"/>
    <w:rsid w:val="006125E7"/>
    <w:rsid w:val="00613F4A"/>
    <w:rsid w:val="00614268"/>
    <w:rsid w:val="006169F1"/>
    <w:rsid w:val="00616C4D"/>
    <w:rsid w:val="00617914"/>
    <w:rsid w:val="00617B42"/>
    <w:rsid w:val="006200D7"/>
    <w:rsid w:val="006222FF"/>
    <w:rsid w:val="006225F1"/>
    <w:rsid w:val="006227B1"/>
    <w:rsid w:val="00622943"/>
    <w:rsid w:val="00622990"/>
    <w:rsid w:val="00631115"/>
    <w:rsid w:val="00632F51"/>
    <w:rsid w:val="00632F73"/>
    <w:rsid w:val="00633F6C"/>
    <w:rsid w:val="00637E6F"/>
    <w:rsid w:val="006411CF"/>
    <w:rsid w:val="00641C71"/>
    <w:rsid w:val="00641F88"/>
    <w:rsid w:val="0064300C"/>
    <w:rsid w:val="00643BDC"/>
    <w:rsid w:val="00643FF1"/>
    <w:rsid w:val="0065033E"/>
    <w:rsid w:val="00654BBD"/>
    <w:rsid w:val="00654F37"/>
    <w:rsid w:val="00663AF7"/>
    <w:rsid w:val="00664AA2"/>
    <w:rsid w:val="00666C02"/>
    <w:rsid w:val="00667362"/>
    <w:rsid w:val="006720B0"/>
    <w:rsid w:val="006737E0"/>
    <w:rsid w:val="00674FED"/>
    <w:rsid w:val="006804AD"/>
    <w:rsid w:val="00680780"/>
    <w:rsid w:val="00680899"/>
    <w:rsid w:val="00682193"/>
    <w:rsid w:val="0068226F"/>
    <w:rsid w:val="00682CBA"/>
    <w:rsid w:val="00685276"/>
    <w:rsid w:val="00685D72"/>
    <w:rsid w:val="006860D2"/>
    <w:rsid w:val="00686B8B"/>
    <w:rsid w:val="00692EDF"/>
    <w:rsid w:val="00693010"/>
    <w:rsid w:val="006930E5"/>
    <w:rsid w:val="00697E29"/>
    <w:rsid w:val="006A156C"/>
    <w:rsid w:val="006A1EB6"/>
    <w:rsid w:val="006A57F1"/>
    <w:rsid w:val="006A6829"/>
    <w:rsid w:val="006A722E"/>
    <w:rsid w:val="006B4081"/>
    <w:rsid w:val="006B530D"/>
    <w:rsid w:val="006B6431"/>
    <w:rsid w:val="006C0044"/>
    <w:rsid w:val="006C0E98"/>
    <w:rsid w:val="006C3CC2"/>
    <w:rsid w:val="006C7335"/>
    <w:rsid w:val="006C7406"/>
    <w:rsid w:val="006D21DC"/>
    <w:rsid w:val="006D2463"/>
    <w:rsid w:val="006D4D01"/>
    <w:rsid w:val="006D53D7"/>
    <w:rsid w:val="006D5730"/>
    <w:rsid w:val="006D7492"/>
    <w:rsid w:val="006E1FC1"/>
    <w:rsid w:val="006E36A3"/>
    <w:rsid w:val="006E5AE2"/>
    <w:rsid w:val="006E7768"/>
    <w:rsid w:val="006F0652"/>
    <w:rsid w:val="006F1BC9"/>
    <w:rsid w:val="006F2C70"/>
    <w:rsid w:val="006F38BB"/>
    <w:rsid w:val="006F702A"/>
    <w:rsid w:val="0070354F"/>
    <w:rsid w:val="00703A31"/>
    <w:rsid w:val="007108CC"/>
    <w:rsid w:val="00710BD4"/>
    <w:rsid w:val="00714442"/>
    <w:rsid w:val="0071460A"/>
    <w:rsid w:val="00714A89"/>
    <w:rsid w:val="00714CBC"/>
    <w:rsid w:val="00714DAD"/>
    <w:rsid w:val="00716F11"/>
    <w:rsid w:val="0071761E"/>
    <w:rsid w:val="00717752"/>
    <w:rsid w:val="00717DEA"/>
    <w:rsid w:val="00720306"/>
    <w:rsid w:val="007226F2"/>
    <w:rsid w:val="00723136"/>
    <w:rsid w:val="007261EC"/>
    <w:rsid w:val="00731200"/>
    <w:rsid w:val="00731F6D"/>
    <w:rsid w:val="00740640"/>
    <w:rsid w:val="00740E3B"/>
    <w:rsid w:val="00743217"/>
    <w:rsid w:val="007439DA"/>
    <w:rsid w:val="0074424A"/>
    <w:rsid w:val="00750EA4"/>
    <w:rsid w:val="00751673"/>
    <w:rsid w:val="00753CFA"/>
    <w:rsid w:val="007551EC"/>
    <w:rsid w:val="00755E11"/>
    <w:rsid w:val="0075610B"/>
    <w:rsid w:val="007635A5"/>
    <w:rsid w:val="0076441C"/>
    <w:rsid w:val="00764CBD"/>
    <w:rsid w:val="00765F67"/>
    <w:rsid w:val="007755D6"/>
    <w:rsid w:val="007756F6"/>
    <w:rsid w:val="007759B2"/>
    <w:rsid w:val="00776799"/>
    <w:rsid w:val="007770C5"/>
    <w:rsid w:val="00777B2F"/>
    <w:rsid w:val="00783A13"/>
    <w:rsid w:val="00785B34"/>
    <w:rsid w:val="007924C2"/>
    <w:rsid w:val="007931FB"/>
    <w:rsid w:val="00793E1C"/>
    <w:rsid w:val="00795EB8"/>
    <w:rsid w:val="00797224"/>
    <w:rsid w:val="00797290"/>
    <w:rsid w:val="00797860"/>
    <w:rsid w:val="007A2BF2"/>
    <w:rsid w:val="007A4603"/>
    <w:rsid w:val="007A6818"/>
    <w:rsid w:val="007B2B98"/>
    <w:rsid w:val="007B33F2"/>
    <w:rsid w:val="007B4BEA"/>
    <w:rsid w:val="007B645E"/>
    <w:rsid w:val="007C05F6"/>
    <w:rsid w:val="007C12FC"/>
    <w:rsid w:val="007C24A3"/>
    <w:rsid w:val="007C30FF"/>
    <w:rsid w:val="007C40B0"/>
    <w:rsid w:val="007D060B"/>
    <w:rsid w:val="007D0D8F"/>
    <w:rsid w:val="007D19B2"/>
    <w:rsid w:val="007D2198"/>
    <w:rsid w:val="007D2DD3"/>
    <w:rsid w:val="007D369A"/>
    <w:rsid w:val="007D39E2"/>
    <w:rsid w:val="007D53FC"/>
    <w:rsid w:val="007D726A"/>
    <w:rsid w:val="007E05EA"/>
    <w:rsid w:val="007E0D76"/>
    <w:rsid w:val="007E26E9"/>
    <w:rsid w:val="007E2934"/>
    <w:rsid w:val="007E32B3"/>
    <w:rsid w:val="007E655F"/>
    <w:rsid w:val="007E7A74"/>
    <w:rsid w:val="007F0F79"/>
    <w:rsid w:val="007F3E17"/>
    <w:rsid w:val="007F4A73"/>
    <w:rsid w:val="007F57DC"/>
    <w:rsid w:val="00802596"/>
    <w:rsid w:val="00802671"/>
    <w:rsid w:val="00804C36"/>
    <w:rsid w:val="00807045"/>
    <w:rsid w:val="00810CCF"/>
    <w:rsid w:val="00811285"/>
    <w:rsid w:val="00812BDF"/>
    <w:rsid w:val="00814D0C"/>
    <w:rsid w:val="00815AA1"/>
    <w:rsid w:val="0081628C"/>
    <w:rsid w:val="00816F4C"/>
    <w:rsid w:val="00821F42"/>
    <w:rsid w:val="00822E28"/>
    <w:rsid w:val="0082448D"/>
    <w:rsid w:val="00824EFA"/>
    <w:rsid w:val="0082744D"/>
    <w:rsid w:val="0083509A"/>
    <w:rsid w:val="008353B6"/>
    <w:rsid w:val="00837995"/>
    <w:rsid w:val="00840723"/>
    <w:rsid w:val="00840759"/>
    <w:rsid w:val="00841186"/>
    <w:rsid w:val="008459F6"/>
    <w:rsid w:val="00847E91"/>
    <w:rsid w:val="00847EF3"/>
    <w:rsid w:val="00851334"/>
    <w:rsid w:val="00852283"/>
    <w:rsid w:val="0085268F"/>
    <w:rsid w:val="00853177"/>
    <w:rsid w:val="008540F3"/>
    <w:rsid w:val="00855246"/>
    <w:rsid w:val="008555E3"/>
    <w:rsid w:val="00857498"/>
    <w:rsid w:val="00857939"/>
    <w:rsid w:val="00860E60"/>
    <w:rsid w:val="00861BF8"/>
    <w:rsid w:val="0086410E"/>
    <w:rsid w:val="008656BC"/>
    <w:rsid w:val="00865861"/>
    <w:rsid w:val="00866ABB"/>
    <w:rsid w:val="0087046E"/>
    <w:rsid w:val="00873A16"/>
    <w:rsid w:val="00880727"/>
    <w:rsid w:val="00882BD7"/>
    <w:rsid w:val="00886660"/>
    <w:rsid w:val="00890DB2"/>
    <w:rsid w:val="008931CD"/>
    <w:rsid w:val="00894E3E"/>
    <w:rsid w:val="008A5B91"/>
    <w:rsid w:val="008A5E97"/>
    <w:rsid w:val="008A6A61"/>
    <w:rsid w:val="008A715A"/>
    <w:rsid w:val="008A7891"/>
    <w:rsid w:val="008A7F5C"/>
    <w:rsid w:val="008A7FD4"/>
    <w:rsid w:val="008B05CC"/>
    <w:rsid w:val="008B21EC"/>
    <w:rsid w:val="008B324C"/>
    <w:rsid w:val="008B416B"/>
    <w:rsid w:val="008B7031"/>
    <w:rsid w:val="008B71F6"/>
    <w:rsid w:val="008C10F1"/>
    <w:rsid w:val="008C23D7"/>
    <w:rsid w:val="008C4452"/>
    <w:rsid w:val="008C6F5C"/>
    <w:rsid w:val="008D0475"/>
    <w:rsid w:val="008D0B8D"/>
    <w:rsid w:val="008D14C1"/>
    <w:rsid w:val="008D3743"/>
    <w:rsid w:val="008D3813"/>
    <w:rsid w:val="008D464B"/>
    <w:rsid w:val="008D5A95"/>
    <w:rsid w:val="008D67CB"/>
    <w:rsid w:val="008E10BE"/>
    <w:rsid w:val="008E429B"/>
    <w:rsid w:val="008E42D0"/>
    <w:rsid w:val="008E4542"/>
    <w:rsid w:val="008E4834"/>
    <w:rsid w:val="008E7E5C"/>
    <w:rsid w:val="008F1900"/>
    <w:rsid w:val="008F1DA0"/>
    <w:rsid w:val="00900C86"/>
    <w:rsid w:val="0090130C"/>
    <w:rsid w:val="00904D03"/>
    <w:rsid w:val="00910674"/>
    <w:rsid w:val="0091105E"/>
    <w:rsid w:val="009119ED"/>
    <w:rsid w:val="009142F9"/>
    <w:rsid w:val="00915048"/>
    <w:rsid w:val="00915BCF"/>
    <w:rsid w:val="009179C7"/>
    <w:rsid w:val="0092178C"/>
    <w:rsid w:val="00931348"/>
    <w:rsid w:val="0093223E"/>
    <w:rsid w:val="009379DB"/>
    <w:rsid w:val="0094050E"/>
    <w:rsid w:val="009412E7"/>
    <w:rsid w:val="00941530"/>
    <w:rsid w:val="00941E17"/>
    <w:rsid w:val="009437C6"/>
    <w:rsid w:val="009461BE"/>
    <w:rsid w:val="00946688"/>
    <w:rsid w:val="00947D28"/>
    <w:rsid w:val="009518DA"/>
    <w:rsid w:val="00954E45"/>
    <w:rsid w:val="00955A9A"/>
    <w:rsid w:val="009561BC"/>
    <w:rsid w:val="009564C7"/>
    <w:rsid w:val="00971957"/>
    <w:rsid w:val="00972766"/>
    <w:rsid w:val="009727B8"/>
    <w:rsid w:val="0097558E"/>
    <w:rsid w:val="009757C5"/>
    <w:rsid w:val="009764A9"/>
    <w:rsid w:val="00976637"/>
    <w:rsid w:val="00980DB1"/>
    <w:rsid w:val="00980FB6"/>
    <w:rsid w:val="00982535"/>
    <w:rsid w:val="00985B3F"/>
    <w:rsid w:val="00986CA4"/>
    <w:rsid w:val="00986D7B"/>
    <w:rsid w:val="00992035"/>
    <w:rsid w:val="00992EF8"/>
    <w:rsid w:val="009A059F"/>
    <w:rsid w:val="009A1F14"/>
    <w:rsid w:val="009A2B50"/>
    <w:rsid w:val="009A2D42"/>
    <w:rsid w:val="009A3318"/>
    <w:rsid w:val="009A3B68"/>
    <w:rsid w:val="009A5A68"/>
    <w:rsid w:val="009A698F"/>
    <w:rsid w:val="009A6F10"/>
    <w:rsid w:val="009B42FA"/>
    <w:rsid w:val="009B5EDB"/>
    <w:rsid w:val="009B7349"/>
    <w:rsid w:val="009C1C43"/>
    <w:rsid w:val="009C1F4E"/>
    <w:rsid w:val="009C2ABA"/>
    <w:rsid w:val="009C4B49"/>
    <w:rsid w:val="009C4F9A"/>
    <w:rsid w:val="009C7266"/>
    <w:rsid w:val="009D0F10"/>
    <w:rsid w:val="009D1A2A"/>
    <w:rsid w:val="009D3023"/>
    <w:rsid w:val="009D75A0"/>
    <w:rsid w:val="009E0B1A"/>
    <w:rsid w:val="009E2E57"/>
    <w:rsid w:val="009E3BB5"/>
    <w:rsid w:val="009E5099"/>
    <w:rsid w:val="009E5DC7"/>
    <w:rsid w:val="009E61EC"/>
    <w:rsid w:val="009E6B59"/>
    <w:rsid w:val="009F1F1C"/>
    <w:rsid w:val="009F2090"/>
    <w:rsid w:val="009F3C44"/>
    <w:rsid w:val="009F5E57"/>
    <w:rsid w:val="00A0027A"/>
    <w:rsid w:val="00A00AE7"/>
    <w:rsid w:val="00A02090"/>
    <w:rsid w:val="00A029A2"/>
    <w:rsid w:val="00A034B7"/>
    <w:rsid w:val="00A034EC"/>
    <w:rsid w:val="00A04CAF"/>
    <w:rsid w:val="00A05D8F"/>
    <w:rsid w:val="00A07D19"/>
    <w:rsid w:val="00A11984"/>
    <w:rsid w:val="00A12015"/>
    <w:rsid w:val="00A14AF1"/>
    <w:rsid w:val="00A1629E"/>
    <w:rsid w:val="00A16546"/>
    <w:rsid w:val="00A24BE2"/>
    <w:rsid w:val="00A24F9F"/>
    <w:rsid w:val="00A251BE"/>
    <w:rsid w:val="00A25411"/>
    <w:rsid w:val="00A2591F"/>
    <w:rsid w:val="00A279BA"/>
    <w:rsid w:val="00A30A15"/>
    <w:rsid w:val="00A33A50"/>
    <w:rsid w:val="00A3438B"/>
    <w:rsid w:val="00A37075"/>
    <w:rsid w:val="00A4021A"/>
    <w:rsid w:val="00A40540"/>
    <w:rsid w:val="00A42C60"/>
    <w:rsid w:val="00A43176"/>
    <w:rsid w:val="00A44A18"/>
    <w:rsid w:val="00A4594F"/>
    <w:rsid w:val="00A46AEC"/>
    <w:rsid w:val="00A51851"/>
    <w:rsid w:val="00A55365"/>
    <w:rsid w:val="00A55444"/>
    <w:rsid w:val="00A66D66"/>
    <w:rsid w:val="00A670F8"/>
    <w:rsid w:val="00A677BB"/>
    <w:rsid w:val="00A702F0"/>
    <w:rsid w:val="00A70722"/>
    <w:rsid w:val="00A742B3"/>
    <w:rsid w:val="00A75B9B"/>
    <w:rsid w:val="00A81137"/>
    <w:rsid w:val="00A87572"/>
    <w:rsid w:val="00A90ECB"/>
    <w:rsid w:val="00AA01C1"/>
    <w:rsid w:val="00AA18EC"/>
    <w:rsid w:val="00AA2E09"/>
    <w:rsid w:val="00AA464A"/>
    <w:rsid w:val="00AA63EF"/>
    <w:rsid w:val="00AA767E"/>
    <w:rsid w:val="00AB07F0"/>
    <w:rsid w:val="00AB1578"/>
    <w:rsid w:val="00AB21E4"/>
    <w:rsid w:val="00AB4166"/>
    <w:rsid w:val="00AB4EB9"/>
    <w:rsid w:val="00AB7E1D"/>
    <w:rsid w:val="00AC212D"/>
    <w:rsid w:val="00AC2C0E"/>
    <w:rsid w:val="00AC348D"/>
    <w:rsid w:val="00AC4755"/>
    <w:rsid w:val="00AC5DE9"/>
    <w:rsid w:val="00AC65B1"/>
    <w:rsid w:val="00AD4561"/>
    <w:rsid w:val="00AD4FAE"/>
    <w:rsid w:val="00AD5A7C"/>
    <w:rsid w:val="00AD67BC"/>
    <w:rsid w:val="00AE39CC"/>
    <w:rsid w:val="00AF2637"/>
    <w:rsid w:val="00AF314D"/>
    <w:rsid w:val="00AF4004"/>
    <w:rsid w:val="00B02BCF"/>
    <w:rsid w:val="00B02E79"/>
    <w:rsid w:val="00B04BC3"/>
    <w:rsid w:val="00B132B1"/>
    <w:rsid w:val="00B17F24"/>
    <w:rsid w:val="00B2256E"/>
    <w:rsid w:val="00B22990"/>
    <w:rsid w:val="00B23304"/>
    <w:rsid w:val="00B26232"/>
    <w:rsid w:val="00B273D8"/>
    <w:rsid w:val="00B27A2A"/>
    <w:rsid w:val="00B30A7D"/>
    <w:rsid w:val="00B33471"/>
    <w:rsid w:val="00B34290"/>
    <w:rsid w:val="00B35C45"/>
    <w:rsid w:val="00B401EA"/>
    <w:rsid w:val="00B40410"/>
    <w:rsid w:val="00B40F13"/>
    <w:rsid w:val="00B4146E"/>
    <w:rsid w:val="00B4216F"/>
    <w:rsid w:val="00B429F3"/>
    <w:rsid w:val="00B446FE"/>
    <w:rsid w:val="00B4607D"/>
    <w:rsid w:val="00B47B99"/>
    <w:rsid w:val="00B51352"/>
    <w:rsid w:val="00B55F60"/>
    <w:rsid w:val="00B61D39"/>
    <w:rsid w:val="00B6238C"/>
    <w:rsid w:val="00B644F7"/>
    <w:rsid w:val="00B663FF"/>
    <w:rsid w:val="00B6647D"/>
    <w:rsid w:val="00B67A1C"/>
    <w:rsid w:val="00B73F3D"/>
    <w:rsid w:val="00B7450E"/>
    <w:rsid w:val="00B767F7"/>
    <w:rsid w:val="00B778B9"/>
    <w:rsid w:val="00B816B4"/>
    <w:rsid w:val="00B82CAC"/>
    <w:rsid w:val="00B82F48"/>
    <w:rsid w:val="00B85CEC"/>
    <w:rsid w:val="00B867D6"/>
    <w:rsid w:val="00B90F8F"/>
    <w:rsid w:val="00B940F6"/>
    <w:rsid w:val="00B94F6B"/>
    <w:rsid w:val="00B971C0"/>
    <w:rsid w:val="00BA0A8C"/>
    <w:rsid w:val="00BA1258"/>
    <w:rsid w:val="00BA2927"/>
    <w:rsid w:val="00BA3419"/>
    <w:rsid w:val="00BA6B7B"/>
    <w:rsid w:val="00BA6FA0"/>
    <w:rsid w:val="00BB4DC9"/>
    <w:rsid w:val="00BB5A6F"/>
    <w:rsid w:val="00BB611D"/>
    <w:rsid w:val="00BB7A32"/>
    <w:rsid w:val="00BC184C"/>
    <w:rsid w:val="00BC323B"/>
    <w:rsid w:val="00BC64F6"/>
    <w:rsid w:val="00BC6F83"/>
    <w:rsid w:val="00BC786D"/>
    <w:rsid w:val="00BD14FB"/>
    <w:rsid w:val="00BD2452"/>
    <w:rsid w:val="00BD6432"/>
    <w:rsid w:val="00BD6E39"/>
    <w:rsid w:val="00BD71C5"/>
    <w:rsid w:val="00BD7CD9"/>
    <w:rsid w:val="00BD7DA4"/>
    <w:rsid w:val="00BE0467"/>
    <w:rsid w:val="00BE1B07"/>
    <w:rsid w:val="00BE392C"/>
    <w:rsid w:val="00BE758E"/>
    <w:rsid w:val="00BE7F99"/>
    <w:rsid w:val="00BF2635"/>
    <w:rsid w:val="00BF530C"/>
    <w:rsid w:val="00BF6422"/>
    <w:rsid w:val="00BF77FA"/>
    <w:rsid w:val="00C025BF"/>
    <w:rsid w:val="00C04EA8"/>
    <w:rsid w:val="00C06085"/>
    <w:rsid w:val="00C060F0"/>
    <w:rsid w:val="00C06AE0"/>
    <w:rsid w:val="00C072DB"/>
    <w:rsid w:val="00C107D2"/>
    <w:rsid w:val="00C13757"/>
    <w:rsid w:val="00C14210"/>
    <w:rsid w:val="00C15FFB"/>
    <w:rsid w:val="00C173DB"/>
    <w:rsid w:val="00C2497D"/>
    <w:rsid w:val="00C252D6"/>
    <w:rsid w:val="00C25873"/>
    <w:rsid w:val="00C30BB9"/>
    <w:rsid w:val="00C30FB6"/>
    <w:rsid w:val="00C30FDD"/>
    <w:rsid w:val="00C35471"/>
    <w:rsid w:val="00C36596"/>
    <w:rsid w:val="00C367B7"/>
    <w:rsid w:val="00C36879"/>
    <w:rsid w:val="00C42E0D"/>
    <w:rsid w:val="00C477A7"/>
    <w:rsid w:val="00C47FF6"/>
    <w:rsid w:val="00C50E08"/>
    <w:rsid w:val="00C51617"/>
    <w:rsid w:val="00C520F6"/>
    <w:rsid w:val="00C557A8"/>
    <w:rsid w:val="00C5702B"/>
    <w:rsid w:val="00C60365"/>
    <w:rsid w:val="00C6068F"/>
    <w:rsid w:val="00C6285C"/>
    <w:rsid w:val="00C64E63"/>
    <w:rsid w:val="00C65399"/>
    <w:rsid w:val="00C65957"/>
    <w:rsid w:val="00C66B1F"/>
    <w:rsid w:val="00C66D9B"/>
    <w:rsid w:val="00C67305"/>
    <w:rsid w:val="00C679B6"/>
    <w:rsid w:val="00C71EA2"/>
    <w:rsid w:val="00C73E32"/>
    <w:rsid w:val="00C74B3C"/>
    <w:rsid w:val="00C74D2D"/>
    <w:rsid w:val="00C80426"/>
    <w:rsid w:val="00C80803"/>
    <w:rsid w:val="00C841DC"/>
    <w:rsid w:val="00C874DA"/>
    <w:rsid w:val="00C91D27"/>
    <w:rsid w:val="00C97A9A"/>
    <w:rsid w:val="00CA129C"/>
    <w:rsid w:val="00CA1A3D"/>
    <w:rsid w:val="00CA1FA3"/>
    <w:rsid w:val="00CA2CCA"/>
    <w:rsid w:val="00CA425A"/>
    <w:rsid w:val="00CA49FF"/>
    <w:rsid w:val="00CB096F"/>
    <w:rsid w:val="00CB33D5"/>
    <w:rsid w:val="00CB3D99"/>
    <w:rsid w:val="00CB64DD"/>
    <w:rsid w:val="00CB691A"/>
    <w:rsid w:val="00CB6FE9"/>
    <w:rsid w:val="00CB7159"/>
    <w:rsid w:val="00CC211E"/>
    <w:rsid w:val="00CC2620"/>
    <w:rsid w:val="00CC2F36"/>
    <w:rsid w:val="00CC3614"/>
    <w:rsid w:val="00CC6B2C"/>
    <w:rsid w:val="00CC6E96"/>
    <w:rsid w:val="00CD031A"/>
    <w:rsid w:val="00CD394A"/>
    <w:rsid w:val="00CD3EBD"/>
    <w:rsid w:val="00CD6076"/>
    <w:rsid w:val="00CD7D13"/>
    <w:rsid w:val="00CE104A"/>
    <w:rsid w:val="00CE2183"/>
    <w:rsid w:val="00CE2409"/>
    <w:rsid w:val="00CE33A8"/>
    <w:rsid w:val="00CE4AF0"/>
    <w:rsid w:val="00CE4E99"/>
    <w:rsid w:val="00CE5390"/>
    <w:rsid w:val="00CE6EA5"/>
    <w:rsid w:val="00CF3659"/>
    <w:rsid w:val="00CF6791"/>
    <w:rsid w:val="00D00777"/>
    <w:rsid w:val="00D01766"/>
    <w:rsid w:val="00D05A28"/>
    <w:rsid w:val="00D06E4B"/>
    <w:rsid w:val="00D0788B"/>
    <w:rsid w:val="00D165AA"/>
    <w:rsid w:val="00D17E5B"/>
    <w:rsid w:val="00D2266C"/>
    <w:rsid w:val="00D2673F"/>
    <w:rsid w:val="00D32BE4"/>
    <w:rsid w:val="00D35026"/>
    <w:rsid w:val="00D3542C"/>
    <w:rsid w:val="00D37D27"/>
    <w:rsid w:val="00D430F6"/>
    <w:rsid w:val="00D44F0C"/>
    <w:rsid w:val="00D462C2"/>
    <w:rsid w:val="00D4686B"/>
    <w:rsid w:val="00D47F2D"/>
    <w:rsid w:val="00D50B07"/>
    <w:rsid w:val="00D53350"/>
    <w:rsid w:val="00D53733"/>
    <w:rsid w:val="00D56CD8"/>
    <w:rsid w:val="00D57A73"/>
    <w:rsid w:val="00D60D69"/>
    <w:rsid w:val="00D61EC7"/>
    <w:rsid w:val="00D62DB5"/>
    <w:rsid w:val="00D651D1"/>
    <w:rsid w:val="00D67071"/>
    <w:rsid w:val="00D7323D"/>
    <w:rsid w:val="00D76FE3"/>
    <w:rsid w:val="00D770B1"/>
    <w:rsid w:val="00D77E2E"/>
    <w:rsid w:val="00D8069A"/>
    <w:rsid w:val="00D817BB"/>
    <w:rsid w:val="00D81ED4"/>
    <w:rsid w:val="00D82516"/>
    <w:rsid w:val="00D82ACC"/>
    <w:rsid w:val="00D83CD6"/>
    <w:rsid w:val="00D83E48"/>
    <w:rsid w:val="00D84532"/>
    <w:rsid w:val="00D87559"/>
    <w:rsid w:val="00D916A4"/>
    <w:rsid w:val="00DA23E0"/>
    <w:rsid w:val="00DA2B2D"/>
    <w:rsid w:val="00DA3D14"/>
    <w:rsid w:val="00DA40CB"/>
    <w:rsid w:val="00DA41D8"/>
    <w:rsid w:val="00DA6654"/>
    <w:rsid w:val="00DA7914"/>
    <w:rsid w:val="00DB17CA"/>
    <w:rsid w:val="00DB44FE"/>
    <w:rsid w:val="00DB49D1"/>
    <w:rsid w:val="00DB5125"/>
    <w:rsid w:val="00DC0505"/>
    <w:rsid w:val="00DC20F2"/>
    <w:rsid w:val="00DC242D"/>
    <w:rsid w:val="00DC516E"/>
    <w:rsid w:val="00DC7484"/>
    <w:rsid w:val="00DD2B0C"/>
    <w:rsid w:val="00DD2F31"/>
    <w:rsid w:val="00DD41B5"/>
    <w:rsid w:val="00DD77E0"/>
    <w:rsid w:val="00DE0768"/>
    <w:rsid w:val="00DE0AD3"/>
    <w:rsid w:val="00DE10B5"/>
    <w:rsid w:val="00DE4647"/>
    <w:rsid w:val="00DE4A11"/>
    <w:rsid w:val="00DF1740"/>
    <w:rsid w:val="00DF25CC"/>
    <w:rsid w:val="00DF453E"/>
    <w:rsid w:val="00DF6ADD"/>
    <w:rsid w:val="00E00E2C"/>
    <w:rsid w:val="00E00F00"/>
    <w:rsid w:val="00E0185A"/>
    <w:rsid w:val="00E01B17"/>
    <w:rsid w:val="00E04D18"/>
    <w:rsid w:val="00E074BC"/>
    <w:rsid w:val="00E12FCC"/>
    <w:rsid w:val="00E1414A"/>
    <w:rsid w:val="00E147D6"/>
    <w:rsid w:val="00E161F8"/>
    <w:rsid w:val="00E224A4"/>
    <w:rsid w:val="00E23A7C"/>
    <w:rsid w:val="00E25456"/>
    <w:rsid w:val="00E25F01"/>
    <w:rsid w:val="00E32371"/>
    <w:rsid w:val="00E32795"/>
    <w:rsid w:val="00E32A17"/>
    <w:rsid w:val="00E336A6"/>
    <w:rsid w:val="00E35F78"/>
    <w:rsid w:val="00E36AEC"/>
    <w:rsid w:val="00E40256"/>
    <w:rsid w:val="00E419F7"/>
    <w:rsid w:val="00E43C81"/>
    <w:rsid w:val="00E458D7"/>
    <w:rsid w:val="00E45D6F"/>
    <w:rsid w:val="00E463F6"/>
    <w:rsid w:val="00E47FB6"/>
    <w:rsid w:val="00E510FF"/>
    <w:rsid w:val="00E53C54"/>
    <w:rsid w:val="00E57065"/>
    <w:rsid w:val="00E570A4"/>
    <w:rsid w:val="00E57C08"/>
    <w:rsid w:val="00E61ADA"/>
    <w:rsid w:val="00E62426"/>
    <w:rsid w:val="00E63BC7"/>
    <w:rsid w:val="00E719F4"/>
    <w:rsid w:val="00E72366"/>
    <w:rsid w:val="00E72BA4"/>
    <w:rsid w:val="00E72E91"/>
    <w:rsid w:val="00E756C6"/>
    <w:rsid w:val="00E76912"/>
    <w:rsid w:val="00E779B8"/>
    <w:rsid w:val="00E829EB"/>
    <w:rsid w:val="00E838D6"/>
    <w:rsid w:val="00E83F81"/>
    <w:rsid w:val="00E84817"/>
    <w:rsid w:val="00E87474"/>
    <w:rsid w:val="00E93C89"/>
    <w:rsid w:val="00E94F29"/>
    <w:rsid w:val="00E9540C"/>
    <w:rsid w:val="00E96503"/>
    <w:rsid w:val="00EA0E37"/>
    <w:rsid w:val="00EA3860"/>
    <w:rsid w:val="00EB1719"/>
    <w:rsid w:val="00EB19D1"/>
    <w:rsid w:val="00EB42BF"/>
    <w:rsid w:val="00EB4D48"/>
    <w:rsid w:val="00EB6A58"/>
    <w:rsid w:val="00EC09AF"/>
    <w:rsid w:val="00EC21BB"/>
    <w:rsid w:val="00EC2629"/>
    <w:rsid w:val="00ED0C3C"/>
    <w:rsid w:val="00ED0EBB"/>
    <w:rsid w:val="00ED559B"/>
    <w:rsid w:val="00ED5A86"/>
    <w:rsid w:val="00EE0C58"/>
    <w:rsid w:val="00EE19D8"/>
    <w:rsid w:val="00EE2A79"/>
    <w:rsid w:val="00EE35D0"/>
    <w:rsid w:val="00EE4322"/>
    <w:rsid w:val="00EE7347"/>
    <w:rsid w:val="00EE77ED"/>
    <w:rsid w:val="00EF00B4"/>
    <w:rsid w:val="00EF1254"/>
    <w:rsid w:val="00EF3E05"/>
    <w:rsid w:val="00EF6BD1"/>
    <w:rsid w:val="00EF764F"/>
    <w:rsid w:val="00F00493"/>
    <w:rsid w:val="00F00B7C"/>
    <w:rsid w:val="00F0379B"/>
    <w:rsid w:val="00F03C64"/>
    <w:rsid w:val="00F04D07"/>
    <w:rsid w:val="00F062C2"/>
    <w:rsid w:val="00F0737E"/>
    <w:rsid w:val="00F10646"/>
    <w:rsid w:val="00F149DD"/>
    <w:rsid w:val="00F14D4B"/>
    <w:rsid w:val="00F230AF"/>
    <w:rsid w:val="00F23B4A"/>
    <w:rsid w:val="00F25D56"/>
    <w:rsid w:val="00F36DEC"/>
    <w:rsid w:val="00F37192"/>
    <w:rsid w:val="00F426FB"/>
    <w:rsid w:val="00F4326A"/>
    <w:rsid w:val="00F45CAA"/>
    <w:rsid w:val="00F501EC"/>
    <w:rsid w:val="00F510D1"/>
    <w:rsid w:val="00F512AC"/>
    <w:rsid w:val="00F53F9A"/>
    <w:rsid w:val="00F54276"/>
    <w:rsid w:val="00F555CD"/>
    <w:rsid w:val="00F5614E"/>
    <w:rsid w:val="00F6060C"/>
    <w:rsid w:val="00F60828"/>
    <w:rsid w:val="00F62696"/>
    <w:rsid w:val="00F630D2"/>
    <w:rsid w:val="00F6376C"/>
    <w:rsid w:val="00F707C1"/>
    <w:rsid w:val="00F70ACB"/>
    <w:rsid w:val="00F71AC4"/>
    <w:rsid w:val="00F725F3"/>
    <w:rsid w:val="00F739C8"/>
    <w:rsid w:val="00F73C90"/>
    <w:rsid w:val="00F749B0"/>
    <w:rsid w:val="00F74FE8"/>
    <w:rsid w:val="00F7769F"/>
    <w:rsid w:val="00F77F99"/>
    <w:rsid w:val="00F81046"/>
    <w:rsid w:val="00F821B1"/>
    <w:rsid w:val="00F85124"/>
    <w:rsid w:val="00F93566"/>
    <w:rsid w:val="00F949C8"/>
    <w:rsid w:val="00F95A62"/>
    <w:rsid w:val="00FA1346"/>
    <w:rsid w:val="00FA2F41"/>
    <w:rsid w:val="00FA35DD"/>
    <w:rsid w:val="00FA473E"/>
    <w:rsid w:val="00FA5BCF"/>
    <w:rsid w:val="00FB2FA7"/>
    <w:rsid w:val="00FB3189"/>
    <w:rsid w:val="00FB3217"/>
    <w:rsid w:val="00FB60F8"/>
    <w:rsid w:val="00FC0300"/>
    <w:rsid w:val="00FC0A25"/>
    <w:rsid w:val="00FC10E6"/>
    <w:rsid w:val="00FC25BE"/>
    <w:rsid w:val="00FC2A0E"/>
    <w:rsid w:val="00FC765D"/>
    <w:rsid w:val="00FD1218"/>
    <w:rsid w:val="00FD3283"/>
    <w:rsid w:val="00FD3686"/>
    <w:rsid w:val="00FD380D"/>
    <w:rsid w:val="00FD3F8A"/>
    <w:rsid w:val="00FE0622"/>
    <w:rsid w:val="00FE153B"/>
    <w:rsid w:val="00FE3982"/>
    <w:rsid w:val="00FE5E48"/>
    <w:rsid w:val="00FE61C1"/>
    <w:rsid w:val="00FF218D"/>
    <w:rsid w:val="00FF21DA"/>
    <w:rsid w:val="00FF57E3"/>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hapeDefaults>
    <o:shapedefaults v:ext="edit" spidmax="2058"/>
    <o:shapelayout v:ext="edit">
      <o:idmap v:ext="edit" data="1"/>
    </o:shapelayout>
  </w:shapeDefaults>
  <w:decimalSymbol w:val="."/>
  <w:listSeparator w:val=","/>
  <w14:docId w14:val="1933E93A"/>
  <w15:docId w15:val="{EDCA10D6-E6F4-4785-B919-D25258949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lsdException w:name="toc 7" w:locked="1" w:uiPriority="0"/>
    <w:lsdException w:name="toc 8" w:locked="1" w:uiPriority="0"/>
    <w:lsdException w:name="toc 9" w:locked="1" w:uiPriority="0"/>
    <w:lsdException w:name="Normal Indent" w:semiHidden="1" w:unhideWhenUsed="1"/>
    <w:lsdException w:name="footnote text" w:locked="1"/>
    <w:lsdException w:name="annotation text" w:semiHidden="1" w:unhideWhenUsed="1"/>
    <w:lsdException w:name="header" w:semiHidden="1" w:unhideWhenUsed="1"/>
    <w:lsdException w:name="footer" w:semiHidden="1" w:unhideWhenUsed="1"/>
    <w:lsdException w:name="index heading" w:lock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4E73D1"/>
    <w:pPr>
      <w:keepNext/>
      <w:numPr>
        <w:ilvl w:val="1"/>
        <w:numId w:val="3"/>
      </w:numPr>
      <w:pBdr>
        <w:top w:val="single" w:sz="4" w:space="1" w:color="auto"/>
      </w:pBdr>
      <w:tabs>
        <w:tab w:val="num" w:pos="-2606"/>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4E73D1"/>
    <w:pPr>
      <w:keepNext/>
      <w:numPr>
        <w:ilvl w:val="2"/>
        <w:numId w:val="19"/>
      </w:numPr>
      <w:tabs>
        <w:tab w:val="left" w:pos="-2600"/>
      </w:tabs>
      <w:spacing w:before="480"/>
      <w:outlineLvl w:val="2"/>
    </w:pPr>
    <w:rPr>
      <w:rFonts w:ascii="Arial Black" w:hAnsi="Arial Black"/>
      <w:sz w:val="22"/>
    </w:rPr>
  </w:style>
  <w:style w:type="paragraph" w:styleId="Heading4">
    <w:name w:val="heading 4"/>
    <w:basedOn w:val="Normal"/>
    <w:next w:val="Normal"/>
    <w:link w:val="Heading4Char"/>
    <w:uiPriority w:val="99"/>
    <w:qFormat/>
    <w:rsid w:val="00A4021A"/>
    <w:pPr>
      <w:keepNext/>
      <w:spacing w:before="240" w:after="60"/>
      <w:outlineLvl w:val="3"/>
    </w:pPr>
    <w:rPr>
      <w:b/>
      <w:bCs/>
      <w:sz w:val="28"/>
      <w:szCs w:val="28"/>
    </w:rPr>
  </w:style>
  <w:style w:type="paragraph" w:styleId="Heading5">
    <w:name w:val="heading 5"/>
    <w:basedOn w:val="Normal"/>
    <w:next w:val="Normal"/>
    <w:link w:val="Heading5Char"/>
    <w:uiPriority w:val="99"/>
    <w:qFormat/>
    <w:rsid w:val="00A402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554F1"/>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9B5EDB"/>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character" w:customStyle="1" w:styleId="Heading4Char">
    <w:name w:val="Heading 4 Char"/>
    <w:basedOn w:val="DefaultParagraphFont"/>
    <w:link w:val="Heading4"/>
    <w:uiPriority w:val="99"/>
    <w:semiHidden/>
    <w:locked/>
    <w:rsid w:val="009B5EDB"/>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9B5EDB"/>
    <w:rPr>
      <w:rFonts w:ascii="Calibri" w:hAnsi="Calibri" w:cs="Times New Roman"/>
      <w:b/>
      <w:bCs/>
      <w:i/>
      <w:iCs/>
      <w:sz w:val="26"/>
      <w:szCs w:val="26"/>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20"/>
      </w:numPr>
      <w:spacing w:before="12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7B33F2"/>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7B33F2"/>
    <w:rPr>
      <w:rFonts w:ascii="Calibri" w:hAnsi="Calibri"/>
      <w:sz w:val="20"/>
      <w:szCs w:val="20"/>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2966"/>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9B5EDB"/>
    <w:rPr>
      <w:rFonts w:cs="Times New Roman"/>
      <w:sz w:val="20"/>
      <w:szCs w:val="20"/>
    </w:rPr>
  </w:style>
  <w:style w:type="paragraph" w:styleId="ListNumber3">
    <w:name w:val="List Number 3"/>
    <w:basedOn w:val="Normal"/>
    <w:uiPriority w:val="99"/>
    <w:rsid w:val="00A75B9B"/>
    <w:pPr>
      <w:tabs>
        <w:tab w:val="num" w:pos="-2966"/>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B5EDB"/>
    <w:rPr>
      <w:rFonts w:cs="Times New Roman"/>
      <w:sz w:val="2"/>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rPr>
      <w:sz w:val="20"/>
      <w:szCs w:val="20"/>
    </w:rPr>
  </w:style>
  <w:style w:type="table" w:styleId="TableGrid">
    <w:name w:val="Table Grid"/>
    <w:basedOn w:val="TableNormal"/>
    <w:uiPriority w:val="99"/>
    <w:rsid w:val="009727B8"/>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 w:val="20"/>
      <w:szCs w:val="24"/>
    </w:rPr>
  </w:style>
  <w:style w:type="character" w:customStyle="1" w:styleId="Style1Char">
    <w:name w:val="Style1 Char"/>
    <w:basedOn w:val="DefaultParagraphFont"/>
    <w:link w:val="Style1"/>
    <w:uiPriority w:val="99"/>
    <w:locked/>
    <w:rsid w:val="00080A37"/>
    <w:rPr>
      <w:rFonts w:cs="Times New Roman"/>
      <w:b/>
      <w:sz w:val="24"/>
      <w:szCs w:val="24"/>
      <w:lang w:val="en-US" w:eastAsia="en-US" w:bidi="ar-SA"/>
    </w:rPr>
  </w:style>
  <w:style w:type="paragraph" w:styleId="ListParagraph">
    <w:name w:val="List Paragraph"/>
    <w:basedOn w:val="Normal"/>
    <w:uiPriority w:val="34"/>
    <w:qFormat/>
    <w:rsid w:val="009461BE"/>
    <w:pPr>
      <w:ind w:left="720"/>
      <w:contextualSpacing/>
    </w:pPr>
  </w:style>
  <w:style w:type="paragraph" w:customStyle="1" w:styleId="cf6rfooter20081113">
    <w:name w:val="cf6rfooter20081113"/>
    <w:basedOn w:val="Footer"/>
    <w:link w:val="cf6rfooter20081113Char"/>
    <w:uiPriority w:val="99"/>
    <w:rsid w:val="00CC2620"/>
    <w:pPr>
      <w:tabs>
        <w:tab w:val="right" w:pos="9900"/>
      </w:tabs>
    </w:pPr>
  </w:style>
  <w:style w:type="character" w:customStyle="1" w:styleId="cf6rfooter20081113Char">
    <w:name w:val="cf6rfooter20081113 Char"/>
    <w:basedOn w:val="FooterChar"/>
    <w:link w:val="cf6rfooter20081113"/>
    <w:uiPriority w:val="99"/>
    <w:locked/>
    <w:rsid w:val="00CC2620"/>
    <w:rPr>
      <w:rFonts w:ascii="Calibri" w:hAnsi="Calibri" w:cs="Times New Roman"/>
      <w:sz w:val="20"/>
      <w:szCs w:val="20"/>
    </w:rPr>
  </w:style>
  <w:style w:type="paragraph" w:customStyle="1" w:styleId="BulletB1Number">
    <w:name w:val="Bullet B (1. Number)"/>
    <w:basedOn w:val="Normal"/>
    <w:uiPriority w:val="99"/>
    <w:rsid w:val="009D1A2A"/>
    <w:pPr>
      <w:suppressAutoHyphens/>
      <w:spacing w:before="120"/>
      <w:ind w:left="720" w:hanging="360"/>
    </w:pPr>
  </w:style>
  <w:style w:type="paragraph" w:customStyle="1" w:styleId="BulletCALetter">
    <w:name w:val="Bullet C (A. Letter)"/>
    <w:basedOn w:val="Normal"/>
    <w:uiPriority w:val="99"/>
    <w:rsid w:val="009D1A2A"/>
    <w:pPr>
      <w:suppressAutoHyphens/>
      <w:spacing w:before="120"/>
      <w:ind w:left="1080" w:hanging="360"/>
    </w:pPr>
  </w:style>
  <w:style w:type="character" w:customStyle="1" w:styleId="Char-Bold">
    <w:name w:val="Char - Bold"/>
    <w:uiPriority w:val="99"/>
    <w:rsid w:val="009D1A2A"/>
    <w:rPr>
      <w:b/>
    </w:rPr>
  </w:style>
  <w:style w:type="paragraph" w:customStyle="1" w:styleId="TableCell">
    <w:name w:val="Table Cell"/>
    <w:basedOn w:val="Normal"/>
    <w:link w:val="TableCellChar"/>
    <w:uiPriority w:val="99"/>
    <w:rsid w:val="00717752"/>
    <w:pPr>
      <w:keepNext/>
      <w:keepLines/>
      <w:suppressAutoHyphens/>
      <w:spacing w:before="40" w:after="40"/>
    </w:pPr>
    <w:rPr>
      <w:sz w:val="16"/>
    </w:rPr>
  </w:style>
  <w:style w:type="character" w:customStyle="1" w:styleId="TableCellChar">
    <w:name w:val="Table Cell Char"/>
    <w:link w:val="TableCell"/>
    <w:uiPriority w:val="99"/>
    <w:locked/>
    <w:rsid w:val="00717752"/>
    <w:rPr>
      <w:sz w:val="16"/>
    </w:rPr>
  </w:style>
  <w:style w:type="paragraph" w:customStyle="1" w:styleId="FigureTitle">
    <w:name w:val="Figure Title"/>
    <w:basedOn w:val="Normal"/>
    <w:uiPriority w:val="99"/>
    <w:rsid w:val="0009456E"/>
    <w:pPr>
      <w:spacing w:before="120"/>
      <w:jc w:val="center"/>
    </w:pPr>
    <w:rPr>
      <w:rFonts w:ascii="Arial" w:hAnsi="Arial"/>
      <w:i/>
    </w:rPr>
  </w:style>
  <w:style w:type="character" w:styleId="Hyperlink">
    <w:name w:val="Hyperlink"/>
    <w:basedOn w:val="DefaultParagraphFont"/>
    <w:uiPriority w:val="99"/>
    <w:rsid w:val="00BC786D"/>
    <w:rPr>
      <w:rFonts w:cs="Times New Roman"/>
      <w:color w:val="0000FF"/>
      <w:u w:val="single"/>
    </w:rPr>
  </w:style>
  <w:style w:type="paragraph" w:styleId="TOC6">
    <w:name w:val="toc 6"/>
    <w:basedOn w:val="Normal"/>
    <w:next w:val="Normal"/>
    <w:uiPriority w:val="99"/>
    <w:semiHidden/>
    <w:rsid w:val="00A4021A"/>
    <w:pPr>
      <w:tabs>
        <w:tab w:val="right" w:leader="dot" w:pos="9840"/>
      </w:tabs>
      <w:spacing w:before="120"/>
      <w:ind w:left="1000"/>
    </w:pPr>
    <w:rPr>
      <w:rFonts w:ascii="Arial" w:hAnsi="Arial"/>
    </w:rPr>
  </w:style>
  <w:style w:type="paragraph" w:customStyle="1" w:styleId="EquationNumber">
    <w:name w:val="Equation Number"/>
    <w:basedOn w:val="Normal"/>
    <w:uiPriority w:val="99"/>
    <w:rsid w:val="00A4021A"/>
    <w:pPr>
      <w:spacing w:before="240" w:after="240"/>
      <w:ind w:left="720"/>
      <w:jc w:val="right"/>
    </w:pPr>
    <w:rPr>
      <w:rFonts w:ascii="Arial" w:hAnsi="Arial"/>
      <w:b/>
    </w:rPr>
  </w:style>
  <w:style w:type="paragraph" w:customStyle="1" w:styleId="NormalBullet">
    <w:name w:val="Normal Bullet"/>
    <w:basedOn w:val="Normal"/>
    <w:uiPriority w:val="99"/>
    <w:rsid w:val="006F1BC9"/>
    <w:pPr>
      <w:tabs>
        <w:tab w:val="num" w:pos="-2966"/>
        <w:tab w:val="num" w:pos="1800"/>
      </w:tabs>
      <w:spacing w:before="120"/>
      <w:ind w:left="-3326" w:hanging="360"/>
    </w:pPr>
    <w:rPr>
      <w:rFonts w:ascii="Arial" w:hAnsi="Arial"/>
    </w:rPr>
  </w:style>
  <w:style w:type="numbering" w:customStyle="1" w:styleId="Numbered">
    <w:name w:val="Numbered"/>
    <w:rsid w:val="00287A41"/>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106880">
      <w:bodyDiv w:val="1"/>
      <w:marLeft w:val="0"/>
      <w:marRight w:val="0"/>
      <w:marTop w:val="0"/>
      <w:marBottom w:val="0"/>
      <w:divBdr>
        <w:top w:val="none" w:sz="0" w:space="0" w:color="auto"/>
        <w:left w:val="none" w:sz="0" w:space="0" w:color="auto"/>
        <w:bottom w:val="none" w:sz="0" w:space="0" w:color="auto"/>
        <w:right w:val="none" w:sz="0" w:space="0" w:color="auto"/>
      </w:divBdr>
    </w:div>
    <w:div w:id="167302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3.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yperlink" Target="http://www.energy.ca.gov/title24/equipment_cert/ama_fas/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9.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energy.ca.gov/title24/equipment_cert/ama_fas/index.html" TargetMode="External"/><Relationship Id="rId22" Type="http://schemas.openxmlformats.org/officeDocument/2006/relationships/header" Target="header8.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media/image3.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C09DBD-2447-4C0D-A4A8-84ED68A37E07}">
  <ds:schemaRefs>
    <ds:schemaRef ds:uri="http://schemas.openxmlformats.org/officeDocument/2006/bibliography"/>
  </ds:schemaRefs>
</ds:datastoreItem>
</file>

<file path=customXml/itemProps2.xml><?xml version="1.0" encoding="utf-8"?>
<ds:datastoreItem xmlns:ds="http://schemas.openxmlformats.org/officeDocument/2006/customXml" ds:itemID="{8B1C39C9-5EBB-49BC-ACA3-4C8A0CD91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12</Pages>
  <Words>4505</Words>
  <Characters>25681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30126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tferris110513</dc:creator>
  <cp:lastModifiedBy>Smith, Alexis@Energy</cp:lastModifiedBy>
  <cp:revision>10</cp:revision>
  <dcterms:created xsi:type="dcterms:W3CDTF">2018-10-24T14:30:00Z</dcterms:created>
  <dcterms:modified xsi:type="dcterms:W3CDTF">2019-01-07T17:04:00Z</dcterms:modified>
</cp:coreProperties>
</file>
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AC0E36">
        <w:trPr>
          <w:trHeight w:val="144"/>
          <w:ins w:id="0" w:author="Balneg, Ronald@Energy" w:date="2018-05-11T13:56:00Z"/>
        </w:trPr>
        <w:tc>
          <w:tcPr>
            <w:tcW w:w="10790" w:type="dxa"/>
            <w:gridSpan w:val="3"/>
          </w:tcPr>
          <w:p w14:paraId="509C5D28" w14:textId="7A3C8BC9" w:rsidR="007E2192" w:rsidRPr="00FF77DD" w:rsidRDefault="007E2192" w:rsidP="00FF0B1C">
            <w:pPr>
              <w:spacing w:after="0" w:line="240" w:lineRule="auto"/>
              <w:rPr>
                <w:ins w:id="1" w:author="Balneg, Ronald@Energy" w:date="2018-05-11T13:56:00Z"/>
                <w:rFonts w:asciiTheme="minorHAnsi" w:hAnsiTheme="minorHAnsi"/>
                <w:b/>
                <w:sz w:val="20"/>
                <w:szCs w:val="18"/>
              </w:rPr>
            </w:pPr>
            <w:ins w:id="2" w:author="Balneg, Ronald@Energy" w:date="2018-05-11T13:56:00Z">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ins>
            <w:ins w:id="3" w:author="Balneg, Ronald@Energy" w:date="2018-05-16T11:08:00Z">
              <w:r w:rsidR="00FF0B1C">
                <w:rPr>
                  <w:rFonts w:asciiTheme="minorHAnsi" w:hAnsiTheme="minorHAnsi"/>
                  <w:b/>
                  <w:sz w:val="20"/>
                  <w:szCs w:val="18"/>
                </w:rPr>
                <w:t xml:space="preserve"> Procedures</w:t>
              </w:r>
            </w:ins>
          </w:p>
        </w:tc>
      </w:tr>
      <w:tr w:rsidR="007E2192" w:rsidRPr="009577D0" w14:paraId="689F815A" w14:textId="77777777" w:rsidTr="00AC0E36">
        <w:trPr>
          <w:trHeight w:val="144"/>
          <w:ins w:id="4" w:author="Balneg, Ronald@Energy" w:date="2018-05-11T13:56:00Z"/>
        </w:trPr>
        <w:tc>
          <w:tcPr>
            <w:tcW w:w="535" w:type="dxa"/>
          </w:tcPr>
          <w:p w14:paraId="0B04F4AA" w14:textId="56C3FA78" w:rsidR="007E2192" w:rsidRDefault="007E2192" w:rsidP="000D5206">
            <w:pPr>
              <w:spacing w:after="0" w:line="240" w:lineRule="auto"/>
              <w:jc w:val="center"/>
              <w:rPr>
                <w:ins w:id="5" w:author="Balneg, Ronald@Energy" w:date="2018-05-11T14:31:00Z"/>
                <w:rStyle w:val="CommentReference"/>
              </w:rPr>
            </w:pPr>
            <w:ins w:id="6" w:author="Balneg, Ronald@Energy" w:date="2018-05-11T14:31:00Z">
              <w:r>
                <w:rPr>
                  <w:rStyle w:val="CommentReference"/>
                </w:rPr>
                <w:t>01</w:t>
              </w:r>
            </w:ins>
          </w:p>
        </w:tc>
        <w:tc>
          <w:tcPr>
            <w:tcW w:w="4680" w:type="dxa"/>
            <w:vAlign w:val="center"/>
          </w:tcPr>
          <w:p w14:paraId="5C0144B7" w14:textId="019DE1D6" w:rsidR="007E2192" w:rsidRDefault="007E2192" w:rsidP="000D5206">
            <w:pPr>
              <w:spacing w:after="0" w:line="240" w:lineRule="auto"/>
              <w:rPr>
                <w:ins w:id="7" w:author="Balneg, Ronald@Energy" w:date="2018-05-11T13:56:00Z"/>
                <w:rFonts w:asciiTheme="minorHAnsi" w:hAnsiTheme="minorHAnsi"/>
                <w:sz w:val="18"/>
                <w:szCs w:val="18"/>
              </w:rPr>
            </w:pPr>
            <w:ins w:id="8" w:author="Balneg, Ronald@Energy" w:date="2018-05-11T14:24:00Z">
              <w:r>
                <w:rPr>
                  <w:rFonts w:asciiTheme="minorHAnsi" w:hAnsiTheme="minorHAnsi"/>
                  <w:sz w:val="18"/>
                  <w:szCs w:val="18"/>
                </w:rPr>
                <w:t xml:space="preserve">Whole House Fan </w:t>
              </w:r>
            </w:ins>
            <w:ins w:id="9" w:author="Balneg, Ronald@Energy" w:date="2018-05-21T15:32:00Z">
              <w:r w:rsidR="000A4B73">
                <w:rPr>
                  <w:rFonts w:asciiTheme="minorHAnsi" w:hAnsiTheme="minorHAnsi"/>
                  <w:sz w:val="18"/>
                  <w:szCs w:val="18"/>
                </w:rPr>
                <w:t>Airflow</w:t>
              </w:r>
            </w:ins>
            <w:ins w:id="10" w:author="Smith, Alexis@Energy" w:date="2018-12-28T11:40:00Z">
              <w:r w:rsidR="000D5206">
                <w:rPr>
                  <w:rFonts w:asciiTheme="minorHAnsi" w:hAnsiTheme="minorHAnsi"/>
                  <w:sz w:val="18"/>
                  <w:szCs w:val="18"/>
                </w:rPr>
                <w:t>/Watts</w:t>
              </w:r>
            </w:ins>
            <w:ins w:id="11" w:author="Balneg, Ronald@Energy" w:date="2018-05-21T15:32:00Z">
              <w:r w:rsidR="000A4B73">
                <w:rPr>
                  <w:rFonts w:asciiTheme="minorHAnsi" w:hAnsiTheme="minorHAnsi"/>
                  <w:sz w:val="18"/>
                  <w:szCs w:val="18"/>
                </w:rPr>
                <w:t xml:space="preserve"> </w:t>
              </w:r>
            </w:ins>
            <w:ins w:id="12" w:author="Balneg, Ronald@Energy" w:date="2018-05-11T14:24:00Z">
              <w:r>
                <w:rPr>
                  <w:rFonts w:asciiTheme="minorHAnsi" w:hAnsiTheme="minorHAnsi"/>
                  <w:sz w:val="18"/>
                  <w:szCs w:val="18"/>
                </w:rPr>
                <w:t>Measurement Procedure:</w:t>
              </w:r>
            </w:ins>
          </w:p>
        </w:tc>
        <w:tc>
          <w:tcPr>
            <w:tcW w:w="5575" w:type="dxa"/>
            <w:vAlign w:val="center"/>
          </w:tcPr>
          <w:p w14:paraId="2566823F" w14:textId="7D65E44F" w:rsidR="007E2192" w:rsidRDefault="007E2192" w:rsidP="006E4D76">
            <w:pPr>
              <w:spacing w:after="0" w:line="240" w:lineRule="auto"/>
              <w:jc w:val="center"/>
              <w:rPr>
                <w:ins w:id="13" w:author="Balneg, Ronald@Energy" w:date="2018-05-11T13:56:00Z"/>
                <w:rFonts w:asciiTheme="minorHAnsi" w:hAnsiTheme="minorHAnsi"/>
                <w:sz w:val="18"/>
                <w:szCs w:val="18"/>
              </w:rPr>
            </w:pPr>
          </w:p>
        </w:tc>
      </w:tr>
    </w:tbl>
    <w:p w14:paraId="32831E23" w14:textId="64316921" w:rsidR="00B83A59" w:rsidRPr="00AC0E36" w:rsidRDefault="00B83A59" w:rsidP="00AC0E36">
      <w:pPr>
        <w:spacing w:after="0" w:line="240" w:lineRule="auto"/>
        <w:contextualSpacing/>
        <w:rPr>
          <w:ins w:id="14" w:author="Ferris, Todd@Energy" w:date="2018-05-14T14:58:00Z"/>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AC0E36">
        <w:trPr>
          <w:trHeight w:val="144"/>
          <w:ins w:id="15" w:author="Ferris, Todd@Energy" w:date="2018-05-14T14:58:00Z"/>
        </w:trPr>
        <w:tc>
          <w:tcPr>
            <w:tcW w:w="10790" w:type="dxa"/>
            <w:vAlign w:val="center"/>
          </w:tcPr>
          <w:p w14:paraId="6393F14E" w14:textId="46A48A15" w:rsidR="005F157F" w:rsidRPr="00FF77DD" w:rsidRDefault="004109B8" w:rsidP="005F157F">
            <w:pPr>
              <w:spacing w:after="0" w:line="240" w:lineRule="auto"/>
              <w:rPr>
                <w:ins w:id="16" w:author="Ferris, Todd@Energy" w:date="2018-05-14T14:59:00Z"/>
                <w:rFonts w:asciiTheme="minorHAnsi" w:hAnsiTheme="minorHAnsi"/>
                <w:b/>
                <w:sz w:val="20"/>
                <w:szCs w:val="18"/>
              </w:rPr>
            </w:pPr>
            <w:ins w:id="17" w:author="Balneg, Ronald@Energy" w:date="2018-05-16T10:19:00Z">
              <w:r w:rsidRPr="004109B8">
                <w:rPr>
                  <w:rFonts w:asciiTheme="minorHAnsi" w:hAnsiTheme="minorHAnsi"/>
                  <w:b/>
                  <w:sz w:val="18"/>
                  <w:szCs w:val="18"/>
                </w:rPr>
                <w:t xml:space="preserve">MCH-31c Whole House Fan Air Flow and Fan Efficacy – Watts measured per whole house fan and airflow measured as a total value  </w:t>
              </w:r>
            </w:ins>
          </w:p>
        </w:tc>
      </w:tr>
    </w:tbl>
    <w:p w14:paraId="569B079B" w14:textId="334ABF12" w:rsidR="005F157F" w:rsidRPr="00AC0E36" w:rsidRDefault="005F157F" w:rsidP="00AC0E36">
      <w:pPr>
        <w:spacing w:after="0" w:line="240" w:lineRule="auto"/>
        <w:contextualSpacing/>
        <w:rPr>
          <w:ins w:id="18" w:author="Ferris, Todd@Energy" w:date="2018-05-14T15:17:00Z"/>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AC0E36">
        <w:trPr>
          <w:trHeight w:val="144"/>
          <w:ins w:id="19" w:author="Ferris, Todd@Energy" w:date="2018-05-14T15:19:00Z"/>
        </w:trPr>
        <w:tc>
          <w:tcPr>
            <w:tcW w:w="10795" w:type="dxa"/>
            <w:gridSpan w:val="6"/>
          </w:tcPr>
          <w:p w14:paraId="37D0DCBB" w14:textId="132422C1" w:rsidR="00934A16" w:rsidRDefault="00934A16" w:rsidP="00934A16">
            <w:pPr>
              <w:spacing w:after="0" w:line="240" w:lineRule="auto"/>
              <w:rPr>
                <w:ins w:id="20" w:author="Ferris, Todd@Energy" w:date="2018-05-14T15:20:00Z"/>
                <w:rFonts w:asciiTheme="minorHAnsi" w:hAnsiTheme="minorHAnsi"/>
                <w:b/>
                <w:sz w:val="18"/>
                <w:szCs w:val="18"/>
              </w:rPr>
            </w:pPr>
            <w:ins w:id="21" w:author="Ferris, Todd@Energy" w:date="2018-05-14T15:20:00Z">
              <w:r>
                <w:rPr>
                  <w:rFonts w:asciiTheme="minorHAnsi" w:hAnsiTheme="minorHAnsi"/>
                  <w:b/>
                  <w:sz w:val="20"/>
                  <w:szCs w:val="18"/>
                </w:rPr>
                <w:t>B</w:t>
              </w:r>
              <w:r w:rsidRPr="00FF77DD">
                <w:rPr>
                  <w:rFonts w:asciiTheme="minorHAnsi" w:hAnsiTheme="minorHAnsi"/>
                  <w:b/>
                  <w:sz w:val="20"/>
                  <w:szCs w:val="18"/>
                </w:rPr>
                <w:t>.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ins w:id="22" w:author="Ferris, Todd@Energy" w:date="2018-05-14T15:20:00Z"/>
              </w:trPr>
              <w:tc>
                <w:tcPr>
                  <w:tcW w:w="11030" w:type="dxa"/>
                  <w:tcBorders>
                    <w:top w:val="nil"/>
                    <w:left w:val="nil"/>
                    <w:bottom w:val="nil"/>
                    <w:right w:val="nil"/>
                  </w:tcBorders>
                  <w:vAlign w:val="center"/>
                </w:tcPr>
                <w:p w14:paraId="62B0CF25" w14:textId="658E43FD" w:rsidR="00934A16" w:rsidRPr="00487F56" w:rsidRDefault="00934A16" w:rsidP="006E4D76">
                  <w:pPr>
                    <w:spacing w:after="0" w:line="240" w:lineRule="auto"/>
                    <w:ind w:left="-115"/>
                    <w:rPr>
                      <w:ins w:id="23" w:author="Ferris, Todd@Energy" w:date="2018-05-14T15:20:00Z"/>
                      <w:rFonts w:asciiTheme="minorHAnsi" w:hAnsiTheme="minorHAnsi"/>
                      <w:sz w:val="18"/>
                      <w:szCs w:val="18"/>
                    </w:rPr>
                  </w:pPr>
                  <w:ins w:id="24" w:author="Ferris, Todd@Energy" w:date="2018-05-14T15:20:00Z">
                    <w:r w:rsidRPr="00487F56">
                      <w:rPr>
                        <w:rFonts w:asciiTheme="minorHAnsi" w:hAnsiTheme="minorHAnsi"/>
                        <w:sz w:val="18"/>
                        <w:szCs w:val="18"/>
                      </w:rPr>
                      <w:t>Requirements for Whole House Fans are given in Section</w:t>
                    </w:r>
                  </w:ins>
                  <w:ins w:id="25" w:author="Ferris, Todd@Energy" w:date="2018-05-14T15:56:00Z">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r w:rsidR="006E4D76">
                      <w:rPr>
                        <w:rFonts w:asciiTheme="minorHAnsi" w:hAnsiTheme="minorHAnsi"/>
                        <w:sz w:val="18"/>
                        <w:szCs w:val="18"/>
                      </w:rPr>
                      <w:t>d</w:t>
                    </w:r>
                  </w:ins>
                </w:p>
              </w:tc>
            </w:tr>
          </w:tbl>
          <w:p w14:paraId="6CC0EEE4" w14:textId="77777777" w:rsidR="00934A16" w:rsidRDefault="00934A16">
            <w:pPr>
              <w:spacing w:line="240" w:lineRule="auto"/>
              <w:contextualSpacing/>
              <w:rPr>
                <w:ins w:id="26" w:author="Ferris, Todd@Energy" w:date="2018-05-14T15:19:00Z"/>
              </w:rPr>
            </w:pPr>
          </w:p>
        </w:tc>
      </w:tr>
      <w:tr w:rsidR="002166CE" w14:paraId="3D8C26A4" w14:textId="77777777" w:rsidTr="00AC0E36">
        <w:trPr>
          <w:trHeight w:val="144"/>
          <w:ins w:id="27" w:author="Ferris, Todd@Energy" w:date="2018-05-14T15:19:00Z"/>
        </w:trPr>
        <w:tc>
          <w:tcPr>
            <w:tcW w:w="1656" w:type="dxa"/>
            <w:vAlign w:val="center"/>
          </w:tcPr>
          <w:p w14:paraId="5C6DF392" w14:textId="30734010" w:rsidR="00934A16" w:rsidRDefault="00934A16" w:rsidP="000D5206">
            <w:pPr>
              <w:spacing w:line="240" w:lineRule="auto"/>
              <w:contextualSpacing/>
              <w:jc w:val="center"/>
              <w:rPr>
                <w:ins w:id="28" w:author="Ferris, Todd@Energy" w:date="2018-05-14T15:19:00Z"/>
              </w:rPr>
            </w:pPr>
            <w:ins w:id="29" w:author="Ferris, Todd@Energy" w:date="2018-05-14T15:20:00Z">
              <w:r>
                <w:rPr>
                  <w:rFonts w:asciiTheme="minorHAnsi" w:hAnsiTheme="minorHAnsi"/>
                  <w:sz w:val="18"/>
                  <w:szCs w:val="18"/>
                </w:rPr>
                <w:t>0</w:t>
              </w:r>
              <w:r w:rsidRPr="009577D0">
                <w:rPr>
                  <w:rFonts w:asciiTheme="minorHAnsi" w:hAnsiTheme="minorHAnsi"/>
                  <w:sz w:val="18"/>
                  <w:szCs w:val="18"/>
                </w:rPr>
                <w:t>1</w:t>
              </w:r>
            </w:ins>
          </w:p>
        </w:tc>
        <w:tc>
          <w:tcPr>
            <w:tcW w:w="1656" w:type="dxa"/>
            <w:vAlign w:val="center"/>
          </w:tcPr>
          <w:p w14:paraId="01261A3C" w14:textId="5B7EDC76" w:rsidR="00934A16" w:rsidRDefault="00934A16" w:rsidP="000D5206">
            <w:pPr>
              <w:spacing w:line="240" w:lineRule="auto"/>
              <w:contextualSpacing/>
              <w:jc w:val="center"/>
              <w:rPr>
                <w:ins w:id="30" w:author="Ferris, Todd@Energy" w:date="2018-05-14T15:19:00Z"/>
              </w:rPr>
            </w:pPr>
            <w:ins w:id="31" w:author="Ferris, Todd@Energy" w:date="2018-05-14T15:20:00Z">
              <w:r>
                <w:rPr>
                  <w:rFonts w:asciiTheme="minorHAnsi" w:hAnsiTheme="minorHAnsi"/>
                  <w:sz w:val="18"/>
                  <w:szCs w:val="18"/>
                </w:rPr>
                <w:t>0</w:t>
              </w:r>
              <w:r w:rsidRPr="009577D0">
                <w:rPr>
                  <w:rFonts w:asciiTheme="minorHAnsi" w:hAnsiTheme="minorHAnsi"/>
                  <w:sz w:val="18"/>
                  <w:szCs w:val="18"/>
                </w:rPr>
                <w:t>2</w:t>
              </w:r>
            </w:ins>
          </w:p>
        </w:tc>
        <w:tc>
          <w:tcPr>
            <w:tcW w:w="2304" w:type="dxa"/>
            <w:vAlign w:val="center"/>
          </w:tcPr>
          <w:p w14:paraId="2DC91C61" w14:textId="2CDC94B4" w:rsidR="00934A16" w:rsidRDefault="00934A16" w:rsidP="000D5206">
            <w:pPr>
              <w:spacing w:line="240" w:lineRule="auto"/>
              <w:contextualSpacing/>
              <w:jc w:val="center"/>
              <w:rPr>
                <w:ins w:id="32" w:author="Ferris, Todd@Energy" w:date="2018-05-14T15:19:00Z"/>
              </w:rPr>
            </w:pPr>
            <w:ins w:id="33" w:author="Ferris, Todd@Energy" w:date="2018-05-14T15:20:00Z">
              <w:r>
                <w:rPr>
                  <w:rFonts w:asciiTheme="minorHAnsi" w:hAnsiTheme="minorHAnsi"/>
                  <w:sz w:val="18"/>
                  <w:szCs w:val="18"/>
                </w:rPr>
                <w:t>0</w:t>
              </w:r>
              <w:r w:rsidRPr="009577D0">
                <w:rPr>
                  <w:rFonts w:asciiTheme="minorHAnsi" w:hAnsiTheme="minorHAnsi"/>
                  <w:sz w:val="18"/>
                  <w:szCs w:val="18"/>
                </w:rPr>
                <w:t>3</w:t>
              </w:r>
            </w:ins>
          </w:p>
        </w:tc>
        <w:tc>
          <w:tcPr>
            <w:tcW w:w="2304" w:type="dxa"/>
            <w:vAlign w:val="center"/>
          </w:tcPr>
          <w:p w14:paraId="17529201" w14:textId="5C936F4D" w:rsidR="00934A16" w:rsidRDefault="00934A16" w:rsidP="000D5206">
            <w:pPr>
              <w:spacing w:line="240" w:lineRule="auto"/>
              <w:contextualSpacing/>
              <w:jc w:val="center"/>
              <w:rPr>
                <w:ins w:id="34" w:author="Ferris, Todd@Energy" w:date="2018-05-14T15:19:00Z"/>
              </w:rPr>
            </w:pPr>
            <w:ins w:id="35" w:author="Ferris, Todd@Energy" w:date="2018-05-14T15:20:00Z">
              <w:r>
                <w:rPr>
                  <w:rFonts w:asciiTheme="minorHAnsi" w:hAnsiTheme="minorHAnsi"/>
                  <w:sz w:val="18"/>
                  <w:szCs w:val="18"/>
                </w:rPr>
                <w:t>04</w:t>
              </w:r>
            </w:ins>
          </w:p>
        </w:tc>
        <w:tc>
          <w:tcPr>
            <w:tcW w:w="1440" w:type="dxa"/>
            <w:vAlign w:val="center"/>
          </w:tcPr>
          <w:p w14:paraId="55B7EA65" w14:textId="6AABA407" w:rsidR="00934A16" w:rsidRDefault="00934A16" w:rsidP="000D5206">
            <w:pPr>
              <w:spacing w:line="240" w:lineRule="auto"/>
              <w:contextualSpacing/>
              <w:jc w:val="center"/>
              <w:rPr>
                <w:ins w:id="36" w:author="Ferris, Todd@Energy" w:date="2018-05-14T15:19:00Z"/>
              </w:rPr>
            </w:pPr>
            <w:ins w:id="37" w:author="Ferris, Todd@Energy" w:date="2018-05-14T15:20:00Z">
              <w:r>
                <w:rPr>
                  <w:rFonts w:asciiTheme="minorHAnsi" w:hAnsiTheme="minorHAnsi"/>
                  <w:sz w:val="18"/>
                  <w:szCs w:val="18"/>
                </w:rPr>
                <w:t>05</w:t>
              </w:r>
            </w:ins>
          </w:p>
        </w:tc>
        <w:tc>
          <w:tcPr>
            <w:tcW w:w="1435" w:type="dxa"/>
            <w:vAlign w:val="center"/>
          </w:tcPr>
          <w:p w14:paraId="0BA80577" w14:textId="55C0859F" w:rsidR="00934A16" w:rsidRDefault="00934A16" w:rsidP="000D5206">
            <w:pPr>
              <w:spacing w:line="240" w:lineRule="auto"/>
              <w:contextualSpacing/>
              <w:jc w:val="center"/>
              <w:rPr>
                <w:ins w:id="38" w:author="Ferris, Todd@Energy" w:date="2018-05-14T15:19:00Z"/>
              </w:rPr>
            </w:pPr>
            <w:ins w:id="39" w:author="Ferris, Todd@Energy" w:date="2018-05-14T15:20:00Z">
              <w:r>
                <w:rPr>
                  <w:rFonts w:asciiTheme="minorHAnsi" w:hAnsiTheme="minorHAnsi"/>
                  <w:sz w:val="18"/>
                  <w:szCs w:val="18"/>
                </w:rPr>
                <w:t>06</w:t>
              </w:r>
            </w:ins>
          </w:p>
        </w:tc>
      </w:tr>
      <w:tr w:rsidR="002166CE" w14:paraId="422634B4" w14:textId="77777777" w:rsidTr="00AC0E36">
        <w:trPr>
          <w:trHeight w:val="144"/>
          <w:ins w:id="40" w:author="Ferris, Todd@Energy" w:date="2018-05-14T15:19:00Z"/>
        </w:trPr>
        <w:tc>
          <w:tcPr>
            <w:tcW w:w="1656" w:type="dxa"/>
            <w:vAlign w:val="center"/>
          </w:tcPr>
          <w:p w14:paraId="6B8DA09B" w14:textId="3DCC829C" w:rsidR="00934A16" w:rsidRDefault="00934A16" w:rsidP="000D5206">
            <w:pPr>
              <w:spacing w:line="240" w:lineRule="auto"/>
              <w:contextualSpacing/>
              <w:jc w:val="center"/>
              <w:rPr>
                <w:ins w:id="41" w:author="Ferris, Todd@Energy" w:date="2018-05-14T15:19:00Z"/>
              </w:rPr>
            </w:pPr>
            <w:ins w:id="42" w:author="Ferris, Todd@Energy" w:date="2018-05-14T15:20:00Z">
              <w:r>
                <w:rPr>
                  <w:rFonts w:asciiTheme="minorHAnsi" w:hAnsiTheme="minorHAnsi"/>
                  <w:sz w:val="18"/>
                  <w:szCs w:val="18"/>
                </w:rPr>
                <w:t>Fan Name</w:t>
              </w:r>
            </w:ins>
          </w:p>
        </w:tc>
        <w:tc>
          <w:tcPr>
            <w:tcW w:w="1656" w:type="dxa"/>
            <w:vAlign w:val="center"/>
          </w:tcPr>
          <w:p w14:paraId="33573A11" w14:textId="3ADB3AB0" w:rsidR="00934A16" w:rsidRDefault="00934A16" w:rsidP="000D5206">
            <w:pPr>
              <w:spacing w:line="240" w:lineRule="auto"/>
              <w:contextualSpacing/>
              <w:jc w:val="center"/>
              <w:rPr>
                <w:ins w:id="43" w:author="Ferris, Todd@Energy" w:date="2018-05-14T15:19:00Z"/>
              </w:rPr>
            </w:pPr>
            <w:ins w:id="44" w:author="Ferris, Todd@Energy" w:date="2018-05-14T15:20:00Z">
              <w:r>
                <w:rPr>
                  <w:rFonts w:asciiTheme="minorHAnsi" w:hAnsiTheme="minorHAnsi"/>
                  <w:sz w:val="18"/>
                  <w:szCs w:val="18"/>
                </w:rPr>
                <w:t>Fan Location</w:t>
              </w:r>
            </w:ins>
          </w:p>
        </w:tc>
        <w:tc>
          <w:tcPr>
            <w:tcW w:w="2304" w:type="dxa"/>
            <w:vAlign w:val="center"/>
          </w:tcPr>
          <w:p w14:paraId="345B7D69" w14:textId="45BB0A6F" w:rsidR="00934A16" w:rsidRDefault="00934A16" w:rsidP="000D5206">
            <w:pPr>
              <w:spacing w:line="240" w:lineRule="auto"/>
              <w:contextualSpacing/>
              <w:jc w:val="center"/>
              <w:rPr>
                <w:ins w:id="45" w:author="Ferris, Todd@Energy" w:date="2018-05-14T15:19:00Z"/>
              </w:rPr>
            </w:pPr>
            <w:ins w:id="46" w:author="Ferris, Todd@Energy" w:date="2018-05-14T15:21:00Z">
              <w:r w:rsidRPr="009577D0">
                <w:rPr>
                  <w:rFonts w:asciiTheme="minorHAnsi" w:hAnsiTheme="minorHAnsi"/>
                  <w:sz w:val="18"/>
                  <w:szCs w:val="18"/>
                </w:rPr>
                <w:t xml:space="preserve">WHF </w:t>
              </w:r>
              <w:r>
                <w:rPr>
                  <w:rFonts w:asciiTheme="minorHAnsi" w:hAnsiTheme="minorHAnsi"/>
                  <w:sz w:val="18"/>
                  <w:szCs w:val="18"/>
                </w:rPr>
                <w:t>Manufacturer Name</w:t>
              </w:r>
            </w:ins>
          </w:p>
        </w:tc>
        <w:tc>
          <w:tcPr>
            <w:tcW w:w="2304" w:type="dxa"/>
            <w:vAlign w:val="center"/>
          </w:tcPr>
          <w:p w14:paraId="34E6F9D1" w14:textId="0DF563F0" w:rsidR="00934A16" w:rsidRDefault="00934A16" w:rsidP="000D5206">
            <w:pPr>
              <w:spacing w:line="240" w:lineRule="auto"/>
              <w:contextualSpacing/>
              <w:jc w:val="center"/>
              <w:rPr>
                <w:ins w:id="47" w:author="Ferris, Todd@Energy" w:date="2018-05-14T15:19:00Z"/>
              </w:rPr>
            </w:pPr>
            <w:ins w:id="48" w:author="Ferris, Todd@Energy" w:date="2018-05-14T15:21:00Z">
              <w:r>
                <w:rPr>
                  <w:rFonts w:asciiTheme="minorHAnsi" w:hAnsiTheme="minorHAnsi"/>
                  <w:sz w:val="18"/>
                  <w:szCs w:val="18"/>
                </w:rPr>
                <w:t>WHF Model Number</w:t>
              </w:r>
            </w:ins>
          </w:p>
        </w:tc>
        <w:tc>
          <w:tcPr>
            <w:tcW w:w="1440" w:type="dxa"/>
            <w:vAlign w:val="center"/>
          </w:tcPr>
          <w:p w14:paraId="1C0A8425" w14:textId="5ACF2F62" w:rsidR="00934A16" w:rsidRDefault="00934A16" w:rsidP="000D5206">
            <w:pPr>
              <w:spacing w:line="240" w:lineRule="auto"/>
              <w:contextualSpacing/>
              <w:jc w:val="center"/>
              <w:rPr>
                <w:ins w:id="49" w:author="Ferris, Todd@Energy" w:date="2018-05-14T15:19:00Z"/>
              </w:rPr>
            </w:pPr>
            <w:ins w:id="50" w:author="Ferris, Todd@Energy" w:date="2018-05-14T15:21:00Z">
              <w:r>
                <w:rPr>
                  <w:rFonts w:asciiTheme="minorHAnsi" w:hAnsiTheme="minorHAnsi"/>
                  <w:sz w:val="18"/>
                  <w:szCs w:val="18"/>
                </w:rPr>
                <w:t>WHF Measured Airflow (CFM)</w:t>
              </w:r>
            </w:ins>
          </w:p>
        </w:tc>
        <w:tc>
          <w:tcPr>
            <w:tcW w:w="1435" w:type="dxa"/>
            <w:vAlign w:val="center"/>
          </w:tcPr>
          <w:p w14:paraId="5A7C4247" w14:textId="4F025107" w:rsidR="00934A16" w:rsidRDefault="00934A16" w:rsidP="000D5206">
            <w:pPr>
              <w:spacing w:line="240" w:lineRule="auto"/>
              <w:contextualSpacing/>
              <w:jc w:val="center"/>
              <w:rPr>
                <w:ins w:id="51" w:author="Ferris, Todd@Energy" w:date="2018-05-14T15:19:00Z"/>
              </w:rPr>
            </w:pPr>
            <w:ins w:id="52" w:author="Ferris, Todd@Energy" w:date="2018-05-14T15:21:00Z">
              <w:r>
                <w:rPr>
                  <w:rFonts w:asciiTheme="minorHAnsi" w:hAnsiTheme="minorHAnsi"/>
                  <w:sz w:val="18"/>
                  <w:szCs w:val="18"/>
                </w:rPr>
                <w:t>WHF Measured Watts</w:t>
              </w:r>
            </w:ins>
          </w:p>
        </w:tc>
      </w:tr>
      <w:tr w:rsidR="004109B8" w14:paraId="61C4CB17" w14:textId="77777777" w:rsidTr="00AC0E36">
        <w:trPr>
          <w:trHeight w:val="144"/>
          <w:ins w:id="53" w:author="Ferris, Todd@Energy" w:date="2018-05-14T15:19:00Z"/>
        </w:trPr>
        <w:tc>
          <w:tcPr>
            <w:tcW w:w="1656" w:type="dxa"/>
          </w:tcPr>
          <w:p w14:paraId="75A7D1F8" w14:textId="77777777" w:rsidR="004109B8" w:rsidRDefault="004109B8" w:rsidP="00934A16">
            <w:pPr>
              <w:spacing w:line="240" w:lineRule="auto"/>
              <w:contextualSpacing/>
              <w:rPr>
                <w:ins w:id="54" w:author="Ferris, Todd@Energy" w:date="2018-05-14T15:19:00Z"/>
              </w:rPr>
            </w:pPr>
          </w:p>
        </w:tc>
        <w:tc>
          <w:tcPr>
            <w:tcW w:w="1656" w:type="dxa"/>
          </w:tcPr>
          <w:p w14:paraId="422F0BE8" w14:textId="77777777" w:rsidR="004109B8" w:rsidRDefault="004109B8" w:rsidP="00934A16">
            <w:pPr>
              <w:spacing w:line="240" w:lineRule="auto"/>
              <w:contextualSpacing/>
              <w:rPr>
                <w:ins w:id="55" w:author="Ferris, Todd@Energy" w:date="2018-05-14T15:19:00Z"/>
              </w:rPr>
            </w:pPr>
          </w:p>
        </w:tc>
        <w:tc>
          <w:tcPr>
            <w:tcW w:w="2304" w:type="dxa"/>
          </w:tcPr>
          <w:p w14:paraId="21E8A404" w14:textId="77777777" w:rsidR="004109B8" w:rsidRDefault="004109B8" w:rsidP="00934A16">
            <w:pPr>
              <w:spacing w:line="240" w:lineRule="auto"/>
              <w:contextualSpacing/>
              <w:rPr>
                <w:ins w:id="56" w:author="Ferris, Todd@Energy" w:date="2018-05-14T15:19:00Z"/>
              </w:rPr>
            </w:pPr>
          </w:p>
        </w:tc>
        <w:tc>
          <w:tcPr>
            <w:tcW w:w="2304" w:type="dxa"/>
          </w:tcPr>
          <w:p w14:paraId="74E8F408" w14:textId="77777777" w:rsidR="004109B8" w:rsidRDefault="004109B8" w:rsidP="00934A16">
            <w:pPr>
              <w:spacing w:line="240" w:lineRule="auto"/>
              <w:contextualSpacing/>
              <w:rPr>
                <w:ins w:id="57" w:author="Ferris, Todd@Energy" w:date="2018-05-14T15:19:00Z"/>
              </w:rPr>
            </w:pPr>
          </w:p>
        </w:tc>
        <w:tc>
          <w:tcPr>
            <w:tcW w:w="1440" w:type="dxa"/>
            <w:vMerge w:val="restart"/>
          </w:tcPr>
          <w:p w14:paraId="27E6DB28" w14:textId="77777777" w:rsidR="004109B8" w:rsidRDefault="004109B8" w:rsidP="00934A16">
            <w:pPr>
              <w:spacing w:line="240" w:lineRule="auto"/>
              <w:contextualSpacing/>
              <w:rPr>
                <w:ins w:id="58" w:author="Ferris, Todd@Energy" w:date="2018-05-14T15:19:00Z"/>
              </w:rPr>
            </w:pPr>
          </w:p>
        </w:tc>
        <w:tc>
          <w:tcPr>
            <w:tcW w:w="1435" w:type="dxa"/>
          </w:tcPr>
          <w:p w14:paraId="5E7257EF" w14:textId="77777777" w:rsidR="004109B8" w:rsidRDefault="004109B8" w:rsidP="00934A16">
            <w:pPr>
              <w:spacing w:line="240" w:lineRule="auto"/>
              <w:contextualSpacing/>
              <w:rPr>
                <w:ins w:id="59" w:author="Ferris, Todd@Energy" w:date="2018-05-14T15:19:00Z"/>
              </w:rPr>
            </w:pPr>
          </w:p>
        </w:tc>
      </w:tr>
      <w:tr w:rsidR="004109B8" w14:paraId="55E78512" w14:textId="77777777" w:rsidTr="00AC0E36">
        <w:trPr>
          <w:trHeight w:val="144"/>
          <w:ins w:id="60" w:author="Ferris, Todd@Energy" w:date="2018-05-14T15:36:00Z"/>
        </w:trPr>
        <w:tc>
          <w:tcPr>
            <w:tcW w:w="1656" w:type="dxa"/>
          </w:tcPr>
          <w:p w14:paraId="0BC30B7F" w14:textId="77777777" w:rsidR="004109B8" w:rsidRDefault="004109B8" w:rsidP="00934A16">
            <w:pPr>
              <w:spacing w:line="240" w:lineRule="auto"/>
              <w:contextualSpacing/>
              <w:rPr>
                <w:ins w:id="61" w:author="Ferris, Todd@Energy" w:date="2018-05-14T15:36:00Z"/>
              </w:rPr>
            </w:pPr>
          </w:p>
        </w:tc>
        <w:tc>
          <w:tcPr>
            <w:tcW w:w="1656" w:type="dxa"/>
          </w:tcPr>
          <w:p w14:paraId="549CB298" w14:textId="77777777" w:rsidR="004109B8" w:rsidRDefault="004109B8" w:rsidP="00934A16">
            <w:pPr>
              <w:spacing w:line="240" w:lineRule="auto"/>
              <w:contextualSpacing/>
              <w:rPr>
                <w:ins w:id="62" w:author="Ferris, Todd@Energy" w:date="2018-05-14T15:36:00Z"/>
              </w:rPr>
            </w:pPr>
          </w:p>
        </w:tc>
        <w:tc>
          <w:tcPr>
            <w:tcW w:w="2304" w:type="dxa"/>
          </w:tcPr>
          <w:p w14:paraId="1A7C588C" w14:textId="77777777" w:rsidR="004109B8" w:rsidRDefault="004109B8" w:rsidP="00934A16">
            <w:pPr>
              <w:spacing w:line="240" w:lineRule="auto"/>
              <w:contextualSpacing/>
              <w:rPr>
                <w:ins w:id="63" w:author="Ferris, Todd@Energy" w:date="2018-05-14T15:36:00Z"/>
              </w:rPr>
            </w:pPr>
          </w:p>
        </w:tc>
        <w:tc>
          <w:tcPr>
            <w:tcW w:w="2304" w:type="dxa"/>
          </w:tcPr>
          <w:p w14:paraId="2F5DB8D8" w14:textId="77777777" w:rsidR="004109B8" w:rsidRDefault="004109B8" w:rsidP="00934A16">
            <w:pPr>
              <w:spacing w:line="240" w:lineRule="auto"/>
              <w:contextualSpacing/>
              <w:rPr>
                <w:ins w:id="64" w:author="Ferris, Todd@Energy" w:date="2018-05-14T15:36:00Z"/>
              </w:rPr>
            </w:pPr>
          </w:p>
        </w:tc>
        <w:tc>
          <w:tcPr>
            <w:tcW w:w="1440" w:type="dxa"/>
            <w:vMerge/>
          </w:tcPr>
          <w:p w14:paraId="398902F9" w14:textId="77777777" w:rsidR="004109B8" w:rsidRDefault="004109B8" w:rsidP="00934A16">
            <w:pPr>
              <w:spacing w:line="240" w:lineRule="auto"/>
              <w:contextualSpacing/>
              <w:rPr>
                <w:ins w:id="65" w:author="Ferris, Todd@Energy" w:date="2018-05-14T15:36:00Z"/>
              </w:rPr>
            </w:pPr>
          </w:p>
        </w:tc>
        <w:tc>
          <w:tcPr>
            <w:tcW w:w="1435" w:type="dxa"/>
          </w:tcPr>
          <w:p w14:paraId="5843CF64" w14:textId="77777777" w:rsidR="004109B8" w:rsidRDefault="004109B8" w:rsidP="00934A16">
            <w:pPr>
              <w:spacing w:line="240" w:lineRule="auto"/>
              <w:contextualSpacing/>
              <w:rPr>
                <w:ins w:id="66" w:author="Ferris, Todd@Energy" w:date="2018-05-14T15:36:00Z"/>
              </w:rPr>
            </w:pPr>
          </w:p>
        </w:tc>
      </w:tr>
      <w:tr w:rsidR="004109B8" w14:paraId="17277757" w14:textId="77777777" w:rsidTr="00AC0E36">
        <w:trPr>
          <w:trHeight w:val="144"/>
          <w:ins w:id="67" w:author="Ferris, Todd@Energy" w:date="2018-05-14T15:36:00Z"/>
        </w:trPr>
        <w:tc>
          <w:tcPr>
            <w:tcW w:w="1656" w:type="dxa"/>
          </w:tcPr>
          <w:p w14:paraId="0B6BE73B" w14:textId="77777777" w:rsidR="004109B8" w:rsidRDefault="004109B8" w:rsidP="00934A16">
            <w:pPr>
              <w:spacing w:line="240" w:lineRule="auto"/>
              <w:contextualSpacing/>
              <w:rPr>
                <w:ins w:id="68" w:author="Ferris, Todd@Energy" w:date="2018-05-14T15:36:00Z"/>
              </w:rPr>
            </w:pPr>
          </w:p>
        </w:tc>
        <w:tc>
          <w:tcPr>
            <w:tcW w:w="1656" w:type="dxa"/>
          </w:tcPr>
          <w:p w14:paraId="4592728A" w14:textId="77777777" w:rsidR="004109B8" w:rsidRDefault="004109B8" w:rsidP="00934A16">
            <w:pPr>
              <w:spacing w:line="240" w:lineRule="auto"/>
              <w:contextualSpacing/>
              <w:rPr>
                <w:ins w:id="69" w:author="Ferris, Todd@Energy" w:date="2018-05-14T15:36:00Z"/>
              </w:rPr>
            </w:pPr>
          </w:p>
        </w:tc>
        <w:tc>
          <w:tcPr>
            <w:tcW w:w="2304" w:type="dxa"/>
          </w:tcPr>
          <w:p w14:paraId="1E40E323" w14:textId="77777777" w:rsidR="004109B8" w:rsidRDefault="004109B8" w:rsidP="00934A16">
            <w:pPr>
              <w:spacing w:line="240" w:lineRule="auto"/>
              <w:contextualSpacing/>
              <w:rPr>
                <w:ins w:id="70" w:author="Ferris, Todd@Energy" w:date="2018-05-14T15:36:00Z"/>
              </w:rPr>
            </w:pPr>
          </w:p>
        </w:tc>
        <w:tc>
          <w:tcPr>
            <w:tcW w:w="2304" w:type="dxa"/>
          </w:tcPr>
          <w:p w14:paraId="3A5688BC" w14:textId="77777777" w:rsidR="004109B8" w:rsidRDefault="004109B8" w:rsidP="00934A16">
            <w:pPr>
              <w:spacing w:line="240" w:lineRule="auto"/>
              <w:contextualSpacing/>
              <w:rPr>
                <w:ins w:id="71" w:author="Ferris, Todd@Energy" w:date="2018-05-14T15:36:00Z"/>
              </w:rPr>
            </w:pPr>
          </w:p>
        </w:tc>
        <w:tc>
          <w:tcPr>
            <w:tcW w:w="1440" w:type="dxa"/>
            <w:vMerge/>
          </w:tcPr>
          <w:p w14:paraId="24C87807" w14:textId="77777777" w:rsidR="004109B8" w:rsidRDefault="004109B8" w:rsidP="00934A16">
            <w:pPr>
              <w:spacing w:line="240" w:lineRule="auto"/>
              <w:contextualSpacing/>
              <w:rPr>
                <w:ins w:id="72" w:author="Ferris, Todd@Energy" w:date="2018-05-14T15:36:00Z"/>
              </w:rPr>
            </w:pPr>
          </w:p>
        </w:tc>
        <w:tc>
          <w:tcPr>
            <w:tcW w:w="1435" w:type="dxa"/>
          </w:tcPr>
          <w:p w14:paraId="39B17551" w14:textId="77777777" w:rsidR="004109B8" w:rsidRDefault="004109B8" w:rsidP="00934A16">
            <w:pPr>
              <w:spacing w:line="240" w:lineRule="auto"/>
              <w:contextualSpacing/>
              <w:rPr>
                <w:ins w:id="73" w:author="Ferris, Todd@Energy" w:date="2018-05-14T15:36:00Z"/>
              </w:rPr>
            </w:pPr>
          </w:p>
        </w:tc>
      </w:tr>
    </w:tbl>
    <w:p w14:paraId="0E997483" w14:textId="01495383" w:rsidR="005F157F" w:rsidRPr="00AC0E36" w:rsidDel="003F2E89" w:rsidRDefault="005F157F" w:rsidP="00AC0E36">
      <w:pPr>
        <w:spacing w:after="0" w:line="240" w:lineRule="auto"/>
        <w:contextualSpacing/>
        <w:rPr>
          <w:ins w:id="74" w:author="Balneg, Ronald@Energy" w:date="2018-05-11T13:38:00Z"/>
          <w:del w:id="75" w:author="Ferris, Todd@Energy" w:date="2018-05-14T15:06:00Z"/>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391"/>
        <w:gridCol w:w="1247"/>
        <w:gridCol w:w="2331"/>
        <w:gridCol w:w="1744"/>
        <w:gridCol w:w="2153"/>
        <w:gridCol w:w="1924"/>
      </w:tblGrid>
      <w:tr w:rsidR="003F2E89" w:rsidRPr="009577D0" w:rsidDel="00934A16" w14:paraId="46D5A5C5" w14:textId="5A4B564A" w:rsidTr="000D5206">
        <w:trPr>
          <w:trHeight w:val="158"/>
          <w:del w:id="76" w:author="Ferris, Todd@Energy" w:date="2018-05-14T15:23:00Z"/>
        </w:trPr>
        <w:tc>
          <w:tcPr>
            <w:tcW w:w="0" w:type="auto"/>
            <w:gridSpan w:val="6"/>
          </w:tcPr>
          <w:p w14:paraId="46D5A5C1" w14:textId="3E6C0139" w:rsidR="003F2E89" w:rsidDel="00934A16" w:rsidRDefault="003F2E89" w:rsidP="005057DF">
            <w:pPr>
              <w:spacing w:after="0" w:line="240" w:lineRule="auto"/>
              <w:rPr>
                <w:del w:id="77" w:author="Ferris, Todd@Energy" w:date="2018-05-14T15:23:00Z"/>
                <w:rFonts w:asciiTheme="minorHAnsi" w:hAnsiTheme="minorHAnsi"/>
                <w:b/>
                <w:sz w:val="18"/>
                <w:szCs w:val="18"/>
              </w:rPr>
            </w:pPr>
            <w:del w:id="78" w:author="Ferris, Todd@Energy" w:date="2018-05-14T15:23:00Z">
              <w:r w:rsidRPr="00FF77DD" w:rsidDel="00934A16">
                <w:rPr>
                  <w:rFonts w:asciiTheme="minorHAnsi" w:hAnsiTheme="minorHAnsi"/>
                  <w:b/>
                  <w:sz w:val="20"/>
                  <w:szCs w:val="18"/>
                </w:rPr>
                <w:delText>A</w:delText>
              </w:r>
            </w:del>
            <w:ins w:id="79" w:author="Balneg, Ronald@Energy" w:date="2018-05-11T13:31:00Z">
              <w:del w:id="80" w:author="Ferris, Todd@Energy" w:date="2018-05-14T15:23:00Z">
                <w:r w:rsidDel="00934A16">
                  <w:rPr>
                    <w:rFonts w:asciiTheme="minorHAnsi" w:hAnsiTheme="minorHAnsi"/>
                    <w:b/>
                    <w:sz w:val="20"/>
                    <w:szCs w:val="18"/>
                  </w:rPr>
                  <w:delText>B</w:delText>
                </w:r>
              </w:del>
            </w:ins>
            <w:del w:id="81" w:author="Ferris, Todd@Energy" w:date="2018-05-14T15:23:00Z">
              <w:r w:rsidRPr="00FF77DD" w:rsidDel="00934A16">
                <w:rPr>
                  <w:rFonts w:asciiTheme="minorHAnsi" w:hAnsiTheme="minorHAnsi"/>
                  <w:b/>
                  <w:sz w:val="20"/>
                  <w:szCs w:val="18"/>
                </w:rPr>
                <w:delText>. Whole House Fan (WHF) Equipment Information</w:delText>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60"/>
            </w:tblGrid>
            <w:tr w:rsidR="003F2E89" w:rsidRPr="00487F56" w:rsidDel="00934A16" w14:paraId="46D5A5C3" w14:textId="6B1660EB" w:rsidTr="00751EDD">
              <w:trPr>
                <w:trHeight w:val="158"/>
                <w:del w:id="82" w:author="Ferris, Todd@Energy" w:date="2018-05-14T15:23:00Z"/>
              </w:trPr>
              <w:tc>
                <w:tcPr>
                  <w:tcW w:w="11030" w:type="dxa"/>
                  <w:tcBorders>
                    <w:top w:val="nil"/>
                    <w:left w:val="nil"/>
                    <w:bottom w:val="nil"/>
                    <w:right w:val="nil"/>
                  </w:tcBorders>
                  <w:vAlign w:val="center"/>
                </w:tcPr>
                <w:p w14:paraId="46D5A5C2" w14:textId="6DA19678" w:rsidR="003F2E89" w:rsidRPr="00487F56" w:rsidDel="00934A16" w:rsidRDefault="003F2E89" w:rsidP="003A6D01">
                  <w:pPr>
                    <w:spacing w:after="0" w:line="240" w:lineRule="auto"/>
                    <w:ind w:left="-115"/>
                    <w:rPr>
                      <w:del w:id="83" w:author="Ferris, Todd@Energy" w:date="2018-05-14T15:23:00Z"/>
                      <w:rFonts w:asciiTheme="minorHAnsi" w:hAnsiTheme="minorHAnsi"/>
                      <w:sz w:val="18"/>
                      <w:szCs w:val="18"/>
                    </w:rPr>
                  </w:pPr>
                  <w:del w:id="84" w:author="Ferris, Todd@Energy" w:date="2018-05-14T15:23:00Z">
                    <w:r w:rsidRPr="00487F56" w:rsidDel="00934A16">
                      <w:rPr>
                        <w:rFonts w:asciiTheme="minorHAnsi" w:hAnsiTheme="minorHAnsi"/>
                        <w:sz w:val="18"/>
                        <w:szCs w:val="18"/>
                      </w:rPr>
                      <w:delText>Requirements for Whole House Fans are given in Section 150.1(c)12</w:delText>
                    </w:r>
                  </w:del>
                </w:p>
              </w:tc>
            </w:tr>
          </w:tbl>
          <w:p w14:paraId="46D5A5C4" w14:textId="549103CB" w:rsidR="003F2E89" w:rsidRPr="00E94E5A" w:rsidDel="00934A16" w:rsidRDefault="003F2E89" w:rsidP="005057DF">
            <w:pPr>
              <w:spacing w:after="0" w:line="240" w:lineRule="auto"/>
              <w:rPr>
                <w:del w:id="85" w:author="Ferris, Todd@Energy" w:date="2018-05-14T15:23:00Z"/>
                <w:rFonts w:asciiTheme="minorHAnsi" w:hAnsiTheme="minorHAnsi"/>
                <w:b/>
                <w:sz w:val="18"/>
                <w:szCs w:val="18"/>
              </w:rPr>
            </w:pPr>
          </w:p>
        </w:tc>
      </w:tr>
      <w:tr w:rsidR="003F2E89" w:rsidRPr="009577D0" w:rsidDel="00934A16" w14:paraId="46D5A5CB" w14:textId="00AB11EB" w:rsidTr="000D5206">
        <w:trPr>
          <w:trHeight w:val="144"/>
          <w:del w:id="86" w:author="Ferris, Todd@Energy" w:date="2018-05-14T15:23:00Z"/>
        </w:trPr>
        <w:tc>
          <w:tcPr>
            <w:tcW w:w="1352" w:type="dxa"/>
            <w:vAlign w:val="center"/>
          </w:tcPr>
          <w:p w14:paraId="46D5A5C6" w14:textId="0F84DFBC" w:rsidR="003F2E89" w:rsidDel="00934A16" w:rsidRDefault="003F2E89" w:rsidP="003F2E89">
            <w:pPr>
              <w:spacing w:after="0" w:line="240" w:lineRule="auto"/>
              <w:jc w:val="center"/>
              <w:rPr>
                <w:del w:id="87" w:author="Ferris, Todd@Energy" w:date="2018-05-14T15:23:00Z"/>
                <w:rFonts w:asciiTheme="minorHAnsi" w:hAnsiTheme="minorHAnsi"/>
                <w:sz w:val="18"/>
                <w:szCs w:val="18"/>
              </w:rPr>
            </w:pPr>
            <w:del w:id="88" w:author="Ferris, Todd@Energy" w:date="2018-05-14T15:23:00Z">
              <w:r w:rsidDel="00934A16">
                <w:rPr>
                  <w:rFonts w:asciiTheme="minorHAnsi" w:hAnsiTheme="minorHAnsi"/>
                  <w:sz w:val="18"/>
                  <w:szCs w:val="18"/>
                </w:rPr>
                <w:delText>0</w:delText>
              </w:r>
              <w:r w:rsidRPr="009577D0" w:rsidDel="00934A16">
                <w:rPr>
                  <w:rFonts w:asciiTheme="minorHAnsi" w:hAnsiTheme="minorHAnsi"/>
                  <w:sz w:val="18"/>
                  <w:szCs w:val="18"/>
                </w:rPr>
                <w:delText>1</w:delText>
              </w:r>
            </w:del>
          </w:p>
        </w:tc>
        <w:tc>
          <w:tcPr>
            <w:tcW w:w="1328" w:type="dxa"/>
            <w:vAlign w:val="center"/>
          </w:tcPr>
          <w:p w14:paraId="0407BC4D" w14:textId="05C5FBAD" w:rsidR="003F2E89" w:rsidDel="00934A16" w:rsidRDefault="003F2E89" w:rsidP="003F2E89">
            <w:pPr>
              <w:spacing w:after="0" w:line="240" w:lineRule="auto"/>
              <w:jc w:val="center"/>
              <w:rPr>
                <w:del w:id="89" w:author="Ferris, Todd@Energy" w:date="2018-05-14T15:23:00Z"/>
                <w:rFonts w:asciiTheme="minorHAnsi" w:hAnsiTheme="minorHAnsi"/>
                <w:sz w:val="18"/>
                <w:szCs w:val="18"/>
              </w:rPr>
            </w:pPr>
          </w:p>
        </w:tc>
        <w:tc>
          <w:tcPr>
            <w:tcW w:w="2297" w:type="dxa"/>
            <w:vAlign w:val="center"/>
          </w:tcPr>
          <w:p w14:paraId="46D5A5C7" w14:textId="0E09C31E" w:rsidR="003F2E89" w:rsidRPr="009577D0" w:rsidDel="00934A16" w:rsidRDefault="003F2E89" w:rsidP="003F2E89">
            <w:pPr>
              <w:spacing w:after="0" w:line="240" w:lineRule="auto"/>
              <w:jc w:val="center"/>
              <w:rPr>
                <w:del w:id="90" w:author="Ferris, Todd@Energy" w:date="2018-05-14T15:23:00Z"/>
                <w:rFonts w:asciiTheme="minorHAnsi" w:hAnsiTheme="minorHAnsi"/>
                <w:sz w:val="18"/>
                <w:szCs w:val="18"/>
              </w:rPr>
            </w:pPr>
            <w:del w:id="91" w:author="Ferris, Todd@Energy" w:date="2018-05-14T15:12:00Z">
              <w:r w:rsidDel="003F2E89">
                <w:rPr>
                  <w:rFonts w:asciiTheme="minorHAnsi" w:hAnsiTheme="minorHAnsi"/>
                  <w:sz w:val="18"/>
                  <w:szCs w:val="18"/>
                </w:rPr>
                <w:delText>0</w:delText>
              </w:r>
              <w:r w:rsidRPr="009577D0" w:rsidDel="003F2E89">
                <w:rPr>
                  <w:rFonts w:asciiTheme="minorHAnsi" w:hAnsiTheme="minorHAnsi"/>
                  <w:sz w:val="18"/>
                  <w:szCs w:val="18"/>
                </w:rPr>
                <w:delText>2</w:delText>
              </w:r>
            </w:del>
          </w:p>
        </w:tc>
        <w:tc>
          <w:tcPr>
            <w:tcW w:w="1766" w:type="dxa"/>
            <w:vAlign w:val="center"/>
          </w:tcPr>
          <w:p w14:paraId="46D5A5C8" w14:textId="63061E1E" w:rsidR="003F2E89" w:rsidRPr="00C77D58" w:rsidDel="00934A16" w:rsidRDefault="003F2E89" w:rsidP="003F2E89">
            <w:pPr>
              <w:spacing w:after="0" w:line="240" w:lineRule="auto"/>
              <w:jc w:val="center"/>
              <w:rPr>
                <w:del w:id="92" w:author="Ferris, Todd@Energy" w:date="2018-05-14T15:23:00Z"/>
                <w:rFonts w:asciiTheme="minorHAnsi" w:hAnsiTheme="minorHAnsi"/>
                <w:sz w:val="18"/>
                <w:szCs w:val="18"/>
              </w:rPr>
            </w:pPr>
            <w:del w:id="93" w:author="Ferris, Todd@Energy" w:date="2018-05-14T15:12:00Z">
              <w:r w:rsidDel="003F2E89">
                <w:rPr>
                  <w:rFonts w:asciiTheme="minorHAnsi" w:hAnsiTheme="minorHAnsi"/>
                  <w:sz w:val="18"/>
                  <w:szCs w:val="18"/>
                </w:rPr>
                <w:delText>0</w:delText>
              </w:r>
              <w:r w:rsidRPr="009577D0" w:rsidDel="003F2E89">
                <w:rPr>
                  <w:rFonts w:asciiTheme="minorHAnsi" w:hAnsiTheme="minorHAnsi"/>
                  <w:sz w:val="18"/>
                  <w:szCs w:val="18"/>
                </w:rPr>
                <w:delText>3</w:delText>
              </w:r>
            </w:del>
          </w:p>
        </w:tc>
        <w:tc>
          <w:tcPr>
            <w:tcW w:w="2136" w:type="dxa"/>
            <w:vAlign w:val="center"/>
          </w:tcPr>
          <w:p w14:paraId="46D5A5C9" w14:textId="2D3F7EE1" w:rsidR="003F2E89" w:rsidDel="00934A16" w:rsidRDefault="003F2E89" w:rsidP="003F2E89">
            <w:pPr>
              <w:spacing w:after="0" w:line="240" w:lineRule="auto"/>
              <w:jc w:val="center"/>
              <w:rPr>
                <w:del w:id="94" w:author="Ferris, Todd@Energy" w:date="2018-05-14T15:23:00Z"/>
                <w:rFonts w:asciiTheme="minorHAnsi" w:hAnsiTheme="minorHAnsi"/>
                <w:sz w:val="18"/>
                <w:szCs w:val="18"/>
              </w:rPr>
            </w:pPr>
            <w:del w:id="95" w:author="Ferris, Todd@Energy" w:date="2018-05-14T15:12:00Z">
              <w:r w:rsidDel="003F2E89">
                <w:rPr>
                  <w:rFonts w:asciiTheme="minorHAnsi" w:hAnsiTheme="minorHAnsi"/>
                  <w:sz w:val="18"/>
                  <w:szCs w:val="18"/>
                </w:rPr>
                <w:delText>04</w:delText>
              </w:r>
            </w:del>
          </w:p>
        </w:tc>
        <w:tc>
          <w:tcPr>
            <w:tcW w:w="1911" w:type="dxa"/>
            <w:vAlign w:val="center"/>
          </w:tcPr>
          <w:p w14:paraId="46D5A5CA" w14:textId="4CDE2129" w:rsidR="003F2E89" w:rsidDel="00934A16" w:rsidRDefault="003F2E89" w:rsidP="003F2E89">
            <w:pPr>
              <w:spacing w:after="0" w:line="240" w:lineRule="auto"/>
              <w:jc w:val="center"/>
              <w:rPr>
                <w:del w:id="96" w:author="Ferris, Todd@Energy" w:date="2018-05-14T15:23:00Z"/>
                <w:rFonts w:asciiTheme="minorHAnsi" w:hAnsiTheme="minorHAnsi"/>
                <w:sz w:val="18"/>
                <w:szCs w:val="18"/>
              </w:rPr>
            </w:pPr>
            <w:del w:id="97" w:author="Ferris, Todd@Energy" w:date="2018-05-14T15:12:00Z">
              <w:r w:rsidDel="003F2E89">
                <w:rPr>
                  <w:rFonts w:asciiTheme="minorHAnsi" w:hAnsiTheme="minorHAnsi"/>
                  <w:sz w:val="18"/>
                  <w:szCs w:val="18"/>
                </w:rPr>
                <w:delText>05</w:delText>
              </w:r>
            </w:del>
          </w:p>
        </w:tc>
      </w:tr>
      <w:tr w:rsidR="003F2E89" w:rsidRPr="009577D0" w:rsidDel="00934A16" w14:paraId="46D5A5D1" w14:textId="177B9E76" w:rsidTr="000D5206">
        <w:trPr>
          <w:trHeight w:val="144"/>
          <w:del w:id="98" w:author="Ferris, Todd@Energy" w:date="2018-05-14T15:23:00Z"/>
        </w:trPr>
        <w:tc>
          <w:tcPr>
            <w:tcW w:w="1352" w:type="dxa"/>
            <w:vAlign w:val="center"/>
          </w:tcPr>
          <w:p w14:paraId="46D5A5CC" w14:textId="0A5FCDC2" w:rsidR="003F2E89" w:rsidDel="00934A16" w:rsidRDefault="003F2E89" w:rsidP="003F2E89">
            <w:pPr>
              <w:spacing w:after="0" w:line="240" w:lineRule="auto"/>
              <w:jc w:val="center"/>
              <w:rPr>
                <w:del w:id="99" w:author="Ferris, Todd@Energy" w:date="2018-05-14T15:23:00Z"/>
                <w:rFonts w:asciiTheme="minorHAnsi" w:hAnsiTheme="minorHAnsi"/>
                <w:sz w:val="18"/>
                <w:szCs w:val="18"/>
              </w:rPr>
            </w:pPr>
            <w:del w:id="100" w:author="Ferris, Todd@Energy" w:date="2018-05-14T15:23:00Z">
              <w:r w:rsidRPr="009577D0" w:rsidDel="00934A16">
                <w:rPr>
                  <w:rFonts w:asciiTheme="minorHAnsi" w:hAnsiTheme="minorHAnsi"/>
                  <w:sz w:val="18"/>
                  <w:szCs w:val="18"/>
                </w:rPr>
                <w:delText>WHF Manufacturer Name</w:delText>
              </w:r>
            </w:del>
            <w:ins w:id="101" w:author="Balneg, Ronald@Energy" w:date="2018-05-11T13:31:00Z">
              <w:del w:id="102" w:author="Ferris, Todd@Energy" w:date="2018-05-14T15:23:00Z">
                <w:r w:rsidDel="00934A16">
                  <w:rPr>
                    <w:rFonts w:asciiTheme="minorHAnsi" w:hAnsiTheme="minorHAnsi"/>
                    <w:sz w:val="18"/>
                    <w:szCs w:val="18"/>
                  </w:rPr>
                  <w:delText>Fan Name</w:delText>
                </w:r>
              </w:del>
            </w:ins>
          </w:p>
        </w:tc>
        <w:tc>
          <w:tcPr>
            <w:tcW w:w="1328" w:type="dxa"/>
            <w:vAlign w:val="center"/>
          </w:tcPr>
          <w:p w14:paraId="2DC50A60" w14:textId="009FB7A2" w:rsidR="003F2E89" w:rsidRPr="009577D0" w:rsidDel="00934A16" w:rsidRDefault="003F2E89" w:rsidP="003F2E89">
            <w:pPr>
              <w:spacing w:after="0" w:line="240" w:lineRule="auto"/>
              <w:jc w:val="center"/>
              <w:rPr>
                <w:del w:id="103" w:author="Ferris, Todd@Energy" w:date="2018-05-14T15:23:00Z"/>
                <w:rFonts w:asciiTheme="minorHAnsi" w:hAnsiTheme="minorHAnsi"/>
                <w:sz w:val="18"/>
                <w:szCs w:val="18"/>
              </w:rPr>
            </w:pPr>
          </w:p>
        </w:tc>
        <w:tc>
          <w:tcPr>
            <w:tcW w:w="2297" w:type="dxa"/>
            <w:vAlign w:val="center"/>
          </w:tcPr>
          <w:p w14:paraId="46D5A5CD" w14:textId="1A4C5048" w:rsidR="003F2E89" w:rsidRPr="009577D0" w:rsidDel="00934A16" w:rsidRDefault="003F2E89" w:rsidP="003F2E89">
            <w:pPr>
              <w:spacing w:after="0" w:line="240" w:lineRule="auto"/>
              <w:jc w:val="center"/>
              <w:rPr>
                <w:del w:id="104" w:author="Ferris, Todd@Energy" w:date="2018-05-14T15:23:00Z"/>
                <w:rFonts w:asciiTheme="minorHAnsi" w:hAnsiTheme="minorHAnsi"/>
                <w:sz w:val="18"/>
                <w:szCs w:val="18"/>
              </w:rPr>
            </w:pPr>
            <w:del w:id="105" w:author="Ferris, Todd@Energy" w:date="2018-05-14T15:23:00Z">
              <w:r w:rsidRPr="009577D0" w:rsidDel="00934A16">
                <w:rPr>
                  <w:rFonts w:asciiTheme="minorHAnsi" w:hAnsiTheme="minorHAnsi"/>
                  <w:sz w:val="18"/>
                  <w:szCs w:val="18"/>
                </w:rPr>
                <w:delText xml:space="preserve">WHF Model </w:delText>
              </w:r>
              <w:r w:rsidDel="00934A16">
                <w:rPr>
                  <w:rFonts w:asciiTheme="minorHAnsi" w:hAnsiTheme="minorHAnsi"/>
                  <w:sz w:val="18"/>
                  <w:szCs w:val="18"/>
                </w:rPr>
                <w:delText>Number</w:delText>
              </w:r>
            </w:del>
            <w:ins w:id="106" w:author="Balneg, Ronald@Energy" w:date="2018-05-11T13:31:00Z">
              <w:del w:id="107" w:author="Ferris, Todd@Energy" w:date="2018-05-14T15:23:00Z">
                <w:r w:rsidDel="00934A16">
                  <w:rPr>
                    <w:rFonts w:asciiTheme="minorHAnsi" w:hAnsiTheme="minorHAnsi"/>
                    <w:sz w:val="18"/>
                    <w:szCs w:val="18"/>
                  </w:rPr>
                  <w:delText>Manufacturer Name</w:delText>
                </w:r>
              </w:del>
            </w:ins>
          </w:p>
        </w:tc>
        <w:tc>
          <w:tcPr>
            <w:tcW w:w="1766" w:type="dxa"/>
            <w:vAlign w:val="center"/>
          </w:tcPr>
          <w:p w14:paraId="46D5A5CE" w14:textId="71CA3C33" w:rsidR="003F2E89" w:rsidRPr="00C77D58" w:rsidDel="00934A16" w:rsidRDefault="003F2E89" w:rsidP="003F2E89">
            <w:pPr>
              <w:spacing w:after="0" w:line="240" w:lineRule="auto"/>
              <w:jc w:val="center"/>
              <w:rPr>
                <w:del w:id="108" w:author="Ferris, Todd@Energy" w:date="2018-05-14T15:23:00Z"/>
                <w:rFonts w:asciiTheme="minorHAnsi" w:hAnsiTheme="minorHAnsi"/>
                <w:sz w:val="18"/>
                <w:szCs w:val="18"/>
              </w:rPr>
            </w:pPr>
            <w:del w:id="109" w:author="Ferris, Todd@Energy" w:date="2018-05-14T15:23:00Z">
              <w:r w:rsidDel="00934A16">
                <w:rPr>
                  <w:rFonts w:asciiTheme="minorHAnsi" w:hAnsiTheme="minorHAnsi"/>
                  <w:sz w:val="18"/>
                  <w:szCs w:val="18"/>
                </w:rPr>
                <w:delText xml:space="preserve">WHF Model </w:delText>
              </w:r>
              <w:r w:rsidRPr="009577D0" w:rsidDel="00934A16">
                <w:rPr>
                  <w:rFonts w:asciiTheme="minorHAnsi" w:hAnsiTheme="minorHAnsi"/>
                  <w:sz w:val="18"/>
                  <w:szCs w:val="18"/>
                </w:rPr>
                <w:delText xml:space="preserve">Rated </w:delText>
              </w:r>
              <w:r w:rsidDel="00934A16">
                <w:rPr>
                  <w:rFonts w:asciiTheme="minorHAnsi" w:hAnsiTheme="minorHAnsi"/>
                  <w:sz w:val="18"/>
                  <w:szCs w:val="18"/>
                </w:rPr>
                <w:delText>Airflow (CFM)</w:delText>
              </w:r>
            </w:del>
            <w:ins w:id="110" w:author="Balneg, Ronald@Energy" w:date="2018-05-11T13:30:00Z">
              <w:del w:id="111" w:author="Ferris, Todd@Energy" w:date="2018-05-14T15:23:00Z">
                <w:r w:rsidDel="00934A16">
                  <w:rPr>
                    <w:rFonts w:asciiTheme="minorHAnsi" w:hAnsiTheme="minorHAnsi"/>
                    <w:sz w:val="18"/>
                    <w:szCs w:val="18"/>
                  </w:rPr>
                  <w:delText>WHF Model Number</w:delText>
                </w:r>
              </w:del>
            </w:ins>
          </w:p>
        </w:tc>
        <w:tc>
          <w:tcPr>
            <w:tcW w:w="2136" w:type="dxa"/>
            <w:vAlign w:val="center"/>
          </w:tcPr>
          <w:p w14:paraId="46D5A5CF" w14:textId="6BCCB6F1" w:rsidR="003F2E89" w:rsidRPr="009577D0" w:rsidDel="00934A16" w:rsidRDefault="003F2E89" w:rsidP="003F2E89">
            <w:pPr>
              <w:spacing w:after="0" w:line="240" w:lineRule="auto"/>
              <w:jc w:val="center"/>
              <w:rPr>
                <w:del w:id="112" w:author="Ferris, Todd@Energy" w:date="2018-05-14T15:23:00Z"/>
                <w:rFonts w:asciiTheme="minorHAnsi" w:hAnsiTheme="minorHAnsi"/>
                <w:sz w:val="18"/>
                <w:szCs w:val="18"/>
              </w:rPr>
            </w:pPr>
            <w:del w:id="113" w:author="Ferris, Todd@Energy" w:date="2018-05-14T15:23:00Z">
              <w:r w:rsidDel="00934A16">
                <w:rPr>
                  <w:rFonts w:asciiTheme="minorHAnsi" w:hAnsiTheme="minorHAnsi"/>
                  <w:sz w:val="18"/>
                  <w:szCs w:val="18"/>
                </w:rPr>
                <w:delText>WHF Model Quantity in this Dwelling</w:delText>
              </w:r>
            </w:del>
            <w:ins w:id="114" w:author="Balneg, Ronald@Energy" w:date="2018-05-11T14:12:00Z">
              <w:del w:id="115" w:author="Ferris, Todd@Energy" w:date="2018-05-14T15:23:00Z">
                <w:r w:rsidDel="00934A16">
                  <w:rPr>
                    <w:rFonts w:asciiTheme="minorHAnsi" w:hAnsiTheme="minorHAnsi"/>
                    <w:sz w:val="18"/>
                    <w:szCs w:val="18"/>
                  </w:rPr>
                  <w:delText>Measured Airflow (CFM)</w:delText>
                </w:r>
              </w:del>
            </w:ins>
          </w:p>
        </w:tc>
        <w:tc>
          <w:tcPr>
            <w:tcW w:w="1911" w:type="dxa"/>
            <w:vAlign w:val="center"/>
          </w:tcPr>
          <w:p w14:paraId="46D5A5D0" w14:textId="0CE3BAA2" w:rsidR="003F2E89" w:rsidRPr="009577D0" w:rsidDel="00934A16" w:rsidRDefault="003F2E89" w:rsidP="003F2E89">
            <w:pPr>
              <w:spacing w:after="0" w:line="240" w:lineRule="auto"/>
              <w:jc w:val="center"/>
              <w:rPr>
                <w:del w:id="116" w:author="Ferris, Todd@Energy" w:date="2018-05-14T15:23:00Z"/>
                <w:rFonts w:asciiTheme="minorHAnsi" w:hAnsiTheme="minorHAnsi"/>
                <w:sz w:val="18"/>
                <w:szCs w:val="18"/>
              </w:rPr>
            </w:pPr>
            <w:del w:id="117" w:author="Ferris, Todd@Energy" w:date="2018-05-14T15:23:00Z">
              <w:r w:rsidDel="00934A16">
                <w:rPr>
                  <w:rFonts w:asciiTheme="minorHAnsi" w:hAnsiTheme="minorHAnsi"/>
                  <w:sz w:val="18"/>
                  <w:szCs w:val="18"/>
                </w:rPr>
                <w:delText>WHF Model Total Rated Airflow (CFM)</w:delText>
              </w:r>
            </w:del>
            <w:ins w:id="118" w:author="Balneg, Ronald@Energy" w:date="2018-05-11T14:12:00Z">
              <w:del w:id="119" w:author="Ferris, Todd@Energy" w:date="2018-05-14T15:23:00Z">
                <w:r w:rsidDel="00934A16">
                  <w:rPr>
                    <w:rFonts w:asciiTheme="minorHAnsi" w:hAnsiTheme="minorHAnsi"/>
                    <w:sz w:val="18"/>
                    <w:szCs w:val="18"/>
                  </w:rPr>
                  <w:delText>Measured Watts</w:delText>
                </w:r>
              </w:del>
            </w:ins>
          </w:p>
        </w:tc>
      </w:tr>
      <w:tr w:rsidR="003F2E89" w:rsidRPr="009577D0" w:rsidDel="00934A16" w14:paraId="46D5A5D7" w14:textId="00D2EB10" w:rsidTr="000D5206">
        <w:trPr>
          <w:trHeight w:val="144"/>
          <w:del w:id="120" w:author="Ferris, Todd@Energy" w:date="2018-05-14T15:23:00Z"/>
        </w:trPr>
        <w:tc>
          <w:tcPr>
            <w:tcW w:w="1352" w:type="dxa"/>
            <w:vAlign w:val="center"/>
          </w:tcPr>
          <w:p w14:paraId="46D5A5D2" w14:textId="7C7AE4E3" w:rsidR="003F2E89" w:rsidRPr="009577D0" w:rsidDel="00934A16" w:rsidRDefault="003F2E89" w:rsidP="003F2E89">
            <w:pPr>
              <w:spacing w:after="0" w:line="240" w:lineRule="auto"/>
              <w:jc w:val="center"/>
              <w:rPr>
                <w:del w:id="121" w:author="Ferris, Todd@Energy" w:date="2018-05-14T15:23:00Z"/>
                <w:rFonts w:asciiTheme="minorHAnsi" w:hAnsiTheme="minorHAnsi"/>
                <w:sz w:val="18"/>
                <w:szCs w:val="18"/>
              </w:rPr>
            </w:pPr>
          </w:p>
        </w:tc>
        <w:tc>
          <w:tcPr>
            <w:tcW w:w="1328" w:type="dxa"/>
          </w:tcPr>
          <w:p w14:paraId="5C3FCD55" w14:textId="11ABD85F" w:rsidR="003F2E89" w:rsidRPr="009577D0" w:rsidDel="00934A16" w:rsidRDefault="003F2E89" w:rsidP="003F2E89">
            <w:pPr>
              <w:spacing w:after="0" w:line="240" w:lineRule="auto"/>
              <w:rPr>
                <w:del w:id="122" w:author="Ferris, Todd@Energy" w:date="2018-05-14T15:23:00Z"/>
                <w:rFonts w:asciiTheme="minorHAnsi" w:hAnsiTheme="minorHAnsi"/>
                <w:sz w:val="18"/>
                <w:szCs w:val="18"/>
              </w:rPr>
            </w:pPr>
          </w:p>
        </w:tc>
        <w:tc>
          <w:tcPr>
            <w:tcW w:w="2297" w:type="dxa"/>
            <w:vAlign w:val="center"/>
          </w:tcPr>
          <w:p w14:paraId="46D5A5D3" w14:textId="08986A64" w:rsidR="003F2E89" w:rsidRPr="009577D0" w:rsidDel="00934A16" w:rsidRDefault="003F2E89" w:rsidP="003F2E89">
            <w:pPr>
              <w:spacing w:after="0" w:line="240" w:lineRule="auto"/>
              <w:rPr>
                <w:del w:id="123" w:author="Ferris, Todd@Energy" w:date="2018-05-14T15:23:00Z"/>
                <w:rFonts w:asciiTheme="minorHAnsi" w:hAnsiTheme="minorHAnsi"/>
                <w:sz w:val="18"/>
                <w:szCs w:val="18"/>
              </w:rPr>
            </w:pPr>
          </w:p>
        </w:tc>
        <w:tc>
          <w:tcPr>
            <w:tcW w:w="1766" w:type="dxa"/>
            <w:vAlign w:val="center"/>
          </w:tcPr>
          <w:p w14:paraId="46D5A5D4" w14:textId="5A362271" w:rsidR="003F2E89" w:rsidRPr="009577D0" w:rsidDel="00934A16" w:rsidRDefault="003F2E89" w:rsidP="003F2E89">
            <w:pPr>
              <w:spacing w:after="0" w:line="240" w:lineRule="auto"/>
              <w:rPr>
                <w:del w:id="124" w:author="Ferris, Todd@Energy" w:date="2018-05-14T15:23:00Z"/>
                <w:rFonts w:asciiTheme="minorHAnsi" w:hAnsiTheme="minorHAnsi"/>
                <w:sz w:val="18"/>
                <w:szCs w:val="18"/>
              </w:rPr>
            </w:pPr>
          </w:p>
        </w:tc>
        <w:tc>
          <w:tcPr>
            <w:tcW w:w="2136" w:type="dxa"/>
          </w:tcPr>
          <w:p w14:paraId="46D5A5D5" w14:textId="69D43804" w:rsidR="003F2E89" w:rsidRPr="00C77D58" w:rsidDel="00934A16" w:rsidRDefault="003F2E89" w:rsidP="003F2E89">
            <w:pPr>
              <w:spacing w:after="0" w:line="240" w:lineRule="auto"/>
              <w:rPr>
                <w:del w:id="125" w:author="Ferris, Todd@Energy" w:date="2018-05-14T15:23:00Z"/>
                <w:rFonts w:asciiTheme="minorHAnsi" w:hAnsiTheme="minorHAnsi"/>
                <w:sz w:val="18"/>
                <w:szCs w:val="18"/>
              </w:rPr>
            </w:pPr>
          </w:p>
        </w:tc>
        <w:tc>
          <w:tcPr>
            <w:tcW w:w="1911" w:type="dxa"/>
          </w:tcPr>
          <w:p w14:paraId="46D5A5D6" w14:textId="0D75F209" w:rsidR="003F2E89" w:rsidRPr="00C77D58" w:rsidDel="00934A16" w:rsidRDefault="003F2E89" w:rsidP="003F2E89">
            <w:pPr>
              <w:spacing w:after="0" w:line="240" w:lineRule="auto"/>
              <w:rPr>
                <w:del w:id="126" w:author="Ferris, Todd@Energy" w:date="2018-05-14T15:23:00Z"/>
                <w:rFonts w:asciiTheme="minorHAnsi" w:hAnsiTheme="minorHAnsi"/>
                <w:sz w:val="18"/>
                <w:szCs w:val="18"/>
              </w:rPr>
            </w:pPr>
          </w:p>
        </w:tc>
      </w:tr>
      <w:tr w:rsidR="003F2E89" w:rsidRPr="009577D0" w:rsidDel="00934A16" w14:paraId="46D5A5DD" w14:textId="3476B387" w:rsidTr="000D5206">
        <w:trPr>
          <w:trHeight w:val="144"/>
          <w:del w:id="127" w:author="Ferris, Todd@Energy" w:date="2018-05-14T15:23:00Z"/>
        </w:trPr>
        <w:tc>
          <w:tcPr>
            <w:tcW w:w="1352" w:type="dxa"/>
            <w:vAlign w:val="center"/>
          </w:tcPr>
          <w:p w14:paraId="46D5A5D8" w14:textId="3690633C" w:rsidR="003F2E89" w:rsidRPr="009577D0" w:rsidDel="00934A16" w:rsidRDefault="003F2E89" w:rsidP="003F2E89">
            <w:pPr>
              <w:spacing w:after="0" w:line="240" w:lineRule="auto"/>
              <w:jc w:val="center"/>
              <w:rPr>
                <w:del w:id="128" w:author="Ferris, Todd@Energy" w:date="2018-05-14T15:23:00Z"/>
                <w:rFonts w:asciiTheme="minorHAnsi" w:hAnsiTheme="minorHAnsi"/>
                <w:sz w:val="18"/>
                <w:szCs w:val="18"/>
              </w:rPr>
            </w:pPr>
          </w:p>
        </w:tc>
        <w:tc>
          <w:tcPr>
            <w:tcW w:w="1328" w:type="dxa"/>
          </w:tcPr>
          <w:p w14:paraId="3EB52EA6" w14:textId="5C3BC4E5" w:rsidR="003F2E89" w:rsidRPr="009577D0" w:rsidDel="00934A16" w:rsidRDefault="003F2E89" w:rsidP="003F2E89">
            <w:pPr>
              <w:spacing w:after="0" w:line="240" w:lineRule="auto"/>
              <w:rPr>
                <w:del w:id="129" w:author="Ferris, Todd@Energy" w:date="2018-05-14T15:23:00Z"/>
                <w:rFonts w:asciiTheme="minorHAnsi" w:hAnsiTheme="minorHAnsi"/>
                <w:sz w:val="18"/>
                <w:szCs w:val="18"/>
              </w:rPr>
            </w:pPr>
          </w:p>
        </w:tc>
        <w:tc>
          <w:tcPr>
            <w:tcW w:w="2297" w:type="dxa"/>
            <w:vAlign w:val="center"/>
          </w:tcPr>
          <w:p w14:paraId="46D5A5D9" w14:textId="7BFD7129" w:rsidR="003F2E89" w:rsidRPr="009577D0" w:rsidDel="00934A16" w:rsidRDefault="003F2E89" w:rsidP="003F2E89">
            <w:pPr>
              <w:spacing w:after="0" w:line="240" w:lineRule="auto"/>
              <w:rPr>
                <w:del w:id="130" w:author="Ferris, Todd@Energy" w:date="2018-05-14T15:23:00Z"/>
                <w:rFonts w:asciiTheme="minorHAnsi" w:hAnsiTheme="minorHAnsi"/>
                <w:sz w:val="18"/>
                <w:szCs w:val="18"/>
              </w:rPr>
            </w:pPr>
          </w:p>
        </w:tc>
        <w:tc>
          <w:tcPr>
            <w:tcW w:w="1766" w:type="dxa"/>
            <w:vAlign w:val="center"/>
          </w:tcPr>
          <w:p w14:paraId="46D5A5DA" w14:textId="44EB2848" w:rsidR="003F2E89" w:rsidRPr="009577D0" w:rsidDel="00934A16" w:rsidRDefault="003F2E89" w:rsidP="003F2E89">
            <w:pPr>
              <w:spacing w:after="0" w:line="240" w:lineRule="auto"/>
              <w:rPr>
                <w:del w:id="131" w:author="Ferris, Todd@Energy" w:date="2018-05-14T15:23:00Z"/>
                <w:rFonts w:asciiTheme="minorHAnsi" w:hAnsiTheme="minorHAnsi"/>
                <w:sz w:val="18"/>
                <w:szCs w:val="18"/>
              </w:rPr>
            </w:pPr>
          </w:p>
        </w:tc>
        <w:tc>
          <w:tcPr>
            <w:tcW w:w="2136" w:type="dxa"/>
          </w:tcPr>
          <w:p w14:paraId="46D5A5DB" w14:textId="0C752BB3" w:rsidR="003F2E89" w:rsidRPr="00C77D58" w:rsidDel="00934A16" w:rsidRDefault="003F2E89" w:rsidP="003F2E89">
            <w:pPr>
              <w:spacing w:after="0" w:line="240" w:lineRule="auto"/>
              <w:rPr>
                <w:del w:id="132" w:author="Ferris, Todd@Energy" w:date="2018-05-14T15:23:00Z"/>
                <w:rFonts w:asciiTheme="minorHAnsi" w:hAnsiTheme="minorHAnsi"/>
                <w:sz w:val="18"/>
                <w:szCs w:val="18"/>
              </w:rPr>
            </w:pPr>
          </w:p>
        </w:tc>
        <w:tc>
          <w:tcPr>
            <w:tcW w:w="1911" w:type="dxa"/>
          </w:tcPr>
          <w:p w14:paraId="46D5A5DC" w14:textId="061A27D4" w:rsidR="003F2E89" w:rsidRPr="00C77D58" w:rsidDel="00934A16" w:rsidRDefault="003F2E89" w:rsidP="003F2E89">
            <w:pPr>
              <w:spacing w:after="0" w:line="240" w:lineRule="auto"/>
              <w:rPr>
                <w:del w:id="133" w:author="Ferris, Todd@Energy" w:date="2018-05-14T15:23:00Z"/>
                <w:rFonts w:asciiTheme="minorHAnsi" w:hAnsiTheme="minorHAnsi"/>
                <w:sz w:val="18"/>
                <w:szCs w:val="18"/>
              </w:rPr>
            </w:pPr>
          </w:p>
        </w:tc>
      </w:tr>
      <w:tr w:rsidR="003F2E89" w:rsidRPr="009577D0" w:rsidDel="00934A16" w14:paraId="46D5A5E3" w14:textId="5E80702D" w:rsidTr="000D5206">
        <w:trPr>
          <w:trHeight w:val="144"/>
          <w:del w:id="134" w:author="Ferris, Todd@Energy" w:date="2018-05-14T15:23:00Z"/>
        </w:trPr>
        <w:tc>
          <w:tcPr>
            <w:tcW w:w="1352" w:type="dxa"/>
            <w:vAlign w:val="center"/>
          </w:tcPr>
          <w:p w14:paraId="46D5A5DE" w14:textId="48D20EC5" w:rsidR="003F2E89" w:rsidRPr="009577D0" w:rsidDel="00934A16" w:rsidRDefault="003F2E89" w:rsidP="003F2E89">
            <w:pPr>
              <w:spacing w:after="0" w:line="240" w:lineRule="auto"/>
              <w:jc w:val="center"/>
              <w:rPr>
                <w:del w:id="135" w:author="Ferris, Todd@Energy" w:date="2018-05-14T15:23:00Z"/>
                <w:rFonts w:asciiTheme="minorHAnsi" w:hAnsiTheme="minorHAnsi"/>
                <w:sz w:val="18"/>
                <w:szCs w:val="18"/>
              </w:rPr>
            </w:pPr>
          </w:p>
        </w:tc>
        <w:tc>
          <w:tcPr>
            <w:tcW w:w="1328" w:type="dxa"/>
          </w:tcPr>
          <w:p w14:paraId="62D94A44" w14:textId="3D8D7568" w:rsidR="003F2E89" w:rsidRPr="009577D0" w:rsidDel="00934A16" w:rsidRDefault="003F2E89" w:rsidP="003F2E89">
            <w:pPr>
              <w:spacing w:after="0" w:line="240" w:lineRule="auto"/>
              <w:rPr>
                <w:del w:id="136" w:author="Ferris, Todd@Energy" w:date="2018-05-14T15:23:00Z"/>
                <w:rFonts w:asciiTheme="minorHAnsi" w:hAnsiTheme="minorHAnsi"/>
                <w:sz w:val="18"/>
                <w:szCs w:val="18"/>
              </w:rPr>
            </w:pPr>
          </w:p>
        </w:tc>
        <w:tc>
          <w:tcPr>
            <w:tcW w:w="2297" w:type="dxa"/>
            <w:vAlign w:val="center"/>
          </w:tcPr>
          <w:p w14:paraId="46D5A5DF" w14:textId="76DDE873" w:rsidR="003F2E89" w:rsidRPr="009577D0" w:rsidDel="00934A16" w:rsidRDefault="003F2E89" w:rsidP="003F2E89">
            <w:pPr>
              <w:spacing w:after="0" w:line="240" w:lineRule="auto"/>
              <w:rPr>
                <w:del w:id="137" w:author="Ferris, Todd@Energy" w:date="2018-05-14T15:23:00Z"/>
                <w:rFonts w:asciiTheme="minorHAnsi" w:hAnsiTheme="minorHAnsi"/>
                <w:sz w:val="18"/>
                <w:szCs w:val="18"/>
              </w:rPr>
            </w:pPr>
          </w:p>
        </w:tc>
        <w:tc>
          <w:tcPr>
            <w:tcW w:w="1766" w:type="dxa"/>
            <w:vAlign w:val="center"/>
          </w:tcPr>
          <w:p w14:paraId="46D5A5E0" w14:textId="3A2B8388" w:rsidR="003F2E89" w:rsidRPr="009577D0" w:rsidDel="00934A16" w:rsidRDefault="003F2E89" w:rsidP="003F2E89">
            <w:pPr>
              <w:spacing w:after="0" w:line="240" w:lineRule="auto"/>
              <w:rPr>
                <w:del w:id="138" w:author="Ferris, Todd@Energy" w:date="2018-05-14T15:23:00Z"/>
                <w:rFonts w:asciiTheme="minorHAnsi" w:hAnsiTheme="minorHAnsi"/>
                <w:sz w:val="18"/>
                <w:szCs w:val="18"/>
              </w:rPr>
            </w:pPr>
          </w:p>
        </w:tc>
        <w:tc>
          <w:tcPr>
            <w:tcW w:w="2136" w:type="dxa"/>
          </w:tcPr>
          <w:p w14:paraId="46D5A5E1" w14:textId="3261C6B5" w:rsidR="003F2E89" w:rsidRPr="00C77D58" w:rsidDel="00934A16" w:rsidRDefault="003F2E89" w:rsidP="003F2E89">
            <w:pPr>
              <w:spacing w:after="0" w:line="240" w:lineRule="auto"/>
              <w:rPr>
                <w:del w:id="139" w:author="Ferris, Todd@Energy" w:date="2018-05-14T15:23:00Z"/>
                <w:rFonts w:asciiTheme="minorHAnsi" w:hAnsiTheme="minorHAnsi"/>
                <w:sz w:val="18"/>
                <w:szCs w:val="18"/>
              </w:rPr>
            </w:pPr>
          </w:p>
        </w:tc>
        <w:tc>
          <w:tcPr>
            <w:tcW w:w="1911" w:type="dxa"/>
          </w:tcPr>
          <w:p w14:paraId="46D5A5E2" w14:textId="6C10E079" w:rsidR="003F2E89" w:rsidRPr="00C77D58" w:rsidDel="00934A16" w:rsidRDefault="003F2E89" w:rsidP="003F2E89">
            <w:pPr>
              <w:spacing w:after="0" w:line="240" w:lineRule="auto"/>
              <w:rPr>
                <w:del w:id="140" w:author="Ferris, Todd@Energy" w:date="2018-05-14T15:23:00Z"/>
                <w:rFonts w:asciiTheme="minorHAnsi" w:hAnsiTheme="minorHAnsi"/>
                <w:sz w:val="18"/>
                <w:szCs w:val="18"/>
              </w:rPr>
            </w:pPr>
          </w:p>
        </w:tc>
      </w:tr>
    </w:tbl>
    <w:p w14:paraId="46D5A5E4" w14:textId="50A58C3F" w:rsidR="00F60148" w:rsidRPr="00AC0E36" w:rsidRDefault="00F60148" w:rsidP="00AC0E36">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AC0E36">
        <w:trPr>
          <w:trHeight w:val="144"/>
        </w:trPr>
        <w:tc>
          <w:tcPr>
            <w:tcW w:w="10795" w:type="dxa"/>
            <w:gridSpan w:val="3"/>
            <w:vAlign w:val="center"/>
          </w:tcPr>
          <w:p w14:paraId="46D5A5E5" w14:textId="02582632" w:rsidR="007060EC" w:rsidRPr="00E94E5A" w:rsidRDefault="004C5B47" w:rsidP="005057DF">
            <w:pPr>
              <w:spacing w:after="0" w:line="240" w:lineRule="auto"/>
              <w:rPr>
                <w:rFonts w:asciiTheme="minorHAnsi" w:hAnsiTheme="minorHAnsi"/>
                <w:b/>
                <w:sz w:val="18"/>
                <w:szCs w:val="18"/>
              </w:rPr>
            </w:pPr>
            <w:ins w:id="141" w:author="Balneg, Ronald@Energy" w:date="2018-05-11T13:31:00Z">
              <w:r>
                <w:rPr>
                  <w:rFonts w:asciiTheme="minorHAnsi" w:hAnsiTheme="minorHAnsi"/>
                  <w:b/>
                  <w:sz w:val="20"/>
                  <w:szCs w:val="18"/>
                </w:rPr>
                <w:t>C</w:t>
              </w:r>
            </w:ins>
            <w:del w:id="142" w:author="Balneg, Ronald@Energy" w:date="2018-05-11T13:31:00Z">
              <w:r w:rsidR="007060EC" w:rsidRPr="00FF77DD" w:rsidDel="004C5B47">
                <w:rPr>
                  <w:rFonts w:asciiTheme="minorHAnsi" w:hAnsiTheme="minorHAnsi"/>
                  <w:b/>
                  <w:sz w:val="20"/>
                  <w:szCs w:val="18"/>
                </w:rPr>
                <w:delText>B</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rsidDel="001A2CB8" w14:paraId="46D5A5EA" w14:textId="51DAB764" w:rsidTr="00AC0E36">
        <w:tblPrEx>
          <w:tblCellMar>
            <w:left w:w="115" w:type="dxa"/>
            <w:right w:w="115" w:type="dxa"/>
          </w:tblCellMar>
        </w:tblPrEx>
        <w:trPr>
          <w:trHeight w:val="144"/>
          <w:del w:id="143" w:author="Balneg, Ronald@Energy" w:date="2018-05-08T14:13:00Z"/>
        </w:trPr>
        <w:tc>
          <w:tcPr>
            <w:tcW w:w="583" w:type="dxa"/>
            <w:vAlign w:val="center"/>
          </w:tcPr>
          <w:p w14:paraId="46D5A5E7" w14:textId="384735C5" w:rsidR="007060EC" w:rsidRPr="009577D0" w:rsidDel="001A2CB8" w:rsidRDefault="007060EC" w:rsidP="005057DF">
            <w:pPr>
              <w:spacing w:after="0" w:line="240" w:lineRule="auto"/>
              <w:jc w:val="center"/>
              <w:rPr>
                <w:del w:id="144" w:author="Balneg, Ronald@Energy" w:date="2018-05-08T14:13:00Z"/>
                <w:rFonts w:asciiTheme="minorHAnsi" w:hAnsiTheme="minorHAnsi"/>
                <w:sz w:val="18"/>
                <w:szCs w:val="18"/>
              </w:rPr>
            </w:pPr>
            <w:del w:id="145" w:author="Balneg, Ronald@Energy" w:date="2018-05-08T14:13:00Z">
              <w:r w:rsidDel="001A2CB8">
                <w:rPr>
                  <w:rFonts w:asciiTheme="minorHAnsi" w:hAnsiTheme="minorHAnsi"/>
                  <w:sz w:val="18"/>
                  <w:szCs w:val="18"/>
                </w:rPr>
                <w:delText>01</w:delText>
              </w:r>
            </w:del>
          </w:p>
        </w:tc>
        <w:tc>
          <w:tcPr>
            <w:tcW w:w="4651" w:type="dxa"/>
            <w:vAlign w:val="center"/>
          </w:tcPr>
          <w:p w14:paraId="46D5A5E8" w14:textId="1EE6A3EE" w:rsidR="007060EC" w:rsidRPr="009577D0" w:rsidDel="001A2CB8" w:rsidRDefault="007060EC" w:rsidP="00863D38">
            <w:pPr>
              <w:spacing w:after="0" w:line="240" w:lineRule="auto"/>
              <w:rPr>
                <w:del w:id="146" w:author="Balneg, Ronald@Energy" w:date="2018-05-08T14:13:00Z"/>
                <w:rFonts w:asciiTheme="minorHAnsi" w:hAnsiTheme="minorHAnsi"/>
                <w:sz w:val="18"/>
                <w:szCs w:val="18"/>
              </w:rPr>
            </w:pPr>
            <w:del w:id="147" w:author="Balneg, Ronald@Energy" w:date="2018-05-08T14:13:00Z">
              <w:r w:rsidDel="001A2CB8">
                <w:rPr>
                  <w:rFonts w:asciiTheme="minorHAnsi" w:hAnsiTheme="minorHAnsi"/>
                  <w:sz w:val="18"/>
                  <w:szCs w:val="18"/>
                </w:rPr>
                <w:delText xml:space="preserve">Sum of all </w:delText>
              </w:r>
              <w:r w:rsidR="00863D38" w:rsidDel="001A2CB8">
                <w:rPr>
                  <w:rFonts w:asciiTheme="minorHAnsi" w:hAnsiTheme="minorHAnsi"/>
                  <w:sz w:val="18"/>
                  <w:szCs w:val="18"/>
                </w:rPr>
                <w:delText>I</w:delText>
              </w:r>
              <w:r w:rsidDel="001A2CB8">
                <w:rPr>
                  <w:rFonts w:asciiTheme="minorHAnsi" w:hAnsiTheme="minorHAnsi"/>
                  <w:sz w:val="18"/>
                  <w:szCs w:val="18"/>
                </w:rPr>
                <w:delText>nstalled WHF Rated Airflow in Dwelling (CFM)</w:delText>
              </w:r>
            </w:del>
          </w:p>
        </w:tc>
        <w:tc>
          <w:tcPr>
            <w:tcW w:w="5561" w:type="dxa"/>
            <w:vAlign w:val="center"/>
          </w:tcPr>
          <w:p w14:paraId="46D5A5E9" w14:textId="112BA161" w:rsidR="007060EC" w:rsidRPr="009577D0" w:rsidDel="001A2CB8" w:rsidRDefault="007060EC" w:rsidP="005057DF">
            <w:pPr>
              <w:spacing w:after="0" w:line="240" w:lineRule="auto"/>
              <w:rPr>
                <w:del w:id="148" w:author="Balneg, Ronald@Energy" w:date="2018-05-08T14:13:00Z"/>
                <w:rFonts w:asciiTheme="minorHAnsi" w:hAnsiTheme="minorHAnsi"/>
                <w:sz w:val="18"/>
                <w:szCs w:val="18"/>
              </w:rPr>
            </w:pPr>
          </w:p>
        </w:tc>
      </w:tr>
      <w:tr w:rsidR="007060EC" w:rsidRPr="009577D0" w14:paraId="46D5A5EE" w14:textId="77777777" w:rsidTr="00AC0E36">
        <w:tblPrEx>
          <w:tblCellMar>
            <w:left w:w="115" w:type="dxa"/>
            <w:right w:w="115" w:type="dxa"/>
          </w:tblCellMar>
        </w:tblPrEx>
        <w:trPr>
          <w:trHeight w:val="144"/>
        </w:trPr>
        <w:tc>
          <w:tcPr>
            <w:tcW w:w="583" w:type="dxa"/>
            <w:vAlign w:val="center"/>
          </w:tcPr>
          <w:p w14:paraId="46D5A5EB" w14:textId="034697E3"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ins w:id="149" w:author="Balneg, Ronald@Energy" w:date="2018-05-10T10:40:00Z">
              <w:r w:rsidR="004C602E">
                <w:rPr>
                  <w:rFonts w:asciiTheme="minorHAnsi" w:hAnsiTheme="minorHAnsi"/>
                  <w:sz w:val="18"/>
                  <w:szCs w:val="18"/>
                </w:rPr>
                <w:t>1</w:t>
              </w:r>
            </w:ins>
            <w:del w:id="150" w:author="Balneg, Ronald@Energy" w:date="2018-05-10T10:40:00Z">
              <w:r w:rsidDel="004C602E">
                <w:rPr>
                  <w:rFonts w:asciiTheme="minorHAnsi" w:hAnsiTheme="minorHAnsi"/>
                  <w:sz w:val="18"/>
                  <w:szCs w:val="18"/>
                </w:rPr>
                <w:delText>2</w:delText>
              </w:r>
            </w:del>
          </w:p>
        </w:tc>
        <w:tc>
          <w:tcPr>
            <w:tcW w:w="4651" w:type="dxa"/>
            <w:vAlign w:val="center"/>
          </w:tcPr>
          <w:p w14:paraId="46D5A5EC" w14:textId="0D34CA50" w:rsidR="007060EC" w:rsidRPr="009577D0" w:rsidRDefault="007060EC" w:rsidP="00FF77DD">
            <w:pPr>
              <w:spacing w:after="0" w:line="240" w:lineRule="auto"/>
              <w:rPr>
                <w:rFonts w:asciiTheme="minorHAnsi" w:hAnsiTheme="minorHAnsi"/>
                <w:sz w:val="18"/>
                <w:szCs w:val="18"/>
              </w:rPr>
            </w:pPr>
            <w:del w:id="151" w:author="Balneg, Ronald@Energy" w:date="2018-05-09T13:13:00Z">
              <w:r w:rsidRPr="009577D0" w:rsidDel="00C73D60">
                <w:rPr>
                  <w:rFonts w:asciiTheme="minorHAnsi" w:hAnsiTheme="minorHAnsi"/>
                  <w:sz w:val="18"/>
                  <w:szCs w:val="18"/>
                </w:rPr>
                <w:delText xml:space="preserve">Required Attic </w:delText>
              </w:r>
              <w:r w:rsidDel="00C73D60">
                <w:rPr>
                  <w:rFonts w:asciiTheme="minorHAnsi" w:hAnsiTheme="minorHAnsi"/>
                  <w:sz w:val="18"/>
                  <w:szCs w:val="18"/>
                </w:rPr>
                <w:delText>Vent</w:delText>
              </w:r>
              <w:r w:rsidRPr="009577D0" w:rsidDel="00C73D60">
                <w:rPr>
                  <w:rFonts w:asciiTheme="minorHAnsi" w:hAnsiTheme="minorHAnsi"/>
                  <w:sz w:val="18"/>
                  <w:szCs w:val="18"/>
                </w:rPr>
                <w:delText xml:space="preserve"> </w:delText>
              </w:r>
              <w:r w:rsidDel="00C73D60">
                <w:rPr>
                  <w:rFonts w:asciiTheme="minorHAnsi" w:hAnsiTheme="minorHAnsi"/>
                  <w:sz w:val="18"/>
                  <w:szCs w:val="18"/>
                </w:rPr>
                <w:delText xml:space="preserve">Free </w:delText>
              </w:r>
              <w:r w:rsidRPr="009577D0" w:rsidDel="00C73D60">
                <w:rPr>
                  <w:rFonts w:asciiTheme="minorHAnsi" w:hAnsiTheme="minorHAnsi"/>
                  <w:sz w:val="18"/>
                  <w:szCs w:val="18"/>
                </w:rPr>
                <w:delText>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Del="00C73D60">
                <w:rPr>
                  <w:rFonts w:asciiTheme="minorHAnsi" w:hAnsiTheme="minorHAnsi"/>
                  <w:sz w:val="18"/>
                  <w:szCs w:val="18"/>
                </w:rPr>
                <w:delText>)</w:delText>
              </w:r>
            </w:del>
            <w:ins w:id="152" w:author="Balneg, Ronald@Energy" w:date="2018-05-09T13:13:00Z">
              <w:r w:rsidR="00C73D60">
                <w:rPr>
                  <w:rFonts w:asciiTheme="minorHAnsi" w:hAnsiTheme="minorHAnsi"/>
                  <w:sz w:val="18"/>
                  <w:szCs w:val="18"/>
                </w:rPr>
                <w:t>Required CFM</w:t>
              </w:r>
            </w:ins>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AC0E36">
        <w:tblPrEx>
          <w:tblCellMar>
            <w:left w:w="115" w:type="dxa"/>
            <w:right w:w="115" w:type="dxa"/>
          </w:tblCellMar>
        </w:tblPrEx>
        <w:trPr>
          <w:trHeight w:val="144"/>
        </w:trPr>
        <w:tc>
          <w:tcPr>
            <w:tcW w:w="583" w:type="dxa"/>
            <w:vAlign w:val="center"/>
          </w:tcPr>
          <w:p w14:paraId="46D5A5EF" w14:textId="200E6ADC"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ins w:id="153" w:author="Balneg, Ronald@Energy" w:date="2018-05-10T10:40:00Z">
              <w:r w:rsidR="004C602E">
                <w:rPr>
                  <w:rFonts w:asciiTheme="minorHAnsi" w:hAnsiTheme="minorHAnsi"/>
                  <w:sz w:val="18"/>
                  <w:szCs w:val="18"/>
                </w:rPr>
                <w:t>2</w:t>
              </w:r>
            </w:ins>
            <w:del w:id="154" w:author="Balneg, Ronald@Energy" w:date="2018-05-10T10:40:00Z">
              <w:r w:rsidDel="004C602E">
                <w:rPr>
                  <w:rFonts w:asciiTheme="minorHAnsi" w:hAnsiTheme="minorHAnsi"/>
                  <w:sz w:val="18"/>
                  <w:szCs w:val="18"/>
                </w:rPr>
                <w:delText>3</w:delText>
              </w:r>
            </w:del>
          </w:p>
        </w:tc>
        <w:tc>
          <w:tcPr>
            <w:tcW w:w="4651" w:type="dxa"/>
            <w:vAlign w:val="center"/>
          </w:tcPr>
          <w:p w14:paraId="46D5A5F0" w14:textId="5660790F" w:rsidR="007060EC" w:rsidRPr="009577D0" w:rsidRDefault="007060EC" w:rsidP="00FF77DD">
            <w:pPr>
              <w:spacing w:after="0" w:line="240" w:lineRule="auto"/>
              <w:rPr>
                <w:rFonts w:asciiTheme="minorHAnsi" w:hAnsiTheme="minorHAnsi"/>
                <w:sz w:val="18"/>
                <w:szCs w:val="18"/>
              </w:rPr>
            </w:pPr>
            <w:del w:id="155" w:author="Balneg, Ronald@Energy" w:date="2018-05-09T13:13:00Z">
              <w:r w:rsidDel="00C73D60">
                <w:rPr>
                  <w:rFonts w:asciiTheme="minorHAnsi" w:hAnsiTheme="minorHAnsi"/>
                  <w:sz w:val="18"/>
                  <w:szCs w:val="18"/>
                </w:rPr>
                <w:delText xml:space="preserve">Installed </w:delText>
              </w:r>
              <w:r w:rsidRPr="009577D0" w:rsidDel="00C73D60">
                <w:rPr>
                  <w:rFonts w:asciiTheme="minorHAnsi" w:hAnsiTheme="minorHAnsi"/>
                  <w:sz w:val="18"/>
                  <w:szCs w:val="18"/>
                </w:rPr>
                <w:delText xml:space="preserve">Attic </w:delText>
              </w:r>
              <w:r w:rsidDel="00C73D60">
                <w:rPr>
                  <w:rFonts w:asciiTheme="minorHAnsi" w:hAnsiTheme="minorHAnsi"/>
                  <w:sz w:val="18"/>
                  <w:szCs w:val="18"/>
                </w:rPr>
                <w:delText>Vent Free</w:delText>
              </w:r>
              <w:r w:rsidRPr="009577D0" w:rsidDel="00C73D60">
                <w:rPr>
                  <w:rFonts w:asciiTheme="minorHAnsi" w:hAnsiTheme="minorHAnsi"/>
                  <w:sz w:val="18"/>
                  <w:szCs w:val="18"/>
                </w:rPr>
                <w:delText xml:space="preserve"> 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Del="00C73D60">
                <w:rPr>
                  <w:rFonts w:asciiTheme="minorHAnsi" w:hAnsiTheme="minorHAnsi"/>
                  <w:sz w:val="18"/>
                  <w:szCs w:val="18"/>
                </w:rPr>
                <w:delText>)</w:delText>
              </w:r>
            </w:del>
            <w:ins w:id="156" w:author="Balneg, Ronald@Energy" w:date="2018-05-09T13:13:00Z">
              <w:r w:rsidR="00C73D60">
                <w:rPr>
                  <w:rFonts w:asciiTheme="minorHAnsi" w:hAnsiTheme="minorHAnsi"/>
                  <w:sz w:val="18"/>
                  <w:szCs w:val="18"/>
                </w:rPr>
                <w:t>Installed CFM</w:t>
              </w:r>
            </w:ins>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AC0E36">
        <w:tblPrEx>
          <w:tblCellMar>
            <w:left w:w="115" w:type="dxa"/>
            <w:right w:w="115" w:type="dxa"/>
          </w:tblCellMar>
        </w:tblPrEx>
        <w:trPr>
          <w:trHeight w:val="144"/>
        </w:trPr>
        <w:tc>
          <w:tcPr>
            <w:tcW w:w="583" w:type="dxa"/>
            <w:vAlign w:val="center"/>
          </w:tcPr>
          <w:p w14:paraId="46D5A5F3" w14:textId="0719BEE6"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del w:id="157" w:author="Balneg, Ronald@Energy" w:date="2018-05-11T14:11:00Z">
              <w:r w:rsidDel="007617C2">
                <w:rPr>
                  <w:rFonts w:asciiTheme="minorHAnsi" w:hAnsiTheme="minorHAnsi"/>
                  <w:sz w:val="18"/>
                  <w:szCs w:val="18"/>
                </w:rPr>
                <w:delText>4</w:delText>
              </w:r>
            </w:del>
            <w:ins w:id="158" w:author="Balneg, Ronald@Energy" w:date="2018-05-11T14:11:00Z">
              <w:r w:rsidR="007617C2">
                <w:rPr>
                  <w:rFonts w:asciiTheme="minorHAnsi" w:hAnsiTheme="minorHAnsi"/>
                  <w:sz w:val="18"/>
                  <w:szCs w:val="18"/>
                </w:rPr>
                <w:t>3</w:t>
              </w:r>
            </w:ins>
          </w:p>
        </w:tc>
        <w:tc>
          <w:tcPr>
            <w:tcW w:w="4651" w:type="dxa"/>
            <w:vAlign w:val="center"/>
          </w:tcPr>
          <w:p w14:paraId="46D5A5F4" w14:textId="70D87266" w:rsidR="00F85ED7" w:rsidRDefault="00F85ED7" w:rsidP="00FF77DD">
            <w:pPr>
              <w:spacing w:after="0" w:line="240" w:lineRule="auto"/>
              <w:rPr>
                <w:rFonts w:asciiTheme="minorHAnsi" w:hAnsiTheme="minorHAnsi"/>
                <w:sz w:val="18"/>
                <w:szCs w:val="18"/>
              </w:rPr>
            </w:pPr>
            <w:del w:id="159" w:author="Balneg, Ronald@Energy" w:date="2018-05-09T13:13:00Z">
              <w:r w:rsidRPr="009577D0" w:rsidDel="00C73D60">
                <w:rPr>
                  <w:rFonts w:asciiTheme="minorHAnsi" w:hAnsiTheme="minorHAnsi"/>
                  <w:sz w:val="18"/>
                  <w:szCs w:val="18"/>
                </w:rPr>
                <w:delText>Dwelling Conditioned Floor 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RPr="009577D0" w:rsidDel="00C73D60">
                <w:rPr>
                  <w:rFonts w:asciiTheme="minorHAnsi" w:hAnsiTheme="minorHAnsi"/>
                  <w:sz w:val="18"/>
                  <w:szCs w:val="18"/>
                </w:rPr>
                <w:delText>)</w:delText>
              </w:r>
            </w:del>
            <w:ins w:id="160" w:author="Balneg, Ronald@Energy" w:date="2018-05-09T13:13:00Z">
              <w:r w:rsidR="00C73D60">
                <w:rPr>
                  <w:rFonts w:asciiTheme="minorHAnsi" w:hAnsiTheme="minorHAnsi"/>
                  <w:sz w:val="18"/>
                  <w:szCs w:val="18"/>
                </w:rPr>
                <w:t>Required Fan Efficacy</w:t>
              </w:r>
            </w:ins>
            <w:ins w:id="161" w:author="Balneg, Ronald@Energy" w:date="2018-05-10T10:15:00Z">
              <w:r w:rsidR="00AD1F69">
                <w:rPr>
                  <w:rFonts w:asciiTheme="minorHAnsi" w:hAnsiTheme="minorHAnsi"/>
                  <w:sz w:val="18"/>
                  <w:szCs w:val="18"/>
                </w:rPr>
                <w:t xml:space="preserve"> (Watts/CFM)</w:t>
              </w:r>
            </w:ins>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AC0E36">
        <w:tblPrEx>
          <w:tblCellMar>
            <w:left w:w="115" w:type="dxa"/>
            <w:right w:w="115" w:type="dxa"/>
          </w:tblCellMar>
        </w:tblPrEx>
        <w:trPr>
          <w:trHeight w:val="144"/>
        </w:trPr>
        <w:tc>
          <w:tcPr>
            <w:tcW w:w="583" w:type="dxa"/>
            <w:vAlign w:val="center"/>
          </w:tcPr>
          <w:p w14:paraId="46D5A5F7" w14:textId="49D49688"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del w:id="162" w:author="Balneg, Ronald@Energy" w:date="2018-05-11T14:11:00Z">
              <w:r w:rsidDel="007617C2">
                <w:rPr>
                  <w:rFonts w:asciiTheme="minorHAnsi" w:hAnsiTheme="minorHAnsi"/>
                  <w:sz w:val="18"/>
                  <w:szCs w:val="18"/>
                </w:rPr>
                <w:delText>5</w:delText>
              </w:r>
            </w:del>
            <w:ins w:id="163" w:author="Balneg, Ronald@Energy" w:date="2018-05-11T14:11:00Z">
              <w:r w:rsidR="007617C2">
                <w:rPr>
                  <w:rFonts w:asciiTheme="minorHAnsi" w:hAnsiTheme="minorHAnsi"/>
                  <w:sz w:val="18"/>
                  <w:szCs w:val="18"/>
                </w:rPr>
                <w:t>4</w:t>
              </w:r>
            </w:ins>
          </w:p>
        </w:tc>
        <w:tc>
          <w:tcPr>
            <w:tcW w:w="4651" w:type="dxa"/>
            <w:vAlign w:val="center"/>
          </w:tcPr>
          <w:p w14:paraId="46D5A5F8" w14:textId="081318C3" w:rsidR="00F85ED7" w:rsidRDefault="00F85ED7" w:rsidP="005057DF">
            <w:pPr>
              <w:spacing w:after="0" w:line="240" w:lineRule="auto"/>
              <w:rPr>
                <w:rFonts w:asciiTheme="minorHAnsi" w:hAnsiTheme="minorHAnsi"/>
                <w:sz w:val="18"/>
                <w:szCs w:val="18"/>
              </w:rPr>
            </w:pPr>
            <w:del w:id="164" w:author="Balneg, Ronald@Energy" w:date="2018-05-09T13:13:00Z">
              <w:r w:rsidRPr="009577D0" w:rsidDel="00C73D60">
                <w:rPr>
                  <w:rFonts w:asciiTheme="minorHAnsi" w:hAnsiTheme="minorHAnsi"/>
                  <w:sz w:val="18"/>
                  <w:szCs w:val="18"/>
                </w:rPr>
                <w:delText xml:space="preserve">Minimum </w:delText>
              </w:r>
              <w:r w:rsidDel="00C73D60">
                <w:rPr>
                  <w:rFonts w:asciiTheme="minorHAnsi" w:hAnsiTheme="minorHAnsi"/>
                  <w:sz w:val="18"/>
                  <w:szCs w:val="18"/>
                </w:rPr>
                <w:delText xml:space="preserve">WHF Airflow Rate Requirement </w:delText>
              </w:r>
              <w:r w:rsidRPr="009577D0" w:rsidDel="00C73D60">
                <w:rPr>
                  <w:rFonts w:asciiTheme="minorHAnsi" w:hAnsiTheme="minorHAnsi"/>
                  <w:sz w:val="18"/>
                  <w:szCs w:val="18"/>
                </w:rPr>
                <w:delText>(CFM)</w:delText>
              </w:r>
            </w:del>
            <w:ins w:id="165" w:author="Balneg, Ronald@Energy" w:date="2018-05-09T13:13:00Z">
              <w:r w:rsidR="00C73D60">
                <w:rPr>
                  <w:rFonts w:asciiTheme="minorHAnsi" w:hAnsiTheme="minorHAnsi"/>
                  <w:sz w:val="18"/>
                  <w:szCs w:val="18"/>
                </w:rPr>
                <w:t>Installed Fan Efficacy</w:t>
              </w:r>
            </w:ins>
            <w:ins w:id="166" w:author="Balneg, Ronald@Energy" w:date="2018-05-10T10:15:00Z">
              <w:r w:rsidR="00AD1F69">
                <w:rPr>
                  <w:rFonts w:asciiTheme="minorHAnsi" w:hAnsiTheme="minorHAnsi"/>
                  <w:sz w:val="18"/>
                  <w:szCs w:val="18"/>
                </w:rPr>
                <w:t xml:space="preserve"> (Watts/CFM)</w:t>
              </w:r>
            </w:ins>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AC0E36">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AC0E36">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32D0249D" w:rsidR="007060EC" w:rsidRPr="0060558D" w:rsidRDefault="004C5B47" w:rsidP="005057DF">
            <w:pPr>
              <w:spacing w:after="0"/>
              <w:rPr>
                <w:rFonts w:asciiTheme="minorHAnsi" w:hAnsiTheme="minorHAnsi"/>
                <w:b/>
                <w:sz w:val="18"/>
                <w:szCs w:val="18"/>
              </w:rPr>
            </w:pPr>
            <w:ins w:id="167" w:author="Balneg, Ronald@Energy" w:date="2018-05-11T13:31:00Z">
              <w:r>
                <w:rPr>
                  <w:rFonts w:asciiTheme="minorHAnsi" w:hAnsiTheme="minorHAnsi"/>
                  <w:b/>
                  <w:sz w:val="20"/>
                  <w:szCs w:val="18"/>
                </w:rPr>
                <w:t>D</w:t>
              </w:r>
            </w:ins>
            <w:del w:id="168" w:author="Balneg, Ronald@Energy" w:date="2018-05-11T13:31:00Z">
              <w:r w:rsidR="007060EC" w:rsidRPr="00FF77DD" w:rsidDel="004C5B47">
                <w:rPr>
                  <w:rFonts w:asciiTheme="minorHAnsi" w:hAnsiTheme="minorHAnsi"/>
                  <w:b/>
                  <w:sz w:val="20"/>
                  <w:szCs w:val="18"/>
                </w:rPr>
                <w:delText>C</w:delText>
              </w:r>
            </w:del>
            <w:r w:rsidR="007060EC" w:rsidRPr="00FF77DD">
              <w:rPr>
                <w:rFonts w:asciiTheme="minorHAnsi" w:hAnsiTheme="minorHAnsi"/>
                <w:b/>
                <w:sz w:val="20"/>
                <w:szCs w:val="18"/>
              </w:rPr>
              <w:t>. Compliance Statement</w:t>
            </w:r>
          </w:p>
        </w:tc>
      </w:tr>
      <w:tr w:rsidR="007060EC" w:rsidRPr="00305DBA" w14:paraId="46D5A5FF" w14:textId="77777777" w:rsidTr="00AC0E36">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AC0E36" w:rsidRDefault="007060EC" w:rsidP="00AC0E36">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AC0E36">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0FDE0CA2" w:rsidR="007060EC" w:rsidRPr="00E94E5A" w:rsidRDefault="004C5B47" w:rsidP="004C5B47">
            <w:pPr>
              <w:spacing w:after="0"/>
              <w:rPr>
                <w:rFonts w:asciiTheme="minorHAnsi" w:hAnsiTheme="minorHAnsi"/>
                <w:b/>
                <w:sz w:val="18"/>
                <w:szCs w:val="18"/>
              </w:rPr>
            </w:pPr>
            <w:ins w:id="169" w:author="Balneg, Ronald@Energy" w:date="2018-05-11T13:31:00Z">
              <w:r>
                <w:rPr>
                  <w:rFonts w:asciiTheme="minorHAnsi" w:hAnsiTheme="minorHAnsi"/>
                  <w:b/>
                  <w:sz w:val="20"/>
                  <w:szCs w:val="18"/>
                </w:rPr>
                <w:t>E</w:t>
              </w:r>
            </w:ins>
            <w:del w:id="170" w:author="Balneg, Ronald@Energy" w:date="2018-05-11T13:31:00Z">
              <w:r w:rsidR="007060EC" w:rsidRPr="00FF77DD" w:rsidDel="004C5B47">
                <w:rPr>
                  <w:rFonts w:asciiTheme="minorHAnsi" w:hAnsiTheme="minorHAnsi"/>
                  <w:b/>
                  <w:sz w:val="20"/>
                  <w:szCs w:val="18"/>
                </w:rPr>
                <w:delText>D</w:delText>
              </w:r>
            </w:del>
            <w:r w:rsidR="007060EC" w:rsidRPr="00FF77DD">
              <w:rPr>
                <w:rFonts w:asciiTheme="minorHAnsi" w:hAnsiTheme="minorHAnsi"/>
                <w:b/>
                <w:sz w:val="20"/>
                <w:szCs w:val="18"/>
              </w:rPr>
              <w:t>. Additional Requirements</w:t>
            </w:r>
          </w:p>
        </w:tc>
      </w:tr>
      <w:tr w:rsidR="007060EC" w:rsidRPr="009577D0" w14:paraId="46D5A605" w14:textId="77777777" w:rsidTr="00AC0E36">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50A5FA0B"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ins w:id="171" w:author="Smith, Alexis@Energy" w:date="2018-09-26T13:03:00Z">
              <w:r w:rsidR="00F245FB" w:rsidRPr="00C31FEF">
                <w:rPr>
                  <w:rFonts w:asciiTheme="minorHAnsi" w:hAnsiTheme="minorHAnsi"/>
                  <w:sz w:val="18"/>
                  <w:szCs w:val="18"/>
                </w:rPr>
                <w:t>CEC</w:t>
              </w:r>
              <w:r w:rsidR="00F245FB">
                <w:rPr>
                  <w:rFonts w:asciiTheme="minorHAnsi" w:hAnsiTheme="minorHAnsi"/>
                  <w:sz w:val="18"/>
                  <w:szCs w:val="18"/>
                </w:rPr>
                <w:t xml:space="preserve">’s </w:t>
              </w:r>
              <w:r w:rsidR="00F245FB">
                <w:rPr>
                  <w:rFonts w:asciiTheme="minorHAnsi" w:hAnsiTheme="minorHAnsi"/>
                  <w:sz w:val="18"/>
                </w:rPr>
                <w:t>Modernized Appliance Efficiency Database</w:t>
              </w:r>
            </w:ins>
            <w:del w:id="172" w:author="Smith, Alexis@Energy" w:date="2018-09-26T13:03:00Z">
              <w:r w:rsidRPr="00C73FEB" w:rsidDel="00F245FB">
                <w:rPr>
                  <w:rFonts w:asciiTheme="minorHAnsi" w:hAnsiTheme="minorHAnsi"/>
                  <w:sz w:val="18"/>
                  <w:szCs w:val="18"/>
                </w:rPr>
                <w:delText xml:space="preserve">CEC appliance directory </w:delText>
              </w:r>
            </w:del>
            <w:ins w:id="173" w:author="Smith, Alexis@Energy" w:date="2018-09-26T13:03:00Z">
              <w:r w:rsidR="00F245FB">
                <w:rPr>
                  <w:rFonts w:asciiTheme="minorHAnsi" w:hAnsiTheme="minorHAnsi"/>
                  <w:sz w:val="18"/>
                  <w:szCs w:val="18"/>
                </w:rPr>
                <w:t xml:space="preserve"> </w:t>
              </w:r>
            </w:ins>
            <w:r w:rsidRPr="00C73FEB">
              <w:rPr>
                <w:rFonts w:asciiTheme="minorHAnsi" w:hAnsiTheme="minorHAnsi"/>
                <w:sz w:val="18"/>
                <w:szCs w:val="18"/>
              </w:rPr>
              <w:t>as an approved model.</w:t>
            </w:r>
          </w:p>
        </w:tc>
      </w:tr>
      <w:tr w:rsidR="007060EC" w:rsidRPr="009577D0" w14:paraId="46D5A608" w14:textId="77777777" w:rsidTr="00AC0E36">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3E753729"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ins w:id="174" w:author="Ferris, Todd@Energy" w:date="2018-12-31T12:14:00Z">
              <w:r w:rsidR="00F503A3">
                <w:rPr>
                  <w:rFonts w:asciiTheme="minorHAnsi" w:hAnsiTheme="minorHAnsi"/>
                  <w:sz w:val="18"/>
                  <w:szCs w:val="18"/>
                </w:rPr>
                <w:t>`</w:t>
              </w:r>
            </w:ins>
          </w:p>
        </w:tc>
      </w:tr>
      <w:tr w:rsidR="00F503A3" w:rsidRPr="009577D0" w14:paraId="6736EB32" w14:textId="77777777" w:rsidTr="00AC0E36">
        <w:trPr>
          <w:trHeight w:val="144"/>
          <w:ins w:id="175" w:author="Ferris, Todd@Energy" w:date="2018-12-31T12:13:00Z"/>
        </w:trPr>
        <w:tc>
          <w:tcPr>
            <w:tcW w:w="590" w:type="dxa"/>
            <w:vAlign w:val="center"/>
          </w:tcPr>
          <w:p w14:paraId="2A99F777" w14:textId="024D6D9D" w:rsidR="00F503A3" w:rsidRDefault="00F503A3" w:rsidP="00F503A3">
            <w:pPr>
              <w:spacing w:after="0" w:line="240" w:lineRule="auto"/>
              <w:jc w:val="center"/>
              <w:rPr>
                <w:ins w:id="176" w:author="Ferris, Todd@Energy" w:date="2018-12-31T12:13:00Z"/>
                <w:rFonts w:asciiTheme="minorHAnsi" w:hAnsiTheme="minorHAnsi"/>
                <w:sz w:val="18"/>
                <w:szCs w:val="18"/>
              </w:rPr>
            </w:pPr>
            <w:ins w:id="177" w:author="Ferris, Todd@Energy" w:date="2018-12-31T12:14:00Z">
              <w:r w:rsidRPr="00877B2C">
                <w:rPr>
                  <w:rFonts w:asciiTheme="minorHAnsi" w:hAnsiTheme="minorHAnsi"/>
                  <w:sz w:val="18"/>
                  <w:szCs w:val="18"/>
                </w:rPr>
                <w:t>0</w:t>
              </w:r>
              <w:r>
                <w:rPr>
                  <w:rFonts w:asciiTheme="minorHAnsi" w:hAnsiTheme="minorHAnsi"/>
                  <w:sz w:val="18"/>
                  <w:szCs w:val="18"/>
                </w:rPr>
                <w:t>3</w:t>
              </w:r>
            </w:ins>
          </w:p>
        </w:tc>
        <w:tc>
          <w:tcPr>
            <w:tcW w:w="2851" w:type="dxa"/>
            <w:vAlign w:val="center"/>
          </w:tcPr>
          <w:p w14:paraId="04DA143D" w14:textId="6F72CB57" w:rsidR="00F503A3" w:rsidRPr="00F85ED7" w:rsidRDefault="00F503A3" w:rsidP="00F503A3">
            <w:pPr>
              <w:spacing w:after="0" w:line="240" w:lineRule="auto"/>
              <w:rPr>
                <w:ins w:id="178" w:author="Ferris, Todd@Energy" w:date="2018-12-31T12:13:00Z"/>
                <w:rFonts w:asciiTheme="minorHAnsi" w:hAnsiTheme="minorHAnsi"/>
                <w:sz w:val="18"/>
                <w:szCs w:val="18"/>
              </w:rPr>
            </w:pPr>
            <w:ins w:id="179" w:author="Ferris, Todd@Energy" w:date="2018-12-31T12:14:00Z">
              <w:r w:rsidRPr="00877B2C">
                <w:rPr>
                  <w:rFonts w:asciiTheme="minorHAnsi" w:hAnsiTheme="minorHAnsi"/>
                  <w:sz w:val="18"/>
                  <w:szCs w:val="18"/>
                </w:rPr>
                <w:t>Verification Status:</w:t>
              </w:r>
            </w:ins>
          </w:p>
        </w:tc>
        <w:tc>
          <w:tcPr>
            <w:tcW w:w="7354" w:type="dxa"/>
            <w:vAlign w:val="center"/>
          </w:tcPr>
          <w:p w14:paraId="21EFC85D" w14:textId="77777777" w:rsidR="00F503A3" w:rsidRDefault="00F503A3" w:rsidP="00F503A3">
            <w:pPr>
              <w:pStyle w:val="ListParagraph"/>
              <w:keepNext/>
              <w:numPr>
                <w:ilvl w:val="0"/>
                <w:numId w:val="35"/>
              </w:numPr>
              <w:tabs>
                <w:tab w:val="left" w:pos="356"/>
              </w:tabs>
              <w:spacing w:after="0" w:line="240" w:lineRule="auto"/>
              <w:rPr>
                <w:ins w:id="180" w:author="Ferris, Todd@Energy" w:date="2018-12-31T12:14:00Z"/>
                <w:sz w:val="18"/>
                <w:szCs w:val="18"/>
              </w:rPr>
            </w:pPr>
            <w:ins w:id="181" w:author="Ferris, Todd@Energy" w:date="2018-12-31T12:14:00Z">
              <w:r>
                <w:rPr>
                  <w:sz w:val="18"/>
                  <w:szCs w:val="18"/>
                  <w:u w:val="single"/>
                </w:rPr>
                <w:t>Pass</w:t>
              </w:r>
              <w:r>
                <w:rPr>
                  <w:sz w:val="18"/>
                  <w:szCs w:val="18"/>
                </w:rPr>
                <w:t xml:space="preserve"> - all applicable requirements are met; or</w:t>
              </w:r>
            </w:ins>
          </w:p>
          <w:p w14:paraId="6FB754A3" w14:textId="06E656A7" w:rsidR="00F503A3" w:rsidRPr="00F85ED7" w:rsidRDefault="00F503A3" w:rsidP="00F503A3">
            <w:pPr>
              <w:spacing w:after="0" w:line="240" w:lineRule="auto"/>
              <w:rPr>
                <w:ins w:id="182" w:author="Ferris, Todd@Energy" w:date="2018-12-31T12:13:00Z"/>
                <w:rFonts w:asciiTheme="minorHAnsi" w:hAnsiTheme="minorHAnsi"/>
                <w:sz w:val="18"/>
                <w:szCs w:val="18"/>
              </w:rPr>
            </w:pPr>
            <w:ins w:id="183" w:author="Ferris, Todd@Energy" w:date="2018-12-31T12:14:00Z">
              <w:r w:rsidRPr="00706858">
                <w:rPr>
                  <w:sz w:val="18"/>
                  <w:szCs w:val="18"/>
                  <w:u w:val="single"/>
                </w:rPr>
                <w:t>Fail</w:t>
              </w:r>
              <w:r w:rsidRPr="00706858">
                <w:rPr>
                  <w:sz w:val="18"/>
                  <w:szCs w:val="18"/>
                </w:rPr>
                <w:t xml:space="preserve"> - one or more applicable requirements are not met. Enter reason for failure in corrections notes field below</w:t>
              </w:r>
            </w:ins>
          </w:p>
        </w:tc>
      </w:tr>
      <w:tr w:rsidR="00F503A3" w:rsidRPr="009577D0" w14:paraId="55006ABD" w14:textId="77777777" w:rsidTr="00AC0E36">
        <w:trPr>
          <w:trHeight w:val="144"/>
          <w:ins w:id="184" w:author="Ferris, Todd@Energy" w:date="2018-12-31T12:13:00Z"/>
        </w:trPr>
        <w:tc>
          <w:tcPr>
            <w:tcW w:w="590" w:type="dxa"/>
            <w:vAlign w:val="center"/>
          </w:tcPr>
          <w:p w14:paraId="50348E92" w14:textId="4D97075B" w:rsidR="00F503A3" w:rsidRDefault="00F503A3" w:rsidP="00F503A3">
            <w:pPr>
              <w:spacing w:after="0" w:line="240" w:lineRule="auto"/>
              <w:jc w:val="center"/>
              <w:rPr>
                <w:ins w:id="185" w:author="Ferris, Todd@Energy" w:date="2018-12-31T12:13:00Z"/>
                <w:rFonts w:asciiTheme="minorHAnsi" w:hAnsiTheme="minorHAnsi"/>
                <w:sz w:val="18"/>
                <w:szCs w:val="18"/>
              </w:rPr>
            </w:pPr>
            <w:ins w:id="186" w:author="Ferris, Todd@Energy" w:date="2018-12-31T12:14:00Z">
              <w:r w:rsidRPr="00877B2C">
                <w:rPr>
                  <w:rFonts w:asciiTheme="minorHAnsi" w:hAnsiTheme="minorHAnsi"/>
                  <w:sz w:val="18"/>
                  <w:szCs w:val="18"/>
                </w:rPr>
                <w:t>0</w:t>
              </w:r>
              <w:r>
                <w:rPr>
                  <w:rFonts w:asciiTheme="minorHAnsi" w:hAnsiTheme="minorHAnsi"/>
                  <w:sz w:val="18"/>
                  <w:szCs w:val="18"/>
                </w:rPr>
                <w:t>4</w:t>
              </w:r>
            </w:ins>
          </w:p>
        </w:tc>
        <w:tc>
          <w:tcPr>
            <w:tcW w:w="10205" w:type="dxa"/>
            <w:gridSpan w:val="2"/>
            <w:vAlign w:val="center"/>
          </w:tcPr>
          <w:p w14:paraId="0B4E46D7" w14:textId="3601FADC" w:rsidR="00F503A3" w:rsidRPr="00F85ED7" w:rsidRDefault="00F503A3" w:rsidP="00F503A3">
            <w:pPr>
              <w:spacing w:after="0" w:line="240" w:lineRule="auto"/>
              <w:rPr>
                <w:ins w:id="187" w:author="Ferris, Todd@Energy" w:date="2018-12-31T12:13:00Z"/>
                <w:rFonts w:asciiTheme="minorHAnsi" w:hAnsiTheme="minorHAnsi"/>
                <w:sz w:val="18"/>
                <w:szCs w:val="18"/>
              </w:rPr>
            </w:pPr>
            <w:ins w:id="188" w:author="Ferris, Todd@Energy" w:date="2018-12-31T12:14:00Z">
              <w:r w:rsidRPr="00877B2C">
                <w:rPr>
                  <w:rFonts w:asciiTheme="minorHAnsi" w:hAnsiTheme="minorHAnsi"/>
                  <w:sz w:val="18"/>
                  <w:szCs w:val="18"/>
                </w:rPr>
                <w:t>Correction Notes:</w:t>
              </w:r>
            </w:ins>
          </w:p>
        </w:tc>
      </w:tr>
      <w:tr w:rsidR="00F503A3" w:rsidRPr="009577D0" w14:paraId="46D5A60A" w14:textId="77777777" w:rsidTr="00AC0E36">
        <w:trPr>
          <w:trHeight w:val="144"/>
        </w:trPr>
        <w:tc>
          <w:tcPr>
            <w:tcW w:w="10795" w:type="dxa"/>
            <w:gridSpan w:val="3"/>
            <w:vAlign w:val="center"/>
          </w:tcPr>
          <w:p w14:paraId="46D5A609" w14:textId="24A57243" w:rsidR="00F503A3" w:rsidRPr="00C73FEB" w:rsidRDefault="00F503A3" w:rsidP="00F503A3">
            <w:pPr>
              <w:spacing w:after="0" w:line="240" w:lineRule="auto"/>
              <w:rPr>
                <w:rFonts w:asciiTheme="minorHAnsi" w:hAnsiTheme="minorHAnsi"/>
                <w:sz w:val="18"/>
                <w:szCs w:val="18"/>
              </w:rPr>
            </w:pPr>
            <w:ins w:id="189" w:author="Ferris, Todd@Energy" w:date="2018-12-31T12:14:00Z">
              <w:r w:rsidRPr="00041961">
                <w:rPr>
                  <w:b/>
                  <w:bCs/>
                  <w:sz w:val="18"/>
                </w:rPr>
                <w:t>The responsible person’s signature on this compliance document affirms that all applicable requirements in this table have been met unless otherwise noted in the Verification Status and the Corrections Notes in this table.</w:t>
              </w:r>
            </w:ins>
            <w:ins w:id="190" w:author="Ferris, Todd@Energy" w:date="2018-12-31T12:15:00Z">
              <w:r w:rsidRPr="00711DF8" w:rsidDel="004A4F82">
                <w:rPr>
                  <w:b/>
                  <w:sz w:val="18"/>
                  <w:szCs w:val="18"/>
                </w:rPr>
                <w:t xml:space="preserve"> </w:t>
              </w:r>
            </w:ins>
            <w:del w:id="191" w:author="Ferris, Todd@Energy" w:date="2018-12-31T12:14:00Z">
              <w:r w:rsidRPr="00711DF8" w:rsidDel="004A4F82">
                <w:rPr>
                  <w:b/>
                  <w:sz w:val="18"/>
                  <w:szCs w:val="18"/>
                </w:rPr>
                <w:delText>The responsible person’s signature on this compliance document affirms that all applicable requirements in this table have been met.</w:delText>
              </w:r>
            </w:del>
          </w:p>
        </w:tc>
      </w:tr>
    </w:tbl>
    <w:p w14:paraId="46D5A60B" w14:textId="77777777" w:rsidR="007060EC" w:rsidRDefault="007060EC" w:rsidP="003C0502">
      <w:pPr>
        <w:spacing w:after="0"/>
        <w:ind w:hanging="677"/>
        <w:rPr>
          <w:rFonts w:asciiTheme="minorHAnsi" w:hAnsiTheme="minorHAnsi"/>
          <w:sz w:val="18"/>
          <w:szCs w:val="18"/>
        </w:rPr>
      </w:pP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6"/>
        <w:gridCol w:w="10434"/>
      </w:tblGrid>
      <w:tr w:rsidR="00F503A3" w:rsidRPr="00AB15EE" w14:paraId="741A2659" w14:textId="77777777" w:rsidTr="00E00FB8">
        <w:trPr>
          <w:trHeight w:val="144"/>
          <w:ins w:id="192" w:author="Ferris, Todd@Energy" w:date="2018-12-31T12:16:00Z"/>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020D91ED" w14:textId="313E6608" w:rsidR="00F503A3" w:rsidRPr="00AB15EE" w:rsidRDefault="00F503A3" w:rsidP="00E00FB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3" w:author="Ferris, Todd@Energy" w:date="2018-12-31T12:16:00Z"/>
                <w:rFonts w:asciiTheme="minorHAnsi" w:hAnsiTheme="minorHAnsi" w:cs="Arial"/>
                <w:b/>
                <w:caps/>
                <w:sz w:val="20"/>
                <w:szCs w:val="20"/>
              </w:rPr>
            </w:pPr>
            <w:ins w:id="194" w:author="Ferris, Todd@Energy" w:date="2018-12-31T12:16:00Z">
              <w:r w:rsidRPr="00AB15EE">
                <w:rPr>
                  <w:rFonts w:asciiTheme="minorHAnsi" w:hAnsiTheme="minorHAnsi" w:cs="Arial"/>
                  <w:b/>
                  <w:caps/>
                  <w:sz w:val="20"/>
                  <w:szCs w:val="20"/>
                </w:rPr>
                <w:lastRenderedPageBreak/>
                <w:t>F. Determination of HERS Verification Compliance</w:t>
              </w:r>
            </w:ins>
          </w:p>
          <w:p w14:paraId="5DA3E878" w14:textId="77777777" w:rsidR="00F503A3" w:rsidRPr="00AB15EE" w:rsidRDefault="00F503A3" w:rsidP="00E00FB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5" w:author="Ferris, Todd@Energy" w:date="2018-12-31T12:16:00Z"/>
                <w:rFonts w:asciiTheme="minorHAnsi" w:hAnsiTheme="minorHAnsi" w:cs="Arial"/>
                <w:b/>
                <w:sz w:val="18"/>
                <w:szCs w:val="18"/>
              </w:rPr>
            </w:pPr>
            <w:ins w:id="196" w:author="Ferris, Todd@Energy" w:date="2018-12-31T12:16:00Z">
              <w:r w:rsidRPr="00AB15EE">
                <w:rPr>
                  <w:rFonts w:asciiTheme="minorHAnsi" w:hAnsiTheme="minorHAnsi" w:cs="Arial"/>
                  <w:sz w:val="18"/>
                  <w:szCs w:val="18"/>
                </w:rPr>
                <w:t>All applicable sections of this document shall indicate compliance with the specified verification protocol requirements in order for this Certificate of Verification as a whole to be determined to be in compliance</w:t>
              </w:r>
              <w:r w:rsidRPr="00AB15EE">
                <w:rPr>
                  <w:rFonts w:asciiTheme="minorHAnsi" w:hAnsiTheme="minorHAnsi" w:cs="Arial"/>
                  <w:b/>
                  <w:sz w:val="18"/>
                  <w:szCs w:val="18"/>
                </w:rPr>
                <w:t xml:space="preserve">. </w:t>
              </w:r>
            </w:ins>
          </w:p>
        </w:tc>
      </w:tr>
      <w:tr w:rsidR="00F503A3" w:rsidRPr="00695C2B" w14:paraId="3F15CB55" w14:textId="77777777" w:rsidTr="00E00FB8">
        <w:tblPrEx>
          <w:tblCellMar>
            <w:left w:w="108" w:type="dxa"/>
            <w:right w:w="108" w:type="dxa"/>
          </w:tblCellMar>
        </w:tblPrEx>
        <w:trPr>
          <w:cantSplit/>
          <w:trHeight w:val="144"/>
          <w:ins w:id="197" w:author="Ferris, Todd@Energy" w:date="2018-12-31T12:16:00Z"/>
        </w:trPr>
        <w:tc>
          <w:tcPr>
            <w:tcW w:w="546" w:type="dxa"/>
            <w:vAlign w:val="center"/>
          </w:tcPr>
          <w:p w14:paraId="2A3E249C" w14:textId="77777777" w:rsidR="00F503A3" w:rsidRPr="00695C2B" w:rsidDel="00C76C40" w:rsidRDefault="00F503A3" w:rsidP="00E00FB8">
            <w:pPr>
              <w:keepNext/>
              <w:spacing w:after="0" w:line="240" w:lineRule="auto"/>
              <w:jc w:val="center"/>
              <w:rPr>
                <w:ins w:id="198" w:author="Ferris, Todd@Energy" w:date="2018-12-31T12:16:00Z"/>
                <w:rFonts w:asciiTheme="minorHAnsi" w:hAnsiTheme="minorHAnsi"/>
                <w:sz w:val="18"/>
                <w:szCs w:val="18"/>
              </w:rPr>
            </w:pPr>
            <w:ins w:id="199" w:author="Ferris, Todd@Energy" w:date="2018-12-31T12:16:00Z">
              <w:r w:rsidRPr="00695C2B">
                <w:rPr>
                  <w:rFonts w:asciiTheme="minorHAnsi" w:hAnsiTheme="minorHAnsi"/>
                  <w:sz w:val="18"/>
                  <w:szCs w:val="18"/>
                </w:rPr>
                <w:t>01</w:t>
              </w:r>
            </w:ins>
          </w:p>
        </w:tc>
        <w:tc>
          <w:tcPr>
            <w:tcW w:w="10434" w:type="dxa"/>
            <w:vAlign w:val="center"/>
          </w:tcPr>
          <w:p w14:paraId="2D0F4D50" w14:textId="0434E045" w:rsidR="00F503A3" w:rsidRPr="00695C2B" w:rsidRDefault="00F503A3" w:rsidP="00E00FB8">
            <w:pPr>
              <w:keepNext/>
              <w:spacing w:after="0" w:line="240" w:lineRule="auto"/>
              <w:rPr>
                <w:ins w:id="200" w:author="Ferris, Todd@Energy" w:date="2018-12-31T12:16:00Z"/>
                <w:rFonts w:asciiTheme="minorHAnsi" w:hAnsiTheme="minorHAnsi"/>
                <w:sz w:val="18"/>
                <w:szCs w:val="18"/>
              </w:rPr>
            </w:pPr>
          </w:p>
        </w:tc>
      </w:tr>
    </w:tbl>
    <w:p w14:paraId="46D5A633" w14:textId="264D2390" w:rsidR="007304C6" w:rsidRPr="00127AE3" w:rsidDel="00F503A3" w:rsidRDefault="007304C6" w:rsidP="007304C6">
      <w:pPr>
        <w:contextualSpacing/>
        <w:rPr>
          <w:del w:id="201" w:author="Ferris, Todd@Energy" w:date="2018-12-31T12:16:00Z"/>
          <w:sz w:val="2"/>
          <w:szCs w:val="2"/>
        </w:rPr>
      </w:pPr>
    </w:p>
    <w:p w14:paraId="46D5A634" w14:textId="2D5B260B" w:rsidR="003110E2" w:rsidRDefault="003110E2">
      <w:pPr>
        <w:spacing w:after="0" w:line="240" w:lineRule="auto"/>
        <w:rPr>
          <w:ins w:id="202" w:author="Smith, Alexis@Energy" w:date="2018-09-26T13:11:00Z"/>
          <w:sz w:val="16"/>
          <w:szCs w:val="16"/>
        </w:rPr>
      </w:pPr>
      <w:ins w:id="203" w:author="Smith, Alexis@Energy" w:date="2018-09-26T13:11:00Z">
        <w:r>
          <w:rPr>
            <w:sz w:val="16"/>
            <w:szCs w:val="16"/>
          </w:rP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6554EF" w14:paraId="4BC4CCED" w14:textId="77777777" w:rsidTr="00F503A3">
        <w:trPr>
          <w:trHeight w:val="288"/>
          <w:ins w:id="204" w:author="Balneg, Ronald@Energy" w:date="2018-05-22T12:02: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7A34844F"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05" w:author="Balneg, Ronald@Energy" w:date="2018-05-22T12:02:00Z"/>
                <w:rFonts w:cs="Arial"/>
                <w:b/>
              </w:rPr>
            </w:pPr>
            <w:ins w:id="206" w:author="Balneg, Ronald@Energy" w:date="2018-05-22T12:02:00Z">
              <w:r>
                <w:rPr>
                  <w:rFonts w:cs="Arial"/>
                  <w:b/>
                  <w:caps/>
                  <w:sz w:val="18"/>
                  <w:szCs w:val="18"/>
                </w:rPr>
                <w:lastRenderedPageBreak/>
                <w:t>Documentation Author's Declaration Statement</w:t>
              </w:r>
            </w:ins>
          </w:p>
        </w:tc>
      </w:tr>
      <w:tr w:rsidR="006554EF" w14:paraId="23F05209" w14:textId="77777777" w:rsidTr="00F503A3">
        <w:trPr>
          <w:trHeight w:val="360"/>
          <w:ins w:id="207" w:author="Balneg, Ronald@Energy" w:date="2018-05-22T12:02: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57F66E3F" w14:textId="77777777" w:rsidR="006554EF" w:rsidRDefault="006554EF" w:rsidP="006554EF">
            <w:pPr>
              <w:numPr>
                <w:ilvl w:val="0"/>
                <w:numId w:val="33"/>
              </w:numPr>
              <w:spacing w:after="0" w:line="240" w:lineRule="auto"/>
              <w:ind w:left="271" w:hanging="270"/>
              <w:rPr>
                <w:ins w:id="208" w:author="Balneg, Ronald@Energy" w:date="2018-05-22T12:02:00Z"/>
                <w:sz w:val="18"/>
                <w:szCs w:val="18"/>
              </w:rPr>
            </w:pPr>
            <w:ins w:id="209" w:author="Balneg, Ronald@Energy" w:date="2018-05-22T12:02:00Z">
              <w:r>
                <w:rPr>
                  <w:sz w:val="18"/>
                  <w:szCs w:val="18"/>
                </w:rPr>
                <w:t>I certify that this Certificate of Verification documentation is accurate and complete.</w:t>
              </w:r>
            </w:ins>
          </w:p>
        </w:tc>
      </w:tr>
      <w:tr w:rsidR="006554EF" w14:paraId="479A2E12" w14:textId="77777777" w:rsidTr="00F503A3">
        <w:trPr>
          <w:trHeight w:val="360"/>
          <w:ins w:id="210" w:author="Balneg, Ronald@Energy" w:date="2018-05-22T12:02:00Z"/>
        </w:trPr>
        <w:tc>
          <w:tcPr>
            <w:tcW w:w="5344" w:type="dxa"/>
            <w:tcBorders>
              <w:top w:val="single" w:sz="4" w:space="0" w:color="auto"/>
              <w:left w:val="single" w:sz="4" w:space="0" w:color="auto"/>
              <w:bottom w:val="single" w:sz="4" w:space="0" w:color="auto"/>
              <w:right w:val="single" w:sz="4" w:space="0" w:color="auto"/>
            </w:tcBorders>
            <w:hideMark/>
          </w:tcPr>
          <w:p w14:paraId="5587F35E" w14:textId="77777777" w:rsidR="006554EF" w:rsidRDefault="006554EF" w:rsidP="00B67CFC">
            <w:pPr>
              <w:spacing w:after="0"/>
              <w:rPr>
                <w:ins w:id="211" w:author="Balneg, Ronald@Energy" w:date="2018-05-22T12:02:00Z"/>
                <w:sz w:val="14"/>
                <w:szCs w:val="14"/>
              </w:rPr>
            </w:pPr>
            <w:ins w:id="212" w:author="Balneg, Ronald@Energy" w:date="2018-05-22T12:02:00Z">
              <w:r>
                <w:rPr>
                  <w:sz w:val="14"/>
                  <w:szCs w:val="14"/>
                </w:rPr>
                <w:t>Documentation Author Name:</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5B903DA8" w14:textId="77777777" w:rsidR="006554EF" w:rsidRDefault="006554EF" w:rsidP="00B67CFC">
            <w:pPr>
              <w:spacing w:after="0"/>
              <w:rPr>
                <w:ins w:id="213" w:author="Balneg, Ronald@Energy" w:date="2018-05-22T12:02:00Z"/>
                <w:sz w:val="14"/>
                <w:szCs w:val="14"/>
              </w:rPr>
            </w:pPr>
            <w:ins w:id="214" w:author="Balneg, Ronald@Energy" w:date="2018-05-22T12:02:00Z">
              <w:r>
                <w:rPr>
                  <w:sz w:val="14"/>
                  <w:szCs w:val="14"/>
                </w:rPr>
                <w:t>Documentation Author Signature:</w:t>
              </w:r>
            </w:ins>
          </w:p>
        </w:tc>
      </w:tr>
      <w:tr w:rsidR="006554EF" w14:paraId="4B3BDE17" w14:textId="77777777" w:rsidTr="00F503A3">
        <w:trPr>
          <w:trHeight w:val="360"/>
          <w:ins w:id="215" w:author="Balneg, Ronald@Energy" w:date="2018-05-22T12:02:00Z"/>
        </w:trPr>
        <w:tc>
          <w:tcPr>
            <w:tcW w:w="5344" w:type="dxa"/>
            <w:tcBorders>
              <w:top w:val="single" w:sz="4" w:space="0" w:color="auto"/>
              <w:left w:val="single" w:sz="4" w:space="0" w:color="auto"/>
              <w:bottom w:val="single" w:sz="4" w:space="0" w:color="auto"/>
              <w:right w:val="single" w:sz="4" w:space="0" w:color="auto"/>
            </w:tcBorders>
            <w:hideMark/>
          </w:tcPr>
          <w:p w14:paraId="00E652CB" w14:textId="77777777" w:rsidR="006554EF" w:rsidRDefault="006554EF" w:rsidP="00B67CFC">
            <w:pPr>
              <w:spacing w:after="0"/>
              <w:rPr>
                <w:ins w:id="216" w:author="Balneg, Ronald@Energy" w:date="2018-05-22T12:02:00Z"/>
                <w:sz w:val="14"/>
                <w:szCs w:val="14"/>
              </w:rPr>
            </w:pPr>
            <w:ins w:id="217" w:author="Balneg, Ronald@Energy" w:date="2018-05-22T12:02:00Z">
              <w:r>
                <w:rPr>
                  <w:sz w:val="14"/>
                  <w:szCs w:val="14"/>
                </w:rPr>
                <w:t>Company:</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1F02D897" w14:textId="77777777" w:rsidR="006554EF" w:rsidRDefault="006554EF" w:rsidP="00B67CFC">
            <w:pPr>
              <w:spacing w:after="0"/>
              <w:rPr>
                <w:ins w:id="218" w:author="Balneg, Ronald@Energy" w:date="2018-05-22T12:02:00Z"/>
                <w:sz w:val="14"/>
                <w:szCs w:val="14"/>
              </w:rPr>
            </w:pPr>
            <w:ins w:id="219" w:author="Balneg, Ronald@Energy" w:date="2018-05-22T12:02:00Z">
              <w:r>
                <w:rPr>
                  <w:sz w:val="14"/>
                  <w:szCs w:val="14"/>
                </w:rPr>
                <w:t>Date Signed:</w:t>
              </w:r>
            </w:ins>
          </w:p>
        </w:tc>
      </w:tr>
      <w:tr w:rsidR="006554EF" w14:paraId="18E9CF79" w14:textId="77777777" w:rsidTr="00F503A3">
        <w:trPr>
          <w:trHeight w:val="360"/>
          <w:ins w:id="220" w:author="Balneg, Ronald@Energy" w:date="2018-05-22T12:02:00Z"/>
        </w:trPr>
        <w:tc>
          <w:tcPr>
            <w:tcW w:w="5344" w:type="dxa"/>
            <w:tcBorders>
              <w:top w:val="single" w:sz="4" w:space="0" w:color="auto"/>
              <w:left w:val="single" w:sz="4" w:space="0" w:color="auto"/>
              <w:bottom w:val="single" w:sz="4" w:space="0" w:color="auto"/>
              <w:right w:val="single" w:sz="4" w:space="0" w:color="auto"/>
            </w:tcBorders>
            <w:hideMark/>
          </w:tcPr>
          <w:p w14:paraId="52C3F767" w14:textId="77777777" w:rsidR="006554EF" w:rsidRDefault="006554EF" w:rsidP="00B67CFC">
            <w:pPr>
              <w:spacing w:after="0"/>
              <w:rPr>
                <w:ins w:id="221" w:author="Balneg, Ronald@Energy" w:date="2018-05-22T12:02:00Z"/>
                <w:sz w:val="14"/>
                <w:szCs w:val="14"/>
              </w:rPr>
            </w:pPr>
            <w:ins w:id="222" w:author="Balneg, Ronald@Energy" w:date="2018-05-22T12:02:00Z">
              <w:r>
                <w:rPr>
                  <w:sz w:val="14"/>
                  <w:szCs w:val="14"/>
                </w:rPr>
                <w:t>Address:</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42F700E3" w14:textId="77777777" w:rsidR="006554EF" w:rsidRDefault="006554EF" w:rsidP="00B67CFC">
            <w:pPr>
              <w:spacing w:after="0"/>
              <w:rPr>
                <w:ins w:id="223" w:author="Balneg, Ronald@Energy" w:date="2018-05-22T12:02:00Z"/>
                <w:sz w:val="14"/>
                <w:szCs w:val="14"/>
              </w:rPr>
            </w:pPr>
            <w:ins w:id="224" w:author="Balneg, Ronald@Energy" w:date="2018-05-22T12:02:00Z">
              <w:r>
                <w:rPr>
                  <w:sz w:val="14"/>
                  <w:szCs w:val="14"/>
                </w:rPr>
                <w:t>CEA/HERS Certification Information (if applicable):</w:t>
              </w:r>
            </w:ins>
          </w:p>
        </w:tc>
      </w:tr>
      <w:tr w:rsidR="006554EF" w14:paraId="5DAF7AF9" w14:textId="77777777" w:rsidTr="00F503A3">
        <w:trPr>
          <w:trHeight w:val="360"/>
          <w:ins w:id="225" w:author="Balneg, Ronald@Energy" w:date="2018-05-22T12:02:00Z"/>
        </w:trPr>
        <w:tc>
          <w:tcPr>
            <w:tcW w:w="5344" w:type="dxa"/>
            <w:tcBorders>
              <w:top w:val="single" w:sz="4" w:space="0" w:color="auto"/>
              <w:left w:val="single" w:sz="4" w:space="0" w:color="auto"/>
              <w:bottom w:val="single" w:sz="4" w:space="0" w:color="auto"/>
              <w:right w:val="single" w:sz="4" w:space="0" w:color="auto"/>
            </w:tcBorders>
            <w:hideMark/>
          </w:tcPr>
          <w:p w14:paraId="5CC9019D" w14:textId="77777777" w:rsidR="006554EF" w:rsidRDefault="006554EF" w:rsidP="00B67CFC">
            <w:pPr>
              <w:spacing w:after="0"/>
              <w:rPr>
                <w:ins w:id="226" w:author="Balneg, Ronald@Energy" w:date="2018-05-22T12:02:00Z"/>
                <w:sz w:val="14"/>
                <w:szCs w:val="14"/>
              </w:rPr>
            </w:pPr>
            <w:ins w:id="227" w:author="Balneg, Ronald@Energy" w:date="2018-05-22T12:02:00Z">
              <w:r>
                <w:rPr>
                  <w:sz w:val="14"/>
                  <w:szCs w:val="14"/>
                </w:rPr>
                <w:t>City/State/Zip:</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264FC7C4" w14:textId="77777777" w:rsidR="006554EF" w:rsidRDefault="006554EF" w:rsidP="00B67CFC">
            <w:pPr>
              <w:spacing w:after="0"/>
              <w:rPr>
                <w:ins w:id="228" w:author="Balneg, Ronald@Energy" w:date="2018-05-22T12:02:00Z"/>
                <w:sz w:val="14"/>
                <w:szCs w:val="14"/>
              </w:rPr>
            </w:pPr>
            <w:ins w:id="229" w:author="Balneg, Ronald@Energy" w:date="2018-05-22T12:02:00Z">
              <w:r>
                <w:rPr>
                  <w:sz w:val="14"/>
                  <w:szCs w:val="14"/>
                </w:rPr>
                <w:t>Phone:</w:t>
              </w:r>
            </w:ins>
          </w:p>
        </w:tc>
      </w:tr>
      <w:tr w:rsidR="006554EF" w14:paraId="150C4BBE" w14:textId="77777777" w:rsidTr="00F503A3">
        <w:trPr>
          <w:trHeight w:val="296"/>
          <w:ins w:id="230" w:author="Balneg, Ronald@Energy" w:date="2018-05-22T12:02: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00D9B51"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31" w:author="Balneg, Ronald@Energy" w:date="2018-05-22T12:02:00Z"/>
                <w:sz w:val="18"/>
                <w:szCs w:val="18"/>
              </w:rPr>
            </w:pPr>
            <w:ins w:id="232" w:author="Balneg, Ronald@Energy" w:date="2018-05-22T12:02:00Z">
              <w:r>
                <w:rPr>
                  <w:rFonts w:cs="Arial"/>
                  <w:b/>
                  <w:caps/>
                  <w:sz w:val="18"/>
                  <w:szCs w:val="18"/>
                </w:rPr>
                <w:t xml:space="preserve">Responsible Person's Declaration statement </w:t>
              </w:r>
            </w:ins>
          </w:p>
        </w:tc>
      </w:tr>
      <w:tr w:rsidR="006554EF" w14:paraId="580DB086" w14:textId="77777777" w:rsidTr="00F503A3">
        <w:trPr>
          <w:trHeight w:val="504"/>
          <w:ins w:id="233" w:author="Balneg, Ronald@Energy" w:date="2018-05-22T12:02: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C27F49" w14:textId="77777777" w:rsidR="006554EF" w:rsidRDefault="006554EF" w:rsidP="00B67CFC">
            <w:pPr>
              <w:pStyle w:val="p2"/>
              <w:keepNext/>
              <w:tabs>
                <w:tab w:val="clear" w:pos="357"/>
                <w:tab w:val="left" w:pos="720"/>
              </w:tabs>
              <w:spacing w:line="240" w:lineRule="auto"/>
              <w:ind w:left="0" w:right="90" w:firstLine="0"/>
              <w:rPr>
                <w:ins w:id="234" w:author="Balneg, Ronald@Energy" w:date="2018-05-22T12:02:00Z"/>
                <w:rFonts w:asciiTheme="minorHAnsi" w:hAnsiTheme="minorHAnsi"/>
                <w:sz w:val="18"/>
                <w:szCs w:val="18"/>
              </w:rPr>
            </w:pPr>
            <w:ins w:id="235" w:author="Balneg, Ronald@Energy" w:date="2018-05-22T12:02:00Z">
              <w:r>
                <w:rPr>
                  <w:rFonts w:asciiTheme="minorHAnsi" w:hAnsiTheme="minorHAnsi"/>
                  <w:sz w:val="18"/>
                  <w:szCs w:val="18"/>
                </w:rPr>
                <w:t xml:space="preserve">I certify the following under penalty of perjury, under the laws of the State of California: </w:t>
              </w:r>
            </w:ins>
          </w:p>
          <w:p w14:paraId="2799BD08" w14:textId="77777777" w:rsidR="006554EF" w:rsidRDefault="006554EF" w:rsidP="006554EF">
            <w:pPr>
              <w:pStyle w:val="p2"/>
              <w:keepNext/>
              <w:numPr>
                <w:ilvl w:val="0"/>
                <w:numId w:val="34"/>
              </w:numPr>
              <w:tabs>
                <w:tab w:val="clear" w:pos="357"/>
                <w:tab w:val="left" w:pos="720"/>
              </w:tabs>
              <w:snapToGrid w:val="0"/>
              <w:spacing w:line="240" w:lineRule="auto"/>
              <w:ind w:right="90"/>
              <w:rPr>
                <w:ins w:id="236" w:author="Balneg, Ronald@Energy" w:date="2018-05-22T12:02:00Z"/>
                <w:rFonts w:asciiTheme="minorHAnsi" w:hAnsiTheme="minorHAnsi"/>
                <w:sz w:val="18"/>
                <w:szCs w:val="18"/>
              </w:rPr>
            </w:pPr>
            <w:ins w:id="237" w:author="Balneg, Ronald@Energy" w:date="2018-05-22T12:02:00Z">
              <w:r>
                <w:rPr>
                  <w:rFonts w:asciiTheme="minorHAnsi" w:hAnsiTheme="minorHAnsi"/>
                  <w:sz w:val="18"/>
                  <w:szCs w:val="18"/>
                </w:rPr>
                <w:t>The information provided on this Certificate of Verification is true and correct.</w:t>
              </w:r>
            </w:ins>
          </w:p>
          <w:p w14:paraId="4FF5A782" w14:textId="77777777" w:rsidR="006554EF" w:rsidRDefault="006554EF" w:rsidP="006554EF">
            <w:pPr>
              <w:pStyle w:val="p2"/>
              <w:keepNext/>
              <w:numPr>
                <w:ilvl w:val="0"/>
                <w:numId w:val="34"/>
              </w:numPr>
              <w:tabs>
                <w:tab w:val="clear" w:pos="357"/>
                <w:tab w:val="left" w:pos="720"/>
              </w:tabs>
              <w:snapToGrid w:val="0"/>
              <w:spacing w:line="240" w:lineRule="auto"/>
              <w:ind w:right="90"/>
              <w:rPr>
                <w:ins w:id="238" w:author="Balneg, Ronald@Energy" w:date="2018-05-22T12:02:00Z"/>
                <w:rFonts w:asciiTheme="minorHAnsi" w:hAnsiTheme="minorHAnsi"/>
                <w:sz w:val="18"/>
                <w:szCs w:val="18"/>
              </w:rPr>
            </w:pPr>
            <w:ins w:id="239" w:author="Balneg, Ronald@Energy" w:date="2018-05-22T12:02:00Z">
              <w:r>
                <w:rPr>
                  <w:rFonts w:asciiTheme="minorHAnsi" w:hAnsiTheme="minorHAnsi"/>
                  <w:sz w:val="18"/>
                  <w:szCs w:val="18"/>
                </w:rPr>
                <w:t>I am the certified HERS Rater who performed the verification identified and reported on this Certificate of Verification (responsible rater).</w:t>
              </w:r>
            </w:ins>
          </w:p>
          <w:p w14:paraId="1E280AA2" w14:textId="77777777" w:rsidR="006554EF" w:rsidRDefault="006554EF" w:rsidP="006554EF">
            <w:pPr>
              <w:pStyle w:val="p2"/>
              <w:keepNext/>
              <w:numPr>
                <w:ilvl w:val="0"/>
                <w:numId w:val="34"/>
              </w:numPr>
              <w:tabs>
                <w:tab w:val="clear" w:pos="357"/>
                <w:tab w:val="left" w:pos="720"/>
              </w:tabs>
              <w:snapToGrid w:val="0"/>
              <w:spacing w:line="240" w:lineRule="auto"/>
              <w:ind w:right="90"/>
              <w:rPr>
                <w:ins w:id="240" w:author="Balneg, Ronald@Energy" w:date="2018-05-22T12:02:00Z"/>
                <w:rFonts w:asciiTheme="minorHAnsi" w:hAnsiTheme="minorHAnsi"/>
                <w:sz w:val="18"/>
                <w:szCs w:val="18"/>
              </w:rPr>
            </w:pPr>
            <w:ins w:id="241" w:author="Balneg, Ronald@Energy" w:date="2018-05-22T12:02:00Z">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012CAB9E" w14:textId="77777777" w:rsidR="006554EF" w:rsidRDefault="006554EF" w:rsidP="006554EF">
            <w:pPr>
              <w:pStyle w:val="p2"/>
              <w:keepNext/>
              <w:numPr>
                <w:ilvl w:val="0"/>
                <w:numId w:val="34"/>
              </w:numPr>
              <w:tabs>
                <w:tab w:val="clear" w:pos="357"/>
                <w:tab w:val="left" w:pos="720"/>
              </w:tabs>
              <w:snapToGrid w:val="0"/>
              <w:spacing w:line="240" w:lineRule="auto"/>
              <w:ind w:right="90"/>
              <w:rPr>
                <w:ins w:id="242" w:author="Balneg, Ronald@Energy" w:date="2018-05-22T12:02:00Z"/>
                <w:rFonts w:asciiTheme="minorHAnsi" w:hAnsiTheme="minorHAnsi"/>
                <w:sz w:val="18"/>
                <w:szCs w:val="18"/>
              </w:rPr>
            </w:pPr>
            <w:ins w:id="243" w:author="Balneg, Ronald@Energy" w:date="2018-05-22T12:02:00Z">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29C079CF" w14:textId="77777777" w:rsidR="006554EF" w:rsidRDefault="006554EF" w:rsidP="006554EF">
            <w:pPr>
              <w:pStyle w:val="p2"/>
              <w:keepNext/>
              <w:numPr>
                <w:ilvl w:val="0"/>
                <w:numId w:val="34"/>
              </w:numPr>
              <w:tabs>
                <w:tab w:val="clear" w:pos="357"/>
                <w:tab w:val="left" w:pos="720"/>
              </w:tabs>
              <w:snapToGrid w:val="0"/>
              <w:spacing w:line="240" w:lineRule="auto"/>
              <w:ind w:right="90"/>
              <w:rPr>
                <w:ins w:id="244" w:author="Balneg, Ronald@Energy" w:date="2018-05-22T12:02:00Z"/>
                <w:rFonts w:asciiTheme="minorHAnsi" w:hAnsiTheme="minorHAnsi"/>
                <w:sz w:val="18"/>
                <w:szCs w:val="18"/>
              </w:rPr>
            </w:pPr>
            <w:ins w:id="245" w:author="Balneg, Ronald@Energy" w:date="2018-05-22T12:02:00Z">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6554EF" w14:paraId="670A96A9" w14:textId="77777777" w:rsidTr="00F503A3">
        <w:trPr>
          <w:trHeight w:val="278"/>
          <w:ins w:id="246" w:author="Balneg, Ronald@Energy" w:date="2018-05-22T12:02: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039DE1C"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47" w:author="Balneg, Ronald@Energy" w:date="2018-05-22T12:02:00Z"/>
                <w:rFonts w:cs="Arial"/>
                <w:b/>
                <w:caps/>
                <w:sz w:val="18"/>
                <w:szCs w:val="18"/>
              </w:rPr>
            </w:pPr>
            <w:ins w:id="248" w:author="Balneg, Ronald@Energy" w:date="2018-05-22T12:02:00Z">
              <w:r>
                <w:rPr>
                  <w:rFonts w:cs="Arial"/>
                  <w:b/>
                  <w:caps/>
                  <w:sz w:val="18"/>
                  <w:szCs w:val="18"/>
                </w:rPr>
                <w:t>BUILDER OR INSTALLER INFORMATION AS SHOWN ON THE CERTIFICATE OF INSTALLATION</w:t>
              </w:r>
            </w:ins>
          </w:p>
        </w:tc>
      </w:tr>
      <w:tr w:rsidR="006554EF" w14:paraId="477E8E23" w14:textId="77777777" w:rsidTr="00F503A3">
        <w:trPr>
          <w:trHeight w:val="360"/>
          <w:ins w:id="249" w:author="Balneg, Ronald@Energy" w:date="2018-05-22T12:02: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42BDF8"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50" w:author="Balneg, Ronald@Energy" w:date="2018-05-22T12:02:00Z"/>
                <w:sz w:val="14"/>
                <w:szCs w:val="14"/>
              </w:rPr>
            </w:pPr>
            <w:ins w:id="251" w:author="Balneg, Ronald@Energy" w:date="2018-05-22T12:02:00Z">
              <w:r>
                <w:rPr>
                  <w:sz w:val="14"/>
                  <w:szCs w:val="14"/>
                </w:rPr>
                <w:t>Company Name (Installing Subcontractor, General Contractor, or Builder/Owner):</w:t>
              </w:r>
            </w:ins>
          </w:p>
        </w:tc>
      </w:tr>
      <w:tr w:rsidR="006554EF" w14:paraId="243990EF" w14:textId="77777777" w:rsidTr="00F503A3">
        <w:trPr>
          <w:trHeight w:hRule="exact" w:val="360"/>
          <w:ins w:id="252" w:author="Balneg, Ronald@Energy" w:date="2018-05-22T12:02:00Z"/>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D1FB3A6"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53" w:author="Balneg, Ronald@Energy" w:date="2018-05-22T12:02:00Z"/>
                <w:sz w:val="14"/>
                <w:szCs w:val="14"/>
              </w:rPr>
            </w:pPr>
            <w:ins w:id="254" w:author="Balneg, Ronald@Energy" w:date="2018-05-22T12:02:00Z">
              <w:r>
                <w:rPr>
                  <w:sz w:val="14"/>
                  <w:szCs w:val="14"/>
                </w:rPr>
                <w:t>Responsible Builder or Installer Name:</w:t>
              </w:r>
            </w:ins>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3BC677"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55" w:author="Balneg, Ronald@Energy" w:date="2018-05-22T12:02:00Z"/>
                <w:sz w:val="14"/>
                <w:szCs w:val="14"/>
              </w:rPr>
            </w:pPr>
            <w:ins w:id="256" w:author="Balneg, Ronald@Energy" w:date="2018-05-22T12:02:00Z">
              <w:r>
                <w:rPr>
                  <w:sz w:val="14"/>
                  <w:szCs w:val="14"/>
                </w:rPr>
                <w:t>CSLB License:</w:t>
              </w:r>
            </w:ins>
          </w:p>
        </w:tc>
      </w:tr>
      <w:tr w:rsidR="006554EF" w14:paraId="11E627B9" w14:textId="77777777" w:rsidTr="00F503A3">
        <w:trPr>
          <w:trHeight w:val="288"/>
          <w:ins w:id="257" w:author="Balneg, Ronald@Energy" w:date="2018-05-22T12:02: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79E229"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58" w:author="Balneg, Ronald@Energy" w:date="2018-05-22T12:02:00Z"/>
                <w:sz w:val="14"/>
                <w:szCs w:val="14"/>
              </w:rPr>
            </w:pPr>
            <w:ins w:id="259" w:author="Balneg, Ronald@Energy" w:date="2018-05-22T12:02:00Z">
              <w:r>
                <w:rPr>
                  <w:rFonts w:cs="Arial"/>
                  <w:b/>
                  <w:caps/>
                  <w:sz w:val="18"/>
                  <w:szCs w:val="18"/>
                </w:rPr>
                <w:t>HERS PROVIDER DATA REGISTRY INFORMATION</w:t>
              </w:r>
            </w:ins>
          </w:p>
        </w:tc>
      </w:tr>
      <w:tr w:rsidR="006554EF" w14:paraId="05373058" w14:textId="77777777" w:rsidTr="00F503A3">
        <w:trPr>
          <w:trHeight w:hRule="exact" w:val="360"/>
          <w:ins w:id="260" w:author="Balneg, Ronald@Energy" w:date="2018-05-22T12:02: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8E9C1B"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61" w:author="Balneg, Ronald@Energy" w:date="2018-05-22T12:02:00Z"/>
                <w:sz w:val="14"/>
                <w:szCs w:val="14"/>
              </w:rPr>
            </w:pPr>
            <w:ins w:id="262" w:author="Balneg, Ronald@Energy" w:date="2018-05-22T12:02:00Z">
              <w:r>
                <w:rPr>
                  <w:sz w:val="14"/>
                  <w:szCs w:val="14"/>
                </w:rPr>
                <w:t>Sample Group Number (if applicable):</w:t>
              </w:r>
            </w:ins>
          </w:p>
          <w:p w14:paraId="0B077E9F"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63" w:author="Balneg, Ronald@Energy" w:date="2018-05-22T12:02:00Z"/>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913FD3"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64" w:author="Balneg, Ronald@Energy" w:date="2018-05-22T12:02:00Z"/>
                <w:sz w:val="14"/>
                <w:szCs w:val="14"/>
              </w:rPr>
            </w:pPr>
            <w:ins w:id="265" w:author="Balneg, Ronald@Energy" w:date="2018-05-22T12:02:00Z">
              <w:r>
                <w:rPr>
                  <w:sz w:val="14"/>
                  <w:szCs w:val="14"/>
                </w:rPr>
                <w:t>Dwelling Test Status in Sample Group (if applicable):</w:t>
              </w:r>
            </w:ins>
          </w:p>
          <w:p w14:paraId="144A65FC"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66" w:author="Balneg, Ronald@Energy" w:date="2018-05-22T12:02:00Z"/>
                <w:sz w:val="14"/>
                <w:szCs w:val="14"/>
              </w:rPr>
            </w:pPr>
          </w:p>
        </w:tc>
      </w:tr>
      <w:tr w:rsidR="006554EF" w14:paraId="71B15172" w14:textId="77777777" w:rsidTr="00F503A3">
        <w:trPr>
          <w:trHeight w:val="288"/>
          <w:ins w:id="267" w:author="Balneg, Ronald@Energy" w:date="2018-05-22T12:02: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46517F"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68" w:author="Balneg, Ronald@Energy" w:date="2018-05-22T12:02:00Z"/>
                <w:sz w:val="14"/>
                <w:szCs w:val="14"/>
              </w:rPr>
            </w:pPr>
            <w:ins w:id="269" w:author="Balneg, Ronald@Energy" w:date="2018-05-22T12:02:00Z">
              <w:r>
                <w:rPr>
                  <w:rFonts w:cs="Arial"/>
                  <w:b/>
                  <w:caps/>
                  <w:sz w:val="18"/>
                  <w:szCs w:val="18"/>
                </w:rPr>
                <w:t>HERS RATER INFORMATION</w:t>
              </w:r>
            </w:ins>
          </w:p>
        </w:tc>
      </w:tr>
      <w:tr w:rsidR="006554EF" w14:paraId="513E4D0B" w14:textId="77777777" w:rsidTr="00F503A3">
        <w:trPr>
          <w:trHeight w:val="360"/>
          <w:ins w:id="270" w:author="Balneg, Ronald@Energy" w:date="2018-05-22T12:02: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8E7A3A"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71" w:author="Balneg, Ronald@Energy" w:date="2018-05-22T12:02:00Z"/>
                <w:sz w:val="14"/>
                <w:szCs w:val="14"/>
              </w:rPr>
            </w:pPr>
            <w:ins w:id="272" w:author="Balneg, Ronald@Energy" w:date="2018-05-22T12:02:00Z">
              <w:r>
                <w:rPr>
                  <w:sz w:val="14"/>
                  <w:szCs w:val="14"/>
                </w:rPr>
                <w:t>HERS Rater Company Name:</w:t>
              </w:r>
            </w:ins>
          </w:p>
          <w:p w14:paraId="06F3C7A2"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73" w:author="Balneg, Ronald@Energy" w:date="2018-05-22T12:02:00Z"/>
                <w:sz w:val="14"/>
                <w:szCs w:val="14"/>
              </w:rPr>
            </w:pPr>
          </w:p>
        </w:tc>
      </w:tr>
      <w:tr w:rsidR="006554EF" w14:paraId="61465B48" w14:textId="77777777" w:rsidTr="00F503A3">
        <w:trPr>
          <w:trHeight w:hRule="exact" w:val="360"/>
          <w:ins w:id="274" w:author="Balneg, Ronald@Energy" w:date="2018-05-22T12:02: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1E8BDE"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75" w:author="Balneg, Ronald@Energy" w:date="2018-05-22T12:02:00Z"/>
                <w:sz w:val="14"/>
                <w:szCs w:val="14"/>
              </w:rPr>
            </w:pPr>
            <w:ins w:id="276" w:author="Balneg, Ronald@Energy" w:date="2018-05-22T12:02:00Z">
              <w:r>
                <w:rPr>
                  <w:sz w:val="14"/>
                  <w:szCs w:val="14"/>
                </w:rPr>
                <w:t>Responsible Rater Name:</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E89A90"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277" w:author="Balneg, Ronald@Energy" w:date="2018-05-22T12:02:00Z"/>
                <w:sz w:val="14"/>
                <w:szCs w:val="14"/>
              </w:rPr>
            </w:pPr>
            <w:ins w:id="278" w:author="Balneg, Ronald@Energy" w:date="2018-05-22T12:02:00Z">
              <w:r>
                <w:rPr>
                  <w:sz w:val="14"/>
                  <w:szCs w:val="14"/>
                </w:rPr>
                <w:t>Responsible Rater Signature:</w:t>
              </w:r>
            </w:ins>
          </w:p>
          <w:p w14:paraId="7A7E7B1F"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279" w:author="Balneg, Ronald@Energy" w:date="2018-05-22T12:02:00Z"/>
                <w:sz w:val="14"/>
                <w:szCs w:val="14"/>
              </w:rPr>
            </w:pPr>
          </w:p>
        </w:tc>
      </w:tr>
      <w:tr w:rsidR="006554EF" w14:paraId="694C3028" w14:textId="77777777" w:rsidTr="00F503A3">
        <w:trPr>
          <w:trHeight w:hRule="exact" w:val="360"/>
          <w:ins w:id="280" w:author="Balneg, Ronald@Energy" w:date="2018-05-22T12:02: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8BF48"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1" w:author="Balneg, Ronald@Energy" w:date="2018-05-22T12:02:00Z"/>
                <w:sz w:val="14"/>
                <w:szCs w:val="14"/>
              </w:rPr>
            </w:pPr>
            <w:ins w:id="282" w:author="Balneg, Ronald@Energy" w:date="2018-05-22T12:02:00Z">
              <w:r>
                <w:rPr>
                  <w:sz w:val="14"/>
                  <w:szCs w:val="14"/>
                </w:rPr>
                <w:t>Responsible Rater Certification Number w/ this HERS Provider:</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3F1D1A"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83" w:author="Balneg, Ronald@Energy" w:date="2018-05-22T12:02:00Z"/>
                <w:sz w:val="14"/>
                <w:szCs w:val="14"/>
              </w:rPr>
            </w:pPr>
            <w:ins w:id="284" w:author="Balneg, Ronald@Energy" w:date="2018-05-22T12:02:00Z">
              <w:r>
                <w:rPr>
                  <w:sz w:val="14"/>
                  <w:szCs w:val="14"/>
                </w:rPr>
                <w:t>Date Signed:</w:t>
              </w:r>
            </w:ins>
          </w:p>
        </w:tc>
      </w:tr>
    </w:tbl>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0FE95F8A" w:rsidR="0045400A" w:rsidRPr="00095A57" w:rsidRDefault="003A6D01" w:rsidP="00095A57">
      <w:pPr>
        <w:spacing w:after="0" w:line="240" w:lineRule="auto"/>
        <w:jc w:val="center"/>
        <w:rPr>
          <w:rFonts w:asciiTheme="minorHAnsi" w:hAnsiTheme="minorHAnsi"/>
          <w:b/>
          <w:sz w:val="18"/>
          <w:szCs w:val="18"/>
        </w:rPr>
      </w:pPr>
      <w:r w:rsidRPr="00095A57">
        <w:rPr>
          <w:rFonts w:asciiTheme="minorHAnsi" w:hAnsiTheme="minorHAnsi"/>
          <w:b/>
          <w:sz w:val="18"/>
          <w:szCs w:val="18"/>
        </w:rPr>
        <w:lastRenderedPageBreak/>
        <w:t>CF2R-MCH-</w:t>
      </w:r>
      <w:ins w:id="311" w:author="Smith, Alexis@Energy" w:date="2018-09-26T13:04:00Z">
        <w:r w:rsidR="00F245FB" w:rsidRPr="00095A57">
          <w:rPr>
            <w:rFonts w:asciiTheme="minorHAnsi" w:hAnsiTheme="minorHAnsi"/>
            <w:b/>
            <w:sz w:val="18"/>
            <w:szCs w:val="18"/>
          </w:rPr>
          <w:t>31c</w:t>
        </w:r>
      </w:ins>
      <w:del w:id="312" w:author="Smith, Alexis@Energy" w:date="2018-09-26T13:04:00Z">
        <w:r w:rsidRPr="00095A57" w:rsidDel="00F245FB">
          <w:rPr>
            <w:rFonts w:asciiTheme="minorHAnsi" w:hAnsiTheme="minorHAnsi"/>
            <w:b/>
            <w:sz w:val="18"/>
            <w:szCs w:val="18"/>
          </w:rPr>
          <w:delText>02</w:delText>
        </w:r>
      </w:del>
      <w:r w:rsidRPr="00095A57">
        <w:rPr>
          <w:rFonts w:asciiTheme="minorHAnsi" w:hAnsiTheme="minorHAnsi"/>
          <w:b/>
          <w:sz w:val="18"/>
          <w:szCs w:val="18"/>
        </w:rPr>
        <w:t>-</w:t>
      </w:r>
      <w:ins w:id="313" w:author="Smith, Alexis@Energy" w:date="2018-09-26T13:04:00Z">
        <w:r w:rsidR="00F245FB" w:rsidRPr="00095A57">
          <w:rPr>
            <w:rFonts w:asciiTheme="minorHAnsi" w:hAnsiTheme="minorHAnsi"/>
            <w:b/>
            <w:sz w:val="18"/>
            <w:szCs w:val="18"/>
          </w:rPr>
          <w:t>H</w:t>
        </w:r>
      </w:ins>
      <w:del w:id="314" w:author="Smith, Alexis@Energy" w:date="2018-09-26T13:04:00Z">
        <w:r w:rsidRPr="00095A57" w:rsidDel="00F245FB">
          <w:rPr>
            <w:rFonts w:asciiTheme="minorHAnsi" w:hAnsiTheme="minorHAnsi"/>
            <w:b/>
            <w:sz w:val="18"/>
            <w:szCs w:val="18"/>
          </w:rPr>
          <w:delText>E</w:delText>
        </w:r>
      </w:del>
      <w:r w:rsidRPr="00095A57">
        <w:rPr>
          <w:rFonts w:asciiTheme="minorHAnsi" w:hAnsiTheme="minorHAnsi"/>
          <w:b/>
          <w:sz w:val="18"/>
          <w:szCs w:val="18"/>
        </w:rPr>
        <w:t xml:space="preserve"> User Instructions</w:t>
      </w:r>
    </w:p>
    <w:p w14:paraId="46D5A637" w14:textId="77777777" w:rsidR="0045400A" w:rsidRPr="00095A57" w:rsidRDefault="0045400A" w:rsidP="00095A57">
      <w:pPr>
        <w:spacing w:after="0" w:line="240" w:lineRule="auto"/>
        <w:rPr>
          <w:rFonts w:asciiTheme="minorHAnsi" w:hAnsiTheme="minorHAnsi"/>
          <w:b/>
          <w:sz w:val="18"/>
          <w:szCs w:val="18"/>
        </w:rPr>
      </w:pPr>
    </w:p>
    <w:p w14:paraId="043278B3" w14:textId="1A8C3617" w:rsidR="00E80B0B" w:rsidRPr="00095A57" w:rsidRDefault="00E80B0B" w:rsidP="00095A57">
      <w:pPr>
        <w:spacing w:after="0" w:line="240" w:lineRule="auto"/>
        <w:rPr>
          <w:ins w:id="315" w:author="Balneg, Ronald@Energy" w:date="2018-05-16T10:35:00Z"/>
          <w:rFonts w:asciiTheme="minorHAnsi" w:hAnsiTheme="minorHAnsi"/>
          <w:b/>
          <w:sz w:val="18"/>
          <w:szCs w:val="18"/>
        </w:rPr>
      </w:pPr>
      <w:ins w:id="316" w:author="Balneg, Ronald@Energy" w:date="2018-05-16T10:35:00Z">
        <w:r w:rsidRPr="00095A57">
          <w:rPr>
            <w:rFonts w:asciiTheme="minorHAnsi" w:hAnsiTheme="minorHAnsi"/>
            <w:b/>
            <w:sz w:val="18"/>
            <w:szCs w:val="18"/>
          </w:rPr>
          <w:t>Section A. Whole House Fan Measurement</w:t>
        </w:r>
      </w:ins>
      <w:ins w:id="317" w:author="Balneg, Ronald@Energy" w:date="2018-05-21T15:33:00Z">
        <w:r w:rsidR="000A4B73" w:rsidRPr="00095A57">
          <w:rPr>
            <w:rFonts w:asciiTheme="minorHAnsi" w:hAnsiTheme="minorHAnsi"/>
            <w:b/>
            <w:sz w:val="18"/>
            <w:szCs w:val="18"/>
          </w:rPr>
          <w:t xml:space="preserve"> Procedures.</w:t>
        </w:r>
      </w:ins>
    </w:p>
    <w:p w14:paraId="1F9C63AA" w14:textId="77777777" w:rsidR="000A4B73" w:rsidRPr="00095A57" w:rsidRDefault="000A4B73" w:rsidP="00095A57">
      <w:pPr>
        <w:pStyle w:val="ListParagraph"/>
        <w:numPr>
          <w:ilvl w:val="0"/>
          <w:numId w:val="32"/>
        </w:numPr>
        <w:spacing w:after="0" w:line="240" w:lineRule="auto"/>
        <w:rPr>
          <w:ins w:id="318" w:author="Balneg, Ronald@Energy" w:date="2018-05-21T15:33:00Z"/>
          <w:rFonts w:asciiTheme="minorHAnsi" w:hAnsiTheme="minorHAnsi"/>
          <w:sz w:val="18"/>
          <w:szCs w:val="18"/>
        </w:rPr>
      </w:pPr>
      <w:ins w:id="319" w:author="Balneg, Ronald@Energy" w:date="2018-05-21T15:33:00Z">
        <w:r w:rsidRPr="00095A57">
          <w:rPr>
            <w:rFonts w:asciiTheme="minorHAnsi" w:hAnsiTheme="minorHAnsi"/>
            <w:sz w:val="18"/>
            <w:szCs w:val="18"/>
          </w:rPr>
          <w:t>Select the procedure used to measure whole house fan Airflow / Watts.</w:t>
        </w:r>
      </w:ins>
    </w:p>
    <w:p w14:paraId="2D9516B7" w14:textId="77777777" w:rsidR="00E80B0B" w:rsidRPr="00095A57" w:rsidRDefault="00E80B0B" w:rsidP="00095A57">
      <w:pPr>
        <w:spacing w:after="0" w:line="240" w:lineRule="auto"/>
        <w:rPr>
          <w:ins w:id="320" w:author="Balneg, Ronald@Energy" w:date="2018-05-16T10:35:00Z"/>
          <w:rFonts w:asciiTheme="minorHAnsi" w:hAnsiTheme="minorHAnsi"/>
          <w:b/>
          <w:sz w:val="18"/>
          <w:szCs w:val="18"/>
        </w:rPr>
      </w:pPr>
    </w:p>
    <w:p w14:paraId="4B953209" w14:textId="77777777" w:rsidR="00E80B0B" w:rsidRPr="00095A57" w:rsidRDefault="00E80B0B" w:rsidP="00095A57">
      <w:pPr>
        <w:spacing w:after="0" w:line="240" w:lineRule="auto"/>
        <w:rPr>
          <w:ins w:id="321" w:author="Balneg, Ronald@Energy" w:date="2018-05-16T10:35:00Z"/>
          <w:rFonts w:asciiTheme="minorHAnsi" w:hAnsiTheme="minorHAnsi"/>
          <w:b/>
          <w:sz w:val="18"/>
          <w:szCs w:val="18"/>
        </w:rPr>
      </w:pPr>
      <w:ins w:id="322" w:author="Balneg, Ronald@Energy" w:date="2018-05-16T10:35:00Z">
        <w:r w:rsidRPr="00095A57">
          <w:rPr>
            <w:rFonts w:asciiTheme="minorHAnsi" w:hAnsiTheme="minorHAnsi"/>
            <w:b/>
            <w:sz w:val="18"/>
            <w:szCs w:val="18"/>
          </w:rPr>
          <w:t>Section B. Whole House Fan (WHF) Equipment Information</w:t>
        </w:r>
      </w:ins>
    </w:p>
    <w:p w14:paraId="35AD6F04" w14:textId="49F90BC7" w:rsidR="00E80B0B" w:rsidRPr="00095A57" w:rsidRDefault="00E80B0B" w:rsidP="00095A57">
      <w:pPr>
        <w:numPr>
          <w:ilvl w:val="0"/>
          <w:numId w:val="15"/>
        </w:numPr>
        <w:spacing w:after="0" w:line="240" w:lineRule="auto"/>
        <w:rPr>
          <w:ins w:id="323" w:author="Balneg, Ronald@Energy" w:date="2018-05-16T10:35:00Z"/>
          <w:rFonts w:asciiTheme="minorHAnsi" w:hAnsiTheme="minorHAnsi"/>
          <w:sz w:val="18"/>
          <w:szCs w:val="18"/>
        </w:rPr>
      </w:pPr>
      <w:ins w:id="324" w:author="Balneg, Ronald@Energy" w:date="2018-05-16T10:35:00Z">
        <w:r w:rsidRPr="00095A57">
          <w:rPr>
            <w:rFonts w:asciiTheme="minorHAnsi" w:hAnsiTheme="minorHAnsi"/>
            <w:sz w:val="18"/>
            <w:szCs w:val="18"/>
          </w:rPr>
          <w:t xml:space="preserve">Fan name will be auto populated by </w:t>
        </w:r>
      </w:ins>
      <w:ins w:id="325" w:author="Balneg, Ronald@Energy" w:date="2018-05-21T15:33:00Z">
        <w:r w:rsidR="000A4B73" w:rsidRPr="00095A57">
          <w:rPr>
            <w:rFonts w:asciiTheme="minorHAnsi" w:hAnsiTheme="minorHAnsi"/>
            <w:sz w:val="18"/>
            <w:szCs w:val="18"/>
          </w:rPr>
          <w:t>CF</w:t>
        </w:r>
      </w:ins>
      <w:ins w:id="326" w:author="Balneg, Ronald@Energy" w:date="2018-05-22T12:02:00Z">
        <w:r w:rsidR="006554EF" w:rsidRPr="00095A57">
          <w:rPr>
            <w:rFonts w:asciiTheme="minorHAnsi" w:hAnsiTheme="minorHAnsi"/>
            <w:sz w:val="18"/>
            <w:szCs w:val="18"/>
          </w:rPr>
          <w:t>2</w:t>
        </w:r>
      </w:ins>
      <w:ins w:id="327" w:author="Balneg, Ronald@Energy" w:date="2018-05-21T15:33:00Z">
        <w:r w:rsidR="000A4B73" w:rsidRPr="00095A57">
          <w:rPr>
            <w:rFonts w:asciiTheme="minorHAnsi" w:hAnsiTheme="minorHAnsi"/>
            <w:sz w:val="18"/>
            <w:szCs w:val="18"/>
          </w:rPr>
          <w:t>R</w:t>
        </w:r>
      </w:ins>
      <w:ins w:id="328" w:author="Balneg, Ronald@Energy" w:date="2018-05-16T10:35:00Z">
        <w:r w:rsidRPr="00095A57">
          <w:rPr>
            <w:rFonts w:asciiTheme="minorHAnsi" w:hAnsiTheme="minorHAnsi"/>
            <w:sz w:val="18"/>
            <w:szCs w:val="18"/>
          </w:rPr>
          <w:t>.</w:t>
        </w:r>
      </w:ins>
    </w:p>
    <w:p w14:paraId="5988CDEF" w14:textId="77777777" w:rsidR="00E80B0B" w:rsidRPr="00095A57" w:rsidRDefault="00E80B0B" w:rsidP="00095A57">
      <w:pPr>
        <w:numPr>
          <w:ilvl w:val="0"/>
          <w:numId w:val="15"/>
        </w:numPr>
        <w:spacing w:after="0" w:line="240" w:lineRule="auto"/>
        <w:rPr>
          <w:ins w:id="329" w:author="Balneg, Ronald@Energy" w:date="2018-05-16T10:35:00Z"/>
          <w:rFonts w:asciiTheme="minorHAnsi" w:hAnsiTheme="minorHAnsi"/>
          <w:sz w:val="18"/>
          <w:szCs w:val="18"/>
        </w:rPr>
      </w:pPr>
      <w:ins w:id="330" w:author="Balneg, Ronald@Energy" w:date="2018-05-16T10:35:00Z">
        <w:r w:rsidRPr="00095A57">
          <w:rPr>
            <w:rFonts w:asciiTheme="minorHAnsi" w:hAnsiTheme="minorHAnsi"/>
            <w:sz w:val="18"/>
            <w:szCs w:val="18"/>
          </w:rPr>
          <w:t>Enter the location for each whole house fan.</w:t>
        </w:r>
      </w:ins>
    </w:p>
    <w:p w14:paraId="70512FB9" w14:textId="77777777" w:rsidR="00E80B0B" w:rsidRPr="00095A57" w:rsidRDefault="00E80B0B" w:rsidP="00095A57">
      <w:pPr>
        <w:numPr>
          <w:ilvl w:val="0"/>
          <w:numId w:val="15"/>
        </w:numPr>
        <w:spacing w:after="0" w:line="240" w:lineRule="auto"/>
        <w:rPr>
          <w:ins w:id="331" w:author="Balneg, Ronald@Energy" w:date="2018-05-16T10:35:00Z"/>
          <w:rFonts w:asciiTheme="minorHAnsi" w:hAnsiTheme="minorHAnsi"/>
          <w:sz w:val="18"/>
          <w:szCs w:val="18"/>
        </w:rPr>
      </w:pPr>
      <w:ins w:id="332" w:author="Balneg, Ronald@Energy" w:date="2018-05-16T10:35:00Z">
        <w:r w:rsidRPr="00095A57">
          <w:rPr>
            <w:rFonts w:asciiTheme="minorHAnsi" w:hAnsiTheme="minorHAnsi"/>
            <w:sz w:val="18"/>
            <w:szCs w:val="18"/>
          </w:rPr>
          <w:t>Enter the name of the manufacturer for each whole house fan.</w:t>
        </w:r>
      </w:ins>
    </w:p>
    <w:p w14:paraId="75A0CD9B" w14:textId="77777777" w:rsidR="00E80B0B" w:rsidRPr="00095A57" w:rsidRDefault="00E80B0B" w:rsidP="00095A57">
      <w:pPr>
        <w:numPr>
          <w:ilvl w:val="0"/>
          <w:numId w:val="15"/>
        </w:numPr>
        <w:spacing w:after="0" w:line="240" w:lineRule="auto"/>
        <w:rPr>
          <w:ins w:id="333" w:author="Balneg, Ronald@Energy" w:date="2018-05-16T10:35:00Z"/>
          <w:rFonts w:asciiTheme="minorHAnsi" w:hAnsiTheme="minorHAnsi"/>
          <w:sz w:val="18"/>
          <w:szCs w:val="18"/>
        </w:rPr>
      </w:pPr>
      <w:ins w:id="334" w:author="Balneg, Ronald@Energy" w:date="2018-05-16T10:35:00Z">
        <w:r w:rsidRPr="00095A57">
          <w:rPr>
            <w:rFonts w:asciiTheme="minorHAnsi" w:hAnsiTheme="minorHAnsi"/>
            <w:sz w:val="18"/>
            <w:szCs w:val="18"/>
          </w:rPr>
          <w:t>Enter the model number for each whole house fan.</w:t>
        </w:r>
      </w:ins>
    </w:p>
    <w:p w14:paraId="34FCA7D3" w14:textId="77777777" w:rsidR="00E80B0B" w:rsidRPr="00095A57" w:rsidRDefault="00E80B0B" w:rsidP="00095A57">
      <w:pPr>
        <w:numPr>
          <w:ilvl w:val="0"/>
          <w:numId w:val="15"/>
        </w:numPr>
        <w:spacing w:after="0" w:line="240" w:lineRule="auto"/>
        <w:rPr>
          <w:ins w:id="335" w:author="Balneg, Ronald@Energy" w:date="2018-05-16T10:35:00Z"/>
          <w:rFonts w:asciiTheme="minorHAnsi" w:hAnsiTheme="minorHAnsi"/>
          <w:sz w:val="18"/>
          <w:szCs w:val="18"/>
        </w:rPr>
      </w:pPr>
      <w:ins w:id="336" w:author="Balneg, Ronald@Energy" w:date="2018-05-16T10:35:00Z">
        <w:r w:rsidRPr="00095A57">
          <w:rPr>
            <w:rFonts w:asciiTheme="minorHAnsi" w:hAnsiTheme="minorHAnsi"/>
            <w:sz w:val="18"/>
            <w:szCs w:val="18"/>
          </w:rPr>
          <w:t>Enter the measured airflow in CFM for each whole house fan or combined total.</w:t>
        </w:r>
      </w:ins>
    </w:p>
    <w:p w14:paraId="5BBF0E83" w14:textId="77777777" w:rsidR="00E80B0B" w:rsidRPr="00095A57" w:rsidRDefault="00E80B0B" w:rsidP="00095A57">
      <w:pPr>
        <w:pStyle w:val="ListParagraph"/>
        <w:numPr>
          <w:ilvl w:val="0"/>
          <w:numId w:val="15"/>
        </w:numPr>
        <w:spacing w:after="0" w:line="240" w:lineRule="auto"/>
        <w:rPr>
          <w:ins w:id="337" w:author="Balneg, Ronald@Energy" w:date="2018-05-16T10:35:00Z"/>
          <w:rFonts w:asciiTheme="minorHAnsi" w:hAnsiTheme="minorHAnsi"/>
          <w:sz w:val="18"/>
          <w:szCs w:val="18"/>
        </w:rPr>
      </w:pPr>
      <w:ins w:id="338" w:author="Balneg, Ronald@Energy" w:date="2018-05-16T10:35:00Z">
        <w:r w:rsidRPr="00095A57">
          <w:rPr>
            <w:rFonts w:asciiTheme="minorHAnsi" w:hAnsiTheme="minorHAnsi"/>
            <w:sz w:val="18"/>
            <w:szCs w:val="18"/>
          </w:rPr>
          <w:t>Enter the measured the Watts for each whole house fan or combined total.</w:t>
        </w:r>
      </w:ins>
    </w:p>
    <w:p w14:paraId="4B9C8EA8" w14:textId="77777777" w:rsidR="00E80B0B" w:rsidRPr="00095A57" w:rsidRDefault="00E80B0B" w:rsidP="00095A57">
      <w:pPr>
        <w:spacing w:after="0" w:line="240" w:lineRule="auto"/>
        <w:rPr>
          <w:ins w:id="339" w:author="Balneg, Ronald@Energy" w:date="2018-05-16T10:35:00Z"/>
          <w:rFonts w:asciiTheme="minorHAnsi" w:hAnsiTheme="minorHAnsi"/>
          <w:b/>
          <w:sz w:val="18"/>
          <w:szCs w:val="18"/>
        </w:rPr>
      </w:pPr>
    </w:p>
    <w:p w14:paraId="50199F6B" w14:textId="77777777" w:rsidR="00E80B0B" w:rsidRPr="00095A57" w:rsidRDefault="00E80B0B" w:rsidP="00095A57">
      <w:pPr>
        <w:spacing w:after="0" w:line="240" w:lineRule="auto"/>
        <w:rPr>
          <w:ins w:id="340" w:author="Balneg, Ronald@Energy" w:date="2018-05-16T10:35:00Z"/>
          <w:rFonts w:asciiTheme="minorHAnsi" w:hAnsiTheme="minorHAnsi"/>
          <w:b/>
          <w:sz w:val="18"/>
          <w:szCs w:val="18"/>
        </w:rPr>
      </w:pPr>
      <w:ins w:id="341" w:author="Balneg, Ronald@Energy" w:date="2018-05-16T10:35:00Z">
        <w:r w:rsidRPr="00095A57">
          <w:rPr>
            <w:rFonts w:asciiTheme="minorHAnsi" w:hAnsiTheme="minorHAnsi"/>
            <w:b/>
            <w:sz w:val="18"/>
            <w:szCs w:val="18"/>
          </w:rPr>
          <w:t>Section C. Whole House Fan Compliance Calculations</w:t>
        </w:r>
      </w:ins>
    </w:p>
    <w:p w14:paraId="0205A44A" w14:textId="0108435E" w:rsidR="00E80B0B" w:rsidRPr="00095A57" w:rsidRDefault="00E80B0B" w:rsidP="00095A57">
      <w:pPr>
        <w:pStyle w:val="ListParagraph"/>
        <w:numPr>
          <w:ilvl w:val="0"/>
          <w:numId w:val="6"/>
        </w:numPr>
        <w:spacing w:after="0" w:line="240" w:lineRule="auto"/>
        <w:rPr>
          <w:ins w:id="342" w:author="Balneg, Ronald@Energy" w:date="2018-05-16T10:35:00Z"/>
          <w:rFonts w:asciiTheme="minorHAnsi" w:hAnsiTheme="minorHAnsi"/>
          <w:sz w:val="18"/>
          <w:szCs w:val="18"/>
        </w:rPr>
      </w:pPr>
      <w:ins w:id="343" w:author="Balneg, Ronald@Energy" w:date="2018-05-16T10:35:00Z">
        <w:r w:rsidRPr="00095A57">
          <w:rPr>
            <w:rFonts w:asciiTheme="minorHAnsi" w:hAnsiTheme="minorHAnsi"/>
            <w:sz w:val="18"/>
            <w:szCs w:val="18"/>
          </w:rPr>
          <w:t>This field is automatically populated from the CF</w:t>
        </w:r>
      </w:ins>
      <w:ins w:id="344" w:author="Balneg, Ronald@Energy" w:date="2018-05-22T12:02:00Z">
        <w:r w:rsidR="006554EF" w:rsidRPr="00095A57">
          <w:rPr>
            <w:rFonts w:asciiTheme="minorHAnsi" w:hAnsiTheme="minorHAnsi"/>
            <w:sz w:val="18"/>
            <w:szCs w:val="18"/>
          </w:rPr>
          <w:t>2</w:t>
        </w:r>
      </w:ins>
      <w:ins w:id="345" w:author="Balneg, Ronald@Energy" w:date="2018-05-16T10:35:00Z">
        <w:r w:rsidRPr="00095A57">
          <w:rPr>
            <w:rFonts w:asciiTheme="minorHAnsi" w:hAnsiTheme="minorHAnsi"/>
            <w:sz w:val="18"/>
            <w:szCs w:val="18"/>
          </w:rPr>
          <w:t>R.</w:t>
        </w:r>
      </w:ins>
    </w:p>
    <w:p w14:paraId="2D7C6B3F" w14:textId="77777777" w:rsidR="00E80B0B" w:rsidRPr="00095A57" w:rsidRDefault="00E80B0B" w:rsidP="00095A57">
      <w:pPr>
        <w:pStyle w:val="ListParagraph"/>
        <w:numPr>
          <w:ilvl w:val="0"/>
          <w:numId w:val="6"/>
        </w:numPr>
        <w:spacing w:after="0" w:line="240" w:lineRule="auto"/>
        <w:rPr>
          <w:ins w:id="346" w:author="Balneg, Ronald@Energy" w:date="2018-05-16T10:35:00Z"/>
          <w:rFonts w:asciiTheme="minorHAnsi" w:hAnsiTheme="minorHAnsi"/>
          <w:sz w:val="18"/>
          <w:szCs w:val="18"/>
        </w:rPr>
      </w:pPr>
      <w:ins w:id="347" w:author="Balneg, Ronald@Energy" w:date="2018-05-16T10:35:00Z">
        <w:r w:rsidRPr="00095A57">
          <w:rPr>
            <w:rFonts w:asciiTheme="minorHAnsi" w:hAnsiTheme="minorHAnsi"/>
            <w:sz w:val="18"/>
            <w:szCs w:val="18"/>
          </w:rPr>
          <w:t>This field is automatically populated from Section B.</w:t>
        </w:r>
      </w:ins>
    </w:p>
    <w:p w14:paraId="192B2ADB" w14:textId="77777777" w:rsidR="00E80B0B" w:rsidRPr="00095A57" w:rsidRDefault="00E80B0B" w:rsidP="00095A57">
      <w:pPr>
        <w:pStyle w:val="ListParagraph"/>
        <w:numPr>
          <w:ilvl w:val="0"/>
          <w:numId w:val="6"/>
        </w:numPr>
        <w:spacing w:after="0" w:line="240" w:lineRule="auto"/>
        <w:rPr>
          <w:ins w:id="348" w:author="Balneg, Ronald@Energy" w:date="2018-05-16T10:35:00Z"/>
          <w:rFonts w:asciiTheme="minorHAnsi" w:hAnsiTheme="minorHAnsi"/>
          <w:sz w:val="18"/>
          <w:szCs w:val="18"/>
        </w:rPr>
      </w:pPr>
      <w:ins w:id="349" w:author="Balneg, Ronald@Energy" w:date="2018-05-16T10:35:00Z">
        <w:r w:rsidRPr="00095A57">
          <w:rPr>
            <w:rFonts w:asciiTheme="minorHAnsi" w:hAnsiTheme="minorHAnsi"/>
            <w:sz w:val="18"/>
            <w:szCs w:val="18"/>
          </w:rPr>
          <w:t>This field is automatically populated from the CF1R.</w:t>
        </w:r>
      </w:ins>
    </w:p>
    <w:p w14:paraId="2817CB4F" w14:textId="4D6E65C6" w:rsidR="00E80B0B" w:rsidRPr="00095A57" w:rsidRDefault="00E80B0B" w:rsidP="00095A57">
      <w:pPr>
        <w:pStyle w:val="ListParagraph"/>
        <w:numPr>
          <w:ilvl w:val="0"/>
          <w:numId w:val="6"/>
        </w:numPr>
        <w:spacing w:after="0" w:line="240" w:lineRule="auto"/>
        <w:rPr>
          <w:ins w:id="350" w:author="Balneg, Ronald@Energy" w:date="2018-05-16T10:35:00Z"/>
          <w:rFonts w:asciiTheme="minorHAnsi" w:hAnsiTheme="minorHAnsi"/>
          <w:sz w:val="18"/>
          <w:szCs w:val="18"/>
        </w:rPr>
      </w:pPr>
      <w:ins w:id="351" w:author="Balneg, Ronald@Energy" w:date="2018-05-16T10:35:00Z">
        <w:r w:rsidRPr="00095A57">
          <w:rPr>
            <w:rFonts w:asciiTheme="minorHAnsi" w:hAnsiTheme="minorHAnsi"/>
            <w:sz w:val="18"/>
            <w:szCs w:val="18"/>
          </w:rPr>
          <w:t>This field is automatically calculated</w:t>
        </w:r>
      </w:ins>
      <w:ins w:id="352" w:author="Smith, Alexis@Energy" w:date="2018-09-26T13:08:00Z">
        <w:r w:rsidR="000C1B5B" w:rsidRPr="00095A57">
          <w:rPr>
            <w:rFonts w:asciiTheme="minorHAnsi" w:hAnsiTheme="minorHAnsi"/>
            <w:sz w:val="18"/>
            <w:szCs w:val="18"/>
          </w:rPr>
          <w:t xml:space="preserve"> </w:t>
        </w:r>
      </w:ins>
      <w:ins w:id="353" w:author="Balneg, Ronald@Energy" w:date="2018-05-16T10:35:00Z">
        <w:del w:id="354" w:author="Smith, Alexis@Energy" w:date="2018-09-26T13:08:00Z">
          <w:r w:rsidRPr="00095A57" w:rsidDel="000C1B5B">
            <w:rPr>
              <w:rFonts w:asciiTheme="minorHAnsi" w:hAnsiTheme="minorHAnsi"/>
              <w:sz w:val="18"/>
              <w:szCs w:val="18"/>
            </w:rPr>
            <w:delText xml:space="preserve"> </w:delText>
          </w:r>
        </w:del>
      </w:ins>
      <w:ins w:id="355" w:author="Smith, Alexis@Energy" w:date="2018-09-26T13:08:00Z">
        <w:r w:rsidR="000C1B5B" w:rsidRPr="00095A57">
          <w:rPr>
            <w:rFonts w:asciiTheme="minorHAnsi" w:hAnsiTheme="minorHAnsi"/>
            <w:sz w:val="18"/>
            <w:szCs w:val="18"/>
          </w:rPr>
          <w:t>using information from Section B</w:t>
        </w:r>
      </w:ins>
      <w:ins w:id="356" w:author="Balneg, Ronald@Energy" w:date="2018-05-16T10:35:00Z">
        <w:del w:id="357" w:author="Smith, Alexis@Energy" w:date="2018-09-26T13:08:00Z">
          <w:r w:rsidRPr="00095A57" w:rsidDel="000C1B5B">
            <w:rPr>
              <w:rFonts w:asciiTheme="minorHAnsi" w:hAnsiTheme="minorHAnsi"/>
              <w:sz w:val="18"/>
              <w:szCs w:val="18"/>
            </w:rPr>
            <w:delText>showing Fan Efficacy achieved</w:delText>
          </w:r>
        </w:del>
        <w:r w:rsidRPr="00095A57">
          <w:rPr>
            <w:rFonts w:asciiTheme="minorHAnsi" w:hAnsiTheme="minorHAnsi"/>
            <w:sz w:val="18"/>
            <w:szCs w:val="18"/>
          </w:rPr>
          <w:t>.</w:t>
        </w:r>
      </w:ins>
    </w:p>
    <w:p w14:paraId="33DF4E92" w14:textId="77777777" w:rsidR="00E80B0B" w:rsidRPr="00095A57" w:rsidRDefault="00E80B0B" w:rsidP="00095A57">
      <w:pPr>
        <w:spacing w:after="0" w:line="240" w:lineRule="auto"/>
        <w:rPr>
          <w:ins w:id="358" w:author="Balneg, Ronald@Energy" w:date="2018-05-16T10:35:00Z"/>
          <w:rFonts w:asciiTheme="minorHAnsi" w:hAnsiTheme="minorHAnsi"/>
          <w:sz w:val="18"/>
          <w:szCs w:val="18"/>
        </w:rPr>
      </w:pPr>
    </w:p>
    <w:p w14:paraId="18D60BB6" w14:textId="77777777" w:rsidR="00E80B0B" w:rsidRPr="00095A57" w:rsidRDefault="00E80B0B" w:rsidP="00095A57">
      <w:pPr>
        <w:spacing w:after="0" w:line="240" w:lineRule="auto"/>
        <w:rPr>
          <w:ins w:id="359" w:author="Balneg, Ronald@Energy" w:date="2018-05-16T10:35:00Z"/>
          <w:rFonts w:asciiTheme="minorHAnsi" w:hAnsiTheme="minorHAnsi"/>
          <w:b/>
          <w:sz w:val="18"/>
          <w:szCs w:val="18"/>
        </w:rPr>
      </w:pPr>
      <w:ins w:id="360" w:author="Balneg, Ronald@Energy" w:date="2018-05-16T10:35:00Z">
        <w:r w:rsidRPr="00095A57">
          <w:rPr>
            <w:rFonts w:asciiTheme="minorHAnsi" w:hAnsiTheme="minorHAnsi"/>
            <w:b/>
            <w:sz w:val="18"/>
            <w:szCs w:val="18"/>
          </w:rPr>
          <w:t>D. Compliance Statement</w:t>
        </w:r>
      </w:ins>
    </w:p>
    <w:p w14:paraId="668C0255" w14:textId="77777777" w:rsidR="00E80B0B" w:rsidRPr="00095A57" w:rsidRDefault="00E80B0B" w:rsidP="00095A57">
      <w:pPr>
        <w:spacing w:after="0" w:line="240" w:lineRule="auto"/>
        <w:ind w:left="720"/>
        <w:rPr>
          <w:ins w:id="361" w:author="Balneg, Ronald@Energy" w:date="2018-05-16T10:35:00Z"/>
          <w:rFonts w:asciiTheme="minorHAnsi" w:hAnsiTheme="minorHAnsi"/>
          <w:sz w:val="18"/>
          <w:szCs w:val="18"/>
        </w:rPr>
      </w:pPr>
      <w:ins w:id="362" w:author="Balneg, Ronald@Energy" w:date="2018-05-16T10:35:00Z">
        <w:r w:rsidRPr="00095A57">
          <w:rPr>
            <w:rFonts w:asciiTheme="minorHAnsi" w:hAnsiTheme="minorHAnsi"/>
            <w:sz w:val="18"/>
            <w:szCs w:val="18"/>
          </w:rPr>
          <w:t>To comply, the total installed whole house fan efficacy must be greater than or equal to the required fan efficacy.</w:t>
        </w:r>
      </w:ins>
    </w:p>
    <w:p w14:paraId="24426015" w14:textId="77777777" w:rsidR="00E80B0B" w:rsidRPr="00095A57" w:rsidRDefault="00E80B0B" w:rsidP="00095A57">
      <w:pPr>
        <w:spacing w:after="0" w:line="240" w:lineRule="auto"/>
        <w:rPr>
          <w:ins w:id="363" w:author="Balneg, Ronald@Energy" w:date="2018-05-16T10:35:00Z"/>
          <w:rFonts w:asciiTheme="minorHAnsi" w:hAnsiTheme="minorHAnsi"/>
          <w:sz w:val="18"/>
          <w:szCs w:val="18"/>
        </w:rPr>
      </w:pPr>
    </w:p>
    <w:p w14:paraId="216CBA02" w14:textId="77777777" w:rsidR="00E80B0B" w:rsidRPr="00095A57" w:rsidRDefault="00E80B0B" w:rsidP="00095A57">
      <w:pPr>
        <w:spacing w:after="0" w:line="240" w:lineRule="auto"/>
        <w:rPr>
          <w:ins w:id="364" w:author="Balneg, Ronald@Energy" w:date="2018-05-16T10:35:00Z"/>
          <w:rFonts w:asciiTheme="minorHAnsi" w:hAnsiTheme="minorHAnsi"/>
          <w:b/>
          <w:sz w:val="18"/>
          <w:szCs w:val="18"/>
        </w:rPr>
      </w:pPr>
      <w:ins w:id="365" w:author="Balneg, Ronald@Energy" w:date="2018-05-16T10:35:00Z">
        <w:r w:rsidRPr="00095A57">
          <w:rPr>
            <w:rFonts w:asciiTheme="minorHAnsi" w:hAnsiTheme="minorHAnsi"/>
            <w:b/>
            <w:sz w:val="18"/>
            <w:szCs w:val="18"/>
          </w:rPr>
          <w:t>E. Additional Requirements</w:t>
        </w:r>
      </w:ins>
    </w:p>
    <w:p w14:paraId="632890ED" w14:textId="478B0AFD" w:rsidR="00E80B0B" w:rsidRPr="00095A57" w:rsidRDefault="00E80B0B" w:rsidP="00095A57">
      <w:pPr>
        <w:pStyle w:val="ListParagraph"/>
        <w:numPr>
          <w:ilvl w:val="0"/>
          <w:numId w:val="19"/>
        </w:numPr>
        <w:spacing w:after="0" w:line="240" w:lineRule="auto"/>
        <w:ind w:left="720"/>
        <w:rPr>
          <w:ins w:id="366" w:author="Balneg, Ronald@Energy" w:date="2018-05-21T15:43:00Z"/>
          <w:rFonts w:asciiTheme="minorHAnsi" w:hAnsiTheme="minorHAnsi"/>
          <w:sz w:val="18"/>
          <w:szCs w:val="18"/>
        </w:rPr>
      </w:pPr>
      <w:ins w:id="367" w:author="Balneg, Ronald@Energy" w:date="2018-05-16T10:35:00Z">
        <w:r w:rsidRPr="00095A57">
          <w:rPr>
            <w:rFonts w:asciiTheme="minorHAnsi" w:hAnsiTheme="minorHAnsi"/>
            <w:sz w:val="18"/>
            <w:szCs w:val="18"/>
          </w:rPr>
          <w:t xml:space="preserve">To qualify for the whole house fan </w:t>
        </w:r>
        <w:proofErr w:type="gramStart"/>
        <w:r w:rsidRPr="00095A57">
          <w:rPr>
            <w:rFonts w:asciiTheme="minorHAnsi" w:hAnsiTheme="minorHAnsi"/>
            <w:sz w:val="18"/>
            <w:szCs w:val="18"/>
          </w:rPr>
          <w:t>credit</w:t>
        </w:r>
        <w:proofErr w:type="gramEnd"/>
        <w:r w:rsidRPr="00095A57">
          <w:rPr>
            <w:rFonts w:asciiTheme="minorHAnsi" w:hAnsiTheme="minorHAnsi"/>
            <w:sz w:val="18"/>
            <w:szCs w:val="18"/>
          </w:rPr>
          <w:t xml:space="preserve"> the installed whole house fans must have been certified to the Energy Commission to meet the necessary requirements. If so, it will appear on the Commission’s list of certified whole house fans. </w:t>
        </w:r>
        <w:r w:rsidRPr="00095A57">
          <w:fldChar w:fldCharType="begin"/>
        </w:r>
        <w:r w:rsidRPr="00095A57">
          <w:rPr>
            <w:sz w:val="18"/>
            <w:szCs w:val="18"/>
          </w:rPr>
          <w:instrText xml:space="preserve"> HYPERLINK "http://www.energy.ca.gov/title24/equipment_cert/" </w:instrText>
        </w:r>
        <w:r w:rsidRPr="00095A57">
          <w:fldChar w:fldCharType="separate"/>
        </w:r>
        <w:r w:rsidRPr="00095A57">
          <w:rPr>
            <w:rStyle w:val="Hyperlink"/>
            <w:rFonts w:asciiTheme="minorHAnsi" w:hAnsiTheme="minorHAnsi"/>
            <w:sz w:val="18"/>
            <w:szCs w:val="18"/>
          </w:rPr>
          <w:t>http://www.energy.ca.gov/title24/equipment_cert/</w:t>
        </w:r>
        <w:r w:rsidRPr="00095A57">
          <w:rPr>
            <w:rStyle w:val="Hyperlink"/>
            <w:rFonts w:asciiTheme="minorHAnsi" w:hAnsiTheme="minorHAnsi"/>
            <w:sz w:val="18"/>
            <w:szCs w:val="18"/>
          </w:rPr>
          <w:fldChar w:fldCharType="end"/>
        </w:r>
        <w:r w:rsidRPr="00095A57">
          <w:rPr>
            <w:rFonts w:asciiTheme="minorHAnsi" w:hAnsiTheme="minorHAnsi"/>
            <w:sz w:val="18"/>
            <w:szCs w:val="18"/>
          </w:rPr>
          <w:t xml:space="preserve"> </w:t>
        </w:r>
      </w:ins>
    </w:p>
    <w:p w14:paraId="0A3C9CCD" w14:textId="77777777" w:rsidR="00BB63D8" w:rsidRPr="00095A57" w:rsidRDefault="00BB63D8" w:rsidP="00095A57">
      <w:pPr>
        <w:pStyle w:val="ListParagraph"/>
        <w:numPr>
          <w:ilvl w:val="0"/>
          <w:numId w:val="19"/>
        </w:numPr>
        <w:spacing w:after="0" w:line="240" w:lineRule="auto"/>
        <w:ind w:left="720"/>
        <w:rPr>
          <w:ins w:id="368" w:author="Balneg, Ronald@Energy" w:date="2018-05-21T15:43:00Z"/>
          <w:rFonts w:asciiTheme="minorHAnsi" w:hAnsiTheme="minorHAnsi"/>
          <w:sz w:val="18"/>
          <w:szCs w:val="18"/>
        </w:rPr>
      </w:pPr>
      <w:ins w:id="369" w:author="Balneg, Ronald@Energy" w:date="2018-05-21T15:43:00Z">
        <w:r w:rsidRPr="00095A57">
          <w:rPr>
            <w:rFonts w:asciiTheme="minorHAnsi" w:hAnsiTheme="minorHAnsi"/>
            <w:sz w:val="18"/>
            <w:szCs w:val="18"/>
          </w:rPr>
          <w:t>The homeowner shall be provided with user instructions documentation that describes the proper use of the whole house fan necessary</w:t>
        </w:r>
        <w:r w:rsidRPr="00095A57">
          <w:rPr>
            <w:rFonts w:asciiTheme="minorHAnsi" w:eastAsia="Times New Roman" w:hAnsiTheme="minorHAnsi" w:cs="Arial"/>
            <w:bCs/>
            <w:sz w:val="18"/>
            <w:szCs w:val="18"/>
          </w:rPr>
          <w:t xml:space="preserve"> to obtain the full energy savings benefit</w:t>
        </w:r>
        <w:r w:rsidRPr="00095A57">
          <w:rPr>
            <w:rFonts w:asciiTheme="minorHAnsi" w:hAnsiTheme="minorHAnsi"/>
            <w:sz w:val="18"/>
            <w:szCs w:val="18"/>
          </w:rPr>
          <w:t>.</w:t>
        </w:r>
      </w:ins>
    </w:p>
    <w:p w14:paraId="6EB89B40" w14:textId="77777777" w:rsidR="00F503A3" w:rsidRPr="00095A57" w:rsidRDefault="00F503A3" w:rsidP="00095A57">
      <w:pPr>
        <w:pStyle w:val="ListParagraph"/>
        <w:numPr>
          <w:ilvl w:val="0"/>
          <w:numId w:val="19"/>
        </w:numPr>
        <w:spacing w:after="0" w:line="240" w:lineRule="auto"/>
        <w:ind w:left="720"/>
        <w:rPr>
          <w:ins w:id="370" w:author="Ferris, Todd@Energy" w:date="2018-12-31T09:33:00Z"/>
          <w:rFonts w:asciiTheme="minorHAnsi" w:hAnsiTheme="minorHAnsi"/>
          <w:sz w:val="18"/>
          <w:szCs w:val="18"/>
        </w:rPr>
      </w:pPr>
      <w:ins w:id="371" w:author="Ferris, Todd@Energy" w:date="2018-12-31T09:33:00Z">
        <w:r w:rsidRPr="00095A57">
          <w:rPr>
            <w:rFonts w:asciiTheme="minorHAnsi" w:hAnsiTheme="minorHAnsi"/>
            <w:sz w:val="18"/>
            <w:szCs w:val="18"/>
          </w:rPr>
          <w:t xml:space="preserve">Verification Status: If the system meets the criteria for </w:t>
        </w:r>
      </w:ins>
      <w:ins w:id="372" w:author="Ferris, Todd@Energy" w:date="2018-12-31T09:35:00Z">
        <w:r w:rsidRPr="00095A57">
          <w:rPr>
            <w:rFonts w:asciiTheme="minorHAnsi" w:hAnsiTheme="minorHAnsi"/>
            <w:sz w:val="18"/>
            <w:szCs w:val="18"/>
          </w:rPr>
          <w:t>Whole House Fan Compliance Credit</w:t>
        </w:r>
      </w:ins>
      <w:ins w:id="373" w:author="Ferris, Todd@Energy" w:date="2018-12-31T09:33:00Z">
        <w:r w:rsidRPr="00095A57">
          <w:rPr>
            <w:rFonts w:asciiTheme="minorHAnsi" w:hAnsiTheme="minorHAnsi"/>
            <w:sz w:val="18"/>
            <w:szCs w:val="18"/>
          </w:rPr>
          <w:t xml:space="preserve"> Compliance Credit then select "Pass", otherwise select "Fail". The latter selection means that the system does not meet the requirements and the CF1R will have to be revised, or the system will need to be modified to meet the requirements.</w:t>
        </w:r>
      </w:ins>
    </w:p>
    <w:p w14:paraId="264CC8C3" w14:textId="3E915F80" w:rsidR="00E80B0B" w:rsidRPr="00095A57" w:rsidRDefault="00F503A3" w:rsidP="00095A57">
      <w:pPr>
        <w:pStyle w:val="ListParagraph"/>
        <w:numPr>
          <w:ilvl w:val="0"/>
          <w:numId w:val="19"/>
        </w:numPr>
        <w:spacing w:after="0" w:line="240" w:lineRule="auto"/>
        <w:ind w:left="720"/>
        <w:rPr>
          <w:rFonts w:asciiTheme="minorHAnsi" w:hAnsiTheme="minorHAnsi"/>
          <w:sz w:val="18"/>
          <w:szCs w:val="18"/>
        </w:rPr>
      </w:pPr>
      <w:ins w:id="374" w:author="Ferris, Todd@Energy" w:date="2018-12-31T09:36:00Z">
        <w:r w:rsidRPr="00095A57">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ins>
      <w:ins w:id="375" w:author="Balneg, Ronald@Energy" w:date="2018-05-16T10:35:00Z">
        <w:del w:id="376" w:author="Ferris, Todd@Energy" w:date="2018-12-31T12:18:00Z">
          <w:r w:rsidR="00E80B0B" w:rsidRPr="00095A57" w:rsidDel="00F503A3">
            <w:rPr>
              <w:rFonts w:asciiTheme="minorHAnsi" w:hAnsiTheme="minorHAnsi"/>
              <w:sz w:val="18"/>
              <w:szCs w:val="18"/>
            </w:rPr>
            <w:delText>This must be a true statement to comply.</w:delText>
          </w:r>
        </w:del>
      </w:ins>
    </w:p>
    <w:p w14:paraId="1545B931" w14:textId="77777777" w:rsidR="00F503A3" w:rsidRPr="00095A57" w:rsidRDefault="00F503A3" w:rsidP="00095A57">
      <w:pPr>
        <w:spacing w:after="0" w:line="240" w:lineRule="auto"/>
        <w:rPr>
          <w:rFonts w:asciiTheme="minorHAnsi" w:hAnsiTheme="minorHAnsi"/>
          <w:sz w:val="18"/>
          <w:szCs w:val="18"/>
        </w:rPr>
      </w:pPr>
    </w:p>
    <w:p w14:paraId="2EDE3EEE" w14:textId="77777777" w:rsidR="00F503A3" w:rsidRPr="00095A57" w:rsidRDefault="00F503A3" w:rsidP="00095A57">
      <w:pPr>
        <w:spacing w:after="0" w:line="240" w:lineRule="auto"/>
        <w:rPr>
          <w:ins w:id="377" w:author="Ferris, Todd@Energy" w:date="2018-12-31T10:25:00Z"/>
          <w:b/>
          <w:sz w:val="18"/>
          <w:szCs w:val="18"/>
        </w:rPr>
      </w:pPr>
      <w:ins w:id="378" w:author="Ferris, Todd@Energy" w:date="2018-12-31T10:27:00Z">
        <w:r w:rsidRPr="00095A57">
          <w:rPr>
            <w:b/>
            <w:sz w:val="18"/>
            <w:szCs w:val="18"/>
          </w:rPr>
          <w:t>F</w:t>
        </w:r>
      </w:ins>
      <w:ins w:id="379" w:author="Ferris, Todd@Energy" w:date="2018-12-31T10:25:00Z">
        <w:r w:rsidRPr="00095A57">
          <w:rPr>
            <w:b/>
            <w:sz w:val="18"/>
            <w:szCs w:val="18"/>
          </w:rPr>
          <w:t>. Determination of HERS Verification Compliance</w:t>
        </w:r>
      </w:ins>
    </w:p>
    <w:p w14:paraId="1F20F7CC" w14:textId="77777777" w:rsidR="00F503A3" w:rsidRPr="00095A57" w:rsidRDefault="00F503A3" w:rsidP="00095A57">
      <w:pPr>
        <w:pStyle w:val="ListParagraph"/>
        <w:numPr>
          <w:ilvl w:val="0"/>
          <w:numId w:val="36"/>
        </w:numPr>
        <w:spacing w:after="0" w:line="240" w:lineRule="auto"/>
        <w:ind w:left="720"/>
        <w:rPr>
          <w:sz w:val="18"/>
          <w:szCs w:val="18"/>
        </w:rPr>
      </w:pPr>
      <w:ins w:id="380" w:author="Ferris, Todd@Energy" w:date="2018-12-31T10:25:00Z">
        <w:r w:rsidRPr="00095A57">
          <w:rPr>
            <w:sz w:val="18"/>
            <w:szCs w:val="18"/>
          </w:rPr>
          <w:t>This field is filled out automatically.  Compliance requires that all individual criteria pass.</w:t>
        </w:r>
      </w:ins>
    </w:p>
    <w:p w14:paraId="46D5A64C" w14:textId="77777777" w:rsidR="005057DF" w:rsidRDefault="005057DF" w:rsidP="0045400A">
      <w:pPr>
        <w:spacing w:after="0" w:line="240" w:lineRule="auto"/>
        <w:rPr>
          <w:rFonts w:asciiTheme="minorHAnsi" w:hAnsiTheme="minorHAnsi"/>
          <w:b/>
          <w:sz w:val="18"/>
          <w:szCs w:val="18"/>
        </w:rPr>
      </w:pPr>
    </w:p>
    <w:p w14:paraId="46D5A64F" w14:textId="77777777" w:rsidR="00103E04" w:rsidRDefault="00103E04" w:rsidP="002A7B2E">
      <w:pPr>
        <w:spacing w:after="0"/>
        <w:rPr>
          <w:rFonts w:asciiTheme="minorHAnsi" w:hAnsiTheme="minorHAnsi"/>
          <w:sz w:val="18"/>
          <w:szCs w:val="18"/>
        </w:rPr>
        <w:sectPr w:rsidR="00103E04" w:rsidSect="009577D0">
          <w:headerReference w:type="even" r:id="rId15"/>
          <w:headerReference w:type="default" r:id="rId16"/>
          <w:headerReference w:type="first" r:id="rId17"/>
          <w:footerReference w:type="first" r:id="rId18"/>
          <w:pgSz w:w="12240" w:h="15840" w:code="1"/>
          <w:pgMar w:top="720" w:right="720" w:bottom="720" w:left="720" w:header="432"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0A4B73" w:rsidRPr="009577D0" w14:paraId="17FEF05E" w14:textId="77777777" w:rsidTr="00095A57">
        <w:trPr>
          <w:trHeight w:val="144"/>
          <w:ins w:id="392" w:author="Balneg, Ronald@Energy" w:date="2018-05-21T15:34:00Z"/>
        </w:trPr>
        <w:tc>
          <w:tcPr>
            <w:tcW w:w="10790" w:type="dxa"/>
            <w:gridSpan w:val="3"/>
          </w:tcPr>
          <w:p w14:paraId="358059B9" w14:textId="77777777" w:rsidR="000A4B73" w:rsidRPr="00FF77DD" w:rsidRDefault="000A4B73" w:rsidP="00B67CFC">
            <w:pPr>
              <w:spacing w:after="0" w:line="240" w:lineRule="auto"/>
              <w:rPr>
                <w:ins w:id="393" w:author="Balneg, Ronald@Energy" w:date="2018-05-21T15:34:00Z"/>
                <w:rFonts w:asciiTheme="minorHAnsi" w:hAnsiTheme="minorHAnsi"/>
                <w:b/>
                <w:sz w:val="20"/>
                <w:szCs w:val="18"/>
              </w:rPr>
            </w:pPr>
            <w:ins w:id="394" w:author="Balneg, Ronald@Energy" w:date="2018-05-21T15:34:00Z">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ins>
          </w:p>
        </w:tc>
      </w:tr>
      <w:tr w:rsidR="000D5206" w:rsidRPr="009577D0" w:rsidDel="003110E2" w14:paraId="5C5099F2" w14:textId="77777777" w:rsidTr="00095A57">
        <w:trPr>
          <w:trHeight w:val="144"/>
          <w:ins w:id="395" w:author="Smith, Alexis@Energy" w:date="2018-12-28T11:43:00Z"/>
        </w:trPr>
        <w:tc>
          <w:tcPr>
            <w:tcW w:w="535" w:type="dxa"/>
            <w:tcBorders>
              <w:right w:val="single" w:sz="4" w:space="0" w:color="auto"/>
            </w:tcBorders>
            <w:vAlign w:val="center"/>
          </w:tcPr>
          <w:p w14:paraId="30F5E3B3" w14:textId="46D85669" w:rsidR="000D5206" w:rsidRDefault="000D5206" w:rsidP="000D5206">
            <w:pPr>
              <w:spacing w:after="0" w:line="240" w:lineRule="auto"/>
              <w:jc w:val="center"/>
              <w:rPr>
                <w:ins w:id="396" w:author="Smith, Alexis@Energy" w:date="2018-12-28T11:43:00Z"/>
                <w:rStyle w:val="CommentReference"/>
              </w:rPr>
            </w:pPr>
            <w:ins w:id="397" w:author="Smith, Alexis@Energy" w:date="2018-12-28T11:43:00Z">
              <w:r>
                <w:rPr>
                  <w:rStyle w:val="CommentReference"/>
                </w:rPr>
                <w:t>01</w:t>
              </w:r>
            </w:ins>
          </w:p>
        </w:tc>
        <w:tc>
          <w:tcPr>
            <w:tcW w:w="4680" w:type="dxa"/>
            <w:tcBorders>
              <w:left w:val="single" w:sz="4" w:space="0" w:color="auto"/>
              <w:right w:val="single" w:sz="4" w:space="0" w:color="auto"/>
            </w:tcBorders>
            <w:vAlign w:val="center"/>
          </w:tcPr>
          <w:p w14:paraId="642D073E" w14:textId="17ECE254" w:rsidR="000D5206" w:rsidRDefault="000D5206" w:rsidP="000D5206">
            <w:pPr>
              <w:spacing w:after="0" w:line="240" w:lineRule="auto"/>
              <w:rPr>
                <w:ins w:id="398" w:author="Smith, Alexis@Energy" w:date="2018-12-28T11:43:00Z"/>
                <w:rFonts w:asciiTheme="minorHAnsi" w:hAnsiTheme="minorHAnsi"/>
                <w:sz w:val="18"/>
                <w:szCs w:val="18"/>
              </w:rPr>
            </w:pPr>
            <w:ins w:id="399" w:author="Smith, Alexis@Energy" w:date="2018-12-28T11:43:00Z">
              <w:r>
                <w:rPr>
                  <w:rFonts w:asciiTheme="minorHAnsi" w:hAnsiTheme="minorHAnsi"/>
                  <w:sz w:val="18"/>
                  <w:szCs w:val="18"/>
                </w:rPr>
                <w:t>Whole House Fan Airflow/Watt</w:t>
              </w:r>
            </w:ins>
            <w:ins w:id="400" w:author="Smith, Alexis@Energy" w:date="2018-12-28T11:49:00Z">
              <w:r w:rsidR="00E15503">
                <w:rPr>
                  <w:rFonts w:asciiTheme="minorHAnsi" w:hAnsiTheme="minorHAnsi"/>
                  <w:sz w:val="18"/>
                  <w:szCs w:val="18"/>
                </w:rPr>
                <w:t>s</w:t>
              </w:r>
            </w:ins>
            <w:ins w:id="401" w:author="Smith, Alexis@Energy" w:date="2018-12-28T11:43:00Z">
              <w:r>
                <w:rPr>
                  <w:rFonts w:asciiTheme="minorHAnsi" w:hAnsiTheme="minorHAnsi"/>
                  <w:sz w:val="18"/>
                  <w:szCs w:val="18"/>
                </w:rPr>
                <w:t xml:space="preserve"> Measurement Procedure:</w:t>
              </w:r>
            </w:ins>
          </w:p>
        </w:tc>
        <w:tc>
          <w:tcPr>
            <w:tcW w:w="5575" w:type="dxa"/>
            <w:tcBorders>
              <w:left w:val="single" w:sz="4" w:space="0" w:color="auto"/>
            </w:tcBorders>
            <w:vAlign w:val="center"/>
          </w:tcPr>
          <w:p w14:paraId="2E7BBEB9" w14:textId="3479774E" w:rsidR="000D5206" w:rsidRDefault="000D5206" w:rsidP="000D5206">
            <w:pPr>
              <w:spacing w:after="0" w:line="240" w:lineRule="auto"/>
              <w:jc w:val="center"/>
              <w:rPr>
                <w:ins w:id="402" w:author="Smith, Alexis@Energy" w:date="2018-12-28T11:43:00Z"/>
                <w:rFonts w:asciiTheme="minorHAnsi" w:hAnsiTheme="minorHAnsi"/>
                <w:sz w:val="18"/>
                <w:szCs w:val="18"/>
              </w:rPr>
            </w:pPr>
            <w:ins w:id="403" w:author="Smith, Alexis@Energy" w:date="2018-12-28T11:43:00Z">
              <w:r>
                <w:rPr>
                  <w:rFonts w:asciiTheme="minorHAnsi" w:hAnsiTheme="minorHAnsi"/>
                  <w:sz w:val="18"/>
                  <w:szCs w:val="18"/>
                </w:rPr>
                <w:t>&lt;&lt;user selection: ”Capture Hood and Portable Watt Meter” , “Capture Hood and Revenue Meter” , “Blower Door and Portable Watt Meter” , “Blower Door and Revenue Meter”&gt;&gt;</w:t>
              </w:r>
            </w:ins>
          </w:p>
        </w:tc>
      </w:tr>
      <w:tr w:rsidR="000D5206" w:rsidRPr="009577D0" w14:paraId="35C05CE5" w14:textId="77777777" w:rsidTr="00095A57">
        <w:trPr>
          <w:trHeight w:val="144"/>
          <w:ins w:id="404" w:author="Balneg, Ronald@Energy" w:date="2018-05-21T15:34:00Z"/>
        </w:trPr>
        <w:tc>
          <w:tcPr>
            <w:tcW w:w="535" w:type="dxa"/>
            <w:tcBorders>
              <w:right w:val="single" w:sz="4" w:space="0" w:color="auto"/>
            </w:tcBorders>
          </w:tcPr>
          <w:p w14:paraId="6F409ABA" w14:textId="77777777" w:rsidR="000D5206" w:rsidRDefault="000D5206" w:rsidP="000D5206">
            <w:pPr>
              <w:spacing w:after="0" w:line="240" w:lineRule="auto"/>
              <w:jc w:val="center"/>
              <w:rPr>
                <w:ins w:id="405" w:author="Balneg, Ronald@Energy" w:date="2018-05-21T15:34:00Z"/>
                <w:rStyle w:val="CommentReference"/>
              </w:rPr>
            </w:pPr>
            <w:ins w:id="406" w:author="Balneg, Ronald@Energy" w:date="2018-05-21T15:34:00Z">
              <w:r>
                <w:rPr>
                  <w:rStyle w:val="CommentReference"/>
                </w:rPr>
                <w:t>02</w:t>
              </w:r>
            </w:ins>
          </w:p>
        </w:tc>
        <w:tc>
          <w:tcPr>
            <w:tcW w:w="4680" w:type="dxa"/>
            <w:tcBorders>
              <w:top w:val="single" w:sz="4" w:space="0" w:color="auto"/>
              <w:left w:val="single" w:sz="4" w:space="0" w:color="auto"/>
              <w:bottom w:val="single" w:sz="4" w:space="0" w:color="auto"/>
              <w:right w:val="single" w:sz="4" w:space="0" w:color="auto"/>
            </w:tcBorders>
            <w:vAlign w:val="center"/>
          </w:tcPr>
          <w:p w14:paraId="1C7CC291" w14:textId="77777777" w:rsidR="000D5206" w:rsidRPr="00320B91" w:rsidRDefault="000D5206" w:rsidP="000D5206">
            <w:pPr>
              <w:spacing w:after="0"/>
              <w:rPr>
                <w:ins w:id="407" w:author="Balneg, Ronald@Energy" w:date="2018-05-21T15:34:00Z"/>
                <w:rFonts w:asciiTheme="minorHAnsi" w:hAnsiTheme="minorHAnsi"/>
                <w:sz w:val="18"/>
                <w:szCs w:val="18"/>
              </w:rPr>
            </w:pPr>
            <w:ins w:id="408" w:author="Balneg, Ronald@Energy" w:date="2018-05-21T15:34:00Z">
              <w:r w:rsidRPr="00320B91">
                <w:rPr>
                  <w:rFonts w:asciiTheme="minorHAnsi" w:hAnsiTheme="minorHAnsi"/>
                  <w:sz w:val="18"/>
                  <w:szCs w:val="18"/>
                </w:rPr>
                <w:t xml:space="preserve">determine compliance method for this </w:t>
              </w:r>
              <w:proofErr w:type="gramStart"/>
              <w:r w:rsidRPr="00320B91">
                <w:rPr>
                  <w:rFonts w:asciiTheme="minorHAnsi" w:hAnsiTheme="minorHAnsi"/>
                  <w:sz w:val="18"/>
                  <w:szCs w:val="18"/>
                </w:rPr>
                <w:t>document;  display</w:t>
              </w:r>
              <w:proofErr w:type="gramEnd"/>
              <w:r w:rsidRPr="00320B91">
                <w:rPr>
                  <w:rFonts w:asciiTheme="minorHAnsi" w:hAnsiTheme="minorHAnsi"/>
                  <w:sz w:val="18"/>
                  <w:szCs w:val="18"/>
                </w:rPr>
                <w:t xml:space="preserve"> applicable tables below;</w:t>
              </w:r>
            </w:ins>
          </w:p>
          <w:p w14:paraId="7940E4DA" w14:textId="77777777" w:rsidR="000D5206" w:rsidRPr="00320B91" w:rsidRDefault="000D5206" w:rsidP="000D5206">
            <w:pPr>
              <w:spacing w:after="0" w:line="240" w:lineRule="auto"/>
              <w:rPr>
                <w:ins w:id="409" w:author="Balneg, Ronald@Energy" w:date="2018-05-21T15:34:00Z"/>
                <w:rStyle w:val="CommentReference"/>
                <w:sz w:val="18"/>
                <w:szCs w:val="18"/>
              </w:rPr>
            </w:pPr>
            <w:ins w:id="410" w:author="Balneg, Ronald@Energy" w:date="2018-05-21T15:34:00Z">
              <w:r w:rsidRPr="00320B91">
                <w:rPr>
                  <w:rFonts w:asciiTheme="minorHAnsi" w:hAnsiTheme="minorHAnsi"/>
                  <w:sz w:val="18"/>
                  <w:szCs w:val="18"/>
                </w:rPr>
                <w:t xml:space="preserve">(this row not visible to user) </w:t>
              </w:r>
            </w:ins>
          </w:p>
        </w:tc>
        <w:tc>
          <w:tcPr>
            <w:tcW w:w="5575" w:type="dxa"/>
            <w:tcBorders>
              <w:top w:val="single" w:sz="4" w:space="0" w:color="auto"/>
              <w:left w:val="single" w:sz="4" w:space="0" w:color="auto"/>
              <w:bottom w:val="single" w:sz="4" w:space="0" w:color="auto"/>
              <w:right w:val="single" w:sz="4" w:space="0" w:color="auto"/>
            </w:tcBorders>
            <w:vAlign w:val="center"/>
          </w:tcPr>
          <w:p w14:paraId="49987788" w14:textId="77777777" w:rsidR="000D5206" w:rsidRPr="00041F6F" w:rsidRDefault="000D5206" w:rsidP="000D5206">
            <w:pPr>
              <w:spacing w:after="0"/>
              <w:rPr>
                <w:ins w:id="411" w:author="Balneg, Ronald@Energy" w:date="2018-05-21T15:34:00Z"/>
                <w:rFonts w:asciiTheme="minorHAnsi" w:hAnsiTheme="minorHAnsi"/>
                <w:sz w:val="18"/>
                <w:szCs w:val="18"/>
              </w:rPr>
            </w:pPr>
            <w:ins w:id="412" w:author="Balneg, Ronald@Energy" w:date="2018-05-21T15:34:00Z">
              <w:r w:rsidRPr="00041F6F">
                <w:rPr>
                  <w:rFonts w:asciiTheme="minorHAnsi" w:hAnsiTheme="minorHAnsi"/>
                  <w:sz w:val="18"/>
                  <w:szCs w:val="18"/>
                </w:rPr>
                <w:t xml:space="preserve">&lt;&lt;Calculated Result:  </w:t>
              </w:r>
            </w:ins>
          </w:p>
          <w:p w14:paraId="161B62ED" w14:textId="68D564A1" w:rsidR="00E15503" w:rsidRDefault="000D5206" w:rsidP="000D5206">
            <w:pPr>
              <w:spacing w:after="0"/>
              <w:rPr>
                <w:ins w:id="413" w:author="Smith, Alexis@Energy" w:date="2018-12-28T11:51:00Z"/>
                <w:rFonts w:asciiTheme="minorHAnsi" w:hAnsiTheme="minorHAnsi"/>
                <w:sz w:val="18"/>
                <w:szCs w:val="18"/>
              </w:rPr>
            </w:pPr>
            <w:ins w:id="414" w:author="Smith, Alexis@Energy" w:date="2018-12-28T10:40:00Z">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w:t>
              </w:r>
              <w:proofErr w:type="gramStart"/>
              <w:r w:rsidRPr="0062385B">
                <w:rPr>
                  <w:rFonts w:asciiTheme="minorHAnsi" w:hAnsiTheme="minorHAnsi"/>
                  <w:sz w:val="18"/>
                  <w:szCs w:val="18"/>
                  <w:u w:val="single"/>
                </w:rPr>
                <w:t>method:</w:t>
              </w:r>
              <w:r w:rsidRPr="0062385B">
                <w:rPr>
                  <w:rFonts w:asciiTheme="minorHAnsi" w:hAnsiTheme="minorHAnsi"/>
                  <w:sz w:val="18"/>
                  <w:szCs w:val="18"/>
                </w:rPr>
                <w:t>“</w:t>
              </w:r>
              <w:proofErr w:type="gramEnd"/>
              <w:r w:rsidRPr="0062385B">
                <w:rPr>
                  <w:rFonts w:asciiTheme="minorHAnsi" w:hAnsiTheme="minorHAnsi"/>
                  <w:sz w:val="18"/>
                  <w:szCs w:val="18"/>
                </w:rPr>
                <w:t>MCH-31a”</w:t>
              </w:r>
            </w:ins>
            <w:ins w:id="415" w:author="Smith, Alexis@Energy" w:date="2018-12-28T11:51:00Z">
              <w:r w:rsidR="00E15503">
                <w:rPr>
                  <w:rFonts w:asciiTheme="minorHAnsi" w:hAnsiTheme="minorHAnsi"/>
                  <w:sz w:val="18"/>
                  <w:szCs w:val="18"/>
                </w:rPr>
                <w:t>;</w:t>
              </w:r>
            </w:ins>
          </w:p>
          <w:p w14:paraId="6205EC61" w14:textId="6DE538FC" w:rsidR="000D5206" w:rsidRPr="0062385B" w:rsidRDefault="000D5206" w:rsidP="000D5206">
            <w:pPr>
              <w:spacing w:after="0"/>
              <w:rPr>
                <w:ins w:id="416" w:author="Smith, Alexis@Energy" w:date="2018-12-28T10:40:00Z"/>
                <w:rFonts w:asciiTheme="minorHAnsi" w:hAnsiTheme="minorHAnsi"/>
                <w:sz w:val="18"/>
                <w:szCs w:val="18"/>
              </w:rPr>
            </w:pPr>
            <w:proofErr w:type="spellStart"/>
            <w:ins w:id="417" w:author="Smith, Alexis@Energy" w:date="2018-12-28T10:40:00Z">
              <w:r w:rsidRPr="0062385B">
                <w:rPr>
                  <w:rFonts w:asciiTheme="minorHAnsi" w:hAnsiTheme="minorHAnsi"/>
                  <w:sz w:val="18"/>
                  <w:szCs w:val="18"/>
                </w:rPr>
                <w:t>elseif</w:t>
              </w:r>
              <w:proofErr w:type="spellEnd"/>
              <w:r w:rsidRPr="0062385B">
                <w:rPr>
                  <w:rFonts w:asciiTheme="minorHAnsi" w:hAnsiTheme="minorHAnsi"/>
                  <w:sz w:val="18"/>
                  <w:szCs w:val="18"/>
                </w:rPr>
                <w:t xml:space="preserve">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ins>
            <w:ins w:id="418" w:author="Smith, Alexis@Energy" w:date="2018-12-28T11:51:00Z">
              <w:r w:rsidR="00E15503">
                <w:rPr>
                  <w:rFonts w:asciiTheme="minorHAnsi" w:hAnsiTheme="minorHAnsi"/>
                  <w:sz w:val="18"/>
                  <w:szCs w:val="18"/>
                </w:rPr>
                <w:t>;</w:t>
              </w:r>
            </w:ins>
          </w:p>
          <w:p w14:paraId="184A3F99" w14:textId="77777777" w:rsidR="000D5206" w:rsidRPr="0062385B" w:rsidRDefault="000D5206" w:rsidP="000D5206">
            <w:pPr>
              <w:spacing w:after="0"/>
              <w:rPr>
                <w:ins w:id="419" w:author="Smith, Alexis@Energy" w:date="2018-12-28T10:40:00Z"/>
                <w:rFonts w:asciiTheme="minorHAnsi" w:hAnsiTheme="minorHAnsi"/>
                <w:sz w:val="18"/>
                <w:szCs w:val="18"/>
              </w:rPr>
            </w:pPr>
            <w:proofErr w:type="spellStart"/>
            <w:ins w:id="420" w:author="Smith, Alexis@Energy" w:date="2018-12-28T10:40:00Z">
              <w:r w:rsidRPr="0062385B">
                <w:rPr>
                  <w:rFonts w:asciiTheme="minorHAnsi" w:hAnsiTheme="minorHAnsi"/>
                  <w:sz w:val="18"/>
                  <w:szCs w:val="18"/>
                </w:rPr>
                <w:t>elseif</w:t>
              </w:r>
              <w:proofErr w:type="spellEnd"/>
              <w:r w:rsidRPr="0062385B">
                <w:rPr>
                  <w:rFonts w:asciiTheme="minorHAnsi" w:hAnsiTheme="minorHAnsi"/>
                  <w:sz w:val="18"/>
                  <w:szCs w:val="18"/>
                </w:rPr>
                <w:t xml:space="preserve"> A1= “Blower Door and Portable Watt Meter; then display method:</w:t>
              </w:r>
            </w:ins>
          </w:p>
          <w:p w14:paraId="73769BCF" w14:textId="42DB46FB" w:rsidR="000D5206" w:rsidRPr="0062385B" w:rsidRDefault="000D5206" w:rsidP="000D5206">
            <w:pPr>
              <w:spacing w:after="0"/>
              <w:rPr>
                <w:ins w:id="421" w:author="Smith, Alexis@Energy" w:date="2018-12-28T10:40:00Z"/>
                <w:rFonts w:asciiTheme="minorHAnsi" w:hAnsiTheme="minorHAnsi"/>
                <w:sz w:val="18"/>
                <w:szCs w:val="18"/>
              </w:rPr>
            </w:pPr>
            <w:proofErr w:type="gramStart"/>
            <w:ins w:id="422" w:author="Smith, Alexis@Energy" w:date="2018-12-28T10:40:00Z">
              <w:r w:rsidRPr="0062385B">
                <w:rPr>
                  <w:rFonts w:asciiTheme="minorHAnsi" w:hAnsiTheme="minorHAnsi"/>
                  <w:sz w:val="18"/>
                  <w:szCs w:val="18"/>
                </w:rPr>
                <w:t>”MCH</w:t>
              </w:r>
              <w:proofErr w:type="gramEnd"/>
              <w:r w:rsidRPr="0062385B">
                <w:rPr>
                  <w:rFonts w:asciiTheme="minorHAnsi" w:hAnsiTheme="minorHAnsi"/>
                  <w:sz w:val="18"/>
                  <w:szCs w:val="18"/>
                </w:rPr>
                <w:t>-31c”</w:t>
              </w:r>
            </w:ins>
            <w:ins w:id="423" w:author="Smith, Alexis@Energy" w:date="2018-12-28T11:51:00Z">
              <w:r w:rsidR="00E15503">
                <w:rPr>
                  <w:rFonts w:asciiTheme="minorHAnsi" w:hAnsiTheme="minorHAnsi"/>
                  <w:sz w:val="18"/>
                  <w:szCs w:val="18"/>
                </w:rPr>
                <w:t>;</w:t>
              </w:r>
            </w:ins>
          </w:p>
          <w:p w14:paraId="28443C20" w14:textId="6CD7D617" w:rsidR="000D5206" w:rsidRPr="0062385B" w:rsidRDefault="000D5206" w:rsidP="000D5206">
            <w:pPr>
              <w:spacing w:after="0"/>
              <w:rPr>
                <w:ins w:id="424" w:author="Smith, Alexis@Energy" w:date="2018-12-28T10:40:00Z"/>
                <w:rFonts w:asciiTheme="minorHAnsi" w:hAnsiTheme="minorHAnsi"/>
                <w:sz w:val="18"/>
                <w:szCs w:val="18"/>
              </w:rPr>
            </w:pPr>
            <w:proofErr w:type="spellStart"/>
            <w:ins w:id="425" w:author="Smith, Alexis@Energy" w:date="2018-12-28T10:40:00Z">
              <w:r w:rsidRPr="0062385B">
                <w:rPr>
                  <w:rFonts w:asciiTheme="minorHAnsi" w:hAnsiTheme="minorHAnsi"/>
                  <w:sz w:val="18"/>
                  <w:szCs w:val="18"/>
                </w:rPr>
                <w:t>elseif</w:t>
              </w:r>
              <w:proofErr w:type="spellEnd"/>
              <w:r w:rsidRPr="0062385B">
                <w:rPr>
                  <w:rFonts w:asciiTheme="minorHAnsi" w:hAnsiTheme="minorHAnsi"/>
                  <w:sz w:val="18"/>
                  <w:szCs w:val="18"/>
                  <w:u w:val="single"/>
                </w:rPr>
                <w:t xml:space="preserve"> A1=</w:t>
              </w:r>
            </w:ins>
            <w:ins w:id="426" w:author="Smith, Alexis@Energy" w:date="2018-12-28T11:54:00Z">
              <w:r w:rsidR="00E15503">
                <w:rPr>
                  <w:rFonts w:asciiTheme="minorHAnsi" w:hAnsiTheme="minorHAnsi"/>
                  <w:sz w:val="18"/>
                  <w:szCs w:val="18"/>
                  <w:u w:val="single"/>
                </w:rPr>
                <w:t xml:space="preserve"> “</w:t>
              </w:r>
            </w:ins>
            <w:ins w:id="427" w:author="Smith, Alexis@Energy" w:date="2018-12-28T10:40:00Z">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ins>
          </w:p>
          <w:p w14:paraId="571AAF35" w14:textId="5CC36F11" w:rsidR="000D5206" w:rsidRPr="001D48C9" w:rsidRDefault="000D5206" w:rsidP="000D5206">
            <w:pPr>
              <w:spacing w:after="0"/>
              <w:rPr>
                <w:ins w:id="428" w:author="Balneg, Ronald@Energy" w:date="2018-05-21T15:34:00Z"/>
                <w:rFonts w:asciiTheme="minorHAnsi" w:hAnsiTheme="minorHAnsi"/>
                <w:sz w:val="18"/>
                <w:szCs w:val="18"/>
              </w:rPr>
            </w:pPr>
            <w:ins w:id="429" w:author="Smith, Alexis@Energy" w:date="2018-12-28T10:40:00Z">
              <w:r w:rsidRPr="0062385B">
                <w:rPr>
                  <w:rFonts w:asciiTheme="minorHAnsi" w:hAnsiTheme="minorHAnsi"/>
                  <w:sz w:val="18"/>
                  <w:szCs w:val="18"/>
                </w:rPr>
                <w:t>”MCH-31d”</w:t>
              </w:r>
            </w:ins>
            <w:ins w:id="430" w:author="Balneg, Ronald@Energy" w:date="2018-05-21T15:34:00Z">
              <w:r w:rsidRPr="00041F6F">
                <w:rPr>
                  <w:rFonts w:asciiTheme="minorHAnsi" w:hAnsiTheme="minorHAnsi"/>
                  <w:sz w:val="18"/>
                  <w:szCs w:val="18"/>
                </w:rPr>
                <w:t>&gt;&gt;</w:t>
              </w:r>
            </w:ins>
          </w:p>
        </w:tc>
      </w:tr>
    </w:tbl>
    <w:p w14:paraId="5683C297" w14:textId="4A632076" w:rsidR="000A4B73" w:rsidRPr="00095A57" w:rsidRDefault="000A4B73" w:rsidP="00095A57">
      <w:pPr>
        <w:spacing w:after="0" w:line="240" w:lineRule="auto"/>
        <w:rPr>
          <w:ins w:id="431" w:author="Smith, Alexis@Energy" w:date="2018-09-26T13:11:00Z"/>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3110E2" w:rsidRPr="00FF77DD" w14:paraId="3B5E3629" w14:textId="77777777" w:rsidTr="00095A57">
        <w:trPr>
          <w:trHeight w:val="144"/>
          <w:ins w:id="432" w:author="Smith, Alexis@Energy" w:date="2018-09-26T13:11:00Z"/>
        </w:trPr>
        <w:tc>
          <w:tcPr>
            <w:tcW w:w="10790" w:type="dxa"/>
            <w:vAlign w:val="center"/>
          </w:tcPr>
          <w:p w14:paraId="52770741" w14:textId="77777777" w:rsidR="003110E2" w:rsidRPr="00FF77DD" w:rsidRDefault="003110E2" w:rsidP="007B5419">
            <w:pPr>
              <w:spacing w:after="0" w:line="240" w:lineRule="auto"/>
              <w:rPr>
                <w:ins w:id="433" w:author="Smith, Alexis@Energy" w:date="2018-09-26T13:11:00Z"/>
                <w:rFonts w:asciiTheme="minorHAnsi" w:hAnsiTheme="minorHAnsi"/>
                <w:b/>
                <w:sz w:val="20"/>
                <w:szCs w:val="18"/>
              </w:rPr>
            </w:pPr>
            <w:ins w:id="434" w:author="Smith, Alexis@Energy" w:date="2018-09-26T13:11:00Z">
              <w:r w:rsidRPr="004109B8">
                <w:rPr>
                  <w:rFonts w:asciiTheme="minorHAnsi" w:hAnsiTheme="minorHAnsi"/>
                  <w:b/>
                  <w:sz w:val="18"/>
                  <w:szCs w:val="18"/>
                </w:rPr>
                <w:t xml:space="preserve">MCH-31c Whole House Fan Air Flow and Fan Efficacy – Watts measured per whole house fan and airflow measured as a total value  </w:t>
              </w:r>
            </w:ins>
          </w:p>
        </w:tc>
      </w:tr>
    </w:tbl>
    <w:p w14:paraId="37897D04" w14:textId="77777777" w:rsidR="003110E2" w:rsidRPr="00095A57" w:rsidRDefault="003110E2" w:rsidP="00095A57">
      <w:pPr>
        <w:spacing w:after="0" w:line="240" w:lineRule="auto"/>
        <w:rPr>
          <w:ins w:id="435" w:author="Balneg, Ronald@Energy" w:date="2018-05-21T15:34:00Z"/>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095A57">
        <w:trPr>
          <w:trHeight w:val="144"/>
          <w:ins w:id="436" w:author="Balneg, Ronald@Energy" w:date="2018-05-16T09:57:00Z"/>
        </w:trPr>
        <w:tc>
          <w:tcPr>
            <w:tcW w:w="10795" w:type="dxa"/>
            <w:gridSpan w:val="6"/>
          </w:tcPr>
          <w:p w14:paraId="5B56CE48" w14:textId="77777777" w:rsidR="00D47A58" w:rsidRDefault="00D47A58" w:rsidP="00A65221">
            <w:pPr>
              <w:spacing w:after="0" w:line="240" w:lineRule="auto"/>
              <w:rPr>
                <w:ins w:id="437" w:author="Balneg, Ronald@Energy" w:date="2018-05-16T09:57:00Z"/>
                <w:rFonts w:asciiTheme="minorHAnsi" w:hAnsiTheme="minorHAnsi"/>
                <w:b/>
                <w:sz w:val="18"/>
                <w:szCs w:val="18"/>
              </w:rPr>
            </w:pPr>
            <w:ins w:id="438" w:author="Balneg, Ronald@Energy" w:date="2018-05-16T09:57:00Z">
              <w:r>
                <w:rPr>
                  <w:rFonts w:asciiTheme="minorHAnsi" w:hAnsiTheme="minorHAnsi"/>
                  <w:b/>
                  <w:sz w:val="20"/>
                  <w:szCs w:val="18"/>
                </w:rPr>
                <w:t>B</w:t>
              </w:r>
              <w:r w:rsidRPr="00FF77DD">
                <w:rPr>
                  <w:rFonts w:asciiTheme="minorHAnsi" w:hAnsiTheme="minorHAnsi"/>
                  <w:b/>
                  <w:sz w:val="20"/>
                  <w:szCs w:val="18"/>
                </w:rPr>
                <w:t>.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ins w:id="439" w:author="Balneg, Ronald@Energy" w:date="2018-05-16T09:57:00Z"/>
              </w:trPr>
              <w:tc>
                <w:tcPr>
                  <w:tcW w:w="11030" w:type="dxa"/>
                  <w:tcBorders>
                    <w:top w:val="nil"/>
                    <w:left w:val="nil"/>
                    <w:bottom w:val="nil"/>
                    <w:right w:val="nil"/>
                  </w:tcBorders>
                  <w:vAlign w:val="center"/>
                </w:tcPr>
                <w:p w14:paraId="2C348D8E" w14:textId="77777777" w:rsidR="00D47A58" w:rsidRPr="00487F56" w:rsidRDefault="00D47A58" w:rsidP="00A65221">
                  <w:pPr>
                    <w:spacing w:after="0" w:line="240" w:lineRule="auto"/>
                    <w:ind w:left="-115"/>
                    <w:rPr>
                      <w:ins w:id="440" w:author="Balneg, Ronald@Energy" w:date="2018-05-16T09:57:00Z"/>
                      <w:rFonts w:asciiTheme="minorHAnsi" w:hAnsiTheme="minorHAnsi"/>
                      <w:sz w:val="18"/>
                      <w:szCs w:val="18"/>
                    </w:rPr>
                  </w:pPr>
                  <w:ins w:id="441" w:author="Balneg, Ronald@Energy" w:date="2018-05-16T09:57:00Z">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r>
                      <w:rPr>
                        <w:rFonts w:asciiTheme="minorHAnsi" w:hAnsiTheme="minorHAnsi"/>
                        <w:sz w:val="18"/>
                        <w:szCs w:val="18"/>
                      </w:rPr>
                      <w:t>d</w:t>
                    </w:r>
                  </w:ins>
                </w:p>
              </w:tc>
            </w:tr>
          </w:tbl>
          <w:p w14:paraId="37248E8D" w14:textId="77777777" w:rsidR="00D47A58" w:rsidRDefault="00D47A58" w:rsidP="00A65221">
            <w:pPr>
              <w:spacing w:line="240" w:lineRule="auto"/>
              <w:contextualSpacing/>
              <w:rPr>
                <w:ins w:id="442" w:author="Balneg, Ronald@Energy" w:date="2018-05-16T09:57:00Z"/>
              </w:rPr>
            </w:pPr>
          </w:p>
        </w:tc>
      </w:tr>
      <w:tr w:rsidR="00D47A58" w14:paraId="13D779E1" w14:textId="77777777" w:rsidTr="00095A57">
        <w:trPr>
          <w:trHeight w:val="144"/>
          <w:ins w:id="443" w:author="Balneg, Ronald@Energy" w:date="2018-05-16T09:57:00Z"/>
        </w:trPr>
        <w:tc>
          <w:tcPr>
            <w:tcW w:w="1656" w:type="dxa"/>
            <w:vAlign w:val="center"/>
          </w:tcPr>
          <w:p w14:paraId="3DA2D3EE" w14:textId="77777777" w:rsidR="00D47A58" w:rsidRDefault="00D47A58" w:rsidP="00A65221">
            <w:pPr>
              <w:spacing w:line="240" w:lineRule="auto"/>
              <w:contextualSpacing/>
              <w:jc w:val="center"/>
              <w:rPr>
                <w:ins w:id="444" w:author="Balneg, Ronald@Energy" w:date="2018-05-16T09:57:00Z"/>
              </w:rPr>
            </w:pPr>
            <w:ins w:id="445" w:author="Balneg, Ronald@Energy" w:date="2018-05-16T09:57:00Z">
              <w:r>
                <w:rPr>
                  <w:rFonts w:asciiTheme="minorHAnsi" w:hAnsiTheme="minorHAnsi"/>
                  <w:sz w:val="18"/>
                  <w:szCs w:val="18"/>
                </w:rPr>
                <w:t>0</w:t>
              </w:r>
              <w:r w:rsidRPr="009577D0">
                <w:rPr>
                  <w:rFonts w:asciiTheme="minorHAnsi" w:hAnsiTheme="minorHAnsi"/>
                  <w:sz w:val="18"/>
                  <w:szCs w:val="18"/>
                </w:rPr>
                <w:t>1</w:t>
              </w:r>
            </w:ins>
          </w:p>
        </w:tc>
        <w:tc>
          <w:tcPr>
            <w:tcW w:w="1656" w:type="dxa"/>
            <w:vAlign w:val="center"/>
          </w:tcPr>
          <w:p w14:paraId="2AA93471" w14:textId="77777777" w:rsidR="00D47A58" w:rsidRDefault="00D47A58" w:rsidP="00A65221">
            <w:pPr>
              <w:spacing w:line="240" w:lineRule="auto"/>
              <w:contextualSpacing/>
              <w:jc w:val="center"/>
              <w:rPr>
                <w:ins w:id="446" w:author="Balneg, Ronald@Energy" w:date="2018-05-16T09:57:00Z"/>
              </w:rPr>
            </w:pPr>
            <w:ins w:id="447" w:author="Balneg, Ronald@Energy" w:date="2018-05-16T09:57:00Z">
              <w:r>
                <w:rPr>
                  <w:rFonts w:asciiTheme="minorHAnsi" w:hAnsiTheme="minorHAnsi"/>
                  <w:sz w:val="18"/>
                  <w:szCs w:val="18"/>
                </w:rPr>
                <w:t>0</w:t>
              </w:r>
              <w:r w:rsidRPr="009577D0">
                <w:rPr>
                  <w:rFonts w:asciiTheme="minorHAnsi" w:hAnsiTheme="minorHAnsi"/>
                  <w:sz w:val="18"/>
                  <w:szCs w:val="18"/>
                </w:rPr>
                <w:t>2</w:t>
              </w:r>
            </w:ins>
          </w:p>
        </w:tc>
        <w:tc>
          <w:tcPr>
            <w:tcW w:w="2304" w:type="dxa"/>
            <w:vAlign w:val="center"/>
          </w:tcPr>
          <w:p w14:paraId="384DAADE" w14:textId="77777777" w:rsidR="00D47A58" w:rsidRDefault="00D47A58" w:rsidP="00A65221">
            <w:pPr>
              <w:spacing w:line="240" w:lineRule="auto"/>
              <w:contextualSpacing/>
              <w:jc w:val="center"/>
              <w:rPr>
                <w:ins w:id="448" w:author="Balneg, Ronald@Energy" w:date="2018-05-16T09:57:00Z"/>
              </w:rPr>
            </w:pPr>
            <w:ins w:id="449" w:author="Balneg, Ronald@Energy" w:date="2018-05-16T09:57:00Z">
              <w:r>
                <w:rPr>
                  <w:rFonts w:asciiTheme="minorHAnsi" w:hAnsiTheme="minorHAnsi"/>
                  <w:sz w:val="18"/>
                  <w:szCs w:val="18"/>
                </w:rPr>
                <w:t>0</w:t>
              </w:r>
              <w:r w:rsidRPr="009577D0">
                <w:rPr>
                  <w:rFonts w:asciiTheme="minorHAnsi" w:hAnsiTheme="minorHAnsi"/>
                  <w:sz w:val="18"/>
                  <w:szCs w:val="18"/>
                </w:rPr>
                <w:t>3</w:t>
              </w:r>
            </w:ins>
          </w:p>
        </w:tc>
        <w:tc>
          <w:tcPr>
            <w:tcW w:w="2304" w:type="dxa"/>
            <w:vAlign w:val="center"/>
          </w:tcPr>
          <w:p w14:paraId="16A0DBFF" w14:textId="77777777" w:rsidR="00D47A58" w:rsidRDefault="00D47A58" w:rsidP="00A65221">
            <w:pPr>
              <w:spacing w:line="240" w:lineRule="auto"/>
              <w:contextualSpacing/>
              <w:jc w:val="center"/>
              <w:rPr>
                <w:ins w:id="450" w:author="Balneg, Ronald@Energy" w:date="2018-05-16T09:57:00Z"/>
              </w:rPr>
            </w:pPr>
            <w:ins w:id="451" w:author="Balneg, Ronald@Energy" w:date="2018-05-16T09:57:00Z">
              <w:r>
                <w:rPr>
                  <w:rFonts w:asciiTheme="minorHAnsi" w:hAnsiTheme="minorHAnsi"/>
                  <w:sz w:val="18"/>
                  <w:szCs w:val="18"/>
                </w:rPr>
                <w:t>04</w:t>
              </w:r>
            </w:ins>
          </w:p>
        </w:tc>
        <w:tc>
          <w:tcPr>
            <w:tcW w:w="1440" w:type="dxa"/>
            <w:vAlign w:val="center"/>
          </w:tcPr>
          <w:p w14:paraId="342474D8" w14:textId="77777777" w:rsidR="00D47A58" w:rsidRDefault="00D47A58" w:rsidP="00A65221">
            <w:pPr>
              <w:spacing w:line="240" w:lineRule="auto"/>
              <w:contextualSpacing/>
              <w:jc w:val="center"/>
              <w:rPr>
                <w:ins w:id="452" w:author="Balneg, Ronald@Energy" w:date="2018-05-16T09:57:00Z"/>
              </w:rPr>
            </w:pPr>
            <w:ins w:id="453" w:author="Balneg, Ronald@Energy" w:date="2018-05-16T09:57:00Z">
              <w:r>
                <w:rPr>
                  <w:rFonts w:asciiTheme="minorHAnsi" w:hAnsiTheme="minorHAnsi"/>
                  <w:sz w:val="18"/>
                  <w:szCs w:val="18"/>
                </w:rPr>
                <w:t>05</w:t>
              </w:r>
            </w:ins>
          </w:p>
        </w:tc>
        <w:tc>
          <w:tcPr>
            <w:tcW w:w="1435" w:type="dxa"/>
            <w:vAlign w:val="center"/>
          </w:tcPr>
          <w:p w14:paraId="75A34693" w14:textId="77777777" w:rsidR="00D47A58" w:rsidRDefault="00D47A58" w:rsidP="00A65221">
            <w:pPr>
              <w:spacing w:line="240" w:lineRule="auto"/>
              <w:contextualSpacing/>
              <w:jc w:val="center"/>
              <w:rPr>
                <w:ins w:id="454" w:author="Balneg, Ronald@Energy" w:date="2018-05-16T09:57:00Z"/>
              </w:rPr>
            </w:pPr>
            <w:ins w:id="455" w:author="Balneg, Ronald@Energy" w:date="2018-05-16T09:57:00Z">
              <w:r>
                <w:rPr>
                  <w:rFonts w:asciiTheme="minorHAnsi" w:hAnsiTheme="minorHAnsi"/>
                  <w:sz w:val="18"/>
                  <w:szCs w:val="18"/>
                </w:rPr>
                <w:t>06</w:t>
              </w:r>
            </w:ins>
          </w:p>
        </w:tc>
      </w:tr>
      <w:tr w:rsidR="00D47A58" w14:paraId="4EE528BD" w14:textId="77777777" w:rsidTr="00095A57">
        <w:trPr>
          <w:trHeight w:val="144"/>
          <w:ins w:id="456" w:author="Balneg, Ronald@Energy" w:date="2018-05-16T09:57:00Z"/>
        </w:trPr>
        <w:tc>
          <w:tcPr>
            <w:tcW w:w="1656" w:type="dxa"/>
            <w:vAlign w:val="center"/>
          </w:tcPr>
          <w:p w14:paraId="4C6B659C" w14:textId="77777777" w:rsidR="00D47A58" w:rsidRDefault="00D47A58" w:rsidP="00A65221">
            <w:pPr>
              <w:spacing w:line="240" w:lineRule="auto"/>
              <w:contextualSpacing/>
              <w:jc w:val="center"/>
              <w:rPr>
                <w:ins w:id="457" w:author="Balneg, Ronald@Energy" w:date="2018-05-16T09:57:00Z"/>
              </w:rPr>
            </w:pPr>
            <w:ins w:id="458" w:author="Balneg, Ronald@Energy" w:date="2018-05-16T09:57:00Z">
              <w:r>
                <w:rPr>
                  <w:rFonts w:asciiTheme="minorHAnsi" w:hAnsiTheme="minorHAnsi"/>
                  <w:sz w:val="18"/>
                  <w:szCs w:val="18"/>
                </w:rPr>
                <w:t>Fan Name</w:t>
              </w:r>
            </w:ins>
          </w:p>
        </w:tc>
        <w:tc>
          <w:tcPr>
            <w:tcW w:w="1656" w:type="dxa"/>
            <w:vAlign w:val="center"/>
          </w:tcPr>
          <w:p w14:paraId="4F25E657" w14:textId="77777777" w:rsidR="00D47A58" w:rsidRDefault="00D47A58" w:rsidP="00A65221">
            <w:pPr>
              <w:spacing w:line="240" w:lineRule="auto"/>
              <w:contextualSpacing/>
              <w:jc w:val="center"/>
              <w:rPr>
                <w:ins w:id="459" w:author="Balneg, Ronald@Energy" w:date="2018-05-16T09:57:00Z"/>
              </w:rPr>
            </w:pPr>
            <w:ins w:id="460" w:author="Balneg, Ronald@Energy" w:date="2018-05-16T09:57:00Z">
              <w:r>
                <w:rPr>
                  <w:rFonts w:asciiTheme="minorHAnsi" w:hAnsiTheme="minorHAnsi"/>
                  <w:sz w:val="18"/>
                  <w:szCs w:val="18"/>
                </w:rPr>
                <w:t>Fan Location</w:t>
              </w:r>
            </w:ins>
          </w:p>
        </w:tc>
        <w:tc>
          <w:tcPr>
            <w:tcW w:w="2304" w:type="dxa"/>
            <w:vAlign w:val="center"/>
          </w:tcPr>
          <w:p w14:paraId="7C027B2F" w14:textId="77777777" w:rsidR="00D47A58" w:rsidRDefault="00D47A58" w:rsidP="00A65221">
            <w:pPr>
              <w:spacing w:line="240" w:lineRule="auto"/>
              <w:contextualSpacing/>
              <w:jc w:val="center"/>
              <w:rPr>
                <w:ins w:id="461" w:author="Balneg, Ronald@Energy" w:date="2018-05-16T09:57:00Z"/>
              </w:rPr>
            </w:pPr>
            <w:ins w:id="462" w:author="Balneg, Ronald@Energy" w:date="2018-05-16T09:57:00Z">
              <w:r w:rsidRPr="009577D0">
                <w:rPr>
                  <w:rFonts w:asciiTheme="minorHAnsi" w:hAnsiTheme="minorHAnsi"/>
                  <w:sz w:val="18"/>
                  <w:szCs w:val="18"/>
                </w:rPr>
                <w:t xml:space="preserve">WHF </w:t>
              </w:r>
              <w:r>
                <w:rPr>
                  <w:rFonts w:asciiTheme="minorHAnsi" w:hAnsiTheme="minorHAnsi"/>
                  <w:sz w:val="18"/>
                  <w:szCs w:val="18"/>
                </w:rPr>
                <w:t>Manufacturer Name</w:t>
              </w:r>
            </w:ins>
          </w:p>
        </w:tc>
        <w:tc>
          <w:tcPr>
            <w:tcW w:w="2304" w:type="dxa"/>
            <w:vAlign w:val="center"/>
          </w:tcPr>
          <w:p w14:paraId="063CA347" w14:textId="77777777" w:rsidR="00D47A58" w:rsidRDefault="00D47A58" w:rsidP="00A65221">
            <w:pPr>
              <w:spacing w:line="240" w:lineRule="auto"/>
              <w:contextualSpacing/>
              <w:jc w:val="center"/>
              <w:rPr>
                <w:ins w:id="463" w:author="Balneg, Ronald@Energy" w:date="2018-05-16T09:57:00Z"/>
              </w:rPr>
            </w:pPr>
            <w:ins w:id="464" w:author="Balneg, Ronald@Energy" w:date="2018-05-16T09:57:00Z">
              <w:r>
                <w:rPr>
                  <w:rFonts w:asciiTheme="minorHAnsi" w:hAnsiTheme="minorHAnsi"/>
                  <w:sz w:val="18"/>
                  <w:szCs w:val="18"/>
                </w:rPr>
                <w:t>WHF Model Number</w:t>
              </w:r>
            </w:ins>
          </w:p>
        </w:tc>
        <w:tc>
          <w:tcPr>
            <w:tcW w:w="1440" w:type="dxa"/>
            <w:vAlign w:val="center"/>
          </w:tcPr>
          <w:p w14:paraId="5F508F2B" w14:textId="77777777" w:rsidR="00D47A58" w:rsidRDefault="00D47A58" w:rsidP="00A65221">
            <w:pPr>
              <w:spacing w:line="240" w:lineRule="auto"/>
              <w:contextualSpacing/>
              <w:jc w:val="center"/>
              <w:rPr>
                <w:ins w:id="465" w:author="Balneg, Ronald@Energy" w:date="2018-05-16T09:57:00Z"/>
              </w:rPr>
            </w:pPr>
            <w:ins w:id="466" w:author="Balneg, Ronald@Energy" w:date="2018-05-16T09:57:00Z">
              <w:r>
                <w:rPr>
                  <w:rFonts w:asciiTheme="minorHAnsi" w:hAnsiTheme="minorHAnsi"/>
                  <w:sz w:val="18"/>
                  <w:szCs w:val="18"/>
                </w:rPr>
                <w:t>WHF Measured Airflow (CFM)</w:t>
              </w:r>
            </w:ins>
          </w:p>
        </w:tc>
        <w:tc>
          <w:tcPr>
            <w:tcW w:w="1435" w:type="dxa"/>
            <w:vAlign w:val="center"/>
          </w:tcPr>
          <w:p w14:paraId="30913D30" w14:textId="77777777" w:rsidR="00D47A58" w:rsidRDefault="00D47A58" w:rsidP="00A65221">
            <w:pPr>
              <w:spacing w:line="240" w:lineRule="auto"/>
              <w:contextualSpacing/>
              <w:jc w:val="center"/>
              <w:rPr>
                <w:ins w:id="467" w:author="Balneg, Ronald@Energy" w:date="2018-05-16T09:57:00Z"/>
              </w:rPr>
            </w:pPr>
            <w:ins w:id="468" w:author="Balneg, Ronald@Energy" w:date="2018-05-16T09:57:00Z">
              <w:r>
                <w:rPr>
                  <w:rFonts w:asciiTheme="minorHAnsi" w:hAnsiTheme="minorHAnsi"/>
                  <w:sz w:val="18"/>
                  <w:szCs w:val="18"/>
                </w:rPr>
                <w:t>WHF Measured Watts</w:t>
              </w:r>
            </w:ins>
          </w:p>
        </w:tc>
      </w:tr>
      <w:tr w:rsidR="00382185" w14:paraId="68F15A12" w14:textId="77777777" w:rsidTr="00095A57">
        <w:trPr>
          <w:trHeight w:val="144"/>
          <w:ins w:id="469" w:author="Balneg, Ronald@Energy" w:date="2018-05-16T09:57:00Z"/>
        </w:trPr>
        <w:tc>
          <w:tcPr>
            <w:tcW w:w="1656" w:type="dxa"/>
          </w:tcPr>
          <w:p w14:paraId="4858AD61" w14:textId="197E0FA2" w:rsidR="00382185" w:rsidRPr="000D5206" w:rsidRDefault="00382185" w:rsidP="006554EF">
            <w:pPr>
              <w:spacing w:line="240" w:lineRule="auto"/>
              <w:contextualSpacing/>
              <w:rPr>
                <w:ins w:id="470" w:author="Balneg, Ronald@Energy" w:date="2018-05-16T09:57:00Z"/>
                <w:sz w:val="18"/>
              </w:rPr>
            </w:pPr>
            <w:ins w:id="471" w:author="Balneg, Ronald@Energy" w:date="2018-05-16T09:57:00Z">
              <w:r w:rsidRPr="000D5206">
                <w:rPr>
                  <w:sz w:val="18"/>
                </w:rPr>
                <w:t>&lt;&lt;</w:t>
              </w:r>
            </w:ins>
            <w:ins w:id="472" w:author="Balneg, Ronald@Energy" w:date="2018-05-16T09:58:00Z">
              <w:r w:rsidRPr="000D5206">
                <w:rPr>
                  <w:sz w:val="18"/>
                </w:rPr>
                <w:t>Auto populate</w:t>
              </w:r>
            </w:ins>
            <w:ins w:id="473" w:author="Balneg, Ronald@Energy" w:date="2018-05-16T09:57:00Z">
              <w:r w:rsidRPr="000D5206">
                <w:rPr>
                  <w:sz w:val="18"/>
                </w:rPr>
                <w:t xml:space="preserve"> from CF</w:t>
              </w:r>
            </w:ins>
            <w:ins w:id="474" w:author="Balneg, Ronald@Energy" w:date="2018-05-22T12:03:00Z">
              <w:r>
                <w:rPr>
                  <w:sz w:val="18"/>
                </w:rPr>
                <w:t>2</w:t>
              </w:r>
            </w:ins>
            <w:ins w:id="475" w:author="Balneg, Ronald@Energy" w:date="2018-05-16T09:57:00Z">
              <w:r w:rsidRPr="000D5206">
                <w:rPr>
                  <w:sz w:val="18"/>
                </w:rPr>
                <w:t>R&gt;&gt;</w:t>
              </w:r>
            </w:ins>
          </w:p>
        </w:tc>
        <w:tc>
          <w:tcPr>
            <w:tcW w:w="1656" w:type="dxa"/>
          </w:tcPr>
          <w:p w14:paraId="0D005076" w14:textId="7A5B0ABE" w:rsidR="00382185" w:rsidRPr="000D5206" w:rsidRDefault="00382185" w:rsidP="006554EF">
            <w:pPr>
              <w:spacing w:line="240" w:lineRule="auto"/>
              <w:contextualSpacing/>
              <w:rPr>
                <w:ins w:id="476" w:author="Balneg, Ronald@Energy" w:date="2018-05-16T09:57:00Z"/>
                <w:sz w:val="18"/>
              </w:rPr>
            </w:pPr>
            <w:ins w:id="477" w:author="Balneg, Ronald@Energy" w:date="2018-05-16T09:57:00Z">
              <w:r w:rsidRPr="000D5206">
                <w:rPr>
                  <w:sz w:val="18"/>
                </w:rPr>
                <w:t>&lt;&lt;</w:t>
              </w:r>
            </w:ins>
            <w:ins w:id="478" w:author="Balneg, Ronald@Energy" w:date="2018-05-22T12:03:00Z">
              <w:r>
                <w:rPr>
                  <w:sz w:val="18"/>
                </w:rPr>
                <w:t>Auto populate from CF2R</w:t>
              </w:r>
            </w:ins>
            <w:ins w:id="479" w:author="Balneg, Ronald@Energy" w:date="2018-05-16T09:57:00Z">
              <w:r w:rsidRPr="000D5206">
                <w:rPr>
                  <w:sz w:val="18"/>
                </w:rPr>
                <w:t>&gt;&gt;</w:t>
              </w:r>
            </w:ins>
          </w:p>
        </w:tc>
        <w:tc>
          <w:tcPr>
            <w:tcW w:w="2304" w:type="dxa"/>
          </w:tcPr>
          <w:p w14:paraId="601B79C2" w14:textId="64AB792A" w:rsidR="00382185" w:rsidRPr="000D5206" w:rsidRDefault="00382185" w:rsidP="000A4B73">
            <w:pPr>
              <w:spacing w:line="240" w:lineRule="auto"/>
              <w:contextualSpacing/>
              <w:rPr>
                <w:ins w:id="480" w:author="Balneg, Ronald@Energy" w:date="2018-05-16T09:57:00Z"/>
                <w:sz w:val="18"/>
              </w:rPr>
            </w:pPr>
            <w:ins w:id="481" w:author="Balneg, Ronald@Energy" w:date="2018-05-16T09:57:00Z">
              <w:r w:rsidRPr="000D5206">
                <w:rPr>
                  <w:sz w:val="18"/>
                </w:rPr>
                <w:t>&lt;&lt;user input, WHF Manufacturer Name, string&gt;&gt;</w:t>
              </w:r>
            </w:ins>
          </w:p>
        </w:tc>
        <w:tc>
          <w:tcPr>
            <w:tcW w:w="2304" w:type="dxa"/>
            <w:tcBorders>
              <w:bottom w:val="single" w:sz="4" w:space="0" w:color="auto"/>
            </w:tcBorders>
          </w:tcPr>
          <w:p w14:paraId="191AFED7" w14:textId="020F6D86" w:rsidR="00382185" w:rsidRPr="000D5206" w:rsidRDefault="00382185" w:rsidP="000A4B73">
            <w:pPr>
              <w:spacing w:line="240" w:lineRule="auto"/>
              <w:contextualSpacing/>
              <w:rPr>
                <w:ins w:id="482" w:author="Balneg, Ronald@Energy" w:date="2018-05-16T09:57:00Z"/>
                <w:sz w:val="18"/>
              </w:rPr>
            </w:pPr>
            <w:ins w:id="483" w:author="Balneg, Ronald@Energy" w:date="2018-05-16T09:58:00Z">
              <w:r w:rsidRPr="000D5206">
                <w:rPr>
                  <w:sz w:val="18"/>
                </w:rPr>
                <w:t>&lt;&lt;</w:t>
              </w:r>
            </w:ins>
            <w:ins w:id="484" w:author="Balneg, Ronald@Energy" w:date="2018-05-16T09:59:00Z">
              <w:r w:rsidRPr="000D5206">
                <w:rPr>
                  <w:sz w:val="18"/>
                </w:rPr>
                <w:t xml:space="preserve">user input, </w:t>
              </w:r>
            </w:ins>
            <w:ins w:id="485" w:author="Balneg, Ronald@Energy" w:date="2018-05-16T10:00:00Z">
              <w:r w:rsidRPr="000D5206">
                <w:rPr>
                  <w:sz w:val="18"/>
                </w:rPr>
                <w:t>WHF Model Number, string&gt;&gt;</w:t>
              </w:r>
            </w:ins>
          </w:p>
        </w:tc>
        <w:tc>
          <w:tcPr>
            <w:tcW w:w="1440" w:type="dxa"/>
            <w:vMerge w:val="restart"/>
          </w:tcPr>
          <w:p w14:paraId="3BAF3F25" w14:textId="11F5DACE" w:rsidR="00382185" w:rsidRPr="000D5206" w:rsidRDefault="00382185" w:rsidP="000A4B73">
            <w:pPr>
              <w:spacing w:line="240" w:lineRule="auto"/>
              <w:contextualSpacing/>
              <w:rPr>
                <w:ins w:id="486" w:author="Balneg, Ronald@Energy" w:date="2018-05-16T09:57:00Z"/>
                <w:sz w:val="18"/>
              </w:rPr>
            </w:pPr>
            <w:ins w:id="487" w:author="Balneg, Ronald@Energy" w:date="2018-05-21T15:34:00Z">
              <w:r w:rsidRPr="000D5206">
                <w:rPr>
                  <w:sz w:val="18"/>
                </w:rPr>
                <w:t>&lt;&lt;user input, WHF Measured Airflow, numeric&gt;&gt;</w:t>
              </w:r>
            </w:ins>
          </w:p>
        </w:tc>
        <w:tc>
          <w:tcPr>
            <w:tcW w:w="1435" w:type="dxa"/>
          </w:tcPr>
          <w:p w14:paraId="4D163B64" w14:textId="39F5450F" w:rsidR="00382185" w:rsidRPr="000D5206" w:rsidRDefault="00382185" w:rsidP="000A4B73">
            <w:pPr>
              <w:spacing w:line="240" w:lineRule="auto"/>
              <w:contextualSpacing/>
              <w:rPr>
                <w:ins w:id="488" w:author="Balneg, Ronald@Energy" w:date="2018-05-16T09:57:00Z"/>
                <w:sz w:val="18"/>
              </w:rPr>
            </w:pPr>
            <w:ins w:id="489" w:author="Balneg, Ronald@Energy" w:date="2018-05-16T10:01:00Z">
              <w:r w:rsidRPr="000D5206">
                <w:rPr>
                  <w:sz w:val="18"/>
                </w:rPr>
                <w:t>&lt;&lt;user input, WHF Measured Watts, numer</w:t>
              </w:r>
            </w:ins>
            <w:ins w:id="490" w:author="Balneg, Ronald@Energy" w:date="2018-05-21T15:34:00Z">
              <w:r w:rsidRPr="000D5206">
                <w:rPr>
                  <w:sz w:val="18"/>
                </w:rPr>
                <w:t>ic</w:t>
              </w:r>
            </w:ins>
            <w:ins w:id="491" w:author="Balneg, Ronald@Energy" w:date="2018-05-16T10:01:00Z">
              <w:r w:rsidRPr="000D5206">
                <w:rPr>
                  <w:sz w:val="18"/>
                </w:rPr>
                <w:t>&gt;&gt;</w:t>
              </w:r>
            </w:ins>
          </w:p>
        </w:tc>
      </w:tr>
      <w:tr w:rsidR="00382185" w14:paraId="223B4E93" w14:textId="77777777" w:rsidTr="00095A57">
        <w:trPr>
          <w:trHeight w:val="144"/>
          <w:ins w:id="492" w:author="Balneg, Ronald@Energy" w:date="2018-05-16T09:57:00Z"/>
        </w:trPr>
        <w:tc>
          <w:tcPr>
            <w:tcW w:w="1656" w:type="dxa"/>
          </w:tcPr>
          <w:p w14:paraId="0E195037" w14:textId="77777777" w:rsidR="00382185" w:rsidRDefault="00382185" w:rsidP="000A4B73">
            <w:pPr>
              <w:spacing w:line="240" w:lineRule="auto"/>
              <w:contextualSpacing/>
              <w:rPr>
                <w:ins w:id="493" w:author="Balneg, Ronald@Energy" w:date="2018-05-16T09:57:00Z"/>
              </w:rPr>
            </w:pPr>
          </w:p>
        </w:tc>
        <w:tc>
          <w:tcPr>
            <w:tcW w:w="1656" w:type="dxa"/>
          </w:tcPr>
          <w:p w14:paraId="7C270221" w14:textId="77777777" w:rsidR="00382185" w:rsidRDefault="00382185" w:rsidP="000A4B73">
            <w:pPr>
              <w:spacing w:line="240" w:lineRule="auto"/>
              <w:contextualSpacing/>
              <w:rPr>
                <w:ins w:id="494" w:author="Balneg, Ronald@Energy" w:date="2018-05-16T09:57:00Z"/>
              </w:rPr>
            </w:pPr>
          </w:p>
        </w:tc>
        <w:tc>
          <w:tcPr>
            <w:tcW w:w="2304" w:type="dxa"/>
          </w:tcPr>
          <w:p w14:paraId="7F899602" w14:textId="77777777" w:rsidR="00382185" w:rsidRDefault="00382185" w:rsidP="000A4B73">
            <w:pPr>
              <w:spacing w:line="240" w:lineRule="auto"/>
              <w:contextualSpacing/>
              <w:rPr>
                <w:ins w:id="495" w:author="Balneg, Ronald@Energy" w:date="2018-05-16T09:57:00Z"/>
              </w:rPr>
            </w:pPr>
          </w:p>
        </w:tc>
        <w:tc>
          <w:tcPr>
            <w:tcW w:w="2304" w:type="dxa"/>
            <w:tcBorders>
              <w:top w:val="single" w:sz="4" w:space="0" w:color="auto"/>
              <w:bottom w:val="single" w:sz="4" w:space="0" w:color="auto"/>
            </w:tcBorders>
          </w:tcPr>
          <w:p w14:paraId="5C4CCBD4" w14:textId="77777777" w:rsidR="00382185" w:rsidRDefault="00382185" w:rsidP="000A4B73">
            <w:pPr>
              <w:spacing w:line="240" w:lineRule="auto"/>
              <w:contextualSpacing/>
              <w:rPr>
                <w:ins w:id="496" w:author="Balneg, Ronald@Energy" w:date="2018-05-16T09:57:00Z"/>
              </w:rPr>
            </w:pPr>
          </w:p>
        </w:tc>
        <w:tc>
          <w:tcPr>
            <w:tcW w:w="1440" w:type="dxa"/>
            <w:vMerge/>
          </w:tcPr>
          <w:p w14:paraId="09345CA9" w14:textId="77777777" w:rsidR="00382185" w:rsidRDefault="00382185" w:rsidP="000A4B73">
            <w:pPr>
              <w:spacing w:line="240" w:lineRule="auto"/>
              <w:contextualSpacing/>
              <w:rPr>
                <w:ins w:id="497" w:author="Balneg, Ronald@Energy" w:date="2018-05-16T09:57:00Z"/>
              </w:rPr>
            </w:pPr>
          </w:p>
        </w:tc>
        <w:tc>
          <w:tcPr>
            <w:tcW w:w="1435" w:type="dxa"/>
            <w:tcBorders>
              <w:bottom w:val="single" w:sz="4" w:space="0" w:color="auto"/>
            </w:tcBorders>
          </w:tcPr>
          <w:p w14:paraId="38D36E4D" w14:textId="77777777" w:rsidR="00382185" w:rsidRDefault="00382185" w:rsidP="000A4B73">
            <w:pPr>
              <w:spacing w:line="240" w:lineRule="auto"/>
              <w:contextualSpacing/>
              <w:rPr>
                <w:ins w:id="498" w:author="Balneg, Ronald@Energy" w:date="2018-05-16T09:57:00Z"/>
              </w:rPr>
            </w:pPr>
          </w:p>
        </w:tc>
      </w:tr>
      <w:tr w:rsidR="00382185" w14:paraId="3CEF0969" w14:textId="77777777" w:rsidTr="00095A57">
        <w:trPr>
          <w:trHeight w:val="144"/>
          <w:ins w:id="499" w:author="Balneg, Ronald@Energy" w:date="2018-05-16T09:57:00Z"/>
        </w:trPr>
        <w:tc>
          <w:tcPr>
            <w:tcW w:w="1656" w:type="dxa"/>
          </w:tcPr>
          <w:p w14:paraId="584225A2" w14:textId="77777777" w:rsidR="00382185" w:rsidRDefault="00382185" w:rsidP="000A4B73">
            <w:pPr>
              <w:spacing w:line="240" w:lineRule="auto"/>
              <w:contextualSpacing/>
              <w:rPr>
                <w:ins w:id="500" w:author="Balneg, Ronald@Energy" w:date="2018-05-16T09:57:00Z"/>
              </w:rPr>
            </w:pPr>
          </w:p>
        </w:tc>
        <w:tc>
          <w:tcPr>
            <w:tcW w:w="1656" w:type="dxa"/>
          </w:tcPr>
          <w:p w14:paraId="7CAA9595" w14:textId="77777777" w:rsidR="00382185" w:rsidRDefault="00382185" w:rsidP="000A4B73">
            <w:pPr>
              <w:spacing w:line="240" w:lineRule="auto"/>
              <w:contextualSpacing/>
              <w:rPr>
                <w:ins w:id="501" w:author="Balneg, Ronald@Energy" w:date="2018-05-16T09:57:00Z"/>
              </w:rPr>
            </w:pPr>
          </w:p>
        </w:tc>
        <w:tc>
          <w:tcPr>
            <w:tcW w:w="2304" w:type="dxa"/>
          </w:tcPr>
          <w:p w14:paraId="37397E40" w14:textId="77777777" w:rsidR="00382185" w:rsidRDefault="00382185" w:rsidP="000A4B73">
            <w:pPr>
              <w:spacing w:line="240" w:lineRule="auto"/>
              <w:contextualSpacing/>
              <w:rPr>
                <w:ins w:id="502" w:author="Balneg, Ronald@Energy" w:date="2018-05-16T09:57:00Z"/>
              </w:rPr>
            </w:pPr>
          </w:p>
        </w:tc>
        <w:tc>
          <w:tcPr>
            <w:tcW w:w="2304" w:type="dxa"/>
            <w:tcBorders>
              <w:top w:val="single" w:sz="4" w:space="0" w:color="auto"/>
            </w:tcBorders>
          </w:tcPr>
          <w:p w14:paraId="33AD2050" w14:textId="77777777" w:rsidR="00382185" w:rsidRDefault="00382185" w:rsidP="000A4B73">
            <w:pPr>
              <w:spacing w:line="240" w:lineRule="auto"/>
              <w:contextualSpacing/>
              <w:rPr>
                <w:ins w:id="503" w:author="Balneg, Ronald@Energy" w:date="2018-05-16T09:57:00Z"/>
              </w:rPr>
            </w:pPr>
          </w:p>
        </w:tc>
        <w:tc>
          <w:tcPr>
            <w:tcW w:w="1440" w:type="dxa"/>
            <w:vMerge/>
          </w:tcPr>
          <w:p w14:paraId="13BD6658" w14:textId="77777777" w:rsidR="00382185" w:rsidRDefault="00382185" w:rsidP="000A4B73">
            <w:pPr>
              <w:spacing w:line="240" w:lineRule="auto"/>
              <w:contextualSpacing/>
              <w:rPr>
                <w:ins w:id="504" w:author="Balneg, Ronald@Energy" w:date="2018-05-16T09:57:00Z"/>
              </w:rPr>
            </w:pPr>
          </w:p>
        </w:tc>
        <w:tc>
          <w:tcPr>
            <w:tcW w:w="1435" w:type="dxa"/>
            <w:tcBorders>
              <w:top w:val="single" w:sz="4" w:space="0" w:color="auto"/>
            </w:tcBorders>
          </w:tcPr>
          <w:p w14:paraId="640C0A2B" w14:textId="77777777" w:rsidR="00382185" w:rsidRDefault="00382185" w:rsidP="000A4B73">
            <w:pPr>
              <w:spacing w:line="240" w:lineRule="auto"/>
              <w:contextualSpacing/>
              <w:rPr>
                <w:ins w:id="505" w:author="Balneg, Ronald@Energy" w:date="2018-05-16T09:57:00Z"/>
              </w:rPr>
            </w:pPr>
          </w:p>
        </w:tc>
      </w:tr>
    </w:tbl>
    <w:p w14:paraId="5F92E30E" w14:textId="4043B0B8" w:rsidR="00D47A58" w:rsidRPr="00095A57" w:rsidDel="00D47A58" w:rsidRDefault="00D47A58" w:rsidP="00095A57">
      <w:pPr>
        <w:spacing w:after="0" w:line="240" w:lineRule="auto"/>
        <w:rPr>
          <w:del w:id="506" w:author="Balneg, Ronald@Energy" w:date="2018-05-16T09:57:00Z"/>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0D5206">
        <w:trPr>
          <w:trHeight w:val="158"/>
        </w:trPr>
        <w:tc>
          <w:tcPr>
            <w:tcW w:w="10795" w:type="dxa"/>
            <w:gridSpan w:val="3"/>
            <w:vAlign w:val="center"/>
          </w:tcPr>
          <w:p w14:paraId="46D5A678" w14:textId="33AE3FEE" w:rsidR="00F85ED7" w:rsidRPr="00E94E5A" w:rsidRDefault="004C5B47" w:rsidP="00FF77DD">
            <w:pPr>
              <w:spacing w:after="0" w:line="240" w:lineRule="auto"/>
              <w:rPr>
                <w:rFonts w:asciiTheme="minorHAnsi" w:hAnsiTheme="minorHAnsi"/>
                <w:b/>
                <w:sz w:val="18"/>
                <w:szCs w:val="18"/>
              </w:rPr>
            </w:pPr>
            <w:ins w:id="507" w:author="Balneg, Ronald@Energy" w:date="2018-05-11T13:32:00Z">
              <w:r>
                <w:rPr>
                  <w:rFonts w:asciiTheme="minorHAnsi" w:hAnsiTheme="minorHAnsi"/>
                  <w:b/>
                  <w:sz w:val="20"/>
                  <w:szCs w:val="18"/>
                </w:rPr>
                <w:t>C</w:t>
              </w:r>
            </w:ins>
            <w:del w:id="508" w:author="Balneg, Ronald@Energy" w:date="2018-05-11T13:31:00Z">
              <w:r w:rsidR="001F62B7" w:rsidRPr="00FF77DD" w:rsidDel="004C5B47">
                <w:rPr>
                  <w:rFonts w:asciiTheme="minorHAnsi" w:hAnsiTheme="minorHAnsi"/>
                  <w:b/>
                  <w:sz w:val="20"/>
                  <w:szCs w:val="18"/>
                </w:rPr>
                <w:delText>B</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rsidDel="00083536" w14:paraId="46D5A67D" w14:textId="04E3D96F" w:rsidTr="000D5206">
        <w:tblPrEx>
          <w:tblCellMar>
            <w:left w:w="115" w:type="dxa"/>
            <w:right w:w="115" w:type="dxa"/>
          </w:tblCellMar>
        </w:tblPrEx>
        <w:trPr>
          <w:trHeight w:val="144"/>
          <w:del w:id="509" w:author="Smith, Alexis@Energy" w:date="2018-09-26T13:12:00Z"/>
        </w:trPr>
        <w:tc>
          <w:tcPr>
            <w:tcW w:w="595" w:type="dxa"/>
            <w:vAlign w:val="center"/>
          </w:tcPr>
          <w:p w14:paraId="46D5A67A" w14:textId="0D591998" w:rsidR="00F85ED7" w:rsidRPr="009577D0" w:rsidDel="00083536" w:rsidRDefault="00F85ED7" w:rsidP="0019113D">
            <w:pPr>
              <w:spacing w:after="0" w:line="240" w:lineRule="auto"/>
              <w:jc w:val="center"/>
              <w:rPr>
                <w:del w:id="510" w:author="Smith, Alexis@Energy" w:date="2018-09-26T13:12:00Z"/>
                <w:rFonts w:asciiTheme="minorHAnsi" w:hAnsiTheme="minorHAnsi"/>
                <w:sz w:val="18"/>
                <w:szCs w:val="18"/>
              </w:rPr>
            </w:pPr>
            <w:del w:id="511" w:author="Smith, Alexis@Energy" w:date="2018-09-26T13:12:00Z">
              <w:r w:rsidDel="00083536">
                <w:rPr>
                  <w:rFonts w:asciiTheme="minorHAnsi" w:hAnsiTheme="minorHAnsi"/>
                  <w:sz w:val="18"/>
                  <w:szCs w:val="18"/>
                </w:rPr>
                <w:delText>01</w:delText>
              </w:r>
            </w:del>
          </w:p>
        </w:tc>
        <w:tc>
          <w:tcPr>
            <w:tcW w:w="4646" w:type="dxa"/>
            <w:vAlign w:val="center"/>
          </w:tcPr>
          <w:p w14:paraId="46D5A67B" w14:textId="73348292" w:rsidR="00F85ED7" w:rsidRPr="009577D0" w:rsidDel="00083536" w:rsidRDefault="00F85ED7" w:rsidP="00863D38">
            <w:pPr>
              <w:spacing w:after="0" w:line="240" w:lineRule="auto"/>
              <w:rPr>
                <w:del w:id="512" w:author="Smith, Alexis@Energy" w:date="2018-09-26T13:12:00Z"/>
                <w:rFonts w:asciiTheme="minorHAnsi" w:hAnsiTheme="minorHAnsi"/>
                <w:sz w:val="18"/>
                <w:szCs w:val="18"/>
              </w:rPr>
            </w:pPr>
            <w:del w:id="513" w:author="Smith, Alexis@Energy" w:date="2018-09-26T13:12:00Z">
              <w:r w:rsidDel="00083536">
                <w:rPr>
                  <w:rFonts w:asciiTheme="minorHAnsi" w:hAnsiTheme="minorHAnsi"/>
                  <w:sz w:val="18"/>
                  <w:szCs w:val="18"/>
                </w:rPr>
                <w:delText xml:space="preserve"> Sum of all </w:delText>
              </w:r>
              <w:r w:rsidR="00863D38" w:rsidDel="00083536">
                <w:rPr>
                  <w:rFonts w:asciiTheme="minorHAnsi" w:hAnsiTheme="minorHAnsi"/>
                  <w:sz w:val="18"/>
                  <w:szCs w:val="18"/>
                </w:rPr>
                <w:delText>I</w:delText>
              </w:r>
              <w:r w:rsidDel="00083536">
                <w:rPr>
                  <w:rFonts w:asciiTheme="minorHAnsi" w:hAnsiTheme="minorHAnsi"/>
                  <w:sz w:val="18"/>
                  <w:szCs w:val="18"/>
                </w:rPr>
                <w:delText>nstalled WHF Rated Airflow in Dwelling (CFM)</w:delText>
              </w:r>
            </w:del>
          </w:p>
        </w:tc>
        <w:tc>
          <w:tcPr>
            <w:tcW w:w="5554" w:type="dxa"/>
            <w:vAlign w:val="center"/>
          </w:tcPr>
          <w:p w14:paraId="46D5A67C" w14:textId="2F344FBD" w:rsidR="00F85ED7" w:rsidRPr="009577D0" w:rsidDel="00083536" w:rsidRDefault="00F85ED7" w:rsidP="00103E04">
            <w:pPr>
              <w:spacing w:after="0" w:line="240" w:lineRule="auto"/>
              <w:rPr>
                <w:del w:id="514" w:author="Smith, Alexis@Energy" w:date="2018-09-26T13:12:00Z"/>
                <w:rFonts w:asciiTheme="minorHAnsi" w:hAnsiTheme="minorHAnsi"/>
                <w:sz w:val="18"/>
                <w:szCs w:val="18"/>
              </w:rPr>
            </w:pPr>
            <w:del w:id="515" w:author="Smith, Alexis@Energy" w:date="2018-09-26T13:12:00Z">
              <w:r w:rsidRPr="00C77D58" w:rsidDel="00083536">
                <w:rPr>
                  <w:rFonts w:asciiTheme="minorHAnsi" w:hAnsiTheme="minorHAnsi"/>
                  <w:sz w:val="18"/>
                  <w:szCs w:val="18"/>
                </w:rPr>
                <w:delText>&lt;&lt;calculated</w:delText>
              </w:r>
              <w:r w:rsidDel="00083536">
                <w:rPr>
                  <w:rFonts w:asciiTheme="minorHAnsi" w:hAnsiTheme="minorHAnsi"/>
                  <w:sz w:val="18"/>
                  <w:szCs w:val="18"/>
                </w:rPr>
                <w:delText xml:space="preserve"> field:</w:delText>
              </w:r>
              <w:r w:rsidRPr="00C77D58" w:rsidDel="00083536">
                <w:rPr>
                  <w:rFonts w:asciiTheme="minorHAnsi" w:hAnsiTheme="minorHAnsi"/>
                  <w:sz w:val="18"/>
                  <w:szCs w:val="18"/>
                </w:rPr>
                <w:delText xml:space="preserve"> </w:delText>
              </w:r>
              <w:r w:rsidDel="00083536">
                <w:rPr>
                  <w:rFonts w:asciiTheme="minorHAnsi" w:hAnsiTheme="minorHAnsi"/>
                  <w:sz w:val="18"/>
                  <w:szCs w:val="18"/>
                </w:rPr>
                <w:delText>sum all values in column A05</w:delText>
              </w:r>
              <w:r w:rsidRPr="00C77D58" w:rsidDel="00083536">
                <w:rPr>
                  <w:rFonts w:asciiTheme="minorHAnsi" w:hAnsiTheme="minorHAnsi"/>
                  <w:sz w:val="18"/>
                  <w:szCs w:val="18"/>
                </w:rPr>
                <w:delText>&gt;&gt;</w:delText>
              </w:r>
            </w:del>
          </w:p>
        </w:tc>
      </w:tr>
      <w:tr w:rsidR="00F85ED7" w:rsidRPr="009577D0" w14:paraId="46D5A681" w14:textId="77777777" w:rsidTr="000D5206">
        <w:tblPrEx>
          <w:tblCellMar>
            <w:left w:w="115" w:type="dxa"/>
            <w:right w:w="115" w:type="dxa"/>
          </w:tblCellMar>
        </w:tblPrEx>
        <w:trPr>
          <w:trHeight w:val="144"/>
        </w:trPr>
        <w:tc>
          <w:tcPr>
            <w:tcW w:w="595" w:type="dxa"/>
            <w:vAlign w:val="center"/>
          </w:tcPr>
          <w:p w14:paraId="46D5A67E" w14:textId="11096D56" w:rsidR="00F85ED7" w:rsidRDefault="00F85ED7" w:rsidP="00103E04">
            <w:pPr>
              <w:spacing w:after="0" w:line="240" w:lineRule="auto"/>
              <w:jc w:val="center"/>
              <w:rPr>
                <w:rFonts w:asciiTheme="minorHAnsi" w:hAnsiTheme="minorHAnsi"/>
                <w:sz w:val="18"/>
                <w:szCs w:val="18"/>
              </w:rPr>
            </w:pPr>
            <w:del w:id="516" w:author="Balneg, Ronald@Energy" w:date="2018-05-10T10:39:00Z">
              <w:r w:rsidDel="004C602E">
                <w:rPr>
                  <w:rFonts w:asciiTheme="minorHAnsi" w:hAnsiTheme="minorHAnsi"/>
                  <w:sz w:val="18"/>
                  <w:szCs w:val="18"/>
                </w:rPr>
                <w:delText>02</w:delText>
              </w:r>
            </w:del>
            <w:ins w:id="517" w:author="Balneg, Ronald@Energy" w:date="2018-05-10T10:39:00Z">
              <w:r w:rsidR="004C602E">
                <w:rPr>
                  <w:rFonts w:asciiTheme="minorHAnsi" w:hAnsiTheme="minorHAnsi"/>
                  <w:sz w:val="18"/>
                  <w:szCs w:val="18"/>
                </w:rPr>
                <w:t>01</w:t>
              </w:r>
            </w:ins>
          </w:p>
        </w:tc>
        <w:tc>
          <w:tcPr>
            <w:tcW w:w="4646" w:type="dxa"/>
            <w:vAlign w:val="center"/>
          </w:tcPr>
          <w:p w14:paraId="46D5A67F" w14:textId="338EAA34" w:rsidR="00F85ED7" w:rsidRPr="009577D0" w:rsidRDefault="00F85ED7" w:rsidP="00FF77DD">
            <w:pPr>
              <w:spacing w:after="0" w:line="240" w:lineRule="auto"/>
              <w:rPr>
                <w:rFonts w:asciiTheme="minorHAnsi" w:hAnsiTheme="minorHAnsi"/>
                <w:sz w:val="18"/>
                <w:szCs w:val="18"/>
              </w:rPr>
            </w:pPr>
            <w:del w:id="518" w:author="Balneg, Ronald@Energy" w:date="2018-05-10T09:51:00Z">
              <w:r w:rsidRPr="009577D0" w:rsidDel="0056031D">
                <w:rPr>
                  <w:rFonts w:asciiTheme="minorHAnsi" w:hAnsiTheme="minorHAnsi"/>
                  <w:sz w:val="18"/>
                  <w:szCs w:val="18"/>
                </w:rPr>
                <w:delText xml:space="preserve">Required Attic </w:delText>
              </w:r>
              <w:r w:rsidDel="0056031D">
                <w:rPr>
                  <w:rFonts w:asciiTheme="minorHAnsi" w:hAnsiTheme="minorHAnsi"/>
                  <w:sz w:val="18"/>
                  <w:szCs w:val="18"/>
                </w:rPr>
                <w:delText>Vent</w:delText>
              </w:r>
              <w:r w:rsidRPr="009577D0" w:rsidDel="0056031D">
                <w:rPr>
                  <w:rFonts w:asciiTheme="minorHAnsi" w:hAnsiTheme="minorHAnsi"/>
                  <w:sz w:val="18"/>
                  <w:szCs w:val="18"/>
                </w:rPr>
                <w:delText xml:space="preserve"> </w:delText>
              </w:r>
              <w:r w:rsidDel="0056031D">
                <w:rPr>
                  <w:rFonts w:asciiTheme="minorHAnsi" w:hAnsiTheme="minorHAnsi"/>
                  <w:sz w:val="18"/>
                  <w:szCs w:val="18"/>
                </w:rPr>
                <w:delText xml:space="preserve">Free </w:delText>
              </w:r>
              <w:r w:rsidRPr="009577D0" w:rsidDel="0056031D">
                <w:rPr>
                  <w:rFonts w:asciiTheme="minorHAnsi" w:hAnsiTheme="minorHAnsi"/>
                  <w:sz w:val="18"/>
                  <w:szCs w:val="18"/>
                </w:rPr>
                <w:delText>Area (</w:delText>
              </w:r>
              <w:r w:rsidR="001F62B7" w:rsidDel="0056031D">
                <w:rPr>
                  <w:rFonts w:asciiTheme="minorHAnsi" w:hAnsiTheme="minorHAnsi"/>
                  <w:sz w:val="18"/>
                  <w:szCs w:val="18"/>
                </w:rPr>
                <w:delText>ft</w:delText>
              </w:r>
              <w:r w:rsidR="001F62B7" w:rsidDel="0056031D">
                <w:rPr>
                  <w:rFonts w:asciiTheme="minorHAnsi" w:hAnsiTheme="minorHAnsi"/>
                  <w:sz w:val="18"/>
                  <w:szCs w:val="18"/>
                  <w:vertAlign w:val="superscript"/>
                </w:rPr>
                <w:delText>2</w:delText>
              </w:r>
              <w:r w:rsidDel="0056031D">
                <w:rPr>
                  <w:rFonts w:asciiTheme="minorHAnsi" w:hAnsiTheme="minorHAnsi"/>
                  <w:sz w:val="18"/>
                  <w:szCs w:val="18"/>
                </w:rPr>
                <w:delText>)</w:delText>
              </w:r>
            </w:del>
            <w:ins w:id="519" w:author="Balneg, Ronald@Energy" w:date="2018-05-10T09:51:00Z">
              <w:r w:rsidR="0056031D">
                <w:rPr>
                  <w:rFonts w:asciiTheme="minorHAnsi" w:hAnsiTheme="minorHAnsi"/>
                  <w:sz w:val="18"/>
                  <w:szCs w:val="18"/>
                </w:rPr>
                <w:t>Required CFM</w:t>
              </w:r>
            </w:ins>
          </w:p>
        </w:tc>
        <w:tc>
          <w:tcPr>
            <w:tcW w:w="5554" w:type="dxa"/>
            <w:vAlign w:val="center"/>
          </w:tcPr>
          <w:p w14:paraId="46D5A680" w14:textId="72B1C943" w:rsidR="00F85ED7" w:rsidRPr="009577D0" w:rsidDel="00B82A05" w:rsidRDefault="00F85ED7" w:rsidP="006554EF">
            <w:pPr>
              <w:spacing w:after="0" w:line="240" w:lineRule="auto"/>
              <w:rPr>
                <w:rFonts w:asciiTheme="minorHAnsi" w:hAnsiTheme="minorHAnsi"/>
                <w:sz w:val="18"/>
                <w:szCs w:val="18"/>
              </w:rPr>
            </w:pPr>
            <w:r w:rsidRPr="00C77D58">
              <w:rPr>
                <w:rFonts w:asciiTheme="minorHAnsi" w:hAnsiTheme="minorHAnsi"/>
                <w:sz w:val="18"/>
                <w:szCs w:val="18"/>
              </w:rPr>
              <w:t>&lt;&lt;</w:t>
            </w:r>
            <w:del w:id="520" w:author="Balneg, Ronald@Energy" w:date="2018-05-10T10:16:00Z">
              <w:r w:rsidRPr="00C77D58" w:rsidDel="00AD1F69">
                <w:rPr>
                  <w:rFonts w:asciiTheme="minorHAnsi" w:hAnsiTheme="minorHAnsi"/>
                  <w:sz w:val="18"/>
                  <w:szCs w:val="18"/>
                </w:rPr>
                <w:delText>calculated</w:delText>
              </w:r>
              <w:r w:rsidDel="00AD1F69">
                <w:rPr>
                  <w:rFonts w:asciiTheme="minorHAnsi" w:hAnsiTheme="minorHAnsi"/>
                  <w:sz w:val="18"/>
                  <w:szCs w:val="18"/>
                </w:rPr>
                <w:delText xml:space="preserve"> field: B01/</w:delText>
              </w:r>
              <w:r w:rsidR="00F506B1" w:rsidDel="00AD1F69">
                <w:rPr>
                  <w:rFonts w:asciiTheme="minorHAnsi" w:hAnsiTheme="minorHAnsi"/>
                  <w:sz w:val="18"/>
                  <w:szCs w:val="18"/>
                </w:rPr>
                <w:delText>750</w:delText>
              </w:r>
            </w:del>
            <w:ins w:id="521" w:author="Balneg, Ronald@Energy" w:date="2018-05-10T10:16:00Z">
              <w:r w:rsidR="0047711B">
                <w:rPr>
                  <w:rFonts w:asciiTheme="minorHAnsi" w:hAnsiTheme="minorHAnsi"/>
                  <w:sz w:val="18"/>
                  <w:szCs w:val="18"/>
                </w:rPr>
                <w:t>auto populate from CF</w:t>
              </w:r>
            </w:ins>
            <w:ins w:id="522" w:author="Balneg, Ronald@Energy" w:date="2018-05-22T12:03:00Z">
              <w:r w:rsidR="006554EF">
                <w:rPr>
                  <w:rFonts w:asciiTheme="minorHAnsi" w:hAnsiTheme="minorHAnsi"/>
                  <w:sz w:val="18"/>
                  <w:szCs w:val="18"/>
                </w:rPr>
                <w:t>2</w:t>
              </w:r>
            </w:ins>
            <w:ins w:id="523" w:author="Balneg, Ronald@Energy" w:date="2018-05-10T10:16:00Z">
              <w:r w:rsidR="0047711B">
                <w:rPr>
                  <w:rFonts w:asciiTheme="minorHAnsi" w:hAnsiTheme="minorHAnsi"/>
                  <w:sz w:val="18"/>
                  <w:szCs w:val="18"/>
                </w:rPr>
                <w:t>R</w:t>
              </w:r>
            </w:ins>
            <w:del w:id="524" w:author="Balneg, Ronald@Energy" w:date="2018-05-10T10:16:00Z">
              <w:r w:rsidDel="00AD1F69">
                <w:rPr>
                  <w:rFonts w:asciiTheme="minorHAnsi" w:hAnsiTheme="minorHAnsi"/>
                  <w:sz w:val="18"/>
                  <w:szCs w:val="18"/>
                </w:rPr>
                <w:delText>&gt;&gt;</w:delText>
              </w:r>
              <w:r w:rsidRPr="00C77D58" w:rsidDel="00AD1F69">
                <w:rPr>
                  <w:rFonts w:asciiTheme="minorHAnsi" w:hAnsiTheme="minorHAnsi"/>
                  <w:sz w:val="18"/>
                  <w:szCs w:val="18"/>
                </w:rPr>
                <w:delText xml:space="preserve"> </w:delText>
              </w:r>
            </w:del>
            <w:del w:id="525" w:author="Balneg, Ronald@Energy" w:date="2018-05-16T10:05:00Z">
              <w:r w:rsidDel="00A65221">
                <w:rPr>
                  <w:rFonts w:asciiTheme="minorHAnsi" w:hAnsiTheme="minorHAnsi"/>
                  <w:sz w:val="18"/>
                  <w:szCs w:val="18"/>
                </w:rPr>
                <w:delText xml:space="preserve"> </w:delText>
              </w:r>
            </w:del>
            <w:r w:rsidRPr="00C77D58">
              <w:rPr>
                <w:rFonts w:asciiTheme="minorHAnsi" w:hAnsiTheme="minorHAnsi"/>
                <w:sz w:val="18"/>
                <w:szCs w:val="18"/>
              </w:rPr>
              <w:t>&gt;&gt;</w:t>
            </w:r>
          </w:p>
        </w:tc>
      </w:tr>
      <w:tr w:rsidR="00F85ED7" w:rsidRPr="009577D0" w14:paraId="46D5A685" w14:textId="77777777" w:rsidTr="000D5206">
        <w:tblPrEx>
          <w:tblCellMar>
            <w:left w:w="115" w:type="dxa"/>
            <w:right w:w="115" w:type="dxa"/>
          </w:tblCellMar>
        </w:tblPrEx>
        <w:trPr>
          <w:trHeight w:val="144"/>
        </w:trPr>
        <w:tc>
          <w:tcPr>
            <w:tcW w:w="595" w:type="dxa"/>
            <w:vAlign w:val="center"/>
          </w:tcPr>
          <w:p w14:paraId="46D5A682" w14:textId="43990A37" w:rsidR="00F85ED7" w:rsidRDefault="00F85ED7" w:rsidP="00103E04">
            <w:pPr>
              <w:spacing w:after="0" w:line="240" w:lineRule="auto"/>
              <w:jc w:val="center"/>
              <w:rPr>
                <w:rFonts w:asciiTheme="minorHAnsi" w:hAnsiTheme="minorHAnsi"/>
                <w:sz w:val="18"/>
                <w:szCs w:val="18"/>
              </w:rPr>
            </w:pPr>
            <w:del w:id="526" w:author="Balneg, Ronald@Energy" w:date="2018-05-10T10:39:00Z">
              <w:r w:rsidDel="004C602E">
                <w:rPr>
                  <w:rFonts w:asciiTheme="minorHAnsi" w:hAnsiTheme="minorHAnsi"/>
                  <w:sz w:val="18"/>
                  <w:szCs w:val="18"/>
                </w:rPr>
                <w:delText>03</w:delText>
              </w:r>
            </w:del>
            <w:ins w:id="527" w:author="Balneg, Ronald@Energy" w:date="2018-05-10T10:39:00Z">
              <w:r w:rsidR="004C602E">
                <w:rPr>
                  <w:rFonts w:asciiTheme="minorHAnsi" w:hAnsiTheme="minorHAnsi"/>
                  <w:sz w:val="18"/>
                  <w:szCs w:val="18"/>
                </w:rPr>
                <w:t>02</w:t>
              </w:r>
            </w:ins>
          </w:p>
        </w:tc>
        <w:tc>
          <w:tcPr>
            <w:tcW w:w="4646" w:type="dxa"/>
            <w:vAlign w:val="center"/>
          </w:tcPr>
          <w:p w14:paraId="46D5A683" w14:textId="6CDF6B6B" w:rsidR="00F85ED7" w:rsidRPr="009577D0" w:rsidRDefault="00F85ED7" w:rsidP="00FF77DD">
            <w:pPr>
              <w:spacing w:after="0" w:line="240" w:lineRule="auto"/>
              <w:rPr>
                <w:rFonts w:asciiTheme="minorHAnsi" w:hAnsiTheme="minorHAnsi"/>
                <w:sz w:val="18"/>
                <w:szCs w:val="18"/>
              </w:rPr>
            </w:pPr>
            <w:del w:id="528" w:author="Balneg, Ronald@Energy" w:date="2018-05-10T09:55:00Z">
              <w:r w:rsidDel="0056031D">
                <w:rPr>
                  <w:rFonts w:asciiTheme="minorHAnsi" w:hAnsiTheme="minorHAnsi"/>
                  <w:sz w:val="18"/>
                  <w:szCs w:val="18"/>
                </w:rPr>
                <w:delText xml:space="preserve">Installed </w:delText>
              </w:r>
              <w:r w:rsidRPr="009577D0" w:rsidDel="0056031D">
                <w:rPr>
                  <w:rFonts w:asciiTheme="minorHAnsi" w:hAnsiTheme="minorHAnsi"/>
                  <w:sz w:val="18"/>
                  <w:szCs w:val="18"/>
                </w:rPr>
                <w:delText xml:space="preserve">Attic </w:delText>
              </w:r>
              <w:r w:rsidDel="0056031D">
                <w:rPr>
                  <w:rFonts w:asciiTheme="minorHAnsi" w:hAnsiTheme="minorHAnsi"/>
                  <w:sz w:val="18"/>
                  <w:szCs w:val="18"/>
                </w:rPr>
                <w:delText>Vent Free</w:delText>
              </w:r>
              <w:r w:rsidRPr="009577D0" w:rsidDel="0056031D">
                <w:rPr>
                  <w:rFonts w:asciiTheme="minorHAnsi" w:hAnsiTheme="minorHAnsi"/>
                  <w:sz w:val="18"/>
                  <w:szCs w:val="18"/>
                </w:rPr>
                <w:delText xml:space="preserve"> Area (</w:delText>
              </w:r>
              <w:r w:rsidR="001F62B7" w:rsidDel="0056031D">
                <w:rPr>
                  <w:rFonts w:asciiTheme="minorHAnsi" w:hAnsiTheme="minorHAnsi"/>
                  <w:sz w:val="18"/>
                  <w:szCs w:val="18"/>
                </w:rPr>
                <w:delText>ft</w:delText>
              </w:r>
              <w:r w:rsidR="001F62B7" w:rsidDel="0056031D">
                <w:rPr>
                  <w:rFonts w:asciiTheme="minorHAnsi" w:hAnsiTheme="minorHAnsi"/>
                  <w:sz w:val="18"/>
                  <w:szCs w:val="18"/>
                  <w:vertAlign w:val="superscript"/>
                </w:rPr>
                <w:delText>2</w:delText>
              </w:r>
              <w:r w:rsidDel="0056031D">
                <w:rPr>
                  <w:rFonts w:asciiTheme="minorHAnsi" w:hAnsiTheme="minorHAnsi"/>
                  <w:sz w:val="18"/>
                  <w:szCs w:val="18"/>
                </w:rPr>
                <w:delText>)</w:delText>
              </w:r>
            </w:del>
            <w:ins w:id="529" w:author="Balneg, Ronald@Energy" w:date="2018-05-10T09:55:00Z">
              <w:r w:rsidR="0056031D">
                <w:rPr>
                  <w:rFonts w:asciiTheme="minorHAnsi" w:hAnsiTheme="minorHAnsi"/>
                  <w:sz w:val="18"/>
                  <w:szCs w:val="18"/>
                </w:rPr>
                <w:t>Installed CFM</w:t>
              </w:r>
            </w:ins>
          </w:p>
        </w:tc>
        <w:tc>
          <w:tcPr>
            <w:tcW w:w="5554" w:type="dxa"/>
            <w:vAlign w:val="center"/>
          </w:tcPr>
          <w:p w14:paraId="46D5A684" w14:textId="1DC44499" w:rsidR="00F85ED7" w:rsidRPr="00C77D58" w:rsidRDefault="00F85ED7">
            <w:pPr>
              <w:spacing w:after="0" w:line="240" w:lineRule="auto"/>
              <w:rPr>
                <w:rFonts w:asciiTheme="minorHAnsi" w:hAnsiTheme="minorHAnsi"/>
                <w:sz w:val="18"/>
                <w:szCs w:val="18"/>
              </w:rPr>
            </w:pPr>
            <w:r w:rsidRPr="00C77D58">
              <w:rPr>
                <w:rFonts w:asciiTheme="minorHAnsi" w:hAnsiTheme="minorHAnsi"/>
                <w:sz w:val="18"/>
                <w:szCs w:val="18"/>
              </w:rPr>
              <w:t>&lt;&lt;</w:t>
            </w:r>
            <w:del w:id="530" w:author="Balneg, Ronald@Energy" w:date="2018-05-10T10:16:00Z">
              <w:r w:rsidRPr="00C77D58" w:rsidDel="00AD1F69">
                <w:rPr>
                  <w:rFonts w:asciiTheme="minorHAnsi" w:hAnsiTheme="minorHAnsi"/>
                  <w:sz w:val="18"/>
                  <w:szCs w:val="18"/>
                </w:rPr>
                <w:delText>user input</w:delText>
              </w:r>
              <w:r w:rsidDel="00AD1F69">
                <w:rPr>
                  <w:rFonts w:asciiTheme="minorHAnsi" w:hAnsiTheme="minorHAnsi"/>
                  <w:sz w:val="18"/>
                  <w:szCs w:val="18"/>
                </w:rPr>
                <w:delText>: numeric</w:delText>
              </w:r>
            </w:del>
            <w:ins w:id="531" w:author="Balneg, Ronald@Energy" w:date="2018-05-10T10:16:00Z">
              <w:r w:rsidR="00AD1F69">
                <w:rPr>
                  <w:rFonts w:asciiTheme="minorHAnsi" w:hAnsiTheme="minorHAnsi"/>
                  <w:sz w:val="18"/>
                  <w:szCs w:val="18"/>
                </w:rPr>
                <w:t>calculated field</w:t>
              </w:r>
              <w:r w:rsidR="00A65221">
                <w:rPr>
                  <w:rFonts w:asciiTheme="minorHAnsi" w:hAnsiTheme="minorHAnsi"/>
                  <w:sz w:val="18"/>
                  <w:szCs w:val="18"/>
                </w:rPr>
                <w:t xml:space="preserve">: </w:t>
              </w:r>
              <w:del w:id="532" w:author="Smith, Alexis@Energy" w:date="2018-12-28T10:42:00Z">
                <w:r w:rsidR="00A65221" w:rsidDel="00210D38">
                  <w:rPr>
                    <w:rFonts w:asciiTheme="minorHAnsi" w:hAnsiTheme="minorHAnsi"/>
                    <w:sz w:val="18"/>
                    <w:szCs w:val="18"/>
                  </w:rPr>
                  <w:delText xml:space="preserve">sum of all </w:delText>
                </w:r>
              </w:del>
              <w:r w:rsidR="00A65221">
                <w:rPr>
                  <w:rFonts w:asciiTheme="minorHAnsi" w:hAnsiTheme="minorHAnsi"/>
                  <w:sz w:val="18"/>
                  <w:szCs w:val="18"/>
                </w:rPr>
                <w:t>value</w:t>
              </w:r>
              <w:del w:id="533" w:author="Smith, Alexis@Energy" w:date="2018-12-28T10:42:00Z">
                <w:r w:rsidR="00A65221" w:rsidDel="00210D38">
                  <w:rPr>
                    <w:rFonts w:asciiTheme="minorHAnsi" w:hAnsiTheme="minorHAnsi"/>
                    <w:sz w:val="18"/>
                    <w:szCs w:val="18"/>
                  </w:rPr>
                  <w:delText>s</w:delText>
                </w:r>
              </w:del>
              <w:r w:rsidR="00A65221">
                <w:rPr>
                  <w:rFonts w:asciiTheme="minorHAnsi" w:hAnsiTheme="minorHAnsi"/>
                  <w:sz w:val="18"/>
                  <w:szCs w:val="18"/>
                </w:rPr>
                <w:t xml:space="preserve"> </w:t>
              </w:r>
              <w:del w:id="534" w:author="Smith, Alexis@Energy" w:date="2018-12-28T10:44:00Z">
                <w:r w:rsidR="00A65221" w:rsidDel="00210D38">
                  <w:rPr>
                    <w:rFonts w:asciiTheme="minorHAnsi" w:hAnsiTheme="minorHAnsi"/>
                    <w:sz w:val="18"/>
                    <w:szCs w:val="18"/>
                  </w:rPr>
                  <w:delText>in</w:delText>
                </w:r>
              </w:del>
            </w:ins>
            <w:ins w:id="535" w:author="Smith, Alexis@Energy" w:date="2018-12-28T10:44:00Z">
              <w:r w:rsidR="00210D38">
                <w:rPr>
                  <w:rFonts w:asciiTheme="minorHAnsi" w:hAnsiTheme="minorHAnsi"/>
                  <w:sz w:val="18"/>
                  <w:szCs w:val="18"/>
                </w:rPr>
                <w:t>=</w:t>
              </w:r>
            </w:ins>
            <w:ins w:id="536" w:author="Balneg, Ronald@Energy" w:date="2018-05-10T10:16:00Z">
              <w:r w:rsidR="00A65221">
                <w:rPr>
                  <w:rFonts w:asciiTheme="minorHAnsi" w:hAnsiTheme="minorHAnsi"/>
                  <w:sz w:val="18"/>
                  <w:szCs w:val="18"/>
                </w:rPr>
                <w:t xml:space="preserve"> </w:t>
              </w:r>
              <w:del w:id="537" w:author="Smith, Alexis@Energy" w:date="2018-12-28T10:43:00Z">
                <w:r w:rsidR="00A65221" w:rsidDel="00210D38">
                  <w:rPr>
                    <w:rFonts w:asciiTheme="minorHAnsi" w:hAnsiTheme="minorHAnsi"/>
                    <w:sz w:val="18"/>
                    <w:szCs w:val="18"/>
                  </w:rPr>
                  <w:delText xml:space="preserve">column, </w:delText>
                </w:r>
              </w:del>
              <w:r w:rsidR="00A65221">
                <w:rPr>
                  <w:rFonts w:asciiTheme="minorHAnsi" w:hAnsiTheme="minorHAnsi"/>
                  <w:sz w:val="18"/>
                  <w:szCs w:val="18"/>
                </w:rPr>
                <w:t>B</w:t>
              </w:r>
              <w:r w:rsidR="00AD1F69">
                <w:rPr>
                  <w:rFonts w:asciiTheme="minorHAnsi" w:hAnsiTheme="minorHAnsi"/>
                  <w:sz w:val="18"/>
                  <w:szCs w:val="18"/>
                </w:rPr>
                <w:t>05</w:t>
              </w:r>
            </w:ins>
            <w:del w:id="538" w:author="Balneg, Ronald@Energy" w:date="2018-05-16T10:03:00Z">
              <w:r w:rsidDel="00A65221">
                <w:rPr>
                  <w:rFonts w:asciiTheme="minorHAnsi" w:hAnsiTheme="minorHAnsi"/>
                  <w:sz w:val="18"/>
                  <w:szCs w:val="18"/>
                </w:rPr>
                <w:delText xml:space="preserve">, </w:delText>
              </w:r>
            </w:del>
            <w:del w:id="539" w:author="Balneg, Ronald@Energy" w:date="2018-05-10T13:35:00Z">
              <w:r w:rsidDel="00F35F46">
                <w:rPr>
                  <w:rFonts w:asciiTheme="minorHAnsi" w:hAnsiTheme="minorHAnsi"/>
                  <w:sz w:val="18"/>
                  <w:szCs w:val="18"/>
                </w:rPr>
                <w:delText>x</w:delText>
              </w:r>
            </w:del>
            <w:del w:id="540" w:author="Balneg, Ronald@Energy" w:date="2018-05-16T10:03:00Z">
              <w:r w:rsidDel="00A65221">
                <w:rPr>
                  <w:rFonts w:asciiTheme="minorHAnsi" w:hAnsiTheme="minorHAnsi"/>
                  <w:sz w:val="18"/>
                  <w:szCs w:val="18"/>
                </w:rPr>
                <w:delText>x</w:delText>
              </w:r>
            </w:del>
            <w:del w:id="541" w:author="Balneg, Ronald@Energy" w:date="2018-05-10T13:35:00Z">
              <w:r w:rsidDel="00F35F46">
                <w:rPr>
                  <w:rFonts w:asciiTheme="minorHAnsi" w:hAnsiTheme="minorHAnsi"/>
                  <w:sz w:val="18"/>
                  <w:szCs w:val="18"/>
                </w:rPr>
                <w:delText>x</w:delText>
              </w:r>
            </w:del>
            <w:del w:id="542" w:author="Balneg, Ronald@Energy" w:date="2018-05-16T10:03:00Z">
              <w:r w:rsidDel="00A65221">
                <w:rPr>
                  <w:rFonts w:asciiTheme="minorHAnsi" w:hAnsiTheme="minorHAnsi"/>
                  <w:sz w:val="18"/>
                  <w:szCs w:val="18"/>
                </w:rPr>
                <w:delText>.x</w:delText>
              </w:r>
            </w:del>
            <w:r>
              <w:rPr>
                <w:rFonts w:asciiTheme="minorHAnsi" w:hAnsiTheme="minorHAnsi"/>
                <w:sz w:val="18"/>
                <w:szCs w:val="18"/>
              </w:rPr>
              <w:t>&gt;&gt;</w:t>
            </w:r>
          </w:p>
        </w:tc>
      </w:tr>
      <w:tr w:rsidR="00F85ED7" w:rsidRPr="009577D0" w14:paraId="46D5A689" w14:textId="77777777" w:rsidTr="000D5206">
        <w:tblPrEx>
          <w:tblCellMar>
            <w:left w:w="115" w:type="dxa"/>
            <w:right w:w="115" w:type="dxa"/>
          </w:tblCellMar>
        </w:tblPrEx>
        <w:trPr>
          <w:trHeight w:val="144"/>
        </w:trPr>
        <w:tc>
          <w:tcPr>
            <w:tcW w:w="595" w:type="dxa"/>
            <w:vAlign w:val="center"/>
          </w:tcPr>
          <w:p w14:paraId="46D5A686" w14:textId="2C4FA94A"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del w:id="543" w:author="Balneg, Ronald@Energy" w:date="2018-05-11T15:31:00Z">
              <w:r w:rsidDel="006D5966">
                <w:rPr>
                  <w:rFonts w:asciiTheme="minorHAnsi" w:hAnsiTheme="minorHAnsi"/>
                  <w:sz w:val="18"/>
                  <w:szCs w:val="18"/>
                </w:rPr>
                <w:delText>4</w:delText>
              </w:r>
            </w:del>
            <w:ins w:id="544" w:author="Balneg, Ronald@Energy" w:date="2018-05-11T15:31:00Z">
              <w:r w:rsidR="000A4B73">
                <w:rPr>
                  <w:rFonts w:asciiTheme="minorHAnsi" w:hAnsiTheme="minorHAnsi"/>
                  <w:sz w:val="18"/>
                  <w:szCs w:val="18"/>
                </w:rPr>
                <w:t>3</w:t>
              </w:r>
            </w:ins>
          </w:p>
        </w:tc>
        <w:tc>
          <w:tcPr>
            <w:tcW w:w="4646" w:type="dxa"/>
            <w:vAlign w:val="center"/>
          </w:tcPr>
          <w:p w14:paraId="46D5A687" w14:textId="297D92DD" w:rsidR="00F85ED7" w:rsidRDefault="00F85ED7" w:rsidP="00FF77DD">
            <w:pPr>
              <w:spacing w:after="0" w:line="240" w:lineRule="auto"/>
              <w:rPr>
                <w:rFonts w:asciiTheme="minorHAnsi" w:hAnsiTheme="minorHAnsi"/>
                <w:sz w:val="18"/>
                <w:szCs w:val="18"/>
              </w:rPr>
            </w:pPr>
            <w:del w:id="545" w:author="Balneg, Ronald@Energy" w:date="2018-05-10T10:15:00Z">
              <w:r w:rsidRPr="009577D0" w:rsidDel="00AD1F69">
                <w:rPr>
                  <w:rFonts w:asciiTheme="minorHAnsi" w:hAnsiTheme="minorHAnsi"/>
                  <w:sz w:val="18"/>
                  <w:szCs w:val="18"/>
                </w:rPr>
                <w:delText>Dwelling Conditioned Floor Area (</w:delText>
              </w:r>
              <w:r w:rsidR="001F62B7" w:rsidDel="00AD1F69">
                <w:rPr>
                  <w:rFonts w:asciiTheme="minorHAnsi" w:hAnsiTheme="minorHAnsi"/>
                  <w:sz w:val="18"/>
                  <w:szCs w:val="18"/>
                </w:rPr>
                <w:delText>ft</w:delText>
              </w:r>
              <w:r w:rsidR="001F62B7" w:rsidDel="00AD1F69">
                <w:rPr>
                  <w:rFonts w:asciiTheme="minorHAnsi" w:hAnsiTheme="minorHAnsi"/>
                  <w:sz w:val="18"/>
                  <w:szCs w:val="18"/>
                  <w:vertAlign w:val="superscript"/>
                </w:rPr>
                <w:delText>2</w:delText>
              </w:r>
              <w:r w:rsidRPr="009577D0" w:rsidDel="00AD1F69">
                <w:rPr>
                  <w:rFonts w:asciiTheme="minorHAnsi" w:hAnsiTheme="minorHAnsi"/>
                  <w:sz w:val="18"/>
                  <w:szCs w:val="18"/>
                </w:rPr>
                <w:delText>)</w:delText>
              </w:r>
            </w:del>
            <w:ins w:id="546" w:author="Balneg, Ronald@Energy" w:date="2018-05-10T10:15:00Z">
              <w:r w:rsidR="00AD1F69">
                <w:rPr>
                  <w:rFonts w:asciiTheme="minorHAnsi" w:hAnsiTheme="minorHAnsi"/>
                  <w:sz w:val="18"/>
                  <w:szCs w:val="18"/>
                </w:rPr>
                <w:t>Required Fan Efficacy (Watts/CFM)</w:t>
              </w:r>
            </w:ins>
          </w:p>
        </w:tc>
        <w:tc>
          <w:tcPr>
            <w:tcW w:w="5554" w:type="dxa"/>
            <w:vAlign w:val="center"/>
          </w:tcPr>
          <w:p w14:paraId="46D5A688" w14:textId="5812EA2B" w:rsidR="00F85ED7" w:rsidRPr="009577D0" w:rsidRDefault="00F85ED7" w:rsidP="00AD1F69">
            <w:pPr>
              <w:spacing w:after="0" w:line="240" w:lineRule="auto"/>
              <w:rPr>
                <w:rFonts w:asciiTheme="minorHAnsi" w:hAnsiTheme="minorHAnsi"/>
                <w:sz w:val="18"/>
                <w:szCs w:val="18"/>
              </w:rPr>
            </w:pPr>
            <w:r w:rsidRPr="00C77D58">
              <w:rPr>
                <w:rFonts w:asciiTheme="minorHAnsi" w:hAnsiTheme="minorHAnsi"/>
                <w:sz w:val="18"/>
                <w:szCs w:val="18"/>
              </w:rPr>
              <w:t>&lt;&lt;</w:t>
            </w:r>
            <w:del w:id="547" w:author="Balneg, Ronald@Energy" w:date="2018-05-10T10:17:00Z">
              <w:r w:rsidDel="00AD1F69">
                <w:rPr>
                  <w:rFonts w:asciiTheme="minorHAnsi" w:hAnsiTheme="minorHAnsi"/>
                  <w:sz w:val="18"/>
                  <w:szCs w:val="18"/>
                </w:rPr>
                <w:delText>reference</w:delText>
              </w:r>
              <w:r w:rsidRPr="00C77D58" w:rsidDel="00AD1F69">
                <w:rPr>
                  <w:rFonts w:asciiTheme="minorHAnsi" w:hAnsiTheme="minorHAnsi"/>
                  <w:sz w:val="18"/>
                  <w:szCs w:val="18"/>
                </w:rPr>
                <w:delText xml:space="preserve"> </w:delText>
              </w:r>
            </w:del>
            <w:ins w:id="548" w:author="Balneg, Ronald@Energy" w:date="2018-05-10T10:17:00Z">
              <w:r w:rsidR="00AD1F69">
                <w:rPr>
                  <w:rFonts w:asciiTheme="minorHAnsi" w:hAnsiTheme="minorHAnsi"/>
                  <w:sz w:val="18"/>
                  <w:szCs w:val="18"/>
                </w:rPr>
                <w:t>auto populate</w:t>
              </w:r>
              <w:r w:rsidR="00AD1F69" w:rsidRPr="00C77D58">
                <w:rPr>
                  <w:rFonts w:asciiTheme="minorHAnsi" w:hAnsiTheme="minorHAnsi"/>
                  <w:sz w:val="18"/>
                  <w:szCs w:val="18"/>
                </w:rPr>
                <w:t xml:space="preserve"> </w:t>
              </w:r>
            </w:ins>
            <w:r w:rsidRPr="00C77D58">
              <w:rPr>
                <w:rFonts w:asciiTheme="minorHAnsi" w:hAnsiTheme="minorHAnsi"/>
                <w:sz w:val="18"/>
                <w:szCs w:val="18"/>
              </w:rPr>
              <w:t xml:space="preserve">from </w:t>
            </w:r>
            <w:r>
              <w:rPr>
                <w:rFonts w:asciiTheme="minorHAnsi" w:hAnsiTheme="minorHAnsi"/>
                <w:sz w:val="18"/>
                <w:szCs w:val="18"/>
              </w:rPr>
              <w:t>C</w:t>
            </w:r>
            <w:ins w:id="549" w:author="Smith, Alexis@Energy" w:date="2018-12-28T10:43:00Z">
              <w:r w:rsidR="00210D38">
                <w:rPr>
                  <w:rFonts w:asciiTheme="minorHAnsi" w:hAnsiTheme="minorHAnsi"/>
                  <w:sz w:val="18"/>
                  <w:szCs w:val="18"/>
                </w:rPr>
                <w:t>F</w:t>
              </w:r>
            </w:ins>
            <w:ins w:id="550" w:author="Balneg, Ronald@Energy" w:date="2018-05-22T12:03:00Z">
              <w:r w:rsidR="006554EF">
                <w:rPr>
                  <w:rFonts w:asciiTheme="minorHAnsi" w:hAnsiTheme="minorHAnsi"/>
                  <w:sz w:val="18"/>
                  <w:szCs w:val="18"/>
                </w:rPr>
                <w:t>2</w:t>
              </w:r>
            </w:ins>
            <w:del w:id="551" w:author="Balneg, Ronald@Energy" w:date="2018-05-22T12:03:00Z">
              <w:r w:rsidDel="006554EF">
                <w:rPr>
                  <w:rFonts w:asciiTheme="minorHAnsi" w:hAnsiTheme="minorHAnsi"/>
                  <w:sz w:val="18"/>
                  <w:szCs w:val="18"/>
                </w:rPr>
                <w:delText>F</w:delText>
              </w:r>
            </w:del>
            <w:del w:id="552" w:author="Smith, Alexis@Energy" w:date="2018-12-28T10:42:00Z">
              <w:r w:rsidDel="00210D38">
                <w:rPr>
                  <w:rFonts w:asciiTheme="minorHAnsi" w:hAnsiTheme="minorHAnsi"/>
                  <w:sz w:val="18"/>
                  <w:szCs w:val="18"/>
                </w:rPr>
                <w:delText>1</w:delText>
              </w:r>
            </w:del>
            <w:r>
              <w:rPr>
                <w:rFonts w:asciiTheme="minorHAnsi" w:hAnsiTheme="minorHAnsi"/>
                <w:sz w:val="18"/>
                <w:szCs w:val="18"/>
              </w:rPr>
              <w:t>R</w:t>
            </w:r>
            <w:r w:rsidRPr="00C77D58">
              <w:rPr>
                <w:rFonts w:asciiTheme="minorHAnsi" w:hAnsiTheme="minorHAnsi"/>
                <w:sz w:val="18"/>
                <w:szCs w:val="18"/>
              </w:rPr>
              <w:t>&gt;&gt;</w:t>
            </w:r>
          </w:p>
        </w:tc>
      </w:tr>
      <w:tr w:rsidR="00F85ED7" w:rsidRPr="009577D0" w14:paraId="46D5A68D" w14:textId="77777777" w:rsidTr="000D5206">
        <w:tblPrEx>
          <w:tblCellMar>
            <w:left w:w="115" w:type="dxa"/>
            <w:right w:w="115" w:type="dxa"/>
          </w:tblCellMar>
        </w:tblPrEx>
        <w:trPr>
          <w:trHeight w:val="144"/>
        </w:trPr>
        <w:tc>
          <w:tcPr>
            <w:tcW w:w="595" w:type="dxa"/>
            <w:vAlign w:val="center"/>
          </w:tcPr>
          <w:p w14:paraId="46D5A68A" w14:textId="2C20E402"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del w:id="553" w:author="Balneg, Ronald@Energy" w:date="2018-05-11T15:31:00Z">
              <w:r w:rsidDel="006D5966">
                <w:rPr>
                  <w:rFonts w:asciiTheme="minorHAnsi" w:hAnsiTheme="minorHAnsi"/>
                  <w:sz w:val="18"/>
                  <w:szCs w:val="18"/>
                </w:rPr>
                <w:delText>5</w:delText>
              </w:r>
            </w:del>
            <w:ins w:id="554" w:author="Balneg, Ronald@Energy" w:date="2018-05-11T15:31:00Z">
              <w:r w:rsidR="000A4B73">
                <w:rPr>
                  <w:rFonts w:asciiTheme="minorHAnsi" w:hAnsiTheme="minorHAnsi"/>
                  <w:sz w:val="18"/>
                  <w:szCs w:val="18"/>
                </w:rPr>
                <w:t>4</w:t>
              </w:r>
            </w:ins>
          </w:p>
        </w:tc>
        <w:tc>
          <w:tcPr>
            <w:tcW w:w="4646" w:type="dxa"/>
            <w:vAlign w:val="center"/>
          </w:tcPr>
          <w:p w14:paraId="46D5A68B" w14:textId="14BC4CDC" w:rsidR="00F85ED7" w:rsidRDefault="00F85ED7" w:rsidP="00103E04">
            <w:pPr>
              <w:spacing w:after="0" w:line="240" w:lineRule="auto"/>
              <w:rPr>
                <w:rFonts w:asciiTheme="minorHAnsi" w:hAnsiTheme="minorHAnsi"/>
                <w:sz w:val="18"/>
                <w:szCs w:val="18"/>
              </w:rPr>
            </w:pPr>
            <w:del w:id="555" w:author="Balneg, Ronald@Energy" w:date="2018-05-10T10:15:00Z">
              <w:r w:rsidRPr="009577D0" w:rsidDel="00AD1F69">
                <w:rPr>
                  <w:rFonts w:asciiTheme="minorHAnsi" w:hAnsiTheme="minorHAnsi"/>
                  <w:sz w:val="18"/>
                  <w:szCs w:val="18"/>
                </w:rPr>
                <w:delText xml:space="preserve">Minimum </w:delText>
              </w:r>
              <w:r w:rsidDel="00AD1F69">
                <w:rPr>
                  <w:rFonts w:asciiTheme="minorHAnsi" w:hAnsiTheme="minorHAnsi"/>
                  <w:sz w:val="18"/>
                  <w:szCs w:val="18"/>
                </w:rPr>
                <w:delText xml:space="preserve">WHF Airflow Rate Requirement </w:delText>
              </w:r>
              <w:r w:rsidRPr="009577D0" w:rsidDel="00AD1F69">
                <w:rPr>
                  <w:rFonts w:asciiTheme="minorHAnsi" w:hAnsiTheme="minorHAnsi"/>
                  <w:sz w:val="18"/>
                  <w:szCs w:val="18"/>
                </w:rPr>
                <w:delText>(CFM)</w:delText>
              </w:r>
            </w:del>
            <w:ins w:id="556" w:author="Balneg, Ronald@Energy" w:date="2018-05-10T10:15:00Z">
              <w:r w:rsidR="00AD1F69">
                <w:rPr>
                  <w:rFonts w:asciiTheme="minorHAnsi" w:hAnsiTheme="minorHAnsi"/>
                  <w:sz w:val="18"/>
                  <w:szCs w:val="18"/>
                </w:rPr>
                <w:t>Installed Fan Efficacy (Watts/CFM)</w:t>
              </w:r>
            </w:ins>
          </w:p>
        </w:tc>
        <w:tc>
          <w:tcPr>
            <w:tcW w:w="5554" w:type="dxa"/>
            <w:vAlign w:val="center"/>
          </w:tcPr>
          <w:p w14:paraId="46D5A68C" w14:textId="35D45D6B" w:rsidR="00F85ED7" w:rsidRPr="009577D0" w:rsidRDefault="00F85ED7">
            <w:pPr>
              <w:spacing w:after="0" w:line="240" w:lineRule="auto"/>
              <w:rPr>
                <w:rFonts w:asciiTheme="minorHAnsi" w:hAnsiTheme="minorHAnsi"/>
                <w:sz w:val="18"/>
                <w:szCs w:val="18"/>
              </w:rPr>
            </w:pPr>
            <w:r w:rsidRPr="00C77D58">
              <w:rPr>
                <w:rFonts w:asciiTheme="minorHAnsi" w:hAnsiTheme="minorHAnsi"/>
                <w:sz w:val="18"/>
                <w:szCs w:val="18"/>
              </w:rPr>
              <w:t>&lt;&lt;calculated</w:t>
            </w:r>
            <w:r>
              <w:rPr>
                <w:rFonts w:asciiTheme="minorHAnsi" w:hAnsiTheme="minorHAnsi"/>
                <w:sz w:val="18"/>
                <w:szCs w:val="18"/>
              </w:rPr>
              <w:t xml:space="preserve"> field: </w:t>
            </w:r>
            <w:ins w:id="557" w:author="Balneg, Ronald@Energy" w:date="2018-05-10T13:36:00Z">
              <w:del w:id="558" w:author="Smith, Alexis@Energy" w:date="2018-09-26T13:14:00Z">
                <w:r w:rsidR="00CF60D3" w:rsidDel="00083536">
                  <w:rPr>
                    <w:rFonts w:asciiTheme="minorHAnsi" w:hAnsiTheme="minorHAnsi"/>
                    <w:sz w:val="18"/>
                    <w:szCs w:val="18"/>
                  </w:rPr>
                  <w:delText xml:space="preserve">x.xx = </w:delText>
                </w:r>
              </w:del>
            </w:ins>
            <w:ins w:id="559" w:author="Balneg, Ronald@Energy" w:date="2018-05-10T13:14:00Z">
              <w:r w:rsidR="0047711B">
                <w:rPr>
                  <w:rFonts w:asciiTheme="minorHAnsi" w:hAnsiTheme="minorHAnsi"/>
                  <w:sz w:val="18"/>
                  <w:szCs w:val="18"/>
                </w:rPr>
                <w:t>(sum of B0</w:t>
              </w:r>
            </w:ins>
            <w:ins w:id="560" w:author="Smith, Alexis@Energy" w:date="2018-09-26T13:14:00Z">
              <w:r w:rsidR="00083536">
                <w:rPr>
                  <w:rFonts w:asciiTheme="minorHAnsi" w:hAnsiTheme="minorHAnsi"/>
                  <w:sz w:val="18"/>
                  <w:szCs w:val="18"/>
                </w:rPr>
                <w:t>6</w:t>
              </w:r>
            </w:ins>
            <w:ins w:id="561" w:author="Balneg, Ronald@Energy" w:date="2018-05-10T13:14:00Z">
              <w:del w:id="562" w:author="Smith, Alexis@Energy" w:date="2018-09-26T13:14:00Z">
                <w:r w:rsidR="0047711B" w:rsidDel="00083536">
                  <w:rPr>
                    <w:rFonts w:asciiTheme="minorHAnsi" w:hAnsiTheme="minorHAnsi"/>
                    <w:sz w:val="18"/>
                    <w:szCs w:val="18"/>
                  </w:rPr>
                  <w:delText>5</w:delText>
                </w:r>
              </w:del>
              <w:r w:rsidR="00CE5AF4">
                <w:rPr>
                  <w:rFonts w:asciiTheme="minorHAnsi" w:hAnsiTheme="minorHAnsi"/>
                  <w:sz w:val="18"/>
                  <w:szCs w:val="18"/>
                </w:rPr>
                <w:t>/</w:t>
              </w:r>
            </w:ins>
            <w:ins w:id="563" w:author="Balneg, Ronald@Energy" w:date="2018-05-11T15:58:00Z">
              <w:r w:rsidR="001959F5">
                <w:rPr>
                  <w:rFonts w:asciiTheme="minorHAnsi" w:hAnsiTheme="minorHAnsi"/>
                  <w:sz w:val="18"/>
                  <w:szCs w:val="18"/>
                </w:rPr>
                <w:t>C</w:t>
              </w:r>
            </w:ins>
            <w:ins w:id="564" w:author="Balneg, Ronald@Energy" w:date="2018-05-10T13:14:00Z">
              <w:r w:rsidR="00CE5AF4">
                <w:rPr>
                  <w:rFonts w:asciiTheme="minorHAnsi" w:hAnsiTheme="minorHAnsi"/>
                  <w:sz w:val="18"/>
                  <w:szCs w:val="18"/>
                </w:rPr>
                <w:t>0</w:t>
              </w:r>
            </w:ins>
            <w:ins w:id="565" w:author="Balneg, Ronald@Energy" w:date="2018-05-11T15:58:00Z">
              <w:r w:rsidR="001959F5">
                <w:rPr>
                  <w:rFonts w:asciiTheme="minorHAnsi" w:hAnsiTheme="minorHAnsi"/>
                  <w:sz w:val="18"/>
                  <w:szCs w:val="18"/>
                </w:rPr>
                <w:t>2</w:t>
              </w:r>
            </w:ins>
            <w:ins w:id="566" w:author="Balneg, Ronald@Energy" w:date="2018-05-10T13:14:00Z">
              <w:r w:rsidR="00CE5AF4">
                <w:rPr>
                  <w:rFonts w:asciiTheme="minorHAnsi" w:hAnsiTheme="minorHAnsi"/>
                  <w:sz w:val="18"/>
                  <w:szCs w:val="18"/>
                </w:rPr>
                <w:t xml:space="preserve"> </w:t>
              </w:r>
            </w:ins>
            <w:del w:id="567" w:author="Balneg, Ronald@Energy" w:date="2018-05-10T10:19:00Z">
              <w:r w:rsidR="00E256C2" w:rsidDel="00AD1F69">
                <w:rPr>
                  <w:rFonts w:asciiTheme="minorHAnsi" w:hAnsiTheme="minorHAnsi"/>
                  <w:sz w:val="18"/>
                  <w:szCs w:val="18"/>
                </w:rPr>
                <w:delText xml:space="preserve">if parent = CF1R-PRF, then result = </w:delText>
              </w:r>
              <w:r w:rsidR="00E256C2" w:rsidDel="00AD1F69">
                <w:rPr>
                  <w:rFonts w:asciiTheme="minorHAnsi" w:hAnsiTheme="minorHAnsi"/>
                  <w:i/>
                  <w:sz w:val="18"/>
                  <w:szCs w:val="18"/>
                </w:rPr>
                <w:delText>CoolingVent</w:delText>
              </w:r>
              <w:r w:rsidR="00E256C2" w:rsidDel="00AD1F69">
                <w:rPr>
                  <w:rFonts w:asciiTheme="minorHAnsi" w:hAnsiTheme="minorHAnsi"/>
                  <w:sz w:val="18"/>
                  <w:szCs w:val="18"/>
                </w:rPr>
                <w:delText xml:space="preserve">; else </w:delText>
              </w:r>
              <w:r w:rsidDel="00AD1F69">
                <w:rPr>
                  <w:rFonts w:asciiTheme="minorHAnsi" w:hAnsiTheme="minorHAnsi"/>
                  <w:sz w:val="18"/>
                  <w:szCs w:val="18"/>
                </w:rPr>
                <w:delText xml:space="preserve">B04* </w:delText>
              </w:r>
              <w:r w:rsidR="00F506B1" w:rsidDel="00AD1F69">
                <w:rPr>
                  <w:rFonts w:asciiTheme="minorHAnsi" w:hAnsiTheme="minorHAnsi"/>
                  <w:sz w:val="18"/>
                  <w:szCs w:val="18"/>
                </w:rPr>
                <w:delText>1.5</w:delText>
              </w:r>
              <w:r w:rsidR="00A946AB" w:rsidDel="00AD1F69">
                <w:rPr>
                  <w:rFonts w:asciiTheme="minorHAnsi" w:hAnsiTheme="minorHAnsi"/>
                  <w:sz w:val="18"/>
                  <w:szCs w:val="18"/>
                </w:rPr>
                <w:delText xml:space="preserve"> CFM per ft</w:delText>
              </w:r>
              <w:r w:rsidR="00A946AB" w:rsidDel="00AD1F69">
                <w:rPr>
                  <w:rFonts w:asciiTheme="minorHAnsi" w:hAnsiTheme="minorHAnsi"/>
                  <w:sz w:val="18"/>
                  <w:szCs w:val="18"/>
                  <w:vertAlign w:val="superscript"/>
                </w:rPr>
                <w:delText>2</w:delText>
              </w:r>
            </w:del>
            <w:r>
              <w:rPr>
                <w:rFonts w:asciiTheme="minorHAnsi" w:hAnsiTheme="minorHAnsi"/>
                <w:sz w:val="18"/>
                <w:szCs w:val="18"/>
              </w:rPr>
              <w:t>&gt;&gt;</w:t>
            </w:r>
          </w:p>
        </w:tc>
      </w:tr>
    </w:tbl>
    <w:p w14:paraId="46D5A68E" w14:textId="77777777" w:rsidR="008A4463" w:rsidRPr="00095A57" w:rsidRDefault="008A4463" w:rsidP="00095A57">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095A57">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782C7C44" w:rsidR="008A4463" w:rsidRPr="0060558D" w:rsidRDefault="004C5B47" w:rsidP="00FF77DD">
            <w:pPr>
              <w:spacing w:after="0"/>
              <w:rPr>
                <w:rFonts w:asciiTheme="minorHAnsi" w:hAnsiTheme="minorHAnsi"/>
                <w:b/>
                <w:sz w:val="18"/>
                <w:szCs w:val="18"/>
              </w:rPr>
            </w:pPr>
            <w:ins w:id="568" w:author="Balneg, Ronald@Energy" w:date="2018-05-11T13:32:00Z">
              <w:r>
                <w:rPr>
                  <w:rFonts w:asciiTheme="minorHAnsi" w:hAnsiTheme="minorHAnsi"/>
                  <w:b/>
                  <w:sz w:val="18"/>
                  <w:szCs w:val="18"/>
                </w:rPr>
                <w:t>D</w:t>
              </w:r>
            </w:ins>
            <w:del w:id="569" w:author="Balneg, Ronald@Energy" w:date="2018-05-11T13:32:00Z">
              <w:r w:rsidR="001F62B7" w:rsidDel="004C5B47">
                <w:rPr>
                  <w:rFonts w:asciiTheme="minorHAnsi" w:hAnsiTheme="minorHAnsi"/>
                  <w:b/>
                  <w:sz w:val="18"/>
                  <w:szCs w:val="18"/>
                </w:rPr>
                <w:delText>C</w:delText>
              </w:r>
            </w:del>
            <w:r w:rsidR="008A4463" w:rsidRPr="00305DBA">
              <w:rPr>
                <w:rFonts w:asciiTheme="minorHAnsi" w:hAnsiTheme="minorHAnsi"/>
                <w:b/>
                <w:sz w:val="18"/>
                <w:szCs w:val="18"/>
              </w:rPr>
              <w:t>. Compliance Statement</w:t>
            </w:r>
          </w:p>
        </w:tc>
      </w:tr>
      <w:tr w:rsidR="008A4463" w:rsidRPr="00305DBA" w14:paraId="46D5A692" w14:textId="77777777" w:rsidTr="00095A57">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7B9C02ED" w:rsidR="008A4463" w:rsidRPr="0060558D" w:rsidRDefault="000A4B73" w:rsidP="00FB5257">
            <w:pPr>
              <w:spacing w:after="0" w:line="240" w:lineRule="auto"/>
              <w:rPr>
                <w:rFonts w:asciiTheme="minorHAnsi" w:hAnsiTheme="minorHAnsi"/>
                <w:sz w:val="18"/>
                <w:szCs w:val="18"/>
              </w:rPr>
            </w:pPr>
            <w:ins w:id="570" w:author="Balneg, Ronald@Energy" w:date="2018-05-21T15:35:00Z">
              <w:r>
                <w:rPr>
                  <w:rFonts w:asciiTheme="minorHAnsi" w:hAnsiTheme="minorHAnsi"/>
                  <w:sz w:val="18"/>
                  <w:szCs w:val="18"/>
                </w:rPr>
                <w:t xml:space="preserve">&lt;&lt;calculated field: if </w:t>
              </w:r>
            </w:ins>
            <w:ins w:id="571" w:author="Smith, Alexis@Energy" w:date="2018-09-26T15:19:00Z">
              <w:r w:rsidR="00FB5257">
                <w:rPr>
                  <w:rFonts w:asciiTheme="minorHAnsi" w:hAnsiTheme="minorHAnsi"/>
                  <w:sz w:val="18"/>
                  <w:szCs w:val="18"/>
                </w:rPr>
                <w:t xml:space="preserve">C02 ≥ C01 and </w:t>
              </w:r>
            </w:ins>
            <w:ins w:id="572" w:author="Balneg, Ronald@Energy" w:date="2018-05-21T15:35:00Z">
              <w:r>
                <w:rPr>
                  <w:rFonts w:asciiTheme="minorHAnsi" w:hAnsiTheme="minorHAnsi"/>
                  <w:sz w:val="18"/>
                  <w:szCs w:val="18"/>
                </w:rPr>
                <w:t>C03 ≥ C04,  then display result:“ System passes whole house fan requirement.” ; else display result: ”System fails whole house fan requirement.”&gt;&gt;</w:t>
              </w:r>
            </w:ins>
            <w:del w:id="573" w:author="Balneg, Ronald@Energy" w:date="2018-05-16T10:21:00Z">
              <w:r w:rsidR="00487F56" w:rsidDel="004109B8">
                <w:rPr>
                  <w:rFonts w:asciiTheme="minorHAnsi" w:hAnsiTheme="minorHAnsi"/>
                  <w:sz w:val="18"/>
                  <w:szCs w:val="18"/>
                </w:rPr>
                <w:delText>&lt;&lt;calculated field:</w:delText>
              </w:r>
            </w:del>
            <w:del w:id="574" w:author="Balneg, Ronald@Energy" w:date="2018-05-21T15:35:00Z">
              <w:r w:rsidR="00487F56" w:rsidDel="000A4B73">
                <w:rPr>
                  <w:rFonts w:asciiTheme="minorHAnsi" w:hAnsiTheme="minorHAnsi"/>
                  <w:sz w:val="18"/>
                  <w:szCs w:val="18"/>
                </w:rPr>
                <w:delText xml:space="preserve"> if</w:delText>
              </w:r>
              <w:r w:rsidR="0020430C" w:rsidDel="000A4B73">
                <w:rPr>
                  <w:rFonts w:asciiTheme="minorHAnsi" w:hAnsiTheme="minorHAnsi"/>
                  <w:sz w:val="18"/>
                  <w:szCs w:val="18"/>
                </w:rPr>
                <w:delText xml:space="preserve"> </w:delText>
              </w:r>
            </w:del>
            <w:del w:id="575" w:author="Balneg, Ronald@Energy" w:date="2018-05-16T10:05:00Z">
              <w:r w:rsidR="0020430C" w:rsidDel="00A65221">
                <w:rPr>
                  <w:rFonts w:asciiTheme="minorHAnsi" w:hAnsiTheme="minorHAnsi"/>
                  <w:sz w:val="18"/>
                  <w:szCs w:val="18"/>
                </w:rPr>
                <w:delText>B</w:delText>
              </w:r>
            </w:del>
            <w:del w:id="576" w:author="Balneg, Ronald@Energy" w:date="2018-05-21T15:35:00Z">
              <w:r w:rsidR="0020430C" w:rsidDel="000A4B73">
                <w:rPr>
                  <w:rFonts w:asciiTheme="minorHAnsi" w:hAnsiTheme="minorHAnsi"/>
                  <w:sz w:val="18"/>
                  <w:szCs w:val="18"/>
                </w:rPr>
                <w:delText>0</w:delText>
              </w:r>
            </w:del>
            <w:del w:id="577" w:author="Balneg, Ronald@Energy" w:date="2018-05-10T10:41:00Z">
              <w:r w:rsidR="0020430C" w:rsidDel="004C602E">
                <w:rPr>
                  <w:rFonts w:asciiTheme="minorHAnsi" w:hAnsiTheme="minorHAnsi"/>
                  <w:sz w:val="18"/>
                  <w:szCs w:val="18"/>
                </w:rPr>
                <w:delText>1</w:delText>
              </w:r>
            </w:del>
            <w:del w:id="578" w:author="Balneg, Ronald@Energy" w:date="2018-05-21T15:35:00Z">
              <w:r w:rsidR="0020430C" w:rsidDel="000A4B73">
                <w:rPr>
                  <w:rFonts w:asciiTheme="minorHAnsi" w:hAnsiTheme="minorHAnsi"/>
                  <w:sz w:val="18"/>
                  <w:szCs w:val="18"/>
                </w:rPr>
                <w:delText xml:space="preserve"> ≥ </w:delText>
              </w:r>
            </w:del>
            <w:del w:id="579" w:author="Balneg, Ronald@Energy" w:date="2018-05-16T10:05:00Z">
              <w:r w:rsidR="0020430C" w:rsidDel="00A65221">
                <w:rPr>
                  <w:rFonts w:asciiTheme="minorHAnsi" w:hAnsiTheme="minorHAnsi"/>
                  <w:sz w:val="18"/>
                  <w:szCs w:val="18"/>
                </w:rPr>
                <w:delText>B</w:delText>
              </w:r>
            </w:del>
            <w:del w:id="580" w:author="Balneg, Ronald@Energy" w:date="2018-05-21T15:35:00Z">
              <w:r w:rsidR="0020430C" w:rsidDel="000A4B73">
                <w:rPr>
                  <w:rFonts w:asciiTheme="minorHAnsi" w:hAnsiTheme="minorHAnsi"/>
                  <w:sz w:val="18"/>
                  <w:szCs w:val="18"/>
                </w:rPr>
                <w:delText>0</w:delText>
              </w:r>
            </w:del>
            <w:del w:id="581" w:author="Balneg, Ronald@Energy" w:date="2018-05-16T10:06:00Z">
              <w:r w:rsidR="0020430C" w:rsidDel="00A65221">
                <w:rPr>
                  <w:rFonts w:asciiTheme="minorHAnsi" w:hAnsiTheme="minorHAnsi"/>
                  <w:sz w:val="18"/>
                  <w:szCs w:val="18"/>
                </w:rPr>
                <w:delText>5</w:delText>
              </w:r>
            </w:del>
            <w:del w:id="582" w:author="Balneg, Ronald@Energy" w:date="2018-05-21T15:35:00Z">
              <w:r w:rsidR="0020430C" w:rsidDel="000A4B73">
                <w:rPr>
                  <w:rFonts w:asciiTheme="minorHAnsi" w:hAnsiTheme="minorHAnsi"/>
                  <w:sz w:val="18"/>
                  <w:szCs w:val="18"/>
                </w:rPr>
                <w:delText xml:space="preserve">, </w:delText>
              </w:r>
            </w:del>
            <w:del w:id="583" w:author="Balneg, Ronald@Energy" w:date="2018-05-10T10:41:00Z">
              <w:r w:rsidR="0020430C" w:rsidDel="004C602E">
                <w:rPr>
                  <w:rFonts w:asciiTheme="minorHAnsi" w:hAnsiTheme="minorHAnsi"/>
                  <w:sz w:val="18"/>
                  <w:szCs w:val="18"/>
                </w:rPr>
                <w:delText>and if B03 ≥ B02,</w:delText>
              </w:r>
            </w:del>
            <w:del w:id="584" w:author="Balneg, Ronald@Energy" w:date="2018-05-21T15:35:00Z">
              <w:r w:rsidR="0020430C" w:rsidDel="000A4B73">
                <w:rPr>
                  <w:rFonts w:asciiTheme="minorHAnsi" w:hAnsiTheme="minorHAnsi"/>
                  <w:sz w:val="18"/>
                  <w:szCs w:val="18"/>
                </w:rPr>
                <w:delText xml:space="preserve"> then display result: </w:delText>
              </w:r>
            </w:del>
            <w:del w:id="585" w:author="Balneg, Ronald@Energy" w:date="2018-05-10T13:37:00Z">
              <w:r w:rsidR="007E2299" w:rsidDel="00CF60D3">
                <w:rPr>
                  <w:rFonts w:asciiTheme="minorHAnsi" w:hAnsiTheme="minorHAnsi"/>
                  <w:sz w:val="18"/>
                  <w:szCs w:val="18"/>
                </w:rPr>
                <w:delText xml:space="preserve">pass </w:delText>
              </w:r>
            </w:del>
            <w:del w:id="586" w:author="Balneg, Ronald@Energy" w:date="2018-05-21T15:35:00Z">
              <w:r w:rsidR="007E2299" w:rsidDel="000A4B73">
                <w:rPr>
                  <w:rFonts w:asciiTheme="minorHAnsi" w:hAnsiTheme="minorHAnsi"/>
                  <w:sz w:val="18"/>
                  <w:szCs w:val="18"/>
                </w:rPr>
                <w:delText xml:space="preserve">- </w:delText>
              </w:r>
              <w:r w:rsidR="0020430C" w:rsidDel="000A4B73">
                <w:rPr>
                  <w:rFonts w:asciiTheme="minorHAnsi" w:hAnsiTheme="minorHAnsi"/>
                  <w:sz w:val="18"/>
                  <w:szCs w:val="18"/>
                </w:rPr>
                <w:delText xml:space="preserve">dwelling complies with the prescriptive WHF requirement; else display result: </w:delText>
              </w:r>
              <w:r w:rsidR="007E2299" w:rsidDel="000A4B73">
                <w:rPr>
                  <w:rFonts w:asciiTheme="minorHAnsi" w:hAnsiTheme="minorHAnsi"/>
                  <w:sz w:val="18"/>
                  <w:szCs w:val="18"/>
                </w:rPr>
                <w:delText xml:space="preserve">fail - </w:delText>
              </w:r>
              <w:r w:rsidR="0020430C" w:rsidDel="000A4B73">
                <w:rPr>
                  <w:rFonts w:asciiTheme="minorHAnsi" w:hAnsiTheme="minorHAnsi"/>
                  <w:sz w:val="18"/>
                  <w:szCs w:val="18"/>
                </w:rPr>
                <w:delText xml:space="preserve">dwelling does not </w:delText>
              </w:r>
            </w:del>
            <w:del w:id="587" w:author="Balneg, Ronald@Energy" w:date="2018-05-10T14:04:00Z">
              <w:r w:rsidR="0020430C" w:rsidDel="00720A87">
                <w:rPr>
                  <w:rFonts w:asciiTheme="minorHAnsi" w:hAnsiTheme="minorHAnsi"/>
                  <w:sz w:val="18"/>
                  <w:szCs w:val="18"/>
                </w:rPr>
                <w:delText xml:space="preserve">comply with the prescriptive WHF </w:delText>
              </w:r>
            </w:del>
            <w:del w:id="588" w:author="Balneg, Ronald@Energy" w:date="2018-05-21T15:35:00Z">
              <w:r w:rsidR="0020430C" w:rsidDel="000A4B73">
                <w:rPr>
                  <w:rFonts w:asciiTheme="minorHAnsi" w:hAnsiTheme="minorHAnsi"/>
                  <w:sz w:val="18"/>
                  <w:szCs w:val="18"/>
                </w:rPr>
                <w:delText>requirement&gt;&gt;</w:delText>
              </w:r>
            </w:del>
          </w:p>
        </w:tc>
      </w:tr>
    </w:tbl>
    <w:p w14:paraId="46D5A693" w14:textId="77777777" w:rsidR="008A4463" w:rsidRPr="00095A57" w:rsidRDefault="008A4463" w:rsidP="00095A57">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6802FC" w:rsidRPr="00FF77DD" w14:paraId="46D5A695" w14:textId="77777777" w:rsidTr="00095A57">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94" w14:textId="0C2ED80A" w:rsidR="006802FC" w:rsidRPr="00FF77DD" w:rsidRDefault="004C5B47" w:rsidP="00D73292">
            <w:pPr>
              <w:spacing w:after="0"/>
              <w:rPr>
                <w:rFonts w:asciiTheme="minorHAnsi" w:hAnsiTheme="minorHAnsi"/>
                <w:b/>
                <w:sz w:val="20"/>
                <w:szCs w:val="20"/>
              </w:rPr>
            </w:pPr>
            <w:ins w:id="589" w:author="Balneg, Ronald@Energy" w:date="2018-05-11T13:32:00Z">
              <w:r>
                <w:rPr>
                  <w:rFonts w:asciiTheme="minorHAnsi" w:hAnsiTheme="minorHAnsi"/>
                  <w:b/>
                  <w:sz w:val="20"/>
                  <w:szCs w:val="20"/>
                </w:rPr>
                <w:t>E</w:t>
              </w:r>
            </w:ins>
            <w:del w:id="590" w:author="Balneg, Ronald@Energy" w:date="2018-05-11T13:32:00Z">
              <w:r w:rsidR="00E4371A" w:rsidDel="004C5B47">
                <w:rPr>
                  <w:rFonts w:asciiTheme="minorHAnsi" w:hAnsiTheme="minorHAnsi"/>
                  <w:b/>
                  <w:sz w:val="20"/>
                  <w:szCs w:val="20"/>
                </w:rPr>
                <w:delText>D</w:delText>
              </w:r>
            </w:del>
            <w:r w:rsidR="006802FC" w:rsidRPr="00FF77DD">
              <w:rPr>
                <w:rFonts w:asciiTheme="minorHAnsi" w:hAnsiTheme="minorHAnsi"/>
                <w:b/>
                <w:sz w:val="20"/>
                <w:szCs w:val="20"/>
              </w:rPr>
              <w:t>. Additional Requirements</w:t>
            </w:r>
          </w:p>
        </w:tc>
      </w:tr>
      <w:tr w:rsidR="006802FC" w:rsidRPr="009577D0" w14:paraId="46D5A698" w14:textId="77777777" w:rsidTr="00095A57">
        <w:trPr>
          <w:trHeight w:val="144"/>
        </w:trPr>
        <w:tc>
          <w:tcPr>
            <w:tcW w:w="590"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205" w:type="dxa"/>
            <w:gridSpan w:val="2"/>
            <w:vAlign w:val="center"/>
          </w:tcPr>
          <w:p w14:paraId="46D5A697" w14:textId="5EB7C557"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ins w:id="591" w:author="Smith, Alexis@Energy" w:date="2018-09-26T13:17:00Z">
              <w:r w:rsidR="00083536" w:rsidRPr="00083536">
                <w:rPr>
                  <w:rFonts w:asciiTheme="minorHAnsi" w:hAnsiTheme="minorHAnsi"/>
                  <w:sz w:val="18"/>
                  <w:szCs w:val="18"/>
                </w:rPr>
                <w:t>CEC’s Modernized Appliance Efficiency Database</w:t>
              </w:r>
            </w:ins>
            <w:del w:id="592" w:author="Smith, Alexis@Energy" w:date="2018-09-26T13:17:00Z">
              <w:r w:rsidRPr="00C73FEB" w:rsidDel="00083536">
                <w:rPr>
                  <w:rFonts w:asciiTheme="minorHAnsi" w:hAnsiTheme="minorHAnsi"/>
                  <w:sz w:val="18"/>
                  <w:szCs w:val="18"/>
                </w:rPr>
                <w:delText xml:space="preserve">CEC appliance directory </w:delText>
              </w:r>
            </w:del>
            <w:ins w:id="593" w:author="Smith, Alexis@Energy" w:date="2018-09-26T13:17:00Z">
              <w:r w:rsidR="00083536">
                <w:rPr>
                  <w:rFonts w:asciiTheme="minorHAnsi" w:hAnsiTheme="minorHAnsi"/>
                  <w:sz w:val="18"/>
                  <w:szCs w:val="18"/>
                </w:rPr>
                <w:t xml:space="preserve"> </w:t>
              </w:r>
            </w:ins>
            <w:r w:rsidRPr="00C73FEB">
              <w:rPr>
                <w:rFonts w:asciiTheme="minorHAnsi" w:hAnsiTheme="minorHAnsi"/>
                <w:sz w:val="18"/>
                <w:szCs w:val="18"/>
              </w:rPr>
              <w:t>as an approved model.</w:t>
            </w:r>
          </w:p>
        </w:tc>
      </w:tr>
      <w:tr w:rsidR="006802FC" w:rsidRPr="009577D0" w14:paraId="46D5A69B" w14:textId="77777777" w:rsidTr="00095A57">
        <w:trPr>
          <w:trHeight w:val="144"/>
        </w:trPr>
        <w:tc>
          <w:tcPr>
            <w:tcW w:w="590"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205"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F503A3" w:rsidRPr="009577D0" w14:paraId="2200AC80" w14:textId="77777777" w:rsidTr="00095A57">
        <w:trPr>
          <w:trHeight w:val="144"/>
          <w:ins w:id="594" w:author="Ferris, Todd@Energy" w:date="2018-12-31T12:19:00Z"/>
        </w:trPr>
        <w:tc>
          <w:tcPr>
            <w:tcW w:w="590" w:type="dxa"/>
            <w:vAlign w:val="center"/>
          </w:tcPr>
          <w:p w14:paraId="0BEDAAB9" w14:textId="537260FC" w:rsidR="00F503A3" w:rsidRDefault="00F503A3" w:rsidP="00F503A3">
            <w:pPr>
              <w:spacing w:after="0" w:line="240" w:lineRule="auto"/>
              <w:jc w:val="center"/>
              <w:rPr>
                <w:ins w:id="595" w:author="Ferris, Todd@Energy" w:date="2018-12-31T12:19:00Z"/>
                <w:rFonts w:asciiTheme="minorHAnsi" w:hAnsiTheme="minorHAnsi"/>
                <w:sz w:val="18"/>
                <w:szCs w:val="18"/>
              </w:rPr>
            </w:pPr>
            <w:ins w:id="596" w:author="Ferris, Todd@Energy" w:date="2018-12-31T12:20:00Z">
              <w:r w:rsidRPr="00877B2C">
                <w:rPr>
                  <w:rFonts w:asciiTheme="minorHAnsi" w:hAnsiTheme="minorHAnsi"/>
                  <w:sz w:val="18"/>
                  <w:szCs w:val="18"/>
                </w:rPr>
                <w:t>0</w:t>
              </w:r>
              <w:r>
                <w:rPr>
                  <w:rFonts w:asciiTheme="minorHAnsi" w:hAnsiTheme="minorHAnsi"/>
                  <w:sz w:val="18"/>
                  <w:szCs w:val="18"/>
                </w:rPr>
                <w:t>3</w:t>
              </w:r>
            </w:ins>
          </w:p>
        </w:tc>
        <w:tc>
          <w:tcPr>
            <w:tcW w:w="2851" w:type="dxa"/>
            <w:vAlign w:val="center"/>
          </w:tcPr>
          <w:p w14:paraId="4B3E78B6" w14:textId="65FF7631" w:rsidR="00F503A3" w:rsidRPr="00C73FEB" w:rsidRDefault="00F503A3" w:rsidP="00F503A3">
            <w:pPr>
              <w:spacing w:after="0" w:line="240" w:lineRule="auto"/>
              <w:rPr>
                <w:ins w:id="597" w:author="Ferris, Todd@Energy" w:date="2018-12-31T12:19:00Z"/>
                <w:rFonts w:asciiTheme="minorHAnsi" w:hAnsiTheme="minorHAnsi"/>
                <w:sz w:val="18"/>
                <w:szCs w:val="18"/>
              </w:rPr>
            </w:pPr>
            <w:ins w:id="598" w:author="Ferris, Todd@Energy" w:date="2018-12-31T12:20:00Z">
              <w:r w:rsidRPr="00877B2C">
                <w:rPr>
                  <w:rFonts w:asciiTheme="minorHAnsi" w:hAnsiTheme="minorHAnsi"/>
                  <w:sz w:val="18"/>
                  <w:szCs w:val="18"/>
                </w:rPr>
                <w:t>Verification Status:</w:t>
              </w:r>
            </w:ins>
          </w:p>
        </w:tc>
        <w:tc>
          <w:tcPr>
            <w:tcW w:w="7354" w:type="dxa"/>
            <w:vAlign w:val="center"/>
          </w:tcPr>
          <w:p w14:paraId="14661D0E" w14:textId="77777777" w:rsidR="00F503A3" w:rsidRPr="00877B2C" w:rsidRDefault="00F503A3" w:rsidP="00F503A3">
            <w:pPr>
              <w:keepNext/>
              <w:spacing w:after="0" w:line="240" w:lineRule="auto"/>
              <w:rPr>
                <w:ins w:id="599" w:author="Ferris, Todd@Energy" w:date="2018-12-31T12:20:00Z"/>
                <w:rFonts w:asciiTheme="minorHAnsi" w:hAnsiTheme="minorHAnsi"/>
                <w:sz w:val="18"/>
                <w:szCs w:val="18"/>
              </w:rPr>
            </w:pPr>
            <w:ins w:id="600" w:author="Ferris, Todd@Energy" w:date="2018-12-31T12:20:00Z">
              <w:r w:rsidRPr="00877B2C">
                <w:rPr>
                  <w:rFonts w:asciiTheme="minorHAnsi" w:hAnsiTheme="minorHAnsi"/>
                  <w:sz w:val="18"/>
                  <w:szCs w:val="18"/>
                </w:rPr>
                <w:t>&lt;&lt;user pick from list:</w:t>
              </w:r>
            </w:ins>
          </w:p>
          <w:p w14:paraId="2C75611A" w14:textId="77777777" w:rsidR="00F503A3" w:rsidRPr="00877B2C" w:rsidRDefault="00F503A3" w:rsidP="00F503A3">
            <w:pPr>
              <w:keepNext/>
              <w:spacing w:after="0" w:line="240" w:lineRule="auto"/>
              <w:rPr>
                <w:ins w:id="601" w:author="Ferris, Todd@Energy" w:date="2018-12-31T12:20:00Z"/>
                <w:rFonts w:asciiTheme="minorHAnsi" w:hAnsiTheme="minorHAnsi"/>
                <w:sz w:val="18"/>
                <w:szCs w:val="18"/>
              </w:rPr>
            </w:pPr>
            <w:ins w:id="602" w:author="Ferris, Todd@Energy" w:date="2018-12-31T12:20:00Z">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ins>
          </w:p>
          <w:p w14:paraId="37BB282A" w14:textId="2E1AF312" w:rsidR="00F503A3" w:rsidRPr="00C73FEB" w:rsidRDefault="00F503A3" w:rsidP="00F503A3">
            <w:pPr>
              <w:spacing w:after="0" w:line="240" w:lineRule="auto"/>
              <w:rPr>
                <w:ins w:id="603" w:author="Ferris, Todd@Energy" w:date="2018-12-31T12:19:00Z"/>
                <w:rFonts w:asciiTheme="minorHAnsi" w:hAnsiTheme="minorHAnsi"/>
                <w:sz w:val="18"/>
                <w:szCs w:val="18"/>
              </w:rPr>
            </w:pPr>
            <w:ins w:id="604" w:author="Ferris, Todd@Energy" w:date="2018-12-31T12:20:00Z">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ins>
          </w:p>
        </w:tc>
      </w:tr>
      <w:tr w:rsidR="00F503A3" w:rsidRPr="009577D0" w14:paraId="6AC6EE7C" w14:textId="77777777" w:rsidTr="00095A57">
        <w:trPr>
          <w:trHeight w:val="144"/>
          <w:ins w:id="605" w:author="Ferris, Todd@Energy" w:date="2018-12-31T12:20:00Z"/>
        </w:trPr>
        <w:tc>
          <w:tcPr>
            <w:tcW w:w="590" w:type="dxa"/>
            <w:vAlign w:val="center"/>
          </w:tcPr>
          <w:p w14:paraId="0E716FD1" w14:textId="5AEBBE19" w:rsidR="00F503A3" w:rsidRDefault="00F503A3" w:rsidP="00F503A3">
            <w:pPr>
              <w:spacing w:after="0" w:line="240" w:lineRule="auto"/>
              <w:jc w:val="center"/>
              <w:rPr>
                <w:ins w:id="606" w:author="Ferris, Todd@Energy" w:date="2018-12-31T12:20:00Z"/>
                <w:rFonts w:asciiTheme="minorHAnsi" w:hAnsiTheme="minorHAnsi"/>
                <w:sz w:val="18"/>
                <w:szCs w:val="18"/>
              </w:rPr>
            </w:pPr>
            <w:ins w:id="607" w:author="Ferris, Todd@Energy" w:date="2018-12-31T12:20:00Z">
              <w:r w:rsidRPr="00877B2C">
                <w:rPr>
                  <w:rFonts w:asciiTheme="minorHAnsi" w:hAnsiTheme="minorHAnsi"/>
                  <w:sz w:val="18"/>
                  <w:szCs w:val="18"/>
                </w:rPr>
                <w:t>0</w:t>
              </w:r>
              <w:r>
                <w:rPr>
                  <w:rFonts w:asciiTheme="minorHAnsi" w:hAnsiTheme="minorHAnsi"/>
                  <w:sz w:val="18"/>
                  <w:szCs w:val="18"/>
                </w:rPr>
                <w:t>4</w:t>
              </w:r>
            </w:ins>
          </w:p>
        </w:tc>
        <w:tc>
          <w:tcPr>
            <w:tcW w:w="10205" w:type="dxa"/>
            <w:gridSpan w:val="2"/>
            <w:vAlign w:val="center"/>
          </w:tcPr>
          <w:p w14:paraId="30DB5E8C" w14:textId="20E8A6A4" w:rsidR="00F503A3" w:rsidRPr="00C73FEB" w:rsidRDefault="00F503A3" w:rsidP="00F503A3">
            <w:pPr>
              <w:spacing w:after="0" w:line="240" w:lineRule="auto"/>
              <w:rPr>
                <w:ins w:id="608" w:author="Ferris, Todd@Energy" w:date="2018-12-31T12:20:00Z"/>
                <w:rFonts w:asciiTheme="minorHAnsi" w:hAnsiTheme="minorHAnsi"/>
                <w:sz w:val="18"/>
                <w:szCs w:val="18"/>
              </w:rPr>
            </w:pPr>
            <w:ins w:id="609" w:author="Ferris, Todd@Energy" w:date="2018-12-31T12:20:00Z">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ins>
          </w:p>
        </w:tc>
      </w:tr>
      <w:tr w:rsidR="00F503A3" w:rsidRPr="009577D0" w14:paraId="46D5A69D" w14:textId="77777777" w:rsidTr="00095A57">
        <w:trPr>
          <w:trHeight w:val="144"/>
        </w:trPr>
        <w:tc>
          <w:tcPr>
            <w:tcW w:w="10795" w:type="dxa"/>
            <w:gridSpan w:val="3"/>
            <w:vAlign w:val="center"/>
          </w:tcPr>
          <w:p w14:paraId="46D5A69C" w14:textId="5B4CDAD5" w:rsidR="00F503A3" w:rsidRPr="00C73FEB" w:rsidRDefault="00F503A3" w:rsidP="00F503A3">
            <w:pPr>
              <w:spacing w:after="0" w:line="240" w:lineRule="auto"/>
              <w:rPr>
                <w:rFonts w:asciiTheme="minorHAnsi" w:hAnsiTheme="minorHAnsi"/>
                <w:sz w:val="18"/>
                <w:szCs w:val="18"/>
              </w:rPr>
            </w:pPr>
            <w:ins w:id="610" w:author="Ferris, Todd@Energy" w:date="2018-12-31T12:20:00Z">
              <w:r w:rsidRPr="00041961">
                <w:rPr>
                  <w:b/>
                  <w:bCs/>
                  <w:sz w:val="18"/>
                </w:rPr>
                <w:t>The responsible person’s signature on this compliance document affirms that all applicable requirements in this table have been met unless otherwise noted in the Verification Status and the Corrections Notes in this table.</w:t>
              </w:r>
            </w:ins>
            <w:del w:id="611" w:author="Ferris, Todd@Energy" w:date="2018-12-31T12:20:00Z">
              <w:r w:rsidRPr="00711DF8" w:rsidDel="00EC2E7B">
                <w:rPr>
                  <w:b/>
                  <w:sz w:val="18"/>
                  <w:szCs w:val="18"/>
                </w:rPr>
                <w:delText>The responsible person’s signature on this compliance document affirms that all applicable requirements in this table have been met.</w:delText>
              </w:r>
            </w:del>
          </w:p>
        </w:tc>
      </w:tr>
    </w:tbl>
    <w:p w14:paraId="0AA786A0" w14:textId="0A6A23FF" w:rsidR="00792359" w:rsidRPr="00095A57" w:rsidRDefault="00792359" w:rsidP="00095A57">
      <w:pPr>
        <w:spacing w:after="0" w:line="240" w:lineRule="auto"/>
        <w:rPr>
          <w:sz w:val="18"/>
          <w:szCs w:val="18"/>
        </w:rPr>
      </w:pP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6"/>
        <w:gridCol w:w="10434"/>
      </w:tblGrid>
      <w:tr w:rsidR="00F503A3" w:rsidRPr="00AB15EE" w14:paraId="3C9C6018" w14:textId="77777777" w:rsidTr="00E00FB8">
        <w:trPr>
          <w:trHeight w:val="144"/>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3D3D0C93" w14:textId="77777777" w:rsidR="00F503A3" w:rsidRPr="00AB15EE" w:rsidRDefault="00F503A3" w:rsidP="00E00FB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12" w:author="Ferris, Todd@Energy" w:date="2018-12-31T08:38:00Z"/>
                <w:rFonts w:asciiTheme="minorHAnsi" w:hAnsiTheme="minorHAnsi" w:cs="Arial"/>
                <w:b/>
                <w:caps/>
                <w:sz w:val="20"/>
                <w:szCs w:val="20"/>
              </w:rPr>
            </w:pPr>
            <w:ins w:id="613" w:author="Ferris, Todd@Energy" w:date="2018-12-31T09:04:00Z">
              <w:r w:rsidRPr="00AB15EE">
                <w:rPr>
                  <w:rFonts w:asciiTheme="minorHAnsi" w:hAnsiTheme="minorHAnsi" w:cs="Arial"/>
                  <w:b/>
                  <w:caps/>
                  <w:sz w:val="20"/>
                  <w:szCs w:val="20"/>
                </w:rPr>
                <w:lastRenderedPageBreak/>
                <w:t>F</w:t>
              </w:r>
            </w:ins>
            <w:ins w:id="614" w:author="Ferris, Todd@Energy" w:date="2018-12-31T08:38:00Z">
              <w:r w:rsidRPr="00AB15EE">
                <w:rPr>
                  <w:rFonts w:asciiTheme="minorHAnsi" w:hAnsiTheme="minorHAnsi" w:cs="Arial"/>
                  <w:b/>
                  <w:caps/>
                  <w:sz w:val="20"/>
                  <w:szCs w:val="20"/>
                </w:rPr>
                <w:t>. Determination of HERS Verification Compliance</w:t>
              </w:r>
            </w:ins>
          </w:p>
          <w:p w14:paraId="6A182DA7" w14:textId="77777777" w:rsidR="00F503A3" w:rsidRPr="00AB15EE" w:rsidRDefault="00F503A3" w:rsidP="00E00FB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15" w:author="Ferris, Todd@Energy" w:date="2018-12-31T08:38:00Z"/>
                <w:rFonts w:asciiTheme="minorHAnsi" w:hAnsiTheme="minorHAnsi" w:cs="Arial"/>
                <w:b/>
                <w:sz w:val="18"/>
                <w:szCs w:val="18"/>
              </w:rPr>
            </w:pPr>
            <w:ins w:id="616" w:author="Ferris, Todd@Energy" w:date="2018-12-31T08:38:00Z">
              <w:r w:rsidRPr="00AB15EE">
                <w:rPr>
                  <w:rFonts w:asciiTheme="minorHAnsi" w:hAnsiTheme="minorHAnsi" w:cs="Arial"/>
                  <w:sz w:val="18"/>
                  <w:szCs w:val="18"/>
                </w:rPr>
                <w:t>All applicable sections of this document shall indicate compliance with the specified verification protocol requirements in order for this Certificate of Verification as a whole to be determined to be in compliance</w:t>
              </w:r>
              <w:r w:rsidRPr="00AB15EE">
                <w:rPr>
                  <w:rFonts w:asciiTheme="minorHAnsi" w:hAnsiTheme="minorHAnsi" w:cs="Arial"/>
                  <w:b/>
                  <w:sz w:val="18"/>
                  <w:szCs w:val="18"/>
                </w:rPr>
                <w:t xml:space="preserve">. </w:t>
              </w:r>
            </w:ins>
          </w:p>
        </w:tc>
      </w:tr>
      <w:tr w:rsidR="00F503A3" w:rsidRPr="00695C2B" w14:paraId="32D34391" w14:textId="77777777" w:rsidTr="00E00FB8">
        <w:tblPrEx>
          <w:tblCellMar>
            <w:left w:w="108" w:type="dxa"/>
            <w:right w:w="108" w:type="dxa"/>
          </w:tblCellMar>
        </w:tblPrEx>
        <w:trPr>
          <w:cantSplit/>
          <w:trHeight w:val="144"/>
        </w:trPr>
        <w:tc>
          <w:tcPr>
            <w:tcW w:w="546" w:type="dxa"/>
            <w:vAlign w:val="center"/>
          </w:tcPr>
          <w:p w14:paraId="561F5F4B" w14:textId="77777777" w:rsidR="00F503A3" w:rsidRPr="00695C2B" w:rsidDel="00C76C40" w:rsidRDefault="00F503A3" w:rsidP="00E00FB8">
            <w:pPr>
              <w:keepNext/>
              <w:spacing w:after="0" w:line="240" w:lineRule="auto"/>
              <w:jc w:val="center"/>
              <w:rPr>
                <w:ins w:id="617" w:author="Ferris, Todd@Energy" w:date="2018-12-31T08:38:00Z"/>
                <w:rFonts w:asciiTheme="minorHAnsi" w:hAnsiTheme="minorHAnsi"/>
                <w:sz w:val="18"/>
                <w:szCs w:val="18"/>
              </w:rPr>
            </w:pPr>
            <w:ins w:id="618" w:author="Ferris, Todd@Energy" w:date="2018-12-31T08:38:00Z">
              <w:r w:rsidRPr="00695C2B">
                <w:rPr>
                  <w:rFonts w:asciiTheme="minorHAnsi" w:hAnsiTheme="minorHAnsi"/>
                  <w:sz w:val="18"/>
                  <w:szCs w:val="18"/>
                </w:rPr>
                <w:t>01</w:t>
              </w:r>
            </w:ins>
          </w:p>
        </w:tc>
        <w:tc>
          <w:tcPr>
            <w:tcW w:w="10434" w:type="dxa"/>
            <w:vAlign w:val="center"/>
          </w:tcPr>
          <w:p w14:paraId="0C97B3A4" w14:textId="77777777" w:rsidR="00F503A3" w:rsidRPr="00695C2B" w:rsidRDefault="00F503A3" w:rsidP="00E00FB8">
            <w:pPr>
              <w:keepNext/>
              <w:spacing w:after="0" w:line="240" w:lineRule="auto"/>
              <w:rPr>
                <w:ins w:id="619" w:author="Ferris, Todd@Energy" w:date="2018-12-31T08:38:00Z"/>
                <w:rFonts w:asciiTheme="minorHAnsi" w:hAnsiTheme="minorHAnsi"/>
                <w:sz w:val="18"/>
                <w:szCs w:val="18"/>
              </w:rPr>
            </w:pPr>
            <w:ins w:id="620" w:author="Ferris, Todd@Energy" w:date="2018-12-31T08:38:00Z">
              <w:r w:rsidRPr="00695C2B">
                <w:rPr>
                  <w:rFonts w:asciiTheme="minorHAnsi" w:hAnsiTheme="minorHAnsi"/>
                  <w:sz w:val="18"/>
                  <w:szCs w:val="18"/>
                </w:rPr>
                <w:t>&lt;&lt;if D01</w:t>
              </w:r>
            </w:ins>
            <w:ins w:id="621" w:author="Ferris, Todd@Energy" w:date="2018-12-31T09:27:00Z">
              <w:r>
                <w:rPr>
                  <w:rFonts w:asciiTheme="minorHAnsi" w:hAnsiTheme="minorHAnsi"/>
                  <w:sz w:val="18"/>
                  <w:szCs w:val="18"/>
                </w:rPr>
                <w:t xml:space="preserve"> </w:t>
              </w:r>
            </w:ins>
            <w:ins w:id="622" w:author="Ferris, Todd@Energy" w:date="2018-12-31T08:38:00Z">
              <w:r w:rsidRPr="00695C2B">
                <w:rPr>
                  <w:rFonts w:asciiTheme="minorHAnsi" w:hAnsiTheme="minorHAnsi"/>
                  <w:sz w:val="18"/>
                  <w:szCs w:val="18"/>
                </w:rPr>
                <w:t xml:space="preserve">≠ </w:t>
              </w:r>
            </w:ins>
            <w:ins w:id="623" w:author="Ferris, Todd@Energy" w:date="2018-05-21T14:15:00Z">
              <w:r>
                <w:rPr>
                  <w:rFonts w:asciiTheme="minorHAnsi" w:hAnsiTheme="minorHAnsi"/>
                  <w:sz w:val="18"/>
                  <w:szCs w:val="18"/>
                </w:rPr>
                <w:t>System fails whole house fan requirement</w:t>
              </w:r>
            </w:ins>
            <w:ins w:id="624" w:author="Ferris, Todd@Energy" w:date="2018-12-31T08:38:00Z">
              <w:r w:rsidRPr="00695C2B">
                <w:rPr>
                  <w:rFonts w:asciiTheme="minorHAnsi" w:hAnsiTheme="minorHAnsi"/>
                  <w:sz w:val="18"/>
                  <w:szCs w:val="18"/>
                </w:rPr>
                <w:t>s; and</w:t>
              </w:r>
            </w:ins>
            <w:r>
              <w:rPr>
                <w:rFonts w:asciiTheme="minorHAnsi" w:hAnsiTheme="minorHAnsi"/>
                <w:sz w:val="18"/>
                <w:szCs w:val="18"/>
              </w:rPr>
              <w:t xml:space="preserve"> </w:t>
            </w:r>
            <w:ins w:id="625" w:author="Ferris, Todd@Energy" w:date="2018-12-31T08:38:00Z">
              <w:r w:rsidRPr="00695C2B">
                <w:rPr>
                  <w:rFonts w:asciiTheme="minorHAnsi" w:hAnsiTheme="minorHAnsi"/>
                  <w:sz w:val="18"/>
                  <w:szCs w:val="18"/>
                </w:rPr>
                <w:t>E0</w:t>
              </w:r>
            </w:ins>
            <w:ins w:id="626" w:author="Ferris, Todd@Energy" w:date="2018-12-31T09:27:00Z">
              <w:r>
                <w:rPr>
                  <w:rFonts w:asciiTheme="minorHAnsi" w:hAnsiTheme="minorHAnsi"/>
                  <w:sz w:val="18"/>
                  <w:szCs w:val="18"/>
                </w:rPr>
                <w:t xml:space="preserve">3 </w:t>
              </w:r>
            </w:ins>
            <w:ins w:id="627" w:author="Ferris, Todd@Energy" w:date="2018-12-31T08:38:00Z">
              <w:r w:rsidRPr="00695C2B">
                <w:rPr>
                  <w:rFonts w:asciiTheme="minorHAnsi" w:hAnsiTheme="minorHAnsi"/>
                  <w:sz w:val="18"/>
                  <w:szCs w:val="18"/>
                </w:rPr>
                <w:t xml:space="preserve">≠ </w:t>
              </w:r>
            </w:ins>
            <w:ins w:id="628" w:author="Ferris, Todd@Energy" w:date="2018-12-31T09:27:00Z">
              <w:r>
                <w:rPr>
                  <w:rFonts w:asciiTheme="minorHAnsi" w:hAnsiTheme="minorHAnsi"/>
                  <w:sz w:val="18"/>
                  <w:szCs w:val="18"/>
                </w:rPr>
                <w:t>Fail</w:t>
              </w:r>
            </w:ins>
            <w:ins w:id="629" w:author="Ferris, Todd@Energy" w:date="2018-12-31T08:38:00Z">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ins>
          </w:p>
        </w:tc>
      </w:tr>
    </w:tbl>
    <w:p w14:paraId="011600E0" w14:textId="77777777" w:rsidR="00792359" w:rsidRDefault="00792359">
      <w:pPr>
        <w:spacing w:after="0" w:line="240" w:lineRule="auto"/>
        <w:rPr>
          <w:ins w:id="630" w:author="Smith, Alexis@Energy" w:date="2018-12-28T10:44:00Z"/>
        </w:rPr>
      </w:pPr>
      <w:ins w:id="631" w:author="Smith, Alexis@Energy" w:date="2018-12-28T10:44:00Z">
        <w: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6554EF" w14:paraId="0D08A312" w14:textId="77777777" w:rsidTr="00F245FB">
        <w:trPr>
          <w:trHeight w:val="288"/>
          <w:ins w:id="632" w:author="Balneg, Ronald@Energy" w:date="2018-05-22T12:03: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56CE136"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33" w:author="Balneg, Ronald@Energy" w:date="2018-05-22T12:03:00Z"/>
                <w:rFonts w:cs="Arial"/>
                <w:b/>
              </w:rPr>
            </w:pPr>
            <w:ins w:id="634" w:author="Balneg, Ronald@Energy" w:date="2018-05-22T12:03:00Z">
              <w:r>
                <w:rPr>
                  <w:rFonts w:cs="Arial"/>
                  <w:b/>
                  <w:caps/>
                  <w:sz w:val="18"/>
                  <w:szCs w:val="18"/>
                </w:rPr>
                <w:lastRenderedPageBreak/>
                <w:t>Documentation Author's Declaration Statement</w:t>
              </w:r>
            </w:ins>
          </w:p>
        </w:tc>
      </w:tr>
      <w:tr w:rsidR="006554EF" w14:paraId="72EE085B" w14:textId="77777777" w:rsidTr="00F245FB">
        <w:trPr>
          <w:trHeight w:val="360"/>
          <w:ins w:id="635" w:author="Balneg, Ronald@Energy" w:date="2018-05-22T12:03: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F64A3D6" w14:textId="77777777" w:rsidR="006554EF" w:rsidRDefault="006554EF" w:rsidP="006554EF">
            <w:pPr>
              <w:numPr>
                <w:ilvl w:val="0"/>
                <w:numId w:val="33"/>
              </w:numPr>
              <w:spacing w:after="0" w:line="240" w:lineRule="auto"/>
              <w:ind w:left="271" w:hanging="270"/>
              <w:rPr>
                <w:ins w:id="636" w:author="Balneg, Ronald@Energy" w:date="2018-05-22T12:03:00Z"/>
                <w:sz w:val="18"/>
                <w:szCs w:val="18"/>
              </w:rPr>
            </w:pPr>
            <w:ins w:id="637" w:author="Balneg, Ronald@Energy" w:date="2018-05-22T12:03:00Z">
              <w:r>
                <w:rPr>
                  <w:sz w:val="18"/>
                  <w:szCs w:val="18"/>
                </w:rPr>
                <w:t>I certify that this Certificate of Verification documentation is accurate and complete.</w:t>
              </w:r>
            </w:ins>
          </w:p>
        </w:tc>
      </w:tr>
      <w:tr w:rsidR="006554EF" w14:paraId="1A51A98B" w14:textId="77777777" w:rsidTr="00F245FB">
        <w:trPr>
          <w:trHeight w:val="360"/>
          <w:ins w:id="638" w:author="Balneg, Ronald@Energy" w:date="2018-05-22T12:03:00Z"/>
        </w:trPr>
        <w:tc>
          <w:tcPr>
            <w:tcW w:w="5344" w:type="dxa"/>
            <w:tcBorders>
              <w:top w:val="single" w:sz="4" w:space="0" w:color="auto"/>
              <w:left w:val="single" w:sz="4" w:space="0" w:color="auto"/>
              <w:bottom w:val="single" w:sz="4" w:space="0" w:color="auto"/>
              <w:right w:val="single" w:sz="4" w:space="0" w:color="auto"/>
            </w:tcBorders>
            <w:hideMark/>
          </w:tcPr>
          <w:p w14:paraId="30C36D11" w14:textId="77777777" w:rsidR="006554EF" w:rsidRDefault="006554EF" w:rsidP="00B67CFC">
            <w:pPr>
              <w:spacing w:after="0"/>
              <w:rPr>
                <w:ins w:id="639" w:author="Balneg, Ronald@Energy" w:date="2018-05-22T12:03:00Z"/>
                <w:sz w:val="14"/>
                <w:szCs w:val="14"/>
              </w:rPr>
            </w:pPr>
            <w:ins w:id="640" w:author="Balneg, Ronald@Energy" w:date="2018-05-22T12:03:00Z">
              <w:r>
                <w:rPr>
                  <w:sz w:val="14"/>
                  <w:szCs w:val="14"/>
                </w:rPr>
                <w:t>Documentation Author Name:</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543BEF21" w14:textId="77777777" w:rsidR="006554EF" w:rsidRDefault="006554EF" w:rsidP="00B67CFC">
            <w:pPr>
              <w:spacing w:after="0"/>
              <w:rPr>
                <w:ins w:id="641" w:author="Balneg, Ronald@Energy" w:date="2018-05-22T12:03:00Z"/>
                <w:sz w:val="14"/>
                <w:szCs w:val="14"/>
              </w:rPr>
            </w:pPr>
            <w:ins w:id="642" w:author="Balneg, Ronald@Energy" w:date="2018-05-22T12:03:00Z">
              <w:r>
                <w:rPr>
                  <w:sz w:val="14"/>
                  <w:szCs w:val="14"/>
                </w:rPr>
                <w:t>Documentation Author Signature:</w:t>
              </w:r>
            </w:ins>
          </w:p>
        </w:tc>
      </w:tr>
      <w:tr w:rsidR="006554EF" w14:paraId="4E37C2BC" w14:textId="77777777" w:rsidTr="00F245FB">
        <w:trPr>
          <w:trHeight w:val="360"/>
          <w:ins w:id="643" w:author="Balneg, Ronald@Energy" w:date="2018-05-22T12:03:00Z"/>
        </w:trPr>
        <w:tc>
          <w:tcPr>
            <w:tcW w:w="5344" w:type="dxa"/>
            <w:tcBorders>
              <w:top w:val="single" w:sz="4" w:space="0" w:color="auto"/>
              <w:left w:val="single" w:sz="4" w:space="0" w:color="auto"/>
              <w:bottom w:val="single" w:sz="4" w:space="0" w:color="auto"/>
              <w:right w:val="single" w:sz="4" w:space="0" w:color="auto"/>
            </w:tcBorders>
            <w:hideMark/>
          </w:tcPr>
          <w:p w14:paraId="49E20A32" w14:textId="77777777" w:rsidR="006554EF" w:rsidRDefault="006554EF" w:rsidP="00B67CFC">
            <w:pPr>
              <w:spacing w:after="0"/>
              <w:rPr>
                <w:ins w:id="644" w:author="Balneg, Ronald@Energy" w:date="2018-05-22T12:03:00Z"/>
                <w:sz w:val="14"/>
                <w:szCs w:val="14"/>
              </w:rPr>
            </w:pPr>
            <w:ins w:id="645" w:author="Balneg, Ronald@Energy" w:date="2018-05-22T12:03:00Z">
              <w:r>
                <w:rPr>
                  <w:sz w:val="14"/>
                  <w:szCs w:val="14"/>
                </w:rPr>
                <w:t>Company:</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7FADEBB0" w14:textId="77777777" w:rsidR="006554EF" w:rsidRDefault="006554EF" w:rsidP="00B67CFC">
            <w:pPr>
              <w:spacing w:after="0"/>
              <w:rPr>
                <w:ins w:id="646" w:author="Balneg, Ronald@Energy" w:date="2018-05-22T12:03:00Z"/>
                <w:sz w:val="14"/>
                <w:szCs w:val="14"/>
              </w:rPr>
            </w:pPr>
            <w:ins w:id="647" w:author="Balneg, Ronald@Energy" w:date="2018-05-22T12:03:00Z">
              <w:r>
                <w:rPr>
                  <w:sz w:val="14"/>
                  <w:szCs w:val="14"/>
                </w:rPr>
                <w:t>Date Signed:</w:t>
              </w:r>
            </w:ins>
          </w:p>
        </w:tc>
      </w:tr>
      <w:tr w:rsidR="006554EF" w14:paraId="31D98AEE" w14:textId="77777777" w:rsidTr="00F245FB">
        <w:trPr>
          <w:trHeight w:val="360"/>
          <w:ins w:id="648" w:author="Balneg, Ronald@Energy" w:date="2018-05-22T12:03:00Z"/>
        </w:trPr>
        <w:tc>
          <w:tcPr>
            <w:tcW w:w="5344" w:type="dxa"/>
            <w:tcBorders>
              <w:top w:val="single" w:sz="4" w:space="0" w:color="auto"/>
              <w:left w:val="single" w:sz="4" w:space="0" w:color="auto"/>
              <w:bottom w:val="single" w:sz="4" w:space="0" w:color="auto"/>
              <w:right w:val="single" w:sz="4" w:space="0" w:color="auto"/>
            </w:tcBorders>
            <w:hideMark/>
          </w:tcPr>
          <w:p w14:paraId="4C36939E" w14:textId="77777777" w:rsidR="006554EF" w:rsidRDefault="006554EF" w:rsidP="00B67CFC">
            <w:pPr>
              <w:spacing w:after="0"/>
              <w:rPr>
                <w:ins w:id="649" w:author="Balneg, Ronald@Energy" w:date="2018-05-22T12:03:00Z"/>
                <w:sz w:val="14"/>
                <w:szCs w:val="14"/>
              </w:rPr>
            </w:pPr>
            <w:ins w:id="650" w:author="Balneg, Ronald@Energy" w:date="2018-05-22T12:03:00Z">
              <w:r>
                <w:rPr>
                  <w:sz w:val="14"/>
                  <w:szCs w:val="14"/>
                </w:rPr>
                <w:t>Address:</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64C9EEC3" w14:textId="77777777" w:rsidR="006554EF" w:rsidRDefault="006554EF" w:rsidP="00B67CFC">
            <w:pPr>
              <w:spacing w:after="0"/>
              <w:rPr>
                <w:ins w:id="651" w:author="Balneg, Ronald@Energy" w:date="2018-05-22T12:03:00Z"/>
                <w:sz w:val="14"/>
                <w:szCs w:val="14"/>
              </w:rPr>
            </w:pPr>
            <w:ins w:id="652" w:author="Balneg, Ronald@Energy" w:date="2018-05-22T12:03:00Z">
              <w:r>
                <w:rPr>
                  <w:sz w:val="14"/>
                  <w:szCs w:val="14"/>
                </w:rPr>
                <w:t>CEA/HERS Certification Information (if applicable):</w:t>
              </w:r>
            </w:ins>
          </w:p>
        </w:tc>
      </w:tr>
      <w:tr w:rsidR="006554EF" w14:paraId="74903D15" w14:textId="77777777" w:rsidTr="00F245FB">
        <w:trPr>
          <w:trHeight w:val="360"/>
          <w:ins w:id="653" w:author="Balneg, Ronald@Energy" w:date="2018-05-22T12:03:00Z"/>
        </w:trPr>
        <w:tc>
          <w:tcPr>
            <w:tcW w:w="5344" w:type="dxa"/>
            <w:tcBorders>
              <w:top w:val="single" w:sz="4" w:space="0" w:color="auto"/>
              <w:left w:val="single" w:sz="4" w:space="0" w:color="auto"/>
              <w:bottom w:val="single" w:sz="4" w:space="0" w:color="auto"/>
              <w:right w:val="single" w:sz="4" w:space="0" w:color="auto"/>
            </w:tcBorders>
            <w:hideMark/>
          </w:tcPr>
          <w:p w14:paraId="01B38902" w14:textId="77777777" w:rsidR="006554EF" w:rsidRDefault="006554EF" w:rsidP="00B67CFC">
            <w:pPr>
              <w:spacing w:after="0"/>
              <w:rPr>
                <w:ins w:id="654" w:author="Balneg, Ronald@Energy" w:date="2018-05-22T12:03:00Z"/>
                <w:sz w:val="14"/>
                <w:szCs w:val="14"/>
              </w:rPr>
            </w:pPr>
            <w:ins w:id="655" w:author="Balneg, Ronald@Energy" w:date="2018-05-22T12:03:00Z">
              <w:r>
                <w:rPr>
                  <w:sz w:val="14"/>
                  <w:szCs w:val="14"/>
                </w:rPr>
                <w:t>City/State/Zip:</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5F9BBC36" w14:textId="77777777" w:rsidR="006554EF" w:rsidRDefault="006554EF" w:rsidP="00B67CFC">
            <w:pPr>
              <w:spacing w:after="0"/>
              <w:rPr>
                <w:ins w:id="656" w:author="Balneg, Ronald@Energy" w:date="2018-05-22T12:03:00Z"/>
                <w:sz w:val="14"/>
                <w:szCs w:val="14"/>
              </w:rPr>
            </w:pPr>
            <w:ins w:id="657" w:author="Balneg, Ronald@Energy" w:date="2018-05-22T12:03:00Z">
              <w:r>
                <w:rPr>
                  <w:sz w:val="14"/>
                  <w:szCs w:val="14"/>
                </w:rPr>
                <w:t>Phone:</w:t>
              </w:r>
            </w:ins>
          </w:p>
        </w:tc>
      </w:tr>
      <w:tr w:rsidR="006554EF" w14:paraId="57D19594" w14:textId="77777777" w:rsidTr="00F245FB">
        <w:trPr>
          <w:trHeight w:val="296"/>
          <w:ins w:id="658" w:author="Balneg, Ronald@Energy" w:date="2018-05-22T12:03: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C843AD3"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59" w:author="Balneg, Ronald@Energy" w:date="2018-05-22T12:03:00Z"/>
                <w:sz w:val="18"/>
                <w:szCs w:val="18"/>
              </w:rPr>
            </w:pPr>
            <w:ins w:id="660" w:author="Balneg, Ronald@Energy" w:date="2018-05-22T12:03:00Z">
              <w:r>
                <w:rPr>
                  <w:rFonts w:cs="Arial"/>
                  <w:b/>
                  <w:caps/>
                  <w:sz w:val="18"/>
                  <w:szCs w:val="18"/>
                </w:rPr>
                <w:t xml:space="preserve">Responsible Person's Declaration statement </w:t>
              </w:r>
            </w:ins>
          </w:p>
        </w:tc>
      </w:tr>
      <w:tr w:rsidR="006554EF" w14:paraId="09ED645D" w14:textId="77777777" w:rsidTr="00F245FB">
        <w:trPr>
          <w:trHeight w:val="504"/>
          <w:ins w:id="661" w:author="Balneg, Ronald@Energy" w:date="2018-05-22T12:03: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E64424F" w14:textId="77777777" w:rsidR="006554EF" w:rsidRDefault="006554EF" w:rsidP="00B67CFC">
            <w:pPr>
              <w:pStyle w:val="p2"/>
              <w:keepNext/>
              <w:tabs>
                <w:tab w:val="clear" w:pos="357"/>
                <w:tab w:val="left" w:pos="720"/>
              </w:tabs>
              <w:spacing w:line="240" w:lineRule="auto"/>
              <w:ind w:left="0" w:right="90" w:firstLine="0"/>
              <w:rPr>
                <w:ins w:id="662" w:author="Balneg, Ronald@Energy" w:date="2018-05-22T12:03:00Z"/>
                <w:rFonts w:asciiTheme="minorHAnsi" w:hAnsiTheme="minorHAnsi"/>
                <w:sz w:val="18"/>
                <w:szCs w:val="18"/>
              </w:rPr>
            </w:pPr>
            <w:ins w:id="663" w:author="Balneg, Ronald@Energy" w:date="2018-05-22T12:03:00Z">
              <w:r>
                <w:rPr>
                  <w:rFonts w:asciiTheme="minorHAnsi" w:hAnsiTheme="minorHAnsi"/>
                  <w:sz w:val="18"/>
                  <w:szCs w:val="18"/>
                </w:rPr>
                <w:t xml:space="preserve">I certify the following under penalty of perjury, under the laws of the State of California: </w:t>
              </w:r>
            </w:ins>
          </w:p>
          <w:p w14:paraId="075087A0" w14:textId="77777777" w:rsidR="006554EF" w:rsidRDefault="006554EF" w:rsidP="006554EF">
            <w:pPr>
              <w:pStyle w:val="p2"/>
              <w:keepNext/>
              <w:numPr>
                <w:ilvl w:val="0"/>
                <w:numId w:val="34"/>
              </w:numPr>
              <w:tabs>
                <w:tab w:val="clear" w:pos="357"/>
                <w:tab w:val="left" w:pos="720"/>
              </w:tabs>
              <w:snapToGrid w:val="0"/>
              <w:spacing w:line="240" w:lineRule="auto"/>
              <w:ind w:right="90"/>
              <w:rPr>
                <w:ins w:id="664" w:author="Balneg, Ronald@Energy" w:date="2018-05-22T12:03:00Z"/>
                <w:rFonts w:asciiTheme="minorHAnsi" w:hAnsiTheme="minorHAnsi"/>
                <w:sz w:val="18"/>
                <w:szCs w:val="18"/>
              </w:rPr>
            </w:pPr>
            <w:ins w:id="665" w:author="Balneg, Ronald@Energy" w:date="2018-05-22T12:03:00Z">
              <w:r>
                <w:rPr>
                  <w:rFonts w:asciiTheme="minorHAnsi" w:hAnsiTheme="minorHAnsi"/>
                  <w:sz w:val="18"/>
                  <w:szCs w:val="18"/>
                </w:rPr>
                <w:t>The information provided on this Certificate of Verification is true and correct.</w:t>
              </w:r>
            </w:ins>
          </w:p>
          <w:p w14:paraId="376FBE12" w14:textId="77777777" w:rsidR="006554EF" w:rsidRDefault="006554EF" w:rsidP="006554EF">
            <w:pPr>
              <w:pStyle w:val="p2"/>
              <w:keepNext/>
              <w:numPr>
                <w:ilvl w:val="0"/>
                <w:numId w:val="34"/>
              </w:numPr>
              <w:tabs>
                <w:tab w:val="clear" w:pos="357"/>
                <w:tab w:val="left" w:pos="720"/>
              </w:tabs>
              <w:snapToGrid w:val="0"/>
              <w:spacing w:line="240" w:lineRule="auto"/>
              <w:ind w:right="90"/>
              <w:rPr>
                <w:ins w:id="666" w:author="Balneg, Ronald@Energy" w:date="2018-05-22T12:03:00Z"/>
                <w:rFonts w:asciiTheme="minorHAnsi" w:hAnsiTheme="minorHAnsi"/>
                <w:sz w:val="18"/>
                <w:szCs w:val="18"/>
              </w:rPr>
            </w:pPr>
            <w:ins w:id="667" w:author="Balneg, Ronald@Energy" w:date="2018-05-22T12:03:00Z">
              <w:r>
                <w:rPr>
                  <w:rFonts w:asciiTheme="minorHAnsi" w:hAnsiTheme="minorHAnsi"/>
                  <w:sz w:val="18"/>
                  <w:szCs w:val="18"/>
                </w:rPr>
                <w:t>I am the certified HERS Rater who performed the verification identified and reported on this Certificate of Verification (responsible rater).</w:t>
              </w:r>
            </w:ins>
          </w:p>
          <w:p w14:paraId="54DB942D" w14:textId="77777777" w:rsidR="006554EF" w:rsidRDefault="006554EF" w:rsidP="006554EF">
            <w:pPr>
              <w:pStyle w:val="p2"/>
              <w:keepNext/>
              <w:numPr>
                <w:ilvl w:val="0"/>
                <w:numId w:val="34"/>
              </w:numPr>
              <w:tabs>
                <w:tab w:val="clear" w:pos="357"/>
                <w:tab w:val="left" w:pos="720"/>
              </w:tabs>
              <w:snapToGrid w:val="0"/>
              <w:spacing w:line="240" w:lineRule="auto"/>
              <w:ind w:right="90"/>
              <w:rPr>
                <w:ins w:id="668" w:author="Balneg, Ronald@Energy" w:date="2018-05-22T12:03:00Z"/>
                <w:rFonts w:asciiTheme="minorHAnsi" w:hAnsiTheme="minorHAnsi"/>
                <w:sz w:val="18"/>
                <w:szCs w:val="18"/>
              </w:rPr>
            </w:pPr>
            <w:ins w:id="669" w:author="Balneg, Ronald@Energy" w:date="2018-05-22T12:03:00Z">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06D061CF" w14:textId="77777777" w:rsidR="006554EF" w:rsidRDefault="006554EF" w:rsidP="006554EF">
            <w:pPr>
              <w:pStyle w:val="p2"/>
              <w:keepNext/>
              <w:numPr>
                <w:ilvl w:val="0"/>
                <w:numId w:val="34"/>
              </w:numPr>
              <w:tabs>
                <w:tab w:val="clear" w:pos="357"/>
                <w:tab w:val="left" w:pos="720"/>
              </w:tabs>
              <w:snapToGrid w:val="0"/>
              <w:spacing w:line="240" w:lineRule="auto"/>
              <w:ind w:right="90"/>
              <w:rPr>
                <w:ins w:id="670" w:author="Balneg, Ronald@Energy" w:date="2018-05-22T12:03:00Z"/>
                <w:rFonts w:asciiTheme="minorHAnsi" w:hAnsiTheme="minorHAnsi"/>
                <w:sz w:val="18"/>
                <w:szCs w:val="18"/>
              </w:rPr>
            </w:pPr>
            <w:ins w:id="671" w:author="Balneg, Ronald@Energy" w:date="2018-05-22T12:03:00Z">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0345056A" w14:textId="77777777" w:rsidR="006554EF" w:rsidRDefault="006554EF" w:rsidP="006554EF">
            <w:pPr>
              <w:pStyle w:val="p2"/>
              <w:keepNext/>
              <w:numPr>
                <w:ilvl w:val="0"/>
                <w:numId w:val="34"/>
              </w:numPr>
              <w:tabs>
                <w:tab w:val="clear" w:pos="357"/>
                <w:tab w:val="left" w:pos="720"/>
              </w:tabs>
              <w:snapToGrid w:val="0"/>
              <w:spacing w:line="240" w:lineRule="auto"/>
              <w:ind w:right="90"/>
              <w:rPr>
                <w:ins w:id="672" w:author="Balneg, Ronald@Energy" w:date="2018-05-22T12:03:00Z"/>
                <w:rFonts w:asciiTheme="minorHAnsi" w:hAnsiTheme="minorHAnsi"/>
                <w:sz w:val="18"/>
                <w:szCs w:val="18"/>
              </w:rPr>
            </w:pPr>
            <w:ins w:id="673" w:author="Balneg, Ronald@Energy" w:date="2018-05-22T12:03:00Z">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6554EF" w14:paraId="14A6118E" w14:textId="77777777" w:rsidTr="00F245FB">
        <w:trPr>
          <w:trHeight w:val="278"/>
          <w:ins w:id="674" w:author="Balneg, Ronald@Energy" w:date="2018-05-22T12:03: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33007BF"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75" w:author="Balneg, Ronald@Energy" w:date="2018-05-22T12:03:00Z"/>
                <w:rFonts w:cs="Arial"/>
                <w:b/>
                <w:caps/>
                <w:sz w:val="18"/>
                <w:szCs w:val="18"/>
              </w:rPr>
            </w:pPr>
            <w:ins w:id="676" w:author="Balneg, Ronald@Energy" w:date="2018-05-22T12:03:00Z">
              <w:r>
                <w:rPr>
                  <w:rFonts w:cs="Arial"/>
                  <w:b/>
                  <w:caps/>
                  <w:sz w:val="18"/>
                  <w:szCs w:val="18"/>
                </w:rPr>
                <w:t>BUILDER OR INSTALLER INFORMATION AS SHOWN ON THE CERTIFICATE OF INSTALLATION</w:t>
              </w:r>
            </w:ins>
          </w:p>
        </w:tc>
      </w:tr>
      <w:tr w:rsidR="006554EF" w14:paraId="05C14FA3" w14:textId="77777777" w:rsidTr="00F245FB">
        <w:trPr>
          <w:trHeight w:val="360"/>
          <w:ins w:id="677" w:author="Balneg, Ronald@Energy" w:date="2018-05-22T12:03: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1FC43C9"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78" w:author="Balneg, Ronald@Energy" w:date="2018-05-22T12:03:00Z"/>
                <w:sz w:val="14"/>
                <w:szCs w:val="14"/>
              </w:rPr>
            </w:pPr>
            <w:ins w:id="679" w:author="Balneg, Ronald@Energy" w:date="2018-05-22T12:03:00Z">
              <w:r>
                <w:rPr>
                  <w:sz w:val="14"/>
                  <w:szCs w:val="14"/>
                </w:rPr>
                <w:t>Company Name (Installing Subcontractor, General Contractor, or Builder/Owner):</w:t>
              </w:r>
            </w:ins>
          </w:p>
        </w:tc>
      </w:tr>
      <w:tr w:rsidR="006554EF" w14:paraId="11C6BA4B" w14:textId="77777777" w:rsidTr="00F245FB">
        <w:trPr>
          <w:trHeight w:hRule="exact" w:val="360"/>
          <w:ins w:id="680" w:author="Balneg, Ronald@Energy" w:date="2018-05-22T12:03:00Z"/>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418DCFB"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81" w:author="Balneg, Ronald@Energy" w:date="2018-05-22T12:03:00Z"/>
                <w:sz w:val="14"/>
                <w:szCs w:val="14"/>
              </w:rPr>
            </w:pPr>
            <w:ins w:id="682" w:author="Balneg, Ronald@Energy" w:date="2018-05-22T12:03:00Z">
              <w:r>
                <w:rPr>
                  <w:sz w:val="14"/>
                  <w:szCs w:val="14"/>
                </w:rPr>
                <w:t>Responsible Builder or Installer Name:</w:t>
              </w:r>
            </w:ins>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8E26EF0"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83" w:author="Balneg, Ronald@Energy" w:date="2018-05-22T12:03:00Z"/>
                <w:sz w:val="14"/>
                <w:szCs w:val="14"/>
              </w:rPr>
            </w:pPr>
            <w:ins w:id="684" w:author="Balneg, Ronald@Energy" w:date="2018-05-22T12:03:00Z">
              <w:r>
                <w:rPr>
                  <w:sz w:val="14"/>
                  <w:szCs w:val="14"/>
                </w:rPr>
                <w:t>CSLB License:</w:t>
              </w:r>
            </w:ins>
          </w:p>
        </w:tc>
      </w:tr>
      <w:tr w:rsidR="006554EF" w14:paraId="724DAAF4" w14:textId="77777777" w:rsidTr="00F245FB">
        <w:trPr>
          <w:trHeight w:val="288"/>
          <w:ins w:id="685" w:author="Balneg, Ronald@Energy" w:date="2018-05-22T12:03: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FE57F34"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86" w:author="Balneg, Ronald@Energy" w:date="2018-05-22T12:03:00Z"/>
                <w:sz w:val="14"/>
                <w:szCs w:val="14"/>
              </w:rPr>
            </w:pPr>
            <w:ins w:id="687" w:author="Balneg, Ronald@Energy" w:date="2018-05-22T12:03:00Z">
              <w:r>
                <w:rPr>
                  <w:rFonts w:cs="Arial"/>
                  <w:b/>
                  <w:caps/>
                  <w:sz w:val="18"/>
                  <w:szCs w:val="18"/>
                </w:rPr>
                <w:t>HERS PROVIDER DATA REGISTRY INFORMATION</w:t>
              </w:r>
            </w:ins>
          </w:p>
        </w:tc>
      </w:tr>
      <w:tr w:rsidR="006554EF" w14:paraId="77597574" w14:textId="77777777" w:rsidTr="00F245FB">
        <w:trPr>
          <w:trHeight w:hRule="exact" w:val="360"/>
          <w:ins w:id="688" w:author="Balneg, Ronald@Energy" w:date="2018-05-22T12:03: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A45445"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89" w:author="Balneg, Ronald@Energy" w:date="2018-05-22T12:03:00Z"/>
                <w:sz w:val="14"/>
                <w:szCs w:val="14"/>
              </w:rPr>
            </w:pPr>
            <w:ins w:id="690" w:author="Balneg, Ronald@Energy" w:date="2018-05-22T12:03:00Z">
              <w:r>
                <w:rPr>
                  <w:sz w:val="14"/>
                  <w:szCs w:val="14"/>
                </w:rPr>
                <w:t>Sample Group Number (if applicable):</w:t>
              </w:r>
            </w:ins>
          </w:p>
          <w:p w14:paraId="434197D5"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91" w:author="Balneg, Ronald@Energy" w:date="2018-05-22T12:03:00Z"/>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6AAC22"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92" w:author="Balneg, Ronald@Energy" w:date="2018-05-22T12:03:00Z"/>
                <w:sz w:val="14"/>
                <w:szCs w:val="14"/>
              </w:rPr>
            </w:pPr>
            <w:ins w:id="693" w:author="Balneg, Ronald@Energy" w:date="2018-05-22T12:03:00Z">
              <w:r>
                <w:rPr>
                  <w:sz w:val="14"/>
                  <w:szCs w:val="14"/>
                </w:rPr>
                <w:t>Dwelling Test Status in Sample Group (if applicable):</w:t>
              </w:r>
            </w:ins>
          </w:p>
          <w:p w14:paraId="055A6175"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94" w:author="Balneg, Ronald@Energy" w:date="2018-05-22T12:03:00Z"/>
                <w:sz w:val="14"/>
                <w:szCs w:val="14"/>
              </w:rPr>
            </w:pPr>
          </w:p>
        </w:tc>
      </w:tr>
      <w:tr w:rsidR="006554EF" w14:paraId="04BD682A" w14:textId="77777777" w:rsidTr="00F245FB">
        <w:trPr>
          <w:trHeight w:val="288"/>
          <w:ins w:id="695" w:author="Balneg, Ronald@Energy" w:date="2018-05-22T12:03: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FBECEF"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96" w:author="Balneg, Ronald@Energy" w:date="2018-05-22T12:03:00Z"/>
                <w:sz w:val="14"/>
                <w:szCs w:val="14"/>
              </w:rPr>
            </w:pPr>
            <w:ins w:id="697" w:author="Balneg, Ronald@Energy" w:date="2018-05-22T12:03:00Z">
              <w:r>
                <w:rPr>
                  <w:rFonts w:cs="Arial"/>
                  <w:b/>
                  <w:caps/>
                  <w:sz w:val="18"/>
                  <w:szCs w:val="18"/>
                </w:rPr>
                <w:t>HERS RATER INFORMATION</w:t>
              </w:r>
            </w:ins>
          </w:p>
        </w:tc>
      </w:tr>
      <w:tr w:rsidR="006554EF" w14:paraId="3E29510D" w14:textId="77777777" w:rsidTr="00F245FB">
        <w:trPr>
          <w:trHeight w:val="360"/>
          <w:ins w:id="698" w:author="Balneg, Ronald@Energy" w:date="2018-05-22T12:03: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51D6D7"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99" w:author="Balneg, Ronald@Energy" w:date="2018-05-22T12:03:00Z"/>
                <w:sz w:val="14"/>
                <w:szCs w:val="14"/>
              </w:rPr>
            </w:pPr>
            <w:ins w:id="700" w:author="Balneg, Ronald@Energy" w:date="2018-05-22T12:03:00Z">
              <w:r>
                <w:rPr>
                  <w:sz w:val="14"/>
                  <w:szCs w:val="14"/>
                </w:rPr>
                <w:t>HERS Rater Company Name:</w:t>
              </w:r>
            </w:ins>
          </w:p>
          <w:p w14:paraId="6BABF029"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701" w:author="Balneg, Ronald@Energy" w:date="2018-05-22T12:03:00Z"/>
                <w:sz w:val="14"/>
                <w:szCs w:val="14"/>
              </w:rPr>
            </w:pPr>
          </w:p>
        </w:tc>
      </w:tr>
      <w:tr w:rsidR="006554EF" w14:paraId="264EB963" w14:textId="77777777" w:rsidTr="00F245FB">
        <w:trPr>
          <w:trHeight w:hRule="exact" w:val="360"/>
          <w:ins w:id="702" w:author="Balneg, Ronald@Energy" w:date="2018-05-22T12:03: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1738D0"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703" w:author="Balneg, Ronald@Energy" w:date="2018-05-22T12:03:00Z"/>
                <w:sz w:val="14"/>
                <w:szCs w:val="14"/>
              </w:rPr>
            </w:pPr>
            <w:ins w:id="704" w:author="Balneg, Ronald@Energy" w:date="2018-05-22T12:03:00Z">
              <w:r>
                <w:rPr>
                  <w:sz w:val="14"/>
                  <w:szCs w:val="14"/>
                </w:rPr>
                <w:t>Responsible Rater Name:</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EB5C47"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705" w:author="Balneg, Ronald@Energy" w:date="2018-05-22T12:03:00Z"/>
                <w:sz w:val="14"/>
                <w:szCs w:val="14"/>
              </w:rPr>
            </w:pPr>
            <w:ins w:id="706" w:author="Balneg, Ronald@Energy" w:date="2018-05-22T12:03:00Z">
              <w:r>
                <w:rPr>
                  <w:sz w:val="14"/>
                  <w:szCs w:val="14"/>
                </w:rPr>
                <w:t>Responsible Rater Signature:</w:t>
              </w:r>
            </w:ins>
          </w:p>
          <w:p w14:paraId="633FEC07"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707" w:author="Balneg, Ronald@Energy" w:date="2018-05-22T12:03:00Z"/>
                <w:sz w:val="14"/>
                <w:szCs w:val="14"/>
              </w:rPr>
            </w:pPr>
          </w:p>
        </w:tc>
      </w:tr>
      <w:tr w:rsidR="006554EF" w14:paraId="67DD25C3" w14:textId="77777777" w:rsidTr="00F245FB">
        <w:trPr>
          <w:trHeight w:hRule="exact" w:val="360"/>
          <w:ins w:id="708" w:author="Balneg, Ronald@Energy" w:date="2018-05-22T12:03: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2AD392"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709" w:author="Balneg, Ronald@Energy" w:date="2018-05-22T12:03:00Z"/>
                <w:sz w:val="14"/>
                <w:szCs w:val="14"/>
              </w:rPr>
            </w:pPr>
            <w:ins w:id="710" w:author="Balneg, Ronald@Energy" w:date="2018-05-22T12:03:00Z">
              <w:r>
                <w:rPr>
                  <w:sz w:val="14"/>
                  <w:szCs w:val="14"/>
                </w:rPr>
                <w:t>Responsible Rater Certification Number w/ this HERS Provider:</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036241"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711" w:author="Balneg, Ronald@Energy" w:date="2018-05-22T12:03:00Z"/>
                <w:sz w:val="14"/>
                <w:szCs w:val="14"/>
              </w:rPr>
            </w:pPr>
            <w:ins w:id="712" w:author="Balneg, Ronald@Energy" w:date="2018-05-22T12:03:00Z">
              <w:r>
                <w:rPr>
                  <w:sz w:val="14"/>
                  <w:szCs w:val="14"/>
                </w:rPr>
                <w:t>Date Signed:</w:t>
              </w:r>
            </w:ins>
          </w:p>
        </w:tc>
      </w:tr>
    </w:tbl>
    <w:p w14:paraId="78E37286" w14:textId="5D613121" w:rsidR="007B6227" w:rsidRPr="00B67CFC" w:rsidRDefault="007B6227" w:rsidP="00AA2BD8">
      <w:pPr>
        <w:tabs>
          <w:tab w:val="left" w:pos="4500"/>
        </w:tabs>
        <w:rPr>
          <w:rFonts w:asciiTheme="minorHAnsi" w:hAnsiTheme="minorHAnsi"/>
          <w:sz w:val="18"/>
          <w:szCs w:val="18"/>
        </w:rPr>
      </w:pPr>
    </w:p>
    <w:sectPr w:rsidR="007B6227" w:rsidRPr="00B67CFC" w:rsidSect="009E0BD3">
      <w:headerReference w:type="even" r:id="rId19"/>
      <w:headerReference w:type="default" r:id="rId20"/>
      <w:footerReference w:type="default" r:id="rId21"/>
      <w:headerReference w:type="first" r:id="rId22"/>
      <w:footerReference w:type="first" r:id="rId23"/>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DD578" w14:textId="77777777" w:rsidR="007B5419" w:rsidRDefault="007B5419" w:rsidP="00C25A5C">
      <w:pPr>
        <w:spacing w:after="0" w:line="240" w:lineRule="auto"/>
      </w:pPr>
      <w:r>
        <w:separator/>
      </w:r>
    </w:p>
  </w:endnote>
  <w:endnote w:type="continuationSeparator" w:id="0">
    <w:p w14:paraId="4C38C026" w14:textId="77777777" w:rsidR="007B5419" w:rsidRDefault="007B5419" w:rsidP="00C25A5C">
      <w:pPr>
        <w:spacing w:after="0" w:line="240" w:lineRule="auto"/>
      </w:pPr>
      <w:r>
        <w:continuationSeparator/>
      </w:r>
    </w:p>
  </w:endnote>
  <w:endnote w:type="continuationNotice" w:id="1">
    <w:p w14:paraId="30C43FC0" w14:textId="77777777" w:rsidR="007B5419" w:rsidRDefault="007B54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E245C" w14:textId="77777777" w:rsidR="003A7DD9" w:rsidRDefault="003A7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7B5419" w:rsidRPr="007304C6" w:rsidRDefault="007B5419"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3F2BED67" w:rsidR="007B5419" w:rsidRPr="007304C6" w:rsidRDefault="007B5419"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del w:id="303" w:author="Balneg, Ronald@Energy" w:date="2018-05-08T14:00:00Z">
      <w:r w:rsidRPr="007304C6" w:rsidDel="00FC26C4">
        <w:rPr>
          <w:sz w:val="18"/>
          <w:szCs w:val="18"/>
        </w:rPr>
        <w:delText>201</w:delText>
      </w:r>
      <w:r w:rsidDel="00FC26C4">
        <w:rPr>
          <w:sz w:val="18"/>
          <w:szCs w:val="18"/>
        </w:rPr>
        <w:delText>6</w:delText>
      </w:r>
      <w:r w:rsidRPr="007304C6" w:rsidDel="00FC26C4">
        <w:rPr>
          <w:sz w:val="18"/>
          <w:szCs w:val="18"/>
        </w:rPr>
        <w:delText xml:space="preserve"> </w:delText>
      </w:r>
    </w:del>
    <w:ins w:id="304" w:author="Balneg, Ronald@Energy" w:date="2018-05-08T14:00:00Z">
      <w:r>
        <w:rPr>
          <w:sz w:val="18"/>
          <w:szCs w:val="18"/>
        </w:rPr>
        <w:t>2019</w:t>
      </w:r>
      <w:r w:rsidRPr="007304C6">
        <w:rPr>
          <w:sz w:val="18"/>
          <w:szCs w:val="18"/>
        </w:rPr>
        <w:t xml:space="preserve"> </w:t>
      </w:r>
    </w:ins>
    <w:r w:rsidRPr="007304C6">
      <w:rPr>
        <w:sz w:val="18"/>
        <w:szCs w:val="18"/>
      </w:rPr>
      <w:t>Resi</w:t>
    </w:r>
    <w:r>
      <w:rPr>
        <w:sz w:val="18"/>
        <w:szCs w:val="18"/>
      </w:rPr>
      <w:t>dential Compliance</w:t>
    </w:r>
    <w:r>
      <w:rPr>
        <w:sz w:val="18"/>
        <w:szCs w:val="18"/>
      </w:rPr>
      <w:tab/>
    </w:r>
    <w:del w:id="305" w:author="Balneg, Ronald@Energy" w:date="2018-05-08T14:00:00Z">
      <w:r w:rsidDel="00FC26C4">
        <w:rPr>
          <w:sz w:val="18"/>
          <w:szCs w:val="18"/>
        </w:rPr>
        <w:delText xml:space="preserve">October </w:delText>
      </w:r>
    </w:del>
    <w:ins w:id="306" w:author="Smith, Alexis@Energy" w:date="2018-09-26T12:57:00Z">
      <w:r>
        <w:rPr>
          <w:sz w:val="18"/>
          <w:szCs w:val="18"/>
        </w:rPr>
        <w:t>January 20</w:t>
      </w:r>
    </w:ins>
    <w:ins w:id="307" w:author="Smith, Alexis@Energy" w:date="2018-12-07T15:44:00Z">
      <w:r>
        <w:rPr>
          <w:sz w:val="18"/>
          <w:szCs w:val="18"/>
        </w:rPr>
        <w:t>19</w:t>
      </w:r>
    </w:ins>
    <w:del w:id="308" w:author="Balneg, Ronald@Energy" w:date="2018-05-08T14:00:00Z">
      <w:r w:rsidDel="00FC26C4">
        <w:rPr>
          <w:sz w:val="18"/>
          <w:szCs w:val="18"/>
        </w:rPr>
        <w:delText>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7B5419" w:rsidRPr="009577D0" w:rsidRDefault="007B5419"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7B5419" w:rsidRPr="009577D0" w:rsidRDefault="007B5419"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49D930DF" w:rsidR="007B5419" w:rsidRPr="0019113D" w:rsidRDefault="007B5419" w:rsidP="00FF77DD">
    <w:pPr>
      <w:pStyle w:val="Footer"/>
      <w:pBdr>
        <w:top w:val="single" w:sz="4" w:space="1" w:color="auto"/>
      </w:pBdr>
      <w:tabs>
        <w:tab w:val="clear" w:pos="9360"/>
        <w:tab w:val="right" w:pos="10800"/>
      </w:tabs>
      <w:spacing w:after="0"/>
      <w:rPr>
        <w:rFonts w:asciiTheme="minorHAnsi" w:hAnsiTheme="minorHAnsi"/>
        <w:sz w:val="18"/>
      </w:rPr>
    </w:pPr>
    <w:r w:rsidRPr="000D5206">
      <w:rPr>
        <w:rFonts w:asciiTheme="minorHAnsi" w:hAnsiTheme="minorHAnsi"/>
        <w:sz w:val="18"/>
      </w:rPr>
      <w:t>CA Building Energy Efficiency Standards - 201</w:t>
    </w:r>
    <w:ins w:id="387" w:author="Smith, Alexis@Energy" w:date="2018-09-26T12:57:00Z">
      <w:r w:rsidRPr="000D5206">
        <w:rPr>
          <w:rFonts w:asciiTheme="minorHAnsi" w:hAnsiTheme="minorHAnsi"/>
          <w:sz w:val="18"/>
        </w:rPr>
        <w:t>9</w:t>
      </w:r>
    </w:ins>
    <w:del w:id="388" w:author="Smith, Alexis@Energy" w:date="2018-09-26T12:57:00Z">
      <w:r w:rsidRPr="000D5206" w:rsidDel="00F245FB">
        <w:rPr>
          <w:rFonts w:asciiTheme="minorHAnsi" w:hAnsiTheme="minorHAnsi"/>
          <w:sz w:val="18"/>
        </w:rPr>
        <w:delText>6</w:delText>
      </w:r>
    </w:del>
    <w:r w:rsidRPr="000D5206">
      <w:rPr>
        <w:rFonts w:asciiTheme="minorHAnsi" w:hAnsiTheme="minorHAnsi"/>
        <w:sz w:val="18"/>
      </w:rPr>
      <w:t xml:space="preserve"> Residential Compliance</w:t>
    </w:r>
    <w:r w:rsidRPr="000D5206">
      <w:rPr>
        <w:rFonts w:asciiTheme="minorHAnsi" w:hAnsiTheme="minorHAnsi"/>
        <w:sz w:val="18"/>
      </w:rPr>
      <w:tab/>
    </w:r>
    <w:del w:id="389" w:author="Smith, Alexis@Energy" w:date="2018-09-26T12:57:00Z">
      <w:r w:rsidRPr="000D5206" w:rsidDel="00F245FB">
        <w:rPr>
          <w:rFonts w:asciiTheme="minorHAnsi" w:hAnsiTheme="minorHAnsi"/>
          <w:sz w:val="18"/>
        </w:rPr>
        <w:delText>October 2016</w:delText>
      </w:r>
    </w:del>
    <w:ins w:id="390" w:author="Smith, Alexis@Energy" w:date="2018-09-26T12:57:00Z">
      <w:r w:rsidRPr="000D5206">
        <w:rPr>
          <w:rFonts w:asciiTheme="minorHAnsi" w:hAnsiTheme="minorHAnsi"/>
          <w:sz w:val="18"/>
        </w:rPr>
        <w:t>January 20</w:t>
      </w:r>
    </w:ins>
    <w:ins w:id="391" w:author="Smith, Alexis@Energy" w:date="2018-12-07T15:44:00Z">
      <w:r>
        <w:rPr>
          <w:rFonts w:asciiTheme="minorHAnsi" w:hAnsiTheme="minorHAnsi"/>
          <w:sz w:val="18"/>
        </w:rP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40D5EC47" w:rsidR="007B5419" w:rsidRPr="008C6E49" w:rsidRDefault="007B5419"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ins w:id="718" w:author="Smith, Alexis@Energy" w:date="2018-09-26T13:06:00Z">
      <w:r>
        <w:rPr>
          <w:sz w:val="18"/>
          <w:szCs w:val="18"/>
        </w:rPr>
        <w:t>9</w:t>
      </w:r>
    </w:ins>
    <w:del w:id="719" w:author="Smith, Alexis@Energy" w:date="2018-09-26T13:06:00Z">
      <w:r w:rsidDel="00B67CFC">
        <w:rPr>
          <w:sz w:val="18"/>
          <w:szCs w:val="18"/>
        </w:rPr>
        <w:delText>6</w:delText>
      </w:r>
    </w:del>
    <w:r w:rsidRPr="008C6E49">
      <w:rPr>
        <w:sz w:val="18"/>
        <w:szCs w:val="18"/>
      </w:rPr>
      <w:t xml:space="preserve"> Residential Compliance</w:t>
    </w:r>
    <w:r w:rsidRPr="008C6E49">
      <w:rPr>
        <w:sz w:val="18"/>
        <w:szCs w:val="18"/>
      </w:rPr>
      <w:tab/>
    </w:r>
    <w:del w:id="720" w:author="Smith, Alexis@Energy" w:date="2018-09-26T13:06:00Z">
      <w:r w:rsidDel="00B67CFC">
        <w:rPr>
          <w:sz w:val="18"/>
          <w:szCs w:val="18"/>
        </w:rPr>
        <w:delText>October 2016</w:delText>
      </w:r>
    </w:del>
    <w:ins w:id="721" w:author="Smith, Alexis@Energy" w:date="2018-09-26T13:06:00Z">
      <w:r>
        <w:rPr>
          <w:sz w:val="18"/>
          <w:szCs w:val="18"/>
        </w:rPr>
        <w:t>January 20</w:t>
      </w:r>
    </w:ins>
    <w:ins w:id="722" w:author="Smith, Alexis@Energy" w:date="2018-12-07T15:44:00Z">
      <w:r>
        <w:rPr>
          <w:sz w:val="18"/>
          <w:szCs w:val="18"/>
        </w:rPr>
        <w:t>19</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77FE993D" w:rsidR="007B5419" w:rsidRPr="00496CF1" w:rsidRDefault="007B5419" w:rsidP="00644136">
    <w:pPr>
      <w:pStyle w:val="Footer"/>
      <w:pBdr>
        <w:top w:val="single" w:sz="4" w:space="1" w:color="auto"/>
      </w:pBdr>
      <w:tabs>
        <w:tab w:val="clear" w:pos="9360"/>
        <w:tab w:val="right" w:pos="10800"/>
      </w:tabs>
      <w:spacing w:after="0"/>
      <w:rPr>
        <w:rFonts w:asciiTheme="minorHAnsi" w:hAnsiTheme="minorHAnsi"/>
      </w:rPr>
    </w:pPr>
    <w:r w:rsidRPr="000D5206">
      <w:rPr>
        <w:rFonts w:asciiTheme="minorHAnsi" w:hAnsiTheme="minorHAnsi"/>
        <w:sz w:val="18"/>
      </w:rPr>
      <w:t>CA Building Energy Efficiency Standards - 201</w:t>
    </w:r>
    <w:ins w:id="729" w:author="Smith, Alexis@Energy" w:date="2018-09-26T13:06:00Z">
      <w:r>
        <w:rPr>
          <w:rFonts w:asciiTheme="minorHAnsi" w:hAnsiTheme="minorHAnsi"/>
          <w:sz w:val="18"/>
        </w:rPr>
        <w:t>9</w:t>
      </w:r>
    </w:ins>
    <w:del w:id="730" w:author="Smith, Alexis@Energy" w:date="2018-09-26T13:06:00Z">
      <w:r w:rsidRPr="000D5206" w:rsidDel="00B67CFC">
        <w:rPr>
          <w:rFonts w:asciiTheme="minorHAnsi" w:hAnsiTheme="minorHAnsi"/>
          <w:sz w:val="18"/>
        </w:rPr>
        <w:delText>6</w:delText>
      </w:r>
    </w:del>
    <w:r w:rsidRPr="000D5206">
      <w:rPr>
        <w:rFonts w:asciiTheme="minorHAnsi" w:hAnsiTheme="minorHAnsi"/>
        <w:sz w:val="18"/>
      </w:rPr>
      <w:t xml:space="preserve"> Residential Compliance</w:t>
    </w:r>
    <w:r w:rsidRPr="000D5206">
      <w:rPr>
        <w:rFonts w:asciiTheme="minorHAnsi" w:hAnsiTheme="minorHAnsi"/>
        <w:sz w:val="18"/>
      </w:rPr>
      <w:tab/>
    </w:r>
    <w:del w:id="731" w:author="Smith, Alexis@Energy" w:date="2018-09-26T13:06:00Z">
      <w:r w:rsidRPr="000D5206" w:rsidDel="00B67CFC">
        <w:rPr>
          <w:rFonts w:asciiTheme="minorHAnsi" w:hAnsiTheme="minorHAnsi"/>
          <w:sz w:val="18"/>
        </w:rPr>
        <w:delText>October 2016</w:delText>
      </w:r>
    </w:del>
    <w:ins w:id="732" w:author="Smith, Alexis@Energy" w:date="2018-09-26T13:06:00Z">
      <w:r>
        <w:rPr>
          <w:rFonts w:asciiTheme="minorHAnsi" w:hAnsiTheme="minorHAnsi"/>
          <w:sz w:val="18"/>
        </w:rPr>
        <w:t>January 20</w:t>
      </w:r>
    </w:ins>
    <w:ins w:id="733" w:author="Smith, Alexis@Energy" w:date="2018-12-07T15:44:00Z">
      <w:r>
        <w:rPr>
          <w:rFonts w:asciiTheme="minorHAnsi" w:hAnsiTheme="minorHAnsi"/>
          <w:sz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0F222" w14:textId="77777777" w:rsidR="007B5419" w:rsidRDefault="007B5419" w:rsidP="00C25A5C">
      <w:pPr>
        <w:spacing w:after="0" w:line="240" w:lineRule="auto"/>
      </w:pPr>
      <w:r>
        <w:separator/>
      </w:r>
    </w:p>
  </w:footnote>
  <w:footnote w:type="continuationSeparator" w:id="0">
    <w:p w14:paraId="4FB936C4" w14:textId="77777777" w:rsidR="007B5419" w:rsidRDefault="007B5419" w:rsidP="00C25A5C">
      <w:pPr>
        <w:spacing w:after="0" w:line="240" w:lineRule="auto"/>
      </w:pPr>
      <w:r>
        <w:continuationSeparator/>
      </w:r>
    </w:p>
  </w:footnote>
  <w:footnote w:type="continuationNotice" w:id="1">
    <w:p w14:paraId="609CCAB4" w14:textId="77777777" w:rsidR="007B5419" w:rsidRDefault="007B54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7B5419" w:rsidRDefault="003A7DD9">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7B5419" w:rsidRPr="004703E2" w:rsidRDefault="007B5419"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3A7DD9">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7B5419" w:rsidRPr="004703E2" w:rsidRDefault="007B5419"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78D722B7" w:rsidR="007B5419" w:rsidRPr="004703E2" w:rsidRDefault="003A7DD9" w:rsidP="004703E2">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CEC-CF3</w:t>
    </w:r>
    <w:r w:rsidR="007B5419" w:rsidRPr="004703E2">
      <w:rPr>
        <w:rFonts w:ascii="Arial" w:eastAsia="Times New Roman" w:hAnsi="Arial" w:cs="Arial"/>
        <w:sz w:val="14"/>
        <w:szCs w:val="14"/>
      </w:rPr>
      <w:t>R-</w:t>
    </w:r>
    <w:r w:rsidR="007B5419">
      <w:rPr>
        <w:rFonts w:ascii="Arial" w:eastAsia="Times New Roman" w:hAnsi="Arial" w:cs="Arial"/>
        <w:sz w:val="14"/>
        <w:szCs w:val="14"/>
      </w:rPr>
      <w:t>MCH-</w:t>
    </w:r>
    <w:ins w:id="285" w:author="Balneg, Ronald@Energy" w:date="2018-05-10T11:12:00Z">
      <w:r w:rsidR="007B5419">
        <w:rPr>
          <w:rFonts w:ascii="Arial" w:eastAsia="Times New Roman" w:hAnsi="Arial" w:cs="Arial"/>
          <w:sz w:val="14"/>
          <w:szCs w:val="14"/>
        </w:rPr>
        <w:t>31-H</w:t>
      </w:r>
    </w:ins>
    <w:del w:id="286" w:author="Balneg, Ronald@Energy" w:date="2018-05-10T11:12:00Z">
      <w:r w:rsidR="007B5419" w:rsidDel="00AA3E7C">
        <w:rPr>
          <w:rFonts w:ascii="Arial" w:eastAsia="Times New Roman" w:hAnsi="Arial" w:cs="Arial"/>
          <w:sz w:val="14"/>
          <w:szCs w:val="14"/>
        </w:rPr>
        <w:delText>02</w:delText>
      </w:r>
    </w:del>
    <w:del w:id="287" w:author="Balneg, Ronald@Energy" w:date="2018-05-08T13:55:00Z">
      <w:r w:rsidR="007B5419" w:rsidDel="00FC26C4">
        <w:rPr>
          <w:rFonts w:ascii="Arial" w:eastAsia="Times New Roman" w:hAnsi="Arial" w:cs="Arial"/>
          <w:sz w:val="14"/>
          <w:szCs w:val="14"/>
        </w:rPr>
        <w:delText>-E</w:delText>
      </w:r>
    </w:del>
    <w:r w:rsidR="007B5419" w:rsidRPr="004703E2">
      <w:rPr>
        <w:rFonts w:ascii="Arial" w:eastAsia="Times New Roman" w:hAnsi="Arial" w:cs="Arial"/>
        <w:sz w:val="14"/>
        <w:szCs w:val="14"/>
      </w:rPr>
      <w:t xml:space="preserve"> (Revised </w:t>
    </w:r>
    <w:del w:id="288" w:author="Balneg, Ronald@Energy" w:date="2018-05-08T13:55:00Z">
      <w:r w:rsidR="007B5419" w:rsidDel="00FC26C4">
        <w:rPr>
          <w:rFonts w:ascii="Arial" w:eastAsia="Times New Roman" w:hAnsi="Arial" w:cs="Arial"/>
          <w:sz w:val="14"/>
          <w:szCs w:val="14"/>
        </w:rPr>
        <w:delText>10/16</w:delText>
      </w:r>
    </w:del>
    <w:ins w:id="289" w:author="Balneg, Ronald@Energy" w:date="2018-05-08T13:55:00Z">
      <w:del w:id="290" w:author="Smith, Alexis@Energy" w:date="2018-09-26T13:18:00Z">
        <w:r w:rsidR="007B5419" w:rsidDel="006A2011">
          <w:rPr>
            <w:rFonts w:ascii="Arial" w:eastAsia="Times New Roman" w:hAnsi="Arial" w:cs="Arial"/>
            <w:sz w:val="14"/>
            <w:szCs w:val="14"/>
          </w:rPr>
          <w:delText xml:space="preserve"> </w:delText>
        </w:r>
      </w:del>
    </w:ins>
    <w:ins w:id="291" w:author="Smith, Alexis@Energy" w:date="2018-09-26T13:18:00Z">
      <w:r w:rsidR="007B5419">
        <w:rPr>
          <w:rFonts w:ascii="Arial" w:eastAsia="Times New Roman" w:hAnsi="Arial" w:cs="Arial"/>
          <w:sz w:val="14"/>
          <w:szCs w:val="14"/>
        </w:rPr>
        <w:t>0</w:t>
      </w:r>
    </w:ins>
    <w:ins w:id="292" w:author="Balneg, Ronald@Energy" w:date="2018-05-08T13:55:00Z">
      <w:del w:id="293" w:author="Smith, Alexis@Energy" w:date="2018-09-26T13:18:00Z">
        <w:r w:rsidR="007B5419" w:rsidDel="006A2011">
          <w:rPr>
            <w:rFonts w:ascii="Arial" w:eastAsia="Times New Roman" w:hAnsi="Arial" w:cs="Arial"/>
            <w:sz w:val="14"/>
            <w:szCs w:val="14"/>
          </w:rPr>
          <w:delText>1</w:delText>
        </w:r>
      </w:del>
      <w:r w:rsidR="007B5419">
        <w:rPr>
          <w:rFonts w:ascii="Arial" w:eastAsia="Times New Roman" w:hAnsi="Arial" w:cs="Arial"/>
          <w:sz w:val="14"/>
          <w:szCs w:val="14"/>
        </w:rPr>
        <w:t>1/</w:t>
      </w:r>
    </w:ins>
    <w:ins w:id="294" w:author="Smith, Alexis@Energy" w:date="2018-12-07T15:43:00Z">
      <w:r w:rsidR="007B5419">
        <w:rPr>
          <w:rFonts w:ascii="Arial" w:eastAsia="Times New Roman" w:hAnsi="Arial" w:cs="Arial"/>
          <w:sz w:val="14"/>
          <w:szCs w:val="14"/>
        </w:rPr>
        <w:t>19</w:t>
      </w:r>
    </w:ins>
    <w:r w:rsidR="007B5419" w:rsidRPr="004703E2">
      <w:rPr>
        <w:rFonts w:ascii="Arial" w:eastAsia="Times New Roman" w:hAnsi="Arial" w:cs="Arial"/>
        <w:sz w:val="14"/>
        <w:szCs w:val="14"/>
      </w:rPr>
      <w:t xml:space="preserve">)                                                                                                                                        </w:t>
    </w:r>
    <w:del w:id="295" w:author="Smith, Alexis@Energy" w:date="2018-09-26T13:18:00Z">
      <w:r w:rsidR="007B5419" w:rsidRPr="004703E2" w:rsidDel="006A2011">
        <w:rPr>
          <w:rFonts w:ascii="Arial" w:eastAsia="Times New Roman" w:hAnsi="Arial" w:cs="Arial"/>
          <w:sz w:val="14"/>
          <w:szCs w:val="14"/>
        </w:rPr>
        <w:delText xml:space="preserve">   </w:delText>
      </w:r>
    </w:del>
    <w:r w:rsidR="007B5419" w:rsidRPr="004703E2">
      <w:rPr>
        <w:rFonts w:ascii="Arial" w:eastAsia="Times New Roman" w:hAnsi="Arial" w:cs="Arial"/>
        <w:sz w:val="14"/>
        <w:szCs w:val="14"/>
      </w:rPr>
      <w:t xml:space="preserve"> </w:t>
    </w:r>
    <w:del w:id="296" w:author="Smith, Alexis@Energy" w:date="2018-09-26T13:18:00Z">
      <w:r w:rsidR="007B5419" w:rsidRPr="004703E2" w:rsidDel="006A2011">
        <w:rPr>
          <w:rFonts w:ascii="Arial" w:eastAsia="Times New Roman" w:hAnsi="Arial" w:cs="Arial"/>
          <w:sz w:val="14"/>
          <w:szCs w:val="14"/>
        </w:rPr>
        <w:delText xml:space="preserve">    </w:delText>
      </w:r>
    </w:del>
    <w:r w:rsidR="007B5419" w:rsidRPr="004703E2">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7B5419" w:rsidRPr="00F85124" w14:paraId="46D5A6CF" w14:textId="77777777" w:rsidTr="004703E2">
      <w:trPr>
        <w:cantSplit/>
        <w:trHeight w:val="288"/>
      </w:trPr>
      <w:tc>
        <w:tcPr>
          <w:tcW w:w="4016" w:type="pct"/>
          <w:gridSpan w:val="3"/>
          <w:tcBorders>
            <w:right w:val="nil"/>
          </w:tcBorders>
          <w:vAlign w:val="center"/>
        </w:tcPr>
        <w:p w14:paraId="46D5A6CD" w14:textId="7AD7C2F8" w:rsidR="007B5419" w:rsidRPr="00AF7776" w:rsidRDefault="007B5419" w:rsidP="004D763F">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del w:id="297" w:author="Smith, Alexis@Energy" w:date="2018-12-28T10:16:00Z">
            <w:r w:rsidRPr="00AF7776" w:rsidDel="004D763F">
              <w:rPr>
                <w:rFonts w:asciiTheme="minorHAnsi" w:hAnsiTheme="minorHAnsi"/>
                <w:color w:val="auto"/>
                <w:sz w:val="20"/>
                <w:szCs w:val="20"/>
              </w:rPr>
              <w:delText>INSTALLATION</w:delText>
            </w:r>
          </w:del>
          <w:ins w:id="298" w:author="Smith, Alexis@Energy" w:date="2018-12-28T10:16:00Z">
            <w:r w:rsidR="004D763F">
              <w:rPr>
                <w:rFonts w:asciiTheme="minorHAnsi" w:hAnsiTheme="minorHAnsi"/>
                <w:color w:val="auto"/>
                <w:sz w:val="20"/>
                <w:szCs w:val="20"/>
              </w:rPr>
              <w:t>VERIFIC</w:t>
            </w:r>
            <w:r w:rsidR="004D763F" w:rsidRPr="00AF7776">
              <w:rPr>
                <w:rFonts w:asciiTheme="minorHAnsi" w:hAnsiTheme="minorHAnsi"/>
                <w:color w:val="auto"/>
                <w:sz w:val="20"/>
                <w:szCs w:val="20"/>
              </w:rPr>
              <w:t>ATION</w:t>
            </w:r>
          </w:ins>
        </w:p>
      </w:tc>
      <w:tc>
        <w:tcPr>
          <w:tcW w:w="984" w:type="pct"/>
          <w:tcBorders>
            <w:left w:val="nil"/>
          </w:tcBorders>
          <w:tcMar>
            <w:left w:w="115" w:type="dxa"/>
            <w:right w:w="115" w:type="dxa"/>
          </w:tcMar>
          <w:vAlign w:val="center"/>
        </w:tcPr>
        <w:p w14:paraId="46D5A6CE" w14:textId="6391C5F7" w:rsidR="007B5419" w:rsidRPr="00AF7776" w:rsidRDefault="003A7DD9" w:rsidP="00AA3E7C">
          <w:pPr>
            <w:pStyle w:val="Style18"/>
            <w:rPr>
              <w:rFonts w:asciiTheme="minorHAnsi" w:hAnsiTheme="minorHAnsi"/>
              <w:b/>
              <w:color w:val="auto"/>
              <w:sz w:val="20"/>
              <w:szCs w:val="20"/>
            </w:rPr>
          </w:pPr>
          <w:r>
            <w:rPr>
              <w:rFonts w:asciiTheme="minorHAnsi" w:hAnsiTheme="minorHAnsi"/>
              <w:color w:val="auto"/>
              <w:sz w:val="20"/>
              <w:szCs w:val="20"/>
            </w:rPr>
            <w:t>CF3</w:t>
          </w:r>
          <w:r w:rsidR="007B5419" w:rsidRPr="00AF7776">
            <w:rPr>
              <w:rFonts w:asciiTheme="minorHAnsi" w:hAnsiTheme="minorHAnsi"/>
              <w:color w:val="auto"/>
              <w:sz w:val="20"/>
              <w:szCs w:val="20"/>
            </w:rPr>
            <w:t>R-MCH-</w:t>
          </w:r>
          <w:del w:id="299" w:author="Balneg, Ronald@Energy" w:date="2018-05-10T11:11:00Z">
            <w:r w:rsidR="007B5419" w:rsidRPr="00AF7776" w:rsidDel="00AA3E7C">
              <w:rPr>
                <w:rFonts w:asciiTheme="minorHAnsi" w:hAnsiTheme="minorHAnsi"/>
                <w:color w:val="auto"/>
                <w:sz w:val="20"/>
                <w:szCs w:val="20"/>
              </w:rPr>
              <w:delText>02</w:delText>
            </w:r>
          </w:del>
          <w:ins w:id="300" w:author="Balneg, Ronald@Energy" w:date="2018-05-10T11:11:00Z">
            <w:r w:rsidR="007B5419">
              <w:rPr>
                <w:rFonts w:asciiTheme="minorHAnsi" w:hAnsiTheme="minorHAnsi"/>
                <w:color w:val="auto"/>
                <w:sz w:val="20"/>
                <w:szCs w:val="20"/>
              </w:rPr>
              <w:t>31</w:t>
            </w:r>
          </w:ins>
          <w:ins w:id="301" w:author="Balneg, Ronald@Energy" w:date="2018-05-10T11:12:00Z">
            <w:r w:rsidR="007B5419">
              <w:rPr>
                <w:rFonts w:asciiTheme="minorHAnsi" w:hAnsiTheme="minorHAnsi"/>
                <w:color w:val="auto"/>
                <w:sz w:val="20"/>
                <w:szCs w:val="20"/>
              </w:rPr>
              <w:t>-H</w:t>
            </w:r>
          </w:ins>
          <w:del w:id="302" w:author="Balneg, Ronald@Energy" w:date="2018-05-10T11:12:00Z">
            <w:r w:rsidR="007B5419" w:rsidDel="00AA3E7C">
              <w:rPr>
                <w:rFonts w:asciiTheme="minorHAnsi" w:hAnsiTheme="minorHAnsi"/>
                <w:color w:val="auto"/>
                <w:sz w:val="20"/>
                <w:szCs w:val="20"/>
              </w:rPr>
              <w:delText>-E</w:delText>
            </w:r>
          </w:del>
        </w:p>
      </w:tc>
    </w:tr>
    <w:tr w:rsidR="007B5419" w:rsidRPr="00F85124" w14:paraId="46D5A6D2" w14:textId="77777777" w:rsidTr="00AF7776">
      <w:trPr>
        <w:cantSplit/>
        <w:trHeight w:val="226"/>
      </w:trPr>
      <w:tc>
        <w:tcPr>
          <w:tcW w:w="2500" w:type="pct"/>
          <w:gridSpan w:val="2"/>
          <w:tcBorders>
            <w:right w:val="nil"/>
          </w:tcBorders>
        </w:tcPr>
        <w:p w14:paraId="46D5A6D0" w14:textId="77777777" w:rsidR="007B5419" w:rsidRPr="00AF7776" w:rsidRDefault="007B5419" w:rsidP="00AF7776">
          <w:pPr>
            <w:pStyle w:val="Style75"/>
          </w:pPr>
          <w:r>
            <w:t>Whole House Fan</w:t>
          </w:r>
        </w:p>
      </w:tc>
      <w:tc>
        <w:tcPr>
          <w:tcW w:w="2500" w:type="pct"/>
          <w:gridSpan w:val="2"/>
          <w:tcBorders>
            <w:left w:val="nil"/>
          </w:tcBorders>
        </w:tcPr>
        <w:p w14:paraId="46D5A6D1" w14:textId="7CE3E094" w:rsidR="007B5419" w:rsidRPr="00AF7776" w:rsidRDefault="007B5419"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3A7DD9">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A7DD9">
            <w:rPr>
              <w:noProof/>
            </w:rPr>
            <w:t>2</w:t>
          </w:r>
          <w:r>
            <w:rPr>
              <w:noProof/>
            </w:rPr>
            <w:fldChar w:fldCharType="end"/>
          </w:r>
          <w:r w:rsidRPr="00F85124">
            <w:t>)</w:t>
          </w:r>
        </w:p>
      </w:tc>
    </w:tr>
    <w:tr w:rsidR="007B5419" w:rsidRPr="00F85124" w14:paraId="46D5A6D6" w14:textId="77777777" w:rsidTr="004703E2">
      <w:trPr>
        <w:cantSplit/>
        <w:trHeight w:val="288"/>
      </w:trPr>
      <w:tc>
        <w:tcPr>
          <w:tcW w:w="0" w:type="auto"/>
        </w:tcPr>
        <w:p w14:paraId="46D5A6D3" w14:textId="77777777" w:rsidR="007B5419" w:rsidRPr="009A055C" w:rsidRDefault="007B5419" w:rsidP="00082521">
          <w:pPr>
            <w:pStyle w:val="Style20"/>
          </w:pPr>
          <w:r w:rsidRPr="009A055C">
            <w:t>Project Name:</w:t>
          </w:r>
        </w:p>
      </w:tc>
      <w:tc>
        <w:tcPr>
          <w:tcW w:w="1655" w:type="pct"/>
          <w:gridSpan w:val="2"/>
        </w:tcPr>
        <w:p w14:paraId="46D5A6D4" w14:textId="77777777" w:rsidR="007B5419" w:rsidRPr="009A055C" w:rsidRDefault="007B5419" w:rsidP="00082521">
          <w:pPr>
            <w:pStyle w:val="Style20"/>
          </w:pPr>
          <w:r w:rsidRPr="009A055C">
            <w:t>Enforcement Agency:</w:t>
          </w:r>
        </w:p>
      </w:tc>
      <w:tc>
        <w:tcPr>
          <w:tcW w:w="984" w:type="pct"/>
        </w:tcPr>
        <w:p w14:paraId="46D5A6D5" w14:textId="77777777" w:rsidR="007B5419" w:rsidRPr="009A055C" w:rsidRDefault="007B5419" w:rsidP="00082521">
          <w:pPr>
            <w:pStyle w:val="Style20"/>
          </w:pPr>
          <w:r w:rsidRPr="009A055C">
            <w:t>Permit Number:</w:t>
          </w:r>
        </w:p>
      </w:tc>
    </w:tr>
    <w:tr w:rsidR="007B5419" w:rsidRPr="00F85124" w14:paraId="46D5A6DA" w14:textId="77777777" w:rsidTr="004703E2">
      <w:trPr>
        <w:cantSplit/>
        <w:trHeight w:val="288"/>
      </w:trPr>
      <w:tc>
        <w:tcPr>
          <w:tcW w:w="0" w:type="auto"/>
        </w:tcPr>
        <w:p w14:paraId="46D5A6D7" w14:textId="77777777" w:rsidR="007B5419" w:rsidRPr="009A055C" w:rsidRDefault="007B5419" w:rsidP="00082521">
          <w:pPr>
            <w:pStyle w:val="Style20"/>
            <w:rPr>
              <w:vertAlign w:val="superscript"/>
            </w:rPr>
          </w:pPr>
          <w:r w:rsidRPr="009A055C">
            <w:t>Dwelling Address:</w:t>
          </w:r>
        </w:p>
      </w:tc>
      <w:tc>
        <w:tcPr>
          <w:tcW w:w="1655" w:type="pct"/>
          <w:gridSpan w:val="2"/>
        </w:tcPr>
        <w:p w14:paraId="46D5A6D8" w14:textId="77777777" w:rsidR="007B5419" w:rsidRPr="009A055C" w:rsidRDefault="007B5419" w:rsidP="00082521">
          <w:pPr>
            <w:pStyle w:val="Style20"/>
            <w:rPr>
              <w:vertAlign w:val="superscript"/>
            </w:rPr>
          </w:pPr>
          <w:r w:rsidRPr="009A055C">
            <w:t>City</w:t>
          </w:r>
          <w:r>
            <w:t>:</w:t>
          </w:r>
        </w:p>
      </w:tc>
      <w:tc>
        <w:tcPr>
          <w:tcW w:w="984" w:type="pct"/>
        </w:tcPr>
        <w:p w14:paraId="46D5A6D9" w14:textId="77777777" w:rsidR="007B5419" w:rsidRPr="009A055C" w:rsidRDefault="007B5419" w:rsidP="00082521">
          <w:pPr>
            <w:pStyle w:val="Style20"/>
            <w:rPr>
              <w:vertAlign w:val="superscript"/>
            </w:rPr>
          </w:pPr>
          <w:r w:rsidRPr="009A055C">
            <w:t>Zip Code</w:t>
          </w:r>
          <w:r>
            <w:t>:</w:t>
          </w:r>
        </w:p>
      </w:tc>
    </w:tr>
  </w:tbl>
  <w:p w14:paraId="46D5A6DB" w14:textId="77777777" w:rsidR="007B5419" w:rsidRPr="00FF77DD" w:rsidRDefault="007B5419"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7B5419" w:rsidRPr="002047DE" w14:paraId="46D5A6E1" w14:textId="77777777" w:rsidTr="00660438">
      <w:trPr>
        <w:cantSplit/>
        <w:trHeight w:val="420"/>
      </w:trPr>
      <w:tc>
        <w:tcPr>
          <w:tcW w:w="3700" w:type="pct"/>
          <w:gridSpan w:val="2"/>
          <w:tcBorders>
            <w:right w:val="nil"/>
          </w:tcBorders>
        </w:tcPr>
        <w:p w14:paraId="46D5A6DF" w14:textId="1B68F4A7" w:rsidR="007B5419" w:rsidRPr="002047DE" w:rsidRDefault="007B5419"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7B5419" w:rsidRPr="002047DE" w:rsidRDefault="007B5419"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7B5419"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7B5419" w:rsidRPr="002047DE" w:rsidRDefault="007B5419"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2336229C" w:rsidR="007B5419" w:rsidRPr="002047DE" w:rsidRDefault="007B5419"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ins w:id="309" w:author="Balneg, Ronald@Energy" w:date="2018-05-09T13:09:00Z">
            <w:r w:rsidRPr="000D5206">
              <w:rPr>
                <w:b/>
                <w:bCs/>
                <w:noProof/>
              </w:rPr>
              <w:t>5</w:t>
            </w:r>
          </w:ins>
          <w:del w:id="310" w:author="Balneg, Ronald@Energy" w:date="2018-05-09T13:09:00Z">
            <w:r w:rsidRPr="00FF77DD" w:rsidDel="00C73D60">
              <w:rPr>
                <w:b/>
                <w:bCs/>
                <w:noProof/>
              </w:rPr>
              <w:delText>5</w:delText>
            </w:r>
          </w:del>
          <w:r>
            <w:rPr>
              <w:b/>
              <w:bCs/>
              <w:noProof/>
            </w:rPr>
            <w:fldChar w:fldCharType="end"/>
          </w:r>
          <w:r w:rsidRPr="002047DE">
            <w:rPr>
              <w:b/>
              <w:bCs/>
            </w:rPr>
            <w:t>)</w:t>
          </w:r>
        </w:p>
      </w:tc>
    </w:tr>
    <w:tr w:rsidR="007B5419" w:rsidRPr="002047DE" w14:paraId="46D5A6E8" w14:textId="77777777" w:rsidTr="00660438">
      <w:trPr>
        <w:cantSplit/>
        <w:trHeight w:val="504"/>
      </w:trPr>
      <w:tc>
        <w:tcPr>
          <w:tcW w:w="2501" w:type="pct"/>
          <w:tcBorders>
            <w:bottom w:val="single" w:sz="12" w:space="0" w:color="auto"/>
          </w:tcBorders>
        </w:tcPr>
        <w:p w14:paraId="46D5A6E5" w14:textId="77777777" w:rsidR="007B5419" w:rsidRPr="002047DE" w:rsidRDefault="007B5419"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7B5419" w:rsidRPr="002047DE" w:rsidRDefault="007B5419"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7B5419" w:rsidRPr="002047DE" w:rsidRDefault="007B5419" w:rsidP="00660438">
          <w:pPr>
            <w:rPr>
              <w:b/>
              <w:sz w:val="18"/>
              <w:szCs w:val="18"/>
              <w:vertAlign w:val="superscript"/>
            </w:rPr>
          </w:pPr>
          <w:r w:rsidRPr="002047DE">
            <w:rPr>
              <w:b/>
              <w:sz w:val="18"/>
              <w:szCs w:val="18"/>
            </w:rPr>
            <w:t>Permit Number:</w:t>
          </w:r>
        </w:p>
      </w:tc>
    </w:tr>
  </w:tbl>
  <w:p w14:paraId="46D5A6E9" w14:textId="247E790C" w:rsidR="007B5419" w:rsidRDefault="003A7DD9"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7B5419" w:rsidRDefault="003A7DD9">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7B5419" w:rsidRDefault="003A7DD9">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B5419"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3E7D7A77" w:rsidR="007B5419" w:rsidRPr="00496CF1" w:rsidRDefault="007B5419" w:rsidP="004D763F">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381" w:author="Smith, Alexis@Energy" w:date="2018-12-28T10:15:00Z">
            <w:r w:rsidDel="004D763F">
              <w:rPr>
                <w:rFonts w:asciiTheme="minorHAnsi" w:eastAsia="Times New Roman" w:hAnsiTheme="minorHAnsi"/>
                <w:bCs/>
                <w:sz w:val="20"/>
                <w:szCs w:val="20"/>
              </w:rPr>
              <w:delText xml:space="preserve">INSTALLATION </w:delText>
            </w:r>
          </w:del>
          <w:ins w:id="382" w:author="Smith, Alexis@Energy" w:date="2018-12-28T10:15:00Z">
            <w:r w:rsidR="004D763F">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USER INSTRUCTIONS</w:t>
          </w:r>
        </w:p>
      </w:tc>
      <w:tc>
        <w:tcPr>
          <w:tcW w:w="1262" w:type="pct"/>
          <w:tcBorders>
            <w:left w:val="nil"/>
            <w:bottom w:val="single" w:sz="4" w:space="0" w:color="auto"/>
          </w:tcBorders>
          <w:tcMar>
            <w:left w:w="115" w:type="dxa"/>
            <w:right w:w="115" w:type="dxa"/>
          </w:tcMar>
          <w:vAlign w:val="center"/>
        </w:tcPr>
        <w:p w14:paraId="46D5A6EF" w14:textId="0C227AFA" w:rsidR="007B5419" w:rsidRPr="00496CF1" w:rsidRDefault="003A7DD9"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007B5419" w:rsidRPr="00496CF1">
            <w:rPr>
              <w:rFonts w:asciiTheme="minorHAnsi" w:eastAsia="Times New Roman" w:hAnsiTheme="minorHAnsi"/>
              <w:bCs/>
              <w:sz w:val="20"/>
              <w:szCs w:val="20"/>
            </w:rPr>
            <w:t>R-MCH-</w:t>
          </w:r>
          <w:ins w:id="383" w:author="Smith, Alexis@Energy" w:date="2018-09-26T13:42:00Z">
            <w:r w:rsidR="007B5419">
              <w:rPr>
                <w:rFonts w:asciiTheme="minorHAnsi" w:eastAsia="Times New Roman" w:hAnsiTheme="minorHAnsi"/>
                <w:bCs/>
                <w:sz w:val="20"/>
                <w:szCs w:val="20"/>
              </w:rPr>
              <w:t>31</w:t>
            </w:r>
          </w:ins>
          <w:del w:id="384" w:author="Smith, Alexis@Energy" w:date="2018-09-26T13:42:00Z">
            <w:r w:rsidR="007B5419" w:rsidDel="00623666">
              <w:rPr>
                <w:rFonts w:asciiTheme="minorHAnsi" w:eastAsia="Times New Roman" w:hAnsiTheme="minorHAnsi"/>
                <w:bCs/>
                <w:sz w:val="20"/>
                <w:szCs w:val="20"/>
              </w:rPr>
              <w:delText>02</w:delText>
            </w:r>
          </w:del>
          <w:r w:rsidR="007B5419">
            <w:rPr>
              <w:rFonts w:asciiTheme="minorHAnsi" w:eastAsia="Times New Roman" w:hAnsiTheme="minorHAnsi"/>
              <w:bCs/>
              <w:sz w:val="20"/>
              <w:szCs w:val="20"/>
            </w:rPr>
            <w:t>-</w:t>
          </w:r>
          <w:ins w:id="385" w:author="Smith, Alexis@Energy" w:date="2018-09-26T13:42:00Z">
            <w:r w:rsidR="007B5419">
              <w:rPr>
                <w:rFonts w:asciiTheme="minorHAnsi" w:eastAsia="Times New Roman" w:hAnsiTheme="minorHAnsi"/>
                <w:bCs/>
                <w:sz w:val="20"/>
                <w:szCs w:val="20"/>
              </w:rPr>
              <w:t>H</w:t>
            </w:r>
          </w:ins>
          <w:del w:id="386" w:author="Smith, Alexis@Energy" w:date="2018-09-26T13:42:00Z">
            <w:r w:rsidR="007B5419" w:rsidDel="00623666">
              <w:rPr>
                <w:rFonts w:asciiTheme="minorHAnsi" w:eastAsia="Times New Roman" w:hAnsiTheme="minorHAnsi"/>
                <w:bCs/>
                <w:sz w:val="20"/>
                <w:szCs w:val="20"/>
              </w:rPr>
              <w:delText>E</w:delText>
            </w:r>
          </w:del>
        </w:p>
      </w:tc>
    </w:tr>
    <w:tr w:rsidR="007B5419" w:rsidRPr="00496CF1" w14:paraId="46D5A6F3" w14:textId="77777777" w:rsidTr="00082521">
      <w:trPr>
        <w:cantSplit/>
        <w:trHeight w:val="288"/>
      </w:trPr>
      <w:tc>
        <w:tcPr>
          <w:tcW w:w="2500" w:type="pct"/>
          <w:tcBorders>
            <w:right w:val="nil"/>
          </w:tcBorders>
        </w:tcPr>
        <w:p w14:paraId="46D5A6F1" w14:textId="77777777" w:rsidR="007B5419" w:rsidRPr="00496CF1" w:rsidRDefault="007B5419"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5D18BCD9" w:rsidR="007B5419" w:rsidRPr="00496CF1" w:rsidRDefault="007B5419"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3A7DD9">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7B5419" w:rsidRPr="00496CF1" w:rsidRDefault="003A7DD9"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7B5419" w:rsidRDefault="003A7DD9">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B5419"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0CAF66F5" w:rsidR="007B5419" w:rsidRPr="00496CF1" w:rsidRDefault="007B5419" w:rsidP="004D763F">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713" w:author="Smith, Alexis@Energy" w:date="2018-12-28T10:16:00Z">
            <w:r w:rsidDel="004D763F">
              <w:rPr>
                <w:rFonts w:asciiTheme="minorHAnsi" w:eastAsia="Times New Roman" w:hAnsiTheme="minorHAnsi"/>
                <w:bCs/>
                <w:sz w:val="20"/>
                <w:szCs w:val="20"/>
              </w:rPr>
              <w:delText xml:space="preserve">INSTALLATION </w:delText>
            </w:r>
          </w:del>
          <w:ins w:id="714" w:author="Smith, Alexis@Energy" w:date="2018-12-28T10:16:00Z">
            <w:r w:rsidR="004D763F">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DATA FIELD DEFINITIONS AND CALCULATIONS</w:t>
          </w:r>
        </w:p>
      </w:tc>
      <w:tc>
        <w:tcPr>
          <w:tcW w:w="1262" w:type="pct"/>
          <w:tcBorders>
            <w:left w:val="nil"/>
            <w:bottom w:val="single" w:sz="4" w:space="0" w:color="auto"/>
          </w:tcBorders>
          <w:tcMar>
            <w:left w:w="115" w:type="dxa"/>
            <w:right w:w="115" w:type="dxa"/>
          </w:tcMar>
          <w:vAlign w:val="center"/>
        </w:tcPr>
        <w:p w14:paraId="46D5A6F8" w14:textId="730DCFA8" w:rsidR="007B5419" w:rsidRPr="00496CF1" w:rsidRDefault="003A7DD9" w:rsidP="00691CEE">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bookmarkStart w:id="715" w:name="_GoBack"/>
          <w:bookmarkEnd w:id="715"/>
          <w:r w:rsidR="007B5419" w:rsidRPr="00496CF1">
            <w:rPr>
              <w:rFonts w:asciiTheme="minorHAnsi" w:eastAsia="Times New Roman" w:hAnsiTheme="minorHAnsi"/>
              <w:bCs/>
              <w:sz w:val="20"/>
              <w:szCs w:val="20"/>
            </w:rPr>
            <w:t>R-MCH-</w:t>
          </w:r>
          <w:ins w:id="716" w:author="Smith, Alexis@Energy" w:date="2018-09-26T13:42:00Z">
            <w:r w:rsidR="007B5419">
              <w:rPr>
                <w:rFonts w:asciiTheme="minorHAnsi" w:eastAsia="Times New Roman" w:hAnsiTheme="minorHAnsi"/>
                <w:bCs/>
                <w:sz w:val="20"/>
                <w:szCs w:val="20"/>
              </w:rPr>
              <w:t>31-H</w:t>
            </w:r>
          </w:ins>
          <w:del w:id="717" w:author="Smith, Alexis@Energy" w:date="2018-09-26T13:42:00Z">
            <w:r w:rsidR="007B5419" w:rsidDel="00623666">
              <w:rPr>
                <w:rFonts w:asciiTheme="minorHAnsi" w:eastAsia="Times New Roman" w:hAnsiTheme="minorHAnsi"/>
                <w:bCs/>
                <w:sz w:val="20"/>
                <w:szCs w:val="20"/>
              </w:rPr>
              <w:delText>02</w:delText>
            </w:r>
          </w:del>
        </w:p>
      </w:tc>
    </w:tr>
    <w:tr w:rsidR="007B5419" w:rsidRPr="00496CF1" w14:paraId="46D5A6FC" w14:textId="77777777" w:rsidTr="00691CEE">
      <w:trPr>
        <w:cantSplit/>
        <w:trHeight w:val="288"/>
      </w:trPr>
      <w:tc>
        <w:tcPr>
          <w:tcW w:w="2500" w:type="pct"/>
          <w:tcBorders>
            <w:right w:val="nil"/>
          </w:tcBorders>
        </w:tcPr>
        <w:p w14:paraId="46D5A6FA" w14:textId="77777777" w:rsidR="007B5419" w:rsidRPr="00496CF1" w:rsidRDefault="007B5419"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3BB9654A" w:rsidR="007B5419" w:rsidRPr="00496CF1" w:rsidRDefault="007B5419"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3A7DD9">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7B5419" w:rsidRPr="00AF7776" w:rsidRDefault="003A7DD9"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B5419"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51CDF0A7" w:rsidR="007B5419" w:rsidRPr="00496CF1" w:rsidRDefault="007B5419" w:rsidP="004D763F">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723" w:author="Smith, Alexis@Energy" w:date="2018-12-28T10:16:00Z">
            <w:r w:rsidDel="004D763F">
              <w:rPr>
                <w:rFonts w:asciiTheme="minorHAnsi" w:eastAsia="Times New Roman" w:hAnsiTheme="minorHAnsi"/>
                <w:bCs/>
                <w:sz w:val="20"/>
                <w:szCs w:val="20"/>
              </w:rPr>
              <w:delText xml:space="preserve">INSTALLATION </w:delText>
            </w:r>
          </w:del>
          <w:ins w:id="724" w:author="Smith, Alexis@Energy" w:date="2018-12-28T10:16:00Z">
            <w:r w:rsidR="004D763F">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DATA FIELD DEFINITIONS AND CALCULATIONS</w:t>
          </w:r>
        </w:p>
      </w:tc>
      <w:tc>
        <w:tcPr>
          <w:tcW w:w="1262" w:type="pct"/>
          <w:tcBorders>
            <w:left w:val="nil"/>
            <w:bottom w:val="single" w:sz="4" w:space="0" w:color="auto"/>
          </w:tcBorders>
          <w:tcMar>
            <w:left w:w="115" w:type="dxa"/>
            <w:right w:w="115" w:type="dxa"/>
          </w:tcMar>
          <w:vAlign w:val="center"/>
        </w:tcPr>
        <w:p w14:paraId="46D5A700" w14:textId="301233A7" w:rsidR="007B5419" w:rsidRPr="00496CF1" w:rsidRDefault="003A7DD9"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007B5419" w:rsidRPr="00496CF1">
            <w:rPr>
              <w:rFonts w:asciiTheme="minorHAnsi" w:eastAsia="Times New Roman" w:hAnsiTheme="minorHAnsi"/>
              <w:bCs/>
              <w:sz w:val="20"/>
              <w:szCs w:val="20"/>
            </w:rPr>
            <w:t>R-MCH-</w:t>
          </w:r>
          <w:ins w:id="725" w:author="Smith, Alexis@Energy" w:date="2018-09-26T13:42:00Z">
            <w:r w:rsidR="007B5419">
              <w:rPr>
                <w:rFonts w:asciiTheme="minorHAnsi" w:eastAsia="Times New Roman" w:hAnsiTheme="minorHAnsi"/>
                <w:bCs/>
                <w:sz w:val="20"/>
                <w:szCs w:val="20"/>
              </w:rPr>
              <w:t>31</w:t>
            </w:r>
          </w:ins>
          <w:del w:id="726" w:author="Smith, Alexis@Energy" w:date="2018-09-26T13:42:00Z">
            <w:r w:rsidR="007B5419" w:rsidDel="00623666">
              <w:rPr>
                <w:rFonts w:asciiTheme="minorHAnsi" w:eastAsia="Times New Roman" w:hAnsiTheme="minorHAnsi"/>
                <w:bCs/>
                <w:sz w:val="20"/>
                <w:szCs w:val="20"/>
              </w:rPr>
              <w:delText>02</w:delText>
            </w:r>
          </w:del>
          <w:r w:rsidR="007B5419">
            <w:rPr>
              <w:rFonts w:asciiTheme="minorHAnsi" w:eastAsia="Times New Roman" w:hAnsiTheme="minorHAnsi"/>
              <w:bCs/>
              <w:sz w:val="20"/>
              <w:szCs w:val="20"/>
            </w:rPr>
            <w:t>-</w:t>
          </w:r>
          <w:ins w:id="727" w:author="Smith, Alexis@Energy" w:date="2018-09-26T13:42:00Z">
            <w:r w:rsidR="007B5419">
              <w:rPr>
                <w:rFonts w:asciiTheme="minorHAnsi" w:eastAsia="Times New Roman" w:hAnsiTheme="minorHAnsi"/>
                <w:bCs/>
                <w:sz w:val="20"/>
                <w:szCs w:val="20"/>
              </w:rPr>
              <w:t>H</w:t>
            </w:r>
          </w:ins>
          <w:del w:id="728" w:author="Smith, Alexis@Energy" w:date="2018-09-26T13:42:00Z">
            <w:r w:rsidR="007B5419" w:rsidDel="00623666">
              <w:rPr>
                <w:rFonts w:asciiTheme="minorHAnsi" w:eastAsia="Times New Roman" w:hAnsiTheme="minorHAnsi"/>
                <w:bCs/>
                <w:sz w:val="20"/>
                <w:szCs w:val="20"/>
              </w:rPr>
              <w:delText>E</w:delText>
            </w:r>
          </w:del>
        </w:p>
      </w:tc>
    </w:tr>
    <w:tr w:rsidR="007B5419" w:rsidRPr="00496CF1" w14:paraId="46D5A704" w14:textId="77777777" w:rsidTr="00082521">
      <w:trPr>
        <w:cantSplit/>
        <w:trHeight w:val="288"/>
      </w:trPr>
      <w:tc>
        <w:tcPr>
          <w:tcW w:w="2500" w:type="pct"/>
          <w:tcBorders>
            <w:right w:val="nil"/>
          </w:tcBorders>
        </w:tcPr>
        <w:p w14:paraId="46D5A702" w14:textId="77777777" w:rsidR="007B5419" w:rsidRPr="00496CF1" w:rsidRDefault="007B5419"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6372553E" w:rsidR="007B5419" w:rsidRPr="00496CF1" w:rsidRDefault="007B5419"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3A7DD9">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7B5419" w:rsidRPr="00FF77DD" w:rsidRDefault="003A7DD9"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B736A8"/>
    <w:multiLevelType w:val="hybridMultilevel"/>
    <w:tmpl w:val="A41C31B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30"/>
  </w:num>
  <w:num w:numId="4">
    <w:abstractNumId w:val="1"/>
  </w:num>
  <w:num w:numId="5">
    <w:abstractNumId w:val="6"/>
  </w:num>
  <w:num w:numId="6">
    <w:abstractNumId w:val="16"/>
  </w:num>
  <w:num w:numId="7">
    <w:abstractNumId w:val="15"/>
  </w:num>
  <w:num w:numId="8">
    <w:abstractNumId w:val="18"/>
  </w:num>
  <w:num w:numId="9">
    <w:abstractNumId w:val="28"/>
  </w:num>
  <w:num w:numId="10">
    <w:abstractNumId w:val="5"/>
  </w:num>
  <w:num w:numId="11">
    <w:abstractNumId w:val="17"/>
  </w:num>
  <w:num w:numId="12">
    <w:abstractNumId w:val="14"/>
  </w:num>
  <w:num w:numId="13">
    <w:abstractNumId w:val="10"/>
  </w:num>
  <w:num w:numId="14">
    <w:abstractNumId w:val="25"/>
  </w:num>
  <w:num w:numId="15">
    <w:abstractNumId w:val="20"/>
  </w:num>
  <w:num w:numId="16">
    <w:abstractNumId w:val="8"/>
  </w:num>
  <w:num w:numId="17">
    <w:abstractNumId w:val="21"/>
  </w:num>
  <w:num w:numId="18">
    <w:abstractNumId w:val="32"/>
  </w:num>
  <w:num w:numId="19">
    <w:abstractNumId w:val="0"/>
  </w:num>
  <w:num w:numId="20">
    <w:abstractNumId w:val="10"/>
  </w:num>
  <w:num w:numId="21">
    <w:abstractNumId w:val="12"/>
  </w:num>
  <w:num w:numId="22">
    <w:abstractNumId w:val="24"/>
  </w:num>
  <w:num w:numId="23">
    <w:abstractNumId w:val="9"/>
  </w:num>
  <w:num w:numId="24">
    <w:abstractNumId w:val="3"/>
  </w:num>
  <w:num w:numId="25">
    <w:abstractNumId w:val="4"/>
  </w:num>
  <w:num w:numId="26">
    <w:abstractNumId w:val="19"/>
  </w:num>
  <w:num w:numId="27">
    <w:abstractNumId w:val="27"/>
  </w:num>
  <w:num w:numId="28">
    <w:abstractNumId w:val="22"/>
  </w:num>
  <w:num w:numId="29">
    <w:abstractNumId w:val="33"/>
  </w:num>
  <w:num w:numId="30">
    <w:abstractNumId w:val="2"/>
  </w:num>
  <w:num w:numId="31">
    <w:abstractNumId w:val="29"/>
  </w:num>
  <w:num w:numId="32">
    <w:abstractNumId w:val="26"/>
  </w:num>
  <w:num w:numId="33">
    <w:abstractNumId w:val="23"/>
    <w:lvlOverride w:ilvl="0">
      <w:startOverride w:val="1"/>
    </w:lvlOverride>
    <w:lvlOverride w:ilvl="1"/>
    <w:lvlOverride w:ilvl="2"/>
    <w:lvlOverride w:ilvl="3"/>
    <w:lvlOverride w:ilvl="4"/>
    <w:lvlOverride w:ilvl="5"/>
    <w:lvlOverride w:ilvl="6"/>
    <w:lvlOverride w:ilvl="7"/>
    <w:lvlOverride w:ilvl="8"/>
  </w:num>
  <w:num w:numId="34">
    <w:abstractNumId w:val="13"/>
    <w:lvlOverride w:ilvl="0">
      <w:startOverride w:val="1"/>
    </w:lvlOverride>
    <w:lvlOverride w:ilvl="1"/>
    <w:lvlOverride w:ilvl="2"/>
    <w:lvlOverride w:ilvl="3"/>
    <w:lvlOverride w:ilvl="4"/>
    <w:lvlOverride w:ilvl="5"/>
    <w:lvlOverride w:ilvl="6"/>
    <w:lvlOverride w:ilvl="7"/>
    <w:lvlOverride w:ilvl="8"/>
  </w:num>
  <w:num w:numId="35">
    <w:abstractNumId w:val="34"/>
  </w:num>
  <w:num w:numId="3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34496"/>
    <w:rsid w:val="00041F6F"/>
    <w:rsid w:val="0004608F"/>
    <w:rsid w:val="00082521"/>
    <w:rsid w:val="00083536"/>
    <w:rsid w:val="00084B1C"/>
    <w:rsid w:val="0008534D"/>
    <w:rsid w:val="00093CF3"/>
    <w:rsid w:val="00095A57"/>
    <w:rsid w:val="000A40F6"/>
    <w:rsid w:val="000A4B73"/>
    <w:rsid w:val="000C1B5B"/>
    <w:rsid w:val="000D5206"/>
    <w:rsid w:val="000E2A00"/>
    <w:rsid w:val="00103E04"/>
    <w:rsid w:val="00140921"/>
    <w:rsid w:val="0014485C"/>
    <w:rsid w:val="00144A36"/>
    <w:rsid w:val="001615DA"/>
    <w:rsid w:val="0019113D"/>
    <w:rsid w:val="001959F5"/>
    <w:rsid w:val="001961DA"/>
    <w:rsid w:val="001A2CB8"/>
    <w:rsid w:val="001B26D3"/>
    <w:rsid w:val="001D2BBF"/>
    <w:rsid w:val="001D7EE2"/>
    <w:rsid w:val="001F62B7"/>
    <w:rsid w:val="00200019"/>
    <w:rsid w:val="00200106"/>
    <w:rsid w:val="0020430C"/>
    <w:rsid w:val="00210D38"/>
    <w:rsid w:val="002139EB"/>
    <w:rsid w:val="002166CE"/>
    <w:rsid w:val="002460B8"/>
    <w:rsid w:val="00266994"/>
    <w:rsid w:val="00267060"/>
    <w:rsid w:val="00285695"/>
    <w:rsid w:val="002A7B2E"/>
    <w:rsid w:val="002B4B1E"/>
    <w:rsid w:val="002E0BB4"/>
    <w:rsid w:val="002E2B7C"/>
    <w:rsid w:val="002E6DA7"/>
    <w:rsid w:val="0030001B"/>
    <w:rsid w:val="003110E2"/>
    <w:rsid w:val="00326C73"/>
    <w:rsid w:val="003339CD"/>
    <w:rsid w:val="00334868"/>
    <w:rsid w:val="00336D4C"/>
    <w:rsid w:val="00372A4E"/>
    <w:rsid w:val="00382185"/>
    <w:rsid w:val="00392ACC"/>
    <w:rsid w:val="003A44AF"/>
    <w:rsid w:val="003A6D01"/>
    <w:rsid w:val="003A7DD9"/>
    <w:rsid w:val="003B4D85"/>
    <w:rsid w:val="003C013D"/>
    <w:rsid w:val="003C0502"/>
    <w:rsid w:val="003C2ABA"/>
    <w:rsid w:val="003C4F75"/>
    <w:rsid w:val="003C7B4A"/>
    <w:rsid w:val="003E2AB8"/>
    <w:rsid w:val="003F2E89"/>
    <w:rsid w:val="003F5975"/>
    <w:rsid w:val="003F7629"/>
    <w:rsid w:val="004109B8"/>
    <w:rsid w:val="004109DE"/>
    <w:rsid w:val="0041500D"/>
    <w:rsid w:val="00434055"/>
    <w:rsid w:val="00441822"/>
    <w:rsid w:val="00452150"/>
    <w:rsid w:val="0045400A"/>
    <w:rsid w:val="004645C2"/>
    <w:rsid w:val="004703E2"/>
    <w:rsid w:val="00470FAD"/>
    <w:rsid w:val="004761C1"/>
    <w:rsid w:val="0047711B"/>
    <w:rsid w:val="004875A1"/>
    <w:rsid w:val="00487F56"/>
    <w:rsid w:val="004938A4"/>
    <w:rsid w:val="00495331"/>
    <w:rsid w:val="0049575B"/>
    <w:rsid w:val="00495C52"/>
    <w:rsid w:val="00496CF1"/>
    <w:rsid w:val="004C5B47"/>
    <w:rsid w:val="004C602E"/>
    <w:rsid w:val="004D33F4"/>
    <w:rsid w:val="004D3AD2"/>
    <w:rsid w:val="004D763F"/>
    <w:rsid w:val="00500DE8"/>
    <w:rsid w:val="005057DF"/>
    <w:rsid w:val="00513873"/>
    <w:rsid w:val="00531171"/>
    <w:rsid w:val="00545940"/>
    <w:rsid w:val="00552025"/>
    <w:rsid w:val="00553E1C"/>
    <w:rsid w:val="0056031D"/>
    <w:rsid w:val="005608C4"/>
    <w:rsid w:val="00590ECE"/>
    <w:rsid w:val="005E01E1"/>
    <w:rsid w:val="005E66BC"/>
    <w:rsid w:val="005F1444"/>
    <w:rsid w:val="005F157F"/>
    <w:rsid w:val="0060558D"/>
    <w:rsid w:val="00622F96"/>
    <w:rsid w:val="00623666"/>
    <w:rsid w:val="00625042"/>
    <w:rsid w:val="00632F45"/>
    <w:rsid w:val="00644136"/>
    <w:rsid w:val="00650B66"/>
    <w:rsid w:val="00653DF7"/>
    <w:rsid w:val="006554EF"/>
    <w:rsid w:val="00660438"/>
    <w:rsid w:val="00662C3C"/>
    <w:rsid w:val="006802FC"/>
    <w:rsid w:val="006911D3"/>
    <w:rsid w:val="00691CEE"/>
    <w:rsid w:val="006A2011"/>
    <w:rsid w:val="006D3E78"/>
    <w:rsid w:val="006D5966"/>
    <w:rsid w:val="006E4D76"/>
    <w:rsid w:val="007060EC"/>
    <w:rsid w:val="00711DF8"/>
    <w:rsid w:val="00720A87"/>
    <w:rsid w:val="00723CEB"/>
    <w:rsid w:val="007304C6"/>
    <w:rsid w:val="007378CF"/>
    <w:rsid w:val="00751EDD"/>
    <w:rsid w:val="007617C2"/>
    <w:rsid w:val="0076440E"/>
    <w:rsid w:val="00792359"/>
    <w:rsid w:val="007B5419"/>
    <w:rsid w:val="007B6227"/>
    <w:rsid w:val="007D4D06"/>
    <w:rsid w:val="007E2192"/>
    <w:rsid w:val="007E2299"/>
    <w:rsid w:val="007F2497"/>
    <w:rsid w:val="007F66DE"/>
    <w:rsid w:val="00802B42"/>
    <w:rsid w:val="00816B3D"/>
    <w:rsid w:val="008278BD"/>
    <w:rsid w:val="00832126"/>
    <w:rsid w:val="00832D40"/>
    <w:rsid w:val="00835A59"/>
    <w:rsid w:val="00856D36"/>
    <w:rsid w:val="00862D0F"/>
    <w:rsid w:val="00863D38"/>
    <w:rsid w:val="00871C85"/>
    <w:rsid w:val="008A4463"/>
    <w:rsid w:val="008A5696"/>
    <w:rsid w:val="008A7E6D"/>
    <w:rsid w:val="008C407C"/>
    <w:rsid w:val="008C6E49"/>
    <w:rsid w:val="008E225B"/>
    <w:rsid w:val="008F4967"/>
    <w:rsid w:val="009029E7"/>
    <w:rsid w:val="0090410A"/>
    <w:rsid w:val="00905E96"/>
    <w:rsid w:val="00913566"/>
    <w:rsid w:val="0092246A"/>
    <w:rsid w:val="00922B8D"/>
    <w:rsid w:val="00934A16"/>
    <w:rsid w:val="00936990"/>
    <w:rsid w:val="009400E2"/>
    <w:rsid w:val="00956A4B"/>
    <w:rsid w:val="009577D0"/>
    <w:rsid w:val="00957C69"/>
    <w:rsid w:val="009627CD"/>
    <w:rsid w:val="00963CDB"/>
    <w:rsid w:val="00965B0E"/>
    <w:rsid w:val="009719AD"/>
    <w:rsid w:val="00975975"/>
    <w:rsid w:val="009770D4"/>
    <w:rsid w:val="0098438B"/>
    <w:rsid w:val="00986966"/>
    <w:rsid w:val="009B0C60"/>
    <w:rsid w:val="009B4833"/>
    <w:rsid w:val="009C4198"/>
    <w:rsid w:val="009E0BD3"/>
    <w:rsid w:val="009F4A90"/>
    <w:rsid w:val="00A36156"/>
    <w:rsid w:val="00A53947"/>
    <w:rsid w:val="00A65221"/>
    <w:rsid w:val="00A700B6"/>
    <w:rsid w:val="00A946AB"/>
    <w:rsid w:val="00AA2BD8"/>
    <w:rsid w:val="00AA3E7C"/>
    <w:rsid w:val="00AB4171"/>
    <w:rsid w:val="00AB70C1"/>
    <w:rsid w:val="00AC02C1"/>
    <w:rsid w:val="00AC0E36"/>
    <w:rsid w:val="00AD1F69"/>
    <w:rsid w:val="00AD2A51"/>
    <w:rsid w:val="00AF7776"/>
    <w:rsid w:val="00B11D97"/>
    <w:rsid w:val="00B13309"/>
    <w:rsid w:val="00B156CF"/>
    <w:rsid w:val="00B2520A"/>
    <w:rsid w:val="00B477C8"/>
    <w:rsid w:val="00B47F52"/>
    <w:rsid w:val="00B5580B"/>
    <w:rsid w:val="00B67CFC"/>
    <w:rsid w:val="00B7621B"/>
    <w:rsid w:val="00B82A05"/>
    <w:rsid w:val="00B83A59"/>
    <w:rsid w:val="00B9051E"/>
    <w:rsid w:val="00B924EC"/>
    <w:rsid w:val="00BB282A"/>
    <w:rsid w:val="00BB63D8"/>
    <w:rsid w:val="00BB712E"/>
    <w:rsid w:val="00BC0F4D"/>
    <w:rsid w:val="00BC7208"/>
    <w:rsid w:val="00BE041F"/>
    <w:rsid w:val="00C22098"/>
    <w:rsid w:val="00C25A5C"/>
    <w:rsid w:val="00C45933"/>
    <w:rsid w:val="00C51101"/>
    <w:rsid w:val="00C6014E"/>
    <w:rsid w:val="00C631A6"/>
    <w:rsid w:val="00C649AB"/>
    <w:rsid w:val="00C72D02"/>
    <w:rsid w:val="00C73D60"/>
    <w:rsid w:val="00C73FEB"/>
    <w:rsid w:val="00C76263"/>
    <w:rsid w:val="00C8339F"/>
    <w:rsid w:val="00CA3986"/>
    <w:rsid w:val="00CB124D"/>
    <w:rsid w:val="00CB5516"/>
    <w:rsid w:val="00CD1198"/>
    <w:rsid w:val="00CD5440"/>
    <w:rsid w:val="00CE2286"/>
    <w:rsid w:val="00CE5AF4"/>
    <w:rsid w:val="00CF60D3"/>
    <w:rsid w:val="00D1733A"/>
    <w:rsid w:val="00D25FD8"/>
    <w:rsid w:val="00D47A58"/>
    <w:rsid w:val="00D73292"/>
    <w:rsid w:val="00D7492C"/>
    <w:rsid w:val="00D7699D"/>
    <w:rsid w:val="00D85AE6"/>
    <w:rsid w:val="00DC762F"/>
    <w:rsid w:val="00DD7B98"/>
    <w:rsid w:val="00E06E50"/>
    <w:rsid w:val="00E10501"/>
    <w:rsid w:val="00E12414"/>
    <w:rsid w:val="00E15503"/>
    <w:rsid w:val="00E256C2"/>
    <w:rsid w:val="00E33591"/>
    <w:rsid w:val="00E4371A"/>
    <w:rsid w:val="00E55B8F"/>
    <w:rsid w:val="00E60A80"/>
    <w:rsid w:val="00E67035"/>
    <w:rsid w:val="00E7539F"/>
    <w:rsid w:val="00E76ABA"/>
    <w:rsid w:val="00E80B0B"/>
    <w:rsid w:val="00E829F5"/>
    <w:rsid w:val="00E82F29"/>
    <w:rsid w:val="00E84D23"/>
    <w:rsid w:val="00E94E5A"/>
    <w:rsid w:val="00E96F82"/>
    <w:rsid w:val="00EA6CB1"/>
    <w:rsid w:val="00EB7DC2"/>
    <w:rsid w:val="00F116F6"/>
    <w:rsid w:val="00F15985"/>
    <w:rsid w:val="00F245FB"/>
    <w:rsid w:val="00F35F46"/>
    <w:rsid w:val="00F3709F"/>
    <w:rsid w:val="00F503A3"/>
    <w:rsid w:val="00F506B1"/>
    <w:rsid w:val="00F60148"/>
    <w:rsid w:val="00F61B08"/>
    <w:rsid w:val="00F63D86"/>
    <w:rsid w:val="00F75C18"/>
    <w:rsid w:val="00F822A0"/>
    <w:rsid w:val="00F85ED7"/>
    <w:rsid w:val="00FB5257"/>
    <w:rsid w:val="00FC26C4"/>
    <w:rsid w:val="00FC41F8"/>
    <w:rsid w:val="00FC45CF"/>
    <w:rsid w:val="00FF0B1C"/>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71EC-A279-481A-A318-0D580AC9C37E}">
  <ds:schemaRefs>
    <ds:schemaRef ds:uri="http://schemas.openxmlformats.org/officeDocument/2006/bibliography"/>
  </ds:schemaRefs>
</ds:datastoreItem>
</file>

<file path=customXml/itemProps2.xml><?xml version="1.0" encoding="utf-8"?>
<ds:datastoreItem xmlns:ds="http://schemas.openxmlformats.org/officeDocument/2006/customXml" ds:itemID="{E515B480-2C46-4399-B04F-9CAE6C980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5</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62</cp:revision>
  <cp:lastPrinted>2018-05-09T20:09:00Z</cp:lastPrinted>
  <dcterms:created xsi:type="dcterms:W3CDTF">2018-04-23T17:04:00Z</dcterms:created>
  <dcterms:modified xsi:type="dcterms:W3CDTF">2019-01-10T16:46:00Z</dcterms:modified>
</cp:coreProperties>
</file>
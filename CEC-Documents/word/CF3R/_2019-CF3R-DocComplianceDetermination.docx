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8A6" w:rsidRDefault="008B08A6"/>
    <w:p w:rsidR="006D319D" w:rsidRDefault="006D319D"/>
    <w:p w:rsidR="008B08A6" w:rsidRDefault="008B08A6"/>
    <w:p w:rsidR="008743A3" w:rsidRDefault="008743A3"/>
    <w:p w:rsidR="008B08A6" w:rsidRDefault="00D0029E">
      <w:r>
        <w:rPr>
          <w:b/>
        </w:rPr>
        <w:t>CF3</w:t>
      </w:r>
      <w:r w:rsidRPr="00CA4FD0">
        <w:rPr>
          <w:b/>
        </w:rPr>
        <w:t xml:space="preserve">R </w:t>
      </w:r>
      <w:r w:rsidRPr="00D0029E">
        <w:rPr>
          <w:b/>
        </w:rPr>
        <w:t>Determination of HERS Verification Compliance</w:t>
      </w:r>
      <w:r>
        <w:rPr>
          <w:b/>
        </w:rPr>
        <w:t xml:space="preserve"> - template</w:t>
      </w:r>
    </w:p>
    <w:p w:rsidR="008B08A6" w:rsidRDefault="00D0029E">
      <w:r>
        <w:t>Place this section as the last section in all CF3R docs but before the signature block.  Enter the correct</w:t>
      </w:r>
      <w:r w:rsidRPr="00D0029E">
        <w:t xml:space="preserve"> </w:t>
      </w:r>
      <w:r>
        <w:t>Alpha symbol in the header consistent with the sequence in the particular compliance doc.</w:t>
      </w:r>
    </w:p>
    <w:p w:rsidR="00D0029E" w:rsidRDefault="00D0029E"/>
    <w:p w:rsidR="008743A3" w:rsidRDefault="008743A3"/>
    <w:p w:rsidR="00D0029E" w:rsidRDefault="008743A3">
      <w:r>
        <w:t>Template:</w:t>
      </w:r>
    </w:p>
    <w:p w:rsidR="008B08A6" w:rsidRDefault="008B08A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345A2E" w:rsidRPr="00DF3F73" w:rsidTr="000A1490">
        <w:trPr>
          <w:cantSplit/>
          <w:trHeight w:val="432"/>
        </w:trPr>
        <w:tc>
          <w:tcPr>
            <w:tcW w:w="5000" w:type="pct"/>
            <w:gridSpan w:val="2"/>
            <w:vAlign w:val="center"/>
          </w:tcPr>
          <w:p w:rsidR="00345A2E" w:rsidRPr="00DF3F73" w:rsidRDefault="008B08A6" w:rsidP="000A1490">
            <w:pPr>
              <w:keepNext/>
              <w:spacing w:after="60"/>
              <w:rPr>
                <w:rFonts w:asciiTheme="minorHAnsi" w:hAnsiTheme="minorHAnsi"/>
                <w:b/>
                <w:sz w:val="18"/>
                <w:szCs w:val="18"/>
              </w:rPr>
            </w:pPr>
            <w:r>
              <w:rPr>
                <w:rFonts w:asciiTheme="minorHAnsi" w:hAnsiTheme="minorHAnsi"/>
                <w:b/>
                <w:sz w:val="18"/>
                <w:szCs w:val="18"/>
              </w:rPr>
              <w:t>Z</w:t>
            </w:r>
            <w:r w:rsidR="00345A2E">
              <w:rPr>
                <w:rFonts w:asciiTheme="minorHAnsi" w:hAnsiTheme="minorHAnsi"/>
                <w:b/>
                <w:sz w:val="18"/>
                <w:szCs w:val="18"/>
              </w:rPr>
              <w:t>.  Determination of HERS Verification Compliance</w:t>
            </w:r>
          </w:p>
          <w:p w:rsidR="00345A2E" w:rsidRPr="00DF3F73" w:rsidRDefault="00FD60CA" w:rsidP="00221722">
            <w:pPr>
              <w:keepNext/>
              <w:spacing w:after="60"/>
              <w:rPr>
                <w:rFonts w:asciiTheme="minorHAnsi" w:hAnsiTheme="minorHAnsi"/>
                <w:sz w:val="18"/>
                <w:szCs w:val="18"/>
              </w:rPr>
            </w:pPr>
            <w:r>
              <w:rPr>
                <w:rFonts w:asciiTheme="minorHAnsi" w:hAnsiTheme="minorHAnsi"/>
                <w:sz w:val="18"/>
                <w:szCs w:val="18"/>
              </w:rPr>
              <w:t>All applicable sections of this document shall</w:t>
            </w:r>
            <w:r w:rsidR="00345A2E">
              <w:rPr>
                <w:rFonts w:asciiTheme="minorHAnsi" w:hAnsiTheme="minorHAnsi"/>
                <w:sz w:val="18"/>
                <w:szCs w:val="18"/>
              </w:rPr>
              <w:t xml:space="preserve"> indicate compliance with </w:t>
            </w:r>
            <w:r>
              <w:rPr>
                <w:rFonts w:asciiTheme="minorHAnsi" w:hAnsiTheme="minorHAnsi"/>
                <w:sz w:val="18"/>
                <w:szCs w:val="18"/>
              </w:rPr>
              <w:t xml:space="preserve">the </w:t>
            </w:r>
            <w:r w:rsidR="00F15DCF">
              <w:rPr>
                <w:rFonts w:asciiTheme="minorHAnsi" w:hAnsiTheme="minorHAnsi"/>
                <w:sz w:val="18"/>
                <w:szCs w:val="18"/>
              </w:rPr>
              <w:t xml:space="preserve">specified </w:t>
            </w:r>
            <w:r>
              <w:rPr>
                <w:rFonts w:asciiTheme="minorHAnsi" w:hAnsiTheme="minorHAnsi"/>
                <w:sz w:val="18"/>
                <w:szCs w:val="18"/>
              </w:rPr>
              <w:t>verification</w:t>
            </w:r>
            <w:r w:rsidR="00F15DCF">
              <w:rPr>
                <w:rFonts w:asciiTheme="minorHAnsi" w:hAnsiTheme="minorHAnsi"/>
                <w:sz w:val="18"/>
                <w:szCs w:val="18"/>
              </w:rPr>
              <w:t xml:space="preserve"> protocol</w:t>
            </w:r>
            <w:r>
              <w:rPr>
                <w:rFonts w:asciiTheme="minorHAnsi" w:hAnsiTheme="minorHAnsi"/>
                <w:sz w:val="18"/>
                <w:szCs w:val="18"/>
              </w:rPr>
              <w:t xml:space="preserve"> requirements in order for </w:t>
            </w:r>
            <w:r w:rsidR="008B08A6">
              <w:rPr>
                <w:rFonts w:asciiTheme="minorHAnsi" w:hAnsiTheme="minorHAnsi"/>
                <w:sz w:val="18"/>
                <w:szCs w:val="18"/>
              </w:rPr>
              <w:t>t</w:t>
            </w:r>
            <w:r>
              <w:rPr>
                <w:rFonts w:asciiTheme="minorHAnsi" w:hAnsiTheme="minorHAnsi"/>
                <w:sz w:val="18"/>
                <w:szCs w:val="18"/>
              </w:rPr>
              <w:t xml:space="preserve">his Certificate of Verification as a whole to </w:t>
            </w:r>
            <w:r w:rsidR="00F15DCF">
              <w:rPr>
                <w:rFonts w:asciiTheme="minorHAnsi" w:hAnsiTheme="minorHAnsi"/>
                <w:sz w:val="18"/>
                <w:szCs w:val="18"/>
              </w:rPr>
              <w:t xml:space="preserve">be determined to be in compliance. </w:t>
            </w:r>
          </w:p>
        </w:tc>
      </w:tr>
      <w:tr w:rsidR="00345A2E" w:rsidRPr="00DF3F73" w:rsidTr="000A1490">
        <w:trPr>
          <w:cantSplit/>
          <w:trHeight w:val="432"/>
        </w:trPr>
        <w:tc>
          <w:tcPr>
            <w:tcW w:w="253" w:type="pct"/>
            <w:vAlign w:val="center"/>
          </w:tcPr>
          <w:p w:rsidR="00345A2E" w:rsidRPr="00DF3F73" w:rsidDel="00C76C40" w:rsidRDefault="00345A2E" w:rsidP="000A1490">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rsidR="00345A2E" w:rsidRPr="00DF3F73" w:rsidRDefault="00345A2E" w:rsidP="00221722">
            <w:pPr>
              <w:keepNext/>
              <w:spacing w:after="60"/>
              <w:rPr>
                <w:rFonts w:asciiTheme="minorHAnsi" w:hAnsiTheme="minorHAnsi"/>
                <w:sz w:val="18"/>
                <w:szCs w:val="18"/>
              </w:rPr>
            </w:pPr>
            <w:r w:rsidRPr="00DF3F73">
              <w:rPr>
                <w:rFonts w:asciiTheme="minorHAnsi" w:hAnsiTheme="minorHAnsi"/>
                <w:sz w:val="18"/>
                <w:szCs w:val="18"/>
              </w:rPr>
              <w:t>&lt;&lt;</w:t>
            </w:r>
            <w:r w:rsidR="00A93A59">
              <w:rPr>
                <w:rFonts w:asciiTheme="minorHAnsi" w:hAnsiTheme="minorHAnsi"/>
                <w:sz w:val="18"/>
                <w:szCs w:val="18"/>
              </w:rPr>
              <w:t xml:space="preserve">enter pseudo code that </w:t>
            </w:r>
            <w:r w:rsidR="00D0029E">
              <w:rPr>
                <w:rFonts w:asciiTheme="minorHAnsi" w:hAnsiTheme="minorHAnsi"/>
                <w:sz w:val="18"/>
                <w:szCs w:val="18"/>
              </w:rPr>
              <w:t>queries all applicable results fields and requires compliance with</w:t>
            </w:r>
            <w:r w:rsidR="00A93A59">
              <w:rPr>
                <w:rFonts w:asciiTheme="minorHAnsi" w:hAnsiTheme="minorHAnsi"/>
                <w:sz w:val="18"/>
                <w:szCs w:val="18"/>
              </w:rPr>
              <w:t xml:space="preserve"> the required results in all applicable</w:t>
            </w:r>
            <w:r w:rsidR="00D0029E">
              <w:rPr>
                <w:rFonts w:asciiTheme="minorHAnsi" w:hAnsiTheme="minorHAnsi"/>
                <w:sz w:val="18"/>
                <w:szCs w:val="18"/>
              </w:rPr>
              <w:t xml:space="preserve"> compliance</w:t>
            </w:r>
            <w:r w:rsidR="00A93A59">
              <w:rPr>
                <w:rFonts w:asciiTheme="minorHAnsi" w:hAnsiTheme="minorHAnsi"/>
                <w:sz w:val="18"/>
                <w:szCs w:val="18"/>
              </w:rPr>
              <w:t xml:space="preserve"> </w:t>
            </w:r>
            <w:r w:rsidR="00D0029E">
              <w:rPr>
                <w:rFonts w:asciiTheme="minorHAnsi" w:hAnsiTheme="minorHAnsi"/>
                <w:sz w:val="18"/>
                <w:szCs w:val="18"/>
              </w:rPr>
              <w:t xml:space="preserve">results </w:t>
            </w:r>
            <w:r w:rsidR="00A93A59">
              <w:rPr>
                <w:rFonts w:asciiTheme="minorHAnsi" w:hAnsiTheme="minorHAnsi"/>
                <w:sz w:val="18"/>
                <w:szCs w:val="18"/>
              </w:rPr>
              <w:t>fields on the doc</w:t>
            </w:r>
            <w:r w:rsidR="00D0029E">
              <w:rPr>
                <w:rFonts w:asciiTheme="minorHAnsi" w:hAnsiTheme="minorHAnsi"/>
                <w:sz w:val="18"/>
                <w:szCs w:val="18"/>
              </w:rPr>
              <w:t xml:space="preserve"> as condition for the doc as a whole to be determined to be in compliance, </w:t>
            </w:r>
            <w:r w:rsidR="00221722">
              <w:rPr>
                <w:rFonts w:asciiTheme="minorHAnsi" w:hAnsiTheme="minorHAnsi"/>
                <w:sz w:val="18"/>
                <w:szCs w:val="18"/>
              </w:rPr>
              <w:t>if</w:t>
            </w:r>
            <w:r w:rsidR="00D0029E">
              <w:rPr>
                <w:rFonts w:asciiTheme="minorHAnsi" w:hAnsiTheme="minorHAnsi"/>
                <w:sz w:val="18"/>
                <w:szCs w:val="18"/>
              </w:rPr>
              <w:t xml:space="preserve"> logic determination</w:t>
            </w:r>
            <w:r w:rsidR="00221722">
              <w:rPr>
                <w:rFonts w:asciiTheme="minorHAnsi" w:hAnsiTheme="minorHAnsi"/>
                <w:sz w:val="18"/>
                <w:szCs w:val="18"/>
              </w:rPr>
              <w:t xml:space="preserve"> for the doc is compliance, then display:  Complies: </w:t>
            </w:r>
            <w:r w:rsidR="00221722" w:rsidRPr="00221722">
              <w:rPr>
                <w:rFonts w:asciiTheme="minorHAnsi" w:hAnsiTheme="minorHAnsi"/>
                <w:sz w:val="18"/>
                <w:szCs w:val="18"/>
              </w:rPr>
              <w:t>All specified verification protocol requirem</w:t>
            </w:r>
            <w:r w:rsidR="00221722">
              <w:rPr>
                <w:rFonts w:asciiTheme="minorHAnsi" w:hAnsiTheme="minorHAnsi"/>
                <w:sz w:val="18"/>
                <w:szCs w:val="18"/>
              </w:rPr>
              <w:t xml:space="preserve">ents on this document are met;  else display: </w:t>
            </w:r>
            <w:r w:rsidR="00221722" w:rsidRPr="00221722">
              <w:rPr>
                <w:rFonts w:asciiTheme="minorHAnsi" w:hAnsiTheme="minorHAnsi"/>
                <w:sz w:val="18"/>
                <w:szCs w:val="18"/>
              </w:rPr>
              <w:t>Does not comply: One or more specified verification protocol requirements on this document are not met</w:t>
            </w:r>
            <w:r w:rsidR="00A93A59">
              <w:rPr>
                <w:rFonts w:asciiTheme="minorHAnsi" w:hAnsiTheme="minorHAnsi"/>
                <w:sz w:val="18"/>
                <w:szCs w:val="18"/>
              </w:rPr>
              <w:t xml:space="preserve"> </w:t>
            </w:r>
            <w:r>
              <w:rPr>
                <w:rFonts w:asciiTheme="minorHAnsi" w:hAnsiTheme="minorHAnsi"/>
                <w:sz w:val="18"/>
                <w:szCs w:val="18"/>
              </w:rPr>
              <w:t>&gt;&gt;</w:t>
            </w:r>
          </w:p>
        </w:tc>
      </w:tr>
    </w:tbl>
    <w:p w:rsidR="00786D26" w:rsidRDefault="00786D26" w:rsidP="00242D77">
      <w:pPr>
        <w:rPr>
          <w:rFonts w:asciiTheme="minorHAnsi" w:hAnsiTheme="minorHAnsi"/>
          <w:sz w:val="18"/>
          <w:szCs w:val="18"/>
        </w:rPr>
      </w:pPr>
    </w:p>
    <w:p w:rsidR="00757E99" w:rsidRDefault="00757E99" w:rsidP="00242D77">
      <w:pPr>
        <w:rPr>
          <w:rFonts w:asciiTheme="minorHAnsi" w:hAnsiTheme="minorHAnsi"/>
          <w:sz w:val="18"/>
          <w:szCs w:val="18"/>
        </w:rPr>
      </w:pPr>
    </w:p>
    <w:p w:rsidR="00757E99" w:rsidRDefault="00757E99" w:rsidP="00242D77">
      <w:pPr>
        <w:rPr>
          <w:rFonts w:asciiTheme="minorHAnsi" w:hAnsiTheme="minorHAnsi"/>
          <w:sz w:val="18"/>
          <w:szCs w:val="18"/>
        </w:rPr>
      </w:pPr>
    </w:p>
    <w:p w:rsidR="00757E99" w:rsidRDefault="00757E99" w:rsidP="00242D77">
      <w:pPr>
        <w:rPr>
          <w:rFonts w:asciiTheme="minorHAnsi" w:hAnsiTheme="minorHAnsi"/>
          <w:sz w:val="18"/>
          <w:szCs w:val="18"/>
        </w:rPr>
      </w:pPr>
    </w:p>
    <w:p w:rsidR="00757E99" w:rsidRDefault="008743A3" w:rsidP="00242D77">
      <w:pPr>
        <w:rPr>
          <w:rFonts w:asciiTheme="minorHAnsi" w:hAnsiTheme="minorHAnsi"/>
          <w:sz w:val="18"/>
          <w:szCs w:val="18"/>
        </w:rPr>
      </w:pPr>
      <w:proofErr w:type="gramStart"/>
      <w:r>
        <w:rPr>
          <w:rFonts w:asciiTheme="minorHAnsi" w:hAnsiTheme="minorHAnsi"/>
          <w:sz w:val="18"/>
          <w:szCs w:val="18"/>
        </w:rPr>
        <w:t>example</w:t>
      </w:r>
      <w:proofErr w:type="gramEnd"/>
      <w:r>
        <w:rPr>
          <w:rFonts w:asciiTheme="minorHAnsi" w:hAnsiTheme="minorHAnsi"/>
          <w:sz w:val="18"/>
          <w:szCs w:val="18"/>
        </w:rPr>
        <w:t>: CF3R –MCH-25b</w:t>
      </w:r>
    </w:p>
    <w:p w:rsidR="008743A3" w:rsidRDefault="008743A3" w:rsidP="00242D77">
      <w:pPr>
        <w:rPr>
          <w:rFonts w:asciiTheme="minorHAnsi" w:hAnsiTheme="minorHAnsi"/>
          <w:sz w:val="18"/>
          <w:szCs w:val="18"/>
        </w:rPr>
      </w:pPr>
    </w:p>
    <w:p w:rsidR="008743A3" w:rsidRDefault="008743A3"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8743A3" w:rsidRPr="00DF3F73" w:rsidTr="003C07B2">
        <w:trPr>
          <w:cantSplit/>
          <w:trHeight w:val="432"/>
        </w:trPr>
        <w:tc>
          <w:tcPr>
            <w:tcW w:w="5000" w:type="pct"/>
            <w:gridSpan w:val="2"/>
            <w:vAlign w:val="center"/>
          </w:tcPr>
          <w:p w:rsidR="008743A3" w:rsidRPr="00DF3F73" w:rsidRDefault="008743A3" w:rsidP="003C07B2">
            <w:pPr>
              <w:keepNext/>
              <w:spacing w:after="60"/>
              <w:rPr>
                <w:rFonts w:asciiTheme="minorHAnsi" w:hAnsiTheme="minorHAnsi"/>
                <w:b/>
                <w:sz w:val="18"/>
                <w:szCs w:val="18"/>
              </w:rPr>
            </w:pPr>
            <w:r>
              <w:rPr>
                <w:rFonts w:asciiTheme="minorHAnsi" w:hAnsiTheme="minorHAnsi"/>
                <w:b/>
                <w:sz w:val="18"/>
                <w:szCs w:val="18"/>
              </w:rPr>
              <w:t>H.  Determination of HERS Verification Compliance</w:t>
            </w:r>
          </w:p>
          <w:p w:rsidR="008743A3" w:rsidRPr="00DF3F73" w:rsidRDefault="008743A3" w:rsidP="00221722">
            <w:pPr>
              <w:keepNext/>
              <w:spacing w:after="60"/>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8743A3" w:rsidRPr="00DF3F73" w:rsidTr="003C07B2">
        <w:trPr>
          <w:cantSplit/>
          <w:trHeight w:val="432"/>
        </w:trPr>
        <w:tc>
          <w:tcPr>
            <w:tcW w:w="253" w:type="pct"/>
            <w:vAlign w:val="center"/>
          </w:tcPr>
          <w:p w:rsidR="008743A3" w:rsidRPr="00DF3F73" w:rsidDel="00C76C40" w:rsidRDefault="008743A3" w:rsidP="003C07B2">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rsidR="008743A3" w:rsidRPr="00DF3F73" w:rsidRDefault="008743A3" w:rsidP="008743A3">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if</w:t>
            </w:r>
            <w:r w:rsidRPr="00DF3F73">
              <w:rPr>
                <w:rFonts w:asciiTheme="minorHAnsi" w:hAnsiTheme="minorHAnsi"/>
                <w:sz w:val="18"/>
                <w:szCs w:val="18"/>
              </w:rPr>
              <w:t xml:space="preserve"> </w:t>
            </w:r>
            <w:r>
              <w:rPr>
                <w:rFonts w:asciiTheme="minorHAnsi" w:hAnsiTheme="minorHAnsi"/>
                <w:sz w:val="18"/>
                <w:szCs w:val="18"/>
              </w:rPr>
              <w:t>C03 and C04=</w:t>
            </w:r>
            <w:r w:rsidRPr="00DF3F73">
              <w:rPr>
                <w:rFonts w:asciiTheme="minorHAnsi" w:hAnsiTheme="minorHAnsi"/>
                <w:sz w:val="18"/>
                <w:szCs w:val="18"/>
              </w:rPr>
              <w:t>calibration is current</w:t>
            </w:r>
            <w:r>
              <w:rPr>
                <w:rFonts w:asciiTheme="minorHAnsi" w:hAnsiTheme="minorHAnsi"/>
                <w:sz w:val="18"/>
                <w:szCs w:val="18"/>
              </w:rPr>
              <w:t>; and D01≠</w:t>
            </w:r>
            <w:r w:rsidRPr="008743A3">
              <w:rPr>
                <w:rFonts w:asciiTheme="minorHAnsi" w:hAnsiTheme="minorHAnsi"/>
                <w:sz w:val="18"/>
                <w:szCs w:val="18"/>
              </w:rPr>
              <w:t xml:space="preserve"> System does not comply; andE02≠</w:t>
            </w:r>
            <w:r w:rsidRPr="00DF3F73">
              <w:rPr>
                <w:rFonts w:asciiTheme="minorHAnsi" w:hAnsiTheme="minorHAnsi"/>
                <w:sz w:val="18"/>
                <w:szCs w:val="18"/>
              </w:rPr>
              <w:t xml:space="preserve"> System </w:t>
            </w:r>
            <w:r>
              <w:rPr>
                <w:rFonts w:asciiTheme="minorHAnsi" w:hAnsiTheme="minorHAnsi"/>
                <w:sz w:val="18"/>
                <w:szCs w:val="18"/>
              </w:rPr>
              <w:t>does</w:t>
            </w:r>
            <w:r w:rsidRPr="00DF3F73">
              <w:rPr>
                <w:rFonts w:asciiTheme="minorHAnsi" w:hAnsiTheme="minorHAnsi"/>
                <w:sz w:val="18"/>
                <w:szCs w:val="18"/>
              </w:rPr>
              <w:t xml:space="preserve"> not comp</w:t>
            </w:r>
            <w:r>
              <w:rPr>
                <w:rFonts w:asciiTheme="minorHAnsi" w:hAnsiTheme="minorHAnsi"/>
                <w:sz w:val="18"/>
                <w:szCs w:val="18"/>
              </w:rPr>
              <w:t>ly; and F09=</w:t>
            </w:r>
            <w:r w:rsidRPr="00DF3F73">
              <w:rPr>
                <w:rFonts w:asciiTheme="minorHAnsi" w:hAnsiTheme="minorHAnsi"/>
                <w:sz w:val="18"/>
                <w:szCs w:val="18"/>
              </w:rPr>
              <w:t xml:space="preserve"> System </w:t>
            </w:r>
            <w:r>
              <w:rPr>
                <w:rFonts w:asciiTheme="minorHAnsi" w:hAnsiTheme="minorHAnsi"/>
                <w:sz w:val="18"/>
                <w:szCs w:val="18"/>
              </w:rPr>
              <w:t xml:space="preserve">complies with </w:t>
            </w:r>
            <w:proofErr w:type="spellStart"/>
            <w:r>
              <w:rPr>
                <w:rFonts w:asciiTheme="minorHAnsi" w:hAnsiTheme="minorHAnsi"/>
                <w:sz w:val="18"/>
                <w:szCs w:val="18"/>
              </w:rPr>
              <w:t>Subcooling</w:t>
            </w:r>
            <w:proofErr w:type="spellEnd"/>
            <w:r>
              <w:rPr>
                <w:rFonts w:asciiTheme="minorHAnsi" w:hAnsiTheme="minorHAnsi"/>
                <w:sz w:val="18"/>
                <w:szCs w:val="18"/>
              </w:rPr>
              <w:t xml:space="preserve"> Method; and G07=</w:t>
            </w:r>
            <w:r w:rsidRPr="00D55D41">
              <w:rPr>
                <w:rFonts w:asciiTheme="minorHAnsi" w:hAnsiTheme="minorHAnsi"/>
                <w:sz w:val="18"/>
                <w:szCs w:val="18"/>
              </w:rPr>
              <w:t xml:space="preserve"> Metering Device Verification Passes</w:t>
            </w:r>
            <w:r>
              <w:rPr>
                <w:rFonts w:asciiTheme="minorHAnsi" w:hAnsiTheme="minorHAnsi"/>
                <w:sz w:val="18"/>
                <w:szCs w:val="18"/>
              </w:rPr>
              <w:t xml:space="preserve">; then display: </w:t>
            </w:r>
            <w:r w:rsidR="00221722">
              <w:rPr>
                <w:rFonts w:asciiTheme="minorHAnsi" w:hAnsiTheme="minorHAnsi"/>
                <w:sz w:val="18"/>
                <w:szCs w:val="18"/>
              </w:rPr>
              <w:t xml:space="preserve">Complies: </w:t>
            </w:r>
            <w:r w:rsidR="00221722" w:rsidRPr="00221722">
              <w:rPr>
                <w:rFonts w:asciiTheme="minorHAnsi" w:hAnsiTheme="minorHAnsi"/>
                <w:sz w:val="18"/>
                <w:szCs w:val="18"/>
              </w:rPr>
              <w:t>All specified verification protocol requirements on this document are met</w:t>
            </w:r>
            <w:proofErr w:type="gramStart"/>
            <w:r>
              <w:rPr>
                <w:rFonts w:asciiTheme="minorHAnsi" w:hAnsiTheme="minorHAnsi"/>
                <w:sz w:val="18"/>
                <w:szCs w:val="18"/>
              </w:rPr>
              <w:t xml:space="preserve">; </w:t>
            </w:r>
            <w:r w:rsidR="00E83010">
              <w:rPr>
                <w:rFonts w:asciiTheme="minorHAnsi" w:hAnsiTheme="minorHAnsi"/>
                <w:sz w:val="18"/>
                <w:szCs w:val="18"/>
              </w:rPr>
              <w:t xml:space="preserve"> </w:t>
            </w:r>
            <w:r>
              <w:rPr>
                <w:rFonts w:asciiTheme="minorHAnsi" w:hAnsiTheme="minorHAnsi"/>
                <w:sz w:val="18"/>
                <w:szCs w:val="18"/>
              </w:rPr>
              <w:t>else</w:t>
            </w:r>
            <w:proofErr w:type="gramEnd"/>
            <w:r>
              <w:rPr>
                <w:rFonts w:asciiTheme="minorHAnsi" w:hAnsiTheme="minorHAnsi"/>
                <w:sz w:val="18"/>
                <w:szCs w:val="18"/>
              </w:rPr>
              <w:t xml:space="preserve"> display: </w:t>
            </w:r>
            <w:r w:rsidR="00221722"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&gt;&gt;</w:t>
            </w:r>
          </w:p>
        </w:tc>
      </w:tr>
    </w:tbl>
    <w:p w:rsidR="008743A3" w:rsidRDefault="008743A3" w:rsidP="00242D77">
      <w:pPr>
        <w:rPr>
          <w:rFonts w:asciiTheme="minorHAnsi" w:hAnsiTheme="minorHAnsi"/>
          <w:sz w:val="18"/>
          <w:szCs w:val="18"/>
        </w:rPr>
      </w:pPr>
    </w:p>
    <w:p w:rsidR="00757E99" w:rsidRDefault="00757E99" w:rsidP="00242D77">
      <w:pPr>
        <w:rPr>
          <w:rFonts w:asciiTheme="minorHAnsi" w:hAnsiTheme="minorHAnsi"/>
          <w:sz w:val="18"/>
          <w:szCs w:val="18"/>
        </w:rPr>
      </w:pPr>
    </w:p>
    <w:p w:rsidR="00757E99" w:rsidRDefault="00757E99" w:rsidP="00242D77">
      <w:pPr>
        <w:rPr>
          <w:rFonts w:asciiTheme="minorHAnsi" w:hAnsiTheme="minorHAnsi"/>
          <w:sz w:val="18"/>
          <w:szCs w:val="18"/>
        </w:rPr>
      </w:pPr>
    </w:p>
    <w:p w:rsidR="00757E99" w:rsidRPr="00142E65" w:rsidRDefault="00757E99" w:rsidP="00242D77">
      <w:pPr>
        <w:rPr>
          <w:rFonts w:asciiTheme="minorHAnsi" w:hAnsiTheme="minorHAnsi"/>
          <w:sz w:val="18"/>
          <w:szCs w:val="18"/>
        </w:rPr>
      </w:pPr>
    </w:p>
    <w:p w:rsidR="00345A2E" w:rsidRDefault="00345A2E">
      <w:pPr>
        <w:rPr>
          <w:ins w:id="0" w:author="jmiller20130907" w:date="2013-09-07T18:41:00Z"/>
          <w:rFonts w:asciiTheme="minorHAnsi" w:hAnsiTheme="minorHAnsi"/>
          <w:sz w:val="18"/>
          <w:szCs w:val="18"/>
        </w:rPr>
      </w:pPr>
      <w:ins w:id="1" w:author="jmiller20130907" w:date="2013-09-07T18:41:00Z">
        <w:r>
          <w:rPr>
            <w:rFonts w:asciiTheme="minorHAnsi" w:hAnsiTheme="minorHAnsi"/>
            <w:sz w:val="18"/>
            <w:szCs w:val="18"/>
          </w:rPr>
          <w:br w:type="page"/>
        </w:r>
      </w:ins>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345A2E" w:rsidRPr="00DF3F73" w:rsidTr="000A1490">
        <w:trPr>
          <w:trHeight w:val="288"/>
        </w:trPr>
        <w:tc>
          <w:tcPr>
            <w:tcW w:w="10950" w:type="dxa"/>
            <w:gridSpan w:val="4"/>
            <w:vAlign w:val="center"/>
          </w:tcPr>
          <w:p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DF3F73">
              <w:rPr>
                <w:rFonts w:asciiTheme="minorHAnsi" w:hAnsiTheme="minorHAnsi" w:cs="Arial"/>
                <w:b/>
                <w:caps/>
                <w:sz w:val="18"/>
                <w:szCs w:val="18"/>
              </w:rPr>
              <w:lastRenderedPageBreak/>
              <w:t>Documentation Author's Declaration Statement</w:t>
            </w:r>
          </w:p>
        </w:tc>
      </w:tr>
      <w:tr w:rsidR="00345A2E" w:rsidRPr="00DF3F73" w:rsidTr="000A1490">
        <w:trPr>
          <w:trHeight w:val="360"/>
        </w:trPr>
        <w:tc>
          <w:tcPr>
            <w:tcW w:w="10950" w:type="dxa"/>
            <w:gridSpan w:val="4"/>
            <w:vAlign w:val="center"/>
          </w:tcPr>
          <w:p w:rsidR="00345A2E" w:rsidRPr="00DF3F73" w:rsidRDefault="00345A2E" w:rsidP="00345A2E">
            <w:pPr>
              <w:keepNext/>
              <w:numPr>
                <w:ilvl w:val="0"/>
                <w:numId w:val="27"/>
              </w:numPr>
              <w:rPr>
                <w:rFonts w:asciiTheme="minorHAnsi" w:hAnsiTheme="minorHAnsi"/>
                <w:sz w:val="18"/>
                <w:szCs w:val="18"/>
              </w:rPr>
            </w:pPr>
            <w:r w:rsidRPr="00DF3F73">
              <w:rPr>
                <w:rFonts w:asciiTheme="minorHAnsi" w:hAnsiTheme="minorHAnsi"/>
                <w:sz w:val="18"/>
                <w:szCs w:val="18"/>
              </w:rPr>
              <w:t>I certify that this Certificate of Verification documentation is accurate and complete.</w:t>
            </w:r>
          </w:p>
        </w:tc>
      </w:tr>
      <w:tr w:rsidR="00345A2E" w:rsidRPr="00DF3F73" w:rsidTr="000A1490">
        <w:trPr>
          <w:trHeight w:val="360"/>
        </w:trPr>
        <w:tc>
          <w:tcPr>
            <w:tcW w:w="5434" w:type="dxa"/>
          </w:tcPr>
          <w:p w:rsidR="00345A2E" w:rsidRPr="00DF3F73" w:rsidRDefault="00345A2E" w:rsidP="000A1490">
            <w:pPr>
              <w:keepNext/>
              <w:rPr>
                <w:rFonts w:asciiTheme="minorHAnsi" w:hAnsiTheme="minorHAnsi"/>
                <w:sz w:val="18"/>
                <w:szCs w:val="18"/>
              </w:rPr>
            </w:pPr>
            <w:r w:rsidRPr="00DF3F73">
              <w:rPr>
                <w:rFonts w:asciiTheme="minorHAnsi" w:hAnsiTheme="minorHAnsi"/>
                <w:sz w:val="18"/>
                <w:szCs w:val="18"/>
              </w:rPr>
              <w:t>Documentation Author Name:</w:t>
            </w:r>
          </w:p>
        </w:tc>
        <w:tc>
          <w:tcPr>
            <w:tcW w:w="5516" w:type="dxa"/>
            <w:gridSpan w:val="3"/>
          </w:tcPr>
          <w:p w:rsidR="00345A2E" w:rsidRPr="00DF3F73" w:rsidRDefault="00345A2E" w:rsidP="000A1490">
            <w:pPr>
              <w:keepNext/>
              <w:rPr>
                <w:rFonts w:asciiTheme="minorHAnsi" w:hAnsiTheme="minorHAnsi"/>
                <w:sz w:val="18"/>
                <w:szCs w:val="18"/>
              </w:rPr>
            </w:pPr>
            <w:r w:rsidRPr="00DF3F73">
              <w:rPr>
                <w:rFonts w:asciiTheme="minorHAnsi" w:hAnsiTheme="minorHAnsi"/>
                <w:sz w:val="18"/>
                <w:szCs w:val="18"/>
              </w:rPr>
              <w:t>Documentation Author Signature:</w:t>
            </w:r>
          </w:p>
        </w:tc>
      </w:tr>
      <w:tr w:rsidR="00345A2E" w:rsidRPr="00DF3F73" w:rsidTr="000A1490">
        <w:trPr>
          <w:trHeight w:val="360"/>
        </w:trPr>
        <w:tc>
          <w:tcPr>
            <w:tcW w:w="5434" w:type="dxa"/>
          </w:tcPr>
          <w:p w:rsidR="00345A2E" w:rsidRPr="00DF3F73" w:rsidRDefault="00345A2E" w:rsidP="000A1490">
            <w:pPr>
              <w:keepNext/>
              <w:rPr>
                <w:rFonts w:asciiTheme="minorHAnsi" w:hAnsiTheme="minorHAnsi"/>
                <w:sz w:val="18"/>
                <w:szCs w:val="18"/>
              </w:rPr>
            </w:pPr>
            <w:r w:rsidRPr="00DF3F73">
              <w:rPr>
                <w:rFonts w:asciiTheme="minorHAnsi" w:hAnsiTheme="minorHAnsi"/>
                <w:sz w:val="18"/>
                <w:szCs w:val="18"/>
              </w:rPr>
              <w:t>Company:</w:t>
            </w:r>
          </w:p>
        </w:tc>
        <w:tc>
          <w:tcPr>
            <w:tcW w:w="5516" w:type="dxa"/>
            <w:gridSpan w:val="3"/>
          </w:tcPr>
          <w:p w:rsidR="00345A2E" w:rsidRPr="00DF3F73" w:rsidRDefault="00345A2E" w:rsidP="000A1490">
            <w:pPr>
              <w:keepNext/>
              <w:rPr>
                <w:rFonts w:asciiTheme="minorHAnsi" w:hAnsiTheme="minorHAnsi"/>
                <w:sz w:val="18"/>
                <w:szCs w:val="18"/>
              </w:rPr>
            </w:pPr>
            <w:r w:rsidRPr="00DF3F73">
              <w:rPr>
                <w:rFonts w:asciiTheme="minorHAnsi" w:hAnsiTheme="minorHAnsi"/>
                <w:sz w:val="18"/>
                <w:szCs w:val="18"/>
              </w:rPr>
              <w:t>Date Signed:</w:t>
            </w:r>
          </w:p>
        </w:tc>
      </w:tr>
      <w:tr w:rsidR="00345A2E" w:rsidRPr="00DF3F73" w:rsidTr="000A1490">
        <w:trPr>
          <w:trHeight w:val="360"/>
        </w:trPr>
        <w:tc>
          <w:tcPr>
            <w:tcW w:w="5434" w:type="dxa"/>
          </w:tcPr>
          <w:p w:rsidR="00345A2E" w:rsidRPr="00DF3F73" w:rsidRDefault="00345A2E" w:rsidP="000A1490">
            <w:pPr>
              <w:keepNext/>
              <w:rPr>
                <w:rFonts w:asciiTheme="minorHAnsi" w:hAnsiTheme="minorHAnsi"/>
                <w:sz w:val="18"/>
                <w:szCs w:val="18"/>
              </w:rPr>
            </w:pPr>
            <w:r w:rsidRPr="00DF3F73">
              <w:rPr>
                <w:rFonts w:asciiTheme="minorHAnsi" w:hAnsiTheme="minorHAnsi"/>
                <w:sz w:val="18"/>
                <w:szCs w:val="18"/>
              </w:rPr>
              <w:t>Address:</w:t>
            </w:r>
          </w:p>
        </w:tc>
        <w:tc>
          <w:tcPr>
            <w:tcW w:w="5516" w:type="dxa"/>
            <w:gridSpan w:val="3"/>
          </w:tcPr>
          <w:p w:rsidR="00345A2E" w:rsidRPr="00DF3F73" w:rsidRDefault="00345A2E" w:rsidP="000A1490">
            <w:pPr>
              <w:keepNext/>
              <w:rPr>
                <w:rFonts w:asciiTheme="minorHAnsi" w:hAnsiTheme="minorHAnsi"/>
                <w:sz w:val="18"/>
                <w:szCs w:val="18"/>
              </w:rPr>
            </w:pPr>
            <w:r w:rsidRPr="00DF3F73">
              <w:rPr>
                <w:rFonts w:asciiTheme="minorHAnsi" w:hAnsiTheme="minorHAnsi"/>
                <w:sz w:val="18"/>
                <w:szCs w:val="18"/>
              </w:rPr>
              <w:t>CEA/HERS Certification Information (if applicable):</w:t>
            </w:r>
          </w:p>
        </w:tc>
      </w:tr>
      <w:tr w:rsidR="00345A2E" w:rsidRPr="00DF3F73" w:rsidTr="000A1490">
        <w:trPr>
          <w:trHeight w:val="360"/>
        </w:trPr>
        <w:tc>
          <w:tcPr>
            <w:tcW w:w="5434" w:type="dxa"/>
          </w:tcPr>
          <w:p w:rsidR="00345A2E" w:rsidRPr="00DF3F73" w:rsidRDefault="00345A2E" w:rsidP="000A1490">
            <w:pPr>
              <w:keepNext/>
              <w:rPr>
                <w:rFonts w:asciiTheme="minorHAnsi" w:hAnsiTheme="minorHAnsi"/>
                <w:sz w:val="18"/>
                <w:szCs w:val="18"/>
              </w:rPr>
            </w:pPr>
            <w:r w:rsidRPr="00DF3F73">
              <w:rPr>
                <w:rFonts w:asciiTheme="minorHAnsi" w:hAnsiTheme="minorHAnsi"/>
                <w:sz w:val="18"/>
                <w:szCs w:val="18"/>
              </w:rPr>
              <w:t>City/State/Zip:</w:t>
            </w:r>
          </w:p>
        </w:tc>
        <w:tc>
          <w:tcPr>
            <w:tcW w:w="5516" w:type="dxa"/>
            <w:gridSpan w:val="3"/>
          </w:tcPr>
          <w:p w:rsidR="00345A2E" w:rsidRPr="00DF3F73" w:rsidRDefault="00345A2E" w:rsidP="000A1490">
            <w:pPr>
              <w:keepNext/>
              <w:rPr>
                <w:rFonts w:asciiTheme="minorHAnsi" w:hAnsiTheme="minorHAnsi"/>
                <w:sz w:val="18"/>
                <w:szCs w:val="18"/>
              </w:rPr>
            </w:pPr>
            <w:r w:rsidRPr="00DF3F73">
              <w:rPr>
                <w:rFonts w:asciiTheme="minorHAnsi" w:hAnsiTheme="minorHAnsi"/>
                <w:sz w:val="18"/>
                <w:szCs w:val="18"/>
              </w:rPr>
              <w:t>Phone:</w:t>
            </w:r>
          </w:p>
        </w:tc>
      </w:tr>
      <w:tr w:rsidR="00345A2E" w:rsidRPr="00DF3F73" w:rsidTr="000A1490">
        <w:tblPrEx>
          <w:tblCellMar>
            <w:left w:w="115" w:type="dxa"/>
            <w:right w:w="115" w:type="dxa"/>
          </w:tblCellMar>
        </w:tblPrEx>
        <w:trPr>
          <w:trHeight w:val="296"/>
        </w:trPr>
        <w:tc>
          <w:tcPr>
            <w:tcW w:w="10950" w:type="dxa"/>
            <w:gridSpan w:val="4"/>
            <w:vAlign w:val="center"/>
          </w:tcPr>
          <w:p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cs="Arial"/>
                <w:b/>
                <w:caps/>
                <w:sz w:val="18"/>
                <w:szCs w:val="18"/>
              </w:rPr>
              <w:t xml:space="preserve">Responsible Person's Declaration statement </w:t>
            </w:r>
          </w:p>
        </w:tc>
      </w:tr>
      <w:tr w:rsidR="00345A2E" w:rsidRPr="00DF3F73" w:rsidTr="000A1490">
        <w:tblPrEx>
          <w:tblCellMar>
            <w:left w:w="115" w:type="dxa"/>
            <w:right w:w="115" w:type="dxa"/>
          </w:tblCellMar>
        </w:tblPrEx>
        <w:trPr>
          <w:trHeight w:val="504"/>
        </w:trPr>
        <w:tc>
          <w:tcPr>
            <w:tcW w:w="10950" w:type="dxa"/>
            <w:gridSpan w:val="4"/>
            <w:shd w:val="clear" w:color="auto" w:fill="auto"/>
          </w:tcPr>
          <w:p w:rsidR="00345A2E" w:rsidRPr="00DF3F73" w:rsidRDefault="00345A2E" w:rsidP="005C05C0">
            <w:pPr>
              <w:pStyle w:val="p2"/>
              <w:keepNext/>
              <w:tabs>
                <w:tab w:val="clear" w:pos="357"/>
              </w:tabs>
              <w:spacing w:after="60" w:line="240" w:lineRule="auto"/>
              <w:ind w:right="90"/>
              <w:rPr>
                <w:rFonts w:asciiTheme="minorHAnsi" w:hAnsiTheme="minorHAnsi"/>
                <w:sz w:val="18"/>
                <w:szCs w:val="18"/>
              </w:rPr>
            </w:pPr>
            <w:r w:rsidRPr="00DF3F73">
              <w:rPr>
                <w:rFonts w:asciiTheme="minorHAnsi" w:hAnsiTheme="minorHAnsi"/>
                <w:sz w:val="18"/>
                <w:szCs w:val="18"/>
              </w:rPr>
              <w:t xml:space="preserve">I certify the following under penalty of perjury, under the laws of the State of California: </w:t>
            </w:r>
          </w:p>
          <w:p w:rsidR="00345A2E" w:rsidRPr="00DF3F73" w:rsidRDefault="00345A2E" w:rsidP="00345A2E">
            <w:pPr>
              <w:pStyle w:val="p2"/>
              <w:keepNext/>
              <w:numPr>
                <w:ilvl w:val="0"/>
                <w:numId w:val="28"/>
              </w:numPr>
              <w:tabs>
                <w:tab w:val="clear" w:pos="357"/>
              </w:tabs>
              <w:spacing w:after="60" w:line="240" w:lineRule="auto"/>
              <w:ind w:right="90"/>
              <w:rPr>
                <w:rFonts w:asciiTheme="minorHAnsi" w:hAnsiTheme="minorHAnsi"/>
                <w:sz w:val="18"/>
                <w:szCs w:val="18"/>
              </w:rPr>
            </w:pPr>
            <w:r w:rsidRPr="00DF3F73">
              <w:rPr>
                <w:rFonts w:asciiTheme="minorHAnsi" w:hAnsiTheme="minorHAnsi"/>
                <w:sz w:val="18"/>
                <w:szCs w:val="18"/>
              </w:rPr>
              <w:t>The information provided on this Certificate of Verification is true and correct.</w:t>
            </w:r>
          </w:p>
          <w:p w:rsidR="00345A2E" w:rsidRPr="00DF3F73" w:rsidRDefault="00345A2E" w:rsidP="00345A2E">
            <w:pPr>
              <w:pStyle w:val="p2"/>
              <w:keepNext/>
              <w:numPr>
                <w:ilvl w:val="0"/>
                <w:numId w:val="28"/>
              </w:numPr>
              <w:tabs>
                <w:tab w:val="clear" w:pos="357"/>
              </w:tabs>
              <w:spacing w:after="60" w:line="240" w:lineRule="auto"/>
              <w:ind w:right="90"/>
              <w:rPr>
                <w:rFonts w:asciiTheme="minorHAnsi" w:hAnsiTheme="minorHAnsi"/>
                <w:sz w:val="18"/>
                <w:szCs w:val="18"/>
              </w:rPr>
            </w:pPr>
            <w:r w:rsidRPr="00DF3F73">
              <w:rPr>
                <w:rFonts w:asciiTheme="minorHAnsi" w:hAnsiTheme="minorHAnsi"/>
                <w:sz w:val="18"/>
                <w:szCs w:val="18"/>
              </w:rPr>
              <w:t>I am the certified HERS Rater who performed the verification identified and reported on this Certificate of Verification (responsible rater).</w:t>
            </w:r>
          </w:p>
          <w:p w:rsidR="00345A2E" w:rsidRPr="00DF3F73" w:rsidRDefault="00345A2E" w:rsidP="00345A2E">
            <w:pPr>
              <w:pStyle w:val="p2"/>
              <w:keepNext/>
              <w:numPr>
                <w:ilvl w:val="0"/>
                <w:numId w:val="28"/>
              </w:numPr>
              <w:tabs>
                <w:tab w:val="clear" w:pos="357"/>
              </w:tabs>
              <w:spacing w:after="60" w:line="240" w:lineRule="auto"/>
              <w:ind w:right="90"/>
              <w:rPr>
                <w:rFonts w:asciiTheme="minorHAnsi" w:hAnsiTheme="minorHAnsi"/>
                <w:sz w:val="18"/>
                <w:szCs w:val="18"/>
              </w:rPr>
            </w:pPr>
            <w:r w:rsidRPr="00DF3F73">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rsidR="00345A2E" w:rsidRPr="00DF3F73" w:rsidRDefault="00345A2E" w:rsidP="00345A2E">
            <w:pPr>
              <w:pStyle w:val="p2"/>
              <w:keepNext/>
              <w:numPr>
                <w:ilvl w:val="0"/>
                <w:numId w:val="28"/>
              </w:numPr>
              <w:tabs>
                <w:tab w:val="clear" w:pos="357"/>
              </w:tabs>
              <w:spacing w:after="60" w:line="240" w:lineRule="auto"/>
              <w:ind w:right="90"/>
              <w:rPr>
                <w:rFonts w:asciiTheme="minorHAnsi" w:hAnsiTheme="minorHAnsi"/>
                <w:sz w:val="18"/>
                <w:szCs w:val="18"/>
              </w:rPr>
            </w:pPr>
            <w:r w:rsidRPr="00DF3F73">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rsidR="00345A2E" w:rsidRPr="00DF3F73" w:rsidRDefault="00345A2E" w:rsidP="00345A2E">
            <w:pPr>
              <w:pStyle w:val="p2"/>
              <w:keepNext/>
              <w:numPr>
                <w:ilvl w:val="0"/>
                <w:numId w:val="28"/>
              </w:numPr>
              <w:tabs>
                <w:tab w:val="clear" w:pos="357"/>
              </w:tabs>
              <w:spacing w:after="60" w:line="240" w:lineRule="auto"/>
              <w:ind w:right="90"/>
              <w:rPr>
                <w:rFonts w:asciiTheme="minorHAnsi" w:hAnsiTheme="minorHAnsi"/>
                <w:sz w:val="18"/>
                <w:szCs w:val="18"/>
              </w:rPr>
            </w:pPr>
            <w:r w:rsidRPr="00DF3F73">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45A2E" w:rsidRPr="00DF3F73" w:rsidTr="000A1490">
        <w:tblPrEx>
          <w:tblCellMar>
            <w:left w:w="115" w:type="dxa"/>
            <w:right w:w="115" w:type="dxa"/>
          </w:tblCellMar>
        </w:tblPrEx>
        <w:trPr>
          <w:trHeight w:val="278"/>
        </w:trPr>
        <w:tc>
          <w:tcPr>
            <w:tcW w:w="10950" w:type="dxa"/>
            <w:gridSpan w:val="4"/>
            <w:vAlign w:val="center"/>
          </w:tcPr>
          <w:p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F3F73">
              <w:rPr>
                <w:rFonts w:asciiTheme="minorHAnsi" w:hAnsiTheme="minorHAnsi" w:cs="Arial"/>
                <w:b/>
                <w:caps/>
                <w:sz w:val="18"/>
                <w:szCs w:val="18"/>
              </w:rPr>
              <w:t>BUILDER OR INSTALLER INFORMATION AS SHOWN ON THE CERTIFICATE OF INSTALLATION</w:t>
            </w:r>
          </w:p>
        </w:tc>
      </w:tr>
      <w:tr w:rsidR="00345A2E" w:rsidRPr="00DF3F73" w:rsidTr="000A1490">
        <w:tblPrEx>
          <w:tblCellMar>
            <w:left w:w="115" w:type="dxa"/>
            <w:right w:w="115" w:type="dxa"/>
          </w:tblCellMar>
        </w:tblPrEx>
        <w:trPr>
          <w:trHeight w:hRule="exact" w:val="360"/>
        </w:trPr>
        <w:tc>
          <w:tcPr>
            <w:tcW w:w="10950" w:type="dxa"/>
            <w:gridSpan w:val="4"/>
            <w:vAlign w:val="center"/>
          </w:tcPr>
          <w:p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8"/>
                <w:szCs w:val="18"/>
              </w:rPr>
            </w:pPr>
            <w:r w:rsidRPr="00DF3F73">
              <w:rPr>
                <w:rFonts w:asciiTheme="minorHAnsi" w:hAnsiTheme="minorHAnsi"/>
                <w:sz w:val="18"/>
                <w:szCs w:val="18"/>
              </w:rPr>
              <w:t>Company Name (Installing Subcontractor, General Contractor, or Builder/Owner):</w:t>
            </w:r>
          </w:p>
        </w:tc>
      </w:tr>
      <w:tr w:rsidR="00345A2E" w:rsidRPr="00DF3F73" w:rsidTr="000A1490">
        <w:tblPrEx>
          <w:tblCellMar>
            <w:left w:w="115" w:type="dxa"/>
            <w:right w:w="115" w:type="dxa"/>
          </w:tblCellMar>
        </w:tblPrEx>
        <w:trPr>
          <w:trHeight w:hRule="exact" w:val="360"/>
        </w:trPr>
        <w:tc>
          <w:tcPr>
            <w:tcW w:w="5475" w:type="dxa"/>
            <w:gridSpan w:val="2"/>
          </w:tcPr>
          <w:p w:rsidR="00345A2E" w:rsidRPr="00DF3F73" w:rsidRDefault="00345A2E" w:rsidP="000A149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8"/>
                <w:szCs w:val="18"/>
              </w:rPr>
            </w:pPr>
            <w:r w:rsidRPr="00DF3F73">
              <w:rPr>
                <w:rFonts w:asciiTheme="minorHAnsi" w:hAnsiTheme="minorHAnsi"/>
                <w:sz w:val="18"/>
                <w:szCs w:val="18"/>
              </w:rPr>
              <w:t>Responsible Builder or Installer Name:</w:t>
            </w:r>
          </w:p>
        </w:tc>
        <w:tc>
          <w:tcPr>
            <w:tcW w:w="5475" w:type="dxa"/>
            <w:gridSpan w:val="2"/>
          </w:tcPr>
          <w:p w:rsidR="00345A2E" w:rsidRPr="00DF3F73" w:rsidRDefault="00345A2E" w:rsidP="000A149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sz w:val="18"/>
                <w:szCs w:val="18"/>
              </w:rPr>
              <w:t>CSLB License:</w:t>
            </w:r>
          </w:p>
        </w:tc>
      </w:tr>
      <w:tr w:rsidR="00345A2E" w:rsidRPr="00DF3F73" w:rsidTr="000A1490">
        <w:tblPrEx>
          <w:tblCellMar>
            <w:left w:w="108" w:type="dxa"/>
            <w:right w:w="108" w:type="dxa"/>
          </w:tblCellMar>
        </w:tblPrEx>
        <w:trPr>
          <w:trHeight w:hRule="exact" w:val="288"/>
        </w:trPr>
        <w:tc>
          <w:tcPr>
            <w:tcW w:w="10950" w:type="dxa"/>
            <w:gridSpan w:val="4"/>
            <w:vAlign w:val="center"/>
          </w:tcPr>
          <w:p w:rsidR="00345A2E" w:rsidRPr="00DF3F73" w:rsidRDefault="00345A2E" w:rsidP="000A14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DF3F73">
              <w:rPr>
                <w:rFonts w:asciiTheme="minorHAnsi" w:hAnsiTheme="minorHAnsi" w:cs="Arial"/>
                <w:b/>
                <w:caps/>
                <w:sz w:val="18"/>
                <w:szCs w:val="18"/>
              </w:rPr>
              <w:t>HERS PROVIDER DATA REGISTRY INFORMATION</w:t>
            </w:r>
          </w:p>
        </w:tc>
      </w:tr>
      <w:tr w:rsidR="00345A2E" w:rsidRPr="00DF3F73" w:rsidTr="000A1490">
        <w:tblPrEx>
          <w:tblCellMar>
            <w:left w:w="108" w:type="dxa"/>
            <w:right w:w="108" w:type="dxa"/>
          </w:tblCellMar>
        </w:tblPrEx>
        <w:trPr>
          <w:trHeight w:hRule="exact" w:val="360"/>
        </w:trPr>
        <w:tc>
          <w:tcPr>
            <w:tcW w:w="5482" w:type="dxa"/>
            <w:gridSpan w:val="3"/>
          </w:tcPr>
          <w:p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sz w:val="18"/>
                <w:szCs w:val="18"/>
              </w:rPr>
              <w:t>Sample Group Number (if applicable):</w:t>
            </w:r>
          </w:p>
        </w:tc>
        <w:tc>
          <w:tcPr>
            <w:tcW w:w="5468" w:type="dxa"/>
          </w:tcPr>
          <w:p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sz w:val="18"/>
                <w:szCs w:val="18"/>
              </w:rPr>
              <w:t>Dwelling Test Status in Sample Group (if applicable)</w:t>
            </w:r>
            <w:r w:rsidR="005C05C0">
              <w:rPr>
                <w:rFonts w:asciiTheme="minorHAnsi" w:hAnsiTheme="minorHAnsi"/>
                <w:sz w:val="18"/>
                <w:szCs w:val="18"/>
              </w:rPr>
              <w:t>:</w:t>
            </w:r>
            <w:bookmarkStart w:id="2" w:name="_GoBack"/>
            <w:bookmarkEnd w:id="2"/>
          </w:p>
        </w:tc>
      </w:tr>
      <w:tr w:rsidR="00345A2E" w:rsidRPr="00DF3F73" w:rsidTr="000A1490">
        <w:tblPrEx>
          <w:tblCellMar>
            <w:left w:w="108" w:type="dxa"/>
            <w:right w:w="108" w:type="dxa"/>
          </w:tblCellMar>
        </w:tblPrEx>
        <w:trPr>
          <w:trHeight w:val="288"/>
        </w:trPr>
        <w:tc>
          <w:tcPr>
            <w:tcW w:w="10950" w:type="dxa"/>
            <w:gridSpan w:val="4"/>
            <w:vAlign w:val="center"/>
          </w:tcPr>
          <w:p w:rsidR="00345A2E" w:rsidRPr="00DF3F73" w:rsidRDefault="00345A2E" w:rsidP="000A14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DF3F73">
              <w:rPr>
                <w:rFonts w:asciiTheme="minorHAnsi" w:hAnsiTheme="minorHAnsi" w:cs="Arial"/>
                <w:b/>
                <w:caps/>
                <w:sz w:val="18"/>
                <w:szCs w:val="18"/>
              </w:rPr>
              <w:t>HERS RATER INFORMATION</w:t>
            </w:r>
          </w:p>
        </w:tc>
      </w:tr>
      <w:tr w:rsidR="00345A2E" w:rsidRPr="00DF3F73" w:rsidTr="000A1490">
        <w:tblPrEx>
          <w:tblCellMar>
            <w:left w:w="108" w:type="dxa"/>
            <w:right w:w="108" w:type="dxa"/>
          </w:tblCellMar>
        </w:tblPrEx>
        <w:trPr>
          <w:trHeight w:hRule="exact" w:val="360"/>
        </w:trPr>
        <w:tc>
          <w:tcPr>
            <w:tcW w:w="10950" w:type="dxa"/>
            <w:gridSpan w:val="4"/>
          </w:tcPr>
          <w:p w:rsidR="00345A2E" w:rsidRPr="00DF3F73" w:rsidRDefault="00345A2E" w:rsidP="000A14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DF3F73">
              <w:rPr>
                <w:rFonts w:asciiTheme="minorHAnsi" w:hAnsiTheme="minorHAnsi"/>
                <w:sz w:val="18"/>
                <w:szCs w:val="18"/>
              </w:rPr>
              <w:t>HERS Rater Company Name:</w:t>
            </w:r>
          </w:p>
        </w:tc>
      </w:tr>
      <w:tr w:rsidR="00345A2E" w:rsidRPr="00DF3F73" w:rsidTr="000A1490">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rsidR="00345A2E" w:rsidRPr="00DF3F73" w:rsidRDefault="00345A2E" w:rsidP="000A149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DF3F73">
              <w:rPr>
                <w:rFonts w:asciiTheme="minorHAnsi" w:hAnsiTheme="minorHAnsi"/>
                <w:sz w:val="18"/>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rsidR="00345A2E" w:rsidRPr="00DF3F73" w:rsidRDefault="00345A2E" w:rsidP="000A149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DF3F73">
              <w:rPr>
                <w:rFonts w:asciiTheme="minorHAnsi" w:hAnsiTheme="minorHAnsi"/>
                <w:sz w:val="18"/>
                <w:szCs w:val="18"/>
              </w:rPr>
              <w:t>Responsible Rater Signature:</w:t>
            </w:r>
          </w:p>
        </w:tc>
      </w:tr>
      <w:tr w:rsidR="00345A2E" w:rsidRPr="00DF3F73" w:rsidTr="000A1490">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rsidR="00345A2E" w:rsidRPr="00DF3F73" w:rsidRDefault="00345A2E" w:rsidP="000A149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DF3F73">
              <w:rPr>
                <w:rFonts w:asciiTheme="minorHAnsi" w:hAnsiTheme="minorHAnsi"/>
                <w:sz w:val="18"/>
                <w:szCs w:val="18"/>
              </w:rPr>
              <w:t>Responsible Rater Certification Number w/ this HERS Provider</w:t>
            </w:r>
            <w:r w:rsidR="005C05C0">
              <w:rPr>
                <w:rFonts w:asciiTheme="minorHAnsi" w:hAnsiTheme="minorHAnsi"/>
                <w:sz w:val="18"/>
                <w:szCs w:val="18"/>
              </w:rPr>
              <w:t>:</w:t>
            </w:r>
          </w:p>
        </w:tc>
        <w:tc>
          <w:tcPr>
            <w:tcW w:w="5468" w:type="dxa"/>
            <w:tcBorders>
              <w:top w:val="single" w:sz="4" w:space="0" w:color="auto"/>
              <w:left w:val="single" w:sz="4" w:space="0" w:color="auto"/>
              <w:bottom w:val="single" w:sz="4" w:space="0" w:color="auto"/>
              <w:right w:val="single" w:sz="4" w:space="0" w:color="auto"/>
            </w:tcBorders>
          </w:tcPr>
          <w:p w:rsidR="00345A2E" w:rsidRPr="00DF3F73" w:rsidRDefault="00345A2E" w:rsidP="000A149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DF3F73">
              <w:rPr>
                <w:rFonts w:asciiTheme="minorHAnsi" w:hAnsiTheme="minorHAnsi"/>
                <w:sz w:val="18"/>
                <w:szCs w:val="18"/>
              </w:rPr>
              <w:t>Date Signed:</w:t>
            </w:r>
          </w:p>
        </w:tc>
      </w:tr>
    </w:tbl>
    <w:p w:rsidR="00786D26" w:rsidRPr="00142E65" w:rsidRDefault="00786D26">
      <w:pPr>
        <w:rPr>
          <w:rFonts w:asciiTheme="minorHAnsi" w:hAnsiTheme="minorHAnsi"/>
          <w:sz w:val="18"/>
          <w:szCs w:val="18"/>
        </w:rPr>
      </w:pPr>
    </w:p>
    <w:sectPr w:rsidR="00786D26" w:rsidRPr="00142E65" w:rsidSect="008638D5">
      <w:footerReference w:type="default" r:id="rId8"/>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142" w:rsidRDefault="00E92142">
      <w:r>
        <w:separator/>
      </w:r>
    </w:p>
  </w:endnote>
  <w:endnote w:type="continuationSeparator" w:id="0">
    <w:p w:rsidR="00E92142" w:rsidRDefault="00E92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A28" w:rsidRPr="00565165" w:rsidRDefault="007F6A28" w:rsidP="00A404B1">
    <w:pPr>
      <w:pStyle w:val="Footer"/>
    </w:pPr>
    <w:r w:rsidRPr="00565165">
      <w:t>CA Building En</w:t>
    </w:r>
    <w:r w:rsidR="005C05C0">
      <w:t>ergy Efficiency Standards - 2016</w:t>
    </w:r>
    <w:r w:rsidRPr="00565165">
      <w:t xml:space="preserve"> Residential Compliance</w:t>
    </w:r>
    <w:r w:rsidRPr="00565165">
      <w:tab/>
    </w:r>
    <w:r w:rsidR="005C05C0">
      <w:t>January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142" w:rsidRDefault="00E92142">
      <w:r>
        <w:separator/>
      </w:r>
    </w:p>
  </w:footnote>
  <w:footnote w:type="continuationSeparator" w:id="0">
    <w:p w:rsidR="00E92142" w:rsidRDefault="00E921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nsid w:val="03871079"/>
    <w:multiLevelType w:val="hybridMultilevel"/>
    <w:tmpl w:val="A64074DA"/>
    <w:lvl w:ilvl="0" w:tplc="065416CA">
      <w:start w:val="1"/>
      <w:numFmt w:val="decimal"/>
      <w:lvlText w:val="%1."/>
      <w:lvlJc w:val="left"/>
      <w:pPr>
        <w:ind w:left="720" w:hanging="360"/>
      </w:pPr>
      <w:rPr>
        <w:rFonts w:ascii="Calibri" w:eastAsia="Times New Roman" w:hAnsi="Calibri"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39E044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4">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1">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FA7A31"/>
    <w:multiLevelType w:val="hybridMultilevel"/>
    <w:tmpl w:val="91BC46B8"/>
    <w:lvl w:ilvl="0" w:tplc="9784290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6"/>
  </w:num>
  <w:num w:numId="10">
    <w:abstractNumId w:val="10"/>
  </w:num>
  <w:num w:numId="11">
    <w:abstractNumId w:val="18"/>
  </w:num>
  <w:num w:numId="12">
    <w:abstractNumId w:val="17"/>
  </w:num>
  <w:num w:numId="13">
    <w:abstractNumId w:val="9"/>
  </w:num>
  <w:num w:numId="14">
    <w:abstractNumId w:val="12"/>
  </w:num>
  <w:num w:numId="15">
    <w:abstractNumId w:val="20"/>
  </w:num>
  <w:num w:numId="16">
    <w:abstractNumId w:val="5"/>
  </w:num>
  <w:num w:numId="17">
    <w:abstractNumId w:val="16"/>
  </w:num>
  <w:num w:numId="18">
    <w:abstractNumId w:val="13"/>
  </w:num>
  <w:num w:numId="19">
    <w:abstractNumId w:val="4"/>
  </w:num>
  <w:num w:numId="20">
    <w:abstractNumId w:val="21"/>
  </w:num>
  <w:num w:numId="21">
    <w:abstractNumId w:val="11"/>
  </w:num>
  <w:num w:numId="22">
    <w:abstractNumId w:val="2"/>
  </w:num>
  <w:num w:numId="23">
    <w:abstractNumId w:val="8"/>
  </w:num>
  <w:num w:numId="24">
    <w:abstractNumId w:val="19"/>
  </w:num>
  <w:num w:numId="25">
    <w:abstractNumId w:val="15"/>
  </w:num>
  <w:num w:numId="26">
    <w:abstractNumId w:val="7"/>
  </w:num>
  <w:num w:numId="27">
    <w:abstractNumId w:val="14"/>
  </w:num>
  <w:num w:numId="2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2A5E"/>
    <w:rsid w:val="00007D1A"/>
    <w:rsid w:val="0002343B"/>
    <w:rsid w:val="00037CA9"/>
    <w:rsid w:val="00044F33"/>
    <w:rsid w:val="000636B8"/>
    <w:rsid w:val="0007107D"/>
    <w:rsid w:val="00075B8A"/>
    <w:rsid w:val="00091E69"/>
    <w:rsid w:val="00097C1B"/>
    <w:rsid w:val="000A1490"/>
    <w:rsid w:val="000E27BA"/>
    <w:rsid w:val="000E75EC"/>
    <w:rsid w:val="000F4B46"/>
    <w:rsid w:val="00105348"/>
    <w:rsid w:val="00112DDA"/>
    <w:rsid w:val="001377CE"/>
    <w:rsid w:val="00140978"/>
    <w:rsid w:val="00142E65"/>
    <w:rsid w:val="001518E1"/>
    <w:rsid w:val="00184895"/>
    <w:rsid w:val="001919CD"/>
    <w:rsid w:val="00193B12"/>
    <w:rsid w:val="001A4D10"/>
    <w:rsid w:val="001B3F29"/>
    <w:rsid w:val="001B4445"/>
    <w:rsid w:val="001D40A4"/>
    <w:rsid w:val="001D6CBF"/>
    <w:rsid w:val="00204DF9"/>
    <w:rsid w:val="002056C3"/>
    <w:rsid w:val="002121F2"/>
    <w:rsid w:val="002137F8"/>
    <w:rsid w:val="00220E9B"/>
    <w:rsid w:val="00221722"/>
    <w:rsid w:val="00235B32"/>
    <w:rsid w:val="00235C07"/>
    <w:rsid w:val="0023655E"/>
    <w:rsid w:val="00242D77"/>
    <w:rsid w:val="00262C04"/>
    <w:rsid w:val="00271EB8"/>
    <w:rsid w:val="00272FAE"/>
    <w:rsid w:val="00285C64"/>
    <w:rsid w:val="002A4813"/>
    <w:rsid w:val="002A542E"/>
    <w:rsid w:val="002B5074"/>
    <w:rsid w:val="002B57AA"/>
    <w:rsid w:val="002E260C"/>
    <w:rsid w:val="002E2C46"/>
    <w:rsid w:val="002E441C"/>
    <w:rsid w:val="002E4FAF"/>
    <w:rsid w:val="002F4F74"/>
    <w:rsid w:val="002F74E4"/>
    <w:rsid w:val="00303573"/>
    <w:rsid w:val="00307FA1"/>
    <w:rsid w:val="00311F68"/>
    <w:rsid w:val="00341451"/>
    <w:rsid w:val="00342962"/>
    <w:rsid w:val="003456CB"/>
    <w:rsid w:val="00345A2E"/>
    <w:rsid w:val="003501F5"/>
    <w:rsid w:val="003705F4"/>
    <w:rsid w:val="003708C8"/>
    <w:rsid w:val="00372216"/>
    <w:rsid w:val="003727FF"/>
    <w:rsid w:val="00393D2F"/>
    <w:rsid w:val="003970CB"/>
    <w:rsid w:val="003975B8"/>
    <w:rsid w:val="003A4765"/>
    <w:rsid w:val="003B0035"/>
    <w:rsid w:val="003B3803"/>
    <w:rsid w:val="003C28DA"/>
    <w:rsid w:val="003C4BF1"/>
    <w:rsid w:val="003C583C"/>
    <w:rsid w:val="003F2927"/>
    <w:rsid w:val="00407FBE"/>
    <w:rsid w:val="00411871"/>
    <w:rsid w:val="004144EF"/>
    <w:rsid w:val="00417344"/>
    <w:rsid w:val="00426302"/>
    <w:rsid w:val="00444467"/>
    <w:rsid w:val="00454D38"/>
    <w:rsid w:val="00466B16"/>
    <w:rsid w:val="004710BC"/>
    <w:rsid w:val="00473B68"/>
    <w:rsid w:val="00475E8E"/>
    <w:rsid w:val="0047691A"/>
    <w:rsid w:val="00482796"/>
    <w:rsid w:val="004A27DE"/>
    <w:rsid w:val="004A5E5A"/>
    <w:rsid w:val="004B2C9A"/>
    <w:rsid w:val="004B57F8"/>
    <w:rsid w:val="004C166D"/>
    <w:rsid w:val="004C1875"/>
    <w:rsid w:val="004C42AA"/>
    <w:rsid w:val="004D30F8"/>
    <w:rsid w:val="004F3D4C"/>
    <w:rsid w:val="00510B70"/>
    <w:rsid w:val="00513460"/>
    <w:rsid w:val="0051471E"/>
    <w:rsid w:val="00537078"/>
    <w:rsid w:val="00565165"/>
    <w:rsid w:val="00577FA7"/>
    <w:rsid w:val="00593C42"/>
    <w:rsid w:val="00596D7E"/>
    <w:rsid w:val="005A33E4"/>
    <w:rsid w:val="005A74D6"/>
    <w:rsid w:val="005B15E7"/>
    <w:rsid w:val="005B2375"/>
    <w:rsid w:val="005B4BA0"/>
    <w:rsid w:val="005C05C0"/>
    <w:rsid w:val="005C1273"/>
    <w:rsid w:val="005C1562"/>
    <w:rsid w:val="005C7D08"/>
    <w:rsid w:val="005D47C1"/>
    <w:rsid w:val="005E7AFE"/>
    <w:rsid w:val="005F4AE1"/>
    <w:rsid w:val="0060271A"/>
    <w:rsid w:val="0060585D"/>
    <w:rsid w:val="006330FF"/>
    <w:rsid w:val="00685385"/>
    <w:rsid w:val="006858D2"/>
    <w:rsid w:val="0068777B"/>
    <w:rsid w:val="006913F5"/>
    <w:rsid w:val="006A7580"/>
    <w:rsid w:val="006B37BF"/>
    <w:rsid w:val="006B6908"/>
    <w:rsid w:val="006C13DC"/>
    <w:rsid w:val="006D319D"/>
    <w:rsid w:val="00704AE4"/>
    <w:rsid w:val="0072091A"/>
    <w:rsid w:val="0072305B"/>
    <w:rsid w:val="007309DA"/>
    <w:rsid w:val="007377E9"/>
    <w:rsid w:val="007420AC"/>
    <w:rsid w:val="00745E2D"/>
    <w:rsid w:val="007503B7"/>
    <w:rsid w:val="007536A9"/>
    <w:rsid w:val="00757E99"/>
    <w:rsid w:val="00763849"/>
    <w:rsid w:val="00777469"/>
    <w:rsid w:val="00777B2F"/>
    <w:rsid w:val="00777FF0"/>
    <w:rsid w:val="00786D26"/>
    <w:rsid w:val="00790E4C"/>
    <w:rsid w:val="007950A7"/>
    <w:rsid w:val="007A1ACE"/>
    <w:rsid w:val="007D2325"/>
    <w:rsid w:val="007E5C52"/>
    <w:rsid w:val="007F5E7D"/>
    <w:rsid w:val="007F6A28"/>
    <w:rsid w:val="00805125"/>
    <w:rsid w:val="00815131"/>
    <w:rsid w:val="00815F5F"/>
    <w:rsid w:val="00822BFA"/>
    <w:rsid w:val="0082587D"/>
    <w:rsid w:val="00837FDC"/>
    <w:rsid w:val="00846743"/>
    <w:rsid w:val="00861CA4"/>
    <w:rsid w:val="008638D5"/>
    <w:rsid w:val="008743A3"/>
    <w:rsid w:val="008803E3"/>
    <w:rsid w:val="008A4806"/>
    <w:rsid w:val="008A72C0"/>
    <w:rsid w:val="008B08A6"/>
    <w:rsid w:val="008B5F7E"/>
    <w:rsid w:val="008C4797"/>
    <w:rsid w:val="008D4C16"/>
    <w:rsid w:val="008E515C"/>
    <w:rsid w:val="008F089C"/>
    <w:rsid w:val="008F08D8"/>
    <w:rsid w:val="008F1377"/>
    <w:rsid w:val="008F3C96"/>
    <w:rsid w:val="008F4810"/>
    <w:rsid w:val="008F5524"/>
    <w:rsid w:val="00902FC7"/>
    <w:rsid w:val="00913E23"/>
    <w:rsid w:val="009159D9"/>
    <w:rsid w:val="0093076C"/>
    <w:rsid w:val="009369AA"/>
    <w:rsid w:val="0094659A"/>
    <w:rsid w:val="009519BD"/>
    <w:rsid w:val="00956AB8"/>
    <w:rsid w:val="00956D4E"/>
    <w:rsid w:val="00957B8E"/>
    <w:rsid w:val="00962907"/>
    <w:rsid w:val="009640E1"/>
    <w:rsid w:val="00966549"/>
    <w:rsid w:val="00975991"/>
    <w:rsid w:val="00985E75"/>
    <w:rsid w:val="00995757"/>
    <w:rsid w:val="009A2D6B"/>
    <w:rsid w:val="009B39AA"/>
    <w:rsid w:val="009B7BC8"/>
    <w:rsid w:val="009D17DC"/>
    <w:rsid w:val="009F44CD"/>
    <w:rsid w:val="00A01C12"/>
    <w:rsid w:val="00A0303F"/>
    <w:rsid w:val="00A045A0"/>
    <w:rsid w:val="00A1093E"/>
    <w:rsid w:val="00A160C2"/>
    <w:rsid w:val="00A16520"/>
    <w:rsid w:val="00A26CD5"/>
    <w:rsid w:val="00A404B1"/>
    <w:rsid w:val="00A405A2"/>
    <w:rsid w:val="00A43309"/>
    <w:rsid w:val="00A46086"/>
    <w:rsid w:val="00A56DE9"/>
    <w:rsid w:val="00A728D9"/>
    <w:rsid w:val="00A841BB"/>
    <w:rsid w:val="00A93A59"/>
    <w:rsid w:val="00AA0486"/>
    <w:rsid w:val="00AA1BB2"/>
    <w:rsid w:val="00AA57D0"/>
    <w:rsid w:val="00AD54A3"/>
    <w:rsid w:val="00AD6D16"/>
    <w:rsid w:val="00AF14B1"/>
    <w:rsid w:val="00B1130B"/>
    <w:rsid w:val="00B14AA5"/>
    <w:rsid w:val="00B15504"/>
    <w:rsid w:val="00B15612"/>
    <w:rsid w:val="00B306F6"/>
    <w:rsid w:val="00B33389"/>
    <w:rsid w:val="00B43E25"/>
    <w:rsid w:val="00B445DF"/>
    <w:rsid w:val="00B47B80"/>
    <w:rsid w:val="00B7604B"/>
    <w:rsid w:val="00B818A5"/>
    <w:rsid w:val="00B827A3"/>
    <w:rsid w:val="00BA34B9"/>
    <w:rsid w:val="00BA7A5A"/>
    <w:rsid w:val="00BC72AF"/>
    <w:rsid w:val="00BC7AC0"/>
    <w:rsid w:val="00BE0C78"/>
    <w:rsid w:val="00BE11B0"/>
    <w:rsid w:val="00BE13DA"/>
    <w:rsid w:val="00BE1A9E"/>
    <w:rsid w:val="00BE314F"/>
    <w:rsid w:val="00C019D0"/>
    <w:rsid w:val="00C11031"/>
    <w:rsid w:val="00C13A22"/>
    <w:rsid w:val="00C22810"/>
    <w:rsid w:val="00C24001"/>
    <w:rsid w:val="00C3169C"/>
    <w:rsid w:val="00C427D9"/>
    <w:rsid w:val="00C446C3"/>
    <w:rsid w:val="00C45324"/>
    <w:rsid w:val="00C621A0"/>
    <w:rsid w:val="00C65938"/>
    <w:rsid w:val="00C76C40"/>
    <w:rsid w:val="00C84871"/>
    <w:rsid w:val="00C8731F"/>
    <w:rsid w:val="00CA1423"/>
    <w:rsid w:val="00CA1A15"/>
    <w:rsid w:val="00CB70E4"/>
    <w:rsid w:val="00CB71B7"/>
    <w:rsid w:val="00CC1E11"/>
    <w:rsid w:val="00CC7090"/>
    <w:rsid w:val="00CD6746"/>
    <w:rsid w:val="00CE0378"/>
    <w:rsid w:val="00CF3C01"/>
    <w:rsid w:val="00D0029E"/>
    <w:rsid w:val="00D00D72"/>
    <w:rsid w:val="00D1674A"/>
    <w:rsid w:val="00D209BF"/>
    <w:rsid w:val="00D26602"/>
    <w:rsid w:val="00D430BF"/>
    <w:rsid w:val="00D54215"/>
    <w:rsid w:val="00D55D41"/>
    <w:rsid w:val="00D61CD0"/>
    <w:rsid w:val="00D830CC"/>
    <w:rsid w:val="00DA2320"/>
    <w:rsid w:val="00DB20ED"/>
    <w:rsid w:val="00DB2C51"/>
    <w:rsid w:val="00DB3D21"/>
    <w:rsid w:val="00DC0270"/>
    <w:rsid w:val="00DC11C0"/>
    <w:rsid w:val="00DC3BD6"/>
    <w:rsid w:val="00DD2E7C"/>
    <w:rsid w:val="00DE0C35"/>
    <w:rsid w:val="00DE2F84"/>
    <w:rsid w:val="00DE7982"/>
    <w:rsid w:val="00DF0B3C"/>
    <w:rsid w:val="00E00874"/>
    <w:rsid w:val="00E02B30"/>
    <w:rsid w:val="00E05304"/>
    <w:rsid w:val="00E1559D"/>
    <w:rsid w:val="00E54EE4"/>
    <w:rsid w:val="00E72527"/>
    <w:rsid w:val="00E83010"/>
    <w:rsid w:val="00E92142"/>
    <w:rsid w:val="00E948DB"/>
    <w:rsid w:val="00E959AD"/>
    <w:rsid w:val="00EA0D26"/>
    <w:rsid w:val="00EA2549"/>
    <w:rsid w:val="00EA698C"/>
    <w:rsid w:val="00EB6373"/>
    <w:rsid w:val="00ED33D0"/>
    <w:rsid w:val="00ED59AB"/>
    <w:rsid w:val="00ED5C66"/>
    <w:rsid w:val="00EF6C66"/>
    <w:rsid w:val="00F0317D"/>
    <w:rsid w:val="00F10646"/>
    <w:rsid w:val="00F1064B"/>
    <w:rsid w:val="00F15DCF"/>
    <w:rsid w:val="00F22DD7"/>
    <w:rsid w:val="00F3264F"/>
    <w:rsid w:val="00F4116E"/>
    <w:rsid w:val="00F53366"/>
    <w:rsid w:val="00F54ACB"/>
    <w:rsid w:val="00F56566"/>
    <w:rsid w:val="00F662EE"/>
    <w:rsid w:val="00F76C26"/>
    <w:rsid w:val="00F77D48"/>
    <w:rsid w:val="00F85124"/>
    <w:rsid w:val="00F85C25"/>
    <w:rsid w:val="00F959D8"/>
    <w:rsid w:val="00FA04BF"/>
    <w:rsid w:val="00FB2F89"/>
    <w:rsid w:val="00FB3143"/>
    <w:rsid w:val="00FC58B2"/>
    <w:rsid w:val="00FC64E2"/>
    <w:rsid w:val="00FD400B"/>
    <w:rsid w:val="00FD60CA"/>
    <w:rsid w:val="00FD7A8D"/>
    <w:rsid w:val="00FE48BE"/>
    <w:rsid w:val="00FF0509"/>
    <w:rsid w:val="00FF4BDE"/>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nhideWhenUsed="0"/>
    <w:lsdException w:name="foot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nhideWhenUsed="0" w:qFormat="1"/>
    <w:lsdException w:name="No List" w:uiPriority="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A404B1"/>
    <w:pPr>
      <w:pBdr>
        <w:top w:val="single" w:sz="4" w:space="1" w:color="auto"/>
      </w:pBdr>
      <w:tabs>
        <w:tab w:val="center" w:pos="4320"/>
        <w:tab w:val="right" w:pos="10620"/>
      </w:tabs>
    </w:pPr>
    <w:rPr>
      <w:rFonts w:ascii="Calibri" w:hAnsi="Calibri"/>
    </w:rPr>
  </w:style>
  <w:style w:type="character" w:customStyle="1" w:styleId="FooterChar">
    <w:name w:val="Footer Char"/>
    <w:basedOn w:val="DefaultParagraphFont"/>
    <w:link w:val="Footer"/>
    <w:uiPriority w:val="99"/>
    <w:locked/>
    <w:rsid w:val="00A404B1"/>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clear" w:pos="10620"/>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nhideWhenUsed="0"/>
    <w:lsdException w:name="foot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nhideWhenUsed="0" w:qFormat="1"/>
    <w:lsdException w:name="No List" w:uiPriority="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A404B1"/>
    <w:pPr>
      <w:pBdr>
        <w:top w:val="single" w:sz="4" w:space="1" w:color="auto"/>
      </w:pBdr>
      <w:tabs>
        <w:tab w:val="center" w:pos="4320"/>
        <w:tab w:val="right" w:pos="10620"/>
      </w:tabs>
    </w:pPr>
    <w:rPr>
      <w:rFonts w:ascii="Calibri" w:hAnsi="Calibri"/>
    </w:rPr>
  </w:style>
  <w:style w:type="character" w:customStyle="1" w:styleId="FooterChar">
    <w:name w:val="Footer Char"/>
    <w:basedOn w:val="DefaultParagraphFont"/>
    <w:link w:val="Footer"/>
    <w:uiPriority w:val="99"/>
    <w:locked/>
    <w:rsid w:val="00A404B1"/>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clear" w:pos="10620"/>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vt:lpstr>
    </vt:vector>
  </TitlesOfParts>
  <Company>California Energy Commission</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dtam</dc:creator>
  <cp:lastModifiedBy>Shewmaker, Michael@Energy</cp:lastModifiedBy>
  <cp:revision>2</cp:revision>
  <cp:lastPrinted>2013-01-15T05:01:00Z</cp:lastPrinted>
  <dcterms:created xsi:type="dcterms:W3CDTF">2015-06-01T18:15:00Z</dcterms:created>
  <dcterms:modified xsi:type="dcterms:W3CDTF">2015-06-01T18:15:00Z</dcterms:modified>
</cp:coreProperties>
</file>
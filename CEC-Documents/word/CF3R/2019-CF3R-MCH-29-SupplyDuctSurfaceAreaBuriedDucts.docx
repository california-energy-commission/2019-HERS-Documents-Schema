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58F197" w14:textId="614311A4" w:rsidR="00FD0FA3" w:rsidRDefault="00FD0FA3" w:rsidP="00FD0FA3">
      <w:pPr>
        <w:rPr>
          <w:rFonts w:asciiTheme="minorHAnsi" w:hAnsiTheme="minorHAnsi"/>
          <w:i/>
          <w:sz w:val="18"/>
          <w:szCs w:val="18"/>
        </w:rPr>
      </w:pPr>
      <w:r w:rsidRPr="00877B2C">
        <w:rPr>
          <w:rFonts w:asciiTheme="minorHAnsi" w:hAnsiTheme="minorHAnsi"/>
          <w:i/>
          <w:sz w:val="18"/>
          <w:szCs w:val="18"/>
        </w:rPr>
        <w:t>Note: Submit one Certificate of installation for each duct system that must demonstrate compliance in the dwelling.</w:t>
      </w:r>
    </w:p>
    <w:p w14:paraId="1F9CB4E7" w14:textId="77777777" w:rsidR="00442222" w:rsidRPr="00877B2C" w:rsidRDefault="00442222" w:rsidP="00FD0FA3">
      <w:pPr>
        <w:rPr>
          <w:rFonts w:asciiTheme="minorHAnsi" w:hAnsiTheme="minorHAnsi"/>
          <w: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9"/>
        <w:gridCol w:w="5416"/>
        <w:gridCol w:w="5155"/>
      </w:tblGrid>
      <w:tr w:rsidR="00FD0FA3" w:rsidRPr="005369B5" w14:paraId="7758F199" w14:textId="77777777" w:rsidTr="00864738">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7758F198" w14:textId="67C9FDC9" w:rsidR="00FD0FA3" w:rsidRPr="00877B2C" w:rsidRDefault="00FD0FA3" w:rsidP="00864738">
            <w:pPr>
              <w:rPr>
                <w:rFonts w:asciiTheme="minorHAnsi" w:hAnsiTheme="minorHAnsi"/>
                <w:b/>
                <w:caps/>
                <w:sz w:val="18"/>
                <w:szCs w:val="18"/>
              </w:rPr>
            </w:pPr>
            <w:r w:rsidRPr="00F70B2C">
              <w:rPr>
                <w:rFonts w:asciiTheme="minorHAnsi" w:hAnsiTheme="minorHAnsi"/>
                <w:b/>
                <w:caps/>
                <w:szCs w:val="18"/>
              </w:rPr>
              <w:t xml:space="preserve">A. </w:t>
            </w:r>
            <w:r w:rsidR="00442222" w:rsidRPr="00F70B2C">
              <w:rPr>
                <w:rFonts w:asciiTheme="minorHAnsi" w:hAnsiTheme="minorHAnsi"/>
                <w:b/>
                <w:szCs w:val="18"/>
              </w:rPr>
              <w:t>Duct System Information</w:t>
            </w:r>
          </w:p>
        </w:tc>
      </w:tr>
      <w:tr w:rsidR="00FD0FA3" w:rsidRPr="005369B5" w14:paraId="7758F19D" w14:textId="77777777" w:rsidTr="0014781A">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7758F19A" w14:textId="5D06AE05" w:rsidR="00FD0FA3" w:rsidRPr="00877B2C" w:rsidRDefault="003527A2" w:rsidP="00864738">
            <w:pPr>
              <w:jc w:val="center"/>
              <w:rPr>
                <w:rFonts w:asciiTheme="minorHAnsi" w:hAnsiTheme="minorHAnsi"/>
                <w:sz w:val="18"/>
                <w:szCs w:val="18"/>
              </w:rPr>
            </w:pPr>
            <w:r>
              <w:rPr>
                <w:rFonts w:asciiTheme="minorHAnsi" w:hAnsiTheme="minorHAnsi"/>
                <w:sz w:val="18"/>
                <w:szCs w:val="18"/>
              </w:rPr>
              <w:t>01</w:t>
            </w:r>
          </w:p>
        </w:tc>
        <w:tc>
          <w:tcPr>
            <w:tcW w:w="2455" w:type="pct"/>
            <w:tcBorders>
              <w:top w:val="single" w:sz="4" w:space="0" w:color="auto"/>
              <w:left w:val="single" w:sz="4" w:space="0" w:color="auto"/>
              <w:bottom w:val="single" w:sz="4" w:space="0" w:color="auto"/>
              <w:right w:val="single" w:sz="4" w:space="0" w:color="auto"/>
            </w:tcBorders>
            <w:vAlign w:val="center"/>
          </w:tcPr>
          <w:p w14:paraId="7758F19B" w14:textId="72730EFD" w:rsidR="00FD0FA3" w:rsidRPr="00877B2C" w:rsidRDefault="00FD0FA3" w:rsidP="00864738">
            <w:pPr>
              <w:rPr>
                <w:rFonts w:asciiTheme="minorHAnsi" w:hAnsiTheme="minorHAnsi"/>
                <w:sz w:val="18"/>
                <w:szCs w:val="18"/>
              </w:rPr>
            </w:pPr>
            <w:r w:rsidRPr="00877B2C">
              <w:rPr>
                <w:rFonts w:asciiTheme="minorHAnsi" w:hAnsiTheme="minorHAnsi"/>
                <w:sz w:val="18"/>
                <w:szCs w:val="18"/>
              </w:rPr>
              <w:t>Duct System Name or Identification/Tag</w:t>
            </w:r>
          </w:p>
        </w:tc>
        <w:tc>
          <w:tcPr>
            <w:tcW w:w="2337" w:type="pct"/>
            <w:tcBorders>
              <w:top w:val="single" w:sz="4" w:space="0" w:color="auto"/>
              <w:left w:val="single" w:sz="4" w:space="0" w:color="auto"/>
              <w:bottom w:val="single" w:sz="4" w:space="0" w:color="auto"/>
              <w:right w:val="single" w:sz="4" w:space="0" w:color="auto"/>
            </w:tcBorders>
            <w:vAlign w:val="center"/>
          </w:tcPr>
          <w:p w14:paraId="7758F19C" w14:textId="77777777" w:rsidR="00FD0FA3" w:rsidRPr="00F70B2C" w:rsidRDefault="00FD0FA3" w:rsidP="00864738">
            <w:pPr>
              <w:rPr>
                <w:rFonts w:asciiTheme="minorHAnsi" w:hAnsiTheme="minorHAnsi"/>
                <w:b/>
                <w:sz w:val="18"/>
                <w:szCs w:val="18"/>
              </w:rPr>
            </w:pPr>
          </w:p>
        </w:tc>
      </w:tr>
      <w:tr w:rsidR="00FD0FA3" w:rsidRPr="005369B5" w14:paraId="7758F1A1" w14:textId="77777777" w:rsidTr="0014781A">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7758F19E" w14:textId="0C64FA57" w:rsidR="00FD0FA3" w:rsidRPr="00877B2C" w:rsidRDefault="00FD0FA3" w:rsidP="003527A2">
            <w:pPr>
              <w:jc w:val="center"/>
              <w:rPr>
                <w:rFonts w:asciiTheme="minorHAnsi" w:hAnsiTheme="minorHAnsi"/>
                <w:sz w:val="18"/>
                <w:szCs w:val="18"/>
              </w:rPr>
            </w:pPr>
            <w:r w:rsidRPr="00877B2C">
              <w:rPr>
                <w:rFonts w:asciiTheme="minorHAnsi" w:hAnsiTheme="minorHAnsi"/>
                <w:sz w:val="18"/>
                <w:szCs w:val="18"/>
              </w:rPr>
              <w:t>02</w:t>
            </w:r>
          </w:p>
        </w:tc>
        <w:tc>
          <w:tcPr>
            <w:tcW w:w="2455" w:type="pct"/>
            <w:tcBorders>
              <w:top w:val="single" w:sz="4" w:space="0" w:color="auto"/>
              <w:left w:val="single" w:sz="4" w:space="0" w:color="auto"/>
              <w:bottom w:val="single" w:sz="4" w:space="0" w:color="auto"/>
              <w:right w:val="single" w:sz="4" w:space="0" w:color="auto"/>
            </w:tcBorders>
            <w:vAlign w:val="center"/>
          </w:tcPr>
          <w:p w14:paraId="7758F19F" w14:textId="4312FF4A" w:rsidR="00FD0FA3" w:rsidRPr="00877B2C" w:rsidRDefault="00FD0FA3" w:rsidP="00864738">
            <w:pPr>
              <w:rPr>
                <w:rFonts w:asciiTheme="minorHAnsi" w:hAnsiTheme="minorHAnsi"/>
                <w:sz w:val="18"/>
                <w:szCs w:val="18"/>
              </w:rPr>
            </w:pPr>
            <w:r w:rsidRPr="00877B2C">
              <w:rPr>
                <w:rFonts w:asciiTheme="minorHAnsi" w:hAnsiTheme="minorHAnsi"/>
                <w:sz w:val="18"/>
                <w:szCs w:val="18"/>
              </w:rPr>
              <w:t>Duct System Location or Area Served</w:t>
            </w:r>
          </w:p>
        </w:tc>
        <w:tc>
          <w:tcPr>
            <w:tcW w:w="2337" w:type="pct"/>
            <w:tcBorders>
              <w:top w:val="single" w:sz="4" w:space="0" w:color="auto"/>
              <w:left w:val="single" w:sz="4" w:space="0" w:color="auto"/>
              <w:bottom w:val="single" w:sz="4" w:space="0" w:color="auto"/>
              <w:right w:val="single" w:sz="4" w:space="0" w:color="auto"/>
            </w:tcBorders>
            <w:vAlign w:val="center"/>
          </w:tcPr>
          <w:p w14:paraId="7758F1A0" w14:textId="77777777" w:rsidR="00FD0FA3" w:rsidRPr="005369B5" w:rsidRDefault="00FD0FA3" w:rsidP="00864738">
            <w:pPr>
              <w:rPr>
                <w:rFonts w:asciiTheme="minorHAnsi" w:hAnsiTheme="minorHAnsi"/>
                <w:sz w:val="18"/>
                <w:szCs w:val="18"/>
              </w:rPr>
            </w:pPr>
          </w:p>
        </w:tc>
      </w:tr>
      <w:tr w:rsidR="00FD0FA3" w:rsidRPr="005369B5" w14:paraId="7758F1A5" w14:textId="77777777" w:rsidTr="0014781A">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7758F1A2" w14:textId="77777777" w:rsidR="00FD0FA3" w:rsidRPr="00877B2C" w:rsidRDefault="00FD0FA3" w:rsidP="00864738">
            <w:pPr>
              <w:jc w:val="center"/>
              <w:rPr>
                <w:rFonts w:asciiTheme="minorHAnsi" w:hAnsiTheme="minorHAnsi"/>
                <w:sz w:val="18"/>
                <w:szCs w:val="18"/>
              </w:rPr>
            </w:pPr>
            <w:r w:rsidRPr="00877B2C">
              <w:rPr>
                <w:rFonts w:asciiTheme="minorHAnsi" w:hAnsiTheme="minorHAnsi"/>
                <w:sz w:val="18"/>
                <w:szCs w:val="18"/>
              </w:rPr>
              <w:t>03</w:t>
            </w:r>
          </w:p>
        </w:tc>
        <w:tc>
          <w:tcPr>
            <w:tcW w:w="2455" w:type="pct"/>
            <w:tcBorders>
              <w:top w:val="single" w:sz="4" w:space="0" w:color="auto"/>
              <w:left w:val="single" w:sz="4" w:space="0" w:color="auto"/>
              <w:bottom w:val="single" w:sz="4" w:space="0" w:color="auto"/>
              <w:right w:val="single" w:sz="4" w:space="0" w:color="auto"/>
            </w:tcBorders>
            <w:vAlign w:val="center"/>
          </w:tcPr>
          <w:p w14:paraId="7758F1A3" w14:textId="08F77858" w:rsidR="00FD0FA3" w:rsidRPr="00877B2C" w:rsidRDefault="00FD0FA3" w:rsidP="00864738">
            <w:pPr>
              <w:rPr>
                <w:rFonts w:asciiTheme="minorHAnsi" w:hAnsiTheme="minorHAnsi"/>
                <w:sz w:val="18"/>
                <w:szCs w:val="18"/>
              </w:rPr>
            </w:pPr>
            <w:r w:rsidRPr="00877B2C">
              <w:rPr>
                <w:rFonts w:asciiTheme="minorHAnsi" w:hAnsiTheme="minorHAnsi"/>
                <w:sz w:val="18"/>
                <w:szCs w:val="18"/>
              </w:rPr>
              <w:t>Status - Duct Surface Area Reduction And R-Value Compliance Credit</w:t>
            </w:r>
          </w:p>
        </w:tc>
        <w:tc>
          <w:tcPr>
            <w:tcW w:w="2337" w:type="pct"/>
            <w:tcBorders>
              <w:top w:val="single" w:sz="4" w:space="0" w:color="auto"/>
              <w:left w:val="single" w:sz="4" w:space="0" w:color="auto"/>
              <w:bottom w:val="single" w:sz="4" w:space="0" w:color="auto"/>
              <w:right w:val="single" w:sz="4" w:space="0" w:color="auto"/>
            </w:tcBorders>
            <w:vAlign w:val="center"/>
          </w:tcPr>
          <w:p w14:paraId="7758F1A4" w14:textId="77777777" w:rsidR="00FD0FA3" w:rsidRPr="00A92C18" w:rsidRDefault="00FD0FA3" w:rsidP="00864738">
            <w:pPr>
              <w:rPr>
                <w:rFonts w:asciiTheme="minorHAnsi" w:hAnsiTheme="minorHAnsi"/>
              </w:rPr>
            </w:pPr>
          </w:p>
        </w:tc>
      </w:tr>
      <w:tr w:rsidR="00FD0FA3" w:rsidRPr="005369B5" w14:paraId="7758F1A9" w14:textId="77777777" w:rsidTr="0014781A">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7758F1A6" w14:textId="77777777" w:rsidR="00FD0FA3" w:rsidRPr="00877B2C" w:rsidRDefault="00FD0FA3" w:rsidP="00864738">
            <w:pPr>
              <w:jc w:val="center"/>
              <w:rPr>
                <w:rFonts w:asciiTheme="minorHAnsi" w:hAnsiTheme="minorHAnsi"/>
                <w:sz w:val="18"/>
                <w:szCs w:val="18"/>
              </w:rPr>
            </w:pPr>
            <w:r w:rsidRPr="00877B2C">
              <w:rPr>
                <w:rFonts w:asciiTheme="minorHAnsi" w:hAnsiTheme="minorHAnsi"/>
                <w:sz w:val="18"/>
                <w:szCs w:val="18"/>
              </w:rPr>
              <w:t>04</w:t>
            </w:r>
          </w:p>
        </w:tc>
        <w:tc>
          <w:tcPr>
            <w:tcW w:w="2455" w:type="pct"/>
            <w:tcBorders>
              <w:top w:val="single" w:sz="4" w:space="0" w:color="auto"/>
              <w:left w:val="single" w:sz="4" w:space="0" w:color="auto"/>
              <w:bottom w:val="single" w:sz="4" w:space="0" w:color="auto"/>
              <w:right w:val="single" w:sz="4" w:space="0" w:color="auto"/>
            </w:tcBorders>
            <w:vAlign w:val="center"/>
          </w:tcPr>
          <w:p w14:paraId="7758F1A7" w14:textId="18D06FE9" w:rsidR="00FD0FA3" w:rsidRPr="00877B2C" w:rsidRDefault="00FD0FA3" w:rsidP="00864738">
            <w:pPr>
              <w:rPr>
                <w:rFonts w:asciiTheme="minorHAnsi" w:hAnsiTheme="minorHAnsi"/>
                <w:sz w:val="18"/>
                <w:szCs w:val="18"/>
              </w:rPr>
            </w:pPr>
            <w:r w:rsidRPr="00877B2C">
              <w:rPr>
                <w:rFonts w:asciiTheme="minorHAnsi" w:hAnsiTheme="minorHAnsi"/>
                <w:sz w:val="18"/>
                <w:szCs w:val="18"/>
              </w:rPr>
              <w:t>Status - Buried Ducts Compliance Credit</w:t>
            </w:r>
          </w:p>
        </w:tc>
        <w:tc>
          <w:tcPr>
            <w:tcW w:w="2337" w:type="pct"/>
            <w:tcBorders>
              <w:top w:val="single" w:sz="4" w:space="0" w:color="auto"/>
              <w:left w:val="single" w:sz="4" w:space="0" w:color="auto"/>
              <w:bottom w:val="single" w:sz="4" w:space="0" w:color="auto"/>
              <w:right w:val="single" w:sz="4" w:space="0" w:color="auto"/>
            </w:tcBorders>
            <w:vAlign w:val="center"/>
          </w:tcPr>
          <w:p w14:paraId="7758F1A8" w14:textId="77777777" w:rsidR="00FD0FA3" w:rsidRPr="00A92C18" w:rsidRDefault="00FD0FA3" w:rsidP="00864738">
            <w:pPr>
              <w:rPr>
                <w:rFonts w:asciiTheme="minorHAnsi" w:hAnsiTheme="minorHAnsi"/>
              </w:rPr>
            </w:pPr>
          </w:p>
        </w:tc>
      </w:tr>
      <w:tr w:rsidR="00FD0FA3" w:rsidRPr="005369B5" w14:paraId="7758F1AD" w14:textId="77777777" w:rsidTr="0014781A">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7758F1AA" w14:textId="77777777" w:rsidR="00FD0FA3" w:rsidRPr="00877B2C" w:rsidRDefault="00FD0FA3" w:rsidP="00864738">
            <w:pPr>
              <w:jc w:val="center"/>
              <w:rPr>
                <w:rFonts w:asciiTheme="minorHAnsi" w:hAnsiTheme="minorHAnsi"/>
                <w:sz w:val="18"/>
                <w:szCs w:val="18"/>
              </w:rPr>
            </w:pPr>
            <w:r w:rsidRPr="00877B2C">
              <w:rPr>
                <w:rFonts w:asciiTheme="minorHAnsi" w:hAnsiTheme="minorHAnsi"/>
                <w:sz w:val="18"/>
                <w:szCs w:val="18"/>
              </w:rPr>
              <w:t>05</w:t>
            </w:r>
          </w:p>
        </w:tc>
        <w:tc>
          <w:tcPr>
            <w:tcW w:w="2455" w:type="pct"/>
            <w:tcBorders>
              <w:top w:val="single" w:sz="4" w:space="0" w:color="auto"/>
              <w:left w:val="single" w:sz="4" w:space="0" w:color="auto"/>
              <w:bottom w:val="single" w:sz="4" w:space="0" w:color="auto"/>
              <w:right w:val="single" w:sz="4" w:space="0" w:color="auto"/>
            </w:tcBorders>
            <w:vAlign w:val="center"/>
          </w:tcPr>
          <w:p w14:paraId="7758F1AB" w14:textId="0F61EA01" w:rsidR="00FD0FA3" w:rsidRPr="00877B2C" w:rsidRDefault="00FD0FA3" w:rsidP="00864738">
            <w:pPr>
              <w:rPr>
                <w:rFonts w:asciiTheme="minorHAnsi" w:hAnsiTheme="minorHAnsi"/>
                <w:sz w:val="18"/>
                <w:szCs w:val="18"/>
              </w:rPr>
            </w:pPr>
            <w:r w:rsidRPr="00877B2C">
              <w:rPr>
                <w:rFonts w:asciiTheme="minorHAnsi" w:hAnsiTheme="minorHAnsi"/>
                <w:sz w:val="18"/>
                <w:szCs w:val="18"/>
              </w:rPr>
              <w:t>Status - Deeply Buried Ducts Compliance Credit</w:t>
            </w:r>
          </w:p>
        </w:tc>
        <w:tc>
          <w:tcPr>
            <w:tcW w:w="2337" w:type="pct"/>
            <w:tcBorders>
              <w:top w:val="single" w:sz="4" w:space="0" w:color="auto"/>
              <w:left w:val="single" w:sz="4" w:space="0" w:color="auto"/>
              <w:bottom w:val="single" w:sz="4" w:space="0" w:color="auto"/>
              <w:right w:val="single" w:sz="4" w:space="0" w:color="auto"/>
            </w:tcBorders>
            <w:vAlign w:val="center"/>
          </w:tcPr>
          <w:p w14:paraId="7758F1AC" w14:textId="77777777" w:rsidR="00FD0FA3" w:rsidRPr="00A92C18" w:rsidRDefault="00FD0FA3" w:rsidP="00864738">
            <w:pPr>
              <w:rPr>
                <w:rFonts w:asciiTheme="minorHAnsi" w:hAnsiTheme="minorHAnsi"/>
              </w:rPr>
            </w:pPr>
          </w:p>
        </w:tc>
      </w:tr>
    </w:tbl>
    <w:p w14:paraId="7758F1AE" w14:textId="77777777" w:rsidR="00FD0FA3" w:rsidRPr="00F70B2C" w:rsidRDefault="00FD0FA3" w:rsidP="00FD0FA3">
      <w:pPr>
        <w:tabs>
          <w:tab w:val="left" w:pos="360"/>
          <w:tab w:val="left" w:pos="3600"/>
          <w:tab w:val="left" w:pos="4680"/>
          <w:tab w:val="left" w:pos="5940"/>
          <w:tab w:val="left" w:pos="6930"/>
          <w:tab w:val="left" w:pos="8100"/>
          <w:tab w:val="left" w:pos="9090"/>
        </w:tabs>
        <w:rPr>
          <w:rFonts w:asciiTheme="minorHAnsi" w:hAnsiTheme="minorHAnsi"/>
          <w:b/>
          <w:bCs/>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9"/>
        <w:gridCol w:w="2846"/>
        <w:gridCol w:w="7765"/>
      </w:tblGrid>
      <w:tr w:rsidR="00FD0FA3" w:rsidRPr="006136A2" w14:paraId="7758F1B1" w14:textId="77777777" w:rsidTr="00864738">
        <w:trPr>
          <w:cantSplit/>
          <w:trHeight w:val="242"/>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7758F1AF" w14:textId="22CEC688" w:rsidR="00FD0FA3" w:rsidRPr="00F70B2C" w:rsidRDefault="00FD0FA3" w:rsidP="00864738">
            <w:pPr>
              <w:tabs>
                <w:tab w:val="left" w:pos="360"/>
                <w:tab w:val="left" w:pos="3600"/>
                <w:tab w:val="left" w:pos="4680"/>
                <w:tab w:val="left" w:pos="5940"/>
                <w:tab w:val="left" w:pos="6930"/>
                <w:tab w:val="left" w:pos="8100"/>
                <w:tab w:val="left" w:pos="9090"/>
              </w:tabs>
              <w:rPr>
                <w:rFonts w:asciiTheme="minorHAnsi" w:hAnsiTheme="minorHAnsi"/>
                <w:b/>
                <w:bCs/>
                <w:szCs w:val="18"/>
              </w:rPr>
            </w:pPr>
            <w:r w:rsidRPr="00F70B2C">
              <w:rPr>
                <w:rFonts w:asciiTheme="minorHAnsi" w:hAnsiTheme="minorHAnsi"/>
                <w:b/>
                <w:bCs/>
                <w:szCs w:val="18"/>
              </w:rPr>
              <w:t xml:space="preserve">B. </w:t>
            </w:r>
            <w:r w:rsidR="00442222" w:rsidRPr="00F70B2C">
              <w:rPr>
                <w:rFonts w:asciiTheme="minorHAnsi" w:hAnsiTheme="minorHAnsi"/>
                <w:b/>
                <w:szCs w:val="18"/>
              </w:rPr>
              <w:t>Duct Surface Area Reduction and R-value Compliance Credit</w:t>
            </w:r>
          </w:p>
          <w:p w14:paraId="7758F1B0" w14:textId="77777777" w:rsidR="00FD0FA3" w:rsidRPr="00877B2C" w:rsidRDefault="00FD0FA3" w:rsidP="00864738">
            <w:pPr>
              <w:tabs>
                <w:tab w:val="left" w:pos="360"/>
                <w:tab w:val="left" w:pos="3600"/>
                <w:tab w:val="left" w:pos="4680"/>
                <w:tab w:val="left" w:pos="5940"/>
                <w:tab w:val="left" w:pos="6930"/>
                <w:tab w:val="left" w:pos="8100"/>
                <w:tab w:val="left" w:pos="9090"/>
              </w:tabs>
              <w:rPr>
                <w:rFonts w:asciiTheme="minorHAnsi" w:hAnsiTheme="minorHAnsi"/>
                <w:sz w:val="18"/>
                <w:szCs w:val="18"/>
              </w:rPr>
            </w:pPr>
            <w:r w:rsidRPr="00877B2C">
              <w:rPr>
                <w:rFonts w:asciiTheme="minorHAnsi" w:hAnsiTheme="minorHAnsi"/>
                <w:sz w:val="18"/>
                <w:szCs w:val="18"/>
              </w:rPr>
              <w:t>Credit is available for supply duct systems with reduced surface area in unconditioned space with varying combinations of higher performance insulation if the system complies with the following requirements:</w:t>
            </w:r>
          </w:p>
        </w:tc>
      </w:tr>
      <w:tr w:rsidR="00FD0FA3" w:rsidRPr="006136A2" w14:paraId="7758F1B4"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B2" w14:textId="77777777" w:rsidR="00FD0FA3" w:rsidRPr="00877B2C" w:rsidRDefault="00FD0FA3" w:rsidP="00864738">
            <w:pPr>
              <w:jc w:val="center"/>
              <w:rPr>
                <w:rFonts w:asciiTheme="minorHAnsi" w:hAnsiTheme="minorHAnsi"/>
                <w:sz w:val="18"/>
                <w:szCs w:val="18"/>
              </w:rPr>
            </w:pPr>
            <w:r w:rsidRPr="00877B2C">
              <w:rPr>
                <w:rFonts w:asciiTheme="minorHAnsi" w:hAnsiTheme="minorHAnsi"/>
                <w:sz w:val="18"/>
                <w:szCs w:val="18"/>
              </w:rPr>
              <w:t>01</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B3" w14:textId="77777777" w:rsidR="00FD0FA3" w:rsidRPr="00877B2C" w:rsidRDefault="00FD0FA3" w:rsidP="00864738">
            <w:pPr>
              <w:rPr>
                <w:rFonts w:asciiTheme="minorHAnsi" w:hAnsiTheme="minorHAnsi"/>
                <w:sz w:val="18"/>
                <w:szCs w:val="18"/>
              </w:rPr>
            </w:pPr>
            <w:r w:rsidRPr="00877B2C">
              <w:rPr>
                <w:rFonts w:asciiTheme="minorHAnsi" w:hAnsiTheme="minorHAnsi"/>
                <w:sz w:val="18"/>
                <w:szCs w:val="18"/>
              </w:rPr>
              <w:t>The duct system design shall be detailed in the special features section of the CF1R-PRF-01-E approved by the enforcement agency.</w:t>
            </w:r>
          </w:p>
        </w:tc>
      </w:tr>
      <w:tr w:rsidR="00FD0FA3" w:rsidRPr="006136A2" w14:paraId="7758F1B7"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B5" w14:textId="77777777" w:rsidR="00FD0FA3" w:rsidRPr="00877B2C" w:rsidRDefault="00FD0FA3" w:rsidP="00864738">
            <w:pPr>
              <w:jc w:val="center"/>
              <w:rPr>
                <w:rFonts w:asciiTheme="minorHAnsi" w:hAnsiTheme="minorHAnsi"/>
                <w:sz w:val="18"/>
                <w:szCs w:val="18"/>
              </w:rPr>
            </w:pPr>
            <w:r w:rsidRPr="00877B2C">
              <w:rPr>
                <w:rFonts w:asciiTheme="minorHAnsi" w:hAnsiTheme="minorHAnsi"/>
                <w:sz w:val="18"/>
                <w:szCs w:val="18"/>
              </w:rPr>
              <w:t>02</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B6" w14:textId="77777777" w:rsidR="00FD0FA3" w:rsidRPr="00877B2C" w:rsidRDefault="00FD0FA3" w:rsidP="00864738">
            <w:pPr>
              <w:rPr>
                <w:rFonts w:asciiTheme="minorHAnsi" w:hAnsiTheme="minorHAnsi"/>
                <w:sz w:val="18"/>
                <w:szCs w:val="18"/>
              </w:rPr>
            </w:pP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p>
        </w:tc>
      </w:tr>
      <w:tr w:rsidR="00FD0FA3" w:rsidRPr="006136A2" w14:paraId="7758F1BA"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B8" w14:textId="77777777" w:rsidR="00FD0FA3" w:rsidRPr="00877B2C" w:rsidRDefault="00FD0FA3" w:rsidP="00864738">
            <w:pPr>
              <w:jc w:val="center"/>
              <w:rPr>
                <w:rFonts w:asciiTheme="minorHAnsi" w:hAnsiTheme="minorHAnsi"/>
                <w:sz w:val="18"/>
                <w:szCs w:val="18"/>
              </w:rPr>
            </w:pPr>
            <w:r w:rsidRPr="00877B2C">
              <w:rPr>
                <w:rFonts w:asciiTheme="minorHAnsi" w:hAnsiTheme="minorHAnsi"/>
                <w:sz w:val="18"/>
                <w:szCs w:val="18"/>
              </w:rPr>
              <w:t>03</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B9" w14:textId="014F803B" w:rsidR="00FD0FA3" w:rsidRPr="00877B2C" w:rsidRDefault="00FD0FA3" w:rsidP="00BE4C42">
            <w:pPr>
              <w:rPr>
                <w:rFonts w:asciiTheme="minorHAnsi" w:hAnsiTheme="minorHAnsi"/>
                <w:sz w:val="18"/>
                <w:szCs w:val="18"/>
              </w:rPr>
            </w:pPr>
            <w:r w:rsidRPr="00877B2C">
              <w:rPr>
                <w:rFonts w:asciiTheme="minorHAnsi" w:hAnsiTheme="minorHAnsi"/>
                <w:sz w:val="18"/>
                <w:szCs w:val="18"/>
              </w:rPr>
              <w:t>The duct system installation, including duct sizes</w:t>
            </w:r>
            <w:ins w:id="0" w:author="Author">
              <w:r w:rsidR="00BE4C42">
                <w:rPr>
                  <w:rFonts w:asciiTheme="minorHAnsi" w:hAnsiTheme="minorHAnsi"/>
                  <w:sz w:val="18"/>
                  <w:szCs w:val="18"/>
                </w:rPr>
                <w:t>, R-values, and lengths,</w:t>
              </w:r>
              <w:r w:rsidR="00BE4C42" w:rsidRPr="00877B2C">
                <w:rPr>
                  <w:rFonts w:asciiTheme="minorHAnsi" w:hAnsiTheme="minorHAnsi"/>
                  <w:sz w:val="18"/>
                  <w:szCs w:val="18"/>
                </w:rPr>
                <w:t xml:space="preserve"> </w:t>
              </w:r>
            </w:ins>
            <w:r w:rsidRPr="00877B2C">
              <w:rPr>
                <w:rFonts w:asciiTheme="minorHAnsi" w:hAnsiTheme="minorHAnsi"/>
                <w:sz w:val="18"/>
                <w:szCs w:val="18"/>
              </w:rPr>
              <w:t>and locations of supply &amp; return registers shall conform to the duct system design layout approved by the enforcement agency.</w:t>
            </w:r>
          </w:p>
        </w:tc>
      </w:tr>
      <w:tr w:rsidR="00FD0FA3" w:rsidRPr="006136A2" w14:paraId="7758F1BD"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BB" w14:textId="77777777" w:rsidR="00FD0FA3" w:rsidRPr="00877B2C" w:rsidRDefault="00FD0FA3" w:rsidP="00864738">
            <w:pPr>
              <w:jc w:val="center"/>
              <w:rPr>
                <w:rFonts w:asciiTheme="minorHAnsi" w:hAnsiTheme="minorHAnsi"/>
                <w:sz w:val="18"/>
                <w:szCs w:val="18"/>
              </w:rPr>
            </w:pPr>
            <w:r w:rsidRPr="00877B2C">
              <w:rPr>
                <w:rFonts w:asciiTheme="minorHAnsi" w:hAnsiTheme="minorHAnsi"/>
                <w:sz w:val="18"/>
                <w:szCs w:val="18"/>
              </w:rPr>
              <w:t>04</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BC" w14:textId="77777777" w:rsidR="00FD0FA3" w:rsidRPr="00877B2C" w:rsidRDefault="00FD0FA3" w:rsidP="00864738">
            <w:pPr>
              <w:rPr>
                <w:rFonts w:asciiTheme="minorHAnsi" w:hAnsiTheme="minorHAnsi"/>
                <w:sz w:val="18"/>
                <w:szCs w:val="18"/>
              </w:rPr>
            </w:pPr>
            <w:r w:rsidRPr="00877B2C">
              <w:rPr>
                <w:rFonts w:asciiTheme="minorHAnsi" w:hAnsiTheme="minorHAnsi"/>
                <w:sz w:val="18"/>
                <w:szCs w:val="18"/>
              </w:rPr>
              <w:t>The duct system installation shall be verified by a HERS rater according to the requirements in RA3.1.4.1.4.</w:t>
            </w:r>
          </w:p>
        </w:tc>
      </w:tr>
      <w:tr w:rsidR="00FD0FA3" w:rsidRPr="006136A2" w14:paraId="7758F1C0"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BE" w14:textId="77777777" w:rsidR="00FD0FA3" w:rsidRPr="00877B2C" w:rsidRDefault="00FD0FA3" w:rsidP="00864738">
            <w:pPr>
              <w:jc w:val="center"/>
              <w:rPr>
                <w:rFonts w:asciiTheme="minorHAnsi" w:hAnsiTheme="minorHAnsi"/>
                <w:sz w:val="18"/>
                <w:szCs w:val="18"/>
              </w:rPr>
            </w:pPr>
            <w:r w:rsidRPr="00877B2C">
              <w:rPr>
                <w:rFonts w:asciiTheme="minorHAnsi" w:hAnsiTheme="minorHAnsi"/>
                <w:sz w:val="18"/>
                <w:szCs w:val="18"/>
              </w:rPr>
              <w:t>05</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BF" w14:textId="77777777" w:rsidR="00FD0FA3" w:rsidRPr="00877B2C" w:rsidRDefault="00FD0FA3" w:rsidP="00864738">
            <w:pPr>
              <w:rPr>
                <w:rFonts w:asciiTheme="minorHAnsi" w:hAnsiTheme="minorHAnsi"/>
                <w:sz w:val="18"/>
                <w:szCs w:val="18"/>
              </w:rPr>
            </w:pPr>
            <w:r w:rsidRPr="00877B2C">
              <w:rPr>
                <w:rFonts w:asciiTheme="minorHAnsi" w:hAnsiTheme="minorHAnsi"/>
                <w:sz w:val="18"/>
                <w:szCs w:val="18"/>
              </w:rPr>
              <w:t>The duct system installation shall not have severely twisted or compressed sections that would restrict required operating airflow.</w:t>
            </w:r>
          </w:p>
        </w:tc>
      </w:tr>
      <w:tr w:rsidR="00D36FD1" w:rsidRPr="006136A2" w14:paraId="7758F1C4" w14:textId="77777777" w:rsidTr="00910091">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C1" w14:textId="77777777" w:rsidR="00D36FD1" w:rsidRPr="00877B2C" w:rsidRDefault="00D36FD1" w:rsidP="00864738">
            <w:pPr>
              <w:jc w:val="center"/>
              <w:rPr>
                <w:rFonts w:asciiTheme="minorHAnsi" w:hAnsiTheme="minorHAnsi"/>
                <w:sz w:val="18"/>
                <w:szCs w:val="18"/>
              </w:rPr>
            </w:pPr>
            <w:r w:rsidRPr="00877B2C">
              <w:rPr>
                <w:rFonts w:asciiTheme="minorHAnsi" w:hAnsiTheme="minorHAnsi"/>
                <w:sz w:val="18"/>
                <w:szCs w:val="18"/>
              </w:rPr>
              <w:t>06</w:t>
            </w:r>
          </w:p>
        </w:tc>
        <w:tc>
          <w:tcPr>
            <w:tcW w:w="2846" w:type="dxa"/>
            <w:tcBorders>
              <w:top w:val="single" w:sz="4" w:space="0" w:color="auto"/>
              <w:left w:val="single" w:sz="4" w:space="0" w:color="auto"/>
              <w:bottom w:val="single" w:sz="4" w:space="0" w:color="auto"/>
              <w:right w:val="single" w:sz="4" w:space="0" w:color="auto"/>
            </w:tcBorders>
            <w:vAlign w:val="center"/>
          </w:tcPr>
          <w:p w14:paraId="7758F1C2" w14:textId="77777777" w:rsidR="00D36FD1" w:rsidRPr="00877B2C" w:rsidRDefault="00D36FD1" w:rsidP="00864738">
            <w:pPr>
              <w:rPr>
                <w:rFonts w:asciiTheme="minorHAnsi" w:hAnsiTheme="minorHAnsi"/>
                <w:sz w:val="18"/>
                <w:szCs w:val="18"/>
              </w:rPr>
            </w:pPr>
            <w:r w:rsidRPr="00877B2C">
              <w:rPr>
                <w:rFonts w:asciiTheme="minorHAnsi" w:hAnsiTheme="minorHAnsi"/>
                <w:sz w:val="18"/>
                <w:szCs w:val="18"/>
              </w:rPr>
              <w:t>Verification Status:</w:t>
            </w:r>
          </w:p>
        </w:tc>
        <w:tc>
          <w:tcPr>
            <w:tcW w:w="7765" w:type="dxa"/>
            <w:tcBorders>
              <w:top w:val="single" w:sz="4" w:space="0" w:color="auto"/>
              <w:left w:val="single" w:sz="4" w:space="0" w:color="auto"/>
              <w:bottom w:val="single" w:sz="4" w:space="0" w:color="auto"/>
              <w:right w:val="single" w:sz="4" w:space="0" w:color="auto"/>
            </w:tcBorders>
            <w:vAlign w:val="center"/>
          </w:tcPr>
          <w:p w14:paraId="125841C7" w14:textId="77777777" w:rsidR="0014781A" w:rsidRDefault="0014781A" w:rsidP="001D7CD9">
            <w:pPr>
              <w:pStyle w:val="ListParagraph"/>
              <w:keepNext/>
              <w:numPr>
                <w:ilvl w:val="0"/>
                <w:numId w:val="14"/>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7758F1C3" w14:textId="621827C1" w:rsidR="00D36FD1" w:rsidRPr="0014781A" w:rsidRDefault="0014781A" w:rsidP="001D7CD9">
            <w:pPr>
              <w:pStyle w:val="ListParagraph"/>
              <w:keepNext/>
              <w:numPr>
                <w:ilvl w:val="0"/>
                <w:numId w:val="14"/>
              </w:numPr>
              <w:tabs>
                <w:tab w:val="left" w:pos="356"/>
              </w:tabs>
              <w:rPr>
                <w:rFonts w:asciiTheme="minorHAnsi" w:hAnsiTheme="minorHAnsi"/>
                <w:b/>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w:t>
            </w:r>
          </w:p>
        </w:tc>
      </w:tr>
      <w:tr w:rsidR="00D07066" w:rsidRPr="006136A2" w14:paraId="7758F1C7" w14:textId="77777777" w:rsidTr="00D0706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C5" w14:textId="77777777" w:rsidR="00D07066" w:rsidRPr="00877B2C" w:rsidRDefault="00D07066" w:rsidP="00864738">
            <w:pPr>
              <w:jc w:val="center"/>
              <w:rPr>
                <w:rFonts w:asciiTheme="minorHAnsi" w:hAnsiTheme="minorHAnsi"/>
                <w:sz w:val="18"/>
                <w:szCs w:val="18"/>
              </w:rPr>
            </w:pPr>
            <w:r w:rsidRPr="00877B2C">
              <w:rPr>
                <w:rFonts w:asciiTheme="minorHAnsi" w:hAnsiTheme="minorHAnsi"/>
                <w:sz w:val="18"/>
                <w:szCs w:val="18"/>
              </w:rPr>
              <w:t>07</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C6" w14:textId="77777777" w:rsidR="00D07066" w:rsidRPr="00877B2C" w:rsidRDefault="00D07066" w:rsidP="00D6117A">
            <w:pPr>
              <w:rPr>
                <w:rFonts w:asciiTheme="minorHAnsi" w:hAnsiTheme="minorHAnsi"/>
                <w:sz w:val="18"/>
                <w:szCs w:val="18"/>
              </w:rPr>
            </w:pPr>
            <w:r w:rsidRPr="00877B2C">
              <w:rPr>
                <w:rFonts w:asciiTheme="minorHAnsi" w:hAnsiTheme="minorHAnsi"/>
                <w:sz w:val="18"/>
                <w:szCs w:val="18"/>
              </w:rPr>
              <w:t>Correction Notes:</w:t>
            </w:r>
          </w:p>
        </w:tc>
      </w:tr>
      <w:tr w:rsidR="00FD0FA3" w:rsidRPr="006136A2" w14:paraId="7758F1C9" w14:textId="77777777" w:rsidTr="00864738">
        <w:trPr>
          <w:cantSplit/>
          <w:trHeight w:val="242"/>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7758F1C8" w14:textId="77777777" w:rsidR="00FD0FA3" w:rsidRPr="00877B2C" w:rsidRDefault="00533ED1" w:rsidP="00864738">
            <w:pPr>
              <w:rPr>
                <w:rFonts w:asciiTheme="minorHAnsi" w:hAnsiTheme="minorHAnsi"/>
                <w:b/>
                <w:sz w:val="18"/>
                <w:szCs w:val="18"/>
              </w:rPr>
            </w:pPr>
            <w:r w:rsidRPr="00877B2C">
              <w:rPr>
                <w:rFonts w:asciiTheme="minorHAnsi" w:hAnsiTheme="minorHAnsi"/>
                <w:b/>
                <w:sz w:val="18"/>
                <w:szCs w:val="18"/>
              </w:rPr>
              <w:t>The responsible person’s signature on this compliance document affirms that all applicable requirements in this table have been met.</w:t>
            </w:r>
          </w:p>
        </w:tc>
      </w:tr>
    </w:tbl>
    <w:p w14:paraId="7758F1CA" w14:textId="77777777" w:rsidR="00FD0FA3" w:rsidRPr="00F70B2C" w:rsidRDefault="00FD0FA3" w:rsidP="00FD0FA3">
      <w:pPr>
        <w:pStyle w:val="Heade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9"/>
        <w:gridCol w:w="2846"/>
        <w:gridCol w:w="7765"/>
      </w:tblGrid>
      <w:tr w:rsidR="00FD0FA3" w:rsidRPr="006136A2" w14:paraId="7758F1CD" w14:textId="77777777" w:rsidTr="00864738">
        <w:trPr>
          <w:cantSplit/>
          <w:trHeight w:val="242"/>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7758F1CB" w14:textId="6508A8BA" w:rsidR="00FD0FA3" w:rsidRPr="00F70B2C" w:rsidRDefault="00FD0FA3" w:rsidP="00864738">
            <w:pPr>
              <w:tabs>
                <w:tab w:val="left" w:pos="360"/>
                <w:tab w:val="left" w:pos="3600"/>
                <w:tab w:val="left" w:pos="4680"/>
                <w:tab w:val="left" w:pos="5940"/>
                <w:tab w:val="left" w:pos="6930"/>
                <w:tab w:val="left" w:pos="8100"/>
                <w:tab w:val="left" w:pos="9090"/>
              </w:tabs>
              <w:rPr>
                <w:rFonts w:asciiTheme="minorHAnsi" w:hAnsiTheme="minorHAnsi"/>
                <w:bCs/>
                <w:szCs w:val="18"/>
              </w:rPr>
            </w:pPr>
            <w:r w:rsidRPr="00F70B2C">
              <w:rPr>
                <w:rFonts w:asciiTheme="minorHAnsi" w:hAnsiTheme="minorHAnsi"/>
                <w:b/>
                <w:bCs/>
                <w:szCs w:val="18"/>
              </w:rPr>
              <w:t xml:space="preserve">C. </w:t>
            </w:r>
            <w:r w:rsidR="00442222" w:rsidRPr="00F70B2C">
              <w:rPr>
                <w:rFonts w:asciiTheme="minorHAnsi" w:hAnsiTheme="minorHAnsi"/>
                <w:b/>
                <w:szCs w:val="18"/>
              </w:rPr>
              <w:t>Buried Ducts Compliance Credit</w:t>
            </w:r>
          </w:p>
          <w:p w14:paraId="7758F1CC" w14:textId="77777777" w:rsidR="00FD0FA3" w:rsidRPr="00877B2C" w:rsidRDefault="00FD0FA3" w:rsidP="00864738">
            <w:pPr>
              <w:tabs>
                <w:tab w:val="left" w:pos="360"/>
                <w:tab w:val="left" w:pos="3600"/>
                <w:tab w:val="left" w:pos="4680"/>
                <w:tab w:val="left" w:pos="5940"/>
                <w:tab w:val="left" w:pos="6930"/>
                <w:tab w:val="left" w:pos="8100"/>
                <w:tab w:val="left" w:pos="9090"/>
              </w:tabs>
              <w:rPr>
                <w:rFonts w:asciiTheme="minorHAnsi" w:hAnsiTheme="minorHAnsi"/>
                <w:sz w:val="18"/>
                <w:szCs w:val="18"/>
              </w:rPr>
            </w:pPr>
            <w:r w:rsidRPr="00877B2C">
              <w:rPr>
                <w:rFonts w:asciiTheme="minorHAnsi" w:hAnsiTheme="minorHAnsi"/>
                <w:sz w:val="18"/>
                <w:szCs w:val="18"/>
              </w:rPr>
              <w:t>Ducts partly or completely buried in blown attic insulation in dwelling units meeting the requirements for verified quality insulation installation may take credit for increased effective duct insulation if the system complies with the following requirements:</w:t>
            </w:r>
          </w:p>
        </w:tc>
      </w:tr>
      <w:tr w:rsidR="00FD0FA3" w:rsidRPr="006136A2" w14:paraId="7758F1D0"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CE" w14:textId="77777777" w:rsidR="00FD0FA3" w:rsidRPr="00877B2C" w:rsidRDefault="00FD0FA3" w:rsidP="00864738">
            <w:pPr>
              <w:jc w:val="center"/>
              <w:rPr>
                <w:rFonts w:asciiTheme="minorHAnsi" w:hAnsiTheme="minorHAnsi"/>
                <w:sz w:val="18"/>
                <w:szCs w:val="18"/>
              </w:rPr>
            </w:pPr>
            <w:r w:rsidRPr="00877B2C">
              <w:rPr>
                <w:rFonts w:asciiTheme="minorHAnsi" w:hAnsiTheme="minorHAnsi"/>
                <w:sz w:val="18"/>
                <w:szCs w:val="18"/>
              </w:rPr>
              <w:t>01</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CF" w14:textId="1E56732E" w:rsidR="00FD0FA3" w:rsidRPr="00877B2C" w:rsidRDefault="00FD0FA3" w:rsidP="00864738">
            <w:pPr>
              <w:rPr>
                <w:rFonts w:asciiTheme="minorHAnsi" w:hAnsiTheme="minorHAnsi"/>
                <w:sz w:val="18"/>
                <w:szCs w:val="18"/>
              </w:rPr>
            </w:pPr>
            <w:r w:rsidRPr="00877B2C">
              <w:rPr>
                <w:rFonts w:asciiTheme="minorHAnsi" w:hAnsiTheme="minorHAnsi"/>
                <w:sz w:val="18"/>
                <w:szCs w:val="18"/>
              </w:rPr>
              <w:t>The duct system design shall be detailed in the special features section of the CF1R-PRF-01-E approved by the enforcement agency.</w:t>
            </w:r>
          </w:p>
        </w:tc>
      </w:tr>
      <w:tr w:rsidR="00FD0FA3" w:rsidRPr="006136A2" w14:paraId="7758F1D3"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D1" w14:textId="77777777" w:rsidR="00FD0FA3" w:rsidRPr="00877B2C" w:rsidRDefault="00FD0FA3" w:rsidP="00864738">
            <w:pPr>
              <w:jc w:val="center"/>
              <w:rPr>
                <w:rFonts w:asciiTheme="minorHAnsi" w:hAnsiTheme="minorHAnsi"/>
                <w:sz w:val="18"/>
                <w:szCs w:val="18"/>
              </w:rPr>
            </w:pPr>
            <w:r w:rsidRPr="00877B2C">
              <w:rPr>
                <w:rFonts w:asciiTheme="minorHAnsi" w:hAnsiTheme="minorHAnsi"/>
                <w:sz w:val="18"/>
                <w:szCs w:val="18"/>
              </w:rPr>
              <w:t>02</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D2" w14:textId="44BC5E5D" w:rsidR="00FD0FA3" w:rsidRPr="00877B2C" w:rsidRDefault="00FD0FA3" w:rsidP="00AB10BA">
            <w:pPr>
              <w:rPr>
                <w:rFonts w:asciiTheme="minorHAnsi" w:hAnsiTheme="minorHAnsi"/>
                <w:sz w:val="18"/>
                <w:szCs w:val="18"/>
              </w:rPr>
            </w:pP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p>
        </w:tc>
      </w:tr>
      <w:tr w:rsidR="003527A2" w:rsidRPr="006136A2" w14:paraId="7758F1D6"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D4" w14:textId="77777777" w:rsidR="003527A2" w:rsidRPr="00877B2C" w:rsidRDefault="003527A2" w:rsidP="003527A2">
            <w:pPr>
              <w:jc w:val="center"/>
              <w:rPr>
                <w:rFonts w:asciiTheme="minorHAnsi" w:hAnsiTheme="minorHAnsi"/>
                <w:sz w:val="18"/>
                <w:szCs w:val="18"/>
              </w:rPr>
            </w:pPr>
            <w:r w:rsidRPr="00877B2C">
              <w:rPr>
                <w:rFonts w:asciiTheme="minorHAnsi" w:hAnsiTheme="minorHAnsi"/>
                <w:sz w:val="18"/>
                <w:szCs w:val="18"/>
              </w:rPr>
              <w:t>03</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D5" w14:textId="79D9E075" w:rsidR="003527A2" w:rsidRPr="00877B2C" w:rsidRDefault="003527A2" w:rsidP="00F6717A">
            <w:pPr>
              <w:rPr>
                <w:rFonts w:asciiTheme="minorHAnsi" w:hAnsiTheme="minorHAnsi"/>
                <w:sz w:val="18"/>
                <w:szCs w:val="18"/>
              </w:rPr>
            </w:pPr>
            <w:ins w:id="1" w:author="Author">
              <w:r w:rsidRPr="00877B2C">
                <w:rPr>
                  <w:rFonts w:asciiTheme="minorHAnsi" w:hAnsiTheme="minorHAnsi"/>
                  <w:sz w:val="18"/>
                  <w:szCs w:val="18"/>
                </w:rPr>
                <w:t xml:space="preserve">The </w:t>
              </w:r>
              <w:r>
                <w:rPr>
                  <w:rFonts w:asciiTheme="minorHAnsi" w:hAnsiTheme="minorHAnsi"/>
                  <w:sz w:val="18"/>
                  <w:szCs w:val="18"/>
                </w:rPr>
                <w:t xml:space="preserve">installed </w:t>
              </w:r>
              <w:r w:rsidRPr="00877B2C">
                <w:rPr>
                  <w:rFonts w:asciiTheme="minorHAnsi" w:hAnsiTheme="minorHAnsi"/>
                  <w:sz w:val="18"/>
                  <w:szCs w:val="18"/>
                </w:rPr>
                <w:t>duct system</w:t>
              </w:r>
              <w:r>
                <w:rPr>
                  <w:rFonts w:asciiTheme="minorHAnsi" w:hAnsiTheme="minorHAnsi"/>
                  <w:sz w:val="18"/>
                  <w:szCs w:val="18"/>
                </w:rPr>
                <w:t xml:space="preserve"> and attic insulation shall conform to the design details in </w:t>
              </w:r>
              <w:del w:id="2" w:author="Author">
                <w:r w:rsidDel="001407E3">
                  <w:rPr>
                    <w:rFonts w:asciiTheme="minorHAnsi" w:hAnsiTheme="minorHAnsi"/>
                    <w:sz w:val="18"/>
                    <w:szCs w:val="18"/>
                  </w:rPr>
                  <w:delText xml:space="preserve">Table E. Duct System Design copied from </w:delText>
                </w:r>
              </w:del>
              <w:r>
                <w:rPr>
                  <w:rFonts w:asciiTheme="minorHAnsi" w:hAnsiTheme="minorHAnsi"/>
                  <w:sz w:val="18"/>
                  <w:szCs w:val="18"/>
                </w:rPr>
                <w:t>the enforcement agency approved CF1R-PRF-01-E. These installation details include</w:t>
              </w:r>
              <w:r w:rsidRPr="00877B2C">
                <w:rPr>
                  <w:rFonts w:asciiTheme="minorHAnsi" w:hAnsiTheme="minorHAnsi"/>
                  <w:sz w:val="18"/>
                  <w:szCs w:val="18"/>
                </w:rPr>
                <w:t>, duct</w:t>
              </w:r>
              <w:r w:rsidR="00F6717A">
                <w:rPr>
                  <w:rFonts w:asciiTheme="minorHAnsi" w:hAnsiTheme="minorHAnsi"/>
                  <w:sz w:val="18"/>
                  <w:szCs w:val="18"/>
                </w:rPr>
                <w:t xml:space="preserve"> nominal diameter</w:t>
              </w:r>
              <w:r>
                <w:rPr>
                  <w:rFonts w:asciiTheme="minorHAnsi" w:hAnsiTheme="minorHAnsi"/>
                  <w:sz w:val="18"/>
                  <w:szCs w:val="18"/>
                </w:rPr>
                <w:t xml:space="preserve">, R-value, and length of each </w:t>
              </w:r>
              <w:r w:rsidR="00F6717A">
                <w:rPr>
                  <w:rFonts w:asciiTheme="minorHAnsi" w:hAnsiTheme="minorHAnsi"/>
                  <w:sz w:val="18"/>
                  <w:szCs w:val="18"/>
                </w:rPr>
                <w:t>segment, ceiling insulation depth, type (i.e. fiberglass or cellulose), and R-value, and supply and return register locations</w:t>
              </w:r>
              <w:r>
                <w:rPr>
                  <w:rFonts w:asciiTheme="minorHAnsi" w:hAnsiTheme="minorHAnsi"/>
                  <w:sz w:val="18"/>
                  <w:szCs w:val="18"/>
                </w:rPr>
                <w:t>.</w:t>
              </w:r>
            </w:ins>
            <w:del w:id="3" w:author="Author">
              <w:r w:rsidRPr="00877B2C" w:rsidDel="00C137C9">
                <w:rPr>
                  <w:rFonts w:asciiTheme="minorHAnsi" w:hAnsiTheme="minorHAnsi"/>
                  <w:sz w:val="18"/>
                  <w:szCs w:val="18"/>
                </w:rPr>
                <w:delText>The duct system installation, including duct sizes and locations of supply &amp; return registers shall conform to the duct system design layout approved by the enforcement agency.</w:delText>
              </w:r>
            </w:del>
          </w:p>
        </w:tc>
      </w:tr>
      <w:tr w:rsidR="003527A2" w:rsidRPr="006136A2" w14:paraId="7758F1D9"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D7" w14:textId="77777777" w:rsidR="003527A2" w:rsidRPr="00877B2C" w:rsidRDefault="003527A2" w:rsidP="003527A2">
            <w:pPr>
              <w:jc w:val="center"/>
              <w:rPr>
                <w:rFonts w:asciiTheme="minorHAnsi" w:hAnsiTheme="minorHAnsi"/>
                <w:sz w:val="18"/>
                <w:szCs w:val="18"/>
              </w:rPr>
            </w:pPr>
            <w:r w:rsidRPr="00877B2C">
              <w:rPr>
                <w:rFonts w:asciiTheme="minorHAnsi" w:hAnsiTheme="minorHAnsi"/>
                <w:sz w:val="18"/>
                <w:szCs w:val="18"/>
              </w:rPr>
              <w:t>04</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D8" w14:textId="1F01E61C" w:rsidR="003527A2" w:rsidRPr="00877B2C" w:rsidRDefault="003527A2" w:rsidP="003527A2">
            <w:pPr>
              <w:rPr>
                <w:rFonts w:asciiTheme="minorHAnsi" w:hAnsiTheme="minorHAnsi"/>
                <w:sz w:val="18"/>
                <w:szCs w:val="18"/>
              </w:rPr>
            </w:pPr>
            <w:r w:rsidRPr="00877B2C">
              <w:rPr>
                <w:rFonts w:asciiTheme="minorHAnsi" w:hAnsiTheme="minorHAnsi"/>
                <w:sz w:val="18"/>
                <w:szCs w:val="18"/>
              </w:rPr>
              <w:t>The duct system installation shall be verified by a HERS rater according to the requirements in RA3.1.4.1.</w:t>
            </w:r>
            <w:r>
              <w:rPr>
                <w:rFonts w:asciiTheme="minorHAnsi" w:hAnsiTheme="minorHAnsi"/>
                <w:sz w:val="18"/>
                <w:szCs w:val="18"/>
              </w:rPr>
              <w:t>5</w:t>
            </w:r>
            <w:r w:rsidRPr="00877B2C">
              <w:rPr>
                <w:rFonts w:asciiTheme="minorHAnsi" w:hAnsiTheme="minorHAnsi"/>
                <w:sz w:val="18"/>
                <w:szCs w:val="18"/>
              </w:rPr>
              <w:t>.</w:t>
            </w:r>
            <w:ins w:id="4" w:author="Author">
              <w:r>
                <w:rPr>
                  <w:rFonts w:asciiTheme="minorHAnsi" w:hAnsiTheme="minorHAnsi"/>
                  <w:sz w:val="18"/>
                  <w:szCs w:val="18"/>
                </w:rPr>
                <w:t xml:space="preserve"> Verification of duct system installation shall be completed prior to burial of ducts. Verification of </w:t>
              </w:r>
              <w:del w:id="5" w:author="Author">
                <w:r w:rsidDel="001407E3">
                  <w:rPr>
                    <w:rFonts w:asciiTheme="minorHAnsi" w:hAnsiTheme="minorHAnsi"/>
                    <w:sz w:val="18"/>
                    <w:szCs w:val="18"/>
                  </w:rPr>
                  <w:delText xml:space="preserve">A second HERS rater visit shall verify </w:delText>
                </w:r>
              </w:del>
              <w:r>
                <w:rPr>
                  <w:rFonts w:asciiTheme="minorHAnsi" w:hAnsiTheme="minorHAnsi"/>
                  <w:sz w:val="18"/>
                  <w:szCs w:val="18"/>
                </w:rPr>
                <w:t>insulation installation shall be completed by a second HERS inspection</w:t>
              </w:r>
              <w:del w:id="6" w:author="Author">
                <w:r w:rsidDel="001407E3">
                  <w:rPr>
                    <w:rFonts w:asciiTheme="minorHAnsi" w:hAnsiTheme="minorHAnsi"/>
                    <w:sz w:val="18"/>
                    <w:szCs w:val="18"/>
                  </w:rPr>
                  <w:delText xml:space="preserve"> </w:delText>
                </w:r>
              </w:del>
              <w:r>
                <w:rPr>
                  <w:rFonts w:asciiTheme="minorHAnsi" w:hAnsiTheme="minorHAnsi"/>
                  <w:sz w:val="18"/>
                  <w:szCs w:val="18"/>
                </w:rPr>
                <w:t xml:space="preserve"> after ducts are buried. </w:t>
              </w:r>
              <w:del w:id="7" w:author="Author">
                <w:r w:rsidDel="001407E3">
                  <w:rPr>
                    <w:rFonts w:asciiTheme="minorHAnsi" w:hAnsiTheme="minorHAnsi"/>
                    <w:sz w:val="18"/>
                    <w:szCs w:val="18"/>
                  </w:rPr>
                  <w:delText>Insulation R-value (depth) and type, duct burial level, and containment systems or lowered chases must match the details listed on the CF1R-PRF-01-E.</w:delText>
                </w:r>
              </w:del>
            </w:ins>
          </w:p>
        </w:tc>
      </w:tr>
      <w:tr w:rsidR="003527A2" w:rsidRPr="006136A2" w14:paraId="7758F1DC"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DA" w14:textId="77777777" w:rsidR="003527A2" w:rsidRPr="00877B2C" w:rsidRDefault="003527A2" w:rsidP="003527A2">
            <w:pPr>
              <w:jc w:val="center"/>
              <w:rPr>
                <w:rFonts w:asciiTheme="minorHAnsi" w:hAnsiTheme="minorHAnsi"/>
                <w:sz w:val="18"/>
                <w:szCs w:val="18"/>
              </w:rPr>
            </w:pPr>
            <w:r w:rsidRPr="00877B2C">
              <w:rPr>
                <w:rFonts w:asciiTheme="minorHAnsi" w:hAnsiTheme="minorHAnsi"/>
                <w:sz w:val="18"/>
                <w:szCs w:val="18"/>
              </w:rPr>
              <w:t>05</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DB" w14:textId="5B04375A" w:rsidR="003527A2" w:rsidRPr="00877B2C" w:rsidRDefault="00F6717A" w:rsidP="00F6717A">
            <w:pPr>
              <w:rPr>
                <w:rFonts w:asciiTheme="minorHAnsi" w:hAnsiTheme="minorHAnsi"/>
                <w:sz w:val="18"/>
                <w:szCs w:val="18"/>
              </w:rPr>
            </w:pPr>
            <w:del w:id="8" w:author="Author">
              <w:r w:rsidRPr="00773DD9">
                <w:rPr>
                  <w:rFonts w:asciiTheme="minorHAnsi" w:hAnsiTheme="minorHAnsi"/>
                  <w:sz w:val="18"/>
                  <w:szCs w:val="18"/>
                </w:rPr>
                <w:delText xml:space="preserve">The </w:delText>
              </w:r>
              <w:r w:rsidRPr="00DD2B3E">
                <w:rPr>
                  <w:rFonts w:asciiTheme="minorHAnsi" w:hAnsiTheme="minorHAnsi"/>
                  <w:sz w:val="18"/>
                  <w:szCs w:val="18"/>
                </w:rPr>
                <w:delText>duct system installation</w:delText>
              </w:r>
            </w:del>
            <w:ins w:id="9" w:author="Author">
              <w:r>
                <w:rPr>
                  <w:rFonts w:asciiTheme="minorHAnsi" w:hAnsiTheme="minorHAnsi"/>
                  <w:sz w:val="18"/>
                  <w:szCs w:val="18"/>
                </w:rPr>
                <w:t>Ducts</w:t>
              </w:r>
            </w:ins>
            <w:r w:rsidR="003527A2" w:rsidRPr="00877B2C">
              <w:rPr>
                <w:rFonts w:asciiTheme="minorHAnsi" w:hAnsiTheme="minorHAnsi"/>
                <w:sz w:val="18"/>
                <w:szCs w:val="18"/>
              </w:rPr>
              <w:t xml:space="preserve"> shall not have severely twisted or compressed sections that would rest</w:t>
            </w:r>
            <w:r w:rsidR="003527A2">
              <w:rPr>
                <w:rFonts w:asciiTheme="minorHAnsi" w:hAnsiTheme="minorHAnsi"/>
                <w:sz w:val="18"/>
                <w:szCs w:val="18"/>
              </w:rPr>
              <w:t>rict required operating airflow.</w:t>
            </w:r>
          </w:p>
        </w:tc>
      </w:tr>
      <w:tr w:rsidR="00FD0FA3" w:rsidRPr="006136A2" w14:paraId="7758F1DF" w14:textId="77777777" w:rsidTr="00864738">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DD" w14:textId="4E21002A" w:rsidR="00FD0FA3" w:rsidRPr="00877B2C" w:rsidRDefault="00F6717A" w:rsidP="00864738">
            <w:pPr>
              <w:jc w:val="center"/>
              <w:rPr>
                <w:rFonts w:asciiTheme="minorHAnsi" w:hAnsiTheme="minorHAnsi"/>
                <w:sz w:val="18"/>
                <w:szCs w:val="18"/>
              </w:rPr>
            </w:pPr>
            <w:ins w:id="10" w:author="Author">
              <w:r w:rsidRPr="00877B2C">
                <w:rPr>
                  <w:rFonts w:asciiTheme="minorHAnsi" w:hAnsiTheme="minorHAnsi"/>
                  <w:sz w:val="18"/>
                  <w:szCs w:val="18"/>
                </w:rPr>
                <w:t>06</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DE" w14:textId="405394D3" w:rsidR="00FD0FA3" w:rsidRPr="00877B2C" w:rsidRDefault="00F6717A" w:rsidP="00864738">
            <w:pPr>
              <w:rPr>
                <w:rFonts w:asciiTheme="minorHAnsi" w:hAnsiTheme="minorHAnsi"/>
                <w:sz w:val="18"/>
                <w:szCs w:val="18"/>
              </w:rPr>
            </w:pPr>
            <w:ins w:id="11" w:author="Author">
              <w:r>
                <w:rPr>
                  <w:rFonts w:asciiTheme="minorHAnsi" w:hAnsiTheme="minorHAnsi"/>
                  <w:sz w:val="18"/>
                  <w:szCs w:val="18"/>
                </w:rPr>
                <w:t>D</w:t>
              </w:r>
              <w:r w:rsidRPr="00801F86">
                <w:rPr>
                  <w:rFonts w:asciiTheme="minorHAnsi" w:hAnsiTheme="minorHAnsi"/>
                  <w:sz w:val="18"/>
                  <w:szCs w:val="18"/>
                </w:rPr>
                <w:t>uct</w:t>
              </w:r>
              <w:r>
                <w:rPr>
                  <w:rFonts w:asciiTheme="minorHAnsi" w:hAnsiTheme="minorHAnsi"/>
                  <w:sz w:val="18"/>
                  <w:szCs w:val="18"/>
                </w:rPr>
                <w:t xml:space="preserve">s </w:t>
              </w:r>
              <w:r w:rsidRPr="00801F86">
                <w:rPr>
                  <w:rFonts w:asciiTheme="minorHAnsi" w:hAnsiTheme="minorHAnsi"/>
                  <w:sz w:val="18"/>
                  <w:szCs w:val="18"/>
                </w:rPr>
                <w:t>shall be buried by a uniform level of insulation</w:t>
              </w:r>
              <w:r>
                <w:rPr>
                  <w:rFonts w:asciiTheme="minorHAnsi" w:hAnsiTheme="minorHAnsi"/>
                  <w:sz w:val="18"/>
                  <w:szCs w:val="18"/>
                </w:rPr>
                <w:t xml:space="preserve"> </w:t>
              </w:r>
              <w:r w:rsidRPr="00801F86">
                <w:rPr>
                  <w:rFonts w:asciiTheme="minorHAnsi" w:hAnsiTheme="minorHAnsi"/>
                  <w:sz w:val="18"/>
                  <w:szCs w:val="18"/>
                </w:rPr>
                <w:t xml:space="preserve">(i.e. </w:t>
              </w:r>
              <w:r>
                <w:rPr>
                  <w:rFonts w:asciiTheme="minorHAnsi" w:hAnsiTheme="minorHAnsi"/>
                  <w:sz w:val="18"/>
                  <w:szCs w:val="18"/>
                </w:rPr>
                <w:t>no</w:t>
              </w:r>
              <w:r w:rsidRPr="00801F86">
                <w:rPr>
                  <w:rFonts w:asciiTheme="minorHAnsi" w:hAnsiTheme="minorHAnsi"/>
                  <w:sz w:val="18"/>
                  <w:szCs w:val="18"/>
                </w:rPr>
                <w:t xml:space="preserve"> mounding attic ins</w:t>
              </w:r>
              <w:r>
                <w:rPr>
                  <w:rFonts w:asciiTheme="minorHAnsi" w:hAnsiTheme="minorHAnsi"/>
                  <w:sz w:val="18"/>
                  <w:szCs w:val="18"/>
                </w:rPr>
                <w:t>ulation to achieve burial level), lay directly or within 3.5 inches of ceiling gypsum board, and have at least 6 inches of space between the duct outer jacket and the roof sheathing.</w:t>
              </w:r>
            </w:ins>
          </w:p>
        </w:tc>
      </w:tr>
      <w:tr w:rsidR="003527A2" w:rsidRPr="0014781A" w14:paraId="6662C457"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E136604" w14:textId="0E0A920E" w:rsidR="003527A2" w:rsidRPr="00877B2C" w:rsidRDefault="00F6717A" w:rsidP="00581F33">
            <w:pPr>
              <w:jc w:val="center"/>
              <w:rPr>
                <w:rFonts w:asciiTheme="minorHAnsi" w:hAnsiTheme="minorHAnsi"/>
                <w:sz w:val="18"/>
                <w:szCs w:val="18"/>
              </w:rPr>
            </w:pPr>
            <w:ins w:id="12" w:author="Author">
              <w:r w:rsidRPr="00877B2C">
                <w:rPr>
                  <w:rFonts w:asciiTheme="minorHAnsi" w:hAnsiTheme="minorHAnsi"/>
                  <w:sz w:val="18"/>
                  <w:szCs w:val="18"/>
                </w:rPr>
                <w:t>07</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687833A9" w14:textId="32DCF491" w:rsidR="003527A2" w:rsidRPr="003527A2" w:rsidRDefault="003527A2" w:rsidP="00F6717A">
            <w:pPr>
              <w:keepNext/>
              <w:tabs>
                <w:tab w:val="left" w:pos="356"/>
              </w:tabs>
              <w:rPr>
                <w:rFonts w:asciiTheme="minorHAnsi" w:hAnsiTheme="minorHAnsi"/>
                <w:sz w:val="18"/>
                <w:szCs w:val="18"/>
              </w:rPr>
            </w:pPr>
            <w:r w:rsidRPr="00877B2C">
              <w:rPr>
                <w:rFonts w:asciiTheme="minorHAnsi" w:hAnsiTheme="minorHAnsi"/>
                <w:sz w:val="18"/>
                <w:szCs w:val="18"/>
              </w:rPr>
              <w:t xml:space="preserve">The dwelling shall comply with all Quality Insulation Installation requirements as documented on the applicable </w:t>
            </w:r>
            <w:ins w:id="13" w:author="Author">
              <w:del w:id="14" w:author="Author">
                <w:r w:rsidR="00F6717A">
                  <w:rPr>
                    <w:rFonts w:asciiTheme="minorHAnsi" w:hAnsiTheme="minorHAnsi"/>
                    <w:sz w:val="18"/>
                    <w:szCs w:val="18"/>
                  </w:rPr>
                  <w:delText>CF2Rs</w:delText>
                </w:r>
              </w:del>
              <w:r w:rsidR="00F6717A" w:rsidRPr="00877B2C">
                <w:rPr>
                  <w:rFonts w:asciiTheme="minorHAnsi" w:hAnsiTheme="minorHAnsi"/>
                  <w:sz w:val="18"/>
                  <w:szCs w:val="18"/>
                </w:rPr>
                <w:t>CF2R</w:t>
              </w:r>
            </w:ins>
            <w:r w:rsidRPr="00877B2C">
              <w:rPr>
                <w:rFonts w:asciiTheme="minorHAnsi" w:hAnsiTheme="minorHAnsi"/>
                <w:sz w:val="18"/>
                <w:szCs w:val="18"/>
              </w:rPr>
              <w:t xml:space="preserve"> and </w:t>
            </w:r>
            <w:ins w:id="15" w:author="Author">
              <w:del w:id="16" w:author="Author">
                <w:r w:rsidR="00F6717A">
                  <w:rPr>
                    <w:rFonts w:asciiTheme="minorHAnsi" w:hAnsiTheme="minorHAnsi"/>
                    <w:sz w:val="18"/>
                    <w:szCs w:val="18"/>
                  </w:rPr>
                  <w:delText>CF3Rs</w:delText>
                </w:r>
              </w:del>
              <w:r w:rsidR="00F6717A" w:rsidRPr="00877B2C">
                <w:rPr>
                  <w:rFonts w:asciiTheme="minorHAnsi" w:hAnsiTheme="minorHAnsi"/>
                  <w:sz w:val="18"/>
                  <w:szCs w:val="18"/>
                </w:rPr>
                <w:t>CF3R</w:t>
              </w:r>
            </w:ins>
            <w:r w:rsidRPr="00877B2C">
              <w:rPr>
                <w:rFonts w:asciiTheme="minorHAnsi" w:hAnsiTheme="minorHAnsi"/>
                <w:sz w:val="18"/>
                <w:szCs w:val="18"/>
              </w:rPr>
              <w:t>.</w:t>
            </w:r>
          </w:p>
        </w:tc>
      </w:tr>
      <w:tr w:rsidR="00FD0FA3" w:rsidRPr="006136A2" w14:paraId="7758F1E3" w14:textId="77777777" w:rsidTr="00910091">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E0" w14:textId="7B35229E" w:rsidR="00FD0FA3" w:rsidRPr="00877B2C" w:rsidRDefault="00FD0FA3" w:rsidP="003527A2">
            <w:pPr>
              <w:jc w:val="center"/>
              <w:rPr>
                <w:rFonts w:asciiTheme="minorHAnsi" w:hAnsiTheme="minorHAnsi"/>
                <w:sz w:val="18"/>
                <w:szCs w:val="18"/>
              </w:rPr>
            </w:pPr>
            <w:r w:rsidRPr="00877B2C">
              <w:rPr>
                <w:rFonts w:asciiTheme="minorHAnsi" w:hAnsiTheme="minorHAnsi"/>
                <w:sz w:val="18"/>
                <w:szCs w:val="18"/>
              </w:rPr>
              <w:t>0</w:t>
            </w:r>
            <w:r w:rsidR="003527A2">
              <w:rPr>
                <w:rFonts w:asciiTheme="minorHAnsi" w:hAnsiTheme="minorHAnsi"/>
                <w:sz w:val="18"/>
                <w:szCs w:val="18"/>
              </w:rPr>
              <w:t>8</w:t>
            </w:r>
          </w:p>
        </w:tc>
        <w:tc>
          <w:tcPr>
            <w:tcW w:w="2846" w:type="dxa"/>
            <w:tcBorders>
              <w:top w:val="single" w:sz="4" w:space="0" w:color="auto"/>
              <w:left w:val="single" w:sz="4" w:space="0" w:color="auto"/>
              <w:bottom w:val="single" w:sz="4" w:space="0" w:color="auto"/>
              <w:right w:val="single" w:sz="4" w:space="0" w:color="auto"/>
            </w:tcBorders>
            <w:vAlign w:val="center"/>
          </w:tcPr>
          <w:p w14:paraId="7758F1E1" w14:textId="77777777" w:rsidR="00FD0FA3" w:rsidRPr="00877B2C" w:rsidRDefault="00FD0FA3" w:rsidP="00864738">
            <w:pPr>
              <w:rPr>
                <w:rFonts w:asciiTheme="minorHAnsi" w:hAnsiTheme="minorHAnsi"/>
                <w:sz w:val="18"/>
                <w:szCs w:val="18"/>
              </w:rPr>
            </w:pPr>
            <w:r w:rsidRPr="00877B2C">
              <w:rPr>
                <w:rFonts w:asciiTheme="minorHAnsi" w:hAnsiTheme="minorHAnsi"/>
                <w:sz w:val="18"/>
                <w:szCs w:val="18"/>
              </w:rPr>
              <w:t>Verification Status:</w:t>
            </w:r>
          </w:p>
        </w:tc>
        <w:tc>
          <w:tcPr>
            <w:tcW w:w="7765" w:type="dxa"/>
            <w:tcBorders>
              <w:top w:val="single" w:sz="4" w:space="0" w:color="auto"/>
              <w:left w:val="single" w:sz="4" w:space="0" w:color="auto"/>
              <w:bottom w:val="single" w:sz="4" w:space="0" w:color="auto"/>
              <w:right w:val="single" w:sz="4" w:space="0" w:color="auto"/>
            </w:tcBorders>
            <w:vAlign w:val="center"/>
          </w:tcPr>
          <w:p w14:paraId="435D2A9A" w14:textId="77777777" w:rsidR="0014781A" w:rsidRDefault="0014781A" w:rsidP="001D7CD9">
            <w:pPr>
              <w:pStyle w:val="ListParagraph"/>
              <w:keepNext/>
              <w:numPr>
                <w:ilvl w:val="0"/>
                <w:numId w:val="15"/>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7758F1E2" w14:textId="1C65A03D" w:rsidR="00FD0FA3" w:rsidRPr="0014781A" w:rsidRDefault="0014781A" w:rsidP="001D7CD9">
            <w:pPr>
              <w:pStyle w:val="ListParagraph"/>
              <w:keepNext/>
              <w:numPr>
                <w:ilvl w:val="0"/>
                <w:numId w:val="15"/>
              </w:numPr>
              <w:tabs>
                <w:tab w:val="left" w:pos="356"/>
              </w:tabs>
              <w:rPr>
                <w:rFonts w:asciiTheme="minorHAnsi" w:hAnsiTheme="minorHAns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w:t>
            </w:r>
          </w:p>
        </w:tc>
      </w:tr>
      <w:tr w:rsidR="00D07066" w:rsidRPr="006136A2" w14:paraId="7758F1E6" w14:textId="77777777" w:rsidTr="00D0706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E4" w14:textId="4C18419F" w:rsidR="00D07066" w:rsidRPr="00877B2C" w:rsidRDefault="00D07066" w:rsidP="003527A2">
            <w:pPr>
              <w:jc w:val="center"/>
              <w:rPr>
                <w:rFonts w:asciiTheme="minorHAnsi" w:hAnsiTheme="minorHAnsi"/>
                <w:sz w:val="18"/>
                <w:szCs w:val="18"/>
              </w:rPr>
            </w:pPr>
            <w:r w:rsidRPr="00877B2C">
              <w:rPr>
                <w:rFonts w:asciiTheme="minorHAnsi" w:hAnsiTheme="minorHAnsi"/>
                <w:sz w:val="18"/>
                <w:szCs w:val="18"/>
              </w:rPr>
              <w:t>0</w:t>
            </w:r>
            <w:r w:rsidR="003527A2">
              <w:rPr>
                <w:rFonts w:asciiTheme="minorHAnsi" w:hAnsiTheme="minorHAnsi"/>
                <w:sz w:val="18"/>
                <w:szCs w:val="18"/>
              </w:rPr>
              <w:t>9</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E5" w14:textId="77777777" w:rsidR="00D07066" w:rsidRPr="00877B2C" w:rsidRDefault="00D07066" w:rsidP="00D6117A">
            <w:pPr>
              <w:rPr>
                <w:rFonts w:asciiTheme="minorHAnsi" w:hAnsiTheme="minorHAnsi"/>
                <w:sz w:val="18"/>
                <w:szCs w:val="18"/>
              </w:rPr>
            </w:pPr>
            <w:r w:rsidRPr="00877B2C">
              <w:rPr>
                <w:rFonts w:asciiTheme="minorHAnsi" w:hAnsiTheme="minorHAnsi"/>
                <w:sz w:val="18"/>
                <w:szCs w:val="18"/>
              </w:rPr>
              <w:t>Correction Notes:</w:t>
            </w:r>
          </w:p>
        </w:tc>
      </w:tr>
      <w:tr w:rsidR="00D07066" w:rsidRPr="006136A2" w14:paraId="7758F1E8" w14:textId="77777777" w:rsidTr="00D07066">
        <w:trPr>
          <w:cantSplit/>
          <w:trHeight w:val="242"/>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7758F1E7" w14:textId="77777777" w:rsidR="00D07066" w:rsidRPr="00877B2C" w:rsidRDefault="00533ED1" w:rsidP="00864738">
            <w:pPr>
              <w:rPr>
                <w:rFonts w:asciiTheme="minorHAnsi" w:hAnsiTheme="minorHAnsi"/>
                <w:sz w:val="18"/>
                <w:szCs w:val="18"/>
              </w:rPr>
            </w:pPr>
            <w:r w:rsidRPr="00877B2C">
              <w:rPr>
                <w:rFonts w:asciiTheme="minorHAnsi" w:hAnsiTheme="minorHAnsi"/>
                <w:b/>
                <w:sz w:val="18"/>
                <w:szCs w:val="18"/>
              </w:rPr>
              <w:t>The responsible person’s signature on this compliance document affirms that all applicable requirements in this table have been met.</w:t>
            </w:r>
          </w:p>
        </w:tc>
      </w:tr>
    </w:tbl>
    <w:p w14:paraId="7758F1E9" w14:textId="4DC0E605" w:rsidR="00FD0FA3" w:rsidDel="00A56E73" w:rsidRDefault="00FD0FA3" w:rsidP="00FD0FA3">
      <w:pPr>
        <w:pStyle w:val="Header"/>
        <w:rPr>
          <w:del w:id="17" w:author="Autho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9"/>
        <w:gridCol w:w="2846"/>
        <w:gridCol w:w="7765"/>
      </w:tblGrid>
      <w:tr w:rsidR="00FD0FA3" w:rsidRPr="006136A2" w14:paraId="7758F1EC" w14:textId="77777777" w:rsidTr="00864738">
        <w:trPr>
          <w:cantSplit/>
          <w:trHeight w:val="242"/>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7758F1EA" w14:textId="16C427EA" w:rsidR="00FD0FA3" w:rsidRPr="00F70B2C" w:rsidRDefault="00FD0FA3" w:rsidP="00864738">
            <w:pPr>
              <w:keepNext/>
              <w:tabs>
                <w:tab w:val="left" w:pos="360"/>
                <w:tab w:val="left" w:pos="3600"/>
                <w:tab w:val="left" w:pos="4680"/>
                <w:tab w:val="left" w:pos="5940"/>
                <w:tab w:val="left" w:pos="6930"/>
                <w:tab w:val="left" w:pos="8100"/>
                <w:tab w:val="left" w:pos="9090"/>
              </w:tabs>
              <w:rPr>
                <w:rFonts w:asciiTheme="minorHAnsi" w:hAnsiTheme="minorHAnsi"/>
                <w:bCs/>
                <w:szCs w:val="18"/>
              </w:rPr>
            </w:pPr>
            <w:r w:rsidRPr="00F70B2C">
              <w:rPr>
                <w:rFonts w:asciiTheme="minorHAnsi" w:hAnsiTheme="minorHAnsi"/>
                <w:b/>
                <w:bCs/>
                <w:szCs w:val="18"/>
              </w:rPr>
              <w:t xml:space="preserve">D. </w:t>
            </w:r>
            <w:r w:rsidR="00442222" w:rsidRPr="00F70B2C">
              <w:rPr>
                <w:rFonts w:asciiTheme="minorHAnsi" w:hAnsiTheme="minorHAnsi"/>
                <w:b/>
                <w:szCs w:val="18"/>
              </w:rPr>
              <w:t>Deeply Buried Ducts Compliance Credit</w:t>
            </w:r>
          </w:p>
          <w:p w14:paraId="7758F1EB" w14:textId="4118DB93" w:rsidR="00FD0FA3" w:rsidRPr="00877B2C" w:rsidRDefault="00FD0FA3">
            <w:pPr>
              <w:keepNext/>
              <w:tabs>
                <w:tab w:val="left" w:pos="360"/>
                <w:tab w:val="left" w:pos="3600"/>
                <w:tab w:val="left" w:pos="4680"/>
                <w:tab w:val="left" w:pos="5940"/>
                <w:tab w:val="left" w:pos="6930"/>
                <w:tab w:val="left" w:pos="8100"/>
                <w:tab w:val="left" w:pos="9090"/>
              </w:tabs>
              <w:rPr>
                <w:rFonts w:asciiTheme="minorHAnsi" w:hAnsiTheme="minorHAnsi"/>
                <w:sz w:val="18"/>
                <w:szCs w:val="18"/>
              </w:rPr>
            </w:pPr>
            <w:r w:rsidRPr="00877B2C">
              <w:rPr>
                <w:rFonts w:asciiTheme="minorHAnsi" w:hAnsiTheme="minorHAnsi"/>
                <w:sz w:val="18"/>
                <w:szCs w:val="18"/>
              </w:rPr>
              <w:t>Duct segments</w:t>
            </w:r>
            <w:ins w:id="18" w:author="Author">
              <w:r w:rsidR="00C137C9">
                <w:rPr>
                  <w:rFonts w:asciiTheme="minorHAnsi" w:hAnsiTheme="minorHAnsi"/>
                  <w:sz w:val="18"/>
                  <w:szCs w:val="18"/>
                </w:rPr>
                <w:t xml:space="preserve"> meeting the requirements for buried ducts and covered by at least 3.5 inches of insulation can take credit for </w:t>
              </w:r>
              <w:del w:id="19" w:author="Author">
                <w:r w:rsidR="00C137C9" w:rsidDel="003D1625">
                  <w:rPr>
                    <w:rFonts w:asciiTheme="minorHAnsi" w:hAnsiTheme="minorHAnsi"/>
                    <w:sz w:val="18"/>
                    <w:szCs w:val="18"/>
                  </w:rPr>
                  <w:delText xml:space="preserve">increased </w:delText>
                </w:r>
              </w:del>
              <w:r w:rsidR="00C137C9">
                <w:rPr>
                  <w:rFonts w:asciiTheme="minorHAnsi" w:hAnsiTheme="minorHAnsi"/>
                  <w:sz w:val="18"/>
                  <w:szCs w:val="18"/>
                </w:rPr>
                <w:t xml:space="preserve">effective duct insulation </w:t>
              </w:r>
              <w:r w:rsidR="003D1625">
                <w:rPr>
                  <w:rFonts w:asciiTheme="minorHAnsi" w:hAnsiTheme="minorHAnsi"/>
                  <w:sz w:val="18"/>
                  <w:szCs w:val="18"/>
                </w:rPr>
                <w:t xml:space="preserve">levels </w:t>
              </w:r>
              <w:r w:rsidR="00871988">
                <w:rPr>
                  <w:rFonts w:asciiTheme="minorHAnsi" w:hAnsiTheme="minorHAnsi"/>
                  <w:sz w:val="18"/>
                  <w:szCs w:val="18"/>
                </w:rPr>
                <w:t>greater than</w:t>
              </w:r>
              <w:del w:id="20" w:author="Author">
                <w:r w:rsidR="00C137C9" w:rsidDel="00871988">
                  <w:rPr>
                    <w:rFonts w:asciiTheme="minorHAnsi" w:hAnsiTheme="minorHAnsi"/>
                    <w:sz w:val="18"/>
                    <w:szCs w:val="18"/>
                  </w:rPr>
                  <w:delText>above</w:delText>
                </w:r>
                <w:r w:rsidR="00C137C9" w:rsidDel="003D1625">
                  <w:rPr>
                    <w:rFonts w:asciiTheme="minorHAnsi" w:hAnsiTheme="minorHAnsi"/>
                    <w:sz w:val="18"/>
                    <w:szCs w:val="18"/>
                  </w:rPr>
                  <w:delText xml:space="preserve"> the levels of</w:delText>
                </w:r>
              </w:del>
              <w:r w:rsidR="00C137C9">
                <w:rPr>
                  <w:rFonts w:asciiTheme="minorHAnsi" w:hAnsiTheme="minorHAnsi"/>
                  <w:sz w:val="18"/>
                  <w:szCs w:val="18"/>
                </w:rPr>
                <w:t xml:space="preserve"> buried ducts. </w:t>
              </w:r>
              <w:r w:rsidR="002F3EE7">
                <w:rPr>
                  <w:rFonts w:asciiTheme="minorHAnsi" w:hAnsiTheme="minorHAnsi"/>
                  <w:sz w:val="18"/>
                  <w:szCs w:val="18"/>
                </w:rPr>
                <w:t xml:space="preserve">Deeply buried ducts have the option of using </w:t>
              </w:r>
              <w:del w:id="21" w:author="Author">
                <w:r w:rsidR="00C137C9" w:rsidDel="002F3EE7">
                  <w:rPr>
                    <w:rFonts w:asciiTheme="minorHAnsi" w:hAnsiTheme="minorHAnsi"/>
                    <w:sz w:val="18"/>
                    <w:szCs w:val="18"/>
                  </w:rPr>
                  <w:delText xml:space="preserve">Burial depth of 3.5 inches can be achieved through the use of a </w:delText>
                </w:r>
              </w:del>
            </w:ins>
            <w:del w:id="22" w:author="Author">
              <w:r w:rsidRPr="00877B2C" w:rsidDel="00C137C9">
                <w:rPr>
                  <w:rFonts w:asciiTheme="minorHAnsi" w:hAnsiTheme="minorHAnsi"/>
                  <w:sz w:val="18"/>
                  <w:szCs w:val="18"/>
                </w:rPr>
                <w:delText xml:space="preserve"> deeply buried i</w:delText>
              </w:r>
            </w:del>
            <w:ins w:id="23" w:author="Author">
              <w:r w:rsidR="00C137C9">
                <w:rPr>
                  <w:rFonts w:asciiTheme="minorHAnsi" w:hAnsiTheme="minorHAnsi"/>
                  <w:sz w:val="18"/>
                  <w:szCs w:val="18"/>
                </w:rPr>
                <w:t>lowered portion</w:t>
              </w:r>
              <w:r w:rsidR="002F3EE7">
                <w:rPr>
                  <w:rFonts w:asciiTheme="minorHAnsi" w:hAnsiTheme="minorHAnsi"/>
                  <w:sz w:val="18"/>
                  <w:szCs w:val="18"/>
                </w:rPr>
                <w:t>s</w:t>
              </w:r>
              <w:r w:rsidR="00C137C9">
                <w:rPr>
                  <w:rFonts w:asciiTheme="minorHAnsi" w:hAnsiTheme="minorHAnsi"/>
                  <w:sz w:val="18"/>
                  <w:szCs w:val="18"/>
                </w:rPr>
                <w:t xml:space="preserve"> of the ceiling</w:t>
              </w:r>
              <w:r w:rsidR="002F3EE7">
                <w:rPr>
                  <w:rFonts w:asciiTheme="minorHAnsi" w:hAnsiTheme="minorHAnsi"/>
                  <w:sz w:val="18"/>
                  <w:szCs w:val="18"/>
                </w:rPr>
                <w:t xml:space="preserve"> or </w:t>
              </w:r>
              <w:del w:id="24" w:author="Author">
                <w:r w:rsidR="00C137C9" w:rsidDel="002F3EE7">
                  <w:rPr>
                    <w:rFonts w:asciiTheme="minorHAnsi" w:hAnsiTheme="minorHAnsi"/>
                    <w:sz w:val="18"/>
                    <w:szCs w:val="18"/>
                  </w:rPr>
                  <w:delText xml:space="preserve">, </w:delText>
                </w:r>
                <w:r w:rsidR="00C137C9" w:rsidDel="00D62D6B">
                  <w:rPr>
                    <w:rFonts w:asciiTheme="minorHAnsi" w:hAnsiTheme="minorHAnsi"/>
                    <w:sz w:val="18"/>
                    <w:szCs w:val="18"/>
                  </w:rPr>
                  <w:delText xml:space="preserve">a </w:delText>
                </w:r>
              </w:del>
              <w:r w:rsidR="00C137C9">
                <w:rPr>
                  <w:rFonts w:asciiTheme="minorHAnsi" w:hAnsiTheme="minorHAnsi"/>
                  <w:sz w:val="18"/>
                  <w:szCs w:val="18"/>
                </w:rPr>
                <w:t>durable containment system</w:t>
              </w:r>
              <w:r w:rsidR="002F3EE7">
                <w:rPr>
                  <w:rFonts w:asciiTheme="minorHAnsi" w:hAnsiTheme="minorHAnsi"/>
                  <w:sz w:val="18"/>
                  <w:szCs w:val="18"/>
                </w:rPr>
                <w:t xml:space="preserve">s to achieve burial depth greater than the </w:t>
              </w:r>
              <w:r w:rsidR="003D1625">
                <w:rPr>
                  <w:rFonts w:asciiTheme="minorHAnsi" w:hAnsiTheme="minorHAnsi"/>
                  <w:sz w:val="18"/>
                  <w:szCs w:val="18"/>
                </w:rPr>
                <w:t>overall</w:t>
              </w:r>
              <w:r w:rsidR="002F3EE7">
                <w:rPr>
                  <w:rFonts w:asciiTheme="minorHAnsi" w:hAnsiTheme="minorHAnsi"/>
                  <w:sz w:val="18"/>
                  <w:szCs w:val="18"/>
                </w:rPr>
                <w:t xml:space="preserve"> attic insulation level</w:t>
              </w:r>
              <w:del w:id="25" w:author="Author">
                <w:r w:rsidR="00C137C9" w:rsidDel="002F3EE7">
                  <w:rPr>
                    <w:rFonts w:asciiTheme="minorHAnsi" w:hAnsiTheme="minorHAnsi"/>
                    <w:sz w:val="18"/>
                    <w:szCs w:val="18"/>
                  </w:rPr>
                  <w:delText xml:space="preserve">, or </w:delText>
                </w:r>
                <w:r w:rsidR="00C137C9" w:rsidDel="00D62D6B">
                  <w:rPr>
                    <w:rFonts w:asciiTheme="minorHAnsi" w:hAnsiTheme="minorHAnsi"/>
                    <w:sz w:val="18"/>
                    <w:szCs w:val="18"/>
                  </w:rPr>
                  <w:delText xml:space="preserve">a </w:delText>
                </w:r>
                <w:r w:rsidR="00C137C9" w:rsidDel="002F3EE7">
                  <w:rPr>
                    <w:rFonts w:asciiTheme="minorHAnsi" w:hAnsiTheme="minorHAnsi"/>
                    <w:sz w:val="18"/>
                    <w:szCs w:val="18"/>
                  </w:rPr>
                  <w:delText>uniform level of insulation</w:delText>
                </w:r>
              </w:del>
              <w:r w:rsidR="00C137C9">
                <w:rPr>
                  <w:rFonts w:asciiTheme="minorHAnsi" w:hAnsiTheme="minorHAnsi"/>
                  <w:sz w:val="18"/>
                  <w:szCs w:val="18"/>
                </w:rPr>
                <w:t>. Deeply buried duct systems must comply with the following requirements:</w:t>
              </w:r>
            </w:ins>
            <w:del w:id="26" w:author="Author">
              <w:r w:rsidRPr="00877B2C" w:rsidDel="00C137C9">
                <w:rPr>
                  <w:rFonts w:asciiTheme="minorHAnsi" w:hAnsiTheme="minorHAnsi"/>
                  <w:sz w:val="18"/>
                  <w:szCs w:val="18"/>
                </w:rPr>
                <w:delText>n lowered areas of ceiling and covered by at least 3.5 inches of insulation above the top of the duct insulation jacket may claim effective insulation of R</w:delText>
              </w:r>
              <w:r w:rsidRPr="00877B2C" w:rsidDel="00C137C9">
                <w:rPr>
                  <w:rFonts w:asciiTheme="minorHAnsi" w:hAnsiTheme="minorHAnsi" w:cs="Cambria Math"/>
                  <w:sz w:val="18"/>
                  <w:szCs w:val="18"/>
                </w:rPr>
                <w:delText>‐</w:delText>
              </w:r>
              <w:r w:rsidRPr="00877B2C" w:rsidDel="00C137C9">
                <w:rPr>
                  <w:rFonts w:asciiTheme="minorHAnsi" w:hAnsiTheme="minorHAnsi"/>
                  <w:sz w:val="18"/>
                  <w:szCs w:val="18"/>
                </w:rPr>
                <w:delText>25 for fiberglass insulation and R</w:delText>
              </w:r>
              <w:r w:rsidRPr="00877B2C" w:rsidDel="00C137C9">
                <w:rPr>
                  <w:rFonts w:asciiTheme="minorHAnsi" w:hAnsiTheme="minorHAnsi" w:cs="Cambria Math"/>
                  <w:sz w:val="18"/>
                  <w:szCs w:val="18"/>
                </w:rPr>
                <w:delText>‐</w:delText>
              </w:r>
              <w:r w:rsidRPr="00877B2C" w:rsidDel="00C137C9">
                <w:rPr>
                  <w:rFonts w:asciiTheme="minorHAnsi" w:hAnsiTheme="minorHAnsi"/>
                  <w:sz w:val="18"/>
                  <w:szCs w:val="18"/>
                </w:rPr>
                <w:delText>31 for cellulose insulation if the system complies with the following requirements:</w:delText>
              </w:r>
            </w:del>
          </w:p>
        </w:tc>
      </w:tr>
      <w:tr w:rsidR="00FD0FA3" w:rsidRPr="006136A2" w14:paraId="7758F1EF" w14:textId="77777777" w:rsidTr="00D0706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ED" w14:textId="77777777" w:rsidR="00FD0FA3" w:rsidRPr="00877B2C" w:rsidRDefault="00FD0FA3" w:rsidP="00D07066">
            <w:pPr>
              <w:keepNext/>
              <w:jc w:val="center"/>
              <w:rPr>
                <w:rFonts w:asciiTheme="minorHAnsi" w:hAnsiTheme="minorHAnsi"/>
                <w:sz w:val="18"/>
                <w:szCs w:val="18"/>
              </w:rPr>
            </w:pPr>
            <w:r w:rsidRPr="00877B2C">
              <w:rPr>
                <w:rFonts w:asciiTheme="minorHAnsi" w:hAnsiTheme="minorHAnsi"/>
                <w:sz w:val="18"/>
                <w:szCs w:val="18"/>
              </w:rPr>
              <w:t>01</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EE" w14:textId="77777777" w:rsidR="00FD0FA3" w:rsidRPr="00877B2C" w:rsidRDefault="00FD0FA3" w:rsidP="00864738">
            <w:pPr>
              <w:keepNext/>
              <w:rPr>
                <w:rFonts w:asciiTheme="minorHAnsi" w:hAnsiTheme="minorHAnsi"/>
                <w:sz w:val="18"/>
                <w:szCs w:val="18"/>
              </w:rPr>
            </w:pPr>
            <w:r w:rsidRPr="00877B2C">
              <w:rPr>
                <w:rFonts w:asciiTheme="minorHAnsi" w:hAnsiTheme="minorHAnsi"/>
                <w:sz w:val="18"/>
                <w:szCs w:val="18"/>
              </w:rPr>
              <w:t>The duct system design shall be detailed in the special features section of the CF1R-PRF-01-E approved by the enforcement agency.</w:t>
            </w:r>
          </w:p>
        </w:tc>
      </w:tr>
      <w:tr w:rsidR="00FD0FA3" w:rsidRPr="006136A2" w14:paraId="7758F1F2" w14:textId="77777777" w:rsidTr="00D0706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F0" w14:textId="77777777" w:rsidR="00FD0FA3" w:rsidRPr="00877B2C" w:rsidRDefault="00FD0FA3" w:rsidP="00D07066">
            <w:pPr>
              <w:keepNext/>
              <w:jc w:val="center"/>
              <w:rPr>
                <w:rFonts w:asciiTheme="minorHAnsi" w:hAnsiTheme="minorHAnsi"/>
                <w:sz w:val="18"/>
                <w:szCs w:val="18"/>
              </w:rPr>
            </w:pPr>
            <w:r w:rsidRPr="00877B2C">
              <w:rPr>
                <w:rFonts w:asciiTheme="minorHAnsi" w:hAnsiTheme="minorHAnsi"/>
                <w:sz w:val="18"/>
                <w:szCs w:val="18"/>
              </w:rPr>
              <w:t>02</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F1" w14:textId="77777777" w:rsidR="00FD0FA3" w:rsidRPr="00877B2C" w:rsidRDefault="00FD0FA3" w:rsidP="00864738">
            <w:pPr>
              <w:keepNext/>
              <w:rPr>
                <w:rFonts w:asciiTheme="minorHAnsi" w:hAnsiTheme="minorHAnsi"/>
                <w:sz w:val="18"/>
                <w:szCs w:val="18"/>
              </w:rPr>
            </w:pP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p>
        </w:tc>
      </w:tr>
      <w:tr w:rsidR="00FD0FA3" w:rsidRPr="006136A2" w14:paraId="7758F1F5" w14:textId="77777777" w:rsidTr="00D0706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F3" w14:textId="77777777" w:rsidR="00FD0FA3" w:rsidRPr="00877B2C" w:rsidRDefault="00FD0FA3" w:rsidP="00D07066">
            <w:pPr>
              <w:keepNext/>
              <w:jc w:val="center"/>
              <w:rPr>
                <w:rFonts w:asciiTheme="minorHAnsi" w:hAnsiTheme="minorHAnsi"/>
                <w:sz w:val="18"/>
                <w:szCs w:val="18"/>
              </w:rPr>
            </w:pPr>
            <w:r w:rsidRPr="00877B2C">
              <w:rPr>
                <w:rFonts w:asciiTheme="minorHAnsi" w:hAnsiTheme="minorHAnsi"/>
                <w:sz w:val="18"/>
                <w:szCs w:val="18"/>
              </w:rPr>
              <w:t>03</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F4" w14:textId="1EDADE13" w:rsidR="00FD0FA3" w:rsidRPr="00877B2C" w:rsidRDefault="00C137C9" w:rsidP="00B853ED">
            <w:pPr>
              <w:keepNext/>
              <w:rPr>
                <w:rFonts w:asciiTheme="minorHAnsi" w:hAnsiTheme="minorHAnsi"/>
                <w:sz w:val="18"/>
                <w:szCs w:val="18"/>
              </w:rPr>
            </w:pPr>
            <w:ins w:id="27" w:author="Author">
              <w:r w:rsidRPr="00877B2C">
                <w:rPr>
                  <w:rFonts w:asciiTheme="minorHAnsi" w:hAnsiTheme="minorHAnsi"/>
                  <w:sz w:val="18"/>
                  <w:szCs w:val="18"/>
                </w:rPr>
                <w:t xml:space="preserve">The </w:t>
              </w:r>
              <w:r>
                <w:rPr>
                  <w:rFonts w:asciiTheme="minorHAnsi" w:hAnsiTheme="minorHAnsi"/>
                  <w:sz w:val="18"/>
                  <w:szCs w:val="18"/>
                </w:rPr>
                <w:t xml:space="preserve">installed </w:t>
              </w:r>
              <w:r w:rsidRPr="00877B2C">
                <w:rPr>
                  <w:rFonts w:asciiTheme="minorHAnsi" w:hAnsiTheme="minorHAnsi"/>
                  <w:sz w:val="18"/>
                  <w:szCs w:val="18"/>
                </w:rPr>
                <w:t>duct system</w:t>
              </w:r>
              <w:r>
                <w:rPr>
                  <w:rFonts w:asciiTheme="minorHAnsi" w:hAnsiTheme="minorHAnsi"/>
                  <w:sz w:val="18"/>
                  <w:szCs w:val="18"/>
                </w:rPr>
                <w:t xml:space="preserve"> and attic insulation shall conform to the design details in </w:t>
              </w:r>
              <w:del w:id="28" w:author="Author">
                <w:r w:rsidDel="001407E3">
                  <w:rPr>
                    <w:rFonts w:asciiTheme="minorHAnsi" w:hAnsiTheme="minorHAnsi"/>
                    <w:sz w:val="18"/>
                    <w:szCs w:val="18"/>
                  </w:rPr>
                  <w:delText xml:space="preserve">Table E. Duct System Design copied from </w:delText>
                </w:r>
              </w:del>
              <w:r>
                <w:rPr>
                  <w:rFonts w:asciiTheme="minorHAnsi" w:hAnsiTheme="minorHAnsi"/>
                  <w:sz w:val="18"/>
                  <w:szCs w:val="18"/>
                </w:rPr>
                <w:t>the enforcement agency approved CF1R-PRF-01-E. These installation details include</w:t>
              </w:r>
              <w:r w:rsidRPr="00877B2C">
                <w:rPr>
                  <w:rFonts w:asciiTheme="minorHAnsi" w:hAnsiTheme="minorHAnsi"/>
                  <w:sz w:val="18"/>
                  <w:szCs w:val="18"/>
                </w:rPr>
                <w:t xml:space="preserve">, duct </w:t>
              </w:r>
            </w:ins>
            <w:r w:rsidR="00B853ED">
              <w:rPr>
                <w:rFonts w:asciiTheme="minorHAnsi" w:hAnsiTheme="minorHAnsi"/>
                <w:sz w:val="18"/>
                <w:szCs w:val="18"/>
              </w:rPr>
              <w:t>nominal diameter</w:t>
            </w:r>
            <w:ins w:id="29" w:author="Author">
              <w:r>
                <w:rPr>
                  <w:rFonts w:asciiTheme="minorHAnsi" w:hAnsiTheme="minorHAnsi"/>
                  <w:sz w:val="18"/>
                  <w:szCs w:val="18"/>
                </w:rPr>
                <w:t xml:space="preserve">, R-value, and length of each </w:t>
              </w:r>
            </w:ins>
            <w:r w:rsidR="00B853ED">
              <w:rPr>
                <w:rFonts w:asciiTheme="minorHAnsi" w:hAnsiTheme="minorHAnsi"/>
                <w:sz w:val="18"/>
                <w:szCs w:val="18"/>
              </w:rPr>
              <w:t>segment</w:t>
            </w:r>
            <w:ins w:id="30" w:author="Author">
              <w:r>
                <w:rPr>
                  <w:rFonts w:asciiTheme="minorHAnsi" w:hAnsiTheme="minorHAnsi"/>
                  <w:sz w:val="18"/>
                  <w:szCs w:val="18"/>
                </w:rPr>
                <w:t xml:space="preserve">, </w:t>
              </w:r>
            </w:ins>
            <w:r w:rsidR="00B853ED">
              <w:rPr>
                <w:rFonts w:asciiTheme="minorHAnsi" w:hAnsiTheme="minorHAnsi"/>
                <w:sz w:val="18"/>
                <w:szCs w:val="18"/>
              </w:rPr>
              <w:t xml:space="preserve">ceiling insulation depth, type (i.e. fiberglass or cellulose), and R-value, </w:t>
            </w:r>
            <w:ins w:id="31" w:author="Author">
              <w:r w:rsidR="00B112BF">
                <w:rPr>
                  <w:rFonts w:asciiTheme="minorHAnsi" w:hAnsiTheme="minorHAnsi"/>
                  <w:sz w:val="18"/>
                  <w:szCs w:val="18"/>
                </w:rPr>
                <w:t>lowered chase or containment system</w:t>
              </w:r>
              <w:r w:rsidR="003D1625">
                <w:rPr>
                  <w:rFonts w:asciiTheme="minorHAnsi" w:hAnsiTheme="minorHAnsi"/>
                  <w:sz w:val="18"/>
                  <w:szCs w:val="18"/>
                </w:rPr>
                <w:t xml:space="preserve"> locations</w:t>
              </w:r>
            </w:ins>
            <w:r w:rsidR="00B853ED">
              <w:rPr>
                <w:rFonts w:asciiTheme="minorHAnsi" w:hAnsiTheme="minorHAnsi"/>
                <w:sz w:val="18"/>
                <w:szCs w:val="18"/>
              </w:rPr>
              <w:t>, and supply and return register locations</w:t>
            </w:r>
            <w:ins w:id="32" w:author="Author">
              <w:del w:id="33" w:author="Author">
                <w:r w:rsidR="00B112BF" w:rsidDel="003D1625">
                  <w:rPr>
                    <w:rFonts w:asciiTheme="minorHAnsi" w:hAnsiTheme="minorHAnsi"/>
                    <w:sz w:val="18"/>
                    <w:szCs w:val="18"/>
                  </w:rPr>
                  <w:delText>s</w:delText>
                </w:r>
              </w:del>
              <w:r>
                <w:rPr>
                  <w:rFonts w:asciiTheme="minorHAnsi" w:hAnsiTheme="minorHAnsi"/>
                  <w:sz w:val="18"/>
                  <w:szCs w:val="18"/>
                </w:rPr>
                <w:t>.</w:t>
              </w:r>
            </w:ins>
            <w:del w:id="34" w:author="Author">
              <w:r w:rsidR="00FD0FA3" w:rsidRPr="00877B2C" w:rsidDel="00C137C9">
                <w:rPr>
                  <w:rFonts w:asciiTheme="minorHAnsi" w:hAnsiTheme="minorHAnsi"/>
                  <w:sz w:val="18"/>
                  <w:szCs w:val="18"/>
                </w:rPr>
                <w:delText>The duct system installation, including duct sizes and locations of supply &amp; return registers shall conform to the duct system design layout approved by the enforcement agency.</w:delText>
              </w:r>
            </w:del>
          </w:p>
        </w:tc>
      </w:tr>
      <w:tr w:rsidR="00FD0FA3" w:rsidRPr="006136A2" w14:paraId="7758F1F8" w14:textId="77777777" w:rsidTr="00D0706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F6" w14:textId="77777777" w:rsidR="00FD0FA3" w:rsidRPr="00877B2C" w:rsidRDefault="00FD0FA3" w:rsidP="00D07066">
            <w:pPr>
              <w:keepNext/>
              <w:jc w:val="center"/>
              <w:rPr>
                <w:rFonts w:asciiTheme="minorHAnsi" w:hAnsiTheme="minorHAnsi"/>
                <w:sz w:val="18"/>
                <w:szCs w:val="18"/>
              </w:rPr>
            </w:pPr>
            <w:r w:rsidRPr="00877B2C">
              <w:rPr>
                <w:rFonts w:asciiTheme="minorHAnsi" w:hAnsiTheme="minorHAnsi"/>
                <w:sz w:val="18"/>
                <w:szCs w:val="18"/>
              </w:rPr>
              <w:t>04</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F7" w14:textId="51259EBF" w:rsidR="00FD0FA3" w:rsidRPr="00877B2C" w:rsidRDefault="00FD0FA3" w:rsidP="001407E3">
            <w:pPr>
              <w:keepNext/>
              <w:rPr>
                <w:rFonts w:asciiTheme="minorHAnsi" w:hAnsiTheme="minorHAnsi"/>
                <w:sz w:val="18"/>
                <w:szCs w:val="18"/>
              </w:rPr>
            </w:pPr>
            <w:r w:rsidRPr="00877B2C">
              <w:rPr>
                <w:rFonts w:asciiTheme="minorHAnsi" w:hAnsiTheme="minorHAnsi"/>
                <w:sz w:val="18"/>
                <w:szCs w:val="18"/>
              </w:rPr>
              <w:t>The duct system installation shall be verified by a HERS rater according to the requirements in RA3.1.4.1.6.</w:t>
            </w:r>
            <w:ins w:id="35" w:author="Author">
              <w:r w:rsidR="008651C9">
                <w:rPr>
                  <w:rFonts w:asciiTheme="minorHAnsi" w:hAnsiTheme="minorHAnsi"/>
                  <w:sz w:val="18"/>
                  <w:szCs w:val="18"/>
                </w:rPr>
                <w:t xml:space="preserve"> Verification of duct system installation shall be completed prior to burial of ducts. </w:t>
              </w:r>
              <w:r w:rsidR="001407E3">
                <w:rPr>
                  <w:rFonts w:asciiTheme="minorHAnsi" w:hAnsiTheme="minorHAnsi"/>
                  <w:sz w:val="18"/>
                  <w:szCs w:val="18"/>
                </w:rPr>
                <w:t xml:space="preserve">Verification of </w:t>
              </w:r>
              <w:del w:id="36" w:author="Author">
                <w:r w:rsidR="008651C9" w:rsidDel="001407E3">
                  <w:rPr>
                    <w:rFonts w:asciiTheme="minorHAnsi" w:hAnsiTheme="minorHAnsi"/>
                    <w:sz w:val="18"/>
                    <w:szCs w:val="18"/>
                  </w:rPr>
                  <w:delText xml:space="preserve">A second HERS rater visit shall verify </w:delText>
                </w:r>
              </w:del>
              <w:r w:rsidR="008651C9">
                <w:rPr>
                  <w:rFonts w:asciiTheme="minorHAnsi" w:hAnsiTheme="minorHAnsi"/>
                  <w:sz w:val="18"/>
                  <w:szCs w:val="18"/>
                </w:rPr>
                <w:t>insulation installation</w:t>
              </w:r>
              <w:r w:rsidR="001407E3">
                <w:rPr>
                  <w:rFonts w:asciiTheme="minorHAnsi" w:hAnsiTheme="minorHAnsi"/>
                  <w:sz w:val="18"/>
                  <w:szCs w:val="18"/>
                </w:rPr>
                <w:t xml:space="preserve"> shall be completed by a second HERS inspection</w:t>
              </w:r>
              <w:del w:id="37" w:author="Author">
                <w:r w:rsidR="008651C9" w:rsidDel="001407E3">
                  <w:rPr>
                    <w:rFonts w:asciiTheme="minorHAnsi" w:hAnsiTheme="minorHAnsi"/>
                    <w:sz w:val="18"/>
                    <w:szCs w:val="18"/>
                  </w:rPr>
                  <w:delText xml:space="preserve"> </w:delText>
                </w:r>
              </w:del>
              <w:r w:rsidR="001407E3">
                <w:rPr>
                  <w:rFonts w:asciiTheme="minorHAnsi" w:hAnsiTheme="minorHAnsi"/>
                  <w:sz w:val="18"/>
                  <w:szCs w:val="18"/>
                </w:rPr>
                <w:t xml:space="preserve"> </w:t>
              </w:r>
              <w:r w:rsidR="008651C9">
                <w:rPr>
                  <w:rFonts w:asciiTheme="minorHAnsi" w:hAnsiTheme="minorHAnsi"/>
                  <w:sz w:val="18"/>
                  <w:szCs w:val="18"/>
                </w:rPr>
                <w:t xml:space="preserve">after ducts are buried. </w:t>
              </w:r>
              <w:del w:id="38" w:author="Author">
                <w:r w:rsidR="008651C9" w:rsidDel="001407E3">
                  <w:rPr>
                    <w:rFonts w:asciiTheme="minorHAnsi" w:hAnsiTheme="minorHAnsi"/>
                    <w:sz w:val="18"/>
                    <w:szCs w:val="18"/>
                  </w:rPr>
                  <w:delText>Insulation R-value (depth) and type, duct burial level, and containment systems or lowered chases must match the details listed on the CF1R-PRF-01-E.</w:delText>
                </w:r>
              </w:del>
            </w:ins>
          </w:p>
        </w:tc>
      </w:tr>
      <w:tr w:rsidR="00FD0FA3" w:rsidRPr="006136A2" w14:paraId="7758F1FB" w14:textId="77777777" w:rsidTr="00D0706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F9" w14:textId="77777777" w:rsidR="00FD0FA3" w:rsidRPr="00877B2C" w:rsidRDefault="00FD0FA3" w:rsidP="00D07066">
            <w:pPr>
              <w:keepNext/>
              <w:jc w:val="center"/>
              <w:rPr>
                <w:rFonts w:asciiTheme="minorHAnsi" w:hAnsiTheme="minorHAnsi"/>
                <w:sz w:val="18"/>
                <w:szCs w:val="18"/>
              </w:rPr>
            </w:pPr>
            <w:r w:rsidRPr="00877B2C">
              <w:rPr>
                <w:rFonts w:asciiTheme="minorHAnsi" w:hAnsiTheme="minorHAnsi"/>
                <w:sz w:val="18"/>
                <w:szCs w:val="18"/>
              </w:rPr>
              <w:t>05</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1FA" w14:textId="3CCA2376" w:rsidR="00FD0FA3" w:rsidRPr="00877B2C" w:rsidRDefault="00F6717A" w:rsidP="00801F86">
            <w:pPr>
              <w:keepNext/>
              <w:rPr>
                <w:rFonts w:asciiTheme="minorHAnsi" w:hAnsiTheme="minorHAnsi"/>
                <w:sz w:val="18"/>
                <w:szCs w:val="18"/>
              </w:rPr>
            </w:pPr>
            <w:ins w:id="39" w:author="Author">
              <w:del w:id="40" w:author="Author">
                <w:r w:rsidRPr="00773DD9">
                  <w:rPr>
                    <w:rFonts w:asciiTheme="minorHAnsi" w:hAnsiTheme="minorHAnsi"/>
                    <w:sz w:val="18"/>
                    <w:szCs w:val="18"/>
                  </w:rPr>
                  <w:delText xml:space="preserve">The </w:delText>
                </w:r>
                <w:r w:rsidRPr="00DD2B3E">
                  <w:rPr>
                    <w:rFonts w:asciiTheme="minorHAnsi" w:hAnsiTheme="minorHAnsi"/>
                    <w:sz w:val="18"/>
                    <w:szCs w:val="18"/>
                  </w:rPr>
                  <w:delText>duct system installation</w:delText>
                </w:r>
              </w:del>
              <w:r>
                <w:rPr>
                  <w:rFonts w:asciiTheme="minorHAnsi" w:hAnsiTheme="minorHAnsi"/>
                  <w:sz w:val="18"/>
                  <w:szCs w:val="18"/>
                </w:rPr>
                <w:t>Ducts</w:t>
              </w:r>
              <w:r w:rsidRPr="00877B2C">
                <w:rPr>
                  <w:rFonts w:asciiTheme="minorHAnsi" w:hAnsiTheme="minorHAnsi"/>
                  <w:sz w:val="18"/>
                  <w:szCs w:val="18"/>
                </w:rPr>
                <w:t xml:space="preserve"> </w:t>
              </w:r>
            </w:ins>
            <w:r w:rsidR="00FD0FA3" w:rsidRPr="00877B2C">
              <w:rPr>
                <w:rFonts w:asciiTheme="minorHAnsi" w:hAnsiTheme="minorHAnsi"/>
                <w:sz w:val="18"/>
                <w:szCs w:val="18"/>
              </w:rPr>
              <w:t>shall not have severely twisted or compressed sections that would rest</w:t>
            </w:r>
            <w:r w:rsidR="00B853ED">
              <w:rPr>
                <w:rFonts w:asciiTheme="minorHAnsi" w:hAnsiTheme="minorHAnsi"/>
                <w:sz w:val="18"/>
                <w:szCs w:val="18"/>
              </w:rPr>
              <w:t>rict required operating airflow.</w:t>
            </w:r>
          </w:p>
        </w:tc>
      </w:tr>
      <w:tr w:rsidR="001407E3" w:rsidRPr="00877B2C" w14:paraId="5E13F509" w14:textId="77777777" w:rsidTr="00581F33">
        <w:trPr>
          <w:cantSplit/>
          <w:trHeight w:val="242"/>
          <w:ins w:id="41" w:author="Author"/>
        </w:trPr>
        <w:tc>
          <w:tcPr>
            <w:tcW w:w="419" w:type="dxa"/>
            <w:tcBorders>
              <w:top w:val="single" w:sz="4" w:space="0" w:color="auto"/>
              <w:left w:val="single" w:sz="4" w:space="0" w:color="auto"/>
              <w:bottom w:val="single" w:sz="4" w:space="0" w:color="auto"/>
              <w:right w:val="single" w:sz="4" w:space="0" w:color="auto"/>
            </w:tcBorders>
            <w:vAlign w:val="center"/>
          </w:tcPr>
          <w:p w14:paraId="61D1CDEF" w14:textId="77777777" w:rsidR="001407E3" w:rsidRPr="00877B2C" w:rsidRDefault="001407E3">
            <w:pPr>
              <w:keepNext/>
              <w:jc w:val="center"/>
              <w:rPr>
                <w:ins w:id="42" w:author="Author"/>
                <w:rFonts w:asciiTheme="minorHAnsi" w:hAnsiTheme="minorHAnsi"/>
                <w:sz w:val="18"/>
                <w:szCs w:val="18"/>
              </w:rPr>
              <w:pPrChange w:id="43" w:author="Author">
                <w:pPr>
                  <w:keepNext/>
                </w:pPr>
              </w:pPrChange>
            </w:pPr>
            <w:ins w:id="44" w:author="Author">
              <w:r w:rsidRPr="00877B2C">
                <w:rPr>
                  <w:rFonts w:asciiTheme="minorHAnsi" w:hAnsiTheme="minorHAnsi"/>
                  <w:sz w:val="18"/>
                  <w:szCs w:val="18"/>
                </w:rPr>
                <w:t>06</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48D63DF6" w14:textId="0E745019" w:rsidR="001407E3" w:rsidRPr="00877B2C" w:rsidRDefault="00F6717A" w:rsidP="00B853ED">
            <w:pPr>
              <w:keepNext/>
              <w:rPr>
                <w:ins w:id="45" w:author="Author"/>
                <w:rFonts w:asciiTheme="minorHAnsi" w:hAnsiTheme="minorHAnsi"/>
                <w:sz w:val="18"/>
                <w:szCs w:val="18"/>
              </w:rPr>
            </w:pPr>
            <w:ins w:id="46" w:author="Author">
              <w:r>
                <w:rPr>
                  <w:rFonts w:asciiTheme="minorHAnsi" w:hAnsiTheme="minorHAnsi"/>
                  <w:sz w:val="18"/>
                  <w:szCs w:val="18"/>
                </w:rPr>
                <w:t>D</w:t>
              </w:r>
              <w:r w:rsidRPr="00801F86">
                <w:rPr>
                  <w:rFonts w:asciiTheme="minorHAnsi" w:hAnsiTheme="minorHAnsi"/>
                  <w:sz w:val="18"/>
                  <w:szCs w:val="18"/>
                </w:rPr>
                <w:t>uct</w:t>
              </w:r>
              <w:r>
                <w:rPr>
                  <w:rFonts w:asciiTheme="minorHAnsi" w:hAnsiTheme="minorHAnsi"/>
                  <w:sz w:val="18"/>
                  <w:szCs w:val="18"/>
                </w:rPr>
                <w:t xml:space="preserve">s </w:t>
              </w:r>
              <w:r w:rsidRPr="00801F86">
                <w:rPr>
                  <w:rFonts w:asciiTheme="minorHAnsi" w:hAnsiTheme="minorHAnsi"/>
                  <w:sz w:val="18"/>
                  <w:szCs w:val="18"/>
                </w:rPr>
                <w:t>shall be buried by a uniform level of insulation</w:t>
              </w:r>
              <w:r>
                <w:rPr>
                  <w:rFonts w:asciiTheme="minorHAnsi" w:hAnsiTheme="minorHAnsi"/>
                  <w:sz w:val="18"/>
                  <w:szCs w:val="18"/>
                </w:rPr>
                <w:t xml:space="preserve"> </w:t>
              </w:r>
              <w:r w:rsidRPr="00801F86">
                <w:rPr>
                  <w:rFonts w:asciiTheme="minorHAnsi" w:hAnsiTheme="minorHAnsi"/>
                  <w:sz w:val="18"/>
                  <w:szCs w:val="18"/>
                </w:rPr>
                <w:t xml:space="preserve">(i.e. </w:t>
              </w:r>
              <w:r>
                <w:rPr>
                  <w:rFonts w:asciiTheme="minorHAnsi" w:hAnsiTheme="minorHAnsi"/>
                  <w:sz w:val="18"/>
                  <w:szCs w:val="18"/>
                </w:rPr>
                <w:t>no</w:t>
              </w:r>
              <w:r w:rsidRPr="00801F86">
                <w:rPr>
                  <w:rFonts w:asciiTheme="minorHAnsi" w:hAnsiTheme="minorHAnsi"/>
                  <w:sz w:val="18"/>
                  <w:szCs w:val="18"/>
                </w:rPr>
                <w:t xml:space="preserve"> mounding attic ins</w:t>
              </w:r>
              <w:r>
                <w:rPr>
                  <w:rFonts w:asciiTheme="minorHAnsi" w:hAnsiTheme="minorHAnsi"/>
                  <w:sz w:val="18"/>
                  <w:szCs w:val="18"/>
                </w:rPr>
                <w:t>ulation to achieve burial level), lay directly or within 3.5 inches of ceiling gypsum board, and have at least 6 inches of space between the duct outer jacket and the roof sheathing.</w:t>
              </w:r>
            </w:ins>
          </w:p>
        </w:tc>
      </w:tr>
      <w:tr w:rsidR="00801F86" w:rsidRPr="0014781A" w14:paraId="3F34C0CD"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0086ABF6" w14:textId="39093C88" w:rsidR="00801F86" w:rsidRPr="00877B2C" w:rsidRDefault="00F6717A" w:rsidP="00581F33">
            <w:pPr>
              <w:jc w:val="center"/>
              <w:rPr>
                <w:rFonts w:asciiTheme="minorHAnsi" w:hAnsiTheme="minorHAnsi"/>
                <w:sz w:val="18"/>
                <w:szCs w:val="18"/>
              </w:rPr>
            </w:pPr>
            <w:ins w:id="47" w:author="Author">
              <w:r w:rsidRPr="00877B2C">
                <w:rPr>
                  <w:rFonts w:asciiTheme="minorHAnsi" w:hAnsiTheme="minorHAnsi"/>
                  <w:sz w:val="18"/>
                  <w:szCs w:val="18"/>
                </w:rPr>
                <w:t>07</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6B95668" w14:textId="478F0C6D" w:rsidR="00801F86" w:rsidRPr="00801F86" w:rsidRDefault="00801F86" w:rsidP="00F6717A">
            <w:pPr>
              <w:keepNext/>
              <w:tabs>
                <w:tab w:val="left" w:pos="356"/>
              </w:tabs>
              <w:rPr>
                <w:rFonts w:asciiTheme="minorHAnsi" w:hAnsiTheme="minorHAnsi"/>
                <w:b/>
                <w:sz w:val="18"/>
                <w:szCs w:val="18"/>
              </w:rPr>
            </w:pPr>
            <w:r w:rsidRPr="00801F86">
              <w:rPr>
                <w:rFonts w:asciiTheme="minorHAnsi" w:hAnsiTheme="minorHAnsi"/>
                <w:sz w:val="18"/>
                <w:szCs w:val="18"/>
              </w:rPr>
              <w:t xml:space="preserve">The dwelling shall comply with all Quality Insulation Installation requirements as documented on the applicable </w:t>
            </w:r>
            <w:ins w:id="48" w:author="Author">
              <w:del w:id="49" w:author="Author">
                <w:r w:rsidR="00F6717A">
                  <w:rPr>
                    <w:rFonts w:asciiTheme="minorHAnsi" w:hAnsiTheme="minorHAnsi"/>
                    <w:sz w:val="18"/>
                    <w:szCs w:val="18"/>
                  </w:rPr>
                  <w:delText>CF2Rs</w:delText>
                </w:r>
              </w:del>
              <w:r w:rsidR="00F6717A" w:rsidRPr="00801F86">
                <w:rPr>
                  <w:rFonts w:asciiTheme="minorHAnsi" w:hAnsiTheme="minorHAnsi"/>
                  <w:sz w:val="18"/>
                  <w:szCs w:val="18"/>
                </w:rPr>
                <w:t>CF2R</w:t>
              </w:r>
            </w:ins>
            <w:r w:rsidRPr="00801F86">
              <w:rPr>
                <w:rFonts w:asciiTheme="minorHAnsi" w:hAnsiTheme="minorHAnsi"/>
                <w:sz w:val="18"/>
                <w:szCs w:val="18"/>
              </w:rPr>
              <w:t xml:space="preserve"> and</w:t>
            </w:r>
            <w:ins w:id="50" w:author="Author">
              <w:r w:rsidR="00F6717A">
                <w:rPr>
                  <w:rFonts w:asciiTheme="minorHAnsi" w:hAnsiTheme="minorHAnsi"/>
                  <w:sz w:val="18"/>
                  <w:szCs w:val="18"/>
                </w:rPr>
                <w:t xml:space="preserve"> </w:t>
              </w:r>
              <w:del w:id="51" w:author="Author">
                <w:r w:rsidR="00F6717A">
                  <w:rPr>
                    <w:rFonts w:asciiTheme="minorHAnsi" w:hAnsiTheme="minorHAnsi"/>
                    <w:sz w:val="18"/>
                    <w:szCs w:val="18"/>
                  </w:rPr>
                  <w:delText>CF3Rs</w:delText>
                </w:r>
              </w:del>
              <w:r w:rsidR="00F6717A" w:rsidRPr="00801F86">
                <w:rPr>
                  <w:rFonts w:asciiTheme="minorHAnsi" w:hAnsiTheme="minorHAnsi"/>
                  <w:sz w:val="18"/>
                  <w:szCs w:val="18"/>
                </w:rPr>
                <w:t>CF3R</w:t>
              </w:r>
            </w:ins>
            <w:r w:rsidRPr="00801F86">
              <w:rPr>
                <w:rFonts w:asciiTheme="minorHAnsi" w:hAnsiTheme="minorHAnsi"/>
                <w:sz w:val="18"/>
                <w:szCs w:val="18"/>
              </w:rPr>
              <w:t>.</w:t>
            </w:r>
          </w:p>
        </w:tc>
      </w:tr>
      <w:tr w:rsidR="00067E04" w:rsidRPr="0014781A" w14:paraId="1E0E71D0" w14:textId="77777777" w:rsidTr="00581F33">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0716EF81" w14:textId="157F4D05" w:rsidR="00067E04" w:rsidRPr="00877B2C" w:rsidRDefault="00F6717A" w:rsidP="00581F33">
            <w:pPr>
              <w:jc w:val="center"/>
              <w:rPr>
                <w:rFonts w:asciiTheme="minorHAnsi" w:hAnsiTheme="minorHAnsi"/>
                <w:sz w:val="18"/>
                <w:szCs w:val="18"/>
              </w:rPr>
            </w:pPr>
            <w:ins w:id="52" w:author="Author">
              <w:r w:rsidRPr="00877B2C">
                <w:rPr>
                  <w:rFonts w:asciiTheme="minorHAnsi" w:hAnsiTheme="minorHAnsi"/>
                  <w:sz w:val="18"/>
                  <w:szCs w:val="18"/>
                </w:rPr>
                <w:t>0</w:t>
              </w:r>
              <w:r>
                <w:rPr>
                  <w:rFonts w:asciiTheme="minorHAnsi" w:hAnsiTheme="minorHAnsi"/>
                  <w:sz w:val="18"/>
                  <w:szCs w:val="18"/>
                </w:rPr>
                <w:t>8</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01984F4" w14:textId="16033138" w:rsidR="00067E04" w:rsidRPr="00067E04" w:rsidRDefault="00F6717A" w:rsidP="007E5F90">
            <w:pPr>
              <w:keepNext/>
              <w:tabs>
                <w:tab w:val="left" w:pos="356"/>
              </w:tabs>
              <w:rPr>
                <w:rFonts w:asciiTheme="minorHAnsi" w:hAnsiTheme="minorHAnsi"/>
                <w:b/>
                <w:sz w:val="18"/>
                <w:szCs w:val="18"/>
              </w:rPr>
            </w:pPr>
            <w:ins w:id="53" w:author="Author">
              <w:r w:rsidRPr="00067E04">
                <w:rPr>
                  <w:rFonts w:asciiTheme="minorHAnsi" w:hAnsiTheme="minorHAnsi"/>
                  <w:sz w:val="18"/>
                  <w:szCs w:val="18"/>
                </w:rPr>
                <w:t>Contain</w:t>
              </w:r>
              <w:r>
                <w:rPr>
                  <w:rFonts w:asciiTheme="minorHAnsi" w:hAnsiTheme="minorHAnsi"/>
                  <w:sz w:val="18"/>
                  <w:szCs w:val="18"/>
                </w:rPr>
                <w:t>ment systems shall have walls at least 7 inches wider than the duct outer diameter, extend at least 3.5 inches above the duct jacket, be filled completely with blown insulation, and have the duct centered between the containment walls.</w:t>
              </w:r>
            </w:ins>
          </w:p>
        </w:tc>
      </w:tr>
      <w:tr w:rsidR="00FD0FA3" w:rsidRPr="006136A2" w14:paraId="7758F202" w14:textId="77777777" w:rsidTr="00910091">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1FF" w14:textId="5064F7F0" w:rsidR="00FD0FA3" w:rsidRPr="00877B2C" w:rsidRDefault="00FD0FA3" w:rsidP="00067E04">
            <w:pPr>
              <w:jc w:val="center"/>
              <w:rPr>
                <w:rFonts w:asciiTheme="minorHAnsi" w:hAnsiTheme="minorHAnsi"/>
                <w:sz w:val="18"/>
                <w:szCs w:val="18"/>
              </w:rPr>
            </w:pPr>
            <w:r w:rsidRPr="00877B2C">
              <w:rPr>
                <w:rFonts w:asciiTheme="minorHAnsi" w:hAnsiTheme="minorHAnsi"/>
                <w:sz w:val="18"/>
                <w:szCs w:val="18"/>
              </w:rPr>
              <w:t>0</w:t>
            </w:r>
            <w:r w:rsidR="00067E04">
              <w:rPr>
                <w:rFonts w:asciiTheme="minorHAnsi" w:hAnsiTheme="minorHAnsi"/>
                <w:sz w:val="18"/>
                <w:szCs w:val="18"/>
              </w:rPr>
              <w:t>9</w:t>
            </w:r>
          </w:p>
        </w:tc>
        <w:tc>
          <w:tcPr>
            <w:tcW w:w="2846" w:type="dxa"/>
            <w:tcBorders>
              <w:top w:val="single" w:sz="4" w:space="0" w:color="auto"/>
              <w:left w:val="single" w:sz="4" w:space="0" w:color="auto"/>
              <w:bottom w:val="single" w:sz="4" w:space="0" w:color="auto"/>
              <w:right w:val="single" w:sz="4" w:space="0" w:color="auto"/>
            </w:tcBorders>
            <w:vAlign w:val="center"/>
          </w:tcPr>
          <w:p w14:paraId="7758F200" w14:textId="77777777" w:rsidR="00FD0FA3" w:rsidRPr="00877B2C" w:rsidRDefault="00FD0FA3" w:rsidP="00864738">
            <w:pPr>
              <w:rPr>
                <w:rFonts w:asciiTheme="minorHAnsi" w:hAnsiTheme="minorHAnsi"/>
                <w:sz w:val="18"/>
                <w:szCs w:val="18"/>
              </w:rPr>
            </w:pPr>
            <w:r w:rsidRPr="00877B2C">
              <w:rPr>
                <w:rFonts w:asciiTheme="minorHAnsi" w:hAnsiTheme="minorHAnsi"/>
                <w:sz w:val="18"/>
                <w:szCs w:val="18"/>
              </w:rPr>
              <w:t>Verification Status:</w:t>
            </w:r>
          </w:p>
        </w:tc>
        <w:tc>
          <w:tcPr>
            <w:tcW w:w="7765" w:type="dxa"/>
            <w:tcBorders>
              <w:top w:val="single" w:sz="4" w:space="0" w:color="auto"/>
              <w:left w:val="single" w:sz="4" w:space="0" w:color="auto"/>
              <w:bottom w:val="single" w:sz="4" w:space="0" w:color="auto"/>
              <w:right w:val="single" w:sz="4" w:space="0" w:color="auto"/>
            </w:tcBorders>
            <w:vAlign w:val="center"/>
          </w:tcPr>
          <w:p w14:paraId="533D5A6E" w14:textId="77777777" w:rsidR="0014781A" w:rsidRDefault="0014781A" w:rsidP="001D7CD9">
            <w:pPr>
              <w:pStyle w:val="ListParagraph"/>
              <w:keepNext/>
              <w:numPr>
                <w:ilvl w:val="0"/>
                <w:numId w:val="16"/>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7758F201" w14:textId="0BC669E8" w:rsidR="00FD0FA3" w:rsidRPr="0014781A" w:rsidRDefault="0014781A" w:rsidP="001D7CD9">
            <w:pPr>
              <w:pStyle w:val="ListParagraph"/>
              <w:keepNext/>
              <w:numPr>
                <w:ilvl w:val="0"/>
                <w:numId w:val="16"/>
              </w:numPr>
              <w:tabs>
                <w:tab w:val="left" w:pos="356"/>
              </w:tabs>
              <w:rPr>
                <w:rFonts w:asciiTheme="minorHAnsi" w:hAnsiTheme="minorHAnsi"/>
                <w:b/>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w:t>
            </w:r>
          </w:p>
        </w:tc>
      </w:tr>
      <w:tr w:rsidR="00D07066" w:rsidRPr="006136A2" w14:paraId="7758F205" w14:textId="77777777" w:rsidTr="00D0706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203" w14:textId="0397C177" w:rsidR="00D07066" w:rsidRPr="00877B2C" w:rsidRDefault="00067E04" w:rsidP="00067E04">
            <w:pPr>
              <w:jc w:val="center"/>
              <w:rPr>
                <w:rFonts w:asciiTheme="minorHAnsi" w:hAnsiTheme="minorHAnsi"/>
                <w:sz w:val="18"/>
                <w:szCs w:val="18"/>
              </w:rPr>
            </w:pPr>
            <w:r>
              <w:rPr>
                <w:rFonts w:asciiTheme="minorHAnsi" w:hAnsiTheme="minorHAnsi"/>
                <w:sz w:val="18"/>
                <w:szCs w:val="18"/>
              </w:rPr>
              <w:t>10</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04" w14:textId="77777777" w:rsidR="00D07066" w:rsidRPr="00877B2C" w:rsidRDefault="00D07066" w:rsidP="002A3A30">
            <w:pPr>
              <w:rPr>
                <w:rFonts w:asciiTheme="minorHAnsi" w:hAnsiTheme="minorHAnsi"/>
                <w:sz w:val="18"/>
                <w:szCs w:val="18"/>
              </w:rPr>
            </w:pPr>
            <w:r w:rsidRPr="00877B2C">
              <w:rPr>
                <w:rFonts w:asciiTheme="minorHAnsi" w:hAnsiTheme="minorHAnsi"/>
                <w:sz w:val="18"/>
                <w:szCs w:val="18"/>
              </w:rPr>
              <w:t>Correction Notes:</w:t>
            </w:r>
          </w:p>
        </w:tc>
      </w:tr>
      <w:tr w:rsidR="00D07066" w:rsidRPr="006136A2" w14:paraId="7758F207" w14:textId="77777777" w:rsidTr="00D07066">
        <w:trPr>
          <w:cantSplit/>
          <w:trHeight w:val="242"/>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7758F206" w14:textId="77777777" w:rsidR="00D07066" w:rsidRPr="00877B2C" w:rsidRDefault="00533ED1" w:rsidP="00864738">
            <w:pPr>
              <w:rPr>
                <w:rFonts w:asciiTheme="minorHAnsi" w:hAnsiTheme="minorHAnsi"/>
                <w:sz w:val="18"/>
                <w:szCs w:val="18"/>
              </w:rPr>
            </w:pPr>
            <w:r w:rsidRPr="00877B2C">
              <w:rPr>
                <w:rFonts w:asciiTheme="minorHAnsi" w:hAnsiTheme="minorHAnsi"/>
                <w:b/>
                <w:sz w:val="18"/>
                <w:szCs w:val="18"/>
              </w:rPr>
              <w:t>The responsible person’s signature on this compliance document affirms that all applicable requirements in this table have been met.</w:t>
            </w:r>
          </w:p>
        </w:tc>
      </w:tr>
    </w:tbl>
    <w:p w14:paraId="7758F208" w14:textId="77777777" w:rsidR="005A48A5" w:rsidRDefault="005A48A5" w:rsidP="005F2F11">
      <w:pPr>
        <w:tabs>
          <w:tab w:val="left" w:pos="360"/>
          <w:tab w:val="left" w:pos="3600"/>
          <w:tab w:val="left" w:pos="4680"/>
          <w:tab w:val="left" w:pos="5940"/>
          <w:tab w:val="left" w:pos="6930"/>
          <w:tab w:val="left" w:pos="8100"/>
          <w:tab w:val="left" w:pos="9090"/>
        </w:tabs>
        <w:rPr>
          <w:rFonts w:asciiTheme="minorHAnsi" w:hAnsiTheme="minorHAnsi"/>
          <w:b/>
          <w:bCs/>
          <w:sz w:val="18"/>
          <w:szCs w:val="18"/>
        </w:rPr>
      </w:pPr>
    </w:p>
    <w:tbl>
      <w:tblPr>
        <w:tblStyle w:val="TableGrid"/>
        <w:tblW w:w="0" w:type="auto"/>
        <w:tblLook w:val="04A0" w:firstRow="1" w:lastRow="0" w:firstColumn="1" w:lastColumn="0" w:noHBand="0" w:noVBand="1"/>
      </w:tblPr>
      <w:tblGrid>
        <w:gridCol w:w="399"/>
        <w:gridCol w:w="10617"/>
      </w:tblGrid>
      <w:tr w:rsidR="003E6702" w14:paraId="46504B1D" w14:textId="77777777" w:rsidTr="003E6702">
        <w:tc>
          <w:tcPr>
            <w:tcW w:w="11016" w:type="dxa"/>
            <w:gridSpan w:val="2"/>
          </w:tcPr>
          <w:p w14:paraId="2136971F" w14:textId="322CD5E5" w:rsidR="003E6702" w:rsidRPr="00566DA0" w:rsidRDefault="003E6702" w:rsidP="005F2F11">
            <w:pPr>
              <w:tabs>
                <w:tab w:val="left" w:pos="360"/>
                <w:tab w:val="left" w:pos="3600"/>
                <w:tab w:val="left" w:pos="4680"/>
                <w:tab w:val="left" w:pos="5940"/>
                <w:tab w:val="left" w:pos="6930"/>
                <w:tab w:val="left" w:pos="8100"/>
                <w:tab w:val="left" w:pos="9090"/>
              </w:tabs>
              <w:rPr>
                <w:rFonts w:asciiTheme="minorHAnsi" w:hAnsiTheme="minorHAnsi"/>
                <w:b/>
                <w:bCs/>
                <w:szCs w:val="18"/>
              </w:rPr>
            </w:pPr>
            <w:r>
              <w:rPr>
                <w:rFonts w:asciiTheme="minorHAnsi" w:hAnsiTheme="minorHAnsi"/>
                <w:b/>
                <w:bCs/>
                <w:szCs w:val="18"/>
              </w:rPr>
              <w:t>E. Determination of HERS Verification Compliance</w:t>
            </w:r>
          </w:p>
        </w:tc>
      </w:tr>
      <w:tr w:rsidR="003E6702" w14:paraId="71D3C327" w14:textId="77777777" w:rsidTr="003E6702">
        <w:tc>
          <w:tcPr>
            <w:tcW w:w="11016" w:type="dxa"/>
            <w:gridSpan w:val="2"/>
          </w:tcPr>
          <w:p w14:paraId="115E82FC" w14:textId="7D167EEA" w:rsidR="003E6702" w:rsidRPr="00566DA0" w:rsidRDefault="003E6702" w:rsidP="005F2F11">
            <w:pPr>
              <w:tabs>
                <w:tab w:val="left" w:pos="360"/>
                <w:tab w:val="left" w:pos="3600"/>
                <w:tab w:val="left" w:pos="4680"/>
                <w:tab w:val="left" w:pos="5940"/>
                <w:tab w:val="left" w:pos="6930"/>
                <w:tab w:val="left" w:pos="8100"/>
                <w:tab w:val="left" w:pos="9090"/>
              </w:tabs>
              <w:rPr>
                <w:rFonts w:asciiTheme="minorHAnsi" w:hAnsiTheme="minorHAnsi"/>
                <w:bCs/>
                <w:sz w:val="18"/>
                <w:szCs w:val="18"/>
              </w:rPr>
            </w:pPr>
            <w:r>
              <w:rPr>
                <w:rFonts w:asciiTheme="minorHAnsi" w:hAnsiTheme="minorHAnsi"/>
                <w:bCs/>
                <w:sz w:val="18"/>
                <w:szCs w:val="18"/>
              </w:rPr>
              <w:t>All applicable sections of this document shall indicate compliance with the specified verification protocol requirements in order for this Certificate of Verification as a whole to be determined to be in compliance.</w:t>
            </w:r>
          </w:p>
        </w:tc>
      </w:tr>
      <w:tr w:rsidR="003E6702" w14:paraId="6EC6121F" w14:textId="77777777" w:rsidTr="00566DA0">
        <w:tc>
          <w:tcPr>
            <w:tcW w:w="378" w:type="dxa"/>
          </w:tcPr>
          <w:p w14:paraId="38699150" w14:textId="44F87943" w:rsidR="003E6702" w:rsidRPr="003E6702" w:rsidRDefault="003E6702" w:rsidP="00566DA0">
            <w:pPr>
              <w:tabs>
                <w:tab w:val="left" w:pos="360"/>
                <w:tab w:val="left" w:pos="3600"/>
                <w:tab w:val="left" w:pos="4680"/>
                <w:tab w:val="left" w:pos="5940"/>
                <w:tab w:val="left" w:pos="6930"/>
                <w:tab w:val="left" w:pos="8100"/>
                <w:tab w:val="left" w:pos="9090"/>
              </w:tabs>
              <w:jc w:val="center"/>
              <w:rPr>
                <w:rFonts w:asciiTheme="minorHAnsi" w:hAnsiTheme="minorHAnsi"/>
                <w:bCs/>
                <w:sz w:val="18"/>
                <w:szCs w:val="18"/>
              </w:rPr>
            </w:pPr>
            <w:r>
              <w:rPr>
                <w:rFonts w:asciiTheme="minorHAnsi" w:hAnsiTheme="minorHAnsi"/>
                <w:bCs/>
                <w:sz w:val="18"/>
                <w:szCs w:val="18"/>
              </w:rPr>
              <w:t>01</w:t>
            </w:r>
          </w:p>
        </w:tc>
        <w:tc>
          <w:tcPr>
            <w:tcW w:w="10638" w:type="dxa"/>
          </w:tcPr>
          <w:p w14:paraId="63F2A58E" w14:textId="74E60C0F" w:rsidR="003E6702" w:rsidRPr="00566DA0" w:rsidRDefault="003E6702" w:rsidP="005F2F11">
            <w:pPr>
              <w:tabs>
                <w:tab w:val="left" w:pos="360"/>
                <w:tab w:val="left" w:pos="3600"/>
                <w:tab w:val="left" w:pos="4680"/>
                <w:tab w:val="left" w:pos="5940"/>
                <w:tab w:val="left" w:pos="6930"/>
                <w:tab w:val="left" w:pos="8100"/>
                <w:tab w:val="left" w:pos="9090"/>
              </w:tabs>
              <w:rPr>
                <w:rFonts w:asciiTheme="minorHAnsi" w:hAnsiTheme="minorHAnsi"/>
                <w:bCs/>
                <w:sz w:val="18"/>
                <w:szCs w:val="18"/>
              </w:rPr>
            </w:pPr>
          </w:p>
        </w:tc>
      </w:tr>
    </w:tbl>
    <w:p w14:paraId="3DB97A69" w14:textId="77777777" w:rsidR="003E6702" w:rsidRDefault="003E6702" w:rsidP="005F2F11">
      <w:pPr>
        <w:tabs>
          <w:tab w:val="left" w:pos="360"/>
          <w:tab w:val="left" w:pos="3600"/>
          <w:tab w:val="left" w:pos="4680"/>
          <w:tab w:val="left" w:pos="5940"/>
          <w:tab w:val="left" w:pos="6930"/>
          <w:tab w:val="left" w:pos="8100"/>
          <w:tab w:val="left" w:pos="9090"/>
        </w:tabs>
        <w:rPr>
          <w:rFonts w:asciiTheme="minorHAnsi" w:hAnsiTheme="minorHAnsi"/>
          <w:b/>
          <w:bCs/>
          <w:sz w:val="18"/>
          <w:szCs w:val="18"/>
        </w:rPr>
      </w:pPr>
    </w:p>
    <w:p w14:paraId="44F4C65E" w14:textId="69310A51" w:rsidR="00590C0B" w:rsidRDefault="00590C0B">
      <w:pPr>
        <w:rPr>
          <w:ins w:id="54" w:author="Author"/>
          <w:rFonts w:asciiTheme="minorHAnsi" w:hAnsiTheme="minorHAnsi"/>
          <w:sz w:val="18"/>
          <w:szCs w:val="18"/>
        </w:rPr>
      </w:pPr>
    </w:p>
    <w:tbl>
      <w:tblPr>
        <w:tblStyle w:val="TableGrid"/>
        <w:tblW w:w="0" w:type="auto"/>
        <w:tblLayout w:type="fixed"/>
        <w:tblLook w:val="04A0" w:firstRow="1" w:lastRow="0" w:firstColumn="1" w:lastColumn="0" w:noHBand="0" w:noVBand="1"/>
      </w:tblPr>
      <w:tblGrid>
        <w:gridCol w:w="1278"/>
        <w:gridCol w:w="990"/>
        <w:gridCol w:w="810"/>
        <w:gridCol w:w="720"/>
        <w:gridCol w:w="1350"/>
        <w:gridCol w:w="1350"/>
        <w:gridCol w:w="1350"/>
        <w:gridCol w:w="1800"/>
        <w:gridCol w:w="1368"/>
        <w:tblGridChange w:id="55">
          <w:tblGrid>
            <w:gridCol w:w="1278"/>
            <w:gridCol w:w="990"/>
            <w:gridCol w:w="810"/>
            <w:gridCol w:w="720"/>
            <w:gridCol w:w="1350"/>
            <w:gridCol w:w="90"/>
            <w:gridCol w:w="1350"/>
            <w:gridCol w:w="1350"/>
            <w:gridCol w:w="1800"/>
            <w:gridCol w:w="1278"/>
          </w:tblGrid>
        </w:tblGridChange>
      </w:tblGrid>
      <w:tr w:rsidR="00CD1DBE" w14:paraId="4DB888A3" w14:textId="77777777" w:rsidTr="00581F33">
        <w:trPr>
          <w:trHeight w:val="224"/>
        </w:trPr>
        <w:tc>
          <w:tcPr>
            <w:tcW w:w="11016" w:type="dxa"/>
            <w:gridSpan w:val="9"/>
          </w:tcPr>
          <w:p w14:paraId="293ABEDA" w14:textId="60B58039" w:rsidR="00CD1DBE" w:rsidRDefault="00E70EC9" w:rsidP="00E9048F">
            <w:pPr>
              <w:rPr>
                <w:rFonts w:asciiTheme="minorHAnsi" w:hAnsiTheme="minorHAnsi"/>
                <w:sz w:val="18"/>
                <w:szCs w:val="18"/>
              </w:rPr>
            </w:pPr>
            <w:ins w:id="56" w:author="Author">
              <w:r>
                <w:rPr>
                  <w:rFonts w:asciiTheme="minorHAnsi" w:hAnsiTheme="minorHAnsi"/>
                  <w:b/>
                  <w:bCs/>
                  <w:szCs w:val="18"/>
                </w:rPr>
                <w:t>F. Duct System Design Details</w:t>
              </w:r>
            </w:ins>
          </w:p>
        </w:tc>
      </w:tr>
      <w:tr w:rsidR="00056FC6" w14:paraId="1BD1A0DC" w14:textId="77777777" w:rsidTr="00056FC6">
        <w:tblPrEx>
          <w:tblW w:w="0" w:type="auto"/>
          <w:tblLayout w:type="fixed"/>
          <w:tblPrExChange w:id="57" w:author="Author">
            <w:tblPrEx>
              <w:tblW w:w="0" w:type="auto"/>
              <w:tblLayout w:type="fixed"/>
            </w:tblPrEx>
          </w:tblPrExChange>
        </w:tblPrEx>
        <w:trPr>
          <w:trHeight w:val="224"/>
          <w:ins w:id="58" w:author="Author"/>
          <w:trPrChange w:id="59" w:author="Author">
            <w:trPr>
              <w:trHeight w:val="224"/>
            </w:trPr>
          </w:trPrChange>
        </w:trPr>
        <w:tc>
          <w:tcPr>
            <w:tcW w:w="1278" w:type="dxa"/>
            <w:tcPrChange w:id="60" w:author="Author">
              <w:tcPr>
                <w:tcW w:w="1278" w:type="dxa"/>
              </w:tcPr>
            </w:tcPrChange>
          </w:tcPr>
          <w:p w14:paraId="3BDF0269" w14:textId="0F4C5CCF" w:rsidR="005661DF" w:rsidRDefault="005661DF" w:rsidP="00056FC6">
            <w:pPr>
              <w:jc w:val="center"/>
              <w:rPr>
                <w:ins w:id="61" w:author="Author"/>
                <w:rFonts w:asciiTheme="minorHAnsi" w:hAnsiTheme="minorHAnsi"/>
                <w:sz w:val="18"/>
                <w:szCs w:val="18"/>
              </w:rPr>
            </w:pPr>
            <w:ins w:id="62" w:author="Author">
              <w:r>
                <w:rPr>
                  <w:rFonts w:asciiTheme="minorHAnsi" w:hAnsiTheme="minorHAnsi"/>
                  <w:sz w:val="18"/>
                  <w:szCs w:val="18"/>
                </w:rPr>
                <w:t>01</w:t>
              </w:r>
            </w:ins>
          </w:p>
        </w:tc>
        <w:tc>
          <w:tcPr>
            <w:tcW w:w="990" w:type="dxa"/>
            <w:tcPrChange w:id="63" w:author="Author">
              <w:tcPr>
                <w:tcW w:w="990" w:type="dxa"/>
              </w:tcPr>
            </w:tcPrChange>
          </w:tcPr>
          <w:p w14:paraId="756C518E" w14:textId="0C32197B" w:rsidR="005661DF" w:rsidRDefault="005661DF" w:rsidP="00056FC6">
            <w:pPr>
              <w:jc w:val="center"/>
              <w:rPr>
                <w:ins w:id="64" w:author="Author"/>
                <w:rFonts w:asciiTheme="minorHAnsi" w:hAnsiTheme="minorHAnsi"/>
                <w:sz w:val="18"/>
                <w:szCs w:val="18"/>
              </w:rPr>
            </w:pPr>
            <w:ins w:id="65" w:author="Author">
              <w:r>
                <w:rPr>
                  <w:rFonts w:asciiTheme="minorHAnsi" w:hAnsiTheme="minorHAnsi"/>
                  <w:sz w:val="18"/>
                  <w:szCs w:val="18"/>
                </w:rPr>
                <w:t>02</w:t>
              </w:r>
            </w:ins>
          </w:p>
        </w:tc>
        <w:tc>
          <w:tcPr>
            <w:tcW w:w="810" w:type="dxa"/>
            <w:tcPrChange w:id="66" w:author="Author">
              <w:tcPr>
                <w:tcW w:w="810" w:type="dxa"/>
              </w:tcPr>
            </w:tcPrChange>
          </w:tcPr>
          <w:p w14:paraId="5781A580" w14:textId="69805C67" w:rsidR="005661DF" w:rsidRDefault="005661DF" w:rsidP="00056FC6">
            <w:pPr>
              <w:jc w:val="center"/>
              <w:rPr>
                <w:ins w:id="67" w:author="Author"/>
                <w:rFonts w:asciiTheme="minorHAnsi" w:hAnsiTheme="minorHAnsi"/>
                <w:sz w:val="18"/>
                <w:szCs w:val="18"/>
              </w:rPr>
            </w:pPr>
            <w:ins w:id="68" w:author="Author">
              <w:r>
                <w:rPr>
                  <w:rFonts w:asciiTheme="minorHAnsi" w:hAnsiTheme="minorHAnsi"/>
                  <w:sz w:val="18"/>
                  <w:szCs w:val="18"/>
                </w:rPr>
                <w:t>03</w:t>
              </w:r>
            </w:ins>
          </w:p>
        </w:tc>
        <w:tc>
          <w:tcPr>
            <w:tcW w:w="720" w:type="dxa"/>
            <w:tcPrChange w:id="69" w:author="Author">
              <w:tcPr>
                <w:tcW w:w="720" w:type="dxa"/>
              </w:tcPr>
            </w:tcPrChange>
          </w:tcPr>
          <w:p w14:paraId="23B71584" w14:textId="3979C6B2" w:rsidR="005661DF" w:rsidRDefault="005661DF" w:rsidP="00056FC6">
            <w:pPr>
              <w:jc w:val="center"/>
              <w:rPr>
                <w:ins w:id="70" w:author="Author"/>
                <w:rFonts w:asciiTheme="minorHAnsi" w:hAnsiTheme="minorHAnsi"/>
                <w:sz w:val="18"/>
                <w:szCs w:val="18"/>
              </w:rPr>
            </w:pPr>
            <w:ins w:id="71" w:author="Author">
              <w:r>
                <w:rPr>
                  <w:rFonts w:asciiTheme="minorHAnsi" w:hAnsiTheme="minorHAnsi"/>
                  <w:sz w:val="18"/>
                  <w:szCs w:val="18"/>
                </w:rPr>
                <w:t>04</w:t>
              </w:r>
            </w:ins>
          </w:p>
        </w:tc>
        <w:tc>
          <w:tcPr>
            <w:tcW w:w="1350" w:type="dxa"/>
            <w:tcPrChange w:id="72" w:author="Author">
              <w:tcPr>
                <w:tcW w:w="1350" w:type="dxa"/>
              </w:tcPr>
            </w:tcPrChange>
          </w:tcPr>
          <w:p w14:paraId="41C11FA7" w14:textId="6B75781B" w:rsidR="005661DF" w:rsidRDefault="005661DF" w:rsidP="00056FC6">
            <w:pPr>
              <w:jc w:val="center"/>
              <w:rPr>
                <w:ins w:id="73" w:author="Author"/>
                <w:rFonts w:asciiTheme="minorHAnsi" w:hAnsiTheme="minorHAnsi"/>
                <w:sz w:val="18"/>
                <w:szCs w:val="18"/>
              </w:rPr>
            </w:pPr>
            <w:ins w:id="74" w:author="Author">
              <w:r>
                <w:rPr>
                  <w:rFonts w:asciiTheme="minorHAnsi" w:hAnsiTheme="minorHAnsi"/>
                  <w:sz w:val="18"/>
                  <w:szCs w:val="18"/>
                </w:rPr>
                <w:t>05</w:t>
              </w:r>
            </w:ins>
          </w:p>
        </w:tc>
        <w:tc>
          <w:tcPr>
            <w:tcW w:w="1350" w:type="dxa"/>
            <w:tcPrChange w:id="75" w:author="Author">
              <w:tcPr>
                <w:tcW w:w="1440" w:type="dxa"/>
                <w:gridSpan w:val="2"/>
              </w:tcPr>
            </w:tcPrChange>
          </w:tcPr>
          <w:p w14:paraId="28E81413" w14:textId="26F131E0" w:rsidR="005661DF" w:rsidRDefault="005661DF" w:rsidP="00056FC6">
            <w:pPr>
              <w:jc w:val="center"/>
              <w:rPr>
                <w:ins w:id="76" w:author="Author"/>
                <w:rFonts w:asciiTheme="minorHAnsi" w:hAnsiTheme="minorHAnsi"/>
                <w:sz w:val="18"/>
                <w:szCs w:val="18"/>
              </w:rPr>
            </w:pPr>
            <w:ins w:id="77" w:author="Author">
              <w:r>
                <w:rPr>
                  <w:rFonts w:asciiTheme="minorHAnsi" w:hAnsiTheme="minorHAnsi"/>
                  <w:sz w:val="18"/>
                  <w:szCs w:val="18"/>
                </w:rPr>
                <w:t>06</w:t>
              </w:r>
            </w:ins>
          </w:p>
        </w:tc>
        <w:tc>
          <w:tcPr>
            <w:tcW w:w="1350" w:type="dxa"/>
            <w:tcPrChange w:id="78" w:author="Author">
              <w:tcPr>
                <w:tcW w:w="1350" w:type="dxa"/>
              </w:tcPr>
            </w:tcPrChange>
          </w:tcPr>
          <w:p w14:paraId="6A56DE8A" w14:textId="79883042" w:rsidR="005661DF" w:rsidRDefault="005661DF" w:rsidP="00056FC6">
            <w:pPr>
              <w:jc w:val="center"/>
              <w:rPr>
                <w:ins w:id="79" w:author="Author"/>
                <w:rFonts w:asciiTheme="minorHAnsi" w:hAnsiTheme="minorHAnsi"/>
                <w:sz w:val="18"/>
                <w:szCs w:val="18"/>
              </w:rPr>
            </w:pPr>
            <w:ins w:id="80" w:author="Author">
              <w:r>
                <w:rPr>
                  <w:rFonts w:asciiTheme="minorHAnsi" w:hAnsiTheme="minorHAnsi"/>
                  <w:sz w:val="18"/>
                  <w:szCs w:val="18"/>
                </w:rPr>
                <w:t>07</w:t>
              </w:r>
            </w:ins>
          </w:p>
        </w:tc>
        <w:tc>
          <w:tcPr>
            <w:tcW w:w="1800" w:type="dxa"/>
            <w:tcPrChange w:id="81" w:author="Author">
              <w:tcPr>
                <w:tcW w:w="1800" w:type="dxa"/>
              </w:tcPr>
            </w:tcPrChange>
          </w:tcPr>
          <w:p w14:paraId="21A43278" w14:textId="15D9087E" w:rsidR="005661DF" w:rsidRDefault="005661DF" w:rsidP="00056FC6">
            <w:pPr>
              <w:jc w:val="center"/>
              <w:rPr>
                <w:ins w:id="82" w:author="Author"/>
                <w:rFonts w:asciiTheme="minorHAnsi" w:hAnsiTheme="minorHAnsi"/>
                <w:sz w:val="18"/>
                <w:szCs w:val="18"/>
              </w:rPr>
            </w:pPr>
            <w:ins w:id="83" w:author="Author">
              <w:r>
                <w:rPr>
                  <w:rFonts w:asciiTheme="minorHAnsi" w:hAnsiTheme="minorHAnsi"/>
                  <w:sz w:val="18"/>
                  <w:szCs w:val="18"/>
                </w:rPr>
                <w:t>08</w:t>
              </w:r>
            </w:ins>
          </w:p>
        </w:tc>
        <w:tc>
          <w:tcPr>
            <w:tcW w:w="1368" w:type="dxa"/>
            <w:tcPrChange w:id="84" w:author="Author">
              <w:tcPr>
                <w:tcW w:w="1278" w:type="dxa"/>
              </w:tcPr>
            </w:tcPrChange>
          </w:tcPr>
          <w:p w14:paraId="54E2E53D" w14:textId="0CA4D1CD" w:rsidR="005661DF" w:rsidRDefault="00A45B6C" w:rsidP="00056FC6">
            <w:pPr>
              <w:jc w:val="center"/>
              <w:rPr>
                <w:ins w:id="85" w:author="Author"/>
                <w:rFonts w:asciiTheme="minorHAnsi" w:hAnsiTheme="minorHAnsi"/>
                <w:sz w:val="18"/>
                <w:szCs w:val="18"/>
              </w:rPr>
            </w:pPr>
            <w:r>
              <w:rPr>
                <w:rFonts w:asciiTheme="minorHAnsi" w:hAnsiTheme="minorHAnsi"/>
                <w:sz w:val="18"/>
                <w:szCs w:val="18"/>
              </w:rPr>
              <w:t>09</w:t>
            </w:r>
          </w:p>
        </w:tc>
      </w:tr>
      <w:tr w:rsidR="00056FC6" w14:paraId="69E87291" w14:textId="77777777" w:rsidTr="00056FC6">
        <w:tblPrEx>
          <w:tblW w:w="0" w:type="auto"/>
          <w:tblLayout w:type="fixed"/>
          <w:tblPrExChange w:id="86" w:author="Author">
            <w:tblPrEx>
              <w:tblW w:w="0" w:type="auto"/>
              <w:tblLayout w:type="fixed"/>
            </w:tblPrEx>
          </w:tblPrExChange>
        </w:tblPrEx>
        <w:trPr>
          <w:trHeight w:val="494"/>
          <w:ins w:id="87" w:author="Author"/>
          <w:trPrChange w:id="88" w:author="Author">
            <w:trPr>
              <w:trHeight w:val="494"/>
            </w:trPr>
          </w:trPrChange>
        </w:trPr>
        <w:tc>
          <w:tcPr>
            <w:tcW w:w="1278" w:type="dxa"/>
            <w:vAlign w:val="bottom"/>
            <w:tcPrChange w:id="89" w:author="Author">
              <w:tcPr>
                <w:tcW w:w="1278" w:type="dxa"/>
                <w:vAlign w:val="bottom"/>
              </w:tcPr>
            </w:tcPrChange>
          </w:tcPr>
          <w:p w14:paraId="053C46FA" w14:textId="65D8F861" w:rsidR="005661DF" w:rsidRDefault="005661DF">
            <w:pPr>
              <w:jc w:val="center"/>
              <w:rPr>
                <w:ins w:id="90" w:author="Author"/>
                <w:rFonts w:asciiTheme="minorHAnsi" w:hAnsiTheme="minorHAnsi"/>
                <w:sz w:val="18"/>
                <w:szCs w:val="18"/>
              </w:rPr>
              <w:pPrChange w:id="91" w:author="Author">
                <w:pPr/>
              </w:pPrChange>
            </w:pPr>
            <w:ins w:id="92" w:author="Author">
              <w:r>
                <w:rPr>
                  <w:rFonts w:asciiTheme="minorHAnsi" w:hAnsiTheme="minorHAnsi"/>
                  <w:sz w:val="18"/>
                  <w:szCs w:val="18"/>
                </w:rPr>
                <w:t>Duct Segment Identification</w:t>
              </w:r>
            </w:ins>
          </w:p>
        </w:tc>
        <w:tc>
          <w:tcPr>
            <w:tcW w:w="990" w:type="dxa"/>
            <w:vAlign w:val="bottom"/>
            <w:tcPrChange w:id="93" w:author="Author">
              <w:tcPr>
                <w:tcW w:w="990" w:type="dxa"/>
                <w:vAlign w:val="bottom"/>
              </w:tcPr>
            </w:tcPrChange>
          </w:tcPr>
          <w:p w14:paraId="747B9320" w14:textId="0BE9C3BD" w:rsidR="005661DF" w:rsidRDefault="005661DF">
            <w:pPr>
              <w:jc w:val="center"/>
              <w:rPr>
                <w:ins w:id="94" w:author="Author"/>
                <w:rFonts w:asciiTheme="minorHAnsi" w:hAnsiTheme="minorHAnsi"/>
                <w:sz w:val="18"/>
                <w:szCs w:val="18"/>
              </w:rPr>
              <w:pPrChange w:id="95" w:author="Author">
                <w:pPr/>
              </w:pPrChange>
            </w:pPr>
            <w:ins w:id="96" w:author="Author">
              <w:r>
                <w:rPr>
                  <w:rFonts w:asciiTheme="minorHAnsi" w:hAnsiTheme="minorHAnsi"/>
                  <w:sz w:val="18"/>
                  <w:szCs w:val="18"/>
                </w:rPr>
                <w:t>Nominal Diam</w:t>
              </w:r>
            </w:ins>
            <w:r w:rsidR="000D4F78">
              <w:rPr>
                <w:rFonts w:asciiTheme="minorHAnsi" w:hAnsiTheme="minorHAnsi"/>
                <w:sz w:val="18"/>
                <w:szCs w:val="18"/>
              </w:rPr>
              <w:t>. (in)</w:t>
            </w:r>
          </w:p>
        </w:tc>
        <w:tc>
          <w:tcPr>
            <w:tcW w:w="810" w:type="dxa"/>
            <w:vAlign w:val="bottom"/>
            <w:tcPrChange w:id="97" w:author="Author">
              <w:tcPr>
                <w:tcW w:w="810" w:type="dxa"/>
                <w:vAlign w:val="bottom"/>
              </w:tcPr>
            </w:tcPrChange>
          </w:tcPr>
          <w:p w14:paraId="59C73823" w14:textId="77777777" w:rsidR="005661DF" w:rsidRDefault="005661DF">
            <w:pPr>
              <w:jc w:val="center"/>
              <w:rPr>
                <w:ins w:id="98" w:author="Author"/>
                <w:rFonts w:asciiTheme="minorHAnsi" w:hAnsiTheme="minorHAnsi"/>
                <w:sz w:val="18"/>
                <w:szCs w:val="18"/>
              </w:rPr>
              <w:pPrChange w:id="99" w:author="Author">
                <w:pPr/>
              </w:pPrChange>
            </w:pPr>
            <w:ins w:id="100" w:author="Author">
              <w:r>
                <w:rPr>
                  <w:rFonts w:asciiTheme="minorHAnsi" w:hAnsiTheme="minorHAnsi"/>
                  <w:sz w:val="18"/>
                  <w:szCs w:val="18"/>
                </w:rPr>
                <w:t xml:space="preserve">Duct </w:t>
              </w:r>
            </w:ins>
          </w:p>
          <w:p w14:paraId="43C823DC" w14:textId="52E94349" w:rsidR="005661DF" w:rsidRDefault="005661DF">
            <w:pPr>
              <w:jc w:val="center"/>
              <w:rPr>
                <w:ins w:id="101" w:author="Author"/>
                <w:rFonts w:asciiTheme="minorHAnsi" w:hAnsiTheme="minorHAnsi"/>
                <w:sz w:val="18"/>
                <w:szCs w:val="18"/>
              </w:rPr>
              <w:pPrChange w:id="102" w:author="Author">
                <w:pPr/>
              </w:pPrChange>
            </w:pPr>
            <w:ins w:id="103" w:author="Author">
              <w:r>
                <w:rPr>
                  <w:rFonts w:asciiTheme="minorHAnsi" w:hAnsiTheme="minorHAnsi"/>
                  <w:sz w:val="18"/>
                  <w:szCs w:val="18"/>
                </w:rPr>
                <w:t>R-value</w:t>
              </w:r>
            </w:ins>
          </w:p>
        </w:tc>
        <w:tc>
          <w:tcPr>
            <w:tcW w:w="720" w:type="dxa"/>
            <w:vAlign w:val="bottom"/>
            <w:tcPrChange w:id="104" w:author="Author">
              <w:tcPr>
                <w:tcW w:w="720" w:type="dxa"/>
                <w:vAlign w:val="bottom"/>
              </w:tcPr>
            </w:tcPrChange>
          </w:tcPr>
          <w:p w14:paraId="066CB4B2" w14:textId="77777777" w:rsidR="005661DF" w:rsidRDefault="005661DF">
            <w:pPr>
              <w:jc w:val="center"/>
              <w:rPr>
                <w:rFonts w:asciiTheme="minorHAnsi" w:hAnsiTheme="minorHAnsi"/>
                <w:sz w:val="18"/>
                <w:szCs w:val="18"/>
              </w:rPr>
              <w:pPrChange w:id="105" w:author="Author">
                <w:pPr/>
              </w:pPrChange>
            </w:pPr>
            <w:ins w:id="106" w:author="Author">
              <w:r>
                <w:rPr>
                  <w:rFonts w:asciiTheme="minorHAnsi" w:hAnsiTheme="minorHAnsi"/>
                  <w:sz w:val="18"/>
                  <w:szCs w:val="18"/>
                </w:rPr>
                <w:t>Length</w:t>
              </w:r>
            </w:ins>
          </w:p>
          <w:p w14:paraId="701492A6" w14:textId="0EE77A6C" w:rsidR="000D4F78" w:rsidRDefault="000D4F78" w:rsidP="000D4F78">
            <w:pPr>
              <w:jc w:val="center"/>
              <w:rPr>
                <w:ins w:id="107" w:author="Author"/>
                <w:rFonts w:asciiTheme="minorHAnsi" w:hAnsiTheme="minorHAnsi"/>
                <w:sz w:val="18"/>
                <w:szCs w:val="18"/>
              </w:rPr>
            </w:pPr>
            <w:r>
              <w:rPr>
                <w:rFonts w:asciiTheme="minorHAnsi" w:hAnsiTheme="minorHAnsi"/>
                <w:sz w:val="18"/>
                <w:szCs w:val="18"/>
              </w:rPr>
              <w:t>(ft)</w:t>
            </w:r>
          </w:p>
        </w:tc>
        <w:tc>
          <w:tcPr>
            <w:tcW w:w="1350" w:type="dxa"/>
            <w:vAlign w:val="bottom"/>
            <w:tcPrChange w:id="108" w:author="Author">
              <w:tcPr>
                <w:tcW w:w="1440" w:type="dxa"/>
                <w:gridSpan w:val="2"/>
                <w:vAlign w:val="bottom"/>
              </w:tcPr>
            </w:tcPrChange>
          </w:tcPr>
          <w:p w14:paraId="604AE170" w14:textId="6E4BCB43" w:rsidR="005661DF" w:rsidRDefault="005661DF">
            <w:pPr>
              <w:jc w:val="center"/>
              <w:rPr>
                <w:ins w:id="109" w:author="Author"/>
                <w:rFonts w:asciiTheme="minorHAnsi" w:hAnsiTheme="minorHAnsi"/>
                <w:sz w:val="18"/>
                <w:szCs w:val="18"/>
              </w:rPr>
              <w:pPrChange w:id="110" w:author="Author">
                <w:pPr/>
              </w:pPrChange>
            </w:pPr>
            <w:ins w:id="111" w:author="Author">
              <w:r>
                <w:rPr>
                  <w:rFonts w:asciiTheme="minorHAnsi" w:hAnsiTheme="minorHAnsi"/>
                  <w:sz w:val="18"/>
                  <w:szCs w:val="18"/>
                </w:rPr>
                <w:t>Attic Insulation R-value</w:t>
              </w:r>
            </w:ins>
          </w:p>
        </w:tc>
        <w:tc>
          <w:tcPr>
            <w:tcW w:w="1350" w:type="dxa"/>
            <w:vAlign w:val="bottom"/>
            <w:tcPrChange w:id="112" w:author="Author">
              <w:tcPr>
                <w:tcW w:w="1350" w:type="dxa"/>
                <w:vAlign w:val="bottom"/>
              </w:tcPr>
            </w:tcPrChange>
          </w:tcPr>
          <w:p w14:paraId="33B77EB3" w14:textId="08069F58" w:rsidR="000D4F78" w:rsidRDefault="005661DF" w:rsidP="000D4F78">
            <w:pPr>
              <w:jc w:val="center"/>
              <w:rPr>
                <w:ins w:id="113" w:author="Author"/>
                <w:rFonts w:asciiTheme="minorHAnsi" w:hAnsiTheme="minorHAnsi"/>
                <w:sz w:val="18"/>
                <w:szCs w:val="18"/>
              </w:rPr>
            </w:pPr>
            <w:ins w:id="114" w:author="Author">
              <w:r>
                <w:rPr>
                  <w:rFonts w:asciiTheme="minorHAnsi" w:hAnsiTheme="minorHAnsi"/>
                  <w:sz w:val="18"/>
                  <w:szCs w:val="18"/>
                </w:rPr>
                <w:t>Attic Insulation Depth</w:t>
              </w:r>
            </w:ins>
            <w:r w:rsidR="000D4F78">
              <w:rPr>
                <w:rFonts w:asciiTheme="minorHAnsi" w:hAnsiTheme="minorHAnsi"/>
                <w:sz w:val="18"/>
                <w:szCs w:val="18"/>
              </w:rPr>
              <w:t xml:space="preserve"> (in)</w:t>
            </w:r>
          </w:p>
        </w:tc>
        <w:tc>
          <w:tcPr>
            <w:tcW w:w="1350" w:type="dxa"/>
            <w:vAlign w:val="bottom"/>
            <w:tcPrChange w:id="115" w:author="Author">
              <w:tcPr>
                <w:tcW w:w="1350" w:type="dxa"/>
                <w:vAlign w:val="bottom"/>
              </w:tcPr>
            </w:tcPrChange>
          </w:tcPr>
          <w:p w14:paraId="218459EB" w14:textId="619FC857" w:rsidR="005661DF" w:rsidRDefault="005661DF">
            <w:pPr>
              <w:jc w:val="center"/>
              <w:rPr>
                <w:ins w:id="116" w:author="Author"/>
                <w:rFonts w:asciiTheme="minorHAnsi" w:hAnsiTheme="minorHAnsi"/>
                <w:sz w:val="18"/>
                <w:szCs w:val="18"/>
              </w:rPr>
              <w:pPrChange w:id="117" w:author="Author">
                <w:pPr/>
              </w:pPrChange>
            </w:pPr>
            <w:ins w:id="118" w:author="Author">
              <w:r>
                <w:rPr>
                  <w:rFonts w:asciiTheme="minorHAnsi" w:hAnsiTheme="minorHAnsi"/>
                  <w:sz w:val="18"/>
                  <w:szCs w:val="18"/>
                </w:rPr>
                <w:t>Attic Insulation Type</w:t>
              </w:r>
            </w:ins>
          </w:p>
        </w:tc>
        <w:tc>
          <w:tcPr>
            <w:tcW w:w="1800" w:type="dxa"/>
            <w:vAlign w:val="bottom"/>
            <w:tcPrChange w:id="119" w:author="Author">
              <w:tcPr>
                <w:tcW w:w="1800" w:type="dxa"/>
                <w:vAlign w:val="bottom"/>
              </w:tcPr>
            </w:tcPrChange>
          </w:tcPr>
          <w:p w14:paraId="6D7A4B62" w14:textId="49FCE587" w:rsidR="005661DF" w:rsidRDefault="005661DF">
            <w:pPr>
              <w:jc w:val="center"/>
              <w:rPr>
                <w:ins w:id="120" w:author="Author"/>
                <w:rFonts w:asciiTheme="minorHAnsi" w:hAnsiTheme="minorHAnsi"/>
                <w:sz w:val="18"/>
                <w:szCs w:val="18"/>
              </w:rPr>
              <w:pPrChange w:id="121" w:author="Author">
                <w:pPr/>
              </w:pPrChange>
            </w:pPr>
            <w:ins w:id="122" w:author="Author">
              <w:r>
                <w:rPr>
                  <w:rFonts w:asciiTheme="minorHAnsi" w:hAnsiTheme="minorHAnsi"/>
                  <w:sz w:val="18"/>
                  <w:szCs w:val="18"/>
                </w:rPr>
                <w:t>Containment System or Lowered Chase</w:t>
              </w:r>
            </w:ins>
          </w:p>
        </w:tc>
        <w:tc>
          <w:tcPr>
            <w:tcW w:w="1368" w:type="dxa"/>
            <w:vAlign w:val="bottom"/>
            <w:tcPrChange w:id="123" w:author="Author">
              <w:tcPr>
                <w:tcW w:w="1278" w:type="dxa"/>
                <w:vAlign w:val="bottom"/>
              </w:tcPr>
            </w:tcPrChange>
          </w:tcPr>
          <w:p w14:paraId="3C0E6C7D" w14:textId="40DFEDF5" w:rsidR="005661DF" w:rsidRDefault="005661DF" w:rsidP="005661DF">
            <w:pPr>
              <w:jc w:val="center"/>
              <w:rPr>
                <w:ins w:id="124" w:author="Author"/>
                <w:rFonts w:asciiTheme="minorHAnsi" w:hAnsiTheme="minorHAnsi"/>
                <w:sz w:val="18"/>
                <w:szCs w:val="18"/>
              </w:rPr>
            </w:pPr>
            <w:ins w:id="125" w:author="Author">
              <w:r>
                <w:rPr>
                  <w:rFonts w:asciiTheme="minorHAnsi" w:hAnsiTheme="minorHAnsi"/>
                  <w:sz w:val="18"/>
                  <w:szCs w:val="18"/>
                </w:rPr>
                <w:t>Duct Burial Level</w:t>
              </w:r>
            </w:ins>
          </w:p>
        </w:tc>
      </w:tr>
      <w:tr w:rsidR="00056FC6" w14:paraId="384B528F" w14:textId="77777777" w:rsidTr="00056FC6">
        <w:tblPrEx>
          <w:tblW w:w="0" w:type="auto"/>
          <w:tblLayout w:type="fixed"/>
          <w:tblPrExChange w:id="126" w:author="Author">
            <w:tblPrEx>
              <w:tblW w:w="0" w:type="auto"/>
              <w:tblLayout w:type="fixed"/>
            </w:tblPrEx>
          </w:tblPrExChange>
        </w:tblPrEx>
        <w:trPr>
          <w:ins w:id="127" w:author="Author"/>
        </w:trPr>
        <w:tc>
          <w:tcPr>
            <w:tcW w:w="1278" w:type="dxa"/>
            <w:tcPrChange w:id="128" w:author="Author">
              <w:tcPr>
                <w:tcW w:w="1278" w:type="dxa"/>
              </w:tcPr>
            </w:tcPrChange>
          </w:tcPr>
          <w:p w14:paraId="4236966A" w14:textId="77777777" w:rsidR="005661DF" w:rsidRDefault="005661DF" w:rsidP="005661DF">
            <w:pPr>
              <w:rPr>
                <w:ins w:id="129" w:author="Author"/>
                <w:rFonts w:asciiTheme="minorHAnsi" w:hAnsiTheme="minorHAnsi"/>
                <w:sz w:val="18"/>
                <w:szCs w:val="18"/>
              </w:rPr>
            </w:pPr>
          </w:p>
        </w:tc>
        <w:tc>
          <w:tcPr>
            <w:tcW w:w="990" w:type="dxa"/>
            <w:tcPrChange w:id="130" w:author="Author">
              <w:tcPr>
                <w:tcW w:w="990" w:type="dxa"/>
              </w:tcPr>
            </w:tcPrChange>
          </w:tcPr>
          <w:p w14:paraId="43354211" w14:textId="77777777" w:rsidR="005661DF" w:rsidRDefault="005661DF" w:rsidP="005661DF">
            <w:pPr>
              <w:rPr>
                <w:ins w:id="131" w:author="Author"/>
                <w:rFonts w:asciiTheme="minorHAnsi" w:hAnsiTheme="minorHAnsi"/>
                <w:sz w:val="18"/>
                <w:szCs w:val="18"/>
              </w:rPr>
            </w:pPr>
          </w:p>
        </w:tc>
        <w:tc>
          <w:tcPr>
            <w:tcW w:w="810" w:type="dxa"/>
            <w:tcPrChange w:id="132" w:author="Author">
              <w:tcPr>
                <w:tcW w:w="810" w:type="dxa"/>
              </w:tcPr>
            </w:tcPrChange>
          </w:tcPr>
          <w:p w14:paraId="6D344CAE" w14:textId="77777777" w:rsidR="005661DF" w:rsidRDefault="005661DF" w:rsidP="005661DF">
            <w:pPr>
              <w:rPr>
                <w:ins w:id="133" w:author="Author"/>
                <w:rFonts w:asciiTheme="minorHAnsi" w:hAnsiTheme="minorHAnsi"/>
                <w:sz w:val="18"/>
                <w:szCs w:val="18"/>
              </w:rPr>
            </w:pPr>
          </w:p>
        </w:tc>
        <w:tc>
          <w:tcPr>
            <w:tcW w:w="720" w:type="dxa"/>
            <w:tcPrChange w:id="134" w:author="Author">
              <w:tcPr>
                <w:tcW w:w="720" w:type="dxa"/>
              </w:tcPr>
            </w:tcPrChange>
          </w:tcPr>
          <w:p w14:paraId="0A6EAC7F" w14:textId="77777777" w:rsidR="005661DF" w:rsidRDefault="005661DF" w:rsidP="005661DF">
            <w:pPr>
              <w:rPr>
                <w:ins w:id="135" w:author="Author"/>
                <w:rFonts w:asciiTheme="minorHAnsi" w:hAnsiTheme="minorHAnsi"/>
                <w:sz w:val="18"/>
                <w:szCs w:val="18"/>
              </w:rPr>
            </w:pPr>
          </w:p>
        </w:tc>
        <w:tc>
          <w:tcPr>
            <w:tcW w:w="1350" w:type="dxa"/>
            <w:tcPrChange w:id="136" w:author="Author">
              <w:tcPr>
                <w:tcW w:w="1350" w:type="dxa"/>
              </w:tcPr>
            </w:tcPrChange>
          </w:tcPr>
          <w:p w14:paraId="52DC2C39" w14:textId="77777777" w:rsidR="005661DF" w:rsidRDefault="005661DF" w:rsidP="005661DF">
            <w:pPr>
              <w:rPr>
                <w:ins w:id="137" w:author="Author"/>
                <w:rFonts w:asciiTheme="minorHAnsi" w:hAnsiTheme="minorHAnsi"/>
                <w:sz w:val="18"/>
                <w:szCs w:val="18"/>
              </w:rPr>
            </w:pPr>
          </w:p>
        </w:tc>
        <w:tc>
          <w:tcPr>
            <w:tcW w:w="1350" w:type="dxa"/>
            <w:tcPrChange w:id="138" w:author="Author">
              <w:tcPr>
                <w:tcW w:w="1440" w:type="dxa"/>
                <w:gridSpan w:val="2"/>
              </w:tcPr>
            </w:tcPrChange>
          </w:tcPr>
          <w:p w14:paraId="6399675D" w14:textId="77777777" w:rsidR="005661DF" w:rsidRDefault="005661DF" w:rsidP="005661DF">
            <w:pPr>
              <w:rPr>
                <w:ins w:id="139" w:author="Author"/>
                <w:rFonts w:asciiTheme="minorHAnsi" w:hAnsiTheme="minorHAnsi"/>
                <w:sz w:val="18"/>
                <w:szCs w:val="18"/>
              </w:rPr>
            </w:pPr>
          </w:p>
        </w:tc>
        <w:tc>
          <w:tcPr>
            <w:tcW w:w="1350" w:type="dxa"/>
            <w:tcPrChange w:id="140" w:author="Author">
              <w:tcPr>
                <w:tcW w:w="1350" w:type="dxa"/>
              </w:tcPr>
            </w:tcPrChange>
          </w:tcPr>
          <w:p w14:paraId="0F1F40C4" w14:textId="7E683657" w:rsidR="005661DF" w:rsidRDefault="005661DF" w:rsidP="005661DF">
            <w:pPr>
              <w:rPr>
                <w:ins w:id="141" w:author="Author"/>
                <w:rFonts w:asciiTheme="minorHAnsi" w:hAnsiTheme="minorHAnsi"/>
                <w:sz w:val="18"/>
                <w:szCs w:val="18"/>
              </w:rPr>
            </w:pPr>
          </w:p>
        </w:tc>
        <w:tc>
          <w:tcPr>
            <w:tcW w:w="1800" w:type="dxa"/>
            <w:tcPrChange w:id="142" w:author="Author">
              <w:tcPr>
                <w:tcW w:w="1800" w:type="dxa"/>
              </w:tcPr>
            </w:tcPrChange>
          </w:tcPr>
          <w:p w14:paraId="3D045AD9" w14:textId="16818287" w:rsidR="005661DF" w:rsidRDefault="005661DF" w:rsidP="005661DF">
            <w:pPr>
              <w:rPr>
                <w:ins w:id="143" w:author="Author"/>
                <w:rFonts w:asciiTheme="minorHAnsi" w:hAnsiTheme="minorHAnsi"/>
                <w:sz w:val="18"/>
                <w:szCs w:val="18"/>
              </w:rPr>
            </w:pPr>
          </w:p>
        </w:tc>
        <w:tc>
          <w:tcPr>
            <w:tcW w:w="1368" w:type="dxa"/>
            <w:tcPrChange w:id="144" w:author="Author">
              <w:tcPr>
                <w:tcW w:w="1278" w:type="dxa"/>
              </w:tcPr>
            </w:tcPrChange>
          </w:tcPr>
          <w:p w14:paraId="0629BC85" w14:textId="35BEB30C" w:rsidR="00056FC6" w:rsidRDefault="00056FC6" w:rsidP="005661DF">
            <w:pPr>
              <w:rPr>
                <w:ins w:id="145" w:author="Author"/>
                <w:rFonts w:asciiTheme="minorHAnsi" w:hAnsiTheme="minorHAnsi"/>
                <w:sz w:val="18"/>
                <w:szCs w:val="18"/>
              </w:rPr>
            </w:pPr>
          </w:p>
        </w:tc>
      </w:tr>
      <w:tr w:rsidR="00056FC6" w14:paraId="453A7F10" w14:textId="77777777" w:rsidTr="00056FC6">
        <w:tblPrEx>
          <w:tblW w:w="0" w:type="auto"/>
          <w:tblLayout w:type="fixed"/>
          <w:tblPrExChange w:id="146" w:author="Author">
            <w:tblPrEx>
              <w:tblW w:w="0" w:type="auto"/>
              <w:tblLayout w:type="fixed"/>
            </w:tblPrEx>
          </w:tblPrExChange>
        </w:tblPrEx>
        <w:trPr>
          <w:ins w:id="147" w:author="Author"/>
        </w:trPr>
        <w:tc>
          <w:tcPr>
            <w:tcW w:w="1278" w:type="dxa"/>
            <w:tcPrChange w:id="148" w:author="Author">
              <w:tcPr>
                <w:tcW w:w="1278" w:type="dxa"/>
              </w:tcPr>
            </w:tcPrChange>
          </w:tcPr>
          <w:p w14:paraId="79110392" w14:textId="77777777" w:rsidR="005661DF" w:rsidRDefault="005661DF" w:rsidP="005661DF">
            <w:pPr>
              <w:rPr>
                <w:ins w:id="149" w:author="Author"/>
                <w:rFonts w:asciiTheme="minorHAnsi" w:hAnsiTheme="minorHAnsi"/>
                <w:sz w:val="18"/>
                <w:szCs w:val="18"/>
              </w:rPr>
            </w:pPr>
          </w:p>
        </w:tc>
        <w:tc>
          <w:tcPr>
            <w:tcW w:w="990" w:type="dxa"/>
            <w:tcPrChange w:id="150" w:author="Author">
              <w:tcPr>
                <w:tcW w:w="990" w:type="dxa"/>
              </w:tcPr>
            </w:tcPrChange>
          </w:tcPr>
          <w:p w14:paraId="1CC2EF41" w14:textId="77777777" w:rsidR="005661DF" w:rsidRDefault="005661DF" w:rsidP="005661DF">
            <w:pPr>
              <w:rPr>
                <w:ins w:id="151" w:author="Author"/>
                <w:rFonts w:asciiTheme="minorHAnsi" w:hAnsiTheme="minorHAnsi"/>
                <w:sz w:val="18"/>
                <w:szCs w:val="18"/>
              </w:rPr>
            </w:pPr>
          </w:p>
        </w:tc>
        <w:tc>
          <w:tcPr>
            <w:tcW w:w="810" w:type="dxa"/>
            <w:tcPrChange w:id="152" w:author="Author">
              <w:tcPr>
                <w:tcW w:w="810" w:type="dxa"/>
              </w:tcPr>
            </w:tcPrChange>
          </w:tcPr>
          <w:p w14:paraId="7D6143C9" w14:textId="77777777" w:rsidR="005661DF" w:rsidRDefault="005661DF" w:rsidP="005661DF">
            <w:pPr>
              <w:rPr>
                <w:ins w:id="153" w:author="Author"/>
                <w:rFonts w:asciiTheme="minorHAnsi" w:hAnsiTheme="minorHAnsi"/>
                <w:sz w:val="18"/>
                <w:szCs w:val="18"/>
              </w:rPr>
            </w:pPr>
          </w:p>
        </w:tc>
        <w:tc>
          <w:tcPr>
            <w:tcW w:w="720" w:type="dxa"/>
            <w:tcPrChange w:id="154" w:author="Author">
              <w:tcPr>
                <w:tcW w:w="720" w:type="dxa"/>
              </w:tcPr>
            </w:tcPrChange>
          </w:tcPr>
          <w:p w14:paraId="1772788C" w14:textId="77777777" w:rsidR="005661DF" w:rsidRDefault="005661DF" w:rsidP="005661DF">
            <w:pPr>
              <w:rPr>
                <w:ins w:id="155" w:author="Author"/>
                <w:rFonts w:asciiTheme="minorHAnsi" w:hAnsiTheme="minorHAnsi"/>
                <w:sz w:val="18"/>
                <w:szCs w:val="18"/>
              </w:rPr>
            </w:pPr>
          </w:p>
        </w:tc>
        <w:tc>
          <w:tcPr>
            <w:tcW w:w="1350" w:type="dxa"/>
            <w:tcPrChange w:id="156" w:author="Author">
              <w:tcPr>
                <w:tcW w:w="1350" w:type="dxa"/>
              </w:tcPr>
            </w:tcPrChange>
          </w:tcPr>
          <w:p w14:paraId="1D875686" w14:textId="77777777" w:rsidR="005661DF" w:rsidRDefault="005661DF" w:rsidP="005661DF">
            <w:pPr>
              <w:rPr>
                <w:ins w:id="157" w:author="Author"/>
                <w:rFonts w:asciiTheme="minorHAnsi" w:hAnsiTheme="minorHAnsi"/>
                <w:sz w:val="18"/>
                <w:szCs w:val="18"/>
              </w:rPr>
            </w:pPr>
          </w:p>
        </w:tc>
        <w:tc>
          <w:tcPr>
            <w:tcW w:w="1350" w:type="dxa"/>
            <w:tcPrChange w:id="158" w:author="Author">
              <w:tcPr>
                <w:tcW w:w="1440" w:type="dxa"/>
                <w:gridSpan w:val="2"/>
              </w:tcPr>
            </w:tcPrChange>
          </w:tcPr>
          <w:p w14:paraId="6C0F06FA" w14:textId="77777777" w:rsidR="005661DF" w:rsidRDefault="005661DF" w:rsidP="005661DF">
            <w:pPr>
              <w:rPr>
                <w:ins w:id="159" w:author="Author"/>
                <w:rFonts w:asciiTheme="minorHAnsi" w:hAnsiTheme="minorHAnsi"/>
                <w:sz w:val="18"/>
                <w:szCs w:val="18"/>
              </w:rPr>
            </w:pPr>
          </w:p>
        </w:tc>
        <w:tc>
          <w:tcPr>
            <w:tcW w:w="1350" w:type="dxa"/>
            <w:tcPrChange w:id="160" w:author="Author">
              <w:tcPr>
                <w:tcW w:w="1350" w:type="dxa"/>
              </w:tcPr>
            </w:tcPrChange>
          </w:tcPr>
          <w:p w14:paraId="178B9CC9" w14:textId="3D6E8116" w:rsidR="005661DF" w:rsidRDefault="005661DF" w:rsidP="005661DF">
            <w:pPr>
              <w:rPr>
                <w:ins w:id="161" w:author="Author"/>
                <w:rFonts w:asciiTheme="minorHAnsi" w:hAnsiTheme="minorHAnsi"/>
                <w:sz w:val="18"/>
                <w:szCs w:val="18"/>
              </w:rPr>
            </w:pPr>
          </w:p>
        </w:tc>
        <w:tc>
          <w:tcPr>
            <w:tcW w:w="1800" w:type="dxa"/>
            <w:tcPrChange w:id="162" w:author="Author">
              <w:tcPr>
                <w:tcW w:w="1800" w:type="dxa"/>
              </w:tcPr>
            </w:tcPrChange>
          </w:tcPr>
          <w:p w14:paraId="620A7727" w14:textId="7B029FF7" w:rsidR="005661DF" w:rsidRDefault="005661DF" w:rsidP="005661DF">
            <w:pPr>
              <w:rPr>
                <w:ins w:id="163" w:author="Author"/>
                <w:rFonts w:asciiTheme="minorHAnsi" w:hAnsiTheme="minorHAnsi"/>
                <w:sz w:val="18"/>
                <w:szCs w:val="18"/>
              </w:rPr>
            </w:pPr>
          </w:p>
        </w:tc>
        <w:tc>
          <w:tcPr>
            <w:tcW w:w="1368" w:type="dxa"/>
            <w:tcPrChange w:id="164" w:author="Author">
              <w:tcPr>
                <w:tcW w:w="1278" w:type="dxa"/>
              </w:tcPr>
            </w:tcPrChange>
          </w:tcPr>
          <w:p w14:paraId="3B2B5782" w14:textId="1F738BDE" w:rsidR="005661DF" w:rsidRDefault="005661DF" w:rsidP="005661DF">
            <w:pPr>
              <w:rPr>
                <w:ins w:id="165" w:author="Author"/>
                <w:rFonts w:asciiTheme="minorHAnsi" w:hAnsiTheme="minorHAnsi"/>
                <w:sz w:val="18"/>
                <w:szCs w:val="18"/>
              </w:rPr>
            </w:pPr>
          </w:p>
        </w:tc>
      </w:tr>
    </w:tbl>
    <w:p w14:paraId="7758F209" w14:textId="7279C7D9" w:rsidR="00906E56" w:rsidRDefault="00906E56">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906E56" w:rsidRPr="009E2C1C" w14:paraId="7758F20B" w14:textId="77777777" w:rsidTr="00906E56">
        <w:trPr>
          <w:trHeight w:val="288"/>
        </w:trPr>
        <w:tc>
          <w:tcPr>
            <w:tcW w:w="10950" w:type="dxa"/>
            <w:gridSpan w:val="4"/>
            <w:vAlign w:val="center"/>
          </w:tcPr>
          <w:p w14:paraId="7758F20A" w14:textId="77777777" w:rsidR="00906E56" w:rsidRPr="009351D2" w:rsidRDefault="00906E56" w:rsidP="00906E5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906E56" w:rsidRPr="001B14D6" w14:paraId="7758F20D" w14:textId="77777777" w:rsidTr="00906E56">
        <w:trPr>
          <w:trHeight w:val="360"/>
        </w:trPr>
        <w:tc>
          <w:tcPr>
            <w:tcW w:w="10950" w:type="dxa"/>
            <w:gridSpan w:val="4"/>
            <w:vAlign w:val="center"/>
          </w:tcPr>
          <w:p w14:paraId="7758F20C" w14:textId="77777777" w:rsidR="00906E56" w:rsidRPr="00E136A4" w:rsidRDefault="00906E56" w:rsidP="001D7CD9">
            <w:pPr>
              <w:numPr>
                <w:ilvl w:val="0"/>
                <w:numId w:val="6"/>
              </w:numPr>
              <w:ind w:left="271" w:hanging="288"/>
              <w:rPr>
                <w:rFonts w:asciiTheme="minorHAnsi" w:hAnsiTheme="minorHAnsi"/>
                <w:sz w:val="18"/>
                <w:szCs w:val="18"/>
              </w:rPr>
            </w:pPr>
            <w:r>
              <w:rPr>
                <w:rFonts w:asciiTheme="minorHAnsi" w:hAnsiTheme="minorHAnsi"/>
                <w:sz w:val="18"/>
                <w:szCs w:val="18"/>
              </w:rPr>
              <w:t xml:space="preserve">I </w:t>
            </w:r>
            <w:r w:rsidRPr="00E136A4">
              <w:rPr>
                <w:rFonts w:asciiTheme="minorHAnsi" w:hAnsiTheme="minorHAnsi"/>
                <w:sz w:val="18"/>
                <w:szCs w:val="18"/>
              </w:rPr>
              <w:t xml:space="preserve">certify that this Certificate of </w:t>
            </w:r>
            <w:r>
              <w:rPr>
                <w:rFonts w:asciiTheme="minorHAnsi" w:hAnsiTheme="minorHAnsi"/>
                <w:sz w:val="18"/>
                <w:szCs w:val="18"/>
              </w:rPr>
              <w:t xml:space="preserve">Verification </w:t>
            </w:r>
            <w:r w:rsidRPr="00E136A4">
              <w:rPr>
                <w:rFonts w:asciiTheme="minorHAnsi" w:hAnsiTheme="minorHAnsi"/>
                <w:sz w:val="18"/>
                <w:szCs w:val="18"/>
              </w:rPr>
              <w:t>documentation is accurate and complete.</w:t>
            </w:r>
          </w:p>
        </w:tc>
      </w:tr>
      <w:tr w:rsidR="00906E56" w:rsidRPr="00FD7A7F" w14:paraId="7758F210" w14:textId="77777777" w:rsidTr="00906E56">
        <w:trPr>
          <w:trHeight w:val="360"/>
        </w:trPr>
        <w:tc>
          <w:tcPr>
            <w:tcW w:w="5434" w:type="dxa"/>
          </w:tcPr>
          <w:p w14:paraId="7758F20E" w14:textId="77777777" w:rsidR="00906E56" w:rsidRPr="0047600B" w:rsidRDefault="00906E56" w:rsidP="00906E56">
            <w:pPr>
              <w:rPr>
                <w:rFonts w:asciiTheme="minorHAnsi" w:hAnsiTheme="minorHAnsi"/>
                <w:sz w:val="14"/>
                <w:szCs w:val="14"/>
              </w:rPr>
            </w:pPr>
            <w:r>
              <w:rPr>
                <w:rFonts w:asciiTheme="minorHAnsi" w:hAnsiTheme="minorHAnsi"/>
                <w:sz w:val="14"/>
                <w:szCs w:val="14"/>
              </w:rPr>
              <w:t xml:space="preserve">Documentation Author </w:t>
            </w:r>
            <w:r w:rsidRPr="0047600B">
              <w:rPr>
                <w:rFonts w:asciiTheme="minorHAnsi" w:hAnsiTheme="minorHAnsi"/>
                <w:sz w:val="14"/>
                <w:szCs w:val="14"/>
              </w:rPr>
              <w:t>Name:</w:t>
            </w:r>
          </w:p>
        </w:tc>
        <w:tc>
          <w:tcPr>
            <w:tcW w:w="5516" w:type="dxa"/>
            <w:gridSpan w:val="3"/>
          </w:tcPr>
          <w:p w14:paraId="7758F20F" w14:textId="77777777" w:rsidR="00906E56" w:rsidRPr="0047600B" w:rsidRDefault="00906E56" w:rsidP="00906E56">
            <w:pPr>
              <w:rPr>
                <w:rFonts w:asciiTheme="minorHAnsi" w:hAnsiTheme="minorHAnsi"/>
                <w:sz w:val="14"/>
                <w:szCs w:val="14"/>
              </w:rPr>
            </w:pPr>
            <w:r>
              <w:rPr>
                <w:rFonts w:asciiTheme="minorHAnsi" w:hAnsiTheme="minorHAnsi"/>
                <w:sz w:val="14"/>
                <w:szCs w:val="14"/>
              </w:rPr>
              <w:t xml:space="preserve">Documentation Author </w:t>
            </w:r>
            <w:r w:rsidRPr="0047600B">
              <w:rPr>
                <w:rFonts w:asciiTheme="minorHAnsi" w:hAnsiTheme="minorHAnsi"/>
                <w:sz w:val="14"/>
                <w:szCs w:val="14"/>
              </w:rPr>
              <w:t>Signature:</w:t>
            </w:r>
          </w:p>
        </w:tc>
      </w:tr>
      <w:tr w:rsidR="00906E56" w:rsidRPr="00FD7A7F" w14:paraId="7758F213" w14:textId="77777777" w:rsidTr="00906E56">
        <w:trPr>
          <w:trHeight w:val="360"/>
        </w:trPr>
        <w:tc>
          <w:tcPr>
            <w:tcW w:w="5434" w:type="dxa"/>
          </w:tcPr>
          <w:p w14:paraId="7758F211" w14:textId="77777777" w:rsidR="00906E56" w:rsidRPr="0047600B" w:rsidRDefault="00906E56" w:rsidP="00906E56">
            <w:pPr>
              <w:rPr>
                <w:rFonts w:asciiTheme="minorHAnsi" w:hAnsiTheme="minorHAnsi"/>
                <w:sz w:val="14"/>
                <w:szCs w:val="14"/>
              </w:rPr>
            </w:pPr>
            <w:r>
              <w:rPr>
                <w:rFonts w:asciiTheme="minorHAnsi" w:hAnsiTheme="minorHAnsi"/>
                <w:sz w:val="14"/>
                <w:szCs w:val="14"/>
              </w:rPr>
              <w:t>Company</w:t>
            </w:r>
            <w:r w:rsidRPr="0047600B">
              <w:rPr>
                <w:rFonts w:asciiTheme="minorHAnsi" w:hAnsiTheme="minorHAnsi"/>
                <w:sz w:val="14"/>
                <w:szCs w:val="14"/>
              </w:rPr>
              <w:t>:</w:t>
            </w:r>
          </w:p>
        </w:tc>
        <w:tc>
          <w:tcPr>
            <w:tcW w:w="5516" w:type="dxa"/>
            <w:gridSpan w:val="3"/>
          </w:tcPr>
          <w:p w14:paraId="7758F212" w14:textId="77777777" w:rsidR="00906E56" w:rsidRPr="0047600B" w:rsidRDefault="00906E56" w:rsidP="00906E56">
            <w:pPr>
              <w:rPr>
                <w:rFonts w:asciiTheme="minorHAnsi" w:hAnsiTheme="minorHAnsi"/>
                <w:sz w:val="14"/>
                <w:szCs w:val="14"/>
              </w:rPr>
            </w:pPr>
            <w:r w:rsidRPr="0047600B">
              <w:rPr>
                <w:rFonts w:asciiTheme="minorHAnsi" w:hAnsiTheme="minorHAnsi"/>
                <w:sz w:val="14"/>
                <w:szCs w:val="14"/>
              </w:rPr>
              <w:t>Date</w:t>
            </w:r>
            <w:r>
              <w:rPr>
                <w:rFonts w:asciiTheme="minorHAnsi" w:hAnsiTheme="minorHAnsi"/>
                <w:sz w:val="14"/>
                <w:szCs w:val="14"/>
              </w:rPr>
              <w:t xml:space="preserve"> Signed</w:t>
            </w:r>
            <w:r w:rsidRPr="0047600B">
              <w:rPr>
                <w:rFonts w:asciiTheme="minorHAnsi" w:hAnsiTheme="minorHAnsi"/>
                <w:sz w:val="14"/>
                <w:szCs w:val="14"/>
              </w:rPr>
              <w:t>:</w:t>
            </w:r>
          </w:p>
        </w:tc>
      </w:tr>
      <w:tr w:rsidR="00906E56" w:rsidRPr="00FD7A7F" w14:paraId="7758F216" w14:textId="77777777" w:rsidTr="00906E56">
        <w:trPr>
          <w:trHeight w:val="360"/>
        </w:trPr>
        <w:tc>
          <w:tcPr>
            <w:tcW w:w="5434" w:type="dxa"/>
          </w:tcPr>
          <w:p w14:paraId="7758F214" w14:textId="77777777" w:rsidR="00906E56" w:rsidRPr="0047600B" w:rsidRDefault="00906E56" w:rsidP="00906E56">
            <w:pPr>
              <w:rPr>
                <w:rFonts w:asciiTheme="minorHAnsi" w:hAnsiTheme="minorHAnsi"/>
                <w:sz w:val="14"/>
                <w:szCs w:val="14"/>
              </w:rPr>
            </w:pPr>
            <w:r w:rsidRPr="0047600B">
              <w:rPr>
                <w:rFonts w:asciiTheme="minorHAnsi" w:hAnsiTheme="minorHAnsi"/>
                <w:sz w:val="14"/>
                <w:szCs w:val="14"/>
              </w:rPr>
              <w:t>Address:</w:t>
            </w:r>
          </w:p>
        </w:tc>
        <w:tc>
          <w:tcPr>
            <w:tcW w:w="5516" w:type="dxa"/>
            <w:gridSpan w:val="3"/>
          </w:tcPr>
          <w:p w14:paraId="7758F215" w14:textId="77777777" w:rsidR="00906E56" w:rsidRPr="0047600B" w:rsidRDefault="00906E56" w:rsidP="00906E56">
            <w:pPr>
              <w:rPr>
                <w:rFonts w:asciiTheme="minorHAnsi" w:hAnsiTheme="minorHAnsi"/>
                <w:sz w:val="14"/>
                <w:szCs w:val="14"/>
              </w:rPr>
            </w:pPr>
            <w:r>
              <w:rPr>
                <w:rFonts w:asciiTheme="minorHAnsi" w:hAnsiTheme="minorHAnsi"/>
                <w:sz w:val="14"/>
                <w:szCs w:val="14"/>
              </w:rPr>
              <w:t>CEA/HERS Certification Information (if a</w:t>
            </w:r>
            <w:r w:rsidRPr="0047600B">
              <w:rPr>
                <w:rFonts w:asciiTheme="minorHAnsi" w:hAnsiTheme="minorHAnsi"/>
                <w:sz w:val="14"/>
                <w:szCs w:val="14"/>
              </w:rPr>
              <w:t>pplicable</w:t>
            </w:r>
            <w:r>
              <w:rPr>
                <w:rFonts w:asciiTheme="minorHAnsi" w:hAnsiTheme="minorHAnsi"/>
                <w:sz w:val="14"/>
                <w:szCs w:val="14"/>
              </w:rPr>
              <w:t>)</w:t>
            </w:r>
            <w:r w:rsidRPr="0047600B">
              <w:rPr>
                <w:rFonts w:asciiTheme="minorHAnsi" w:hAnsiTheme="minorHAnsi"/>
                <w:sz w:val="14"/>
                <w:szCs w:val="14"/>
              </w:rPr>
              <w:t>:</w:t>
            </w:r>
          </w:p>
        </w:tc>
      </w:tr>
      <w:tr w:rsidR="00906E56" w:rsidRPr="00FD7A7F" w14:paraId="7758F219" w14:textId="77777777" w:rsidTr="00906E56">
        <w:trPr>
          <w:trHeight w:val="360"/>
        </w:trPr>
        <w:tc>
          <w:tcPr>
            <w:tcW w:w="5434" w:type="dxa"/>
          </w:tcPr>
          <w:p w14:paraId="7758F217" w14:textId="77777777" w:rsidR="00906E56" w:rsidRPr="0047600B" w:rsidRDefault="00906E56" w:rsidP="00906E56">
            <w:pPr>
              <w:rPr>
                <w:rFonts w:asciiTheme="minorHAnsi" w:hAnsiTheme="minorHAnsi"/>
                <w:sz w:val="14"/>
                <w:szCs w:val="14"/>
              </w:rPr>
            </w:pPr>
            <w:r w:rsidRPr="0047600B">
              <w:rPr>
                <w:rFonts w:asciiTheme="minorHAnsi" w:hAnsiTheme="minorHAnsi"/>
                <w:sz w:val="14"/>
                <w:szCs w:val="14"/>
              </w:rPr>
              <w:t>City/State/Zip:</w:t>
            </w:r>
          </w:p>
        </w:tc>
        <w:tc>
          <w:tcPr>
            <w:tcW w:w="5516" w:type="dxa"/>
            <w:gridSpan w:val="3"/>
          </w:tcPr>
          <w:p w14:paraId="7758F218" w14:textId="77777777" w:rsidR="00906E56" w:rsidRPr="0047600B" w:rsidRDefault="00906E56" w:rsidP="00906E56">
            <w:pPr>
              <w:rPr>
                <w:rFonts w:asciiTheme="minorHAnsi" w:hAnsiTheme="minorHAnsi"/>
                <w:sz w:val="14"/>
                <w:szCs w:val="14"/>
              </w:rPr>
            </w:pPr>
            <w:r w:rsidRPr="0047600B">
              <w:rPr>
                <w:rFonts w:asciiTheme="minorHAnsi" w:hAnsiTheme="minorHAnsi"/>
                <w:sz w:val="14"/>
                <w:szCs w:val="14"/>
              </w:rPr>
              <w:t>Phone:</w:t>
            </w:r>
          </w:p>
        </w:tc>
      </w:tr>
      <w:tr w:rsidR="00906E56" w:rsidRPr="008E6C57" w14:paraId="7758F21B" w14:textId="77777777" w:rsidTr="00906E56">
        <w:tblPrEx>
          <w:tblCellMar>
            <w:left w:w="115" w:type="dxa"/>
            <w:right w:w="115" w:type="dxa"/>
          </w:tblCellMar>
        </w:tblPrEx>
        <w:trPr>
          <w:trHeight w:val="296"/>
        </w:trPr>
        <w:tc>
          <w:tcPr>
            <w:tcW w:w="10950" w:type="dxa"/>
            <w:gridSpan w:val="4"/>
            <w:vAlign w:val="center"/>
          </w:tcPr>
          <w:p w14:paraId="7758F21A" w14:textId="77777777" w:rsidR="00906E56" w:rsidRDefault="00906E56" w:rsidP="00906E5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906E56" w:rsidRPr="008E6C57" w14:paraId="7758F222" w14:textId="77777777" w:rsidTr="00906E56">
        <w:tblPrEx>
          <w:tblCellMar>
            <w:left w:w="115" w:type="dxa"/>
            <w:right w:w="115" w:type="dxa"/>
          </w:tblCellMar>
        </w:tblPrEx>
        <w:trPr>
          <w:trHeight w:val="504"/>
        </w:trPr>
        <w:tc>
          <w:tcPr>
            <w:tcW w:w="10950" w:type="dxa"/>
            <w:gridSpan w:val="4"/>
            <w:shd w:val="clear" w:color="auto" w:fill="auto"/>
          </w:tcPr>
          <w:p w14:paraId="7758F21C" w14:textId="77777777" w:rsidR="00906E56" w:rsidRPr="00B706BB" w:rsidRDefault="00906E56" w:rsidP="00F70B2C">
            <w:pPr>
              <w:pStyle w:val="p2"/>
              <w:keepNext/>
              <w:tabs>
                <w:tab w:val="clear" w:pos="357"/>
              </w:tabs>
              <w:spacing w:line="240" w:lineRule="auto"/>
              <w:ind w:left="0" w:right="90" w:firstLine="0"/>
              <w:rPr>
                <w:rFonts w:asciiTheme="minorHAnsi" w:hAnsiTheme="minorHAnsi"/>
                <w:sz w:val="18"/>
                <w:szCs w:val="18"/>
              </w:rPr>
            </w:pPr>
            <w:r w:rsidRPr="00B706BB">
              <w:rPr>
                <w:rFonts w:asciiTheme="minorHAnsi" w:hAnsiTheme="minorHAnsi"/>
                <w:sz w:val="18"/>
                <w:szCs w:val="18"/>
              </w:rPr>
              <w:t xml:space="preserve">I certify the following under penalty of perjury, under the laws of the State of California: </w:t>
            </w:r>
          </w:p>
          <w:p w14:paraId="7758F21D" w14:textId="77777777" w:rsidR="00906E56" w:rsidRPr="00B706BB" w:rsidRDefault="00906E56" w:rsidP="001D7CD9">
            <w:pPr>
              <w:pStyle w:val="p2"/>
              <w:keepNext/>
              <w:numPr>
                <w:ilvl w:val="0"/>
                <w:numId w:val="7"/>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The </w:t>
            </w:r>
            <w:r w:rsidRPr="008E6C57">
              <w:rPr>
                <w:rFonts w:asciiTheme="minorHAnsi" w:hAnsiTheme="minorHAnsi"/>
                <w:sz w:val="18"/>
                <w:szCs w:val="18"/>
              </w:rPr>
              <w:t xml:space="preserve">information provided on this </w:t>
            </w:r>
            <w:r>
              <w:rPr>
                <w:rFonts w:asciiTheme="minorHAnsi" w:hAnsiTheme="minorHAnsi"/>
                <w:sz w:val="18"/>
                <w:szCs w:val="18"/>
              </w:rPr>
              <w:t>Certificate of Verification</w:t>
            </w:r>
            <w:r w:rsidRPr="008E6C57">
              <w:rPr>
                <w:rFonts w:asciiTheme="minorHAnsi" w:hAnsiTheme="minorHAnsi"/>
                <w:sz w:val="18"/>
                <w:szCs w:val="18"/>
              </w:rPr>
              <w:t xml:space="preserve"> is true and correct.</w:t>
            </w:r>
          </w:p>
          <w:p w14:paraId="7758F21E" w14:textId="77777777" w:rsidR="00906E56" w:rsidRPr="00907289" w:rsidRDefault="00906E56" w:rsidP="001D7CD9">
            <w:pPr>
              <w:pStyle w:val="p2"/>
              <w:keepNext/>
              <w:numPr>
                <w:ilvl w:val="0"/>
                <w:numId w:val="7"/>
              </w:numPr>
              <w:tabs>
                <w:tab w:val="clear" w:pos="357"/>
              </w:tabs>
              <w:spacing w:line="240" w:lineRule="auto"/>
              <w:ind w:right="90"/>
              <w:rPr>
                <w:rFonts w:asciiTheme="minorHAnsi" w:hAnsiTheme="minorHAnsi"/>
                <w:sz w:val="18"/>
                <w:szCs w:val="18"/>
              </w:rPr>
            </w:pPr>
            <w:r>
              <w:rPr>
                <w:rFonts w:asciiTheme="minorHAnsi" w:hAnsiTheme="minorHAnsi"/>
                <w:sz w:val="18"/>
                <w:szCs w:val="18"/>
              </w:rPr>
              <w:t>I am the certified HERS R</w:t>
            </w:r>
            <w:r w:rsidRPr="00907289">
              <w:rPr>
                <w:rFonts w:asciiTheme="minorHAnsi" w:hAnsiTheme="minorHAnsi"/>
                <w:sz w:val="18"/>
                <w:szCs w:val="18"/>
              </w:rPr>
              <w:t xml:space="preserve">ater who performed the verification </w:t>
            </w:r>
            <w:r>
              <w:rPr>
                <w:rFonts w:asciiTheme="minorHAnsi" w:hAnsiTheme="minorHAnsi"/>
                <w:sz w:val="18"/>
                <w:szCs w:val="18"/>
              </w:rPr>
              <w:t>identified and reported on this C</w:t>
            </w:r>
            <w:r w:rsidRPr="00907289">
              <w:rPr>
                <w:rFonts w:asciiTheme="minorHAnsi" w:hAnsiTheme="minorHAnsi"/>
                <w:sz w:val="18"/>
                <w:szCs w:val="18"/>
              </w:rPr>
              <w:t>ertificate</w:t>
            </w:r>
            <w:r>
              <w:rPr>
                <w:rFonts w:asciiTheme="minorHAnsi" w:hAnsiTheme="minorHAnsi"/>
                <w:sz w:val="18"/>
                <w:szCs w:val="18"/>
              </w:rPr>
              <w:t xml:space="preserve"> of Verification (responsible rater)</w:t>
            </w:r>
            <w:r w:rsidRPr="00907289">
              <w:rPr>
                <w:rFonts w:asciiTheme="minorHAnsi" w:hAnsiTheme="minorHAnsi"/>
                <w:sz w:val="18"/>
                <w:szCs w:val="18"/>
              </w:rPr>
              <w:t>.</w:t>
            </w:r>
          </w:p>
          <w:p w14:paraId="7758F21F" w14:textId="77777777" w:rsidR="00906E56" w:rsidRDefault="00906E56" w:rsidP="001D7CD9">
            <w:pPr>
              <w:pStyle w:val="p2"/>
              <w:keepNext/>
              <w:numPr>
                <w:ilvl w:val="0"/>
                <w:numId w:val="7"/>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The </w:t>
            </w:r>
            <w:r w:rsidRPr="00B706BB">
              <w:rPr>
                <w:rFonts w:asciiTheme="minorHAnsi" w:hAnsiTheme="minorHAnsi"/>
                <w:sz w:val="18"/>
                <w:szCs w:val="18"/>
              </w:rPr>
              <w:t>installed features, materials, components, manufactured devices, or system performance diagnostic results that require HERS verification</w:t>
            </w:r>
            <w:r>
              <w:rPr>
                <w:rFonts w:asciiTheme="minorHAnsi" w:hAnsiTheme="minorHAnsi"/>
                <w:sz w:val="18"/>
                <w:szCs w:val="18"/>
              </w:rPr>
              <w:t xml:space="preserve"> identified on this Certificate of Verification comply</w:t>
            </w:r>
            <w:r w:rsidRPr="00907289">
              <w:rPr>
                <w:rFonts w:asciiTheme="minorHAnsi" w:hAnsiTheme="minorHAnsi"/>
                <w:sz w:val="18"/>
                <w:szCs w:val="18"/>
              </w:rPr>
              <w:t xml:space="preserve"> with the applicable requirements in Reference Appendices </w:t>
            </w:r>
            <w:r w:rsidRPr="00057A11">
              <w:rPr>
                <w:rFonts w:asciiTheme="minorHAnsi" w:hAnsiTheme="minorHAnsi"/>
                <w:sz w:val="18"/>
                <w:szCs w:val="18"/>
              </w:rPr>
              <w:t>RA2</w:t>
            </w:r>
            <w:r>
              <w:rPr>
                <w:rFonts w:asciiTheme="minorHAnsi" w:hAnsiTheme="minorHAnsi"/>
                <w:sz w:val="18"/>
                <w:szCs w:val="18"/>
              </w:rPr>
              <w:t>,</w:t>
            </w:r>
            <w:r w:rsidRPr="00907289">
              <w:rPr>
                <w:rFonts w:asciiTheme="minorHAnsi" w:hAnsiTheme="minorHAnsi"/>
                <w:sz w:val="18"/>
                <w:szCs w:val="18"/>
              </w:rPr>
              <w:t xml:space="preserve"> </w:t>
            </w:r>
            <w:r w:rsidRPr="00057A11">
              <w:rPr>
                <w:rFonts w:asciiTheme="minorHAnsi" w:hAnsiTheme="minorHAnsi"/>
                <w:sz w:val="18"/>
                <w:szCs w:val="18"/>
              </w:rPr>
              <w:t>RA3</w:t>
            </w:r>
            <w:r>
              <w:rPr>
                <w:rFonts w:asciiTheme="minorHAnsi" w:hAnsiTheme="minorHAnsi"/>
                <w:sz w:val="18"/>
                <w:szCs w:val="18"/>
              </w:rPr>
              <w:t xml:space="preserve">, and </w:t>
            </w:r>
            <w:r w:rsidRPr="00907289">
              <w:rPr>
                <w:rFonts w:asciiTheme="minorHAnsi" w:hAnsiTheme="minorHAnsi"/>
                <w:sz w:val="18"/>
                <w:szCs w:val="18"/>
              </w:rPr>
              <w:t xml:space="preserve">the </w:t>
            </w:r>
            <w:r>
              <w:rPr>
                <w:rFonts w:asciiTheme="minorHAnsi" w:hAnsiTheme="minorHAnsi"/>
                <w:sz w:val="18"/>
                <w:szCs w:val="18"/>
              </w:rPr>
              <w:t xml:space="preserve">requirements specified on the </w:t>
            </w:r>
            <w:r w:rsidRPr="00907289">
              <w:rPr>
                <w:rFonts w:asciiTheme="minorHAnsi" w:hAnsiTheme="minorHAnsi"/>
                <w:sz w:val="18"/>
                <w:szCs w:val="18"/>
              </w:rPr>
              <w:t>Certifica</w:t>
            </w:r>
            <w:r>
              <w:rPr>
                <w:rFonts w:asciiTheme="minorHAnsi" w:hAnsiTheme="minorHAnsi"/>
                <w:sz w:val="18"/>
                <w:szCs w:val="18"/>
              </w:rPr>
              <w:t>te of Compliance</w:t>
            </w:r>
            <w:r w:rsidRPr="00907289">
              <w:rPr>
                <w:rFonts w:asciiTheme="minorHAnsi" w:hAnsiTheme="minorHAnsi"/>
                <w:sz w:val="18"/>
                <w:szCs w:val="18"/>
              </w:rPr>
              <w:t xml:space="preserve"> </w:t>
            </w:r>
            <w:r>
              <w:rPr>
                <w:rFonts w:asciiTheme="minorHAnsi" w:hAnsiTheme="minorHAnsi"/>
                <w:sz w:val="18"/>
                <w:szCs w:val="18"/>
              </w:rPr>
              <w:t xml:space="preserve">for the building </w:t>
            </w:r>
            <w:r w:rsidRPr="00907289">
              <w:rPr>
                <w:rFonts w:asciiTheme="minorHAnsi" w:hAnsiTheme="minorHAnsi"/>
                <w:sz w:val="18"/>
                <w:szCs w:val="18"/>
              </w:rPr>
              <w:t>appro</w:t>
            </w:r>
            <w:r>
              <w:rPr>
                <w:rFonts w:asciiTheme="minorHAnsi" w:hAnsiTheme="minorHAnsi"/>
                <w:sz w:val="18"/>
                <w:szCs w:val="18"/>
              </w:rPr>
              <w:t>ved by the enforcement agency.</w:t>
            </w:r>
          </w:p>
          <w:p w14:paraId="7758F220" w14:textId="77777777" w:rsidR="00906E56" w:rsidRDefault="00906E56" w:rsidP="001D7CD9">
            <w:pPr>
              <w:pStyle w:val="p2"/>
              <w:keepNext/>
              <w:numPr>
                <w:ilvl w:val="0"/>
                <w:numId w:val="7"/>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 The </w:t>
            </w:r>
            <w:r w:rsidRPr="00907289">
              <w:rPr>
                <w:rFonts w:asciiTheme="minorHAnsi" w:hAnsiTheme="minorHAnsi"/>
                <w:sz w:val="18"/>
                <w:szCs w:val="18"/>
              </w:rPr>
              <w:t xml:space="preserve">information reported on applicable sections of </w:t>
            </w:r>
            <w:r>
              <w:rPr>
                <w:rFonts w:asciiTheme="minorHAnsi" w:hAnsiTheme="minorHAnsi"/>
                <w:sz w:val="18"/>
                <w:szCs w:val="18"/>
              </w:rPr>
              <w:t>the</w:t>
            </w:r>
            <w:r w:rsidRPr="00BA699E">
              <w:rPr>
                <w:rFonts w:asciiTheme="minorHAnsi" w:hAnsiTheme="minorHAnsi"/>
                <w:sz w:val="18"/>
                <w:szCs w:val="18"/>
              </w:rPr>
              <w:t xml:space="preserve"> Certificate(s) of Installation </w:t>
            </w:r>
            <w:r>
              <w:rPr>
                <w:rFonts w:asciiTheme="minorHAnsi" w:hAnsiTheme="minorHAnsi"/>
                <w:sz w:val="18"/>
                <w:szCs w:val="18"/>
              </w:rPr>
              <w:t xml:space="preserve">(CF2R) </w:t>
            </w:r>
            <w:r w:rsidRPr="00BA699E">
              <w:rPr>
                <w:rFonts w:asciiTheme="minorHAnsi" w:hAnsiTheme="minorHAnsi"/>
                <w:sz w:val="18"/>
                <w:szCs w:val="18"/>
              </w:rPr>
              <w:t>signed and submitted by the person(s) responsible for the construction or installation</w:t>
            </w:r>
            <w:r w:rsidRPr="00907289">
              <w:rPr>
                <w:rFonts w:asciiTheme="minorHAnsi" w:hAnsiTheme="minorHAnsi"/>
                <w:sz w:val="18"/>
                <w:szCs w:val="18"/>
              </w:rPr>
              <w:t xml:space="preserve"> conforms to the requirements specified on the Certificate(s) of Compliance (</w:t>
            </w:r>
            <w:r>
              <w:rPr>
                <w:rFonts w:asciiTheme="minorHAnsi" w:hAnsiTheme="minorHAnsi"/>
                <w:sz w:val="18"/>
                <w:szCs w:val="18"/>
              </w:rPr>
              <w:t>CF1R</w:t>
            </w:r>
            <w:r w:rsidRPr="00907289">
              <w:rPr>
                <w:rFonts w:asciiTheme="minorHAnsi" w:hAnsiTheme="minorHAnsi"/>
                <w:sz w:val="18"/>
                <w:szCs w:val="18"/>
              </w:rPr>
              <w:t>) approved by the enforcement agency.</w:t>
            </w:r>
          </w:p>
          <w:p w14:paraId="7758F221" w14:textId="77777777" w:rsidR="00906E56" w:rsidRPr="00BA699E" w:rsidRDefault="00906E56" w:rsidP="001D7CD9">
            <w:pPr>
              <w:pStyle w:val="p2"/>
              <w:keepNext/>
              <w:numPr>
                <w:ilvl w:val="0"/>
                <w:numId w:val="7"/>
              </w:numPr>
              <w:tabs>
                <w:tab w:val="clear" w:pos="357"/>
              </w:tabs>
              <w:spacing w:line="240" w:lineRule="auto"/>
              <w:ind w:right="90"/>
              <w:rPr>
                <w:rFonts w:asciiTheme="minorHAnsi" w:hAnsiTheme="minorHAnsi"/>
                <w:sz w:val="18"/>
                <w:szCs w:val="18"/>
              </w:rPr>
            </w:pPr>
            <w:r w:rsidRPr="00760262">
              <w:rPr>
                <w:rFonts w:asciiTheme="minorHAnsi" w:hAnsiTheme="minorHAnsi"/>
                <w:sz w:val="18"/>
                <w:szCs w:val="18"/>
              </w:rPr>
              <w:t xml:space="preserve">I will ensure that a </w:t>
            </w:r>
            <w:r>
              <w:rPr>
                <w:rFonts w:asciiTheme="minorHAnsi" w:hAnsiTheme="minorHAnsi"/>
                <w:sz w:val="18"/>
                <w:szCs w:val="18"/>
              </w:rPr>
              <w:t>registered</w:t>
            </w:r>
            <w:r w:rsidRPr="00760262">
              <w:rPr>
                <w:rFonts w:asciiTheme="minorHAnsi" w:hAnsiTheme="minorHAnsi"/>
                <w:sz w:val="18"/>
                <w:szCs w:val="18"/>
              </w:rPr>
              <w:t xml:space="preserve"> copy of this Certificate of </w:t>
            </w:r>
            <w:r>
              <w:rPr>
                <w:rFonts w:asciiTheme="minorHAnsi" w:hAnsiTheme="minorHAnsi"/>
                <w:sz w:val="18"/>
                <w:szCs w:val="18"/>
              </w:rPr>
              <w:t>Verification</w:t>
            </w:r>
            <w:r w:rsidRPr="00760262">
              <w:rPr>
                <w:rFonts w:asciiTheme="minorHAnsi" w:hAnsiTheme="minorHAnsi"/>
                <w:sz w:val="18"/>
                <w:szCs w:val="18"/>
              </w:rPr>
              <w:t xml:space="preserve"> shall be posted, or made available with the building permit(s) issued for the building, and made available to the enforcement agency f</w:t>
            </w:r>
            <w:r>
              <w:rPr>
                <w:rFonts w:asciiTheme="minorHAnsi" w:hAnsiTheme="minorHAnsi"/>
                <w:sz w:val="18"/>
                <w:szCs w:val="18"/>
              </w:rPr>
              <w:t xml:space="preserve">or all applicable inspections. </w:t>
            </w:r>
            <w:r w:rsidRPr="00760262">
              <w:rPr>
                <w:rFonts w:asciiTheme="minorHAnsi" w:hAnsiTheme="minorHAnsi"/>
                <w:sz w:val="18"/>
                <w:szCs w:val="18"/>
              </w:rPr>
              <w:t xml:space="preserve">I understand that a </w:t>
            </w:r>
            <w:r>
              <w:rPr>
                <w:rFonts w:asciiTheme="minorHAnsi" w:hAnsiTheme="minorHAnsi"/>
                <w:sz w:val="18"/>
                <w:szCs w:val="18"/>
              </w:rPr>
              <w:t>registered</w:t>
            </w:r>
            <w:r w:rsidRPr="00760262">
              <w:rPr>
                <w:rFonts w:asciiTheme="minorHAnsi" w:hAnsiTheme="minorHAnsi"/>
                <w:sz w:val="18"/>
                <w:szCs w:val="18"/>
              </w:rPr>
              <w:t xml:space="preserve"> copy of this Certificate of </w:t>
            </w:r>
            <w:r>
              <w:rPr>
                <w:rFonts w:asciiTheme="minorHAnsi" w:hAnsiTheme="minorHAnsi"/>
                <w:sz w:val="18"/>
                <w:szCs w:val="18"/>
              </w:rPr>
              <w:t>Verification</w:t>
            </w:r>
            <w:r w:rsidRPr="00760262">
              <w:rPr>
                <w:rFonts w:asciiTheme="minorHAnsi" w:hAnsiTheme="minorHAnsi"/>
                <w:sz w:val="18"/>
                <w:szCs w:val="18"/>
              </w:rPr>
              <w:t xml:space="preserve"> is required to be included with the documentation the builder provides to the building owner at occupancy.</w:t>
            </w:r>
            <w:r w:rsidRPr="008E6C57">
              <w:rPr>
                <w:rFonts w:asciiTheme="minorHAnsi" w:hAnsiTheme="minorHAnsi"/>
                <w:sz w:val="18"/>
                <w:szCs w:val="18"/>
              </w:rPr>
              <w:t xml:space="preserve">  </w:t>
            </w:r>
          </w:p>
        </w:tc>
      </w:tr>
      <w:tr w:rsidR="00906E56" w:rsidRPr="00026C7B" w14:paraId="7758F224" w14:textId="77777777" w:rsidTr="00906E56">
        <w:tblPrEx>
          <w:tblCellMar>
            <w:left w:w="115" w:type="dxa"/>
            <w:right w:w="115" w:type="dxa"/>
          </w:tblCellMar>
        </w:tblPrEx>
        <w:trPr>
          <w:trHeight w:val="278"/>
        </w:trPr>
        <w:tc>
          <w:tcPr>
            <w:tcW w:w="10950" w:type="dxa"/>
            <w:gridSpan w:val="4"/>
            <w:vAlign w:val="center"/>
          </w:tcPr>
          <w:p w14:paraId="7758F223" w14:textId="77777777" w:rsidR="00906E56" w:rsidRPr="00026C7B" w:rsidRDefault="00906E56" w:rsidP="00906E5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026C7B">
              <w:rPr>
                <w:rFonts w:asciiTheme="minorHAnsi" w:hAnsiTheme="minorHAnsi" w:cs="Arial"/>
                <w:b/>
                <w:caps/>
                <w:sz w:val="18"/>
                <w:szCs w:val="18"/>
              </w:rPr>
              <w:t>BUILDER OR INSTALLER INFORMATION AS SHOWN ON THE CERTIFICATE</w:t>
            </w:r>
            <w:r>
              <w:rPr>
                <w:rFonts w:asciiTheme="minorHAnsi" w:hAnsiTheme="minorHAnsi" w:cs="Arial"/>
                <w:b/>
                <w:caps/>
                <w:sz w:val="18"/>
                <w:szCs w:val="18"/>
              </w:rPr>
              <w:t xml:space="preserve"> OF INSTALLATION</w:t>
            </w:r>
          </w:p>
        </w:tc>
      </w:tr>
      <w:tr w:rsidR="00906E56" w:rsidRPr="00026C7B" w14:paraId="7758F226" w14:textId="77777777" w:rsidTr="00F70B2C">
        <w:tblPrEx>
          <w:tblCellMar>
            <w:left w:w="115" w:type="dxa"/>
            <w:right w:w="115" w:type="dxa"/>
          </w:tblCellMar>
        </w:tblPrEx>
        <w:trPr>
          <w:trHeight w:hRule="exact" w:val="360"/>
        </w:trPr>
        <w:tc>
          <w:tcPr>
            <w:tcW w:w="10950" w:type="dxa"/>
            <w:gridSpan w:val="4"/>
          </w:tcPr>
          <w:p w14:paraId="7758F225" w14:textId="77777777" w:rsidR="00906E56" w:rsidRPr="008223A4" w:rsidRDefault="00906E56" w:rsidP="00F70B2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Company N</w:t>
            </w:r>
            <w:r>
              <w:rPr>
                <w:rFonts w:asciiTheme="minorHAnsi" w:hAnsiTheme="minorHAnsi"/>
                <w:sz w:val="14"/>
                <w:szCs w:val="14"/>
              </w:rPr>
              <w:t>ame (Installing Subcontractor,</w:t>
            </w:r>
            <w:r w:rsidRPr="008223A4">
              <w:rPr>
                <w:rFonts w:asciiTheme="minorHAnsi" w:hAnsiTheme="minorHAnsi"/>
                <w:sz w:val="14"/>
                <w:szCs w:val="14"/>
              </w:rPr>
              <w:t xml:space="preserve"> General Contractor</w:t>
            </w:r>
            <w:r>
              <w:rPr>
                <w:rFonts w:asciiTheme="minorHAnsi" w:hAnsiTheme="minorHAnsi"/>
                <w:sz w:val="14"/>
                <w:szCs w:val="14"/>
              </w:rPr>
              <w:t>,</w:t>
            </w:r>
            <w:r w:rsidRPr="008223A4">
              <w:rPr>
                <w:rFonts w:asciiTheme="minorHAnsi" w:hAnsiTheme="minorHAnsi"/>
                <w:sz w:val="14"/>
                <w:szCs w:val="14"/>
              </w:rPr>
              <w:t xml:space="preserve"> or Builder/Owner):</w:t>
            </w:r>
          </w:p>
        </w:tc>
      </w:tr>
      <w:tr w:rsidR="00906E56" w:rsidRPr="00026C7B" w14:paraId="7758F229" w14:textId="77777777" w:rsidTr="00F70B2C">
        <w:tblPrEx>
          <w:tblCellMar>
            <w:left w:w="115" w:type="dxa"/>
            <w:right w:w="115" w:type="dxa"/>
          </w:tblCellMar>
        </w:tblPrEx>
        <w:trPr>
          <w:trHeight w:hRule="exact" w:val="360"/>
        </w:trPr>
        <w:tc>
          <w:tcPr>
            <w:tcW w:w="5475" w:type="dxa"/>
            <w:gridSpan w:val="2"/>
          </w:tcPr>
          <w:p w14:paraId="7758F227" w14:textId="77777777" w:rsidR="00906E56" w:rsidRPr="008223A4" w:rsidRDefault="00906E56" w:rsidP="00F70B2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 xml:space="preserve">Responsible </w:t>
            </w:r>
            <w:r>
              <w:rPr>
                <w:rFonts w:asciiTheme="minorHAnsi" w:hAnsiTheme="minorHAnsi"/>
                <w:sz w:val="14"/>
                <w:szCs w:val="14"/>
              </w:rPr>
              <w:t>Builder or Installer</w:t>
            </w:r>
            <w:r w:rsidRPr="008223A4">
              <w:rPr>
                <w:rFonts w:asciiTheme="minorHAnsi" w:hAnsiTheme="minorHAnsi"/>
                <w:sz w:val="14"/>
                <w:szCs w:val="14"/>
              </w:rPr>
              <w:t xml:space="preserve"> Name:</w:t>
            </w:r>
          </w:p>
        </w:tc>
        <w:tc>
          <w:tcPr>
            <w:tcW w:w="5475" w:type="dxa"/>
            <w:gridSpan w:val="2"/>
          </w:tcPr>
          <w:p w14:paraId="7758F228" w14:textId="77777777" w:rsidR="00906E56" w:rsidRPr="008223A4" w:rsidRDefault="00906E56" w:rsidP="00442222">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CSLB License:</w:t>
            </w:r>
          </w:p>
        </w:tc>
      </w:tr>
      <w:tr w:rsidR="00906E56" w:rsidRPr="008E6C57" w14:paraId="7758F22B" w14:textId="77777777" w:rsidTr="00906E56">
        <w:tblPrEx>
          <w:tblCellMar>
            <w:left w:w="108" w:type="dxa"/>
            <w:right w:w="108" w:type="dxa"/>
          </w:tblCellMar>
        </w:tblPrEx>
        <w:trPr>
          <w:trHeight w:hRule="exact" w:val="288"/>
        </w:trPr>
        <w:tc>
          <w:tcPr>
            <w:tcW w:w="10950" w:type="dxa"/>
            <w:gridSpan w:val="4"/>
            <w:vAlign w:val="center"/>
          </w:tcPr>
          <w:p w14:paraId="7758F22A" w14:textId="77777777" w:rsidR="00906E56" w:rsidRPr="001B6B55" w:rsidRDefault="00906E56" w:rsidP="00F70B2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PROVIDER DATA REGISTRY INFORMATION</w:t>
            </w:r>
          </w:p>
        </w:tc>
      </w:tr>
      <w:tr w:rsidR="00906E56" w:rsidRPr="008E6C57" w14:paraId="7758F22E" w14:textId="77777777" w:rsidTr="00906E56">
        <w:tblPrEx>
          <w:tblCellMar>
            <w:left w:w="108" w:type="dxa"/>
            <w:right w:w="108" w:type="dxa"/>
          </w:tblCellMar>
        </w:tblPrEx>
        <w:trPr>
          <w:trHeight w:hRule="exact" w:val="360"/>
        </w:trPr>
        <w:tc>
          <w:tcPr>
            <w:tcW w:w="5482" w:type="dxa"/>
            <w:gridSpan w:val="3"/>
          </w:tcPr>
          <w:p w14:paraId="7758F22C" w14:textId="77777777" w:rsidR="00906E56" w:rsidRPr="008223A4" w:rsidRDefault="00906E56" w:rsidP="00906E5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Sample Group Number</w:t>
            </w:r>
            <w:r w:rsidRPr="008223A4">
              <w:rPr>
                <w:rFonts w:asciiTheme="minorHAnsi" w:hAnsiTheme="minorHAnsi"/>
                <w:sz w:val="14"/>
                <w:szCs w:val="14"/>
              </w:rPr>
              <w:t xml:space="preserve"> (if applicable):</w:t>
            </w:r>
          </w:p>
        </w:tc>
        <w:tc>
          <w:tcPr>
            <w:tcW w:w="5468" w:type="dxa"/>
          </w:tcPr>
          <w:p w14:paraId="7758F22D" w14:textId="3EA451F9" w:rsidR="00906E56" w:rsidRPr="008223A4" w:rsidRDefault="00906E56" w:rsidP="00906E5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C637A7">
              <w:rPr>
                <w:rFonts w:asciiTheme="minorHAnsi" w:hAnsiTheme="minorHAnsi"/>
                <w:sz w:val="14"/>
                <w:szCs w:val="14"/>
              </w:rPr>
              <w:t>Dwelling Test Status in Sample Group (if applicable)</w:t>
            </w:r>
            <w:r w:rsidR="00442222">
              <w:rPr>
                <w:rFonts w:asciiTheme="minorHAnsi" w:hAnsiTheme="minorHAnsi"/>
                <w:sz w:val="14"/>
                <w:szCs w:val="14"/>
              </w:rPr>
              <w:t>:</w:t>
            </w:r>
          </w:p>
        </w:tc>
      </w:tr>
      <w:tr w:rsidR="00906E56" w:rsidRPr="008E6C57" w14:paraId="7758F230" w14:textId="77777777" w:rsidTr="00906E56">
        <w:tblPrEx>
          <w:tblCellMar>
            <w:left w:w="108" w:type="dxa"/>
            <w:right w:w="108" w:type="dxa"/>
          </w:tblCellMar>
        </w:tblPrEx>
        <w:trPr>
          <w:trHeight w:val="288"/>
        </w:trPr>
        <w:tc>
          <w:tcPr>
            <w:tcW w:w="10950" w:type="dxa"/>
            <w:gridSpan w:val="4"/>
            <w:vAlign w:val="center"/>
          </w:tcPr>
          <w:p w14:paraId="7758F22F" w14:textId="77777777" w:rsidR="00906E56" w:rsidRPr="001B6B55" w:rsidRDefault="00906E56" w:rsidP="00F70B2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RATER INFORMATION</w:t>
            </w:r>
          </w:p>
        </w:tc>
      </w:tr>
      <w:tr w:rsidR="00906E56" w:rsidRPr="008E6C57" w14:paraId="7758F232" w14:textId="77777777" w:rsidTr="00906E56">
        <w:tblPrEx>
          <w:tblCellMar>
            <w:left w:w="108" w:type="dxa"/>
            <w:right w:w="108" w:type="dxa"/>
          </w:tblCellMar>
        </w:tblPrEx>
        <w:trPr>
          <w:trHeight w:hRule="exact" w:val="360"/>
        </w:trPr>
        <w:tc>
          <w:tcPr>
            <w:tcW w:w="10950" w:type="dxa"/>
            <w:gridSpan w:val="4"/>
          </w:tcPr>
          <w:p w14:paraId="7758F231" w14:textId="77777777" w:rsidR="00906E56" w:rsidRPr="008223A4" w:rsidRDefault="00906E56" w:rsidP="00906E5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HERS Rater Company Name:</w:t>
            </w:r>
          </w:p>
        </w:tc>
      </w:tr>
      <w:tr w:rsidR="00906E56" w:rsidRPr="008E6C57" w14:paraId="7758F235" w14:textId="77777777" w:rsidTr="00906E5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758F233" w14:textId="77777777" w:rsidR="00906E56" w:rsidRPr="008223A4" w:rsidRDefault="00906E56" w:rsidP="00906E5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 xml:space="preserve">Responsible </w:t>
            </w:r>
            <w:r>
              <w:rPr>
                <w:rFonts w:asciiTheme="minorHAnsi" w:hAnsiTheme="minorHAnsi"/>
                <w:sz w:val="14"/>
                <w:szCs w:val="14"/>
              </w:rPr>
              <w:t>Rater</w:t>
            </w:r>
            <w:r w:rsidRPr="008223A4">
              <w:rPr>
                <w:rFonts w:asciiTheme="minorHAnsi" w:hAnsiTheme="minorHAnsi"/>
                <w:sz w:val="14"/>
                <w:szCs w:val="14"/>
              </w:rPr>
              <w:t xml:space="preserve"> Name:</w:t>
            </w:r>
          </w:p>
        </w:tc>
        <w:tc>
          <w:tcPr>
            <w:tcW w:w="5468" w:type="dxa"/>
            <w:tcBorders>
              <w:top w:val="single" w:sz="4" w:space="0" w:color="auto"/>
              <w:left w:val="single" w:sz="4" w:space="0" w:color="auto"/>
              <w:bottom w:val="single" w:sz="4" w:space="0" w:color="auto"/>
              <w:right w:val="single" w:sz="4" w:space="0" w:color="auto"/>
            </w:tcBorders>
          </w:tcPr>
          <w:p w14:paraId="7758F234" w14:textId="77777777" w:rsidR="00906E56" w:rsidRPr="008223A4" w:rsidRDefault="00906E56" w:rsidP="00906E5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Responsible Rater Signature:</w:t>
            </w:r>
          </w:p>
        </w:tc>
      </w:tr>
      <w:tr w:rsidR="00906E56" w:rsidRPr="008E6C57" w14:paraId="7758F238" w14:textId="77777777" w:rsidTr="00906E5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758F236" w14:textId="40E98BD5" w:rsidR="00906E56" w:rsidRPr="008223A4" w:rsidRDefault="00906E56" w:rsidP="00906E5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Rater</w:t>
            </w:r>
            <w:r w:rsidRPr="008223A4">
              <w:rPr>
                <w:rFonts w:asciiTheme="minorHAnsi" w:hAnsiTheme="minorHAnsi"/>
                <w:sz w:val="14"/>
                <w:szCs w:val="14"/>
              </w:rPr>
              <w:t xml:space="preserve"> Certification Number w/ this HERS Provider</w:t>
            </w:r>
            <w:r w:rsidR="00442222">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7758F237" w14:textId="77777777" w:rsidR="00906E56" w:rsidRPr="008223A4" w:rsidRDefault="00906E56" w:rsidP="00906E5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Date Signed:</w:t>
            </w:r>
          </w:p>
        </w:tc>
      </w:tr>
    </w:tbl>
    <w:p w14:paraId="7758F239" w14:textId="77777777" w:rsidR="00E6616C" w:rsidRPr="005369B5" w:rsidRDefault="00E6616C" w:rsidP="000B4491">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Theme="minorHAnsi" w:hAnsiTheme="minorHAnsi" w:cs="Arial"/>
          <w:b/>
          <w:bCs/>
          <w:i/>
          <w:caps/>
          <w:sz w:val="18"/>
          <w:szCs w:val="18"/>
          <w:u w:val="single"/>
        </w:rPr>
      </w:pPr>
    </w:p>
    <w:p w14:paraId="7758F23A" w14:textId="77777777" w:rsidR="001114AE" w:rsidRDefault="001114AE" w:rsidP="003044D3">
      <w:pPr>
        <w:rPr>
          <w:rFonts w:asciiTheme="minorHAnsi" w:hAnsiTheme="minorHAnsi"/>
          <w:b/>
          <w:sz w:val="18"/>
          <w:szCs w:val="18"/>
        </w:rPr>
        <w:sectPr w:rsidR="001114AE" w:rsidSect="00566DA0">
          <w:headerReference w:type="even" r:id="rId8"/>
          <w:headerReference w:type="default" r:id="rId9"/>
          <w:footerReference w:type="default" r:id="rId10"/>
          <w:headerReference w:type="first" r:id="rId11"/>
          <w:pgSz w:w="12240" w:h="15840" w:code="1"/>
          <w:pgMar w:top="720" w:right="720" w:bottom="720" w:left="720" w:header="432" w:footer="432" w:gutter="0"/>
          <w:cols w:space="720"/>
          <w:docGrid w:linePitch="272"/>
        </w:sectPr>
      </w:pPr>
    </w:p>
    <w:p w14:paraId="7758F23B" w14:textId="5447B04A" w:rsidR="000C09F1" w:rsidRPr="00F70B2C" w:rsidRDefault="00442222" w:rsidP="00F70B2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b/>
          <w:szCs w:val="18"/>
        </w:rPr>
      </w:pPr>
      <w:r>
        <w:rPr>
          <w:rFonts w:asciiTheme="minorHAnsi" w:hAnsiTheme="minorHAnsi"/>
          <w:b/>
          <w:szCs w:val="18"/>
        </w:rPr>
        <w:lastRenderedPageBreak/>
        <w:t>CF3R-MCH-29-H User Instructions</w:t>
      </w:r>
    </w:p>
    <w:p w14:paraId="7758F23C" w14:textId="5247C1EB" w:rsidR="00F414A2" w:rsidRPr="00877B2C" w:rsidRDefault="00F414A2" w:rsidP="00F02F9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caps/>
          <w:sz w:val="18"/>
          <w:szCs w:val="18"/>
        </w:rPr>
      </w:pPr>
    </w:p>
    <w:p w14:paraId="0D8DF1C5" w14:textId="77777777" w:rsidR="00BD4D09" w:rsidRPr="00EB7C97" w:rsidRDefault="00442222" w:rsidP="00EB7C97">
      <w:pPr>
        <w:rPr>
          <w:rFonts w:ascii="Calibri" w:hAnsi="Calibri"/>
          <w:i/>
        </w:rPr>
      </w:pPr>
      <w:r w:rsidRPr="00A80136">
        <w:rPr>
          <w:rFonts w:asciiTheme="minorHAnsi" w:hAnsiTheme="minorHAnsi"/>
          <w:b/>
        </w:rPr>
        <w:t>Section A. Duct System Information</w:t>
      </w:r>
      <w:r w:rsidDel="00442222">
        <w:rPr>
          <w:rFonts w:asciiTheme="minorHAnsi" w:hAnsiTheme="minorHAnsi"/>
          <w:b/>
          <w:caps/>
          <w:sz w:val="18"/>
        </w:rPr>
        <w:t xml:space="preserve"> </w:t>
      </w:r>
    </w:p>
    <w:p w14:paraId="7758F23E" w14:textId="2DC0108C" w:rsidR="00F414A2" w:rsidRPr="00CF117E" w:rsidRDefault="00F414A2" w:rsidP="00910091">
      <w:pPr>
        <w:pStyle w:val="ListParagraph"/>
        <w:numPr>
          <w:ilvl w:val="0"/>
          <w:numId w:val="10"/>
        </w:numPr>
        <w:rPr>
          <w:rFonts w:ascii="Calibri" w:hAnsi="Calibri"/>
          <w:i/>
        </w:rPr>
      </w:pPr>
      <w:r w:rsidRPr="00CF117E">
        <w:rPr>
          <w:rFonts w:ascii="Calibri" w:hAnsi="Calibri"/>
          <w:i/>
        </w:rPr>
        <w:t xml:space="preserve">System Identification or Name: </w:t>
      </w:r>
      <w:r w:rsidRPr="00CF117E">
        <w:rPr>
          <w:rFonts w:ascii="Calibri" w:hAnsi="Calibri"/>
        </w:rPr>
        <w:t>This field is filled out automatically. It is referenced from the CF2R-MCH-</w:t>
      </w:r>
      <w:del w:id="172" w:author="Author">
        <w:r w:rsidRPr="00CF117E" w:rsidDel="00866FF0">
          <w:rPr>
            <w:rFonts w:ascii="Calibri" w:hAnsi="Calibri"/>
          </w:rPr>
          <w:delText>2</w:delText>
        </w:r>
      </w:del>
      <w:ins w:id="173" w:author="Author">
        <w:r w:rsidR="00866FF0">
          <w:rPr>
            <w:rFonts w:ascii="Calibri" w:hAnsi="Calibri"/>
          </w:rPr>
          <w:t>01</w:t>
        </w:r>
      </w:ins>
      <w:del w:id="174" w:author="Author">
        <w:r w:rsidRPr="00CF117E" w:rsidDel="00866FF0">
          <w:rPr>
            <w:rFonts w:ascii="Calibri" w:hAnsi="Calibri"/>
          </w:rPr>
          <w:delText>3</w:delText>
        </w:r>
      </w:del>
      <w:r w:rsidRPr="00CF117E">
        <w:rPr>
          <w:rFonts w:ascii="Calibri" w:hAnsi="Calibri"/>
        </w:rPr>
        <w:t>, which must be completed prior to this document.</w:t>
      </w:r>
    </w:p>
    <w:p w14:paraId="7758F23F" w14:textId="37A30953" w:rsidR="00F414A2" w:rsidRPr="00CF117E" w:rsidRDefault="00F414A2" w:rsidP="00910091">
      <w:pPr>
        <w:pStyle w:val="ListParagraph"/>
        <w:numPr>
          <w:ilvl w:val="0"/>
          <w:numId w:val="10"/>
        </w:numPr>
        <w:rPr>
          <w:rFonts w:ascii="Calibri" w:hAnsi="Calibri"/>
          <w:i/>
        </w:rPr>
      </w:pPr>
      <w:r w:rsidRPr="00CF117E">
        <w:rPr>
          <w:rFonts w:asciiTheme="minorHAnsi" w:hAnsiTheme="minorHAnsi"/>
          <w:i/>
          <w:szCs w:val="18"/>
        </w:rPr>
        <w:t>System Location or Area Served:</w:t>
      </w:r>
      <w:r w:rsidRPr="00CF117E">
        <w:rPr>
          <w:rFonts w:ascii="Calibri" w:hAnsi="Calibri"/>
        </w:rPr>
        <w:t xml:space="preserve"> This field is filled out automatically. It is referenced from the CF2R-MCH-</w:t>
      </w:r>
      <w:ins w:id="175" w:author="Author">
        <w:r w:rsidR="00866FF0">
          <w:rPr>
            <w:rFonts w:ascii="Calibri" w:hAnsi="Calibri"/>
          </w:rPr>
          <w:t>01</w:t>
        </w:r>
      </w:ins>
      <w:del w:id="176" w:author="Author">
        <w:r w:rsidRPr="00CF117E" w:rsidDel="00866FF0">
          <w:rPr>
            <w:rFonts w:ascii="Calibri" w:hAnsi="Calibri"/>
          </w:rPr>
          <w:delText>23</w:delText>
        </w:r>
      </w:del>
      <w:r w:rsidRPr="00CF117E">
        <w:rPr>
          <w:rFonts w:ascii="Calibri" w:hAnsi="Calibri"/>
        </w:rPr>
        <w:t>, which must be completed prior to this document.</w:t>
      </w:r>
    </w:p>
    <w:p w14:paraId="7758F240" w14:textId="050027C7" w:rsidR="00F414A2" w:rsidRPr="00CF117E" w:rsidRDefault="00F414A2" w:rsidP="00910091">
      <w:pPr>
        <w:pStyle w:val="ListParagraph"/>
        <w:numPr>
          <w:ilvl w:val="0"/>
          <w:numId w:val="10"/>
        </w:numPr>
        <w:tabs>
          <w:tab w:val="left" w:pos="-720"/>
          <w:tab w:val="left" w:pos="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CF117E">
        <w:rPr>
          <w:rFonts w:asciiTheme="minorHAnsi" w:hAnsiTheme="minorHAnsi"/>
          <w:szCs w:val="18"/>
        </w:rPr>
        <w:t>Status – Duct Surface Area Reduction and R-Value Compliance Credit: This field is auto filled from the CF</w:t>
      </w:r>
      <w:ins w:id="177" w:author="Author">
        <w:r w:rsidR="008C4ABB">
          <w:rPr>
            <w:rFonts w:asciiTheme="minorHAnsi" w:hAnsiTheme="minorHAnsi"/>
            <w:szCs w:val="18"/>
          </w:rPr>
          <w:t>2</w:t>
        </w:r>
      </w:ins>
      <w:del w:id="178" w:author="Author">
        <w:r w:rsidRPr="00CF117E" w:rsidDel="008C4ABB">
          <w:rPr>
            <w:rFonts w:asciiTheme="minorHAnsi" w:hAnsiTheme="minorHAnsi"/>
            <w:szCs w:val="18"/>
          </w:rPr>
          <w:delText>1</w:delText>
        </w:r>
      </w:del>
      <w:r w:rsidRPr="00CF117E">
        <w:rPr>
          <w:rFonts w:asciiTheme="minorHAnsi" w:hAnsiTheme="minorHAnsi"/>
          <w:szCs w:val="18"/>
        </w:rPr>
        <w:t>R</w:t>
      </w:r>
      <w:ins w:id="179" w:author="Author">
        <w:r w:rsidR="008C4ABB">
          <w:rPr>
            <w:rFonts w:asciiTheme="minorHAnsi" w:hAnsiTheme="minorHAnsi"/>
            <w:szCs w:val="18"/>
          </w:rPr>
          <w:t>-MCH-29</w:t>
        </w:r>
      </w:ins>
      <w:r w:rsidRPr="00CF117E">
        <w:rPr>
          <w:rFonts w:asciiTheme="minorHAnsi" w:hAnsiTheme="minorHAnsi"/>
          <w:szCs w:val="18"/>
        </w:rPr>
        <w:t xml:space="preserve"> indicating if the credit is being used. If not, then </w:t>
      </w:r>
      <w:r w:rsidR="00F05C17">
        <w:rPr>
          <w:rFonts w:asciiTheme="minorHAnsi" w:hAnsiTheme="minorHAnsi"/>
          <w:szCs w:val="18"/>
        </w:rPr>
        <w:t>“</w:t>
      </w:r>
      <w:r w:rsidRPr="00CF117E">
        <w:rPr>
          <w:rFonts w:asciiTheme="minorHAnsi" w:hAnsiTheme="minorHAnsi"/>
          <w:szCs w:val="18"/>
        </w:rPr>
        <w:t>N/A</w:t>
      </w:r>
      <w:r w:rsidR="00F05C17">
        <w:rPr>
          <w:rFonts w:asciiTheme="minorHAnsi" w:hAnsiTheme="minorHAnsi"/>
          <w:szCs w:val="18"/>
        </w:rPr>
        <w:t>”</w:t>
      </w:r>
      <w:r w:rsidRPr="00CF117E">
        <w:rPr>
          <w:rFonts w:asciiTheme="minorHAnsi" w:hAnsiTheme="minorHAnsi"/>
          <w:szCs w:val="18"/>
        </w:rPr>
        <w:t xml:space="preserve"> will be displayed.</w:t>
      </w:r>
    </w:p>
    <w:p w14:paraId="7758F241" w14:textId="17777B29" w:rsidR="00F414A2" w:rsidRPr="00CF117E" w:rsidRDefault="00F414A2" w:rsidP="00910091">
      <w:pPr>
        <w:pStyle w:val="ListParagraph"/>
        <w:numPr>
          <w:ilvl w:val="0"/>
          <w:numId w:val="10"/>
        </w:numPr>
        <w:tabs>
          <w:tab w:val="left" w:pos="-720"/>
          <w:tab w:val="left" w:pos="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CF117E">
        <w:rPr>
          <w:rFonts w:asciiTheme="minorHAnsi" w:hAnsiTheme="minorHAnsi"/>
          <w:szCs w:val="18"/>
        </w:rPr>
        <w:t>Status – Buried Ducts Compliance Credit: This filed is auto filled from the CF</w:t>
      </w:r>
      <w:ins w:id="180" w:author="Author">
        <w:r w:rsidR="00866FF0">
          <w:rPr>
            <w:rFonts w:asciiTheme="minorHAnsi" w:hAnsiTheme="minorHAnsi"/>
            <w:szCs w:val="18"/>
          </w:rPr>
          <w:t>2</w:t>
        </w:r>
      </w:ins>
      <w:del w:id="181" w:author="Author">
        <w:r w:rsidRPr="00CF117E" w:rsidDel="00866FF0">
          <w:rPr>
            <w:rFonts w:asciiTheme="minorHAnsi" w:hAnsiTheme="minorHAnsi"/>
            <w:szCs w:val="18"/>
          </w:rPr>
          <w:delText>1</w:delText>
        </w:r>
      </w:del>
      <w:r w:rsidRPr="00CF117E">
        <w:rPr>
          <w:rFonts w:asciiTheme="minorHAnsi" w:hAnsiTheme="minorHAnsi"/>
          <w:szCs w:val="18"/>
        </w:rPr>
        <w:t>R</w:t>
      </w:r>
      <w:ins w:id="182" w:author="Author">
        <w:r w:rsidR="00866FF0">
          <w:rPr>
            <w:rFonts w:asciiTheme="minorHAnsi" w:hAnsiTheme="minorHAnsi"/>
            <w:szCs w:val="18"/>
          </w:rPr>
          <w:t>-MCH-29</w:t>
        </w:r>
      </w:ins>
      <w:r w:rsidRPr="00CF117E">
        <w:rPr>
          <w:rFonts w:asciiTheme="minorHAnsi" w:hAnsiTheme="minorHAnsi"/>
          <w:szCs w:val="18"/>
        </w:rPr>
        <w:t xml:space="preserve"> indicating if the credit is being used. If not, then “N/A” will be displayed.</w:t>
      </w:r>
    </w:p>
    <w:p w14:paraId="7758F242" w14:textId="58CFE5B3" w:rsidR="00F414A2" w:rsidRPr="00CF117E" w:rsidRDefault="00F414A2" w:rsidP="00910091">
      <w:pPr>
        <w:pStyle w:val="ListParagraph"/>
        <w:numPr>
          <w:ilvl w:val="0"/>
          <w:numId w:val="10"/>
        </w:numPr>
        <w:tabs>
          <w:tab w:val="left" w:pos="-720"/>
          <w:tab w:val="left" w:pos="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CF117E">
        <w:rPr>
          <w:rFonts w:asciiTheme="minorHAnsi" w:hAnsiTheme="minorHAnsi"/>
          <w:szCs w:val="18"/>
        </w:rPr>
        <w:t>Status – Deeply Buried Ducts Compliance Credit: This field is auto filled from the CF</w:t>
      </w:r>
      <w:ins w:id="183" w:author="Author">
        <w:r w:rsidR="00866FF0">
          <w:rPr>
            <w:rFonts w:asciiTheme="minorHAnsi" w:hAnsiTheme="minorHAnsi"/>
            <w:szCs w:val="18"/>
          </w:rPr>
          <w:t>2</w:t>
        </w:r>
      </w:ins>
      <w:del w:id="184" w:author="Author">
        <w:r w:rsidRPr="00CF117E" w:rsidDel="00866FF0">
          <w:rPr>
            <w:rFonts w:asciiTheme="minorHAnsi" w:hAnsiTheme="minorHAnsi"/>
            <w:szCs w:val="18"/>
          </w:rPr>
          <w:delText>1</w:delText>
        </w:r>
      </w:del>
      <w:r w:rsidRPr="00CF117E">
        <w:rPr>
          <w:rFonts w:asciiTheme="minorHAnsi" w:hAnsiTheme="minorHAnsi"/>
          <w:szCs w:val="18"/>
        </w:rPr>
        <w:t>R</w:t>
      </w:r>
      <w:ins w:id="185" w:author="Author">
        <w:r w:rsidR="00866FF0">
          <w:rPr>
            <w:rFonts w:asciiTheme="minorHAnsi" w:hAnsiTheme="minorHAnsi"/>
            <w:szCs w:val="18"/>
          </w:rPr>
          <w:t>-MCH-29</w:t>
        </w:r>
      </w:ins>
      <w:r w:rsidRPr="00CF117E">
        <w:rPr>
          <w:rFonts w:asciiTheme="minorHAnsi" w:hAnsiTheme="minorHAnsi"/>
          <w:szCs w:val="18"/>
        </w:rPr>
        <w:t xml:space="preserve"> indicating if the credit is being used. If not, then “N/A” will be displayed. </w:t>
      </w:r>
    </w:p>
    <w:p w14:paraId="7758F243" w14:textId="77777777" w:rsidR="00442222" w:rsidRPr="00A80136" w:rsidRDefault="00442222" w:rsidP="00F70B2C">
      <w:pPr>
        <w:rPr>
          <w:rFonts w:asciiTheme="minorHAnsi" w:hAnsiTheme="minorHAnsi"/>
          <w:b/>
        </w:rPr>
      </w:pPr>
    </w:p>
    <w:p w14:paraId="6F72A0A9" w14:textId="0938CA6F" w:rsidR="00442222" w:rsidRPr="00A80136" w:rsidRDefault="00442222" w:rsidP="00F70B2C">
      <w:pPr>
        <w:rPr>
          <w:rFonts w:asciiTheme="minorHAnsi" w:hAnsiTheme="minorHAnsi"/>
          <w:b/>
        </w:rPr>
      </w:pPr>
      <w:r w:rsidRPr="00A80136">
        <w:rPr>
          <w:rFonts w:asciiTheme="minorHAnsi" w:hAnsiTheme="minorHAnsi"/>
          <w:b/>
        </w:rPr>
        <w:t>Section B. Duct Surface Area Reduction and R-value Compliance Credit</w:t>
      </w:r>
    </w:p>
    <w:p w14:paraId="7758F245" w14:textId="77777777" w:rsidR="00F414A2" w:rsidRPr="009706DA" w:rsidRDefault="00F414A2" w:rsidP="00910091">
      <w:pPr>
        <w:numPr>
          <w:ilvl w:val="0"/>
          <w:numId w:val="11"/>
        </w:numPr>
        <w:rPr>
          <w:rFonts w:asciiTheme="minorHAnsi" w:hAnsiTheme="minorHAnsi"/>
        </w:rPr>
      </w:pPr>
      <w:r w:rsidRPr="00BF3A8F">
        <w:rPr>
          <w:rFonts w:asciiTheme="minorHAnsi" w:hAnsiTheme="minorHAnsi"/>
        </w:rPr>
        <w:t>This field must be a true statement (or not applicable) for the system to comply.</w:t>
      </w:r>
    </w:p>
    <w:p w14:paraId="7758F246" w14:textId="77777777" w:rsidR="00F414A2" w:rsidRPr="009706DA" w:rsidRDefault="00F414A2" w:rsidP="00910091">
      <w:pPr>
        <w:numPr>
          <w:ilvl w:val="0"/>
          <w:numId w:val="11"/>
        </w:numPr>
        <w:rPr>
          <w:rFonts w:asciiTheme="minorHAnsi" w:hAnsiTheme="minorHAnsi"/>
        </w:rPr>
      </w:pPr>
      <w:r w:rsidRPr="009706DA">
        <w:rPr>
          <w:rFonts w:asciiTheme="minorHAnsi" w:hAnsiTheme="minorHAnsi"/>
        </w:rPr>
        <w:t>This field must be a true statement (or not applicable) for the system to comply.</w:t>
      </w:r>
    </w:p>
    <w:p w14:paraId="7758F247" w14:textId="77777777" w:rsidR="00F414A2" w:rsidRDefault="00F414A2" w:rsidP="00910091">
      <w:pPr>
        <w:numPr>
          <w:ilvl w:val="0"/>
          <w:numId w:val="11"/>
        </w:numPr>
        <w:rPr>
          <w:rFonts w:asciiTheme="minorHAnsi" w:hAnsiTheme="minorHAnsi"/>
        </w:rPr>
      </w:pPr>
      <w:r w:rsidRPr="009706DA">
        <w:rPr>
          <w:rFonts w:asciiTheme="minorHAnsi" w:hAnsiTheme="minorHAnsi"/>
        </w:rPr>
        <w:t>This field must be a true statement (or not applicable) for the system to comply.</w:t>
      </w:r>
    </w:p>
    <w:p w14:paraId="7758F248" w14:textId="77777777" w:rsidR="00F414A2" w:rsidRPr="00F70B2C" w:rsidRDefault="00F414A2" w:rsidP="00910091">
      <w:pPr>
        <w:numPr>
          <w:ilvl w:val="0"/>
          <w:numId w:val="11"/>
        </w:numPr>
        <w:rPr>
          <w:rFonts w:asciiTheme="minorHAnsi" w:hAnsiTheme="minorHAnsi"/>
          <w:b/>
        </w:rPr>
      </w:pPr>
      <w:r w:rsidRPr="009706DA">
        <w:rPr>
          <w:rFonts w:asciiTheme="minorHAnsi" w:hAnsiTheme="minorHAnsi"/>
        </w:rPr>
        <w:t>This field must be a true statement (or not applicable) for the system to comply.</w:t>
      </w:r>
    </w:p>
    <w:p w14:paraId="7758F249" w14:textId="77777777" w:rsidR="00F414A2" w:rsidRDefault="00F414A2" w:rsidP="00910091">
      <w:pPr>
        <w:numPr>
          <w:ilvl w:val="0"/>
          <w:numId w:val="11"/>
        </w:numPr>
        <w:rPr>
          <w:rFonts w:asciiTheme="minorHAnsi" w:hAnsiTheme="minorHAnsi"/>
        </w:rPr>
      </w:pPr>
      <w:r w:rsidRPr="009706DA">
        <w:rPr>
          <w:rFonts w:asciiTheme="minorHAnsi" w:hAnsiTheme="minorHAnsi"/>
        </w:rPr>
        <w:t>This field must be a true statement (or not applicable) for the system to comply.</w:t>
      </w:r>
    </w:p>
    <w:p w14:paraId="7758F24A" w14:textId="57676542" w:rsidR="00F414A2" w:rsidRDefault="00F414A2" w:rsidP="00910091">
      <w:pPr>
        <w:numPr>
          <w:ilvl w:val="0"/>
          <w:numId w:val="11"/>
        </w:numPr>
        <w:rPr>
          <w:rFonts w:asciiTheme="minorHAnsi" w:hAnsiTheme="minorHAnsi"/>
        </w:rPr>
      </w:pPr>
      <w:r>
        <w:rPr>
          <w:rFonts w:asciiTheme="minorHAnsi" w:hAnsiTheme="minorHAnsi"/>
          <w:i/>
        </w:rPr>
        <w:t>Verification Status:</w:t>
      </w:r>
      <w:r>
        <w:rPr>
          <w:rFonts w:asciiTheme="minorHAnsi" w:hAnsiTheme="minorHAnsi"/>
        </w:rPr>
        <w:t xml:space="preserve"> </w:t>
      </w:r>
      <w:r w:rsidRPr="007C086C">
        <w:rPr>
          <w:rFonts w:asciiTheme="minorHAnsi" w:hAnsiTheme="minorHAnsi"/>
        </w:rPr>
        <w:t xml:space="preserve">If the system meets the criteria for </w:t>
      </w:r>
      <w:r>
        <w:rPr>
          <w:rFonts w:asciiTheme="minorHAnsi" w:hAnsiTheme="minorHAnsi"/>
          <w:i/>
        </w:rPr>
        <w:t xml:space="preserve">Duct Surface Area Reduction </w:t>
      </w:r>
      <w:r w:rsidR="00442222">
        <w:rPr>
          <w:rFonts w:asciiTheme="minorHAnsi" w:hAnsiTheme="minorHAnsi"/>
          <w:i/>
        </w:rPr>
        <w:t>a</w:t>
      </w:r>
      <w:r>
        <w:rPr>
          <w:rFonts w:asciiTheme="minorHAnsi" w:hAnsiTheme="minorHAnsi"/>
          <w:i/>
        </w:rPr>
        <w:t>nd R-value Compliance 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p>
    <w:p w14:paraId="7758F24B" w14:textId="7D3DD169" w:rsidR="00F414A2" w:rsidRPr="00A000E6" w:rsidRDefault="00F414A2" w:rsidP="00910091">
      <w:pPr>
        <w:numPr>
          <w:ilvl w:val="0"/>
          <w:numId w:val="11"/>
        </w:numPr>
        <w:rPr>
          <w:rFonts w:asciiTheme="minorHAnsi" w:hAnsiTheme="minorHAnsi"/>
        </w:rPr>
      </w:pPr>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 </w:t>
      </w:r>
    </w:p>
    <w:p w14:paraId="7758F24C" w14:textId="77777777" w:rsidR="00F414A2" w:rsidRDefault="00F414A2" w:rsidP="00F414A2">
      <w:pPr>
        <w:rPr>
          <w:rFonts w:asciiTheme="minorHAnsi" w:hAnsiTheme="minorHAnsi"/>
          <w:sz w:val="18"/>
          <w:szCs w:val="18"/>
        </w:rPr>
      </w:pPr>
    </w:p>
    <w:p w14:paraId="3DFC6EBF" w14:textId="77777777" w:rsidR="00F70B2C" w:rsidRPr="00A80136" w:rsidRDefault="00F70B2C" w:rsidP="00F70B2C">
      <w:pPr>
        <w:rPr>
          <w:rFonts w:asciiTheme="minorHAnsi" w:hAnsiTheme="minorHAnsi"/>
          <w:b/>
        </w:rPr>
      </w:pPr>
      <w:r w:rsidRPr="00A80136">
        <w:rPr>
          <w:rFonts w:asciiTheme="minorHAnsi" w:hAnsiTheme="minorHAnsi"/>
          <w:b/>
        </w:rPr>
        <w:t>Section C. Buried Ducts Compliance Credit</w:t>
      </w:r>
    </w:p>
    <w:p w14:paraId="7758F24E" w14:textId="77777777" w:rsidR="00F414A2" w:rsidRPr="009706DA" w:rsidRDefault="00F414A2" w:rsidP="00910091">
      <w:pPr>
        <w:numPr>
          <w:ilvl w:val="0"/>
          <w:numId w:val="12"/>
        </w:numPr>
        <w:rPr>
          <w:rFonts w:asciiTheme="minorHAnsi" w:hAnsiTheme="minorHAnsi"/>
        </w:rPr>
      </w:pPr>
      <w:r w:rsidRPr="00BF3A8F">
        <w:rPr>
          <w:rFonts w:asciiTheme="minorHAnsi" w:hAnsiTheme="minorHAnsi"/>
        </w:rPr>
        <w:t>This field must be a true statement (or not applicable) for the system to comply.</w:t>
      </w:r>
    </w:p>
    <w:p w14:paraId="7758F24F" w14:textId="77777777" w:rsidR="00F414A2" w:rsidRPr="009706DA" w:rsidRDefault="00F414A2" w:rsidP="00910091">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7758F250" w14:textId="77777777" w:rsidR="00F414A2" w:rsidRDefault="00F414A2" w:rsidP="00910091">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7758F251" w14:textId="77777777" w:rsidR="00F414A2" w:rsidRPr="009706DA" w:rsidRDefault="00F414A2" w:rsidP="00910091">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7758F252" w14:textId="77777777" w:rsidR="00F414A2" w:rsidRPr="00F70B2C" w:rsidRDefault="00F414A2" w:rsidP="00910091">
      <w:pPr>
        <w:numPr>
          <w:ilvl w:val="0"/>
          <w:numId w:val="12"/>
        </w:numPr>
        <w:rPr>
          <w:rFonts w:asciiTheme="minorHAnsi" w:hAnsiTheme="minorHAnsi"/>
          <w:b/>
        </w:rPr>
      </w:pPr>
      <w:r w:rsidRPr="009706DA">
        <w:rPr>
          <w:rFonts w:asciiTheme="minorHAnsi" w:hAnsiTheme="minorHAnsi"/>
        </w:rPr>
        <w:t>This field must be a true statement (or not applicable) for the system to comply.</w:t>
      </w:r>
    </w:p>
    <w:p w14:paraId="7758F253" w14:textId="59B0A540" w:rsidR="00F414A2" w:rsidRDefault="00F414A2" w:rsidP="00910091">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1D52CE3E" w14:textId="77777777" w:rsidR="00F05C17" w:rsidRDefault="00F05C17" w:rsidP="00F05C17">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7758F254" w14:textId="0919D065" w:rsidR="00F414A2" w:rsidRDefault="00F414A2" w:rsidP="00910091">
      <w:pPr>
        <w:numPr>
          <w:ilvl w:val="0"/>
          <w:numId w:val="12"/>
        </w:numPr>
        <w:rPr>
          <w:rFonts w:asciiTheme="minorHAnsi" w:hAnsiTheme="minorHAnsi"/>
        </w:rPr>
      </w:pPr>
      <w:r>
        <w:rPr>
          <w:rFonts w:asciiTheme="minorHAnsi" w:hAnsiTheme="minorHAnsi"/>
          <w:i/>
        </w:rPr>
        <w:t>Verification Status:</w:t>
      </w:r>
      <w:r w:rsidRPr="007C086C">
        <w:rPr>
          <w:rFonts w:asciiTheme="minorHAnsi" w:hAnsiTheme="minorHAnsi"/>
        </w:rPr>
        <w:t xml:space="preserve"> If the system meets the criteria for </w:t>
      </w:r>
      <w:r>
        <w:rPr>
          <w:rFonts w:asciiTheme="minorHAnsi" w:hAnsiTheme="minorHAnsi"/>
          <w:i/>
        </w:rPr>
        <w:t>Buried Ducts Compliance 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p>
    <w:p w14:paraId="7758F255" w14:textId="77777777" w:rsidR="00F414A2" w:rsidRPr="00A000E6" w:rsidRDefault="00F414A2" w:rsidP="00910091">
      <w:pPr>
        <w:numPr>
          <w:ilvl w:val="0"/>
          <w:numId w:val="12"/>
        </w:numPr>
        <w:rPr>
          <w:rFonts w:asciiTheme="minorHAnsi" w:hAnsiTheme="minorHAnsi"/>
        </w:rPr>
      </w:pPr>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 </w:t>
      </w:r>
    </w:p>
    <w:p w14:paraId="7758F256" w14:textId="77777777" w:rsidR="00F414A2" w:rsidRDefault="00F414A2" w:rsidP="00F414A2">
      <w:pPr>
        <w:rPr>
          <w:sz w:val="18"/>
          <w:szCs w:val="18"/>
        </w:rPr>
      </w:pPr>
    </w:p>
    <w:p w14:paraId="7758F257" w14:textId="7EC47AD5" w:rsidR="00F414A2" w:rsidRPr="00713028" w:rsidRDefault="00F70B2C" w:rsidP="00F414A2">
      <w:pPr>
        <w:rPr>
          <w:rFonts w:asciiTheme="minorHAnsi" w:hAnsiTheme="minorHAnsi"/>
          <w:b/>
          <w:bCs/>
          <w:sz w:val="18"/>
          <w:szCs w:val="18"/>
        </w:rPr>
      </w:pPr>
      <w:r w:rsidRPr="00A80136">
        <w:rPr>
          <w:rFonts w:asciiTheme="minorHAnsi" w:hAnsiTheme="minorHAnsi"/>
          <w:b/>
        </w:rPr>
        <w:t>Section D. Deeply Buried Ducts Compliance Credit</w:t>
      </w:r>
    </w:p>
    <w:p w14:paraId="7758F258" w14:textId="77777777" w:rsidR="00F414A2" w:rsidRPr="009706DA" w:rsidRDefault="00F414A2" w:rsidP="00910091">
      <w:pPr>
        <w:numPr>
          <w:ilvl w:val="0"/>
          <w:numId w:val="13"/>
        </w:numPr>
        <w:rPr>
          <w:rFonts w:asciiTheme="minorHAnsi" w:hAnsiTheme="minorHAnsi"/>
        </w:rPr>
      </w:pPr>
      <w:r w:rsidRPr="00BF3A8F">
        <w:rPr>
          <w:rFonts w:asciiTheme="minorHAnsi" w:hAnsiTheme="minorHAnsi"/>
        </w:rPr>
        <w:t>This field must be a true statement (or not applicable) for the system to comply.</w:t>
      </w:r>
    </w:p>
    <w:p w14:paraId="7758F259" w14:textId="77777777" w:rsidR="00F414A2" w:rsidRPr="009706DA" w:rsidRDefault="00F414A2" w:rsidP="0091009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7758F25A" w14:textId="77777777" w:rsidR="00F414A2" w:rsidRDefault="00F414A2" w:rsidP="0091009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7758F25B" w14:textId="77777777" w:rsidR="00F414A2" w:rsidRPr="009706DA" w:rsidRDefault="00F414A2" w:rsidP="0091009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7758F25C" w14:textId="77777777" w:rsidR="00F414A2" w:rsidRPr="009706DA" w:rsidRDefault="00F414A2" w:rsidP="0091009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7758F25D" w14:textId="787E0D43" w:rsidR="00F414A2" w:rsidRDefault="00F414A2" w:rsidP="0091009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16CFB5AF" w14:textId="4FED19A9" w:rsidR="00F05C17" w:rsidRDefault="00F05C17" w:rsidP="0091009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55FE4C7F" w14:textId="174E3529" w:rsidR="00F05C17" w:rsidRDefault="00F05C17" w:rsidP="0091009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7758F25E" w14:textId="34A804D6" w:rsidR="00F414A2" w:rsidRDefault="00F414A2" w:rsidP="00910091">
      <w:pPr>
        <w:numPr>
          <w:ilvl w:val="0"/>
          <w:numId w:val="13"/>
        </w:numPr>
        <w:rPr>
          <w:rFonts w:asciiTheme="minorHAnsi" w:hAnsiTheme="minorHAnsi"/>
        </w:rPr>
      </w:pPr>
      <w:r>
        <w:rPr>
          <w:rFonts w:asciiTheme="minorHAnsi" w:hAnsiTheme="minorHAnsi"/>
          <w:i/>
        </w:rPr>
        <w:t>Verification Status:</w:t>
      </w:r>
      <w:r>
        <w:rPr>
          <w:rFonts w:asciiTheme="minorHAnsi" w:hAnsiTheme="minorHAnsi"/>
        </w:rPr>
        <w:t xml:space="preserve"> </w:t>
      </w:r>
      <w:r w:rsidRPr="007C086C">
        <w:rPr>
          <w:rFonts w:asciiTheme="minorHAnsi" w:hAnsiTheme="minorHAnsi"/>
        </w:rPr>
        <w:t xml:space="preserve">If the system meets the criteria for </w:t>
      </w:r>
      <w:r>
        <w:rPr>
          <w:rFonts w:asciiTheme="minorHAnsi" w:hAnsiTheme="minorHAnsi"/>
          <w:i/>
        </w:rPr>
        <w:t>Deeply Buried Ducts Compliance 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p>
    <w:p w14:paraId="7758F25F" w14:textId="20F363F3" w:rsidR="00F414A2" w:rsidDel="008C4ABB" w:rsidRDefault="00F414A2">
      <w:pPr>
        <w:numPr>
          <w:ilvl w:val="0"/>
          <w:numId w:val="13"/>
        </w:numPr>
        <w:rPr>
          <w:del w:id="186" w:author="Author"/>
          <w:rFonts w:asciiTheme="minorHAnsi" w:hAnsiTheme="minorHAnsi"/>
        </w:rPr>
      </w:pPr>
      <w:r w:rsidRPr="008C4ABB">
        <w:rPr>
          <w:rFonts w:asciiTheme="minorHAnsi" w:hAnsiTheme="minorHAnsi"/>
          <w:i/>
        </w:rPr>
        <w:t>Correction Notes:</w:t>
      </w:r>
      <w:r w:rsidRPr="008C4ABB">
        <w:rPr>
          <w:rFonts w:asciiTheme="minorHAnsi" w:hAnsiTheme="minorHAnsi"/>
        </w:rPr>
        <w:t xml:space="preserve"> If one or more applicable requirements are not met “Fail” will appear in the row above. When this occurs the rater is required to enter detailed notes here that describe what failed and why. </w:t>
      </w:r>
    </w:p>
    <w:p w14:paraId="739DAD18" w14:textId="020D0CDC" w:rsidR="00CB3A25" w:rsidRPr="008C4ABB" w:rsidRDefault="00CB3A25">
      <w:pPr>
        <w:numPr>
          <w:ilvl w:val="0"/>
          <w:numId w:val="13"/>
        </w:numPr>
        <w:rPr>
          <w:rFonts w:asciiTheme="minorHAnsi" w:hAnsiTheme="minorHAnsi"/>
        </w:rPr>
        <w:pPrChange w:id="187" w:author="Author">
          <w:pPr/>
        </w:pPrChange>
      </w:pPr>
    </w:p>
    <w:p w14:paraId="257506CD" w14:textId="77777777" w:rsidR="008C4ABB" w:rsidRDefault="008C4ABB">
      <w:pPr>
        <w:rPr>
          <w:ins w:id="188" w:author="Author"/>
          <w:rFonts w:asciiTheme="minorHAnsi" w:hAnsiTheme="minorHAnsi"/>
          <w:i/>
          <w:sz w:val="18"/>
          <w:szCs w:val="18"/>
        </w:rPr>
        <w:sectPr w:rsidR="008C4ABB" w:rsidSect="00566DA0">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p w14:paraId="12B39121" w14:textId="77777777" w:rsidR="00F62238" w:rsidDel="00CB3A25" w:rsidRDefault="00F62238" w:rsidP="00F05C17">
      <w:pPr>
        <w:rPr>
          <w:del w:id="193" w:author="Author"/>
          <w:rFonts w:asciiTheme="minorHAnsi" w:hAnsiTheme="minorHAnsi"/>
          <w:i/>
          <w:sz w:val="18"/>
          <w:szCs w:val="18"/>
        </w:rPr>
      </w:pPr>
    </w:p>
    <w:p w14:paraId="7758F279" w14:textId="0C95FADB" w:rsidR="00A17965" w:rsidDel="00CB3A25" w:rsidRDefault="00A17965">
      <w:pPr>
        <w:rPr>
          <w:del w:id="194" w:author="Author"/>
          <w:rFonts w:asciiTheme="minorHAnsi" w:hAnsiTheme="minorHAnsi"/>
          <w:sz w:val="18"/>
          <w:szCs w:val="18"/>
        </w:rPr>
        <w:sectPr w:rsidR="00A17965" w:rsidDel="00CB3A25" w:rsidSect="00566DA0">
          <w:pgSz w:w="12240" w:h="15840" w:code="1"/>
          <w:pgMar w:top="720" w:right="720" w:bottom="720" w:left="720" w:header="576" w:footer="576" w:gutter="0"/>
          <w:pgNumType w:start="1"/>
          <w:cols w:space="720"/>
          <w:docGrid w:linePitch="272"/>
        </w:sectPr>
        <w:pPrChange w:id="195" w:author="Author">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pPr>
        </w:pPrChange>
      </w:pPr>
    </w:p>
    <w:tbl>
      <w:tblPr>
        <w:tblpPr w:leftFromText="180" w:rightFromText="180" w:vertAnchor="text" w:horzAnchor="margin" w:tblpY="28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9"/>
        <w:gridCol w:w="5288"/>
        <w:gridCol w:w="5283"/>
      </w:tblGrid>
      <w:tr w:rsidR="00D920D6" w:rsidRPr="00877B2C" w14:paraId="7758F27C" w14:textId="77777777" w:rsidTr="00BE4C42">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7758F27B" w14:textId="5FCC04D0" w:rsidR="00D920D6" w:rsidRPr="00877B2C" w:rsidRDefault="00D920D6" w:rsidP="00BE4C42">
            <w:pPr>
              <w:rPr>
                <w:rFonts w:asciiTheme="minorHAnsi" w:hAnsiTheme="minorHAnsi"/>
                <w:b/>
                <w:caps/>
                <w:sz w:val="18"/>
                <w:szCs w:val="18"/>
              </w:rPr>
            </w:pPr>
            <w:r w:rsidRPr="00F70B2C">
              <w:rPr>
                <w:rFonts w:asciiTheme="minorHAnsi" w:hAnsiTheme="minorHAnsi"/>
                <w:b/>
                <w:caps/>
                <w:szCs w:val="18"/>
              </w:rPr>
              <w:t xml:space="preserve">A. </w:t>
            </w:r>
            <w:r w:rsidR="00F70B2C" w:rsidRPr="00F70B2C">
              <w:rPr>
                <w:rFonts w:asciiTheme="minorHAnsi" w:hAnsiTheme="minorHAnsi"/>
                <w:b/>
                <w:bCs/>
                <w:szCs w:val="18"/>
              </w:rPr>
              <w:t>Duct System Information</w:t>
            </w:r>
          </w:p>
        </w:tc>
      </w:tr>
      <w:tr w:rsidR="00D920D6" w:rsidRPr="00877B2C" w14:paraId="7758F280" w14:textId="77777777" w:rsidTr="00BE4C42">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7758F27D" w14:textId="6C0646BE" w:rsidR="00D920D6" w:rsidRPr="00877B2C" w:rsidRDefault="00F05C17" w:rsidP="00BE4C42">
            <w:pPr>
              <w:jc w:val="center"/>
              <w:rPr>
                <w:rFonts w:asciiTheme="minorHAnsi" w:hAnsiTheme="minorHAnsi"/>
                <w:sz w:val="18"/>
                <w:szCs w:val="18"/>
              </w:rPr>
            </w:pPr>
            <w:r>
              <w:rPr>
                <w:rFonts w:asciiTheme="minorHAnsi" w:hAnsiTheme="minorHAnsi"/>
                <w:sz w:val="18"/>
                <w:szCs w:val="18"/>
              </w:rPr>
              <w:t>01</w:t>
            </w:r>
          </w:p>
        </w:tc>
        <w:tc>
          <w:tcPr>
            <w:tcW w:w="2397" w:type="pct"/>
            <w:tcBorders>
              <w:top w:val="single" w:sz="4" w:space="0" w:color="auto"/>
              <w:left w:val="single" w:sz="4" w:space="0" w:color="auto"/>
              <w:bottom w:val="single" w:sz="4" w:space="0" w:color="auto"/>
              <w:right w:val="single" w:sz="4" w:space="0" w:color="auto"/>
            </w:tcBorders>
            <w:vAlign w:val="center"/>
          </w:tcPr>
          <w:p w14:paraId="7758F27E" w14:textId="2CCE4642" w:rsidR="00D920D6" w:rsidRPr="00877B2C" w:rsidRDefault="00D920D6" w:rsidP="00BE4C42">
            <w:pPr>
              <w:rPr>
                <w:rFonts w:asciiTheme="minorHAnsi" w:hAnsiTheme="minorHAnsi"/>
                <w:sz w:val="18"/>
                <w:szCs w:val="18"/>
              </w:rPr>
            </w:pPr>
            <w:r w:rsidRPr="00877B2C">
              <w:rPr>
                <w:rFonts w:asciiTheme="minorHAnsi" w:hAnsiTheme="minorHAnsi"/>
                <w:sz w:val="18"/>
                <w:szCs w:val="18"/>
              </w:rPr>
              <w:t>Duct System Name or Identification/Tag</w:t>
            </w:r>
          </w:p>
        </w:tc>
        <w:tc>
          <w:tcPr>
            <w:tcW w:w="2395" w:type="pct"/>
            <w:tcBorders>
              <w:top w:val="single" w:sz="4" w:space="0" w:color="auto"/>
              <w:left w:val="single" w:sz="4" w:space="0" w:color="auto"/>
              <w:bottom w:val="single" w:sz="4" w:space="0" w:color="auto"/>
              <w:right w:val="single" w:sz="4" w:space="0" w:color="auto"/>
            </w:tcBorders>
            <w:vAlign w:val="center"/>
          </w:tcPr>
          <w:p w14:paraId="7758F27F" w14:textId="77777777" w:rsidR="00D920D6" w:rsidRPr="00877B2C" w:rsidRDefault="00D920D6" w:rsidP="00BE4C42">
            <w:pPr>
              <w:rPr>
                <w:rFonts w:asciiTheme="minorHAnsi" w:hAnsiTheme="minorHAnsi"/>
                <w:sz w:val="18"/>
                <w:szCs w:val="18"/>
              </w:rPr>
            </w:pPr>
            <w:r w:rsidRPr="00877B2C">
              <w:rPr>
                <w:rFonts w:asciiTheme="minorHAnsi" w:hAnsiTheme="minorHAnsi"/>
                <w:sz w:val="18"/>
                <w:szCs w:val="18"/>
              </w:rPr>
              <w:t>&lt;&lt;calculated field: text referenced from the MCH-01&gt;&gt;</w:t>
            </w:r>
          </w:p>
        </w:tc>
      </w:tr>
      <w:tr w:rsidR="00D920D6" w:rsidRPr="00877B2C" w14:paraId="7758F284" w14:textId="77777777" w:rsidTr="00BE4C42">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7758F281" w14:textId="444E31BC" w:rsidR="00D920D6" w:rsidRPr="00877B2C" w:rsidRDefault="00D920D6" w:rsidP="00BE4C42">
            <w:pPr>
              <w:jc w:val="center"/>
              <w:rPr>
                <w:rFonts w:asciiTheme="minorHAnsi" w:hAnsiTheme="minorHAnsi"/>
                <w:sz w:val="18"/>
                <w:szCs w:val="18"/>
              </w:rPr>
            </w:pPr>
            <w:r w:rsidRPr="00877B2C">
              <w:rPr>
                <w:rFonts w:asciiTheme="minorHAnsi" w:hAnsiTheme="minorHAnsi"/>
                <w:sz w:val="18"/>
                <w:szCs w:val="18"/>
              </w:rPr>
              <w:t>02</w:t>
            </w:r>
          </w:p>
        </w:tc>
        <w:tc>
          <w:tcPr>
            <w:tcW w:w="2397" w:type="pct"/>
            <w:tcBorders>
              <w:top w:val="single" w:sz="4" w:space="0" w:color="auto"/>
              <w:left w:val="single" w:sz="4" w:space="0" w:color="auto"/>
              <w:bottom w:val="single" w:sz="4" w:space="0" w:color="auto"/>
              <w:right w:val="single" w:sz="4" w:space="0" w:color="auto"/>
            </w:tcBorders>
            <w:vAlign w:val="center"/>
          </w:tcPr>
          <w:p w14:paraId="7758F282" w14:textId="3A5AF038" w:rsidR="00D920D6" w:rsidRPr="00877B2C" w:rsidRDefault="00D920D6" w:rsidP="00BE4C42">
            <w:pPr>
              <w:rPr>
                <w:rFonts w:asciiTheme="minorHAnsi" w:hAnsiTheme="minorHAnsi"/>
                <w:sz w:val="18"/>
                <w:szCs w:val="18"/>
              </w:rPr>
            </w:pPr>
            <w:r w:rsidRPr="00877B2C">
              <w:rPr>
                <w:rFonts w:asciiTheme="minorHAnsi" w:hAnsiTheme="minorHAnsi"/>
                <w:sz w:val="18"/>
                <w:szCs w:val="18"/>
              </w:rPr>
              <w:t>Duct System Location or Area Served</w:t>
            </w:r>
          </w:p>
        </w:tc>
        <w:tc>
          <w:tcPr>
            <w:tcW w:w="2395" w:type="pct"/>
            <w:tcBorders>
              <w:top w:val="single" w:sz="4" w:space="0" w:color="auto"/>
              <w:left w:val="single" w:sz="4" w:space="0" w:color="auto"/>
              <w:bottom w:val="single" w:sz="4" w:space="0" w:color="auto"/>
              <w:right w:val="single" w:sz="4" w:space="0" w:color="auto"/>
            </w:tcBorders>
            <w:vAlign w:val="center"/>
          </w:tcPr>
          <w:p w14:paraId="7758F283" w14:textId="77777777" w:rsidR="00D920D6" w:rsidRPr="00877B2C" w:rsidRDefault="00D920D6" w:rsidP="00BE4C42">
            <w:pPr>
              <w:rPr>
                <w:rFonts w:asciiTheme="minorHAnsi" w:hAnsiTheme="minorHAnsi"/>
                <w:sz w:val="18"/>
                <w:szCs w:val="18"/>
              </w:rPr>
            </w:pPr>
            <w:r w:rsidRPr="00877B2C">
              <w:rPr>
                <w:rFonts w:asciiTheme="minorHAnsi" w:hAnsiTheme="minorHAnsi"/>
                <w:sz w:val="18"/>
                <w:szCs w:val="18"/>
              </w:rPr>
              <w:t>&lt;&lt;calculated field: text referenced from the MCH-01&gt;&gt;</w:t>
            </w:r>
          </w:p>
        </w:tc>
      </w:tr>
      <w:tr w:rsidR="00D920D6" w:rsidRPr="00877B2C" w14:paraId="7758F288" w14:textId="77777777" w:rsidTr="00BE4C42">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7758F285" w14:textId="77777777" w:rsidR="00D920D6" w:rsidRPr="00877B2C" w:rsidRDefault="00D920D6" w:rsidP="00BE4C42">
            <w:pPr>
              <w:jc w:val="center"/>
              <w:rPr>
                <w:rFonts w:asciiTheme="minorHAnsi" w:hAnsiTheme="minorHAnsi"/>
                <w:sz w:val="18"/>
                <w:szCs w:val="18"/>
              </w:rPr>
            </w:pPr>
            <w:r w:rsidRPr="00877B2C">
              <w:rPr>
                <w:rFonts w:asciiTheme="minorHAnsi" w:hAnsiTheme="minorHAnsi"/>
                <w:sz w:val="18"/>
                <w:szCs w:val="18"/>
              </w:rPr>
              <w:t>03</w:t>
            </w:r>
          </w:p>
        </w:tc>
        <w:tc>
          <w:tcPr>
            <w:tcW w:w="2397" w:type="pct"/>
            <w:tcBorders>
              <w:top w:val="single" w:sz="4" w:space="0" w:color="auto"/>
              <w:left w:val="single" w:sz="4" w:space="0" w:color="auto"/>
              <w:bottom w:val="single" w:sz="4" w:space="0" w:color="auto"/>
              <w:right w:val="single" w:sz="4" w:space="0" w:color="auto"/>
            </w:tcBorders>
            <w:vAlign w:val="center"/>
          </w:tcPr>
          <w:p w14:paraId="7758F286" w14:textId="4DBE759A" w:rsidR="00D920D6" w:rsidRPr="00877B2C" w:rsidRDefault="00D920D6" w:rsidP="00BE4C42">
            <w:pPr>
              <w:rPr>
                <w:rFonts w:asciiTheme="minorHAnsi" w:hAnsiTheme="minorHAnsi"/>
                <w:sz w:val="18"/>
                <w:szCs w:val="18"/>
              </w:rPr>
            </w:pPr>
            <w:r w:rsidRPr="00877B2C">
              <w:rPr>
                <w:rFonts w:asciiTheme="minorHAnsi" w:hAnsiTheme="minorHAnsi"/>
                <w:sz w:val="18"/>
                <w:szCs w:val="18"/>
              </w:rPr>
              <w:t>Status - Duct Surface Area Reduction And R-Value Compliance Credit</w:t>
            </w:r>
          </w:p>
        </w:tc>
        <w:tc>
          <w:tcPr>
            <w:tcW w:w="2395" w:type="pct"/>
            <w:tcBorders>
              <w:top w:val="single" w:sz="4" w:space="0" w:color="auto"/>
              <w:left w:val="single" w:sz="4" w:space="0" w:color="auto"/>
              <w:bottom w:val="single" w:sz="4" w:space="0" w:color="auto"/>
              <w:right w:val="single" w:sz="4" w:space="0" w:color="auto"/>
            </w:tcBorders>
            <w:vAlign w:val="center"/>
          </w:tcPr>
          <w:p w14:paraId="7758F287" w14:textId="013EFC69" w:rsidR="00D920D6" w:rsidRPr="00877B2C" w:rsidRDefault="00D920D6" w:rsidP="00BE4C42">
            <w:pPr>
              <w:rPr>
                <w:rFonts w:asciiTheme="minorHAnsi" w:hAnsiTheme="minorHAnsi"/>
                <w:sz w:val="18"/>
                <w:szCs w:val="18"/>
              </w:rPr>
            </w:pPr>
            <w:r w:rsidRPr="00877B2C">
              <w:rPr>
                <w:rFonts w:asciiTheme="minorHAnsi" w:hAnsiTheme="minorHAnsi"/>
                <w:sz w:val="18"/>
                <w:szCs w:val="18"/>
              </w:rPr>
              <w:t xml:space="preserve">&lt;&lt;calculated field: if </w:t>
            </w:r>
            <w:r w:rsidR="008112A7" w:rsidRPr="00877B2C">
              <w:rPr>
                <w:rFonts w:asciiTheme="minorHAnsi" w:hAnsiTheme="minorHAnsi"/>
                <w:sz w:val="18"/>
                <w:szCs w:val="18"/>
              </w:rPr>
              <w:t>CF</w:t>
            </w:r>
            <w:r w:rsidR="008112A7">
              <w:rPr>
                <w:rFonts w:asciiTheme="minorHAnsi" w:hAnsiTheme="minorHAnsi"/>
                <w:sz w:val="18"/>
                <w:szCs w:val="18"/>
              </w:rPr>
              <w:t>2</w:t>
            </w:r>
            <w:r w:rsidR="008112A7" w:rsidRPr="00877B2C">
              <w:rPr>
                <w:rFonts w:asciiTheme="minorHAnsi" w:hAnsiTheme="minorHAnsi"/>
                <w:sz w:val="18"/>
                <w:szCs w:val="18"/>
              </w:rPr>
              <w:t>R-</w:t>
            </w:r>
            <w:r w:rsidR="008112A7">
              <w:rPr>
                <w:rFonts w:asciiTheme="minorHAnsi" w:hAnsiTheme="minorHAnsi"/>
                <w:sz w:val="18"/>
                <w:szCs w:val="18"/>
              </w:rPr>
              <w:t>MCH</w:t>
            </w:r>
            <w:r w:rsidR="008112A7" w:rsidRPr="00877B2C">
              <w:rPr>
                <w:rFonts w:asciiTheme="minorHAnsi" w:hAnsiTheme="minorHAnsi"/>
                <w:sz w:val="18"/>
                <w:szCs w:val="18"/>
              </w:rPr>
              <w:t>-</w:t>
            </w:r>
            <w:r w:rsidR="008112A7">
              <w:rPr>
                <w:rFonts w:asciiTheme="minorHAnsi" w:hAnsiTheme="minorHAnsi"/>
                <w:sz w:val="18"/>
                <w:szCs w:val="18"/>
              </w:rPr>
              <w:t>29</w:t>
            </w:r>
            <w:r w:rsidRPr="00877B2C">
              <w:rPr>
                <w:rFonts w:asciiTheme="minorHAnsi" w:hAnsiTheme="minorHAnsi"/>
                <w:sz w:val="18"/>
                <w:szCs w:val="18"/>
              </w:rPr>
              <w:t xml:space="preserve"> flags: Duct Surface Area Reduction And R-Value Compliance Credit = true , then display message directing use of RA3.1.4.1.4 and display Table B below;  else display message "N/A" or some equivalent message&gt;&gt;</w:t>
            </w:r>
          </w:p>
        </w:tc>
      </w:tr>
      <w:tr w:rsidR="00D920D6" w:rsidRPr="00877B2C" w14:paraId="7758F28C" w14:textId="77777777" w:rsidTr="00BE4C42">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7758F289" w14:textId="77777777" w:rsidR="00D920D6" w:rsidRPr="00877B2C" w:rsidRDefault="00D920D6" w:rsidP="00BE4C42">
            <w:pPr>
              <w:jc w:val="center"/>
              <w:rPr>
                <w:rFonts w:asciiTheme="minorHAnsi" w:hAnsiTheme="minorHAnsi"/>
                <w:sz w:val="18"/>
                <w:szCs w:val="18"/>
              </w:rPr>
            </w:pPr>
            <w:r w:rsidRPr="00877B2C">
              <w:rPr>
                <w:rFonts w:asciiTheme="minorHAnsi" w:hAnsiTheme="minorHAnsi"/>
                <w:sz w:val="18"/>
                <w:szCs w:val="18"/>
              </w:rPr>
              <w:t>04</w:t>
            </w:r>
          </w:p>
        </w:tc>
        <w:tc>
          <w:tcPr>
            <w:tcW w:w="2397" w:type="pct"/>
            <w:tcBorders>
              <w:top w:val="single" w:sz="4" w:space="0" w:color="auto"/>
              <w:left w:val="single" w:sz="4" w:space="0" w:color="auto"/>
              <w:bottom w:val="single" w:sz="4" w:space="0" w:color="auto"/>
              <w:right w:val="single" w:sz="4" w:space="0" w:color="auto"/>
            </w:tcBorders>
            <w:vAlign w:val="center"/>
          </w:tcPr>
          <w:p w14:paraId="7758F28A" w14:textId="1EB265F2" w:rsidR="00D920D6" w:rsidRPr="00877B2C" w:rsidRDefault="00D920D6" w:rsidP="00BE4C42">
            <w:pPr>
              <w:rPr>
                <w:rFonts w:asciiTheme="minorHAnsi" w:hAnsiTheme="minorHAnsi"/>
                <w:sz w:val="18"/>
                <w:szCs w:val="18"/>
              </w:rPr>
            </w:pPr>
            <w:r w:rsidRPr="00877B2C">
              <w:rPr>
                <w:rFonts w:asciiTheme="minorHAnsi" w:hAnsiTheme="minorHAnsi"/>
                <w:sz w:val="18"/>
                <w:szCs w:val="18"/>
              </w:rPr>
              <w:t>Status - Buried Ducts Compliance Credit</w:t>
            </w:r>
          </w:p>
        </w:tc>
        <w:tc>
          <w:tcPr>
            <w:tcW w:w="2395" w:type="pct"/>
            <w:tcBorders>
              <w:top w:val="single" w:sz="4" w:space="0" w:color="auto"/>
              <w:left w:val="single" w:sz="4" w:space="0" w:color="auto"/>
              <w:bottom w:val="single" w:sz="4" w:space="0" w:color="auto"/>
              <w:right w:val="single" w:sz="4" w:space="0" w:color="auto"/>
            </w:tcBorders>
            <w:vAlign w:val="center"/>
          </w:tcPr>
          <w:p w14:paraId="7758F28B" w14:textId="07056F34" w:rsidR="00D920D6" w:rsidRPr="00877B2C" w:rsidRDefault="00D920D6" w:rsidP="00BE4C42">
            <w:pPr>
              <w:rPr>
                <w:rFonts w:asciiTheme="minorHAnsi" w:hAnsiTheme="minorHAnsi"/>
                <w:sz w:val="18"/>
                <w:szCs w:val="18"/>
              </w:rPr>
            </w:pPr>
            <w:r w:rsidRPr="00877B2C">
              <w:rPr>
                <w:rFonts w:asciiTheme="minorHAnsi" w:hAnsiTheme="minorHAnsi"/>
                <w:sz w:val="18"/>
                <w:szCs w:val="18"/>
              </w:rPr>
              <w:t xml:space="preserve">&lt;&lt; calculated field: if </w:t>
            </w:r>
            <w:r w:rsidR="007C3262" w:rsidRPr="00877B2C">
              <w:rPr>
                <w:rFonts w:asciiTheme="minorHAnsi" w:hAnsiTheme="minorHAnsi"/>
                <w:sz w:val="18"/>
                <w:szCs w:val="18"/>
              </w:rPr>
              <w:t>CF</w:t>
            </w:r>
            <w:r w:rsidR="008112A7">
              <w:rPr>
                <w:rFonts w:asciiTheme="minorHAnsi" w:hAnsiTheme="minorHAnsi"/>
                <w:sz w:val="18"/>
                <w:szCs w:val="18"/>
              </w:rPr>
              <w:t>2</w:t>
            </w:r>
            <w:r w:rsidR="007C3262" w:rsidRPr="00877B2C">
              <w:rPr>
                <w:rFonts w:asciiTheme="minorHAnsi" w:hAnsiTheme="minorHAnsi"/>
                <w:sz w:val="18"/>
                <w:szCs w:val="18"/>
              </w:rPr>
              <w:t>R-</w:t>
            </w:r>
            <w:r w:rsidR="008112A7">
              <w:rPr>
                <w:rFonts w:asciiTheme="minorHAnsi" w:hAnsiTheme="minorHAnsi"/>
                <w:sz w:val="18"/>
                <w:szCs w:val="18"/>
              </w:rPr>
              <w:t>MCH</w:t>
            </w:r>
            <w:r w:rsidR="007C3262" w:rsidRPr="00877B2C">
              <w:rPr>
                <w:rFonts w:asciiTheme="minorHAnsi" w:hAnsiTheme="minorHAnsi"/>
                <w:sz w:val="18"/>
                <w:szCs w:val="18"/>
              </w:rPr>
              <w:t>-</w:t>
            </w:r>
            <w:r w:rsidR="008112A7">
              <w:rPr>
                <w:rFonts w:asciiTheme="minorHAnsi" w:hAnsiTheme="minorHAnsi"/>
                <w:sz w:val="18"/>
                <w:szCs w:val="18"/>
              </w:rPr>
              <w:t>29</w:t>
            </w:r>
            <w:r w:rsidRPr="00877B2C">
              <w:rPr>
                <w:rFonts w:asciiTheme="minorHAnsi" w:hAnsiTheme="minorHAnsi"/>
                <w:sz w:val="18"/>
                <w:szCs w:val="18"/>
              </w:rPr>
              <w:t xml:space="preserve"> flags: Buried Ducts Compliance Credit = true , then display message directing use of RA3.1.4.1.5 and display Table C below;  else display message "N/A" or some equivalent message&gt;&gt; </w:t>
            </w:r>
          </w:p>
        </w:tc>
      </w:tr>
      <w:tr w:rsidR="00D920D6" w:rsidRPr="00877B2C" w14:paraId="7758F290" w14:textId="77777777" w:rsidTr="00BE4C42">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7758F28D" w14:textId="77777777" w:rsidR="00D920D6" w:rsidRPr="00877B2C" w:rsidRDefault="00D920D6" w:rsidP="00BE4C42">
            <w:pPr>
              <w:jc w:val="center"/>
              <w:rPr>
                <w:rFonts w:asciiTheme="minorHAnsi" w:hAnsiTheme="minorHAnsi"/>
                <w:sz w:val="18"/>
                <w:szCs w:val="18"/>
              </w:rPr>
            </w:pPr>
            <w:r w:rsidRPr="00877B2C">
              <w:rPr>
                <w:rFonts w:asciiTheme="minorHAnsi" w:hAnsiTheme="minorHAnsi"/>
                <w:sz w:val="18"/>
                <w:szCs w:val="18"/>
              </w:rPr>
              <w:t>05</w:t>
            </w:r>
          </w:p>
        </w:tc>
        <w:tc>
          <w:tcPr>
            <w:tcW w:w="2397" w:type="pct"/>
            <w:tcBorders>
              <w:top w:val="single" w:sz="4" w:space="0" w:color="auto"/>
              <w:left w:val="single" w:sz="4" w:space="0" w:color="auto"/>
              <w:bottom w:val="single" w:sz="4" w:space="0" w:color="auto"/>
              <w:right w:val="single" w:sz="4" w:space="0" w:color="auto"/>
            </w:tcBorders>
            <w:vAlign w:val="center"/>
          </w:tcPr>
          <w:p w14:paraId="7758F28E" w14:textId="3CFDB5F4" w:rsidR="00D920D6" w:rsidRPr="00877B2C" w:rsidRDefault="00D920D6" w:rsidP="00BE4C42">
            <w:pPr>
              <w:rPr>
                <w:rFonts w:asciiTheme="minorHAnsi" w:hAnsiTheme="minorHAnsi"/>
                <w:sz w:val="18"/>
                <w:szCs w:val="18"/>
              </w:rPr>
            </w:pPr>
            <w:r w:rsidRPr="00877B2C">
              <w:rPr>
                <w:rFonts w:asciiTheme="minorHAnsi" w:hAnsiTheme="minorHAnsi"/>
                <w:sz w:val="18"/>
                <w:szCs w:val="18"/>
              </w:rPr>
              <w:t>Status - Deeply Buried Ducts Compliance Credit</w:t>
            </w:r>
          </w:p>
        </w:tc>
        <w:tc>
          <w:tcPr>
            <w:tcW w:w="2395" w:type="pct"/>
            <w:tcBorders>
              <w:top w:val="single" w:sz="4" w:space="0" w:color="auto"/>
              <w:left w:val="single" w:sz="4" w:space="0" w:color="auto"/>
              <w:bottom w:val="single" w:sz="4" w:space="0" w:color="auto"/>
              <w:right w:val="single" w:sz="4" w:space="0" w:color="auto"/>
            </w:tcBorders>
            <w:vAlign w:val="center"/>
          </w:tcPr>
          <w:p w14:paraId="7758F28F" w14:textId="018A1213" w:rsidR="00D920D6" w:rsidRPr="00877B2C" w:rsidRDefault="00D920D6" w:rsidP="00BE4C42">
            <w:pPr>
              <w:rPr>
                <w:rFonts w:asciiTheme="minorHAnsi" w:hAnsiTheme="minorHAnsi"/>
                <w:sz w:val="18"/>
                <w:szCs w:val="18"/>
              </w:rPr>
            </w:pPr>
            <w:r w:rsidRPr="00877B2C">
              <w:rPr>
                <w:rFonts w:asciiTheme="minorHAnsi" w:hAnsiTheme="minorHAnsi"/>
                <w:sz w:val="18"/>
                <w:szCs w:val="18"/>
              </w:rPr>
              <w:t xml:space="preserve">&lt;&lt; calculated field: if </w:t>
            </w:r>
            <w:r w:rsidR="008112A7" w:rsidRPr="00877B2C">
              <w:rPr>
                <w:rFonts w:asciiTheme="minorHAnsi" w:hAnsiTheme="minorHAnsi"/>
                <w:sz w:val="18"/>
                <w:szCs w:val="18"/>
              </w:rPr>
              <w:t>CF</w:t>
            </w:r>
            <w:r w:rsidR="008112A7">
              <w:rPr>
                <w:rFonts w:asciiTheme="minorHAnsi" w:hAnsiTheme="minorHAnsi"/>
                <w:sz w:val="18"/>
                <w:szCs w:val="18"/>
              </w:rPr>
              <w:t>2</w:t>
            </w:r>
            <w:r w:rsidR="008112A7" w:rsidRPr="00877B2C">
              <w:rPr>
                <w:rFonts w:asciiTheme="minorHAnsi" w:hAnsiTheme="minorHAnsi"/>
                <w:sz w:val="18"/>
                <w:szCs w:val="18"/>
              </w:rPr>
              <w:t>R-</w:t>
            </w:r>
            <w:r w:rsidR="008112A7">
              <w:rPr>
                <w:rFonts w:asciiTheme="minorHAnsi" w:hAnsiTheme="minorHAnsi"/>
                <w:sz w:val="18"/>
                <w:szCs w:val="18"/>
              </w:rPr>
              <w:t>MCH</w:t>
            </w:r>
            <w:r w:rsidR="008112A7" w:rsidRPr="00877B2C">
              <w:rPr>
                <w:rFonts w:asciiTheme="minorHAnsi" w:hAnsiTheme="minorHAnsi"/>
                <w:sz w:val="18"/>
                <w:szCs w:val="18"/>
              </w:rPr>
              <w:t>-</w:t>
            </w:r>
            <w:r w:rsidR="008112A7">
              <w:rPr>
                <w:rFonts w:asciiTheme="minorHAnsi" w:hAnsiTheme="minorHAnsi"/>
                <w:sz w:val="18"/>
                <w:szCs w:val="18"/>
              </w:rPr>
              <w:t xml:space="preserve">29 </w:t>
            </w:r>
            <w:r w:rsidRPr="00877B2C">
              <w:rPr>
                <w:rFonts w:asciiTheme="minorHAnsi" w:hAnsiTheme="minorHAnsi"/>
                <w:sz w:val="18"/>
                <w:szCs w:val="18"/>
              </w:rPr>
              <w:t>flags: Deeply Buried Ducts Compliance Credit = true , then display message directing use of RA3.1.4.1.6 and display Table D below;  else display message "N/A" or some equivalent message&gt;&gt;</w:t>
            </w:r>
          </w:p>
        </w:tc>
      </w:tr>
    </w:tbl>
    <w:p w14:paraId="75627F0B" w14:textId="77777777" w:rsidR="00BE4C42" w:rsidRDefault="00BE4C42" w:rsidP="00BE4C42">
      <w:pPr>
        <w:rPr>
          <w:rFonts w:asciiTheme="minorHAnsi" w:hAnsiTheme="minorHAnsi"/>
          <w:i/>
          <w:sz w:val="18"/>
          <w:szCs w:val="18"/>
        </w:rPr>
      </w:pPr>
      <w:r w:rsidRPr="00877B2C">
        <w:rPr>
          <w:rFonts w:asciiTheme="minorHAnsi" w:hAnsiTheme="minorHAnsi"/>
          <w:i/>
          <w:sz w:val="18"/>
          <w:szCs w:val="18"/>
        </w:rPr>
        <w:t>Note: Submit one Certificate of installation for each duct system that must demonstrate compliance in the dwelling.</w:t>
      </w:r>
    </w:p>
    <w:p w14:paraId="3F788181" w14:textId="77777777" w:rsidR="00BE4C42" w:rsidRPr="00F70B2C" w:rsidRDefault="00BE4C42" w:rsidP="00D920D6">
      <w:pPr>
        <w:tabs>
          <w:tab w:val="left" w:pos="360"/>
          <w:tab w:val="left" w:pos="3600"/>
          <w:tab w:val="left" w:pos="4680"/>
          <w:tab w:val="left" w:pos="5940"/>
          <w:tab w:val="left" w:pos="6930"/>
          <w:tab w:val="left" w:pos="8100"/>
          <w:tab w:val="left" w:pos="9090"/>
        </w:tabs>
        <w:rPr>
          <w:rFonts w:asciiTheme="minorHAnsi" w:hAnsiTheme="minorHAnsi"/>
          <w:b/>
          <w:bCs/>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9"/>
        <w:gridCol w:w="2846"/>
        <w:gridCol w:w="7765"/>
      </w:tblGrid>
      <w:tr w:rsidR="00D920D6" w:rsidRPr="006136A2" w14:paraId="7758F297" w14:textId="77777777" w:rsidTr="00D920D6">
        <w:trPr>
          <w:cantSplit/>
          <w:trHeight w:val="242"/>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1D7EE62A" w14:textId="63238B54" w:rsidR="00F70B2C" w:rsidRDefault="00D920D6" w:rsidP="00D920D6">
            <w:pPr>
              <w:tabs>
                <w:tab w:val="left" w:pos="360"/>
                <w:tab w:val="left" w:pos="3600"/>
                <w:tab w:val="left" w:pos="4680"/>
                <w:tab w:val="left" w:pos="5940"/>
                <w:tab w:val="left" w:pos="6930"/>
                <w:tab w:val="left" w:pos="8100"/>
                <w:tab w:val="left" w:pos="9090"/>
              </w:tabs>
              <w:rPr>
                <w:rFonts w:asciiTheme="minorHAnsi" w:hAnsiTheme="minorHAnsi"/>
                <w:sz w:val="18"/>
                <w:szCs w:val="18"/>
              </w:rPr>
            </w:pPr>
            <w:r w:rsidRPr="00F70B2C">
              <w:rPr>
                <w:rFonts w:asciiTheme="minorHAnsi" w:hAnsiTheme="minorHAnsi"/>
                <w:b/>
                <w:bCs/>
                <w:szCs w:val="18"/>
              </w:rPr>
              <w:t xml:space="preserve">B. </w:t>
            </w:r>
            <w:r w:rsidR="00F70B2C" w:rsidRPr="00F70B2C">
              <w:rPr>
                <w:rFonts w:asciiTheme="minorHAnsi" w:hAnsiTheme="minorHAnsi"/>
                <w:b/>
                <w:szCs w:val="18"/>
              </w:rPr>
              <w:t>Duct Surface Area Reduction and R-value Compliance Credit</w:t>
            </w:r>
            <w:r w:rsidR="00F70B2C" w:rsidRPr="00F70B2C" w:rsidDel="00F70B2C">
              <w:rPr>
                <w:rFonts w:asciiTheme="minorHAnsi" w:hAnsiTheme="minorHAnsi"/>
                <w:b/>
                <w:bCs/>
                <w:szCs w:val="18"/>
              </w:rPr>
              <w:t xml:space="preserve"> </w:t>
            </w:r>
          </w:p>
          <w:p w14:paraId="7758F295" w14:textId="77777777" w:rsidR="00D920D6" w:rsidRDefault="00D920D6" w:rsidP="00D920D6">
            <w:pPr>
              <w:tabs>
                <w:tab w:val="left" w:pos="360"/>
                <w:tab w:val="left" w:pos="3600"/>
                <w:tab w:val="left" w:pos="4680"/>
                <w:tab w:val="left" w:pos="5940"/>
                <w:tab w:val="left" w:pos="6930"/>
                <w:tab w:val="left" w:pos="8100"/>
                <w:tab w:val="left" w:pos="9090"/>
              </w:tabs>
              <w:rPr>
                <w:rFonts w:asciiTheme="minorHAnsi" w:hAnsiTheme="minorHAnsi"/>
                <w:sz w:val="18"/>
                <w:szCs w:val="18"/>
              </w:rPr>
            </w:pPr>
            <w:r w:rsidRPr="00877B2C">
              <w:rPr>
                <w:rFonts w:asciiTheme="minorHAnsi" w:hAnsiTheme="minorHAnsi"/>
                <w:sz w:val="18"/>
                <w:szCs w:val="18"/>
              </w:rPr>
              <w:t>Credit is available for supply duct systems with reduced surface area in unconditioned space with varying combinations of higher performance insulation if the system complies with the following requirements:</w:t>
            </w:r>
          </w:p>
          <w:p w14:paraId="7758F296" w14:textId="77777777" w:rsidR="00543D99" w:rsidRPr="00877B2C" w:rsidRDefault="00543D99" w:rsidP="00D920D6">
            <w:pPr>
              <w:tabs>
                <w:tab w:val="left" w:pos="360"/>
                <w:tab w:val="left" w:pos="3600"/>
                <w:tab w:val="left" w:pos="4680"/>
                <w:tab w:val="left" w:pos="5940"/>
                <w:tab w:val="left" w:pos="6930"/>
                <w:tab w:val="left" w:pos="8100"/>
                <w:tab w:val="left" w:pos="9090"/>
              </w:tabs>
              <w:rPr>
                <w:rFonts w:asciiTheme="minorHAnsi" w:hAnsiTheme="minorHAnsi"/>
                <w:sz w:val="18"/>
                <w:szCs w:val="18"/>
              </w:rPr>
            </w:pPr>
            <w:r w:rsidRPr="00543D99">
              <w:rPr>
                <w:rFonts w:asciiTheme="minorHAnsi" w:hAnsiTheme="minorHAnsi"/>
                <w:sz w:val="18"/>
                <w:szCs w:val="18"/>
              </w:rPr>
              <w:t>&lt;&lt;this table only shown if Duct Surface Area Reduction And R-Value Compliance Credit in cell A03 is true&gt;&gt;</w:t>
            </w:r>
          </w:p>
        </w:tc>
      </w:tr>
      <w:tr w:rsidR="00D920D6" w:rsidRPr="006136A2" w14:paraId="7758F29A" w14:textId="77777777" w:rsidTr="00D920D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298" w14:textId="77777777" w:rsidR="00D920D6" w:rsidRPr="00877B2C" w:rsidRDefault="00D920D6" w:rsidP="00D920D6">
            <w:pPr>
              <w:jc w:val="center"/>
              <w:rPr>
                <w:rFonts w:asciiTheme="minorHAnsi" w:hAnsiTheme="minorHAnsi"/>
                <w:sz w:val="18"/>
                <w:szCs w:val="18"/>
              </w:rPr>
            </w:pPr>
            <w:r w:rsidRPr="00877B2C">
              <w:rPr>
                <w:rFonts w:asciiTheme="minorHAnsi" w:hAnsiTheme="minorHAnsi"/>
                <w:sz w:val="18"/>
                <w:szCs w:val="18"/>
              </w:rPr>
              <w:t>01</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99" w14:textId="77777777" w:rsidR="00D920D6" w:rsidRPr="00877B2C" w:rsidRDefault="00D920D6" w:rsidP="00D920D6">
            <w:pPr>
              <w:rPr>
                <w:rFonts w:asciiTheme="minorHAnsi" w:hAnsiTheme="minorHAnsi"/>
                <w:sz w:val="18"/>
                <w:szCs w:val="18"/>
              </w:rPr>
            </w:pPr>
            <w:r w:rsidRPr="00877B2C">
              <w:rPr>
                <w:rFonts w:asciiTheme="minorHAnsi" w:hAnsiTheme="minorHAnsi"/>
                <w:sz w:val="18"/>
                <w:szCs w:val="18"/>
              </w:rPr>
              <w:t>The duct system design shall be detailed in the special features section of the CF1R-PRF-01-E approved by the enforcement agency.</w:t>
            </w:r>
          </w:p>
        </w:tc>
      </w:tr>
      <w:tr w:rsidR="00D920D6" w:rsidRPr="006136A2" w14:paraId="7758F29D" w14:textId="77777777" w:rsidTr="00D920D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29B" w14:textId="77777777" w:rsidR="00D920D6" w:rsidRPr="00877B2C" w:rsidRDefault="00D920D6" w:rsidP="00D920D6">
            <w:pPr>
              <w:jc w:val="center"/>
              <w:rPr>
                <w:rFonts w:asciiTheme="minorHAnsi" w:hAnsiTheme="minorHAnsi"/>
                <w:sz w:val="18"/>
                <w:szCs w:val="18"/>
              </w:rPr>
            </w:pPr>
            <w:r w:rsidRPr="00877B2C">
              <w:rPr>
                <w:rFonts w:asciiTheme="minorHAnsi" w:hAnsiTheme="minorHAnsi"/>
                <w:sz w:val="18"/>
                <w:szCs w:val="18"/>
              </w:rPr>
              <w:t>02</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9C" w14:textId="77777777" w:rsidR="00D920D6" w:rsidRPr="00877B2C" w:rsidRDefault="00D920D6" w:rsidP="00D920D6">
            <w:pPr>
              <w:rPr>
                <w:rFonts w:asciiTheme="minorHAnsi" w:hAnsiTheme="minorHAnsi"/>
                <w:sz w:val="18"/>
                <w:szCs w:val="18"/>
              </w:rPr>
            </w:pP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p>
        </w:tc>
      </w:tr>
      <w:tr w:rsidR="00D920D6" w:rsidRPr="006136A2" w14:paraId="7758F2A0" w14:textId="77777777" w:rsidTr="00D920D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29E" w14:textId="77777777" w:rsidR="00D920D6" w:rsidRPr="00877B2C" w:rsidRDefault="00D920D6" w:rsidP="00D920D6">
            <w:pPr>
              <w:jc w:val="center"/>
              <w:rPr>
                <w:rFonts w:asciiTheme="minorHAnsi" w:hAnsiTheme="minorHAnsi"/>
                <w:sz w:val="18"/>
                <w:szCs w:val="18"/>
              </w:rPr>
            </w:pPr>
            <w:r w:rsidRPr="00877B2C">
              <w:rPr>
                <w:rFonts w:asciiTheme="minorHAnsi" w:hAnsiTheme="minorHAnsi"/>
                <w:sz w:val="18"/>
                <w:szCs w:val="18"/>
              </w:rPr>
              <w:t>03</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9F" w14:textId="77777777" w:rsidR="00D920D6" w:rsidRPr="00877B2C" w:rsidRDefault="00D920D6" w:rsidP="00D920D6">
            <w:pPr>
              <w:rPr>
                <w:rFonts w:asciiTheme="minorHAnsi" w:hAnsiTheme="minorHAnsi"/>
                <w:sz w:val="18"/>
                <w:szCs w:val="18"/>
              </w:rPr>
            </w:pPr>
            <w:r w:rsidRPr="00877B2C">
              <w:rPr>
                <w:rFonts w:asciiTheme="minorHAnsi" w:hAnsiTheme="minorHAnsi"/>
                <w:sz w:val="18"/>
                <w:szCs w:val="18"/>
              </w:rPr>
              <w:t>The duct system installation, including duct sizes and locations of supply &amp; return registers shall conform to the duct system design layout approved by the enforcement agency.</w:t>
            </w:r>
          </w:p>
        </w:tc>
      </w:tr>
      <w:tr w:rsidR="00D920D6" w:rsidRPr="006136A2" w14:paraId="7758F2A3" w14:textId="77777777" w:rsidTr="00D920D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2A1" w14:textId="77777777" w:rsidR="00D920D6" w:rsidRPr="00877B2C" w:rsidRDefault="00D920D6" w:rsidP="00D920D6">
            <w:pPr>
              <w:jc w:val="center"/>
              <w:rPr>
                <w:rFonts w:asciiTheme="minorHAnsi" w:hAnsiTheme="minorHAnsi"/>
                <w:sz w:val="18"/>
                <w:szCs w:val="18"/>
              </w:rPr>
            </w:pPr>
            <w:r w:rsidRPr="00877B2C">
              <w:rPr>
                <w:rFonts w:asciiTheme="minorHAnsi" w:hAnsiTheme="minorHAnsi"/>
                <w:sz w:val="18"/>
                <w:szCs w:val="18"/>
              </w:rPr>
              <w:t>04</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A2" w14:textId="77777777" w:rsidR="00D920D6" w:rsidRPr="00877B2C" w:rsidRDefault="00D920D6" w:rsidP="00D920D6">
            <w:pPr>
              <w:rPr>
                <w:rFonts w:asciiTheme="minorHAnsi" w:hAnsiTheme="minorHAnsi"/>
                <w:sz w:val="18"/>
                <w:szCs w:val="18"/>
              </w:rPr>
            </w:pPr>
            <w:r w:rsidRPr="00877B2C">
              <w:rPr>
                <w:rFonts w:asciiTheme="minorHAnsi" w:hAnsiTheme="minorHAnsi"/>
                <w:sz w:val="18"/>
                <w:szCs w:val="18"/>
              </w:rPr>
              <w:t>The duct system installation shall be verified by a HERS rater according to the requirements in RA3.1.4.1.4.</w:t>
            </w:r>
          </w:p>
        </w:tc>
      </w:tr>
      <w:tr w:rsidR="00D920D6" w:rsidRPr="006136A2" w14:paraId="7758F2A6" w14:textId="77777777" w:rsidTr="00D920D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2A4" w14:textId="77777777" w:rsidR="00D920D6" w:rsidRPr="00877B2C" w:rsidRDefault="00D920D6" w:rsidP="00D920D6">
            <w:pPr>
              <w:jc w:val="center"/>
              <w:rPr>
                <w:rFonts w:asciiTheme="minorHAnsi" w:hAnsiTheme="minorHAnsi"/>
                <w:sz w:val="18"/>
                <w:szCs w:val="18"/>
              </w:rPr>
            </w:pPr>
            <w:r w:rsidRPr="00877B2C">
              <w:rPr>
                <w:rFonts w:asciiTheme="minorHAnsi" w:hAnsiTheme="minorHAnsi"/>
                <w:sz w:val="18"/>
                <w:szCs w:val="18"/>
              </w:rPr>
              <w:t>05</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A5" w14:textId="77777777" w:rsidR="00D920D6" w:rsidRPr="00877B2C" w:rsidRDefault="00D920D6" w:rsidP="00D920D6">
            <w:pPr>
              <w:rPr>
                <w:rFonts w:asciiTheme="minorHAnsi" w:hAnsiTheme="minorHAnsi"/>
                <w:sz w:val="18"/>
                <w:szCs w:val="18"/>
              </w:rPr>
            </w:pPr>
            <w:r w:rsidRPr="00877B2C">
              <w:rPr>
                <w:rFonts w:asciiTheme="minorHAnsi" w:hAnsiTheme="minorHAnsi"/>
                <w:sz w:val="18"/>
                <w:szCs w:val="18"/>
              </w:rPr>
              <w:t>The duct system installation shall not have severely twisted or compressed sections that would restrict required operating airflow.</w:t>
            </w:r>
          </w:p>
        </w:tc>
      </w:tr>
      <w:tr w:rsidR="000D3DCD" w:rsidRPr="006136A2" w14:paraId="7758F2AC" w14:textId="77777777" w:rsidTr="00910091">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2A7" w14:textId="77777777" w:rsidR="000D3DCD" w:rsidRPr="00877B2C" w:rsidRDefault="000D3DCD" w:rsidP="00D920D6">
            <w:pPr>
              <w:jc w:val="center"/>
              <w:rPr>
                <w:rFonts w:asciiTheme="minorHAnsi" w:hAnsiTheme="minorHAnsi"/>
                <w:sz w:val="18"/>
                <w:szCs w:val="18"/>
              </w:rPr>
            </w:pPr>
            <w:r w:rsidRPr="00877B2C">
              <w:rPr>
                <w:rFonts w:asciiTheme="minorHAnsi" w:hAnsiTheme="minorHAnsi"/>
                <w:sz w:val="18"/>
                <w:szCs w:val="18"/>
              </w:rPr>
              <w:t>06</w:t>
            </w:r>
          </w:p>
        </w:tc>
        <w:tc>
          <w:tcPr>
            <w:tcW w:w="2846" w:type="dxa"/>
            <w:tcBorders>
              <w:top w:val="single" w:sz="4" w:space="0" w:color="auto"/>
              <w:left w:val="single" w:sz="4" w:space="0" w:color="auto"/>
              <w:bottom w:val="single" w:sz="4" w:space="0" w:color="auto"/>
              <w:right w:val="single" w:sz="4" w:space="0" w:color="auto"/>
            </w:tcBorders>
            <w:vAlign w:val="center"/>
          </w:tcPr>
          <w:p w14:paraId="7758F2A8" w14:textId="77777777" w:rsidR="000D3DCD" w:rsidRPr="00877B2C" w:rsidRDefault="000D3DCD" w:rsidP="00F70B2C">
            <w:pPr>
              <w:rPr>
                <w:rFonts w:asciiTheme="minorHAnsi" w:hAnsiTheme="minorHAnsi"/>
                <w:sz w:val="18"/>
                <w:szCs w:val="18"/>
              </w:rPr>
            </w:pPr>
            <w:r w:rsidRPr="00877B2C">
              <w:rPr>
                <w:rFonts w:asciiTheme="minorHAnsi" w:hAnsiTheme="minorHAnsi"/>
                <w:sz w:val="18"/>
                <w:szCs w:val="18"/>
              </w:rPr>
              <w:t>Verification Status:</w:t>
            </w:r>
          </w:p>
        </w:tc>
        <w:tc>
          <w:tcPr>
            <w:tcW w:w="7765" w:type="dxa"/>
            <w:tcBorders>
              <w:top w:val="single" w:sz="4" w:space="0" w:color="auto"/>
              <w:left w:val="single" w:sz="4" w:space="0" w:color="auto"/>
              <w:bottom w:val="single" w:sz="4" w:space="0" w:color="auto"/>
              <w:right w:val="single" w:sz="4" w:space="0" w:color="auto"/>
            </w:tcBorders>
            <w:vAlign w:val="center"/>
          </w:tcPr>
          <w:p w14:paraId="7758F2A9" w14:textId="77777777" w:rsidR="00D36FD1" w:rsidRPr="00877B2C" w:rsidRDefault="00D36FD1" w:rsidP="00D36FD1">
            <w:pPr>
              <w:keepNext/>
              <w:rPr>
                <w:rFonts w:asciiTheme="minorHAnsi" w:eastAsia="Calibri" w:hAnsiTheme="minorHAnsi"/>
                <w:sz w:val="18"/>
                <w:szCs w:val="18"/>
              </w:rPr>
            </w:pPr>
            <w:r w:rsidRPr="00877B2C">
              <w:rPr>
                <w:rFonts w:asciiTheme="minorHAnsi" w:eastAsia="Calibri" w:hAnsiTheme="minorHAnsi"/>
                <w:sz w:val="18"/>
                <w:szCs w:val="18"/>
              </w:rPr>
              <w:t>&lt;&lt;user pick from list:</w:t>
            </w:r>
          </w:p>
          <w:p w14:paraId="7758F2AA" w14:textId="77777777" w:rsidR="00D36FD1" w:rsidRPr="00877B2C" w:rsidRDefault="00D36FD1" w:rsidP="00D36FD1">
            <w:pPr>
              <w:keepNext/>
              <w:rPr>
                <w:rFonts w:asciiTheme="minorHAnsi" w:eastAsia="Calibri" w:hAnsiTheme="minorHAnsi"/>
                <w:sz w:val="18"/>
                <w:szCs w:val="18"/>
              </w:rPr>
            </w:pPr>
            <w:r w:rsidRPr="00877B2C">
              <w:rPr>
                <w:rFonts w:asciiTheme="minorHAnsi" w:eastAsia="Calibri" w:hAnsiTheme="minorHAnsi"/>
                <w:sz w:val="18"/>
                <w:szCs w:val="18"/>
              </w:rPr>
              <w:t>***</w:t>
            </w:r>
            <w:r w:rsidRPr="00877B2C">
              <w:rPr>
                <w:rFonts w:asciiTheme="minorHAnsi" w:eastAsia="Calibri" w:hAnsiTheme="minorHAnsi"/>
                <w:sz w:val="18"/>
                <w:szCs w:val="18"/>
                <w:u w:val="single"/>
              </w:rPr>
              <w:t>Pass</w:t>
            </w:r>
            <w:r w:rsidRPr="00877B2C">
              <w:rPr>
                <w:rFonts w:asciiTheme="minorHAnsi" w:eastAsia="Calibri" w:hAnsiTheme="minorHAnsi"/>
                <w:sz w:val="18"/>
                <w:szCs w:val="18"/>
              </w:rPr>
              <w:t xml:space="preserve"> - all applicable requirements are met; or</w:t>
            </w:r>
          </w:p>
          <w:p w14:paraId="7758F2AB" w14:textId="77777777" w:rsidR="000D3DCD" w:rsidRPr="00877B2C" w:rsidRDefault="00D36FD1" w:rsidP="00D07066">
            <w:pPr>
              <w:keepNext/>
              <w:ind w:left="259" w:hanging="259"/>
              <w:rPr>
                <w:rFonts w:asciiTheme="minorHAnsi" w:hAnsiTheme="minorHAnsi"/>
                <w:sz w:val="18"/>
                <w:szCs w:val="18"/>
              </w:rPr>
            </w:pPr>
            <w:r w:rsidRPr="00877B2C">
              <w:rPr>
                <w:rFonts w:asciiTheme="minorHAnsi" w:eastAsia="Calibri" w:hAnsiTheme="minorHAnsi"/>
                <w:sz w:val="18"/>
                <w:szCs w:val="18"/>
              </w:rPr>
              <w:t>***</w:t>
            </w:r>
            <w:r w:rsidRPr="00877B2C">
              <w:rPr>
                <w:rFonts w:asciiTheme="minorHAnsi" w:eastAsia="Calibri" w:hAnsiTheme="minorHAnsi"/>
                <w:sz w:val="18"/>
                <w:szCs w:val="18"/>
                <w:u w:val="single"/>
              </w:rPr>
              <w:t>Fail</w:t>
            </w:r>
            <w:r w:rsidRPr="00877B2C">
              <w:rPr>
                <w:rFonts w:asciiTheme="minorHAnsi" w:eastAsia="Calibri" w:hAnsiTheme="minorHAnsi"/>
                <w:sz w:val="18"/>
                <w:szCs w:val="18"/>
              </w:rPr>
              <w:t xml:space="preserve"> - one or more applicable requirements are not</w:t>
            </w:r>
            <w:r w:rsidR="00D07066" w:rsidRPr="00877B2C">
              <w:rPr>
                <w:rFonts w:asciiTheme="minorHAnsi" w:eastAsia="Calibri" w:hAnsiTheme="minorHAnsi"/>
                <w:sz w:val="18"/>
                <w:szCs w:val="18"/>
              </w:rPr>
              <w:t xml:space="preserve"> </w:t>
            </w:r>
            <w:r w:rsidRPr="00877B2C">
              <w:rPr>
                <w:rFonts w:asciiTheme="minorHAnsi" w:eastAsia="Calibri" w:hAnsiTheme="minorHAnsi"/>
                <w:sz w:val="18"/>
                <w:szCs w:val="18"/>
              </w:rPr>
              <w:t>met.  Enter reason for failure in corrections notes field below</w:t>
            </w:r>
            <w:r w:rsidR="00D07066" w:rsidRPr="00877B2C">
              <w:rPr>
                <w:rFonts w:asciiTheme="minorHAnsi" w:eastAsia="Calibri" w:hAnsiTheme="minorHAnsi"/>
                <w:sz w:val="18"/>
                <w:szCs w:val="18"/>
              </w:rPr>
              <w:t>&gt;&gt;</w:t>
            </w:r>
          </w:p>
        </w:tc>
      </w:tr>
      <w:tr w:rsidR="00D36FD1" w:rsidRPr="006136A2" w14:paraId="7758F2AF" w14:textId="77777777" w:rsidTr="00D36FD1">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758F2AD" w14:textId="77777777" w:rsidR="00D36FD1" w:rsidRPr="00877B2C" w:rsidRDefault="00D36FD1" w:rsidP="00D920D6">
            <w:pPr>
              <w:jc w:val="center"/>
              <w:rPr>
                <w:rFonts w:asciiTheme="minorHAnsi" w:hAnsiTheme="minorHAnsi"/>
                <w:sz w:val="18"/>
                <w:szCs w:val="18"/>
              </w:rPr>
            </w:pPr>
            <w:r w:rsidRPr="00877B2C">
              <w:rPr>
                <w:rFonts w:asciiTheme="minorHAnsi" w:hAnsiTheme="minorHAnsi"/>
                <w:sz w:val="18"/>
                <w:szCs w:val="18"/>
              </w:rPr>
              <w:t>07</w:t>
            </w:r>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AE" w14:textId="77777777" w:rsidR="00D36FD1" w:rsidRPr="00877B2C" w:rsidRDefault="00D36FD1" w:rsidP="00D920D6">
            <w:pPr>
              <w:rPr>
                <w:rFonts w:asciiTheme="minorHAnsi" w:hAnsiTheme="minorHAnsi"/>
                <w:sz w:val="18"/>
                <w:szCs w:val="18"/>
              </w:rPr>
            </w:pPr>
            <w:r w:rsidRPr="00877B2C">
              <w:rPr>
                <w:rFonts w:asciiTheme="minorHAnsi" w:hAnsiTheme="minorHAnsi"/>
                <w:sz w:val="18"/>
                <w:szCs w:val="18"/>
              </w:rPr>
              <w:t xml:space="preserve">Correction Notes: &lt;&lt;if </w:t>
            </w:r>
            <w:r w:rsidRPr="00877B2C">
              <w:rPr>
                <w:rFonts w:asciiTheme="minorHAnsi" w:hAnsiTheme="minorHAnsi"/>
                <w:sz w:val="18"/>
                <w:szCs w:val="18"/>
                <w:u w:val="single"/>
              </w:rPr>
              <w:t>Verification Status</w:t>
            </w:r>
            <w:r w:rsidRPr="00877B2C">
              <w:rPr>
                <w:rFonts w:asciiTheme="minorHAnsi" w:hAnsiTheme="minorHAnsi"/>
                <w:sz w:val="18"/>
                <w:szCs w:val="18"/>
              </w:rPr>
              <w:t xml:space="preserve">= </w:t>
            </w:r>
            <w:r w:rsidRPr="00877B2C">
              <w:rPr>
                <w:rFonts w:asciiTheme="minorHAnsi" w:hAnsiTheme="minorHAnsi"/>
                <w:sz w:val="18"/>
                <w:szCs w:val="18"/>
                <w:u w:val="single"/>
              </w:rPr>
              <w:t>Fail</w:t>
            </w:r>
            <w:r w:rsidRPr="00877B2C">
              <w:rPr>
                <w:rFonts w:asciiTheme="minorHAnsi" w:hAnsiTheme="minorHAnsi"/>
                <w:sz w:val="18"/>
                <w:szCs w:val="18"/>
              </w:rPr>
              <w:t>, then text entry in this Corrections Notes field is required; user input text&gt;&gt;</w:t>
            </w:r>
          </w:p>
        </w:tc>
      </w:tr>
      <w:tr w:rsidR="000D3DCD" w:rsidRPr="006136A2" w14:paraId="7758F2B1" w14:textId="77777777" w:rsidTr="000D3DCD">
        <w:trPr>
          <w:cantSplit/>
          <w:trHeight w:val="242"/>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7758F2B0" w14:textId="77777777" w:rsidR="000D3DCD" w:rsidRPr="00877B2C" w:rsidRDefault="00533ED1" w:rsidP="00D36FD1">
            <w:pPr>
              <w:rPr>
                <w:rFonts w:asciiTheme="minorHAnsi" w:hAnsiTheme="minorHAnsi"/>
                <w:b/>
                <w:sz w:val="18"/>
                <w:szCs w:val="18"/>
              </w:rPr>
            </w:pPr>
            <w:r w:rsidRPr="00877B2C">
              <w:rPr>
                <w:rFonts w:asciiTheme="minorHAnsi" w:hAnsiTheme="minorHAnsi"/>
                <w:b/>
                <w:sz w:val="18"/>
                <w:szCs w:val="18"/>
              </w:rPr>
              <w:t>The responsible person’s signature on this compliance document affirms that all applicable requirements in this table have been met.</w:t>
            </w:r>
          </w:p>
        </w:tc>
      </w:tr>
    </w:tbl>
    <w:p w14:paraId="7758F2B2" w14:textId="04721DE5" w:rsidR="00D920D6" w:rsidRDefault="00D920D6" w:rsidP="00D920D6">
      <w:pPr>
        <w:pStyle w:val="Header"/>
        <w:rPr>
          <w:ins w:id="196" w:author="Autho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9"/>
        <w:gridCol w:w="2846"/>
        <w:gridCol w:w="7765"/>
      </w:tblGrid>
      <w:tr w:rsidR="00C73F6F" w:rsidRPr="006136A2" w14:paraId="6FA86C46" w14:textId="77777777" w:rsidTr="00581F33">
        <w:trPr>
          <w:cantSplit/>
          <w:trHeight w:val="242"/>
          <w:ins w:id="197" w:author="Author"/>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50706E10" w14:textId="77777777" w:rsidR="00C73F6F" w:rsidRPr="00F70B2C" w:rsidRDefault="00C73F6F" w:rsidP="00581F33">
            <w:pPr>
              <w:tabs>
                <w:tab w:val="left" w:pos="360"/>
                <w:tab w:val="left" w:pos="3600"/>
                <w:tab w:val="left" w:pos="4680"/>
                <w:tab w:val="left" w:pos="5940"/>
                <w:tab w:val="left" w:pos="6930"/>
                <w:tab w:val="left" w:pos="8100"/>
                <w:tab w:val="left" w:pos="9090"/>
              </w:tabs>
              <w:rPr>
                <w:ins w:id="198" w:author="Author"/>
                <w:rFonts w:asciiTheme="minorHAnsi" w:hAnsiTheme="minorHAnsi"/>
                <w:bCs/>
                <w:szCs w:val="18"/>
              </w:rPr>
            </w:pPr>
            <w:ins w:id="199" w:author="Author">
              <w:r w:rsidRPr="00F70B2C">
                <w:rPr>
                  <w:rFonts w:asciiTheme="minorHAnsi" w:hAnsiTheme="minorHAnsi"/>
                  <w:b/>
                  <w:bCs/>
                  <w:szCs w:val="18"/>
                </w:rPr>
                <w:t xml:space="preserve">C. </w:t>
              </w:r>
              <w:r w:rsidRPr="00F70B2C">
                <w:rPr>
                  <w:rFonts w:asciiTheme="minorHAnsi" w:hAnsiTheme="minorHAnsi"/>
                  <w:b/>
                  <w:szCs w:val="18"/>
                </w:rPr>
                <w:t>Buried Ducts Compliance Credit</w:t>
              </w:r>
            </w:ins>
          </w:p>
          <w:p w14:paraId="6C0DE3EB" w14:textId="77777777" w:rsidR="00C73F6F" w:rsidRDefault="00C73F6F" w:rsidP="00581F33">
            <w:pPr>
              <w:tabs>
                <w:tab w:val="left" w:pos="360"/>
                <w:tab w:val="left" w:pos="3600"/>
                <w:tab w:val="left" w:pos="4680"/>
                <w:tab w:val="left" w:pos="5940"/>
                <w:tab w:val="left" w:pos="6930"/>
                <w:tab w:val="left" w:pos="8100"/>
                <w:tab w:val="left" w:pos="9090"/>
              </w:tabs>
              <w:rPr>
                <w:ins w:id="200" w:author="Author"/>
                <w:rFonts w:asciiTheme="minorHAnsi" w:hAnsiTheme="minorHAnsi"/>
                <w:sz w:val="18"/>
                <w:szCs w:val="18"/>
              </w:rPr>
            </w:pPr>
            <w:ins w:id="201" w:author="Author">
              <w:r w:rsidRPr="00877B2C">
                <w:rPr>
                  <w:rFonts w:asciiTheme="minorHAnsi" w:hAnsiTheme="minorHAnsi"/>
                  <w:sz w:val="18"/>
                  <w:szCs w:val="18"/>
                </w:rPr>
                <w:t>Ducts partly or completely buried in blown attic insulation in dwelling units meeting the requirements for verified quality insulation installation may take credit for increased effective duct insulation if the system complies with the following requirements:</w:t>
              </w:r>
            </w:ins>
          </w:p>
          <w:p w14:paraId="043B3D39" w14:textId="57EEA488" w:rsidR="00C73F6F" w:rsidRPr="00877B2C" w:rsidRDefault="00C73F6F" w:rsidP="00581F33">
            <w:pPr>
              <w:tabs>
                <w:tab w:val="left" w:pos="360"/>
                <w:tab w:val="left" w:pos="3600"/>
                <w:tab w:val="left" w:pos="4680"/>
                <w:tab w:val="left" w:pos="5940"/>
                <w:tab w:val="left" w:pos="6930"/>
                <w:tab w:val="left" w:pos="8100"/>
                <w:tab w:val="left" w:pos="9090"/>
              </w:tabs>
              <w:rPr>
                <w:ins w:id="202" w:author="Author"/>
                <w:rFonts w:asciiTheme="minorHAnsi" w:hAnsiTheme="minorHAnsi"/>
                <w:sz w:val="18"/>
                <w:szCs w:val="18"/>
              </w:rPr>
            </w:pPr>
            <w:ins w:id="203" w:author="Author">
              <w:r>
                <w:rPr>
                  <w:rFonts w:asciiTheme="minorHAnsi" w:hAnsiTheme="minorHAnsi"/>
                  <w:bCs/>
                  <w:sz w:val="18"/>
                  <w:szCs w:val="18"/>
                </w:rPr>
                <w:t>&lt;&lt;this table only shown if Buried Ducts Compliance Credit claimed in cell A04 is true&gt;&gt;</w:t>
              </w:r>
            </w:ins>
          </w:p>
        </w:tc>
      </w:tr>
      <w:tr w:rsidR="00C73F6F" w:rsidRPr="006136A2" w14:paraId="351C050C" w14:textId="77777777" w:rsidTr="00581F33">
        <w:trPr>
          <w:cantSplit/>
          <w:trHeight w:val="242"/>
          <w:ins w:id="204" w:author="Author"/>
        </w:trPr>
        <w:tc>
          <w:tcPr>
            <w:tcW w:w="419" w:type="dxa"/>
            <w:tcBorders>
              <w:top w:val="single" w:sz="4" w:space="0" w:color="auto"/>
              <w:left w:val="single" w:sz="4" w:space="0" w:color="auto"/>
              <w:bottom w:val="single" w:sz="4" w:space="0" w:color="auto"/>
              <w:right w:val="single" w:sz="4" w:space="0" w:color="auto"/>
            </w:tcBorders>
            <w:vAlign w:val="center"/>
          </w:tcPr>
          <w:p w14:paraId="2B4EBEF4" w14:textId="77777777" w:rsidR="00C73F6F" w:rsidRPr="00877B2C" w:rsidRDefault="00C73F6F" w:rsidP="00581F33">
            <w:pPr>
              <w:jc w:val="center"/>
              <w:rPr>
                <w:ins w:id="205" w:author="Author"/>
                <w:rFonts w:asciiTheme="minorHAnsi" w:hAnsiTheme="minorHAnsi"/>
                <w:sz w:val="18"/>
                <w:szCs w:val="18"/>
              </w:rPr>
            </w:pPr>
            <w:ins w:id="206" w:author="Author">
              <w:r w:rsidRPr="00877B2C">
                <w:rPr>
                  <w:rFonts w:asciiTheme="minorHAnsi" w:hAnsiTheme="minorHAnsi"/>
                  <w:sz w:val="18"/>
                  <w:szCs w:val="18"/>
                </w:rPr>
                <w:t>01</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0700647F" w14:textId="77777777" w:rsidR="00C73F6F" w:rsidRPr="00877B2C" w:rsidRDefault="00C73F6F" w:rsidP="00581F33">
            <w:pPr>
              <w:rPr>
                <w:ins w:id="207" w:author="Author"/>
                <w:rFonts w:asciiTheme="minorHAnsi" w:hAnsiTheme="minorHAnsi"/>
                <w:sz w:val="18"/>
                <w:szCs w:val="18"/>
              </w:rPr>
            </w:pPr>
            <w:ins w:id="208" w:author="Author">
              <w:r w:rsidRPr="00877B2C">
                <w:rPr>
                  <w:rFonts w:asciiTheme="minorHAnsi" w:hAnsiTheme="minorHAnsi"/>
                  <w:sz w:val="18"/>
                  <w:szCs w:val="18"/>
                </w:rPr>
                <w:t>The duct system design shall be detailed in the special features section of the CF1R-PRF-01-E approved by the enforcement agency.</w:t>
              </w:r>
            </w:ins>
          </w:p>
        </w:tc>
      </w:tr>
      <w:tr w:rsidR="00C73F6F" w:rsidRPr="006136A2" w14:paraId="354B0514" w14:textId="77777777" w:rsidTr="00581F33">
        <w:trPr>
          <w:cantSplit/>
          <w:trHeight w:val="242"/>
          <w:ins w:id="209" w:author="Author"/>
        </w:trPr>
        <w:tc>
          <w:tcPr>
            <w:tcW w:w="419" w:type="dxa"/>
            <w:tcBorders>
              <w:top w:val="single" w:sz="4" w:space="0" w:color="auto"/>
              <w:left w:val="single" w:sz="4" w:space="0" w:color="auto"/>
              <w:bottom w:val="single" w:sz="4" w:space="0" w:color="auto"/>
              <w:right w:val="single" w:sz="4" w:space="0" w:color="auto"/>
            </w:tcBorders>
            <w:vAlign w:val="center"/>
          </w:tcPr>
          <w:p w14:paraId="0EFA7DF2" w14:textId="77777777" w:rsidR="00C73F6F" w:rsidRPr="00877B2C" w:rsidRDefault="00C73F6F" w:rsidP="00581F33">
            <w:pPr>
              <w:jc w:val="center"/>
              <w:rPr>
                <w:ins w:id="210" w:author="Author"/>
                <w:rFonts w:asciiTheme="minorHAnsi" w:hAnsiTheme="minorHAnsi"/>
                <w:sz w:val="18"/>
                <w:szCs w:val="18"/>
              </w:rPr>
            </w:pPr>
            <w:ins w:id="211" w:author="Author">
              <w:r w:rsidRPr="00877B2C">
                <w:rPr>
                  <w:rFonts w:asciiTheme="minorHAnsi" w:hAnsiTheme="minorHAnsi"/>
                  <w:sz w:val="18"/>
                  <w:szCs w:val="18"/>
                </w:rPr>
                <w:t>02</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3ABE658F" w14:textId="77777777" w:rsidR="00C73F6F" w:rsidRPr="00877B2C" w:rsidRDefault="00C73F6F" w:rsidP="00581F33">
            <w:pPr>
              <w:rPr>
                <w:ins w:id="212" w:author="Author"/>
                <w:rFonts w:asciiTheme="minorHAnsi" w:hAnsiTheme="minorHAnsi"/>
                <w:sz w:val="18"/>
                <w:szCs w:val="18"/>
              </w:rPr>
            </w:pPr>
            <w:ins w:id="213" w:author="Autho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ins>
          </w:p>
        </w:tc>
      </w:tr>
      <w:tr w:rsidR="00C73F6F" w:rsidRPr="006136A2" w14:paraId="166348CD" w14:textId="77777777" w:rsidTr="00581F33">
        <w:trPr>
          <w:cantSplit/>
          <w:trHeight w:val="242"/>
          <w:ins w:id="214" w:author="Author"/>
        </w:trPr>
        <w:tc>
          <w:tcPr>
            <w:tcW w:w="419" w:type="dxa"/>
            <w:tcBorders>
              <w:top w:val="single" w:sz="4" w:space="0" w:color="auto"/>
              <w:left w:val="single" w:sz="4" w:space="0" w:color="auto"/>
              <w:bottom w:val="single" w:sz="4" w:space="0" w:color="auto"/>
              <w:right w:val="single" w:sz="4" w:space="0" w:color="auto"/>
            </w:tcBorders>
            <w:vAlign w:val="center"/>
          </w:tcPr>
          <w:p w14:paraId="1A0E99D9" w14:textId="77777777" w:rsidR="00C73F6F" w:rsidRPr="00877B2C" w:rsidRDefault="00C73F6F" w:rsidP="00581F33">
            <w:pPr>
              <w:jc w:val="center"/>
              <w:rPr>
                <w:ins w:id="215" w:author="Author"/>
                <w:rFonts w:asciiTheme="minorHAnsi" w:hAnsiTheme="minorHAnsi"/>
                <w:sz w:val="18"/>
                <w:szCs w:val="18"/>
              </w:rPr>
            </w:pPr>
            <w:ins w:id="216" w:author="Author">
              <w:r w:rsidRPr="00877B2C">
                <w:rPr>
                  <w:rFonts w:asciiTheme="minorHAnsi" w:hAnsiTheme="minorHAnsi"/>
                  <w:sz w:val="18"/>
                  <w:szCs w:val="18"/>
                </w:rPr>
                <w:t>03</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3D30DB8B" w14:textId="77777777" w:rsidR="00C73F6F" w:rsidRPr="00877B2C" w:rsidRDefault="00C73F6F" w:rsidP="00581F33">
            <w:pPr>
              <w:rPr>
                <w:ins w:id="217" w:author="Author"/>
                <w:rFonts w:asciiTheme="minorHAnsi" w:hAnsiTheme="minorHAnsi"/>
                <w:sz w:val="18"/>
                <w:szCs w:val="18"/>
              </w:rPr>
            </w:pPr>
            <w:ins w:id="218" w:author="Author">
              <w:r w:rsidRPr="00877B2C">
                <w:rPr>
                  <w:rFonts w:asciiTheme="minorHAnsi" w:hAnsiTheme="minorHAnsi"/>
                  <w:sz w:val="18"/>
                  <w:szCs w:val="18"/>
                </w:rPr>
                <w:t xml:space="preserve">The </w:t>
              </w:r>
              <w:r>
                <w:rPr>
                  <w:rFonts w:asciiTheme="minorHAnsi" w:hAnsiTheme="minorHAnsi"/>
                  <w:sz w:val="18"/>
                  <w:szCs w:val="18"/>
                </w:rPr>
                <w:t xml:space="preserve">installed </w:t>
              </w:r>
              <w:r w:rsidRPr="00877B2C">
                <w:rPr>
                  <w:rFonts w:asciiTheme="minorHAnsi" w:hAnsiTheme="minorHAnsi"/>
                  <w:sz w:val="18"/>
                  <w:szCs w:val="18"/>
                </w:rPr>
                <w:t>duct system</w:t>
              </w:r>
              <w:r>
                <w:rPr>
                  <w:rFonts w:asciiTheme="minorHAnsi" w:hAnsiTheme="minorHAnsi"/>
                  <w:sz w:val="18"/>
                  <w:szCs w:val="18"/>
                </w:rPr>
                <w:t xml:space="preserve"> and attic insulation shall conform to the design details in the enforcement agency approved CF1R-PRF-01-E. These installation details include</w:t>
              </w:r>
              <w:r w:rsidRPr="00877B2C">
                <w:rPr>
                  <w:rFonts w:asciiTheme="minorHAnsi" w:hAnsiTheme="minorHAnsi"/>
                  <w:sz w:val="18"/>
                  <w:szCs w:val="18"/>
                </w:rPr>
                <w:t xml:space="preserve">, duct </w:t>
              </w:r>
              <w:r>
                <w:rPr>
                  <w:rFonts w:asciiTheme="minorHAnsi" w:hAnsiTheme="minorHAnsi"/>
                  <w:sz w:val="18"/>
                  <w:szCs w:val="18"/>
                </w:rPr>
                <w:t>nominal diameter, R-value, and length of each segment, ceiling insulation depth, type (i.e. fiberglass or cellulose), and R-value, and supply and return register locations.</w:t>
              </w:r>
            </w:ins>
          </w:p>
        </w:tc>
      </w:tr>
      <w:tr w:rsidR="00C73F6F" w:rsidRPr="006136A2" w14:paraId="5C868D74" w14:textId="77777777" w:rsidTr="00581F33">
        <w:trPr>
          <w:cantSplit/>
          <w:trHeight w:val="242"/>
          <w:ins w:id="219" w:author="Author"/>
        </w:trPr>
        <w:tc>
          <w:tcPr>
            <w:tcW w:w="419" w:type="dxa"/>
            <w:tcBorders>
              <w:top w:val="single" w:sz="4" w:space="0" w:color="auto"/>
              <w:left w:val="single" w:sz="4" w:space="0" w:color="auto"/>
              <w:bottom w:val="single" w:sz="4" w:space="0" w:color="auto"/>
              <w:right w:val="single" w:sz="4" w:space="0" w:color="auto"/>
            </w:tcBorders>
            <w:vAlign w:val="center"/>
          </w:tcPr>
          <w:p w14:paraId="79ECAA20" w14:textId="77777777" w:rsidR="00C73F6F" w:rsidRPr="00877B2C" w:rsidRDefault="00C73F6F" w:rsidP="00581F33">
            <w:pPr>
              <w:jc w:val="center"/>
              <w:rPr>
                <w:ins w:id="220" w:author="Author"/>
                <w:rFonts w:asciiTheme="minorHAnsi" w:hAnsiTheme="minorHAnsi"/>
                <w:sz w:val="18"/>
                <w:szCs w:val="18"/>
              </w:rPr>
            </w:pPr>
            <w:ins w:id="221" w:author="Author">
              <w:r w:rsidRPr="00877B2C">
                <w:rPr>
                  <w:rFonts w:asciiTheme="minorHAnsi" w:hAnsiTheme="minorHAnsi"/>
                  <w:sz w:val="18"/>
                  <w:szCs w:val="18"/>
                </w:rPr>
                <w:t>04</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07477CAC" w14:textId="77777777" w:rsidR="00C73F6F" w:rsidRPr="00877B2C" w:rsidRDefault="00C73F6F" w:rsidP="00581F33">
            <w:pPr>
              <w:rPr>
                <w:ins w:id="222" w:author="Author"/>
                <w:rFonts w:asciiTheme="minorHAnsi" w:hAnsiTheme="minorHAnsi"/>
                <w:sz w:val="18"/>
                <w:szCs w:val="18"/>
              </w:rPr>
            </w:pPr>
            <w:ins w:id="223" w:author="Author">
              <w:r w:rsidRPr="00877B2C">
                <w:rPr>
                  <w:rFonts w:asciiTheme="minorHAnsi" w:hAnsiTheme="minorHAnsi"/>
                  <w:sz w:val="18"/>
                  <w:szCs w:val="18"/>
                </w:rPr>
                <w:t>The duct system installation shall be verified by a HERS rater according to the requirements in RA3.1.4.1.</w:t>
              </w:r>
              <w:r>
                <w:rPr>
                  <w:rFonts w:asciiTheme="minorHAnsi" w:hAnsiTheme="minorHAnsi"/>
                  <w:sz w:val="18"/>
                  <w:szCs w:val="18"/>
                </w:rPr>
                <w:t>5</w:t>
              </w:r>
              <w:r w:rsidRPr="00877B2C">
                <w:rPr>
                  <w:rFonts w:asciiTheme="minorHAnsi" w:hAnsiTheme="minorHAnsi"/>
                  <w:sz w:val="18"/>
                  <w:szCs w:val="18"/>
                </w:rPr>
                <w:t>.</w:t>
              </w:r>
              <w:r>
                <w:rPr>
                  <w:rFonts w:asciiTheme="minorHAnsi" w:hAnsiTheme="minorHAnsi"/>
                  <w:sz w:val="18"/>
                  <w:szCs w:val="18"/>
                </w:rPr>
                <w:t xml:space="preserve"> Verification of duct system installation shall be completed prior to burial of ducts. Verification of insulation installation shall be completed by a second HERS inspection after ducts are buried. </w:t>
              </w:r>
            </w:ins>
          </w:p>
        </w:tc>
      </w:tr>
      <w:tr w:rsidR="00C73F6F" w:rsidRPr="006136A2" w14:paraId="79075DAE" w14:textId="77777777" w:rsidTr="00581F33">
        <w:trPr>
          <w:cantSplit/>
          <w:trHeight w:val="242"/>
          <w:ins w:id="224" w:author="Author"/>
        </w:trPr>
        <w:tc>
          <w:tcPr>
            <w:tcW w:w="419" w:type="dxa"/>
            <w:tcBorders>
              <w:top w:val="single" w:sz="4" w:space="0" w:color="auto"/>
              <w:left w:val="single" w:sz="4" w:space="0" w:color="auto"/>
              <w:bottom w:val="single" w:sz="4" w:space="0" w:color="auto"/>
              <w:right w:val="single" w:sz="4" w:space="0" w:color="auto"/>
            </w:tcBorders>
            <w:vAlign w:val="center"/>
          </w:tcPr>
          <w:p w14:paraId="30ED731C" w14:textId="77777777" w:rsidR="00C73F6F" w:rsidRPr="00877B2C" w:rsidRDefault="00C73F6F" w:rsidP="00581F33">
            <w:pPr>
              <w:jc w:val="center"/>
              <w:rPr>
                <w:ins w:id="225" w:author="Author"/>
                <w:rFonts w:asciiTheme="minorHAnsi" w:hAnsiTheme="minorHAnsi"/>
                <w:sz w:val="18"/>
                <w:szCs w:val="18"/>
              </w:rPr>
            </w:pPr>
            <w:ins w:id="226" w:author="Author">
              <w:r w:rsidRPr="00877B2C">
                <w:rPr>
                  <w:rFonts w:asciiTheme="minorHAnsi" w:hAnsiTheme="minorHAnsi"/>
                  <w:sz w:val="18"/>
                  <w:szCs w:val="18"/>
                </w:rPr>
                <w:t>05</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2065B617" w14:textId="77777777" w:rsidR="00C73F6F" w:rsidRPr="00877B2C" w:rsidRDefault="00C73F6F" w:rsidP="00581F33">
            <w:pPr>
              <w:rPr>
                <w:ins w:id="227" w:author="Author"/>
                <w:rFonts w:asciiTheme="minorHAnsi" w:hAnsiTheme="minorHAnsi"/>
                <w:sz w:val="18"/>
                <w:szCs w:val="18"/>
              </w:rPr>
            </w:pPr>
            <w:ins w:id="228" w:author="Author">
              <w:r>
                <w:rPr>
                  <w:rFonts w:asciiTheme="minorHAnsi" w:hAnsiTheme="minorHAnsi"/>
                  <w:sz w:val="18"/>
                  <w:szCs w:val="18"/>
                </w:rPr>
                <w:t>Ducts</w:t>
              </w:r>
              <w:r w:rsidRPr="00877B2C">
                <w:rPr>
                  <w:rFonts w:asciiTheme="minorHAnsi" w:hAnsiTheme="minorHAnsi"/>
                  <w:sz w:val="18"/>
                  <w:szCs w:val="18"/>
                </w:rPr>
                <w:t xml:space="preserve"> shall not have severely twisted or compressed sections that would rest</w:t>
              </w:r>
              <w:r>
                <w:rPr>
                  <w:rFonts w:asciiTheme="minorHAnsi" w:hAnsiTheme="minorHAnsi"/>
                  <w:sz w:val="18"/>
                  <w:szCs w:val="18"/>
                </w:rPr>
                <w:t>rict required operating airflow.</w:t>
              </w:r>
            </w:ins>
          </w:p>
        </w:tc>
      </w:tr>
      <w:tr w:rsidR="00C73F6F" w:rsidRPr="006136A2" w14:paraId="36B9EC96" w14:textId="77777777" w:rsidTr="00581F33">
        <w:trPr>
          <w:cantSplit/>
          <w:trHeight w:val="242"/>
          <w:ins w:id="229" w:author="Author"/>
        </w:trPr>
        <w:tc>
          <w:tcPr>
            <w:tcW w:w="419" w:type="dxa"/>
            <w:tcBorders>
              <w:top w:val="single" w:sz="4" w:space="0" w:color="auto"/>
              <w:left w:val="single" w:sz="4" w:space="0" w:color="auto"/>
              <w:bottom w:val="single" w:sz="4" w:space="0" w:color="auto"/>
              <w:right w:val="single" w:sz="4" w:space="0" w:color="auto"/>
            </w:tcBorders>
            <w:vAlign w:val="center"/>
          </w:tcPr>
          <w:p w14:paraId="2AA1C76F" w14:textId="77777777" w:rsidR="00C73F6F" w:rsidRPr="00877B2C" w:rsidRDefault="00C73F6F" w:rsidP="00581F33">
            <w:pPr>
              <w:jc w:val="center"/>
              <w:rPr>
                <w:ins w:id="230" w:author="Author"/>
                <w:rFonts w:asciiTheme="minorHAnsi" w:hAnsiTheme="minorHAnsi"/>
                <w:sz w:val="18"/>
                <w:szCs w:val="18"/>
              </w:rPr>
            </w:pPr>
            <w:ins w:id="231" w:author="Author">
              <w:r w:rsidRPr="00877B2C">
                <w:rPr>
                  <w:rFonts w:asciiTheme="minorHAnsi" w:hAnsiTheme="minorHAnsi"/>
                  <w:sz w:val="18"/>
                  <w:szCs w:val="18"/>
                </w:rPr>
                <w:t>06</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1B6CC478" w14:textId="77777777" w:rsidR="00C73F6F" w:rsidRPr="00877B2C" w:rsidRDefault="00C73F6F" w:rsidP="00581F33">
            <w:pPr>
              <w:rPr>
                <w:ins w:id="232" w:author="Author"/>
                <w:rFonts w:asciiTheme="minorHAnsi" w:hAnsiTheme="minorHAnsi"/>
                <w:sz w:val="18"/>
                <w:szCs w:val="18"/>
              </w:rPr>
            </w:pPr>
            <w:ins w:id="233" w:author="Author">
              <w:r>
                <w:rPr>
                  <w:rFonts w:asciiTheme="minorHAnsi" w:hAnsiTheme="minorHAnsi"/>
                  <w:sz w:val="18"/>
                  <w:szCs w:val="18"/>
                </w:rPr>
                <w:t>D</w:t>
              </w:r>
              <w:r w:rsidRPr="00801F86">
                <w:rPr>
                  <w:rFonts w:asciiTheme="minorHAnsi" w:hAnsiTheme="minorHAnsi"/>
                  <w:sz w:val="18"/>
                  <w:szCs w:val="18"/>
                </w:rPr>
                <w:t>uct</w:t>
              </w:r>
              <w:r>
                <w:rPr>
                  <w:rFonts w:asciiTheme="minorHAnsi" w:hAnsiTheme="minorHAnsi"/>
                  <w:sz w:val="18"/>
                  <w:szCs w:val="18"/>
                </w:rPr>
                <w:t xml:space="preserve">s </w:t>
              </w:r>
              <w:r w:rsidRPr="00801F86">
                <w:rPr>
                  <w:rFonts w:asciiTheme="minorHAnsi" w:hAnsiTheme="minorHAnsi"/>
                  <w:sz w:val="18"/>
                  <w:szCs w:val="18"/>
                </w:rPr>
                <w:t>shall be buried by a uniform level of insulation</w:t>
              </w:r>
              <w:r>
                <w:rPr>
                  <w:rFonts w:asciiTheme="minorHAnsi" w:hAnsiTheme="minorHAnsi"/>
                  <w:sz w:val="18"/>
                  <w:szCs w:val="18"/>
                </w:rPr>
                <w:t xml:space="preserve"> </w:t>
              </w:r>
              <w:r w:rsidRPr="00801F86">
                <w:rPr>
                  <w:rFonts w:asciiTheme="minorHAnsi" w:hAnsiTheme="minorHAnsi"/>
                  <w:sz w:val="18"/>
                  <w:szCs w:val="18"/>
                </w:rPr>
                <w:t xml:space="preserve">(i.e. </w:t>
              </w:r>
              <w:r>
                <w:rPr>
                  <w:rFonts w:asciiTheme="minorHAnsi" w:hAnsiTheme="minorHAnsi"/>
                  <w:sz w:val="18"/>
                  <w:szCs w:val="18"/>
                </w:rPr>
                <w:t>no</w:t>
              </w:r>
              <w:r w:rsidRPr="00801F86">
                <w:rPr>
                  <w:rFonts w:asciiTheme="minorHAnsi" w:hAnsiTheme="minorHAnsi"/>
                  <w:sz w:val="18"/>
                  <w:szCs w:val="18"/>
                </w:rPr>
                <w:t xml:space="preserve"> mounding attic ins</w:t>
              </w:r>
              <w:r>
                <w:rPr>
                  <w:rFonts w:asciiTheme="minorHAnsi" w:hAnsiTheme="minorHAnsi"/>
                  <w:sz w:val="18"/>
                  <w:szCs w:val="18"/>
                </w:rPr>
                <w:t>ulation to achieve burial level), lay directly or within 3.5 inches of ceiling gypsum board, and have at least 6 inches of space between the duct outer jacket and the roof sheathing.</w:t>
              </w:r>
            </w:ins>
          </w:p>
        </w:tc>
      </w:tr>
      <w:tr w:rsidR="00C73F6F" w:rsidRPr="0014781A" w14:paraId="43E684B4" w14:textId="77777777" w:rsidTr="00581F33">
        <w:trPr>
          <w:cantSplit/>
          <w:trHeight w:val="242"/>
          <w:ins w:id="234" w:author="Author"/>
        </w:trPr>
        <w:tc>
          <w:tcPr>
            <w:tcW w:w="419" w:type="dxa"/>
            <w:tcBorders>
              <w:top w:val="single" w:sz="4" w:space="0" w:color="auto"/>
              <w:left w:val="single" w:sz="4" w:space="0" w:color="auto"/>
              <w:bottom w:val="single" w:sz="4" w:space="0" w:color="auto"/>
              <w:right w:val="single" w:sz="4" w:space="0" w:color="auto"/>
            </w:tcBorders>
            <w:vAlign w:val="center"/>
          </w:tcPr>
          <w:p w14:paraId="15B60ACA" w14:textId="77777777" w:rsidR="00C73F6F" w:rsidRPr="00877B2C" w:rsidRDefault="00C73F6F" w:rsidP="00581F33">
            <w:pPr>
              <w:jc w:val="center"/>
              <w:rPr>
                <w:ins w:id="235" w:author="Author"/>
                <w:rFonts w:asciiTheme="minorHAnsi" w:hAnsiTheme="minorHAnsi"/>
                <w:sz w:val="18"/>
                <w:szCs w:val="18"/>
              </w:rPr>
            </w:pPr>
            <w:ins w:id="236" w:author="Author">
              <w:r w:rsidRPr="00877B2C">
                <w:rPr>
                  <w:rFonts w:asciiTheme="minorHAnsi" w:hAnsiTheme="minorHAnsi"/>
                  <w:sz w:val="18"/>
                  <w:szCs w:val="18"/>
                </w:rPr>
                <w:t>07</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03C8A820" w14:textId="77777777" w:rsidR="00C73F6F" w:rsidRPr="003527A2" w:rsidRDefault="00C73F6F" w:rsidP="00581F33">
            <w:pPr>
              <w:keepNext/>
              <w:tabs>
                <w:tab w:val="left" w:pos="356"/>
              </w:tabs>
              <w:rPr>
                <w:ins w:id="237" w:author="Author"/>
                <w:rFonts w:asciiTheme="minorHAnsi" w:hAnsiTheme="minorHAnsi"/>
                <w:sz w:val="18"/>
                <w:szCs w:val="18"/>
              </w:rPr>
            </w:pPr>
            <w:ins w:id="238" w:author="Author">
              <w:r w:rsidRPr="00877B2C">
                <w:rPr>
                  <w:rFonts w:asciiTheme="minorHAnsi" w:hAnsiTheme="minorHAnsi"/>
                  <w:sz w:val="18"/>
                  <w:szCs w:val="18"/>
                </w:rPr>
                <w:t>The dwelling shall comply with all Quality Insulation Installation requirements as documented on the applicable CF2R and CF3R.</w:t>
              </w:r>
            </w:ins>
          </w:p>
        </w:tc>
      </w:tr>
      <w:tr w:rsidR="00C73F6F" w:rsidRPr="006136A2" w14:paraId="54282CF5" w14:textId="77777777" w:rsidTr="00581F33">
        <w:trPr>
          <w:cantSplit/>
          <w:trHeight w:val="242"/>
          <w:ins w:id="239" w:author="Author"/>
        </w:trPr>
        <w:tc>
          <w:tcPr>
            <w:tcW w:w="419" w:type="dxa"/>
            <w:tcBorders>
              <w:top w:val="single" w:sz="4" w:space="0" w:color="auto"/>
              <w:left w:val="single" w:sz="4" w:space="0" w:color="auto"/>
              <w:bottom w:val="single" w:sz="4" w:space="0" w:color="auto"/>
              <w:right w:val="single" w:sz="4" w:space="0" w:color="auto"/>
            </w:tcBorders>
            <w:vAlign w:val="center"/>
          </w:tcPr>
          <w:p w14:paraId="7D7DC641" w14:textId="77777777" w:rsidR="00C73F6F" w:rsidRPr="00877B2C" w:rsidRDefault="00C73F6F" w:rsidP="00581F33">
            <w:pPr>
              <w:jc w:val="center"/>
              <w:rPr>
                <w:ins w:id="240" w:author="Author"/>
                <w:rFonts w:asciiTheme="minorHAnsi" w:hAnsiTheme="minorHAnsi"/>
                <w:sz w:val="18"/>
                <w:szCs w:val="18"/>
              </w:rPr>
            </w:pPr>
            <w:ins w:id="241" w:author="Author">
              <w:r w:rsidRPr="00877B2C">
                <w:rPr>
                  <w:rFonts w:asciiTheme="minorHAnsi" w:hAnsiTheme="minorHAnsi"/>
                  <w:sz w:val="18"/>
                  <w:szCs w:val="18"/>
                </w:rPr>
                <w:lastRenderedPageBreak/>
                <w:t>0</w:t>
              </w:r>
              <w:r>
                <w:rPr>
                  <w:rFonts w:asciiTheme="minorHAnsi" w:hAnsiTheme="minorHAnsi"/>
                  <w:sz w:val="18"/>
                  <w:szCs w:val="18"/>
                </w:rPr>
                <w:t>8</w:t>
              </w:r>
            </w:ins>
          </w:p>
        </w:tc>
        <w:tc>
          <w:tcPr>
            <w:tcW w:w="2846" w:type="dxa"/>
            <w:tcBorders>
              <w:top w:val="single" w:sz="4" w:space="0" w:color="auto"/>
              <w:left w:val="single" w:sz="4" w:space="0" w:color="auto"/>
              <w:bottom w:val="single" w:sz="4" w:space="0" w:color="auto"/>
              <w:right w:val="single" w:sz="4" w:space="0" w:color="auto"/>
            </w:tcBorders>
            <w:vAlign w:val="center"/>
          </w:tcPr>
          <w:p w14:paraId="5D2B95C9" w14:textId="77777777" w:rsidR="00C73F6F" w:rsidRPr="00877B2C" w:rsidRDefault="00C73F6F" w:rsidP="00581F33">
            <w:pPr>
              <w:rPr>
                <w:ins w:id="242" w:author="Author"/>
                <w:rFonts w:asciiTheme="minorHAnsi" w:hAnsiTheme="minorHAnsi"/>
                <w:sz w:val="18"/>
                <w:szCs w:val="18"/>
              </w:rPr>
            </w:pPr>
            <w:ins w:id="243" w:author="Author">
              <w:r w:rsidRPr="00877B2C">
                <w:rPr>
                  <w:rFonts w:asciiTheme="minorHAnsi" w:hAnsiTheme="minorHAnsi"/>
                  <w:sz w:val="18"/>
                  <w:szCs w:val="18"/>
                </w:rPr>
                <w:t>Verification Status:</w:t>
              </w:r>
            </w:ins>
          </w:p>
        </w:tc>
        <w:tc>
          <w:tcPr>
            <w:tcW w:w="7765" w:type="dxa"/>
            <w:tcBorders>
              <w:top w:val="single" w:sz="4" w:space="0" w:color="auto"/>
              <w:left w:val="single" w:sz="4" w:space="0" w:color="auto"/>
              <w:bottom w:val="single" w:sz="4" w:space="0" w:color="auto"/>
              <w:right w:val="single" w:sz="4" w:space="0" w:color="auto"/>
            </w:tcBorders>
            <w:vAlign w:val="center"/>
          </w:tcPr>
          <w:p w14:paraId="0A1D02E9" w14:textId="77777777" w:rsidR="00C73F6F" w:rsidRPr="00877B2C" w:rsidRDefault="00C73F6F" w:rsidP="00C73F6F">
            <w:pPr>
              <w:keepNext/>
              <w:rPr>
                <w:ins w:id="244" w:author="Author"/>
                <w:rFonts w:asciiTheme="minorHAnsi" w:eastAsia="Calibri" w:hAnsiTheme="minorHAnsi"/>
                <w:sz w:val="18"/>
                <w:szCs w:val="18"/>
              </w:rPr>
            </w:pPr>
            <w:ins w:id="245" w:author="Author">
              <w:r w:rsidRPr="00877B2C">
                <w:rPr>
                  <w:rFonts w:asciiTheme="minorHAnsi" w:eastAsia="Calibri" w:hAnsiTheme="minorHAnsi"/>
                  <w:sz w:val="18"/>
                  <w:szCs w:val="18"/>
                </w:rPr>
                <w:t>&lt;&lt;user pick from list:</w:t>
              </w:r>
            </w:ins>
          </w:p>
          <w:p w14:paraId="16055773" w14:textId="77777777" w:rsidR="00C73F6F" w:rsidRPr="00877B2C" w:rsidRDefault="00C73F6F" w:rsidP="00C73F6F">
            <w:pPr>
              <w:keepNext/>
              <w:rPr>
                <w:ins w:id="246" w:author="Author"/>
                <w:rFonts w:asciiTheme="minorHAnsi" w:eastAsia="Calibri" w:hAnsiTheme="minorHAnsi"/>
                <w:sz w:val="18"/>
                <w:szCs w:val="18"/>
              </w:rPr>
            </w:pPr>
            <w:ins w:id="247" w:author="Author">
              <w:r w:rsidRPr="00877B2C">
                <w:rPr>
                  <w:rFonts w:asciiTheme="minorHAnsi" w:eastAsia="Calibri" w:hAnsiTheme="minorHAnsi"/>
                  <w:sz w:val="18"/>
                  <w:szCs w:val="18"/>
                </w:rPr>
                <w:t>***</w:t>
              </w:r>
              <w:r w:rsidRPr="00877B2C">
                <w:rPr>
                  <w:rFonts w:asciiTheme="minorHAnsi" w:eastAsia="Calibri" w:hAnsiTheme="minorHAnsi"/>
                  <w:sz w:val="18"/>
                  <w:szCs w:val="18"/>
                  <w:u w:val="single"/>
                </w:rPr>
                <w:t>Pass</w:t>
              </w:r>
              <w:r w:rsidRPr="00877B2C">
                <w:rPr>
                  <w:rFonts w:asciiTheme="minorHAnsi" w:eastAsia="Calibri" w:hAnsiTheme="minorHAnsi"/>
                  <w:sz w:val="18"/>
                  <w:szCs w:val="18"/>
                </w:rPr>
                <w:t xml:space="preserve"> - all applicable requirements are met; or</w:t>
              </w:r>
            </w:ins>
          </w:p>
          <w:p w14:paraId="5C0C04FC" w14:textId="65F89018" w:rsidR="00C73F6F" w:rsidRPr="00C73F6F" w:rsidRDefault="00C73F6F">
            <w:pPr>
              <w:keepNext/>
              <w:tabs>
                <w:tab w:val="left" w:pos="356"/>
              </w:tabs>
              <w:rPr>
                <w:ins w:id="248" w:author="Author"/>
                <w:rFonts w:asciiTheme="minorHAnsi" w:hAnsiTheme="minorHAnsi"/>
                <w:sz w:val="18"/>
                <w:szCs w:val="18"/>
                <w:rPrChange w:id="249" w:author="Author">
                  <w:rPr>
                    <w:ins w:id="250" w:author="Author"/>
                  </w:rPr>
                </w:rPrChange>
              </w:rPr>
              <w:pPrChange w:id="251" w:author="Author">
                <w:pPr>
                  <w:pStyle w:val="ListParagraph"/>
                  <w:keepNext/>
                  <w:numPr>
                    <w:numId w:val="15"/>
                  </w:numPr>
                  <w:tabs>
                    <w:tab w:val="left" w:pos="356"/>
                  </w:tabs>
                  <w:ind w:hanging="360"/>
                </w:pPr>
              </w:pPrChange>
            </w:pPr>
            <w:ins w:id="252" w:author="Author">
              <w:r w:rsidRPr="00877B2C">
                <w:rPr>
                  <w:rFonts w:asciiTheme="minorHAnsi" w:eastAsia="Calibri" w:hAnsiTheme="minorHAnsi"/>
                  <w:sz w:val="18"/>
                  <w:szCs w:val="18"/>
                </w:rPr>
                <w:t>***</w:t>
              </w:r>
              <w:r w:rsidRPr="00877B2C">
                <w:rPr>
                  <w:rFonts w:asciiTheme="minorHAnsi" w:eastAsia="Calibri" w:hAnsiTheme="minorHAnsi"/>
                  <w:sz w:val="18"/>
                  <w:szCs w:val="18"/>
                  <w:u w:val="single"/>
                </w:rPr>
                <w:t>Fail</w:t>
              </w:r>
              <w:r w:rsidRPr="00877B2C">
                <w:rPr>
                  <w:rFonts w:asciiTheme="minorHAnsi" w:eastAsia="Calibri" w:hAnsiTheme="minorHAnsi"/>
                  <w:sz w:val="18"/>
                  <w:szCs w:val="18"/>
                </w:rPr>
                <w:t xml:space="preserve"> - one or more applicable requirements are not    met.  Enter reason for failure in corrections notes field below&gt;&gt;</w:t>
              </w:r>
            </w:ins>
          </w:p>
        </w:tc>
      </w:tr>
      <w:tr w:rsidR="00C73F6F" w:rsidRPr="006136A2" w14:paraId="7ED73526" w14:textId="77777777" w:rsidTr="00581F33">
        <w:trPr>
          <w:cantSplit/>
          <w:trHeight w:val="242"/>
          <w:ins w:id="253" w:author="Author"/>
        </w:trPr>
        <w:tc>
          <w:tcPr>
            <w:tcW w:w="419" w:type="dxa"/>
            <w:tcBorders>
              <w:top w:val="single" w:sz="4" w:space="0" w:color="auto"/>
              <w:left w:val="single" w:sz="4" w:space="0" w:color="auto"/>
              <w:bottom w:val="single" w:sz="4" w:space="0" w:color="auto"/>
              <w:right w:val="single" w:sz="4" w:space="0" w:color="auto"/>
            </w:tcBorders>
            <w:vAlign w:val="center"/>
          </w:tcPr>
          <w:p w14:paraId="2451A50C" w14:textId="77777777" w:rsidR="00C73F6F" w:rsidRPr="00877B2C" w:rsidRDefault="00C73F6F" w:rsidP="00581F33">
            <w:pPr>
              <w:jc w:val="center"/>
              <w:rPr>
                <w:ins w:id="254" w:author="Author"/>
                <w:rFonts w:asciiTheme="minorHAnsi" w:hAnsiTheme="minorHAnsi"/>
                <w:sz w:val="18"/>
                <w:szCs w:val="18"/>
              </w:rPr>
            </w:pPr>
            <w:ins w:id="255" w:author="Author">
              <w:r w:rsidRPr="00877B2C">
                <w:rPr>
                  <w:rFonts w:asciiTheme="minorHAnsi" w:hAnsiTheme="minorHAnsi"/>
                  <w:sz w:val="18"/>
                  <w:szCs w:val="18"/>
                </w:rPr>
                <w:t>0</w:t>
              </w:r>
              <w:r>
                <w:rPr>
                  <w:rFonts w:asciiTheme="minorHAnsi" w:hAnsiTheme="minorHAnsi"/>
                  <w:sz w:val="18"/>
                  <w:szCs w:val="18"/>
                </w:rPr>
                <w:t>9</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6B35825E" w14:textId="389F73FD" w:rsidR="00C73F6F" w:rsidRPr="00877B2C" w:rsidRDefault="00C73F6F" w:rsidP="00581F33">
            <w:pPr>
              <w:rPr>
                <w:ins w:id="256" w:author="Author"/>
                <w:rFonts w:asciiTheme="minorHAnsi" w:hAnsiTheme="minorHAnsi"/>
                <w:sz w:val="18"/>
                <w:szCs w:val="18"/>
              </w:rPr>
            </w:pPr>
            <w:ins w:id="257" w:author="Author">
              <w:r w:rsidRPr="00877B2C">
                <w:rPr>
                  <w:rFonts w:asciiTheme="minorHAnsi" w:hAnsiTheme="minorHAnsi"/>
                  <w:sz w:val="18"/>
                  <w:szCs w:val="18"/>
                </w:rPr>
                <w:t xml:space="preserve">Correction Notes: &lt;&lt;if </w:t>
              </w:r>
              <w:r w:rsidRPr="00877B2C">
                <w:rPr>
                  <w:rFonts w:asciiTheme="minorHAnsi" w:hAnsiTheme="minorHAnsi"/>
                  <w:sz w:val="18"/>
                  <w:szCs w:val="18"/>
                  <w:u w:val="single"/>
                </w:rPr>
                <w:t>Verification Status</w:t>
              </w:r>
              <w:r w:rsidRPr="00877B2C">
                <w:rPr>
                  <w:rFonts w:asciiTheme="minorHAnsi" w:hAnsiTheme="minorHAnsi"/>
                  <w:sz w:val="18"/>
                  <w:szCs w:val="18"/>
                </w:rPr>
                <w:t xml:space="preserve">= </w:t>
              </w:r>
              <w:r w:rsidRPr="00877B2C">
                <w:rPr>
                  <w:rFonts w:asciiTheme="minorHAnsi" w:hAnsiTheme="minorHAnsi"/>
                  <w:sz w:val="18"/>
                  <w:szCs w:val="18"/>
                  <w:u w:val="single"/>
                </w:rPr>
                <w:t>Fail</w:t>
              </w:r>
              <w:r w:rsidRPr="00877B2C">
                <w:rPr>
                  <w:rFonts w:asciiTheme="minorHAnsi" w:hAnsiTheme="minorHAnsi"/>
                  <w:sz w:val="18"/>
                  <w:szCs w:val="18"/>
                </w:rPr>
                <w:t>, then text entry in this Corrections Notes field is required; user input text&gt;&gt;</w:t>
              </w:r>
            </w:ins>
          </w:p>
        </w:tc>
      </w:tr>
      <w:tr w:rsidR="00C73F6F" w:rsidRPr="006136A2" w14:paraId="3A82EF4E" w14:textId="77777777" w:rsidTr="00581F33">
        <w:trPr>
          <w:cantSplit/>
          <w:trHeight w:val="242"/>
          <w:ins w:id="258" w:author="Author"/>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211EED51" w14:textId="77777777" w:rsidR="00C73F6F" w:rsidRPr="00877B2C" w:rsidRDefault="00C73F6F" w:rsidP="00581F33">
            <w:pPr>
              <w:rPr>
                <w:ins w:id="259" w:author="Author"/>
                <w:rFonts w:asciiTheme="minorHAnsi" w:hAnsiTheme="minorHAnsi"/>
                <w:sz w:val="18"/>
                <w:szCs w:val="18"/>
              </w:rPr>
            </w:pPr>
            <w:ins w:id="260" w:author="Author">
              <w:r w:rsidRPr="00877B2C">
                <w:rPr>
                  <w:rFonts w:asciiTheme="minorHAnsi" w:hAnsiTheme="minorHAnsi"/>
                  <w:b/>
                  <w:sz w:val="18"/>
                  <w:szCs w:val="18"/>
                </w:rPr>
                <w:t>The responsible person’s signature on this compliance document affirms that all applicable requirements in this table have been met.</w:t>
              </w:r>
            </w:ins>
          </w:p>
        </w:tc>
      </w:tr>
    </w:tbl>
    <w:p w14:paraId="122F9E81" w14:textId="49BC6245" w:rsidR="00C73F6F" w:rsidDel="00C73F6F" w:rsidRDefault="00C73F6F" w:rsidP="00D920D6">
      <w:pPr>
        <w:pStyle w:val="Header"/>
        <w:rPr>
          <w:del w:id="261" w:author="Autho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9"/>
        <w:gridCol w:w="2846"/>
        <w:gridCol w:w="7765"/>
      </w:tblGrid>
      <w:tr w:rsidR="00D920D6" w:rsidRPr="006136A2" w:rsidDel="00C73F6F" w14:paraId="7758F2B8" w14:textId="114EAB73" w:rsidTr="00D920D6">
        <w:trPr>
          <w:cantSplit/>
          <w:trHeight w:val="242"/>
          <w:del w:id="262" w:author="Author"/>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7758F2B5" w14:textId="25F2C56C" w:rsidR="00D920D6" w:rsidRPr="00F70B2C" w:rsidDel="00C73F6F" w:rsidRDefault="00D920D6" w:rsidP="00D36FD1">
            <w:pPr>
              <w:keepNext/>
              <w:tabs>
                <w:tab w:val="left" w:pos="360"/>
                <w:tab w:val="left" w:pos="3600"/>
                <w:tab w:val="left" w:pos="4680"/>
                <w:tab w:val="left" w:pos="5940"/>
                <w:tab w:val="left" w:pos="6930"/>
                <w:tab w:val="left" w:pos="8100"/>
                <w:tab w:val="left" w:pos="9090"/>
              </w:tabs>
              <w:rPr>
                <w:del w:id="263" w:author="Author"/>
                <w:rFonts w:asciiTheme="minorHAnsi" w:hAnsiTheme="minorHAnsi"/>
                <w:bCs/>
                <w:szCs w:val="18"/>
              </w:rPr>
            </w:pPr>
            <w:del w:id="264" w:author="Author">
              <w:r w:rsidRPr="00F70B2C" w:rsidDel="00C73F6F">
                <w:rPr>
                  <w:rFonts w:asciiTheme="minorHAnsi" w:hAnsiTheme="minorHAnsi"/>
                  <w:b/>
                  <w:bCs/>
                  <w:szCs w:val="18"/>
                </w:rPr>
                <w:delText xml:space="preserve">C. </w:delText>
              </w:r>
              <w:r w:rsidR="00F70B2C" w:rsidRPr="00F70B2C" w:rsidDel="00C73F6F">
                <w:rPr>
                  <w:rFonts w:asciiTheme="minorHAnsi" w:hAnsiTheme="minorHAnsi"/>
                  <w:b/>
                  <w:bCs/>
                  <w:szCs w:val="18"/>
                </w:rPr>
                <w:delText>Buried Ducts Compliance Credit</w:delText>
              </w:r>
            </w:del>
          </w:p>
          <w:p w14:paraId="7758F2B6" w14:textId="2D6C6B22" w:rsidR="00D920D6" w:rsidDel="00C73F6F" w:rsidRDefault="00D920D6" w:rsidP="00D36FD1">
            <w:pPr>
              <w:keepNext/>
              <w:tabs>
                <w:tab w:val="left" w:pos="360"/>
                <w:tab w:val="left" w:pos="3600"/>
                <w:tab w:val="left" w:pos="4680"/>
                <w:tab w:val="left" w:pos="5940"/>
                <w:tab w:val="left" w:pos="6930"/>
                <w:tab w:val="left" w:pos="8100"/>
                <w:tab w:val="left" w:pos="9090"/>
              </w:tabs>
              <w:rPr>
                <w:del w:id="265" w:author="Author"/>
                <w:rFonts w:asciiTheme="minorHAnsi" w:hAnsiTheme="minorHAnsi"/>
                <w:sz w:val="18"/>
                <w:szCs w:val="18"/>
              </w:rPr>
            </w:pPr>
            <w:del w:id="266" w:author="Author">
              <w:r w:rsidRPr="00877B2C" w:rsidDel="00C73F6F">
                <w:rPr>
                  <w:rFonts w:asciiTheme="minorHAnsi" w:hAnsiTheme="minorHAnsi"/>
                  <w:sz w:val="18"/>
                  <w:szCs w:val="18"/>
                </w:rPr>
                <w:delText>Ducts partly or completely buried in blown attic insulation in dwelling units meeting the requirements for verified quality insulation installation may take credit for increased effective duct insulation if the system complies with the following requirements:</w:delText>
              </w:r>
            </w:del>
          </w:p>
          <w:p w14:paraId="7758F2B7" w14:textId="21C157B6" w:rsidR="00543D99" w:rsidRPr="00877B2C" w:rsidDel="00C73F6F" w:rsidRDefault="00543D99" w:rsidP="00D36FD1">
            <w:pPr>
              <w:keepNext/>
              <w:tabs>
                <w:tab w:val="left" w:pos="360"/>
                <w:tab w:val="left" w:pos="3600"/>
                <w:tab w:val="left" w:pos="4680"/>
                <w:tab w:val="left" w:pos="5940"/>
                <w:tab w:val="left" w:pos="6930"/>
                <w:tab w:val="left" w:pos="8100"/>
                <w:tab w:val="left" w:pos="9090"/>
              </w:tabs>
              <w:rPr>
                <w:del w:id="267" w:author="Author"/>
                <w:rFonts w:asciiTheme="minorHAnsi" w:hAnsiTheme="minorHAnsi"/>
                <w:sz w:val="18"/>
                <w:szCs w:val="18"/>
              </w:rPr>
            </w:pPr>
            <w:del w:id="268" w:author="Author">
              <w:r w:rsidDel="00C73F6F">
                <w:rPr>
                  <w:rFonts w:asciiTheme="minorHAnsi" w:hAnsiTheme="minorHAnsi"/>
                  <w:bCs/>
                  <w:sz w:val="18"/>
                  <w:szCs w:val="18"/>
                </w:rPr>
                <w:delText>&lt;&lt;this table only shown if Buried Ducts Compliance Credit claimed in cell A04 is true&gt;&gt;</w:delText>
              </w:r>
            </w:del>
          </w:p>
        </w:tc>
      </w:tr>
      <w:tr w:rsidR="00D920D6" w:rsidRPr="006136A2" w:rsidDel="00C73F6F" w14:paraId="7758F2BB" w14:textId="2BEBFA33" w:rsidTr="00D920D6">
        <w:trPr>
          <w:cantSplit/>
          <w:trHeight w:val="242"/>
          <w:del w:id="269" w:author="Author"/>
        </w:trPr>
        <w:tc>
          <w:tcPr>
            <w:tcW w:w="419" w:type="dxa"/>
            <w:tcBorders>
              <w:top w:val="single" w:sz="4" w:space="0" w:color="auto"/>
              <w:left w:val="single" w:sz="4" w:space="0" w:color="auto"/>
              <w:bottom w:val="single" w:sz="4" w:space="0" w:color="auto"/>
              <w:right w:val="single" w:sz="4" w:space="0" w:color="auto"/>
            </w:tcBorders>
            <w:vAlign w:val="center"/>
          </w:tcPr>
          <w:p w14:paraId="7758F2B9" w14:textId="278798DF" w:rsidR="00D920D6" w:rsidRPr="00877B2C" w:rsidDel="00C73F6F" w:rsidRDefault="00D920D6" w:rsidP="00D36FD1">
            <w:pPr>
              <w:keepNext/>
              <w:jc w:val="center"/>
              <w:rPr>
                <w:del w:id="270" w:author="Author"/>
                <w:rFonts w:asciiTheme="minorHAnsi" w:hAnsiTheme="minorHAnsi"/>
                <w:sz w:val="18"/>
                <w:szCs w:val="18"/>
              </w:rPr>
            </w:pPr>
            <w:del w:id="271" w:author="Author">
              <w:r w:rsidRPr="00877B2C" w:rsidDel="00C73F6F">
                <w:rPr>
                  <w:rFonts w:asciiTheme="minorHAnsi" w:hAnsiTheme="minorHAnsi"/>
                  <w:sz w:val="18"/>
                  <w:szCs w:val="18"/>
                </w:rPr>
                <w:delText>01</w:delText>
              </w:r>
            </w:del>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BA" w14:textId="7160DC2F" w:rsidR="00D920D6" w:rsidRPr="00877B2C" w:rsidDel="00C73F6F" w:rsidRDefault="00D920D6" w:rsidP="00D36FD1">
            <w:pPr>
              <w:keepNext/>
              <w:rPr>
                <w:del w:id="272" w:author="Author"/>
                <w:rFonts w:asciiTheme="minorHAnsi" w:hAnsiTheme="minorHAnsi"/>
                <w:sz w:val="18"/>
                <w:szCs w:val="18"/>
              </w:rPr>
            </w:pPr>
            <w:del w:id="273" w:author="Author">
              <w:r w:rsidRPr="00877B2C" w:rsidDel="00C73F6F">
                <w:rPr>
                  <w:rFonts w:asciiTheme="minorHAnsi" w:hAnsiTheme="minorHAnsi"/>
                  <w:sz w:val="18"/>
                  <w:szCs w:val="18"/>
                </w:rPr>
                <w:delText>The duct system design shall be detailed in the special features section of the CF1R-PRF-01-E approved by the enforcement agency.</w:delText>
              </w:r>
            </w:del>
          </w:p>
        </w:tc>
      </w:tr>
      <w:tr w:rsidR="00C97C10" w:rsidRPr="00877B2C" w:rsidDel="00C73F6F" w14:paraId="44EADB69" w14:textId="7E7FE5D2" w:rsidTr="00581F33">
        <w:trPr>
          <w:cantSplit/>
          <w:trHeight w:val="242"/>
          <w:ins w:id="274" w:author="Author"/>
          <w:del w:id="275" w:author="Author"/>
        </w:trPr>
        <w:tc>
          <w:tcPr>
            <w:tcW w:w="419" w:type="dxa"/>
            <w:tcBorders>
              <w:top w:val="single" w:sz="4" w:space="0" w:color="auto"/>
              <w:left w:val="single" w:sz="4" w:space="0" w:color="auto"/>
              <w:bottom w:val="single" w:sz="4" w:space="0" w:color="auto"/>
              <w:right w:val="single" w:sz="4" w:space="0" w:color="auto"/>
            </w:tcBorders>
            <w:vAlign w:val="center"/>
          </w:tcPr>
          <w:p w14:paraId="3ACD802F" w14:textId="35620019" w:rsidR="00C97C10" w:rsidRPr="00877B2C" w:rsidDel="00C73F6F" w:rsidRDefault="00C97C10" w:rsidP="00581F33">
            <w:pPr>
              <w:jc w:val="center"/>
              <w:rPr>
                <w:ins w:id="276" w:author="Author"/>
                <w:del w:id="277" w:author="Author"/>
                <w:rFonts w:asciiTheme="minorHAnsi" w:hAnsiTheme="minorHAnsi"/>
                <w:sz w:val="18"/>
                <w:szCs w:val="18"/>
              </w:rPr>
            </w:pPr>
            <w:ins w:id="278" w:author="Author">
              <w:del w:id="279" w:author="Author">
                <w:r w:rsidRPr="00877B2C" w:rsidDel="00C73F6F">
                  <w:rPr>
                    <w:rFonts w:asciiTheme="minorHAnsi" w:hAnsiTheme="minorHAnsi"/>
                    <w:sz w:val="18"/>
                    <w:szCs w:val="18"/>
                  </w:rPr>
                  <w:delText>01</w:delText>
                </w:r>
              </w:del>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8BB4FA1" w14:textId="29F03076" w:rsidR="00C97C10" w:rsidRPr="00877B2C" w:rsidDel="00C73F6F" w:rsidRDefault="00C97C10" w:rsidP="00581F33">
            <w:pPr>
              <w:rPr>
                <w:ins w:id="280" w:author="Author"/>
                <w:del w:id="281" w:author="Author"/>
                <w:rFonts w:asciiTheme="minorHAnsi" w:hAnsiTheme="minorHAnsi"/>
                <w:sz w:val="18"/>
                <w:szCs w:val="18"/>
              </w:rPr>
            </w:pPr>
            <w:ins w:id="282" w:author="Author">
              <w:del w:id="283" w:author="Author">
                <w:r w:rsidRPr="00877B2C" w:rsidDel="00C73F6F">
                  <w:rPr>
                    <w:rFonts w:asciiTheme="minorHAnsi" w:hAnsiTheme="minorHAnsi"/>
                    <w:sz w:val="18"/>
                    <w:szCs w:val="18"/>
                  </w:rPr>
                  <w:delText>The duct system design shall be detailed in the special features section of the CF1R-PRF-01-E approved by the enforcement agency.</w:delText>
                </w:r>
              </w:del>
            </w:ins>
          </w:p>
        </w:tc>
      </w:tr>
      <w:tr w:rsidR="00C97C10" w:rsidRPr="00877B2C" w:rsidDel="00C73F6F" w14:paraId="1B49BEBA" w14:textId="574300BD" w:rsidTr="00581F33">
        <w:trPr>
          <w:cantSplit/>
          <w:trHeight w:val="242"/>
          <w:ins w:id="284" w:author="Author"/>
          <w:del w:id="285" w:author="Author"/>
        </w:trPr>
        <w:tc>
          <w:tcPr>
            <w:tcW w:w="419" w:type="dxa"/>
            <w:tcBorders>
              <w:top w:val="single" w:sz="4" w:space="0" w:color="auto"/>
              <w:left w:val="single" w:sz="4" w:space="0" w:color="auto"/>
              <w:bottom w:val="single" w:sz="4" w:space="0" w:color="auto"/>
              <w:right w:val="single" w:sz="4" w:space="0" w:color="auto"/>
            </w:tcBorders>
            <w:vAlign w:val="center"/>
          </w:tcPr>
          <w:p w14:paraId="00F011CE" w14:textId="2DA737B1" w:rsidR="00C97C10" w:rsidRPr="00877B2C" w:rsidDel="00C73F6F" w:rsidRDefault="00C97C10" w:rsidP="00581F33">
            <w:pPr>
              <w:jc w:val="center"/>
              <w:rPr>
                <w:ins w:id="286" w:author="Author"/>
                <w:del w:id="287" w:author="Author"/>
                <w:rFonts w:asciiTheme="minorHAnsi" w:hAnsiTheme="minorHAnsi"/>
                <w:sz w:val="18"/>
                <w:szCs w:val="18"/>
              </w:rPr>
            </w:pPr>
            <w:ins w:id="288" w:author="Author">
              <w:del w:id="289" w:author="Author">
                <w:r w:rsidRPr="00877B2C" w:rsidDel="00C73F6F">
                  <w:rPr>
                    <w:rFonts w:asciiTheme="minorHAnsi" w:hAnsiTheme="minorHAnsi"/>
                    <w:sz w:val="18"/>
                    <w:szCs w:val="18"/>
                  </w:rPr>
                  <w:delText>02</w:delText>
                </w:r>
              </w:del>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14E7CA54" w14:textId="366EE48F" w:rsidR="00C97C10" w:rsidRPr="00877B2C" w:rsidDel="00C73F6F" w:rsidRDefault="00C97C10" w:rsidP="00581F33">
            <w:pPr>
              <w:rPr>
                <w:ins w:id="290" w:author="Author"/>
                <w:del w:id="291" w:author="Author"/>
                <w:rFonts w:asciiTheme="minorHAnsi" w:hAnsiTheme="minorHAnsi"/>
                <w:sz w:val="18"/>
                <w:szCs w:val="18"/>
              </w:rPr>
            </w:pPr>
            <w:ins w:id="292" w:author="Author">
              <w:del w:id="293" w:author="Author">
                <w:r w:rsidRPr="00877B2C" w:rsidDel="00C73F6F">
                  <w:rPr>
                    <w:rFonts w:asciiTheme="minorHAnsi" w:hAnsiTheme="minorHAnsi"/>
                    <w:sz w:val="18"/>
                    <w:szCs w:val="18"/>
                  </w:rPr>
                  <w:delText>A duct design layout that conforms to the duct system design details in the special features section of the CF1R-PRF-01-E shall be documented on the building design plans approved by the enforcement agency.</w:delText>
                </w:r>
              </w:del>
            </w:ins>
          </w:p>
        </w:tc>
      </w:tr>
      <w:tr w:rsidR="00C97C10" w:rsidRPr="00877B2C" w:rsidDel="00C73F6F" w14:paraId="6F14D894" w14:textId="6BA6C679" w:rsidTr="00581F33">
        <w:trPr>
          <w:cantSplit/>
          <w:trHeight w:val="242"/>
          <w:ins w:id="294" w:author="Author"/>
          <w:del w:id="295" w:author="Author"/>
        </w:trPr>
        <w:tc>
          <w:tcPr>
            <w:tcW w:w="419" w:type="dxa"/>
            <w:tcBorders>
              <w:top w:val="single" w:sz="4" w:space="0" w:color="auto"/>
              <w:left w:val="single" w:sz="4" w:space="0" w:color="auto"/>
              <w:bottom w:val="single" w:sz="4" w:space="0" w:color="auto"/>
              <w:right w:val="single" w:sz="4" w:space="0" w:color="auto"/>
            </w:tcBorders>
            <w:vAlign w:val="center"/>
          </w:tcPr>
          <w:p w14:paraId="7726AC1D" w14:textId="11742DF3" w:rsidR="00C97C10" w:rsidRPr="00877B2C" w:rsidDel="00C73F6F" w:rsidRDefault="00C97C10" w:rsidP="00581F33">
            <w:pPr>
              <w:jc w:val="center"/>
              <w:rPr>
                <w:ins w:id="296" w:author="Author"/>
                <w:del w:id="297" w:author="Author"/>
                <w:rFonts w:asciiTheme="minorHAnsi" w:hAnsiTheme="minorHAnsi"/>
                <w:sz w:val="18"/>
                <w:szCs w:val="18"/>
              </w:rPr>
            </w:pPr>
            <w:ins w:id="298" w:author="Author">
              <w:del w:id="299" w:author="Author">
                <w:r w:rsidRPr="00877B2C" w:rsidDel="00C73F6F">
                  <w:rPr>
                    <w:rFonts w:asciiTheme="minorHAnsi" w:hAnsiTheme="minorHAnsi"/>
                    <w:sz w:val="18"/>
                    <w:szCs w:val="18"/>
                  </w:rPr>
                  <w:delText>03</w:delText>
                </w:r>
              </w:del>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21A5C21F" w14:textId="50732031" w:rsidR="00C97C10" w:rsidRPr="00877B2C" w:rsidDel="00C73F6F" w:rsidRDefault="00C97C10" w:rsidP="00581F33">
            <w:pPr>
              <w:rPr>
                <w:ins w:id="300" w:author="Author"/>
                <w:del w:id="301" w:author="Author"/>
                <w:rFonts w:asciiTheme="minorHAnsi" w:hAnsiTheme="minorHAnsi"/>
                <w:sz w:val="18"/>
                <w:szCs w:val="18"/>
              </w:rPr>
            </w:pPr>
            <w:ins w:id="302" w:author="Author">
              <w:del w:id="303" w:author="Author">
                <w:r w:rsidRPr="00877B2C" w:rsidDel="00C73F6F">
                  <w:rPr>
                    <w:rFonts w:asciiTheme="minorHAnsi" w:hAnsiTheme="minorHAnsi"/>
                    <w:sz w:val="18"/>
                    <w:szCs w:val="18"/>
                  </w:rPr>
                  <w:delText xml:space="preserve">The </w:delText>
                </w:r>
                <w:r w:rsidDel="00C73F6F">
                  <w:rPr>
                    <w:rFonts w:asciiTheme="minorHAnsi" w:hAnsiTheme="minorHAnsi"/>
                    <w:sz w:val="18"/>
                    <w:szCs w:val="18"/>
                  </w:rPr>
                  <w:delText xml:space="preserve">installed </w:delText>
                </w:r>
                <w:r w:rsidRPr="00877B2C" w:rsidDel="00C73F6F">
                  <w:rPr>
                    <w:rFonts w:asciiTheme="minorHAnsi" w:hAnsiTheme="minorHAnsi"/>
                    <w:sz w:val="18"/>
                    <w:szCs w:val="18"/>
                  </w:rPr>
                  <w:delText>duct system</w:delText>
                </w:r>
                <w:r w:rsidDel="00C73F6F">
                  <w:rPr>
                    <w:rFonts w:asciiTheme="minorHAnsi" w:hAnsiTheme="minorHAnsi"/>
                    <w:sz w:val="18"/>
                    <w:szCs w:val="18"/>
                  </w:rPr>
                  <w:delText xml:space="preserve"> and attic insulation shall conform to the design details in the enforcement agency approved CF1R-PRF-01-E. These installation details include</w:delText>
                </w:r>
                <w:r w:rsidRPr="00877B2C" w:rsidDel="00C73F6F">
                  <w:rPr>
                    <w:rFonts w:asciiTheme="minorHAnsi" w:hAnsiTheme="minorHAnsi"/>
                    <w:sz w:val="18"/>
                    <w:szCs w:val="18"/>
                  </w:rPr>
                  <w:delText xml:space="preserve">, duct </w:delText>
                </w:r>
                <w:r w:rsidDel="00C73F6F">
                  <w:rPr>
                    <w:rFonts w:asciiTheme="minorHAnsi" w:hAnsiTheme="minorHAnsi"/>
                    <w:sz w:val="18"/>
                    <w:szCs w:val="18"/>
                  </w:rPr>
                  <w:delText>nominal diameter, R-value, and length of each segment, ceiling insulation depth, type (i.e. fiberglass or cellulose), and R-value, and supply and return register locations.</w:delText>
                </w:r>
              </w:del>
            </w:ins>
          </w:p>
        </w:tc>
      </w:tr>
      <w:tr w:rsidR="00C97C10" w:rsidRPr="00877B2C" w:rsidDel="00C73F6F" w14:paraId="5540711B" w14:textId="61B85769" w:rsidTr="00581F33">
        <w:trPr>
          <w:cantSplit/>
          <w:trHeight w:val="242"/>
          <w:ins w:id="304" w:author="Author"/>
          <w:del w:id="305" w:author="Author"/>
        </w:trPr>
        <w:tc>
          <w:tcPr>
            <w:tcW w:w="419" w:type="dxa"/>
            <w:tcBorders>
              <w:top w:val="single" w:sz="4" w:space="0" w:color="auto"/>
              <w:left w:val="single" w:sz="4" w:space="0" w:color="auto"/>
              <w:bottom w:val="single" w:sz="4" w:space="0" w:color="auto"/>
              <w:right w:val="single" w:sz="4" w:space="0" w:color="auto"/>
            </w:tcBorders>
            <w:vAlign w:val="center"/>
          </w:tcPr>
          <w:p w14:paraId="0DC5A43F" w14:textId="72F59901" w:rsidR="00C97C10" w:rsidRPr="00877B2C" w:rsidDel="00C73F6F" w:rsidRDefault="00C97C10" w:rsidP="00581F33">
            <w:pPr>
              <w:jc w:val="center"/>
              <w:rPr>
                <w:ins w:id="306" w:author="Author"/>
                <w:del w:id="307" w:author="Author"/>
                <w:rFonts w:asciiTheme="minorHAnsi" w:hAnsiTheme="minorHAnsi"/>
                <w:sz w:val="18"/>
                <w:szCs w:val="18"/>
              </w:rPr>
            </w:pPr>
            <w:ins w:id="308" w:author="Author">
              <w:del w:id="309" w:author="Author">
                <w:r w:rsidRPr="00877B2C" w:rsidDel="00C73F6F">
                  <w:rPr>
                    <w:rFonts w:asciiTheme="minorHAnsi" w:hAnsiTheme="minorHAnsi"/>
                    <w:sz w:val="18"/>
                    <w:szCs w:val="18"/>
                  </w:rPr>
                  <w:delText>04</w:delText>
                </w:r>
              </w:del>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23ACFBD" w14:textId="2007AE59" w:rsidR="00C97C10" w:rsidRPr="00877B2C" w:rsidDel="00C73F6F" w:rsidRDefault="00C97C10" w:rsidP="00581F33">
            <w:pPr>
              <w:rPr>
                <w:ins w:id="310" w:author="Author"/>
                <w:del w:id="311" w:author="Author"/>
                <w:rFonts w:asciiTheme="minorHAnsi" w:hAnsiTheme="minorHAnsi"/>
                <w:sz w:val="18"/>
                <w:szCs w:val="18"/>
              </w:rPr>
            </w:pPr>
            <w:ins w:id="312" w:author="Author">
              <w:del w:id="313" w:author="Author">
                <w:r w:rsidRPr="00877B2C" w:rsidDel="00C73F6F">
                  <w:rPr>
                    <w:rFonts w:asciiTheme="minorHAnsi" w:hAnsiTheme="minorHAnsi"/>
                    <w:sz w:val="18"/>
                    <w:szCs w:val="18"/>
                  </w:rPr>
                  <w:delText>The duct system installation shall be verified by a HERS rater according to the requirements in RA3.1.4.1.</w:delText>
                </w:r>
                <w:r w:rsidDel="00C73F6F">
                  <w:rPr>
                    <w:rFonts w:asciiTheme="minorHAnsi" w:hAnsiTheme="minorHAnsi"/>
                    <w:sz w:val="18"/>
                    <w:szCs w:val="18"/>
                  </w:rPr>
                  <w:delText>5</w:delText>
                </w:r>
                <w:r w:rsidRPr="00877B2C" w:rsidDel="00C73F6F">
                  <w:rPr>
                    <w:rFonts w:asciiTheme="minorHAnsi" w:hAnsiTheme="minorHAnsi"/>
                    <w:sz w:val="18"/>
                    <w:szCs w:val="18"/>
                  </w:rPr>
                  <w:delText>.</w:delText>
                </w:r>
                <w:r w:rsidDel="00C73F6F">
                  <w:rPr>
                    <w:rFonts w:asciiTheme="minorHAnsi" w:hAnsiTheme="minorHAnsi"/>
                    <w:sz w:val="18"/>
                    <w:szCs w:val="18"/>
                  </w:rPr>
                  <w:delText xml:space="preserve"> Verification of duct system installation shall be completed prior to burial of ducts. Verification of insulation installation shall be completed by a second HERS inspection after ducts are buried. </w:delText>
                </w:r>
              </w:del>
            </w:ins>
          </w:p>
        </w:tc>
      </w:tr>
      <w:tr w:rsidR="00C97C10" w:rsidRPr="00877B2C" w:rsidDel="00C73F6F" w14:paraId="65258C88" w14:textId="27DA211C" w:rsidTr="00581F33">
        <w:trPr>
          <w:cantSplit/>
          <w:trHeight w:val="242"/>
          <w:ins w:id="314" w:author="Author"/>
          <w:del w:id="315" w:author="Author"/>
        </w:trPr>
        <w:tc>
          <w:tcPr>
            <w:tcW w:w="419" w:type="dxa"/>
            <w:tcBorders>
              <w:top w:val="single" w:sz="4" w:space="0" w:color="auto"/>
              <w:left w:val="single" w:sz="4" w:space="0" w:color="auto"/>
              <w:bottom w:val="single" w:sz="4" w:space="0" w:color="auto"/>
              <w:right w:val="single" w:sz="4" w:space="0" w:color="auto"/>
            </w:tcBorders>
            <w:vAlign w:val="center"/>
          </w:tcPr>
          <w:p w14:paraId="244004EF" w14:textId="6DAFC4F5" w:rsidR="00C97C10" w:rsidRPr="00877B2C" w:rsidDel="00C73F6F" w:rsidRDefault="00C97C10" w:rsidP="00581F33">
            <w:pPr>
              <w:jc w:val="center"/>
              <w:rPr>
                <w:ins w:id="316" w:author="Author"/>
                <w:del w:id="317" w:author="Author"/>
                <w:rFonts w:asciiTheme="minorHAnsi" w:hAnsiTheme="minorHAnsi"/>
                <w:sz w:val="18"/>
                <w:szCs w:val="18"/>
              </w:rPr>
            </w:pPr>
            <w:ins w:id="318" w:author="Author">
              <w:del w:id="319" w:author="Author">
                <w:r w:rsidRPr="00877B2C" w:rsidDel="00C73F6F">
                  <w:rPr>
                    <w:rFonts w:asciiTheme="minorHAnsi" w:hAnsiTheme="minorHAnsi"/>
                    <w:sz w:val="18"/>
                    <w:szCs w:val="18"/>
                  </w:rPr>
                  <w:delText>05</w:delText>
                </w:r>
              </w:del>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4709FC6C" w14:textId="66034E27" w:rsidR="00C97C10" w:rsidRPr="00877B2C" w:rsidDel="00C73F6F" w:rsidRDefault="00C97C10" w:rsidP="00581F33">
            <w:pPr>
              <w:rPr>
                <w:ins w:id="320" w:author="Author"/>
                <w:del w:id="321" w:author="Author"/>
                <w:rFonts w:asciiTheme="minorHAnsi" w:hAnsiTheme="minorHAnsi"/>
                <w:sz w:val="18"/>
                <w:szCs w:val="18"/>
              </w:rPr>
            </w:pPr>
            <w:ins w:id="322" w:author="Author">
              <w:del w:id="323" w:author="Author">
                <w:r w:rsidDel="00C73F6F">
                  <w:rPr>
                    <w:rFonts w:asciiTheme="minorHAnsi" w:hAnsiTheme="minorHAnsi"/>
                    <w:sz w:val="18"/>
                    <w:szCs w:val="18"/>
                  </w:rPr>
                  <w:delText>Ducts</w:delText>
                </w:r>
                <w:r w:rsidRPr="00877B2C" w:rsidDel="00C73F6F">
                  <w:rPr>
                    <w:rFonts w:asciiTheme="minorHAnsi" w:hAnsiTheme="minorHAnsi"/>
                    <w:sz w:val="18"/>
                    <w:szCs w:val="18"/>
                  </w:rPr>
                  <w:delText xml:space="preserve"> shall not have severely twisted or compressed sections that would rest</w:delText>
                </w:r>
                <w:r w:rsidDel="00C73F6F">
                  <w:rPr>
                    <w:rFonts w:asciiTheme="minorHAnsi" w:hAnsiTheme="minorHAnsi"/>
                    <w:sz w:val="18"/>
                    <w:szCs w:val="18"/>
                  </w:rPr>
                  <w:delText>rict required operating airflow.</w:delText>
                </w:r>
              </w:del>
            </w:ins>
          </w:p>
        </w:tc>
      </w:tr>
      <w:tr w:rsidR="00C97C10" w:rsidRPr="00877B2C" w:rsidDel="00C73F6F" w14:paraId="770D45EE" w14:textId="1ADC478E" w:rsidTr="00581F33">
        <w:trPr>
          <w:cantSplit/>
          <w:trHeight w:val="242"/>
          <w:ins w:id="324" w:author="Author"/>
          <w:del w:id="325" w:author="Author"/>
        </w:trPr>
        <w:tc>
          <w:tcPr>
            <w:tcW w:w="419" w:type="dxa"/>
            <w:tcBorders>
              <w:top w:val="single" w:sz="4" w:space="0" w:color="auto"/>
              <w:left w:val="single" w:sz="4" w:space="0" w:color="auto"/>
              <w:bottom w:val="single" w:sz="4" w:space="0" w:color="auto"/>
              <w:right w:val="single" w:sz="4" w:space="0" w:color="auto"/>
            </w:tcBorders>
            <w:vAlign w:val="center"/>
          </w:tcPr>
          <w:p w14:paraId="6C8D1A51" w14:textId="6990E1D0" w:rsidR="00C97C10" w:rsidRPr="00877B2C" w:rsidDel="00C73F6F" w:rsidRDefault="00C97C10" w:rsidP="00581F33">
            <w:pPr>
              <w:jc w:val="center"/>
              <w:rPr>
                <w:ins w:id="326" w:author="Author"/>
                <w:del w:id="327" w:author="Author"/>
                <w:rFonts w:asciiTheme="minorHAnsi" w:hAnsiTheme="minorHAnsi"/>
                <w:sz w:val="18"/>
                <w:szCs w:val="18"/>
              </w:rPr>
            </w:pPr>
            <w:ins w:id="328" w:author="Author">
              <w:del w:id="329" w:author="Author">
                <w:r w:rsidRPr="00877B2C" w:rsidDel="00C73F6F">
                  <w:rPr>
                    <w:rFonts w:asciiTheme="minorHAnsi" w:hAnsiTheme="minorHAnsi"/>
                    <w:sz w:val="18"/>
                    <w:szCs w:val="18"/>
                  </w:rPr>
                  <w:delText>06</w:delText>
                </w:r>
              </w:del>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C377841" w14:textId="2BC40ABA" w:rsidR="00C97C10" w:rsidRPr="00877B2C" w:rsidDel="00C73F6F" w:rsidRDefault="00C97C10" w:rsidP="00581F33">
            <w:pPr>
              <w:rPr>
                <w:ins w:id="330" w:author="Author"/>
                <w:del w:id="331" w:author="Author"/>
                <w:rFonts w:asciiTheme="minorHAnsi" w:hAnsiTheme="minorHAnsi"/>
                <w:sz w:val="18"/>
                <w:szCs w:val="18"/>
              </w:rPr>
            </w:pPr>
            <w:ins w:id="332" w:author="Author">
              <w:del w:id="333" w:author="Author">
                <w:r w:rsidDel="00C73F6F">
                  <w:rPr>
                    <w:rFonts w:asciiTheme="minorHAnsi" w:hAnsiTheme="minorHAnsi"/>
                    <w:sz w:val="18"/>
                    <w:szCs w:val="18"/>
                  </w:rPr>
                  <w:delText>D</w:delText>
                </w:r>
                <w:r w:rsidRPr="00801F86" w:rsidDel="00C73F6F">
                  <w:rPr>
                    <w:rFonts w:asciiTheme="minorHAnsi" w:hAnsiTheme="minorHAnsi"/>
                    <w:sz w:val="18"/>
                    <w:szCs w:val="18"/>
                  </w:rPr>
                  <w:delText>uct</w:delText>
                </w:r>
                <w:r w:rsidDel="00C73F6F">
                  <w:rPr>
                    <w:rFonts w:asciiTheme="minorHAnsi" w:hAnsiTheme="minorHAnsi"/>
                    <w:sz w:val="18"/>
                    <w:szCs w:val="18"/>
                  </w:rPr>
                  <w:delText xml:space="preserve">s </w:delText>
                </w:r>
                <w:r w:rsidRPr="00801F86" w:rsidDel="00C73F6F">
                  <w:rPr>
                    <w:rFonts w:asciiTheme="minorHAnsi" w:hAnsiTheme="minorHAnsi"/>
                    <w:sz w:val="18"/>
                    <w:szCs w:val="18"/>
                  </w:rPr>
                  <w:delText>shall be buried by a uniform level of insulation</w:delText>
                </w:r>
                <w:r w:rsidDel="00C73F6F">
                  <w:rPr>
                    <w:rFonts w:asciiTheme="minorHAnsi" w:hAnsiTheme="minorHAnsi"/>
                    <w:sz w:val="18"/>
                    <w:szCs w:val="18"/>
                  </w:rPr>
                  <w:delText xml:space="preserve"> </w:delText>
                </w:r>
                <w:r w:rsidRPr="00801F86" w:rsidDel="00C73F6F">
                  <w:rPr>
                    <w:rFonts w:asciiTheme="minorHAnsi" w:hAnsiTheme="minorHAnsi"/>
                    <w:sz w:val="18"/>
                    <w:szCs w:val="18"/>
                  </w:rPr>
                  <w:delText xml:space="preserve">(i.e. </w:delText>
                </w:r>
                <w:r w:rsidDel="00C73F6F">
                  <w:rPr>
                    <w:rFonts w:asciiTheme="minorHAnsi" w:hAnsiTheme="minorHAnsi"/>
                    <w:sz w:val="18"/>
                    <w:szCs w:val="18"/>
                  </w:rPr>
                  <w:delText>no</w:delText>
                </w:r>
                <w:r w:rsidRPr="00801F86" w:rsidDel="00C73F6F">
                  <w:rPr>
                    <w:rFonts w:asciiTheme="minorHAnsi" w:hAnsiTheme="minorHAnsi"/>
                    <w:sz w:val="18"/>
                    <w:szCs w:val="18"/>
                  </w:rPr>
                  <w:delText xml:space="preserve"> mounding attic ins</w:delText>
                </w:r>
                <w:r w:rsidDel="00C73F6F">
                  <w:rPr>
                    <w:rFonts w:asciiTheme="minorHAnsi" w:hAnsiTheme="minorHAnsi"/>
                    <w:sz w:val="18"/>
                    <w:szCs w:val="18"/>
                  </w:rPr>
                  <w:delText>ulation to achieve burial level), lay directly or within 3.5 inches of ceiling gypsum board, and have at least 6 inches of space between the duct outer jacket and the roof sheathing.</w:delText>
                </w:r>
              </w:del>
            </w:ins>
          </w:p>
        </w:tc>
      </w:tr>
      <w:tr w:rsidR="00C97C10" w:rsidRPr="003527A2" w:rsidDel="00C73F6F" w14:paraId="4ED50F75" w14:textId="67006F01" w:rsidTr="00581F33">
        <w:trPr>
          <w:cantSplit/>
          <w:trHeight w:val="242"/>
          <w:ins w:id="334" w:author="Author"/>
          <w:del w:id="335" w:author="Author"/>
        </w:trPr>
        <w:tc>
          <w:tcPr>
            <w:tcW w:w="419" w:type="dxa"/>
            <w:tcBorders>
              <w:top w:val="single" w:sz="4" w:space="0" w:color="auto"/>
              <w:left w:val="single" w:sz="4" w:space="0" w:color="auto"/>
              <w:bottom w:val="single" w:sz="4" w:space="0" w:color="auto"/>
              <w:right w:val="single" w:sz="4" w:space="0" w:color="auto"/>
            </w:tcBorders>
            <w:vAlign w:val="center"/>
          </w:tcPr>
          <w:p w14:paraId="5340A017" w14:textId="35C83A4A" w:rsidR="00C97C10" w:rsidRPr="00877B2C" w:rsidDel="00C73F6F" w:rsidRDefault="00C97C10" w:rsidP="00581F33">
            <w:pPr>
              <w:jc w:val="center"/>
              <w:rPr>
                <w:ins w:id="336" w:author="Author"/>
                <w:del w:id="337" w:author="Author"/>
                <w:rFonts w:asciiTheme="minorHAnsi" w:hAnsiTheme="minorHAnsi"/>
                <w:sz w:val="18"/>
                <w:szCs w:val="18"/>
              </w:rPr>
            </w:pPr>
            <w:ins w:id="338" w:author="Author">
              <w:del w:id="339" w:author="Author">
                <w:r w:rsidRPr="00877B2C" w:rsidDel="00C73F6F">
                  <w:rPr>
                    <w:rFonts w:asciiTheme="minorHAnsi" w:hAnsiTheme="minorHAnsi"/>
                    <w:sz w:val="18"/>
                    <w:szCs w:val="18"/>
                  </w:rPr>
                  <w:delText>07</w:delText>
                </w:r>
              </w:del>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14A6A18" w14:textId="54233DA3" w:rsidR="00C97C10" w:rsidRPr="003527A2" w:rsidDel="00C73F6F" w:rsidRDefault="00C97C10" w:rsidP="00581F33">
            <w:pPr>
              <w:keepNext/>
              <w:tabs>
                <w:tab w:val="left" w:pos="356"/>
              </w:tabs>
              <w:rPr>
                <w:ins w:id="340" w:author="Author"/>
                <w:del w:id="341" w:author="Author"/>
                <w:rFonts w:asciiTheme="minorHAnsi" w:hAnsiTheme="minorHAnsi"/>
                <w:sz w:val="18"/>
                <w:szCs w:val="18"/>
              </w:rPr>
            </w:pPr>
            <w:ins w:id="342" w:author="Author">
              <w:del w:id="343" w:author="Author">
                <w:r w:rsidRPr="00877B2C" w:rsidDel="00C73F6F">
                  <w:rPr>
                    <w:rFonts w:asciiTheme="minorHAnsi" w:hAnsiTheme="minorHAnsi"/>
                    <w:sz w:val="18"/>
                    <w:szCs w:val="18"/>
                  </w:rPr>
                  <w:delText>The dwelling shall comply with all Quality Insulation Installation requirements as documented on the applicable CF2R and CF3R.</w:delText>
                </w:r>
              </w:del>
            </w:ins>
          </w:p>
        </w:tc>
      </w:tr>
      <w:tr w:rsidR="00D920D6" w:rsidRPr="006136A2" w:rsidDel="00C73F6F" w14:paraId="7758F2BE" w14:textId="3A0CD773" w:rsidTr="00D920D6">
        <w:trPr>
          <w:cantSplit/>
          <w:trHeight w:val="242"/>
          <w:del w:id="344" w:author="Author"/>
        </w:trPr>
        <w:tc>
          <w:tcPr>
            <w:tcW w:w="419" w:type="dxa"/>
            <w:tcBorders>
              <w:top w:val="single" w:sz="4" w:space="0" w:color="auto"/>
              <w:left w:val="single" w:sz="4" w:space="0" w:color="auto"/>
              <w:bottom w:val="single" w:sz="4" w:space="0" w:color="auto"/>
              <w:right w:val="single" w:sz="4" w:space="0" w:color="auto"/>
            </w:tcBorders>
            <w:vAlign w:val="center"/>
          </w:tcPr>
          <w:p w14:paraId="7758F2BC" w14:textId="607F1365" w:rsidR="00D920D6" w:rsidRPr="00877B2C" w:rsidDel="00C73F6F" w:rsidRDefault="00D920D6" w:rsidP="00D36FD1">
            <w:pPr>
              <w:keepNext/>
              <w:jc w:val="center"/>
              <w:rPr>
                <w:del w:id="345" w:author="Author"/>
                <w:rFonts w:asciiTheme="minorHAnsi" w:hAnsiTheme="minorHAnsi"/>
                <w:sz w:val="18"/>
                <w:szCs w:val="18"/>
              </w:rPr>
            </w:pPr>
            <w:del w:id="346" w:author="Author">
              <w:r w:rsidRPr="00877B2C" w:rsidDel="00C73F6F">
                <w:rPr>
                  <w:rFonts w:asciiTheme="minorHAnsi" w:hAnsiTheme="minorHAnsi"/>
                  <w:sz w:val="18"/>
                  <w:szCs w:val="18"/>
                </w:rPr>
                <w:delText>02</w:delText>
              </w:r>
            </w:del>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BD" w14:textId="4CFA5146" w:rsidR="00D920D6" w:rsidRPr="00877B2C" w:rsidDel="00C73F6F" w:rsidRDefault="00D920D6" w:rsidP="00D36FD1">
            <w:pPr>
              <w:keepNext/>
              <w:rPr>
                <w:del w:id="347" w:author="Author"/>
                <w:rFonts w:asciiTheme="minorHAnsi" w:hAnsiTheme="minorHAnsi"/>
                <w:sz w:val="18"/>
                <w:szCs w:val="18"/>
              </w:rPr>
            </w:pPr>
            <w:del w:id="348" w:author="Author">
              <w:r w:rsidRPr="00877B2C" w:rsidDel="00C73F6F">
                <w:rPr>
                  <w:rFonts w:asciiTheme="minorHAnsi" w:hAnsiTheme="minorHAnsi"/>
                  <w:sz w:val="18"/>
                  <w:szCs w:val="18"/>
                </w:rPr>
                <w:delText>A duct design layout that conforms to the duct system design details in the special features section of the CF1R-PRF-01-E shall be documented on the building design plans approved by the enforcement agency.</w:delText>
              </w:r>
            </w:del>
          </w:p>
        </w:tc>
      </w:tr>
      <w:tr w:rsidR="00D920D6" w:rsidRPr="006136A2" w:rsidDel="00C73F6F" w14:paraId="7758F2C1" w14:textId="4D793CEF" w:rsidTr="00D920D6">
        <w:trPr>
          <w:cantSplit/>
          <w:trHeight w:val="242"/>
          <w:del w:id="349" w:author="Author"/>
        </w:trPr>
        <w:tc>
          <w:tcPr>
            <w:tcW w:w="419" w:type="dxa"/>
            <w:tcBorders>
              <w:top w:val="single" w:sz="4" w:space="0" w:color="auto"/>
              <w:left w:val="single" w:sz="4" w:space="0" w:color="auto"/>
              <w:bottom w:val="single" w:sz="4" w:space="0" w:color="auto"/>
              <w:right w:val="single" w:sz="4" w:space="0" w:color="auto"/>
            </w:tcBorders>
            <w:vAlign w:val="center"/>
          </w:tcPr>
          <w:p w14:paraId="7758F2BF" w14:textId="65A67C0F" w:rsidR="00D920D6" w:rsidRPr="00877B2C" w:rsidDel="00C73F6F" w:rsidRDefault="00D920D6" w:rsidP="00D36FD1">
            <w:pPr>
              <w:keepNext/>
              <w:jc w:val="center"/>
              <w:rPr>
                <w:del w:id="350" w:author="Author"/>
                <w:rFonts w:asciiTheme="minorHAnsi" w:hAnsiTheme="minorHAnsi"/>
                <w:sz w:val="18"/>
                <w:szCs w:val="18"/>
              </w:rPr>
            </w:pPr>
            <w:del w:id="351" w:author="Author">
              <w:r w:rsidRPr="00877B2C" w:rsidDel="00C73F6F">
                <w:rPr>
                  <w:rFonts w:asciiTheme="minorHAnsi" w:hAnsiTheme="minorHAnsi"/>
                  <w:sz w:val="18"/>
                  <w:szCs w:val="18"/>
                </w:rPr>
                <w:delText>03</w:delText>
              </w:r>
            </w:del>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C0" w14:textId="6BAFAC7E" w:rsidR="00D920D6" w:rsidRPr="00877B2C" w:rsidDel="00C73F6F" w:rsidRDefault="00D920D6" w:rsidP="00D36FD1">
            <w:pPr>
              <w:keepNext/>
              <w:rPr>
                <w:del w:id="352" w:author="Author"/>
                <w:rFonts w:asciiTheme="minorHAnsi" w:hAnsiTheme="minorHAnsi"/>
                <w:sz w:val="18"/>
                <w:szCs w:val="18"/>
              </w:rPr>
            </w:pPr>
            <w:del w:id="353" w:author="Author">
              <w:r w:rsidRPr="00877B2C" w:rsidDel="00C73F6F">
                <w:rPr>
                  <w:rFonts w:asciiTheme="minorHAnsi" w:hAnsiTheme="minorHAnsi"/>
                  <w:sz w:val="18"/>
                  <w:szCs w:val="18"/>
                </w:rPr>
                <w:delText>The duct system installation, including duct sizes and locations of supply &amp; return registers shall conform to the duct system design layout approved by the enforcement agency.</w:delText>
              </w:r>
            </w:del>
          </w:p>
        </w:tc>
      </w:tr>
      <w:tr w:rsidR="00D920D6" w:rsidRPr="006136A2" w:rsidDel="00C73F6F" w14:paraId="7758F2C4" w14:textId="6DF7D76E" w:rsidTr="00D920D6">
        <w:trPr>
          <w:cantSplit/>
          <w:trHeight w:val="242"/>
          <w:del w:id="354" w:author="Author"/>
        </w:trPr>
        <w:tc>
          <w:tcPr>
            <w:tcW w:w="419" w:type="dxa"/>
            <w:tcBorders>
              <w:top w:val="single" w:sz="4" w:space="0" w:color="auto"/>
              <w:left w:val="single" w:sz="4" w:space="0" w:color="auto"/>
              <w:bottom w:val="single" w:sz="4" w:space="0" w:color="auto"/>
              <w:right w:val="single" w:sz="4" w:space="0" w:color="auto"/>
            </w:tcBorders>
            <w:vAlign w:val="center"/>
          </w:tcPr>
          <w:p w14:paraId="7758F2C2" w14:textId="4CC03E1F" w:rsidR="00D920D6" w:rsidRPr="00877B2C" w:rsidDel="00C73F6F" w:rsidRDefault="00D920D6" w:rsidP="00D36FD1">
            <w:pPr>
              <w:keepNext/>
              <w:jc w:val="center"/>
              <w:rPr>
                <w:del w:id="355" w:author="Author"/>
                <w:rFonts w:asciiTheme="minorHAnsi" w:hAnsiTheme="minorHAnsi"/>
                <w:sz w:val="18"/>
                <w:szCs w:val="18"/>
              </w:rPr>
            </w:pPr>
            <w:del w:id="356" w:author="Author">
              <w:r w:rsidRPr="00877B2C" w:rsidDel="00C73F6F">
                <w:rPr>
                  <w:rFonts w:asciiTheme="minorHAnsi" w:hAnsiTheme="minorHAnsi"/>
                  <w:sz w:val="18"/>
                  <w:szCs w:val="18"/>
                </w:rPr>
                <w:delText>04</w:delText>
              </w:r>
            </w:del>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C3" w14:textId="66BFFA72" w:rsidR="00D920D6" w:rsidRPr="00877B2C" w:rsidDel="00C73F6F" w:rsidRDefault="00D920D6" w:rsidP="00D36FD1">
            <w:pPr>
              <w:keepNext/>
              <w:rPr>
                <w:del w:id="357" w:author="Author"/>
                <w:rFonts w:asciiTheme="minorHAnsi" w:hAnsiTheme="minorHAnsi"/>
                <w:sz w:val="18"/>
                <w:szCs w:val="18"/>
              </w:rPr>
            </w:pPr>
            <w:del w:id="358" w:author="Author">
              <w:r w:rsidRPr="00877B2C" w:rsidDel="00C73F6F">
                <w:rPr>
                  <w:rFonts w:asciiTheme="minorHAnsi" w:hAnsiTheme="minorHAnsi"/>
                  <w:sz w:val="18"/>
                  <w:szCs w:val="18"/>
                </w:rPr>
                <w:delText>The duct system installation shall be verified by a HERS rater according to the requirements in RA3.1.4.1.5.</w:delText>
              </w:r>
            </w:del>
          </w:p>
        </w:tc>
      </w:tr>
      <w:tr w:rsidR="00D920D6" w:rsidRPr="006136A2" w:rsidDel="00C73F6F" w14:paraId="7758F2C7" w14:textId="35A996E5" w:rsidTr="00D920D6">
        <w:trPr>
          <w:cantSplit/>
          <w:trHeight w:val="242"/>
          <w:del w:id="359" w:author="Author"/>
        </w:trPr>
        <w:tc>
          <w:tcPr>
            <w:tcW w:w="419" w:type="dxa"/>
            <w:tcBorders>
              <w:top w:val="single" w:sz="4" w:space="0" w:color="auto"/>
              <w:left w:val="single" w:sz="4" w:space="0" w:color="auto"/>
              <w:bottom w:val="single" w:sz="4" w:space="0" w:color="auto"/>
              <w:right w:val="single" w:sz="4" w:space="0" w:color="auto"/>
            </w:tcBorders>
            <w:vAlign w:val="center"/>
          </w:tcPr>
          <w:p w14:paraId="7758F2C5" w14:textId="0CF1B5B3" w:rsidR="00D920D6" w:rsidRPr="00877B2C" w:rsidDel="00C73F6F" w:rsidRDefault="00D920D6" w:rsidP="00D36FD1">
            <w:pPr>
              <w:keepNext/>
              <w:jc w:val="center"/>
              <w:rPr>
                <w:del w:id="360" w:author="Author"/>
                <w:rFonts w:asciiTheme="minorHAnsi" w:hAnsiTheme="minorHAnsi"/>
                <w:sz w:val="18"/>
                <w:szCs w:val="18"/>
              </w:rPr>
            </w:pPr>
            <w:del w:id="361" w:author="Author">
              <w:r w:rsidRPr="00877B2C" w:rsidDel="00C73F6F">
                <w:rPr>
                  <w:rFonts w:asciiTheme="minorHAnsi" w:hAnsiTheme="minorHAnsi"/>
                  <w:sz w:val="18"/>
                  <w:szCs w:val="18"/>
                </w:rPr>
                <w:delText>05</w:delText>
              </w:r>
            </w:del>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C6" w14:textId="7D8014C4" w:rsidR="00D920D6" w:rsidRPr="00877B2C" w:rsidDel="00C73F6F" w:rsidRDefault="00D920D6" w:rsidP="00D36FD1">
            <w:pPr>
              <w:keepNext/>
              <w:rPr>
                <w:del w:id="362" w:author="Author"/>
                <w:rFonts w:asciiTheme="minorHAnsi" w:hAnsiTheme="minorHAnsi"/>
                <w:sz w:val="18"/>
                <w:szCs w:val="18"/>
              </w:rPr>
            </w:pPr>
            <w:del w:id="363" w:author="Author">
              <w:r w:rsidRPr="00877B2C" w:rsidDel="00C73F6F">
                <w:rPr>
                  <w:rFonts w:asciiTheme="minorHAnsi" w:hAnsiTheme="minorHAnsi"/>
                  <w:sz w:val="18"/>
                  <w:szCs w:val="18"/>
                </w:rPr>
                <w:delText>The duct system installation shall not have severely twisted or compressed sections that would restrict required operating airflow.</w:delText>
              </w:r>
            </w:del>
          </w:p>
        </w:tc>
      </w:tr>
      <w:tr w:rsidR="00D920D6" w:rsidRPr="006136A2" w:rsidDel="00C73F6F" w14:paraId="7758F2CA" w14:textId="38A7239C" w:rsidTr="00D920D6">
        <w:trPr>
          <w:cantSplit/>
          <w:trHeight w:val="242"/>
          <w:del w:id="364" w:author="Author"/>
        </w:trPr>
        <w:tc>
          <w:tcPr>
            <w:tcW w:w="419" w:type="dxa"/>
            <w:tcBorders>
              <w:top w:val="single" w:sz="4" w:space="0" w:color="auto"/>
              <w:left w:val="single" w:sz="4" w:space="0" w:color="auto"/>
              <w:bottom w:val="single" w:sz="4" w:space="0" w:color="auto"/>
              <w:right w:val="single" w:sz="4" w:space="0" w:color="auto"/>
            </w:tcBorders>
            <w:vAlign w:val="center"/>
          </w:tcPr>
          <w:p w14:paraId="7758F2C8" w14:textId="38528DCA" w:rsidR="00D920D6" w:rsidRPr="00877B2C" w:rsidDel="00C73F6F" w:rsidRDefault="00D920D6" w:rsidP="00D36FD1">
            <w:pPr>
              <w:keepNext/>
              <w:jc w:val="center"/>
              <w:rPr>
                <w:del w:id="365" w:author="Author"/>
                <w:rFonts w:asciiTheme="minorHAnsi" w:hAnsiTheme="minorHAnsi"/>
                <w:sz w:val="18"/>
                <w:szCs w:val="18"/>
              </w:rPr>
            </w:pPr>
            <w:del w:id="366" w:author="Author">
              <w:r w:rsidRPr="00877B2C" w:rsidDel="00C73F6F">
                <w:rPr>
                  <w:rFonts w:asciiTheme="minorHAnsi" w:hAnsiTheme="minorHAnsi"/>
                  <w:sz w:val="18"/>
                  <w:szCs w:val="18"/>
                </w:rPr>
                <w:delText>06</w:delText>
              </w:r>
            </w:del>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C9" w14:textId="5D62F6E9" w:rsidR="00D920D6" w:rsidRPr="00877B2C" w:rsidDel="00C73F6F" w:rsidRDefault="00D920D6" w:rsidP="00D36FD1">
            <w:pPr>
              <w:keepNext/>
              <w:rPr>
                <w:del w:id="367" w:author="Author"/>
                <w:rFonts w:asciiTheme="minorHAnsi" w:hAnsiTheme="minorHAnsi"/>
                <w:sz w:val="18"/>
                <w:szCs w:val="18"/>
              </w:rPr>
            </w:pPr>
            <w:del w:id="368" w:author="Author">
              <w:r w:rsidRPr="00877B2C" w:rsidDel="00C73F6F">
                <w:rPr>
                  <w:rFonts w:asciiTheme="minorHAnsi" w:hAnsiTheme="minorHAnsi"/>
                  <w:sz w:val="18"/>
                  <w:szCs w:val="18"/>
                </w:rPr>
                <w:delText>The dwelling shall comply with all Quality Insulation Installation requirements as documented on the applicable CF2R and CF3R.</w:delText>
              </w:r>
            </w:del>
          </w:p>
        </w:tc>
      </w:tr>
      <w:tr w:rsidR="00EC5897" w:rsidRPr="006136A2" w:rsidDel="00C73F6F" w14:paraId="7758F2D0" w14:textId="3126A06C" w:rsidTr="00910091">
        <w:trPr>
          <w:cantSplit/>
          <w:trHeight w:val="242"/>
          <w:del w:id="369" w:author="Author"/>
        </w:trPr>
        <w:tc>
          <w:tcPr>
            <w:tcW w:w="419" w:type="dxa"/>
            <w:tcBorders>
              <w:top w:val="single" w:sz="4" w:space="0" w:color="auto"/>
              <w:left w:val="single" w:sz="4" w:space="0" w:color="auto"/>
              <w:bottom w:val="single" w:sz="4" w:space="0" w:color="auto"/>
              <w:right w:val="single" w:sz="4" w:space="0" w:color="auto"/>
            </w:tcBorders>
            <w:vAlign w:val="center"/>
          </w:tcPr>
          <w:p w14:paraId="7758F2CB" w14:textId="720E7B10" w:rsidR="00EC5897" w:rsidRPr="00877B2C" w:rsidDel="00C73F6F" w:rsidRDefault="00EC5897" w:rsidP="00D36FD1">
            <w:pPr>
              <w:keepNext/>
              <w:jc w:val="center"/>
              <w:rPr>
                <w:del w:id="370" w:author="Author"/>
                <w:rFonts w:asciiTheme="minorHAnsi" w:hAnsiTheme="minorHAnsi"/>
                <w:sz w:val="18"/>
                <w:szCs w:val="18"/>
              </w:rPr>
            </w:pPr>
            <w:del w:id="371" w:author="Author">
              <w:r w:rsidRPr="00877B2C" w:rsidDel="00C73F6F">
                <w:rPr>
                  <w:rFonts w:asciiTheme="minorHAnsi" w:hAnsiTheme="minorHAnsi"/>
                  <w:sz w:val="18"/>
                  <w:szCs w:val="18"/>
                </w:rPr>
                <w:delText>07</w:delText>
              </w:r>
            </w:del>
          </w:p>
        </w:tc>
        <w:tc>
          <w:tcPr>
            <w:tcW w:w="2846" w:type="dxa"/>
            <w:tcBorders>
              <w:top w:val="single" w:sz="4" w:space="0" w:color="auto"/>
              <w:left w:val="single" w:sz="4" w:space="0" w:color="auto"/>
              <w:bottom w:val="single" w:sz="4" w:space="0" w:color="auto"/>
              <w:right w:val="single" w:sz="4" w:space="0" w:color="auto"/>
            </w:tcBorders>
            <w:vAlign w:val="center"/>
          </w:tcPr>
          <w:p w14:paraId="7758F2CC" w14:textId="70D32869" w:rsidR="00EC5897" w:rsidRPr="00877B2C" w:rsidDel="00C73F6F" w:rsidRDefault="00EC5897" w:rsidP="00D36FD1">
            <w:pPr>
              <w:keepNext/>
              <w:rPr>
                <w:del w:id="372" w:author="Author"/>
                <w:rFonts w:asciiTheme="minorHAnsi" w:hAnsiTheme="minorHAnsi"/>
                <w:sz w:val="18"/>
                <w:szCs w:val="18"/>
              </w:rPr>
            </w:pPr>
            <w:del w:id="373" w:author="Author">
              <w:r w:rsidRPr="00877B2C" w:rsidDel="00C73F6F">
                <w:rPr>
                  <w:rFonts w:asciiTheme="minorHAnsi" w:hAnsiTheme="minorHAnsi"/>
                  <w:sz w:val="18"/>
                  <w:szCs w:val="18"/>
                </w:rPr>
                <w:delText>Verification Status:</w:delText>
              </w:r>
            </w:del>
          </w:p>
        </w:tc>
        <w:tc>
          <w:tcPr>
            <w:tcW w:w="7765" w:type="dxa"/>
            <w:tcBorders>
              <w:top w:val="single" w:sz="4" w:space="0" w:color="auto"/>
              <w:left w:val="single" w:sz="4" w:space="0" w:color="auto"/>
              <w:bottom w:val="single" w:sz="4" w:space="0" w:color="auto"/>
              <w:right w:val="single" w:sz="4" w:space="0" w:color="auto"/>
            </w:tcBorders>
            <w:vAlign w:val="center"/>
          </w:tcPr>
          <w:p w14:paraId="7758F2CD" w14:textId="09662BDC" w:rsidR="00D36FD1" w:rsidRPr="00877B2C" w:rsidDel="00C73F6F" w:rsidRDefault="00D36FD1" w:rsidP="00D36FD1">
            <w:pPr>
              <w:keepNext/>
              <w:rPr>
                <w:del w:id="374" w:author="Author"/>
                <w:rFonts w:asciiTheme="minorHAnsi" w:eastAsia="Calibri" w:hAnsiTheme="minorHAnsi"/>
                <w:sz w:val="18"/>
                <w:szCs w:val="18"/>
              </w:rPr>
            </w:pPr>
            <w:del w:id="375" w:author="Author">
              <w:r w:rsidRPr="00877B2C" w:rsidDel="00C73F6F">
                <w:rPr>
                  <w:rFonts w:asciiTheme="minorHAnsi" w:eastAsia="Calibri" w:hAnsiTheme="minorHAnsi"/>
                  <w:sz w:val="18"/>
                  <w:szCs w:val="18"/>
                </w:rPr>
                <w:delText>&lt;&lt;user pick from list:</w:delText>
              </w:r>
            </w:del>
          </w:p>
          <w:p w14:paraId="7758F2CE" w14:textId="1515DC63" w:rsidR="00D36FD1" w:rsidRPr="00877B2C" w:rsidDel="00C73F6F" w:rsidRDefault="00D36FD1" w:rsidP="00D36FD1">
            <w:pPr>
              <w:keepNext/>
              <w:rPr>
                <w:del w:id="376" w:author="Author"/>
                <w:rFonts w:asciiTheme="minorHAnsi" w:eastAsia="Calibri" w:hAnsiTheme="minorHAnsi"/>
                <w:sz w:val="18"/>
                <w:szCs w:val="18"/>
              </w:rPr>
            </w:pPr>
            <w:del w:id="377" w:author="Author">
              <w:r w:rsidRPr="00877B2C" w:rsidDel="00C73F6F">
                <w:rPr>
                  <w:rFonts w:asciiTheme="minorHAnsi" w:eastAsia="Calibri" w:hAnsiTheme="minorHAnsi"/>
                  <w:sz w:val="18"/>
                  <w:szCs w:val="18"/>
                </w:rPr>
                <w:delText>***</w:delText>
              </w:r>
              <w:r w:rsidRPr="00877B2C" w:rsidDel="00C73F6F">
                <w:rPr>
                  <w:rFonts w:asciiTheme="minorHAnsi" w:eastAsia="Calibri" w:hAnsiTheme="minorHAnsi"/>
                  <w:sz w:val="18"/>
                  <w:szCs w:val="18"/>
                  <w:u w:val="single"/>
                </w:rPr>
                <w:delText>Pass</w:delText>
              </w:r>
              <w:r w:rsidRPr="00877B2C" w:rsidDel="00C73F6F">
                <w:rPr>
                  <w:rFonts w:asciiTheme="minorHAnsi" w:eastAsia="Calibri" w:hAnsiTheme="minorHAnsi"/>
                  <w:sz w:val="18"/>
                  <w:szCs w:val="18"/>
                </w:rPr>
                <w:delText xml:space="preserve"> - all applicable requirements are met; or</w:delText>
              </w:r>
            </w:del>
          </w:p>
          <w:p w14:paraId="7758F2CF" w14:textId="5F3C8E29" w:rsidR="00EC5897" w:rsidRPr="00877B2C" w:rsidDel="00C73F6F" w:rsidRDefault="00D36FD1" w:rsidP="00D07066">
            <w:pPr>
              <w:keepNext/>
              <w:ind w:left="259" w:hanging="259"/>
              <w:rPr>
                <w:del w:id="378" w:author="Author"/>
                <w:rFonts w:asciiTheme="minorHAnsi" w:hAnsiTheme="minorHAnsi"/>
                <w:sz w:val="18"/>
                <w:szCs w:val="18"/>
              </w:rPr>
            </w:pPr>
            <w:del w:id="379" w:author="Author">
              <w:r w:rsidRPr="00877B2C" w:rsidDel="00C73F6F">
                <w:rPr>
                  <w:rFonts w:asciiTheme="minorHAnsi" w:eastAsia="Calibri" w:hAnsiTheme="minorHAnsi"/>
                  <w:sz w:val="18"/>
                  <w:szCs w:val="18"/>
                </w:rPr>
                <w:delText>***</w:delText>
              </w:r>
              <w:r w:rsidRPr="00877B2C" w:rsidDel="00C73F6F">
                <w:rPr>
                  <w:rFonts w:asciiTheme="minorHAnsi" w:eastAsia="Calibri" w:hAnsiTheme="minorHAnsi"/>
                  <w:sz w:val="18"/>
                  <w:szCs w:val="18"/>
                  <w:u w:val="single"/>
                </w:rPr>
                <w:delText>Fail</w:delText>
              </w:r>
              <w:r w:rsidRPr="00877B2C" w:rsidDel="00C73F6F">
                <w:rPr>
                  <w:rFonts w:asciiTheme="minorHAnsi" w:eastAsia="Calibri" w:hAnsiTheme="minorHAnsi"/>
                  <w:sz w:val="18"/>
                  <w:szCs w:val="18"/>
                </w:rPr>
                <w:delText xml:space="preserve"> - one or more applicable requirements are not    met.  Enter reason for failure in corrections notes field below</w:delText>
              </w:r>
              <w:r w:rsidR="00D07066" w:rsidRPr="00877B2C" w:rsidDel="00C73F6F">
                <w:rPr>
                  <w:rFonts w:asciiTheme="minorHAnsi" w:eastAsia="Calibri" w:hAnsiTheme="minorHAnsi"/>
                  <w:sz w:val="18"/>
                  <w:szCs w:val="18"/>
                </w:rPr>
                <w:delText>&gt;&gt;</w:delText>
              </w:r>
            </w:del>
          </w:p>
        </w:tc>
      </w:tr>
      <w:tr w:rsidR="00D36FD1" w:rsidRPr="006136A2" w:rsidDel="00C73F6F" w14:paraId="7758F2D3" w14:textId="7940E03A" w:rsidTr="00D36FD1">
        <w:trPr>
          <w:cantSplit/>
          <w:trHeight w:val="242"/>
          <w:del w:id="380" w:author="Author"/>
        </w:trPr>
        <w:tc>
          <w:tcPr>
            <w:tcW w:w="419" w:type="dxa"/>
            <w:tcBorders>
              <w:top w:val="single" w:sz="4" w:space="0" w:color="auto"/>
              <w:left w:val="single" w:sz="4" w:space="0" w:color="auto"/>
              <w:bottom w:val="single" w:sz="4" w:space="0" w:color="auto"/>
              <w:right w:val="single" w:sz="4" w:space="0" w:color="auto"/>
            </w:tcBorders>
            <w:vAlign w:val="center"/>
          </w:tcPr>
          <w:p w14:paraId="7758F2D1" w14:textId="5995E2E7" w:rsidR="00D36FD1" w:rsidRPr="00877B2C" w:rsidDel="00C73F6F" w:rsidRDefault="00D36FD1" w:rsidP="00D36FD1">
            <w:pPr>
              <w:keepNext/>
              <w:jc w:val="center"/>
              <w:rPr>
                <w:del w:id="381" w:author="Author"/>
                <w:rFonts w:asciiTheme="minorHAnsi" w:hAnsiTheme="minorHAnsi"/>
                <w:sz w:val="18"/>
                <w:szCs w:val="18"/>
              </w:rPr>
            </w:pPr>
            <w:del w:id="382" w:author="Author">
              <w:r w:rsidRPr="00877B2C" w:rsidDel="00C73F6F">
                <w:rPr>
                  <w:rFonts w:asciiTheme="minorHAnsi" w:hAnsiTheme="minorHAnsi"/>
                  <w:sz w:val="18"/>
                  <w:szCs w:val="18"/>
                </w:rPr>
                <w:delText>08</w:delText>
              </w:r>
            </w:del>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D2" w14:textId="3B8F085E" w:rsidR="00D36FD1" w:rsidRPr="00877B2C" w:rsidDel="00C73F6F" w:rsidRDefault="00D36FD1" w:rsidP="00D36FD1">
            <w:pPr>
              <w:keepNext/>
              <w:rPr>
                <w:del w:id="383" w:author="Author"/>
                <w:rFonts w:asciiTheme="minorHAnsi" w:hAnsiTheme="minorHAnsi"/>
                <w:sz w:val="18"/>
                <w:szCs w:val="18"/>
              </w:rPr>
            </w:pPr>
            <w:del w:id="384" w:author="Author">
              <w:r w:rsidRPr="00877B2C" w:rsidDel="00C73F6F">
                <w:rPr>
                  <w:rFonts w:asciiTheme="minorHAnsi" w:hAnsiTheme="minorHAnsi"/>
                  <w:sz w:val="18"/>
                  <w:szCs w:val="18"/>
                </w:rPr>
                <w:delText xml:space="preserve">Correction Notes: &lt;&lt;if </w:delText>
              </w:r>
              <w:r w:rsidRPr="00877B2C" w:rsidDel="00C73F6F">
                <w:rPr>
                  <w:rFonts w:asciiTheme="minorHAnsi" w:hAnsiTheme="minorHAnsi"/>
                  <w:sz w:val="18"/>
                  <w:szCs w:val="18"/>
                  <w:u w:val="single"/>
                </w:rPr>
                <w:delText>Verification Status</w:delText>
              </w:r>
              <w:r w:rsidRPr="00877B2C" w:rsidDel="00C73F6F">
                <w:rPr>
                  <w:rFonts w:asciiTheme="minorHAnsi" w:hAnsiTheme="minorHAnsi"/>
                  <w:sz w:val="18"/>
                  <w:szCs w:val="18"/>
                </w:rPr>
                <w:delText xml:space="preserve">= </w:delText>
              </w:r>
              <w:r w:rsidRPr="00877B2C" w:rsidDel="00C73F6F">
                <w:rPr>
                  <w:rFonts w:asciiTheme="minorHAnsi" w:hAnsiTheme="minorHAnsi"/>
                  <w:sz w:val="18"/>
                  <w:szCs w:val="18"/>
                  <w:u w:val="single"/>
                </w:rPr>
                <w:delText>Fail</w:delText>
              </w:r>
              <w:r w:rsidRPr="00877B2C" w:rsidDel="00C73F6F">
                <w:rPr>
                  <w:rFonts w:asciiTheme="minorHAnsi" w:hAnsiTheme="minorHAnsi"/>
                  <w:sz w:val="18"/>
                  <w:szCs w:val="18"/>
                </w:rPr>
                <w:delText>, then text entry in this Corrections Notes field is required; user input text&gt;&gt;</w:delText>
              </w:r>
            </w:del>
          </w:p>
        </w:tc>
      </w:tr>
      <w:tr w:rsidR="00EC5897" w:rsidRPr="006136A2" w:rsidDel="00C73F6F" w14:paraId="7758F2D5" w14:textId="4467F9D7" w:rsidTr="000D3DCD">
        <w:trPr>
          <w:cantSplit/>
          <w:trHeight w:val="242"/>
          <w:del w:id="385" w:author="Author"/>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7758F2D4" w14:textId="298091D9" w:rsidR="00A359FE" w:rsidRPr="00877B2C" w:rsidDel="00C73F6F" w:rsidRDefault="00533ED1">
            <w:pPr>
              <w:keepNext/>
              <w:rPr>
                <w:del w:id="386" w:author="Author"/>
                <w:rFonts w:asciiTheme="minorHAnsi" w:hAnsiTheme="minorHAnsi"/>
                <w:sz w:val="18"/>
                <w:szCs w:val="18"/>
              </w:rPr>
            </w:pPr>
            <w:del w:id="387" w:author="Author">
              <w:r w:rsidRPr="00877B2C" w:rsidDel="00C73F6F">
                <w:rPr>
                  <w:rFonts w:asciiTheme="minorHAnsi" w:hAnsiTheme="minorHAnsi"/>
                  <w:b/>
                  <w:sz w:val="18"/>
                  <w:szCs w:val="18"/>
                </w:rPr>
                <w:delText>The responsible person’s signature on this compliance document affirms that all applicable requirements in this table have been met.</w:delText>
              </w:r>
            </w:del>
          </w:p>
        </w:tc>
      </w:tr>
    </w:tbl>
    <w:p w14:paraId="7758F2D6" w14:textId="6F9BE8E3" w:rsidR="00D920D6" w:rsidRDefault="00D920D6" w:rsidP="00D920D6">
      <w:pPr>
        <w:pStyle w:val="Header"/>
        <w:rPr>
          <w:ins w:id="388" w:author="Autho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9"/>
        <w:gridCol w:w="2846"/>
        <w:gridCol w:w="7765"/>
      </w:tblGrid>
      <w:tr w:rsidR="00C97C10" w:rsidRPr="006136A2" w14:paraId="5781ABD1" w14:textId="77777777" w:rsidTr="00581F33">
        <w:trPr>
          <w:cantSplit/>
          <w:trHeight w:val="242"/>
          <w:ins w:id="389" w:author="Author"/>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61A811CB" w14:textId="77777777" w:rsidR="00C97C10" w:rsidRPr="00F70B2C" w:rsidRDefault="00C97C10" w:rsidP="00581F33">
            <w:pPr>
              <w:keepNext/>
              <w:tabs>
                <w:tab w:val="left" w:pos="360"/>
                <w:tab w:val="left" w:pos="3600"/>
                <w:tab w:val="left" w:pos="4680"/>
                <w:tab w:val="left" w:pos="5940"/>
                <w:tab w:val="left" w:pos="6930"/>
                <w:tab w:val="left" w:pos="8100"/>
                <w:tab w:val="left" w:pos="9090"/>
              </w:tabs>
              <w:rPr>
                <w:ins w:id="390" w:author="Author"/>
                <w:rFonts w:asciiTheme="minorHAnsi" w:hAnsiTheme="minorHAnsi"/>
                <w:bCs/>
                <w:szCs w:val="18"/>
              </w:rPr>
            </w:pPr>
            <w:ins w:id="391" w:author="Author">
              <w:r w:rsidRPr="00F70B2C">
                <w:rPr>
                  <w:rFonts w:asciiTheme="minorHAnsi" w:hAnsiTheme="minorHAnsi"/>
                  <w:b/>
                  <w:bCs/>
                  <w:szCs w:val="18"/>
                </w:rPr>
                <w:t xml:space="preserve">D. </w:t>
              </w:r>
              <w:r w:rsidRPr="00F70B2C">
                <w:rPr>
                  <w:rFonts w:asciiTheme="minorHAnsi" w:hAnsiTheme="minorHAnsi"/>
                  <w:b/>
                  <w:szCs w:val="18"/>
                </w:rPr>
                <w:t>Deeply Buried Ducts Compliance Credit</w:t>
              </w:r>
            </w:ins>
          </w:p>
          <w:p w14:paraId="4C841CA1" w14:textId="77777777" w:rsidR="00C97C10" w:rsidRDefault="00C97C10" w:rsidP="00581F33">
            <w:pPr>
              <w:keepNext/>
              <w:tabs>
                <w:tab w:val="left" w:pos="360"/>
                <w:tab w:val="left" w:pos="3600"/>
                <w:tab w:val="left" w:pos="4680"/>
                <w:tab w:val="left" w:pos="5940"/>
                <w:tab w:val="left" w:pos="6930"/>
                <w:tab w:val="left" w:pos="8100"/>
                <w:tab w:val="left" w:pos="9090"/>
              </w:tabs>
              <w:rPr>
                <w:ins w:id="392" w:author="Author"/>
                <w:rFonts w:asciiTheme="minorHAnsi" w:hAnsiTheme="minorHAnsi"/>
                <w:sz w:val="18"/>
                <w:szCs w:val="18"/>
              </w:rPr>
            </w:pPr>
            <w:ins w:id="393" w:author="Author">
              <w:r w:rsidRPr="00877B2C">
                <w:rPr>
                  <w:rFonts w:asciiTheme="minorHAnsi" w:hAnsiTheme="minorHAnsi"/>
                  <w:sz w:val="18"/>
                  <w:szCs w:val="18"/>
                </w:rPr>
                <w:t>Duct segments</w:t>
              </w:r>
              <w:r>
                <w:rPr>
                  <w:rFonts w:asciiTheme="minorHAnsi" w:hAnsiTheme="minorHAnsi"/>
                  <w:sz w:val="18"/>
                  <w:szCs w:val="18"/>
                </w:rPr>
                <w:t xml:space="preserve"> meeting the requirements for buried ducts and covered by at least 3.5 inches of insulation can take credit for effective duct insulation levels greater than buried ducts. Deeply buried ducts have the option of using lowered portions of the ceiling or durable containment systems to achieve burial depth greater than the overall attic insulation level. Deeply buried duct systems must comply with the following requirements:</w:t>
              </w:r>
            </w:ins>
          </w:p>
          <w:p w14:paraId="07BF7895" w14:textId="1E098C8D" w:rsidR="00C97C10" w:rsidRPr="00877B2C" w:rsidRDefault="00C97C10" w:rsidP="00581F33">
            <w:pPr>
              <w:keepNext/>
              <w:tabs>
                <w:tab w:val="left" w:pos="360"/>
                <w:tab w:val="left" w:pos="3600"/>
                <w:tab w:val="left" w:pos="4680"/>
                <w:tab w:val="left" w:pos="5940"/>
                <w:tab w:val="left" w:pos="6930"/>
                <w:tab w:val="left" w:pos="8100"/>
                <w:tab w:val="left" w:pos="9090"/>
              </w:tabs>
              <w:rPr>
                <w:ins w:id="394" w:author="Author"/>
                <w:rFonts w:asciiTheme="minorHAnsi" w:hAnsiTheme="minorHAnsi"/>
                <w:sz w:val="18"/>
                <w:szCs w:val="18"/>
              </w:rPr>
            </w:pPr>
            <w:ins w:id="395" w:author="Author">
              <w:r>
                <w:rPr>
                  <w:rFonts w:asciiTheme="minorHAnsi" w:hAnsiTheme="minorHAnsi"/>
                  <w:bCs/>
                  <w:sz w:val="18"/>
                  <w:szCs w:val="18"/>
                </w:rPr>
                <w:t>&lt;&lt;this table only shown if Deeply Buried Ducts Compliance Credit claimed in cell A05 is true&gt;&gt;</w:t>
              </w:r>
            </w:ins>
          </w:p>
        </w:tc>
      </w:tr>
      <w:tr w:rsidR="00C97C10" w:rsidRPr="006136A2" w14:paraId="3ABE82AE" w14:textId="77777777" w:rsidTr="00581F33">
        <w:trPr>
          <w:cantSplit/>
          <w:trHeight w:val="242"/>
          <w:ins w:id="396" w:author="Author"/>
        </w:trPr>
        <w:tc>
          <w:tcPr>
            <w:tcW w:w="419" w:type="dxa"/>
            <w:tcBorders>
              <w:top w:val="single" w:sz="4" w:space="0" w:color="auto"/>
              <w:left w:val="single" w:sz="4" w:space="0" w:color="auto"/>
              <w:bottom w:val="single" w:sz="4" w:space="0" w:color="auto"/>
              <w:right w:val="single" w:sz="4" w:space="0" w:color="auto"/>
            </w:tcBorders>
            <w:vAlign w:val="center"/>
          </w:tcPr>
          <w:p w14:paraId="24A959E7" w14:textId="77777777" w:rsidR="00C97C10" w:rsidRPr="00877B2C" w:rsidRDefault="00C97C10" w:rsidP="00581F33">
            <w:pPr>
              <w:keepNext/>
              <w:jc w:val="center"/>
              <w:rPr>
                <w:ins w:id="397" w:author="Author"/>
                <w:rFonts w:asciiTheme="minorHAnsi" w:hAnsiTheme="minorHAnsi"/>
                <w:sz w:val="18"/>
                <w:szCs w:val="18"/>
              </w:rPr>
            </w:pPr>
            <w:ins w:id="398" w:author="Author">
              <w:r w:rsidRPr="00877B2C">
                <w:rPr>
                  <w:rFonts w:asciiTheme="minorHAnsi" w:hAnsiTheme="minorHAnsi"/>
                  <w:sz w:val="18"/>
                  <w:szCs w:val="18"/>
                </w:rPr>
                <w:t>01</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0FEAB8C1" w14:textId="77777777" w:rsidR="00C97C10" w:rsidRPr="00877B2C" w:rsidRDefault="00C97C10" w:rsidP="00581F33">
            <w:pPr>
              <w:keepNext/>
              <w:rPr>
                <w:ins w:id="399" w:author="Author"/>
                <w:rFonts w:asciiTheme="minorHAnsi" w:hAnsiTheme="minorHAnsi"/>
                <w:sz w:val="18"/>
                <w:szCs w:val="18"/>
              </w:rPr>
            </w:pPr>
            <w:ins w:id="400" w:author="Author">
              <w:r w:rsidRPr="00877B2C">
                <w:rPr>
                  <w:rFonts w:asciiTheme="minorHAnsi" w:hAnsiTheme="minorHAnsi"/>
                  <w:sz w:val="18"/>
                  <w:szCs w:val="18"/>
                </w:rPr>
                <w:t>The duct system design shall be detailed in the special features section of the CF1R-PRF-01-E approved by the enforcement agency.</w:t>
              </w:r>
            </w:ins>
          </w:p>
        </w:tc>
      </w:tr>
      <w:tr w:rsidR="00C97C10" w:rsidRPr="006136A2" w14:paraId="56E6E78F" w14:textId="77777777" w:rsidTr="00581F33">
        <w:trPr>
          <w:cantSplit/>
          <w:trHeight w:val="242"/>
          <w:ins w:id="401" w:author="Author"/>
        </w:trPr>
        <w:tc>
          <w:tcPr>
            <w:tcW w:w="419" w:type="dxa"/>
            <w:tcBorders>
              <w:top w:val="single" w:sz="4" w:space="0" w:color="auto"/>
              <w:left w:val="single" w:sz="4" w:space="0" w:color="auto"/>
              <w:bottom w:val="single" w:sz="4" w:space="0" w:color="auto"/>
              <w:right w:val="single" w:sz="4" w:space="0" w:color="auto"/>
            </w:tcBorders>
            <w:vAlign w:val="center"/>
          </w:tcPr>
          <w:p w14:paraId="39A81A63" w14:textId="77777777" w:rsidR="00C97C10" w:rsidRPr="00877B2C" w:rsidRDefault="00C97C10" w:rsidP="00581F33">
            <w:pPr>
              <w:keepNext/>
              <w:jc w:val="center"/>
              <w:rPr>
                <w:ins w:id="402" w:author="Author"/>
                <w:rFonts w:asciiTheme="minorHAnsi" w:hAnsiTheme="minorHAnsi"/>
                <w:sz w:val="18"/>
                <w:szCs w:val="18"/>
              </w:rPr>
            </w:pPr>
            <w:ins w:id="403" w:author="Author">
              <w:r w:rsidRPr="00877B2C">
                <w:rPr>
                  <w:rFonts w:asciiTheme="minorHAnsi" w:hAnsiTheme="minorHAnsi"/>
                  <w:sz w:val="18"/>
                  <w:szCs w:val="18"/>
                </w:rPr>
                <w:t>02</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01092541" w14:textId="77777777" w:rsidR="00C97C10" w:rsidRPr="00877B2C" w:rsidRDefault="00C97C10" w:rsidP="00581F33">
            <w:pPr>
              <w:keepNext/>
              <w:rPr>
                <w:ins w:id="404" w:author="Author"/>
                <w:rFonts w:asciiTheme="minorHAnsi" w:hAnsiTheme="minorHAnsi"/>
                <w:sz w:val="18"/>
                <w:szCs w:val="18"/>
              </w:rPr>
            </w:pPr>
            <w:ins w:id="405" w:author="Autho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ins>
          </w:p>
        </w:tc>
      </w:tr>
      <w:tr w:rsidR="00C97C10" w:rsidRPr="006136A2" w14:paraId="48C14924" w14:textId="77777777" w:rsidTr="00581F33">
        <w:trPr>
          <w:cantSplit/>
          <w:trHeight w:val="242"/>
          <w:ins w:id="406" w:author="Author"/>
        </w:trPr>
        <w:tc>
          <w:tcPr>
            <w:tcW w:w="419" w:type="dxa"/>
            <w:tcBorders>
              <w:top w:val="single" w:sz="4" w:space="0" w:color="auto"/>
              <w:left w:val="single" w:sz="4" w:space="0" w:color="auto"/>
              <w:bottom w:val="single" w:sz="4" w:space="0" w:color="auto"/>
              <w:right w:val="single" w:sz="4" w:space="0" w:color="auto"/>
            </w:tcBorders>
            <w:vAlign w:val="center"/>
          </w:tcPr>
          <w:p w14:paraId="734E3496" w14:textId="77777777" w:rsidR="00C97C10" w:rsidRPr="00877B2C" w:rsidRDefault="00C97C10" w:rsidP="00581F33">
            <w:pPr>
              <w:keepNext/>
              <w:jc w:val="center"/>
              <w:rPr>
                <w:ins w:id="407" w:author="Author"/>
                <w:rFonts w:asciiTheme="minorHAnsi" w:hAnsiTheme="minorHAnsi"/>
                <w:sz w:val="18"/>
                <w:szCs w:val="18"/>
              </w:rPr>
            </w:pPr>
            <w:ins w:id="408" w:author="Author">
              <w:r w:rsidRPr="00877B2C">
                <w:rPr>
                  <w:rFonts w:asciiTheme="minorHAnsi" w:hAnsiTheme="minorHAnsi"/>
                  <w:sz w:val="18"/>
                  <w:szCs w:val="18"/>
                </w:rPr>
                <w:t>03</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1A44496B" w14:textId="77777777" w:rsidR="00C97C10" w:rsidRPr="00877B2C" w:rsidRDefault="00C97C10" w:rsidP="00581F33">
            <w:pPr>
              <w:keepNext/>
              <w:rPr>
                <w:ins w:id="409" w:author="Author"/>
                <w:rFonts w:asciiTheme="minorHAnsi" w:hAnsiTheme="minorHAnsi"/>
                <w:sz w:val="18"/>
                <w:szCs w:val="18"/>
              </w:rPr>
            </w:pPr>
            <w:ins w:id="410" w:author="Author">
              <w:r w:rsidRPr="00877B2C">
                <w:rPr>
                  <w:rFonts w:asciiTheme="minorHAnsi" w:hAnsiTheme="minorHAnsi"/>
                  <w:sz w:val="18"/>
                  <w:szCs w:val="18"/>
                </w:rPr>
                <w:t xml:space="preserve">The </w:t>
              </w:r>
              <w:r>
                <w:rPr>
                  <w:rFonts w:asciiTheme="minorHAnsi" w:hAnsiTheme="minorHAnsi"/>
                  <w:sz w:val="18"/>
                  <w:szCs w:val="18"/>
                </w:rPr>
                <w:t xml:space="preserve">installed </w:t>
              </w:r>
              <w:r w:rsidRPr="00877B2C">
                <w:rPr>
                  <w:rFonts w:asciiTheme="minorHAnsi" w:hAnsiTheme="minorHAnsi"/>
                  <w:sz w:val="18"/>
                  <w:szCs w:val="18"/>
                </w:rPr>
                <w:t>duct system</w:t>
              </w:r>
              <w:r>
                <w:rPr>
                  <w:rFonts w:asciiTheme="minorHAnsi" w:hAnsiTheme="minorHAnsi"/>
                  <w:sz w:val="18"/>
                  <w:szCs w:val="18"/>
                </w:rPr>
                <w:t xml:space="preserve"> and attic insulation shall conform to the design details in the enforcement agency approved CF1R-PRF-01-E. These installation details include</w:t>
              </w:r>
              <w:r w:rsidRPr="00877B2C">
                <w:rPr>
                  <w:rFonts w:asciiTheme="minorHAnsi" w:hAnsiTheme="minorHAnsi"/>
                  <w:sz w:val="18"/>
                  <w:szCs w:val="18"/>
                </w:rPr>
                <w:t xml:space="preserve">, duct </w:t>
              </w:r>
              <w:r>
                <w:rPr>
                  <w:rFonts w:asciiTheme="minorHAnsi" w:hAnsiTheme="minorHAnsi"/>
                  <w:sz w:val="18"/>
                  <w:szCs w:val="18"/>
                </w:rPr>
                <w:t>nominal diameter, R-value, and length of each segment, ceiling insulation depth, type (i.e. fiberglass or cellulose), and R-value, lowered chase or containment system locations, and supply and return register locations.</w:t>
              </w:r>
            </w:ins>
          </w:p>
        </w:tc>
      </w:tr>
      <w:tr w:rsidR="00C97C10" w:rsidRPr="006136A2" w14:paraId="1C5C9F6E" w14:textId="77777777" w:rsidTr="00581F33">
        <w:trPr>
          <w:cantSplit/>
          <w:trHeight w:val="242"/>
          <w:ins w:id="411" w:author="Author"/>
        </w:trPr>
        <w:tc>
          <w:tcPr>
            <w:tcW w:w="419" w:type="dxa"/>
            <w:tcBorders>
              <w:top w:val="single" w:sz="4" w:space="0" w:color="auto"/>
              <w:left w:val="single" w:sz="4" w:space="0" w:color="auto"/>
              <w:bottom w:val="single" w:sz="4" w:space="0" w:color="auto"/>
              <w:right w:val="single" w:sz="4" w:space="0" w:color="auto"/>
            </w:tcBorders>
            <w:vAlign w:val="center"/>
          </w:tcPr>
          <w:p w14:paraId="3A1FB78E" w14:textId="77777777" w:rsidR="00C97C10" w:rsidRPr="00877B2C" w:rsidRDefault="00C97C10" w:rsidP="00581F33">
            <w:pPr>
              <w:keepNext/>
              <w:jc w:val="center"/>
              <w:rPr>
                <w:ins w:id="412" w:author="Author"/>
                <w:rFonts w:asciiTheme="minorHAnsi" w:hAnsiTheme="minorHAnsi"/>
                <w:sz w:val="18"/>
                <w:szCs w:val="18"/>
              </w:rPr>
            </w:pPr>
            <w:ins w:id="413" w:author="Author">
              <w:r w:rsidRPr="00877B2C">
                <w:rPr>
                  <w:rFonts w:asciiTheme="minorHAnsi" w:hAnsiTheme="minorHAnsi"/>
                  <w:sz w:val="18"/>
                  <w:szCs w:val="18"/>
                </w:rPr>
                <w:t>04</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6DD19561" w14:textId="77777777" w:rsidR="00C97C10" w:rsidRPr="00877B2C" w:rsidRDefault="00C97C10" w:rsidP="00581F33">
            <w:pPr>
              <w:keepNext/>
              <w:rPr>
                <w:ins w:id="414" w:author="Author"/>
                <w:rFonts w:asciiTheme="minorHAnsi" w:hAnsiTheme="minorHAnsi"/>
                <w:sz w:val="18"/>
                <w:szCs w:val="18"/>
              </w:rPr>
            </w:pPr>
            <w:ins w:id="415" w:author="Author">
              <w:r w:rsidRPr="00877B2C">
                <w:rPr>
                  <w:rFonts w:asciiTheme="minorHAnsi" w:hAnsiTheme="minorHAnsi"/>
                  <w:sz w:val="18"/>
                  <w:szCs w:val="18"/>
                </w:rPr>
                <w:t>The duct system installation shall be verified by a HERS rater according to the requirements in RA3.1.4.1.6.</w:t>
              </w:r>
              <w:r>
                <w:rPr>
                  <w:rFonts w:asciiTheme="minorHAnsi" w:hAnsiTheme="minorHAnsi"/>
                  <w:sz w:val="18"/>
                  <w:szCs w:val="18"/>
                </w:rPr>
                <w:t xml:space="preserve"> Verification of duct system installation shall be completed prior to burial of ducts. Verification of insulation installation shall be completed by a second HERS inspection after ducts are buried. </w:t>
              </w:r>
            </w:ins>
          </w:p>
        </w:tc>
      </w:tr>
      <w:tr w:rsidR="00C97C10" w:rsidRPr="006136A2" w14:paraId="2B75CA01" w14:textId="77777777" w:rsidTr="00581F33">
        <w:trPr>
          <w:cantSplit/>
          <w:trHeight w:val="242"/>
          <w:ins w:id="416" w:author="Author"/>
        </w:trPr>
        <w:tc>
          <w:tcPr>
            <w:tcW w:w="419" w:type="dxa"/>
            <w:tcBorders>
              <w:top w:val="single" w:sz="4" w:space="0" w:color="auto"/>
              <w:left w:val="single" w:sz="4" w:space="0" w:color="auto"/>
              <w:bottom w:val="single" w:sz="4" w:space="0" w:color="auto"/>
              <w:right w:val="single" w:sz="4" w:space="0" w:color="auto"/>
            </w:tcBorders>
            <w:vAlign w:val="center"/>
          </w:tcPr>
          <w:p w14:paraId="285CF5BC" w14:textId="77777777" w:rsidR="00C97C10" w:rsidRPr="00877B2C" w:rsidRDefault="00C97C10" w:rsidP="00581F33">
            <w:pPr>
              <w:keepNext/>
              <w:jc w:val="center"/>
              <w:rPr>
                <w:ins w:id="417" w:author="Author"/>
                <w:rFonts w:asciiTheme="minorHAnsi" w:hAnsiTheme="minorHAnsi"/>
                <w:sz w:val="18"/>
                <w:szCs w:val="18"/>
              </w:rPr>
            </w:pPr>
            <w:ins w:id="418" w:author="Author">
              <w:r w:rsidRPr="00877B2C">
                <w:rPr>
                  <w:rFonts w:asciiTheme="minorHAnsi" w:hAnsiTheme="minorHAnsi"/>
                  <w:sz w:val="18"/>
                  <w:szCs w:val="18"/>
                </w:rPr>
                <w:t>05</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114BFEAC" w14:textId="77777777" w:rsidR="00C97C10" w:rsidRPr="00877B2C" w:rsidRDefault="00C97C10" w:rsidP="00581F33">
            <w:pPr>
              <w:keepNext/>
              <w:rPr>
                <w:ins w:id="419" w:author="Author"/>
                <w:rFonts w:asciiTheme="minorHAnsi" w:hAnsiTheme="minorHAnsi"/>
                <w:sz w:val="18"/>
                <w:szCs w:val="18"/>
              </w:rPr>
            </w:pPr>
            <w:ins w:id="420" w:author="Author">
              <w:r>
                <w:rPr>
                  <w:rFonts w:asciiTheme="minorHAnsi" w:hAnsiTheme="minorHAnsi"/>
                  <w:sz w:val="18"/>
                  <w:szCs w:val="18"/>
                </w:rPr>
                <w:t>Ducts</w:t>
              </w:r>
              <w:r w:rsidRPr="00877B2C">
                <w:rPr>
                  <w:rFonts w:asciiTheme="minorHAnsi" w:hAnsiTheme="minorHAnsi"/>
                  <w:sz w:val="18"/>
                  <w:szCs w:val="18"/>
                </w:rPr>
                <w:t xml:space="preserve"> shall not have severely twisted or compressed sections that would rest</w:t>
              </w:r>
              <w:r>
                <w:rPr>
                  <w:rFonts w:asciiTheme="minorHAnsi" w:hAnsiTheme="minorHAnsi"/>
                  <w:sz w:val="18"/>
                  <w:szCs w:val="18"/>
                </w:rPr>
                <w:t>rict required operating airflow.</w:t>
              </w:r>
            </w:ins>
          </w:p>
        </w:tc>
      </w:tr>
      <w:tr w:rsidR="00C97C10" w:rsidRPr="00877B2C" w14:paraId="27262694" w14:textId="77777777" w:rsidTr="00581F33">
        <w:trPr>
          <w:cantSplit/>
          <w:trHeight w:val="242"/>
          <w:ins w:id="421" w:author="Author"/>
        </w:trPr>
        <w:tc>
          <w:tcPr>
            <w:tcW w:w="419" w:type="dxa"/>
            <w:tcBorders>
              <w:top w:val="single" w:sz="4" w:space="0" w:color="auto"/>
              <w:left w:val="single" w:sz="4" w:space="0" w:color="auto"/>
              <w:bottom w:val="single" w:sz="4" w:space="0" w:color="auto"/>
              <w:right w:val="single" w:sz="4" w:space="0" w:color="auto"/>
            </w:tcBorders>
            <w:vAlign w:val="center"/>
          </w:tcPr>
          <w:p w14:paraId="60D340B5" w14:textId="77777777" w:rsidR="00C97C10" w:rsidRPr="00877B2C" w:rsidRDefault="00C97C10" w:rsidP="00581F33">
            <w:pPr>
              <w:keepNext/>
              <w:jc w:val="center"/>
              <w:rPr>
                <w:ins w:id="422" w:author="Author"/>
                <w:rFonts w:asciiTheme="minorHAnsi" w:hAnsiTheme="minorHAnsi"/>
                <w:sz w:val="18"/>
                <w:szCs w:val="18"/>
              </w:rPr>
            </w:pPr>
            <w:ins w:id="423" w:author="Author">
              <w:r w:rsidRPr="00877B2C">
                <w:rPr>
                  <w:rFonts w:asciiTheme="minorHAnsi" w:hAnsiTheme="minorHAnsi"/>
                  <w:sz w:val="18"/>
                  <w:szCs w:val="18"/>
                </w:rPr>
                <w:t>06</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23665060" w14:textId="77777777" w:rsidR="00C97C10" w:rsidRPr="00877B2C" w:rsidRDefault="00C97C10" w:rsidP="00581F33">
            <w:pPr>
              <w:keepNext/>
              <w:rPr>
                <w:ins w:id="424" w:author="Author"/>
                <w:rFonts w:asciiTheme="minorHAnsi" w:hAnsiTheme="minorHAnsi"/>
                <w:sz w:val="18"/>
                <w:szCs w:val="18"/>
              </w:rPr>
            </w:pPr>
            <w:ins w:id="425" w:author="Author">
              <w:r>
                <w:rPr>
                  <w:rFonts w:asciiTheme="minorHAnsi" w:hAnsiTheme="minorHAnsi"/>
                  <w:sz w:val="18"/>
                  <w:szCs w:val="18"/>
                </w:rPr>
                <w:t>D</w:t>
              </w:r>
              <w:r w:rsidRPr="00801F86">
                <w:rPr>
                  <w:rFonts w:asciiTheme="minorHAnsi" w:hAnsiTheme="minorHAnsi"/>
                  <w:sz w:val="18"/>
                  <w:szCs w:val="18"/>
                </w:rPr>
                <w:t>uct</w:t>
              </w:r>
              <w:r>
                <w:rPr>
                  <w:rFonts w:asciiTheme="minorHAnsi" w:hAnsiTheme="minorHAnsi"/>
                  <w:sz w:val="18"/>
                  <w:szCs w:val="18"/>
                </w:rPr>
                <w:t xml:space="preserve">s </w:t>
              </w:r>
              <w:r w:rsidRPr="00801F86">
                <w:rPr>
                  <w:rFonts w:asciiTheme="minorHAnsi" w:hAnsiTheme="minorHAnsi"/>
                  <w:sz w:val="18"/>
                  <w:szCs w:val="18"/>
                </w:rPr>
                <w:t>shall be buried by a uniform level of insulation</w:t>
              </w:r>
              <w:r>
                <w:rPr>
                  <w:rFonts w:asciiTheme="minorHAnsi" w:hAnsiTheme="minorHAnsi"/>
                  <w:sz w:val="18"/>
                  <w:szCs w:val="18"/>
                </w:rPr>
                <w:t xml:space="preserve"> </w:t>
              </w:r>
              <w:r w:rsidRPr="00801F86">
                <w:rPr>
                  <w:rFonts w:asciiTheme="minorHAnsi" w:hAnsiTheme="minorHAnsi"/>
                  <w:sz w:val="18"/>
                  <w:szCs w:val="18"/>
                </w:rPr>
                <w:t xml:space="preserve">(i.e. </w:t>
              </w:r>
              <w:r>
                <w:rPr>
                  <w:rFonts w:asciiTheme="minorHAnsi" w:hAnsiTheme="minorHAnsi"/>
                  <w:sz w:val="18"/>
                  <w:szCs w:val="18"/>
                </w:rPr>
                <w:t>no</w:t>
              </w:r>
              <w:r w:rsidRPr="00801F86">
                <w:rPr>
                  <w:rFonts w:asciiTheme="minorHAnsi" w:hAnsiTheme="minorHAnsi"/>
                  <w:sz w:val="18"/>
                  <w:szCs w:val="18"/>
                </w:rPr>
                <w:t xml:space="preserve"> mounding attic ins</w:t>
              </w:r>
              <w:r>
                <w:rPr>
                  <w:rFonts w:asciiTheme="minorHAnsi" w:hAnsiTheme="minorHAnsi"/>
                  <w:sz w:val="18"/>
                  <w:szCs w:val="18"/>
                </w:rPr>
                <w:t>ulation to achieve burial level), lay directly or within 3.5 inches of ceiling gypsum board, and have at least 6 inches of space between the duct outer jacket and the roof sheathing.</w:t>
              </w:r>
            </w:ins>
          </w:p>
        </w:tc>
      </w:tr>
      <w:tr w:rsidR="00C97C10" w:rsidRPr="0014781A" w14:paraId="45F53BF7" w14:textId="77777777" w:rsidTr="00581F33">
        <w:trPr>
          <w:cantSplit/>
          <w:trHeight w:val="242"/>
          <w:ins w:id="426" w:author="Author"/>
        </w:trPr>
        <w:tc>
          <w:tcPr>
            <w:tcW w:w="419" w:type="dxa"/>
            <w:tcBorders>
              <w:top w:val="single" w:sz="4" w:space="0" w:color="auto"/>
              <w:left w:val="single" w:sz="4" w:space="0" w:color="auto"/>
              <w:bottom w:val="single" w:sz="4" w:space="0" w:color="auto"/>
              <w:right w:val="single" w:sz="4" w:space="0" w:color="auto"/>
            </w:tcBorders>
            <w:vAlign w:val="center"/>
          </w:tcPr>
          <w:p w14:paraId="7DA2BBFA" w14:textId="77777777" w:rsidR="00C97C10" w:rsidRPr="00877B2C" w:rsidRDefault="00C97C10" w:rsidP="00581F33">
            <w:pPr>
              <w:jc w:val="center"/>
              <w:rPr>
                <w:ins w:id="427" w:author="Author"/>
                <w:rFonts w:asciiTheme="minorHAnsi" w:hAnsiTheme="minorHAnsi"/>
                <w:sz w:val="18"/>
                <w:szCs w:val="18"/>
              </w:rPr>
            </w:pPr>
            <w:ins w:id="428" w:author="Author">
              <w:r w:rsidRPr="00877B2C">
                <w:rPr>
                  <w:rFonts w:asciiTheme="minorHAnsi" w:hAnsiTheme="minorHAnsi"/>
                  <w:sz w:val="18"/>
                  <w:szCs w:val="18"/>
                </w:rPr>
                <w:t>07</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67125935" w14:textId="77777777" w:rsidR="00C97C10" w:rsidRPr="00801F86" w:rsidRDefault="00C97C10" w:rsidP="00581F33">
            <w:pPr>
              <w:keepNext/>
              <w:tabs>
                <w:tab w:val="left" w:pos="356"/>
              </w:tabs>
              <w:rPr>
                <w:ins w:id="429" w:author="Author"/>
                <w:rFonts w:asciiTheme="minorHAnsi" w:hAnsiTheme="minorHAnsi"/>
                <w:b/>
                <w:sz w:val="18"/>
                <w:szCs w:val="18"/>
              </w:rPr>
            </w:pPr>
            <w:ins w:id="430" w:author="Author">
              <w:r w:rsidRPr="00801F86">
                <w:rPr>
                  <w:rFonts w:asciiTheme="minorHAnsi" w:hAnsiTheme="minorHAnsi"/>
                  <w:sz w:val="18"/>
                  <w:szCs w:val="18"/>
                </w:rPr>
                <w:t>The dwelling shall comply with all Quality Insulation Installation requirements as documented on the applicable CF2R and CF3R.</w:t>
              </w:r>
            </w:ins>
          </w:p>
        </w:tc>
      </w:tr>
      <w:tr w:rsidR="00C97C10" w:rsidRPr="0014781A" w14:paraId="13B62793" w14:textId="77777777" w:rsidTr="00581F33">
        <w:trPr>
          <w:cantSplit/>
          <w:trHeight w:val="242"/>
          <w:ins w:id="431" w:author="Author"/>
        </w:trPr>
        <w:tc>
          <w:tcPr>
            <w:tcW w:w="419" w:type="dxa"/>
            <w:tcBorders>
              <w:top w:val="single" w:sz="4" w:space="0" w:color="auto"/>
              <w:left w:val="single" w:sz="4" w:space="0" w:color="auto"/>
              <w:bottom w:val="single" w:sz="4" w:space="0" w:color="auto"/>
              <w:right w:val="single" w:sz="4" w:space="0" w:color="auto"/>
            </w:tcBorders>
            <w:vAlign w:val="center"/>
          </w:tcPr>
          <w:p w14:paraId="6C0A5A47" w14:textId="77777777" w:rsidR="00C97C10" w:rsidRPr="00877B2C" w:rsidRDefault="00C97C10" w:rsidP="00581F33">
            <w:pPr>
              <w:jc w:val="center"/>
              <w:rPr>
                <w:ins w:id="432" w:author="Author"/>
                <w:rFonts w:asciiTheme="minorHAnsi" w:hAnsiTheme="minorHAnsi"/>
                <w:sz w:val="18"/>
                <w:szCs w:val="18"/>
              </w:rPr>
            </w:pPr>
            <w:ins w:id="433" w:author="Author">
              <w:r w:rsidRPr="00877B2C">
                <w:rPr>
                  <w:rFonts w:asciiTheme="minorHAnsi" w:hAnsiTheme="minorHAnsi"/>
                  <w:sz w:val="18"/>
                  <w:szCs w:val="18"/>
                </w:rPr>
                <w:t>0</w:t>
              </w:r>
              <w:r>
                <w:rPr>
                  <w:rFonts w:asciiTheme="minorHAnsi" w:hAnsiTheme="minorHAnsi"/>
                  <w:sz w:val="18"/>
                  <w:szCs w:val="18"/>
                </w:rPr>
                <w:t>8</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6436570B" w14:textId="77777777" w:rsidR="00C97C10" w:rsidRPr="00067E04" w:rsidRDefault="00C97C10" w:rsidP="00581F33">
            <w:pPr>
              <w:keepNext/>
              <w:tabs>
                <w:tab w:val="left" w:pos="356"/>
              </w:tabs>
              <w:rPr>
                <w:ins w:id="434" w:author="Author"/>
                <w:rFonts w:asciiTheme="minorHAnsi" w:hAnsiTheme="minorHAnsi"/>
                <w:b/>
                <w:sz w:val="18"/>
                <w:szCs w:val="18"/>
              </w:rPr>
            </w:pPr>
            <w:ins w:id="435" w:author="Author">
              <w:r w:rsidRPr="00067E04">
                <w:rPr>
                  <w:rFonts w:asciiTheme="minorHAnsi" w:hAnsiTheme="minorHAnsi"/>
                  <w:sz w:val="18"/>
                  <w:szCs w:val="18"/>
                </w:rPr>
                <w:t>Contain</w:t>
              </w:r>
              <w:r>
                <w:rPr>
                  <w:rFonts w:asciiTheme="minorHAnsi" w:hAnsiTheme="minorHAnsi"/>
                  <w:sz w:val="18"/>
                  <w:szCs w:val="18"/>
                </w:rPr>
                <w:t>ment systems shall have walls at least 7 inches wider than the duct outer diameter, extend at least 3.5 inches above the duct jacket, be filled completely with blown insulation, and have the duct centered between the containment walls.</w:t>
              </w:r>
            </w:ins>
          </w:p>
        </w:tc>
      </w:tr>
      <w:tr w:rsidR="00C97C10" w:rsidRPr="006136A2" w14:paraId="00046339" w14:textId="77777777" w:rsidTr="00581F33">
        <w:trPr>
          <w:cantSplit/>
          <w:trHeight w:val="242"/>
          <w:ins w:id="436" w:author="Author"/>
        </w:trPr>
        <w:tc>
          <w:tcPr>
            <w:tcW w:w="419" w:type="dxa"/>
            <w:tcBorders>
              <w:top w:val="single" w:sz="4" w:space="0" w:color="auto"/>
              <w:left w:val="single" w:sz="4" w:space="0" w:color="auto"/>
              <w:bottom w:val="single" w:sz="4" w:space="0" w:color="auto"/>
              <w:right w:val="single" w:sz="4" w:space="0" w:color="auto"/>
            </w:tcBorders>
            <w:vAlign w:val="center"/>
          </w:tcPr>
          <w:p w14:paraId="4E18FF6E" w14:textId="77777777" w:rsidR="00C97C10" w:rsidRPr="00877B2C" w:rsidRDefault="00C97C10" w:rsidP="00581F33">
            <w:pPr>
              <w:jc w:val="center"/>
              <w:rPr>
                <w:ins w:id="437" w:author="Author"/>
                <w:rFonts w:asciiTheme="minorHAnsi" w:hAnsiTheme="minorHAnsi"/>
                <w:sz w:val="18"/>
                <w:szCs w:val="18"/>
              </w:rPr>
            </w:pPr>
            <w:ins w:id="438" w:author="Author">
              <w:r w:rsidRPr="00877B2C">
                <w:rPr>
                  <w:rFonts w:asciiTheme="minorHAnsi" w:hAnsiTheme="minorHAnsi"/>
                  <w:sz w:val="18"/>
                  <w:szCs w:val="18"/>
                </w:rPr>
                <w:t>0</w:t>
              </w:r>
              <w:r>
                <w:rPr>
                  <w:rFonts w:asciiTheme="minorHAnsi" w:hAnsiTheme="minorHAnsi"/>
                  <w:sz w:val="18"/>
                  <w:szCs w:val="18"/>
                </w:rPr>
                <w:t>9</w:t>
              </w:r>
            </w:ins>
          </w:p>
        </w:tc>
        <w:tc>
          <w:tcPr>
            <w:tcW w:w="2846" w:type="dxa"/>
            <w:tcBorders>
              <w:top w:val="single" w:sz="4" w:space="0" w:color="auto"/>
              <w:left w:val="single" w:sz="4" w:space="0" w:color="auto"/>
              <w:bottom w:val="single" w:sz="4" w:space="0" w:color="auto"/>
              <w:right w:val="single" w:sz="4" w:space="0" w:color="auto"/>
            </w:tcBorders>
            <w:vAlign w:val="center"/>
          </w:tcPr>
          <w:p w14:paraId="300BEE50" w14:textId="77777777" w:rsidR="00C97C10" w:rsidRPr="00877B2C" w:rsidRDefault="00C97C10" w:rsidP="00581F33">
            <w:pPr>
              <w:rPr>
                <w:ins w:id="439" w:author="Author"/>
                <w:rFonts w:asciiTheme="minorHAnsi" w:hAnsiTheme="minorHAnsi"/>
                <w:sz w:val="18"/>
                <w:szCs w:val="18"/>
              </w:rPr>
            </w:pPr>
            <w:ins w:id="440" w:author="Author">
              <w:r w:rsidRPr="00877B2C">
                <w:rPr>
                  <w:rFonts w:asciiTheme="minorHAnsi" w:hAnsiTheme="minorHAnsi"/>
                  <w:sz w:val="18"/>
                  <w:szCs w:val="18"/>
                </w:rPr>
                <w:t>Verification Status:</w:t>
              </w:r>
            </w:ins>
          </w:p>
        </w:tc>
        <w:tc>
          <w:tcPr>
            <w:tcW w:w="7765" w:type="dxa"/>
            <w:tcBorders>
              <w:top w:val="single" w:sz="4" w:space="0" w:color="auto"/>
              <w:left w:val="single" w:sz="4" w:space="0" w:color="auto"/>
              <w:bottom w:val="single" w:sz="4" w:space="0" w:color="auto"/>
              <w:right w:val="single" w:sz="4" w:space="0" w:color="auto"/>
            </w:tcBorders>
            <w:vAlign w:val="center"/>
          </w:tcPr>
          <w:p w14:paraId="32B01233" w14:textId="77777777" w:rsidR="00C97C10" w:rsidRPr="00877B2C" w:rsidRDefault="00C97C10" w:rsidP="00C97C10">
            <w:pPr>
              <w:keepNext/>
              <w:rPr>
                <w:ins w:id="441" w:author="Author"/>
                <w:rFonts w:asciiTheme="minorHAnsi" w:eastAsia="Calibri" w:hAnsiTheme="minorHAnsi"/>
                <w:sz w:val="18"/>
                <w:szCs w:val="18"/>
              </w:rPr>
            </w:pPr>
            <w:ins w:id="442" w:author="Author">
              <w:r w:rsidRPr="00877B2C">
                <w:rPr>
                  <w:rFonts w:asciiTheme="minorHAnsi" w:eastAsia="Calibri" w:hAnsiTheme="minorHAnsi"/>
                  <w:sz w:val="18"/>
                  <w:szCs w:val="18"/>
                </w:rPr>
                <w:t>&lt;&lt;user pick from list:</w:t>
              </w:r>
            </w:ins>
          </w:p>
          <w:p w14:paraId="27B6F94F" w14:textId="77777777" w:rsidR="00C97C10" w:rsidRPr="00877B2C" w:rsidRDefault="00C97C10" w:rsidP="00C97C10">
            <w:pPr>
              <w:keepNext/>
              <w:rPr>
                <w:ins w:id="443" w:author="Author"/>
                <w:rFonts w:asciiTheme="minorHAnsi" w:eastAsia="Calibri" w:hAnsiTheme="minorHAnsi"/>
                <w:sz w:val="18"/>
                <w:szCs w:val="18"/>
              </w:rPr>
            </w:pPr>
            <w:ins w:id="444" w:author="Author">
              <w:r w:rsidRPr="00877B2C">
                <w:rPr>
                  <w:rFonts w:asciiTheme="minorHAnsi" w:eastAsia="Calibri" w:hAnsiTheme="minorHAnsi"/>
                  <w:sz w:val="18"/>
                  <w:szCs w:val="18"/>
                </w:rPr>
                <w:t>***</w:t>
              </w:r>
              <w:r w:rsidRPr="00877B2C">
                <w:rPr>
                  <w:rFonts w:asciiTheme="minorHAnsi" w:eastAsia="Calibri" w:hAnsiTheme="minorHAnsi"/>
                  <w:sz w:val="18"/>
                  <w:szCs w:val="18"/>
                  <w:u w:val="single"/>
                </w:rPr>
                <w:t>Pass</w:t>
              </w:r>
              <w:r w:rsidRPr="00877B2C">
                <w:rPr>
                  <w:rFonts w:asciiTheme="minorHAnsi" w:eastAsia="Calibri" w:hAnsiTheme="minorHAnsi"/>
                  <w:sz w:val="18"/>
                  <w:szCs w:val="18"/>
                </w:rPr>
                <w:t xml:space="preserve"> - all applicable requirements are met; or</w:t>
              </w:r>
            </w:ins>
          </w:p>
          <w:p w14:paraId="395B5624" w14:textId="318709D1" w:rsidR="00C97C10" w:rsidRPr="00C97C10" w:rsidRDefault="00C97C10">
            <w:pPr>
              <w:keepNext/>
              <w:tabs>
                <w:tab w:val="left" w:pos="356"/>
              </w:tabs>
              <w:rPr>
                <w:ins w:id="445" w:author="Author"/>
                <w:rFonts w:asciiTheme="minorHAnsi" w:hAnsiTheme="minorHAnsi"/>
                <w:b/>
                <w:sz w:val="18"/>
                <w:szCs w:val="18"/>
                <w:rPrChange w:id="446" w:author="Author">
                  <w:rPr>
                    <w:ins w:id="447" w:author="Author"/>
                  </w:rPr>
                </w:rPrChange>
              </w:rPr>
              <w:pPrChange w:id="448" w:author="Author">
                <w:pPr>
                  <w:pStyle w:val="ListParagraph"/>
                  <w:keepNext/>
                  <w:numPr>
                    <w:numId w:val="16"/>
                  </w:numPr>
                  <w:tabs>
                    <w:tab w:val="left" w:pos="356"/>
                  </w:tabs>
                  <w:ind w:hanging="360"/>
                </w:pPr>
              </w:pPrChange>
            </w:pPr>
            <w:ins w:id="449" w:author="Author">
              <w:r w:rsidRPr="00877B2C">
                <w:rPr>
                  <w:rFonts w:asciiTheme="minorHAnsi" w:eastAsia="Calibri" w:hAnsiTheme="minorHAnsi"/>
                  <w:sz w:val="18"/>
                  <w:szCs w:val="18"/>
                </w:rPr>
                <w:t>***</w:t>
              </w:r>
              <w:r w:rsidRPr="00877B2C">
                <w:rPr>
                  <w:rFonts w:asciiTheme="minorHAnsi" w:eastAsia="Calibri" w:hAnsiTheme="minorHAnsi"/>
                  <w:sz w:val="18"/>
                  <w:szCs w:val="18"/>
                  <w:u w:val="single"/>
                </w:rPr>
                <w:t>Fail</w:t>
              </w:r>
              <w:r w:rsidRPr="00877B2C">
                <w:rPr>
                  <w:rFonts w:asciiTheme="minorHAnsi" w:eastAsia="Calibri" w:hAnsiTheme="minorHAnsi"/>
                  <w:sz w:val="18"/>
                  <w:szCs w:val="18"/>
                </w:rPr>
                <w:t xml:space="preserve"> - one or more applicable requirements are not    met.  Enter reason for failure in corrections notes field below&gt;&gt;</w:t>
              </w:r>
            </w:ins>
          </w:p>
        </w:tc>
      </w:tr>
      <w:tr w:rsidR="00C97C10" w:rsidRPr="006136A2" w14:paraId="664CDC80" w14:textId="77777777" w:rsidTr="00581F33">
        <w:trPr>
          <w:cantSplit/>
          <w:trHeight w:val="242"/>
          <w:ins w:id="450" w:author="Author"/>
        </w:trPr>
        <w:tc>
          <w:tcPr>
            <w:tcW w:w="419" w:type="dxa"/>
            <w:tcBorders>
              <w:top w:val="single" w:sz="4" w:space="0" w:color="auto"/>
              <w:left w:val="single" w:sz="4" w:space="0" w:color="auto"/>
              <w:bottom w:val="single" w:sz="4" w:space="0" w:color="auto"/>
              <w:right w:val="single" w:sz="4" w:space="0" w:color="auto"/>
            </w:tcBorders>
            <w:vAlign w:val="center"/>
          </w:tcPr>
          <w:p w14:paraId="435F2167" w14:textId="77777777" w:rsidR="00C97C10" w:rsidRPr="00877B2C" w:rsidRDefault="00C97C10" w:rsidP="00581F33">
            <w:pPr>
              <w:jc w:val="center"/>
              <w:rPr>
                <w:ins w:id="451" w:author="Author"/>
                <w:rFonts w:asciiTheme="minorHAnsi" w:hAnsiTheme="minorHAnsi"/>
                <w:sz w:val="18"/>
                <w:szCs w:val="18"/>
              </w:rPr>
            </w:pPr>
            <w:ins w:id="452" w:author="Author">
              <w:r>
                <w:rPr>
                  <w:rFonts w:asciiTheme="minorHAnsi" w:hAnsiTheme="minorHAnsi"/>
                  <w:sz w:val="18"/>
                  <w:szCs w:val="18"/>
                </w:rPr>
                <w:t>10</w:t>
              </w:r>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33913FE4" w14:textId="76E8792C" w:rsidR="00C97C10" w:rsidRPr="00877B2C" w:rsidRDefault="00C97C10" w:rsidP="00581F33">
            <w:pPr>
              <w:rPr>
                <w:ins w:id="453" w:author="Author"/>
                <w:rFonts w:asciiTheme="minorHAnsi" w:hAnsiTheme="minorHAnsi"/>
                <w:sz w:val="18"/>
                <w:szCs w:val="18"/>
              </w:rPr>
            </w:pPr>
            <w:ins w:id="454" w:author="Author">
              <w:r w:rsidRPr="00877B2C">
                <w:rPr>
                  <w:rFonts w:asciiTheme="minorHAnsi" w:hAnsiTheme="minorHAnsi"/>
                  <w:sz w:val="18"/>
                  <w:szCs w:val="18"/>
                </w:rPr>
                <w:t>Correction Notes:</w:t>
              </w:r>
              <w:r>
                <w:rPr>
                  <w:rFonts w:asciiTheme="minorHAnsi" w:hAnsiTheme="minorHAnsi"/>
                  <w:sz w:val="18"/>
                  <w:szCs w:val="18"/>
                </w:rPr>
                <w:t xml:space="preserve"> </w:t>
              </w:r>
              <w:r w:rsidR="00C73F6F" w:rsidRPr="00C73F6F">
                <w:rPr>
                  <w:rFonts w:asciiTheme="minorHAnsi" w:hAnsiTheme="minorHAnsi"/>
                  <w:sz w:val="18"/>
                  <w:szCs w:val="18"/>
                </w:rPr>
                <w:t>&lt;&lt;if Verification Status= Fail, then text entry in this Corrections Notes field is required; user input text&gt;&gt;</w:t>
              </w:r>
            </w:ins>
          </w:p>
        </w:tc>
      </w:tr>
      <w:tr w:rsidR="00C97C10" w:rsidRPr="006136A2" w14:paraId="6FD90F6D" w14:textId="77777777" w:rsidTr="00581F33">
        <w:trPr>
          <w:cantSplit/>
          <w:trHeight w:val="242"/>
          <w:ins w:id="455" w:author="Author"/>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2DB41010" w14:textId="77777777" w:rsidR="00C97C10" w:rsidRPr="00877B2C" w:rsidRDefault="00C97C10" w:rsidP="00581F33">
            <w:pPr>
              <w:rPr>
                <w:ins w:id="456" w:author="Author"/>
                <w:rFonts w:asciiTheme="minorHAnsi" w:hAnsiTheme="minorHAnsi"/>
                <w:sz w:val="18"/>
                <w:szCs w:val="18"/>
              </w:rPr>
            </w:pPr>
            <w:ins w:id="457" w:author="Author">
              <w:r w:rsidRPr="00877B2C">
                <w:rPr>
                  <w:rFonts w:asciiTheme="minorHAnsi" w:hAnsiTheme="minorHAnsi"/>
                  <w:b/>
                  <w:sz w:val="18"/>
                  <w:szCs w:val="18"/>
                </w:rPr>
                <w:t>The responsible person’s signature on this compliance document affirms that all applicable requirements in this table have been met.</w:t>
              </w:r>
            </w:ins>
          </w:p>
        </w:tc>
      </w:tr>
    </w:tbl>
    <w:p w14:paraId="4B424181" w14:textId="6D04AD76" w:rsidR="00C97C10" w:rsidDel="00C73F6F" w:rsidRDefault="00C97C10" w:rsidP="00D920D6">
      <w:pPr>
        <w:pStyle w:val="Header"/>
        <w:rPr>
          <w:ins w:id="458" w:author="Author"/>
          <w:del w:id="459" w:author="Author"/>
          <w:rFonts w:asciiTheme="minorHAnsi" w:hAnsiTheme="minorHAnsi"/>
          <w:szCs w:val="18"/>
        </w:rPr>
      </w:pPr>
    </w:p>
    <w:p w14:paraId="4C83C4B7" w14:textId="4675F34E" w:rsidR="00C97C10" w:rsidDel="00C73F6F" w:rsidRDefault="00C97C10" w:rsidP="00D920D6">
      <w:pPr>
        <w:pStyle w:val="Header"/>
        <w:rPr>
          <w:ins w:id="460" w:author="Author"/>
          <w:del w:id="461" w:author="Author"/>
          <w:rFonts w:asciiTheme="minorHAnsi" w:hAnsiTheme="minorHAnsi"/>
          <w:szCs w:val="18"/>
        </w:rPr>
      </w:pPr>
    </w:p>
    <w:p w14:paraId="3A78CEDF" w14:textId="4444DBD0" w:rsidR="00C97C10" w:rsidRPr="00F70B2C" w:rsidDel="00C73F6F" w:rsidRDefault="00C97C10" w:rsidP="00D920D6">
      <w:pPr>
        <w:pStyle w:val="Header"/>
        <w:rPr>
          <w:del w:id="462" w:author="Autho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9"/>
        <w:gridCol w:w="2846"/>
        <w:gridCol w:w="7765"/>
      </w:tblGrid>
      <w:tr w:rsidR="00D920D6" w:rsidRPr="006136A2" w:rsidDel="00C73F6F" w14:paraId="7758F2DC" w14:textId="4CEB9F47" w:rsidTr="00D920D6">
        <w:trPr>
          <w:cantSplit/>
          <w:trHeight w:val="242"/>
          <w:del w:id="463" w:author="Author"/>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7758F2D9" w14:textId="54AA4C89" w:rsidR="00D920D6" w:rsidRPr="00F70B2C" w:rsidDel="00C73F6F" w:rsidRDefault="00D920D6" w:rsidP="00D920D6">
            <w:pPr>
              <w:keepNext/>
              <w:tabs>
                <w:tab w:val="left" w:pos="360"/>
                <w:tab w:val="left" w:pos="3600"/>
                <w:tab w:val="left" w:pos="4680"/>
                <w:tab w:val="left" w:pos="5940"/>
                <w:tab w:val="left" w:pos="6930"/>
                <w:tab w:val="left" w:pos="8100"/>
                <w:tab w:val="left" w:pos="9090"/>
              </w:tabs>
              <w:rPr>
                <w:del w:id="464" w:author="Author"/>
                <w:rFonts w:asciiTheme="minorHAnsi" w:hAnsiTheme="minorHAnsi"/>
                <w:bCs/>
                <w:szCs w:val="18"/>
              </w:rPr>
            </w:pPr>
            <w:del w:id="465" w:author="Author">
              <w:r w:rsidRPr="00F70B2C" w:rsidDel="00C73F6F">
                <w:rPr>
                  <w:rFonts w:asciiTheme="minorHAnsi" w:hAnsiTheme="minorHAnsi"/>
                  <w:b/>
                  <w:bCs/>
                  <w:szCs w:val="18"/>
                </w:rPr>
                <w:delText xml:space="preserve">D. </w:delText>
              </w:r>
              <w:r w:rsidR="00F70B2C" w:rsidRPr="00F70B2C" w:rsidDel="00C73F6F">
                <w:rPr>
                  <w:rFonts w:asciiTheme="minorHAnsi" w:hAnsiTheme="minorHAnsi"/>
                  <w:b/>
                  <w:bCs/>
                  <w:szCs w:val="18"/>
                </w:rPr>
                <w:delText>Deeply Buried Ducts Compliance Credit</w:delText>
              </w:r>
            </w:del>
          </w:p>
          <w:p w14:paraId="7758F2DA" w14:textId="3C5E4C18" w:rsidR="00D920D6" w:rsidDel="00C73F6F" w:rsidRDefault="00C97C10" w:rsidP="00D920D6">
            <w:pPr>
              <w:keepNext/>
              <w:tabs>
                <w:tab w:val="left" w:pos="360"/>
                <w:tab w:val="left" w:pos="3600"/>
                <w:tab w:val="left" w:pos="4680"/>
                <w:tab w:val="left" w:pos="5940"/>
                <w:tab w:val="left" w:pos="6930"/>
                <w:tab w:val="left" w:pos="8100"/>
                <w:tab w:val="left" w:pos="9090"/>
              </w:tabs>
              <w:rPr>
                <w:del w:id="466" w:author="Author"/>
                <w:rFonts w:asciiTheme="minorHAnsi" w:hAnsiTheme="minorHAnsi"/>
                <w:sz w:val="18"/>
                <w:szCs w:val="18"/>
              </w:rPr>
            </w:pPr>
            <w:ins w:id="467" w:author="Author">
              <w:del w:id="468" w:author="Author">
                <w:r w:rsidRPr="00C97C10" w:rsidDel="00C73F6F">
                  <w:rPr>
                    <w:rFonts w:asciiTheme="minorHAnsi" w:hAnsiTheme="minorHAnsi"/>
                    <w:sz w:val="18"/>
                    <w:szCs w:val="18"/>
                  </w:rPr>
                  <w:delText>Duct segments meeting the requirements for buried ducts and covered by at least 3.5 inches of insulation can take credit for effective duct insulation levels greater than buried ducts. Deeply buried ducts have the option of using lowered portions of the ceiling or durable containment systems to achieve burial depth greater than the overall attic insulation level. Deeply buried duct systems must comply with the following requirements:</w:delText>
                </w:r>
              </w:del>
            </w:ins>
            <w:del w:id="469" w:author="Author">
              <w:r w:rsidR="00D920D6" w:rsidRPr="00877B2C" w:rsidDel="00C73F6F">
                <w:rPr>
                  <w:rFonts w:asciiTheme="minorHAnsi" w:hAnsiTheme="minorHAnsi"/>
                  <w:sz w:val="18"/>
                  <w:szCs w:val="18"/>
                </w:rPr>
                <w:delText>Duct segments deeply buried in lowered areas of ceiling and covered by at least 3.5 inches of insulation above the top of the duct insulation jacket may claim effective insulation of R</w:delText>
              </w:r>
              <w:r w:rsidR="00D920D6" w:rsidRPr="00877B2C" w:rsidDel="00C73F6F">
                <w:rPr>
                  <w:rFonts w:asciiTheme="minorHAnsi" w:hAnsiTheme="minorHAnsi" w:cs="Cambria Math"/>
                  <w:sz w:val="18"/>
                  <w:szCs w:val="18"/>
                </w:rPr>
                <w:delText>‐</w:delText>
              </w:r>
              <w:r w:rsidR="00D920D6" w:rsidRPr="00877B2C" w:rsidDel="00C73F6F">
                <w:rPr>
                  <w:rFonts w:asciiTheme="minorHAnsi" w:hAnsiTheme="minorHAnsi"/>
                  <w:sz w:val="18"/>
                  <w:szCs w:val="18"/>
                </w:rPr>
                <w:delText>25 for fiberglass insulation and R</w:delText>
              </w:r>
              <w:r w:rsidR="00D920D6" w:rsidRPr="00877B2C" w:rsidDel="00C73F6F">
                <w:rPr>
                  <w:rFonts w:asciiTheme="minorHAnsi" w:hAnsiTheme="minorHAnsi" w:cs="Cambria Math"/>
                  <w:sz w:val="18"/>
                  <w:szCs w:val="18"/>
                </w:rPr>
                <w:delText>‐</w:delText>
              </w:r>
              <w:r w:rsidR="00D920D6" w:rsidRPr="00877B2C" w:rsidDel="00C73F6F">
                <w:rPr>
                  <w:rFonts w:asciiTheme="minorHAnsi" w:hAnsiTheme="minorHAnsi"/>
                  <w:sz w:val="18"/>
                  <w:szCs w:val="18"/>
                </w:rPr>
                <w:delText>31 for cellulose insulation if the system complies with the following requirements:</w:delText>
              </w:r>
            </w:del>
          </w:p>
          <w:p w14:paraId="7758F2DB" w14:textId="2DA5CE64" w:rsidR="00543D99" w:rsidRPr="00877B2C" w:rsidDel="00C73F6F" w:rsidRDefault="00543D99" w:rsidP="00D920D6">
            <w:pPr>
              <w:keepNext/>
              <w:tabs>
                <w:tab w:val="left" w:pos="360"/>
                <w:tab w:val="left" w:pos="3600"/>
                <w:tab w:val="left" w:pos="4680"/>
                <w:tab w:val="left" w:pos="5940"/>
                <w:tab w:val="left" w:pos="6930"/>
                <w:tab w:val="left" w:pos="8100"/>
                <w:tab w:val="left" w:pos="9090"/>
              </w:tabs>
              <w:rPr>
                <w:del w:id="470" w:author="Author"/>
                <w:rFonts w:asciiTheme="minorHAnsi" w:hAnsiTheme="minorHAnsi"/>
                <w:sz w:val="18"/>
                <w:szCs w:val="18"/>
              </w:rPr>
            </w:pPr>
            <w:del w:id="471" w:author="Author">
              <w:r w:rsidDel="00C73F6F">
                <w:rPr>
                  <w:rFonts w:asciiTheme="minorHAnsi" w:hAnsiTheme="minorHAnsi"/>
                  <w:bCs/>
                  <w:sz w:val="18"/>
                  <w:szCs w:val="18"/>
                </w:rPr>
                <w:delText>&lt;&lt;this table only shown if Deeply Buried Ducts Compliance Credit claimed in cell A05</w:delText>
              </w:r>
              <w:r w:rsidR="008112A7" w:rsidDel="00C73F6F">
                <w:rPr>
                  <w:rFonts w:asciiTheme="minorHAnsi" w:hAnsiTheme="minorHAnsi"/>
                  <w:bCs/>
                  <w:sz w:val="18"/>
                  <w:szCs w:val="18"/>
                </w:rPr>
                <w:delText xml:space="preserve"> </w:delText>
              </w:r>
              <w:r w:rsidDel="00C73F6F">
                <w:rPr>
                  <w:rFonts w:asciiTheme="minorHAnsi" w:hAnsiTheme="minorHAnsi"/>
                  <w:bCs/>
                  <w:sz w:val="18"/>
                  <w:szCs w:val="18"/>
                </w:rPr>
                <w:delText>is true&gt;&gt;</w:delText>
              </w:r>
            </w:del>
          </w:p>
        </w:tc>
      </w:tr>
      <w:tr w:rsidR="00D920D6" w:rsidRPr="006136A2" w:rsidDel="00C73F6F" w14:paraId="7758F2DF" w14:textId="717EF8E7" w:rsidTr="00D920D6">
        <w:trPr>
          <w:cantSplit/>
          <w:trHeight w:val="242"/>
          <w:del w:id="472" w:author="Author"/>
        </w:trPr>
        <w:tc>
          <w:tcPr>
            <w:tcW w:w="419" w:type="dxa"/>
            <w:tcBorders>
              <w:top w:val="single" w:sz="4" w:space="0" w:color="auto"/>
              <w:left w:val="single" w:sz="4" w:space="0" w:color="auto"/>
              <w:bottom w:val="single" w:sz="4" w:space="0" w:color="auto"/>
              <w:right w:val="single" w:sz="4" w:space="0" w:color="auto"/>
            </w:tcBorders>
            <w:vAlign w:val="center"/>
          </w:tcPr>
          <w:p w14:paraId="7758F2DD" w14:textId="6CC05470" w:rsidR="00D920D6" w:rsidRPr="00877B2C" w:rsidDel="00C73F6F" w:rsidRDefault="00D920D6" w:rsidP="00D920D6">
            <w:pPr>
              <w:keepNext/>
              <w:jc w:val="center"/>
              <w:rPr>
                <w:del w:id="473" w:author="Author"/>
                <w:rFonts w:asciiTheme="minorHAnsi" w:hAnsiTheme="minorHAnsi"/>
                <w:sz w:val="18"/>
                <w:szCs w:val="18"/>
              </w:rPr>
            </w:pPr>
            <w:del w:id="474" w:author="Author">
              <w:r w:rsidRPr="00877B2C" w:rsidDel="00C73F6F">
                <w:rPr>
                  <w:rFonts w:asciiTheme="minorHAnsi" w:hAnsiTheme="minorHAnsi"/>
                  <w:sz w:val="18"/>
                  <w:szCs w:val="18"/>
                </w:rPr>
                <w:delText>01</w:delText>
              </w:r>
            </w:del>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DE" w14:textId="6DD07755" w:rsidR="00D920D6" w:rsidRPr="00877B2C" w:rsidDel="00C73F6F" w:rsidRDefault="00D920D6" w:rsidP="00D920D6">
            <w:pPr>
              <w:keepNext/>
              <w:rPr>
                <w:del w:id="475" w:author="Author"/>
                <w:rFonts w:asciiTheme="minorHAnsi" w:hAnsiTheme="minorHAnsi"/>
                <w:sz w:val="18"/>
                <w:szCs w:val="18"/>
              </w:rPr>
            </w:pPr>
            <w:del w:id="476" w:author="Author">
              <w:r w:rsidRPr="00877B2C" w:rsidDel="00C73F6F">
                <w:rPr>
                  <w:rFonts w:asciiTheme="minorHAnsi" w:hAnsiTheme="minorHAnsi"/>
                  <w:sz w:val="18"/>
                  <w:szCs w:val="18"/>
                </w:rPr>
                <w:delText>The duct system design shall be detailed in the special features section of the CF1R-PRF-01-E approved by the enforcement agency.</w:delText>
              </w:r>
            </w:del>
          </w:p>
        </w:tc>
      </w:tr>
      <w:tr w:rsidR="00D920D6" w:rsidRPr="006136A2" w:rsidDel="00C73F6F" w14:paraId="7758F2E2" w14:textId="4791C4F5" w:rsidTr="00D920D6">
        <w:trPr>
          <w:cantSplit/>
          <w:trHeight w:val="242"/>
          <w:del w:id="477" w:author="Author"/>
        </w:trPr>
        <w:tc>
          <w:tcPr>
            <w:tcW w:w="419" w:type="dxa"/>
            <w:tcBorders>
              <w:top w:val="single" w:sz="4" w:space="0" w:color="auto"/>
              <w:left w:val="single" w:sz="4" w:space="0" w:color="auto"/>
              <w:bottom w:val="single" w:sz="4" w:space="0" w:color="auto"/>
              <w:right w:val="single" w:sz="4" w:space="0" w:color="auto"/>
            </w:tcBorders>
            <w:vAlign w:val="center"/>
          </w:tcPr>
          <w:p w14:paraId="7758F2E0" w14:textId="6D6422F9" w:rsidR="00D920D6" w:rsidRPr="00877B2C" w:rsidDel="00C73F6F" w:rsidRDefault="00D920D6" w:rsidP="00D920D6">
            <w:pPr>
              <w:keepNext/>
              <w:jc w:val="center"/>
              <w:rPr>
                <w:del w:id="478" w:author="Author"/>
                <w:rFonts w:asciiTheme="minorHAnsi" w:hAnsiTheme="minorHAnsi"/>
                <w:sz w:val="18"/>
                <w:szCs w:val="18"/>
              </w:rPr>
            </w:pPr>
            <w:del w:id="479" w:author="Author">
              <w:r w:rsidRPr="00877B2C" w:rsidDel="00C73F6F">
                <w:rPr>
                  <w:rFonts w:asciiTheme="minorHAnsi" w:hAnsiTheme="minorHAnsi"/>
                  <w:sz w:val="18"/>
                  <w:szCs w:val="18"/>
                </w:rPr>
                <w:delText>02</w:delText>
              </w:r>
            </w:del>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E1" w14:textId="4E55AB19" w:rsidR="00D920D6" w:rsidRPr="00877B2C" w:rsidDel="00C73F6F" w:rsidRDefault="00D920D6" w:rsidP="00D920D6">
            <w:pPr>
              <w:keepNext/>
              <w:rPr>
                <w:del w:id="480" w:author="Author"/>
                <w:rFonts w:asciiTheme="minorHAnsi" w:hAnsiTheme="minorHAnsi"/>
                <w:sz w:val="18"/>
                <w:szCs w:val="18"/>
              </w:rPr>
            </w:pPr>
            <w:del w:id="481" w:author="Author">
              <w:r w:rsidRPr="00877B2C" w:rsidDel="00C73F6F">
                <w:rPr>
                  <w:rFonts w:asciiTheme="minorHAnsi" w:hAnsiTheme="minorHAnsi"/>
                  <w:sz w:val="18"/>
                  <w:szCs w:val="18"/>
                </w:rPr>
                <w:delText>A duct design layout that conforms to the duct system design details in the special features section of the CF1R-PRF-01-E shall be documented on the building design plans approved by the enforcement agency.</w:delText>
              </w:r>
            </w:del>
          </w:p>
        </w:tc>
      </w:tr>
      <w:tr w:rsidR="00C97C10" w:rsidRPr="00877B2C" w:rsidDel="00C73F6F" w14:paraId="32A09FB8" w14:textId="463E0449" w:rsidTr="00581F33">
        <w:trPr>
          <w:cantSplit/>
          <w:trHeight w:val="242"/>
          <w:ins w:id="482" w:author="Author"/>
          <w:del w:id="483" w:author="Author"/>
        </w:trPr>
        <w:tc>
          <w:tcPr>
            <w:tcW w:w="419" w:type="dxa"/>
            <w:tcBorders>
              <w:top w:val="single" w:sz="4" w:space="0" w:color="auto"/>
              <w:left w:val="single" w:sz="4" w:space="0" w:color="auto"/>
              <w:bottom w:val="single" w:sz="4" w:space="0" w:color="auto"/>
              <w:right w:val="single" w:sz="4" w:space="0" w:color="auto"/>
            </w:tcBorders>
            <w:vAlign w:val="center"/>
          </w:tcPr>
          <w:p w14:paraId="0C7D01B4" w14:textId="64F72A25" w:rsidR="00C97C10" w:rsidRPr="00877B2C" w:rsidDel="00C73F6F" w:rsidRDefault="00C97C10" w:rsidP="00581F33">
            <w:pPr>
              <w:keepNext/>
              <w:jc w:val="center"/>
              <w:rPr>
                <w:ins w:id="484" w:author="Author"/>
                <w:del w:id="485" w:author="Author"/>
                <w:rFonts w:asciiTheme="minorHAnsi" w:hAnsiTheme="minorHAnsi"/>
                <w:sz w:val="18"/>
                <w:szCs w:val="18"/>
              </w:rPr>
            </w:pPr>
            <w:ins w:id="486" w:author="Author">
              <w:del w:id="487" w:author="Author">
                <w:r w:rsidRPr="00877B2C" w:rsidDel="00C73F6F">
                  <w:rPr>
                    <w:rFonts w:asciiTheme="minorHAnsi" w:hAnsiTheme="minorHAnsi"/>
                    <w:sz w:val="18"/>
                    <w:szCs w:val="18"/>
                  </w:rPr>
                  <w:delText>01</w:delText>
                </w:r>
              </w:del>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32B70752" w14:textId="441DCC93" w:rsidR="00C97C10" w:rsidRPr="00877B2C" w:rsidDel="00C73F6F" w:rsidRDefault="00C97C10" w:rsidP="00581F33">
            <w:pPr>
              <w:keepNext/>
              <w:rPr>
                <w:ins w:id="488" w:author="Author"/>
                <w:del w:id="489" w:author="Author"/>
                <w:rFonts w:asciiTheme="minorHAnsi" w:hAnsiTheme="minorHAnsi"/>
                <w:sz w:val="18"/>
                <w:szCs w:val="18"/>
              </w:rPr>
            </w:pPr>
            <w:ins w:id="490" w:author="Author">
              <w:del w:id="491" w:author="Author">
                <w:r w:rsidRPr="00877B2C" w:rsidDel="00C73F6F">
                  <w:rPr>
                    <w:rFonts w:asciiTheme="minorHAnsi" w:hAnsiTheme="minorHAnsi"/>
                    <w:sz w:val="18"/>
                    <w:szCs w:val="18"/>
                  </w:rPr>
                  <w:delText>The duct system design shall be detailed in the special features section of the CF1R-PRF-01-E approved by the enforcement agency.</w:delText>
                </w:r>
              </w:del>
            </w:ins>
          </w:p>
        </w:tc>
      </w:tr>
      <w:tr w:rsidR="00C97C10" w:rsidRPr="00877B2C" w:rsidDel="00C73F6F" w14:paraId="461F1465" w14:textId="107A91C5" w:rsidTr="00581F33">
        <w:trPr>
          <w:cantSplit/>
          <w:trHeight w:val="242"/>
          <w:ins w:id="492" w:author="Author"/>
          <w:del w:id="493" w:author="Author"/>
        </w:trPr>
        <w:tc>
          <w:tcPr>
            <w:tcW w:w="419" w:type="dxa"/>
            <w:tcBorders>
              <w:top w:val="single" w:sz="4" w:space="0" w:color="auto"/>
              <w:left w:val="single" w:sz="4" w:space="0" w:color="auto"/>
              <w:bottom w:val="single" w:sz="4" w:space="0" w:color="auto"/>
              <w:right w:val="single" w:sz="4" w:space="0" w:color="auto"/>
            </w:tcBorders>
            <w:vAlign w:val="center"/>
          </w:tcPr>
          <w:p w14:paraId="571C21E5" w14:textId="65940A46" w:rsidR="00C97C10" w:rsidRPr="00877B2C" w:rsidDel="00C73F6F" w:rsidRDefault="00C97C10" w:rsidP="00581F33">
            <w:pPr>
              <w:keepNext/>
              <w:jc w:val="center"/>
              <w:rPr>
                <w:ins w:id="494" w:author="Author"/>
                <w:del w:id="495" w:author="Author"/>
                <w:rFonts w:asciiTheme="minorHAnsi" w:hAnsiTheme="minorHAnsi"/>
                <w:sz w:val="18"/>
                <w:szCs w:val="18"/>
              </w:rPr>
            </w:pPr>
            <w:ins w:id="496" w:author="Author">
              <w:del w:id="497" w:author="Author">
                <w:r w:rsidRPr="00877B2C" w:rsidDel="00C73F6F">
                  <w:rPr>
                    <w:rFonts w:asciiTheme="minorHAnsi" w:hAnsiTheme="minorHAnsi"/>
                    <w:sz w:val="18"/>
                    <w:szCs w:val="18"/>
                  </w:rPr>
                  <w:delText>02</w:delText>
                </w:r>
              </w:del>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6D4D360A" w14:textId="5E6980AF" w:rsidR="00C97C10" w:rsidRPr="00877B2C" w:rsidDel="00C73F6F" w:rsidRDefault="00C97C10" w:rsidP="00581F33">
            <w:pPr>
              <w:keepNext/>
              <w:rPr>
                <w:ins w:id="498" w:author="Author"/>
                <w:del w:id="499" w:author="Author"/>
                <w:rFonts w:asciiTheme="minorHAnsi" w:hAnsiTheme="minorHAnsi"/>
                <w:sz w:val="18"/>
                <w:szCs w:val="18"/>
              </w:rPr>
            </w:pPr>
            <w:ins w:id="500" w:author="Author">
              <w:del w:id="501" w:author="Author">
                <w:r w:rsidRPr="00877B2C" w:rsidDel="00C73F6F">
                  <w:rPr>
                    <w:rFonts w:asciiTheme="minorHAnsi" w:hAnsiTheme="minorHAnsi"/>
                    <w:sz w:val="18"/>
                    <w:szCs w:val="18"/>
                  </w:rPr>
                  <w:delText>A duct design layout that conforms to the duct system design details in the special features section of the CF1R-PRF-01-E shall be documented on the building design plans approved by the enforcement agency.</w:delText>
                </w:r>
              </w:del>
            </w:ins>
          </w:p>
        </w:tc>
      </w:tr>
      <w:tr w:rsidR="00C97C10" w:rsidRPr="00877B2C" w:rsidDel="00C73F6F" w14:paraId="7230F11F" w14:textId="790C6E2D" w:rsidTr="00581F33">
        <w:trPr>
          <w:cantSplit/>
          <w:trHeight w:val="242"/>
          <w:ins w:id="502" w:author="Author"/>
          <w:del w:id="503" w:author="Author"/>
        </w:trPr>
        <w:tc>
          <w:tcPr>
            <w:tcW w:w="419" w:type="dxa"/>
            <w:tcBorders>
              <w:top w:val="single" w:sz="4" w:space="0" w:color="auto"/>
              <w:left w:val="single" w:sz="4" w:space="0" w:color="auto"/>
              <w:bottom w:val="single" w:sz="4" w:space="0" w:color="auto"/>
              <w:right w:val="single" w:sz="4" w:space="0" w:color="auto"/>
            </w:tcBorders>
            <w:vAlign w:val="center"/>
          </w:tcPr>
          <w:p w14:paraId="315E3CC9" w14:textId="58F07381" w:rsidR="00C97C10" w:rsidRPr="00877B2C" w:rsidDel="00C73F6F" w:rsidRDefault="00C97C10" w:rsidP="00581F33">
            <w:pPr>
              <w:keepNext/>
              <w:jc w:val="center"/>
              <w:rPr>
                <w:ins w:id="504" w:author="Author"/>
                <w:del w:id="505" w:author="Author"/>
                <w:rFonts w:asciiTheme="minorHAnsi" w:hAnsiTheme="minorHAnsi"/>
                <w:sz w:val="18"/>
                <w:szCs w:val="18"/>
              </w:rPr>
            </w:pPr>
            <w:ins w:id="506" w:author="Author">
              <w:del w:id="507" w:author="Author">
                <w:r w:rsidRPr="00877B2C" w:rsidDel="00C73F6F">
                  <w:rPr>
                    <w:rFonts w:asciiTheme="minorHAnsi" w:hAnsiTheme="minorHAnsi"/>
                    <w:sz w:val="18"/>
                    <w:szCs w:val="18"/>
                  </w:rPr>
                  <w:delText>03</w:delText>
                </w:r>
              </w:del>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074EB98C" w14:textId="4D20A951" w:rsidR="00C97C10" w:rsidRPr="00877B2C" w:rsidDel="00C73F6F" w:rsidRDefault="00C97C10" w:rsidP="00581F33">
            <w:pPr>
              <w:keepNext/>
              <w:rPr>
                <w:ins w:id="508" w:author="Author"/>
                <w:del w:id="509" w:author="Author"/>
                <w:rFonts w:asciiTheme="minorHAnsi" w:hAnsiTheme="minorHAnsi"/>
                <w:sz w:val="18"/>
                <w:szCs w:val="18"/>
              </w:rPr>
            </w:pPr>
            <w:ins w:id="510" w:author="Author">
              <w:del w:id="511" w:author="Author">
                <w:r w:rsidRPr="00877B2C" w:rsidDel="00C73F6F">
                  <w:rPr>
                    <w:rFonts w:asciiTheme="minorHAnsi" w:hAnsiTheme="minorHAnsi"/>
                    <w:sz w:val="18"/>
                    <w:szCs w:val="18"/>
                  </w:rPr>
                  <w:delText xml:space="preserve">The </w:delText>
                </w:r>
                <w:r w:rsidDel="00C73F6F">
                  <w:rPr>
                    <w:rFonts w:asciiTheme="minorHAnsi" w:hAnsiTheme="minorHAnsi"/>
                    <w:sz w:val="18"/>
                    <w:szCs w:val="18"/>
                  </w:rPr>
                  <w:delText xml:space="preserve">installed </w:delText>
                </w:r>
                <w:r w:rsidRPr="00877B2C" w:rsidDel="00C73F6F">
                  <w:rPr>
                    <w:rFonts w:asciiTheme="minorHAnsi" w:hAnsiTheme="minorHAnsi"/>
                    <w:sz w:val="18"/>
                    <w:szCs w:val="18"/>
                  </w:rPr>
                  <w:delText>duct system</w:delText>
                </w:r>
                <w:r w:rsidDel="00C73F6F">
                  <w:rPr>
                    <w:rFonts w:asciiTheme="minorHAnsi" w:hAnsiTheme="minorHAnsi"/>
                    <w:sz w:val="18"/>
                    <w:szCs w:val="18"/>
                  </w:rPr>
                  <w:delText xml:space="preserve"> and attic insulation shall conform to the design details in the enforcement agency approved CF1R-PRF-01-E. These installation details include</w:delText>
                </w:r>
                <w:r w:rsidRPr="00877B2C" w:rsidDel="00C73F6F">
                  <w:rPr>
                    <w:rFonts w:asciiTheme="minorHAnsi" w:hAnsiTheme="minorHAnsi"/>
                    <w:sz w:val="18"/>
                    <w:szCs w:val="18"/>
                  </w:rPr>
                  <w:delText xml:space="preserve">, duct </w:delText>
                </w:r>
                <w:r w:rsidDel="00C73F6F">
                  <w:rPr>
                    <w:rFonts w:asciiTheme="minorHAnsi" w:hAnsiTheme="minorHAnsi"/>
                    <w:sz w:val="18"/>
                    <w:szCs w:val="18"/>
                  </w:rPr>
                  <w:delText>nominal diameter, R-value, and length of each segment, ceiling insulation depth, type (i.e. fiberglass or cellulose), and R-value, lowered chase or containment system locations, and supply and return register locations.</w:delText>
                </w:r>
              </w:del>
            </w:ins>
          </w:p>
        </w:tc>
      </w:tr>
      <w:tr w:rsidR="00C97C10" w:rsidRPr="00877B2C" w:rsidDel="00C73F6F" w14:paraId="097E4155" w14:textId="05CB75A4" w:rsidTr="00581F33">
        <w:trPr>
          <w:cantSplit/>
          <w:trHeight w:val="242"/>
          <w:ins w:id="512" w:author="Author"/>
          <w:del w:id="513" w:author="Author"/>
        </w:trPr>
        <w:tc>
          <w:tcPr>
            <w:tcW w:w="419" w:type="dxa"/>
            <w:tcBorders>
              <w:top w:val="single" w:sz="4" w:space="0" w:color="auto"/>
              <w:left w:val="single" w:sz="4" w:space="0" w:color="auto"/>
              <w:bottom w:val="single" w:sz="4" w:space="0" w:color="auto"/>
              <w:right w:val="single" w:sz="4" w:space="0" w:color="auto"/>
            </w:tcBorders>
            <w:vAlign w:val="center"/>
          </w:tcPr>
          <w:p w14:paraId="5A9F141E" w14:textId="2791ACF5" w:rsidR="00C97C10" w:rsidRPr="00877B2C" w:rsidDel="00C73F6F" w:rsidRDefault="00C97C10" w:rsidP="00581F33">
            <w:pPr>
              <w:keepNext/>
              <w:jc w:val="center"/>
              <w:rPr>
                <w:ins w:id="514" w:author="Author"/>
                <w:del w:id="515" w:author="Author"/>
                <w:rFonts w:asciiTheme="minorHAnsi" w:hAnsiTheme="minorHAnsi"/>
                <w:sz w:val="18"/>
                <w:szCs w:val="18"/>
              </w:rPr>
            </w:pPr>
            <w:ins w:id="516" w:author="Author">
              <w:del w:id="517" w:author="Author">
                <w:r w:rsidRPr="00877B2C" w:rsidDel="00C73F6F">
                  <w:rPr>
                    <w:rFonts w:asciiTheme="minorHAnsi" w:hAnsiTheme="minorHAnsi"/>
                    <w:sz w:val="18"/>
                    <w:szCs w:val="18"/>
                  </w:rPr>
                  <w:delText>04</w:delText>
                </w:r>
              </w:del>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23D3A56E" w14:textId="7B479FD4" w:rsidR="00C97C10" w:rsidRPr="00877B2C" w:rsidDel="00C73F6F" w:rsidRDefault="00C97C10" w:rsidP="00581F33">
            <w:pPr>
              <w:keepNext/>
              <w:rPr>
                <w:ins w:id="518" w:author="Author"/>
                <w:del w:id="519" w:author="Author"/>
                <w:rFonts w:asciiTheme="minorHAnsi" w:hAnsiTheme="minorHAnsi"/>
                <w:sz w:val="18"/>
                <w:szCs w:val="18"/>
              </w:rPr>
            </w:pPr>
            <w:ins w:id="520" w:author="Author">
              <w:del w:id="521" w:author="Author">
                <w:r w:rsidRPr="00877B2C" w:rsidDel="00C73F6F">
                  <w:rPr>
                    <w:rFonts w:asciiTheme="minorHAnsi" w:hAnsiTheme="minorHAnsi"/>
                    <w:sz w:val="18"/>
                    <w:szCs w:val="18"/>
                  </w:rPr>
                  <w:delText>The duct system installation shall be verified by a HERS rater according to the requirements in RA3.1.4.1.6.</w:delText>
                </w:r>
                <w:r w:rsidDel="00C73F6F">
                  <w:rPr>
                    <w:rFonts w:asciiTheme="minorHAnsi" w:hAnsiTheme="minorHAnsi"/>
                    <w:sz w:val="18"/>
                    <w:szCs w:val="18"/>
                  </w:rPr>
                  <w:delText xml:space="preserve"> Verification of duct system installation shall be completed prior to burial of ducts. Verification of insulation installation shall be completed by a second HERS inspection after ducts are buried. </w:delText>
                </w:r>
              </w:del>
            </w:ins>
          </w:p>
        </w:tc>
      </w:tr>
      <w:tr w:rsidR="00C97C10" w:rsidRPr="00877B2C" w:rsidDel="00C73F6F" w14:paraId="3328E6CE" w14:textId="7A90DD39" w:rsidTr="00581F33">
        <w:trPr>
          <w:cantSplit/>
          <w:trHeight w:val="242"/>
          <w:ins w:id="522" w:author="Author"/>
          <w:del w:id="523" w:author="Author"/>
        </w:trPr>
        <w:tc>
          <w:tcPr>
            <w:tcW w:w="419" w:type="dxa"/>
            <w:tcBorders>
              <w:top w:val="single" w:sz="4" w:space="0" w:color="auto"/>
              <w:left w:val="single" w:sz="4" w:space="0" w:color="auto"/>
              <w:bottom w:val="single" w:sz="4" w:space="0" w:color="auto"/>
              <w:right w:val="single" w:sz="4" w:space="0" w:color="auto"/>
            </w:tcBorders>
            <w:vAlign w:val="center"/>
          </w:tcPr>
          <w:p w14:paraId="4B9D2196" w14:textId="0BC823D5" w:rsidR="00C97C10" w:rsidRPr="00877B2C" w:rsidDel="00C73F6F" w:rsidRDefault="00C97C10" w:rsidP="00581F33">
            <w:pPr>
              <w:keepNext/>
              <w:jc w:val="center"/>
              <w:rPr>
                <w:ins w:id="524" w:author="Author"/>
                <w:del w:id="525" w:author="Author"/>
                <w:rFonts w:asciiTheme="minorHAnsi" w:hAnsiTheme="minorHAnsi"/>
                <w:sz w:val="18"/>
                <w:szCs w:val="18"/>
              </w:rPr>
            </w:pPr>
            <w:ins w:id="526" w:author="Author">
              <w:del w:id="527" w:author="Author">
                <w:r w:rsidRPr="00877B2C" w:rsidDel="00C73F6F">
                  <w:rPr>
                    <w:rFonts w:asciiTheme="minorHAnsi" w:hAnsiTheme="minorHAnsi"/>
                    <w:sz w:val="18"/>
                    <w:szCs w:val="18"/>
                  </w:rPr>
                  <w:delText>05</w:delText>
                </w:r>
              </w:del>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661E4ACF" w14:textId="0CC4F252" w:rsidR="00C97C10" w:rsidRPr="00877B2C" w:rsidDel="00C73F6F" w:rsidRDefault="00C97C10" w:rsidP="00581F33">
            <w:pPr>
              <w:keepNext/>
              <w:rPr>
                <w:ins w:id="528" w:author="Author"/>
                <w:del w:id="529" w:author="Author"/>
                <w:rFonts w:asciiTheme="minorHAnsi" w:hAnsiTheme="minorHAnsi"/>
                <w:sz w:val="18"/>
                <w:szCs w:val="18"/>
              </w:rPr>
            </w:pPr>
            <w:ins w:id="530" w:author="Author">
              <w:del w:id="531" w:author="Author">
                <w:r w:rsidDel="00C73F6F">
                  <w:rPr>
                    <w:rFonts w:asciiTheme="minorHAnsi" w:hAnsiTheme="minorHAnsi"/>
                    <w:sz w:val="18"/>
                    <w:szCs w:val="18"/>
                  </w:rPr>
                  <w:delText>Ducts</w:delText>
                </w:r>
                <w:r w:rsidRPr="00877B2C" w:rsidDel="00C73F6F">
                  <w:rPr>
                    <w:rFonts w:asciiTheme="minorHAnsi" w:hAnsiTheme="minorHAnsi"/>
                    <w:sz w:val="18"/>
                    <w:szCs w:val="18"/>
                  </w:rPr>
                  <w:delText xml:space="preserve"> shall not have severely twisted or compressed sections that would rest</w:delText>
                </w:r>
                <w:r w:rsidDel="00C73F6F">
                  <w:rPr>
                    <w:rFonts w:asciiTheme="minorHAnsi" w:hAnsiTheme="minorHAnsi"/>
                    <w:sz w:val="18"/>
                    <w:szCs w:val="18"/>
                  </w:rPr>
                  <w:delText>rict required operating airflow.</w:delText>
                </w:r>
              </w:del>
            </w:ins>
          </w:p>
        </w:tc>
      </w:tr>
      <w:tr w:rsidR="00C97C10" w:rsidRPr="00877B2C" w:rsidDel="00C73F6F" w14:paraId="3E44B6FD" w14:textId="336AB6E7" w:rsidTr="00581F33">
        <w:trPr>
          <w:cantSplit/>
          <w:trHeight w:val="242"/>
          <w:ins w:id="532" w:author="Author"/>
          <w:del w:id="533" w:author="Author"/>
        </w:trPr>
        <w:tc>
          <w:tcPr>
            <w:tcW w:w="419" w:type="dxa"/>
            <w:tcBorders>
              <w:top w:val="single" w:sz="4" w:space="0" w:color="auto"/>
              <w:left w:val="single" w:sz="4" w:space="0" w:color="auto"/>
              <w:bottom w:val="single" w:sz="4" w:space="0" w:color="auto"/>
              <w:right w:val="single" w:sz="4" w:space="0" w:color="auto"/>
            </w:tcBorders>
            <w:vAlign w:val="center"/>
          </w:tcPr>
          <w:p w14:paraId="432B2D20" w14:textId="3337E7EB" w:rsidR="00C97C10" w:rsidRPr="00877B2C" w:rsidDel="00C73F6F" w:rsidRDefault="00C97C10" w:rsidP="00581F33">
            <w:pPr>
              <w:keepNext/>
              <w:jc w:val="center"/>
              <w:rPr>
                <w:ins w:id="534" w:author="Author"/>
                <w:del w:id="535" w:author="Author"/>
                <w:rFonts w:asciiTheme="minorHAnsi" w:hAnsiTheme="minorHAnsi"/>
                <w:sz w:val="18"/>
                <w:szCs w:val="18"/>
              </w:rPr>
            </w:pPr>
            <w:ins w:id="536" w:author="Author">
              <w:del w:id="537" w:author="Author">
                <w:r w:rsidRPr="00877B2C" w:rsidDel="00C73F6F">
                  <w:rPr>
                    <w:rFonts w:asciiTheme="minorHAnsi" w:hAnsiTheme="minorHAnsi"/>
                    <w:sz w:val="18"/>
                    <w:szCs w:val="18"/>
                  </w:rPr>
                  <w:delText>06</w:delText>
                </w:r>
              </w:del>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6A6EF89E" w14:textId="23BD6224" w:rsidR="00C97C10" w:rsidRPr="00877B2C" w:rsidDel="00C73F6F" w:rsidRDefault="00C97C10" w:rsidP="00581F33">
            <w:pPr>
              <w:keepNext/>
              <w:rPr>
                <w:ins w:id="538" w:author="Author"/>
                <w:del w:id="539" w:author="Author"/>
                <w:rFonts w:asciiTheme="minorHAnsi" w:hAnsiTheme="minorHAnsi"/>
                <w:sz w:val="18"/>
                <w:szCs w:val="18"/>
              </w:rPr>
            </w:pPr>
            <w:ins w:id="540" w:author="Author">
              <w:del w:id="541" w:author="Author">
                <w:r w:rsidDel="00C73F6F">
                  <w:rPr>
                    <w:rFonts w:asciiTheme="minorHAnsi" w:hAnsiTheme="minorHAnsi"/>
                    <w:sz w:val="18"/>
                    <w:szCs w:val="18"/>
                  </w:rPr>
                  <w:delText>D</w:delText>
                </w:r>
                <w:r w:rsidRPr="00801F86" w:rsidDel="00C73F6F">
                  <w:rPr>
                    <w:rFonts w:asciiTheme="minorHAnsi" w:hAnsiTheme="minorHAnsi"/>
                    <w:sz w:val="18"/>
                    <w:szCs w:val="18"/>
                  </w:rPr>
                  <w:delText>uct</w:delText>
                </w:r>
                <w:r w:rsidDel="00C73F6F">
                  <w:rPr>
                    <w:rFonts w:asciiTheme="minorHAnsi" w:hAnsiTheme="minorHAnsi"/>
                    <w:sz w:val="18"/>
                    <w:szCs w:val="18"/>
                  </w:rPr>
                  <w:delText xml:space="preserve">s </w:delText>
                </w:r>
                <w:r w:rsidRPr="00801F86" w:rsidDel="00C73F6F">
                  <w:rPr>
                    <w:rFonts w:asciiTheme="minorHAnsi" w:hAnsiTheme="minorHAnsi"/>
                    <w:sz w:val="18"/>
                    <w:szCs w:val="18"/>
                  </w:rPr>
                  <w:delText>shall be buried by a uniform level of insulation</w:delText>
                </w:r>
                <w:r w:rsidDel="00C73F6F">
                  <w:rPr>
                    <w:rFonts w:asciiTheme="minorHAnsi" w:hAnsiTheme="minorHAnsi"/>
                    <w:sz w:val="18"/>
                    <w:szCs w:val="18"/>
                  </w:rPr>
                  <w:delText xml:space="preserve"> </w:delText>
                </w:r>
                <w:r w:rsidRPr="00801F86" w:rsidDel="00C73F6F">
                  <w:rPr>
                    <w:rFonts w:asciiTheme="minorHAnsi" w:hAnsiTheme="minorHAnsi"/>
                    <w:sz w:val="18"/>
                    <w:szCs w:val="18"/>
                  </w:rPr>
                  <w:delText xml:space="preserve">(i.e. </w:delText>
                </w:r>
                <w:r w:rsidDel="00C73F6F">
                  <w:rPr>
                    <w:rFonts w:asciiTheme="minorHAnsi" w:hAnsiTheme="minorHAnsi"/>
                    <w:sz w:val="18"/>
                    <w:szCs w:val="18"/>
                  </w:rPr>
                  <w:delText>no</w:delText>
                </w:r>
                <w:r w:rsidRPr="00801F86" w:rsidDel="00C73F6F">
                  <w:rPr>
                    <w:rFonts w:asciiTheme="minorHAnsi" w:hAnsiTheme="minorHAnsi"/>
                    <w:sz w:val="18"/>
                    <w:szCs w:val="18"/>
                  </w:rPr>
                  <w:delText xml:space="preserve"> mounding attic ins</w:delText>
                </w:r>
                <w:r w:rsidDel="00C73F6F">
                  <w:rPr>
                    <w:rFonts w:asciiTheme="minorHAnsi" w:hAnsiTheme="minorHAnsi"/>
                    <w:sz w:val="18"/>
                    <w:szCs w:val="18"/>
                  </w:rPr>
                  <w:delText>ulation to achieve burial level), lay directly or within 3.5 inches of ceiling gypsum board, and have at least 6 inches of space between the duct outer jacket and the roof sheathing.</w:delText>
                </w:r>
              </w:del>
            </w:ins>
          </w:p>
        </w:tc>
      </w:tr>
      <w:tr w:rsidR="00C97C10" w:rsidRPr="00801F86" w:rsidDel="00C73F6F" w14:paraId="5AB25038" w14:textId="0D583502" w:rsidTr="00581F33">
        <w:trPr>
          <w:cantSplit/>
          <w:trHeight w:val="242"/>
          <w:ins w:id="542" w:author="Author"/>
          <w:del w:id="543" w:author="Author"/>
        </w:trPr>
        <w:tc>
          <w:tcPr>
            <w:tcW w:w="419" w:type="dxa"/>
            <w:tcBorders>
              <w:top w:val="single" w:sz="4" w:space="0" w:color="auto"/>
              <w:left w:val="single" w:sz="4" w:space="0" w:color="auto"/>
              <w:bottom w:val="single" w:sz="4" w:space="0" w:color="auto"/>
              <w:right w:val="single" w:sz="4" w:space="0" w:color="auto"/>
            </w:tcBorders>
            <w:vAlign w:val="center"/>
          </w:tcPr>
          <w:p w14:paraId="6D2CEFD5" w14:textId="74539206" w:rsidR="00C97C10" w:rsidRPr="00877B2C" w:rsidDel="00C73F6F" w:rsidRDefault="00C97C10" w:rsidP="00581F33">
            <w:pPr>
              <w:jc w:val="center"/>
              <w:rPr>
                <w:ins w:id="544" w:author="Author"/>
                <w:del w:id="545" w:author="Author"/>
                <w:rFonts w:asciiTheme="minorHAnsi" w:hAnsiTheme="minorHAnsi"/>
                <w:sz w:val="18"/>
                <w:szCs w:val="18"/>
              </w:rPr>
            </w:pPr>
            <w:ins w:id="546" w:author="Author">
              <w:del w:id="547" w:author="Author">
                <w:r w:rsidRPr="00877B2C" w:rsidDel="00C73F6F">
                  <w:rPr>
                    <w:rFonts w:asciiTheme="minorHAnsi" w:hAnsiTheme="minorHAnsi"/>
                    <w:sz w:val="18"/>
                    <w:szCs w:val="18"/>
                  </w:rPr>
                  <w:delText>07</w:delText>
                </w:r>
              </w:del>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6FF9BC1B" w14:textId="23F872C8" w:rsidR="00C97C10" w:rsidRPr="00801F86" w:rsidDel="00C73F6F" w:rsidRDefault="00C97C10" w:rsidP="00581F33">
            <w:pPr>
              <w:keepNext/>
              <w:tabs>
                <w:tab w:val="left" w:pos="356"/>
              </w:tabs>
              <w:rPr>
                <w:ins w:id="548" w:author="Author"/>
                <w:del w:id="549" w:author="Author"/>
                <w:rFonts w:asciiTheme="minorHAnsi" w:hAnsiTheme="minorHAnsi"/>
                <w:b/>
                <w:sz w:val="18"/>
                <w:szCs w:val="18"/>
              </w:rPr>
            </w:pPr>
            <w:ins w:id="550" w:author="Author">
              <w:del w:id="551" w:author="Author">
                <w:r w:rsidRPr="00801F86" w:rsidDel="00C73F6F">
                  <w:rPr>
                    <w:rFonts w:asciiTheme="minorHAnsi" w:hAnsiTheme="minorHAnsi"/>
                    <w:sz w:val="18"/>
                    <w:szCs w:val="18"/>
                  </w:rPr>
                  <w:delText>The dwelling shall comply with all Quality Insulation Installation requirements as documented on the applicable CF2R and CF3R.</w:delText>
                </w:r>
              </w:del>
            </w:ins>
          </w:p>
        </w:tc>
      </w:tr>
      <w:tr w:rsidR="00C97C10" w:rsidRPr="00067E04" w:rsidDel="00C73F6F" w14:paraId="362A2076" w14:textId="4299D7C0" w:rsidTr="00581F33">
        <w:trPr>
          <w:cantSplit/>
          <w:trHeight w:val="242"/>
          <w:ins w:id="552" w:author="Author"/>
          <w:del w:id="553" w:author="Author"/>
        </w:trPr>
        <w:tc>
          <w:tcPr>
            <w:tcW w:w="419" w:type="dxa"/>
            <w:tcBorders>
              <w:top w:val="single" w:sz="4" w:space="0" w:color="auto"/>
              <w:left w:val="single" w:sz="4" w:space="0" w:color="auto"/>
              <w:bottom w:val="single" w:sz="4" w:space="0" w:color="auto"/>
              <w:right w:val="single" w:sz="4" w:space="0" w:color="auto"/>
            </w:tcBorders>
            <w:vAlign w:val="center"/>
          </w:tcPr>
          <w:p w14:paraId="05BC4A4A" w14:textId="0F074DCF" w:rsidR="00C97C10" w:rsidRPr="00877B2C" w:rsidDel="00C73F6F" w:rsidRDefault="00C97C10" w:rsidP="00581F33">
            <w:pPr>
              <w:jc w:val="center"/>
              <w:rPr>
                <w:ins w:id="554" w:author="Author"/>
                <w:del w:id="555" w:author="Author"/>
                <w:rFonts w:asciiTheme="minorHAnsi" w:hAnsiTheme="minorHAnsi"/>
                <w:sz w:val="18"/>
                <w:szCs w:val="18"/>
              </w:rPr>
            </w:pPr>
            <w:ins w:id="556" w:author="Author">
              <w:del w:id="557" w:author="Author">
                <w:r w:rsidRPr="00877B2C" w:rsidDel="00C73F6F">
                  <w:rPr>
                    <w:rFonts w:asciiTheme="minorHAnsi" w:hAnsiTheme="minorHAnsi"/>
                    <w:sz w:val="18"/>
                    <w:szCs w:val="18"/>
                  </w:rPr>
                  <w:delText>0</w:delText>
                </w:r>
                <w:r w:rsidDel="00C73F6F">
                  <w:rPr>
                    <w:rFonts w:asciiTheme="minorHAnsi" w:hAnsiTheme="minorHAnsi"/>
                    <w:sz w:val="18"/>
                    <w:szCs w:val="18"/>
                  </w:rPr>
                  <w:delText>8</w:delText>
                </w:r>
              </w:del>
            </w:ins>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237AB979" w14:textId="2B3F9DEA" w:rsidR="00C97C10" w:rsidRPr="00067E04" w:rsidDel="00C73F6F" w:rsidRDefault="00C97C10" w:rsidP="00581F33">
            <w:pPr>
              <w:keepNext/>
              <w:tabs>
                <w:tab w:val="left" w:pos="356"/>
              </w:tabs>
              <w:rPr>
                <w:ins w:id="558" w:author="Author"/>
                <w:del w:id="559" w:author="Author"/>
                <w:rFonts w:asciiTheme="minorHAnsi" w:hAnsiTheme="minorHAnsi"/>
                <w:b/>
                <w:sz w:val="18"/>
                <w:szCs w:val="18"/>
              </w:rPr>
            </w:pPr>
            <w:ins w:id="560" w:author="Author">
              <w:del w:id="561" w:author="Author">
                <w:r w:rsidRPr="00067E04" w:rsidDel="00C73F6F">
                  <w:rPr>
                    <w:rFonts w:asciiTheme="minorHAnsi" w:hAnsiTheme="minorHAnsi"/>
                    <w:sz w:val="18"/>
                    <w:szCs w:val="18"/>
                  </w:rPr>
                  <w:delText>Contain</w:delText>
                </w:r>
                <w:r w:rsidDel="00C73F6F">
                  <w:rPr>
                    <w:rFonts w:asciiTheme="minorHAnsi" w:hAnsiTheme="minorHAnsi"/>
                    <w:sz w:val="18"/>
                    <w:szCs w:val="18"/>
                  </w:rPr>
                  <w:delText>ment systems shall have walls at least 7 inches wider than the duct outer diameter, extend at least 3.5 inches above the duct jacket, be filled completely with blown insulation, and have the duct centered between the containment walls.</w:delText>
                </w:r>
              </w:del>
            </w:ins>
          </w:p>
        </w:tc>
      </w:tr>
      <w:tr w:rsidR="00D920D6" w:rsidRPr="006136A2" w:rsidDel="00C73F6F" w14:paraId="7758F2E5" w14:textId="019A1869" w:rsidTr="00D920D6">
        <w:trPr>
          <w:cantSplit/>
          <w:trHeight w:val="242"/>
          <w:del w:id="562" w:author="Author"/>
        </w:trPr>
        <w:tc>
          <w:tcPr>
            <w:tcW w:w="419" w:type="dxa"/>
            <w:tcBorders>
              <w:top w:val="single" w:sz="4" w:space="0" w:color="auto"/>
              <w:left w:val="single" w:sz="4" w:space="0" w:color="auto"/>
              <w:bottom w:val="single" w:sz="4" w:space="0" w:color="auto"/>
              <w:right w:val="single" w:sz="4" w:space="0" w:color="auto"/>
            </w:tcBorders>
            <w:vAlign w:val="center"/>
          </w:tcPr>
          <w:p w14:paraId="7758F2E3" w14:textId="6C7E1A40" w:rsidR="00D920D6" w:rsidRPr="00877B2C" w:rsidDel="00C73F6F" w:rsidRDefault="00D920D6" w:rsidP="00C97C10">
            <w:pPr>
              <w:keepNext/>
              <w:jc w:val="center"/>
              <w:rPr>
                <w:del w:id="563" w:author="Author"/>
                <w:rFonts w:asciiTheme="minorHAnsi" w:hAnsiTheme="minorHAnsi"/>
                <w:sz w:val="18"/>
                <w:szCs w:val="18"/>
              </w:rPr>
            </w:pPr>
            <w:del w:id="564" w:author="Author">
              <w:r w:rsidRPr="00877B2C" w:rsidDel="00C73F6F">
                <w:rPr>
                  <w:rFonts w:asciiTheme="minorHAnsi" w:hAnsiTheme="minorHAnsi"/>
                  <w:sz w:val="18"/>
                  <w:szCs w:val="18"/>
                </w:rPr>
                <w:delText>03</w:delText>
              </w:r>
            </w:del>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E4" w14:textId="5DAAEEDA" w:rsidR="00D920D6" w:rsidRPr="00877B2C" w:rsidDel="00C73F6F" w:rsidRDefault="00D920D6" w:rsidP="00C97C10">
            <w:pPr>
              <w:keepNext/>
              <w:rPr>
                <w:del w:id="565" w:author="Author"/>
                <w:rFonts w:asciiTheme="minorHAnsi" w:hAnsiTheme="minorHAnsi"/>
                <w:sz w:val="18"/>
                <w:szCs w:val="18"/>
              </w:rPr>
            </w:pPr>
            <w:del w:id="566" w:author="Author">
              <w:r w:rsidRPr="00877B2C" w:rsidDel="00C73F6F">
                <w:rPr>
                  <w:rFonts w:asciiTheme="minorHAnsi" w:hAnsiTheme="minorHAnsi"/>
                  <w:sz w:val="18"/>
                  <w:szCs w:val="18"/>
                </w:rPr>
                <w:delText>The duct system installation, including duct sizes and locations of supply &amp; return registers shall conform to the duct system design layout approved by the enforcement agency.</w:delText>
              </w:r>
            </w:del>
          </w:p>
        </w:tc>
      </w:tr>
      <w:tr w:rsidR="00D920D6" w:rsidRPr="006136A2" w:rsidDel="00C73F6F" w14:paraId="7758F2E8" w14:textId="5230E9E1" w:rsidTr="00D920D6">
        <w:trPr>
          <w:cantSplit/>
          <w:trHeight w:val="242"/>
          <w:del w:id="567" w:author="Author"/>
        </w:trPr>
        <w:tc>
          <w:tcPr>
            <w:tcW w:w="419" w:type="dxa"/>
            <w:tcBorders>
              <w:top w:val="single" w:sz="4" w:space="0" w:color="auto"/>
              <w:left w:val="single" w:sz="4" w:space="0" w:color="auto"/>
              <w:bottom w:val="single" w:sz="4" w:space="0" w:color="auto"/>
              <w:right w:val="single" w:sz="4" w:space="0" w:color="auto"/>
            </w:tcBorders>
            <w:vAlign w:val="center"/>
          </w:tcPr>
          <w:p w14:paraId="7758F2E6" w14:textId="1A997115" w:rsidR="00D920D6" w:rsidRPr="00877B2C" w:rsidDel="00C73F6F" w:rsidRDefault="00D920D6" w:rsidP="00C97C10">
            <w:pPr>
              <w:keepNext/>
              <w:jc w:val="center"/>
              <w:rPr>
                <w:del w:id="568" w:author="Author"/>
                <w:rFonts w:asciiTheme="minorHAnsi" w:hAnsiTheme="minorHAnsi"/>
                <w:sz w:val="18"/>
                <w:szCs w:val="18"/>
              </w:rPr>
            </w:pPr>
            <w:del w:id="569" w:author="Author">
              <w:r w:rsidRPr="00877B2C" w:rsidDel="00C73F6F">
                <w:rPr>
                  <w:rFonts w:asciiTheme="minorHAnsi" w:hAnsiTheme="minorHAnsi"/>
                  <w:sz w:val="18"/>
                  <w:szCs w:val="18"/>
                </w:rPr>
                <w:delText>04</w:delText>
              </w:r>
            </w:del>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E7" w14:textId="48ADE4D7" w:rsidR="00D920D6" w:rsidRPr="00877B2C" w:rsidDel="00C73F6F" w:rsidRDefault="00D920D6" w:rsidP="00C97C10">
            <w:pPr>
              <w:keepNext/>
              <w:rPr>
                <w:del w:id="570" w:author="Author"/>
                <w:rFonts w:asciiTheme="minorHAnsi" w:hAnsiTheme="minorHAnsi"/>
                <w:sz w:val="18"/>
                <w:szCs w:val="18"/>
              </w:rPr>
            </w:pPr>
            <w:del w:id="571" w:author="Author">
              <w:r w:rsidRPr="00877B2C" w:rsidDel="00C73F6F">
                <w:rPr>
                  <w:rFonts w:asciiTheme="minorHAnsi" w:hAnsiTheme="minorHAnsi"/>
                  <w:sz w:val="18"/>
                  <w:szCs w:val="18"/>
                </w:rPr>
                <w:delText>The duct system installation shall be verified by a HERS rater according to the requirements in RA3.1.4.1.6.</w:delText>
              </w:r>
            </w:del>
          </w:p>
        </w:tc>
      </w:tr>
      <w:tr w:rsidR="00D920D6" w:rsidRPr="006136A2" w:rsidDel="00C73F6F" w14:paraId="7758F2EB" w14:textId="55B66388" w:rsidTr="00D920D6">
        <w:trPr>
          <w:cantSplit/>
          <w:trHeight w:val="242"/>
          <w:del w:id="572" w:author="Author"/>
        </w:trPr>
        <w:tc>
          <w:tcPr>
            <w:tcW w:w="419" w:type="dxa"/>
            <w:tcBorders>
              <w:top w:val="single" w:sz="4" w:space="0" w:color="auto"/>
              <w:left w:val="single" w:sz="4" w:space="0" w:color="auto"/>
              <w:bottom w:val="single" w:sz="4" w:space="0" w:color="auto"/>
              <w:right w:val="single" w:sz="4" w:space="0" w:color="auto"/>
            </w:tcBorders>
            <w:vAlign w:val="center"/>
          </w:tcPr>
          <w:p w14:paraId="7758F2E9" w14:textId="5EFA0934" w:rsidR="00D920D6" w:rsidRPr="00877B2C" w:rsidDel="00C73F6F" w:rsidRDefault="00D920D6" w:rsidP="00C97C10">
            <w:pPr>
              <w:keepNext/>
              <w:jc w:val="center"/>
              <w:rPr>
                <w:del w:id="573" w:author="Author"/>
                <w:rFonts w:asciiTheme="minorHAnsi" w:hAnsiTheme="minorHAnsi"/>
                <w:sz w:val="18"/>
                <w:szCs w:val="18"/>
              </w:rPr>
            </w:pPr>
            <w:del w:id="574" w:author="Author">
              <w:r w:rsidRPr="00877B2C" w:rsidDel="00C73F6F">
                <w:rPr>
                  <w:rFonts w:asciiTheme="minorHAnsi" w:hAnsiTheme="minorHAnsi"/>
                  <w:sz w:val="18"/>
                  <w:szCs w:val="18"/>
                </w:rPr>
                <w:delText>05</w:delText>
              </w:r>
            </w:del>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EA" w14:textId="6FA2DAF2" w:rsidR="00D920D6" w:rsidRPr="00877B2C" w:rsidDel="00C73F6F" w:rsidRDefault="00D920D6" w:rsidP="00C97C10">
            <w:pPr>
              <w:keepNext/>
              <w:rPr>
                <w:del w:id="575" w:author="Author"/>
                <w:rFonts w:asciiTheme="minorHAnsi" w:hAnsiTheme="minorHAnsi"/>
                <w:sz w:val="18"/>
                <w:szCs w:val="18"/>
              </w:rPr>
            </w:pPr>
            <w:del w:id="576" w:author="Author">
              <w:r w:rsidRPr="00877B2C" w:rsidDel="00C73F6F">
                <w:rPr>
                  <w:rFonts w:asciiTheme="minorHAnsi" w:hAnsiTheme="minorHAnsi"/>
                  <w:sz w:val="18"/>
                  <w:szCs w:val="18"/>
                </w:rPr>
                <w:delText>The duct system installation shall not have severely twisted or compressed sections that would restrict required operating airflow.</w:delText>
              </w:r>
            </w:del>
          </w:p>
        </w:tc>
      </w:tr>
      <w:tr w:rsidR="00D920D6" w:rsidRPr="006136A2" w:rsidDel="00C73F6F" w14:paraId="7758F2EE" w14:textId="7FF95D59" w:rsidTr="00D920D6">
        <w:trPr>
          <w:cantSplit/>
          <w:trHeight w:val="242"/>
          <w:del w:id="577" w:author="Author"/>
        </w:trPr>
        <w:tc>
          <w:tcPr>
            <w:tcW w:w="419" w:type="dxa"/>
            <w:tcBorders>
              <w:top w:val="single" w:sz="4" w:space="0" w:color="auto"/>
              <w:left w:val="single" w:sz="4" w:space="0" w:color="auto"/>
              <w:bottom w:val="single" w:sz="4" w:space="0" w:color="auto"/>
              <w:right w:val="single" w:sz="4" w:space="0" w:color="auto"/>
            </w:tcBorders>
            <w:vAlign w:val="center"/>
          </w:tcPr>
          <w:p w14:paraId="7758F2EC" w14:textId="3979BB6A" w:rsidR="00D920D6" w:rsidRPr="00877B2C" w:rsidDel="00C73F6F" w:rsidRDefault="00D920D6" w:rsidP="00C97C10">
            <w:pPr>
              <w:keepNext/>
              <w:jc w:val="center"/>
              <w:rPr>
                <w:del w:id="578" w:author="Author"/>
                <w:rFonts w:asciiTheme="minorHAnsi" w:hAnsiTheme="minorHAnsi"/>
                <w:sz w:val="18"/>
                <w:szCs w:val="18"/>
              </w:rPr>
            </w:pPr>
            <w:del w:id="579" w:author="Author">
              <w:r w:rsidRPr="00877B2C" w:rsidDel="00C73F6F">
                <w:rPr>
                  <w:rFonts w:asciiTheme="minorHAnsi" w:hAnsiTheme="minorHAnsi"/>
                  <w:sz w:val="18"/>
                  <w:szCs w:val="18"/>
                </w:rPr>
                <w:delText>06</w:delText>
              </w:r>
            </w:del>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ED" w14:textId="3E0C7BE2" w:rsidR="00D920D6" w:rsidRPr="00877B2C" w:rsidDel="00C73F6F" w:rsidRDefault="00D920D6" w:rsidP="00C97C10">
            <w:pPr>
              <w:keepNext/>
              <w:rPr>
                <w:del w:id="580" w:author="Author"/>
                <w:rFonts w:asciiTheme="minorHAnsi" w:hAnsiTheme="minorHAnsi"/>
                <w:sz w:val="18"/>
                <w:szCs w:val="18"/>
              </w:rPr>
            </w:pPr>
            <w:del w:id="581" w:author="Author">
              <w:r w:rsidRPr="00877B2C" w:rsidDel="00C73F6F">
                <w:rPr>
                  <w:rFonts w:asciiTheme="minorHAnsi" w:hAnsiTheme="minorHAnsi"/>
                  <w:sz w:val="18"/>
                  <w:szCs w:val="18"/>
                </w:rPr>
                <w:delText>The dwelling shall comply with all Quality Insulation Installation requirements as documented on the applicable CF2R and CF3R.</w:delText>
              </w:r>
            </w:del>
          </w:p>
        </w:tc>
      </w:tr>
      <w:tr w:rsidR="00EC5897" w:rsidRPr="006136A2" w:rsidDel="00C73F6F" w14:paraId="7758F2F4" w14:textId="4DBA3260" w:rsidTr="00910091">
        <w:trPr>
          <w:cantSplit/>
          <w:trHeight w:val="242"/>
          <w:del w:id="582" w:author="Author"/>
        </w:trPr>
        <w:tc>
          <w:tcPr>
            <w:tcW w:w="419" w:type="dxa"/>
            <w:tcBorders>
              <w:top w:val="single" w:sz="4" w:space="0" w:color="auto"/>
              <w:left w:val="single" w:sz="4" w:space="0" w:color="auto"/>
              <w:bottom w:val="single" w:sz="4" w:space="0" w:color="auto"/>
              <w:right w:val="single" w:sz="4" w:space="0" w:color="auto"/>
            </w:tcBorders>
            <w:vAlign w:val="center"/>
          </w:tcPr>
          <w:p w14:paraId="7758F2EF" w14:textId="2CF92C19" w:rsidR="00EC5897" w:rsidRPr="00877B2C" w:rsidDel="00C73F6F" w:rsidRDefault="00EC5897">
            <w:pPr>
              <w:jc w:val="center"/>
              <w:rPr>
                <w:del w:id="583" w:author="Author"/>
                <w:rFonts w:asciiTheme="minorHAnsi" w:hAnsiTheme="minorHAnsi"/>
                <w:sz w:val="18"/>
                <w:szCs w:val="18"/>
              </w:rPr>
            </w:pPr>
            <w:del w:id="584" w:author="Author">
              <w:r w:rsidRPr="00877B2C" w:rsidDel="00C73F6F">
                <w:rPr>
                  <w:rFonts w:asciiTheme="minorHAnsi" w:hAnsiTheme="minorHAnsi"/>
                  <w:sz w:val="18"/>
                  <w:szCs w:val="18"/>
                </w:rPr>
                <w:delText>07</w:delText>
              </w:r>
            </w:del>
          </w:p>
        </w:tc>
        <w:tc>
          <w:tcPr>
            <w:tcW w:w="2846" w:type="dxa"/>
            <w:tcBorders>
              <w:top w:val="single" w:sz="4" w:space="0" w:color="auto"/>
              <w:left w:val="single" w:sz="4" w:space="0" w:color="auto"/>
              <w:bottom w:val="single" w:sz="4" w:space="0" w:color="auto"/>
              <w:right w:val="single" w:sz="4" w:space="0" w:color="auto"/>
            </w:tcBorders>
            <w:vAlign w:val="center"/>
          </w:tcPr>
          <w:p w14:paraId="7758F2F0" w14:textId="58E880BF" w:rsidR="00EC5897" w:rsidRPr="00877B2C" w:rsidDel="00C73F6F" w:rsidRDefault="00EC5897" w:rsidP="000D3DCD">
            <w:pPr>
              <w:rPr>
                <w:del w:id="585" w:author="Author"/>
                <w:rFonts w:asciiTheme="minorHAnsi" w:hAnsiTheme="minorHAnsi"/>
                <w:sz w:val="18"/>
                <w:szCs w:val="18"/>
              </w:rPr>
            </w:pPr>
            <w:del w:id="586" w:author="Author">
              <w:r w:rsidRPr="00877B2C" w:rsidDel="00C73F6F">
                <w:rPr>
                  <w:rFonts w:asciiTheme="minorHAnsi" w:hAnsiTheme="minorHAnsi"/>
                  <w:sz w:val="18"/>
                  <w:szCs w:val="18"/>
                </w:rPr>
                <w:delText>Verification Status:</w:delText>
              </w:r>
            </w:del>
          </w:p>
        </w:tc>
        <w:tc>
          <w:tcPr>
            <w:tcW w:w="7765" w:type="dxa"/>
            <w:tcBorders>
              <w:top w:val="single" w:sz="4" w:space="0" w:color="auto"/>
              <w:left w:val="single" w:sz="4" w:space="0" w:color="auto"/>
              <w:bottom w:val="single" w:sz="4" w:space="0" w:color="auto"/>
              <w:right w:val="single" w:sz="4" w:space="0" w:color="auto"/>
            </w:tcBorders>
            <w:vAlign w:val="center"/>
          </w:tcPr>
          <w:p w14:paraId="7758F2F1" w14:textId="1942540D" w:rsidR="00D36FD1" w:rsidRPr="00877B2C" w:rsidDel="00C73F6F" w:rsidRDefault="00D36FD1" w:rsidP="00D36FD1">
            <w:pPr>
              <w:keepNext/>
              <w:rPr>
                <w:del w:id="587" w:author="Author"/>
                <w:rFonts w:asciiTheme="minorHAnsi" w:eastAsia="Calibri" w:hAnsiTheme="minorHAnsi"/>
                <w:sz w:val="18"/>
                <w:szCs w:val="18"/>
              </w:rPr>
            </w:pPr>
            <w:del w:id="588" w:author="Author">
              <w:r w:rsidRPr="00877B2C" w:rsidDel="00C73F6F">
                <w:rPr>
                  <w:rFonts w:asciiTheme="minorHAnsi" w:eastAsia="Calibri" w:hAnsiTheme="minorHAnsi"/>
                  <w:sz w:val="18"/>
                  <w:szCs w:val="18"/>
                </w:rPr>
                <w:delText>&lt;&lt;user pick from list:</w:delText>
              </w:r>
            </w:del>
          </w:p>
          <w:p w14:paraId="7758F2F2" w14:textId="3C2869E1" w:rsidR="00D36FD1" w:rsidRPr="00877B2C" w:rsidDel="00C73F6F" w:rsidRDefault="00D36FD1" w:rsidP="00D36FD1">
            <w:pPr>
              <w:keepNext/>
              <w:rPr>
                <w:del w:id="589" w:author="Author"/>
                <w:rFonts w:asciiTheme="minorHAnsi" w:eastAsia="Calibri" w:hAnsiTheme="minorHAnsi"/>
                <w:sz w:val="18"/>
                <w:szCs w:val="18"/>
              </w:rPr>
            </w:pPr>
            <w:del w:id="590" w:author="Author">
              <w:r w:rsidRPr="00877B2C" w:rsidDel="00C73F6F">
                <w:rPr>
                  <w:rFonts w:asciiTheme="minorHAnsi" w:eastAsia="Calibri" w:hAnsiTheme="minorHAnsi"/>
                  <w:sz w:val="18"/>
                  <w:szCs w:val="18"/>
                </w:rPr>
                <w:delText>***</w:delText>
              </w:r>
              <w:r w:rsidRPr="00877B2C" w:rsidDel="00C73F6F">
                <w:rPr>
                  <w:rFonts w:asciiTheme="minorHAnsi" w:eastAsia="Calibri" w:hAnsiTheme="minorHAnsi"/>
                  <w:sz w:val="18"/>
                  <w:szCs w:val="18"/>
                  <w:u w:val="single"/>
                </w:rPr>
                <w:delText>Pass</w:delText>
              </w:r>
              <w:r w:rsidRPr="00877B2C" w:rsidDel="00C73F6F">
                <w:rPr>
                  <w:rFonts w:asciiTheme="minorHAnsi" w:eastAsia="Calibri" w:hAnsiTheme="minorHAnsi"/>
                  <w:sz w:val="18"/>
                  <w:szCs w:val="18"/>
                </w:rPr>
                <w:delText xml:space="preserve"> - all applicable requirements are met; or</w:delText>
              </w:r>
            </w:del>
          </w:p>
          <w:p w14:paraId="7758F2F3" w14:textId="259E8753" w:rsidR="00EC5897" w:rsidRPr="00877B2C" w:rsidDel="00C73F6F" w:rsidRDefault="00D36FD1" w:rsidP="00A94B41">
            <w:pPr>
              <w:keepNext/>
              <w:ind w:left="259" w:hanging="259"/>
              <w:rPr>
                <w:del w:id="591" w:author="Author"/>
                <w:rFonts w:asciiTheme="minorHAnsi" w:hAnsiTheme="minorHAnsi"/>
                <w:sz w:val="18"/>
                <w:szCs w:val="18"/>
              </w:rPr>
            </w:pPr>
            <w:del w:id="592" w:author="Author">
              <w:r w:rsidRPr="00877B2C" w:rsidDel="00C73F6F">
                <w:rPr>
                  <w:rFonts w:asciiTheme="minorHAnsi" w:eastAsia="Calibri" w:hAnsiTheme="minorHAnsi"/>
                  <w:sz w:val="18"/>
                  <w:szCs w:val="18"/>
                </w:rPr>
                <w:delText>***</w:delText>
              </w:r>
              <w:r w:rsidRPr="00877B2C" w:rsidDel="00C73F6F">
                <w:rPr>
                  <w:rFonts w:asciiTheme="minorHAnsi" w:eastAsia="Calibri" w:hAnsiTheme="minorHAnsi"/>
                  <w:sz w:val="18"/>
                  <w:szCs w:val="18"/>
                  <w:u w:val="single"/>
                </w:rPr>
                <w:delText>Fail</w:delText>
              </w:r>
              <w:r w:rsidRPr="00877B2C" w:rsidDel="00C73F6F">
                <w:rPr>
                  <w:rFonts w:asciiTheme="minorHAnsi" w:eastAsia="Calibri" w:hAnsiTheme="minorHAnsi"/>
                  <w:sz w:val="18"/>
                  <w:szCs w:val="18"/>
                </w:rPr>
                <w:delText xml:space="preserve"> - one or more applicable requirements are not    met.  Enter reason for failure in corrections notes field below</w:delText>
              </w:r>
              <w:r w:rsidR="00A94B41" w:rsidRPr="00877B2C" w:rsidDel="00C73F6F">
                <w:rPr>
                  <w:rFonts w:asciiTheme="minorHAnsi" w:eastAsia="Calibri" w:hAnsiTheme="minorHAnsi"/>
                  <w:sz w:val="18"/>
                  <w:szCs w:val="18"/>
                </w:rPr>
                <w:delText>&gt;&gt;</w:delText>
              </w:r>
            </w:del>
          </w:p>
        </w:tc>
      </w:tr>
      <w:tr w:rsidR="00D36FD1" w:rsidRPr="006136A2" w:rsidDel="00C73F6F" w14:paraId="7758F2F7" w14:textId="42BED2EA" w:rsidTr="00D36FD1">
        <w:trPr>
          <w:cantSplit/>
          <w:trHeight w:val="242"/>
          <w:del w:id="593" w:author="Author"/>
        </w:trPr>
        <w:tc>
          <w:tcPr>
            <w:tcW w:w="419" w:type="dxa"/>
            <w:tcBorders>
              <w:top w:val="single" w:sz="4" w:space="0" w:color="auto"/>
              <w:left w:val="single" w:sz="4" w:space="0" w:color="auto"/>
              <w:bottom w:val="single" w:sz="4" w:space="0" w:color="auto"/>
              <w:right w:val="single" w:sz="4" w:space="0" w:color="auto"/>
            </w:tcBorders>
            <w:vAlign w:val="center"/>
          </w:tcPr>
          <w:p w14:paraId="7758F2F5" w14:textId="4A4FB4D1" w:rsidR="00D36FD1" w:rsidRPr="00877B2C" w:rsidDel="00C73F6F" w:rsidRDefault="00D36FD1" w:rsidP="000D3DCD">
            <w:pPr>
              <w:jc w:val="center"/>
              <w:rPr>
                <w:del w:id="594" w:author="Author"/>
                <w:rFonts w:asciiTheme="minorHAnsi" w:hAnsiTheme="minorHAnsi"/>
                <w:sz w:val="18"/>
                <w:szCs w:val="18"/>
              </w:rPr>
            </w:pPr>
            <w:del w:id="595" w:author="Author">
              <w:r w:rsidRPr="00877B2C" w:rsidDel="00C73F6F">
                <w:rPr>
                  <w:rFonts w:asciiTheme="minorHAnsi" w:hAnsiTheme="minorHAnsi"/>
                  <w:sz w:val="18"/>
                  <w:szCs w:val="18"/>
                </w:rPr>
                <w:delText>08</w:delText>
              </w:r>
            </w:del>
          </w:p>
        </w:tc>
        <w:tc>
          <w:tcPr>
            <w:tcW w:w="10611" w:type="dxa"/>
            <w:gridSpan w:val="2"/>
            <w:tcBorders>
              <w:top w:val="single" w:sz="4" w:space="0" w:color="auto"/>
              <w:left w:val="single" w:sz="4" w:space="0" w:color="auto"/>
              <w:bottom w:val="single" w:sz="4" w:space="0" w:color="auto"/>
              <w:right w:val="single" w:sz="4" w:space="0" w:color="auto"/>
            </w:tcBorders>
            <w:vAlign w:val="center"/>
          </w:tcPr>
          <w:p w14:paraId="7758F2F6" w14:textId="09A60FF5" w:rsidR="00D36FD1" w:rsidRPr="00877B2C" w:rsidDel="00C73F6F" w:rsidRDefault="00D36FD1" w:rsidP="000D3DCD">
            <w:pPr>
              <w:rPr>
                <w:del w:id="596" w:author="Author"/>
                <w:rFonts w:asciiTheme="minorHAnsi" w:hAnsiTheme="minorHAnsi"/>
                <w:sz w:val="18"/>
                <w:szCs w:val="18"/>
              </w:rPr>
            </w:pPr>
            <w:del w:id="597" w:author="Author">
              <w:r w:rsidRPr="00877B2C" w:rsidDel="00C73F6F">
                <w:rPr>
                  <w:rFonts w:asciiTheme="minorHAnsi" w:hAnsiTheme="minorHAnsi"/>
                  <w:sz w:val="18"/>
                  <w:szCs w:val="18"/>
                </w:rPr>
                <w:delText xml:space="preserve">Correction Notes: &lt;&lt;if </w:delText>
              </w:r>
              <w:r w:rsidRPr="00877B2C" w:rsidDel="00C73F6F">
                <w:rPr>
                  <w:rFonts w:asciiTheme="minorHAnsi" w:hAnsiTheme="minorHAnsi"/>
                  <w:sz w:val="18"/>
                  <w:szCs w:val="18"/>
                  <w:u w:val="single"/>
                </w:rPr>
                <w:delText>Verification Status</w:delText>
              </w:r>
              <w:r w:rsidRPr="00877B2C" w:rsidDel="00C73F6F">
                <w:rPr>
                  <w:rFonts w:asciiTheme="minorHAnsi" w:hAnsiTheme="minorHAnsi"/>
                  <w:sz w:val="18"/>
                  <w:szCs w:val="18"/>
                </w:rPr>
                <w:delText xml:space="preserve">= </w:delText>
              </w:r>
              <w:r w:rsidRPr="00877B2C" w:rsidDel="00C73F6F">
                <w:rPr>
                  <w:rFonts w:asciiTheme="minorHAnsi" w:hAnsiTheme="minorHAnsi"/>
                  <w:sz w:val="18"/>
                  <w:szCs w:val="18"/>
                  <w:u w:val="single"/>
                </w:rPr>
                <w:delText>Fail</w:delText>
              </w:r>
              <w:r w:rsidRPr="00877B2C" w:rsidDel="00C73F6F">
                <w:rPr>
                  <w:rFonts w:asciiTheme="minorHAnsi" w:hAnsiTheme="minorHAnsi"/>
                  <w:sz w:val="18"/>
                  <w:szCs w:val="18"/>
                </w:rPr>
                <w:delText>, then text entry in this Corrections Notes field is required; user input text&gt;&gt;</w:delText>
              </w:r>
            </w:del>
          </w:p>
        </w:tc>
      </w:tr>
      <w:tr w:rsidR="00EC5897" w:rsidRPr="006136A2" w:rsidDel="00C73F6F" w14:paraId="7758F2F9" w14:textId="40487A6A" w:rsidTr="00864738">
        <w:trPr>
          <w:cantSplit/>
          <w:trHeight w:val="242"/>
          <w:del w:id="598" w:author="Author"/>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7758F2F8" w14:textId="1030EEDE" w:rsidR="00A359FE" w:rsidRPr="00877B2C" w:rsidDel="00C73F6F" w:rsidRDefault="00533ED1">
            <w:pPr>
              <w:rPr>
                <w:del w:id="599" w:author="Author"/>
                <w:rFonts w:asciiTheme="minorHAnsi" w:hAnsiTheme="minorHAnsi"/>
                <w:sz w:val="18"/>
                <w:szCs w:val="18"/>
              </w:rPr>
            </w:pPr>
            <w:del w:id="600" w:author="Author">
              <w:r w:rsidRPr="00877B2C" w:rsidDel="00C73F6F">
                <w:rPr>
                  <w:rFonts w:asciiTheme="minorHAnsi" w:hAnsiTheme="minorHAnsi"/>
                  <w:b/>
                  <w:sz w:val="18"/>
                  <w:szCs w:val="18"/>
                </w:rPr>
                <w:delText>The responsible person’s signature on this compliance document affirms that all applicable requirements in this table have been met.</w:delText>
              </w:r>
            </w:del>
          </w:p>
        </w:tc>
      </w:tr>
    </w:tbl>
    <w:p w14:paraId="7758F2FA" w14:textId="77777777" w:rsidR="00D920D6" w:rsidRDefault="00D920D6" w:rsidP="00D920D6">
      <w:pPr>
        <w:pStyle w:val="Header"/>
        <w:rPr>
          <w:rFonts w:asciiTheme="minorHAnsi" w:hAnsiTheme="minorHAnsi"/>
          <w:sz w:val="18"/>
          <w:szCs w:val="18"/>
        </w:rPr>
      </w:pPr>
    </w:p>
    <w:tbl>
      <w:tblPr>
        <w:tblStyle w:val="TableGrid"/>
        <w:tblW w:w="0" w:type="auto"/>
        <w:tblLook w:val="04A0" w:firstRow="1" w:lastRow="0" w:firstColumn="1" w:lastColumn="0" w:noHBand="0" w:noVBand="1"/>
      </w:tblPr>
      <w:tblGrid>
        <w:gridCol w:w="399"/>
        <w:gridCol w:w="10617"/>
      </w:tblGrid>
      <w:tr w:rsidR="003E6702" w:rsidRPr="0050379F" w14:paraId="48D5181C" w14:textId="77777777" w:rsidTr="002F3EE7">
        <w:tc>
          <w:tcPr>
            <w:tcW w:w="11016" w:type="dxa"/>
            <w:gridSpan w:val="2"/>
          </w:tcPr>
          <w:p w14:paraId="549A91B8" w14:textId="77777777" w:rsidR="003E6702" w:rsidRPr="0050379F" w:rsidRDefault="003E6702" w:rsidP="002F3EE7">
            <w:pPr>
              <w:tabs>
                <w:tab w:val="left" w:pos="360"/>
                <w:tab w:val="left" w:pos="3600"/>
                <w:tab w:val="left" w:pos="4680"/>
                <w:tab w:val="left" w:pos="5940"/>
                <w:tab w:val="left" w:pos="6930"/>
                <w:tab w:val="left" w:pos="8100"/>
                <w:tab w:val="left" w:pos="9090"/>
              </w:tabs>
              <w:rPr>
                <w:rFonts w:asciiTheme="minorHAnsi" w:hAnsiTheme="minorHAnsi"/>
                <w:b/>
                <w:bCs/>
                <w:szCs w:val="18"/>
              </w:rPr>
            </w:pPr>
            <w:r>
              <w:rPr>
                <w:rFonts w:asciiTheme="minorHAnsi" w:hAnsiTheme="minorHAnsi"/>
                <w:b/>
                <w:bCs/>
                <w:szCs w:val="18"/>
              </w:rPr>
              <w:t>E. Determination of HERS Verification Compliance</w:t>
            </w:r>
          </w:p>
        </w:tc>
      </w:tr>
      <w:tr w:rsidR="003E6702" w:rsidRPr="0050379F" w14:paraId="61E63A92" w14:textId="77777777" w:rsidTr="002F3EE7">
        <w:tc>
          <w:tcPr>
            <w:tcW w:w="11016" w:type="dxa"/>
            <w:gridSpan w:val="2"/>
          </w:tcPr>
          <w:p w14:paraId="320AC2F7" w14:textId="77777777" w:rsidR="003E6702" w:rsidRPr="0050379F" w:rsidRDefault="003E6702" w:rsidP="002F3EE7">
            <w:pPr>
              <w:tabs>
                <w:tab w:val="left" w:pos="360"/>
                <w:tab w:val="left" w:pos="3600"/>
                <w:tab w:val="left" w:pos="4680"/>
                <w:tab w:val="left" w:pos="5940"/>
                <w:tab w:val="left" w:pos="6930"/>
                <w:tab w:val="left" w:pos="8100"/>
                <w:tab w:val="left" w:pos="9090"/>
              </w:tabs>
              <w:rPr>
                <w:rFonts w:asciiTheme="minorHAnsi" w:hAnsiTheme="minorHAnsi"/>
                <w:bCs/>
                <w:sz w:val="18"/>
                <w:szCs w:val="18"/>
              </w:rPr>
            </w:pPr>
            <w:r>
              <w:rPr>
                <w:rFonts w:asciiTheme="minorHAnsi" w:hAnsiTheme="minorHAnsi"/>
                <w:bCs/>
                <w:sz w:val="18"/>
                <w:szCs w:val="18"/>
              </w:rPr>
              <w:t>All applicable sections of this document shall indicate compliance with the specified verification protocol requirements in order for this Certificate of Verification as a whole to be determined to be in compliance.</w:t>
            </w:r>
          </w:p>
        </w:tc>
      </w:tr>
      <w:tr w:rsidR="003E6702" w:rsidRPr="0050379F" w14:paraId="3D0FC2FB" w14:textId="77777777" w:rsidTr="00DA5A46">
        <w:tc>
          <w:tcPr>
            <w:tcW w:w="378" w:type="dxa"/>
          </w:tcPr>
          <w:p w14:paraId="5861DFC2" w14:textId="77777777" w:rsidR="003E6702" w:rsidRPr="003E6702" w:rsidRDefault="003E6702" w:rsidP="002F3EE7">
            <w:pPr>
              <w:tabs>
                <w:tab w:val="left" w:pos="360"/>
                <w:tab w:val="left" w:pos="3600"/>
                <w:tab w:val="left" w:pos="4680"/>
                <w:tab w:val="left" w:pos="5940"/>
                <w:tab w:val="left" w:pos="6930"/>
                <w:tab w:val="left" w:pos="8100"/>
                <w:tab w:val="left" w:pos="9090"/>
              </w:tabs>
              <w:jc w:val="center"/>
              <w:rPr>
                <w:rFonts w:asciiTheme="minorHAnsi" w:hAnsiTheme="minorHAnsi"/>
                <w:bCs/>
                <w:sz w:val="18"/>
                <w:szCs w:val="18"/>
              </w:rPr>
            </w:pPr>
            <w:r>
              <w:rPr>
                <w:rFonts w:asciiTheme="minorHAnsi" w:hAnsiTheme="minorHAnsi"/>
                <w:bCs/>
                <w:sz w:val="18"/>
                <w:szCs w:val="18"/>
              </w:rPr>
              <w:t>01</w:t>
            </w:r>
          </w:p>
        </w:tc>
        <w:tc>
          <w:tcPr>
            <w:tcW w:w="10638" w:type="dxa"/>
          </w:tcPr>
          <w:p w14:paraId="3DD204D2" w14:textId="57A2F588" w:rsidR="003E6702" w:rsidRPr="0050379F" w:rsidRDefault="003E6702" w:rsidP="00525F8D">
            <w:pPr>
              <w:tabs>
                <w:tab w:val="left" w:pos="360"/>
                <w:tab w:val="left" w:pos="3600"/>
                <w:tab w:val="left" w:pos="4680"/>
                <w:tab w:val="left" w:pos="5940"/>
                <w:tab w:val="left" w:pos="6930"/>
                <w:tab w:val="left" w:pos="8100"/>
                <w:tab w:val="left" w:pos="9090"/>
              </w:tabs>
              <w:rPr>
                <w:rFonts w:asciiTheme="minorHAnsi" w:hAnsiTheme="minorHAnsi"/>
                <w:bCs/>
                <w:sz w:val="18"/>
                <w:szCs w:val="18"/>
              </w:rPr>
            </w:pPr>
            <w:r>
              <w:rPr>
                <w:rFonts w:asciiTheme="minorHAnsi" w:hAnsiTheme="minorHAnsi"/>
                <w:bCs/>
                <w:sz w:val="18"/>
                <w:szCs w:val="18"/>
              </w:rPr>
              <w:t>&lt;&lt;</w:t>
            </w:r>
            <w:r w:rsidRPr="00525F8D">
              <w:rPr>
                <w:rFonts w:asciiTheme="minorHAnsi" w:hAnsiTheme="minorHAnsi"/>
                <w:bCs/>
                <w:sz w:val="18"/>
                <w:szCs w:val="18"/>
              </w:rPr>
              <w:t xml:space="preserve">if </w:t>
            </w:r>
            <w:r w:rsidR="00DA5A46" w:rsidRPr="00525F8D">
              <w:rPr>
                <w:rFonts w:asciiTheme="minorHAnsi" w:hAnsiTheme="minorHAnsi"/>
                <w:bCs/>
                <w:sz w:val="18"/>
                <w:szCs w:val="18"/>
              </w:rPr>
              <w:t>B06, C0</w:t>
            </w:r>
            <w:r w:rsidR="00525F8D" w:rsidRPr="00525F8D">
              <w:rPr>
                <w:rFonts w:asciiTheme="minorHAnsi" w:hAnsiTheme="minorHAnsi"/>
                <w:bCs/>
                <w:sz w:val="18"/>
                <w:szCs w:val="18"/>
              </w:rPr>
              <w:t>8</w:t>
            </w:r>
            <w:r w:rsidR="00DA5A46" w:rsidRPr="00525F8D">
              <w:rPr>
                <w:rFonts w:asciiTheme="minorHAnsi" w:hAnsiTheme="minorHAnsi"/>
                <w:bCs/>
                <w:sz w:val="18"/>
                <w:szCs w:val="18"/>
              </w:rPr>
              <w:t>, or D0</w:t>
            </w:r>
            <w:r w:rsidR="00525F8D" w:rsidRPr="00525F8D">
              <w:rPr>
                <w:rFonts w:asciiTheme="minorHAnsi" w:hAnsiTheme="minorHAnsi"/>
                <w:bCs/>
                <w:sz w:val="18"/>
                <w:szCs w:val="18"/>
              </w:rPr>
              <w:t>9</w:t>
            </w:r>
            <w:r w:rsidR="00DA5A46" w:rsidRPr="00525F8D">
              <w:rPr>
                <w:rFonts w:asciiTheme="minorHAnsi" w:hAnsiTheme="minorHAnsi"/>
                <w:bCs/>
                <w:sz w:val="18"/>
                <w:szCs w:val="18"/>
              </w:rPr>
              <w:t xml:space="preserve"> = Fail; then</w:t>
            </w:r>
            <w:r w:rsidR="00DA5A46">
              <w:rPr>
                <w:rFonts w:asciiTheme="minorHAnsi" w:hAnsiTheme="minorHAnsi"/>
                <w:bCs/>
                <w:sz w:val="18"/>
                <w:szCs w:val="18"/>
              </w:rPr>
              <w:t xml:space="preserve"> display: Does not comply: One or more specified verification protocol requirements on this document are not met; else display: Complies: All specified verification protocol requirements on this document are met&gt;&gt;</w:t>
            </w:r>
          </w:p>
        </w:tc>
      </w:tr>
    </w:tbl>
    <w:p w14:paraId="45213CC7" w14:textId="1A28B8B7" w:rsidR="00F62238" w:rsidRDefault="00F62238">
      <w:pPr>
        <w:rPr>
          <w:rFonts w:asciiTheme="minorHAnsi" w:hAnsiTheme="minorHAnsi"/>
          <w:sz w:val="18"/>
          <w:szCs w:val="18"/>
        </w:rPr>
      </w:pPr>
    </w:p>
    <w:p w14:paraId="2742F290" w14:textId="77777777" w:rsidR="00F62238" w:rsidRDefault="00F62238">
      <w:pPr>
        <w:rPr>
          <w:rFonts w:asciiTheme="minorHAnsi" w:hAnsiTheme="minorHAnsi"/>
          <w:sz w:val="18"/>
          <w:szCs w:val="18"/>
        </w:rPr>
      </w:pPr>
      <w:r>
        <w:rPr>
          <w:rFonts w:asciiTheme="minorHAnsi" w:hAnsiTheme="minorHAnsi"/>
          <w:sz w:val="18"/>
          <w:szCs w:val="18"/>
        </w:rPr>
        <w:br w:type="page"/>
      </w:r>
    </w:p>
    <w:p w14:paraId="7921A0F4" w14:textId="77777777" w:rsidR="00C73F6F" w:rsidRDefault="00C73F6F">
      <w:pPr>
        <w:rPr>
          <w:rFonts w:asciiTheme="minorHAnsi" w:hAnsiTheme="minorHAnsi"/>
          <w:sz w:val="18"/>
          <w:szCs w:val="18"/>
        </w:rPr>
      </w:pPr>
    </w:p>
    <w:tbl>
      <w:tblPr>
        <w:tblStyle w:val="TableGrid"/>
        <w:tblW w:w="0" w:type="auto"/>
        <w:tblLayout w:type="fixed"/>
        <w:tblLook w:val="04A0" w:firstRow="1" w:lastRow="0" w:firstColumn="1" w:lastColumn="0" w:noHBand="0" w:noVBand="1"/>
      </w:tblPr>
      <w:tblGrid>
        <w:gridCol w:w="1278"/>
        <w:gridCol w:w="1170"/>
        <w:gridCol w:w="1260"/>
        <w:gridCol w:w="1260"/>
        <w:gridCol w:w="1260"/>
        <w:gridCol w:w="1170"/>
        <w:gridCol w:w="1170"/>
        <w:gridCol w:w="1260"/>
        <w:gridCol w:w="1170"/>
      </w:tblGrid>
      <w:tr w:rsidR="008112A7" w14:paraId="0E51BDBB" w14:textId="77777777" w:rsidTr="00F62238">
        <w:trPr>
          <w:trHeight w:val="224"/>
        </w:trPr>
        <w:tc>
          <w:tcPr>
            <w:tcW w:w="10998" w:type="dxa"/>
            <w:gridSpan w:val="9"/>
          </w:tcPr>
          <w:p w14:paraId="4265E5F1" w14:textId="77777777" w:rsidR="008112A7" w:rsidRDefault="008112A7" w:rsidP="00581F33">
            <w:pPr>
              <w:rPr>
                <w:rFonts w:asciiTheme="minorHAnsi" w:hAnsiTheme="minorHAnsi"/>
                <w:b/>
                <w:bCs/>
                <w:szCs w:val="18"/>
              </w:rPr>
            </w:pPr>
            <w:r>
              <w:rPr>
                <w:rFonts w:asciiTheme="minorHAnsi" w:hAnsiTheme="minorHAnsi"/>
                <w:b/>
                <w:bCs/>
                <w:szCs w:val="18"/>
              </w:rPr>
              <w:t>F. Duct System Design Details</w:t>
            </w:r>
          </w:p>
          <w:p w14:paraId="008A6AA6" w14:textId="39B122B4" w:rsidR="008112A7" w:rsidRDefault="00590887" w:rsidP="00581F33">
            <w:pPr>
              <w:rPr>
                <w:rFonts w:asciiTheme="minorHAnsi" w:hAnsiTheme="minorHAnsi"/>
                <w:bCs/>
                <w:sz w:val="18"/>
                <w:szCs w:val="18"/>
              </w:rPr>
            </w:pPr>
            <w:r>
              <w:rPr>
                <w:rFonts w:asciiTheme="minorHAnsi" w:hAnsiTheme="minorHAnsi"/>
                <w:bCs/>
                <w:sz w:val="18"/>
                <w:szCs w:val="18"/>
              </w:rPr>
              <w:t>&lt;</w:t>
            </w:r>
            <w:r w:rsidRPr="00590887">
              <w:rPr>
                <w:rFonts w:asciiTheme="minorHAnsi" w:hAnsiTheme="minorHAnsi"/>
                <w:bCs/>
                <w:sz w:val="18"/>
                <w:szCs w:val="18"/>
              </w:rPr>
              <w:t xml:space="preserve">&lt;this table only shown </w:t>
            </w:r>
            <w:r w:rsidR="00E70EC9">
              <w:rPr>
                <w:rFonts w:asciiTheme="minorHAnsi" w:hAnsiTheme="minorHAnsi"/>
                <w:bCs/>
                <w:sz w:val="18"/>
                <w:szCs w:val="18"/>
              </w:rPr>
              <w:t>if Duct Surface Area Reduction a</w:t>
            </w:r>
            <w:bookmarkStart w:id="601" w:name="_GoBack"/>
            <w:bookmarkEnd w:id="601"/>
            <w:r w:rsidRPr="00590887">
              <w:rPr>
                <w:rFonts w:asciiTheme="minorHAnsi" w:hAnsiTheme="minorHAnsi"/>
                <w:bCs/>
                <w:sz w:val="18"/>
                <w:szCs w:val="18"/>
              </w:rPr>
              <w:t>nd R-Value Compli</w:t>
            </w:r>
            <w:r>
              <w:rPr>
                <w:rFonts w:asciiTheme="minorHAnsi" w:hAnsiTheme="minorHAnsi"/>
                <w:bCs/>
                <w:sz w:val="18"/>
                <w:szCs w:val="18"/>
              </w:rPr>
              <w:t>ance Credit in cell A03 is true, or</w:t>
            </w:r>
          </w:p>
          <w:p w14:paraId="6959E931" w14:textId="0203B172" w:rsidR="00590887" w:rsidRDefault="00590887" w:rsidP="00581F33">
            <w:pPr>
              <w:rPr>
                <w:rFonts w:asciiTheme="minorHAnsi" w:hAnsiTheme="minorHAnsi"/>
                <w:sz w:val="18"/>
                <w:szCs w:val="18"/>
              </w:rPr>
            </w:pPr>
            <w:r w:rsidRPr="00543D99">
              <w:rPr>
                <w:rFonts w:asciiTheme="minorHAnsi" w:hAnsiTheme="minorHAnsi"/>
                <w:sz w:val="18"/>
                <w:szCs w:val="18"/>
              </w:rPr>
              <w:t xml:space="preserve">if </w:t>
            </w:r>
            <w:r w:rsidRPr="00590887">
              <w:rPr>
                <w:rFonts w:asciiTheme="minorHAnsi" w:hAnsiTheme="minorHAnsi"/>
                <w:sz w:val="18"/>
                <w:szCs w:val="18"/>
              </w:rPr>
              <w:t xml:space="preserve">Buried </w:t>
            </w:r>
            <w:r>
              <w:rPr>
                <w:rFonts w:asciiTheme="minorHAnsi" w:hAnsiTheme="minorHAnsi"/>
                <w:sz w:val="18"/>
                <w:szCs w:val="18"/>
              </w:rPr>
              <w:t>Ducts Compliance Credit in cell A0</w:t>
            </w:r>
            <w:ins w:id="602" w:author="Author">
              <w:r w:rsidR="00C73F6F">
                <w:rPr>
                  <w:rFonts w:asciiTheme="minorHAnsi" w:hAnsiTheme="minorHAnsi"/>
                  <w:sz w:val="18"/>
                  <w:szCs w:val="18"/>
                </w:rPr>
                <w:t>4</w:t>
              </w:r>
            </w:ins>
            <w:del w:id="603" w:author="Author">
              <w:r w:rsidDel="00C73F6F">
                <w:rPr>
                  <w:rFonts w:asciiTheme="minorHAnsi" w:hAnsiTheme="minorHAnsi"/>
                  <w:sz w:val="18"/>
                  <w:szCs w:val="18"/>
                </w:rPr>
                <w:delText>3</w:delText>
              </w:r>
            </w:del>
            <w:r>
              <w:rPr>
                <w:rFonts w:asciiTheme="minorHAnsi" w:hAnsiTheme="minorHAnsi"/>
                <w:sz w:val="18"/>
                <w:szCs w:val="18"/>
              </w:rPr>
              <w:t xml:space="preserve"> is true, or</w:t>
            </w:r>
          </w:p>
          <w:p w14:paraId="10526392" w14:textId="5FB20FB7" w:rsidR="00590887" w:rsidRDefault="00590887" w:rsidP="00581F33">
            <w:pPr>
              <w:rPr>
                <w:rFonts w:asciiTheme="minorHAnsi" w:hAnsiTheme="minorHAnsi"/>
                <w:sz w:val="18"/>
                <w:szCs w:val="18"/>
              </w:rPr>
            </w:pPr>
            <w:r w:rsidRPr="00543D99">
              <w:rPr>
                <w:rFonts w:asciiTheme="minorHAnsi" w:hAnsiTheme="minorHAnsi"/>
                <w:sz w:val="18"/>
                <w:szCs w:val="18"/>
              </w:rPr>
              <w:t xml:space="preserve">if </w:t>
            </w:r>
            <w:r w:rsidRPr="00590887">
              <w:rPr>
                <w:rFonts w:asciiTheme="minorHAnsi" w:hAnsiTheme="minorHAnsi"/>
                <w:sz w:val="18"/>
                <w:szCs w:val="18"/>
              </w:rPr>
              <w:t xml:space="preserve">Deeply Buried </w:t>
            </w:r>
            <w:r>
              <w:rPr>
                <w:rFonts w:asciiTheme="minorHAnsi" w:hAnsiTheme="minorHAnsi"/>
                <w:sz w:val="18"/>
                <w:szCs w:val="18"/>
              </w:rPr>
              <w:t xml:space="preserve">Ducts Compliance Credit </w:t>
            </w:r>
            <w:r w:rsidRPr="00543D99">
              <w:rPr>
                <w:rFonts w:asciiTheme="minorHAnsi" w:hAnsiTheme="minorHAnsi"/>
                <w:sz w:val="18"/>
                <w:szCs w:val="18"/>
              </w:rPr>
              <w:t>in cell A0</w:t>
            </w:r>
            <w:ins w:id="604" w:author="Author">
              <w:r w:rsidR="00C73F6F">
                <w:rPr>
                  <w:rFonts w:asciiTheme="minorHAnsi" w:hAnsiTheme="minorHAnsi"/>
                  <w:sz w:val="18"/>
                  <w:szCs w:val="18"/>
                </w:rPr>
                <w:t>5</w:t>
              </w:r>
            </w:ins>
            <w:del w:id="605" w:author="Author">
              <w:r w:rsidRPr="00543D99" w:rsidDel="00C73F6F">
                <w:rPr>
                  <w:rFonts w:asciiTheme="minorHAnsi" w:hAnsiTheme="minorHAnsi"/>
                  <w:sz w:val="18"/>
                  <w:szCs w:val="18"/>
                </w:rPr>
                <w:delText>3</w:delText>
              </w:r>
            </w:del>
            <w:r w:rsidRPr="00543D99">
              <w:rPr>
                <w:rFonts w:asciiTheme="minorHAnsi" w:hAnsiTheme="minorHAnsi"/>
                <w:sz w:val="18"/>
                <w:szCs w:val="18"/>
              </w:rPr>
              <w:t xml:space="preserve"> is true&gt;&gt;</w:t>
            </w:r>
          </w:p>
          <w:p w14:paraId="7BFF5AF7" w14:textId="2BBEDED0" w:rsidR="00525F8D" w:rsidRDefault="00525F8D" w:rsidP="00581F33">
            <w:pPr>
              <w:rPr>
                <w:rFonts w:asciiTheme="minorHAnsi" w:hAnsiTheme="minorHAnsi"/>
                <w:sz w:val="18"/>
                <w:szCs w:val="18"/>
              </w:rPr>
            </w:pPr>
            <w:r>
              <w:rPr>
                <w:rFonts w:asciiTheme="minorHAnsi" w:hAnsiTheme="minorHAnsi"/>
                <w:sz w:val="18"/>
                <w:szCs w:val="18"/>
              </w:rPr>
              <w:t>&lt;&lt;table is a calculated field: table copied from CF1R-PRF-01-E&gt;&gt;</w:t>
            </w:r>
          </w:p>
        </w:tc>
      </w:tr>
      <w:tr w:rsidR="00F62238" w14:paraId="461C5B14" w14:textId="77777777" w:rsidTr="00F62238">
        <w:trPr>
          <w:trHeight w:val="224"/>
          <w:ins w:id="606" w:author="Author"/>
        </w:trPr>
        <w:tc>
          <w:tcPr>
            <w:tcW w:w="1278" w:type="dxa"/>
          </w:tcPr>
          <w:p w14:paraId="70E8561E" w14:textId="77777777" w:rsidR="008112A7" w:rsidRDefault="008112A7" w:rsidP="00581F33">
            <w:pPr>
              <w:jc w:val="center"/>
              <w:rPr>
                <w:ins w:id="607" w:author="Author"/>
                <w:rFonts w:asciiTheme="minorHAnsi" w:hAnsiTheme="minorHAnsi"/>
                <w:sz w:val="18"/>
                <w:szCs w:val="18"/>
              </w:rPr>
            </w:pPr>
            <w:ins w:id="608" w:author="Author">
              <w:r>
                <w:rPr>
                  <w:rFonts w:asciiTheme="minorHAnsi" w:hAnsiTheme="minorHAnsi"/>
                  <w:sz w:val="18"/>
                  <w:szCs w:val="18"/>
                </w:rPr>
                <w:t>01</w:t>
              </w:r>
            </w:ins>
          </w:p>
        </w:tc>
        <w:tc>
          <w:tcPr>
            <w:tcW w:w="1170" w:type="dxa"/>
          </w:tcPr>
          <w:p w14:paraId="1C3CBD07" w14:textId="77777777" w:rsidR="008112A7" w:rsidRDefault="008112A7" w:rsidP="00581F33">
            <w:pPr>
              <w:jc w:val="center"/>
              <w:rPr>
                <w:ins w:id="609" w:author="Author"/>
                <w:rFonts w:asciiTheme="minorHAnsi" w:hAnsiTheme="minorHAnsi"/>
                <w:sz w:val="18"/>
                <w:szCs w:val="18"/>
              </w:rPr>
            </w:pPr>
            <w:ins w:id="610" w:author="Author">
              <w:r>
                <w:rPr>
                  <w:rFonts w:asciiTheme="minorHAnsi" w:hAnsiTheme="minorHAnsi"/>
                  <w:sz w:val="18"/>
                  <w:szCs w:val="18"/>
                </w:rPr>
                <w:t>02</w:t>
              </w:r>
            </w:ins>
          </w:p>
        </w:tc>
        <w:tc>
          <w:tcPr>
            <w:tcW w:w="1260" w:type="dxa"/>
          </w:tcPr>
          <w:p w14:paraId="612C8065" w14:textId="77777777" w:rsidR="008112A7" w:rsidRDefault="008112A7" w:rsidP="00581F33">
            <w:pPr>
              <w:jc w:val="center"/>
              <w:rPr>
                <w:ins w:id="611" w:author="Author"/>
                <w:rFonts w:asciiTheme="minorHAnsi" w:hAnsiTheme="minorHAnsi"/>
                <w:sz w:val="18"/>
                <w:szCs w:val="18"/>
              </w:rPr>
            </w:pPr>
            <w:ins w:id="612" w:author="Author">
              <w:r>
                <w:rPr>
                  <w:rFonts w:asciiTheme="minorHAnsi" w:hAnsiTheme="minorHAnsi"/>
                  <w:sz w:val="18"/>
                  <w:szCs w:val="18"/>
                </w:rPr>
                <w:t>03</w:t>
              </w:r>
            </w:ins>
          </w:p>
        </w:tc>
        <w:tc>
          <w:tcPr>
            <w:tcW w:w="1260" w:type="dxa"/>
          </w:tcPr>
          <w:p w14:paraId="03468E25" w14:textId="77777777" w:rsidR="008112A7" w:rsidRDefault="008112A7" w:rsidP="00581F33">
            <w:pPr>
              <w:jc w:val="center"/>
              <w:rPr>
                <w:ins w:id="613" w:author="Author"/>
                <w:rFonts w:asciiTheme="minorHAnsi" w:hAnsiTheme="minorHAnsi"/>
                <w:sz w:val="18"/>
                <w:szCs w:val="18"/>
              </w:rPr>
            </w:pPr>
            <w:ins w:id="614" w:author="Author">
              <w:r>
                <w:rPr>
                  <w:rFonts w:asciiTheme="minorHAnsi" w:hAnsiTheme="minorHAnsi"/>
                  <w:sz w:val="18"/>
                  <w:szCs w:val="18"/>
                </w:rPr>
                <w:t>04</w:t>
              </w:r>
            </w:ins>
          </w:p>
        </w:tc>
        <w:tc>
          <w:tcPr>
            <w:tcW w:w="1260" w:type="dxa"/>
          </w:tcPr>
          <w:p w14:paraId="44C7C0B0" w14:textId="77777777" w:rsidR="008112A7" w:rsidRDefault="008112A7" w:rsidP="00581F33">
            <w:pPr>
              <w:jc w:val="center"/>
              <w:rPr>
                <w:ins w:id="615" w:author="Author"/>
                <w:rFonts w:asciiTheme="minorHAnsi" w:hAnsiTheme="minorHAnsi"/>
                <w:sz w:val="18"/>
                <w:szCs w:val="18"/>
              </w:rPr>
            </w:pPr>
            <w:ins w:id="616" w:author="Author">
              <w:r>
                <w:rPr>
                  <w:rFonts w:asciiTheme="minorHAnsi" w:hAnsiTheme="minorHAnsi"/>
                  <w:sz w:val="18"/>
                  <w:szCs w:val="18"/>
                </w:rPr>
                <w:t>05</w:t>
              </w:r>
            </w:ins>
          </w:p>
        </w:tc>
        <w:tc>
          <w:tcPr>
            <w:tcW w:w="1170" w:type="dxa"/>
          </w:tcPr>
          <w:p w14:paraId="3E37EFF7" w14:textId="77777777" w:rsidR="008112A7" w:rsidRDefault="008112A7" w:rsidP="00581F33">
            <w:pPr>
              <w:jc w:val="center"/>
              <w:rPr>
                <w:ins w:id="617" w:author="Author"/>
                <w:rFonts w:asciiTheme="minorHAnsi" w:hAnsiTheme="minorHAnsi"/>
                <w:sz w:val="18"/>
                <w:szCs w:val="18"/>
              </w:rPr>
            </w:pPr>
            <w:ins w:id="618" w:author="Author">
              <w:r>
                <w:rPr>
                  <w:rFonts w:asciiTheme="minorHAnsi" w:hAnsiTheme="minorHAnsi"/>
                  <w:sz w:val="18"/>
                  <w:szCs w:val="18"/>
                </w:rPr>
                <w:t>06</w:t>
              </w:r>
            </w:ins>
          </w:p>
        </w:tc>
        <w:tc>
          <w:tcPr>
            <w:tcW w:w="1170" w:type="dxa"/>
          </w:tcPr>
          <w:p w14:paraId="02FDA0EA" w14:textId="77777777" w:rsidR="008112A7" w:rsidRDefault="008112A7" w:rsidP="00581F33">
            <w:pPr>
              <w:jc w:val="center"/>
              <w:rPr>
                <w:ins w:id="619" w:author="Author"/>
                <w:rFonts w:asciiTheme="minorHAnsi" w:hAnsiTheme="minorHAnsi"/>
                <w:sz w:val="18"/>
                <w:szCs w:val="18"/>
              </w:rPr>
            </w:pPr>
            <w:ins w:id="620" w:author="Author">
              <w:r>
                <w:rPr>
                  <w:rFonts w:asciiTheme="minorHAnsi" w:hAnsiTheme="minorHAnsi"/>
                  <w:sz w:val="18"/>
                  <w:szCs w:val="18"/>
                </w:rPr>
                <w:t>07</w:t>
              </w:r>
            </w:ins>
          </w:p>
        </w:tc>
        <w:tc>
          <w:tcPr>
            <w:tcW w:w="1260" w:type="dxa"/>
          </w:tcPr>
          <w:p w14:paraId="5712DDBD" w14:textId="77777777" w:rsidR="008112A7" w:rsidRDefault="008112A7" w:rsidP="00581F33">
            <w:pPr>
              <w:jc w:val="center"/>
              <w:rPr>
                <w:ins w:id="621" w:author="Author"/>
                <w:rFonts w:asciiTheme="minorHAnsi" w:hAnsiTheme="minorHAnsi"/>
                <w:sz w:val="18"/>
                <w:szCs w:val="18"/>
              </w:rPr>
            </w:pPr>
            <w:ins w:id="622" w:author="Author">
              <w:r>
                <w:rPr>
                  <w:rFonts w:asciiTheme="minorHAnsi" w:hAnsiTheme="minorHAnsi"/>
                  <w:sz w:val="18"/>
                  <w:szCs w:val="18"/>
                </w:rPr>
                <w:t>08</w:t>
              </w:r>
            </w:ins>
          </w:p>
        </w:tc>
        <w:tc>
          <w:tcPr>
            <w:tcW w:w="1170" w:type="dxa"/>
          </w:tcPr>
          <w:p w14:paraId="09D1865D" w14:textId="77777777" w:rsidR="008112A7" w:rsidRDefault="008112A7" w:rsidP="00581F33">
            <w:pPr>
              <w:jc w:val="center"/>
              <w:rPr>
                <w:ins w:id="623" w:author="Author"/>
                <w:rFonts w:asciiTheme="minorHAnsi" w:hAnsiTheme="minorHAnsi"/>
                <w:sz w:val="18"/>
                <w:szCs w:val="18"/>
              </w:rPr>
            </w:pPr>
            <w:r>
              <w:rPr>
                <w:rFonts w:asciiTheme="minorHAnsi" w:hAnsiTheme="minorHAnsi"/>
                <w:sz w:val="18"/>
                <w:szCs w:val="18"/>
              </w:rPr>
              <w:t>09</w:t>
            </w:r>
          </w:p>
        </w:tc>
      </w:tr>
      <w:tr w:rsidR="00F62238" w14:paraId="27F9365C" w14:textId="77777777" w:rsidTr="00F62238">
        <w:trPr>
          <w:trHeight w:val="494"/>
          <w:ins w:id="624" w:author="Author"/>
        </w:trPr>
        <w:tc>
          <w:tcPr>
            <w:tcW w:w="1278" w:type="dxa"/>
            <w:vAlign w:val="bottom"/>
          </w:tcPr>
          <w:p w14:paraId="48DED812" w14:textId="77777777" w:rsidR="008112A7" w:rsidRDefault="008112A7">
            <w:pPr>
              <w:jc w:val="center"/>
              <w:rPr>
                <w:ins w:id="625" w:author="Author"/>
                <w:rFonts w:asciiTheme="minorHAnsi" w:hAnsiTheme="minorHAnsi"/>
                <w:sz w:val="18"/>
                <w:szCs w:val="18"/>
              </w:rPr>
              <w:pPrChange w:id="626" w:author="Author">
                <w:pPr/>
              </w:pPrChange>
            </w:pPr>
            <w:ins w:id="627" w:author="Author">
              <w:r>
                <w:rPr>
                  <w:rFonts w:asciiTheme="minorHAnsi" w:hAnsiTheme="minorHAnsi"/>
                  <w:sz w:val="18"/>
                  <w:szCs w:val="18"/>
                </w:rPr>
                <w:t>Duct Segment Identification</w:t>
              </w:r>
            </w:ins>
          </w:p>
        </w:tc>
        <w:tc>
          <w:tcPr>
            <w:tcW w:w="1170" w:type="dxa"/>
            <w:vAlign w:val="bottom"/>
          </w:tcPr>
          <w:p w14:paraId="28140128" w14:textId="77777777" w:rsidR="008112A7" w:rsidRDefault="008112A7">
            <w:pPr>
              <w:jc w:val="center"/>
              <w:rPr>
                <w:ins w:id="628" w:author="Author"/>
                <w:rFonts w:asciiTheme="minorHAnsi" w:hAnsiTheme="minorHAnsi"/>
                <w:sz w:val="18"/>
                <w:szCs w:val="18"/>
              </w:rPr>
              <w:pPrChange w:id="629" w:author="Author">
                <w:pPr/>
              </w:pPrChange>
            </w:pPr>
            <w:ins w:id="630" w:author="Author">
              <w:r>
                <w:rPr>
                  <w:rFonts w:asciiTheme="minorHAnsi" w:hAnsiTheme="minorHAnsi"/>
                  <w:sz w:val="18"/>
                  <w:szCs w:val="18"/>
                </w:rPr>
                <w:t>Nominal Diam</w:t>
              </w:r>
            </w:ins>
            <w:r>
              <w:rPr>
                <w:rFonts w:asciiTheme="minorHAnsi" w:hAnsiTheme="minorHAnsi"/>
                <w:sz w:val="18"/>
                <w:szCs w:val="18"/>
              </w:rPr>
              <w:t>. (in)</w:t>
            </w:r>
          </w:p>
        </w:tc>
        <w:tc>
          <w:tcPr>
            <w:tcW w:w="1260" w:type="dxa"/>
            <w:vAlign w:val="bottom"/>
          </w:tcPr>
          <w:p w14:paraId="227D3479" w14:textId="77777777" w:rsidR="008112A7" w:rsidRDefault="008112A7">
            <w:pPr>
              <w:jc w:val="center"/>
              <w:rPr>
                <w:ins w:id="631" w:author="Author"/>
                <w:rFonts w:asciiTheme="minorHAnsi" w:hAnsiTheme="minorHAnsi"/>
                <w:sz w:val="18"/>
                <w:szCs w:val="18"/>
              </w:rPr>
              <w:pPrChange w:id="632" w:author="Author">
                <w:pPr/>
              </w:pPrChange>
            </w:pPr>
            <w:ins w:id="633" w:author="Author">
              <w:r>
                <w:rPr>
                  <w:rFonts w:asciiTheme="minorHAnsi" w:hAnsiTheme="minorHAnsi"/>
                  <w:sz w:val="18"/>
                  <w:szCs w:val="18"/>
                </w:rPr>
                <w:t xml:space="preserve">Duct </w:t>
              </w:r>
            </w:ins>
          </w:p>
          <w:p w14:paraId="3852D0BC" w14:textId="77777777" w:rsidR="008112A7" w:rsidRDefault="008112A7">
            <w:pPr>
              <w:jc w:val="center"/>
              <w:rPr>
                <w:ins w:id="634" w:author="Author"/>
                <w:rFonts w:asciiTheme="minorHAnsi" w:hAnsiTheme="minorHAnsi"/>
                <w:sz w:val="18"/>
                <w:szCs w:val="18"/>
              </w:rPr>
              <w:pPrChange w:id="635" w:author="Author">
                <w:pPr/>
              </w:pPrChange>
            </w:pPr>
            <w:ins w:id="636" w:author="Author">
              <w:r>
                <w:rPr>
                  <w:rFonts w:asciiTheme="minorHAnsi" w:hAnsiTheme="minorHAnsi"/>
                  <w:sz w:val="18"/>
                  <w:szCs w:val="18"/>
                </w:rPr>
                <w:t>R-value</w:t>
              </w:r>
            </w:ins>
          </w:p>
        </w:tc>
        <w:tc>
          <w:tcPr>
            <w:tcW w:w="1260" w:type="dxa"/>
            <w:vAlign w:val="bottom"/>
          </w:tcPr>
          <w:p w14:paraId="5C1EA0C6" w14:textId="77777777" w:rsidR="008112A7" w:rsidRDefault="008112A7">
            <w:pPr>
              <w:jc w:val="center"/>
              <w:rPr>
                <w:rFonts w:asciiTheme="minorHAnsi" w:hAnsiTheme="minorHAnsi"/>
                <w:sz w:val="18"/>
                <w:szCs w:val="18"/>
              </w:rPr>
              <w:pPrChange w:id="637" w:author="Author">
                <w:pPr/>
              </w:pPrChange>
            </w:pPr>
            <w:ins w:id="638" w:author="Author">
              <w:r>
                <w:rPr>
                  <w:rFonts w:asciiTheme="minorHAnsi" w:hAnsiTheme="minorHAnsi"/>
                  <w:sz w:val="18"/>
                  <w:szCs w:val="18"/>
                </w:rPr>
                <w:t>Length</w:t>
              </w:r>
            </w:ins>
          </w:p>
          <w:p w14:paraId="1E0ABC06" w14:textId="77777777" w:rsidR="008112A7" w:rsidRDefault="008112A7" w:rsidP="00581F33">
            <w:pPr>
              <w:jc w:val="center"/>
              <w:rPr>
                <w:ins w:id="639" w:author="Author"/>
                <w:rFonts w:asciiTheme="minorHAnsi" w:hAnsiTheme="minorHAnsi"/>
                <w:sz w:val="18"/>
                <w:szCs w:val="18"/>
              </w:rPr>
            </w:pPr>
            <w:r>
              <w:rPr>
                <w:rFonts w:asciiTheme="minorHAnsi" w:hAnsiTheme="minorHAnsi"/>
                <w:sz w:val="18"/>
                <w:szCs w:val="18"/>
              </w:rPr>
              <w:t>(ft)</w:t>
            </w:r>
          </w:p>
        </w:tc>
        <w:tc>
          <w:tcPr>
            <w:tcW w:w="1260" w:type="dxa"/>
            <w:vAlign w:val="bottom"/>
          </w:tcPr>
          <w:p w14:paraId="1CDC01D5" w14:textId="77777777" w:rsidR="008112A7" w:rsidRDefault="008112A7">
            <w:pPr>
              <w:jc w:val="center"/>
              <w:rPr>
                <w:ins w:id="640" w:author="Author"/>
                <w:rFonts w:asciiTheme="minorHAnsi" w:hAnsiTheme="minorHAnsi"/>
                <w:sz w:val="18"/>
                <w:szCs w:val="18"/>
              </w:rPr>
              <w:pPrChange w:id="641" w:author="Author">
                <w:pPr/>
              </w:pPrChange>
            </w:pPr>
            <w:ins w:id="642" w:author="Author">
              <w:r>
                <w:rPr>
                  <w:rFonts w:asciiTheme="minorHAnsi" w:hAnsiTheme="minorHAnsi"/>
                  <w:sz w:val="18"/>
                  <w:szCs w:val="18"/>
                </w:rPr>
                <w:t>Attic Insulation R-value</w:t>
              </w:r>
            </w:ins>
          </w:p>
        </w:tc>
        <w:tc>
          <w:tcPr>
            <w:tcW w:w="1170" w:type="dxa"/>
            <w:vAlign w:val="bottom"/>
          </w:tcPr>
          <w:p w14:paraId="3F3EFF14" w14:textId="77777777" w:rsidR="008112A7" w:rsidRDefault="008112A7" w:rsidP="00581F33">
            <w:pPr>
              <w:jc w:val="center"/>
              <w:rPr>
                <w:ins w:id="643" w:author="Author"/>
                <w:rFonts w:asciiTheme="minorHAnsi" w:hAnsiTheme="minorHAnsi"/>
                <w:sz w:val="18"/>
                <w:szCs w:val="18"/>
              </w:rPr>
            </w:pPr>
            <w:ins w:id="644" w:author="Author">
              <w:r>
                <w:rPr>
                  <w:rFonts w:asciiTheme="minorHAnsi" w:hAnsiTheme="minorHAnsi"/>
                  <w:sz w:val="18"/>
                  <w:szCs w:val="18"/>
                </w:rPr>
                <w:t>Attic Insulation Depth</w:t>
              </w:r>
            </w:ins>
            <w:r>
              <w:rPr>
                <w:rFonts w:asciiTheme="minorHAnsi" w:hAnsiTheme="minorHAnsi"/>
                <w:sz w:val="18"/>
                <w:szCs w:val="18"/>
              </w:rPr>
              <w:t xml:space="preserve"> (in)</w:t>
            </w:r>
          </w:p>
        </w:tc>
        <w:tc>
          <w:tcPr>
            <w:tcW w:w="1170" w:type="dxa"/>
            <w:vAlign w:val="bottom"/>
          </w:tcPr>
          <w:p w14:paraId="6ECC6CAB" w14:textId="77777777" w:rsidR="008112A7" w:rsidRDefault="008112A7">
            <w:pPr>
              <w:jc w:val="center"/>
              <w:rPr>
                <w:ins w:id="645" w:author="Author"/>
                <w:rFonts w:asciiTheme="minorHAnsi" w:hAnsiTheme="minorHAnsi"/>
                <w:sz w:val="18"/>
                <w:szCs w:val="18"/>
              </w:rPr>
              <w:pPrChange w:id="646" w:author="Author">
                <w:pPr/>
              </w:pPrChange>
            </w:pPr>
            <w:ins w:id="647" w:author="Author">
              <w:r>
                <w:rPr>
                  <w:rFonts w:asciiTheme="minorHAnsi" w:hAnsiTheme="minorHAnsi"/>
                  <w:sz w:val="18"/>
                  <w:szCs w:val="18"/>
                </w:rPr>
                <w:t>Attic Insulation Type</w:t>
              </w:r>
            </w:ins>
          </w:p>
        </w:tc>
        <w:tc>
          <w:tcPr>
            <w:tcW w:w="1260" w:type="dxa"/>
            <w:vAlign w:val="bottom"/>
          </w:tcPr>
          <w:p w14:paraId="3371C41F" w14:textId="77777777" w:rsidR="008112A7" w:rsidRDefault="008112A7">
            <w:pPr>
              <w:jc w:val="center"/>
              <w:rPr>
                <w:ins w:id="648" w:author="Author"/>
                <w:rFonts w:asciiTheme="minorHAnsi" w:hAnsiTheme="minorHAnsi"/>
                <w:sz w:val="18"/>
                <w:szCs w:val="18"/>
              </w:rPr>
              <w:pPrChange w:id="649" w:author="Author">
                <w:pPr/>
              </w:pPrChange>
            </w:pPr>
            <w:ins w:id="650" w:author="Author">
              <w:r>
                <w:rPr>
                  <w:rFonts w:asciiTheme="minorHAnsi" w:hAnsiTheme="minorHAnsi"/>
                  <w:sz w:val="18"/>
                  <w:szCs w:val="18"/>
                </w:rPr>
                <w:t>Containment System or Lowered Chase</w:t>
              </w:r>
            </w:ins>
          </w:p>
        </w:tc>
        <w:tc>
          <w:tcPr>
            <w:tcW w:w="1170" w:type="dxa"/>
            <w:vAlign w:val="bottom"/>
          </w:tcPr>
          <w:p w14:paraId="2E7DB799" w14:textId="77777777" w:rsidR="008112A7" w:rsidRDefault="008112A7" w:rsidP="00581F33">
            <w:pPr>
              <w:jc w:val="center"/>
              <w:rPr>
                <w:ins w:id="651" w:author="Author"/>
                <w:rFonts w:asciiTheme="minorHAnsi" w:hAnsiTheme="minorHAnsi"/>
                <w:sz w:val="18"/>
                <w:szCs w:val="18"/>
              </w:rPr>
            </w:pPr>
            <w:ins w:id="652" w:author="Author">
              <w:r>
                <w:rPr>
                  <w:rFonts w:asciiTheme="minorHAnsi" w:hAnsiTheme="minorHAnsi"/>
                  <w:sz w:val="18"/>
                  <w:szCs w:val="18"/>
                </w:rPr>
                <w:t>Duct Burial Level</w:t>
              </w:r>
            </w:ins>
          </w:p>
        </w:tc>
      </w:tr>
      <w:tr w:rsidR="00F62238" w14:paraId="58C11325" w14:textId="77777777" w:rsidTr="00F62238">
        <w:trPr>
          <w:trHeight w:val="782"/>
          <w:ins w:id="653" w:author="Author"/>
        </w:trPr>
        <w:tc>
          <w:tcPr>
            <w:tcW w:w="1278" w:type="dxa"/>
          </w:tcPr>
          <w:p w14:paraId="1EA72FBB" w14:textId="4E722DEE" w:rsidR="008112A7" w:rsidRDefault="00F62238" w:rsidP="00581F33">
            <w:pPr>
              <w:rPr>
                <w:ins w:id="654" w:author="Author"/>
                <w:rFonts w:asciiTheme="minorHAnsi" w:hAnsiTheme="minorHAnsi"/>
                <w:sz w:val="18"/>
                <w:szCs w:val="18"/>
              </w:rPr>
            </w:pPr>
            <w:ins w:id="655" w:author="Autho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ins>
          </w:p>
        </w:tc>
        <w:tc>
          <w:tcPr>
            <w:tcW w:w="1170" w:type="dxa"/>
          </w:tcPr>
          <w:p w14:paraId="0EDED747" w14:textId="41806947" w:rsidR="008112A7" w:rsidRDefault="00F62238" w:rsidP="00581F33">
            <w:pPr>
              <w:rPr>
                <w:ins w:id="656" w:author="Author"/>
                <w:rFonts w:asciiTheme="minorHAnsi" w:hAnsiTheme="minorHAnsi"/>
                <w:sz w:val="18"/>
                <w:szCs w:val="18"/>
              </w:rPr>
            </w:pPr>
            <w:ins w:id="657" w:author="Autho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ins>
          </w:p>
        </w:tc>
        <w:tc>
          <w:tcPr>
            <w:tcW w:w="1260" w:type="dxa"/>
          </w:tcPr>
          <w:p w14:paraId="15F57711" w14:textId="7C6613F6" w:rsidR="008112A7" w:rsidRDefault="00F62238" w:rsidP="00581F33">
            <w:pPr>
              <w:rPr>
                <w:ins w:id="658" w:author="Author"/>
                <w:rFonts w:asciiTheme="minorHAnsi" w:hAnsiTheme="minorHAnsi"/>
                <w:sz w:val="18"/>
                <w:szCs w:val="18"/>
              </w:rPr>
            </w:pPr>
            <w:ins w:id="659" w:author="Autho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ins>
          </w:p>
        </w:tc>
        <w:tc>
          <w:tcPr>
            <w:tcW w:w="1260" w:type="dxa"/>
          </w:tcPr>
          <w:p w14:paraId="04E58A77" w14:textId="0F934EC0" w:rsidR="008112A7" w:rsidRDefault="00F62238" w:rsidP="00581F33">
            <w:pPr>
              <w:rPr>
                <w:ins w:id="660" w:author="Author"/>
                <w:rFonts w:asciiTheme="minorHAnsi" w:hAnsiTheme="minorHAnsi"/>
                <w:sz w:val="18"/>
                <w:szCs w:val="18"/>
              </w:rPr>
            </w:pPr>
            <w:ins w:id="661" w:author="Autho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ins>
          </w:p>
        </w:tc>
        <w:tc>
          <w:tcPr>
            <w:tcW w:w="1260" w:type="dxa"/>
          </w:tcPr>
          <w:p w14:paraId="74FDAF0D" w14:textId="0E12CC7A" w:rsidR="008112A7" w:rsidRDefault="00F62238" w:rsidP="00581F33">
            <w:pPr>
              <w:rPr>
                <w:ins w:id="662" w:author="Author"/>
                <w:rFonts w:asciiTheme="minorHAnsi" w:hAnsiTheme="minorHAnsi"/>
                <w:sz w:val="18"/>
                <w:szCs w:val="18"/>
              </w:rPr>
            </w:pPr>
            <w:ins w:id="663" w:author="Autho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ins>
          </w:p>
        </w:tc>
        <w:tc>
          <w:tcPr>
            <w:tcW w:w="1170" w:type="dxa"/>
          </w:tcPr>
          <w:p w14:paraId="43316BED" w14:textId="2B01D015" w:rsidR="008112A7" w:rsidRDefault="00F62238" w:rsidP="00581F33">
            <w:pPr>
              <w:rPr>
                <w:ins w:id="664" w:author="Author"/>
                <w:rFonts w:asciiTheme="minorHAnsi" w:hAnsiTheme="minorHAnsi"/>
                <w:sz w:val="18"/>
                <w:szCs w:val="18"/>
              </w:rPr>
            </w:pPr>
            <w:ins w:id="665" w:author="Autho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ins>
          </w:p>
        </w:tc>
        <w:tc>
          <w:tcPr>
            <w:tcW w:w="1170" w:type="dxa"/>
          </w:tcPr>
          <w:p w14:paraId="5A0633A5" w14:textId="0292200C" w:rsidR="008112A7" w:rsidRDefault="00F62238" w:rsidP="00581F33">
            <w:pPr>
              <w:rPr>
                <w:ins w:id="666" w:author="Author"/>
                <w:rFonts w:asciiTheme="minorHAnsi" w:hAnsiTheme="minorHAnsi"/>
                <w:sz w:val="18"/>
                <w:szCs w:val="18"/>
              </w:rPr>
            </w:pPr>
            <w:ins w:id="667" w:author="Autho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ins>
          </w:p>
        </w:tc>
        <w:tc>
          <w:tcPr>
            <w:tcW w:w="1260" w:type="dxa"/>
          </w:tcPr>
          <w:p w14:paraId="3AF824E5" w14:textId="2421A723" w:rsidR="008112A7" w:rsidRDefault="00F62238" w:rsidP="00581F33">
            <w:pPr>
              <w:rPr>
                <w:ins w:id="668" w:author="Author"/>
                <w:rFonts w:asciiTheme="minorHAnsi" w:hAnsiTheme="minorHAnsi"/>
                <w:sz w:val="18"/>
                <w:szCs w:val="18"/>
              </w:rPr>
            </w:pPr>
            <w:ins w:id="669" w:author="Autho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ins>
          </w:p>
        </w:tc>
        <w:tc>
          <w:tcPr>
            <w:tcW w:w="1170" w:type="dxa"/>
          </w:tcPr>
          <w:p w14:paraId="5CAC4ADE" w14:textId="5CE1764A" w:rsidR="008112A7" w:rsidRDefault="00F62238" w:rsidP="00581F33">
            <w:pPr>
              <w:rPr>
                <w:ins w:id="670" w:author="Author"/>
                <w:rFonts w:asciiTheme="minorHAnsi" w:hAnsiTheme="minorHAnsi"/>
                <w:sz w:val="18"/>
                <w:szCs w:val="18"/>
              </w:rPr>
            </w:pPr>
            <w:ins w:id="671" w:author="Author">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ins>
          </w:p>
        </w:tc>
      </w:tr>
      <w:tr w:rsidR="00F62238" w14:paraId="575206EC" w14:textId="77777777" w:rsidTr="00F62238">
        <w:trPr>
          <w:trHeight w:val="260"/>
          <w:ins w:id="672" w:author="Author"/>
        </w:trPr>
        <w:tc>
          <w:tcPr>
            <w:tcW w:w="1278" w:type="dxa"/>
          </w:tcPr>
          <w:p w14:paraId="02084CE2" w14:textId="77777777" w:rsidR="008112A7" w:rsidRDefault="008112A7" w:rsidP="00581F33">
            <w:pPr>
              <w:rPr>
                <w:ins w:id="673" w:author="Author"/>
                <w:rFonts w:asciiTheme="minorHAnsi" w:hAnsiTheme="minorHAnsi"/>
                <w:sz w:val="18"/>
                <w:szCs w:val="18"/>
              </w:rPr>
            </w:pPr>
          </w:p>
        </w:tc>
        <w:tc>
          <w:tcPr>
            <w:tcW w:w="1170" w:type="dxa"/>
          </w:tcPr>
          <w:p w14:paraId="137A36CC" w14:textId="77777777" w:rsidR="008112A7" w:rsidRDefault="008112A7" w:rsidP="00581F33">
            <w:pPr>
              <w:rPr>
                <w:ins w:id="674" w:author="Author"/>
                <w:rFonts w:asciiTheme="minorHAnsi" w:hAnsiTheme="minorHAnsi"/>
                <w:sz w:val="18"/>
                <w:szCs w:val="18"/>
              </w:rPr>
            </w:pPr>
          </w:p>
        </w:tc>
        <w:tc>
          <w:tcPr>
            <w:tcW w:w="1260" w:type="dxa"/>
          </w:tcPr>
          <w:p w14:paraId="5294E888" w14:textId="77777777" w:rsidR="008112A7" w:rsidRDefault="008112A7" w:rsidP="00581F33">
            <w:pPr>
              <w:rPr>
                <w:ins w:id="675" w:author="Author"/>
                <w:rFonts w:asciiTheme="minorHAnsi" w:hAnsiTheme="minorHAnsi"/>
                <w:sz w:val="18"/>
                <w:szCs w:val="18"/>
              </w:rPr>
            </w:pPr>
          </w:p>
        </w:tc>
        <w:tc>
          <w:tcPr>
            <w:tcW w:w="1260" w:type="dxa"/>
          </w:tcPr>
          <w:p w14:paraId="35A991A2" w14:textId="77777777" w:rsidR="008112A7" w:rsidRDefault="008112A7" w:rsidP="00581F33">
            <w:pPr>
              <w:rPr>
                <w:ins w:id="676" w:author="Author"/>
                <w:rFonts w:asciiTheme="minorHAnsi" w:hAnsiTheme="minorHAnsi"/>
                <w:sz w:val="18"/>
                <w:szCs w:val="18"/>
              </w:rPr>
            </w:pPr>
          </w:p>
        </w:tc>
        <w:tc>
          <w:tcPr>
            <w:tcW w:w="1260" w:type="dxa"/>
          </w:tcPr>
          <w:p w14:paraId="4544C0BA" w14:textId="77777777" w:rsidR="008112A7" w:rsidRDefault="008112A7" w:rsidP="00581F33">
            <w:pPr>
              <w:rPr>
                <w:ins w:id="677" w:author="Author"/>
                <w:rFonts w:asciiTheme="minorHAnsi" w:hAnsiTheme="minorHAnsi"/>
                <w:sz w:val="18"/>
                <w:szCs w:val="18"/>
              </w:rPr>
            </w:pPr>
          </w:p>
        </w:tc>
        <w:tc>
          <w:tcPr>
            <w:tcW w:w="1170" w:type="dxa"/>
          </w:tcPr>
          <w:p w14:paraId="79A28758" w14:textId="77777777" w:rsidR="008112A7" w:rsidRDefault="008112A7" w:rsidP="00581F33">
            <w:pPr>
              <w:rPr>
                <w:ins w:id="678" w:author="Author"/>
                <w:rFonts w:asciiTheme="minorHAnsi" w:hAnsiTheme="minorHAnsi"/>
                <w:sz w:val="18"/>
                <w:szCs w:val="18"/>
              </w:rPr>
            </w:pPr>
          </w:p>
        </w:tc>
        <w:tc>
          <w:tcPr>
            <w:tcW w:w="1170" w:type="dxa"/>
          </w:tcPr>
          <w:p w14:paraId="6B2F2AC2" w14:textId="77777777" w:rsidR="008112A7" w:rsidRDefault="008112A7" w:rsidP="00581F33">
            <w:pPr>
              <w:rPr>
                <w:ins w:id="679" w:author="Author"/>
                <w:rFonts w:asciiTheme="minorHAnsi" w:hAnsiTheme="minorHAnsi"/>
                <w:sz w:val="18"/>
                <w:szCs w:val="18"/>
              </w:rPr>
            </w:pPr>
          </w:p>
        </w:tc>
        <w:tc>
          <w:tcPr>
            <w:tcW w:w="1260" w:type="dxa"/>
          </w:tcPr>
          <w:p w14:paraId="0B8854FB" w14:textId="77777777" w:rsidR="008112A7" w:rsidRDefault="008112A7" w:rsidP="00581F33">
            <w:pPr>
              <w:rPr>
                <w:ins w:id="680" w:author="Author"/>
                <w:rFonts w:asciiTheme="minorHAnsi" w:hAnsiTheme="minorHAnsi"/>
                <w:sz w:val="18"/>
                <w:szCs w:val="18"/>
              </w:rPr>
            </w:pPr>
          </w:p>
        </w:tc>
        <w:tc>
          <w:tcPr>
            <w:tcW w:w="1170" w:type="dxa"/>
          </w:tcPr>
          <w:p w14:paraId="0830E872" w14:textId="77777777" w:rsidR="008112A7" w:rsidRDefault="008112A7" w:rsidP="00581F33">
            <w:pPr>
              <w:rPr>
                <w:ins w:id="681" w:author="Author"/>
                <w:rFonts w:asciiTheme="minorHAnsi" w:hAnsiTheme="minorHAnsi"/>
                <w:sz w:val="18"/>
                <w:szCs w:val="18"/>
              </w:rPr>
            </w:pPr>
          </w:p>
        </w:tc>
      </w:tr>
    </w:tbl>
    <w:p w14:paraId="7758F2FB" w14:textId="740A2B04" w:rsidR="004D2988" w:rsidRDefault="004D2988">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4D2988" w:rsidRPr="009351D2" w14:paraId="7758F2FD" w14:textId="77777777" w:rsidTr="00D36FD1">
        <w:trPr>
          <w:trHeight w:val="288"/>
        </w:trPr>
        <w:tc>
          <w:tcPr>
            <w:tcW w:w="10950" w:type="dxa"/>
            <w:gridSpan w:val="4"/>
            <w:vAlign w:val="center"/>
          </w:tcPr>
          <w:p w14:paraId="7758F2FC" w14:textId="77777777" w:rsidR="004D2988" w:rsidRPr="009351D2" w:rsidRDefault="004D2988" w:rsidP="00D36FD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4D2988" w:rsidRPr="00E136A4" w14:paraId="7758F2FF" w14:textId="77777777" w:rsidTr="00F70B2C">
        <w:trPr>
          <w:trHeight w:val="296"/>
        </w:trPr>
        <w:tc>
          <w:tcPr>
            <w:tcW w:w="10950" w:type="dxa"/>
            <w:gridSpan w:val="4"/>
            <w:vAlign w:val="center"/>
          </w:tcPr>
          <w:p w14:paraId="7758F2FE" w14:textId="77777777" w:rsidR="004D2988" w:rsidRPr="00E136A4" w:rsidRDefault="004D2988" w:rsidP="001D7CD9">
            <w:pPr>
              <w:numPr>
                <w:ilvl w:val="0"/>
                <w:numId w:val="9"/>
              </w:numPr>
              <w:ind w:left="271" w:hanging="288"/>
              <w:rPr>
                <w:rFonts w:asciiTheme="minorHAnsi" w:hAnsiTheme="minorHAnsi"/>
                <w:sz w:val="18"/>
                <w:szCs w:val="18"/>
              </w:rPr>
            </w:pPr>
            <w:r>
              <w:rPr>
                <w:rFonts w:asciiTheme="minorHAnsi" w:hAnsiTheme="minorHAnsi"/>
                <w:sz w:val="18"/>
                <w:szCs w:val="18"/>
              </w:rPr>
              <w:t xml:space="preserve">I </w:t>
            </w:r>
            <w:r w:rsidRPr="00E136A4">
              <w:rPr>
                <w:rFonts w:asciiTheme="minorHAnsi" w:hAnsiTheme="minorHAnsi"/>
                <w:sz w:val="18"/>
                <w:szCs w:val="18"/>
              </w:rPr>
              <w:t xml:space="preserve">certify that this Certificate of </w:t>
            </w:r>
            <w:r>
              <w:rPr>
                <w:rFonts w:asciiTheme="minorHAnsi" w:hAnsiTheme="minorHAnsi"/>
                <w:sz w:val="18"/>
                <w:szCs w:val="18"/>
              </w:rPr>
              <w:t xml:space="preserve">Verification </w:t>
            </w:r>
            <w:r w:rsidRPr="00E136A4">
              <w:rPr>
                <w:rFonts w:asciiTheme="minorHAnsi" w:hAnsiTheme="minorHAnsi"/>
                <w:sz w:val="18"/>
                <w:szCs w:val="18"/>
              </w:rPr>
              <w:t>documentation is accurate and complete.</w:t>
            </w:r>
          </w:p>
        </w:tc>
      </w:tr>
      <w:tr w:rsidR="004D2988" w:rsidRPr="0047600B" w14:paraId="7758F302" w14:textId="77777777" w:rsidTr="00D36FD1">
        <w:trPr>
          <w:trHeight w:val="360"/>
        </w:trPr>
        <w:tc>
          <w:tcPr>
            <w:tcW w:w="5434" w:type="dxa"/>
          </w:tcPr>
          <w:p w14:paraId="7758F300" w14:textId="77777777" w:rsidR="004D2988" w:rsidRPr="0047600B" w:rsidRDefault="004D2988" w:rsidP="00D36FD1">
            <w:pPr>
              <w:rPr>
                <w:rFonts w:asciiTheme="minorHAnsi" w:hAnsiTheme="minorHAnsi"/>
                <w:sz w:val="14"/>
                <w:szCs w:val="14"/>
              </w:rPr>
            </w:pPr>
            <w:r>
              <w:rPr>
                <w:rFonts w:asciiTheme="minorHAnsi" w:hAnsiTheme="minorHAnsi"/>
                <w:sz w:val="14"/>
                <w:szCs w:val="14"/>
              </w:rPr>
              <w:t xml:space="preserve">Documentation Author </w:t>
            </w:r>
            <w:r w:rsidRPr="0047600B">
              <w:rPr>
                <w:rFonts w:asciiTheme="minorHAnsi" w:hAnsiTheme="minorHAnsi"/>
                <w:sz w:val="14"/>
                <w:szCs w:val="14"/>
              </w:rPr>
              <w:t>Name:</w:t>
            </w:r>
          </w:p>
        </w:tc>
        <w:tc>
          <w:tcPr>
            <w:tcW w:w="5516" w:type="dxa"/>
            <w:gridSpan w:val="3"/>
          </w:tcPr>
          <w:p w14:paraId="7758F301" w14:textId="77777777" w:rsidR="004D2988" w:rsidRPr="0047600B" w:rsidRDefault="004D2988" w:rsidP="00D36FD1">
            <w:pPr>
              <w:rPr>
                <w:rFonts w:asciiTheme="minorHAnsi" w:hAnsiTheme="minorHAnsi"/>
                <w:sz w:val="14"/>
                <w:szCs w:val="14"/>
              </w:rPr>
            </w:pPr>
            <w:r>
              <w:rPr>
                <w:rFonts w:asciiTheme="minorHAnsi" w:hAnsiTheme="minorHAnsi"/>
                <w:sz w:val="14"/>
                <w:szCs w:val="14"/>
              </w:rPr>
              <w:t xml:space="preserve">Documentation Author </w:t>
            </w:r>
            <w:r w:rsidRPr="0047600B">
              <w:rPr>
                <w:rFonts w:asciiTheme="minorHAnsi" w:hAnsiTheme="minorHAnsi"/>
                <w:sz w:val="14"/>
                <w:szCs w:val="14"/>
              </w:rPr>
              <w:t>Signature:</w:t>
            </w:r>
          </w:p>
        </w:tc>
      </w:tr>
      <w:tr w:rsidR="004D2988" w:rsidRPr="0047600B" w14:paraId="7758F305" w14:textId="77777777" w:rsidTr="00D36FD1">
        <w:trPr>
          <w:trHeight w:val="360"/>
        </w:trPr>
        <w:tc>
          <w:tcPr>
            <w:tcW w:w="5434" w:type="dxa"/>
          </w:tcPr>
          <w:p w14:paraId="7758F303" w14:textId="77777777" w:rsidR="004D2988" w:rsidRPr="0047600B" w:rsidRDefault="004D2988" w:rsidP="00D36FD1">
            <w:pPr>
              <w:rPr>
                <w:rFonts w:asciiTheme="minorHAnsi" w:hAnsiTheme="minorHAnsi"/>
                <w:sz w:val="14"/>
                <w:szCs w:val="14"/>
              </w:rPr>
            </w:pPr>
            <w:r>
              <w:rPr>
                <w:rFonts w:asciiTheme="minorHAnsi" w:hAnsiTheme="minorHAnsi"/>
                <w:sz w:val="14"/>
                <w:szCs w:val="14"/>
              </w:rPr>
              <w:t>Company</w:t>
            </w:r>
            <w:r w:rsidRPr="0047600B">
              <w:rPr>
                <w:rFonts w:asciiTheme="minorHAnsi" w:hAnsiTheme="minorHAnsi"/>
                <w:sz w:val="14"/>
                <w:szCs w:val="14"/>
              </w:rPr>
              <w:t>:</w:t>
            </w:r>
          </w:p>
        </w:tc>
        <w:tc>
          <w:tcPr>
            <w:tcW w:w="5516" w:type="dxa"/>
            <w:gridSpan w:val="3"/>
          </w:tcPr>
          <w:p w14:paraId="7758F304" w14:textId="77777777" w:rsidR="004D2988" w:rsidRPr="0047600B" w:rsidRDefault="004D2988" w:rsidP="00D36FD1">
            <w:pPr>
              <w:rPr>
                <w:rFonts w:asciiTheme="minorHAnsi" w:hAnsiTheme="minorHAnsi"/>
                <w:sz w:val="14"/>
                <w:szCs w:val="14"/>
              </w:rPr>
            </w:pPr>
            <w:r w:rsidRPr="0047600B">
              <w:rPr>
                <w:rFonts w:asciiTheme="minorHAnsi" w:hAnsiTheme="minorHAnsi"/>
                <w:sz w:val="14"/>
                <w:szCs w:val="14"/>
              </w:rPr>
              <w:t>Date</w:t>
            </w:r>
            <w:r>
              <w:rPr>
                <w:rFonts w:asciiTheme="minorHAnsi" w:hAnsiTheme="minorHAnsi"/>
                <w:sz w:val="14"/>
                <w:szCs w:val="14"/>
              </w:rPr>
              <w:t xml:space="preserve"> Signed</w:t>
            </w:r>
            <w:r w:rsidRPr="0047600B">
              <w:rPr>
                <w:rFonts w:asciiTheme="minorHAnsi" w:hAnsiTheme="minorHAnsi"/>
                <w:sz w:val="14"/>
                <w:szCs w:val="14"/>
              </w:rPr>
              <w:t>:</w:t>
            </w:r>
          </w:p>
        </w:tc>
      </w:tr>
      <w:tr w:rsidR="004D2988" w:rsidRPr="0047600B" w14:paraId="7758F308" w14:textId="77777777" w:rsidTr="00D36FD1">
        <w:trPr>
          <w:trHeight w:val="360"/>
        </w:trPr>
        <w:tc>
          <w:tcPr>
            <w:tcW w:w="5434" w:type="dxa"/>
          </w:tcPr>
          <w:p w14:paraId="7758F306" w14:textId="77777777" w:rsidR="004D2988" w:rsidRPr="0047600B" w:rsidRDefault="004D2988" w:rsidP="00D36FD1">
            <w:pPr>
              <w:rPr>
                <w:rFonts w:asciiTheme="minorHAnsi" w:hAnsiTheme="minorHAnsi"/>
                <w:sz w:val="14"/>
                <w:szCs w:val="14"/>
              </w:rPr>
            </w:pPr>
            <w:r w:rsidRPr="0047600B">
              <w:rPr>
                <w:rFonts w:asciiTheme="minorHAnsi" w:hAnsiTheme="minorHAnsi"/>
                <w:sz w:val="14"/>
                <w:szCs w:val="14"/>
              </w:rPr>
              <w:t>Address:</w:t>
            </w:r>
          </w:p>
        </w:tc>
        <w:tc>
          <w:tcPr>
            <w:tcW w:w="5516" w:type="dxa"/>
            <w:gridSpan w:val="3"/>
          </w:tcPr>
          <w:p w14:paraId="7758F307" w14:textId="77777777" w:rsidR="004D2988" w:rsidRPr="0047600B" w:rsidRDefault="004D2988" w:rsidP="00D36FD1">
            <w:pPr>
              <w:rPr>
                <w:rFonts w:asciiTheme="minorHAnsi" w:hAnsiTheme="minorHAnsi"/>
                <w:sz w:val="14"/>
                <w:szCs w:val="14"/>
              </w:rPr>
            </w:pPr>
            <w:r>
              <w:rPr>
                <w:rFonts w:asciiTheme="minorHAnsi" w:hAnsiTheme="minorHAnsi"/>
                <w:sz w:val="14"/>
                <w:szCs w:val="14"/>
              </w:rPr>
              <w:t>CEA/HERS Certification Information (if a</w:t>
            </w:r>
            <w:r w:rsidRPr="0047600B">
              <w:rPr>
                <w:rFonts w:asciiTheme="minorHAnsi" w:hAnsiTheme="minorHAnsi"/>
                <w:sz w:val="14"/>
                <w:szCs w:val="14"/>
              </w:rPr>
              <w:t>pplicable</w:t>
            </w:r>
            <w:r>
              <w:rPr>
                <w:rFonts w:asciiTheme="minorHAnsi" w:hAnsiTheme="minorHAnsi"/>
                <w:sz w:val="14"/>
                <w:szCs w:val="14"/>
              </w:rPr>
              <w:t>)</w:t>
            </w:r>
            <w:r w:rsidRPr="0047600B">
              <w:rPr>
                <w:rFonts w:asciiTheme="minorHAnsi" w:hAnsiTheme="minorHAnsi"/>
                <w:sz w:val="14"/>
                <w:szCs w:val="14"/>
              </w:rPr>
              <w:t>:</w:t>
            </w:r>
          </w:p>
        </w:tc>
      </w:tr>
      <w:tr w:rsidR="004D2988" w:rsidRPr="0047600B" w14:paraId="7758F30B" w14:textId="77777777" w:rsidTr="00D36FD1">
        <w:trPr>
          <w:trHeight w:val="360"/>
        </w:trPr>
        <w:tc>
          <w:tcPr>
            <w:tcW w:w="5434" w:type="dxa"/>
          </w:tcPr>
          <w:p w14:paraId="7758F309" w14:textId="77777777" w:rsidR="004D2988" w:rsidRPr="0047600B" w:rsidRDefault="004D2988" w:rsidP="00D36FD1">
            <w:pPr>
              <w:rPr>
                <w:rFonts w:asciiTheme="minorHAnsi" w:hAnsiTheme="minorHAnsi"/>
                <w:sz w:val="14"/>
                <w:szCs w:val="14"/>
              </w:rPr>
            </w:pPr>
            <w:r w:rsidRPr="0047600B">
              <w:rPr>
                <w:rFonts w:asciiTheme="minorHAnsi" w:hAnsiTheme="minorHAnsi"/>
                <w:sz w:val="14"/>
                <w:szCs w:val="14"/>
              </w:rPr>
              <w:t>City/State/Zip:</w:t>
            </w:r>
          </w:p>
        </w:tc>
        <w:tc>
          <w:tcPr>
            <w:tcW w:w="5516" w:type="dxa"/>
            <w:gridSpan w:val="3"/>
          </w:tcPr>
          <w:p w14:paraId="7758F30A" w14:textId="77777777" w:rsidR="004D2988" w:rsidRPr="0047600B" w:rsidRDefault="004D2988" w:rsidP="00D36FD1">
            <w:pPr>
              <w:rPr>
                <w:rFonts w:asciiTheme="minorHAnsi" w:hAnsiTheme="minorHAnsi"/>
                <w:sz w:val="14"/>
                <w:szCs w:val="14"/>
              </w:rPr>
            </w:pPr>
            <w:r w:rsidRPr="0047600B">
              <w:rPr>
                <w:rFonts w:asciiTheme="minorHAnsi" w:hAnsiTheme="minorHAnsi"/>
                <w:sz w:val="14"/>
                <w:szCs w:val="14"/>
              </w:rPr>
              <w:t>Phone:</w:t>
            </w:r>
          </w:p>
        </w:tc>
      </w:tr>
      <w:tr w:rsidR="004D2988" w14:paraId="7758F30D" w14:textId="77777777" w:rsidTr="00D36FD1">
        <w:tblPrEx>
          <w:tblCellMar>
            <w:left w:w="115" w:type="dxa"/>
            <w:right w:w="115" w:type="dxa"/>
          </w:tblCellMar>
        </w:tblPrEx>
        <w:trPr>
          <w:trHeight w:val="296"/>
        </w:trPr>
        <w:tc>
          <w:tcPr>
            <w:tcW w:w="10950" w:type="dxa"/>
            <w:gridSpan w:val="4"/>
            <w:vAlign w:val="center"/>
          </w:tcPr>
          <w:p w14:paraId="7758F30C" w14:textId="77777777" w:rsidR="004D2988" w:rsidRDefault="004D2988" w:rsidP="00D36FD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4D2988" w:rsidRPr="00BA699E" w14:paraId="7758F314" w14:textId="77777777" w:rsidTr="00D36FD1">
        <w:tblPrEx>
          <w:tblCellMar>
            <w:left w:w="115" w:type="dxa"/>
            <w:right w:w="115" w:type="dxa"/>
          </w:tblCellMar>
        </w:tblPrEx>
        <w:trPr>
          <w:trHeight w:val="504"/>
        </w:trPr>
        <w:tc>
          <w:tcPr>
            <w:tcW w:w="10950" w:type="dxa"/>
            <w:gridSpan w:val="4"/>
            <w:shd w:val="clear" w:color="auto" w:fill="auto"/>
          </w:tcPr>
          <w:p w14:paraId="7758F30E" w14:textId="77777777" w:rsidR="004D2988" w:rsidRPr="00B706BB" w:rsidRDefault="004D2988" w:rsidP="00F70B2C">
            <w:pPr>
              <w:pStyle w:val="p2"/>
              <w:keepNext/>
              <w:tabs>
                <w:tab w:val="clear" w:pos="357"/>
              </w:tabs>
              <w:spacing w:line="240" w:lineRule="auto"/>
              <w:ind w:left="0" w:right="90" w:firstLine="0"/>
              <w:rPr>
                <w:rFonts w:asciiTheme="minorHAnsi" w:hAnsiTheme="minorHAnsi"/>
                <w:sz w:val="18"/>
                <w:szCs w:val="18"/>
              </w:rPr>
            </w:pPr>
            <w:r w:rsidRPr="00B706BB">
              <w:rPr>
                <w:rFonts w:asciiTheme="minorHAnsi" w:hAnsiTheme="minorHAnsi"/>
                <w:sz w:val="18"/>
                <w:szCs w:val="18"/>
              </w:rPr>
              <w:t xml:space="preserve">I certify the following under penalty of perjury, under the laws of the State of California: </w:t>
            </w:r>
          </w:p>
          <w:p w14:paraId="7758F30F" w14:textId="77777777" w:rsidR="004D2988" w:rsidRPr="00B706BB" w:rsidRDefault="004D2988" w:rsidP="001D7CD9">
            <w:pPr>
              <w:pStyle w:val="p2"/>
              <w:keepNext/>
              <w:numPr>
                <w:ilvl w:val="0"/>
                <w:numId w:val="8"/>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The </w:t>
            </w:r>
            <w:r w:rsidRPr="008E6C57">
              <w:rPr>
                <w:rFonts w:asciiTheme="minorHAnsi" w:hAnsiTheme="minorHAnsi"/>
                <w:sz w:val="18"/>
                <w:szCs w:val="18"/>
              </w:rPr>
              <w:t xml:space="preserve">information provided on this </w:t>
            </w:r>
            <w:r>
              <w:rPr>
                <w:rFonts w:asciiTheme="minorHAnsi" w:hAnsiTheme="minorHAnsi"/>
                <w:sz w:val="18"/>
                <w:szCs w:val="18"/>
              </w:rPr>
              <w:t>Certificate of Verification</w:t>
            </w:r>
            <w:r w:rsidRPr="008E6C57">
              <w:rPr>
                <w:rFonts w:asciiTheme="minorHAnsi" w:hAnsiTheme="minorHAnsi"/>
                <w:sz w:val="18"/>
                <w:szCs w:val="18"/>
              </w:rPr>
              <w:t xml:space="preserve"> is true and correct.</w:t>
            </w:r>
          </w:p>
          <w:p w14:paraId="7758F310" w14:textId="77777777" w:rsidR="004D2988" w:rsidRPr="00907289" w:rsidRDefault="004D2988" w:rsidP="001D7CD9">
            <w:pPr>
              <w:pStyle w:val="p2"/>
              <w:keepNext/>
              <w:numPr>
                <w:ilvl w:val="0"/>
                <w:numId w:val="8"/>
              </w:numPr>
              <w:tabs>
                <w:tab w:val="clear" w:pos="357"/>
              </w:tabs>
              <w:spacing w:line="240" w:lineRule="auto"/>
              <w:ind w:right="90"/>
              <w:rPr>
                <w:rFonts w:asciiTheme="minorHAnsi" w:hAnsiTheme="minorHAnsi"/>
                <w:sz w:val="18"/>
                <w:szCs w:val="18"/>
              </w:rPr>
            </w:pPr>
            <w:r>
              <w:rPr>
                <w:rFonts w:asciiTheme="minorHAnsi" w:hAnsiTheme="minorHAnsi"/>
                <w:sz w:val="18"/>
                <w:szCs w:val="18"/>
              </w:rPr>
              <w:t>I am the certified HERS R</w:t>
            </w:r>
            <w:r w:rsidRPr="00907289">
              <w:rPr>
                <w:rFonts w:asciiTheme="minorHAnsi" w:hAnsiTheme="minorHAnsi"/>
                <w:sz w:val="18"/>
                <w:szCs w:val="18"/>
              </w:rPr>
              <w:t xml:space="preserve">ater who performed the verification </w:t>
            </w:r>
            <w:r>
              <w:rPr>
                <w:rFonts w:asciiTheme="minorHAnsi" w:hAnsiTheme="minorHAnsi"/>
                <w:sz w:val="18"/>
                <w:szCs w:val="18"/>
              </w:rPr>
              <w:t>identified and reported on this C</w:t>
            </w:r>
            <w:r w:rsidRPr="00907289">
              <w:rPr>
                <w:rFonts w:asciiTheme="minorHAnsi" w:hAnsiTheme="minorHAnsi"/>
                <w:sz w:val="18"/>
                <w:szCs w:val="18"/>
              </w:rPr>
              <w:t>ertificate</w:t>
            </w:r>
            <w:r>
              <w:rPr>
                <w:rFonts w:asciiTheme="minorHAnsi" w:hAnsiTheme="minorHAnsi"/>
                <w:sz w:val="18"/>
                <w:szCs w:val="18"/>
              </w:rPr>
              <w:t xml:space="preserve"> of Verification (responsible rater)</w:t>
            </w:r>
            <w:r w:rsidRPr="00907289">
              <w:rPr>
                <w:rFonts w:asciiTheme="minorHAnsi" w:hAnsiTheme="minorHAnsi"/>
                <w:sz w:val="18"/>
                <w:szCs w:val="18"/>
              </w:rPr>
              <w:t>.</w:t>
            </w:r>
          </w:p>
          <w:p w14:paraId="7758F311" w14:textId="77777777" w:rsidR="004D2988" w:rsidRDefault="004D2988" w:rsidP="001D7CD9">
            <w:pPr>
              <w:pStyle w:val="p2"/>
              <w:keepNext/>
              <w:numPr>
                <w:ilvl w:val="0"/>
                <w:numId w:val="8"/>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The </w:t>
            </w:r>
            <w:r w:rsidRPr="00B706BB">
              <w:rPr>
                <w:rFonts w:asciiTheme="minorHAnsi" w:hAnsiTheme="minorHAnsi"/>
                <w:sz w:val="18"/>
                <w:szCs w:val="18"/>
              </w:rPr>
              <w:t>installed features, materials, components, manufactured devices, or system performance diagnostic results that require HERS verification</w:t>
            </w:r>
            <w:r>
              <w:rPr>
                <w:rFonts w:asciiTheme="minorHAnsi" w:hAnsiTheme="minorHAnsi"/>
                <w:sz w:val="18"/>
                <w:szCs w:val="18"/>
              </w:rPr>
              <w:t xml:space="preserve"> identified on this Certificate of Verification comply</w:t>
            </w:r>
            <w:r w:rsidRPr="00907289">
              <w:rPr>
                <w:rFonts w:asciiTheme="minorHAnsi" w:hAnsiTheme="minorHAnsi"/>
                <w:sz w:val="18"/>
                <w:szCs w:val="18"/>
              </w:rPr>
              <w:t xml:space="preserve"> with the applicable requirements in Reference Appendices </w:t>
            </w:r>
            <w:r w:rsidRPr="00057A11">
              <w:rPr>
                <w:rFonts w:asciiTheme="minorHAnsi" w:hAnsiTheme="minorHAnsi"/>
                <w:sz w:val="18"/>
                <w:szCs w:val="18"/>
              </w:rPr>
              <w:t>RA2</w:t>
            </w:r>
            <w:r>
              <w:rPr>
                <w:rFonts w:asciiTheme="minorHAnsi" w:hAnsiTheme="minorHAnsi"/>
                <w:sz w:val="18"/>
                <w:szCs w:val="18"/>
              </w:rPr>
              <w:t>,</w:t>
            </w:r>
            <w:r w:rsidRPr="00907289">
              <w:rPr>
                <w:rFonts w:asciiTheme="minorHAnsi" w:hAnsiTheme="minorHAnsi"/>
                <w:sz w:val="18"/>
                <w:szCs w:val="18"/>
              </w:rPr>
              <w:t xml:space="preserve"> </w:t>
            </w:r>
            <w:r w:rsidRPr="00057A11">
              <w:rPr>
                <w:rFonts w:asciiTheme="minorHAnsi" w:hAnsiTheme="minorHAnsi"/>
                <w:sz w:val="18"/>
                <w:szCs w:val="18"/>
              </w:rPr>
              <w:t>RA3</w:t>
            </w:r>
            <w:r>
              <w:rPr>
                <w:rFonts w:asciiTheme="minorHAnsi" w:hAnsiTheme="minorHAnsi"/>
                <w:sz w:val="18"/>
                <w:szCs w:val="18"/>
              </w:rPr>
              <w:t xml:space="preserve">, and </w:t>
            </w:r>
            <w:r w:rsidRPr="00907289">
              <w:rPr>
                <w:rFonts w:asciiTheme="minorHAnsi" w:hAnsiTheme="minorHAnsi"/>
                <w:sz w:val="18"/>
                <w:szCs w:val="18"/>
              </w:rPr>
              <w:t xml:space="preserve">the </w:t>
            </w:r>
            <w:r>
              <w:rPr>
                <w:rFonts w:asciiTheme="minorHAnsi" w:hAnsiTheme="minorHAnsi"/>
                <w:sz w:val="18"/>
                <w:szCs w:val="18"/>
              </w:rPr>
              <w:t xml:space="preserve">requirements specified on the </w:t>
            </w:r>
            <w:r w:rsidRPr="00907289">
              <w:rPr>
                <w:rFonts w:asciiTheme="minorHAnsi" w:hAnsiTheme="minorHAnsi"/>
                <w:sz w:val="18"/>
                <w:szCs w:val="18"/>
              </w:rPr>
              <w:t>Certifica</w:t>
            </w:r>
            <w:r>
              <w:rPr>
                <w:rFonts w:asciiTheme="minorHAnsi" w:hAnsiTheme="minorHAnsi"/>
                <w:sz w:val="18"/>
                <w:szCs w:val="18"/>
              </w:rPr>
              <w:t>te of Compliance</w:t>
            </w:r>
            <w:r w:rsidRPr="00907289">
              <w:rPr>
                <w:rFonts w:asciiTheme="minorHAnsi" w:hAnsiTheme="minorHAnsi"/>
                <w:sz w:val="18"/>
                <w:szCs w:val="18"/>
              </w:rPr>
              <w:t xml:space="preserve"> </w:t>
            </w:r>
            <w:r>
              <w:rPr>
                <w:rFonts w:asciiTheme="minorHAnsi" w:hAnsiTheme="minorHAnsi"/>
                <w:sz w:val="18"/>
                <w:szCs w:val="18"/>
              </w:rPr>
              <w:t xml:space="preserve">for the building </w:t>
            </w:r>
            <w:r w:rsidRPr="00907289">
              <w:rPr>
                <w:rFonts w:asciiTheme="minorHAnsi" w:hAnsiTheme="minorHAnsi"/>
                <w:sz w:val="18"/>
                <w:szCs w:val="18"/>
              </w:rPr>
              <w:t>appro</w:t>
            </w:r>
            <w:r>
              <w:rPr>
                <w:rFonts w:asciiTheme="minorHAnsi" w:hAnsiTheme="minorHAnsi"/>
                <w:sz w:val="18"/>
                <w:szCs w:val="18"/>
              </w:rPr>
              <w:t>ved by the enforcement agency.</w:t>
            </w:r>
          </w:p>
          <w:p w14:paraId="7758F312" w14:textId="77777777" w:rsidR="004D2988" w:rsidRDefault="004D2988" w:rsidP="001D7CD9">
            <w:pPr>
              <w:pStyle w:val="p2"/>
              <w:keepNext/>
              <w:numPr>
                <w:ilvl w:val="0"/>
                <w:numId w:val="8"/>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 The </w:t>
            </w:r>
            <w:r w:rsidRPr="00907289">
              <w:rPr>
                <w:rFonts w:asciiTheme="minorHAnsi" w:hAnsiTheme="minorHAnsi"/>
                <w:sz w:val="18"/>
                <w:szCs w:val="18"/>
              </w:rPr>
              <w:t xml:space="preserve">information reported on applicable sections of </w:t>
            </w:r>
            <w:r>
              <w:rPr>
                <w:rFonts w:asciiTheme="minorHAnsi" w:hAnsiTheme="minorHAnsi"/>
                <w:sz w:val="18"/>
                <w:szCs w:val="18"/>
              </w:rPr>
              <w:t>the</w:t>
            </w:r>
            <w:r w:rsidRPr="00BA699E">
              <w:rPr>
                <w:rFonts w:asciiTheme="minorHAnsi" w:hAnsiTheme="minorHAnsi"/>
                <w:sz w:val="18"/>
                <w:szCs w:val="18"/>
              </w:rPr>
              <w:t xml:space="preserve"> Certificate(s) of Installation </w:t>
            </w:r>
            <w:r>
              <w:rPr>
                <w:rFonts w:asciiTheme="minorHAnsi" w:hAnsiTheme="minorHAnsi"/>
                <w:sz w:val="18"/>
                <w:szCs w:val="18"/>
              </w:rPr>
              <w:t xml:space="preserve">(CF2R) </w:t>
            </w:r>
            <w:r w:rsidRPr="00BA699E">
              <w:rPr>
                <w:rFonts w:asciiTheme="minorHAnsi" w:hAnsiTheme="minorHAnsi"/>
                <w:sz w:val="18"/>
                <w:szCs w:val="18"/>
              </w:rPr>
              <w:t>signed and submitted by the person(s) responsible for the construction or installation</w:t>
            </w:r>
            <w:r w:rsidRPr="00907289">
              <w:rPr>
                <w:rFonts w:asciiTheme="minorHAnsi" w:hAnsiTheme="minorHAnsi"/>
                <w:sz w:val="18"/>
                <w:szCs w:val="18"/>
              </w:rPr>
              <w:t xml:space="preserve"> conforms to the requirements specified on the Certificate(s) of Compliance (</w:t>
            </w:r>
            <w:r>
              <w:rPr>
                <w:rFonts w:asciiTheme="minorHAnsi" w:hAnsiTheme="minorHAnsi"/>
                <w:sz w:val="18"/>
                <w:szCs w:val="18"/>
              </w:rPr>
              <w:t>CF1R</w:t>
            </w:r>
            <w:r w:rsidRPr="00907289">
              <w:rPr>
                <w:rFonts w:asciiTheme="minorHAnsi" w:hAnsiTheme="minorHAnsi"/>
                <w:sz w:val="18"/>
                <w:szCs w:val="18"/>
              </w:rPr>
              <w:t>) approved by the enforcement agency.</w:t>
            </w:r>
          </w:p>
          <w:p w14:paraId="7758F313" w14:textId="77777777" w:rsidR="004D2988" w:rsidRPr="00BA699E" w:rsidRDefault="004D2988" w:rsidP="001D7CD9">
            <w:pPr>
              <w:pStyle w:val="p2"/>
              <w:keepNext/>
              <w:numPr>
                <w:ilvl w:val="0"/>
                <w:numId w:val="8"/>
              </w:numPr>
              <w:tabs>
                <w:tab w:val="clear" w:pos="357"/>
              </w:tabs>
              <w:spacing w:line="240" w:lineRule="auto"/>
              <w:ind w:right="90"/>
              <w:rPr>
                <w:rFonts w:asciiTheme="minorHAnsi" w:hAnsiTheme="minorHAnsi"/>
                <w:sz w:val="18"/>
                <w:szCs w:val="18"/>
              </w:rPr>
            </w:pPr>
            <w:r w:rsidRPr="00760262">
              <w:rPr>
                <w:rFonts w:asciiTheme="minorHAnsi" w:hAnsiTheme="minorHAnsi"/>
                <w:sz w:val="18"/>
                <w:szCs w:val="18"/>
              </w:rPr>
              <w:t xml:space="preserve">I will ensure that a </w:t>
            </w:r>
            <w:r>
              <w:rPr>
                <w:rFonts w:asciiTheme="minorHAnsi" w:hAnsiTheme="minorHAnsi"/>
                <w:sz w:val="18"/>
                <w:szCs w:val="18"/>
              </w:rPr>
              <w:t>registered</w:t>
            </w:r>
            <w:r w:rsidRPr="00760262">
              <w:rPr>
                <w:rFonts w:asciiTheme="minorHAnsi" w:hAnsiTheme="minorHAnsi"/>
                <w:sz w:val="18"/>
                <w:szCs w:val="18"/>
              </w:rPr>
              <w:t xml:space="preserve"> copy of this Certificate of </w:t>
            </w:r>
            <w:r>
              <w:rPr>
                <w:rFonts w:asciiTheme="minorHAnsi" w:hAnsiTheme="minorHAnsi"/>
                <w:sz w:val="18"/>
                <w:szCs w:val="18"/>
              </w:rPr>
              <w:t>Verification</w:t>
            </w:r>
            <w:r w:rsidRPr="00760262">
              <w:rPr>
                <w:rFonts w:asciiTheme="minorHAnsi" w:hAnsiTheme="minorHAnsi"/>
                <w:sz w:val="18"/>
                <w:szCs w:val="18"/>
              </w:rPr>
              <w:t xml:space="preserve"> shall be posted, or made available with the building permit(s) issued for the building, and made available to the enforcement agency f</w:t>
            </w:r>
            <w:r>
              <w:rPr>
                <w:rFonts w:asciiTheme="minorHAnsi" w:hAnsiTheme="minorHAnsi"/>
                <w:sz w:val="18"/>
                <w:szCs w:val="18"/>
              </w:rPr>
              <w:t xml:space="preserve">or all applicable inspections. </w:t>
            </w:r>
            <w:r w:rsidRPr="00760262">
              <w:rPr>
                <w:rFonts w:asciiTheme="minorHAnsi" w:hAnsiTheme="minorHAnsi"/>
                <w:sz w:val="18"/>
                <w:szCs w:val="18"/>
              </w:rPr>
              <w:t xml:space="preserve">I understand that a </w:t>
            </w:r>
            <w:r>
              <w:rPr>
                <w:rFonts w:asciiTheme="minorHAnsi" w:hAnsiTheme="minorHAnsi"/>
                <w:sz w:val="18"/>
                <w:szCs w:val="18"/>
              </w:rPr>
              <w:t>registered</w:t>
            </w:r>
            <w:r w:rsidRPr="00760262">
              <w:rPr>
                <w:rFonts w:asciiTheme="minorHAnsi" w:hAnsiTheme="minorHAnsi"/>
                <w:sz w:val="18"/>
                <w:szCs w:val="18"/>
              </w:rPr>
              <w:t xml:space="preserve"> copy of this Certificate of </w:t>
            </w:r>
            <w:r>
              <w:rPr>
                <w:rFonts w:asciiTheme="minorHAnsi" w:hAnsiTheme="minorHAnsi"/>
                <w:sz w:val="18"/>
                <w:szCs w:val="18"/>
              </w:rPr>
              <w:t>Verification</w:t>
            </w:r>
            <w:r w:rsidRPr="00760262">
              <w:rPr>
                <w:rFonts w:asciiTheme="minorHAnsi" w:hAnsiTheme="minorHAnsi"/>
                <w:sz w:val="18"/>
                <w:szCs w:val="18"/>
              </w:rPr>
              <w:t xml:space="preserve"> is required to be included with the documentation the builder provides to the building owner at occupancy.</w:t>
            </w:r>
            <w:r w:rsidRPr="008E6C57">
              <w:rPr>
                <w:rFonts w:asciiTheme="minorHAnsi" w:hAnsiTheme="minorHAnsi"/>
                <w:sz w:val="18"/>
                <w:szCs w:val="18"/>
              </w:rPr>
              <w:t xml:space="preserve">  </w:t>
            </w:r>
          </w:p>
        </w:tc>
      </w:tr>
      <w:tr w:rsidR="004D2988" w:rsidRPr="00026C7B" w14:paraId="7758F316" w14:textId="77777777" w:rsidTr="00D36FD1">
        <w:tblPrEx>
          <w:tblCellMar>
            <w:left w:w="115" w:type="dxa"/>
            <w:right w:w="115" w:type="dxa"/>
          </w:tblCellMar>
        </w:tblPrEx>
        <w:trPr>
          <w:trHeight w:val="278"/>
        </w:trPr>
        <w:tc>
          <w:tcPr>
            <w:tcW w:w="10950" w:type="dxa"/>
            <w:gridSpan w:val="4"/>
            <w:vAlign w:val="center"/>
          </w:tcPr>
          <w:p w14:paraId="7758F315" w14:textId="77777777" w:rsidR="004D2988" w:rsidRPr="00026C7B" w:rsidRDefault="004D2988" w:rsidP="00D36FD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026C7B">
              <w:rPr>
                <w:rFonts w:asciiTheme="minorHAnsi" w:hAnsiTheme="minorHAnsi" w:cs="Arial"/>
                <w:b/>
                <w:caps/>
                <w:sz w:val="18"/>
                <w:szCs w:val="18"/>
              </w:rPr>
              <w:t>BUILDER OR INSTALLER INFORMATION AS SHOWN ON THE CERTIFICATE</w:t>
            </w:r>
            <w:r>
              <w:rPr>
                <w:rFonts w:asciiTheme="minorHAnsi" w:hAnsiTheme="minorHAnsi" w:cs="Arial"/>
                <w:b/>
                <w:caps/>
                <w:sz w:val="18"/>
                <w:szCs w:val="18"/>
              </w:rPr>
              <w:t xml:space="preserve"> OF INSTALLATION</w:t>
            </w:r>
          </w:p>
        </w:tc>
      </w:tr>
      <w:tr w:rsidR="004D2988" w:rsidRPr="008223A4" w14:paraId="7758F318" w14:textId="77777777" w:rsidTr="00F70B2C">
        <w:tblPrEx>
          <w:tblCellMar>
            <w:left w:w="115" w:type="dxa"/>
            <w:right w:w="115" w:type="dxa"/>
          </w:tblCellMar>
        </w:tblPrEx>
        <w:trPr>
          <w:trHeight w:hRule="exact" w:val="360"/>
        </w:trPr>
        <w:tc>
          <w:tcPr>
            <w:tcW w:w="10950" w:type="dxa"/>
            <w:gridSpan w:val="4"/>
          </w:tcPr>
          <w:p w14:paraId="7758F317" w14:textId="77777777" w:rsidR="004D2988" w:rsidRPr="008223A4" w:rsidRDefault="004D2988" w:rsidP="00F70B2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Company N</w:t>
            </w:r>
            <w:r>
              <w:rPr>
                <w:rFonts w:asciiTheme="minorHAnsi" w:hAnsiTheme="minorHAnsi"/>
                <w:sz w:val="14"/>
                <w:szCs w:val="14"/>
              </w:rPr>
              <w:t>ame (Installing Subcontractor,</w:t>
            </w:r>
            <w:r w:rsidRPr="008223A4">
              <w:rPr>
                <w:rFonts w:asciiTheme="minorHAnsi" w:hAnsiTheme="minorHAnsi"/>
                <w:sz w:val="14"/>
                <w:szCs w:val="14"/>
              </w:rPr>
              <w:t xml:space="preserve"> General Contractor</w:t>
            </w:r>
            <w:r>
              <w:rPr>
                <w:rFonts w:asciiTheme="minorHAnsi" w:hAnsiTheme="minorHAnsi"/>
                <w:sz w:val="14"/>
                <w:szCs w:val="14"/>
              </w:rPr>
              <w:t>,</w:t>
            </w:r>
            <w:r w:rsidRPr="008223A4">
              <w:rPr>
                <w:rFonts w:asciiTheme="minorHAnsi" w:hAnsiTheme="minorHAnsi"/>
                <w:sz w:val="14"/>
                <w:szCs w:val="14"/>
              </w:rPr>
              <w:t xml:space="preserve"> or Builder/Owner):</w:t>
            </w:r>
          </w:p>
        </w:tc>
      </w:tr>
      <w:tr w:rsidR="004D2988" w:rsidRPr="008223A4" w14:paraId="7758F31B" w14:textId="77777777" w:rsidTr="00F70B2C">
        <w:tblPrEx>
          <w:tblCellMar>
            <w:left w:w="115" w:type="dxa"/>
            <w:right w:w="115" w:type="dxa"/>
          </w:tblCellMar>
        </w:tblPrEx>
        <w:trPr>
          <w:trHeight w:hRule="exact" w:val="360"/>
        </w:trPr>
        <w:tc>
          <w:tcPr>
            <w:tcW w:w="5475" w:type="dxa"/>
            <w:gridSpan w:val="2"/>
          </w:tcPr>
          <w:p w14:paraId="7758F319" w14:textId="77777777" w:rsidR="004D2988" w:rsidRPr="008223A4" w:rsidRDefault="004D2988" w:rsidP="00F70B2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 xml:space="preserve">Responsible </w:t>
            </w:r>
            <w:r>
              <w:rPr>
                <w:rFonts w:asciiTheme="minorHAnsi" w:hAnsiTheme="minorHAnsi"/>
                <w:sz w:val="14"/>
                <w:szCs w:val="14"/>
              </w:rPr>
              <w:t>Builder or Installer</w:t>
            </w:r>
            <w:r w:rsidRPr="008223A4">
              <w:rPr>
                <w:rFonts w:asciiTheme="minorHAnsi" w:hAnsiTheme="minorHAnsi"/>
                <w:sz w:val="14"/>
                <w:szCs w:val="14"/>
              </w:rPr>
              <w:t xml:space="preserve"> Name:</w:t>
            </w:r>
          </w:p>
        </w:tc>
        <w:tc>
          <w:tcPr>
            <w:tcW w:w="5475" w:type="dxa"/>
            <w:gridSpan w:val="2"/>
          </w:tcPr>
          <w:p w14:paraId="7758F31A" w14:textId="77777777" w:rsidR="004D2988" w:rsidRPr="008223A4" w:rsidRDefault="004D2988" w:rsidP="00F70B2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CSLB License:</w:t>
            </w:r>
          </w:p>
        </w:tc>
      </w:tr>
      <w:tr w:rsidR="004D2988" w:rsidRPr="001B6B55" w14:paraId="7758F31D" w14:textId="77777777" w:rsidTr="00D36FD1">
        <w:tblPrEx>
          <w:tblCellMar>
            <w:left w:w="108" w:type="dxa"/>
            <w:right w:w="108" w:type="dxa"/>
          </w:tblCellMar>
        </w:tblPrEx>
        <w:trPr>
          <w:trHeight w:hRule="exact" w:val="288"/>
        </w:trPr>
        <w:tc>
          <w:tcPr>
            <w:tcW w:w="10950" w:type="dxa"/>
            <w:gridSpan w:val="4"/>
            <w:vAlign w:val="center"/>
          </w:tcPr>
          <w:p w14:paraId="7758F31C" w14:textId="77777777" w:rsidR="004D2988" w:rsidRPr="001B6B55" w:rsidRDefault="004D2988" w:rsidP="00F70B2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PROVIDER DATA REGISTRY INFORMATION</w:t>
            </w:r>
          </w:p>
        </w:tc>
      </w:tr>
      <w:tr w:rsidR="004D2988" w:rsidRPr="008223A4" w14:paraId="7758F320" w14:textId="77777777" w:rsidTr="00D36FD1">
        <w:tblPrEx>
          <w:tblCellMar>
            <w:left w:w="108" w:type="dxa"/>
            <w:right w:w="108" w:type="dxa"/>
          </w:tblCellMar>
        </w:tblPrEx>
        <w:trPr>
          <w:trHeight w:hRule="exact" w:val="360"/>
        </w:trPr>
        <w:tc>
          <w:tcPr>
            <w:tcW w:w="5482" w:type="dxa"/>
            <w:gridSpan w:val="3"/>
          </w:tcPr>
          <w:p w14:paraId="7758F31E" w14:textId="77777777" w:rsidR="004D2988" w:rsidRPr="008223A4" w:rsidRDefault="004D2988" w:rsidP="00D36FD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Sample Group Number</w:t>
            </w:r>
            <w:r w:rsidRPr="008223A4">
              <w:rPr>
                <w:rFonts w:asciiTheme="minorHAnsi" w:hAnsiTheme="minorHAnsi"/>
                <w:sz w:val="14"/>
                <w:szCs w:val="14"/>
              </w:rPr>
              <w:t xml:space="preserve"> (if applicable):</w:t>
            </w:r>
          </w:p>
        </w:tc>
        <w:tc>
          <w:tcPr>
            <w:tcW w:w="5468" w:type="dxa"/>
          </w:tcPr>
          <w:p w14:paraId="7758F31F" w14:textId="710A67F3" w:rsidR="004D2988" w:rsidRPr="008223A4" w:rsidRDefault="004D2988" w:rsidP="00D36FD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C637A7">
              <w:rPr>
                <w:rFonts w:asciiTheme="minorHAnsi" w:hAnsiTheme="minorHAnsi"/>
                <w:sz w:val="14"/>
                <w:szCs w:val="14"/>
              </w:rPr>
              <w:t>Dwelling Test Status in Sample Group (if applicable)</w:t>
            </w:r>
            <w:r w:rsidR="00F70B2C">
              <w:rPr>
                <w:rFonts w:asciiTheme="minorHAnsi" w:hAnsiTheme="minorHAnsi"/>
                <w:sz w:val="14"/>
                <w:szCs w:val="14"/>
              </w:rPr>
              <w:t>:</w:t>
            </w:r>
          </w:p>
        </w:tc>
      </w:tr>
      <w:tr w:rsidR="004D2988" w:rsidRPr="001B6B55" w14:paraId="7758F322" w14:textId="77777777" w:rsidTr="00D36FD1">
        <w:tblPrEx>
          <w:tblCellMar>
            <w:left w:w="108" w:type="dxa"/>
            <w:right w:w="108" w:type="dxa"/>
          </w:tblCellMar>
        </w:tblPrEx>
        <w:trPr>
          <w:trHeight w:val="288"/>
        </w:trPr>
        <w:tc>
          <w:tcPr>
            <w:tcW w:w="10950" w:type="dxa"/>
            <w:gridSpan w:val="4"/>
            <w:vAlign w:val="center"/>
          </w:tcPr>
          <w:p w14:paraId="7758F321" w14:textId="77777777" w:rsidR="004D2988" w:rsidRPr="001B6B55" w:rsidRDefault="004D2988" w:rsidP="00F70B2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RATER INFORMATION</w:t>
            </w:r>
          </w:p>
        </w:tc>
      </w:tr>
      <w:tr w:rsidR="004D2988" w:rsidRPr="008223A4" w14:paraId="7758F324" w14:textId="77777777" w:rsidTr="00D36FD1">
        <w:tblPrEx>
          <w:tblCellMar>
            <w:left w:w="108" w:type="dxa"/>
            <w:right w:w="108" w:type="dxa"/>
          </w:tblCellMar>
        </w:tblPrEx>
        <w:trPr>
          <w:trHeight w:hRule="exact" w:val="360"/>
        </w:trPr>
        <w:tc>
          <w:tcPr>
            <w:tcW w:w="10950" w:type="dxa"/>
            <w:gridSpan w:val="4"/>
          </w:tcPr>
          <w:p w14:paraId="7758F323" w14:textId="77777777" w:rsidR="004D2988" w:rsidRPr="008223A4" w:rsidRDefault="004D2988" w:rsidP="00D36FD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HERS Rater Company Name:</w:t>
            </w:r>
          </w:p>
        </w:tc>
      </w:tr>
      <w:tr w:rsidR="004D2988" w:rsidRPr="008223A4" w14:paraId="7758F327" w14:textId="77777777" w:rsidTr="00D36FD1">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758F325" w14:textId="77777777" w:rsidR="004D2988" w:rsidRPr="008223A4" w:rsidRDefault="004D2988" w:rsidP="00D36FD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 xml:space="preserve">Responsible </w:t>
            </w:r>
            <w:r>
              <w:rPr>
                <w:rFonts w:asciiTheme="minorHAnsi" w:hAnsiTheme="minorHAnsi"/>
                <w:sz w:val="14"/>
                <w:szCs w:val="14"/>
              </w:rPr>
              <w:t>Rater</w:t>
            </w:r>
            <w:r w:rsidRPr="008223A4">
              <w:rPr>
                <w:rFonts w:asciiTheme="minorHAnsi" w:hAnsiTheme="minorHAnsi"/>
                <w:sz w:val="14"/>
                <w:szCs w:val="14"/>
              </w:rPr>
              <w:t xml:space="preserve"> Name:</w:t>
            </w:r>
          </w:p>
        </w:tc>
        <w:tc>
          <w:tcPr>
            <w:tcW w:w="5468" w:type="dxa"/>
            <w:tcBorders>
              <w:top w:val="single" w:sz="4" w:space="0" w:color="auto"/>
              <w:left w:val="single" w:sz="4" w:space="0" w:color="auto"/>
              <w:bottom w:val="single" w:sz="4" w:space="0" w:color="auto"/>
              <w:right w:val="single" w:sz="4" w:space="0" w:color="auto"/>
            </w:tcBorders>
          </w:tcPr>
          <w:p w14:paraId="7758F326" w14:textId="77777777" w:rsidR="004D2988" w:rsidRPr="008223A4" w:rsidRDefault="004D2988" w:rsidP="00D36FD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Responsible Rater Signature:</w:t>
            </w:r>
          </w:p>
        </w:tc>
      </w:tr>
      <w:tr w:rsidR="004D2988" w:rsidRPr="008223A4" w14:paraId="7758F32A" w14:textId="77777777" w:rsidTr="00D36FD1">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758F328" w14:textId="3742BCC1" w:rsidR="004D2988" w:rsidRPr="008223A4" w:rsidRDefault="004D2988" w:rsidP="00D36FD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Rater</w:t>
            </w:r>
            <w:r w:rsidRPr="008223A4">
              <w:rPr>
                <w:rFonts w:asciiTheme="minorHAnsi" w:hAnsiTheme="minorHAnsi"/>
                <w:sz w:val="14"/>
                <w:szCs w:val="14"/>
              </w:rPr>
              <w:t xml:space="preserve"> Certification Number w/ this HERS Provider</w:t>
            </w:r>
            <w:r w:rsidR="00F70B2C">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7758F329" w14:textId="77777777" w:rsidR="004D2988" w:rsidRPr="008223A4" w:rsidRDefault="004D2988" w:rsidP="00D36FD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Date Signed:</w:t>
            </w:r>
          </w:p>
        </w:tc>
      </w:tr>
    </w:tbl>
    <w:p w14:paraId="7758F32B" w14:textId="77777777" w:rsidR="004A05C6" w:rsidRDefault="004A05C6" w:rsidP="00D350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sectPr w:rsidR="004A05C6" w:rsidSect="00566DA0">
      <w:headerReference w:type="even" r:id="rId16"/>
      <w:headerReference w:type="default" r:id="rId17"/>
      <w:headerReference w:type="first" r:id="rId18"/>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DA675" w14:textId="77777777" w:rsidR="00F6717A" w:rsidRDefault="00F6717A">
      <w:r>
        <w:separator/>
      </w:r>
    </w:p>
  </w:endnote>
  <w:endnote w:type="continuationSeparator" w:id="0">
    <w:p w14:paraId="69FBD5A6" w14:textId="77777777" w:rsidR="00F6717A" w:rsidRDefault="00F6717A">
      <w:r>
        <w:continuationSeparator/>
      </w:r>
    </w:p>
  </w:endnote>
  <w:endnote w:type="continuationNotice" w:id="1">
    <w:p w14:paraId="2132B709" w14:textId="77777777" w:rsidR="00F6717A" w:rsidRDefault="00F671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F342" w14:textId="77777777" w:rsidR="00F6717A" w:rsidRPr="00CF4720" w:rsidRDefault="00F6717A" w:rsidP="00F70B2C">
    <w:pPr>
      <w:pStyle w:val="Footer"/>
    </w:pPr>
    <w:r w:rsidRPr="00CF4720">
      <w:t xml:space="preserve">Registration Number:                                                           Registration Date/Time:                                           HERS Provider:                       </w:t>
    </w:r>
  </w:p>
  <w:p w14:paraId="7758F343" w14:textId="4DC5FB39" w:rsidR="00F6717A" w:rsidRPr="00CF4720" w:rsidRDefault="00F6717A" w:rsidP="00F70B2C">
    <w:pPr>
      <w:pStyle w:val="Footer"/>
    </w:pPr>
    <w:r w:rsidRPr="00CF4720">
      <w:t>CA Building Energy Efficiency Standards - 201</w:t>
    </w:r>
    <w:del w:id="168" w:author="Author">
      <w:r w:rsidDel="00172343">
        <w:delText>6</w:delText>
      </w:r>
    </w:del>
    <w:ins w:id="169" w:author="Author">
      <w:r>
        <w:t>9</w:t>
      </w:r>
    </w:ins>
    <w:r w:rsidRPr="00CF4720">
      <w:t xml:space="preserve"> Residential Compliance</w:t>
    </w:r>
    <w:r w:rsidRPr="00CF4720">
      <w:tab/>
    </w:r>
    <w:ins w:id="170" w:author="Author">
      <w:r w:rsidRPr="00172343">
        <w:t>January 20</w:t>
      </w:r>
      <w:r>
        <w:t>19</w:t>
      </w:r>
    </w:ins>
    <w:del w:id="171" w:author="Author">
      <w:r w:rsidDel="00172343">
        <w:delText>January 2016</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F34C" w14:textId="3AA6A0CA" w:rsidR="00F6717A" w:rsidRPr="00CF4720" w:rsidRDefault="00F6717A" w:rsidP="00F70B2C">
    <w:pPr>
      <w:pStyle w:val="Footer"/>
    </w:pPr>
    <w:r w:rsidRPr="00CF4720">
      <w:t>CA Building Energy Efficiency Standards - 201</w:t>
    </w:r>
    <w:del w:id="189" w:author="Author">
      <w:r w:rsidDel="00172343">
        <w:delText>6</w:delText>
      </w:r>
    </w:del>
    <w:ins w:id="190" w:author="Author">
      <w:r>
        <w:t>9</w:t>
      </w:r>
    </w:ins>
    <w:r w:rsidRPr="00CF4720">
      <w:t xml:space="preserve"> Residential Compliance</w:t>
    </w:r>
    <w:r w:rsidRPr="00CF4720">
      <w:tab/>
    </w:r>
    <w:ins w:id="191" w:author="Author">
      <w:r w:rsidRPr="00172343">
        <w:t>January 20</w:t>
      </w:r>
      <w:r>
        <w:t>19</w:t>
      </w:r>
    </w:ins>
    <w:del w:id="192" w:author="Author">
      <w:r w:rsidDel="00172343">
        <w:delText>January 2016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30B41" w14:textId="77777777" w:rsidR="00F6717A" w:rsidRDefault="00F6717A">
      <w:r>
        <w:separator/>
      </w:r>
    </w:p>
  </w:footnote>
  <w:footnote w:type="continuationSeparator" w:id="0">
    <w:p w14:paraId="7C083C9E" w14:textId="77777777" w:rsidR="00F6717A" w:rsidRDefault="00F6717A">
      <w:r>
        <w:continuationSeparator/>
      </w:r>
    </w:p>
  </w:footnote>
  <w:footnote w:type="continuationNotice" w:id="1">
    <w:p w14:paraId="214CF8B3" w14:textId="77777777" w:rsidR="00F6717A" w:rsidRDefault="00F6717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F330" w14:textId="77777777" w:rsidR="00F6717A" w:rsidRDefault="00F6717A">
    <w:pPr>
      <w:pStyle w:val="Header"/>
    </w:pPr>
    <w:r>
      <w:rPr>
        <w:noProof/>
      </w:rPr>
      <w:pict w14:anchorId="7758F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16" o:spid="_x0000_s10242"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F331" w14:textId="2FB09F96" w:rsidR="00F6717A" w:rsidRPr="007770C5" w:rsidRDefault="00F6717A" w:rsidP="00C527EE">
    <w:pPr>
      <w:suppressAutoHyphens/>
      <w:ind w:left="-90"/>
      <w:rPr>
        <w:rFonts w:ascii="Arial" w:hAnsi="Arial" w:cs="Arial"/>
        <w:sz w:val="14"/>
        <w:szCs w:val="14"/>
      </w:rPr>
    </w:pPr>
    <w:r w:rsidRPr="00540E6C">
      <w:rPr>
        <w:rFonts w:ascii="Arial" w:hAnsi="Arial"/>
        <w:noProof/>
        <w:sz w:val="14"/>
      </w:rPr>
      <w:drawing>
        <wp:anchor distT="0" distB="0" distL="114300" distR="114300" simplePos="0" relativeHeight="251658249" behindDoc="0" locked="0" layoutInCell="1" allowOverlap="1" wp14:anchorId="7758F358" wp14:editId="0C33930D">
          <wp:simplePos x="0" y="0"/>
          <wp:positionH relativeFrom="margin">
            <wp:posOffset>6623050</wp:posOffset>
          </wp:positionH>
          <wp:positionV relativeFrom="margin">
            <wp:posOffset>-1205865</wp:posOffset>
          </wp:positionV>
          <wp:extent cx="311150" cy="273050"/>
          <wp:effectExtent l="0" t="0" r="0" b="0"/>
          <wp:wrapSquare wrapText="bothSides"/>
          <wp:docPr id="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1150" cy="273050"/>
                  </a:xfrm>
                  <a:prstGeom prst="rect">
                    <a:avLst/>
                  </a:prstGeom>
                  <a:noFill/>
                  <a:ln w="9525">
                    <a:noFill/>
                    <a:miter lim="800000"/>
                    <a:headEnd/>
                    <a:tailEnd/>
                  </a:ln>
                </pic:spPr>
              </pic:pic>
            </a:graphicData>
          </a:graphic>
          <wp14:sizeRelV relativeFrom="margin">
            <wp14:pctHeight>0</wp14:pctHeight>
          </wp14:sizeRelV>
        </wp:anchor>
      </w:drawing>
    </w:r>
    <w:r>
      <w:rPr>
        <w:rFonts w:ascii="Arial" w:hAnsi="Arial" w:cs="Arial"/>
        <w:noProof/>
        <w:sz w:val="14"/>
        <w:szCs w:val="14"/>
      </w:rPr>
      <w:pict w14:anchorId="7758F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17" o:spid="_x0000_s10243"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7758F332" w14:textId="77777777" w:rsidR="00F6717A" w:rsidRPr="00B04D67" w:rsidRDefault="00F6717A" w:rsidP="00C527EE">
    <w:pPr>
      <w:suppressAutoHyphens/>
      <w:ind w:left="-90"/>
      <w:rPr>
        <w:rFonts w:ascii="Arial" w:hAnsi="Arial" w:cs="Arial"/>
        <w:b/>
        <w:sz w:val="24"/>
        <w:szCs w:val="24"/>
      </w:rPr>
    </w:pPr>
    <w:r w:rsidRPr="00B04D67">
      <w:rPr>
        <w:rFonts w:ascii="Arial" w:hAnsi="Arial" w:cs="Arial"/>
        <w:b/>
        <w:sz w:val="24"/>
        <w:szCs w:val="24"/>
      </w:rPr>
      <w:t>DUCT SURFACE AREA REDUCTION; R-VALUE; BURIED DUCTS COMPLIANCE CREDIT</w:t>
    </w:r>
  </w:p>
  <w:p w14:paraId="7758F333" w14:textId="4554BC98" w:rsidR="00F6717A" w:rsidRPr="007770C5" w:rsidRDefault="00F6717A" w:rsidP="00C527EE">
    <w:pPr>
      <w:suppressAutoHyphens/>
      <w:ind w:left="-90"/>
      <w:rPr>
        <w:rFonts w:ascii="Arial" w:hAnsi="Arial" w:cs="Arial"/>
        <w:sz w:val="14"/>
        <w:szCs w:val="14"/>
      </w:rPr>
    </w:pPr>
    <w:r>
      <w:rPr>
        <w:rFonts w:ascii="Arial" w:hAnsi="Arial" w:cs="Arial"/>
        <w:sz w:val="14"/>
        <w:szCs w:val="14"/>
      </w:rPr>
      <w:t>CEC-CF3R-MCH-29-H</w:t>
    </w:r>
    <w:r w:rsidRPr="007770C5">
      <w:rPr>
        <w:rFonts w:ascii="Arial" w:hAnsi="Arial" w:cs="Arial"/>
        <w:sz w:val="14"/>
        <w:szCs w:val="14"/>
      </w:rPr>
      <w:t xml:space="preserve"> (Revised </w:t>
    </w:r>
    <w:ins w:id="166" w:author="Author">
      <w:r>
        <w:rPr>
          <w:rFonts w:ascii="Arial" w:hAnsi="Arial" w:cs="Arial"/>
          <w:sz w:val="14"/>
          <w:szCs w:val="14"/>
        </w:rPr>
        <w:t>01/19</w:t>
      </w:r>
    </w:ins>
    <w:del w:id="167" w:author="Author">
      <w:r w:rsidDel="00172343">
        <w:rPr>
          <w:rFonts w:ascii="Arial" w:hAnsi="Arial" w:cs="Arial"/>
          <w:sz w:val="14"/>
          <w:szCs w:val="14"/>
        </w:rPr>
        <w:delText>01/16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347"/>
      <w:gridCol w:w="2479"/>
    </w:tblGrid>
    <w:tr w:rsidR="00F6717A" w:rsidRPr="00F85124" w14:paraId="7758F336" w14:textId="77777777" w:rsidTr="00DE3917">
      <w:trPr>
        <w:cantSplit/>
        <w:trHeight w:val="288"/>
      </w:trPr>
      <w:tc>
        <w:tcPr>
          <w:tcW w:w="3877" w:type="pct"/>
          <w:gridSpan w:val="2"/>
          <w:tcBorders>
            <w:bottom w:val="single" w:sz="4" w:space="0" w:color="auto"/>
            <w:right w:val="nil"/>
          </w:tcBorders>
          <w:vAlign w:val="center"/>
        </w:tcPr>
        <w:p w14:paraId="7758F334" w14:textId="77777777" w:rsidR="00F6717A" w:rsidRPr="005F2F11" w:rsidRDefault="00F6717A" w:rsidP="00A17F52">
          <w:pPr>
            <w:pStyle w:val="Style17"/>
            <w:rPr>
              <w:b/>
              <w:color w:val="auto"/>
              <w:sz w:val="20"/>
              <w:szCs w:val="20"/>
            </w:rPr>
          </w:pPr>
          <w:r w:rsidRPr="005F2F11">
            <w:rPr>
              <w:color w:val="auto"/>
              <w:sz w:val="20"/>
              <w:szCs w:val="20"/>
            </w:rPr>
            <w:t xml:space="preserve">CERTIFICATE OF </w:t>
          </w:r>
          <w:r>
            <w:rPr>
              <w:color w:val="auto"/>
              <w:sz w:val="20"/>
              <w:szCs w:val="20"/>
            </w:rPr>
            <w:t>VERIFICATION</w:t>
          </w:r>
        </w:p>
      </w:tc>
      <w:tc>
        <w:tcPr>
          <w:tcW w:w="1123" w:type="pct"/>
          <w:tcBorders>
            <w:left w:val="nil"/>
            <w:bottom w:val="single" w:sz="4" w:space="0" w:color="auto"/>
          </w:tcBorders>
          <w:tcMar>
            <w:left w:w="115" w:type="dxa"/>
            <w:right w:w="115" w:type="dxa"/>
          </w:tcMar>
          <w:vAlign w:val="center"/>
        </w:tcPr>
        <w:p w14:paraId="7758F335" w14:textId="77777777" w:rsidR="00F6717A" w:rsidRDefault="00F6717A">
          <w:pPr>
            <w:pStyle w:val="Style18"/>
            <w:rPr>
              <w:b/>
              <w:color w:val="auto"/>
              <w:sz w:val="20"/>
              <w:szCs w:val="20"/>
            </w:rPr>
          </w:pPr>
          <w:r w:rsidRPr="005F2F11">
            <w:rPr>
              <w:color w:val="auto"/>
              <w:sz w:val="20"/>
              <w:szCs w:val="20"/>
            </w:rPr>
            <w:t>CF</w:t>
          </w:r>
          <w:r>
            <w:rPr>
              <w:color w:val="auto"/>
              <w:sz w:val="20"/>
              <w:szCs w:val="20"/>
            </w:rPr>
            <w:t>3</w:t>
          </w:r>
          <w:r w:rsidRPr="005F2F11">
            <w:rPr>
              <w:color w:val="auto"/>
              <w:sz w:val="20"/>
              <w:szCs w:val="20"/>
            </w:rPr>
            <w:t>R-MCH-29-H</w:t>
          </w:r>
        </w:p>
      </w:tc>
    </w:tr>
    <w:tr w:rsidR="00F6717A" w:rsidRPr="00DC1E7C" w14:paraId="7758F338" w14:textId="77777777" w:rsidTr="00DE3917">
      <w:trPr>
        <w:cantSplit/>
        <w:trHeight w:val="288"/>
      </w:trPr>
      <w:tc>
        <w:tcPr>
          <w:tcW w:w="5000" w:type="pct"/>
          <w:gridSpan w:val="3"/>
        </w:tcPr>
        <w:p w14:paraId="7758F337" w14:textId="6150F87E" w:rsidR="00F6717A" w:rsidRPr="00DC1E7C" w:rsidRDefault="00F6717A" w:rsidP="009C3E28">
          <w:pPr>
            <w:pStyle w:val="doublelineabove"/>
            <w:pBdr>
              <w:top w:val="none" w:sz="0" w:space="0" w:color="auto"/>
            </w:pBdr>
            <w:tabs>
              <w:tab w:val="clear" w:pos="360"/>
              <w:tab w:val="clear" w:pos="3600"/>
              <w:tab w:val="clear" w:pos="4680"/>
              <w:tab w:val="clear" w:pos="5940"/>
              <w:tab w:val="clear" w:pos="6930"/>
              <w:tab w:val="clear" w:pos="8100"/>
              <w:tab w:val="clear" w:pos="9090"/>
              <w:tab w:val="right" w:pos="10800"/>
            </w:tabs>
            <w:rPr>
              <w:rFonts w:asciiTheme="minorHAnsi" w:hAnsiTheme="minorHAnsi"/>
              <w:b w:val="0"/>
              <w:szCs w:val="20"/>
            </w:rPr>
          </w:pPr>
          <w:r>
            <w:rPr>
              <w:rFonts w:asciiTheme="minorHAnsi" w:hAnsiTheme="minorHAnsi"/>
              <w:b w:val="0"/>
              <w:szCs w:val="20"/>
            </w:rPr>
            <w:t xml:space="preserve">Duct Surface Area Reduction; </w:t>
          </w:r>
          <w:r w:rsidRPr="00DA4214">
            <w:rPr>
              <w:rFonts w:asciiTheme="minorHAnsi" w:hAnsiTheme="minorHAnsi"/>
              <w:b w:val="0"/>
              <w:szCs w:val="20"/>
            </w:rPr>
            <w:t>R-Value</w:t>
          </w:r>
          <w:r>
            <w:rPr>
              <w:rFonts w:asciiTheme="minorHAnsi" w:hAnsiTheme="minorHAnsi"/>
              <w:b w:val="0"/>
              <w:szCs w:val="20"/>
            </w:rPr>
            <w:t>; Buried Ducts</w:t>
          </w:r>
          <w:r w:rsidRPr="00DA4214">
            <w:rPr>
              <w:rFonts w:asciiTheme="minorHAnsi" w:hAnsiTheme="minorHAnsi"/>
              <w:b w:val="0"/>
              <w:szCs w:val="20"/>
            </w:rPr>
            <w:t xml:space="preserve"> Compliance Credit</w:t>
          </w:r>
          <w:r w:rsidRPr="00DC1E7C">
            <w:rPr>
              <w:rFonts w:asciiTheme="minorHAnsi" w:hAnsiTheme="minorHAnsi"/>
              <w:b w:val="0"/>
              <w:szCs w:val="20"/>
            </w:rPr>
            <w:tab/>
            <w:t xml:space="preserve">(Page </w:t>
          </w:r>
          <w:r w:rsidRPr="00DC1E7C">
            <w:rPr>
              <w:rFonts w:asciiTheme="minorHAnsi" w:hAnsiTheme="minorHAnsi"/>
              <w:b w:val="0"/>
              <w:bCs/>
              <w:szCs w:val="20"/>
            </w:rPr>
            <w:fldChar w:fldCharType="begin"/>
          </w:r>
          <w:r w:rsidRPr="00DC1E7C">
            <w:rPr>
              <w:rFonts w:asciiTheme="minorHAnsi" w:hAnsiTheme="minorHAnsi"/>
              <w:b w:val="0"/>
              <w:szCs w:val="20"/>
            </w:rPr>
            <w:instrText xml:space="preserve"> PAGE   \* MERGEFORMAT </w:instrText>
          </w:r>
          <w:r w:rsidRPr="00DC1E7C">
            <w:rPr>
              <w:rFonts w:asciiTheme="minorHAnsi" w:hAnsiTheme="minorHAnsi"/>
              <w:b w:val="0"/>
              <w:bCs/>
              <w:szCs w:val="20"/>
            </w:rPr>
            <w:fldChar w:fldCharType="separate"/>
          </w:r>
          <w:r w:rsidR="00E70EC9">
            <w:rPr>
              <w:rFonts w:asciiTheme="minorHAnsi" w:hAnsiTheme="minorHAnsi"/>
              <w:b w:val="0"/>
              <w:noProof/>
              <w:szCs w:val="20"/>
            </w:rPr>
            <w:t>3</w:t>
          </w:r>
          <w:r w:rsidRPr="00DC1E7C">
            <w:rPr>
              <w:rFonts w:asciiTheme="minorHAnsi" w:hAnsiTheme="minorHAnsi"/>
              <w:b w:val="0"/>
              <w:bCs/>
              <w:szCs w:val="20"/>
            </w:rPr>
            <w:fldChar w:fldCharType="end"/>
          </w:r>
          <w:r w:rsidRPr="00DC1E7C">
            <w:rPr>
              <w:rFonts w:asciiTheme="minorHAnsi" w:hAnsiTheme="minorHAnsi"/>
              <w:b w:val="0"/>
              <w:szCs w:val="20"/>
            </w:rPr>
            <w:t xml:space="preserve"> of </w:t>
          </w:r>
          <w:r>
            <w:rPr>
              <w:rFonts w:asciiTheme="minorHAnsi" w:hAnsiTheme="minorHAnsi"/>
              <w:b w:val="0"/>
              <w:noProof/>
              <w:szCs w:val="20"/>
            </w:rPr>
            <w:fldChar w:fldCharType="begin"/>
          </w:r>
          <w:r>
            <w:rPr>
              <w:rFonts w:asciiTheme="minorHAnsi" w:hAnsiTheme="minorHAnsi"/>
              <w:b w:val="0"/>
              <w:noProof/>
              <w:szCs w:val="20"/>
            </w:rPr>
            <w:instrText xml:space="preserve"> SECTIONPAGES   \* MERGEFORMAT </w:instrText>
          </w:r>
          <w:r>
            <w:rPr>
              <w:rFonts w:asciiTheme="minorHAnsi" w:hAnsiTheme="minorHAnsi"/>
              <w:b w:val="0"/>
              <w:noProof/>
              <w:szCs w:val="20"/>
            </w:rPr>
            <w:fldChar w:fldCharType="separate"/>
          </w:r>
          <w:r w:rsidR="00E70EC9">
            <w:rPr>
              <w:rFonts w:asciiTheme="minorHAnsi" w:hAnsiTheme="minorHAnsi"/>
              <w:b w:val="0"/>
              <w:noProof/>
              <w:szCs w:val="20"/>
            </w:rPr>
            <w:t>3</w:t>
          </w:r>
          <w:r>
            <w:rPr>
              <w:rFonts w:asciiTheme="minorHAnsi" w:hAnsiTheme="minorHAnsi"/>
              <w:b w:val="0"/>
              <w:noProof/>
              <w:szCs w:val="20"/>
            </w:rPr>
            <w:fldChar w:fldCharType="end"/>
          </w:r>
          <w:r w:rsidRPr="00DC1E7C">
            <w:rPr>
              <w:rFonts w:asciiTheme="minorHAnsi" w:hAnsiTheme="minorHAnsi"/>
              <w:b w:val="0"/>
              <w:szCs w:val="20"/>
            </w:rPr>
            <w:t>)</w:t>
          </w:r>
        </w:p>
      </w:tc>
    </w:tr>
    <w:tr w:rsidR="00F6717A" w:rsidRPr="00F85124" w14:paraId="7758F33C" w14:textId="77777777" w:rsidTr="00DE3917">
      <w:trPr>
        <w:cantSplit/>
        <w:trHeight w:val="288"/>
      </w:trPr>
      <w:tc>
        <w:tcPr>
          <w:tcW w:w="0" w:type="auto"/>
        </w:tcPr>
        <w:p w14:paraId="7758F339" w14:textId="77777777" w:rsidR="00F6717A" w:rsidRPr="00F85124" w:rsidRDefault="00F6717A" w:rsidP="000C09F1">
          <w:pPr>
            <w:pStyle w:val="Style20"/>
          </w:pPr>
          <w:r w:rsidRPr="00F85124">
            <w:t>Project Name:</w:t>
          </w:r>
        </w:p>
      </w:tc>
      <w:tc>
        <w:tcPr>
          <w:tcW w:w="1516" w:type="pct"/>
        </w:tcPr>
        <w:p w14:paraId="7758F33A" w14:textId="77777777" w:rsidR="00F6717A" w:rsidRPr="00F85124" w:rsidRDefault="00F6717A" w:rsidP="000C09F1">
          <w:pPr>
            <w:pStyle w:val="Style20"/>
          </w:pPr>
          <w:r w:rsidRPr="00F85124">
            <w:t>Enforcement Agency:</w:t>
          </w:r>
        </w:p>
      </w:tc>
      <w:tc>
        <w:tcPr>
          <w:tcW w:w="1123" w:type="pct"/>
        </w:tcPr>
        <w:p w14:paraId="7758F33B" w14:textId="77777777" w:rsidR="00F6717A" w:rsidRPr="00F85124" w:rsidRDefault="00F6717A" w:rsidP="000C09F1">
          <w:pPr>
            <w:pStyle w:val="Style20"/>
          </w:pPr>
          <w:r w:rsidRPr="00F85124">
            <w:t>Permit Number:</w:t>
          </w:r>
        </w:p>
      </w:tc>
    </w:tr>
    <w:tr w:rsidR="00F6717A" w:rsidRPr="00F85124" w14:paraId="7758F340" w14:textId="77777777" w:rsidTr="00DE3917">
      <w:trPr>
        <w:cantSplit/>
        <w:trHeight w:val="288"/>
      </w:trPr>
      <w:tc>
        <w:tcPr>
          <w:tcW w:w="0" w:type="auto"/>
        </w:tcPr>
        <w:p w14:paraId="7758F33D" w14:textId="77777777" w:rsidR="00F6717A" w:rsidRPr="00F85124" w:rsidRDefault="00F6717A" w:rsidP="000C09F1">
          <w:pPr>
            <w:pStyle w:val="Style20"/>
            <w:rPr>
              <w:vertAlign w:val="superscript"/>
            </w:rPr>
          </w:pPr>
          <w:r w:rsidRPr="00F85124">
            <w:t>Dwelling Address:</w:t>
          </w:r>
        </w:p>
      </w:tc>
      <w:tc>
        <w:tcPr>
          <w:tcW w:w="1516" w:type="pct"/>
        </w:tcPr>
        <w:p w14:paraId="7758F33E" w14:textId="543743EF" w:rsidR="00F6717A" w:rsidRPr="00F85124" w:rsidRDefault="00F6717A" w:rsidP="000C09F1">
          <w:pPr>
            <w:pStyle w:val="Style20"/>
            <w:rPr>
              <w:vertAlign w:val="superscript"/>
            </w:rPr>
          </w:pPr>
          <w:r w:rsidRPr="00F85124">
            <w:t>City</w:t>
          </w:r>
          <w:r>
            <w:t>:</w:t>
          </w:r>
        </w:p>
      </w:tc>
      <w:tc>
        <w:tcPr>
          <w:tcW w:w="1123" w:type="pct"/>
        </w:tcPr>
        <w:p w14:paraId="7758F33F" w14:textId="67360CFA" w:rsidR="00F6717A" w:rsidRPr="00F85124" w:rsidRDefault="00F6717A" w:rsidP="000C09F1">
          <w:pPr>
            <w:pStyle w:val="Style20"/>
            <w:rPr>
              <w:vertAlign w:val="superscript"/>
            </w:rPr>
          </w:pPr>
          <w:r w:rsidRPr="00F85124">
            <w:t>Zip Code</w:t>
          </w:r>
          <w:r>
            <w:t>:</w:t>
          </w:r>
        </w:p>
      </w:tc>
    </w:tr>
  </w:tbl>
  <w:p w14:paraId="7758F341" w14:textId="77777777" w:rsidR="00F6717A" w:rsidRDefault="00F671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F344" w14:textId="77777777" w:rsidR="00F6717A" w:rsidRDefault="00F6717A">
    <w:pPr>
      <w:pStyle w:val="Header"/>
    </w:pPr>
    <w:r>
      <w:rPr>
        <w:noProof/>
      </w:rPr>
      <w:pict w14:anchorId="7758F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15" o:spid="_x0000_s10241"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F345" w14:textId="77777777" w:rsidR="00F6717A" w:rsidRDefault="00F6717A">
    <w:pPr>
      <w:pStyle w:val="Header"/>
    </w:pPr>
    <w:r>
      <w:rPr>
        <w:noProof/>
      </w:rPr>
      <w:pict w14:anchorId="7758F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19" o:spid="_x0000_s1024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560"/>
      <w:gridCol w:w="2479"/>
    </w:tblGrid>
    <w:tr w:rsidR="00F6717A" w:rsidRPr="00F85124" w14:paraId="7758F348" w14:textId="77777777" w:rsidTr="00DE3917">
      <w:trPr>
        <w:cantSplit/>
        <w:trHeight w:val="288"/>
      </w:trPr>
      <w:tc>
        <w:tcPr>
          <w:tcW w:w="3877" w:type="pct"/>
          <w:tcBorders>
            <w:bottom w:val="single" w:sz="4" w:space="0" w:color="auto"/>
            <w:right w:val="nil"/>
          </w:tcBorders>
          <w:vAlign w:val="center"/>
        </w:tcPr>
        <w:p w14:paraId="7758F346" w14:textId="77777777" w:rsidR="00F6717A" w:rsidRPr="005F2F11" w:rsidRDefault="00F6717A" w:rsidP="00A17F52">
          <w:pPr>
            <w:pStyle w:val="Style17"/>
            <w:rPr>
              <w:b/>
              <w:color w:val="auto"/>
              <w:sz w:val="20"/>
              <w:szCs w:val="20"/>
            </w:rPr>
          </w:pPr>
          <w:r>
            <w:rPr>
              <w:noProof/>
              <w:color w:val="auto"/>
              <w:sz w:val="20"/>
              <w:szCs w:val="20"/>
            </w:rPr>
            <w:pict w14:anchorId="7758F3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20" o:spid="_x0000_s1024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Pr="005F2F11">
            <w:rPr>
              <w:color w:val="auto"/>
              <w:sz w:val="20"/>
              <w:szCs w:val="20"/>
            </w:rPr>
            <w:t xml:space="preserve">CERTIFICATE OF </w:t>
          </w:r>
          <w:r>
            <w:rPr>
              <w:color w:val="auto"/>
              <w:sz w:val="20"/>
              <w:szCs w:val="20"/>
            </w:rPr>
            <w:t xml:space="preserve">VERIFICATION - </w:t>
          </w:r>
          <w:r w:rsidRPr="0053106D">
            <w:rPr>
              <w:color w:val="auto"/>
              <w:sz w:val="20"/>
            </w:rPr>
            <w:t>USER INSTRUCTIONS</w:t>
          </w:r>
        </w:p>
      </w:tc>
      <w:tc>
        <w:tcPr>
          <w:tcW w:w="1123" w:type="pct"/>
          <w:tcBorders>
            <w:left w:val="nil"/>
            <w:bottom w:val="single" w:sz="4" w:space="0" w:color="auto"/>
          </w:tcBorders>
          <w:tcMar>
            <w:left w:w="115" w:type="dxa"/>
            <w:right w:w="115" w:type="dxa"/>
          </w:tcMar>
          <w:vAlign w:val="center"/>
        </w:tcPr>
        <w:p w14:paraId="7758F347" w14:textId="77777777" w:rsidR="00F6717A" w:rsidRDefault="00F6717A">
          <w:pPr>
            <w:pStyle w:val="Style18"/>
            <w:rPr>
              <w:b/>
              <w:color w:val="auto"/>
              <w:sz w:val="20"/>
              <w:szCs w:val="20"/>
            </w:rPr>
          </w:pPr>
          <w:r w:rsidRPr="005F2F11">
            <w:rPr>
              <w:color w:val="auto"/>
              <w:sz w:val="20"/>
              <w:szCs w:val="20"/>
            </w:rPr>
            <w:t>CF</w:t>
          </w:r>
          <w:r>
            <w:rPr>
              <w:color w:val="auto"/>
              <w:sz w:val="20"/>
              <w:szCs w:val="20"/>
            </w:rPr>
            <w:t>3</w:t>
          </w:r>
          <w:r w:rsidRPr="005F2F11">
            <w:rPr>
              <w:color w:val="auto"/>
              <w:sz w:val="20"/>
              <w:szCs w:val="20"/>
            </w:rPr>
            <w:t>R-MCH-29-H</w:t>
          </w:r>
        </w:p>
      </w:tc>
    </w:tr>
    <w:tr w:rsidR="00F6717A" w:rsidRPr="00F85124" w14:paraId="7758F34A" w14:textId="77777777" w:rsidTr="00DE3917">
      <w:trPr>
        <w:cantSplit/>
        <w:trHeight w:val="288"/>
      </w:trPr>
      <w:tc>
        <w:tcPr>
          <w:tcW w:w="5000" w:type="pct"/>
          <w:gridSpan w:val="2"/>
        </w:tcPr>
        <w:p w14:paraId="7758F349" w14:textId="69166AEE" w:rsidR="00F6717A" w:rsidRPr="00F85124" w:rsidRDefault="00F6717A" w:rsidP="00DE3917">
          <w:pPr>
            <w:pStyle w:val="Style19"/>
            <w:tabs>
              <w:tab w:val="clear" w:pos="10543"/>
              <w:tab w:val="right" w:pos="10800"/>
            </w:tabs>
            <w:rPr>
              <w:sz w:val="12"/>
              <w:szCs w:val="12"/>
            </w:rPr>
          </w:pPr>
          <w:r w:rsidRPr="00DE3917">
            <w:t>Supply Duct Compliance Credits - Location; Surface Area; R-value</w:t>
          </w:r>
          <w:r w:rsidRPr="00ED0617">
            <w:t xml:space="preserve"> </w:t>
          </w:r>
          <w:r>
            <w:tab/>
          </w:r>
          <w:r w:rsidRPr="00F85124">
            <w:t xml:space="preserve">(Page </w:t>
          </w:r>
          <w:r>
            <w:fldChar w:fldCharType="begin"/>
          </w:r>
          <w:r>
            <w:instrText xml:space="preserve"> PAGE   \* MERGEFORMAT </w:instrText>
          </w:r>
          <w:r>
            <w:fldChar w:fldCharType="separate"/>
          </w:r>
          <w:r w:rsidR="00E70EC9" w:rsidRPr="00E70EC9">
            <w:rPr>
              <w:bCs w:val="0"/>
              <w:noProof/>
            </w:rPr>
            <w:t>1</w:t>
          </w:r>
          <w:r>
            <w:rPr>
              <w:bCs w:val="0"/>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E70EC9">
            <w:rPr>
              <w:noProof/>
            </w:rPr>
            <w:t>1</w:t>
          </w:r>
          <w:r>
            <w:rPr>
              <w:noProof/>
            </w:rPr>
            <w:fldChar w:fldCharType="end"/>
          </w:r>
          <w:r>
            <w:t>)</w:t>
          </w:r>
        </w:p>
      </w:tc>
    </w:tr>
  </w:tbl>
  <w:p w14:paraId="7758F34B" w14:textId="77777777" w:rsidR="00F6717A" w:rsidRDefault="00F6717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F34D" w14:textId="77777777" w:rsidR="00F6717A" w:rsidRDefault="00F6717A">
    <w:pPr>
      <w:pStyle w:val="Header"/>
    </w:pPr>
    <w:r>
      <w:rPr>
        <w:noProof/>
      </w:rPr>
      <w:pict w14:anchorId="7758F3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18" o:spid="_x0000_s10244"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F34E" w14:textId="77777777" w:rsidR="00F6717A" w:rsidRDefault="00F6717A">
    <w:pPr>
      <w:pStyle w:val="Header"/>
    </w:pPr>
    <w:r>
      <w:rPr>
        <w:noProof/>
      </w:rPr>
      <w:pict w14:anchorId="7758F3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22" o:spid="_x0000_s1024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560"/>
      <w:gridCol w:w="2479"/>
    </w:tblGrid>
    <w:tr w:rsidR="00F6717A" w:rsidRPr="00F85124" w14:paraId="7758F351" w14:textId="77777777" w:rsidTr="00DE3917">
      <w:trPr>
        <w:cantSplit/>
        <w:trHeight w:val="288"/>
      </w:trPr>
      <w:tc>
        <w:tcPr>
          <w:tcW w:w="3877" w:type="pct"/>
          <w:tcBorders>
            <w:bottom w:val="single" w:sz="4" w:space="0" w:color="auto"/>
            <w:right w:val="nil"/>
          </w:tcBorders>
          <w:vAlign w:val="center"/>
        </w:tcPr>
        <w:p w14:paraId="7758F34F" w14:textId="77777777" w:rsidR="00F6717A" w:rsidRPr="005F2F11" w:rsidRDefault="00F6717A" w:rsidP="00A17F52">
          <w:pPr>
            <w:pStyle w:val="Style17"/>
            <w:rPr>
              <w:b/>
              <w:color w:val="auto"/>
              <w:sz w:val="20"/>
              <w:szCs w:val="20"/>
            </w:rPr>
          </w:pPr>
          <w:r>
            <w:rPr>
              <w:noProof/>
              <w:color w:val="auto"/>
              <w:sz w:val="20"/>
              <w:szCs w:val="20"/>
            </w:rPr>
            <w:pict w14:anchorId="7758F3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23" o:spid="_x0000_s1024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Pr="005F2F11">
            <w:rPr>
              <w:color w:val="auto"/>
              <w:sz w:val="20"/>
              <w:szCs w:val="20"/>
            </w:rPr>
            <w:t xml:space="preserve">CERTIFICATE OF </w:t>
          </w:r>
          <w:r>
            <w:rPr>
              <w:color w:val="auto"/>
              <w:sz w:val="20"/>
              <w:szCs w:val="20"/>
            </w:rPr>
            <w:t xml:space="preserve">VERIFICATION </w:t>
          </w:r>
          <w:r w:rsidRPr="00CF4720">
            <w:rPr>
              <w:color w:val="auto"/>
              <w:sz w:val="20"/>
              <w:szCs w:val="20"/>
            </w:rPr>
            <w:t xml:space="preserve">- </w:t>
          </w:r>
          <w:r w:rsidRPr="00CF4720">
            <w:rPr>
              <w:color w:val="auto"/>
              <w:sz w:val="20"/>
            </w:rPr>
            <w:t>DATA FIELD DEFINITIONS AND CALCULATIONS</w:t>
          </w:r>
        </w:p>
      </w:tc>
      <w:tc>
        <w:tcPr>
          <w:tcW w:w="1123" w:type="pct"/>
          <w:tcBorders>
            <w:left w:val="nil"/>
            <w:bottom w:val="single" w:sz="4" w:space="0" w:color="auto"/>
          </w:tcBorders>
          <w:tcMar>
            <w:left w:w="115" w:type="dxa"/>
            <w:right w:w="115" w:type="dxa"/>
          </w:tcMar>
          <w:vAlign w:val="center"/>
        </w:tcPr>
        <w:p w14:paraId="7758F350" w14:textId="77777777" w:rsidR="00F6717A" w:rsidRDefault="00F6717A">
          <w:pPr>
            <w:pStyle w:val="Style18"/>
            <w:rPr>
              <w:b/>
              <w:color w:val="auto"/>
              <w:sz w:val="20"/>
              <w:szCs w:val="20"/>
            </w:rPr>
          </w:pPr>
          <w:r w:rsidRPr="005F2F11">
            <w:rPr>
              <w:color w:val="auto"/>
              <w:sz w:val="20"/>
              <w:szCs w:val="20"/>
            </w:rPr>
            <w:t>CF</w:t>
          </w:r>
          <w:r>
            <w:rPr>
              <w:color w:val="auto"/>
              <w:sz w:val="20"/>
              <w:szCs w:val="20"/>
            </w:rPr>
            <w:t>3</w:t>
          </w:r>
          <w:r w:rsidRPr="005F2F11">
            <w:rPr>
              <w:color w:val="auto"/>
              <w:sz w:val="20"/>
              <w:szCs w:val="20"/>
            </w:rPr>
            <w:t>R-MCH-29-H</w:t>
          </w:r>
        </w:p>
      </w:tc>
    </w:tr>
    <w:tr w:rsidR="00F6717A" w:rsidRPr="00F85124" w14:paraId="7758F353" w14:textId="77777777" w:rsidTr="00DE3917">
      <w:trPr>
        <w:cantSplit/>
        <w:trHeight w:val="288"/>
      </w:trPr>
      <w:tc>
        <w:tcPr>
          <w:tcW w:w="5000" w:type="pct"/>
          <w:gridSpan w:val="2"/>
        </w:tcPr>
        <w:p w14:paraId="7758F352" w14:textId="5B053BFD" w:rsidR="00F6717A" w:rsidRPr="00F85124" w:rsidRDefault="00F6717A" w:rsidP="00DE3917">
          <w:pPr>
            <w:pStyle w:val="Style19"/>
            <w:tabs>
              <w:tab w:val="clear" w:pos="10543"/>
              <w:tab w:val="right" w:pos="10800"/>
            </w:tabs>
            <w:rPr>
              <w:sz w:val="12"/>
              <w:szCs w:val="12"/>
            </w:rPr>
          </w:pPr>
          <w:r w:rsidRPr="00DE3917">
            <w:t>Supply Duct Compliance Credits - Location; Surface Area; R-value</w:t>
          </w:r>
          <w:r w:rsidRPr="00ED0617">
            <w:t xml:space="preserve"> </w:t>
          </w:r>
          <w:r>
            <w:tab/>
          </w:r>
          <w:r w:rsidRPr="00F85124">
            <w:t xml:space="preserve">(Page </w:t>
          </w:r>
          <w:r>
            <w:fldChar w:fldCharType="begin"/>
          </w:r>
          <w:r>
            <w:instrText xml:space="preserve"> PAGE   \* MERGEFORMAT </w:instrText>
          </w:r>
          <w:r>
            <w:fldChar w:fldCharType="separate"/>
          </w:r>
          <w:r w:rsidR="00E70EC9" w:rsidRPr="00E70EC9">
            <w:rPr>
              <w:bCs w:val="0"/>
              <w:noProof/>
            </w:rPr>
            <w:t>4</w:t>
          </w:r>
          <w:r>
            <w:rPr>
              <w:bCs w:val="0"/>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E70EC9">
            <w:rPr>
              <w:noProof/>
            </w:rPr>
            <w:t>6</w:t>
          </w:r>
          <w:r>
            <w:rPr>
              <w:noProof/>
            </w:rPr>
            <w:fldChar w:fldCharType="end"/>
          </w:r>
          <w:r>
            <w:t>)</w:t>
          </w:r>
        </w:p>
      </w:tc>
    </w:tr>
  </w:tbl>
  <w:p w14:paraId="7758F354" w14:textId="77777777" w:rsidR="00F6717A" w:rsidRDefault="00F6717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F355" w14:textId="77777777" w:rsidR="00F6717A" w:rsidRDefault="00F6717A">
    <w:pPr>
      <w:pStyle w:val="Header"/>
    </w:pPr>
    <w:r>
      <w:rPr>
        <w:noProof/>
      </w:rPr>
      <w:pict w14:anchorId="7758F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21" o:spid="_x0000_s10247"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70B6DBE"/>
    <w:multiLevelType w:val="hybridMultilevel"/>
    <w:tmpl w:val="51A233A8"/>
    <w:lvl w:ilvl="0" w:tplc="44CA453E">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149547CD"/>
    <w:multiLevelType w:val="hybridMultilevel"/>
    <w:tmpl w:val="81807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6"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932258"/>
    <w:multiLevelType w:val="hybridMultilevel"/>
    <w:tmpl w:val="9E5A8A1A"/>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8" w15:restartNumberingAfterBreak="0">
    <w:nsid w:val="3CA71856"/>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8E1FD7"/>
    <w:multiLevelType w:val="multilevel"/>
    <w:tmpl w:val="89C83A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1B3090A"/>
    <w:multiLevelType w:val="hybridMultilevel"/>
    <w:tmpl w:val="FC74BC54"/>
    <w:lvl w:ilvl="0" w:tplc="706EC6AE">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5934189"/>
    <w:multiLevelType w:val="hybridMultilevel"/>
    <w:tmpl w:val="2888437A"/>
    <w:lvl w:ilvl="0" w:tplc="25941DE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B7024B"/>
    <w:multiLevelType w:val="hybridMultilevel"/>
    <w:tmpl w:val="6C183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DB736A8"/>
    <w:multiLevelType w:val="hybridMultilevel"/>
    <w:tmpl w:val="2AC4052E"/>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1"/>
  </w:num>
  <w:num w:numId="5">
    <w:abstractNumId w:val="0"/>
  </w:num>
  <w:num w:numId="6">
    <w:abstractNumId w:val="11"/>
  </w:num>
  <w:num w:numId="7">
    <w:abstractNumId w:val="6"/>
  </w:num>
  <w:num w:numId="8">
    <w:abstractNumId w:val="8"/>
  </w:num>
  <w:num w:numId="9">
    <w:abstractNumId w:val="2"/>
  </w:num>
  <w:num w:numId="10">
    <w:abstractNumId w:val="7"/>
  </w:num>
  <w:num w:numId="11">
    <w:abstractNumId w:val="12"/>
  </w:num>
  <w:num w:numId="12">
    <w:abstractNumId w:val="4"/>
  </w:num>
  <w:num w:numId="13">
    <w:abstractNumId w:val="13"/>
  </w:num>
  <w:num w:numId="14">
    <w:abstractNumId w:val="14"/>
  </w:num>
  <w:num w:numId="15">
    <w:abstractNumId w:val="14"/>
  </w:num>
  <w:num w:numId="16">
    <w:abstractNumId w:val="14"/>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10250"/>
    <o:shapelayout v:ext="edit">
      <o:idmap v:ext="edit" data="10"/>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3076"/>
    <w:rsid w:val="000036FF"/>
    <w:rsid w:val="00024D94"/>
    <w:rsid w:val="0002635E"/>
    <w:rsid w:val="00026750"/>
    <w:rsid w:val="00035A79"/>
    <w:rsid w:val="00037926"/>
    <w:rsid w:val="0004609D"/>
    <w:rsid w:val="000470D7"/>
    <w:rsid w:val="000471F6"/>
    <w:rsid w:val="00051F14"/>
    <w:rsid w:val="00053A0E"/>
    <w:rsid w:val="00055776"/>
    <w:rsid w:val="00056FC6"/>
    <w:rsid w:val="0006016B"/>
    <w:rsid w:val="0006170B"/>
    <w:rsid w:val="000631C6"/>
    <w:rsid w:val="000644B7"/>
    <w:rsid w:val="00067E04"/>
    <w:rsid w:val="00071D5C"/>
    <w:rsid w:val="00076F08"/>
    <w:rsid w:val="00080A37"/>
    <w:rsid w:val="00080EEE"/>
    <w:rsid w:val="000861F1"/>
    <w:rsid w:val="00087CBE"/>
    <w:rsid w:val="00091D81"/>
    <w:rsid w:val="00094EF2"/>
    <w:rsid w:val="000A0D18"/>
    <w:rsid w:val="000A105B"/>
    <w:rsid w:val="000A1F02"/>
    <w:rsid w:val="000A2ED7"/>
    <w:rsid w:val="000A35C7"/>
    <w:rsid w:val="000A4A99"/>
    <w:rsid w:val="000B2A65"/>
    <w:rsid w:val="000B4491"/>
    <w:rsid w:val="000B53F9"/>
    <w:rsid w:val="000B7F1D"/>
    <w:rsid w:val="000C09F1"/>
    <w:rsid w:val="000C1A4A"/>
    <w:rsid w:val="000C4C97"/>
    <w:rsid w:val="000C4D3D"/>
    <w:rsid w:val="000C53C6"/>
    <w:rsid w:val="000C6426"/>
    <w:rsid w:val="000C6B8F"/>
    <w:rsid w:val="000C7320"/>
    <w:rsid w:val="000D25DB"/>
    <w:rsid w:val="000D3DCD"/>
    <w:rsid w:val="000D4F78"/>
    <w:rsid w:val="000D7DA8"/>
    <w:rsid w:val="000E0BE1"/>
    <w:rsid w:val="000E2D07"/>
    <w:rsid w:val="000E53E9"/>
    <w:rsid w:val="000E7ABD"/>
    <w:rsid w:val="000F070F"/>
    <w:rsid w:val="000F0BA7"/>
    <w:rsid w:val="000F67E7"/>
    <w:rsid w:val="000F754C"/>
    <w:rsid w:val="00101126"/>
    <w:rsid w:val="001049AF"/>
    <w:rsid w:val="00110FB5"/>
    <w:rsid w:val="001114AE"/>
    <w:rsid w:val="001131A2"/>
    <w:rsid w:val="001177F0"/>
    <w:rsid w:val="00126F26"/>
    <w:rsid w:val="001305CE"/>
    <w:rsid w:val="001315EE"/>
    <w:rsid w:val="00135466"/>
    <w:rsid w:val="00135763"/>
    <w:rsid w:val="00136DCB"/>
    <w:rsid w:val="00137AA4"/>
    <w:rsid w:val="001407E3"/>
    <w:rsid w:val="00142FD3"/>
    <w:rsid w:val="0014781A"/>
    <w:rsid w:val="00155ACD"/>
    <w:rsid w:val="0015743C"/>
    <w:rsid w:val="001577AB"/>
    <w:rsid w:val="001615D7"/>
    <w:rsid w:val="001616EB"/>
    <w:rsid w:val="00162081"/>
    <w:rsid w:val="00171597"/>
    <w:rsid w:val="00172343"/>
    <w:rsid w:val="001739FA"/>
    <w:rsid w:val="00174BD1"/>
    <w:rsid w:val="00175D42"/>
    <w:rsid w:val="00181190"/>
    <w:rsid w:val="0018426A"/>
    <w:rsid w:val="0018439C"/>
    <w:rsid w:val="00190C8C"/>
    <w:rsid w:val="0019624F"/>
    <w:rsid w:val="001A5583"/>
    <w:rsid w:val="001B2176"/>
    <w:rsid w:val="001B5BA4"/>
    <w:rsid w:val="001C18CE"/>
    <w:rsid w:val="001C344E"/>
    <w:rsid w:val="001D7CD9"/>
    <w:rsid w:val="001E3C52"/>
    <w:rsid w:val="001E522C"/>
    <w:rsid w:val="001F0424"/>
    <w:rsid w:val="001F0E8D"/>
    <w:rsid w:val="001F20EE"/>
    <w:rsid w:val="001F4596"/>
    <w:rsid w:val="001F629E"/>
    <w:rsid w:val="00200E53"/>
    <w:rsid w:val="00202608"/>
    <w:rsid w:val="00206039"/>
    <w:rsid w:val="0021019D"/>
    <w:rsid w:val="002108CC"/>
    <w:rsid w:val="00211788"/>
    <w:rsid w:val="00213E8E"/>
    <w:rsid w:val="00216C55"/>
    <w:rsid w:val="00222F6D"/>
    <w:rsid w:val="002241A5"/>
    <w:rsid w:val="00224E10"/>
    <w:rsid w:val="00237329"/>
    <w:rsid w:val="00237C30"/>
    <w:rsid w:val="002420D2"/>
    <w:rsid w:val="00243047"/>
    <w:rsid w:val="00245AF0"/>
    <w:rsid w:val="00251B09"/>
    <w:rsid w:val="002532A8"/>
    <w:rsid w:val="00253532"/>
    <w:rsid w:val="002562A4"/>
    <w:rsid w:val="002578FE"/>
    <w:rsid w:val="002615BC"/>
    <w:rsid w:val="00262721"/>
    <w:rsid w:val="002641C7"/>
    <w:rsid w:val="00264F4E"/>
    <w:rsid w:val="002710BB"/>
    <w:rsid w:val="002719D2"/>
    <w:rsid w:val="00271E1D"/>
    <w:rsid w:val="00273D94"/>
    <w:rsid w:val="00274618"/>
    <w:rsid w:val="00277212"/>
    <w:rsid w:val="0028466E"/>
    <w:rsid w:val="00284AFC"/>
    <w:rsid w:val="00284C8F"/>
    <w:rsid w:val="00285A7C"/>
    <w:rsid w:val="00287573"/>
    <w:rsid w:val="002878B9"/>
    <w:rsid w:val="00291F72"/>
    <w:rsid w:val="00293436"/>
    <w:rsid w:val="00295ED5"/>
    <w:rsid w:val="002A1004"/>
    <w:rsid w:val="002A199B"/>
    <w:rsid w:val="002A3A30"/>
    <w:rsid w:val="002A3F41"/>
    <w:rsid w:val="002A5D5F"/>
    <w:rsid w:val="002A6A1F"/>
    <w:rsid w:val="002A7986"/>
    <w:rsid w:val="002B2393"/>
    <w:rsid w:val="002B4F6F"/>
    <w:rsid w:val="002C131A"/>
    <w:rsid w:val="002C134F"/>
    <w:rsid w:val="002C153A"/>
    <w:rsid w:val="002C4974"/>
    <w:rsid w:val="002C586B"/>
    <w:rsid w:val="002D0D5B"/>
    <w:rsid w:val="002D1475"/>
    <w:rsid w:val="002D2B44"/>
    <w:rsid w:val="002D3BA6"/>
    <w:rsid w:val="002D680A"/>
    <w:rsid w:val="002D7DB8"/>
    <w:rsid w:val="002E3676"/>
    <w:rsid w:val="002E7941"/>
    <w:rsid w:val="002F3EE7"/>
    <w:rsid w:val="002F40A7"/>
    <w:rsid w:val="002F4802"/>
    <w:rsid w:val="002F6775"/>
    <w:rsid w:val="002F6D11"/>
    <w:rsid w:val="00301FFD"/>
    <w:rsid w:val="00304466"/>
    <w:rsid w:val="003044D3"/>
    <w:rsid w:val="003051D0"/>
    <w:rsid w:val="00306026"/>
    <w:rsid w:val="00312DE0"/>
    <w:rsid w:val="00314D52"/>
    <w:rsid w:val="00314EC3"/>
    <w:rsid w:val="0032018D"/>
    <w:rsid w:val="00320F01"/>
    <w:rsid w:val="003247CA"/>
    <w:rsid w:val="00324CC5"/>
    <w:rsid w:val="00327832"/>
    <w:rsid w:val="0033141D"/>
    <w:rsid w:val="0033152E"/>
    <w:rsid w:val="00333BE7"/>
    <w:rsid w:val="00337397"/>
    <w:rsid w:val="00340CE9"/>
    <w:rsid w:val="0034294C"/>
    <w:rsid w:val="003500C8"/>
    <w:rsid w:val="00350A8C"/>
    <w:rsid w:val="00351525"/>
    <w:rsid w:val="003527A2"/>
    <w:rsid w:val="00353C3B"/>
    <w:rsid w:val="0035603C"/>
    <w:rsid w:val="00357343"/>
    <w:rsid w:val="00363D77"/>
    <w:rsid w:val="00371157"/>
    <w:rsid w:val="003715CF"/>
    <w:rsid w:val="00372700"/>
    <w:rsid w:val="0037358C"/>
    <w:rsid w:val="003759D0"/>
    <w:rsid w:val="00376EAA"/>
    <w:rsid w:val="003809C0"/>
    <w:rsid w:val="00381C81"/>
    <w:rsid w:val="003834E9"/>
    <w:rsid w:val="003850E9"/>
    <w:rsid w:val="00386209"/>
    <w:rsid w:val="0038684E"/>
    <w:rsid w:val="0039142A"/>
    <w:rsid w:val="00392915"/>
    <w:rsid w:val="00394C8C"/>
    <w:rsid w:val="003B3641"/>
    <w:rsid w:val="003B5B3C"/>
    <w:rsid w:val="003B68B3"/>
    <w:rsid w:val="003C03FA"/>
    <w:rsid w:val="003C7B7A"/>
    <w:rsid w:val="003D1625"/>
    <w:rsid w:val="003D349A"/>
    <w:rsid w:val="003D3D27"/>
    <w:rsid w:val="003D5183"/>
    <w:rsid w:val="003D5350"/>
    <w:rsid w:val="003E1E09"/>
    <w:rsid w:val="003E22AB"/>
    <w:rsid w:val="003E6702"/>
    <w:rsid w:val="003F064C"/>
    <w:rsid w:val="003F1C6F"/>
    <w:rsid w:val="003F49BD"/>
    <w:rsid w:val="003F6A76"/>
    <w:rsid w:val="004034F2"/>
    <w:rsid w:val="0040359C"/>
    <w:rsid w:val="00411340"/>
    <w:rsid w:val="00411707"/>
    <w:rsid w:val="00415FD0"/>
    <w:rsid w:val="004251B8"/>
    <w:rsid w:val="004262C2"/>
    <w:rsid w:val="00430CEA"/>
    <w:rsid w:val="00432098"/>
    <w:rsid w:val="0043390E"/>
    <w:rsid w:val="0043422C"/>
    <w:rsid w:val="00435279"/>
    <w:rsid w:val="00440812"/>
    <w:rsid w:val="00440841"/>
    <w:rsid w:val="00442222"/>
    <w:rsid w:val="00443F66"/>
    <w:rsid w:val="004507D3"/>
    <w:rsid w:val="004510F5"/>
    <w:rsid w:val="00452004"/>
    <w:rsid w:val="00454C3D"/>
    <w:rsid w:val="004612F7"/>
    <w:rsid w:val="00462AC1"/>
    <w:rsid w:val="0046705B"/>
    <w:rsid w:val="00470951"/>
    <w:rsid w:val="004737C4"/>
    <w:rsid w:val="00474509"/>
    <w:rsid w:val="00474A7A"/>
    <w:rsid w:val="00475987"/>
    <w:rsid w:val="00477D56"/>
    <w:rsid w:val="0048031E"/>
    <w:rsid w:val="004809EE"/>
    <w:rsid w:val="00483E28"/>
    <w:rsid w:val="00486F0B"/>
    <w:rsid w:val="004944D6"/>
    <w:rsid w:val="004948E2"/>
    <w:rsid w:val="004A05C6"/>
    <w:rsid w:val="004A1BEB"/>
    <w:rsid w:val="004A264A"/>
    <w:rsid w:val="004A5C7F"/>
    <w:rsid w:val="004A6E7F"/>
    <w:rsid w:val="004B1012"/>
    <w:rsid w:val="004B4582"/>
    <w:rsid w:val="004B62FE"/>
    <w:rsid w:val="004B7BD2"/>
    <w:rsid w:val="004C23D9"/>
    <w:rsid w:val="004C2C61"/>
    <w:rsid w:val="004C40A6"/>
    <w:rsid w:val="004C644A"/>
    <w:rsid w:val="004D1CE3"/>
    <w:rsid w:val="004D287C"/>
    <w:rsid w:val="004D2988"/>
    <w:rsid w:val="004E049F"/>
    <w:rsid w:val="004E112A"/>
    <w:rsid w:val="004E230B"/>
    <w:rsid w:val="004F0A7F"/>
    <w:rsid w:val="004F40C1"/>
    <w:rsid w:val="004F4BE8"/>
    <w:rsid w:val="00513D83"/>
    <w:rsid w:val="00514ADB"/>
    <w:rsid w:val="00520412"/>
    <w:rsid w:val="005222CB"/>
    <w:rsid w:val="00525F8D"/>
    <w:rsid w:val="00527ACC"/>
    <w:rsid w:val="00530F4C"/>
    <w:rsid w:val="00530FE5"/>
    <w:rsid w:val="00531044"/>
    <w:rsid w:val="00533A0A"/>
    <w:rsid w:val="00533ED1"/>
    <w:rsid w:val="005340A2"/>
    <w:rsid w:val="00536750"/>
    <w:rsid w:val="005369B5"/>
    <w:rsid w:val="00536AA4"/>
    <w:rsid w:val="00537FDF"/>
    <w:rsid w:val="00540E6C"/>
    <w:rsid w:val="00541293"/>
    <w:rsid w:val="005437EB"/>
    <w:rsid w:val="00543D99"/>
    <w:rsid w:val="00546F9B"/>
    <w:rsid w:val="00551599"/>
    <w:rsid w:val="00552A3E"/>
    <w:rsid w:val="00555884"/>
    <w:rsid w:val="00562BA8"/>
    <w:rsid w:val="005661DF"/>
    <w:rsid w:val="00566DA0"/>
    <w:rsid w:val="005678C7"/>
    <w:rsid w:val="00572B72"/>
    <w:rsid w:val="00573417"/>
    <w:rsid w:val="00574E6A"/>
    <w:rsid w:val="005813CE"/>
    <w:rsid w:val="00581F33"/>
    <w:rsid w:val="005821CB"/>
    <w:rsid w:val="0058278F"/>
    <w:rsid w:val="005877FC"/>
    <w:rsid w:val="0059070E"/>
    <w:rsid w:val="00590887"/>
    <w:rsid w:val="00590C0B"/>
    <w:rsid w:val="00594C36"/>
    <w:rsid w:val="005A012D"/>
    <w:rsid w:val="005A48A5"/>
    <w:rsid w:val="005C4233"/>
    <w:rsid w:val="005C5038"/>
    <w:rsid w:val="005C73C7"/>
    <w:rsid w:val="005D2752"/>
    <w:rsid w:val="005D30D4"/>
    <w:rsid w:val="005D55BB"/>
    <w:rsid w:val="005E23CD"/>
    <w:rsid w:val="005E2724"/>
    <w:rsid w:val="005E3BEC"/>
    <w:rsid w:val="005E3D13"/>
    <w:rsid w:val="005E3E55"/>
    <w:rsid w:val="005E3EEA"/>
    <w:rsid w:val="005E68FF"/>
    <w:rsid w:val="005F178B"/>
    <w:rsid w:val="005F2F11"/>
    <w:rsid w:val="005F4CDC"/>
    <w:rsid w:val="006016EB"/>
    <w:rsid w:val="006019F9"/>
    <w:rsid w:val="00601C19"/>
    <w:rsid w:val="00602E62"/>
    <w:rsid w:val="00605485"/>
    <w:rsid w:val="00605944"/>
    <w:rsid w:val="006066A3"/>
    <w:rsid w:val="00611910"/>
    <w:rsid w:val="0061305F"/>
    <w:rsid w:val="00613F4A"/>
    <w:rsid w:val="00614268"/>
    <w:rsid w:val="00616C4D"/>
    <w:rsid w:val="00617B42"/>
    <w:rsid w:val="006200D7"/>
    <w:rsid w:val="006227B1"/>
    <w:rsid w:val="00622990"/>
    <w:rsid w:val="0063107B"/>
    <w:rsid w:val="00631115"/>
    <w:rsid w:val="00632F51"/>
    <w:rsid w:val="00632F73"/>
    <w:rsid w:val="006350D1"/>
    <w:rsid w:val="00636890"/>
    <w:rsid w:val="006411CF"/>
    <w:rsid w:val="00641C71"/>
    <w:rsid w:val="0064300C"/>
    <w:rsid w:val="00644727"/>
    <w:rsid w:val="00647F5F"/>
    <w:rsid w:val="00654F37"/>
    <w:rsid w:val="00662A77"/>
    <w:rsid w:val="00663AF7"/>
    <w:rsid w:val="00667362"/>
    <w:rsid w:val="00671DD1"/>
    <w:rsid w:val="0067298F"/>
    <w:rsid w:val="00674FED"/>
    <w:rsid w:val="0068226F"/>
    <w:rsid w:val="00682CBA"/>
    <w:rsid w:val="00683D90"/>
    <w:rsid w:val="00685D72"/>
    <w:rsid w:val="00686B8B"/>
    <w:rsid w:val="00692EDF"/>
    <w:rsid w:val="006930E5"/>
    <w:rsid w:val="00696281"/>
    <w:rsid w:val="00697E29"/>
    <w:rsid w:val="006A156C"/>
    <w:rsid w:val="006A1796"/>
    <w:rsid w:val="006A57F1"/>
    <w:rsid w:val="006A722E"/>
    <w:rsid w:val="006B0F22"/>
    <w:rsid w:val="006B1F53"/>
    <w:rsid w:val="006B4081"/>
    <w:rsid w:val="006C0044"/>
    <w:rsid w:val="006C0E98"/>
    <w:rsid w:val="006C5D16"/>
    <w:rsid w:val="006C7335"/>
    <w:rsid w:val="006C7406"/>
    <w:rsid w:val="006D05BB"/>
    <w:rsid w:val="006D21DC"/>
    <w:rsid w:val="006D4D01"/>
    <w:rsid w:val="006D7492"/>
    <w:rsid w:val="006D7CAB"/>
    <w:rsid w:val="006E1FC1"/>
    <w:rsid w:val="006F0339"/>
    <w:rsid w:val="006F0652"/>
    <w:rsid w:val="006F2C70"/>
    <w:rsid w:val="0070354F"/>
    <w:rsid w:val="007108CC"/>
    <w:rsid w:val="00713028"/>
    <w:rsid w:val="00714442"/>
    <w:rsid w:val="00714CBC"/>
    <w:rsid w:val="00714DAD"/>
    <w:rsid w:val="0071761E"/>
    <w:rsid w:val="00717DEA"/>
    <w:rsid w:val="00720306"/>
    <w:rsid w:val="00723136"/>
    <w:rsid w:val="00727DA1"/>
    <w:rsid w:val="00732CCF"/>
    <w:rsid w:val="00743217"/>
    <w:rsid w:val="0074424A"/>
    <w:rsid w:val="00746633"/>
    <w:rsid w:val="00751673"/>
    <w:rsid w:val="00753667"/>
    <w:rsid w:val="00753CFA"/>
    <w:rsid w:val="00755170"/>
    <w:rsid w:val="007551EC"/>
    <w:rsid w:val="007635A5"/>
    <w:rsid w:val="0076441C"/>
    <w:rsid w:val="00765F67"/>
    <w:rsid w:val="00771250"/>
    <w:rsid w:val="00773DD9"/>
    <w:rsid w:val="007755D6"/>
    <w:rsid w:val="007756F6"/>
    <w:rsid w:val="00776799"/>
    <w:rsid w:val="00777B2F"/>
    <w:rsid w:val="00785B34"/>
    <w:rsid w:val="00793E1C"/>
    <w:rsid w:val="00795C0E"/>
    <w:rsid w:val="00795EB8"/>
    <w:rsid w:val="0079717C"/>
    <w:rsid w:val="00797224"/>
    <w:rsid w:val="00797290"/>
    <w:rsid w:val="00797642"/>
    <w:rsid w:val="00797860"/>
    <w:rsid w:val="007A4603"/>
    <w:rsid w:val="007A682B"/>
    <w:rsid w:val="007B2440"/>
    <w:rsid w:val="007B2CB9"/>
    <w:rsid w:val="007B4BEA"/>
    <w:rsid w:val="007B645E"/>
    <w:rsid w:val="007C12FC"/>
    <w:rsid w:val="007C1A20"/>
    <w:rsid w:val="007C22ED"/>
    <w:rsid w:val="007C24A3"/>
    <w:rsid w:val="007C3262"/>
    <w:rsid w:val="007C3A8E"/>
    <w:rsid w:val="007D060B"/>
    <w:rsid w:val="007D0D8F"/>
    <w:rsid w:val="007D19B2"/>
    <w:rsid w:val="007D2DD3"/>
    <w:rsid w:val="007D640F"/>
    <w:rsid w:val="007D726A"/>
    <w:rsid w:val="007E26E9"/>
    <w:rsid w:val="007E32B3"/>
    <w:rsid w:val="007E588B"/>
    <w:rsid w:val="007E5F90"/>
    <w:rsid w:val="007E6687"/>
    <w:rsid w:val="007F3E17"/>
    <w:rsid w:val="007F4637"/>
    <w:rsid w:val="007F57DC"/>
    <w:rsid w:val="00801F86"/>
    <w:rsid w:val="00804C36"/>
    <w:rsid w:val="00807045"/>
    <w:rsid w:val="008070D2"/>
    <w:rsid w:val="0080711A"/>
    <w:rsid w:val="008112A7"/>
    <w:rsid w:val="00815AA1"/>
    <w:rsid w:val="0081628C"/>
    <w:rsid w:val="00821F42"/>
    <w:rsid w:val="00823BF3"/>
    <w:rsid w:val="0082448D"/>
    <w:rsid w:val="008353B6"/>
    <w:rsid w:val="00841186"/>
    <w:rsid w:val="008459F6"/>
    <w:rsid w:val="00847E91"/>
    <w:rsid w:val="00847EF3"/>
    <w:rsid w:val="0085268F"/>
    <w:rsid w:val="00853177"/>
    <w:rsid w:val="00853254"/>
    <w:rsid w:val="008540F3"/>
    <w:rsid w:val="00857939"/>
    <w:rsid w:val="00860E60"/>
    <w:rsid w:val="00861BF8"/>
    <w:rsid w:val="008639C9"/>
    <w:rsid w:val="00864738"/>
    <w:rsid w:val="008651C9"/>
    <w:rsid w:val="00865861"/>
    <w:rsid w:val="00866FF0"/>
    <w:rsid w:val="00871988"/>
    <w:rsid w:val="00873A16"/>
    <w:rsid w:val="00877B2C"/>
    <w:rsid w:val="00881F94"/>
    <w:rsid w:val="00882FF6"/>
    <w:rsid w:val="00885D42"/>
    <w:rsid w:val="00886660"/>
    <w:rsid w:val="00886D4F"/>
    <w:rsid w:val="00890DB2"/>
    <w:rsid w:val="00894E3E"/>
    <w:rsid w:val="008A5B91"/>
    <w:rsid w:val="008A7891"/>
    <w:rsid w:val="008A7F5C"/>
    <w:rsid w:val="008B05CC"/>
    <w:rsid w:val="008C10F1"/>
    <w:rsid w:val="008C23D7"/>
    <w:rsid w:val="008C367F"/>
    <w:rsid w:val="008C4ABB"/>
    <w:rsid w:val="008D0B8D"/>
    <w:rsid w:val="008D3743"/>
    <w:rsid w:val="008D3813"/>
    <w:rsid w:val="008E429B"/>
    <w:rsid w:val="008E4542"/>
    <w:rsid w:val="008F146D"/>
    <w:rsid w:val="008F1900"/>
    <w:rsid w:val="00900C86"/>
    <w:rsid w:val="00906E56"/>
    <w:rsid w:val="00910091"/>
    <w:rsid w:val="00910674"/>
    <w:rsid w:val="009119ED"/>
    <w:rsid w:val="00915BCF"/>
    <w:rsid w:val="0092041F"/>
    <w:rsid w:val="00926632"/>
    <w:rsid w:val="009379DB"/>
    <w:rsid w:val="00941530"/>
    <w:rsid w:val="00941E17"/>
    <w:rsid w:val="009437C6"/>
    <w:rsid w:val="00946688"/>
    <w:rsid w:val="00955A9A"/>
    <w:rsid w:val="009564C7"/>
    <w:rsid w:val="009702F9"/>
    <w:rsid w:val="00972766"/>
    <w:rsid w:val="009727B8"/>
    <w:rsid w:val="00973822"/>
    <w:rsid w:val="00973A6E"/>
    <w:rsid w:val="00974BE6"/>
    <w:rsid w:val="0097558E"/>
    <w:rsid w:val="009764A9"/>
    <w:rsid w:val="00976637"/>
    <w:rsid w:val="00980FB6"/>
    <w:rsid w:val="00982535"/>
    <w:rsid w:val="00992035"/>
    <w:rsid w:val="00992EF8"/>
    <w:rsid w:val="00995D53"/>
    <w:rsid w:val="009A059F"/>
    <w:rsid w:val="009A1F14"/>
    <w:rsid w:val="009A3318"/>
    <w:rsid w:val="009A698F"/>
    <w:rsid w:val="009A6F10"/>
    <w:rsid w:val="009B6A58"/>
    <w:rsid w:val="009C1F4E"/>
    <w:rsid w:val="009C3E28"/>
    <w:rsid w:val="009C4B49"/>
    <w:rsid w:val="009C4F9A"/>
    <w:rsid w:val="009C5C3A"/>
    <w:rsid w:val="009C6B70"/>
    <w:rsid w:val="009D0F10"/>
    <w:rsid w:val="009D350E"/>
    <w:rsid w:val="009D53FC"/>
    <w:rsid w:val="009E2E57"/>
    <w:rsid w:val="009E3BB5"/>
    <w:rsid w:val="009E6627"/>
    <w:rsid w:val="009E6B59"/>
    <w:rsid w:val="009E7D29"/>
    <w:rsid w:val="009F2090"/>
    <w:rsid w:val="009F3DD4"/>
    <w:rsid w:val="00A0027A"/>
    <w:rsid w:val="00A00AE7"/>
    <w:rsid w:val="00A00FF1"/>
    <w:rsid w:val="00A02090"/>
    <w:rsid w:val="00A05D8F"/>
    <w:rsid w:val="00A07D19"/>
    <w:rsid w:val="00A10A8C"/>
    <w:rsid w:val="00A12015"/>
    <w:rsid w:val="00A16546"/>
    <w:rsid w:val="00A17965"/>
    <w:rsid w:val="00A17F52"/>
    <w:rsid w:val="00A2478F"/>
    <w:rsid w:val="00A24BE2"/>
    <w:rsid w:val="00A24F9F"/>
    <w:rsid w:val="00A2734E"/>
    <w:rsid w:val="00A33A50"/>
    <w:rsid w:val="00A3438B"/>
    <w:rsid w:val="00A359FE"/>
    <w:rsid w:val="00A36613"/>
    <w:rsid w:val="00A36EFE"/>
    <w:rsid w:val="00A42C60"/>
    <w:rsid w:val="00A44A18"/>
    <w:rsid w:val="00A44E30"/>
    <w:rsid w:val="00A45B6C"/>
    <w:rsid w:val="00A46AEC"/>
    <w:rsid w:val="00A51851"/>
    <w:rsid w:val="00A5318E"/>
    <w:rsid w:val="00A55365"/>
    <w:rsid w:val="00A55444"/>
    <w:rsid w:val="00A56E73"/>
    <w:rsid w:val="00A64443"/>
    <w:rsid w:val="00A677BB"/>
    <w:rsid w:val="00A702F0"/>
    <w:rsid w:val="00A70722"/>
    <w:rsid w:val="00A742B3"/>
    <w:rsid w:val="00A75B9B"/>
    <w:rsid w:val="00A81137"/>
    <w:rsid w:val="00A87572"/>
    <w:rsid w:val="00A92C18"/>
    <w:rsid w:val="00A94B41"/>
    <w:rsid w:val="00AA01C1"/>
    <w:rsid w:val="00AA18EC"/>
    <w:rsid w:val="00AA61B8"/>
    <w:rsid w:val="00AA767E"/>
    <w:rsid w:val="00AB10BA"/>
    <w:rsid w:val="00AB1578"/>
    <w:rsid w:val="00AB4166"/>
    <w:rsid w:val="00AB7CAE"/>
    <w:rsid w:val="00AC2C0E"/>
    <w:rsid w:val="00AC348D"/>
    <w:rsid w:val="00AC4755"/>
    <w:rsid w:val="00AC5DE9"/>
    <w:rsid w:val="00AC65B1"/>
    <w:rsid w:val="00AD431F"/>
    <w:rsid w:val="00AD4FAE"/>
    <w:rsid w:val="00AD5A7C"/>
    <w:rsid w:val="00AD67BC"/>
    <w:rsid w:val="00AE39CC"/>
    <w:rsid w:val="00AF4004"/>
    <w:rsid w:val="00AF7F9C"/>
    <w:rsid w:val="00B02E79"/>
    <w:rsid w:val="00B03C0D"/>
    <w:rsid w:val="00B04D67"/>
    <w:rsid w:val="00B07FB0"/>
    <w:rsid w:val="00B112BF"/>
    <w:rsid w:val="00B16E5F"/>
    <w:rsid w:val="00B17F24"/>
    <w:rsid w:val="00B23304"/>
    <w:rsid w:val="00B273D8"/>
    <w:rsid w:val="00B27A2A"/>
    <w:rsid w:val="00B33471"/>
    <w:rsid w:val="00B34290"/>
    <w:rsid w:val="00B35C45"/>
    <w:rsid w:val="00B401EA"/>
    <w:rsid w:val="00B4146E"/>
    <w:rsid w:val="00B4216F"/>
    <w:rsid w:val="00B429F3"/>
    <w:rsid w:val="00B4360D"/>
    <w:rsid w:val="00B446FE"/>
    <w:rsid w:val="00B44CA5"/>
    <w:rsid w:val="00B47B99"/>
    <w:rsid w:val="00B51352"/>
    <w:rsid w:val="00B538B2"/>
    <w:rsid w:val="00B55F60"/>
    <w:rsid w:val="00B6238C"/>
    <w:rsid w:val="00B65A30"/>
    <w:rsid w:val="00B6647D"/>
    <w:rsid w:val="00B730E7"/>
    <w:rsid w:val="00B7549D"/>
    <w:rsid w:val="00B778B9"/>
    <w:rsid w:val="00B82CAC"/>
    <w:rsid w:val="00B82F48"/>
    <w:rsid w:val="00B843B1"/>
    <w:rsid w:val="00B853ED"/>
    <w:rsid w:val="00B867D6"/>
    <w:rsid w:val="00BA2927"/>
    <w:rsid w:val="00BA2D4B"/>
    <w:rsid w:val="00BA3419"/>
    <w:rsid w:val="00BA6ECD"/>
    <w:rsid w:val="00BA6FA0"/>
    <w:rsid w:val="00BB3C7B"/>
    <w:rsid w:val="00BB5003"/>
    <w:rsid w:val="00BC2F64"/>
    <w:rsid w:val="00BC4F61"/>
    <w:rsid w:val="00BC6F83"/>
    <w:rsid w:val="00BC7549"/>
    <w:rsid w:val="00BD4D09"/>
    <w:rsid w:val="00BD71C5"/>
    <w:rsid w:val="00BD7DA4"/>
    <w:rsid w:val="00BE4C42"/>
    <w:rsid w:val="00BE5A88"/>
    <w:rsid w:val="00BE7F99"/>
    <w:rsid w:val="00BF2635"/>
    <w:rsid w:val="00BF530C"/>
    <w:rsid w:val="00BF5C62"/>
    <w:rsid w:val="00BF75F6"/>
    <w:rsid w:val="00C000DA"/>
    <w:rsid w:val="00C04EA8"/>
    <w:rsid w:val="00C06085"/>
    <w:rsid w:val="00C060F0"/>
    <w:rsid w:val="00C06AE0"/>
    <w:rsid w:val="00C072DB"/>
    <w:rsid w:val="00C07445"/>
    <w:rsid w:val="00C107D2"/>
    <w:rsid w:val="00C13757"/>
    <w:rsid w:val="00C137C9"/>
    <w:rsid w:val="00C14210"/>
    <w:rsid w:val="00C1652D"/>
    <w:rsid w:val="00C173DB"/>
    <w:rsid w:val="00C2497D"/>
    <w:rsid w:val="00C276EF"/>
    <w:rsid w:val="00C30FB6"/>
    <w:rsid w:val="00C30FDD"/>
    <w:rsid w:val="00C35471"/>
    <w:rsid w:val="00C367B7"/>
    <w:rsid w:val="00C36879"/>
    <w:rsid w:val="00C477A7"/>
    <w:rsid w:val="00C50E08"/>
    <w:rsid w:val="00C51617"/>
    <w:rsid w:val="00C527EE"/>
    <w:rsid w:val="00C535C7"/>
    <w:rsid w:val="00C5702B"/>
    <w:rsid w:val="00C60365"/>
    <w:rsid w:val="00C6068F"/>
    <w:rsid w:val="00C626A0"/>
    <w:rsid w:val="00C64E39"/>
    <w:rsid w:val="00C65399"/>
    <w:rsid w:val="00C65957"/>
    <w:rsid w:val="00C65C7B"/>
    <w:rsid w:val="00C66EAB"/>
    <w:rsid w:val="00C67305"/>
    <w:rsid w:val="00C6783F"/>
    <w:rsid w:val="00C70352"/>
    <w:rsid w:val="00C71EA2"/>
    <w:rsid w:val="00C73E32"/>
    <w:rsid w:val="00C73F6F"/>
    <w:rsid w:val="00C80BEB"/>
    <w:rsid w:val="00C874DA"/>
    <w:rsid w:val="00C9424C"/>
    <w:rsid w:val="00C97C10"/>
    <w:rsid w:val="00CA129C"/>
    <w:rsid w:val="00CA1A3D"/>
    <w:rsid w:val="00CA1FA3"/>
    <w:rsid w:val="00CA236D"/>
    <w:rsid w:val="00CA2CCA"/>
    <w:rsid w:val="00CA58DF"/>
    <w:rsid w:val="00CA6C34"/>
    <w:rsid w:val="00CB21F8"/>
    <w:rsid w:val="00CB3A25"/>
    <w:rsid w:val="00CB3D99"/>
    <w:rsid w:val="00CB7159"/>
    <w:rsid w:val="00CC1448"/>
    <w:rsid w:val="00CC211E"/>
    <w:rsid w:val="00CC2F36"/>
    <w:rsid w:val="00CC3614"/>
    <w:rsid w:val="00CC6E96"/>
    <w:rsid w:val="00CD1DBE"/>
    <w:rsid w:val="00CD394A"/>
    <w:rsid w:val="00CD3EBD"/>
    <w:rsid w:val="00CD7D13"/>
    <w:rsid w:val="00CE2183"/>
    <w:rsid w:val="00CE2409"/>
    <w:rsid w:val="00CE33A8"/>
    <w:rsid w:val="00CE3B8E"/>
    <w:rsid w:val="00CE4AF0"/>
    <w:rsid w:val="00CE6EA5"/>
    <w:rsid w:val="00CF4720"/>
    <w:rsid w:val="00CF6791"/>
    <w:rsid w:val="00D01766"/>
    <w:rsid w:val="00D05A28"/>
    <w:rsid w:val="00D06E4B"/>
    <w:rsid w:val="00D07066"/>
    <w:rsid w:val="00D165AA"/>
    <w:rsid w:val="00D17E5B"/>
    <w:rsid w:val="00D23F72"/>
    <w:rsid w:val="00D2673F"/>
    <w:rsid w:val="00D32969"/>
    <w:rsid w:val="00D32BE4"/>
    <w:rsid w:val="00D35026"/>
    <w:rsid w:val="00D36FD1"/>
    <w:rsid w:val="00D430F6"/>
    <w:rsid w:val="00D462C2"/>
    <w:rsid w:val="00D47F2D"/>
    <w:rsid w:val="00D50B07"/>
    <w:rsid w:val="00D53733"/>
    <w:rsid w:val="00D56CD8"/>
    <w:rsid w:val="00D6117A"/>
    <w:rsid w:val="00D62D6B"/>
    <w:rsid w:val="00D62DB5"/>
    <w:rsid w:val="00D65404"/>
    <w:rsid w:val="00D65579"/>
    <w:rsid w:val="00D6586C"/>
    <w:rsid w:val="00D67071"/>
    <w:rsid w:val="00D77E2E"/>
    <w:rsid w:val="00D80C3C"/>
    <w:rsid w:val="00D81ED4"/>
    <w:rsid w:val="00D82516"/>
    <w:rsid w:val="00D83CD6"/>
    <w:rsid w:val="00D84532"/>
    <w:rsid w:val="00D87559"/>
    <w:rsid w:val="00D916A4"/>
    <w:rsid w:val="00D920D6"/>
    <w:rsid w:val="00D9525A"/>
    <w:rsid w:val="00DA0908"/>
    <w:rsid w:val="00DA23E0"/>
    <w:rsid w:val="00DA3D14"/>
    <w:rsid w:val="00DA41D8"/>
    <w:rsid w:val="00DA4214"/>
    <w:rsid w:val="00DA5A46"/>
    <w:rsid w:val="00DA7914"/>
    <w:rsid w:val="00DB17CA"/>
    <w:rsid w:val="00DB44FE"/>
    <w:rsid w:val="00DB49D1"/>
    <w:rsid w:val="00DB5125"/>
    <w:rsid w:val="00DB5FCC"/>
    <w:rsid w:val="00DC0505"/>
    <w:rsid w:val="00DC05DC"/>
    <w:rsid w:val="00DC1E7C"/>
    <w:rsid w:val="00DC20F2"/>
    <w:rsid w:val="00DC242D"/>
    <w:rsid w:val="00DC2DC0"/>
    <w:rsid w:val="00DC3CBD"/>
    <w:rsid w:val="00DC5ED4"/>
    <w:rsid w:val="00DC7484"/>
    <w:rsid w:val="00DD256B"/>
    <w:rsid w:val="00DD2B0C"/>
    <w:rsid w:val="00DD2B3E"/>
    <w:rsid w:val="00DD2DEB"/>
    <w:rsid w:val="00DD54EE"/>
    <w:rsid w:val="00DE0768"/>
    <w:rsid w:val="00DE0AD3"/>
    <w:rsid w:val="00DE3917"/>
    <w:rsid w:val="00DE4647"/>
    <w:rsid w:val="00DF1740"/>
    <w:rsid w:val="00DF6ADD"/>
    <w:rsid w:val="00E00E2C"/>
    <w:rsid w:val="00E00F00"/>
    <w:rsid w:val="00E04599"/>
    <w:rsid w:val="00E074BC"/>
    <w:rsid w:val="00E10ED6"/>
    <w:rsid w:val="00E12FCC"/>
    <w:rsid w:val="00E136FC"/>
    <w:rsid w:val="00E1414A"/>
    <w:rsid w:val="00E224A4"/>
    <w:rsid w:val="00E23A7C"/>
    <w:rsid w:val="00E25F01"/>
    <w:rsid w:val="00E336A6"/>
    <w:rsid w:val="00E36AEC"/>
    <w:rsid w:val="00E40256"/>
    <w:rsid w:val="00E419F7"/>
    <w:rsid w:val="00E41DC9"/>
    <w:rsid w:val="00E47FB6"/>
    <w:rsid w:val="00E510FF"/>
    <w:rsid w:val="00E52697"/>
    <w:rsid w:val="00E570A4"/>
    <w:rsid w:val="00E61ADA"/>
    <w:rsid w:val="00E6616C"/>
    <w:rsid w:val="00E70EC9"/>
    <w:rsid w:val="00E719F4"/>
    <w:rsid w:val="00E71BE9"/>
    <w:rsid w:val="00E72366"/>
    <w:rsid w:val="00E72504"/>
    <w:rsid w:val="00E756C6"/>
    <w:rsid w:val="00E76912"/>
    <w:rsid w:val="00E779B8"/>
    <w:rsid w:val="00E829EB"/>
    <w:rsid w:val="00E83D12"/>
    <w:rsid w:val="00E9048F"/>
    <w:rsid w:val="00E9540C"/>
    <w:rsid w:val="00E959FA"/>
    <w:rsid w:val="00EA075A"/>
    <w:rsid w:val="00EB1719"/>
    <w:rsid w:val="00EB19D1"/>
    <w:rsid w:val="00EB27FA"/>
    <w:rsid w:val="00EB42BF"/>
    <w:rsid w:val="00EB66A2"/>
    <w:rsid w:val="00EB6A58"/>
    <w:rsid w:val="00EB7C97"/>
    <w:rsid w:val="00EC5897"/>
    <w:rsid w:val="00ED0EBB"/>
    <w:rsid w:val="00ED39E2"/>
    <w:rsid w:val="00ED6286"/>
    <w:rsid w:val="00EE19D8"/>
    <w:rsid w:val="00EE2A79"/>
    <w:rsid w:val="00EE35D0"/>
    <w:rsid w:val="00EE7347"/>
    <w:rsid w:val="00EE77ED"/>
    <w:rsid w:val="00EF00B4"/>
    <w:rsid w:val="00EF0C30"/>
    <w:rsid w:val="00EF1254"/>
    <w:rsid w:val="00F00493"/>
    <w:rsid w:val="00F00B7C"/>
    <w:rsid w:val="00F02BA6"/>
    <w:rsid w:val="00F02F98"/>
    <w:rsid w:val="00F03C64"/>
    <w:rsid w:val="00F05C17"/>
    <w:rsid w:val="00F12F4F"/>
    <w:rsid w:val="00F138D7"/>
    <w:rsid w:val="00F230AF"/>
    <w:rsid w:val="00F23B4A"/>
    <w:rsid w:val="00F25D56"/>
    <w:rsid w:val="00F414A2"/>
    <w:rsid w:val="00F44004"/>
    <w:rsid w:val="00F44676"/>
    <w:rsid w:val="00F45CAA"/>
    <w:rsid w:val="00F512AC"/>
    <w:rsid w:val="00F53F9A"/>
    <w:rsid w:val="00F5614E"/>
    <w:rsid w:val="00F604CD"/>
    <w:rsid w:val="00F60828"/>
    <w:rsid w:val="00F62238"/>
    <w:rsid w:val="00F6376C"/>
    <w:rsid w:val="00F6717A"/>
    <w:rsid w:val="00F70B2C"/>
    <w:rsid w:val="00F71B6F"/>
    <w:rsid w:val="00F725F3"/>
    <w:rsid w:val="00F739C8"/>
    <w:rsid w:val="00F74FE8"/>
    <w:rsid w:val="00F81046"/>
    <w:rsid w:val="00F821B1"/>
    <w:rsid w:val="00F977FA"/>
    <w:rsid w:val="00FA0ABE"/>
    <w:rsid w:val="00FA1346"/>
    <w:rsid w:val="00FA2F41"/>
    <w:rsid w:val="00FA4535"/>
    <w:rsid w:val="00FB2FA7"/>
    <w:rsid w:val="00FB3189"/>
    <w:rsid w:val="00FB3217"/>
    <w:rsid w:val="00FC0300"/>
    <w:rsid w:val="00FC25BE"/>
    <w:rsid w:val="00FC2A0E"/>
    <w:rsid w:val="00FD0FA3"/>
    <w:rsid w:val="00FD1218"/>
    <w:rsid w:val="00FD3283"/>
    <w:rsid w:val="00FD3686"/>
    <w:rsid w:val="00FD380D"/>
    <w:rsid w:val="00FD3F8A"/>
    <w:rsid w:val="00FE153B"/>
    <w:rsid w:val="00FE2B9E"/>
    <w:rsid w:val="00FE3982"/>
    <w:rsid w:val="00FE5AD4"/>
    <w:rsid w:val="00FF622F"/>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50"/>
    <o:shapelayout v:ext="edit">
      <o:idmap v:ext="edit" data="1"/>
    </o:shapelayout>
  </w:shapeDefaults>
  <w:decimalSymbol w:val="."/>
  <w:listSeparator w:val=","/>
  <w14:docId w14:val="7758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2C4974"/>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2C4974"/>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F70B2C"/>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F70B2C"/>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DB5FCC"/>
    <w:rPr>
      <w:b/>
      <w:sz w:val="30"/>
    </w:rPr>
  </w:style>
  <w:style w:type="paragraph" w:customStyle="1" w:styleId="cf6rfooter20081113">
    <w:name w:val="cf6rfooter20081113"/>
    <w:basedOn w:val="Footer"/>
    <w:link w:val="cf6rfooter20081113Char"/>
    <w:qFormat/>
    <w:rsid w:val="007C3A8E"/>
    <w:pPr>
      <w:tabs>
        <w:tab w:val="right" w:pos="9900"/>
      </w:tabs>
    </w:pPr>
  </w:style>
  <w:style w:type="character" w:customStyle="1" w:styleId="cf6rfooter20081113Char">
    <w:name w:val="cf6rfooter20081113 Char"/>
    <w:basedOn w:val="FooterChar"/>
    <w:link w:val="cf6rfooter20081113"/>
    <w:rsid w:val="007C3A8E"/>
    <w:rPr>
      <w:rFonts w:asciiTheme="minorHAnsi" w:hAnsiTheme="minorHAnsi"/>
      <w:i w:val="0"/>
    </w:rPr>
  </w:style>
  <w:style w:type="paragraph" w:styleId="ListParagraph">
    <w:name w:val="List Paragraph"/>
    <w:basedOn w:val="Normal"/>
    <w:uiPriority w:val="34"/>
    <w:qFormat/>
    <w:rsid w:val="00E6616C"/>
    <w:pPr>
      <w:ind w:left="720"/>
      <w:contextualSpacing/>
    </w:pPr>
  </w:style>
  <w:style w:type="paragraph" w:customStyle="1" w:styleId="Style17">
    <w:name w:val="Style17"/>
    <w:basedOn w:val="Heading1"/>
    <w:link w:val="Style17Char"/>
    <w:qFormat/>
    <w:rsid w:val="00DE3917"/>
    <w:rPr>
      <w:rFonts w:asciiTheme="minorHAnsi" w:eastAsiaTheme="majorEastAsia" w:hAnsiTheme="minorHAnsi" w:cstheme="majorBidi"/>
      <w:b w:val="0"/>
      <w:bCs/>
      <w:color w:val="365F91" w:themeColor="accent1" w:themeShade="BF"/>
      <w:szCs w:val="28"/>
    </w:rPr>
  </w:style>
  <w:style w:type="paragraph" w:customStyle="1" w:styleId="Style18">
    <w:name w:val="Style18"/>
    <w:basedOn w:val="Heading1"/>
    <w:link w:val="Style18Char"/>
    <w:qFormat/>
    <w:rsid w:val="00DE3917"/>
    <w:pPr>
      <w:jc w:val="right"/>
    </w:pPr>
    <w:rPr>
      <w:rFonts w:asciiTheme="minorHAnsi" w:eastAsiaTheme="majorEastAsia" w:hAnsiTheme="minorHAnsi" w:cstheme="majorBidi"/>
      <w:b w:val="0"/>
      <w:bCs/>
      <w:color w:val="365F91" w:themeColor="accent1" w:themeShade="BF"/>
      <w:szCs w:val="28"/>
    </w:rPr>
  </w:style>
  <w:style w:type="character" w:customStyle="1" w:styleId="Style17Char">
    <w:name w:val="Style17 Char"/>
    <w:basedOn w:val="Heading1Char"/>
    <w:link w:val="Style17"/>
    <w:rsid w:val="00DE3917"/>
    <w:rPr>
      <w:rFonts w:asciiTheme="minorHAnsi" w:eastAsiaTheme="majorEastAsia" w:hAnsiTheme="minorHAnsi" w:cstheme="majorBidi"/>
      <w:b w:val="0"/>
      <w:bCs/>
      <w:color w:val="365F91" w:themeColor="accent1" w:themeShade="BF"/>
      <w:sz w:val="30"/>
      <w:szCs w:val="28"/>
    </w:rPr>
  </w:style>
  <w:style w:type="paragraph" w:customStyle="1" w:styleId="Style19">
    <w:name w:val="Style19"/>
    <w:basedOn w:val="Normal"/>
    <w:link w:val="Style19Char"/>
    <w:qFormat/>
    <w:rsid w:val="00DE3917"/>
    <w:pPr>
      <w:tabs>
        <w:tab w:val="right" w:pos="10543"/>
      </w:tabs>
    </w:pPr>
    <w:rPr>
      <w:rFonts w:asciiTheme="minorHAnsi" w:hAnsiTheme="minorHAnsi"/>
      <w:bCs/>
    </w:rPr>
  </w:style>
  <w:style w:type="character" w:customStyle="1" w:styleId="Style18Char">
    <w:name w:val="Style18 Char"/>
    <w:basedOn w:val="Heading1Char"/>
    <w:link w:val="Style18"/>
    <w:rsid w:val="00DE3917"/>
    <w:rPr>
      <w:rFonts w:asciiTheme="minorHAnsi" w:eastAsiaTheme="majorEastAsia" w:hAnsiTheme="minorHAnsi" w:cstheme="majorBidi"/>
      <w:b w:val="0"/>
      <w:bCs/>
      <w:color w:val="365F91" w:themeColor="accent1" w:themeShade="BF"/>
      <w:sz w:val="30"/>
      <w:szCs w:val="28"/>
    </w:rPr>
  </w:style>
  <w:style w:type="paragraph" w:customStyle="1" w:styleId="Style20">
    <w:name w:val="Style20"/>
    <w:basedOn w:val="Normal"/>
    <w:link w:val="Style20Char"/>
    <w:qFormat/>
    <w:rsid w:val="00DE3917"/>
    <w:rPr>
      <w:rFonts w:asciiTheme="minorHAnsi" w:hAnsiTheme="minorHAnsi"/>
      <w:sz w:val="12"/>
      <w:szCs w:val="12"/>
    </w:rPr>
  </w:style>
  <w:style w:type="character" w:customStyle="1" w:styleId="Style19Char">
    <w:name w:val="Style19 Char"/>
    <w:basedOn w:val="DefaultParagraphFont"/>
    <w:link w:val="Style19"/>
    <w:rsid w:val="00DE3917"/>
    <w:rPr>
      <w:rFonts w:asciiTheme="minorHAnsi" w:hAnsiTheme="minorHAnsi"/>
      <w:bCs/>
    </w:rPr>
  </w:style>
  <w:style w:type="character" w:customStyle="1" w:styleId="Style20Char">
    <w:name w:val="Style20 Char"/>
    <w:basedOn w:val="DefaultParagraphFont"/>
    <w:link w:val="Style20"/>
    <w:rsid w:val="00DE3917"/>
    <w:rPr>
      <w:rFonts w:asciiTheme="minorHAnsi" w:hAnsiTheme="minorHAnsi"/>
      <w:sz w:val="12"/>
      <w:szCs w:val="12"/>
    </w:rPr>
  </w:style>
  <w:style w:type="character" w:customStyle="1" w:styleId="apple-converted-space">
    <w:name w:val="apple-converted-space"/>
    <w:basedOn w:val="DefaultParagraphFont"/>
    <w:rsid w:val="009F3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71993">
      <w:bodyDiv w:val="1"/>
      <w:marLeft w:val="0"/>
      <w:marRight w:val="0"/>
      <w:marTop w:val="0"/>
      <w:marBottom w:val="0"/>
      <w:divBdr>
        <w:top w:val="none" w:sz="0" w:space="0" w:color="auto"/>
        <w:left w:val="none" w:sz="0" w:space="0" w:color="auto"/>
        <w:bottom w:val="none" w:sz="0" w:space="0" w:color="auto"/>
        <w:right w:val="none" w:sz="0" w:space="0" w:color="auto"/>
      </w:divBdr>
    </w:div>
    <w:div w:id="212888681">
      <w:bodyDiv w:val="1"/>
      <w:marLeft w:val="0"/>
      <w:marRight w:val="0"/>
      <w:marTop w:val="0"/>
      <w:marBottom w:val="0"/>
      <w:divBdr>
        <w:top w:val="none" w:sz="0" w:space="0" w:color="auto"/>
        <w:left w:val="none" w:sz="0" w:space="0" w:color="auto"/>
        <w:bottom w:val="none" w:sz="0" w:space="0" w:color="auto"/>
        <w:right w:val="none" w:sz="0" w:space="0" w:color="auto"/>
      </w:divBdr>
    </w:div>
    <w:div w:id="12165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7C7A0-0E4A-47DD-92ED-E84BA7549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5120</Words>
  <Characters>29188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2018-09-27T19:22:00Z</dcterms:created>
  <dcterms:modified xsi:type="dcterms:W3CDTF">2018-12-28T16:18:00Z</dcterms:modified>
</cp:coreProperties>
</file>
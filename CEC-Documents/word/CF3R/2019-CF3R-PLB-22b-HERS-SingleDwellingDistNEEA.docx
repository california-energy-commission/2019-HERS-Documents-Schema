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1624A0" w:rsidRPr="00423815" w:rsidDel="004B7504" w14:paraId="616B2C3E" w14:textId="4E99BB3E" w:rsidTr="006B07A9">
        <w:trPr>
          <w:trHeight w:val="144"/>
          <w:del w:id="0" w:author="Tam, Danny@Energy" w:date="2018-11-29T15:32:00Z"/>
        </w:trPr>
        <w:tc>
          <w:tcPr>
            <w:tcW w:w="10790" w:type="dxa"/>
            <w:gridSpan w:val="3"/>
            <w:tcBorders>
              <w:top w:val="single" w:sz="4" w:space="0" w:color="auto"/>
              <w:bottom w:val="single" w:sz="4" w:space="0" w:color="auto"/>
            </w:tcBorders>
            <w:vAlign w:val="center"/>
          </w:tcPr>
          <w:p w14:paraId="06ED8746" w14:textId="13AC287B"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1" w:author="Tam, Danny@Energy" w:date="2018-11-29T15:32:00Z"/>
                <w:rFonts w:eastAsia="Times New Roman" w:cstheme="minorHAnsi"/>
                <w:sz w:val="20"/>
                <w:szCs w:val="20"/>
              </w:rPr>
            </w:pPr>
            <w:del w:id="2" w:author="Tam, Danny@Energy" w:date="2018-11-29T15:32:00Z">
              <w:r w:rsidRPr="00423815" w:rsidDel="004B7504">
                <w:rPr>
                  <w:rFonts w:cstheme="minorHAnsi"/>
                  <w:b/>
                  <w:sz w:val="20"/>
                  <w:szCs w:val="20"/>
                </w:rPr>
                <w:delText>A. General Information</w:delText>
              </w:r>
            </w:del>
          </w:p>
        </w:tc>
      </w:tr>
      <w:tr w:rsidR="001624A0" w:rsidRPr="00423815" w:rsidDel="004B7504" w14:paraId="15AABAFD" w14:textId="3821693F" w:rsidTr="006B07A9">
        <w:trPr>
          <w:trHeight w:val="144"/>
          <w:del w:id="3" w:author="Tam, Danny@Energy" w:date="2018-11-29T15:32:00Z"/>
        </w:trPr>
        <w:tc>
          <w:tcPr>
            <w:tcW w:w="722" w:type="dxa"/>
            <w:tcBorders>
              <w:top w:val="single" w:sz="4" w:space="0" w:color="auto"/>
              <w:bottom w:val="single" w:sz="4" w:space="0" w:color="auto"/>
              <w:right w:val="single" w:sz="4" w:space="0" w:color="auto"/>
            </w:tcBorders>
            <w:vAlign w:val="center"/>
          </w:tcPr>
          <w:p w14:paraId="678D3FFB" w14:textId="7AB11B14"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jc w:val="center"/>
              <w:rPr>
                <w:del w:id="4" w:author="Tam, Danny@Energy" w:date="2018-11-29T15:32:00Z"/>
                <w:rFonts w:eastAsia="Times New Roman" w:cstheme="minorHAnsi"/>
                <w:sz w:val="20"/>
                <w:szCs w:val="20"/>
              </w:rPr>
            </w:pPr>
            <w:del w:id="5" w:author="Tam, Danny@Energy" w:date="2018-11-29T15:32:00Z">
              <w:r w:rsidRPr="00423815" w:rsidDel="004B7504">
                <w:rPr>
                  <w:rFonts w:eastAsia="Times New Roman" w:cstheme="minorHAnsi"/>
                  <w:sz w:val="20"/>
                  <w:szCs w:val="20"/>
                </w:rPr>
                <w:delText>01</w:delText>
              </w:r>
            </w:del>
          </w:p>
        </w:tc>
        <w:tc>
          <w:tcPr>
            <w:tcW w:w="2378" w:type="dxa"/>
            <w:tcBorders>
              <w:top w:val="single" w:sz="4" w:space="0" w:color="auto"/>
              <w:left w:val="single" w:sz="4" w:space="0" w:color="auto"/>
              <w:bottom w:val="single" w:sz="4" w:space="0" w:color="auto"/>
              <w:right w:val="single" w:sz="4" w:space="0" w:color="auto"/>
            </w:tcBorders>
            <w:vAlign w:val="center"/>
          </w:tcPr>
          <w:p w14:paraId="30DC6AE2" w14:textId="7768BB22"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6" w:author="Tam, Danny@Energy" w:date="2018-11-29T15:32:00Z"/>
                <w:rFonts w:eastAsia="Times New Roman" w:cstheme="minorHAnsi"/>
                <w:sz w:val="20"/>
                <w:szCs w:val="20"/>
              </w:rPr>
            </w:pPr>
            <w:del w:id="7" w:author="Tam, Danny@Energy" w:date="2018-11-29T15:32:00Z">
              <w:r w:rsidRPr="00423815" w:rsidDel="004B7504">
                <w:rPr>
                  <w:rFonts w:eastAsia="Times New Roman" w:cstheme="minorHAnsi"/>
                  <w:sz w:val="20"/>
                  <w:szCs w:val="20"/>
                </w:rPr>
                <w:delText>Dwelling Unit Name</w:delText>
              </w:r>
            </w:del>
          </w:p>
        </w:tc>
        <w:tc>
          <w:tcPr>
            <w:tcW w:w="7690" w:type="dxa"/>
            <w:tcBorders>
              <w:top w:val="single" w:sz="4" w:space="0" w:color="auto"/>
              <w:left w:val="single" w:sz="4" w:space="0" w:color="auto"/>
              <w:bottom w:val="single" w:sz="4" w:space="0" w:color="auto"/>
            </w:tcBorders>
            <w:vAlign w:val="center"/>
          </w:tcPr>
          <w:p w14:paraId="12FD2CC2" w14:textId="07E004B6"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8" w:author="Tam, Danny@Energy" w:date="2018-11-29T15:32:00Z"/>
                <w:rFonts w:eastAsia="Times New Roman" w:cstheme="minorHAnsi"/>
                <w:sz w:val="20"/>
                <w:szCs w:val="20"/>
              </w:rPr>
            </w:pPr>
          </w:p>
        </w:tc>
      </w:tr>
    </w:tbl>
    <w:p w14:paraId="4FCB042C" w14:textId="69FC9405" w:rsidR="007E10A8" w:rsidRPr="00423815" w:rsidDel="004B7504" w:rsidRDefault="007E10A8" w:rsidP="006530E0">
      <w:pPr>
        <w:spacing w:after="0"/>
        <w:rPr>
          <w:del w:id="9" w:author="Tam, Danny@Energy" w:date="2018-11-29T15:32:00Z"/>
          <w:rFonts w:cstheme="minorHAnsi"/>
          <w:sz w:val="20"/>
          <w:szCs w:val="20"/>
        </w:rPr>
      </w:pPr>
    </w:p>
    <w:tbl>
      <w:tblPr>
        <w:tblStyle w:val="TableGrid7"/>
        <w:tblW w:w="0" w:type="auto"/>
        <w:tblLook w:val="04A0" w:firstRow="1" w:lastRow="0" w:firstColumn="1" w:lastColumn="0" w:noHBand="0" w:noVBand="1"/>
      </w:tblPr>
      <w:tblGrid>
        <w:gridCol w:w="902"/>
        <w:gridCol w:w="1203"/>
        <w:gridCol w:w="885"/>
        <w:gridCol w:w="1009"/>
        <w:gridCol w:w="1020"/>
        <w:gridCol w:w="1407"/>
        <w:gridCol w:w="1763"/>
        <w:gridCol w:w="1506"/>
        <w:gridCol w:w="1095"/>
      </w:tblGrid>
      <w:tr w:rsidR="00236FB5" w:rsidRPr="00C048CC" w14:paraId="40159579" w14:textId="50C3A6DF" w:rsidTr="000A706C">
        <w:tc>
          <w:tcPr>
            <w:tcW w:w="10790" w:type="dxa"/>
            <w:gridSpan w:val="9"/>
            <w:shd w:val="clear" w:color="auto" w:fill="auto"/>
          </w:tcPr>
          <w:p w14:paraId="08E86FAB" w14:textId="6283D12A" w:rsidR="00236FB5" w:rsidRPr="00C048CC" w:rsidRDefault="00236FB5" w:rsidP="00C048CC">
            <w:pPr>
              <w:rPr>
                <w:rFonts w:cstheme="minorHAnsi"/>
                <w:b/>
                <w:sz w:val="20"/>
                <w:szCs w:val="20"/>
              </w:rPr>
            </w:pPr>
            <w:del w:id="10" w:author="Tam, Danny@Energy" w:date="2018-11-29T15:32:00Z">
              <w:r w:rsidRPr="00C048CC" w:rsidDel="004B7504">
                <w:rPr>
                  <w:rFonts w:cstheme="minorHAnsi"/>
                  <w:b/>
                  <w:sz w:val="20"/>
                  <w:szCs w:val="20"/>
                </w:rPr>
                <w:delText>B</w:delText>
              </w:r>
            </w:del>
            <w:ins w:id="11" w:author="Tam, Danny@Energy" w:date="2018-11-29T15:32:00Z">
              <w:r w:rsidR="004B7504">
                <w:rPr>
                  <w:rFonts w:cstheme="minorHAnsi"/>
                  <w:b/>
                  <w:sz w:val="20"/>
                  <w:szCs w:val="20"/>
                </w:rPr>
                <w:t>A</w:t>
              </w:r>
            </w:ins>
            <w:r w:rsidRPr="00C048CC">
              <w:rPr>
                <w:rFonts w:cstheme="minorHAnsi"/>
                <w:b/>
                <w:sz w:val="20"/>
                <w:szCs w:val="20"/>
              </w:rPr>
              <w:t>. Design Dwelling Unit Water Heater System Information</w:t>
            </w:r>
          </w:p>
          <w:p w14:paraId="7CE58895" w14:textId="58109BCE" w:rsidR="00236FB5" w:rsidRPr="00675839" w:rsidRDefault="00236FB5" w:rsidP="00C048CC">
            <w:pPr>
              <w:rPr>
                <w:rFonts w:cstheme="minorHAnsi"/>
                <w:b/>
                <w:sz w:val="18"/>
                <w:szCs w:val="18"/>
              </w:rPr>
            </w:pPr>
            <w:r w:rsidRPr="00675839">
              <w:rPr>
                <w:rFonts w:cstheme="minorHAnsi"/>
                <w:sz w:val="18"/>
                <w:szCs w:val="18"/>
              </w:rPr>
              <w:t>This table reports the water heating system(s) features specified on the registered CF1R compliance document for this project.</w:t>
            </w:r>
          </w:p>
        </w:tc>
      </w:tr>
      <w:tr w:rsidR="00236FB5" w:rsidRPr="00C048CC" w14:paraId="5721E0EA" w14:textId="0CB5B897" w:rsidTr="00236FB5">
        <w:tc>
          <w:tcPr>
            <w:tcW w:w="902" w:type="dxa"/>
            <w:vAlign w:val="bottom"/>
          </w:tcPr>
          <w:p w14:paraId="17141C59"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01</w:t>
            </w:r>
          </w:p>
        </w:tc>
        <w:tc>
          <w:tcPr>
            <w:tcW w:w="1203" w:type="dxa"/>
            <w:vAlign w:val="bottom"/>
          </w:tcPr>
          <w:p w14:paraId="7990508E"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02</w:t>
            </w:r>
          </w:p>
        </w:tc>
        <w:tc>
          <w:tcPr>
            <w:tcW w:w="885" w:type="dxa"/>
          </w:tcPr>
          <w:p w14:paraId="306F49B4"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03</w:t>
            </w:r>
          </w:p>
        </w:tc>
        <w:tc>
          <w:tcPr>
            <w:tcW w:w="1009" w:type="dxa"/>
          </w:tcPr>
          <w:p w14:paraId="386B4A72"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04</w:t>
            </w:r>
          </w:p>
        </w:tc>
        <w:tc>
          <w:tcPr>
            <w:tcW w:w="1020" w:type="dxa"/>
          </w:tcPr>
          <w:p w14:paraId="0713B8E8"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05</w:t>
            </w:r>
          </w:p>
        </w:tc>
        <w:tc>
          <w:tcPr>
            <w:tcW w:w="1407" w:type="dxa"/>
            <w:vAlign w:val="bottom"/>
          </w:tcPr>
          <w:p w14:paraId="1AA94652"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06</w:t>
            </w:r>
          </w:p>
        </w:tc>
        <w:tc>
          <w:tcPr>
            <w:tcW w:w="1763" w:type="dxa"/>
          </w:tcPr>
          <w:p w14:paraId="6AFB6771"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07</w:t>
            </w:r>
          </w:p>
        </w:tc>
        <w:tc>
          <w:tcPr>
            <w:tcW w:w="1506" w:type="dxa"/>
          </w:tcPr>
          <w:p w14:paraId="49BC47F8"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08</w:t>
            </w:r>
          </w:p>
        </w:tc>
        <w:tc>
          <w:tcPr>
            <w:tcW w:w="1095" w:type="dxa"/>
          </w:tcPr>
          <w:p w14:paraId="32772118" w14:textId="173A5974"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09</w:t>
            </w:r>
          </w:p>
        </w:tc>
      </w:tr>
      <w:tr w:rsidR="00236FB5" w:rsidRPr="00C048CC" w14:paraId="7D10B45C" w14:textId="1F3D5DF4" w:rsidTr="00236FB5">
        <w:tc>
          <w:tcPr>
            <w:tcW w:w="902" w:type="dxa"/>
            <w:vAlign w:val="bottom"/>
          </w:tcPr>
          <w:p w14:paraId="49BE5975"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67ABF4A"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or Name</w:t>
            </w:r>
          </w:p>
        </w:tc>
        <w:tc>
          <w:tcPr>
            <w:tcW w:w="1203" w:type="dxa"/>
            <w:vAlign w:val="bottom"/>
          </w:tcPr>
          <w:p w14:paraId="4E092EEE"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15A5161"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Make and Model</w:t>
            </w:r>
          </w:p>
        </w:tc>
        <w:tc>
          <w:tcPr>
            <w:tcW w:w="885" w:type="dxa"/>
            <w:vAlign w:val="bottom"/>
          </w:tcPr>
          <w:p w14:paraId="10F0C5D1"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1009" w:type="dxa"/>
            <w:vAlign w:val="bottom"/>
          </w:tcPr>
          <w:p w14:paraId="7FE192A7"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020" w:type="dxa"/>
            <w:vAlign w:val="bottom"/>
          </w:tcPr>
          <w:p w14:paraId="0BC4058F"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407" w:type="dxa"/>
            <w:vAlign w:val="bottom"/>
          </w:tcPr>
          <w:p w14:paraId="7A160035"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Simulated Equipment</w:t>
            </w:r>
          </w:p>
          <w:p w14:paraId="3912F979"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Make and Model</w:t>
            </w:r>
          </w:p>
        </w:tc>
        <w:tc>
          <w:tcPr>
            <w:tcW w:w="1763" w:type="dxa"/>
            <w:vAlign w:val="bottom"/>
          </w:tcPr>
          <w:p w14:paraId="27F9797D"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1506" w:type="dxa"/>
            <w:vAlign w:val="bottom"/>
          </w:tcPr>
          <w:p w14:paraId="28B684C8" w14:textId="3CA8C176"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 xml:space="preserve">Compact </w:t>
            </w:r>
            <w:proofErr w:type="spellStart"/>
            <w:r w:rsidRPr="00675839">
              <w:rPr>
                <w:rFonts w:eastAsia="Times New Roman" w:cstheme="minorHAnsi"/>
                <w:sz w:val="18"/>
                <w:szCs w:val="18"/>
              </w:rPr>
              <w:t>Dist</w:t>
            </w:r>
            <w:ins w:id="12" w:author="Tam, Danny@Energy" w:date="2018-11-29T15:43:00Z">
              <w:r w:rsidR="0032746E" w:rsidRPr="00675839">
                <w:rPr>
                  <w:rFonts w:eastAsia="Times New Roman" w:cstheme="minorHAnsi"/>
                  <w:sz w:val="18"/>
                  <w:szCs w:val="18"/>
                </w:rPr>
                <w:t>rib</w:t>
              </w:r>
            </w:ins>
            <w:proofErr w:type="spellEnd"/>
            <w:r w:rsidRPr="00675839">
              <w:rPr>
                <w:rFonts w:eastAsia="Times New Roman" w:cstheme="minorHAnsi"/>
                <w:sz w:val="18"/>
                <w:szCs w:val="18"/>
              </w:rPr>
              <w:t>.</w:t>
            </w:r>
          </w:p>
        </w:tc>
        <w:tc>
          <w:tcPr>
            <w:tcW w:w="1095" w:type="dxa"/>
            <w:vAlign w:val="bottom"/>
          </w:tcPr>
          <w:p w14:paraId="104A1104" w14:textId="3B980FB6" w:rsidR="00236FB5" w:rsidRPr="00675839" w:rsidRDefault="00236FB5" w:rsidP="00236FB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r>
      <w:tr w:rsidR="00236FB5" w:rsidRPr="00C048CC" w14:paraId="7D1E1D73" w14:textId="047B82D9" w:rsidTr="00236FB5">
        <w:tc>
          <w:tcPr>
            <w:tcW w:w="902" w:type="dxa"/>
          </w:tcPr>
          <w:p w14:paraId="04E4271C" w14:textId="77777777" w:rsidR="00236FB5" w:rsidRPr="00C048CC" w:rsidRDefault="00236FB5" w:rsidP="00C048CC">
            <w:pPr>
              <w:jc w:val="center"/>
              <w:rPr>
                <w:rFonts w:cstheme="minorHAnsi"/>
                <w:sz w:val="20"/>
                <w:szCs w:val="20"/>
              </w:rPr>
            </w:pPr>
          </w:p>
        </w:tc>
        <w:tc>
          <w:tcPr>
            <w:tcW w:w="1203" w:type="dxa"/>
          </w:tcPr>
          <w:p w14:paraId="3FBD100C" w14:textId="77777777" w:rsidR="00236FB5" w:rsidRPr="00C048CC" w:rsidRDefault="00236FB5" w:rsidP="00C048CC">
            <w:pPr>
              <w:jc w:val="center"/>
              <w:rPr>
                <w:rFonts w:cstheme="minorHAnsi"/>
                <w:sz w:val="20"/>
                <w:szCs w:val="20"/>
              </w:rPr>
            </w:pPr>
          </w:p>
        </w:tc>
        <w:tc>
          <w:tcPr>
            <w:tcW w:w="885" w:type="dxa"/>
          </w:tcPr>
          <w:p w14:paraId="531D8303" w14:textId="77777777" w:rsidR="00236FB5" w:rsidRPr="00C048CC" w:rsidRDefault="00236FB5" w:rsidP="00C048CC">
            <w:pPr>
              <w:jc w:val="center"/>
              <w:rPr>
                <w:rFonts w:eastAsia="Times New Roman" w:cstheme="minorHAnsi"/>
                <w:b/>
                <w:i/>
                <w:color w:val="FF0000"/>
                <w:sz w:val="20"/>
                <w:szCs w:val="20"/>
              </w:rPr>
            </w:pPr>
          </w:p>
        </w:tc>
        <w:tc>
          <w:tcPr>
            <w:tcW w:w="1009" w:type="dxa"/>
          </w:tcPr>
          <w:p w14:paraId="2E37DE16" w14:textId="77777777" w:rsidR="00236FB5" w:rsidRPr="00C048CC" w:rsidRDefault="00236FB5" w:rsidP="00C048CC">
            <w:pPr>
              <w:jc w:val="center"/>
              <w:rPr>
                <w:rFonts w:eastAsia="Times New Roman" w:cstheme="minorHAnsi"/>
                <w:b/>
                <w:i/>
                <w:color w:val="FF0000"/>
                <w:sz w:val="20"/>
                <w:szCs w:val="20"/>
              </w:rPr>
            </w:pPr>
          </w:p>
        </w:tc>
        <w:tc>
          <w:tcPr>
            <w:tcW w:w="1020" w:type="dxa"/>
          </w:tcPr>
          <w:p w14:paraId="304FBD39" w14:textId="77777777" w:rsidR="00236FB5" w:rsidRPr="00C048CC" w:rsidRDefault="00236FB5" w:rsidP="00C048CC">
            <w:pPr>
              <w:jc w:val="center"/>
              <w:rPr>
                <w:rFonts w:cstheme="minorHAnsi"/>
                <w:sz w:val="20"/>
                <w:szCs w:val="20"/>
              </w:rPr>
            </w:pPr>
          </w:p>
        </w:tc>
        <w:tc>
          <w:tcPr>
            <w:tcW w:w="1407" w:type="dxa"/>
            <w:vAlign w:val="bottom"/>
          </w:tcPr>
          <w:p w14:paraId="7E1AF544" w14:textId="77777777" w:rsidR="00236FB5" w:rsidRPr="00C048CC" w:rsidRDefault="00236FB5" w:rsidP="00C048CC">
            <w:pPr>
              <w:jc w:val="center"/>
              <w:rPr>
                <w:rFonts w:cstheme="minorHAnsi"/>
                <w:sz w:val="20"/>
                <w:szCs w:val="20"/>
              </w:rPr>
            </w:pPr>
          </w:p>
        </w:tc>
        <w:tc>
          <w:tcPr>
            <w:tcW w:w="1763" w:type="dxa"/>
          </w:tcPr>
          <w:p w14:paraId="6B402F6E" w14:textId="77777777" w:rsidR="00236FB5" w:rsidRPr="00C048CC" w:rsidRDefault="00236FB5" w:rsidP="00C048CC">
            <w:pPr>
              <w:jc w:val="center"/>
              <w:rPr>
                <w:rFonts w:cstheme="minorHAnsi"/>
                <w:sz w:val="20"/>
                <w:szCs w:val="20"/>
              </w:rPr>
            </w:pPr>
          </w:p>
        </w:tc>
        <w:tc>
          <w:tcPr>
            <w:tcW w:w="1506" w:type="dxa"/>
          </w:tcPr>
          <w:p w14:paraId="18688760" w14:textId="77777777" w:rsidR="00236FB5" w:rsidRPr="00C048CC" w:rsidRDefault="00236FB5" w:rsidP="00C048CC">
            <w:pPr>
              <w:jc w:val="center"/>
              <w:rPr>
                <w:rFonts w:cstheme="minorHAnsi"/>
                <w:sz w:val="20"/>
                <w:szCs w:val="20"/>
              </w:rPr>
            </w:pPr>
          </w:p>
        </w:tc>
        <w:tc>
          <w:tcPr>
            <w:tcW w:w="1095" w:type="dxa"/>
          </w:tcPr>
          <w:p w14:paraId="115781BF" w14:textId="77777777" w:rsidR="00236FB5" w:rsidRPr="00C048CC" w:rsidRDefault="00236FB5" w:rsidP="00C048CC">
            <w:pPr>
              <w:jc w:val="center"/>
              <w:rPr>
                <w:rFonts w:cstheme="minorHAnsi"/>
                <w:sz w:val="20"/>
                <w:szCs w:val="20"/>
              </w:rPr>
            </w:pPr>
          </w:p>
        </w:tc>
      </w:tr>
      <w:tr w:rsidR="00236FB5" w:rsidRPr="00C048CC" w14:paraId="737F9E7C" w14:textId="651937BA" w:rsidTr="00236FB5">
        <w:tc>
          <w:tcPr>
            <w:tcW w:w="902" w:type="dxa"/>
          </w:tcPr>
          <w:p w14:paraId="075CD219" w14:textId="77777777" w:rsidR="00236FB5" w:rsidRPr="00C048CC" w:rsidRDefault="00236FB5" w:rsidP="00C048CC">
            <w:pPr>
              <w:jc w:val="center"/>
              <w:rPr>
                <w:rFonts w:cstheme="minorHAnsi"/>
                <w:sz w:val="20"/>
                <w:szCs w:val="20"/>
              </w:rPr>
            </w:pPr>
          </w:p>
        </w:tc>
        <w:tc>
          <w:tcPr>
            <w:tcW w:w="1203" w:type="dxa"/>
          </w:tcPr>
          <w:p w14:paraId="0EF4AC60" w14:textId="77777777" w:rsidR="00236FB5" w:rsidRPr="00C048CC" w:rsidRDefault="00236FB5" w:rsidP="00C048CC">
            <w:pPr>
              <w:jc w:val="center"/>
              <w:rPr>
                <w:rFonts w:cstheme="minorHAnsi"/>
                <w:sz w:val="20"/>
                <w:szCs w:val="20"/>
              </w:rPr>
            </w:pPr>
          </w:p>
        </w:tc>
        <w:tc>
          <w:tcPr>
            <w:tcW w:w="885" w:type="dxa"/>
          </w:tcPr>
          <w:p w14:paraId="5B85A78E" w14:textId="77777777" w:rsidR="00236FB5" w:rsidRPr="00C048CC" w:rsidRDefault="00236FB5" w:rsidP="00C048CC">
            <w:pPr>
              <w:jc w:val="center"/>
              <w:rPr>
                <w:rFonts w:cstheme="minorHAnsi"/>
                <w:sz w:val="20"/>
                <w:szCs w:val="20"/>
              </w:rPr>
            </w:pPr>
          </w:p>
        </w:tc>
        <w:tc>
          <w:tcPr>
            <w:tcW w:w="1009" w:type="dxa"/>
          </w:tcPr>
          <w:p w14:paraId="3179D3C5" w14:textId="77777777" w:rsidR="00236FB5" w:rsidRPr="00C048CC" w:rsidRDefault="00236FB5" w:rsidP="00C048CC">
            <w:pPr>
              <w:jc w:val="center"/>
              <w:rPr>
                <w:rFonts w:cstheme="minorHAnsi"/>
                <w:sz w:val="20"/>
                <w:szCs w:val="20"/>
              </w:rPr>
            </w:pPr>
          </w:p>
        </w:tc>
        <w:tc>
          <w:tcPr>
            <w:tcW w:w="1020" w:type="dxa"/>
          </w:tcPr>
          <w:p w14:paraId="29BDF699" w14:textId="77777777" w:rsidR="00236FB5" w:rsidRPr="00C048CC" w:rsidRDefault="00236FB5" w:rsidP="00C048CC">
            <w:pPr>
              <w:jc w:val="center"/>
              <w:rPr>
                <w:rFonts w:cstheme="minorHAnsi"/>
                <w:sz w:val="20"/>
                <w:szCs w:val="20"/>
              </w:rPr>
            </w:pPr>
          </w:p>
        </w:tc>
        <w:tc>
          <w:tcPr>
            <w:tcW w:w="1407" w:type="dxa"/>
          </w:tcPr>
          <w:p w14:paraId="77AA10BD" w14:textId="77777777" w:rsidR="00236FB5" w:rsidRPr="00C048CC" w:rsidRDefault="00236FB5" w:rsidP="00C048CC">
            <w:pPr>
              <w:jc w:val="center"/>
              <w:rPr>
                <w:rFonts w:cstheme="minorHAnsi"/>
                <w:sz w:val="20"/>
                <w:szCs w:val="20"/>
              </w:rPr>
            </w:pPr>
          </w:p>
        </w:tc>
        <w:tc>
          <w:tcPr>
            <w:tcW w:w="1763" w:type="dxa"/>
          </w:tcPr>
          <w:p w14:paraId="52511599" w14:textId="77777777" w:rsidR="00236FB5" w:rsidRPr="00C048CC" w:rsidRDefault="00236FB5" w:rsidP="00C048CC">
            <w:pPr>
              <w:jc w:val="center"/>
              <w:rPr>
                <w:rFonts w:cstheme="minorHAnsi"/>
                <w:sz w:val="20"/>
                <w:szCs w:val="20"/>
              </w:rPr>
            </w:pPr>
          </w:p>
        </w:tc>
        <w:tc>
          <w:tcPr>
            <w:tcW w:w="1506" w:type="dxa"/>
          </w:tcPr>
          <w:p w14:paraId="0BB68100" w14:textId="77777777" w:rsidR="00236FB5" w:rsidRPr="00C048CC" w:rsidRDefault="00236FB5" w:rsidP="00C048CC">
            <w:pPr>
              <w:jc w:val="center"/>
              <w:rPr>
                <w:rFonts w:cstheme="minorHAnsi"/>
                <w:sz w:val="20"/>
                <w:szCs w:val="20"/>
              </w:rPr>
            </w:pPr>
          </w:p>
        </w:tc>
        <w:tc>
          <w:tcPr>
            <w:tcW w:w="1095" w:type="dxa"/>
          </w:tcPr>
          <w:p w14:paraId="137BD561" w14:textId="77777777" w:rsidR="00236FB5" w:rsidRPr="00C048CC" w:rsidRDefault="00236FB5" w:rsidP="00C048CC">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795" w:type="dxa"/>
        <w:tblLook w:val="04A0" w:firstRow="1" w:lastRow="0" w:firstColumn="1" w:lastColumn="0" w:noHBand="0" w:noVBand="1"/>
      </w:tblPr>
      <w:tblGrid>
        <w:gridCol w:w="912"/>
        <w:gridCol w:w="1784"/>
        <w:gridCol w:w="923"/>
        <w:gridCol w:w="1282"/>
        <w:gridCol w:w="1309"/>
        <w:gridCol w:w="1916"/>
        <w:gridCol w:w="1589"/>
        <w:gridCol w:w="1080"/>
      </w:tblGrid>
      <w:tr w:rsidR="00236FB5" w:rsidRPr="00C048CC" w14:paraId="1E8C3A85" w14:textId="17FA6734" w:rsidTr="00236FB5">
        <w:tc>
          <w:tcPr>
            <w:tcW w:w="10795" w:type="dxa"/>
            <w:gridSpan w:val="8"/>
          </w:tcPr>
          <w:p w14:paraId="7EB6E0F6" w14:textId="681CB605" w:rsidR="00236FB5" w:rsidRPr="00C048CC" w:rsidRDefault="00236FB5" w:rsidP="00C048CC">
            <w:pPr>
              <w:rPr>
                <w:rFonts w:cstheme="minorHAnsi"/>
                <w:b/>
                <w:sz w:val="20"/>
                <w:szCs w:val="20"/>
              </w:rPr>
            </w:pPr>
            <w:del w:id="13" w:author="Tam, Danny@Energy" w:date="2018-11-29T15:32:00Z">
              <w:r w:rsidRPr="00C048CC" w:rsidDel="004B7504">
                <w:rPr>
                  <w:rFonts w:cstheme="minorHAnsi"/>
                  <w:b/>
                  <w:sz w:val="20"/>
                  <w:szCs w:val="20"/>
                </w:rPr>
                <w:delText>C</w:delText>
              </w:r>
            </w:del>
            <w:ins w:id="14" w:author="Tam, Danny@Energy" w:date="2018-11-29T15:32:00Z">
              <w:r w:rsidR="004B7504">
                <w:rPr>
                  <w:rFonts w:cstheme="minorHAnsi"/>
                  <w:b/>
                  <w:sz w:val="20"/>
                  <w:szCs w:val="20"/>
                </w:rPr>
                <w:t>B</w:t>
              </w:r>
            </w:ins>
            <w:r w:rsidRPr="00C048CC">
              <w:rPr>
                <w:rFonts w:cstheme="minorHAnsi"/>
                <w:b/>
                <w:sz w:val="20"/>
                <w:szCs w:val="20"/>
              </w:rPr>
              <w:t>. Installed Dwelling Unit Water Heater System Information</w:t>
            </w:r>
          </w:p>
          <w:p w14:paraId="7C55E804" w14:textId="48E12AFD" w:rsidR="00236FB5" w:rsidRPr="00675839" w:rsidRDefault="00236FB5" w:rsidP="00C048CC">
            <w:pPr>
              <w:rPr>
                <w:rFonts w:cstheme="minorHAnsi"/>
                <w:b/>
                <w:sz w:val="18"/>
                <w:szCs w:val="18"/>
              </w:rPr>
            </w:pPr>
            <w:r w:rsidRPr="00675839">
              <w:rPr>
                <w:rFonts w:eastAsia="Times New Roman" w:cstheme="minorHAnsi"/>
                <w:sz w:val="18"/>
                <w:szCs w:val="18"/>
              </w:rPr>
              <w:t>This table reports the water heating system features installed in this project</w:t>
            </w:r>
            <w:r w:rsidRPr="00675839">
              <w:rPr>
                <w:rFonts w:cstheme="minorHAnsi"/>
                <w:sz w:val="18"/>
                <w:szCs w:val="18"/>
              </w:rPr>
              <w:t>.</w:t>
            </w:r>
          </w:p>
        </w:tc>
      </w:tr>
      <w:tr w:rsidR="00236FB5" w:rsidRPr="00C048CC" w14:paraId="0E30C35E" w14:textId="06B2CF27" w:rsidTr="00236FB5">
        <w:tc>
          <w:tcPr>
            <w:tcW w:w="912" w:type="dxa"/>
            <w:vAlign w:val="bottom"/>
          </w:tcPr>
          <w:p w14:paraId="04ADB299"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01</w:t>
            </w:r>
          </w:p>
        </w:tc>
        <w:tc>
          <w:tcPr>
            <w:tcW w:w="1784" w:type="dxa"/>
            <w:vAlign w:val="bottom"/>
          </w:tcPr>
          <w:p w14:paraId="16A9467D"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02</w:t>
            </w:r>
          </w:p>
        </w:tc>
        <w:tc>
          <w:tcPr>
            <w:tcW w:w="923" w:type="dxa"/>
          </w:tcPr>
          <w:p w14:paraId="7701F802"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03</w:t>
            </w:r>
          </w:p>
        </w:tc>
        <w:tc>
          <w:tcPr>
            <w:tcW w:w="1282" w:type="dxa"/>
          </w:tcPr>
          <w:p w14:paraId="21945353"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04</w:t>
            </w:r>
          </w:p>
        </w:tc>
        <w:tc>
          <w:tcPr>
            <w:tcW w:w="1309" w:type="dxa"/>
          </w:tcPr>
          <w:p w14:paraId="524D4E86"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05</w:t>
            </w:r>
          </w:p>
        </w:tc>
        <w:tc>
          <w:tcPr>
            <w:tcW w:w="1916" w:type="dxa"/>
          </w:tcPr>
          <w:p w14:paraId="7ACA4D6F"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06</w:t>
            </w:r>
          </w:p>
        </w:tc>
        <w:tc>
          <w:tcPr>
            <w:tcW w:w="1589" w:type="dxa"/>
          </w:tcPr>
          <w:p w14:paraId="3E098499" w14:textId="77777777"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07</w:t>
            </w:r>
          </w:p>
        </w:tc>
        <w:tc>
          <w:tcPr>
            <w:tcW w:w="1080" w:type="dxa"/>
          </w:tcPr>
          <w:p w14:paraId="14C1BBA6" w14:textId="74FA2940" w:rsidR="00236FB5" w:rsidRPr="00675839" w:rsidRDefault="00236FB5" w:rsidP="00C048CC">
            <w:pPr>
              <w:jc w:val="center"/>
              <w:rPr>
                <w:rFonts w:eastAsia="Times New Roman" w:cstheme="minorHAnsi"/>
                <w:sz w:val="18"/>
                <w:szCs w:val="18"/>
              </w:rPr>
            </w:pPr>
            <w:r w:rsidRPr="00675839">
              <w:rPr>
                <w:rFonts w:eastAsia="Times New Roman" w:cstheme="minorHAnsi"/>
                <w:sz w:val="18"/>
                <w:szCs w:val="18"/>
              </w:rPr>
              <w:t>08</w:t>
            </w:r>
          </w:p>
        </w:tc>
      </w:tr>
      <w:tr w:rsidR="00236FB5" w:rsidRPr="00C048CC" w14:paraId="316B3224" w14:textId="674896C9" w:rsidTr="00236FB5">
        <w:tc>
          <w:tcPr>
            <w:tcW w:w="912" w:type="dxa"/>
            <w:vAlign w:val="bottom"/>
          </w:tcPr>
          <w:p w14:paraId="7FC3A232"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0F324916"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or Name</w:t>
            </w:r>
          </w:p>
        </w:tc>
        <w:tc>
          <w:tcPr>
            <w:tcW w:w="1784" w:type="dxa"/>
            <w:vAlign w:val="bottom"/>
          </w:tcPr>
          <w:p w14:paraId="172A7A48"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3A1D2DA" w14:textId="77777777" w:rsidR="00236FB5" w:rsidRPr="00675839" w:rsidRDefault="00236FB5" w:rsidP="00C048CC">
            <w:pPr>
              <w:jc w:val="center"/>
              <w:rPr>
                <w:rFonts w:cstheme="minorHAnsi"/>
                <w:sz w:val="18"/>
                <w:szCs w:val="18"/>
              </w:rPr>
            </w:pPr>
            <w:r w:rsidRPr="00675839">
              <w:rPr>
                <w:rFonts w:eastAsia="Times New Roman" w:cstheme="minorHAnsi"/>
                <w:sz w:val="18"/>
                <w:szCs w:val="18"/>
              </w:rPr>
              <w:t>Make and Model</w:t>
            </w:r>
          </w:p>
        </w:tc>
        <w:tc>
          <w:tcPr>
            <w:tcW w:w="923" w:type="dxa"/>
            <w:vAlign w:val="bottom"/>
          </w:tcPr>
          <w:p w14:paraId="0222E5F7"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1282" w:type="dxa"/>
            <w:vAlign w:val="bottom"/>
          </w:tcPr>
          <w:p w14:paraId="0FDCF65F"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309" w:type="dxa"/>
            <w:vAlign w:val="bottom"/>
          </w:tcPr>
          <w:p w14:paraId="2AE4527D"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916" w:type="dxa"/>
            <w:vAlign w:val="bottom"/>
          </w:tcPr>
          <w:p w14:paraId="143D43D4" w14:textId="77777777" w:rsidR="00236FB5" w:rsidRPr="00675839"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1589" w:type="dxa"/>
            <w:vAlign w:val="bottom"/>
          </w:tcPr>
          <w:p w14:paraId="0D5FDB42" w14:textId="7CF22FBC" w:rsidR="00236FB5" w:rsidRPr="00675839" w:rsidRDefault="00236FB5" w:rsidP="00236FB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 xml:space="preserve">Compact </w:t>
            </w:r>
            <w:proofErr w:type="spellStart"/>
            <w:r w:rsidRPr="00675839">
              <w:rPr>
                <w:rFonts w:eastAsia="Times New Roman" w:cstheme="minorHAnsi"/>
                <w:sz w:val="18"/>
                <w:szCs w:val="18"/>
              </w:rPr>
              <w:t>Dist</w:t>
            </w:r>
            <w:ins w:id="15" w:author="Tam, Danny@Energy" w:date="2018-11-29T15:43:00Z">
              <w:r w:rsidR="0032746E" w:rsidRPr="00675839">
                <w:rPr>
                  <w:rFonts w:eastAsia="Times New Roman" w:cstheme="minorHAnsi"/>
                  <w:sz w:val="18"/>
                  <w:szCs w:val="18"/>
                </w:rPr>
                <w:t>rib</w:t>
              </w:r>
            </w:ins>
            <w:proofErr w:type="spellEnd"/>
            <w:r w:rsidRPr="00675839">
              <w:rPr>
                <w:rFonts w:eastAsia="Times New Roman" w:cstheme="minorHAnsi"/>
                <w:sz w:val="18"/>
                <w:szCs w:val="18"/>
              </w:rPr>
              <w:t>.</w:t>
            </w:r>
          </w:p>
        </w:tc>
        <w:tc>
          <w:tcPr>
            <w:tcW w:w="1080" w:type="dxa"/>
            <w:vAlign w:val="bottom"/>
          </w:tcPr>
          <w:p w14:paraId="66CD81CC" w14:textId="7B855888" w:rsidR="00236FB5" w:rsidRPr="00675839" w:rsidRDefault="00236FB5" w:rsidP="00236FB5">
            <w:pPr>
              <w:keepNext/>
              <w:tabs>
                <w:tab w:val="left" w:pos="2160"/>
                <w:tab w:val="left" w:pos="2700"/>
                <w:tab w:val="left" w:pos="3420"/>
                <w:tab w:val="left" w:pos="3780"/>
                <w:tab w:val="left" w:pos="5760"/>
                <w:tab w:val="left" w:pos="7212"/>
              </w:tabs>
              <w:jc w:val="center"/>
              <w:rPr>
                <w:rFonts w:eastAsia="Times New Roman" w:cstheme="minorHAnsi"/>
                <w:sz w:val="18"/>
                <w:szCs w:val="18"/>
              </w:rPr>
            </w:pPr>
          </w:p>
          <w:p w14:paraId="45A243A8" w14:textId="3B187CB2" w:rsidR="00236FB5" w:rsidRPr="00675839" w:rsidRDefault="00236FB5" w:rsidP="00236FB5">
            <w:pPr>
              <w:jc w:val="center"/>
              <w:rPr>
                <w:rFonts w:eastAsia="Times New Roman" w:cstheme="minorHAnsi"/>
                <w:sz w:val="18"/>
                <w:szCs w:val="18"/>
              </w:rPr>
            </w:pPr>
          </w:p>
          <w:p w14:paraId="35749F51" w14:textId="5E0890D3" w:rsidR="00236FB5" w:rsidRPr="00675839" w:rsidRDefault="00236FB5" w:rsidP="00236FB5">
            <w:pPr>
              <w:jc w:val="center"/>
              <w:rPr>
                <w:rFonts w:eastAsia="Times New Roman" w:cstheme="minorHAnsi"/>
                <w:sz w:val="18"/>
                <w:szCs w:val="18"/>
              </w:rPr>
            </w:pPr>
          </w:p>
          <w:p w14:paraId="09A8D11D" w14:textId="6121A824" w:rsidR="00236FB5" w:rsidRPr="00675839" w:rsidRDefault="00236FB5" w:rsidP="00236FB5">
            <w:pPr>
              <w:jc w:val="center"/>
              <w:rPr>
                <w:rFonts w:eastAsia="Times New Roman" w:cstheme="minorHAnsi"/>
                <w:sz w:val="18"/>
                <w:szCs w:val="18"/>
              </w:rPr>
            </w:pPr>
            <w:r w:rsidRPr="00675839">
              <w:rPr>
                <w:rFonts w:eastAsia="Times New Roman" w:cstheme="minorHAnsi"/>
                <w:sz w:val="18"/>
                <w:szCs w:val="18"/>
              </w:rPr>
              <w:t>Drain Water Heat Recovery</w:t>
            </w:r>
          </w:p>
        </w:tc>
      </w:tr>
      <w:tr w:rsidR="00236FB5" w:rsidRPr="00C048CC" w14:paraId="763BDE8F" w14:textId="74F954B6" w:rsidTr="00236FB5">
        <w:tc>
          <w:tcPr>
            <w:tcW w:w="912" w:type="dxa"/>
          </w:tcPr>
          <w:p w14:paraId="786F6DA2" w14:textId="77777777" w:rsidR="00236FB5" w:rsidRPr="00675839" w:rsidRDefault="00236FB5" w:rsidP="00C048CC">
            <w:pPr>
              <w:jc w:val="center"/>
              <w:rPr>
                <w:rFonts w:cstheme="minorHAnsi"/>
                <w:sz w:val="18"/>
                <w:szCs w:val="18"/>
              </w:rPr>
            </w:pPr>
          </w:p>
        </w:tc>
        <w:tc>
          <w:tcPr>
            <w:tcW w:w="1784" w:type="dxa"/>
          </w:tcPr>
          <w:p w14:paraId="65CDE8E5" w14:textId="77777777" w:rsidR="00236FB5" w:rsidRPr="00675839" w:rsidRDefault="00236FB5" w:rsidP="00C048CC">
            <w:pPr>
              <w:jc w:val="center"/>
              <w:rPr>
                <w:rFonts w:cstheme="minorHAnsi"/>
                <w:sz w:val="18"/>
                <w:szCs w:val="18"/>
              </w:rPr>
            </w:pPr>
          </w:p>
        </w:tc>
        <w:tc>
          <w:tcPr>
            <w:tcW w:w="923" w:type="dxa"/>
          </w:tcPr>
          <w:p w14:paraId="276C7B93" w14:textId="77777777" w:rsidR="00236FB5" w:rsidRPr="00C048CC" w:rsidRDefault="00236FB5" w:rsidP="00C048CC">
            <w:pPr>
              <w:jc w:val="center"/>
              <w:rPr>
                <w:rFonts w:eastAsia="Times New Roman" w:cstheme="minorHAnsi"/>
                <w:b/>
                <w:i/>
                <w:color w:val="FF0000"/>
                <w:sz w:val="20"/>
                <w:szCs w:val="20"/>
              </w:rPr>
            </w:pPr>
          </w:p>
        </w:tc>
        <w:tc>
          <w:tcPr>
            <w:tcW w:w="1282" w:type="dxa"/>
          </w:tcPr>
          <w:p w14:paraId="07CD7CD7" w14:textId="77777777" w:rsidR="00236FB5" w:rsidRPr="00C048CC" w:rsidRDefault="00236FB5" w:rsidP="00C048CC">
            <w:pPr>
              <w:jc w:val="center"/>
              <w:rPr>
                <w:rFonts w:eastAsia="Times New Roman" w:cstheme="minorHAnsi"/>
                <w:b/>
                <w:i/>
                <w:color w:val="FF0000"/>
                <w:sz w:val="20"/>
                <w:szCs w:val="20"/>
              </w:rPr>
            </w:pPr>
          </w:p>
        </w:tc>
        <w:tc>
          <w:tcPr>
            <w:tcW w:w="1309" w:type="dxa"/>
          </w:tcPr>
          <w:p w14:paraId="713AEDB0" w14:textId="77777777" w:rsidR="00236FB5" w:rsidRPr="00C048CC" w:rsidRDefault="00236FB5" w:rsidP="00C048CC">
            <w:pPr>
              <w:jc w:val="center"/>
              <w:rPr>
                <w:rFonts w:cstheme="minorHAnsi"/>
                <w:sz w:val="20"/>
                <w:szCs w:val="20"/>
              </w:rPr>
            </w:pPr>
          </w:p>
        </w:tc>
        <w:tc>
          <w:tcPr>
            <w:tcW w:w="1916" w:type="dxa"/>
          </w:tcPr>
          <w:p w14:paraId="7CBD71DE" w14:textId="77777777" w:rsidR="00236FB5" w:rsidRPr="00C048CC" w:rsidRDefault="00236FB5" w:rsidP="00C048CC">
            <w:pPr>
              <w:jc w:val="center"/>
              <w:rPr>
                <w:rFonts w:cstheme="minorHAnsi"/>
                <w:sz w:val="20"/>
                <w:szCs w:val="20"/>
              </w:rPr>
            </w:pPr>
          </w:p>
        </w:tc>
        <w:tc>
          <w:tcPr>
            <w:tcW w:w="1589" w:type="dxa"/>
          </w:tcPr>
          <w:p w14:paraId="0AC65873" w14:textId="77777777" w:rsidR="00236FB5" w:rsidRPr="00C048CC" w:rsidRDefault="00236FB5" w:rsidP="00C048CC">
            <w:pPr>
              <w:jc w:val="center"/>
              <w:rPr>
                <w:rFonts w:cstheme="minorHAnsi"/>
                <w:sz w:val="20"/>
                <w:szCs w:val="20"/>
              </w:rPr>
            </w:pPr>
          </w:p>
        </w:tc>
        <w:tc>
          <w:tcPr>
            <w:tcW w:w="1080" w:type="dxa"/>
          </w:tcPr>
          <w:p w14:paraId="1C33AFA6" w14:textId="77777777" w:rsidR="00236FB5" w:rsidRPr="00C048CC" w:rsidRDefault="00236FB5" w:rsidP="00C048CC">
            <w:pPr>
              <w:jc w:val="center"/>
              <w:rPr>
                <w:rFonts w:cstheme="minorHAnsi"/>
                <w:sz w:val="20"/>
                <w:szCs w:val="20"/>
              </w:rPr>
            </w:pPr>
          </w:p>
        </w:tc>
      </w:tr>
      <w:tr w:rsidR="00236FB5" w:rsidRPr="00C048CC" w14:paraId="4DE6AEF8" w14:textId="05E62B94" w:rsidTr="00236FB5">
        <w:tc>
          <w:tcPr>
            <w:tcW w:w="912" w:type="dxa"/>
          </w:tcPr>
          <w:p w14:paraId="71D60949" w14:textId="77777777" w:rsidR="00236FB5" w:rsidRPr="00675839" w:rsidRDefault="00236FB5" w:rsidP="00C048CC">
            <w:pPr>
              <w:jc w:val="center"/>
              <w:rPr>
                <w:rFonts w:cstheme="minorHAnsi"/>
                <w:sz w:val="18"/>
                <w:szCs w:val="18"/>
              </w:rPr>
            </w:pPr>
          </w:p>
        </w:tc>
        <w:tc>
          <w:tcPr>
            <w:tcW w:w="1784" w:type="dxa"/>
          </w:tcPr>
          <w:p w14:paraId="3B2F20BE" w14:textId="77777777" w:rsidR="00236FB5" w:rsidRPr="00675839" w:rsidRDefault="00236FB5" w:rsidP="00C048CC">
            <w:pPr>
              <w:jc w:val="center"/>
              <w:rPr>
                <w:rFonts w:cstheme="minorHAnsi"/>
                <w:sz w:val="18"/>
                <w:szCs w:val="18"/>
              </w:rPr>
            </w:pPr>
          </w:p>
        </w:tc>
        <w:tc>
          <w:tcPr>
            <w:tcW w:w="923" w:type="dxa"/>
          </w:tcPr>
          <w:p w14:paraId="1A07F02B" w14:textId="77777777" w:rsidR="00236FB5" w:rsidRPr="00C048CC" w:rsidRDefault="00236FB5" w:rsidP="00C048CC">
            <w:pPr>
              <w:jc w:val="center"/>
              <w:rPr>
                <w:rFonts w:cstheme="minorHAnsi"/>
                <w:sz w:val="20"/>
                <w:szCs w:val="20"/>
              </w:rPr>
            </w:pPr>
          </w:p>
        </w:tc>
        <w:tc>
          <w:tcPr>
            <w:tcW w:w="1282" w:type="dxa"/>
          </w:tcPr>
          <w:p w14:paraId="3D955E9D" w14:textId="77777777" w:rsidR="00236FB5" w:rsidRPr="00C048CC" w:rsidRDefault="00236FB5" w:rsidP="00C048CC">
            <w:pPr>
              <w:jc w:val="center"/>
              <w:rPr>
                <w:rFonts w:cstheme="minorHAnsi"/>
                <w:sz w:val="20"/>
                <w:szCs w:val="20"/>
              </w:rPr>
            </w:pPr>
          </w:p>
        </w:tc>
        <w:tc>
          <w:tcPr>
            <w:tcW w:w="1309" w:type="dxa"/>
          </w:tcPr>
          <w:p w14:paraId="265B8155" w14:textId="77777777" w:rsidR="00236FB5" w:rsidRPr="00C048CC" w:rsidRDefault="00236FB5" w:rsidP="00C048CC">
            <w:pPr>
              <w:jc w:val="center"/>
              <w:rPr>
                <w:rFonts w:cstheme="minorHAnsi"/>
                <w:sz w:val="20"/>
                <w:szCs w:val="20"/>
              </w:rPr>
            </w:pPr>
          </w:p>
        </w:tc>
        <w:tc>
          <w:tcPr>
            <w:tcW w:w="1916" w:type="dxa"/>
          </w:tcPr>
          <w:p w14:paraId="1F7D5A9F" w14:textId="77777777" w:rsidR="00236FB5" w:rsidRPr="00C048CC" w:rsidRDefault="00236FB5" w:rsidP="00C048CC">
            <w:pPr>
              <w:jc w:val="center"/>
              <w:rPr>
                <w:rFonts w:cstheme="minorHAnsi"/>
                <w:sz w:val="20"/>
                <w:szCs w:val="20"/>
              </w:rPr>
            </w:pPr>
          </w:p>
        </w:tc>
        <w:tc>
          <w:tcPr>
            <w:tcW w:w="1589" w:type="dxa"/>
          </w:tcPr>
          <w:p w14:paraId="270A36D7" w14:textId="77777777" w:rsidR="00236FB5" w:rsidRPr="00C048CC" w:rsidRDefault="00236FB5" w:rsidP="00C048CC">
            <w:pPr>
              <w:jc w:val="center"/>
              <w:rPr>
                <w:rFonts w:cstheme="minorHAnsi"/>
                <w:sz w:val="20"/>
                <w:szCs w:val="20"/>
              </w:rPr>
            </w:pPr>
          </w:p>
        </w:tc>
        <w:tc>
          <w:tcPr>
            <w:tcW w:w="1080" w:type="dxa"/>
          </w:tcPr>
          <w:p w14:paraId="6A22900D" w14:textId="77777777" w:rsidR="00236FB5" w:rsidRPr="00C048CC" w:rsidRDefault="00236FB5" w:rsidP="00C048CC">
            <w:pPr>
              <w:jc w:val="center"/>
              <w:rPr>
                <w:rFonts w:cstheme="minorHAnsi"/>
                <w:sz w:val="20"/>
                <w:szCs w:val="20"/>
              </w:rPr>
            </w:pPr>
          </w:p>
        </w:tc>
      </w:tr>
      <w:tr w:rsidR="00027890" w:rsidRPr="00C048CC" w14:paraId="5318DB55" w14:textId="77777777" w:rsidTr="00027890">
        <w:trPr>
          <w:ins w:id="16" w:author="Tam, Danny@Energy" w:date="2018-11-30T09:45:00Z"/>
        </w:trPr>
        <w:tc>
          <w:tcPr>
            <w:tcW w:w="912" w:type="dxa"/>
          </w:tcPr>
          <w:p w14:paraId="03C2B8EF" w14:textId="12BBC0C7" w:rsidR="00027890" w:rsidRPr="00675839" w:rsidRDefault="00027890" w:rsidP="00C048CC">
            <w:pPr>
              <w:jc w:val="center"/>
              <w:rPr>
                <w:ins w:id="17" w:author="Tam, Danny@Energy" w:date="2018-11-30T09:45:00Z"/>
                <w:rFonts w:cstheme="minorHAnsi"/>
                <w:sz w:val="18"/>
                <w:szCs w:val="18"/>
              </w:rPr>
            </w:pPr>
            <w:ins w:id="18" w:author="Tam, Danny@Energy" w:date="2018-11-30T09:45:00Z">
              <w:r w:rsidRPr="00675839">
                <w:rPr>
                  <w:rFonts w:cstheme="minorHAnsi"/>
                  <w:sz w:val="18"/>
                  <w:szCs w:val="18"/>
                </w:rPr>
                <w:t>09</w:t>
              </w:r>
            </w:ins>
          </w:p>
        </w:tc>
        <w:tc>
          <w:tcPr>
            <w:tcW w:w="1784" w:type="dxa"/>
          </w:tcPr>
          <w:p w14:paraId="603D53E8" w14:textId="20B6887A" w:rsidR="00027890" w:rsidRPr="00675839" w:rsidRDefault="00027890" w:rsidP="00C048CC">
            <w:pPr>
              <w:jc w:val="center"/>
              <w:rPr>
                <w:ins w:id="19" w:author="Tam, Danny@Energy" w:date="2018-11-30T09:45:00Z"/>
                <w:rFonts w:cstheme="minorHAnsi"/>
                <w:sz w:val="18"/>
                <w:szCs w:val="18"/>
              </w:rPr>
            </w:pPr>
            <w:ins w:id="20" w:author="Tam, Danny@Energy" w:date="2018-11-30T09:45:00Z">
              <w:r w:rsidRPr="00675839">
                <w:rPr>
                  <w:rFonts w:cstheme="minorHAnsi"/>
                  <w:sz w:val="18"/>
                  <w:szCs w:val="18"/>
                </w:rPr>
                <w:t>Compliance Statement</w:t>
              </w:r>
            </w:ins>
          </w:p>
        </w:tc>
        <w:tc>
          <w:tcPr>
            <w:tcW w:w="8099" w:type="dxa"/>
            <w:gridSpan w:val="6"/>
          </w:tcPr>
          <w:p w14:paraId="63BC8A77" w14:textId="77777777" w:rsidR="00027890" w:rsidRPr="00C048CC" w:rsidRDefault="00027890" w:rsidP="00C048CC">
            <w:pPr>
              <w:jc w:val="center"/>
              <w:rPr>
                <w:ins w:id="21" w:author="Tam, Danny@Energy" w:date="2018-11-30T09:45:00Z"/>
                <w:rFonts w:cstheme="minorHAnsi"/>
                <w:sz w:val="20"/>
                <w:szCs w:val="20"/>
              </w:rPr>
            </w:pPr>
          </w:p>
        </w:tc>
      </w:tr>
    </w:tbl>
    <w:p w14:paraId="0DC2DFE9" w14:textId="6E3FA8F9" w:rsidR="00C048CC" w:rsidRDefault="00C048CC" w:rsidP="006530E0">
      <w:pPr>
        <w:spacing w:after="0"/>
        <w:rPr>
          <w:ins w:id="22" w:author="Tam, Danny@Energy" w:date="2018-11-29T14:49:00Z"/>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275"/>
      </w:tblGrid>
      <w:tr w:rsidR="006E1584" w:rsidRPr="006E1584" w14:paraId="792C656A" w14:textId="77777777" w:rsidTr="00675839">
        <w:trPr>
          <w:trHeight w:val="144"/>
          <w:ins w:id="23" w:author="Tam, Danny@Energy" w:date="2018-11-29T14:50:00Z"/>
        </w:trPr>
        <w:tc>
          <w:tcPr>
            <w:tcW w:w="10885" w:type="dxa"/>
            <w:gridSpan w:val="2"/>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675839">
            <w:pPr>
              <w:keepNext/>
              <w:spacing w:after="0" w:line="240" w:lineRule="auto"/>
              <w:rPr>
                <w:ins w:id="24" w:author="Tam, Danny@Energy" w:date="2018-11-29T14:50:00Z"/>
                <w:rFonts w:cstheme="minorHAnsi"/>
                <w:sz w:val="20"/>
                <w:szCs w:val="18"/>
              </w:rPr>
            </w:pPr>
            <w:ins w:id="25" w:author="Tam, Danny@Energy" w:date="2018-11-29T15:32:00Z">
              <w:r>
                <w:rPr>
                  <w:rFonts w:cstheme="minorHAnsi"/>
                  <w:b/>
                  <w:sz w:val="20"/>
                  <w:szCs w:val="18"/>
                </w:rPr>
                <w:lastRenderedPageBreak/>
                <w:t>C</w:t>
              </w:r>
            </w:ins>
            <w:ins w:id="26" w:author="Tam, Danny@Energy" w:date="2018-11-29T14:50:00Z">
              <w:r w:rsidR="006E1584" w:rsidRPr="006E1584">
                <w:rPr>
                  <w:rFonts w:cstheme="minorHAnsi"/>
                  <w:b/>
                  <w:sz w:val="20"/>
                  <w:szCs w:val="18"/>
                </w:rPr>
                <w:t>. Mandatory Measures for all Domestic Hot Water Distribution Systems</w:t>
              </w:r>
            </w:ins>
          </w:p>
        </w:tc>
      </w:tr>
      <w:tr w:rsidR="006E1584" w:rsidRPr="006E1584" w14:paraId="49AE236C" w14:textId="77777777" w:rsidTr="00675839">
        <w:trPr>
          <w:trHeight w:val="144"/>
          <w:tblHeader/>
          <w:ins w:id="27" w:author="Tam, Danny@Energy" w:date="2018-11-29T14:50:00Z"/>
        </w:trPr>
        <w:tc>
          <w:tcPr>
            <w:tcW w:w="610" w:type="dxa"/>
            <w:vAlign w:val="center"/>
          </w:tcPr>
          <w:p w14:paraId="373B7D2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 w:author="Tam, Danny@Energy" w:date="2018-11-29T14:50:00Z"/>
                <w:rFonts w:cstheme="minorHAnsi"/>
                <w:sz w:val="20"/>
                <w:szCs w:val="18"/>
              </w:rPr>
            </w:pPr>
            <w:ins w:id="29" w:author="Tam, Danny@Energy" w:date="2018-11-29T14:50:00Z">
              <w:r w:rsidRPr="006E1584">
                <w:rPr>
                  <w:rFonts w:cstheme="minorHAnsi"/>
                  <w:sz w:val="20"/>
                  <w:szCs w:val="18"/>
                </w:rPr>
                <w:t>01</w:t>
              </w:r>
            </w:ins>
          </w:p>
        </w:tc>
        <w:tc>
          <w:tcPr>
            <w:tcW w:w="10275" w:type="dxa"/>
            <w:vAlign w:val="center"/>
          </w:tcPr>
          <w:p w14:paraId="003D45DF"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 w:author="Tam, Danny@Energy" w:date="2018-11-29T14:50:00Z"/>
                <w:rFonts w:cstheme="minorHAnsi"/>
                <w:sz w:val="18"/>
                <w:szCs w:val="18"/>
              </w:rPr>
            </w:pPr>
            <w:ins w:id="31" w:author="Tam, Danny@Energy" w:date="2018-11-29T14:50:00Z">
              <w:r w:rsidRPr="006E1584">
                <w:rPr>
                  <w:rFonts w:cstheme="minorHAnsi"/>
                  <w:sz w:val="18"/>
                  <w:szCs w:val="18"/>
                </w:rPr>
                <w:t>Equipment shall meet the applicable requirements of the Appliance Efficiency Regulations (Section 110.3(b)1).</w:t>
              </w:r>
            </w:ins>
          </w:p>
        </w:tc>
      </w:tr>
      <w:tr w:rsidR="006E1584" w:rsidRPr="006E1584" w14:paraId="4ADE4791" w14:textId="77777777" w:rsidTr="00675839">
        <w:trPr>
          <w:trHeight w:val="144"/>
          <w:tblHeader/>
          <w:ins w:id="32" w:author="Tam, Danny@Energy" w:date="2018-11-29T14:50:00Z"/>
        </w:trPr>
        <w:tc>
          <w:tcPr>
            <w:tcW w:w="610" w:type="dxa"/>
            <w:vAlign w:val="center"/>
          </w:tcPr>
          <w:p w14:paraId="3891D4E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 w:author="Tam, Danny@Energy" w:date="2018-11-29T14:50:00Z"/>
                <w:rFonts w:cstheme="minorHAnsi"/>
                <w:sz w:val="20"/>
                <w:szCs w:val="18"/>
              </w:rPr>
            </w:pPr>
            <w:ins w:id="34" w:author="Tam, Danny@Energy" w:date="2018-11-29T14:50:00Z">
              <w:r w:rsidRPr="006E1584">
                <w:rPr>
                  <w:rFonts w:cstheme="minorHAnsi"/>
                  <w:sz w:val="20"/>
                  <w:szCs w:val="18"/>
                </w:rPr>
                <w:t>02</w:t>
              </w:r>
            </w:ins>
          </w:p>
        </w:tc>
        <w:tc>
          <w:tcPr>
            <w:tcW w:w="10275" w:type="dxa"/>
            <w:vAlign w:val="center"/>
          </w:tcPr>
          <w:p w14:paraId="4DA19502"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 w:author="Tam, Danny@Energy" w:date="2018-11-29T14:50:00Z"/>
                <w:rFonts w:cstheme="minorHAnsi"/>
                <w:sz w:val="18"/>
                <w:szCs w:val="18"/>
              </w:rPr>
            </w:pPr>
            <w:ins w:id="36" w:author="Tam, Danny@Energy" w:date="2018-11-29T14:50:00Z">
              <w:r w:rsidRPr="006E1584">
                <w:rPr>
                  <w:rFonts w:cstheme="minorHAnsi"/>
                  <w:sz w:val="18"/>
                  <w:szCs w:val="18"/>
                </w:rPr>
                <w:t>Unfired Storage Tanks are insulated with an external R-12 or combination of R-16 internal and external Insulation. (Section 110.3(c)4).</w:t>
              </w:r>
            </w:ins>
          </w:p>
        </w:tc>
      </w:tr>
      <w:tr w:rsidR="006E1584" w:rsidRPr="006E1584" w14:paraId="6243CD43" w14:textId="77777777" w:rsidTr="00675839">
        <w:trPr>
          <w:trHeight w:val="144"/>
          <w:ins w:id="37" w:author="Tam, Danny@Energy" w:date="2018-11-29T14:50:00Z"/>
        </w:trPr>
        <w:tc>
          <w:tcPr>
            <w:tcW w:w="610" w:type="dxa"/>
            <w:vAlign w:val="center"/>
          </w:tcPr>
          <w:p w14:paraId="4C6C5759" w14:textId="77777777" w:rsidR="006E1584" w:rsidRPr="006E1584" w:rsidRDefault="006E1584" w:rsidP="00675839">
            <w:pPr>
              <w:keepNext/>
              <w:spacing w:after="0" w:line="240" w:lineRule="auto"/>
              <w:jc w:val="center"/>
              <w:rPr>
                <w:ins w:id="38" w:author="Tam, Danny@Energy" w:date="2018-11-29T14:50:00Z"/>
                <w:rFonts w:cstheme="minorHAnsi"/>
                <w:sz w:val="20"/>
                <w:szCs w:val="18"/>
              </w:rPr>
            </w:pPr>
            <w:ins w:id="39" w:author="Tam, Danny@Energy" w:date="2018-11-29T14:50:00Z">
              <w:r w:rsidRPr="006E1584">
                <w:rPr>
                  <w:rFonts w:cstheme="minorHAnsi"/>
                  <w:sz w:val="20"/>
                  <w:szCs w:val="18"/>
                </w:rPr>
                <w:t>03</w:t>
              </w:r>
            </w:ins>
          </w:p>
        </w:tc>
        <w:tc>
          <w:tcPr>
            <w:tcW w:w="10275" w:type="dxa"/>
            <w:vAlign w:val="center"/>
          </w:tcPr>
          <w:p w14:paraId="735FCAB8" w14:textId="7EEC52FB" w:rsidR="006E1584" w:rsidRPr="006E1584" w:rsidRDefault="006E1584" w:rsidP="00675839">
            <w:pPr>
              <w:keepNext/>
              <w:autoSpaceDE w:val="0"/>
              <w:autoSpaceDN w:val="0"/>
              <w:adjustRightInd w:val="0"/>
              <w:spacing w:after="0" w:line="240" w:lineRule="auto"/>
              <w:rPr>
                <w:ins w:id="40" w:author="Tam, Danny@Energy" w:date="2018-11-29T14:50:00Z"/>
                <w:rFonts w:cstheme="minorHAnsi"/>
                <w:b/>
                <w:bCs/>
                <w:sz w:val="18"/>
                <w:szCs w:val="18"/>
              </w:rPr>
            </w:pPr>
            <w:ins w:id="41" w:author="Tam, Danny@Energy" w:date="2018-11-29T14:50:00Z">
              <w:r w:rsidRPr="006E1584">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Pr="006E1584">
                <w:rPr>
                  <w:rFonts w:cstheme="minorHAnsi"/>
                  <w:bCs/>
                  <w:sz w:val="18"/>
                  <w:szCs w:val="18"/>
                </w:rPr>
                <w:t xml:space="preserve"> (RA4.4.1)</w:t>
              </w:r>
            </w:ins>
          </w:p>
          <w:p w14:paraId="3CF0E96F"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ins w:id="42" w:author="Tam, Danny@Energy" w:date="2018-11-29T14:50:00Z"/>
                <w:rFonts w:eastAsia="Times New Roman" w:cstheme="minorHAnsi"/>
                <w:b/>
                <w:bCs/>
                <w:sz w:val="18"/>
                <w:szCs w:val="18"/>
              </w:rPr>
            </w:pPr>
            <w:ins w:id="43" w:author="Tam, Danny@Energy" w:date="2018-11-29T14:50:00Z">
              <w:r w:rsidRPr="006E1584">
                <w:rPr>
                  <w:rFonts w:eastAsia="Times New Roman" w:cstheme="minorHAnsi"/>
                  <w:bCs/>
                  <w:sz w:val="18"/>
                  <w:szCs w:val="18"/>
                </w:rPr>
                <w:t>The first 5 feet (1.5 meters) of cold water pipes from the storage tank.</w:t>
              </w:r>
            </w:ins>
          </w:p>
          <w:p w14:paraId="0138131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ins w:id="44" w:author="Tam, Danny@Energy" w:date="2018-11-29T14:50:00Z"/>
                <w:rFonts w:eastAsia="Times New Roman" w:cstheme="minorHAnsi"/>
                <w:b/>
                <w:bCs/>
                <w:sz w:val="18"/>
                <w:szCs w:val="18"/>
              </w:rPr>
            </w:pPr>
            <w:ins w:id="45" w:author="Tam, Danny@Energy" w:date="2018-11-29T14:50:00Z">
              <w:r w:rsidRPr="006E1584">
                <w:rPr>
                  <w:rFonts w:eastAsia="Times New Roman" w:cstheme="minorHAnsi"/>
                  <w:bCs/>
                  <w:sz w:val="18"/>
                  <w:szCs w:val="18"/>
                </w:rPr>
                <w:t>All piping with a nominal diameter of 3/4 inch (19 millimeter) and less than 1 inch.</w:t>
              </w:r>
            </w:ins>
          </w:p>
          <w:p w14:paraId="5F40B23E"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ins w:id="46" w:author="Tam, Danny@Energy" w:date="2018-11-29T14:50:00Z"/>
                <w:rFonts w:eastAsia="Times New Roman" w:cstheme="minorHAnsi"/>
                <w:b/>
                <w:bCs/>
                <w:sz w:val="18"/>
                <w:szCs w:val="18"/>
              </w:rPr>
            </w:pPr>
            <w:ins w:id="47" w:author="Tam, Danny@Energy" w:date="2018-11-29T14:50:00Z">
              <w:r w:rsidRPr="006E1584">
                <w:rPr>
                  <w:rFonts w:eastAsia="Times New Roman" w:cstheme="minorHAnsi"/>
                  <w:bCs/>
                  <w:sz w:val="18"/>
                  <w:szCs w:val="18"/>
                </w:rPr>
                <w:t>All hot water piping from the heating source to the kitchen fixtures.</w:t>
              </w:r>
            </w:ins>
          </w:p>
          <w:p w14:paraId="5002D568"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ins w:id="48" w:author="Tam, Danny@Energy" w:date="2018-11-29T14:50:00Z"/>
                <w:rFonts w:eastAsia="Times New Roman" w:cstheme="minorHAnsi"/>
                <w:b/>
                <w:bCs/>
                <w:sz w:val="18"/>
                <w:szCs w:val="18"/>
              </w:rPr>
            </w:pPr>
            <w:ins w:id="49" w:author="Tam, Danny@Energy" w:date="2018-11-29T14:50:00Z">
              <w:r w:rsidRPr="006E1584">
                <w:rPr>
                  <w:rFonts w:eastAsia="Times New Roman" w:cstheme="minorHAnsi"/>
                  <w:bCs/>
                  <w:sz w:val="18"/>
                  <w:szCs w:val="18"/>
                </w:rPr>
                <w:t>All underground piping.</w:t>
              </w:r>
            </w:ins>
          </w:p>
          <w:p w14:paraId="17C1D6C4" w14:textId="77777777" w:rsidR="006E1584" w:rsidRPr="006E1584" w:rsidRDefault="006E1584" w:rsidP="00675839">
            <w:pPr>
              <w:keepNext/>
              <w:numPr>
                <w:ilvl w:val="1"/>
                <w:numId w:val="6"/>
              </w:numPr>
              <w:autoSpaceDE w:val="0"/>
              <w:autoSpaceDN w:val="0"/>
              <w:adjustRightInd w:val="0"/>
              <w:spacing w:after="0" w:line="240" w:lineRule="auto"/>
              <w:ind w:left="828"/>
              <w:contextualSpacing/>
              <w:rPr>
                <w:ins w:id="50" w:author="Tam, Danny@Energy" w:date="2018-11-29T14:50:00Z"/>
                <w:rFonts w:eastAsia="Times New Roman" w:cstheme="minorHAnsi"/>
                <w:bCs/>
                <w:sz w:val="18"/>
                <w:szCs w:val="18"/>
              </w:rPr>
            </w:pPr>
            <w:ins w:id="51" w:author="Tam, Danny@Energy" w:date="2018-11-29T14:50:00Z">
              <w:r w:rsidRPr="006E1584">
                <w:rPr>
                  <w:rFonts w:eastAsia="Times New Roman" w:cstheme="minorHAnsi"/>
                  <w:bCs/>
                  <w:sz w:val="18"/>
                  <w:szCs w:val="18"/>
                </w:rPr>
                <w:t>Insulation buried below grade must be installed in a water proof and non-crushable casing or sleeve.</w:t>
              </w:r>
            </w:ins>
          </w:p>
          <w:p w14:paraId="0258EAD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ins w:id="52" w:author="Tam, Danny@Energy" w:date="2018-11-29T14:50:00Z"/>
                <w:rFonts w:eastAsia="Times New Roman" w:cstheme="minorHAnsi"/>
                <w:b/>
                <w:bCs/>
                <w:sz w:val="18"/>
                <w:szCs w:val="18"/>
              </w:rPr>
            </w:pPr>
            <w:ins w:id="53" w:author="Tam, Danny@Energy" w:date="2018-11-29T14:50:00Z">
              <w:r w:rsidRPr="006E1584">
                <w:rPr>
                  <w:rFonts w:eastAsia="Times New Roman" w:cstheme="minorHAnsi"/>
                  <w:bCs/>
                  <w:sz w:val="18"/>
                  <w:szCs w:val="18"/>
                </w:rPr>
                <w:t>Piping from the heating source to storage tank or between tanks</w:t>
              </w:r>
            </w:ins>
          </w:p>
          <w:p w14:paraId="2835A7C0"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ins w:id="54" w:author="Tam, Danny@Energy" w:date="2018-11-29T14:50:00Z"/>
                <w:rFonts w:eastAsia="Times New Roman" w:cstheme="minorHAnsi"/>
                <w:b/>
                <w:bCs/>
                <w:sz w:val="18"/>
                <w:szCs w:val="18"/>
              </w:rPr>
            </w:pPr>
            <w:ins w:id="55" w:author="Tam, Danny@Energy" w:date="2018-11-29T14:50:00Z">
              <w:r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2D713756"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ins w:id="56" w:author="Tam, Danny@Energy" w:date="2018-11-29T14:50:00Z"/>
                <w:rFonts w:eastAsia="Times New Roman" w:cstheme="minorHAnsi"/>
                <w:b/>
                <w:bCs/>
                <w:sz w:val="18"/>
                <w:szCs w:val="18"/>
              </w:rPr>
            </w:pPr>
            <w:ins w:id="57" w:author="Tam, Danny@Energy" w:date="2018-11-29T14:50:00Z">
              <w:r w:rsidRPr="006E1584">
                <w:rPr>
                  <w:rFonts w:eastAsia="Times New Roman" w:cstheme="minorHAnsi"/>
                  <w:bCs/>
                  <w:sz w:val="18"/>
                  <w:szCs w:val="18"/>
                </w:rPr>
                <w:t>Piping installed in interior or exterior walls that is surrounded on all sides by at least 1 inch (5 cm) of insulation.</w:t>
              </w:r>
            </w:ins>
          </w:p>
          <w:p w14:paraId="6B64ACC4"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ins w:id="58" w:author="Tam, Danny@Energy" w:date="2018-11-29T14:50:00Z"/>
                <w:rFonts w:eastAsia="Times New Roman" w:cstheme="minorHAnsi"/>
                <w:b/>
                <w:bCs/>
                <w:sz w:val="18"/>
                <w:szCs w:val="18"/>
              </w:rPr>
            </w:pPr>
            <w:ins w:id="59" w:author="Tam, Danny@Energy" w:date="2018-11-29T14:50:00Z">
              <w:r w:rsidRPr="006E1584">
                <w:rPr>
                  <w:rFonts w:eastAsia="Times New Roman" w:cstheme="minorHAnsi"/>
                  <w:bCs/>
                  <w:sz w:val="18"/>
                  <w:szCs w:val="18"/>
                </w:rPr>
                <w:t>Piping installed in crawlspace with a minimum of 1 inches (5 cm) of crawlspace insulation above and below.</w:t>
              </w:r>
            </w:ins>
          </w:p>
          <w:p w14:paraId="1044C2D5"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ins w:id="60" w:author="Tam, Danny@Energy" w:date="2018-11-29T14:50:00Z"/>
                <w:rFonts w:eastAsia="Times New Roman" w:cstheme="minorHAnsi"/>
                <w:b/>
                <w:bCs/>
                <w:sz w:val="18"/>
                <w:szCs w:val="18"/>
              </w:rPr>
            </w:pPr>
            <w:ins w:id="61" w:author="Tam, Danny@Energy" w:date="2018-11-29T14:50:00Z">
              <w:r w:rsidRPr="006E1584">
                <w:rPr>
                  <w:rFonts w:eastAsia="Times New Roman" w:cstheme="minorHAnsi"/>
                  <w:bCs/>
                  <w:sz w:val="18"/>
                  <w:szCs w:val="18"/>
                </w:rPr>
                <w:t>Piping installed in attics with a minimum of 4 inches (10 cm) of attic insulation on top</w:t>
              </w:r>
            </w:ins>
          </w:p>
          <w:p w14:paraId="38F320F3"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ins w:id="62" w:author="Tam, Danny@Energy" w:date="2018-11-29T14:50:00Z"/>
                <w:rFonts w:eastAsia="Times New Roman" w:cstheme="minorHAnsi"/>
                <w:b/>
                <w:bCs/>
                <w:sz w:val="18"/>
                <w:szCs w:val="18"/>
              </w:rPr>
            </w:pPr>
            <w:ins w:id="63" w:author="Tam, Danny@Energy" w:date="2018-11-29T14:50:00Z">
              <w:r w:rsidRPr="006E1584">
                <w:rPr>
                  <w:rFonts w:eastAsia="Times New Roman" w:cstheme="minorHAnsi"/>
                  <w:bCs/>
                  <w:sz w:val="18"/>
                  <w:szCs w:val="18"/>
                </w:rPr>
                <w:t>Pipe insulation shall fit tightly and all elbows and tees shall be fully insulated.</w:t>
              </w:r>
            </w:ins>
          </w:p>
        </w:tc>
      </w:tr>
      <w:tr w:rsidR="006E1584" w:rsidRPr="006E1584" w14:paraId="4484309B" w14:textId="77777777" w:rsidTr="00675839">
        <w:trPr>
          <w:trHeight w:val="144"/>
          <w:tblHeader/>
          <w:ins w:id="64" w:author="Tam, Danny@Energy" w:date="2018-11-29T14:50:00Z"/>
        </w:trPr>
        <w:tc>
          <w:tcPr>
            <w:tcW w:w="610" w:type="dxa"/>
            <w:vAlign w:val="center"/>
          </w:tcPr>
          <w:p w14:paraId="5E266C03"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5" w:author="Tam, Danny@Energy" w:date="2018-11-29T14:50:00Z"/>
                <w:rFonts w:eastAsia="Times New Roman" w:cstheme="minorHAnsi"/>
                <w:b/>
                <w:sz w:val="20"/>
                <w:szCs w:val="18"/>
              </w:rPr>
            </w:pPr>
            <w:ins w:id="66" w:author="Tam, Danny@Energy" w:date="2018-11-29T14:50:00Z">
              <w:r w:rsidRPr="006E1584">
                <w:rPr>
                  <w:rFonts w:cstheme="minorHAnsi"/>
                  <w:sz w:val="20"/>
                  <w:szCs w:val="18"/>
                </w:rPr>
                <w:t>04</w:t>
              </w:r>
            </w:ins>
          </w:p>
        </w:tc>
        <w:tc>
          <w:tcPr>
            <w:tcW w:w="10275" w:type="dxa"/>
            <w:vAlign w:val="center"/>
          </w:tcPr>
          <w:p w14:paraId="030AA5C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7" w:author="Tam, Danny@Energy" w:date="2018-11-29T14:50:00Z"/>
                <w:rFonts w:eastAsia="Times New Roman" w:cstheme="minorHAnsi"/>
                <w:sz w:val="18"/>
                <w:szCs w:val="18"/>
              </w:rPr>
            </w:pPr>
            <w:ins w:id="68" w:author="Tam, Danny@Energy" w:date="2018-11-29T14:50:00Z">
              <w:r w:rsidRPr="006E1584">
                <w:rPr>
                  <w:rFonts w:eastAsia="Times New Roman" w:cstheme="minorHAnsi"/>
                  <w:sz w:val="18"/>
                  <w:szCs w:val="18"/>
                </w:rPr>
                <w:t>For Gas or Propane Water Heaters:  Ensure the following are installed (Section 150.0(n))</w:t>
              </w:r>
            </w:ins>
          </w:p>
          <w:p w14:paraId="4A869258"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69" w:author="Tam, Danny@Energy" w:date="2018-11-29T14:50:00Z"/>
                <w:rFonts w:eastAsia="Times New Roman" w:cstheme="minorHAnsi"/>
                <w:sz w:val="18"/>
                <w:szCs w:val="18"/>
              </w:rPr>
            </w:pPr>
            <w:ins w:id="70" w:author="Tam, Danny@Energy" w:date="2018-11-29T14:50:00Z">
              <w:r w:rsidRPr="006E1584">
                <w:rPr>
                  <w:rFonts w:eastAsia="Times New Roman" w:cstheme="minorHAnsi"/>
                  <w:sz w:val="18"/>
                  <w:szCs w:val="18"/>
                </w:rPr>
                <w:t>A dedicated 125V, 20A electrical receptacle connected to the electric panel with a 120/240V 3 conductor, 10 AWG copper branch circuit, within 3 feet from the water heater and accessible with no obstructions;</w:t>
              </w:r>
            </w:ins>
          </w:p>
          <w:p w14:paraId="27A905A7" w14:textId="77777777"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71" w:author="Tam, Danny@Energy" w:date="2018-11-29T14:50:00Z"/>
                <w:rFonts w:eastAsia="Times New Roman" w:cstheme="minorHAnsi"/>
                <w:sz w:val="18"/>
                <w:szCs w:val="18"/>
              </w:rPr>
            </w:pPr>
            <w:ins w:id="72" w:author="Tam, Danny@Energy" w:date="2018-11-29T14:50:00Z">
              <w:r w:rsidRPr="006E1584">
                <w:rPr>
                  <w:rFonts w:eastAsia="Times New Roman" w:cstheme="minorHAnsi"/>
                  <w:sz w:val="18"/>
                  <w:szCs w:val="18"/>
                </w:rPr>
                <w:t>The conductor shall be labeled with the work “Spare” on both ends; and</w:t>
              </w:r>
            </w:ins>
          </w:p>
          <w:p w14:paraId="1A4A8D52" w14:textId="77777777"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73" w:author="Tam, Danny@Energy" w:date="2018-11-29T14:50:00Z"/>
                <w:rFonts w:eastAsia="Times New Roman" w:cstheme="minorHAnsi"/>
                <w:sz w:val="18"/>
                <w:szCs w:val="18"/>
              </w:rPr>
            </w:pPr>
            <w:ins w:id="74" w:author="Tam, Danny@Energy" w:date="2018-11-29T14:50:00Z">
              <w:r w:rsidRPr="006E1584">
                <w:rPr>
                  <w:rFonts w:eastAsia="Times New Roman" w:cstheme="minorHAnsi"/>
                  <w:sz w:val="18"/>
                  <w:szCs w:val="18"/>
                </w:rPr>
                <w:t>A reserved single pole circuit breaker space next to the circuit breaker next to the branch circuit in A labeled “Future” 240V shall be provided.</w:t>
              </w:r>
            </w:ins>
          </w:p>
          <w:p w14:paraId="391C385D"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75" w:author="Tam, Danny@Energy" w:date="2018-11-29T14:50:00Z"/>
                <w:rFonts w:eastAsia="Times New Roman" w:cstheme="minorHAnsi"/>
                <w:sz w:val="18"/>
                <w:szCs w:val="18"/>
              </w:rPr>
            </w:pPr>
            <w:ins w:id="76" w:author="Tam, Danny@Energy" w:date="2018-11-29T14:50:00Z">
              <w:r w:rsidRPr="006E1584">
                <w:rPr>
                  <w:rFonts w:eastAsia="Times New Roman" w:cstheme="minorHAnsi"/>
                  <w:sz w:val="18"/>
                  <w:szCs w:val="18"/>
                </w:rPr>
                <w:t>A Category III or IV vent, or a Type B vent with straight pipe between outside and water heater</w:t>
              </w:r>
            </w:ins>
          </w:p>
          <w:p w14:paraId="0AAB1CC2"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77" w:author="Tam, Danny@Energy" w:date="2018-11-29T14:50:00Z"/>
                <w:rFonts w:eastAsia="Times New Roman" w:cstheme="minorHAnsi"/>
                <w:sz w:val="18"/>
                <w:szCs w:val="18"/>
              </w:rPr>
            </w:pPr>
            <w:ins w:id="78" w:author="Tam, Danny@Energy" w:date="2018-11-29T14:50:00Z">
              <w:r w:rsidRPr="006E1584">
                <w:rPr>
                  <w:rFonts w:eastAsia="Times New Roman" w:cstheme="minorHAnsi"/>
                  <w:sz w:val="18"/>
                  <w:szCs w:val="18"/>
                </w:rPr>
                <w:t>A condensate drain no more than 2 inches higher than the base on water heater for natural draining</w:t>
              </w:r>
            </w:ins>
          </w:p>
          <w:p w14:paraId="617AF134"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79" w:author="Tam, Danny@Energy" w:date="2018-11-29T14:50:00Z"/>
                <w:rFonts w:eastAsia="Times New Roman" w:cstheme="minorHAnsi"/>
                <w:sz w:val="18"/>
                <w:szCs w:val="18"/>
              </w:rPr>
            </w:pPr>
            <w:ins w:id="80" w:author="Tam, Danny@Energy" w:date="2018-11-29T14:50:00Z">
              <w:r w:rsidRPr="006E1584">
                <w:rPr>
                  <w:rFonts w:eastAsia="Times New Roman" w:cstheme="minorHAnsi"/>
                  <w:sz w:val="18"/>
                  <w:szCs w:val="18"/>
                </w:rPr>
                <w:t>A gas supply line with capacity of at least 200,000 Btu/</w:t>
              </w:r>
              <w:proofErr w:type="spellStart"/>
              <w:r w:rsidRPr="006E1584">
                <w:rPr>
                  <w:rFonts w:eastAsia="Times New Roman" w:cstheme="minorHAnsi"/>
                  <w:sz w:val="18"/>
                  <w:szCs w:val="18"/>
                </w:rPr>
                <w:t>hr</w:t>
              </w:r>
              <w:proofErr w:type="spellEnd"/>
            </w:ins>
          </w:p>
        </w:tc>
      </w:tr>
      <w:tr w:rsidR="006E1584" w:rsidRPr="006E1584" w14:paraId="05BB7358" w14:textId="77777777" w:rsidTr="00675839">
        <w:trPr>
          <w:trHeight w:val="144"/>
          <w:tblHeader/>
          <w:ins w:id="81" w:author="Tam, Danny@Energy" w:date="2018-11-29T14:50:00Z"/>
        </w:trPr>
        <w:tc>
          <w:tcPr>
            <w:tcW w:w="10885" w:type="dxa"/>
            <w:gridSpan w:val="2"/>
            <w:vAlign w:val="center"/>
          </w:tcPr>
          <w:p w14:paraId="1E49868C"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2" w:author="Tam, Danny@Energy" w:date="2018-11-29T14:50:00Z"/>
                <w:rFonts w:eastAsia="Times New Roman" w:cstheme="minorHAnsi"/>
                <w:b/>
                <w:sz w:val="20"/>
                <w:szCs w:val="18"/>
              </w:rPr>
            </w:pPr>
            <w:ins w:id="83" w:author="Tam, Danny@Energy" w:date="2018-11-29T14:50:00Z">
              <w:r w:rsidRPr="006E1584">
                <w:rPr>
                  <w:rFonts w:cstheme="minorHAnsi"/>
                  <w:b/>
                  <w:sz w:val="18"/>
                  <w:szCs w:val="18"/>
                </w:rPr>
                <w:t>The responsible person’s signature on this compliance document affirms that all applicable requirements in this table have been met.</w:t>
              </w:r>
            </w:ins>
          </w:p>
        </w:tc>
      </w:tr>
    </w:tbl>
    <w:p w14:paraId="68F2262D" w14:textId="77777777" w:rsidR="006E1584" w:rsidRPr="00423815" w:rsidRDefault="006E1584" w:rsidP="006530E0">
      <w:pPr>
        <w:spacing w:after="0"/>
        <w:rPr>
          <w:rFonts w:cstheme="minorHAnsi"/>
          <w:sz w:val="20"/>
          <w:szCs w:val="20"/>
        </w:rPr>
      </w:pPr>
    </w:p>
    <w:tbl>
      <w:tblPr>
        <w:tblStyle w:val="TableGrid11"/>
        <w:tblW w:w="10867" w:type="dxa"/>
        <w:tblInd w:w="18" w:type="dxa"/>
        <w:tblLayout w:type="fixed"/>
        <w:tblLook w:val="04A0" w:firstRow="1" w:lastRow="0" w:firstColumn="1" w:lastColumn="0" w:noHBand="0" w:noVBand="1"/>
      </w:tblPr>
      <w:tblGrid>
        <w:gridCol w:w="450"/>
        <w:gridCol w:w="4747"/>
        <w:gridCol w:w="4523"/>
        <w:gridCol w:w="1147"/>
      </w:tblGrid>
      <w:tr w:rsidR="006B07A9" w:rsidRPr="006B07A9" w14:paraId="3EB45444" w14:textId="77777777" w:rsidTr="00675839">
        <w:tc>
          <w:tcPr>
            <w:tcW w:w="10867" w:type="dxa"/>
            <w:gridSpan w:val="4"/>
            <w:vAlign w:val="bottom"/>
          </w:tcPr>
          <w:p w14:paraId="61A050A5" w14:textId="36B43F86"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b/>
                <w:szCs w:val="18"/>
              </w:rPr>
            </w:pPr>
            <w:del w:id="84" w:author="Tam, Danny@Energy" w:date="2018-11-29T14:50:00Z">
              <w:r w:rsidDel="006B010C">
                <w:rPr>
                  <w:rFonts w:cstheme="minorHAnsi"/>
                  <w:b/>
                  <w:szCs w:val="18"/>
                </w:rPr>
                <w:delText>D</w:delText>
              </w:r>
            </w:del>
            <w:ins w:id="85" w:author="Tam, Danny@Energy" w:date="2018-11-29T15:32:00Z">
              <w:r w:rsidR="004B7504">
                <w:rPr>
                  <w:rFonts w:cstheme="minorHAnsi"/>
                  <w:b/>
                  <w:szCs w:val="18"/>
                </w:rPr>
                <w:t>D</w:t>
              </w:r>
            </w:ins>
            <w:r w:rsidRPr="006B07A9">
              <w:rPr>
                <w:rFonts w:cstheme="minorHAnsi"/>
                <w:b/>
                <w:szCs w:val="18"/>
              </w:rPr>
              <w:t>. HERS-Verified Compact Hot Water Distribution (CHWD</w:t>
            </w:r>
            <w:r w:rsidR="00984FAD">
              <w:rPr>
                <w:rFonts w:cstheme="minorHAnsi"/>
                <w:b/>
                <w:szCs w:val="18"/>
              </w:rPr>
              <w:t>S-H-EX</w:t>
            </w:r>
            <w:r w:rsidRPr="006B07A9">
              <w:rPr>
                <w:rFonts w:cstheme="minorHAnsi"/>
                <w:b/>
                <w:szCs w:val="18"/>
              </w:rPr>
              <w:t>) (RA3.6.5)</w:t>
            </w:r>
          </w:p>
          <w:p w14:paraId="5E42AB59" w14:textId="77777777" w:rsidR="006B07A9" w:rsidRPr="006B07A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b/>
                <w:szCs w:val="18"/>
              </w:rPr>
            </w:pPr>
            <w:r w:rsidRPr="00675839">
              <w:rPr>
                <w:rFonts w:cstheme="minorHAnsi"/>
                <w:sz w:val="18"/>
                <w:szCs w:val="18"/>
              </w:rPr>
              <w:t>Systems that utilize this distribution type shall comply with these requirements.</w:t>
            </w:r>
          </w:p>
        </w:tc>
      </w:tr>
      <w:tr w:rsidR="006B07A9" w:rsidRPr="006B07A9" w14:paraId="3B9CDAB6" w14:textId="77777777" w:rsidTr="00675839">
        <w:trPr>
          <w:trHeight w:val="233"/>
        </w:trPr>
        <w:tc>
          <w:tcPr>
            <w:tcW w:w="450" w:type="dxa"/>
            <w:vAlign w:val="bottom"/>
          </w:tcPr>
          <w:p w14:paraId="271193DD"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01</w:t>
            </w:r>
          </w:p>
        </w:tc>
        <w:tc>
          <w:tcPr>
            <w:tcW w:w="9270" w:type="dxa"/>
            <w:gridSpan w:val="2"/>
            <w:vAlign w:val="bottom"/>
          </w:tcPr>
          <w:p w14:paraId="686252FC" w14:textId="6E934EB4"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 xml:space="preserve">Master </w:t>
            </w:r>
            <w:ins w:id="86" w:author="Smith, Alexis@Energy" w:date="2019-01-10T12:59:00Z">
              <w:r w:rsidR="00675839">
                <w:rPr>
                  <w:rFonts w:cstheme="minorHAnsi"/>
                  <w:sz w:val="18"/>
                  <w:szCs w:val="18"/>
                </w:rPr>
                <w:t>b</w:t>
              </w:r>
            </w:ins>
            <w:del w:id="87" w:author="Smith, Alexis@Energy" w:date="2019-01-10T12:59:00Z">
              <w:r w:rsidRPr="00675839" w:rsidDel="00675839">
                <w:rPr>
                  <w:rFonts w:cstheme="minorHAnsi"/>
                  <w:sz w:val="18"/>
                  <w:szCs w:val="18"/>
                </w:rPr>
                <w:delText>B</w:delText>
              </w:r>
            </w:del>
            <w:r w:rsidRPr="00675839">
              <w:rPr>
                <w:rFonts w:cstheme="minorHAnsi"/>
                <w:sz w:val="18"/>
                <w:szCs w:val="18"/>
              </w:rPr>
              <w:t xml:space="preserve">ath distance of furthest fixture to </w:t>
            </w:r>
            <w:ins w:id="88" w:author="Smith, Alexis@Energy" w:date="2019-01-10T12:59:00Z">
              <w:r w:rsidR="00675839">
                <w:rPr>
                  <w:rFonts w:cstheme="minorHAnsi"/>
                  <w:sz w:val="18"/>
                  <w:szCs w:val="18"/>
                </w:rPr>
                <w:t>w</w:t>
              </w:r>
            </w:ins>
            <w:del w:id="89" w:author="Smith, Alexis@Energy" w:date="2019-01-10T12:59:00Z">
              <w:r w:rsidRPr="00675839" w:rsidDel="00675839">
                <w:rPr>
                  <w:rFonts w:cstheme="minorHAnsi"/>
                  <w:sz w:val="18"/>
                  <w:szCs w:val="18"/>
                </w:rPr>
                <w:delText>W</w:delText>
              </w:r>
            </w:del>
            <w:r w:rsidRPr="00675839">
              <w:rPr>
                <w:rFonts w:cstheme="minorHAnsi"/>
                <w:sz w:val="18"/>
                <w:szCs w:val="18"/>
              </w:rPr>
              <w:t xml:space="preserve">ater </w:t>
            </w:r>
            <w:ins w:id="90" w:author="Smith, Alexis@Energy" w:date="2019-01-10T12:59:00Z">
              <w:r w:rsidR="00675839">
                <w:rPr>
                  <w:rFonts w:cstheme="minorHAnsi"/>
                  <w:sz w:val="18"/>
                  <w:szCs w:val="18"/>
                </w:rPr>
                <w:t>h</w:t>
              </w:r>
            </w:ins>
            <w:del w:id="91" w:author="Smith, Alexis@Energy" w:date="2019-01-10T12:59:00Z">
              <w:r w:rsidRPr="00675839" w:rsidDel="00675839">
                <w:rPr>
                  <w:rFonts w:cstheme="minorHAnsi"/>
                  <w:sz w:val="18"/>
                  <w:szCs w:val="18"/>
                </w:rPr>
                <w:delText>H</w:delText>
              </w:r>
            </w:del>
            <w:r w:rsidRPr="00675839">
              <w:rPr>
                <w:rFonts w:cstheme="minorHAnsi"/>
                <w:sz w:val="18"/>
                <w:szCs w:val="18"/>
              </w:rPr>
              <w:t>eater</w:t>
            </w:r>
            <w:ins w:id="92" w:author="Smith, Alexis@Energy" w:date="2019-01-10T12:59:00Z">
              <w:r w:rsidR="00675839">
                <w:rPr>
                  <w:rFonts w:cstheme="minorHAnsi"/>
                  <w:sz w:val="18"/>
                  <w:szCs w:val="18"/>
                </w:rPr>
                <w:t xml:space="preserve"> in feet</w:t>
              </w:r>
            </w:ins>
          </w:p>
        </w:tc>
        <w:tc>
          <w:tcPr>
            <w:tcW w:w="1147" w:type="dxa"/>
          </w:tcPr>
          <w:p w14:paraId="1F167540"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p>
        </w:tc>
      </w:tr>
      <w:tr w:rsidR="006B07A9" w:rsidRPr="006B07A9" w14:paraId="5336B959" w14:textId="77777777" w:rsidTr="00675839">
        <w:trPr>
          <w:trHeight w:val="260"/>
        </w:trPr>
        <w:tc>
          <w:tcPr>
            <w:tcW w:w="450" w:type="dxa"/>
            <w:vAlign w:val="bottom"/>
          </w:tcPr>
          <w:p w14:paraId="0B7F5661"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02</w:t>
            </w:r>
          </w:p>
        </w:tc>
        <w:tc>
          <w:tcPr>
            <w:tcW w:w="9270" w:type="dxa"/>
            <w:gridSpan w:val="2"/>
            <w:vAlign w:val="bottom"/>
          </w:tcPr>
          <w:p w14:paraId="2F218E0C" w14:textId="1994DF90"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 xml:space="preserve">Kitchen distance from furthest fixture to </w:t>
            </w:r>
            <w:ins w:id="93" w:author="Smith, Alexis@Energy" w:date="2019-01-10T12:59:00Z">
              <w:r w:rsidR="00675839">
                <w:rPr>
                  <w:rFonts w:cstheme="minorHAnsi"/>
                  <w:sz w:val="18"/>
                  <w:szCs w:val="18"/>
                </w:rPr>
                <w:t>w</w:t>
              </w:r>
            </w:ins>
            <w:del w:id="94" w:author="Smith, Alexis@Energy" w:date="2019-01-10T12:59:00Z">
              <w:r w:rsidRPr="00675839" w:rsidDel="00675839">
                <w:rPr>
                  <w:rFonts w:cstheme="minorHAnsi"/>
                  <w:sz w:val="18"/>
                  <w:szCs w:val="18"/>
                </w:rPr>
                <w:delText>W</w:delText>
              </w:r>
            </w:del>
            <w:r w:rsidRPr="00675839">
              <w:rPr>
                <w:rFonts w:cstheme="minorHAnsi"/>
                <w:sz w:val="18"/>
                <w:szCs w:val="18"/>
              </w:rPr>
              <w:t xml:space="preserve">ater </w:t>
            </w:r>
            <w:ins w:id="95" w:author="Smith, Alexis@Energy" w:date="2019-01-10T13:00:00Z">
              <w:r w:rsidR="00675839">
                <w:rPr>
                  <w:rFonts w:cstheme="minorHAnsi"/>
                  <w:sz w:val="18"/>
                  <w:szCs w:val="18"/>
                </w:rPr>
                <w:t>h</w:t>
              </w:r>
            </w:ins>
            <w:del w:id="96" w:author="Smith, Alexis@Energy" w:date="2019-01-10T13:00:00Z">
              <w:r w:rsidRPr="00675839" w:rsidDel="00675839">
                <w:rPr>
                  <w:rFonts w:cstheme="minorHAnsi"/>
                  <w:sz w:val="18"/>
                  <w:szCs w:val="18"/>
                </w:rPr>
                <w:delText>H</w:delText>
              </w:r>
            </w:del>
            <w:r w:rsidRPr="00675839">
              <w:rPr>
                <w:rFonts w:cstheme="minorHAnsi"/>
                <w:sz w:val="18"/>
                <w:szCs w:val="18"/>
              </w:rPr>
              <w:t>eater</w:t>
            </w:r>
            <w:ins w:id="97" w:author="Smith, Alexis@Energy" w:date="2019-01-10T12:59:00Z">
              <w:r w:rsidR="00675839">
                <w:rPr>
                  <w:rFonts w:cstheme="minorHAnsi"/>
                  <w:sz w:val="18"/>
                  <w:szCs w:val="18"/>
                </w:rPr>
                <w:t xml:space="preserve"> in feet</w:t>
              </w:r>
            </w:ins>
          </w:p>
        </w:tc>
        <w:tc>
          <w:tcPr>
            <w:tcW w:w="1147" w:type="dxa"/>
            <w:vAlign w:val="bottom"/>
          </w:tcPr>
          <w:p w14:paraId="35532ECA"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p>
        </w:tc>
      </w:tr>
      <w:tr w:rsidR="006B07A9" w:rsidRPr="006B07A9" w14:paraId="19CC3BD7" w14:textId="77777777" w:rsidTr="00675839">
        <w:trPr>
          <w:trHeight w:val="260"/>
        </w:trPr>
        <w:tc>
          <w:tcPr>
            <w:tcW w:w="450" w:type="dxa"/>
          </w:tcPr>
          <w:p w14:paraId="75716D7C"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03</w:t>
            </w:r>
          </w:p>
        </w:tc>
        <w:tc>
          <w:tcPr>
            <w:tcW w:w="9270" w:type="dxa"/>
            <w:gridSpan w:val="2"/>
            <w:vAlign w:val="bottom"/>
          </w:tcPr>
          <w:p w14:paraId="1B822C4E" w14:textId="7C3B28F2"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 xml:space="preserve">Furthest </w:t>
            </w:r>
            <w:ins w:id="98" w:author="Smith, Alexis@Energy" w:date="2019-01-10T13:00:00Z">
              <w:r w:rsidR="00675839">
                <w:rPr>
                  <w:rFonts w:cstheme="minorHAnsi"/>
                  <w:sz w:val="18"/>
                  <w:szCs w:val="18"/>
                </w:rPr>
                <w:t>t</w:t>
              </w:r>
            </w:ins>
            <w:del w:id="99" w:author="Smith, Alexis@Energy" w:date="2019-01-10T13:00:00Z">
              <w:r w:rsidRPr="00675839" w:rsidDel="00675839">
                <w:rPr>
                  <w:rFonts w:cstheme="minorHAnsi"/>
                  <w:sz w:val="18"/>
                  <w:szCs w:val="18"/>
                </w:rPr>
                <w:delText>T</w:delText>
              </w:r>
            </w:del>
            <w:r w:rsidRPr="00675839">
              <w:rPr>
                <w:rFonts w:cstheme="minorHAnsi"/>
                <w:sz w:val="18"/>
                <w:szCs w:val="18"/>
              </w:rPr>
              <w:t xml:space="preserve">hird furthest fixture to </w:t>
            </w:r>
            <w:ins w:id="100" w:author="Smith, Alexis@Energy" w:date="2019-01-10T13:00:00Z">
              <w:r w:rsidR="00675839">
                <w:rPr>
                  <w:rFonts w:cstheme="minorHAnsi"/>
                  <w:sz w:val="18"/>
                  <w:szCs w:val="18"/>
                </w:rPr>
                <w:t>w</w:t>
              </w:r>
            </w:ins>
            <w:del w:id="101" w:author="Smith, Alexis@Energy" w:date="2019-01-10T13:00:00Z">
              <w:r w:rsidRPr="00675839" w:rsidDel="00675839">
                <w:rPr>
                  <w:rFonts w:cstheme="minorHAnsi"/>
                  <w:sz w:val="18"/>
                  <w:szCs w:val="18"/>
                </w:rPr>
                <w:delText>W</w:delText>
              </w:r>
            </w:del>
            <w:r w:rsidRPr="00675839">
              <w:rPr>
                <w:rFonts w:cstheme="minorHAnsi"/>
                <w:sz w:val="18"/>
                <w:szCs w:val="18"/>
              </w:rPr>
              <w:t xml:space="preserve">ater </w:t>
            </w:r>
            <w:ins w:id="102" w:author="Smith, Alexis@Energy" w:date="2019-01-10T13:00:00Z">
              <w:r w:rsidR="00675839">
                <w:rPr>
                  <w:rFonts w:cstheme="minorHAnsi"/>
                  <w:sz w:val="18"/>
                  <w:szCs w:val="18"/>
                </w:rPr>
                <w:t>h</w:t>
              </w:r>
            </w:ins>
            <w:del w:id="103" w:author="Smith, Alexis@Energy" w:date="2019-01-10T13:00:00Z">
              <w:r w:rsidRPr="00675839" w:rsidDel="00675839">
                <w:rPr>
                  <w:rFonts w:cstheme="minorHAnsi"/>
                  <w:sz w:val="18"/>
                  <w:szCs w:val="18"/>
                </w:rPr>
                <w:delText>H</w:delText>
              </w:r>
            </w:del>
            <w:r w:rsidRPr="00675839">
              <w:rPr>
                <w:rFonts w:cstheme="minorHAnsi"/>
                <w:sz w:val="18"/>
                <w:szCs w:val="18"/>
              </w:rPr>
              <w:t xml:space="preserve">eater </w:t>
            </w:r>
            <w:ins w:id="104" w:author="Smith, Alexis@Energy" w:date="2019-01-10T12:59:00Z">
              <w:r w:rsidR="00675839">
                <w:rPr>
                  <w:rFonts w:cstheme="minorHAnsi"/>
                  <w:sz w:val="18"/>
                  <w:szCs w:val="18"/>
                </w:rPr>
                <w:t>in feet</w:t>
              </w:r>
            </w:ins>
          </w:p>
        </w:tc>
        <w:tc>
          <w:tcPr>
            <w:tcW w:w="1147" w:type="dxa"/>
          </w:tcPr>
          <w:p w14:paraId="6BEA625B"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p>
        </w:tc>
      </w:tr>
      <w:tr w:rsidR="006B07A9" w:rsidRPr="006B07A9" w14:paraId="70A84B62" w14:textId="77777777" w:rsidTr="00675839">
        <w:trPr>
          <w:trHeight w:val="260"/>
        </w:trPr>
        <w:tc>
          <w:tcPr>
            <w:tcW w:w="450" w:type="dxa"/>
            <w:tcBorders>
              <w:bottom w:val="single" w:sz="4" w:space="0" w:color="000000"/>
            </w:tcBorders>
          </w:tcPr>
          <w:p w14:paraId="4B206778"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04</w:t>
            </w:r>
          </w:p>
        </w:tc>
        <w:tc>
          <w:tcPr>
            <w:tcW w:w="9270" w:type="dxa"/>
            <w:gridSpan w:val="2"/>
            <w:tcBorders>
              <w:bottom w:val="single" w:sz="4" w:space="0" w:color="000000"/>
            </w:tcBorders>
            <w:vAlign w:val="bottom"/>
          </w:tcPr>
          <w:p w14:paraId="352E418F"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 xml:space="preserve">Weighted Distance </w:t>
            </w:r>
          </w:p>
        </w:tc>
        <w:tc>
          <w:tcPr>
            <w:tcW w:w="1147" w:type="dxa"/>
            <w:tcBorders>
              <w:bottom w:val="single" w:sz="4" w:space="0" w:color="000000"/>
            </w:tcBorders>
          </w:tcPr>
          <w:p w14:paraId="4A95D20E"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p>
        </w:tc>
      </w:tr>
      <w:tr w:rsidR="006B07A9" w:rsidRPr="006B07A9" w14:paraId="03DA2F4C" w14:textId="77777777" w:rsidTr="00675839">
        <w:tc>
          <w:tcPr>
            <w:tcW w:w="450" w:type="dxa"/>
            <w:tcBorders>
              <w:bottom w:val="double" w:sz="4" w:space="0" w:color="000000"/>
            </w:tcBorders>
          </w:tcPr>
          <w:p w14:paraId="0360E8D0"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05</w:t>
            </w:r>
          </w:p>
        </w:tc>
        <w:tc>
          <w:tcPr>
            <w:tcW w:w="9270" w:type="dxa"/>
            <w:gridSpan w:val="2"/>
            <w:tcBorders>
              <w:bottom w:val="double" w:sz="4" w:space="0" w:color="000000"/>
            </w:tcBorders>
          </w:tcPr>
          <w:p w14:paraId="37D030EE"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 xml:space="preserve">Qualification Distance </w:t>
            </w:r>
          </w:p>
        </w:tc>
        <w:tc>
          <w:tcPr>
            <w:tcW w:w="1147" w:type="dxa"/>
            <w:tcBorders>
              <w:bottom w:val="double" w:sz="4" w:space="0" w:color="000000"/>
            </w:tcBorders>
          </w:tcPr>
          <w:p w14:paraId="48F1EB3C"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p>
        </w:tc>
      </w:tr>
      <w:tr w:rsidR="006B07A9" w:rsidRPr="006B07A9" w14:paraId="4D41F0EA" w14:textId="77777777" w:rsidTr="00675839">
        <w:tc>
          <w:tcPr>
            <w:tcW w:w="450" w:type="dxa"/>
            <w:tcBorders>
              <w:top w:val="double" w:sz="4" w:space="0" w:color="000000"/>
            </w:tcBorders>
          </w:tcPr>
          <w:p w14:paraId="6455298F"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06</w:t>
            </w:r>
          </w:p>
        </w:tc>
        <w:tc>
          <w:tcPr>
            <w:tcW w:w="10417" w:type="dxa"/>
            <w:gridSpan w:val="3"/>
            <w:tcBorders>
              <w:top w:val="double" w:sz="4" w:space="0" w:color="000000"/>
            </w:tcBorders>
          </w:tcPr>
          <w:p w14:paraId="32284092" w14:textId="6A84FEF5" w:rsidR="006B07A9" w:rsidRPr="00675839" w:rsidRDefault="006B07A9"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No hot water piping &gt;1</w:t>
            </w:r>
            <w:del w:id="105" w:author="Tam, Danny@Energy" w:date="2018-11-29T14:50:00Z">
              <w:r w:rsidRPr="00675839" w:rsidDel="006B010C">
                <w:rPr>
                  <w:rFonts w:cstheme="minorHAnsi"/>
                  <w:sz w:val="18"/>
                  <w:szCs w:val="18"/>
                </w:rPr>
                <w:delText xml:space="preserve">” </w:delText>
              </w:r>
            </w:del>
            <w:ins w:id="106" w:author="Tam, Danny@Energy" w:date="2018-11-29T14:50:00Z">
              <w:r w:rsidR="006B010C" w:rsidRPr="00675839">
                <w:rPr>
                  <w:rFonts w:cstheme="minorHAnsi"/>
                  <w:sz w:val="18"/>
                  <w:szCs w:val="18"/>
                </w:rPr>
                <w:t xml:space="preserve"> inch </w:t>
              </w:r>
            </w:ins>
            <w:r w:rsidRPr="00675839">
              <w:rPr>
                <w:rFonts w:cstheme="minorHAnsi"/>
                <w:sz w:val="18"/>
                <w:szCs w:val="18"/>
              </w:rPr>
              <w:t xml:space="preserve">diameter </w:t>
            </w:r>
            <w:del w:id="107" w:author="Smith, Alexis@Energy" w:date="2019-01-10T13:00:00Z">
              <w:r w:rsidRPr="00675839" w:rsidDel="00675839">
                <w:rPr>
                  <w:rFonts w:cstheme="minorHAnsi"/>
                  <w:sz w:val="18"/>
                  <w:szCs w:val="18"/>
                </w:rPr>
                <w:delText xml:space="preserve">piping </w:delText>
              </w:r>
            </w:del>
            <w:r w:rsidRPr="00675839">
              <w:rPr>
                <w:rFonts w:cstheme="minorHAnsi"/>
                <w:sz w:val="18"/>
                <w:szCs w:val="18"/>
              </w:rPr>
              <w:t>is allowed</w:t>
            </w:r>
            <w:r w:rsidR="00C048CC" w:rsidRPr="00675839">
              <w:rPr>
                <w:rFonts w:cstheme="minorHAnsi"/>
                <w:sz w:val="18"/>
                <w:szCs w:val="18"/>
              </w:rPr>
              <w:t>.</w:t>
            </w:r>
          </w:p>
        </w:tc>
      </w:tr>
      <w:tr w:rsidR="006B07A9" w:rsidRPr="006B07A9" w14:paraId="01443F08" w14:textId="77777777" w:rsidTr="00675839">
        <w:tc>
          <w:tcPr>
            <w:tcW w:w="450" w:type="dxa"/>
          </w:tcPr>
          <w:p w14:paraId="75C40C9C"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07</w:t>
            </w:r>
          </w:p>
        </w:tc>
        <w:tc>
          <w:tcPr>
            <w:tcW w:w="10417" w:type="dxa"/>
            <w:gridSpan w:val="3"/>
          </w:tcPr>
          <w:p w14:paraId="7D24A113" w14:textId="4118218A"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Length of 1 inch diameter piping is limited to 8 feet or less</w:t>
            </w:r>
            <w:r w:rsidR="00C048CC" w:rsidRPr="00675839">
              <w:rPr>
                <w:rFonts w:cstheme="minorHAnsi"/>
                <w:sz w:val="18"/>
                <w:szCs w:val="18"/>
              </w:rPr>
              <w:t>.</w:t>
            </w:r>
          </w:p>
        </w:tc>
      </w:tr>
      <w:tr w:rsidR="006B07A9" w:rsidRPr="006B07A9" w14:paraId="727EF911" w14:textId="77777777" w:rsidTr="00675839">
        <w:tc>
          <w:tcPr>
            <w:tcW w:w="450" w:type="dxa"/>
          </w:tcPr>
          <w:p w14:paraId="3232C364"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08</w:t>
            </w:r>
          </w:p>
        </w:tc>
        <w:tc>
          <w:tcPr>
            <w:tcW w:w="10417" w:type="dxa"/>
            <w:gridSpan w:val="3"/>
          </w:tcPr>
          <w:p w14:paraId="607E909E"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Two and three story buildings cannot have hot water distribution piping in the attic, unless the water heater is also located in the attic.</w:t>
            </w:r>
          </w:p>
        </w:tc>
      </w:tr>
      <w:tr w:rsidR="006B07A9" w:rsidRPr="006B07A9" w14:paraId="3650C049" w14:textId="77777777" w:rsidTr="00675839">
        <w:tc>
          <w:tcPr>
            <w:tcW w:w="450" w:type="dxa"/>
          </w:tcPr>
          <w:p w14:paraId="0C25E67B"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09</w:t>
            </w:r>
          </w:p>
        </w:tc>
        <w:tc>
          <w:tcPr>
            <w:tcW w:w="10417" w:type="dxa"/>
            <w:gridSpan w:val="3"/>
          </w:tcPr>
          <w:p w14:paraId="2507C657" w14:textId="77777777" w:rsidR="006B07A9" w:rsidRPr="00675839"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cstheme="minorHAnsi"/>
                <w:sz w:val="18"/>
                <w:szCs w:val="18"/>
              </w:rPr>
              <w:t>Eligible recirculating systems must be HERS-Verified Demand Recirculation: Manual Control conforming to RA4.4.17.</w:t>
            </w:r>
          </w:p>
        </w:tc>
      </w:tr>
      <w:tr w:rsidR="00027890" w:rsidRPr="006B07A9" w14:paraId="06603891" w14:textId="77777777" w:rsidTr="00675839">
        <w:trPr>
          <w:ins w:id="108" w:author="Tam, Danny@Energy" w:date="2018-11-30T09:40:00Z"/>
        </w:trPr>
        <w:tc>
          <w:tcPr>
            <w:tcW w:w="450" w:type="dxa"/>
            <w:vAlign w:val="center"/>
          </w:tcPr>
          <w:p w14:paraId="18FFA26E" w14:textId="2152316D"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9" w:author="Tam, Danny@Energy" w:date="2018-11-30T09:40:00Z"/>
                <w:rFonts w:cstheme="minorHAnsi"/>
                <w:sz w:val="18"/>
                <w:szCs w:val="18"/>
              </w:rPr>
            </w:pPr>
            <w:ins w:id="110" w:author="Tam, Danny@Energy" w:date="2018-11-30T09:40:00Z">
              <w:r w:rsidRPr="00675839">
                <w:rPr>
                  <w:rFonts w:cs="Arial"/>
                  <w:sz w:val="18"/>
                </w:rPr>
                <w:t>10</w:t>
              </w:r>
            </w:ins>
          </w:p>
        </w:tc>
        <w:tc>
          <w:tcPr>
            <w:tcW w:w="4747" w:type="dxa"/>
            <w:vAlign w:val="center"/>
          </w:tcPr>
          <w:p w14:paraId="6D98DBCE" w14:textId="693EE1C3"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1" w:author="Tam, Danny@Energy" w:date="2018-11-30T09:40:00Z"/>
                <w:rFonts w:cstheme="minorHAnsi"/>
                <w:sz w:val="18"/>
                <w:szCs w:val="18"/>
              </w:rPr>
            </w:pPr>
            <w:ins w:id="112" w:author="Tam, Danny@Energy" w:date="2018-11-30T09:40:00Z">
              <w:r w:rsidRPr="00675839">
                <w:rPr>
                  <w:sz w:val="18"/>
                  <w:szCs w:val="18"/>
                </w:rPr>
                <w:t>Verification Status:</w:t>
              </w:r>
            </w:ins>
          </w:p>
        </w:tc>
        <w:tc>
          <w:tcPr>
            <w:tcW w:w="5670" w:type="dxa"/>
            <w:gridSpan w:val="2"/>
            <w:vAlign w:val="center"/>
          </w:tcPr>
          <w:p w14:paraId="2C67D467" w14:textId="77777777" w:rsidR="00027890" w:rsidRPr="00675839" w:rsidRDefault="00027890" w:rsidP="00027890">
            <w:pPr>
              <w:pStyle w:val="ListParagraph"/>
              <w:keepNext/>
              <w:numPr>
                <w:ilvl w:val="0"/>
                <w:numId w:val="10"/>
              </w:numPr>
              <w:tabs>
                <w:tab w:val="left" w:pos="356"/>
              </w:tabs>
              <w:rPr>
                <w:ins w:id="113" w:author="Tam, Danny@Energy" w:date="2018-11-30T09:40:00Z"/>
                <w:rFonts w:asciiTheme="minorHAnsi" w:hAnsiTheme="minorHAnsi" w:cstheme="minorHAnsi"/>
                <w:sz w:val="18"/>
                <w:szCs w:val="18"/>
              </w:rPr>
            </w:pPr>
            <w:ins w:id="114" w:author="Tam, Danny@Energy" w:date="2018-11-30T09:40: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264C2FBD" w14:textId="77777777" w:rsidR="00027890" w:rsidRPr="00675839" w:rsidRDefault="00027890" w:rsidP="00027890">
            <w:pPr>
              <w:pStyle w:val="ListParagraph"/>
              <w:keepNext/>
              <w:numPr>
                <w:ilvl w:val="0"/>
                <w:numId w:val="10"/>
              </w:numPr>
              <w:tabs>
                <w:tab w:val="left" w:pos="356"/>
              </w:tabs>
              <w:rPr>
                <w:ins w:id="115" w:author="Tam, Danny@Energy" w:date="2018-11-30T09:40:00Z"/>
                <w:rFonts w:asciiTheme="minorHAnsi" w:hAnsiTheme="minorHAnsi" w:cstheme="minorHAnsi"/>
                <w:sz w:val="18"/>
                <w:szCs w:val="18"/>
              </w:rPr>
            </w:pPr>
            <w:ins w:id="116" w:author="Tam, Danny@Energy" w:date="2018-11-30T09:40: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22071FEB" w14:textId="53D0219A"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7" w:author="Tam, Danny@Energy" w:date="2018-11-30T09:40:00Z"/>
                <w:rFonts w:cstheme="minorHAnsi"/>
                <w:sz w:val="18"/>
                <w:szCs w:val="18"/>
              </w:rPr>
            </w:pPr>
            <w:ins w:id="118" w:author="Tam, Danny@Energy" w:date="2018-11-30T09:40:00Z">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ins>
          </w:p>
        </w:tc>
      </w:tr>
      <w:tr w:rsidR="00027890" w:rsidRPr="006B07A9" w14:paraId="40F43E45" w14:textId="77777777" w:rsidTr="00675839">
        <w:trPr>
          <w:ins w:id="119" w:author="Tam, Danny@Energy" w:date="2018-11-30T09:40:00Z"/>
        </w:trPr>
        <w:tc>
          <w:tcPr>
            <w:tcW w:w="450" w:type="dxa"/>
            <w:vAlign w:val="center"/>
          </w:tcPr>
          <w:p w14:paraId="74F12B83" w14:textId="72A5F6C5"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0" w:author="Tam, Danny@Energy" w:date="2018-11-30T09:40:00Z"/>
                <w:rFonts w:cstheme="minorHAnsi"/>
                <w:sz w:val="18"/>
                <w:szCs w:val="18"/>
              </w:rPr>
            </w:pPr>
            <w:ins w:id="121" w:author="Tam, Danny@Energy" w:date="2018-11-30T09:40:00Z">
              <w:r w:rsidRPr="00675839">
                <w:rPr>
                  <w:rFonts w:cs="Arial"/>
                  <w:sz w:val="18"/>
                </w:rPr>
                <w:t>11</w:t>
              </w:r>
            </w:ins>
          </w:p>
        </w:tc>
        <w:tc>
          <w:tcPr>
            <w:tcW w:w="10417" w:type="dxa"/>
            <w:gridSpan w:val="3"/>
            <w:vAlign w:val="center"/>
          </w:tcPr>
          <w:p w14:paraId="631F4057" w14:textId="63F8DDFF"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22" w:author="Tam, Danny@Energy" w:date="2018-11-30T09:40:00Z"/>
                <w:rFonts w:cstheme="minorHAnsi"/>
                <w:sz w:val="18"/>
                <w:szCs w:val="18"/>
              </w:rPr>
            </w:pPr>
            <w:ins w:id="123" w:author="Tam, Danny@Energy" w:date="2018-11-30T09:40:00Z">
              <w:r w:rsidRPr="00675839">
                <w:rPr>
                  <w:sz w:val="18"/>
                  <w:szCs w:val="18"/>
                </w:rPr>
                <w:t xml:space="preserve">Correction Notes: </w:t>
              </w:r>
            </w:ins>
          </w:p>
        </w:tc>
      </w:tr>
      <w:tr w:rsidR="00027890" w:rsidRPr="006B07A9" w14:paraId="7EFB706B" w14:textId="77777777" w:rsidTr="00675839">
        <w:tc>
          <w:tcPr>
            <w:tcW w:w="10867" w:type="dxa"/>
            <w:gridSpan w:val="4"/>
          </w:tcPr>
          <w:p w14:paraId="52ED91B3" w14:textId="6684BDD3" w:rsidR="00027890" w:rsidRPr="006B07A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b/>
                <w:szCs w:val="18"/>
              </w:rPr>
            </w:pPr>
            <w:ins w:id="124" w:author="Tam, Danny@Energy" w:date="2018-11-30T09:40: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125" w:author="Tam, Danny@Energy" w:date="2018-11-30T09:40:00Z">
              <w:r w:rsidRPr="00675839" w:rsidDel="00027890">
                <w:rPr>
                  <w:rFonts w:cstheme="minorHAnsi"/>
                  <w:b/>
                  <w:sz w:val="18"/>
                  <w:szCs w:val="18"/>
                </w:rPr>
                <w:delText xml:space="preserve">The responsible person’s signature on this compliance document affirms that all applicable requirements in this table have been met.  </w:delText>
              </w:r>
            </w:del>
          </w:p>
        </w:tc>
      </w:tr>
    </w:tbl>
    <w:p w14:paraId="34CD25D2" w14:textId="0665CCD6" w:rsidR="00A556DE" w:rsidRDefault="00A556DE" w:rsidP="006530E0">
      <w:pPr>
        <w:spacing w:after="0"/>
        <w:rPr>
          <w:ins w:id="126" w:author="Tam, Danny@Energy" w:date="2018-11-29T14:51:00Z"/>
          <w:rFonts w:cstheme="minorHAnsi"/>
          <w:sz w:val="20"/>
          <w:szCs w:val="20"/>
        </w:rPr>
      </w:pPr>
    </w:p>
    <w:tbl>
      <w:tblPr>
        <w:tblStyle w:val="TableGrid21"/>
        <w:tblW w:w="10885" w:type="dxa"/>
        <w:tblLook w:val="04A0" w:firstRow="1" w:lastRow="0" w:firstColumn="1" w:lastColumn="0" w:noHBand="0" w:noVBand="1"/>
      </w:tblPr>
      <w:tblGrid>
        <w:gridCol w:w="805"/>
        <w:gridCol w:w="5670"/>
        <w:gridCol w:w="4410"/>
      </w:tblGrid>
      <w:tr w:rsidR="006B010C" w:rsidRPr="006B010C" w14:paraId="203C150F" w14:textId="77777777" w:rsidTr="00675839">
        <w:trPr>
          <w:ins w:id="127" w:author="Tam, Danny@Energy" w:date="2018-11-29T14:51:00Z"/>
        </w:trPr>
        <w:tc>
          <w:tcPr>
            <w:tcW w:w="10885" w:type="dxa"/>
            <w:gridSpan w:val="3"/>
          </w:tcPr>
          <w:p w14:paraId="73B2A56C" w14:textId="56480970" w:rsidR="006B010C" w:rsidRPr="006B010C" w:rsidRDefault="004B7504" w:rsidP="006B010C">
            <w:pPr>
              <w:keepNext/>
              <w:rPr>
                <w:ins w:id="128" w:author="Tam, Danny@Energy" w:date="2018-11-29T14:51:00Z"/>
                <w:rFonts w:cstheme="minorHAnsi"/>
                <w:b/>
                <w:sz w:val="20"/>
                <w:szCs w:val="20"/>
              </w:rPr>
            </w:pPr>
            <w:ins w:id="129" w:author="Tam, Danny@Energy" w:date="2018-11-29T15:32:00Z">
              <w:r>
                <w:rPr>
                  <w:rFonts w:cstheme="minorHAnsi"/>
                  <w:b/>
                  <w:sz w:val="20"/>
                  <w:szCs w:val="20"/>
                </w:rPr>
                <w:lastRenderedPageBreak/>
                <w:t>E</w:t>
              </w:r>
            </w:ins>
            <w:ins w:id="130" w:author="Tam, Danny@Energy" w:date="2018-11-29T14:51:00Z">
              <w:r w:rsidR="006B010C" w:rsidRPr="006B010C">
                <w:rPr>
                  <w:rFonts w:cstheme="minorHAnsi"/>
                  <w:b/>
                  <w:sz w:val="20"/>
                  <w:szCs w:val="20"/>
                </w:rPr>
                <w:t>. Compact Hot Water Distribution Basic (CHWDS) (RA4.4.6)</w:t>
              </w:r>
            </w:ins>
          </w:p>
          <w:p w14:paraId="27812383" w14:textId="768B0FB2" w:rsidR="006B010C" w:rsidRPr="006B010C" w:rsidRDefault="006B010C" w:rsidP="006B010C">
            <w:pPr>
              <w:keepNext/>
              <w:rPr>
                <w:ins w:id="131" w:author="Tam, Danny@Energy" w:date="2018-11-29T14:51:00Z"/>
                <w:rFonts w:cstheme="minorHAnsi"/>
                <w:sz w:val="20"/>
                <w:szCs w:val="20"/>
              </w:rPr>
            </w:pPr>
            <w:ins w:id="132" w:author="Tam, Danny@Energy" w:date="2018-11-29T14:51:00Z">
              <w:r w:rsidRPr="00675839">
                <w:rPr>
                  <w:rFonts w:cstheme="minorHAnsi"/>
                  <w:sz w:val="18"/>
                  <w:szCs w:val="20"/>
                </w:rPr>
                <w:t>This table reports the inputs and results for CHWD</w:t>
              </w:r>
            </w:ins>
            <w:ins w:id="133" w:author="Tam, Danny@Energy" w:date="2018-11-29T15:25:00Z">
              <w:r w:rsidR="004B7504" w:rsidRPr="00675839">
                <w:rPr>
                  <w:rFonts w:cstheme="minorHAnsi"/>
                  <w:sz w:val="18"/>
                  <w:szCs w:val="20"/>
                </w:rPr>
                <w:t>S</w:t>
              </w:r>
            </w:ins>
            <w:ins w:id="134" w:author="Tam, Danny@Energy" w:date="2018-11-29T14:51:00Z">
              <w:r w:rsidRPr="00675839">
                <w:rPr>
                  <w:rFonts w:cstheme="minorHAnsi"/>
                  <w:sz w:val="18"/>
                  <w:szCs w:val="20"/>
                </w:rPr>
                <w:t>.</w:t>
              </w:r>
            </w:ins>
          </w:p>
        </w:tc>
      </w:tr>
      <w:tr w:rsidR="006B010C" w:rsidRPr="006B010C" w14:paraId="5839F3DB" w14:textId="77777777" w:rsidTr="00675839">
        <w:trPr>
          <w:ins w:id="135" w:author="Tam, Danny@Energy" w:date="2018-11-29T14:51:00Z"/>
        </w:trPr>
        <w:tc>
          <w:tcPr>
            <w:tcW w:w="805" w:type="dxa"/>
            <w:vAlign w:val="bottom"/>
          </w:tcPr>
          <w:p w14:paraId="3C00AA54" w14:textId="77777777" w:rsidR="006B010C" w:rsidRPr="006B010C" w:rsidRDefault="006B010C" w:rsidP="006B010C">
            <w:pPr>
              <w:keepNext/>
              <w:jc w:val="center"/>
              <w:rPr>
                <w:ins w:id="136" w:author="Tam, Danny@Energy" w:date="2018-11-29T14:51:00Z"/>
                <w:rFonts w:cstheme="minorHAnsi"/>
                <w:sz w:val="20"/>
                <w:szCs w:val="20"/>
              </w:rPr>
            </w:pPr>
            <w:ins w:id="137" w:author="Tam, Danny@Energy" w:date="2018-11-29T14:51:00Z">
              <w:r w:rsidRPr="006B010C">
                <w:rPr>
                  <w:rFonts w:cstheme="minorHAnsi"/>
                  <w:sz w:val="20"/>
                  <w:szCs w:val="20"/>
                </w:rPr>
                <w:t>01</w:t>
              </w:r>
            </w:ins>
          </w:p>
        </w:tc>
        <w:tc>
          <w:tcPr>
            <w:tcW w:w="5670" w:type="dxa"/>
            <w:vAlign w:val="bottom"/>
          </w:tcPr>
          <w:p w14:paraId="0093361B" w14:textId="763F60D8" w:rsidR="006B010C" w:rsidRPr="006B010C" w:rsidRDefault="006B010C" w:rsidP="006B010C">
            <w:pPr>
              <w:keepNext/>
              <w:jc w:val="both"/>
              <w:rPr>
                <w:ins w:id="138" w:author="Tam, Danny@Energy" w:date="2018-11-29T14:51:00Z"/>
                <w:rFonts w:cstheme="minorHAnsi"/>
                <w:sz w:val="18"/>
                <w:szCs w:val="20"/>
              </w:rPr>
            </w:pPr>
            <w:ins w:id="139" w:author="Tam, Danny@Energy" w:date="2018-11-29T14:51:00Z">
              <w:r w:rsidRPr="006B010C">
                <w:rPr>
                  <w:rFonts w:cstheme="minorHAnsi"/>
                  <w:sz w:val="18"/>
                  <w:szCs w:val="20"/>
                </w:rPr>
                <w:t xml:space="preserve">Master </w:t>
              </w:r>
            </w:ins>
            <w:ins w:id="140" w:author="Smith, Alexis@Energy" w:date="2019-01-10T13:00:00Z">
              <w:r w:rsidR="00675839">
                <w:rPr>
                  <w:rFonts w:cstheme="minorHAnsi"/>
                  <w:sz w:val="18"/>
                  <w:szCs w:val="20"/>
                </w:rPr>
                <w:t>b</w:t>
              </w:r>
            </w:ins>
            <w:ins w:id="141" w:author="Tam, Danny@Energy" w:date="2018-11-29T14:51:00Z">
              <w:del w:id="142" w:author="Smith, Alexis@Energy" w:date="2019-01-10T13:00:00Z">
                <w:r w:rsidRPr="006B010C" w:rsidDel="00675839">
                  <w:rPr>
                    <w:rFonts w:cstheme="minorHAnsi"/>
                    <w:sz w:val="18"/>
                    <w:szCs w:val="20"/>
                  </w:rPr>
                  <w:delText>B</w:delText>
                </w:r>
              </w:del>
              <w:r w:rsidRPr="006B010C">
                <w:rPr>
                  <w:rFonts w:cstheme="minorHAnsi"/>
                  <w:sz w:val="18"/>
                  <w:szCs w:val="20"/>
                </w:rPr>
                <w:t xml:space="preserve">ath distance of furthest fixture to </w:t>
              </w:r>
            </w:ins>
            <w:ins w:id="143" w:author="Smith, Alexis@Energy" w:date="2019-01-10T13:00:00Z">
              <w:r w:rsidR="00675839">
                <w:rPr>
                  <w:rFonts w:cstheme="minorHAnsi"/>
                  <w:sz w:val="18"/>
                  <w:szCs w:val="20"/>
                </w:rPr>
                <w:t>w</w:t>
              </w:r>
            </w:ins>
            <w:ins w:id="144" w:author="Tam, Danny@Energy" w:date="2018-11-29T14:51:00Z">
              <w:del w:id="145" w:author="Smith, Alexis@Energy" w:date="2019-01-10T13:00:00Z">
                <w:r w:rsidRPr="006B010C" w:rsidDel="00675839">
                  <w:rPr>
                    <w:rFonts w:cstheme="minorHAnsi"/>
                    <w:sz w:val="18"/>
                    <w:szCs w:val="20"/>
                  </w:rPr>
                  <w:delText>W</w:delText>
                </w:r>
              </w:del>
              <w:r w:rsidRPr="006B010C">
                <w:rPr>
                  <w:rFonts w:cstheme="minorHAnsi"/>
                  <w:sz w:val="18"/>
                  <w:szCs w:val="20"/>
                </w:rPr>
                <w:t xml:space="preserve">ater </w:t>
              </w:r>
            </w:ins>
            <w:ins w:id="146" w:author="Smith, Alexis@Energy" w:date="2019-01-10T13:00:00Z">
              <w:r w:rsidR="00675839">
                <w:rPr>
                  <w:rFonts w:cstheme="minorHAnsi"/>
                  <w:sz w:val="18"/>
                  <w:szCs w:val="20"/>
                </w:rPr>
                <w:t>h</w:t>
              </w:r>
            </w:ins>
            <w:ins w:id="147" w:author="Tam, Danny@Energy" w:date="2018-11-29T14:51:00Z">
              <w:del w:id="148" w:author="Smith, Alexis@Energy" w:date="2019-01-10T13:00:00Z">
                <w:r w:rsidRPr="006B010C" w:rsidDel="00675839">
                  <w:rPr>
                    <w:rFonts w:cstheme="minorHAnsi"/>
                    <w:sz w:val="18"/>
                    <w:szCs w:val="20"/>
                  </w:rPr>
                  <w:delText>H</w:delText>
                </w:r>
              </w:del>
              <w:r w:rsidRPr="006B010C">
                <w:rPr>
                  <w:rFonts w:cstheme="minorHAnsi"/>
                  <w:sz w:val="18"/>
                  <w:szCs w:val="20"/>
                </w:rPr>
                <w:t>eater in feet</w:t>
              </w:r>
            </w:ins>
          </w:p>
        </w:tc>
        <w:tc>
          <w:tcPr>
            <w:tcW w:w="4410" w:type="dxa"/>
          </w:tcPr>
          <w:p w14:paraId="2A8F5844" w14:textId="77777777" w:rsidR="006B010C" w:rsidRPr="006B010C" w:rsidRDefault="006B010C" w:rsidP="006B010C">
            <w:pPr>
              <w:keepNext/>
              <w:rPr>
                <w:ins w:id="149" w:author="Tam, Danny@Energy" w:date="2018-11-29T14:51:00Z"/>
                <w:rFonts w:cstheme="minorHAnsi"/>
                <w:sz w:val="20"/>
                <w:szCs w:val="20"/>
              </w:rPr>
            </w:pPr>
          </w:p>
        </w:tc>
      </w:tr>
      <w:tr w:rsidR="006B010C" w:rsidRPr="006B010C" w14:paraId="0D904D0A" w14:textId="77777777" w:rsidTr="00675839">
        <w:trPr>
          <w:trHeight w:val="197"/>
          <w:ins w:id="150" w:author="Tam, Danny@Energy" w:date="2018-11-29T14:51:00Z"/>
        </w:trPr>
        <w:tc>
          <w:tcPr>
            <w:tcW w:w="805" w:type="dxa"/>
            <w:vAlign w:val="bottom"/>
          </w:tcPr>
          <w:p w14:paraId="424D0504" w14:textId="77777777" w:rsidR="006B010C" w:rsidRPr="006B010C" w:rsidRDefault="006B010C" w:rsidP="006B010C">
            <w:pPr>
              <w:keepNext/>
              <w:jc w:val="center"/>
              <w:rPr>
                <w:ins w:id="151" w:author="Tam, Danny@Energy" w:date="2018-11-29T14:51:00Z"/>
                <w:rFonts w:cstheme="minorHAnsi"/>
                <w:sz w:val="20"/>
                <w:szCs w:val="20"/>
              </w:rPr>
            </w:pPr>
            <w:ins w:id="152" w:author="Tam, Danny@Energy" w:date="2018-11-29T14:51:00Z">
              <w:r w:rsidRPr="006B010C">
                <w:rPr>
                  <w:rFonts w:cstheme="minorHAnsi"/>
                  <w:sz w:val="20"/>
                  <w:szCs w:val="20"/>
                </w:rPr>
                <w:t>02</w:t>
              </w:r>
            </w:ins>
          </w:p>
        </w:tc>
        <w:tc>
          <w:tcPr>
            <w:tcW w:w="5670" w:type="dxa"/>
            <w:vAlign w:val="bottom"/>
          </w:tcPr>
          <w:p w14:paraId="1FC6548E" w14:textId="7C863E9B" w:rsidR="006B010C" w:rsidRPr="006B010C" w:rsidRDefault="006B010C" w:rsidP="006B010C">
            <w:pPr>
              <w:keepNext/>
              <w:jc w:val="both"/>
              <w:rPr>
                <w:ins w:id="153" w:author="Tam, Danny@Energy" w:date="2018-11-29T14:51:00Z"/>
                <w:rFonts w:cstheme="minorHAnsi"/>
                <w:sz w:val="18"/>
                <w:szCs w:val="20"/>
              </w:rPr>
            </w:pPr>
            <w:ins w:id="154" w:author="Tam, Danny@Energy" w:date="2018-11-29T14:51:00Z">
              <w:r w:rsidRPr="006B010C">
                <w:rPr>
                  <w:rFonts w:cstheme="minorHAnsi"/>
                  <w:sz w:val="18"/>
                  <w:szCs w:val="20"/>
                </w:rPr>
                <w:t xml:space="preserve">Kitchen distance from furthest fixture to </w:t>
              </w:r>
            </w:ins>
            <w:ins w:id="155" w:author="Smith, Alexis@Energy" w:date="2019-01-10T13:00:00Z">
              <w:r w:rsidR="00675839">
                <w:rPr>
                  <w:rFonts w:cstheme="minorHAnsi"/>
                  <w:sz w:val="18"/>
                  <w:szCs w:val="20"/>
                </w:rPr>
                <w:t>w</w:t>
              </w:r>
            </w:ins>
            <w:ins w:id="156" w:author="Tam, Danny@Energy" w:date="2018-11-29T14:51:00Z">
              <w:del w:id="157" w:author="Smith, Alexis@Energy" w:date="2019-01-10T13:00:00Z">
                <w:r w:rsidRPr="006B010C" w:rsidDel="00675839">
                  <w:rPr>
                    <w:rFonts w:cstheme="minorHAnsi"/>
                    <w:sz w:val="18"/>
                    <w:szCs w:val="20"/>
                  </w:rPr>
                  <w:delText>W</w:delText>
                </w:r>
              </w:del>
              <w:r w:rsidRPr="006B010C">
                <w:rPr>
                  <w:rFonts w:cstheme="minorHAnsi"/>
                  <w:sz w:val="18"/>
                  <w:szCs w:val="20"/>
                </w:rPr>
                <w:t xml:space="preserve">ater </w:t>
              </w:r>
            </w:ins>
            <w:ins w:id="158" w:author="Smith, Alexis@Energy" w:date="2019-01-10T13:00:00Z">
              <w:r w:rsidR="00675839">
                <w:rPr>
                  <w:rFonts w:cstheme="minorHAnsi"/>
                  <w:sz w:val="18"/>
                  <w:szCs w:val="20"/>
                </w:rPr>
                <w:t>h</w:t>
              </w:r>
            </w:ins>
            <w:ins w:id="159" w:author="Tam, Danny@Energy" w:date="2018-11-29T14:51:00Z">
              <w:del w:id="160" w:author="Smith, Alexis@Energy" w:date="2019-01-10T13:00:00Z">
                <w:r w:rsidRPr="006B010C" w:rsidDel="00675839">
                  <w:rPr>
                    <w:rFonts w:cstheme="minorHAnsi"/>
                    <w:sz w:val="18"/>
                    <w:szCs w:val="20"/>
                  </w:rPr>
                  <w:delText>H</w:delText>
                </w:r>
              </w:del>
              <w:r w:rsidRPr="006B010C">
                <w:rPr>
                  <w:rFonts w:cstheme="minorHAnsi"/>
                  <w:sz w:val="18"/>
                  <w:szCs w:val="20"/>
                </w:rPr>
                <w:t>eater in feet</w:t>
              </w:r>
            </w:ins>
          </w:p>
        </w:tc>
        <w:tc>
          <w:tcPr>
            <w:tcW w:w="4410" w:type="dxa"/>
            <w:vAlign w:val="bottom"/>
          </w:tcPr>
          <w:p w14:paraId="16A686DB" w14:textId="77777777" w:rsidR="006B010C" w:rsidRPr="006B010C" w:rsidRDefault="006B010C" w:rsidP="006B010C">
            <w:pPr>
              <w:keepNext/>
              <w:tabs>
                <w:tab w:val="left" w:pos="2160"/>
                <w:tab w:val="left" w:pos="2700"/>
                <w:tab w:val="left" w:pos="3420"/>
                <w:tab w:val="left" w:pos="3780"/>
                <w:tab w:val="left" w:pos="5760"/>
                <w:tab w:val="left" w:pos="7212"/>
              </w:tabs>
              <w:rPr>
                <w:ins w:id="161" w:author="Tam, Danny@Energy" w:date="2018-11-29T14:51:00Z"/>
                <w:rFonts w:cstheme="minorHAnsi"/>
                <w:sz w:val="20"/>
                <w:szCs w:val="20"/>
              </w:rPr>
            </w:pPr>
          </w:p>
        </w:tc>
      </w:tr>
      <w:tr w:rsidR="006B010C" w:rsidRPr="006B010C" w14:paraId="713A8516" w14:textId="77777777" w:rsidTr="00675839">
        <w:trPr>
          <w:trHeight w:val="215"/>
          <w:ins w:id="162" w:author="Tam, Danny@Energy" w:date="2018-11-29T14:51:00Z"/>
        </w:trPr>
        <w:tc>
          <w:tcPr>
            <w:tcW w:w="805" w:type="dxa"/>
          </w:tcPr>
          <w:p w14:paraId="73E82510" w14:textId="77777777" w:rsidR="006B010C" w:rsidRPr="006B010C" w:rsidRDefault="006B010C" w:rsidP="006B010C">
            <w:pPr>
              <w:keepNext/>
              <w:jc w:val="center"/>
              <w:rPr>
                <w:ins w:id="163" w:author="Tam, Danny@Energy" w:date="2018-11-29T14:51:00Z"/>
                <w:rFonts w:cstheme="minorHAnsi"/>
                <w:sz w:val="20"/>
                <w:szCs w:val="20"/>
              </w:rPr>
            </w:pPr>
            <w:ins w:id="164" w:author="Tam, Danny@Energy" w:date="2018-11-29T14:51:00Z">
              <w:r w:rsidRPr="006B010C">
                <w:rPr>
                  <w:rFonts w:cstheme="minorHAnsi"/>
                  <w:sz w:val="20"/>
                  <w:szCs w:val="20"/>
                </w:rPr>
                <w:t>03</w:t>
              </w:r>
            </w:ins>
          </w:p>
        </w:tc>
        <w:tc>
          <w:tcPr>
            <w:tcW w:w="5670" w:type="dxa"/>
            <w:vAlign w:val="bottom"/>
          </w:tcPr>
          <w:p w14:paraId="2BE2CC00" w14:textId="63C0E98D" w:rsidR="006B010C" w:rsidRPr="006B010C" w:rsidRDefault="006B010C" w:rsidP="006B010C">
            <w:pPr>
              <w:keepNext/>
              <w:jc w:val="both"/>
              <w:rPr>
                <w:ins w:id="165" w:author="Tam, Danny@Energy" w:date="2018-11-29T14:51:00Z"/>
                <w:rFonts w:cstheme="minorHAnsi"/>
                <w:sz w:val="18"/>
                <w:szCs w:val="20"/>
              </w:rPr>
            </w:pPr>
            <w:ins w:id="166" w:author="Tam, Danny@Energy" w:date="2018-11-29T14:51:00Z">
              <w:r w:rsidRPr="006B010C">
                <w:rPr>
                  <w:rFonts w:cstheme="minorHAnsi"/>
                  <w:sz w:val="18"/>
                  <w:szCs w:val="20"/>
                </w:rPr>
                <w:t xml:space="preserve">Furthest </w:t>
              </w:r>
            </w:ins>
            <w:ins w:id="167" w:author="Smith, Alexis@Energy" w:date="2019-01-10T13:00:00Z">
              <w:r w:rsidR="00675839">
                <w:rPr>
                  <w:rFonts w:cstheme="minorHAnsi"/>
                  <w:sz w:val="18"/>
                  <w:szCs w:val="20"/>
                </w:rPr>
                <w:t>t</w:t>
              </w:r>
            </w:ins>
            <w:ins w:id="168" w:author="Tam, Danny@Energy" w:date="2018-11-29T14:51:00Z">
              <w:del w:id="169" w:author="Smith, Alexis@Energy" w:date="2019-01-10T13:00:00Z">
                <w:r w:rsidRPr="006B010C" w:rsidDel="00675839">
                  <w:rPr>
                    <w:rFonts w:cstheme="minorHAnsi"/>
                    <w:sz w:val="18"/>
                    <w:szCs w:val="20"/>
                  </w:rPr>
                  <w:delText>T</w:delText>
                </w:r>
              </w:del>
              <w:r w:rsidRPr="006B010C">
                <w:rPr>
                  <w:rFonts w:cstheme="minorHAnsi"/>
                  <w:sz w:val="18"/>
                  <w:szCs w:val="20"/>
                </w:rPr>
                <w:t xml:space="preserve">hird furthest fixture to </w:t>
              </w:r>
            </w:ins>
            <w:ins w:id="170" w:author="Smith, Alexis@Energy" w:date="2019-01-10T13:01:00Z">
              <w:r w:rsidR="00675839">
                <w:rPr>
                  <w:rFonts w:cstheme="minorHAnsi"/>
                  <w:sz w:val="18"/>
                  <w:szCs w:val="20"/>
                </w:rPr>
                <w:t>w</w:t>
              </w:r>
            </w:ins>
            <w:ins w:id="171" w:author="Tam, Danny@Energy" w:date="2018-11-29T14:51:00Z">
              <w:del w:id="172" w:author="Smith, Alexis@Energy" w:date="2019-01-10T13:01:00Z">
                <w:r w:rsidRPr="006B010C" w:rsidDel="00675839">
                  <w:rPr>
                    <w:rFonts w:cstheme="minorHAnsi"/>
                    <w:sz w:val="18"/>
                    <w:szCs w:val="20"/>
                  </w:rPr>
                  <w:delText>W</w:delText>
                </w:r>
              </w:del>
              <w:r w:rsidRPr="006B010C">
                <w:rPr>
                  <w:rFonts w:cstheme="minorHAnsi"/>
                  <w:sz w:val="18"/>
                  <w:szCs w:val="20"/>
                </w:rPr>
                <w:t xml:space="preserve">ater </w:t>
              </w:r>
            </w:ins>
            <w:ins w:id="173" w:author="Smith, Alexis@Energy" w:date="2019-01-10T13:01:00Z">
              <w:r w:rsidR="00675839">
                <w:rPr>
                  <w:rFonts w:cstheme="minorHAnsi"/>
                  <w:sz w:val="18"/>
                  <w:szCs w:val="20"/>
                </w:rPr>
                <w:t>h</w:t>
              </w:r>
            </w:ins>
            <w:ins w:id="174" w:author="Tam, Danny@Energy" w:date="2018-11-29T14:51:00Z">
              <w:del w:id="175" w:author="Smith, Alexis@Energy" w:date="2019-01-10T13:01:00Z">
                <w:r w:rsidRPr="006B010C" w:rsidDel="00675839">
                  <w:rPr>
                    <w:rFonts w:cstheme="minorHAnsi"/>
                    <w:sz w:val="18"/>
                    <w:szCs w:val="20"/>
                  </w:rPr>
                  <w:delText>H</w:delText>
                </w:r>
              </w:del>
              <w:r w:rsidRPr="006B010C">
                <w:rPr>
                  <w:rFonts w:cstheme="minorHAnsi"/>
                  <w:sz w:val="18"/>
                  <w:szCs w:val="20"/>
                </w:rPr>
                <w:t>eater in feet</w:t>
              </w:r>
            </w:ins>
          </w:p>
        </w:tc>
        <w:tc>
          <w:tcPr>
            <w:tcW w:w="4410" w:type="dxa"/>
          </w:tcPr>
          <w:p w14:paraId="36B8F923" w14:textId="77777777" w:rsidR="006B010C" w:rsidRPr="006B010C" w:rsidRDefault="006B010C" w:rsidP="006B010C">
            <w:pPr>
              <w:keepNext/>
              <w:rPr>
                <w:ins w:id="176" w:author="Tam, Danny@Energy" w:date="2018-11-29T14:51:00Z"/>
                <w:rFonts w:cstheme="minorHAnsi"/>
                <w:sz w:val="20"/>
                <w:szCs w:val="20"/>
              </w:rPr>
            </w:pPr>
          </w:p>
        </w:tc>
      </w:tr>
      <w:tr w:rsidR="006B010C" w:rsidRPr="006B010C" w14:paraId="6A203AB1" w14:textId="77777777" w:rsidTr="00675839">
        <w:trPr>
          <w:ins w:id="177" w:author="Tam, Danny@Energy" w:date="2018-11-29T14:51:00Z"/>
        </w:trPr>
        <w:tc>
          <w:tcPr>
            <w:tcW w:w="805" w:type="dxa"/>
          </w:tcPr>
          <w:p w14:paraId="6D1080DF" w14:textId="77777777" w:rsidR="006B010C" w:rsidRPr="006B010C" w:rsidRDefault="006B010C" w:rsidP="006B010C">
            <w:pPr>
              <w:keepNext/>
              <w:jc w:val="center"/>
              <w:rPr>
                <w:ins w:id="178" w:author="Tam, Danny@Energy" w:date="2018-11-29T14:51:00Z"/>
                <w:rFonts w:cstheme="minorHAnsi"/>
                <w:sz w:val="20"/>
                <w:szCs w:val="20"/>
              </w:rPr>
            </w:pPr>
            <w:ins w:id="179" w:author="Tam, Danny@Energy" w:date="2018-11-29T14:51:00Z">
              <w:r w:rsidRPr="006B010C">
                <w:rPr>
                  <w:rFonts w:cstheme="minorHAnsi"/>
                  <w:sz w:val="20"/>
                  <w:szCs w:val="20"/>
                </w:rPr>
                <w:t>04</w:t>
              </w:r>
            </w:ins>
          </w:p>
        </w:tc>
        <w:tc>
          <w:tcPr>
            <w:tcW w:w="5670" w:type="dxa"/>
            <w:vAlign w:val="bottom"/>
          </w:tcPr>
          <w:p w14:paraId="2D2CC9CC" w14:textId="77777777" w:rsidR="006B010C" w:rsidRPr="006B010C" w:rsidRDefault="006B010C" w:rsidP="006B010C">
            <w:pPr>
              <w:keepNext/>
              <w:jc w:val="both"/>
              <w:rPr>
                <w:ins w:id="180" w:author="Tam, Danny@Energy" w:date="2018-11-29T14:51:00Z"/>
                <w:rFonts w:cstheme="minorHAnsi"/>
                <w:sz w:val="18"/>
                <w:szCs w:val="20"/>
              </w:rPr>
            </w:pPr>
            <w:ins w:id="181" w:author="Tam, Danny@Energy" w:date="2018-11-29T14:51:00Z">
              <w:r w:rsidRPr="006B010C">
                <w:rPr>
                  <w:rFonts w:cstheme="minorHAnsi"/>
                  <w:sz w:val="18"/>
                  <w:szCs w:val="20"/>
                </w:rPr>
                <w:t xml:space="preserve">Weighted Distance </w:t>
              </w:r>
            </w:ins>
          </w:p>
        </w:tc>
        <w:tc>
          <w:tcPr>
            <w:tcW w:w="4410" w:type="dxa"/>
          </w:tcPr>
          <w:p w14:paraId="2A466869" w14:textId="77777777" w:rsidR="006B010C" w:rsidRPr="006B010C" w:rsidRDefault="006B010C" w:rsidP="006B010C">
            <w:pPr>
              <w:keepNext/>
              <w:rPr>
                <w:ins w:id="182" w:author="Tam, Danny@Energy" w:date="2018-11-29T14:51:00Z"/>
                <w:rFonts w:cstheme="minorHAnsi"/>
                <w:sz w:val="20"/>
                <w:szCs w:val="20"/>
              </w:rPr>
            </w:pPr>
          </w:p>
        </w:tc>
      </w:tr>
      <w:tr w:rsidR="006B010C" w:rsidRPr="006B010C" w14:paraId="762AEE60" w14:textId="77777777" w:rsidTr="00675839">
        <w:trPr>
          <w:ins w:id="183" w:author="Tam, Danny@Energy" w:date="2018-11-29T14:51:00Z"/>
        </w:trPr>
        <w:tc>
          <w:tcPr>
            <w:tcW w:w="805" w:type="dxa"/>
          </w:tcPr>
          <w:p w14:paraId="71787B21" w14:textId="77777777" w:rsidR="006B010C" w:rsidRPr="006B010C" w:rsidRDefault="006B010C" w:rsidP="006B010C">
            <w:pPr>
              <w:keepNext/>
              <w:jc w:val="center"/>
              <w:rPr>
                <w:ins w:id="184" w:author="Tam, Danny@Energy" w:date="2018-11-29T14:51:00Z"/>
                <w:rFonts w:cstheme="minorHAnsi"/>
                <w:sz w:val="20"/>
                <w:szCs w:val="20"/>
              </w:rPr>
            </w:pPr>
            <w:ins w:id="185" w:author="Tam, Danny@Energy" w:date="2018-11-29T14:51:00Z">
              <w:r w:rsidRPr="006B010C">
                <w:rPr>
                  <w:rFonts w:cstheme="minorHAnsi"/>
                  <w:sz w:val="20"/>
                  <w:szCs w:val="20"/>
                </w:rPr>
                <w:t>05</w:t>
              </w:r>
            </w:ins>
          </w:p>
        </w:tc>
        <w:tc>
          <w:tcPr>
            <w:tcW w:w="5670" w:type="dxa"/>
          </w:tcPr>
          <w:p w14:paraId="3618913B" w14:textId="77777777" w:rsidR="006B010C" w:rsidRPr="006B010C" w:rsidRDefault="006B010C" w:rsidP="006B010C">
            <w:pPr>
              <w:keepNext/>
              <w:jc w:val="both"/>
              <w:rPr>
                <w:ins w:id="186" w:author="Tam, Danny@Energy" w:date="2018-11-29T14:51:00Z"/>
                <w:rFonts w:cstheme="minorHAnsi"/>
                <w:sz w:val="18"/>
                <w:szCs w:val="20"/>
              </w:rPr>
            </w:pPr>
            <w:ins w:id="187" w:author="Tam, Danny@Energy" w:date="2018-11-29T14:51:00Z">
              <w:r w:rsidRPr="006B010C">
                <w:rPr>
                  <w:rFonts w:cstheme="minorHAnsi"/>
                  <w:sz w:val="18"/>
                  <w:szCs w:val="20"/>
                </w:rPr>
                <w:t>Qualification Distance</w:t>
              </w:r>
            </w:ins>
          </w:p>
        </w:tc>
        <w:tc>
          <w:tcPr>
            <w:tcW w:w="4410" w:type="dxa"/>
          </w:tcPr>
          <w:p w14:paraId="6788622B" w14:textId="77777777" w:rsidR="006B010C" w:rsidRPr="006B010C" w:rsidRDefault="006B010C" w:rsidP="006B010C">
            <w:pPr>
              <w:keepNext/>
              <w:rPr>
                <w:ins w:id="188" w:author="Tam, Danny@Energy" w:date="2018-11-29T14:51:00Z"/>
                <w:rFonts w:cstheme="minorHAnsi"/>
                <w:sz w:val="20"/>
                <w:szCs w:val="20"/>
              </w:rPr>
            </w:pPr>
          </w:p>
        </w:tc>
      </w:tr>
      <w:tr w:rsidR="006B010C" w:rsidRPr="006B010C" w14:paraId="0CB00D97" w14:textId="77777777" w:rsidTr="00675839">
        <w:trPr>
          <w:ins w:id="189" w:author="Tam, Danny@Energy" w:date="2018-11-29T14:51:00Z"/>
        </w:trPr>
        <w:tc>
          <w:tcPr>
            <w:tcW w:w="10885" w:type="dxa"/>
            <w:gridSpan w:val="3"/>
          </w:tcPr>
          <w:p w14:paraId="6807C226" w14:textId="41A30197" w:rsidR="006B010C" w:rsidRPr="006B010C" w:rsidRDefault="006B010C" w:rsidP="006B010C">
            <w:pPr>
              <w:keepNext/>
              <w:rPr>
                <w:ins w:id="190" w:author="Tam, Danny@Energy" w:date="2018-11-29T14:51:00Z"/>
                <w:rFonts w:cstheme="minorHAnsi"/>
                <w:sz w:val="20"/>
                <w:szCs w:val="20"/>
              </w:rPr>
            </w:pPr>
            <w:ins w:id="191" w:author="Tam, Danny@Energy" w:date="2018-11-29T14:51:00Z">
              <w:r w:rsidRPr="006B010C">
                <w:rPr>
                  <w:rFonts w:cstheme="minorHAnsi"/>
                  <w:b/>
                  <w:sz w:val="18"/>
                  <w:szCs w:val="20"/>
                </w:rPr>
                <w:t>The responsible person’s signature on this compliance document affirms that all applicable requirements in this table have been met</w:t>
              </w:r>
            </w:ins>
            <w:ins w:id="192" w:author="Tam, Danny@Energy" w:date="2018-11-29T14:52:00Z">
              <w:r>
                <w:rPr>
                  <w:rFonts w:cstheme="minorHAnsi"/>
                  <w:b/>
                  <w:sz w:val="18"/>
                  <w:szCs w:val="20"/>
                </w:rPr>
                <w:t>.</w:t>
              </w:r>
            </w:ins>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517"/>
        <w:gridCol w:w="737"/>
        <w:gridCol w:w="2017"/>
        <w:gridCol w:w="10"/>
        <w:gridCol w:w="1276"/>
        <w:gridCol w:w="1488"/>
        <w:gridCol w:w="1501"/>
        <w:gridCol w:w="1721"/>
        <w:gridCol w:w="1600"/>
      </w:tblGrid>
      <w:tr w:rsidR="006B07A9" w:rsidRPr="006B07A9" w14:paraId="4AE1F146" w14:textId="77777777" w:rsidTr="00675839">
        <w:trPr>
          <w:trHeight w:val="242"/>
        </w:trPr>
        <w:tc>
          <w:tcPr>
            <w:tcW w:w="10867" w:type="dxa"/>
            <w:gridSpan w:val="9"/>
            <w:vAlign w:val="bottom"/>
          </w:tcPr>
          <w:p w14:paraId="225ADA38" w14:textId="66E6C862" w:rsidR="006B07A9" w:rsidRPr="006B07A9" w:rsidRDefault="00C60760" w:rsidP="006B07A9">
            <w:pPr>
              <w:keepNext/>
              <w:rPr>
                <w:rFonts w:cstheme="minorHAnsi"/>
                <w:b/>
                <w:szCs w:val="18"/>
              </w:rPr>
            </w:pPr>
            <w:del w:id="193" w:author="Tam, Danny@Energy" w:date="2018-11-29T14:51:00Z">
              <w:r w:rsidDel="006B010C">
                <w:rPr>
                  <w:rFonts w:cstheme="minorHAnsi"/>
                  <w:b/>
                  <w:szCs w:val="18"/>
                </w:rPr>
                <w:delText>E</w:delText>
              </w:r>
            </w:del>
            <w:ins w:id="194" w:author="Tam, Danny@Energy" w:date="2018-11-29T15:34:00Z">
              <w:r w:rsidR="004B7504">
                <w:rPr>
                  <w:rFonts w:cstheme="minorHAnsi"/>
                  <w:b/>
                  <w:szCs w:val="18"/>
                </w:rPr>
                <w:t>F</w:t>
              </w:r>
            </w:ins>
            <w:r w:rsidR="006B07A9" w:rsidRPr="006B07A9">
              <w:rPr>
                <w:rFonts w:cstheme="minorHAnsi"/>
                <w:b/>
                <w:szCs w:val="18"/>
              </w:rPr>
              <w:t>. HERS-Verified Drain Water Heat Recovery System (DWHR-H)</w:t>
            </w:r>
            <w:ins w:id="195" w:author="Smith, Alexis@Energy" w:date="2019-01-10T13:01:00Z">
              <w:r w:rsidR="00675839" w:rsidRPr="00675839">
                <w:rPr>
                  <w:rFonts w:cstheme="minorHAnsi"/>
                  <w:szCs w:val="18"/>
                  <w:rPrChange w:id="196" w:author="Smith, Alexis@Energy" w:date="2019-01-10T13:01:00Z">
                    <w:rPr>
                      <w:rFonts w:cstheme="minorHAnsi"/>
                      <w:b/>
                      <w:szCs w:val="18"/>
                    </w:rPr>
                  </w:rPrChange>
                </w:rPr>
                <w:t xml:space="preserve"> (RA3.6.9)</w:t>
              </w:r>
            </w:ins>
          </w:p>
          <w:p w14:paraId="12726D90" w14:textId="77777777" w:rsidR="006B07A9" w:rsidRPr="006B07A9" w:rsidRDefault="006B07A9" w:rsidP="006B07A9">
            <w:pPr>
              <w:keepNext/>
              <w:rPr>
                <w:rFonts w:cstheme="minorHAnsi"/>
                <w:szCs w:val="18"/>
              </w:rPr>
            </w:pPr>
            <w:r w:rsidRPr="00675839">
              <w:rPr>
                <w:rFonts w:cstheme="minorHAnsi"/>
                <w:sz w:val="18"/>
                <w:szCs w:val="18"/>
              </w:rPr>
              <w:t>DWHR devices shall comply with these requirements.</w:t>
            </w:r>
          </w:p>
        </w:tc>
      </w:tr>
      <w:tr w:rsidR="006B07A9" w:rsidRPr="006B07A9" w14:paraId="27D30EFD" w14:textId="77777777" w:rsidTr="00675839">
        <w:trPr>
          <w:trHeight w:val="144"/>
        </w:trPr>
        <w:tc>
          <w:tcPr>
            <w:tcW w:w="1254" w:type="dxa"/>
            <w:gridSpan w:val="2"/>
          </w:tcPr>
          <w:p w14:paraId="58F1DA9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01</w:t>
            </w:r>
          </w:p>
        </w:tc>
        <w:tc>
          <w:tcPr>
            <w:tcW w:w="2017" w:type="dxa"/>
          </w:tcPr>
          <w:p w14:paraId="515C2D6C"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02</w:t>
            </w:r>
          </w:p>
        </w:tc>
        <w:tc>
          <w:tcPr>
            <w:tcW w:w="1286" w:type="dxa"/>
            <w:gridSpan w:val="2"/>
          </w:tcPr>
          <w:p w14:paraId="58475C27" w14:textId="77777777" w:rsidR="006B07A9" w:rsidRPr="0067583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675839">
              <w:rPr>
                <w:rFonts w:cstheme="minorHAnsi"/>
                <w:sz w:val="18"/>
                <w:szCs w:val="18"/>
              </w:rPr>
              <w:t>03</w:t>
            </w:r>
          </w:p>
        </w:tc>
        <w:tc>
          <w:tcPr>
            <w:tcW w:w="1488" w:type="dxa"/>
          </w:tcPr>
          <w:p w14:paraId="44A72EC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04 </w:t>
            </w:r>
          </w:p>
        </w:tc>
        <w:tc>
          <w:tcPr>
            <w:tcW w:w="1501" w:type="dxa"/>
          </w:tcPr>
          <w:p w14:paraId="5CBAE76E"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05</w:t>
            </w:r>
          </w:p>
        </w:tc>
        <w:tc>
          <w:tcPr>
            <w:tcW w:w="0" w:type="auto"/>
          </w:tcPr>
          <w:p w14:paraId="094D3DF5"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06</w:t>
            </w:r>
          </w:p>
        </w:tc>
        <w:tc>
          <w:tcPr>
            <w:tcW w:w="1600" w:type="dxa"/>
          </w:tcPr>
          <w:p w14:paraId="734E8F0E"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07</w:t>
            </w:r>
          </w:p>
        </w:tc>
      </w:tr>
      <w:tr w:rsidR="006B07A9" w:rsidRPr="006B07A9" w14:paraId="7FFDECAE" w14:textId="77777777" w:rsidTr="00675839">
        <w:trPr>
          <w:trHeight w:val="144"/>
        </w:trPr>
        <w:tc>
          <w:tcPr>
            <w:tcW w:w="1254" w:type="dxa"/>
            <w:gridSpan w:val="2"/>
          </w:tcPr>
          <w:p w14:paraId="66F2BFF9"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2017" w:type="dxa"/>
          </w:tcPr>
          <w:p w14:paraId="09BB98E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Model #</w:t>
            </w:r>
          </w:p>
        </w:tc>
        <w:tc>
          <w:tcPr>
            <w:tcW w:w="1286" w:type="dxa"/>
            <w:gridSpan w:val="2"/>
          </w:tcPr>
          <w:p w14:paraId="7CE5FA3B" w14:textId="77777777" w:rsidR="006B07A9" w:rsidRPr="0067583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675839">
              <w:rPr>
                <w:rFonts w:cstheme="minorHAnsi"/>
                <w:sz w:val="18"/>
                <w:szCs w:val="18"/>
              </w:rPr>
              <w:t>Rated effectiveness</w:t>
            </w:r>
          </w:p>
        </w:tc>
        <w:tc>
          <w:tcPr>
            <w:tcW w:w="1488" w:type="dxa"/>
          </w:tcPr>
          <w:p w14:paraId="1DBDB69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Angle</w:t>
            </w:r>
          </w:p>
        </w:tc>
        <w:tc>
          <w:tcPr>
            <w:tcW w:w="1501" w:type="dxa"/>
          </w:tcPr>
          <w:p w14:paraId="1212ED84"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Installation Configuration </w:t>
            </w:r>
          </w:p>
        </w:tc>
        <w:tc>
          <w:tcPr>
            <w:tcW w:w="0" w:type="auto"/>
          </w:tcPr>
          <w:p w14:paraId="7B2EA3F0"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600" w:type="dxa"/>
          </w:tcPr>
          <w:p w14:paraId="1ABBE5FB" w14:textId="77777777" w:rsidR="006B07A9" w:rsidRDefault="006B07A9" w:rsidP="006B07A9">
            <w:pPr>
              <w:keepNext/>
              <w:tabs>
                <w:tab w:val="left" w:pos="2160"/>
                <w:tab w:val="left" w:pos="2700"/>
                <w:tab w:val="left" w:pos="3420"/>
                <w:tab w:val="left" w:pos="3780"/>
                <w:tab w:val="left" w:pos="5760"/>
                <w:tab w:val="left" w:pos="7212"/>
              </w:tabs>
              <w:jc w:val="center"/>
              <w:rPr>
                <w:ins w:id="197" w:author="Smith, Alexis@Energy" w:date="2019-01-10T13:01:00Z"/>
                <w:rFonts w:cstheme="minorHAnsi"/>
                <w:sz w:val="18"/>
                <w:szCs w:val="18"/>
              </w:rPr>
            </w:pPr>
            <w:r w:rsidRPr="00107484">
              <w:rPr>
                <w:rFonts w:cstheme="minorHAnsi"/>
                <w:sz w:val="18"/>
                <w:szCs w:val="18"/>
              </w:rPr>
              <w:t>DWHR System Certified by CEC</w:t>
            </w:r>
          </w:p>
          <w:p w14:paraId="475416DD" w14:textId="737D44EB" w:rsidR="00675839" w:rsidRPr="00107484" w:rsidRDefault="00675839" w:rsidP="006B07A9">
            <w:pPr>
              <w:keepNext/>
              <w:tabs>
                <w:tab w:val="left" w:pos="2160"/>
                <w:tab w:val="left" w:pos="2700"/>
                <w:tab w:val="left" w:pos="3420"/>
                <w:tab w:val="left" w:pos="3780"/>
                <w:tab w:val="left" w:pos="5760"/>
                <w:tab w:val="left" w:pos="7212"/>
              </w:tabs>
              <w:jc w:val="center"/>
              <w:rPr>
                <w:rFonts w:cstheme="minorHAnsi"/>
                <w:sz w:val="18"/>
                <w:szCs w:val="18"/>
              </w:rPr>
            </w:pPr>
            <w:ins w:id="198" w:author="Smith, Alexis@Energy" w:date="2019-01-10T13:01:00Z">
              <w:r>
                <w:rPr>
                  <w:rFonts w:cstheme="minorHAnsi"/>
                  <w:sz w:val="18"/>
                  <w:szCs w:val="18"/>
                </w:rPr>
                <w:t>(Yes/No)</w:t>
              </w:r>
            </w:ins>
          </w:p>
        </w:tc>
      </w:tr>
      <w:tr w:rsidR="006B07A9" w:rsidRPr="006B07A9" w14:paraId="2B20C43A" w14:textId="77777777" w:rsidTr="00675839">
        <w:trPr>
          <w:trHeight w:val="188"/>
        </w:trPr>
        <w:tc>
          <w:tcPr>
            <w:tcW w:w="1254" w:type="dxa"/>
            <w:gridSpan w:val="2"/>
          </w:tcPr>
          <w:p w14:paraId="4B6DCB97"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2017" w:type="dxa"/>
          </w:tcPr>
          <w:p w14:paraId="4E284DC6"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286" w:type="dxa"/>
            <w:gridSpan w:val="2"/>
          </w:tcPr>
          <w:p w14:paraId="7B3C90AC" w14:textId="77777777" w:rsidR="006B07A9" w:rsidRPr="0067583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488" w:type="dxa"/>
          </w:tcPr>
          <w:p w14:paraId="5D871E54"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501" w:type="dxa"/>
          </w:tcPr>
          <w:p w14:paraId="23A3627F"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4E065DC7"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600" w:type="dxa"/>
          </w:tcPr>
          <w:p w14:paraId="65488B9C" w14:textId="0A187B54"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del w:id="199" w:author="Smith, Alexis@Energy" w:date="2019-01-10T13:01:00Z">
              <w:r w:rsidRPr="00107484" w:rsidDel="00675839">
                <w:rPr>
                  <w:rFonts w:cstheme="minorHAnsi"/>
                  <w:sz w:val="18"/>
                  <w:szCs w:val="18"/>
                </w:rPr>
                <w:delText>□ Yes       □ No</w:delText>
              </w:r>
            </w:del>
          </w:p>
        </w:tc>
      </w:tr>
      <w:tr w:rsidR="006B07A9" w:rsidRPr="006B07A9" w14:paraId="04C30034" w14:textId="77777777" w:rsidTr="00675839">
        <w:trPr>
          <w:trHeight w:val="188"/>
        </w:trPr>
        <w:tc>
          <w:tcPr>
            <w:tcW w:w="1254" w:type="dxa"/>
            <w:gridSpan w:val="2"/>
          </w:tcPr>
          <w:p w14:paraId="2314B5C5"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2017" w:type="dxa"/>
          </w:tcPr>
          <w:p w14:paraId="6C8E1217"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286" w:type="dxa"/>
            <w:gridSpan w:val="2"/>
          </w:tcPr>
          <w:p w14:paraId="21590028"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Cs w:val="18"/>
              </w:rPr>
            </w:pPr>
          </w:p>
        </w:tc>
        <w:tc>
          <w:tcPr>
            <w:tcW w:w="1488" w:type="dxa"/>
          </w:tcPr>
          <w:p w14:paraId="6E67C57C"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501" w:type="dxa"/>
          </w:tcPr>
          <w:p w14:paraId="1E1026C7"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6CAC562A"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600" w:type="dxa"/>
          </w:tcPr>
          <w:p w14:paraId="2A727A1A"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r>
      <w:tr w:rsidR="006B07A9" w:rsidRPr="006B07A9" w14:paraId="0EB12BCC" w14:textId="77777777" w:rsidTr="00675839">
        <w:trPr>
          <w:trHeight w:val="188"/>
        </w:trPr>
        <w:tc>
          <w:tcPr>
            <w:tcW w:w="517" w:type="dxa"/>
          </w:tcPr>
          <w:p w14:paraId="47EB8CAD"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08</w:t>
            </w:r>
          </w:p>
        </w:tc>
        <w:tc>
          <w:tcPr>
            <w:tcW w:w="10350" w:type="dxa"/>
            <w:gridSpan w:val="8"/>
          </w:tcPr>
          <w:p w14:paraId="3280B51F" w14:textId="2E4A7EFD" w:rsidR="006B07A9" w:rsidRPr="00675839" w:rsidRDefault="006B07A9">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 xml:space="preserve">For water heating system serving a single dwelling, the DWHR system shall, at the minimum, recover heat from the master bathroom shower and must at least transfer that heat either back to </w:t>
            </w:r>
            <w:del w:id="200" w:author="Tam, Danny@Energy" w:date="2018-11-29T14:52:00Z">
              <w:r w:rsidRPr="00675839" w:rsidDel="006B010C">
                <w:rPr>
                  <w:rFonts w:cstheme="minorHAnsi"/>
                  <w:sz w:val="18"/>
                  <w:szCs w:val="18"/>
                </w:rPr>
                <w:delText xml:space="preserve">all </w:delText>
              </w:r>
            </w:del>
            <w:r w:rsidRPr="00675839">
              <w:rPr>
                <w:rFonts w:cstheme="minorHAnsi"/>
                <w:sz w:val="18"/>
                <w:szCs w:val="18"/>
              </w:rPr>
              <w:t>the respective shower</w:t>
            </w:r>
            <w:ins w:id="201" w:author="Tam, Danny@Energy" w:date="2018-11-29T14:52:00Z">
              <w:r w:rsidR="006B010C">
                <w:rPr>
                  <w:rFonts w:cstheme="minorHAnsi"/>
                  <w:sz w:val="18"/>
                  <w:szCs w:val="18"/>
                </w:rPr>
                <w:t>(</w:t>
              </w:r>
            </w:ins>
            <w:r w:rsidRPr="00675839">
              <w:rPr>
                <w:rFonts w:cstheme="minorHAnsi"/>
                <w:sz w:val="18"/>
                <w:szCs w:val="18"/>
              </w:rPr>
              <w:t>s</w:t>
            </w:r>
            <w:ins w:id="202" w:author="Tam, Danny@Energy" w:date="2018-11-29T14:52:00Z">
              <w:r w:rsidR="006B010C">
                <w:rPr>
                  <w:rFonts w:cstheme="minorHAnsi"/>
                  <w:sz w:val="18"/>
                  <w:szCs w:val="18"/>
                </w:rPr>
                <w:t>)</w:t>
              </w:r>
            </w:ins>
            <w:r w:rsidRPr="00675839">
              <w:rPr>
                <w:rFonts w:cstheme="minorHAnsi"/>
                <w:sz w:val="18"/>
                <w:szCs w:val="18"/>
              </w:rPr>
              <w:t xml:space="preserve"> or the water heater.</w:t>
            </w:r>
          </w:p>
        </w:tc>
      </w:tr>
      <w:tr w:rsidR="006B07A9" w:rsidRPr="006B07A9" w14:paraId="295CE529" w14:textId="77777777" w:rsidTr="00675839">
        <w:trPr>
          <w:trHeight w:val="188"/>
        </w:trPr>
        <w:tc>
          <w:tcPr>
            <w:tcW w:w="517" w:type="dxa"/>
          </w:tcPr>
          <w:p w14:paraId="3DE9FA2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09</w:t>
            </w:r>
          </w:p>
        </w:tc>
        <w:tc>
          <w:tcPr>
            <w:tcW w:w="10350" w:type="dxa"/>
            <w:gridSpan w:val="8"/>
          </w:tcPr>
          <w:p w14:paraId="542EFAEB" w14:textId="77777777" w:rsidR="006B07A9" w:rsidRPr="00675839" w:rsidRDefault="006B07A9" w:rsidP="006B07A9">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6B07A9" w:rsidRPr="006B07A9" w14:paraId="59C20100" w14:textId="77777777" w:rsidTr="00675839">
        <w:trPr>
          <w:trHeight w:val="188"/>
        </w:trPr>
        <w:tc>
          <w:tcPr>
            <w:tcW w:w="517" w:type="dxa"/>
          </w:tcPr>
          <w:p w14:paraId="6BD01CED"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10</w:t>
            </w:r>
          </w:p>
        </w:tc>
        <w:tc>
          <w:tcPr>
            <w:tcW w:w="10350" w:type="dxa"/>
            <w:gridSpan w:val="8"/>
          </w:tcPr>
          <w:p w14:paraId="29F2916E" w14:textId="77777777" w:rsidR="006B07A9" w:rsidRPr="00675839" w:rsidRDefault="006B07A9" w:rsidP="006B07A9">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The DWHR unit(s) shall be installed within 1 degrees of the rated slope.  Sloped DWHR shall have a minimum lengthwise slope of 1 degree.  The lateral level tolerance shall be within plus or minus 1 degree.</w:t>
            </w:r>
          </w:p>
        </w:tc>
      </w:tr>
      <w:tr w:rsidR="00027890" w:rsidRPr="006B07A9" w14:paraId="1DFC5E18" w14:textId="77777777" w:rsidTr="00675839">
        <w:trPr>
          <w:trHeight w:val="188"/>
          <w:ins w:id="203" w:author="Tam, Danny@Energy" w:date="2018-11-30T09:41:00Z"/>
        </w:trPr>
        <w:tc>
          <w:tcPr>
            <w:tcW w:w="517" w:type="dxa"/>
            <w:vAlign w:val="center"/>
          </w:tcPr>
          <w:p w14:paraId="3044E107" w14:textId="2E426BF7" w:rsidR="00027890" w:rsidRPr="00984666" w:rsidRDefault="00027890" w:rsidP="00027890">
            <w:pPr>
              <w:keepNext/>
              <w:tabs>
                <w:tab w:val="left" w:pos="2160"/>
                <w:tab w:val="left" w:pos="2700"/>
                <w:tab w:val="left" w:pos="3420"/>
                <w:tab w:val="left" w:pos="3780"/>
                <w:tab w:val="left" w:pos="5760"/>
                <w:tab w:val="left" w:pos="7212"/>
              </w:tabs>
              <w:jc w:val="center"/>
              <w:rPr>
                <w:ins w:id="204" w:author="Tam, Danny@Energy" w:date="2018-11-30T09:41:00Z"/>
                <w:rFonts w:cstheme="minorHAnsi"/>
                <w:sz w:val="18"/>
                <w:szCs w:val="18"/>
              </w:rPr>
            </w:pPr>
            <w:ins w:id="205" w:author="Tam, Danny@Energy" w:date="2018-11-30T09:42:00Z">
              <w:r w:rsidRPr="00675839">
                <w:rPr>
                  <w:rFonts w:cstheme="minorHAnsi"/>
                  <w:sz w:val="18"/>
                  <w:szCs w:val="18"/>
                </w:rPr>
                <w:t>11</w:t>
              </w:r>
            </w:ins>
          </w:p>
        </w:tc>
        <w:tc>
          <w:tcPr>
            <w:tcW w:w="2764" w:type="dxa"/>
            <w:gridSpan w:val="3"/>
            <w:vAlign w:val="center"/>
          </w:tcPr>
          <w:p w14:paraId="356A316E" w14:textId="45349DB3" w:rsidR="00027890" w:rsidRPr="00984666" w:rsidRDefault="00027890" w:rsidP="00027890">
            <w:pPr>
              <w:keepNext/>
              <w:tabs>
                <w:tab w:val="left" w:pos="2160"/>
                <w:tab w:val="left" w:pos="2700"/>
                <w:tab w:val="left" w:pos="3420"/>
                <w:tab w:val="left" w:pos="3780"/>
                <w:tab w:val="left" w:pos="5760"/>
                <w:tab w:val="left" w:pos="7212"/>
              </w:tabs>
              <w:rPr>
                <w:ins w:id="206" w:author="Tam, Danny@Energy" w:date="2018-11-30T09:41:00Z"/>
                <w:rFonts w:cstheme="minorHAnsi"/>
                <w:sz w:val="18"/>
                <w:szCs w:val="18"/>
              </w:rPr>
            </w:pPr>
            <w:ins w:id="207" w:author="Tam, Danny@Energy" w:date="2018-11-30T09:42:00Z">
              <w:r w:rsidRPr="00675839">
                <w:rPr>
                  <w:sz w:val="18"/>
                  <w:szCs w:val="18"/>
                </w:rPr>
                <w:t>Verification Status:</w:t>
              </w:r>
            </w:ins>
          </w:p>
        </w:tc>
        <w:tc>
          <w:tcPr>
            <w:tcW w:w="7586" w:type="dxa"/>
            <w:gridSpan w:val="5"/>
            <w:vAlign w:val="center"/>
          </w:tcPr>
          <w:p w14:paraId="0E92B3FF" w14:textId="77777777" w:rsidR="00027890" w:rsidRPr="00675839" w:rsidRDefault="00027890" w:rsidP="00027890">
            <w:pPr>
              <w:pStyle w:val="ListParagraph"/>
              <w:keepNext/>
              <w:numPr>
                <w:ilvl w:val="0"/>
                <w:numId w:val="10"/>
              </w:numPr>
              <w:tabs>
                <w:tab w:val="left" w:pos="356"/>
              </w:tabs>
              <w:rPr>
                <w:ins w:id="208" w:author="Tam, Danny@Energy" w:date="2018-11-30T09:42:00Z"/>
                <w:rFonts w:asciiTheme="minorHAnsi" w:hAnsiTheme="minorHAnsi" w:cstheme="minorHAnsi"/>
                <w:sz w:val="18"/>
                <w:szCs w:val="18"/>
              </w:rPr>
            </w:pPr>
            <w:ins w:id="209" w:author="Tam, Danny@Energy" w:date="2018-11-30T09:42: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2D0FFA8E" w14:textId="77777777" w:rsidR="00027890" w:rsidRPr="00675839" w:rsidRDefault="00027890" w:rsidP="00027890">
            <w:pPr>
              <w:pStyle w:val="ListParagraph"/>
              <w:keepNext/>
              <w:numPr>
                <w:ilvl w:val="0"/>
                <w:numId w:val="10"/>
              </w:numPr>
              <w:tabs>
                <w:tab w:val="left" w:pos="356"/>
              </w:tabs>
              <w:rPr>
                <w:ins w:id="210" w:author="Tam, Danny@Energy" w:date="2018-11-30T09:42:00Z"/>
                <w:rFonts w:asciiTheme="minorHAnsi" w:hAnsiTheme="minorHAnsi" w:cstheme="minorHAnsi"/>
                <w:sz w:val="18"/>
                <w:szCs w:val="18"/>
              </w:rPr>
            </w:pPr>
            <w:ins w:id="211" w:author="Tam, Danny@Energy" w:date="2018-11-30T09:42: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5D79A002" w14:textId="590BE6E9" w:rsidR="00027890" w:rsidRPr="00675839" w:rsidRDefault="00027890" w:rsidP="00675839">
            <w:pPr>
              <w:pStyle w:val="ListParagraph"/>
              <w:keepNext/>
              <w:numPr>
                <w:ilvl w:val="0"/>
                <w:numId w:val="10"/>
              </w:numPr>
              <w:tabs>
                <w:tab w:val="left" w:pos="2160"/>
                <w:tab w:val="left" w:pos="2700"/>
                <w:tab w:val="left" w:pos="3420"/>
                <w:tab w:val="left" w:pos="3780"/>
                <w:tab w:val="left" w:pos="5760"/>
                <w:tab w:val="left" w:pos="7212"/>
              </w:tabs>
              <w:rPr>
                <w:ins w:id="212" w:author="Tam, Danny@Energy" w:date="2018-11-30T09:41:00Z"/>
                <w:rFonts w:cstheme="minorHAnsi"/>
                <w:sz w:val="18"/>
                <w:szCs w:val="18"/>
              </w:rPr>
            </w:pPr>
            <w:ins w:id="213" w:author="Tam, Danny@Energy" w:date="2018-11-30T09:42:00Z">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ins>
          </w:p>
        </w:tc>
      </w:tr>
      <w:tr w:rsidR="00027890" w:rsidRPr="006B07A9" w14:paraId="2D3B8CDB" w14:textId="77777777" w:rsidTr="00675839">
        <w:trPr>
          <w:trHeight w:val="188"/>
          <w:ins w:id="214" w:author="Tam, Danny@Energy" w:date="2018-11-30T09:41:00Z"/>
        </w:trPr>
        <w:tc>
          <w:tcPr>
            <w:tcW w:w="517" w:type="dxa"/>
          </w:tcPr>
          <w:p w14:paraId="73FE6303" w14:textId="38A663DE" w:rsidR="00027890" w:rsidRPr="00984666" w:rsidRDefault="00027890" w:rsidP="00027890">
            <w:pPr>
              <w:keepNext/>
              <w:tabs>
                <w:tab w:val="left" w:pos="2160"/>
                <w:tab w:val="left" w:pos="2700"/>
                <w:tab w:val="left" w:pos="3420"/>
                <w:tab w:val="left" w:pos="3780"/>
                <w:tab w:val="left" w:pos="5760"/>
                <w:tab w:val="left" w:pos="7212"/>
              </w:tabs>
              <w:jc w:val="center"/>
              <w:rPr>
                <w:ins w:id="215" w:author="Tam, Danny@Energy" w:date="2018-11-30T09:41:00Z"/>
                <w:rFonts w:cstheme="minorHAnsi"/>
                <w:sz w:val="18"/>
                <w:szCs w:val="18"/>
              </w:rPr>
            </w:pPr>
            <w:ins w:id="216" w:author="Tam, Danny@Energy" w:date="2018-11-30T09:42:00Z">
              <w:r w:rsidRPr="00675839">
                <w:rPr>
                  <w:rFonts w:cstheme="minorHAnsi"/>
                  <w:sz w:val="18"/>
                  <w:szCs w:val="18"/>
                </w:rPr>
                <w:t>12</w:t>
              </w:r>
            </w:ins>
          </w:p>
        </w:tc>
        <w:tc>
          <w:tcPr>
            <w:tcW w:w="10350" w:type="dxa"/>
            <w:gridSpan w:val="8"/>
            <w:vAlign w:val="center"/>
          </w:tcPr>
          <w:p w14:paraId="01296CB2" w14:textId="625212B7" w:rsidR="00027890" w:rsidRPr="00984666" w:rsidRDefault="00027890" w:rsidP="00027890">
            <w:pPr>
              <w:keepNext/>
              <w:tabs>
                <w:tab w:val="left" w:pos="2160"/>
                <w:tab w:val="left" w:pos="2700"/>
                <w:tab w:val="left" w:pos="3420"/>
                <w:tab w:val="left" w:pos="3780"/>
                <w:tab w:val="left" w:pos="5760"/>
                <w:tab w:val="left" w:pos="7212"/>
              </w:tabs>
              <w:rPr>
                <w:ins w:id="217" w:author="Tam, Danny@Energy" w:date="2018-11-30T09:41:00Z"/>
                <w:rFonts w:cstheme="minorHAnsi"/>
                <w:sz w:val="18"/>
                <w:szCs w:val="18"/>
              </w:rPr>
            </w:pPr>
            <w:ins w:id="218" w:author="Tam, Danny@Energy" w:date="2018-11-30T09:42:00Z">
              <w:r w:rsidRPr="00675839">
                <w:rPr>
                  <w:sz w:val="18"/>
                  <w:szCs w:val="18"/>
                </w:rPr>
                <w:t xml:space="preserve">Correction Notes: </w:t>
              </w:r>
            </w:ins>
          </w:p>
        </w:tc>
      </w:tr>
      <w:tr w:rsidR="00027890" w:rsidRPr="006B07A9" w14:paraId="4C932B74" w14:textId="77777777" w:rsidTr="00675839">
        <w:trPr>
          <w:trHeight w:val="260"/>
        </w:trPr>
        <w:tc>
          <w:tcPr>
            <w:tcW w:w="10867" w:type="dxa"/>
            <w:gridSpan w:val="9"/>
          </w:tcPr>
          <w:p w14:paraId="02AD4741" w14:textId="05B99811" w:rsidR="00027890" w:rsidRPr="00675839" w:rsidRDefault="00027890" w:rsidP="00027890">
            <w:pPr>
              <w:keepNext/>
              <w:tabs>
                <w:tab w:val="left" w:pos="2160"/>
                <w:tab w:val="left" w:pos="2700"/>
                <w:tab w:val="left" w:pos="3420"/>
                <w:tab w:val="left" w:pos="3780"/>
                <w:tab w:val="left" w:pos="5760"/>
                <w:tab w:val="left" w:pos="7212"/>
              </w:tabs>
              <w:rPr>
                <w:rFonts w:cstheme="minorHAnsi"/>
                <w:sz w:val="18"/>
                <w:szCs w:val="18"/>
              </w:rPr>
            </w:pPr>
            <w:ins w:id="219" w:author="Tam, Danny@Energy" w:date="2018-11-30T09:42: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220" w:author="Tam, Danny@Energy" w:date="2018-11-30T09:42:00Z">
              <w:r w:rsidRPr="00675839" w:rsidDel="00027890">
                <w:rPr>
                  <w:rFonts w:cstheme="minorHAnsi"/>
                  <w:b/>
                  <w:sz w:val="18"/>
                  <w:szCs w:val="18"/>
                </w:rPr>
                <w:delText xml:space="preserve">The responsible person’s signature on this compliance document affirms that all applicable requirements in this table have been met.  </w:delText>
              </w:r>
            </w:del>
          </w:p>
        </w:tc>
      </w:tr>
    </w:tbl>
    <w:p w14:paraId="5AFBD55D" w14:textId="69E4CF1D" w:rsidR="006530E0" w:rsidRPr="00423815" w:rsidDel="006B010C" w:rsidRDefault="006530E0" w:rsidP="006530E0">
      <w:pPr>
        <w:spacing w:after="0"/>
        <w:rPr>
          <w:del w:id="221" w:author="Tam, Danny@Energy" w:date="2018-11-29T14:52:00Z"/>
          <w:rFonts w:cstheme="minorHAnsi"/>
          <w:sz w:val="20"/>
          <w:szCs w:val="20"/>
        </w:rPr>
      </w:pPr>
    </w:p>
    <w:p w14:paraId="1F5A46E5" w14:textId="236B6EE7" w:rsidR="00D25F04" w:rsidRPr="00423815" w:rsidDel="006B010C" w:rsidRDefault="00D25F04" w:rsidP="006530E0">
      <w:pPr>
        <w:spacing w:after="0"/>
        <w:rPr>
          <w:del w:id="222" w:author="Tam, Danny@Energy" w:date="2018-11-29T14:52:00Z"/>
          <w:rFonts w:cstheme="minorHAnsi"/>
          <w:sz w:val="20"/>
          <w:szCs w:val="20"/>
        </w:rPr>
      </w:pPr>
    </w:p>
    <w:p w14:paraId="2C0569EE" w14:textId="74DD78BC" w:rsidR="004C15B1" w:rsidRPr="00423815" w:rsidDel="006B010C" w:rsidRDefault="004C15B1">
      <w:pPr>
        <w:rPr>
          <w:del w:id="223" w:author="Tam, Danny@Energy" w:date="2018-11-29T14:52:00Z"/>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4C15B1" w:rsidRPr="00423815" w:rsidDel="00107484" w14:paraId="1544884E" w14:textId="4A79D5BB" w:rsidTr="00162DD4">
        <w:trPr>
          <w:trHeight w:val="144"/>
          <w:del w:id="224" w:author="Tam, Danny@Energy" w:date="2018-11-29T14:16:00Z"/>
        </w:trPr>
        <w:tc>
          <w:tcPr>
            <w:tcW w:w="14390" w:type="dxa"/>
            <w:gridSpan w:val="2"/>
            <w:tcBorders>
              <w:top w:val="single" w:sz="4" w:space="0" w:color="auto"/>
              <w:left w:val="single" w:sz="4" w:space="0" w:color="auto"/>
              <w:bottom w:val="single" w:sz="4" w:space="0" w:color="auto"/>
              <w:right w:val="single" w:sz="4" w:space="0" w:color="auto"/>
            </w:tcBorders>
          </w:tcPr>
          <w:p w14:paraId="2E9E9846" w14:textId="548697C9" w:rsidR="004C15B1" w:rsidRPr="00423815" w:rsidDel="00107484" w:rsidRDefault="00C12C31" w:rsidP="00C12C31">
            <w:pPr>
              <w:keepNext/>
              <w:spacing w:after="0" w:line="240" w:lineRule="auto"/>
              <w:rPr>
                <w:del w:id="225" w:author="Tam, Danny@Energy" w:date="2018-11-29T14:16:00Z"/>
                <w:rFonts w:cstheme="minorHAnsi"/>
                <w:sz w:val="20"/>
                <w:szCs w:val="20"/>
              </w:rPr>
            </w:pPr>
            <w:del w:id="226" w:author="Tam, Danny@Energy" w:date="2018-11-29T14:16:00Z">
              <w:r w:rsidDel="00107484">
                <w:rPr>
                  <w:rFonts w:cstheme="minorHAnsi"/>
                  <w:b/>
                  <w:sz w:val="20"/>
                  <w:szCs w:val="20"/>
                </w:rPr>
                <w:delText>F</w:delText>
              </w:r>
              <w:r w:rsidR="004C15B1" w:rsidRPr="00423815" w:rsidDel="00107484">
                <w:rPr>
                  <w:rFonts w:cstheme="minorHAnsi"/>
                  <w:b/>
                  <w:sz w:val="20"/>
                  <w:szCs w:val="20"/>
                </w:rPr>
                <w:delText xml:space="preserve">. Mandatory Measures for Insulation for Piping, and Tanks. </w:delText>
              </w:r>
            </w:del>
          </w:p>
        </w:tc>
      </w:tr>
      <w:tr w:rsidR="004C15B1" w:rsidRPr="00423815" w:rsidDel="00107484" w14:paraId="6F97CD17" w14:textId="353F3057" w:rsidTr="00162DD4">
        <w:trPr>
          <w:trHeight w:val="144"/>
          <w:tblHeader/>
          <w:del w:id="227" w:author="Tam, Danny@Energy" w:date="2018-11-29T14:16:00Z"/>
        </w:trPr>
        <w:tc>
          <w:tcPr>
            <w:tcW w:w="715" w:type="dxa"/>
            <w:vAlign w:val="center"/>
          </w:tcPr>
          <w:p w14:paraId="012DC7C5" w14:textId="62E9A7DF"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8" w:author="Tam, Danny@Energy" w:date="2018-11-29T14:16:00Z"/>
                <w:rFonts w:cstheme="minorHAnsi"/>
                <w:sz w:val="20"/>
                <w:szCs w:val="20"/>
              </w:rPr>
            </w:pPr>
            <w:del w:id="229" w:author="Tam, Danny@Energy" w:date="2018-11-29T14:16:00Z">
              <w:r w:rsidRPr="00423815" w:rsidDel="00107484">
                <w:rPr>
                  <w:rFonts w:cstheme="minorHAnsi"/>
                  <w:sz w:val="20"/>
                  <w:szCs w:val="20"/>
                </w:rPr>
                <w:delText>01</w:delText>
              </w:r>
            </w:del>
          </w:p>
        </w:tc>
        <w:tc>
          <w:tcPr>
            <w:tcW w:w="13675" w:type="dxa"/>
            <w:vAlign w:val="center"/>
          </w:tcPr>
          <w:p w14:paraId="54558338" w14:textId="213CD18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0" w:author="Tam, Danny@Energy" w:date="2018-11-29T14:16:00Z"/>
                <w:rFonts w:cstheme="minorHAnsi"/>
                <w:sz w:val="20"/>
                <w:szCs w:val="20"/>
              </w:rPr>
            </w:pPr>
            <w:del w:id="231" w:author="Tam, Danny@Energy" w:date="2018-11-29T14:16:00Z">
              <w:r w:rsidRPr="00423815" w:rsidDel="00107484">
                <w:rPr>
                  <w:rFonts w:cstheme="minorHAnsi"/>
                  <w:sz w:val="20"/>
                  <w:szCs w:val="20"/>
                </w:rPr>
                <w:delText>Equipment shall meet the applicable requirements of the Appliance Efficiency Regulations (Section 110.3(b)1).</w:delText>
              </w:r>
            </w:del>
          </w:p>
        </w:tc>
      </w:tr>
      <w:tr w:rsidR="004C15B1" w:rsidRPr="00423815" w:rsidDel="00107484" w14:paraId="105470C4" w14:textId="392D3714" w:rsidTr="00162DD4">
        <w:trPr>
          <w:trHeight w:val="144"/>
          <w:tblHeader/>
          <w:del w:id="232" w:author="Tam, Danny@Energy" w:date="2018-11-29T14:16:00Z"/>
        </w:trPr>
        <w:tc>
          <w:tcPr>
            <w:tcW w:w="715" w:type="dxa"/>
            <w:vAlign w:val="center"/>
          </w:tcPr>
          <w:p w14:paraId="2DA3D72E" w14:textId="0CD7558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3" w:author="Tam, Danny@Energy" w:date="2018-11-29T14:16:00Z"/>
                <w:rFonts w:cstheme="minorHAnsi"/>
                <w:sz w:val="20"/>
                <w:szCs w:val="20"/>
              </w:rPr>
            </w:pPr>
            <w:del w:id="234" w:author="Tam, Danny@Energy" w:date="2018-11-29T14:16:00Z">
              <w:r w:rsidRPr="00423815" w:rsidDel="00107484">
                <w:rPr>
                  <w:rFonts w:cstheme="minorHAnsi"/>
                  <w:sz w:val="20"/>
                  <w:szCs w:val="20"/>
                </w:rPr>
                <w:delText>02</w:delText>
              </w:r>
            </w:del>
          </w:p>
        </w:tc>
        <w:tc>
          <w:tcPr>
            <w:tcW w:w="13675" w:type="dxa"/>
            <w:vAlign w:val="center"/>
          </w:tcPr>
          <w:p w14:paraId="0182C1E0" w14:textId="6F58B53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5" w:author="Tam, Danny@Energy" w:date="2018-11-29T14:16:00Z"/>
                <w:rFonts w:cstheme="minorHAnsi"/>
                <w:sz w:val="20"/>
                <w:szCs w:val="20"/>
              </w:rPr>
            </w:pPr>
            <w:del w:id="236" w:author="Tam, Danny@Energy" w:date="2018-11-29T14:16:00Z">
              <w:r w:rsidRPr="00423815" w:rsidDel="00107484">
                <w:rPr>
                  <w:rFonts w:cstheme="minorHAnsi"/>
                  <w:sz w:val="20"/>
                  <w:szCs w:val="20"/>
                </w:rPr>
                <w:delText>Unfired Storage Tanks are insulated with an external R-12 or combination of R-16 internal and external Insulation. (Section 110.3(c)4).</w:delText>
              </w:r>
            </w:del>
          </w:p>
        </w:tc>
      </w:tr>
      <w:tr w:rsidR="004C15B1" w:rsidRPr="00423815" w:rsidDel="00107484" w14:paraId="667F8283" w14:textId="66AD93D2" w:rsidTr="00162DD4">
        <w:trPr>
          <w:trHeight w:val="144"/>
          <w:del w:id="237" w:author="Tam, Danny@Energy" w:date="2018-11-29T14:16:00Z"/>
        </w:trPr>
        <w:tc>
          <w:tcPr>
            <w:tcW w:w="715" w:type="dxa"/>
            <w:vAlign w:val="center"/>
          </w:tcPr>
          <w:p w14:paraId="1276C023" w14:textId="1AD30E16" w:rsidR="004C15B1" w:rsidRPr="00423815" w:rsidDel="00107484" w:rsidRDefault="004C15B1" w:rsidP="00162DD4">
            <w:pPr>
              <w:keepNext/>
              <w:spacing w:after="0" w:line="240" w:lineRule="auto"/>
              <w:jc w:val="center"/>
              <w:rPr>
                <w:del w:id="238" w:author="Tam, Danny@Energy" w:date="2018-11-29T14:16:00Z"/>
                <w:rFonts w:cstheme="minorHAnsi"/>
                <w:sz w:val="20"/>
                <w:szCs w:val="20"/>
              </w:rPr>
            </w:pPr>
            <w:del w:id="239" w:author="Tam, Danny@Energy" w:date="2018-11-29T14:16:00Z">
              <w:r w:rsidRPr="00423815" w:rsidDel="00107484">
                <w:rPr>
                  <w:rFonts w:cstheme="minorHAnsi"/>
                  <w:sz w:val="20"/>
                  <w:szCs w:val="20"/>
                </w:rPr>
                <w:delText>03</w:delText>
              </w:r>
            </w:del>
          </w:p>
        </w:tc>
        <w:tc>
          <w:tcPr>
            <w:tcW w:w="13675" w:type="dxa"/>
            <w:vAlign w:val="center"/>
          </w:tcPr>
          <w:p w14:paraId="70B5AEC7" w14:textId="4AD759F7" w:rsidR="004C15B1" w:rsidRPr="00423815" w:rsidDel="00107484" w:rsidRDefault="004C15B1" w:rsidP="00162DD4">
            <w:pPr>
              <w:keepNext/>
              <w:autoSpaceDE w:val="0"/>
              <w:autoSpaceDN w:val="0"/>
              <w:adjustRightInd w:val="0"/>
              <w:spacing w:after="0" w:line="240" w:lineRule="auto"/>
              <w:rPr>
                <w:del w:id="240" w:author="Tam, Danny@Energy" w:date="2018-11-29T14:16:00Z"/>
                <w:rFonts w:cstheme="minorHAnsi"/>
                <w:b/>
                <w:bCs/>
                <w:sz w:val="20"/>
                <w:szCs w:val="20"/>
              </w:rPr>
            </w:pPr>
            <w:del w:id="241" w:author="Tam, Danny@Energy" w:date="2018-11-29T14:16:00Z">
              <w:r w:rsidRPr="00423815" w:rsidDel="00107484">
                <w:rPr>
                  <w:rFonts w:cstheme="minorHAnsi"/>
                  <w:bCs/>
                  <w:sz w:val="20"/>
                  <w:szCs w:val="20"/>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p>
          <w:p w14:paraId="04FF095C" w14:textId="02B6BD2D" w:rsidR="004C15B1" w:rsidRPr="00423815" w:rsidDel="00107484" w:rsidRDefault="004C15B1" w:rsidP="00A556DE">
            <w:pPr>
              <w:pStyle w:val="ListParagraph"/>
              <w:keepNext/>
              <w:numPr>
                <w:ilvl w:val="1"/>
                <w:numId w:val="6"/>
              </w:numPr>
              <w:autoSpaceDE w:val="0"/>
              <w:autoSpaceDN w:val="0"/>
              <w:adjustRightInd w:val="0"/>
              <w:ind w:left="792"/>
              <w:rPr>
                <w:del w:id="242" w:author="Tam, Danny@Energy" w:date="2018-11-29T14:16:00Z"/>
                <w:rFonts w:asciiTheme="minorHAnsi" w:hAnsiTheme="minorHAnsi" w:cstheme="minorHAnsi"/>
                <w:b/>
                <w:bCs/>
              </w:rPr>
            </w:pPr>
            <w:del w:id="243" w:author="Tam, Danny@Energy" w:date="2018-11-29T14:16:00Z">
              <w:r w:rsidRPr="00423815" w:rsidDel="00107484">
                <w:rPr>
                  <w:rFonts w:asciiTheme="minorHAnsi" w:hAnsiTheme="minorHAnsi" w:cstheme="minorHAnsi"/>
                  <w:bCs/>
                </w:rPr>
                <w:delText>Th</w:delText>
              </w:r>
              <w:r w:rsidR="006B07A9" w:rsidDel="00107484">
                <w:rPr>
                  <w:rFonts w:asciiTheme="minorHAnsi" w:hAnsiTheme="minorHAnsi" w:cstheme="minorHAnsi"/>
                  <w:bCs/>
                </w:rPr>
                <w:delText xml:space="preserve">e first 5 feet (1.5 meters) of </w:delText>
              </w:r>
              <w:r w:rsidRPr="00423815" w:rsidDel="00107484">
                <w:rPr>
                  <w:rFonts w:asciiTheme="minorHAnsi" w:hAnsiTheme="minorHAnsi" w:cstheme="minorHAnsi"/>
                  <w:bCs/>
                </w:rPr>
                <w:delText>cold water pipes from the storage tank.</w:delText>
              </w:r>
            </w:del>
          </w:p>
          <w:p w14:paraId="4716D06F" w14:textId="60ACF1D8" w:rsidR="004C15B1" w:rsidRPr="00423815" w:rsidDel="00107484" w:rsidRDefault="004C15B1" w:rsidP="00A556DE">
            <w:pPr>
              <w:pStyle w:val="ListParagraph"/>
              <w:keepNext/>
              <w:numPr>
                <w:ilvl w:val="1"/>
                <w:numId w:val="6"/>
              </w:numPr>
              <w:autoSpaceDE w:val="0"/>
              <w:autoSpaceDN w:val="0"/>
              <w:adjustRightInd w:val="0"/>
              <w:ind w:left="792"/>
              <w:rPr>
                <w:del w:id="244" w:author="Tam, Danny@Energy" w:date="2018-11-29T14:16:00Z"/>
                <w:rFonts w:asciiTheme="minorHAnsi" w:hAnsiTheme="minorHAnsi" w:cstheme="minorHAnsi"/>
                <w:b/>
                <w:bCs/>
              </w:rPr>
            </w:pPr>
            <w:del w:id="245" w:author="Tam, Danny@Energy" w:date="2018-11-29T14:16:00Z">
              <w:r w:rsidRPr="00423815" w:rsidDel="00107484">
                <w:rPr>
                  <w:rFonts w:asciiTheme="minorHAnsi" w:hAnsiTheme="minorHAnsi" w:cstheme="minorHAnsi"/>
                  <w:bCs/>
                </w:rPr>
                <w:delText>All piping with a nominal diameter of 3/4 inch (19 millimeter) and less than 1 inch.</w:delText>
              </w:r>
            </w:del>
          </w:p>
          <w:p w14:paraId="51470D23" w14:textId="48E5221D" w:rsidR="004C15B1" w:rsidRPr="00423815" w:rsidDel="00107484" w:rsidRDefault="004C15B1" w:rsidP="00A556DE">
            <w:pPr>
              <w:pStyle w:val="ListParagraph"/>
              <w:keepNext/>
              <w:numPr>
                <w:ilvl w:val="1"/>
                <w:numId w:val="6"/>
              </w:numPr>
              <w:autoSpaceDE w:val="0"/>
              <w:autoSpaceDN w:val="0"/>
              <w:adjustRightInd w:val="0"/>
              <w:ind w:left="792"/>
              <w:rPr>
                <w:del w:id="246" w:author="Tam, Danny@Energy" w:date="2018-11-29T14:16:00Z"/>
                <w:rFonts w:asciiTheme="minorHAnsi" w:hAnsiTheme="minorHAnsi" w:cstheme="minorHAnsi"/>
                <w:b/>
                <w:bCs/>
              </w:rPr>
            </w:pPr>
            <w:del w:id="247" w:author="Tam, Danny@Energy" w:date="2018-11-29T14:16:00Z">
              <w:r w:rsidRPr="00423815" w:rsidDel="00107484">
                <w:rPr>
                  <w:rFonts w:asciiTheme="minorHAnsi" w:hAnsiTheme="minorHAnsi" w:cstheme="minorHAnsi"/>
                  <w:bCs/>
                </w:rPr>
                <w:delText>All hot water piping from the heating source to the kitchen fixtures.</w:delText>
              </w:r>
            </w:del>
          </w:p>
          <w:p w14:paraId="2DCFD740" w14:textId="424C4A99" w:rsidR="004C15B1" w:rsidRPr="00423815" w:rsidDel="00107484" w:rsidRDefault="004C15B1" w:rsidP="00A556DE">
            <w:pPr>
              <w:pStyle w:val="ListParagraph"/>
              <w:keepNext/>
              <w:numPr>
                <w:ilvl w:val="1"/>
                <w:numId w:val="6"/>
              </w:numPr>
              <w:autoSpaceDE w:val="0"/>
              <w:autoSpaceDN w:val="0"/>
              <w:adjustRightInd w:val="0"/>
              <w:ind w:left="792"/>
              <w:rPr>
                <w:del w:id="248" w:author="Tam, Danny@Energy" w:date="2018-11-29T14:16:00Z"/>
                <w:rFonts w:asciiTheme="minorHAnsi" w:hAnsiTheme="minorHAnsi" w:cstheme="minorHAnsi"/>
                <w:b/>
                <w:bCs/>
              </w:rPr>
            </w:pPr>
            <w:del w:id="249" w:author="Tam, Danny@Energy" w:date="2018-11-29T14:16:00Z">
              <w:r w:rsidRPr="00423815" w:rsidDel="00107484">
                <w:rPr>
                  <w:rFonts w:asciiTheme="minorHAnsi" w:hAnsiTheme="minorHAnsi" w:cstheme="minorHAnsi"/>
                  <w:bCs/>
                </w:rPr>
                <w:delText>All underground piping.</w:delText>
              </w:r>
            </w:del>
          </w:p>
          <w:p w14:paraId="19817C6F" w14:textId="5D7362CD" w:rsidR="004C15B1" w:rsidRPr="00423815" w:rsidDel="00107484" w:rsidRDefault="004C15B1" w:rsidP="00A556DE">
            <w:pPr>
              <w:pStyle w:val="ListParagraph"/>
              <w:keepNext/>
              <w:numPr>
                <w:ilvl w:val="2"/>
                <w:numId w:val="6"/>
              </w:numPr>
              <w:autoSpaceDE w:val="0"/>
              <w:autoSpaceDN w:val="0"/>
              <w:adjustRightInd w:val="0"/>
              <w:ind w:left="1368"/>
              <w:rPr>
                <w:del w:id="250" w:author="Tam, Danny@Energy" w:date="2018-11-29T14:16:00Z"/>
                <w:rFonts w:asciiTheme="minorHAnsi" w:hAnsiTheme="minorHAnsi" w:cstheme="minorHAnsi"/>
                <w:bCs/>
              </w:rPr>
            </w:pPr>
            <w:del w:id="251" w:author="Tam, Danny@Energy" w:date="2018-11-29T14:16:00Z">
              <w:r w:rsidRPr="00423815" w:rsidDel="00107484">
                <w:rPr>
                  <w:rFonts w:asciiTheme="minorHAnsi" w:hAnsiTheme="minorHAnsi" w:cstheme="minorHAnsi"/>
                  <w:bCs/>
                </w:rPr>
                <w:delText>insulation buried below grade must be installed in a water proof and non-crushable casing or sleeve</w:delText>
              </w:r>
            </w:del>
          </w:p>
          <w:p w14:paraId="178F5B0F" w14:textId="20E66F94" w:rsidR="004C15B1" w:rsidRPr="00423815" w:rsidDel="00107484" w:rsidRDefault="004C15B1" w:rsidP="00A556DE">
            <w:pPr>
              <w:pStyle w:val="ListParagraph"/>
              <w:keepNext/>
              <w:numPr>
                <w:ilvl w:val="1"/>
                <w:numId w:val="6"/>
              </w:numPr>
              <w:autoSpaceDE w:val="0"/>
              <w:autoSpaceDN w:val="0"/>
              <w:adjustRightInd w:val="0"/>
              <w:ind w:left="792"/>
              <w:rPr>
                <w:del w:id="252" w:author="Tam, Danny@Energy" w:date="2018-11-29T14:16:00Z"/>
                <w:rFonts w:asciiTheme="minorHAnsi" w:hAnsiTheme="minorHAnsi" w:cstheme="minorHAnsi"/>
                <w:b/>
                <w:bCs/>
              </w:rPr>
            </w:pPr>
            <w:del w:id="253" w:author="Tam, Danny@Energy" w:date="2018-11-29T14:16:00Z">
              <w:r w:rsidRPr="00423815" w:rsidDel="00107484">
                <w:rPr>
                  <w:rFonts w:asciiTheme="minorHAnsi" w:hAnsiTheme="minorHAnsi" w:cstheme="minorHAnsi"/>
                  <w:bCs/>
                </w:rPr>
                <w:delText>Piping from the heating source to storage tank or between tanks</w:delText>
              </w:r>
            </w:del>
          </w:p>
          <w:p w14:paraId="71A512C8" w14:textId="744C9D7E" w:rsidR="004C15B1" w:rsidRPr="00423815" w:rsidDel="00107484" w:rsidRDefault="004C15B1" w:rsidP="00A556DE">
            <w:pPr>
              <w:pStyle w:val="ListParagraph"/>
              <w:keepNext/>
              <w:numPr>
                <w:ilvl w:val="1"/>
                <w:numId w:val="3"/>
              </w:numPr>
              <w:autoSpaceDE w:val="0"/>
              <w:autoSpaceDN w:val="0"/>
              <w:adjustRightInd w:val="0"/>
              <w:ind w:left="792"/>
              <w:rPr>
                <w:del w:id="254" w:author="Tam, Danny@Energy" w:date="2018-11-29T14:16:00Z"/>
                <w:rFonts w:asciiTheme="minorHAnsi" w:hAnsiTheme="minorHAnsi" w:cstheme="minorHAnsi"/>
                <w:b/>
                <w:bCs/>
              </w:rPr>
            </w:pPr>
            <w:del w:id="255" w:author="Tam, Danny@Energy" w:date="2018-11-29T14:16:00Z">
              <w:r w:rsidRPr="00423815" w:rsidDel="00107484">
                <w:rPr>
                  <w:rFonts w:asciiTheme="minorHAnsi" w:hAnsiTheme="minorHAnsi" w:cstheme="minorHAnsi"/>
                  <w:bCs/>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p>
          <w:p w14:paraId="64CE75AB" w14:textId="320CC3B6" w:rsidR="004C15B1" w:rsidRPr="00423815" w:rsidDel="00107484" w:rsidRDefault="004C15B1" w:rsidP="00A556DE">
            <w:pPr>
              <w:pStyle w:val="ListParagraph"/>
              <w:keepNext/>
              <w:numPr>
                <w:ilvl w:val="1"/>
                <w:numId w:val="3"/>
              </w:numPr>
              <w:autoSpaceDE w:val="0"/>
              <w:autoSpaceDN w:val="0"/>
              <w:adjustRightInd w:val="0"/>
              <w:ind w:left="792"/>
              <w:rPr>
                <w:del w:id="256" w:author="Tam, Danny@Energy" w:date="2018-11-29T14:16:00Z"/>
                <w:rFonts w:asciiTheme="minorHAnsi" w:hAnsiTheme="minorHAnsi" w:cstheme="minorHAnsi"/>
                <w:b/>
                <w:bCs/>
              </w:rPr>
            </w:pPr>
            <w:del w:id="257" w:author="Tam, Danny@Energy" w:date="2018-11-29T14:16:00Z">
              <w:r w:rsidRPr="00423815" w:rsidDel="00107484">
                <w:rPr>
                  <w:rFonts w:asciiTheme="minorHAnsi" w:hAnsiTheme="minorHAnsi" w:cstheme="minorHAnsi"/>
                  <w:bCs/>
                </w:rPr>
                <w:delText>Piping installed in interior or exterior walls that is surrounded on all sides by at least 1 inch (5 cm) of insulation.</w:delText>
              </w:r>
            </w:del>
          </w:p>
          <w:p w14:paraId="5F851A6E" w14:textId="5D3CADD8" w:rsidR="004C15B1" w:rsidRPr="00423815" w:rsidDel="00107484" w:rsidRDefault="004C15B1" w:rsidP="00A556DE">
            <w:pPr>
              <w:pStyle w:val="ListParagraph"/>
              <w:keepNext/>
              <w:numPr>
                <w:ilvl w:val="1"/>
                <w:numId w:val="3"/>
              </w:numPr>
              <w:autoSpaceDE w:val="0"/>
              <w:autoSpaceDN w:val="0"/>
              <w:adjustRightInd w:val="0"/>
              <w:ind w:left="792"/>
              <w:rPr>
                <w:del w:id="258" w:author="Tam, Danny@Energy" w:date="2018-11-29T14:16:00Z"/>
                <w:rFonts w:asciiTheme="minorHAnsi" w:hAnsiTheme="minorHAnsi" w:cstheme="minorHAnsi"/>
                <w:b/>
                <w:bCs/>
              </w:rPr>
            </w:pPr>
            <w:del w:id="259" w:author="Tam, Danny@Energy" w:date="2018-11-29T14:16:00Z">
              <w:r w:rsidRPr="00423815" w:rsidDel="00107484">
                <w:rPr>
                  <w:rFonts w:asciiTheme="minorHAnsi" w:hAnsiTheme="minorHAnsi" w:cstheme="minorHAnsi"/>
                  <w:bCs/>
                </w:rPr>
                <w:delText>Piping installed in crawlspace with a minimum of 1 inches (5 cm) of crawlspace insulation above and below.</w:delText>
              </w:r>
            </w:del>
          </w:p>
          <w:p w14:paraId="1053CABA" w14:textId="465ABC8A" w:rsidR="004C15B1" w:rsidRPr="00423815" w:rsidDel="00107484" w:rsidRDefault="004C15B1" w:rsidP="00A556DE">
            <w:pPr>
              <w:pStyle w:val="ListParagraph"/>
              <w:keepNext/>
              <w:numPr>
                <w:ilvl w:val="1"/>
                <w:numId w:val="3"/>
              </w:numPr>
              <w:autoSpaceDE w:val="0"/>
              <w:autoSpaceDN w:val="0"/>
              <w:adjustRightInd w:val="0"/>
              <w:ind w:left="792"/>
              <w:rPr>
                <w:del w:id="260" w:author="Tam, Danny@Energy" w:date="2018-11-29T14:16:00Z"/>
                <w:rFonts w:asciiTheme="minorHAnsi" w:hAnsiTheme="minorHAnsi" w:cstheme="minorHAnsi"/>
                <w:b/>
                <w:bCs/>
              </w:rPr>
            </w:pPr>
            <w:del w:id="261" w:author="Tam, Danny@Energy" w:date="2018-11-29T14:16:00Z">
              <w:r w:rsidRPr="00423815" w:rsidDel="00107484">
                <w:rPr>
                  <w:rFonts w:asciiTheme="minorHAnsi" w:hAnsiTheme="minorHAnsi" w:cstheme="minorHAnsi"/>
                  <w:bCs/>
                </w:rPr>
                <w:delText>Piping installed in attics with a minimum of 4 inches (10 cm) of attic insulation on top</w:delText>
              </w:r>
            </w:del>
          </w:p>
          <w:p w14:paraId="61CBE791" w14:textId="709030D0" w:rsidR="004C15B1" w:rsidRPr="00423815" w:rsidDel="00107484" w:rsidRDefault="004C15B1" w:rsidP="006B07A9">
            <w:pPr>
              <w:pStyle w:val="ListParagraph"/>
              <w:keepNext/>
              <w:numPr>
                <w:ilvl w:val="1"/>
                <w:numId w:val="3"/>
              </w:numPr>
              <w:autoSpaceDE w:val="0"/>
              <w:autoSpaceDN w:val="0"/>
              <w:adjustRightInd w:val="0"/>
              <w:ind w:left="792"/>
              <w:rPr>
                <w:del w:id="262" w:author="Tam, Danny@Energy" w:date="2018-11-29T14:16:00Z"/>
                <w:rFonts w:asciiTheme="minorHAnsi" w:hAnsiTheme="minorHAnsi" w:cstheme="minorHAnsi"/>
                <w:b/>
                <w:bCs/>
              </w:rPr>
            </w:pPr>
            <w:del w:id="263" w:author="Tam, Danny@Energy" w:date="2018-11-29T14:16:00Z">
              <w:r w:rsidRPr="00423815" w:rsidDel="00107484">
                <w:rPr>
                  <w:rFonts w:asciiTheme="minorHAnsi" w:hAnsiTheme="minorHAnsi" w:cstheme="minorHAnsi"/>
                  <w:bCs/>
                </w:rPr>
                <w:delText>Pipe insulation shall fit tightly and all elbows and tees shall be fully insulated.</w:delText>
              </w:r>
            </w:del>
          </w:p>
        </w:tc>
      </w:tr>
      <w:tr w:rsidR="004C15B1" w:rsidRPr="00423815" w:rsidDel="00107484" w14:paraId="0A19EB26" w14:textId="5627127A" w:rsidTr="00162DD4">
        <w:trPr>
          <w:trHeight w:val="144"/>
          <w:tblHeader/>
          <w:del w:id="264" w:author="Tam, Danny@Energy" w:date="2018-11-29T14:16:00Z"/>
        </w:trPr>
        <w:tc>
          <w:tcPr>
            <w:tcW w:w="715" w:type="dxa"/>
            <w:vAlign w:val="center"/>
          </w:tcPr>
          <w:p w14:paraId="44BEB774" w14:textId="023A953B"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5" w:author="Tam, Danny@Energy" w:date="2018-11-29T14:16:00Z"/>
                <w:rFonts w:eastAsia="Times New Roman" w:cstheme="minorHAnsi"/>
                <w:b/>
                <w:sz w:val="20"/>
                <w:szCs w:val="20"/>
              </w:rPr>
            </w:pPr>
            <w:del w:id="266" w:author="Tam, Danny@Energy" w:date="2018-11-29T14:16:00Z">
              <w:r w:rsidRPr="00423815" w:rsidDel="00107484">
                <w:rPr>
                  <w:rFonts w:cstheme="minorHAnsi"/>
                  <w:sz w:val="20"/>
                  <w:szCs w:val="20"/>
                </w:rPr>
                <w:delText>04</w:delText>
              </w:r>
            </w:del>
          </w:p>
        </w:tc>
        <w:tc>
          <w:tcPr>
            <w:tcW w:w="13675" w:type="dxa"/>
            <w:vAlign w:val="center"/>
          </w:tcPr>
          <w:p w14:paraId="6390AB24" w14:textId="19FA53C0"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7" w:author="Tam, Danny@Energy" w:date="2018-11-29T14:16:00Z"/>
                <w:rFonts w:eastAsia="Times New Roman" w:cstheme="minorHAnsi"/>
                <w:sz w:val="20"/>
                <w:szCs w:val="20"/>
              </w:rPr>
            </w:pPr>
            <w:del w:id="268" w:author="Tam, Danny@Energy" w:date="2018-11-29T14:16:00Z">
              <w:r w:rsidRPr="00423815" w:rsidDel="00107484">
                <w:rPr>
                  <w:rFonts w:eastAsia="Times New Roman" w:cstheme="minorHAnsi"/>
                  <w:sz w:val="20"/>
                  <w:szCs w:val="20"/>
                </w:rPr>
                <w:delText>For Gas or Propane Water Heaters:  Ensure the following are installed (Section 150.0(n))</w:delText>
              </w:r>
            </w:del>
          </w:p>
          <w:p w14:paraId="4002614A" w14:textId="44479339"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269" w:author="Tam, Danny@Energy" w:date="2018-11-29T14:16:00Z"/>
                <w:rFonts w:asciiTheme="minorHAnsi" w:hAnsiTheme="minorHAnsi" w:cstheme="minorHAnsi"/>
              </w:rPr>
            </w:pPr>
            <w:del w:id="270" w:author="Tam, Danny@Energy" w:date="2018-11-29T14:16:00Z">
              <w:r w:rsidRPr="00423815" w:rsidDel="00107484">
                <w:rPr>
                  <w:rFonts w:asciiTheme="minorHAnsi" w:hAnsiTheme="minorHAnsi" w:cstheme="minorHAnsi"/>
                </w:rPr>
                <w:delText>A dedicated 125V, 20A electrical receptacle connected to the electric panel with a 120/240V 3 conductor, 10 AWG copper branch circuit, within 3 feet from the water heater and accessible with no obstructions;</w:delText>
              </w:r>
            </w:del>
          </w:p>
          <w:p w14:paraId="365B2C39" w14:textId="184E6855" w:rsidR="004C15B1" w:rsidRPr="00423815" w:rsidDel="00107484" w:rsidRDefault="004C15B1" w:rsidP="00A556DE">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80"/>
              <w:rPr>
                <w:del w:id="271" w:author="Tam, Danny@Energy" w:date="2018-11-29T14:16:00Z"/>
                <w:rFonts w:asciiTheme="minorHAnsi" w:hAnsiTheme="minorHAnsi" w:cstheme="minorHAnsi"/>
              </w:rPr>
            </w:pPr>
            <w:del w:id="272" w:author="Tam, Danny@Energy" w:date="2018-11-29T14:16:00Z">
              <w:r w:rsidRPr="00423815" w:rsidDel="00107484">
                <w:rPr>
                  <w:rFonts w:asciiTheme="minorHAnsi" w:hAnsiTheme="minorHAnsi" w:cstheme="minorHAnsi"/>
                </w:rPr>
                <w:delText>The conductor shall be labeled with the work “Spare” on both ends; and</w:delText>
              </w:r>
            </w:del>
          </w:p>
          <w:p w14:paraId="62BC6677" w14:textId="4B60E072" w:rsidR="004C15B1" w:rsidRPr="00423815" w:rsidDel="00107484" w:rsidRDefault="004C15B1" w:rsidP="00A556DE">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80"/>
              <w:rPr>
                <w:del w:id="273" w:author="Tam, Danny@Energy" w:date="2018-11-29T14:16:00Z"/>
                <w:rFonts w:asciiTheme="minorHAnsi" w:hAnsiTheme="minorHAnsi" w:cstheme="minorHAnsi"/>
              </w:rPr>
            </w:pPr>
            <w:del w:id="274" w:author="Tam, Danny@Energy" w:date="2018-11-29T14:16:00Z">
              <w:r w:rsidRPr="00423815" w:rsidDel="00107484">
                <w:rPr>
                  <w:rFonts w:asciiTheme="minorHAnsi" w:hAnsiTheme="minorHAnsi" w:cstheme="minorHAnsi"/>
                </w:rPr>
                <w:delText>A reserved single pole circuit breaker space next to the circuit breaker next to the branch circuit in A labeled “Future” 240V shall be provided.</w:delText>
              </w:r>
            </w:del>
          </w:p>
          <w:p w14:paraId="70B3C250" w14:textId="77D3DA0B"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275" w:author="Tam, Danny@Energy" w:date="2018-11-29T14:16:00Z"/>
                <w:rFonts w:asciiTheme="minorHAnsi" w:hAnsiTheme="minorHAnsi" w:cstheme="minorHAnsi"/>
              </w:rPr>
            </w:pPr>
            <w:del w:id="276" w:author="Tam, Danny@Energy" w:date="2018-11-29T14:16:00Z">
              <w:r w:rsidRPr="00423815" w:rsidDel="00107484">
                <w:rPr>
                  <w:rFonts w:asciiTheme="minorHAnsi" w:hAnsiTheme="minorHAnsi" w:cstheme="minorHAnsi"/>
                </w:rPr>
                <w:delText>A Category III or IV vent, or a  Type B vent with straight pipe between outside and water heater</w:delText>
              </w:r>
            </w:del>
          </w:p>
          <w:p w14:paraId="3B326429" w14:textId="3D19C7E2"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277" w:author="Tam, Danny@Energy" w:date="2018-11-29T14:16:00Z"/>
                <w:rFonts w:asciiTheme="minorHAnsi" w:hAnsiTheme="minorHAnsi" w:cstheme="minorHAnsi"/>
              </w:rPr>
            </w:pPr>
            <w:del w:id="278" w:author="Tam, Danny@Energy" w:date="2018-11-29T14:16:00Z">
              <w:r w:rsidRPr="00423815" w:rsidDel="00107484">
                <w:rPr>
                  <w:rFonts w:asciiTheme="minorHAnsi" w:hAnsiTheme="minorHAnsi" w:cstheme="minorHAnsi"/>
                </w:rPr>
                <w:delText>A condensate drain no more than 2 inches higher than the base on water heater for natural draining</w:delText>
              </w:r>
            </w:del>
          </w:p>
          <w:p w14:paraId="17393E5B" w14:textId="6142AE56"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279" w:author="Tam, Danny@Energy" w:date="2018-11-29T14:16:00Z"/>
                <w:rFonts w:asciiTheme="minorHAnsi" w:hAnsiTheme="minorHAnsi" w:cstheme="minorHAnsi"/>
              </w:rPr>
            </w:pPr>
            <w:del w:id="280" w:author="Tam, Danny@Energy" w:date="2018-11-29T14:16:00Z">
              <w:r w:rsidRPr="00423815" w:rsidDel="00107484">
                <w:rPr>
                  <w:rFonts w:asciiTheme="minorHAnsi" w:hAnsiTheme="minorHAnsi" w:cstheme="minorHAnsi"/>
                </w:rPr>
                <w:delText>A gas supply line with capacity of at least 200,000 Btu/hr</w:delText>
              </w:r>
            </w:del>
          </w:p>
        </w:tc>
      </w:tr>
      <w:tr w:rsidR="004C15B1" w:rsidRPr="00423815" w:rsidDel="00107484" w14:paraId="12CD821F" w14:textId="604EB586" w:rsidTr="00162DD4">
        <w:trPr>
          <w:trHeight w:val="144"/>
          <w:tblHeader/>
          <w:del w:id="281" w:author="Tam, Danny@Energy" w:date="2018-11-29T14:16:00Z"/>
        </w:trPr>
        <w:tc>
          <w:tcPr>
            <w:tcW w:w="14390" w:type="dxa"/>
            <w:gridSpan w:val="2"/>
            <w:vAlign w:val="center"/>
          </w:tcPr>
          <w:p w14:paraId="1F5ECC3A" w14:textId="2F0EA7F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82" w:author="Tam, Danny@Energy" w:date="2018-11-29T14:16:00Z"/>
                <w:rFonts w:eastAsia="Times New Roman" w:cstheme="minorHAnsi"/>
                <w:b/>
                <w:sz w:val="20"/>
                <w:szCs w:val="20"/>
              </w:rPr>
            </w:pPr>
            <w:del w:id="283" w:author="Tam, Danny@Energy" w:date="2018-11-29T14:16:00Z">
              <w:r w:rsidRPr="00423815" w:rsidDel="00107484">
                <w:rPr>
                  <w:rFonts w:cstheme="minorHAnsi"/>
                  <w:b/>
                  <w:sz w:val="20"/>
                  <w:szCs w:val="20"/>
                </w:rPr>
                <w:delText>The responsible person’s signature on this compliance document affirms that all applicable requirements in this table have been met.</w:delText>
              </w:r>
            </w:del>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096"/>
        <w:gridCol w:w="7200"/>
      </w:tblGrid>
      <w:tr w:rsidR="00FC48ED" w:rsidRPr="00423815" w14:paraId="2DB2C417" w14:textId="77777777" w:rsidTr="00675839">
        <w:trPr>
          <w:trHeight w:val="144"/>
          <w:tblHeader/>
        </w:trPr>
        <w:tc>
          <w:tcPr>
            <w:tcW w:w="10885" w:type="dxa"/>
            <w:gridSpan w:val="3"/>
            <w:tcBorders>
              <w:bottom w:val="single" w:sz="4" w:space="0" w:color="000000"/>
            </w:tcBorders>
            <w:vAlign w:val="center"/>
          </w:tcPr>
          <w:p w14:paraId="2521FF26" w14:textId="732C46E0" w:rsidR="00FC48ED" w:rsidRPr="00423815" w:rsidRDefault="004B7504" w:rsidP="009A3EC7">
            <w:pPr>
              <w:keepNext/>
              <w:spacing w:after="0" w:line="240" w:lineRule="auto"/>
              <w:rPr>
                <w:rFonts w:cstheme="minorHAnsi"/>
                <w:b/>
                <w:sz w:val="20"/>
                <w:szCs w:val="20"/>
              </w:rPr>
            </w:pPr>
            <w:ins w:id="284" w:author="Tam, Danny@Energy" w:date="2018-11-29T15:34:00Z">
              <w:r>
                <w:rPr>
                  <w:rFonts w:cstheme="minorHAnsi"/>
                  <w:b/>
                  <w:sz w:val="20"/>
                  <w:szCs w:val="20"/>
                </w:rPr>
                <w:t>G</w:t>
              </w:r>
            </w:ins>
            <w:del w:id="285" w:author="Tam, Danny@Energy" w:date="2018-11-29T14:52:00Z">
              <w:r w:rsidR="00C12C31" w:rsidDel="006B010C">
                <w:rPr>
                  <w:rFonts w:cstheme="minorHAnsi"/>
                  <w:b/>
                  <w:sz w:val="20"/>
                  <w:szCs w:val="20"/>
                </w:rPr>
                <w:delText>G</w:delText>
              </w:r>
            </w:del>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4A945ABE" w14:textId="77777777" w:rsidTr="00675839">
        <w:trPr>
          <w:trHeight w:val="144"/>
          <w:tblHeader/>
        </w:trPr>
        <w:tc>
          <w:tcPr>
            <w:tcW w:w="589" w:type="dxa"/>
            <w:vAlign w:val="center"/>
          </w:tcPr>
          <w:p w14:paraId="3E1961A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296" w:type="dxa"/>
            <w:gridSpan w:val="2"/>
            <w:vAlign w:val="center"/>
          </w:tcPr>
          <w:p w14:paraId="6EC30499" w14:textId="6F64B9AC" w:rsidR="00FC48ED" w:rsidRPr="00675839" w:rsidRDefault="00B07F5E"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ins w:id="286" w:author="Tam, Danny@Energy" w:date="2018-11-29T15:07:00Z">
              <w:r>
                <w:rPr>
                  <w:rFonts w:cstheme="minorHAnsi"/>
                  <w:sz w:val="18"/>
                  <w:szCs w:val="18"/>
                </w:rPr>
                <w:t>HERS rater shall perform a visual inspection that a</w:t>
              </w:r>
              <w:r w:rsidRPr="000E6E7E">
                <w:rPr>
                  <w:rFonts w:cstheme="minorHAnsi"/>
                  <w:sz w:val="18"/>
                  <w:szCs w:val="18"/>
                </w:rPr>
                <w:t>ll hot water piping compl</w:t>
              </w:r>
            </w:ins>
            <w:ins w:id="287" w:author="Smith, Alexis@Energy" w:date="2019-01-10T13:06:00Z">
              <w:r w:rsidR="003D613A">
                <w:rPr>
                  <w:rFonts w:cstheme="minorHAnsi"/>
                  <w:sz w:val="18"/>
                  <w:szCs w:val="18"/>
                </w:rPr>
                <w:t>ies</w:t>
              </w:r>
            </w:ins>
            <w:ins w:id="288" w:author="Tam, Danny@Energy" w:date="2018-11-29T15:07:00Z">
              <w:del w:id="289" w:author="Smith, Alexis@Energy" w:date="2019-01-10T13:06:00Z">
                <w:r w:rsidRPr="000E6E7E" w:rsidDel="003D613A">
                  <w:rPr>
                    <w:rFonts w:cstheme="minorHAnsi"/>
                    <w:sz w:val="18"/>
                    <w:szCs w:val="18"/>
                  </w:rPr>
                  <w:delText>y</w:delText>
                </w:r>
              </w:del>
              <w:r w:rsidRPr="000E6E7E">
                <w:rPr>
                  <w:rFonts w:cstheme="minorHAnsi"/>
                  <w:sz w:val="18"/>
                  <w:szCs w:val="18"/>
                </w:rPr>
                <w:t xml:space="preserve"> with the insulation requirements in </w:t>
              </w:r>
              <w:r>
                <w:rPr>
                  <w:rFonts w:cstheme="minorHAnsi"/>
                  <w:sz w:val="18"/>
                  <w:szCs w:val="18"/>
                </w:rPr>
                <w:t>150.0(J)</w:t>
              </w:r>
            </w:ins>
            <w:del w:id="290" w:author="Tam, Danny@Energy" w:date="2018-11-29T15:07:00Z">
              <w:r w:rsidR="00FC48ED" w:rsidRPr="00675839" w:rsidDel="00B07F5E">
                <w:rPr>
                  <w:rFonts w:cstheme="minorHAnsi"/>
                  <w:sz w:val="18"/>
                  <w:szCs w:val="20"/>
                </w:rPr>
                <w:delText>All hot water piping shall comply with the insulation requiremen</w:delText>
              </w:r>
              <w:r w:rsidR="00D00F06" w:rsidRPr="00675839" w:rsidDel="00B07F5E">
                <w:rPr>
                  <w:rFonts w:cstheme="minorHAnsi"/>
                  <w:sz w:val="18"/>
                  <w:szCs w:val="20"/>
                </w:rPr>
                <w:delText xml:space="preserve">ts in Table 120.3-A. </w:delText>
              </w:r>
            </w:del>
            <w:ins w:id="291" w:author="Tam, Danny@Energy" w:date="2018-11-29T15:07:00Z">
              <w:r>
                <w:rPr>
                  <w:rFonts w:cstheme="minorHAnsi"/>
                  <w:sz w:val="18"/>
                  <w:szCs w:val="20"/>
                </w:rPr>
                <w:t>.</w:t>
              </w:r>
            </w:ins>
          </w:p>
        </w:tc>
      </w:tr>
      <w:tr w:rsidR="00027890" w:rsidRPr="00423815" w14:paraId="30C55BF2" w14:textId="77777777" w:rsidTr="00675839">
        <w:trPr>
          <w:trHeight w:val="144"/>
          <w:tblHeader/>
          <w:ins w:id="292" w:author="Tam, Danny@Energy" w:date="2018-11-30T09:42:00Z"/>
        </w:trPr>
        <w:tc>
          <w:tcPr>
            <w:tcW w:w="589" w:type="dxa"/>
            <w:vAlign w:val="center"/>
          </w:tcPr>
          <w:p w14:paraId="60EE7276" w14:textId="69D7929A"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93" w:author="Tam, Danny@Energy" w:date="2018-11-30T09:42:00Z"/>
                <w:rFonts w:cstheme="minorHAnsi"/>
                <w:sz w:val="18"/>
                <w:szCs w:val="18"/>
              </w:rPr>
            </w:pPr>
            <w:ins w:id="294" w:author="Tam, Danny@Energy" w:date="2018-11-30T09:42:00Z">
              <w:r w:rsidRPr="00675839">
                <w:rPr>
                  <w:rFonts w:cstheme="minorHAnsi"/>
                  <w:sz w:val="18"/>
                  <w:szCs w:val="18"/>
                </w:rPr>
                <w:t>02</w:t>
              </w:r>
            </w:ins>
          </w:p>
        </w:tc>
        <w:tc>
          <w:tcPr>
            <w:tcW w:w="3096" w:type="dxa"/>
            <w:vAlign w:val="center"/>
          </w:tcPr>
          <w:p w14:paraId="56964A72" w14:textId="0E201C47"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5" w:author="Tam, Danny@Energy" w:date="2018-11-30T09:42:00Z"/>
                <w:rFonts w:cstheme="minorHAnsi"/>
                <w:sz w:val="18"/>
                <w:szCs w:val="18"/>
              </w:rPr>
            </w:pPr>
            <w:ins w:id="296" w:author="Tam, Danny@Energy" w:date="2018-11-30T09:42:00Z">
              <w:r w:rsidRPr="00675839">
                <w:rPr>
                  <w:sz w:val="18"/>
                  <w:szCs w:val="18"/>
                </w:rPr>
                <w:t>Verification Status:</w:t>
              </w:r>
            </w:ins>
          </w:p>
        </w:tc>
        <w:tc>
          <w:tcPr>
            <w:tcW w:w="7200" w:type="dxa"/>
            <w:vAlign w:val="center"/>
          </w:tcPr>
          <w:p w14:paraId="00E98CB7" w14:textId="77777777" w:rsidR="00027890" w:rsidRPr="00675839" w:rsidRDefault="00027890" w:rsidP="00027890">
            <w:pPr>
              <w:pStyle w:val="ListParagraph"/>
              <w:keepNext/>
              <w:numPr>
                <w:ilvl w:val="0"/>
                <w:numId w:val="10"/>
              </w:numPr>
              <w:tabs>
                <w:tab w:val="left" w:pos="356"/>
              </w:tabs>
              <w:rPr>
                <w:ins w:id="297" w:author="Tam, Danny@Energy" w:date="2018-11-30T09:42:00Z"/>
                <w:rFonts w:asciiTheme="minorHAnsi" w:hAnsiTheme="minorHAnsi" w:cstheme="minorHAnsi"/>
                <w:sz w:val="18"/>
                <w:szCs w:val="18"/>
              </w:rPr>
            </w:pPr>
            <w:ins w:id="298" w:author="Tam, Danny@Energy" w:date="2018-11-30T09:42: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1AC7EF72" w14:textId="77777777" w:rsidR="00027890" w:rsidRPr="00675839" w:rsidRDefault="00027890" w:rsidP="00027890">
            <w:pPr>
              <w:pStyle w:val="ListParagraph"/>
              <w:keepNext/>
              <w:numPr>
                <w:ilvl w:val="0"/>
                <w:numId w:val="10"/>
              </w:numPr>
              <w:tabs>
                <w:tab w:val="left" w:pos="356"/>
              </w:tabs>
              <w:rPr>
                <w:ins w:id="299" w:author="Tam, Danny@Energy" w:date="2018-11-30T09:42:00Z"/>
                <w:rFonts w:asciiTheme="minorHAnsi" w:hAnsiTheme="minorHAnsi" w:cstheme="minorHAnsi"/>
                <w:sz w:val="18"/>
                <w:szCs w:val="18"/>
              </w:rPr>
            </w:pPr>
            <w:ins w:id="300" w:author="Tam, Danny@Energy" w:date="2018-11-30T09:42: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36A9F268" w14:textId="0339AD47"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1" w:author="Tam, Danny@Energy" w:date="2018-11-30T09:42:00Z"/>
                <w:rFonts w:cstheme="minorHAnsi"/>
                <w:sz w:val="18"/>
                <w:szCs w:val="18"/>
              </w:rPr>
            </w:pPr>
            <w:ins w:id="302" w:author="Tam, Danny@Energy" w:date="2018-11-30T09:42: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027890" w:rsidRPr="00423815" w14:paraId="45C31E5F" w14:textId="77777777" w:rsidTr="00675839">
        <w:trPr>
          <w:trHeight w:val="144"/>
          <w:tblHeader/>
          <w:ins w:id="303" w:author="Tam, Danny@Energy" w:date="2018-11-30T09:42:00Z"/>
        </w:trPr>
        <w:tc>
          <w:tcPr>
            <w:tcW w:w="589" w:type="dxa"/>
          </w:tcPr>
          <w:p w14:paraId="6365C2B3" w14:textId="56B938FF"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4" w:author="Tam, Danny@Energy" w:date="2018-11-30T09:42:00Z"/>
                <w:rFonts w:cstheme="minorHAnsi"/>
                <w:sz w:val="18"/>
                <w:szCs w:val="18"/>
              </w:rPr>
            </w:pPr>
            <w:ins w:id="305" w:author="Tam, Danny@Energy" w:date="2018-11-30T09:42:00Z">
              <w:r w:rsidRPr="00675839">
                <w:rPr>
                  <w:rFonts w:cstheme="minorHAnsi"/>
                  <w:sz w:val="18"/>
                  <w:szCs w:val="18"/>
                </w:rPr>
                <w:t>03</w:t>
              </w:r>
            </w:ins>
          </w:p>
        </w:tc>
        <w:tc>
          <w:tcPr>
            <w:tcW w:w="10296" w:type="dxa"/>
            <w:gridSpan w:val="2"/>
            <w:vAlign w:val="center"/>
          </w:tcPr>
          <w:p w14:paraId="51EB2A50" w14:textId="1ACC79AD"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6" w:author="Tam, Danny@Energy" w:date="2018-11-30T09:42:00Z"/>
                <w:rFonts w:cstheme="minorHAnsi"/>
                <w:sz w:val="18"/>
                <w:szCs w:val="18"/>
              </w:rPr>
            </w:pPr>
            <w:ins w:id="307" w:author="Tam, Danny@Energy" w:date="2018-11-30T09:42:00Z">
              <w:r w:rsidRPr="00675839">
                <w:rPr>
                  <w:sz w:val="18"/>
                  <w:szCs w:val="18"/>
                </w:rPr>
                <w:t xml:space="preserve">Correction Notes: </w:t>
              </w:r>
            </w:ins>
          </w:p>
        </w:tc>
      </w:tr>
      <w:tr w:rsidR="00027890" w:rsidRPr="00423815" w14:paraId="54A5B6D6" w14:textId="77777777" w:rsidTr="00675839">
        <w:trPr>
          <w:trHeight w:val="144"/>
          <w:tblHeader/>
        </w:trPr>
        <w:tc>
          <w:tcPr>
            <w:tcW w:w="10885" w:type="dxa"/>
            <w:gridSpan w:val="3"/>
            <w:vAlign w:val="center"/>
          </w:tcPr>
          <w:p w14:paraId="3869F9EC" w14:textId="06890C48"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ins w:id="308" w:author="Tam, Danny@Energy" w:date="2018-11-30T09:43: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309" w:author="Tam, Danny@Energy" w:date="2018-11-30T09:42:00Z">
              <w:r w:rsidRPr="00675839" w:rsidDel="00027890">
                <w:rPr>
                  <w:rFonts w:cstheme="minorHAnsi"/>
                  <w:b/>
                  <w:sz w:val="18"/>
                  <w:szCs w:val="20"/>
                </w:rPr>
                <w:delText xml:space="preserve">The responsible person’s signature on this compliance document affirms that all applicable requirements in this table have been met.  </w:delText>
              </w:r>
            </w:del>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4410"/>
        <w:gridCol w:w="5940"/>
      </w:tblGrid>
      <w:tr w:rsidR="00FC48ED" w:rsidRPr="00423815" w14:paraId="13FE5902" w14:textId="77777777" w:rsidTr="00675839">
        <w:trPr>
          <w:trHeight w:val="144"/>
          <w:tblHeader/>
        </w:trPr>
        <w:tc>
          <w:tcPr>
            <w:tcW w:w="10885" w:type="dxa"/>
            <w:gridSpan w:val="3"/>
            <w:tcBorders>
              <w:bottom w:val="single" w:sz="4" w:space="0" w:color="auto"/>
            </w:tcBorders>
          </w:tcPr>
          <w:p w14:paraId="40AD3E50" w14:textId="5F4E0CA3" w:rsidR="00FC48ED" w:rsidRPr="00423815"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del w:id="310" w:author="Tam, Danny@Energy" w:date="2018-11-29T14:53:00Z">
              <w:r w:rsidDel="006B010C">
                <w:rPr>
                  <w:rFonts w:cstheme="minorHAnsi"/>
                  <w:b/>
                  <w:sz w:val="20"/>
                  <w:szCs w:val="20"/>
                </w:rPr>
                <w:delText>H</w:delText>
              </w:r>
            </w:del>
            <w:ins w:id="311" w:author="Tam, Danny@Energy" w:date="2018-11-29T15:34:00Z">
              <w:r w:rsidR="004B7504">
                <w:rPr>
                  <w:rFonts w:cstheme="minorHAnsi"/>
                  <w:b/>
                  <w:sz w:val="20"/>
                  <w:szCs w:val="20"/>
                </w:rPr>
                <w:t>H</w:t>
              </w:r>
            </w:ins>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 xml:space="preserve">(PP-H) </w:t>
            </w:r>
            <w:r w:rsidR="007F5858" w:rsidRPr="00423815">
              <w:rPr>
                <w:rFonts w:cstheme="minorHAnsi"/>
                <w:b/>
                <w:sz w:val="20"/>
                <w:szCs w:val="20"/>
              </w:rPr>
              <w:t>(</w:t>
            </w:r>
            <w:r w:rsidR="00D00F06" w:rsidRPr="00423815">
              <w:rPr>
                <w:rFonts w:cstheme="minorHAnsi"/>
                <w:b/>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78EDEBAA" w14:textId="77777777" w:rsidTr="00675839">
        <w:trPr>
          <w:trHeight w:val="144"/>
          <w:tblHeader/>
        </w:trPr>
        <w:tc>
          <w:tcPr>
            <w:tcW w:w="535" w:type="dxa"/>
            <w:vAlign w:val="center"/>
          </w:tcPr>
          <w:p w14:paraId="1FA94F0F"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350" w:type="dxa"/>
            <w:gridSpan w:val="2"/>
            <w:vAlign w:val="center"/>
          </w:tcPr>
          <w:p w14:paraId="3D4AC82B" w14:textId="6C75172E"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Each central manifold has 5 feet or less of pipe between manifo</w:t>
            </w:r>
            <w:r w:rsidR="00D00F06" w:rsidRPr="00675839">
              <w:rPr>
                <w:rFonts w:cstheme="minorHAnsi"/>
                <w:sz w:val="18"/>
                <w:szCs w:val="20"/>
              </w:rPr>
              <w:t>ld and water heater.</w:t>
            </w:r>
          </w:p>
        </w:tc>
      </w:tr>
      <w:tr w:rsidR="00FC48ED" w:rsidRPr="00423815" w14:paraId="744E578E" w14:textId="77777777" w:rsidTr="00675839">
        <w:trPr>
          <w:trHeight w:val="144"/>
          <w:tblHeader/>
        </w:trPr>
        <w:tc>
          <w:tcPr>
            <w:tcW w:w="535" w:type="dxa"/>
            <w:vAlign w:val="center"/>
          </w:tcPr>
          <w:p w14:paraId="5A76D4FD"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02</w:t>
            </w:r>
          </w:p>
        </w:tc>
        <w:tc>
          <w:tcPr>
            <w:tcW w:w="10350" w:type="dxa"/>
            <w:gridSpan w:val="2"/>
            <w:vAlign w:val="center"/>
          </w:tcPr>
          <w:p w14:paraId="1BD5CE0C" w14:textId="68D5213A"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For manifolds that include valves, the manifold must be readily accessible in accorda</w:t>
            </w:r>
            <w:r w:rsidR="00C048CC" w:rsidRPr="00675839">
              <w:rPr>
                <w:rFonts w:cstheme="minorHAnsi"/>
                <w:sz w:val="18"/>
                <w:szCs w:val="20"/>
              </w:rPr>
              <w:t>nce with the plumbing code. (RA</w:t>
            </w:r>
            <w:r w:rsidRPr="00675839">
              <w:rPr>
                <w:rFonts w:cstheme="minorHAnsi"/>
                <w:sz w:val="18"/>
                <w:szCs w:val="20"/>
              </w:rPr>
              <w:t>4.4.4)</w:t>
            </w:r>
          </w:p>
        </w:tc>
      </w:tr>
      <w:tr w:rsidR="00FC48ED" w:rsidRPr="00423815" w14:paraId="62042D63" w14:textId="77777777" w:rsidTr="00675839">
        <w:trPr>
          <w:trHeight w:val="144"/>
          <w:tblHeader/>
        </w:trPr>
        <w:tc>
          <w:tcPr>
            <w:tcW w:w="535" w:type="dxa"/>
            <w:vAlign w:val="center"/>
          </w:tcPr>
          <w:p w14:paraId="7C81E17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03</w:t>
            </w:r>
          </w:p>
        </w:tc>
        <w:tc>
          <w:tcPr>
            <w:tcW w:w="10350" w:type="dxa"/>
            <w:gridSpan w:val="2"/>
            <w:vAlign w:val="center"/>
          </w:tcPr>
          <w:p w14:paraId="1DB27376" w14:textId="1FD8DE28"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Hot water distribution system piping from the manifold to the fixtures and appliances must take the most direct path.  For example, piping from a second story manifold cannot sup</w:t>
            </w:r>
            <w:r w:rsidR="00D00F06" w:rsidRPr="00675839">
              <w:rPr>
                <w:rFonts w:cstheme="minorHAnsi"/>
                <w:sz w:val="18"/>
                <w:szCs w:val="20"/>
              </w:rPr>
              <w:t xml:space="preserve">ply the first floor. </w:t>
            </w:r>
          </w:p>
        </w:tc>
      </w:tr>
      <w:tr w:rsidR="00FC48ED" w:rsidRPr="00423815" w14:paraId="662FB544" w14:textId="77777777" w:rsidTr="00675839">
        <w:trPr>
          <w:trHeight w:val="144"/>
          <w:tblHeader/>
        </w:trPr>
        <w:tc>
          <w:tcPr>
            <w:tcW w:w="535" w:type="dxa"/>
            <w:vAlign w:val="center"/>
          </w:tcPr>
          <w:p w14:paraId="554E1FA8"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04</w:t>
            </w:r>
          </w:p>
        </w:tc>
        <w:tc>
          <w:tcPr>
            <w:tcW w:w="10350" w:type="dxa"/>
            <w:gridSpan w:val="2"/>
            <w:vAlign w:val="center"/>
          </w:tcPr>
          <w:p w14:paraId="31215111" w14:textId="52C95A67" w:rsidR="00FC48ED" w:rsidRPr="00675839" w:rsidRDefault="00FC48ED" w:rsidP="009A3EC7">
            <w:pPr>
              <w:keepNext/>
              <w:autoSpaceDE w:val="0"/>
              <w:autoSpaceDN w:val="0"/>
              <w:adjustRightInd w:val="0"/>
              <w:spacing w:after="0" w:line="240" w:lineRule="auto"/>
              <w:rPr>
                <w:rFonts w:cstheme="minorHAnsi"/>
                <w:sz w:val="18"/>
                <w:szCs w:val="20"/>
              </w:rPr>
            </w:pPr>
            <w:r w:rsidRPr="00675839">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675839">
              <w:rPr>
                <w:rFonts w:cstheme="minorHAnsi"/>
                <w:sz w:val="18"/>
                <w:szCs w:val="20"/>
              </w:rPr>
              <w:t xml:space="preserve">LE 120.3-A. </w:t>
            </w:r>
          </w:p>
        </w:tc>
      </w:tr>
      <w:tr w:rsidR="00027890" w:rsidRPr="00423815" w14:paraId="782F5444" w14:textId="77777777" w:rsidTr="00675839">
        <w:trPr>
          <w:trHeight w:val="144"/>
          <w:tblHeader/>
          <w:ins w:id="312" w:author="Tam, Danny@Energy" w:date="2018-11-30T09:46:00Z"/>
        </w:trPr>
        <w:tc>
          <w:tcPr>
            <w:tcW w:w="535" w:type="dxa"/>
            <w:vAlign w:val="center"/>
          </w:tcPr>
          <w:p w14:paraId="3733D253" w14:textId="34900660"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13" w:author="Tam, Danny@Energy" w:date="2018-11-30T09:46:00Z"/>
                <w:rFonts w:cstheme="minorHAnsi"/>
                <w:sz w:val="18"/>
                <w:szCs w:val="18"/>
              </w:rPr>
            </w:pPr>
            <w:ins w:id="314" w:author="Tam, Danny@Energy" w:date="2018-11-30T09:46:00Z">
              <w:r w:rsidRPr="00675839">
                <w:rPr>
                  <w:rFonts w:cstheme="minorHAnsi"/>
                  <w:sz w:val="18"/>
                  <w:szCs w:val="18"/>
                </w:rPr>
                <w:t>05</w:t>
              </w:r>
            </w:ins>
          </w:p>
        </w:tc>
        <w:tc>
          <w:tcPr>
            <w:tcW w:w="4410" w:type="dxa"/>
            <w:vAlign w:val="center"/>
          </w:tcPr>
          <w:p w14:paraId="5F540C7E" w14:textId="145158A9" w:rsidR="00027890" w:rsidRPr="00675839" w:rsidRDefault="00027890" w:rsidP="00027890">
            <w:pPr>
              <w:keepNext/>
              <w:autoSpaceDE w:val="0"/>
              <w:autoSpaceDN w:val="0"/>
              <w:adjustRightInd w:val="0"/>
              <w:spacing w:after="0" w:line="240" w:lineRule="auto"/>
              <w:rPr>
                <w:ins w:id="315" w:author="Tam, Danny@Energy" w:date="2018-11-30T09:46:00Z"/>
                <w:rFonts w:cstheme="minorHAnsi"/>
                <w:sz w:val="18"/>
                <w:szCs w:val="18"/>
              </w:rPr>
            </w:pPr>
            <w:ins w:id="316" w:author="Tam, Danny@Energy" w:date="2018-11-30T09:46:00Z">
              <w:r w:rsidRPr="00675839">
                <w:rPr>
                  <w:sz w:val="18"/>
                  <w:szCs w:val="18"/>
                </w:rPr>
                <w:t>Verification Status:</w:t>
              </w:r>
            </w:ins>
          </w:p>
        </w:tc>
        <w:tc>
          <w:tcPr>
            <w:tcW w:w="5940" w:type="dxa"/>
            <w:vAlign w:val="center"/>
          </w:tcPr>
          <w:p w14:paraId="0FC2FF53" w14:textId="77777777" w:rsidR="00027890" w:rsidRPr="00675839" w:rsidRDefault="00027890" w:rsidP="00027890">
            <w:pPr>
              <w:pStyle w:val="ListParagraph"/>
              <w:keepNext/>
              <w:numPr>
                <w:ilvl w:val="0"/>
                <w:numId w:val="10"/>
              </w:numPr>
              <w:tabs>
                <w:tab w:val="left" w:pos="356"/>
              </w:tabs>
              <w:rPr>
                <w:ins w:id="317" w:author="Tam, Danny@Energy" w:date="2018-11-30T09:46:00Z"/>
                <w:rFonts w:asciiTheme="minorHAnsi" w:hAnsiTheme="minorHAnsi" w:cstheme="minorHAnsi"/>
                <w:sz w:val="18"/>
                <w:szCs w:val="18"/>
              </w:rPr>
            </w:pPr>
            <w:ins w:id="318" w:author="Tam, Danny@Energy" w:date="2018-11-30T09:46: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46C9C1E8" w14:textId="77777777" w:rsidR="00027890" w:rsidRPr="00675839" w:rsidRDefault="00027890" w:rsidP="00027890">
            <w:pPr>
              <w:pStyle w:val="ListParagraph"/>
              <w:keepNext/>
              <w:numPr>
                <w:ilvl w:val="0"/>
                <w:numId w:val="10"/>
              </w:numPr>
              <w:tabs>
                <w:tab w:val="left" w:pos="356"/>
              </w:tabs>
              <w:rPr>
                <w:ins w:id="319" w:author="Tam, Danny@Energy" w:date="2018-11-30T09:46:00Z"/>
                <w:rFonts w:asciiTheme="minorHAnsi" w:hAnsiTheme="minorHAnsi" w:cstheme="minorHAnsi"/>
                <w:sz w:val="18"/>
                <w:szCs w:val="18"/>
              </w:rPr>
            </w:pPr>
            <w:ins w:id="320" w:author="Tam, Danny@Energy" w:date="2018-11-30T09:46: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5A187AE4" w14:textId="4520C84F" w:rsidR="00027890" w:rsidRPr="00675839" w:rsidRDefault="00027890" w:rsidP="00675839">
            <w:pPr>
              <w:pStyle w:val="ListParagraph"/>
              <w:keepNext/>
              <w:numPr>
                <w:ilvl w:val="0"/>
                <w:numId w:val="10"/>
              </w:numPr>
              <w:autoSpaceDE w:val="0"/>
              <w:autoSpaceDN w:val="0"/>
              <w:adjustRightInd w:val="0"/>
              <w:rPr>
                <w:ins w:id="321" w:author="Tam, Danny@Energy" w:date="2018-11-30T09:46:00Z"/>
                <w:rFonts w:cstheme="minorHAnsi"/>
                <w:sz w:val="18"/>
                <w:szCs w:val="18"/>
              </w:rPr>
            </w:pPr>
            <w:ins w:id="322" w:author="Tam, Danny@Energy" w:date="2018-11-30T09:46: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027890" w:rsidRPr="00423815" w14:paraId="65A536E1" w14:textId="77777777" w:rsidTr="00675839">
        <w:trPr>
          <w:trHeight w:val="144"/>
          <w:tblHeader/>
          <w:ins w:id="323" w:author="Tam, Danny@Energy" w:date="2018-11-30T09:46:00Z"/>
        </w:trPr>
        <w:tc>
          <w:tcPr>
            <w:tcW w:w="535" w:type="dxa"/>
          </w:tcPr>
          <w:p w14:paraId="6900F374" w14:textId="15B14F2D"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4" w:author="Tam, Danny@Energy" w:date="2018-11-30T09:46:00Z"/>
                <w:rFonts w:cstheme="minorHAnsi"/>
                <w:sz w:val="18"/>
                <w:szCs w:val="18"/>
              </w:rPr>
            </w:pPr>
            <w:ins w:id="325" w:author="Tam, Danny@Energy" w:date="2018-11-30T09:46:00Z">
              <w:r w:rsidRPr="00675839">
                <w:rPr>
                  <w:rFonts w:cstheme="minorHAnsi"/>
                  <w:sz w:val="18"/>
                  <w:szCs w:val="18"/>
                </w:rPr>
                <w:t>06</w:t>
              </w:r>
            </w:ins>
          </w:p>
        </w:tc>
        <w:tc>
          <w:tcPr>
            <w:tcW w:w="10350" w:type="dxa"/>
            <w:gridSpan w:val="2"/>
            <w:vAlign w:val="center"/>
          </w:tcPr>
          <w:p w14:paraId="64888D65" w14:textId="4E3727F8" w:rsidR="00027890" w:rsidRPr="00675839" w:rsidRDefault="00027890" w:rsidP="00027890">
            <w:pPr>
              <w:keepNext/>
              <w:autoSpaceDE w:val="0"/>
              <w:autoSpaceDN w:val="0"/>
              <w:adjustRightInd w:val="0"/>
              <w:spacing w:after="0" w:line="240" w:lineRule="auto"/>
              <w:rPr>
                <w:ins w:id="326" w:author="Tam, Danny@Energy" w:date="2018-11-30T09:46:00Z"/>
                <w:rFonts w:cstheme="minorHAnsi"/>
                <w:sz w:val="18"/>
                <w:szCs w:val="18"/>
              </w:rPr>
            </w:pPr>
            <w:ins w:id="327" w:author="Tam, Danny@Energy" w:date="2018-11-30T09:46:00Z">
              <w:r w:rsidRPr="00675839">
                <w:rPr>
                  <w:sz w:val="18"/>
                  <w:szCs w:val="18"/>
                </w:rPr>
                <w:t xml:space="preserve">Correction Notes: </w:t>
              </w:r>
            </w:ins>
          </w:p>
        </w:tc>
      </w:tr>
      <w:tr w:rsidR="00027890" w:rsidRPr="00423815" w14:paraId="60F4F86B" w14:textId="77777777" w:rsidTr="00675839">
        <w:trPr>
          <w:trHeight w:val="144"/>
          <w:tblHeader/>
        </w:trPr>
        <w:tc>
          <w:tcPr>
            <w:tcW w:w="10885" w:type="dxa"/>
            <w:gridSpan w:val="3"/>
            <w:vAlign w:val="center"/>
          </w:tcPr>
          <w:p w14:paraId="4F49E577" w14:textId="05C0F8C6"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ins w:id="328" w:author="Tam, Danny@Energy" w:date="2018-11-30T09:4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329" w:author="Tam, Danny@Energy" w:date="2018-11-30T09:47:00Z">
              <w:r w:rsidRPr="00675839" w:rsidDel="00027890">
                <w:rPr>
                  <w:rFonts w:cstheme="minorHAnsi"/>
                  <w:b/>
                  <w:sz w:val="18"/>
                  <w:szCs w:val="20"/>
                </w:rPr>
                <w:delText xml:space="preserve">The responsible person’s signature on this compliance document affirms that all applicable requirements in this table have been met.  </w:delText>
              </w:r>
            </w:del>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6B010C" w:rsidRPr="006B010C" w14:paraId="38B1DFE0" w14:textId="77777777" w:rsidTr="00675839">
        <w:trPr>
          <w:trHeight w:val="288"/>
          <w:tblHeader/>
          <w:ins w:id="330" w:author="Tam, Danny@Energy" w:date="2018-11-29T14:5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ins w:id="331" w:author="Tam, Danny@Energy" w:date="2018-11-29T14:53:00Z"/>
                <w:rFonts w:eastAsia="Calibri" w:cstheme="minorHAnsi"/>
                <w:sz w:val="20"/>
                <w:szCs w:val="20"/>
              </w:rPr>
            </w:pPr>
            <w:ins w:id="332" w:author="Tam, Danny@Energy" w:date="2018-11-29T15:34:00Z">
              <w:r>
                <w:rPr>
                  <w:rFonts w:eastAsia="Calibri" w:cstheme="minorHAnsi"/>
                  <w:b/>
                  <w:sz w:val="20"/>
                  <w:szCs w:val="20"/>
                </w:rPr>
                <w:t>I</w:t>
              </w:r>
            </w:ins>
            <w:ins w:id="333" w:author="Tam, Danny@Energy" w:date="2018-11-29T14:53:00Z">
              <w:r w:rsidR="006B010C" w:rsidRPr="006B010C">
                <w:rPr>
                  <w:rFonts w:eastAsia="Calibri" w:cstheme="minorHAnsi"/>
                  <w:b/>
                  <w:sz w:val="20"/>
                  <w:szCs w:val="20"/>
                </w:rPr>
                <w:t>. Parallel Piping Requirements (PP) (RA4.4.4)</w:t>
              </w:r>
            </w:ins>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4" w:author="Tam, Danny@Energy" w:date="2018-11-29T14:53:00Z"/>
                <w:rFonts w:eastAsia="Calibri" w:cstheme="minorHAnsi"/>
                <w:b/>
                <w:sz w:val="20"/>
                <w:szCs w:val="20"/>
              </w:rPr>
            </w:pPr>
            <w:ins w:id="335" w:author="Tam, Danny@Energy" w:date="2018-11-29T14:53:00Z">
              <w:r w:rsidRPr="006B010C">
                <w:rPr>
                  <w:rFonts w:eastAsia="Calibri" w:cstheme="minorHAnsi"/>
                  <w:sz w:val="20"/>
                  <w:szCs w:val="20"/>
                </w:rPr>
                <w:t>Systems that utilize this distribution type shall comply with these requirements.</w:t>
              </w:r>
            </w:ins>
          </w:p>
        </w:tc>
      </w:tr>
      <w:tr w:rsidR="006B010C" w:rsidRPr="006B010C" w14:paraId="4A5D176F" w14:textId="77777777" w:rsidTr="00675839">
        <w:trPr>
          <w:cantSplit/>
          <w:trHeight w:val="288"/>
          <w:tblHeader/>
          <w:ins w:id="336" w:author="Tam, Danny@Energy" w:date="2018-11-29T14:53:00Z"/>
        </w:trPr>
        <w:tc>
          <w:tcPr>
            <w:tcW w:w="535" w:type="dxa"/>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37" w:author="Tam, Danny@Energy" w:date="2018-11-29T14:53:00Z"/>
                <w:rFonts w:eastAsia="Calibri" w:cstheme="minorHAnsi"/>
                <w:sz w:val="20"/>
                <w:szCs w:val="20"/>
              </w:rPr>
            </w:pPr>
            <w:ins w:id="338" w:author="Tam, Danny@Energy" w:date="2018-11-29T14:53:00Z">
              <w:r w:rsidRPr="006B010C">
                <w:rPr>
                  <w:rFonts w:eastAsia="Calibri" w:cstheme="minorHAnsi"/>
                  <w:sz w:val="20"/>
                  <w:szCs w:val="20"/>
                </w:rPr>
                <w:t>01</w:t>
              </w:r>
            </w:ins>
          </w:p>
        </w:tc>
        <w:tc>
          <w:tcPr>
            <w:tcW w:w="10255" w:type="dxa"/>
            <w:vAlign w:val="center"/>
          </w:tcPr>
          <w:p w14:paraId="161BFA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9" w:author="Tam, Danny@Energy" w:date="2018-11-29T14:53:00Z"/>
                <w:rFonts w:eastAsia="Calibri" w:cstheme="minorHAnsi"/>
                <w:sz w:val="18"/>
                <w:szCs w:val="20"/>
              </w:rPr>
            </w:pPr>
            <w:ins w:id="340" w:author="Tam, Danny@Energy" w:date="2018-11-29T14:53:00Z">
              <w:r w:rsidRPr="006B010C">
                <w:rPr>
                  <w:rFonts w:eastAsia="Calibri" w:cstheme="minorHAnsi"/>
                  <w:sz w:val="18"/>
                  <w:szCs w:val="20"/>
                </w:rPr>
                <w:t xml:space="preserve">Each central manifold has 15 feet or less of pipe between manifold and water heater </w:t>
              </w:r>
            </w:ins>
          </w:p>
        </w:tc>
      </w:tr>
      <w:tr w:rsidR="006B010C" w:rsidRPr="006B010C" w14:paraId="412961C4" w14:textId="77777777" w:rsidTr="00675839">
        <w:trPr>
          <w:cantSplit/>
          <w:trHeight w:val="288"/>
          <w:tblHeader/>
          <w:ins w:id="341" w:author="Tam, Danny@Energy" w:date="2018-11-29T14:53:00Z"/>
        </w:trPr>
        <w:tc>
          <w:tcPr>
            <w:tcW w:w="535"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2" w:author="Tam, Danny@Energy" w:date="2018-11-29T14:53:00Z"/>
                <w:rFonts w:eastAsia="Calibri" w:cstheme="minorHAnsi"/>
                <w:sz w:val="20"/>
                <w:szCs w:val="20"/>
              </w:rPr>
            </w:pPr>
            <w:ins w:id="343" w:author="Tam, Danny@Energy" w:date="2018-11-29T14:53:00Z">
              <w:r w:rsidRPr="006B010C">
                <w:rPr>
                  <w:rFonts w:eastAsia="Calibri" w:cstheme="minorHAnsi"/>
                  <w:sz w:val="20"/>
                  <w:szCs w:val="20"/>
                </w:rPr>
                <w:t>02</w:t>
              </w:r>
            </w:ins>
          </w:p>
        </w:tc>
        <w:tc>
          <w:tcPr>
            <w:tcW w:w="10255"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4" w:author="Tam, Danny@Energy" w:date="2018-11-29T14:53:00Z"/>
                <w:rFonts w:eastAsia="Calibri" w:cstheme="minorHAnsi"/>
                <w:sz w:val="18"/>
                <w:szCs w:val="20"/>
              </w:rPr>
            </w:pPr>
            <w:ins w:id="345" w:author="Tam, Danny@Energy" w:date="2018-11-29T14:53:00Z">
              <w:r w:rsidRPr="006B010C">
                <w:rPr>
                  <w:rFonts w:eastAsia="Calibri" w:cstheme="minorHAnsi"/>
                  <w:sz w:val="18"/>
                  <w:szCs w:val="20"/>
                </w:rPr>
                <w:t xml:space="preserve">For manifolds that include valves, the manifold must be readily accessible in accordance with the plumbing code. </w:t>
              </w:r>
            </w:ins>
          </w:p>
        </w:tc>
      </w:tr>
      <w:tr w:rsidR="006B010C" w:rsidRPr="006B010C" w14:paraId="234ECB81" w14:textId="77777777" w:rsidTr="00675839">
        <w:trPr>
          <w:cantSplit/>
          <w:trHeight w:val="288"/>
          <w:tblHeader/>
          <w:ins w:id="346" w:author="Tam, Danny@Energy" w:date="2018-11-29T14:53:00Z"/>
        </w:trPr>
        <w:tc>
          <w:tcPr>
            <w:tcW w:w="535"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47" w:author="Tam, Danny@Energy" w:date="2018-11-29T14:53:00Z"/>
                <w:rFonts w:eastAsia="Calibri" w:cstheme="minorHAnsi"/>
                <w:sz w:val="20"/>
                <w:szCs w:val="20"/>
              </w:rPr>
            </w:pPr>
            <w:ins w:id="348" w:author="Tam, Danny@Energy" w:date="2018-11-29T14:53:00Z">
              <w:r w:rsidRPr="006B010C">
                <w:rPr>
                  <w:rFonts w:eastAsia="Calibri" w:cstheme="minorHAnsi"/>
                  <w:sz w:val="20"/>
                  <w:szCs w:val="20"/>
                </w:rPr>
                <w:t>03</w:t>
              </w:r>
            </w:ins>
          </w:p>
        </w:tc>
        <w:tc>
          <w:tcPr>
            <w:tcW w:w="10255" w:type="dxa"/>
            <w:vAlign w:val="center"/>
          </w:tcPr>
          <w:p w14:paraId="51040C0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9" w:author="Tam, Danny@Energy" w:date="2018-11-29T14:53:00Z"/>
                <w:rFonts w:eastAsia="Calibri" w:cstheme="minorHAnsi"/>
                <w:sz w:val="18"/>
                <w:szCs w:val="20"/>
              </w:rPr>
            </w:pPr>
            <w:ins w:id="350" w:author="Tam, Danny@Energy" w:date="2018-11-29T14:53:00Z">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ins>
          </w:p>
        </w:tc>
      </w:tr>
      <w:tr w:rsidR="006B010C" w:rsidRPr="006B010C" w14:paraId="0CDC6A95" w14:textId="77777777" w:rsidTr="00675839">
        <w:trPr>
          <w:cantSplit/>
          <w:trHeight w:val="288"/>
          <w:tblHeader/>
          <w:ins w:id="351" w:author="Tam, Danny@Energy" w:date="2018-11-29T14:53:00Z"/>
        </w:trPr>
        <w:tc>
          <w:tcPr>
            <w:tcW w:w="535"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2" w:author="Tam, Danny@Energy" w:date="2018-11-29T14:53:00Z"/>
                <w:rFonts w:eastAsia="Calibri" w:cstheme="minorHAnsi"/>
                <w:sz w:val="20"/>
                <w:szCs w:val="20"/>
              </w:rPr>
            </w:pPr>
            <w:ins w:id="353" w:author="Tam, Danny@Energy" w:date="2018-11-29T14:53:00Z">
              <w:r w:rsidRPr="006B010C">
                <w:rPr>
                  <w:rFonts w:eastAsia="Calibri" w:cstheme="minorHAnsi"/>
                  <w:sz w:val="20"/>
                  <w:szCs w:val="20"/>
                </w:rPr>
                <w:t>04</w:t>
              </w:r>
            </w:ins>
          </w:p>
        </w:tc>
        <w:tc>
          <w:tcPr>
            <w:tcW w:w="10255" w:type="dxa"/>
            <w:vAlign w:val="center"/>
          </w:tcPr>
          <w:p w14:paraId="11BFF9B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4" w:author="Tam, Danny@Energy" w:date="2018-11-29T14:53:00Z"/>
                <w:rFonts w:eastAsia="Calibri" w:cstheme="minorHAnsi"/>
                <w:sz w:val="18"/>
                <w:szCs w:val="20"/>
              </w:rPr>
            </w:pPr>
            <w:ins w:id="355" w:author="Tam, Danny@Energy" w:date="2018-11-29T14:53:00Z">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ins>
          </w:p>
        </w:tc>
      </w:tr>
      <w:tr w:rsidR="006B010C" w:rsidRPr="006B010C" w14:paraId="1FA6BE7A" w14:textId="77777777" w:rsidTr="00675839">
        <w:trPr>
          <w:trHeight w:hRule="exact" w:val="286"/>
          <w:tblHeader/>
          <w:ins w:id="356" w:author="Tam, Danny@Energy" w:date="2018-11-29T14:5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ins w:id="357" w:author="Tam, Danny@Energy" w:date="2018-11-29T14:53:00Z"/>
                <w:rFonts w:eastAsia="Calibri" w:cstheme="minorHAnsi"/>
                <w:b/>
                <w:sz w:val="18"/>
                <w:szCs w:val="20"/>
              </w:rPr>
            </w:pPr>
            <w:ins w:id="358" w:author="Tam, Danny@Energy" w:date="2018-11-29T14:53:00Z">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ins>
          </w:p>
          <w:p w14:paraId="112DA885" w14:textId="77777777" w:rsidR="006B010C" w:rsidRPr="006B010C" w:rsidRDefault="006B010C" w:rsidP="006B010C">
            <w:pPr>
              <w:keepNext/>
              <w:spacing w:after="0" w:line="240" w:lineRule="auto"/>
              <w:rPr>
                <w:ins w:id="359" w:author="Tam, Danny@Energy" w:date="2018-11-29T14:53:00Z"/>
                <w:rFonts w:eastAsia="Calibri" w:cstheme="minorHAnsi"/>
                <w:b/>
                <w:sz w:val="18"/>
                <w:szCs w:val="20"/>
              </w:rPr>
            </w:pPr>
            <w:ins w:id="360" w:author="Tam, Danny@Energy" w:date="2018-11-29T14:53:00Z">
              <w:r w:rsidRPr="006B010C">
                <w:rPr>
                  <w:rFonts w:eastAsia="Calibri" w:cstheme="minorHAnsi"/>
                  <w:b/>
                  <w:sz w:val="18"/>
                  <w:szCs w:val="20"/>
                </w:rPr>
                <w:t xml:space="preserve">et.  </w:t>
              </w:r>
            </w:ins>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ins w:id="361" w:author="Tam, Danny@Energy" w:date="2018-11-29T14:53:00Z"/>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362" w:author="Tam, Danny@Energy" w:date="2018-11-29T14:53:00Z"/>
                <w:rFonts w:eastAsia="Calibri" w:cstheme="minorHAnsi"/>
                <w:b/>
                <w:sz w:val="20"/>
                <w:szCs w:val="20"/>
              </w:rPr>
            </w:pPr>
            <w:ins w:id="363" w:author="Tam, Danny@Energy" w:date="2018-11-29T15:35:00Z">
              <w:r>
                <w:rPr>
                  <w:rFonts w:eastAsia="Calibri" w:cstheme="minorHAnsi"/>
                  <w:b/>
                  <w:sz w:val="20"/>
                  <w:szCs w:val="20"/>
                </w:rPr>
                <w:t>J</w:t>
              </w:r>
            </w:ins>
            <w:ins w:id="364" w:author="Tam, Danny@Energy" w:date="2018-11-29T14:53:00Z">
              <w:r w:rsidR="006B010C" w:rsidRPr="006B010C">
                <w:rPr>
                  <w:rFonts w:eastAsia="Calibri" w:cstheme="minorHAnsi"/>
                  <w:b/>
                  <w:sz w:val="20"/>
                  <w:szCs w:val="20"/>
                </w:rPr>
                <w:t>. Point of Use Requirements (POU) (RA4.4.5)</w:t>
              </w:r>
            </w:ins>
          </w:p>
          <w:p w14:paraId="017ED46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365" w:author="Tam, Danny@Energy" w:date="2018-11-29T14:53:00Z"/>
                <w:rFonts w:eastAsia="Calibri" w:cstheme="minorHAnsi"/>
                <w:b/>
                <w:sz w:val="20"/>
                <w:szCs w:val="20"/>
              </w:rPr>
            </w:pPr>
            <w:ins w:id="366" w:author="Tam, Danny@Energy" w:date="2018-11-29T14:53:00Z">
              <w:r w:rsidRPr="006B010C">
                <w:rPr>
                  <w:rFonts w:eastAsia="Calibri" w:cstheme="minorHAnsi"/>
                  <w:sz w:val="20"/>
                  <w:szCs w:val="20"/>
                </w:rPr>
                <w:t>Systems that utilize this distribution type shall comply with these requirements</w:t>
              </w:r>
            </w:ins>
          </w:p>
        </w:tc>
      </w:tr>
      <w:tr w:rsidR="006B010C" w:rsidRPr="006B010C" w14:paraId="2791BD35" w14:textId="77777777" w:rsidTr="00B07F5E">
        <w:trPr>
          <w:trHeight w:val="1808"/>
          <w:tblHeader/>
          <w:ins w:id="367" w:author="Tam, Danny@Energy" w:date="2018-11-29T14:53:00Z"/>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ins w:id="368" w:author="Tam, Danny@Energy" w:date="2018-11-29T14:53:00Z"/>
                <w:rFonts w:eastAsia="Calibri" w:cstheme="minorHAnsi"/>
                <w:sz w:val="20"/>
                <w:szCs w:val="20"/>
              </w:rPr>
            </w:pPr>
            <w:ins w:id="369" w:author="Tam, Danny@Energy" w:date="2018-11-29T14:53:00Z">
              <w:r w:rsidRPr="006B010C">
                <w:rPr>
                  <w:rFonts w:eastAsia="Calibri" w:cstheme="minorHAnsi"/>
                  <w:sz w:val="20"/>
                  <w:szCs w:val="20"/>
                </w:rPr>
                <w:t>01</w:t>
              </w:r>
            </w:ins>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370" w:author="Tam, Danny@Energy" w:date="2018-11-29T14:53:00Z"/>
                <w:rFonts w:eastAsia="Calibri" w:cstheme="minorHAnsi"/>
                <w:sz w:val="18"/>
                <w:szCs w:val="20"/>
              </w:rPr>
            </w:pPr>
            <w:ins w:id="371" w:author="Tam, Danny@Energy" w:date="2018-11-29T14:53:00Z">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ins>
          </w:p>
          <w:p w14:paraId="30246DDA" w14:textId="77777777" w:rsidR="006B010C" w:rsidRPr="006B010C" w:rsidRDefault="006B010C" w:rsidP="006B010C">
            <w:pPr>
              <w:keepNext/>
              <w:spacing w:after="0" w:line="240" w:lineRule="auto"/>
              <w:rPr>
                <w:ins w:id="372" w:author="Tam, Danny@Energy" w:date="2018-11-29T14:53:00Z"/>
                <w:rFonts w:eastAsia="Calibri" w:cstheme="minorHAnsi"/>
                <w:sz w:val="18"/>
                <w:szCs w:val="20"/>
              </w:rPr>
            </w:pPr>
            <w:ins w:id="373" w:author="Tam, Danny@Energy" w:date="2018-11-29T14:53:00Z">
              <w:r w:rsidRPr="006B010C">
                <w:rPr>
                  <w:rFonts w:eastAsia="Calibri" w:cstheme="minorHAnsi"/>
                  <w:sz w:val="18"/>
                  <w:szCs w:val="20"/>
                </w:rPr>
                <w:t>The maximum allowed length of piping for the longest run terminating in:</w:t>
              </w:r>
            </w:ins>
          </w:p>
          <w:p w14:paraId="00970610" w14:textId="77777777" w:rsidR="006B010C" w:rsidRPr="006B010C" w:rsidRDefault="006B010C" w:rsidP="006B010C">
            <w:pPr>
              <w:keepNext/>
              <w:spacing w:after="0" w:line="240" w:lineRule="auto"/>
              <w:rPr>
                <w:ins w:id="374" w:author="Tam, Danny@Energy" w:date="2018-11-29T14:53:00Z"/>
                <w:rFonts w:eastAsia="Calibri" w:cstheme="minorHAnsi"/>
                <w:sz w:val="12"/>
                <w:szCs w:val="20"/>
              </w:rPr>
            </w:pPr>
          </w:p>
          <w:p w14:paraId="3CD03A53" w14:textId="77777777" w:rsidR="006B010C" w:rsidRPr="006B010C" w:rsidRDefault="006B010C" w:rsidP="006B010C">
            <w:pPr>
              <w:keepNext/>
              <w:spacing w:after="0" w:line="240" w:lineRule="auto"/>
              <w:ind w:firstLine="432"/>
              <w:rPr>
                <w:ins w:id="375" w:author="Tam, Danny@Energy" w:date="2018-11-29T14:53:00Z"/>
                <w:rFonts w:eastAsia="Calibri" w:cstheme="minorHAnsi"/>
                <w:sz w:val="18"/>
                <w:szCs w:val="20"/>
              </w:rPr>
            </w:pPr>
            <w:ins w:id="376" w:author="Tam, Danny@Energy" w:date="2018-11-29T14:53:00Z">
              <w:r w:rsidRPr="006B010C">
                <w:rPr>
                  <w:rFonts w:eastAsia="Calibri" w:cstheme="minorHAnsi"/>
                  <w:sz w:val="18"/>
                  <w:szCs w:val="20"/>
                </w:rPr>
                <w:t>3/8 inch - For only one pipe size - max length allowed is 15 feet</w:t>
              </w:r>
            </w:ins>
          </w:p>
          <w:p w14:paraId="1B5A69EF" w14:textId="77777777" w:rsidR="006B010C" w:rsidRPr="006B010C" w:rsidRDefault="006B010C" w:rsidP="006B010C">
            <w:pPr>
              <w:keepNext/>
              <w:spacing w:after="0" w:line="240" w:lineRule="auto"/>
              <w:ind w:left="972"/>
              <w:rPr>
                <w:ins w:id="377" w:author="Tam, Danny@Energy" w:date="2018-11-29T14:53:00Z"/>
                <w:rFonts w:eastAsia="Calibri" w:cstheme="minorHAnsi"/>
                <w:sz w:val="18"/>
                <w:szCs w:val="20"/>
              </w:rPr>
            </w:pPr>
            <w:ins w:id="378" w:author="Tam, Danny@Energy" w:date="2018-11-29T14:53:00Z">
              <w:r w:rsidRPr="006B010C">
                <w:rPr>
                  <w:rFonts w:eastAsia="Calibri" w:cstheme="minorHAnsi"/>
                  <w:sz w:val="18"/>
                  <w:szCs w:val="20"/>
                </w:rPr>
                <w:t xml:space="preserve">      For combination pipe sizes the max allowed length of 3/8-inch piping is 7.5 feet, of ½ inch piping is 5 feet, and ¾ inch piping is 2.5 feet.</w:t>
              </w:r>
            </w:ins>
          </w:p>
          <w:p w14:paraId="769EA45A" w14:textId="77777777" w:rsidR="006B010C" w:rsidRPr="006B010C" w:rsidRDefault="006B010C" w:rsidP="006B010C">
            <w:pPr>
              <w:keepNext/>
              <w:spacing w:after="0" w:line="240" w:lineRule="auto"/>
              <w:ind w:left="972"/>
              <w:rPr>
                <w:ins w:id="379" w:author="Tam, Danny@Energy" w:date="2018-11-29T14:53:00Z"/>
                <w:rFonts w:eastAsia="Calibri" w:cstheme="minorHAnsi"/>
                <w:sz w:val="12"/>
                <w:szCs w:val="20"/>
              </w:rPr>
            </w:pPr>
          </w:p>
          <w:p w14:paraId="3F14092E" w14:textId="77777777" w:rsidR="006B010C" w:rsidRPr="006B010C" w:rsidRDefault="006B010C" w:rsidP="006B010C">
            <w:pPr>
              <w:keepNext/>
              <w:spacing w:after="0" w:line="240" w:lineRule="auto"/>
              <w:ind w:firstLine="432"/>
              <w:rPr>
                <w:ins w:id="380" w:author="Tam, Danny@Energy" w:date="2018-11-29T14:53:00Z"/>
                <w:rFonts w:eastAsia="Calibri" w:cstheme="minorHAnsi"/>
                <w:sz w:val="18"/>
                <w:szCs w:val="20"/>
              </w:rPr>
            </w:pPr>
            <w:ins w:id="381" w:author="Tam, Danny@Energy" w:date="2018-11-29T14:53:00Z">
              <w:r w:rsidRPr="006B010C">
                <w:rPr>
                  <w:rFonts w:eastAsia="Calibri" w:cstheme="minorHAnsi"/>
                  <w:sz w:val="18"/>
                  <w:szCs w:val="20"/>
                </w:rPr>
                <w:t>½ inch - For only one pipe size – max length allowed is 10 feet</w:t>
              </w:r>
            </w:ins>
          </w:p>
          <w:p w14:paraId="7EB1068B" w14:textId="77777777" w:rsidR="006B010C" w:rsidRPr="006B010C" w:rsidRDefault="006B010C" w:rsidP="006B010C">
            <w:pPr>
              <w:keepNext/>
              <w:tabs>
                <w:tab w:val="left" w:pos="1260"/>
              </w:tabs>
              <w:spacing w:after="0" w:line="240" w:lineRule="auto"/>
              <w:ind w:left="1260" w:hanging="288"/>
              <w:rPr>
                <w:ins w:id="382" w:author="Tam, Danny@Energy" w:date="2018-11-29T14:53:00Z"/>
                <w:rFonts w:eastAsia="Calibri" w:cstheme="minorHAnsi"/>
                <w:sz w:val="18"/>
                <w:szCs w:val="20"/>
              </w:rPr>
            </w:pPr>
            <w:ins w:id="383" w:author="Tam, Danny@Energy" w:date="2018-11-29T14:53:00Z">
              <w:r w:rsidRPr="006B010C">
                <w:rPr>
                  <w:rFonts w:eastAsia="Calibri" w:cstheme="minorHAnsi"/>
                  <w:sz w:val="18"/>
                  <w:szCs w:val="20"/>
                </w:rPr>
                <w:t xml:space="preserve">   For combination pipe sizes the allowed length of ½-inch piping is 5 feet, and ¾ inch piping is 2.5 feet.</w:t>
              </w:r>
            </w:ins>
          </w:p>
          <w:p w14:paraId="685504B8" w14:textId="77777777" w:rsidR="006B010C" w:rsidRPr="006B010C" w:rsidRDefault="006B010C" w:rsidP="006B010C">
            <w:pPr>
              <w:keepNext/>
              <w:tabs>
                <w:tab w:val="left" w:pos="1260"/>
              </w:tabs>
              <w:spacing w:after="0" w:line="240" w:lineRule="auto"/>
              <w:ind w:left="1260" w:hanging="288"/>
              <w:rPr>
                <w:ins w:id="384" w:author="Tam, Danny@Energy" w:date="2018-11-29T14:53:00Z"/>
                <w:rFonts w:eastAsia="Calibri" w:cstheme="minorHAnsi"/>
                <w:sz w:val="12"/>
                <w:szCs w:val="20"/>
              </w:rPr>
            </w:pPr>
          </w:p>
          <w:p w14:paraId="20A2FB5C" w14:textId="77777777" w:rsidR="006B010C" w:rsidRPr="006B010C" w:rsidRDefault="006B010C" w:rsidP="006B010C">
            <w:pPr>
              <w:keepNext/>
              <w:spacing w:after="0" w:line="240" w:lineRule="auto"/>
              <w:ind w:firstLine="432"/>
              <w:rPr>
                <w:ins w:id="385" w:author="Tam, Danny@Energy" w:date="2018-11-29T14:53:00Z"/>
                <w:rFonts w:eastAsia="Times New Roman" w:cstheme="minorHAnsi"/>
                <w:i/>
                <w:sz w:val="20"/>
                <w:szCs w:val="20"/>
              </w:rPr>
            </w:pPr>
            <w:ins w:id="386" w:author="Tam, Danny@Energy" w:date="2018-11-29T14:53:00Z">
              <w:r w:rsidRPr="006B010C">
                <w:rPr>
                  <w:rFonts w:eastAsia="Times New Roman" w:cstheme="minorHAnsi"/>
                  <w:sz w:val="18"/>
                  <w:szCs w:val="20"/>
                </w:rPr>
                <w:t>¾ inch - For only one pipe size = 5 feet</w:t>
              </w:r>
            </w:ins>
          </w:p>
        </w:tc>
      </w:tr>
      <w:tr w:rsidR="006B010C" w:rsidRPr="006B010C" w14:paraId="3340DF34" w14:textId="77777777" w:rsidTr="00B07F5E">
        <w:trPr>
          <w:trHeight w:val="144"/>
          <w:tblHeader/>
          <w:ins w:id="387" w:author="Tam, Danny@Energy" w:date="2018-11-29T14:53:00Z"/>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388" w:author="Tam, Danny@Energy" w:date="2018-11-29T14:53:00Z"/>
                <w:rFonts w:eastAsia="Calibri" w:cstheme="minorHAnsi"/>
                <w:b/>
                <w:sz w:val="20"/>
                <w:szCs w:val="20"/>
              </w:rPr>
            </w:pPr>
            <w:ins w:id="389" w:author="Tam, Danny@Energy" w:date="2018-11-29T14:53:00Z">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ins>
          </w:p>
        </w:tc>
      </w:tr>
    </w:tbl>
    <w:p w14:paraId="53238BEC" w14:textId="61E38379" w:rsidR="00FC48ED" w:rsidRDefault="00FC48ED" w:rsidP="00FC48ED">
      <w:pPr>
        <w:spacing w:after="0" w:line="240" w:lineRule="auto"/>
        <w:rPr>
          <w:ins w:id="390" w:author="Tam, Danny@Energy" w:date="2018-11-29T14:53:00Z"/>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ins w:id="391" w:author="Tam, Danny@Energy" w:date="2018-11-29T14:53:00Z"/>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2" w:author="Tam, Danny@Energy" w:date="2018-11-29T14:53:00Z"/>
                <w:rFonts w:eastAsia="Calibri" w:cstheme="minorHAnsi"/>
                <w:b/>
                <w:sz w:val="20"/>
                <w:szCs w:val="20"/>
              </w:rPr>
            </w:pPr>
            <w:ins w:id="393" w:author="Tam, Danny@Energy" w:date="2018-11-29T15:35:00Z">
              <w:r>
                <w:rPr>
                  <w:rFonts w:eastAsia="Calibri" w:cstheme="minorHAnsi"/>
                  <w:b/>
                  <w:sz w:val="20"/>
                  <w:szCs w:val="20"/>
                </w:rPr>
                <w:t>K</w:t>
              </w:r>
            </w:ins>
            <w:ins w:id="394" w:author="Tam, Danny@Energy" w:date="2018-11-29T14:53:00Z">
              <w:r w:rsidR="006B010C" w:rsidRPr="006B010C">
                <w:rPr>
                  <w:rFonts w:eastAsia="Calibri" w:cstheme="minorHAnsi"/>
                  <w:b/>
                  <w:sz w:val="20"/>
                  <w:szCs w:val="20"/>
                </w:rPr>
                <w:t>. Mandatory Requirements for all Recirculation Systems (RA4.4.7)</w:t>
              </w:r>
            </w:ins>
          </w:p>
          <w:p w14:paraId="09D18F1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5" w:author="Tam, Danny@Energy" w:date="2018-11-29T14:53:00Z"/>
                <w:rFonts w:eastAsia="Calibri" w:cstheme="minorHAnsi"/>
                <w:b/>
                <w:sz w:val="20"/>
                <w:szCs w:val="20"/>
              </w:rPr>
            </w:pPr>
            <w:ins w:id="396" w:author="Tam, Danny@Energy" w:date="2018-11-29T14:53:00Z">
              <w:r w:rsidRPr="006B010C">
                <w:rPr>
                  <w:rFonts w:eastAsia="Calibri" w:cstheme="minorHAnsi"/>
                  <w:sz w:val="20"/>
                  <w:szCs w:val="20"/>
                </w:rPr>
                <w:t>Systems that utilize this distribution type shall comply with these requirements.</w:t>
              </w:r>
            </w:ins>
          </w:p>
        </w:tc>
      </w:tr>
      <w:tr w:rsidR="006B010C" w:rsidRPr="006B010C" w14:paraId="27DCA6A9" w14:textId="77777777" w:rsidTr="00B07F5E">
        <w:trPr>
          <w:trHeight w:val="144"/>
          <w:tblHeader/>
          <w:ins w:id="397" w:author="Tam, Danny@Energy" w:date="2018-11-29T14:53:00Z"/>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8" w:author="Tam, Danny@Energy" w:date="2018-11-29T14:53:00Z"/>
                <w:rFonts w:eastAsia="Calibri" w:cstheme="minorHAnsi"/>
                <w:sz w:val="20"/>
                <w:szCs w:val="20"/>
              </w:rPr>
            </w:pPr>
            <w:ins w:id="399" w:author="Tam, Danny@Energy" w:date="2018-11-29T14:53:00Z">
              <w:r w:rsidRPr="006B010C">
                <w:rPr>
                  <w:rFonts w:eastAsia="Calibri" w:cstheme="minorHAnsi"/>
                  <w:sz w:val="20"/>
                  <w:szCs w:val="20"/>
                </w:rPr>
                <w:t>01</w:t>
              </w:r>
            </w:ins>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00" w:author="Tam, Danny@Energy" w:date="2018-11-29T14:53:00Z"/>
                <w:rFonts w:eastAsia="Calibri" w:cstheme="minorHAnsi"/>
                <w:sz w:val="20"/>
                <w:szCs w:val="20"/>
              </w:rPr>
            </w:pPr>
            <w:ins w:id="401" w:author="Tam, Danny@Energy" w:date="2018-11-29T14:53:00Z">
              <w:r w:rsidRPr="006B010C">
                <w:rPr>
                  <w:rFonts w:eastAsia="Calibri" w:cstheme="minorHAnsi"/>
                  <w:sz w:val="20"/>
                  <w:szCs w:val="20"/>
                </w:rPr>
                <w:t>A check valve located between the recirculation pump and the water heater to prevent unintentional recirculation.</w:t>
              </w:r>
            </w:ins>
          </w:p>
        </w:tc>
      </w:tr>
      <w:tr w:rsidR="006B010C" w:rsidRPr="006B010C" w14:paraId="4997166F" w14:textId="77777777" w:rsidTr="00B07F5E">
        <w:trPr>
          <w:trHeight w:val="144"/>
          <w:tblHeader/>
          <w:ins w:id="402" w:author="Tam, Danny@Energy" w:date="2018-11-29T14:53:00Z"/>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3" w:author="Tam, Danny@Energy" w:date="2018-11-29T14:53:00Z"/>
                <w:rFonts w:eastAsia="Calibri" w:cstheme="minorHAnsi"/>
                <w:sz w:val="20"/>
                <w:szCs w:val="20"/>
              </w:rPr>
            </w:pPr>
            <w:ins w:id="404" w:author="Tam, Danny@Energy" w:date="2018-11-29T14:53:00Z">
              <w:r w:rsidRPr="006B010C">
                <w:rPr>
                  <w:rFonts w:eastAsia="Calibri" w:cstheme="minorHAnsi"/>
                  <w:sz w:val="20"/>
                  <w:szCs w:val="20"/>
                </w:rPr>
                <w:t>02</w:t>
              </w:r>
            </w:ins>
          </w:p>
        </w:tc>
        <w:tc>
          <w:tcPr>
            <w:tcW w:w="10159" w:type="dxa"/>
            <w:vAlign w:val="center"/>
          </w:tcPr>
          <w:p w14:paraId="2A8EF699" w14:textId="77777777" w:rsidR="006B010C" w:rsidRPr="006B010C" w:rsidRDefault="006B010C" w:rsidP="006B010C">
            <w:pPr>
              <w:keepNext/>
              <w:spacing w:after="0" w:line="240" w:lineRule="auto"/>
              <w:jc w:val="both"/>
              <w:rPr>
                <w:ins w:id="405" w:author="Tam, Danny@Energy" w:date="2018-11-29T14:53:00Z"/>
                <w:rFonts w:eastAsia="Calibri" w:cstheme="minorHAnsi"/>
                <w:sz w:val="20"/>
                <w:szCs w:val="20"/>
              </w:rPr>
            </w:pPr>
            <w:ins w:id="406" w:author="Tam, Danny@Energy" w:date="2018-11-29T14:53:00Z">
              <w:r w:rsidRPr="006B010C">
                <w:rPr>
                  <w:rFonts w:eastAsia="Calibri" w:cstheme="minorHAnsi"/>
                  <w:sz w:val="20"/>
                  <w:szCs w:val="20"/>
                </w:rPr>
                <w:t>Piping must take most direct path between water heater and fixtures.</w:t>
              </w:r>
            </w:ins>
          </w:p>
        </w:tc>
      </w:tr>
      <w:tr w:rsidR="006B010C" w:rsidRPr="006B010C" w14:paraId="2FC2AE28" w14:textId="77777777" w:rsidTr="00B07F5E">
        <w:trPr>
          <w:trHeight w:val="144"/>
          <w:tblHeader/>
          <w:ins w:id="407" w:author="Tam, Danny@Energy" w:date="2018-11-29T14:53:00Z"/>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8" w:author="Tam, Danny@Energy" w:date="2018-11-29T14:53:00Z"/>
                <w:rFonts w:eastAsia="Calibri" w:cstheme="minorHAnsi"/>
                <w:sz w:val="20"/>
                <w:szCs w:val="20"/>
              </w:rPr>
            </w:pPr>
            <w:ins w:id="409" w:author="Tam, Danny@Energy" w:date="2018-11-29T14:53:00Z">
              <w:r w:rsidRPr="006B010C">
                <w:rPr>
                  <w:rFonts w:eastAsia="Calibri" w:cstheme="minorHAnsi"/>
                  <w:sz w:val="20"/>
                  <w:szCs w:val="20"/>
                </w:rPr>
                <w:t>03</w:t>
              </w:r>
            </w:ins>
          </w:p>
        </w:tc>
        <w:tc>
          <w:tcPr>
            <w:tcW w:w="10159" w:type="dxa"/>
            <w:vAlign w:val="center"/>
          </w:tcPr>
          <w:p w14:paraId="14B2F08B" w14:textId="77777777" w:rsidR="006B010C" w:rsidRPr="006B010C" w:rsidRDefault="006B010C" w:rsidP="006B010C">
            <w:pPr>
              <w:keepNext/>
              <w:spacing w:after="0" w:line="240" w:lineRule="auto"/>
              <w:jc w:val="both"/>
              <w:rPr>
                <w:ins w:id="410" w:author="Tam, Danny@Energy" w:date="2018-11-29T14:53:00Z"/>
                <w:rFonts w:eastAsia="Calibri" w:cstheme="minorHAnsi"/>
                <w:sz w:val="20"/>
                <w:szCs w:val="20"/>
              </w:rPr>
            </w:pPr>
            <w:ins w:id="411" w:author="Tam, Danny@Energy" w:date="2018-11-29T14:53:00Z">
              <w:r w:rsidRPr="006B010C">
                <w:rPr>
                  <w:rFonts w:ascii="Calibri" w:eastAsia="Calibri" w:hAnsi="Calibri" w:cstheme="minorHAnsi"/>
                  <w:sz w:val="20"/>
                  <w:szCs w:val="20"/>
                </w:rPr>
                <w:t>Insulation is not required on the cold water line when it is used as the return.</w:t>
              </w:r>
            </w:ins>
          </w:p>
        </w:tc>
      </w:tr>
      <w:tr w:rsidR="006B010C" w:rsidRPr="006B010C" w14:paraId="02E350E8" w14:textId="77777777" w:rsidTr="00B07F5E">
        <w:trPr>
          <w:trHeight w:val="144"/>
          <w:tblHeader/>
          <w:ins w:id="412" w:author="Tam, Danny@Energy" w:date="2018-11-29T14:53:00Z"/>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3" w:author="Tam, Danny@Energy" w:date="2018-11-29T14:53:00Z"/>
                <w:rFonts w:eastAsia="Calibri" w:cstheme="minorHAnsi"/>
                <w:sz w:val="20"/>
                <w:szCs w:val="20"/>
              </w:rPr>
            </w:pPr>
            <w:ins w:id="414" w:author="Tam, Danny@Energy" w:date="2018-11-29T14:53:00Z">
              <w:r w:rsidRPr="006B010C">
                <w:rPr>
                  <w:rFonts w:eastAsia="Calibri" w:cstheme="minorHAnsi"/>
                  <w:sz w:val="20"/>
                  <w:szCs w:val="20"/>
                </w:rPr>
                <w:t>04</w:t>
              </w:r>
            </w:ins>
          </w:p>
        </w:tc>
        <w:tc>
          <w:tcPr>
            <w:tcW w:w="10159" w:type="dxa"/>
            <w:vAlign w:val="center"/>
          </w:tcPr>
          <w:p w14:paraId="4948A4B3" w14:textId="77777777" w:rsidR="006B010C" w:rsidRPr="006B010C" w:rsidRDefault="006B010C" w:rsidP="006B010C">
            <w:pPr>
              <w:keepNext/>
              <w:spacing w:after="0" w:line="240" w:lineRule="auto"/>
              <w:jc w:val="both"/>
              <w:rPr>
                <w:ins w:id="415" w:author="Tam, Danny@Energy" w:date="2018-11-29T14:53:00Z"/>
                <w:rFonts w:eastAsia="Calibri" w:cstheme="minorHAnsi"/>
                <w:sz w:val="20"/>
                <w:szCs w:val="20"/>
              </w:rPr>
            </w:pPr>
            <w:ins w:id="416" w:author="Tam, Danny@Energy" w:date="2018-11-29T14:53:00Z">
              <w:r w:rsidRPr="006B010C">
                <w:rPr>
                  <w:rFonts w:eastAsia="Calibri" w:cstheme="minorHAnsi"/>
                  <w:sz w:val="20"/>
                  <w:szCs w:val="20"/>
                </w:rPr>
                <w:t>If more than one loop installed each loop shall have its own pump and controls.</w:t>
              </w:r>
            </w:ins>
          </w:p>
        </w:tc>
      </w:tr>
      <w:tr w:rsidR="006B010C" w:rsidRPr="006B010C" w14:paraId="4BA4E5C8" w14:textId="77777777" w:rsidTr="00B07F5E">
        <w:trPr>
          <w:trHeight w:val="144"/>
          <w:tblHeader/>
          <w:ins w:id="417" w:author="Tam, Danny@Energy" w:date="2018-11-29T14:53:00Z"/>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8" w:author="Tam, Danny@Energy" w:date="2018-11-29T14:53:00Z"/>
                <w:rFonts w:eastAsia="Calibri" w:cstheme="minorHAnsi"/>
                <w:sz w:val="20"/>
                <w:szCs w:val="20"/>
              </w:rPr>
            </w:pPr>
            <w:ins w:id="419" w:author="Tam, Danny@Energy" w:date="2018-11-29T14:53:00Z">
              <w:r w:rsidRPr="006B010C">
                <w:rPr>
                  <w:rFonts w:cstheme="minorHAnsi"/>
                  <w:b/>
                  <w:sz w:val="18"/>
                  <w:szCs w:val="20"/>
                </w:rPr>
                <w:t>The responsible person’s signature on this compliance document affirms that all applicable requirements in this table have been met</w:t>
              </w:r>
            </w:ins>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ins w:id="420" w:author="Tam, Danny@Energy" w:date="2018-11-29T14:54: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1" w:author="Tam, Danny@Energy" w:date="2018-11-29T14:54:00Z"/>
                <w:rFonts w:eastAsia="Calibri" w:cstheme="minorHAnsi"/>
                <w:sz w:val="20"/>
                <w:szCs w:val="20"/>
              </w:rPr>
            </w:pPr>
            <w:ins w:id="422" w:author="Tam, Danny@Energy" w:date="2018-11-29T15:35:00Z">
              <w:r>
                <w:rPr>
                  <w:rFonts w:eastAsia="Calibri" w:cstheme="minorHAnsi"/>
                  <w:b/>
                  <w:sz w:val="20"/>
                  <w:szCs w:val="20"/>
                </w:rPr>
                <w:t>L</w:t>
              </w:r>
            </w:ins>
            <w:ins w:id="423" w:author="Tam, Danny@Energy" w:date="2018-11-29T14:54:00Z">
              <w:r w:rsidR="006B010C" w:rsidRPr="006B010C">
                <w:rPr>
                  <w:rFonts w:eastAsia="Calibri" w:cstheme="minorHAnsi"/>
                  <w:b/>
                  <w:sz w:val="20"/>
                  <w:szCs w:val="20"/>
                </w:rPr>
                <w:t>. Recirculation Non-Demand Controls Requirements (R-ND) (RA4.4.8)</w:t>
              </w:r>
            </w:ins>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4" w:author="Tam, Danny@Energy" w:date="2018-11-29T14:54:00Z"/>
                <w:rFonts w:eastAsia="Calibri" w:cstheme="minorHAnsi"/>
                <w:b/>
                <w:sz w:val="20"/>
                <w:szCs w:val="20"/>
              </w:rPr>
            </w:pPr>
            <w:ins w:id="425" w:author="Tam, Danny@Energy" w:date="2018-11-29T14:54:00Z">
              <w:r w:rsidRPr="006B010C">
                <w:rPr>
                  <w:rFonts w:eastAsia="Calibri" w:cstheme="minorHAnsi"/>
                  <w:sz w:val="20"/>
                  <w:szCs w:val="20"/>
                </w:rPr>
                <w:t>Systems that utilize this distribution type shall comply with these requirements.</w:t>
              </w:r>
            </w:ins>
          </w:p>
        </w:tc>
      </w:tr>
      <w:tr w:rsidR="006B010C" w:rsidRPr="006B010C" w14:paraId="33DE6F58" w14:textId="77777777" w:rsidTr="00B07F5E">
        <w:trPr>
          <w:trHeight w:val="288"/>
          <w:tblHeader/>
          <w:ins w:id="426" w:author="Tam, Danny@Energy" w:date="2018-11-29T14:54:00Z"/>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7" w:author="Tam, Danny@Energy" w:date="2018-11-29T14:54:00Z"/>
                <w:rFonts w:eastAsia="Calibri" w:cstheme="minorHAnsi"/>
                <w:sz w:val="20"/>
                <w:szCs w:val="20"/>
              </w:rPr>
            </w:pPr>
            <w:ins w:id="428" w:author="Tam, Danny@Energy" w:date="2018-11-29T14:54:00Z">
              <w:r w:rsidRPr="006B010C">
                <w:rPr>
                  <w:rFonts w:eastAsia="Calibri" w:cstheme="minorHAnsi"/>
                  <w:sz w:val="20"/>
                  <w:szCs w:val="20"/>
                </w:rPr>
                <w:t>01</w:t>
              </w:r>
            </w:ins>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9" w:author="Tam, Danny@Energy" w:date="2018-11-29T14:54:00Z"/>
                <w:rFonts w:eastAsia="Calibri" w:cstheme="minorHAnsi"/>
                <w:sz w:val="20"/>
                <w:szCs w:val="20"/>
              </w:rPr>
            </w:pPr>
            <w:ins w:id="430" w:author="Tam, Danny@Energy" w:date="2018-11-29T14:54:00Z">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ins>
          </w:p>
        </w:tc>
      </w:tr>
      <w:tr w:rsidR="006B010C" w:rsidRPr="006B010C" w14:paraId="107E862E" w14:textId="77777777" w:rsidTr="00B07F5E">
        <w:trPr>
          <w:trHeight w:val="288"/>
          <w:tblHeader/>
          <w:ins w:id="431" w:author="Tam, Danny@Energy" w:date="2018-11-29T14:54:00Z"/>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2" w:author="Tam, Danny@Energy" w:date="2018-11-29T14:54:00Z"/>
                <w:rFonts w:cstheme="minorHAnsi"/>
                <w:b/>
                <w:sz w:val="20"/>
                <w:szCs w:val="20"/>
              </w:rPr>
            </w:pPr>
            <w:ins w:id="433" w:author="Tam, Danny@Energy" w:date="2018-11-29T14:54:00Z">
              <w:r w:rsidRPr="006B010C">
                <w:rPr>
                  <w:rFonts w:cstheme="minorHAnsi"/>
                  <w:b/>
                  <w:sz w:val="18"/>
                  <w:szCs w:val="20"/>
                </w:rPr>
                <w:t xml:space="preserve">The responsible person’s signature on this compliance document affirms that all applicable requirements in this table have been met.  </w:t>
              </w:r>
            </w:ins>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ins w:id="434" w:author="Tam, Danny@Energy" w:date="2018-11-29T14:54:00Z"/>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5" w:author="Tam, Danny@Energy" w:date="2018-11-29T14:54:00Z"/>
                <w:rFonts w:cstheme="minorHAnsi"/>
                <w:b/>
                <w:sz w:val="20"/>
                <w:szCs w:val="20"/>
              </w:rPr>
            </w:pPr>
            <w:ins w:id="436" w:author="Tam, Danny@Energy" w:date="2018-11-29T15:35:00Z">
              <w:r>
                <w:rPr>
                  <w:rFonts w:cstheme="minorHAnsi"/>
                  <w:b/>
                  <w:sz w:val="20"/>
                  <w:szCs w:val="20"/>
                </w:rPr>
                <w:t>M</w:t>
              </w:r>
            </w:ins>
            <w:ins w:id="437" w:author="Tam, Danny@Energy" w:date="2018-11-29T14:54:00Z">
              <w:r w:rsidR="006B010C" w:rsidRPr="006B010C">
                <w:rPr>
                  <w:rFonts w:cstheme="minorHAnsi"/>
                  <w:b/>
                  <w:sz w:val="20"/>
                  <w:szCs w:val="20"/>
                </w:rPr>
                <w:t>. Demand Recirculation Manual Control (R-</w:t>
              </w:r>
              <w:proofErr w:type="spellStart"/>
              <w:r w:rsidR="006B010C" w:rsidRPr="006B010C">
                <w:rPr>
                  <w:rFonts w:cstheme="minorHAnsi"/>
                  <w:b/>
                  <w:sz w:val="20"/>
                  <w:szCs w:val="20"/>
                </w:rPr>
                <w:t>DRmc</w:t>
              </w:r>
              <w:proofErr w:type="spellEnd"/>
              <w:r w:rsidR="006B010C" w:rsidRPr="006B010C">
                <w:rPr>
                  <w:rFonts w:cstheme="minorHAnsi"/>
                  <w:b/>
                  <w:sz w:val="20"/>
                  <w:szCs w:val="20"/>
                </w:rPr>
                <w:t xml:space="preserve">) (RA4.4.9)/Sensor Control </w:t>
              </w:r>
              <w:r w:rsidR="006B010C" w:rsidRPr="006B010C">
                <w:rPr>
                  <w:rFonts w:eastAsia="Calibri" w:cstheme="minorHAnsi"/>
                  <w:b/>
                  <w:sz w:val="20"/>
                  <w:szCs w:val="20"/>
                </w:rPr>
                <w:t>(</w:t>
              </w:r>
              <w:proofErr w:type="spellStart"/>
              <w:r w:rsidR="006B010C" w:rsidRPr="006B010C">
                <w:rPr>
                  <w:rFonts w:eastAsia="Calibri" w:cstheme="minorHAnsi"/>
                  <w:b/>
                  <w:sz w:val="20"/>
                  <w:szCs w:val="20"/>
                </w:rPr>
                <w:t>RDRsc</w:t>
              </w:r>
              <w:proofErr w:type="spellEnd"/>
              <w:r w:rsidR="006B010C" w:rsidRPr="006B010C">
                <w:rPr>
                  <w:rFonts w:eastAsia="Calibri" w:cstheme="minorHAnsi"/>
                  <w:b/>
                  <w:sz w:val="20"/>
                  <w:szCs w:val="20"/>
                </w:rPr>
                <w:t xml:space="preserve">) (RA4.4.10) </w:t>
              </w:r>
              <w:r w:rsidR="006B010C" w:rsidRPr="006B010C">
                <w:rPr>
                  <w:rFonts w:cstheme="minorHAnsi"/>
                  <w:b/>
                  <w:sz w:val="20"/>
                  <w:szCs w:val="20"/>
                </w:rPr>
                <w:t>Requirements</w:t>
              </w:r>
            </w:ins>
          </w:p>
          <w:p w14:paraId="19F65E7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8" w:author="Tam, Danny@Energy" w:date="2018-11-29T14:54:00Z"/>
                <w:rFonts w:cstheme="minorHAnsi"/>
                <w:b/>
                <w:sz w:val="20"/>
                <w:szCs w:val="20"/>
              </w:rPr>
            </w:pPr>
            <w:ins w:id="439" w:author="Tam, Danny@Energy" w:date="2018-11-29T14:54:00Z">
              <w:r w:rsidRPr="006B010C">
                <w:rPr>
                  <w:rFonts w:cstheme="minorHAnsi"/>
                  <w:sz w:val="18"/>
                  <w:szCs w:val="20"/>
                </w:rPr>
                <w:t>Systems that utilize this distribution type shall comply with these requirements.</w:t>
              </w:r>
            </w:ins>
          </w:p>
        </w:tc>
      </w:tr>
      <w:tr w:rsidR="006B010C" w:rsidRPr="006B010C" w14:paraId="42ABE705" w14:textId="77777777" w:rsidTr="00B07F5E">
        <w:trPr>
          <w:trHeight w:val="144"/>
          <w:tblHeader/>
          <w:ins w:id="440" w:author="Tam, Danny@Energy" w:date="2018-11-29T14:54:00Z"/>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1" w:author="Tam, Danny@Energy" w:date="2018-11-29T14:54:00Z"/>
                <w:rFonts w:cstheme="minorHAnsi"/>
                <w:sz w:val="18"/>
                <w:szCs w:val="20"/>
              </w:rPr>
            </w:pPr>
            <w:ins w:id="442" w:author="Tam, Danny@Energy" w:date="2018-11-29T14:54:00Z">
              <w:r w:rsidRPr="006B010C">
                <w:rPr>
                  <w:rFonts w:cstheme="minorHAnsi"/>
                  <w:sz w:val="18"/>
                  <w:szCs w:val="20"/>
                </w:rPr>
                <w:t>01</w:t>
              </w:r>
            </w:ins>
          </w:p>
        </w:tc>
        <w:tc>
          <w:tcPr>
            <w:tcW w:w="10163" w:type="dxa"/>
            <w:tcBorders>
              <w:top w:val="single" w:sz="4" w:space="0" w:color="auto"/>
            </w:tcBorders>
            <w:vAlign w:val="center"/>
          </w:tcPr>
          <w:p w14:paraId="484CBAE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3" w:author="Tam, Danny@Energy" w:date="2018-11-29T14:54:00Z"/>
                <w:rFonts w:cstheme="minorHAnsi"/>
                <w:sz w:val="18"/>
                <w:szCs w:val="20"/>
              </w:rPr>
            </w:pPr>
            <w:ins w:id="444" w:author="Tam, Danny@Energy" w:date="2018-11-29T14:54:00Z">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ins>
          </w:p>
        </w:tc>
      </w:tr>
      <w:tr w:rsidR="006B010C" w:rsidRPr="006B010C" w14:paraId="71532328" w14:textId="77777777" w:rsidTr="00B07F5E">
        <w:trPr>
          <w:trHeight w:val="144"/>
          <w:tblHeader/>
          <w:ins w:id="445" w:author="Tam, Danny@Energy" w:date="2018-11-29T14:54:00Z"/>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6" w:author="Tam, Danny@Energy" w:date="2018-11-29T14:54:00Z"/>
                <w:rFonts w:cstheme="minorHAnsi"/>
                <w:sz w:val="18"/>
                <w:szCs w:val="20"/>
              </w:rPr>
            </w:pPr>
            <w:ins w:id="447" w:author="Tam, Danny@Energy" w:date="2018-11-29T14:54:00Z">
              <w:r w:rsidRPr="006B010C">
                <w:rPr>
                  <w:rFonts w:cstheme="minorHAnsi"/>
                  <w:sz w:val="18"/>
                  <w:szCs w:val="20"/>
                </w:rPr>
                <w:t>02</w:t>
              </w:r>
            </w:ins>
          </w:p>
        </w:tc>
        <w:tc>
          <w:tcPr>
            <w:tcW w:w="10163" w:type="dxa"/>
            <w:vAlign w:val="center"/>
          </w:tcPr>
          <w:p w14:paraId="104CE753" w14:textId="77777777" w:rsidR="006B010C" w:rsidRPr="006B010C" w:rsidRDefault="006B010C" w:rsidP="006B010C">
            <w:pPr>
              <w:keepNext/>
              <w:spacing w:after="0" w:line="240" w:lineRule="auto"/>
              <w:rPr>
                <w:ins w:id="448" w:author="Tam, Danny@Energy" w:date="2018-11-29T14:54:00Z"/>
                <w:rFonts w:cstheme="minorHAnsi"/>
                <w:sz w:val="18"/>
                <w:szCs w:val="20"/>
              </w:rPr>
            </w:pPr>
            <w:ins w:id="449" w:author="Tam, Danny@Energy" w:date="2018-11-29T14:54:00Z">
              <w:r w:rsidRPr="006B010C">
                <w:rPr>
                  <w:rFonts w:cstheme="minorHAnsi"/>
                  <w:sz w:val="18"/>
                  <w:szCs w:val="20"/>
                </w:rPr>
                <w:t xml:space="preserve">The controls shall be located in the kitchen, bathroom, and any hot water fixture location that is at least 20 feet from the water heater. </w:t>
              </w:r>
            </w:ins>
          </w:p>
        </w:tc>
      </w:tr>
      <w:tr w:rsidR="006B010C" w:rsidRPr="006B010C" w14:paraId="129B244E" w14:textId="77777777" w:rsidTr="00B07F5E">
        <w:trPr>
          <w:trHeight w:val="144"/>
          <w:tblHeader/>
          <w:ins w:id="450" w:author="Tam, Danny@Energy" w:date="2018-11-29T14:54:00Z"/>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1" w:author="Tam, Danny@Energy" w:date="2018-11-29T14:54:00Z"/>
                <w:rFonts w:cstheme="minorHAnsi"/>
                <w:sz w:val="18"/>
                <w:szCs w:val="20"/>
              </w:rPr>
            </w:pPr>
            <w:ins w:id="452" w:author="Tam, Danny@Energy" w:date="2018-11-29T14:54:00Z">
              <w:r w:rsidRPr="006B010C">
                <w:rPr>
                  <w:rFonts w:cstheme="minorHAnsi"/>
                  <w:sz w:val="18"/>
                  <w:szCs w:val="20"/>
                </w:rPr>
                <w:t>03</w:t>
              </w:r>
            </w:ins>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3" w:author="Tam, Danny@Energy" w:date="2018-11-29T14:54:00Z"/>
                <w:rFonts w:cstheme="minorHAnsi"/>
                <w:sz w:val="18"/>
                <w:szCs w:val="20"/>
              </w:rPr>
            </w:pPr>
            <w:ins w:id="454" w:author="Tam, Danny@Energy" w:date="2018-11-29T14:54:00Z">
              <w:r w:rsidRPr="006B010C">
                <w:rPr>
                  <w:rFonts w:cstheme="minorHAnsi"/>
                  <w:sz w:val="18"/>
                  <w:szCs w:val="20"/>
                </w:rPr>
                <w:t xml:space="preserve">Manual controls may be active by wired or wireless mechanisms. </w:t>
              </w:r>
            </w:ins>
          </w:p>
        </w:tc>
      </w:tr>
      <w:tr w:rsidR="006B010C" w:rsidRPr="006B010C" w14:paraId="5AACF04A" w14:textId="77777777" w:rsidTr="00B07F5E">
        <w:trPr>
          <w:trHeight w:val="144"/>
          <w:tblHeader/>
          <w:ins w:id="455" w:author="Tam, Danny@Energy" w:date="2018-11-29T14:54:00Z"/>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6" w:author="Tam, Danny@Energy" w:date="2018-11-29T14:54:00Z"/>
                <w:rFonts w:cstheme="minorHAnsi"/>
                <w:sz w:val="18"/>
                <w:szCs w:val="20"/>
              </w:rPr>
            </w:pPr>
            <w:ins w:id="457" w:author="Tam, Danny@Energy" w:date="2018-11-29T14:54:00Z">
              <w:r w:rsidRPr="006B010C">
                <w:rPr>
                  <w:rFonts w:cstheme="minorHAnsi"/>
                  <w:sz w:val="18"/>
                  <w:szCs w:val="20"/>
                </w:rPr>
                <w:t>04</w:t>
              </w:r>
            </w:ins>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8" w:author="Tam, Danny@Energy" w:date="2018-11-29T14:54:00Z"/>
                <w:rFonts w:cstheme="minorHAnsi"/>
                <w:sz w:val="18"/>
                <w:szCs w:val="20"/>
              </w:rPr>
            </w:pPr>
            <w:ins w:id="459" w:author="Tam, Danny@Energy" w:date="2018-11-29T14:54:00Z">
              <w:r w:rsidRPr="006B010C">
                <w:rPr>
                  <w:rFonts w:cstheme="minorHAnsi"/>
                  <w:sz w:val="18"/>
                  <w:szCs w:val="20"/>
                </w:rPr>
                <w:t>Sensor Controls may be activated by wired or wireless mechanisms, including buttons, motion sensors, door switches and flow switches. Each control shall have standby power of 1 Watt or less.</w:t>
              </w:r>
            </w:ins>
          </w:p>
        </w:tc>
      </w:tr>
      <w:tr w:rsidR="006B010C" w:rsidRPr="006B010C" w14:paraId="184E7081" w14:textId="77777777" w:rsidTr="00B07F5E">
        <w:trPr>
          <w:trHeight w:val="144"/>
          <w:tblHeader/>
          <w:ins w:id="460" w:author="Tam, Danny@Energy" w:date="2018-11-29T14:54:00Z"/>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1" w:author="Tam, Danny@Energy" w:date="2018-11-29T14:54:00Z"/>
                <w:rFonts w:cstheme="minorHAnsi"/>
                <w:sz w:val="18"/>
                <w:szCs w:val="20"/>
              </w:rPr>
            </w:pPr>
            <w:ins w:id="462" w:author="Tam, Danny@Energy" w:date="2018-11-29T14:54:00Z">
              <w:r w:rsidRPr="006B010C">
                <w:rPr>
                  <w:rFonts w:cstheme="minorHAnsi"/>
                  <w:sz w:val="18"/>
                  <w:szCs w:val="20"/>
                </w:rPr>
                <w:t>05</w:t>
              </w:r>
            </w:ins>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3" w:author="Tam, Danny@Energy" w:date="2018-11-29T14:54:00Z"/>
                <w:rFonts w:cstheme="minorHAnsi"/>
                <w:sz w:val="18"/>
                <w:szCs w:val="20"/>
              </w:rPr>
            </w:pPr>
            <w:ins w:id="464" w:author="Tam, Danny@Energy" w:date="2018-11-29T14:54:00Z">
              <w:r w:rsidRPr="006B010C">
                <w:rPr>
                  <w:rFonts w:cstheme="minorHAnsi"/>
                  <w:sz w:val="18"/>
                  <w:szCs w:val="20"/>
                </w:rPr>
                <w:t xml:space="preserve">Pump and control placement shall meet one of the following criteria: </w:t>
              </w:r>
            </w:ins>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65" w:author="Tam, Danny@Energy" w:date="2018-11-29T14:54:00Z"/>
                <w:rFonts w:eastAsia="Times New Roman" w:cstheme="minorHAnsi"/>
                <w:sz w:val="18"/>
                <w:szCs w:val="20"/>
              </w:rPr>
            </w:pPr>
            <w:ins w:id="466" w:author="Tam, Danny@Energy" w:date="2018-11-29T14:54:00Z">
              <w:r w:rsidRPr="006B010C">
                <w:rPr>
                  <w:rFonts w:eastAsia="Times New Roman" w:cstheme="minorHAnsi"/>
                  <w:sz w:val="18"/>
                  <w:szCs w:val="20"/>
                </w:rPr>
                <w:t>When a dedicated return line has been installed the pump, controls and thermo-sensor are installed at the end of the supply portion of the recirculation loop; or</w:t>
              </w:r>
            </w:ins>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67" w:author="Tam, Danny@Energy" w:date="2018-11-29T14:54:00Z"/>
                <w:rFonts w:eastAsia="Times New Roman" w:cstheme="minorHAnsi"/>
                <w:sz w:val="18"/>
                <w:szCs w:val="20"/>
              </w:rPr>
            </w:pPr>
            <w:ins w:id="468" w:author="Tam, Danny@Energy" w:date="2018-11-29T14:54:00Z">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69" w:author="Tam, Danny@Energy" w:date="2018-11-29T14:54:00Z"/>
                <w:rFonts w:eastAsia="Times New Roman" w:cstheme="minorHAnsi"/>
                <w:sz w:val="18"/>
                <w:szCs w:val="20"/>
              </w:rPr>
            </w:pPr>
            <w:ins w:id="470" w:author="Tam, Danny@Energy" w:date="2018-11-29T14:54:00Z">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6B010C" w:rsidRPr="006B010C" w14:paraId="30D60D08" w14:textId="77777777" w:rsidTr="00B07F5E">
        <w:trPr>
          <w:trHeight w:val="144"/>
          <w:tblHeader/>
          <w:ins w:id="471" w:author="Tam, Danny@Energy" w:date="2018-11-29T14:54:00Z"/>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2" w:author="Tam, Danny@Energy" w:date="2018-11-29T14:54:00Z"/>
                <w:rFonts w:cstheme="minorHAnsi"/>
                <w:sz w:val="18"/>
                <w:szCs w:val="20"/>
              </w:rPr>
            </w:pPr>
            <w:ins w:id="473" w:author="Tam, Danny@Energy" w:date="2018-11-29T14:54:00Z">
              <w:r w:rsidRPr="006B010C">
                <w:rPr>
                  <w:rFonts w:cstheme="minorHAnsi"/>
                  <w:sz w:val="18"/>
                  <w:szCs w:val="20"/>
                </w:rPr>
                <w:t>06</w:t>
              </w:r>
            </w:ins>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4" w:author="Tam, Danny@Energy" w:date="2018-11-29T14:54:00Z"/>
                <w:rFonts w:cstheme="minorHAnsi"/>
                <w:sz w:val="18"/>
                <w:szCs w:val="20"/>
              </w:rPr>
            </w:pPr>
            <w:ins w:id="475" w:author="Tam, Danny@Energy" w:date="2018-11-29T14:54:00Z">
              <w:r w:rsidRPr="006B010C">
                <w:rPr>
                  <w:rFonts w:cstheme="minorHAnsi"/>
                  <w:sz w:val="18"/>
                  <w:szCs w:val="20"/>
                </w:rPr>
                <w:t>After the pump has been activated, the controls shall allow the pump to operate until the water temperature at the thermo-sensor rises to one of the following values:</w:t>
              </w:r>
            </w:ins>
          </w:p>
          <w:p w14:paraId="61F93876"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76" w:author="Tam, Danny@Energy" w:date="2018-11-29T14:54:00Z"/>
                <w:rFonts w:ascii="Times New Roman" w:eastAsia="Times New Roman" w:hAnsi="Times New Roman" w:cstheme="minorHAnsi"/>
                <w:sz w:val="18"/>
                <w:szCs w:val="20"/>
              </w:rPr>
            </w:pPr>
            <w:ins w:id="477" w:author="Tam, Danny@Energy" w:date="2018-11-29T14:54:00Z">
              <w:r w:rsidRPr="006B010C">
                <w:rPr>
                  <w:rFonts w:eastAsia="Times New Roman" w:cstheme="minorHAnsi"/>
                  <w:sz w:val="18"/>
                  <w:szCs w:val="20"/>
                </w:rPr>
                <w:t>Not more than 10°F (5.6°C) above the initial temperature of the water in the pipe</w:t>
              </w:r>
            </w:ins>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78" w:author="Tam, Danny@Energy" w:date="2018-11-29T14:54:00Z"/>
                <w:rFonts w:ascii="Times New Roman" w:eastAsia="Times New Roman" w:hAnsi="Times New Roman" w:cstheme="minorHAnsi"/>
                <w:sz w:val="18"/>
                <w:szCs w:val="20"/>
              </w:rPr>
            </w:pPr>
            <w:ins w:id="479" w:author="Tam, Danny@Energy" w:date="2018-11-29T14:54:00Z">
              <w:r w:rsidRPr="006B010C">
                <w:rPr>
                  <w:rFonts w:eastAsia="Times New Roman" w:cstheme="minorHAnsi"/>
                  <w:sz w:val="18"/>
                  <w:szCs w:val="20"/>
                </w:rPr>
                <w:t>Not more than 102°F (38.9°C).</w:t>
              </w:r>
            </w:ins>
          </w:p>
        </w:tc>
      </w:tr>
      <w:tr w:rsidR="006B010C" w:rsidRPr="006B010C" w14:paraId="20983004" w14:textId="77777777" w:rsidTr="00B07F5E">
        <w:trPr>
          <w:trHeight w:val="144"/>
          <w:tblHeader/>
          <w:ins w:id="480" w:author="Tam, Danny@Energy" w:date="2018-11-29T14:54:00Z"/>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1" w:author="Tam, Danny@Energy" w:date="2018-11-29T14:54:00Z"/>
                <w:rFonts w:cstheme="minorHAnsi"/>
                <w:sz w:val="18"/>
                <w:szCs w:val="20"/>
              </w:rPr>
            </w:pPr>
            <w:ins w:id="482" w:author="Tam, Danny@Energy" w:date="2018-11-29T14:54:00Z">
              <w:r w:rsidRPr="006B010C">
                <w:rPr>
                  <w:rFonts w:cstheme="minorHAnsi"/>
                  <w:sz w:val="18"/>
                  <w:szCs w:val="20"/>
                </w:rPr>
                <w:t>07</w:t>
              </w:r>
            </w:ins>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3" w:author="Tam, Danny@Energy" w:date="2018-11-29T14:54:00Z"/>
                <w:rFonts w:cstheme="minorHAnsi"/>
                <w:sz w:val="18"/>
              </w:rPr>
            </w:pPr>
            <w:ins w:id="484" w:author="Tam, Danny@Energy" w:date="2018-11-29T14:54:00Z">
              <w:r w:rsidRPr="006B010C">
                <w:rPr>
                  <w:rFonts w:cstheme="minorHAnsi"/>
                  <w:sz w:val="18"/>
                  <w:szCs w:val="20"/>
                </w:rPr>
                <w:t xml:space="preserve">Controls shall limit operation to no more than 5 minutes following activation.  </w:t>
              </w:r>
            </w:ins>
          </w:p>
        </w:tc>
      </w:tr>
      <w:tr w:rsidR="006B010C" w:rsidRPr="006B010C" w14:paraId="2D658F2D" w14:textId="77777777" w:rsidTr="00B07F5E">
        <w:trPr>
          <w:trHeight w:val="144"/>
          <w:tblHeader/>
          <w:ins w:id="485" w:author="Tam, Danny@Energy" w:date="2018-11-29T14:54:00Z"/>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6" w:author="Tam, Danny@Energy" w:date="2018-11-29T14:54:00Z"/>
                <w:rFonts w:cstheme="minorHAnsi"/>
                <w:sz w:val="20"/>
                <w:szCs w:val="20"/>
              </w:rPr>
            </w:pPr>
            <w:ins w:id="487" w:author="Tam, Danny@Energy" w:date="2018-11-29T14:54:00Z">
              <w:r w:rsidRPr="006B010C">
                <w:rPr>
                  <w:rFonts w:cstheme="minorHAnsi"/>
                  <w:b/>
                  <w:sz w:val="18"/>
                  <w:szCs w:val="20"/>
                </w:rPr>
                <w:t xml:space="preserve">The responsible person’s signature on this compliance document affirms that all applicable requirements in this table have been met.  </w:t>
              </w:r>
            </w:ins>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123"/>
        <w:gridCol w:w="6025"/>
      </w:tblGrid>
      <w:tr w:rsidR="006B010C" w:rsidRPr="006B010C" w14:paraId="1142E531" w14:textId="77777777" w:rsidTr="00027890">
        <w:trPr>
          <w:trHeight w:val="144"/>
          <w:tblHeader/>
          <w:ins w:id="488" w:author="Tam, Danny@Energy" w:date="2018-11-29T14:54:00Z"/>
        </w:trPr>
        <w:tc>
          <w:tcPr>
            <w:tcW w:w="10790" w:type="dxa"/>
            <w:gridSpan w:val="3"/>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9" w:author="Tam, Danny@Energy" w:date="2018-11-29T14:54:00Z"/>
                <w:rFonts w:eastAsia="Calibri" w:cstheme="minorHAnsi"/>
                <w:b/>
                <w:sz w:val="20"/>
                <w:szCs w:val="18"/>
              </w:rPr>
            </w:pPr>
            <w:ins w:id="490" w:author="Tam, Danny@Energy" w:date="2018-11-29T15:35:00Z">
              <w:r>
                <w:rPr>
                  <w:rFonts w:eastAsia="Calibri" w:cstheme="minorHAnsi"/>
                  <w:b/>
                  <w:sz w:val="20"/>
                  <w:szCs w:val="18"/>
                </w:rPr>
                <w:t>N</w:t>
              </w:r>
            </w:ins>
            <w:ins w:id="491" w:author="Tam, Danny@Energy" w:date="2018-11-29T14:54:00Z">
              <w:r w:rsidR="006B010C" w:rsidRPr="006B010C">
                <w:rPr>
                  <w:rFonts w:eastAsia="Calibri" w:cstheme="minorHAnsi"/>
                  <w:b/>
                  <w:sz w:val="20"/>
                  <w:szCs w:val="18"/>
                </w:rPr>
                <w:t>. HERS-Verified Demand Recirculation Manual Control (</w:t>
              </w:r>
              <w:proofErr w:type="spellStart"/>
              <w:r w:rsidR="006B010C" w:rsidRPr="006B010C">
                <w:rPr>
                  <w:rFonts w:eastAsia="Calibri" w:cstheme="minorHAnsi"/>
                  <w:b/>
                  <w:sz w:val="20"/>
                  <w:szCs w:val="18"/>
                </w:rPr>
                <w:t>RDRmc</w:t>
              </w:r>
              <w:proofErr w:type="spellEnd"/>
              <w:r w:rsidR="006B010C" w:rsidRPr="006B010C">
                <w:rPr>
                  <w:rFonts w:eastAsia="Calibri" w:cstheme="minorHAnsi"/>
                  <w:b/>
                  <w:sz w:val="20"/>
                  <w:szCs w:val="18"/>
                </w:rPr>
                <w:t xml:space="preserve">-H) (RA3.6.6)/Sensor Control </w:t>
              </w:r>
              <w:r w:rsidR="006B010C" w:rsidRPr="006B010C">
                <w:rPr>
                  <w:rFonts w:eastAsia="Calibri" w:cstheme="minorHAnsi"/>
                  <w:b/>
                  <w:sz w:val="18"/>
                  <w:szCs w:val="18"/>
                </w:rPr>
                <w:t>(</w:t>
              </w:r>
              <w:proofErr w:type="spellStart"/>
              <w:r w:rsidR="006B010C" w:rsidRPr="006B010C">
                <w:rPr>
                  <w:rFonts w:eastAsia="Calibri" w:cstheme="minorHAnsi"/>
                  <w:b/>
                  <w:sz w:val="18"/>
                  <w:szCs w:val="18"/>
                </w:rPr>
                <w:t>RDRsc</w:t>
              </w:r>
              <w:proofErr w:type="spellEnd"/>
              <w:r w:rsidR="006B010C" w:rsidRPr="006B010C">
                <w:rPr>
                  <w:rFonts w:eastAsia="Calibri" w:cstheme="minorHAnsi"/>
                  <w:b/>
                  <w:sz w:val="18"/>
                  <w:szCs w:val="18"/>
                </w:rPr>
                <w:t>-H) (RA3.6.7)</w:t>
              </w:r>
              <w:r w:rsidR="006B010C" w:rsidRPr="006B010C">
                <w:rPr>
                  <w:rFonts w:eastAsia="Calibri" w:cstheme="minorHAnsi"/>
                  <w:b/>
                  <w:sz w:val="20"/>
                  <w:szCs w:val="18"/>
                </w:rPr>
                <w:t xml:space="preserve"> Requirements </w:t>
              </w:r>
            </w:ins>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2" w:author="Tam, Danny@Energy" w:date="2018-11-29T14:54:00Z"/>
                <w:rFonts w:eastAsia="Calibri" w:cstheme="minorHAnsi"/>
                <w:b/>
                <w:sz w:val="20"/>
                <w:szCs w:val="18"/>
              </w:rPr>
            </w:pPr>
            <w:ins w:id="493" w:author="Tam, Danny@Energy" w:date="2018-11-29T14:54:00Z">
              <w:r w:rsidRPr="006B010C">
                <w:rPr>
                  <w:rFonts w:eastAsia="Calibri" w:cstheme="minorHAnsi"/>
                  <w:sz w:val="20"/>
                  <w:szCs w:val="18"/>
                </w:rPr>
                <w:t>Systems that utilize this distribution type shall comply with these requirements</w:t>
              </w:r>
            </w:ins>
          </w:p>
        </w:tc>
      </w:tr>
      <w:tr w:rsidR="006B010C" w:rsidRPr="006B010C" w:rsidDel="006E1E98" w14:paraId="03E32B01" w14:textId="77777777" w:rsidTr="00675839">
        <w:trPr>
          <w:trHeight w:val="144"/>
          <w:tblHeader/>
          <w:ins w:id="494" w:author="Tam, Danny@Energy" w:date="2018-11-29T14:54:00Z"/>
        </w:trPr>
        <w:tc>
          <w:tcPr>
            <w:tcW w:w="642" w:type="dxa"/>
            <w:tcBorders>
              <w:bottom w:val="single" w:sz="4" w:space="0" w:color="auto"/>
            </w:tcBorders>
            <w:vAlign w:val="center"/>
          </w:tcPr>
          <w:p w14:paraId="4E5F47AA" w14:textId="77777777" w:rsidR="006B010C" w:rsidRPr="00675839" w:rsidDel="006E1E98" w:rsidRDefault="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5" w:author="Tam, Danny@Energy" w:date="2018-11-29T14:54:00Z"/>
                <w:rFonts w:eastAsia="Calibri" w:cstheme="minorHAnsi"/>
                <w:sz w:val="18"/>
                <w:szCs w:val="18"/>
              </w:rPr>
            </w:pPr>
            <w:ins w:id="496" w:author="Tam, Danny@Energy" w:date="2018-11-29T14:54:00Z">
              <w:r w:rsidRPr="00675839">
                <w:rPr>
                  <w:rFonts w:eastAsia="Calibri" w:cstheme="minorHAnsi"/>
                  <w:sz w:val="18"/>
                  <w:szCs w:val="18"/>
                </w:rPr>
                <w:t>01</w:t>
              </w:r>
            </w:ins>
          </w:p>
        </w:tc>
        <w:tc>
          <w:tcPr>
            <w:tcW w:w="10148" w:type="dxa"/>
            <w:gridSpan w:val="2"/>
            <w:tcBorders>
              <w:bottom w:val="single" w:sz="4" w:space="0" w:color="auto"/>
            </w:tcBorders>
          </w:tcPr>
          <w:p w14:paraId="384D2DCF" w14:textId="77777777" w:rsidR="006B010C" w:rsidRPr="00675839"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7" w:author="Tam, Danny@Energy" w:date="2018-11-29T14:54:00Z"/>
                <w:rFonts w:eastAsia="Calibri" w:cstheme="minorHAnsi"/>
                <w:b/>
                <w:sz w:val="18"/>
                <w:szCs w:val="18"/>
              </w:rPr>
            </w:pPr>
            <w:ins w:id="498" w:author="Tam, Danny@Energy" w:date="2018-11-29T14:54:00Z">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ins>
          </w:p>
        </w:tc>
      </w:tr>
      <w:tr w:rsidR="00027890" w:rsidRPr="006B010C" w:rsidDel="006E1E98" w14:paraId="274EEDB2" w14:textId="77777777" w:rsidTr="00675839">
        <w:trPr>
          <w:trHeight w:val="144"/>
          <w:tblHeader/>
          <w:ins w:id="499" w:author="Tam, Danny@Energy" w:date="2018-11-30T09:47:00Z"/>
        </w:trPr>
        <w:tc>
          <w:tcPr>
            <w:tcW w:w="642" w:type="dxa"/>
            <w:tcBorders>
              <w:bottom w:val="single" w:sz="4" w:space="0" w:color="auto"/>
            </w:tcBorders>
            <w:vAlign w:val="center"/>
          </w:tcPr>
          <w:p w14:paraId="48BB08E6" w14:textId="18A73E6E"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0" w:author="Tam, Danny@Energy" w:date="2018-11-30T09:47:00Z"/>
                <w:rFonts w:eastAsia="Calibri" w:cstheme="minorHAnsi"/>
                <w:sz w:val="18"/>
                <w:szCs w:val="18"/>
              </w:rPr>
            </w:pPr>
            <w:ins w:id="501" w:author="Tam, Danny@Energy" w:date="2018-11-30T09:47:00Z">
              <w:r w:rsidRPr="00675839">
                <w:rPr>
                  <w:rFonts w:cstheme="minorHAnsi"/>
                  <w:sz w:val="18"/>
                  <w:szCs w:val="18"/>
                </w:rPr>
                <w:t>02</w:t>
              </w:r>
            </w:ins>
          </w:p>
        </w:tc>
        <w:tc>
          <w:tcPr>
            <w:tcW w:w="4123" w:type="dxa"/>
            <w:tcBorders>
              <w:bottom w:val="single" w:sz="4" w:space="0" w:color="auto"/>
            </w:tcBorders>
            <w:vAlign w:val="center"/>
          </w:tcPr>
          <w:p w14:paraId="37A9715D" w14:textId="6312D189"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2" w:author="Tam, Danny@Energy" w:date="2018-11-30T09:47:00Z"/>
                <w:rFonts w:eastAsia="Calibri" w:cstheme="minorHAnsi"/>
                <w:sz w:val="18"/>
                <w:szCs w:val="18"/>
              </w:rPr>
            </w:pPr>
            <w:ins w:id="503" w:author="Tam, Danny@Energy" w:date="2018-11-30T09:47:00Z">
              <w:r w:rsidRPr="00675839">
                <w:rPr>
                  <w:sz w:val="18"/>
                  <w:szCs w:val="18"/>
                </w:rPr>
                <w:t>Verification Status:</w:t>
              </w:r>
            </w:ins>
          </w:p>
        </w:tc>
        <w:tc>
          <w:tcPr>
            <w:tcW w:w="6025" w:type="dxa"/>
            <w:tcBorders>
              <w:bottom w:val="single" w:sz="4" w:space="0" w:color="auto"/>
            </w:tcBorders>
            <w:vAlign w:val="center"/>
          </w:tcPr>
          <w:p w14:paraId="63FD61DD" w14:textId="77777777" w:rsidR="00027890" w:rsidRPr="00675839" w:rsidRDefault="00027890" w:rsidP="00027890">
            <w:pPr>
              <w:pStyle w:val="ListParagraph"/>
              <w:keepNext/>
              <w:numPr>
                <w:ilvl w:val="0"/>
                <w:numId w:val="10"/>
              </w:numPr>
              <w:tabs>
                <w:tab w:val="left" w:pos="356"/>
              </w:tabs>
              <w:rPr>
                <w:ins w:id="504" w:author="Tam, Danny@Energy" w:date="2018-11-30T09:47:00Z"/>
                <w:rFonts w:asciiTheme="minorHAnsi" w:hAnsiTheme="minorHAnsi" w:cstheme="minorHAnsi"/>
                <w:sz w:val="18"/>
                <w:szCs w:val="18"/>
              </w:rPr>
            </w:pPr>
            <w:ins w:id="505" w:author="Tam, Danny@Energy" w:date="2018-11-30T09:47: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0AA0471C" w14:textId="77777777" w:rsidR="00027890" w:rsidRPr="00675839" w:rsidRDefault="00027890" w:rsidP="00027890">
            <w:pPr>
              <w:pStyle w:val="ListParagraph"/>
              <w:keepNext/>
              <w:numPr>
                <w:ilvl w:val="0"/>
                <w:numId w:val="10"/>
              </w:numPr>
              <w:tabs>
                <w:tab w:val="left" w:pos="356"/>
              </w:tabs>
              <w:rPr>
                <w:ins w:id="506" w:author="Tam, Danny@Energy" w:date="2018-11-30T09:47:00Z"/>
                <w:rFonts w:asciiTheme="minorHAnsi" w:hAnsiTheme="minorHAnsi" w:cstheme="minorHAnsi"/>
                <w:sz w:val="18"/>
                <w:szCs w:val="18"/>
              </w:rPr>
            </w:pPr>
            <w:ins w:id="507" w:author="Tam, Danny@Energy" w:date="2018-11-30T09:47: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4A512D98" w14:textId="41D4BF42"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08" w:author="Tam, Danny@Energy" w:date="2018-11-30T09:47:00Z"/>
                <w:rFonts w:eastAsia="Calibri" w:cstheme="minorHAnsi"/>
                <w:sz w:val="18"/>
                <w:szCs w:val="18"/>
              </w:rPr>
            </w:pPr>
            <w:ins w:id="509" w:author="Tam, Danny@Energy" w:date="2018-11-30T09:47: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027890" w:rsidRPr="006B010C" w:rsidDel="006E1E98" w14:paraId="352820C1" w14:textId="77777777" w:rsidTr="00675839">
        <w:trPr>
          <w:trHeight w:val="144"/>
          <w:tblHeader/>
          <w:ins w:id="510" w:author="Tam, Danny@Energy" w:date="2018-11-30T09:47:00Z"/>
        </w:trPr>
        <w:tc>
          <w:tcPr>
            <w:tcW w:w="642" w:type="dxa"/>
            <w:tcBorders>
              <w:bottom w:val="single" w:sz="4" w:space="0" w:color="auto"/>
            </w:tcBorders>
          </w:tcPr>
          <w:p w14:paraId="75D9B12E" w14:textId="19BA28C3"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1" w:author="Tam, Danny@Energy" w:date="2018-11-30T09:47:00Z"/>
                <w:rFonts w:eastAsia="Calibri" w:cstheme="minorHAnsi"/>
                <w:sz w:val="18"/>
                <w:szCs w:val="18"/>
              </w:rPr>
            </w:pPr>
            <w:ins w:id="512" w:author="Tam, Danny@Energy" w:date="2018-11-30T09:47:00Z">
              <w:r w:rsidRPr="00675839">
                <w:rPr>
                  <w:rFonts w:cstheme="minorHAnsi"/>
                  <w:sz w:val="18"/>
                  <w:szCs w:val="18"/>
                </w:rPr>
                <w:t>03</w:t>
              </w:r>
            </w:ins>
          </w:p>
        </w:tc>
        <w:tc>
          <w:tcPr>
            <w:tcW w:w="10148" w:type="dxa"/>
            <w:gridSpan w:val="2"/>
            <w:tcBorders>
              <w:bottom w:val="single" w:sz="4" w:space="0" w:color="auto"/>
            </w:tcBorders>
            <w:vAlign w:val="center"/>
          </w:tcPr>
          <w:p w14:paraId="3B6F3A9B" w14:textId="15BA75E4"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3" w:author="Tam, Danny@Energy" w:date="2018-11-30T09:47:00Z"/>
                <w:rFonts w:eastAsia="Calibri" w:cstheme="minorHAnsi"/>
                <w:sz w:val="18"/>
                <w:szCs w:val="18"/>
              </w:rPr>
            </w:pPr>
            <w:ins w:id="514" w:author="Tam, Danny@Energy" w:date="2018-11-30T09:47:00Z">
              <w:r w:rsidRPr="00675839">
                <w:rPr>
                  <w:sz w:val="18"/>
                  <w:szCs w:val="18"/>
                </w:rPr>
                <w:t xml:space="preserve">Correction Notes: </w:t>
              </w:r>
            </w:ins>
          </w:p>
        </w:tc>
      </w:tr>
      <w:tr w:rsidR="00027890" w:rsidRPr="006B010C" w14:paraId="3134F5C0" w14:textId="77777777" w:rsidTr="00027890">
        <w:trPr>
          <w:trHeight w:val="144"/>
          <w:tblHeader/>
          <w:ins w:id="515" w:author="Tam, Danny@Energy" w:date="2018-11-29T14:54:00Z"/>
        </w:trPr>
        <w:tc>
          <w:tcPr>
            <w:tcW w:w="10790" w:type="dxa"/>
            <w:gridSpan w:val="3"/>
            <w:vAlign w:val="center"/>
          </w:tcPr>
          <w:p w14:paraId="3CF57FCF" w14:textId="53C0BBF3" w:rsidR="00027890" w:rsidRPr="006B010C"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6" w:author="Tam, Danny@Energy" w:date="2018-11-29T14:54:00Z"/>
                <w:rFonts w:eastAsia="Calibri" w:cstheme="minorHAnsi"/>
                <w:sz w:val="20"/>
                <w:szCs w:val="18"/>
              </w:rPr>
            </w:pPr>
            <w:ins w:id="517" w:author="Tam, Danny@Energy" w:date="2018-11-30T09:4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p w14:paraId="3DD83F32" w14:textId="61122006" w:rsidR="00162DD4" w:rsidRPr="00423815" w:rsidRDefault="00162DD4" w:rsidP="00FC48ED">
      <w:pPr>
        <w:spacing w:after="0" w:line="240" w:lineRule="auto"/>
        <w:rPr>
          <w:rFonts w:cstheme="minorHAnsi"/>
          <w:b/>
          <w:sz w:val="20"/>
          <w:szCs w:val="20"/>
        </w:rPr>
      </w:pPr>
    </w:p>
    <w:p w14:paraId="0F637FDE" w14:textId="7DA6FD31" w:rsidR="00162DD4" w:rsidRPr="00423815" w:rsidDel="006B010C" w:rsidRDefault="00162DD4" w:rsidP="00FC48ED">
      <w:pPr>
        <w:spacing w:after="0" w:line="240" w:lineRule="auto"/>
        <w:rPr>
          <w:del w:id="518" w:author="Tam, Danny@Energy" w:date="2018-11-29T14:55:00Z"/>
          <w:rFonts w:cstheme="minorHAnsi"/>
          <w:b/>
          <w:sz w:val="20"/>
          <w:szCs w:val="20"/>
        </w:rPr>
      </w:pPr>
    </w:p>
    <w:p w14:paraId="03859C0D" w14:textId="7AD7A1EE" w:rsidR="00162DD4" w:rsidRPr="00423815" w:rsidDel="006B010C" w:rsidRDefault="00162DD4" w:rsidP="00FC48ED">
      <w:pPr>
        <w:spacing w:after="0" w:line="240" w:lineRule="auto"/>
        <w:rPr>
          <w:del w:id="519" w:author="Tam, Danny@Energy" w:date="2018-11-29T14:55:00Z"/>
          <w:rFonts w:cstheme="minorHAnsi"/>
          <w:b/>
          <w:sz w:val="20"/>
          <w:szCs w:val="20"/>
        </w:rPr>
      </w:pPr>
    </w:p>
    <w:p w14:paraId="0F5E3062" w14:textId="2A007CD1" w:rsidR="00162DD4" w:rsidRPr="00423815" w:rsidDel="006B010C" w:rsidRDefault="00162DD4" w:rsidP="00FC48ED">
      <w:pPr>
        <w:spacing w:after="0" w:line="240" w:lineRule="auto"/>
        <w:rPr>
          <w:del w:id="520" w:author="Tam, Danny@Energy" w:date="2018-11-29T14:55:00Z"/>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C48ED" w:rsidRPr="00423815" w:rsidDel="00107484" w14:paraId="37AB2641" w14:textId="162D3FAB" w:rsidTr="00DE4C23">
        <w:trPr>
          <w:trHeight w:val="144"/>
          <w:tblHeader/>
          <w:del w:id="521" w:author="Tam, Danny@Energy" w:date="2018-11-29T14:25:00Z"/>
        </w:trPr>
        <w:tc>
          <w:tcPr>
            <w:tcW w:w="10790" w:type="dxa"/>
            <w:gridSpan w:val="2"/>
            <w:tcBorders>
              <w:bottom w:val="single" w:sz="4" w:space="0" w:color="auto"/>
            </w:tcBorders>
          </w:tcPr>
          <w:p w14:paraId="15BBC7BC" w14:textId="681E8E9A" w:rsidR="00FC48ED" w:rsidRPr="00423815" w:rsidDel="00107484"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2" w:author="Tam, Danny@Energy" w:date="2018-11-29T14:25:00Z"/>
                <w:rFonts w:cstheme="minorHAnsi"/>
                <w:b/>
                <w:sz w:val="20"/>
                <w:szCs w:val="20"/>
              </w:rPr>
            </w:pPr>
            <w:del w:id="523" w:author="Tam, Danny@Energy" w:date="2018-11-29T14:25:00Z">
              <w:r w:rsidDel="00107484">
                <w:rPr>
                  <w:rFonts w:cstheme="minorHAnsi"/>
                  <w:b/>
                  <w:sz w:val="20"/>
                  <w:szCs w:val="20"/>
                </w:rPr>
                <w:delText>I</w:delText>
              </w:r>
              <w:r w:rsidR="00FC48ED" w:rsidRPr="00423815" w:rsidDel="00107484">
                <w:rPr>
                  <w:rFonts w:cstheme="minorHAnsi"/>
                  <w:b/>
                  <w:sz w:val="20"/>
                  <w:szCs w:val="20"/>
                </w:rPr>
                <w:delText>. HERS-Verified Demand Recirculation Manual Control Requirements</w:delText>
              </w:r>
              <w:r w:rsidR="00D00F06" w:rsidRPr="00423815" w:rsidDel="00107484">
                <w:rPr>
                  <w:rFonts w:cstheme="minorHAnsi"/>
                  <w:b/>
                  <w:sz w:val="20"/>
                  <w:szCs w:val="20"/>
                </w:rPr>
                <w:delText xml:space="preserve"> </w:delText>
              </w:r>
              <w:r w:rsidR="00984FAD" w:rsidDel="00107484">
                <w:rPr>
                  <w:rFonts w:cstheme="minorHAnsi"/>
                  <w:b/>
                  <w:sz w:val="20"/>
                  <w:szCs w:val="20"/>
                </w:rPr>
                <w:delText xml:space="preserve">(RDRmc-H) </w:delText>
              </w:r>
              <w:r w:rsidR="00D00F06" w:rsidRPr="00423815" w:rsidDel="00107484">
                <w:rPr>
                  <w:rFonts w:cstheme="minorHAnsi"/>
                  <w:b/>
                  <w:sz w:val="20"/>
                  <w:szCs w:val="20"/>
                </w:rPr>
                <w:delText>(RA3.3.6)</w:delText>
              </w:r>
            </w:del>
          </w:p>
          <w:p w14:paraId="5FEA3975" w14:textId="0F644EB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4" w:author="Tam, Danny@Energy" w:date="2018-11-29T14:25:00Z"/>
                <w:rFonts w:cstheme="minorHAnsi"/>
                <w:b/>
                <w:sz w:val="20"/>
                <w:szCs w:val="20"/>
              </w:rPr>
            </w:pPr>
            <w:del w:id="525" w:author="Tam, Danny@Energy" w:date="2018-11-29T14:25:00Z">
              <w:r w:rsidRPr="00423815" w:rsidDel="00107484">
                <w:rPr>
                  <w:rFonts w:cstheme="minorHAnsi"/>
                  <w:sz w:val="20"/>
                  <w:szCs w:val="20"/>
                </w:rPr>
                <w:delText>Systems that utilize this distribution type shall comply with these requirements</w:delText>
              </w:r>
            </w:del>
          </w:p>
        </w:tc>
      </w:tr>
      <w:tr w:rsidR="00FC48ED" w:rsidRPr="00423815" w:rsidDel="00107484" w14:paraId="049BC8AC" w14:textId="407F3CF9" w:rsidTr="00DE4C23">
        <w:trPr>
          <w:trHeight w:val="144"/>
          <w:tblHeader/>
          <w:del w:id="526" w:author="Tam, Danny@Energy" w:date="2018-11-29T14:25:00Z"/>
        </w:trPr>
        <w:tc>
          <w:tcPr>
            <w:tcW w:w="622" w:type="dxa"/>
            <w:tcBorders>
              <w:top w:val="single" w:sz="4" w:space="0" w:color="auto"/>
            </w:tcBorders>
            <w:vAlign w:val="center"/>
          </w:tcPr>
          <w:p w14:paraId="3BE762E8" w14:textId="790F8CE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7" w:author="Tam, Danny@Energy" w:date="2018-11-29T14:25:00Z"/>
                <w:rFonts w:cstheme="minorHAnsi"/>
                <w:sz w:val="20"/>
                <w:szCs w:val="20"/>
              </w:rPr>
            </w:pPr>
            <w:del w:id="528" w:author="Tam, Danny@Energy" w:date="2018-11-29T14:25:00Z">
              <w:r w:rsidRPr="00423815" w:rsidDel="00107484">
                <w:rPr>
                  <w:rFonts w:cstheme="minorHAnsi"/>
                  <w:sz w:val="20"/>
                  <w:szCs w:val="20"/>
                </w:rPr>
                <w:delText>01</w:delText>
              </w:r>
            </w:del>
          </w:p>
        </w:tc>
        <w:tc>
          <w:tcPr>
            <w:tcW w:w="10168" w:type="dxa"/>
            <w:tcBorders>
              <w:top w:val="single" w:sz="4" w:space="0" w:color="auto"/>
            </w:tcBorders>
            <w:vAlign w:val="center"/>
          </w:tcPr>
          <w:p w14:paraId="36CA2936" w14:textId="4002A4F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9" w:author="Tam, Danny@Energy" w:date="2018-11-29T14:25:00Z"/>
                <w:rFonts w:cstheme="minorHAnsi"/>
                <w:sz w:val="20"/>
                <w:szCs w:val="20"/>
              </w:rPr>
            </w:pPr>
            <w:del w:id="530" w:author="Tam, Danny@Energy" w:date="2018-11-29T14:25:00Z">
              <w:r w:rsidRPr="00423815" w:rsidDel="00107484">
                <w:rPr>
                  <w:rFonts w:cstheme="minorHAnsi"/>
                  <w:sz w:val="20"/>
                  <w:szCs w:val="20"/>
                </w:rPr>
                <w:delText>The system operates “on-demand”, meaning that the pump begins to operate shortly before or immediately after hot water draw begins, and stops when the return water temperature reaches a certain threshold value. (RA4.4.9/RA4.4.13)</w:delText>
              </w:r>
            </w:del>
          </w:p>
        </w:tc>
      </w:tr>
      <w:tr w:rsidR="00FC48ED" w:rsidRPr="00423815" w:rsidDel="00107484" w14:paraId="0225548A" w14:textId="7DBE6B38" w:rsidTr="00DE4C23">
        <w:trPr>
          <w:trHeight w:val="144"/>
          <w:tblHeader/>
          <w:del w:id="531" w:author="Tam, Danny@Energy" w:date="2018-11-29T14:25:00Z"/>
        </w:trPr>
        <w:tc>
          <w:tcPr>
            <w:tcW w:w="622" w:type="dxa"/>
            <w:vAlign w:val="center"/>
          </w:tcPr>
          <w:p w14:paraId="676E2FF8" w14:textId="45079B8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2" w:author="Tam, Danny@Energy" w:date="2018-11-29T14:25:00Z"/>
                <w:rFonts w:cstheme="minorHAnsi"/>
                <w:sz w:val="20"/>
                <w:szCs w:val="20"/>
              </w:rPr>
            </w:pPr>
            <w:del w:id="533" w:author="Tam, Danny@Energy" w:date="2018-11-29T14:25:00Z">
              <w:r w:rsidRPr="00423815" w:rsidDel="00107484">
                <w:rPr>
                  <w:rFonts w:cstheme="minorHAnsi"/>
                  <w:sz w:val="20"/>
                  <w:szCs w:val="20"/>
                </w:rPr>
                <w:delText>02</w:delText>
              </w:r>
            </w:del>
          </w:p>
        </w:tc>
        <w:tc>
          <w:tcPr>
            <w:tcW w:w="10168" w:type="dxa"/>
            <w:vAlign w:val="center"/>
          </w:tcPr>
          <w:p w14:paraId="093333DC" w14:textId="34FEF2E9"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4" w:author="Tam, Danny@Energy" w:date="2018-11-29T14:25:00Z"/>
                <w:rFonts w:cstheme="minorHAnsi"/>
                <w:sz w:val="20"/>
                <w:szCs w:val="20"/>
              </w:rPr>
            </w:pPr>
            <w:del w:id="535" w:author="Tam, Danny@Energy" w:date="2018-11-29T14:25:00Z">
              <w:r w:rsidRPr="00423815" w:rsidDel="00107484">
                <w:rPr>
                  <w:rFonts w:cstheme="minorHAnsi"/>
                  <w:sz w:val="20"/>
                  <w:szCs w:val="20"/>
                </w:rPr>
                <w:delText>After the pump has been activated, the controls shall allow the pump to operate until the water temperature at the thermo-sensor rises to one of the following values: (RA4.4.9(f)/RA4.4.13(d))</w:delText>
              </w:r>
            </w:del>
          </w:p>
          <w:p w14:paraId="0C592E94" w14:textId="7FD4D3F9" w:rsidR="00FC48ED" w:rsidRPr="00423815" w:rsidDel="00107484" w:rsidRDefault="00FC48ED"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36" w:author="Tam, Danny@Energy" w:date="2018-11-29T14:25:00Z"/>
                <w:rFonts w:asciiTheme="minorHAnsi" w:hAnsiTheme="minorHAnsi" w:cstheme="minorHAnsi"/>
              </w:rPr>
            </w:pPr>
            <w:del w:id="537" w:author="Tam, Danny@Energy" w:date="2018-11-29T14:25:00Z">
              <w:r w:rsidRPr="00423815" w:rsidDel="00107484">
                <w:rPr>
                  <w:rFonts w:asciiTheme="minorHAnsi" w:hAnsiTheme="minorHAnsi" w:cstheme="minorHAnsi"/>
                </w:rPr>
                <w:delText>Not more than 10°F (5.6°C) above the initial temperature of the water in the pipe.</w:delText>
              </w:r>
            </w:del>
          </w:p>
          <w:p w14:paraId="545CAB52" w14:textId="60A38F54" w:rsidR="00FC48ED" w:rsidRPr="00423815" w:rsidDel="00107484" w:rsidRDefault="00FC48ED" w:rsidP="00FC48ED">
            <w:pPr>
              <w:pStyle w:val="ListParagraph"/>
              <w:keepNext/>
              <w:numPr>
                <w:ilvl w:val="0"/>
                <w:numId w:val="4"/>
              </w:numPr>
              <w:rPr>
                <w:del w:id="538" w:author="Tam, Danny@Energy" w:date="2018-11-29T14:25:00Z"/>
                <w:rFonts w:asciiTheme="minorHAnsi" w:hAnsiTheme="minorHAnsi" w:cstheme="minorHAnsi"/>
              </w:rPr>
            </w:pPr>
            <w:del w:id="539" w:author="Tam, Danny@Energy" w:date="2018-11-29T14:25:00Z">
              <w:r w:rsidRPr="00423815" w:rsidDel="00107484">
                <w:rPr>
                  <w:rFonts w:asciiTheme="minorHAnsi" w:hAnsiTheme="minorHAnsi" w:cstheme="minorHAnsi"/>
                </w:rPr>
                <w:delText>Not more than 102°F (38.9°C).</w:delText>
              </w:r>
            </w:del>
          </w:p>
        </w:tc>
      </w:tr>
      <w:tr w:rsidR="00FC48ED" w:rsidRPr="00423815" w:rsidDel="00107484" w14:paraId="07E7484A" w14:textId="488F53B8" w:rsidTr="00DE4C23">
        <w:trPr>
          <w:trHeight w:val="144"/>
          <w:tblHeader/>
          <w:del w:id="540" w:author="Tam, Danny@Energy" w:date="2018-11-29T14:25:00Z"/>
        </w:trPr>
        <w:tc>
          <w:tcPr>
            <w:tcW w:w="622" w:type="dxa"/>
            <w:vAlign w:val="center"/>
          </w:tcPr>
          <w:p w14:paraId="6D28ED40" w14:textId="42712CE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41" w:author="Tam, Danny@Energy" w:date="2018-11-29T14:25:00Z"/>
                <w:rFonts w:cstheme="minorHAnsi"/>
                <w:sz w:val="20"/>
                <w:szCs w:val="20"/>
              </w:rPr>
            </w:pPr>
            <w:del w:id="542" w:author="Tam, Danny@Energy" w:date="2018-11-29T14:25:00Z">
              <w:r w:rsidRPr="00423815" w:rsidDel="00107484">
                <w:rPr>
                  <w:rFonts w:cstheme="minorHAnsi"/>
                  <w:sz w:val="20"/>
                  <w:szCs w:val="20"/>
                </w:rPr>
                <w:delText>03</w:delText>
              </w:r>
            </w:del>
          </w:p>
        </w:tc>
        <w:tc>
          <w:tcPr>
            <w:tcW w:w="10168" w:type="dxa"/>
            <w:vAlign w:val="center"/>
          </w:tcPr>
          <w:p w14:paraId="56229627" w14:textId="6FAC85A1" w:rsidR="00FC48ED" w:rsidRPr="00423815" w:rsidDel="00107484" w:rsidRDefault="00FC48ED" w:rsidP="009A3EC7">
            <w:pPr>
              <w:keepNext/>
              <w:spacing w:after="0" w:line="240" w:lineRule="auto"/>
              <w:rPr>
                <w:del w:id="543" w:author="Tam, Danny@Energy" w:date="2018-11-29T14:25:00Z"/>
                <w:rFonts w:cstheme="minorHAnsi"/>
                <w:sz w:val="20"/>
                <w:szCs w:val="20"/>
              </w:rPr>
            </w:pPr>
            <w:del w:id="544" w:author="Tam, Danny@Energy" w:date="2018-11-29T14:25:00Z">
              <w:r w:rsidRPr="00423815" w:rsidDel="00107484">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(RA4.4.9(f)3/RA4.4.13(d)3)</w:delText>
              </w:r>
            </w:del>
          </w:p>
        </w:tc>
      </w:tr>
      <w:tr w:rsidR="00FC48ED" w:rsidRPr="00423815" w:rsidDel="00107484" w14:paraId="17B86A5C" w14:textId="351232E4" w:rsidTr="00DE4C23">
        <w:trPr>
          <w:trHeight w:val="144"/>
          <w:tblHeader/>
          <w:del w:id="545" w:author="Tam, Danny@Energy" w:date="2018-11-29T14:25:00Z"/>
        </w:trPr>
        <w:tc>
          <w:tcPr>
            <w:tcW w:w="622" w:type="dxa"/>
            <w:vAlign w:val="center"/>
          </w:tcPr>
          <w:p w14:paraId="4ECCE47F" w14:textId="2F70E974"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46" w:author="Tam, Danny@Energy" w:date="2018-11-29T14:25:00Z"/>
                <w:rFonts w:cstheme="minorHAnsi"/>
                <w:sz w:val="20"/>
                <w:szCs w:val="20"/>
              </w:rPr>
            </w:pPr>
            <w:del w:id="547" w:author="Tam, Danny@Energy" w:date="2018-11-29T14:25:00Z">
              <w:r w:rsidRPr="00423815" w:rsidDel="00107484">
                <w:rPr>
                  <w:rFonts w:cstheme="minorHAnsi"/>
                  <w:sz w:val="20"/>
                  <w:szCs w:val="20"/>
                </w:rPr>
                <w:delText>04</w:delText>
              </w:r>
            </w:del>
          </w:p>
        </w:tc>
        <w:tc>
          <w:tcPr>
            <w:tcW w:w="10168" w:type="dxa"/>
            <w:vAlign w:val="center"/>
          </w:tcPr>
          <w:p w14:paraId="2566BD05" w14:textId="7FCC7EA8"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48" w:author="Tam, Danny@Energy" w:date="2018-11-29T14:25:00Z"/>
                <w:rFonts w:cstheme="minorHAnsi"/>
                <w:sz w:val="20"/>
                <w:szCs w:val="20"/>
              </w:rPr>
            </w:pPr>
            <w:del w:id="549" w:author="Tam, Danny@Energy" w:date="2018-11-29T14:25:00Z">
              <w:r w:rsidRPr="00423815" w:rsidDel="00107484">
                <w:rPr>
                  <w:rFonts w:cstheme="minorHAnsi"/>
                  <w:sz w:val="20"/>
                  <w:szCs w:val="20"/>
                </w:rPr>
                <w:delText>Pump and control placement shall meet one of the following criteria: (RA4.4.9(d)/RA4.4.13(b))</w:delText>
              </w:r>
            </w:del>
          </w:p>
          <w:p w14:paraId="716E3D55" w14:textId="75E0AEFC"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550" w:author="Tam, Danny@Energy" w:date="2018-11-29T14:25:00Z"/>
                <w:rFonts w:asciiTheme="minorHAnsi" w:hAnsiTheme="minorHAnsi" w:cstheme="minorHAnsi"/>
              </w:rPr>
            </w:pPr>
            <w:del w:id="551" w:author="Tam, Danny@Energy" w:date="2018-11-29T14:25:00Z">
              <w:r w:rsidRPr="00423815" w:rsidDel="00107484">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2D33E1E3" w14:textId="3ABB099A"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552" w:author="Tam, Danny@Energy" w:date="2018-11-29T14:25:00Z"/>
                <w:rFonts w:asciiTheme="minorHAnsi" w:hAnsiTheme="minorHAnsi" w:cstheme="minorHAnsi"/>
              </w:rPr>
            </w:pPr>
            <w:del w:id="553" w:author="Tam, Danny@Energy" w:date="2018-11-29T14:25:00Z">
              <w:r w:rsidRPr="00423815" w:rsidDel="00107484">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3A6D8C9E" w14:textId="1DFAAED7"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554" w:author="Tam, Danny@Energy" w:date="2018-11-29T14:25:00Z"/>
                <w:rFonts w:asciiTheme="minorHAnsi" w:hAnsiTheme="minorHAnsi" w:cstheme="minorHAnsi"/>
              </w:rPr>
            </w:pPr>
            <w:del w:id="555" w:author="Tam, Danny@Energy" w:date="2018-11-29T14:25:00Z">
              <w:r w:rsidRPr="00423815" w:rsidDel="00107484">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107484" w14:paraId="3AE7970E" w14:textId="4C5AD755" w:rsidTr="00DE4C23">
        <w:trPr>
          <w:trHeight w:val="144"/>
          <w:tblHeader/>
          <w:del w:id="556" w:author="Tam, Danny@Energy" w:date="2018-11-29T14:25:00Z"/>
        </w:trPr>
        <w:tc>
          <w:tcPr>
            <w:tcW w:w="622" w:type="dxa"/>
            <w:vAlign w:val="center"/>
          </w:tcPr>
          <w:p w14:paraId="18D5008C" w14:textId="5C90789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57" w:author="Tam, Danny@Energy" w:date="2018-11-29T14:25:00Z"/>
                <w:rFonts w:cstheme="minorHAnsi"/>
                <w:sz w:val="20"/>
                <w:szCs w:val="20"/>
              </w:rPr>
            </w:pPr>
            <w:del w:id="558" w:author="Tam, Danny@Energy" w:date="2018-11-29T14:25:00Z">
              <w:r w:rsidRPr="00423815" w:rsidDel="00107484">
                <w:rPr>
                  <w:rFonts w:cstheme="minorHAnsi"/>
                  <w:sz w:val="20"/>
                  <w:szCs w:val="20"/>
                </w:rPr>
                <w:delText>05</w:delText>
              </w:r>
            </w:del>
          </w:p>
        </w:tc>
        <w:tc>
          <w:tcPr>
            <w:tcW w:w="10168" w:type="dxa"/>
            <w:vAlign w:val="center"/>
          </w:tcPr>
          <w:p w14:paraId="3E82CC62" w14:textId="2FE7029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59" w:author="Tam, Danny@Energy" w:date="2018-11-29T14:25:00Z"/>
                <w:rFonts w:cstheme="minorHAnsi"/>
                <w:sz w:val="20"/>
                <w:szCs w:val="20"/>
              </w:rPr>
            </w:pPr>
            <w:del w:id="560" w:author="Tam, Danny@Energy" w:date="2018-11-29T14:25:00Z">
              <w:r w:rsidRPr="00423815" w:rsidDel="00107484">
                <w:rPr>
                  <w:rFonts w:cstheme="minorHAnsi"/>
                  <w:sz w:val="20"/>
                  <w:szCs w:val="20"/>
                </w:rPr>
                <w:delText>Insulation is not required on the cold water line when it is used as the return. (RA4.4.9(e)/RA4.4.13(c))</w:delText>
              </w:r>
            </w:del>
          </w:p>
        </w:tc>
      </w:tr>
      <w:tr w:rsidR="00FC48ED" w:rsidRPr="00423815" w:rsidDel="00107484" w14:paraId="24DA97E1" w14:textId="65068D2C" w:rsidTr="00DE4C23">
        <w:trPr>
          <w:trHeight w:val="144"/>
          <w:tblHeader/>
          <w:del w:id="561" w:author="Tam, Danny@Energy" w:date="2018-11-29T14:25:00Z"/>
        </w:trPr>
        <w:tc>
          <w:tcPr>
            <w:tcW w:w="622" w:type="dxa"/>
            <w:vAlign w:val="center"/>
          </w:tcPr>
          <w:p w14:paraId="619ACA8D" w14:textId="2F6EF2D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62" w:author="Tam, Danny@Energy" w:date="2018-11-29T14:25:00Z"/>
                <w:rFonts w:cstheme="minorHAnsi"/>
                <w:sz w:val="20"/>
                <w:szCs w:val="20"/>
              </w:rPr>
            </w:pPr>
            <w:del w:id="563" w:author="Tam, Danny@Energy" w:date="2018-11-29T14:25:00Z">
              <w:r w:rsidRPr="00423815" w:rsidDel="00107484">
                <w:rPr>
                  <w:rFonts w:cstheme="minorHAnsi"/>
                  <w:sz w:val="20"/>
                  <w:szCs w:val="20"/>
                </w:rPr>
                <w:delText>06</w:delText>
              </w:r>
            </w:del>
          </w:p>
        </w:tc>
        <w:tc>
          <w:tcPr>
            <w:tcW w:w="10168" w:type="dxa"/>
            <w:vAlign w:val="center"/>
          </w:tcPr>
          <w:p w14:paraId="0A597498" w14:textId="29C0D05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64" w:author="Tam, Danny@Energy" w:date="2018-11-29T14:25:00Z"/>
                <w:rFonts w:cstheme="minorHAnsi"/>
                <w:sz w:val="20"/>
                <w:szCs w:val="20"/>
              </w:rPr>
            </w:pPr>
            <w:del w:id="565" w:author="Tam, Danny@Energy" w:date="2018-11-29T14:25:00Z">
              <w:r w:rsidRPr="00423815" w:rsidDel="00107484">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(RA4.4.9(c)/RA4.4.13(a))</w:delText>
              </w:r>
            </w:del>
          </w:p>
        </w:tc>
      </w:tr>
      <w:tr w:rsidR="00FC48ED" w:rsidRPr="00423815" w:rsidDel="00107484" w14:paraId="5302E2C6" w14:textId="0A283EAE" w:rsidTr="00DE4C23">
        <w:trPr>
          <w:trHeight w:val="144"/>
          <w:tblHeader/>
          <w:del w:id="566" w:author="Tam, Danny@Energy" w:date="2018-11-29T14:25:00Z"/>
        </w:trPr>
        <w:tc>
          <w:tcPr>
            <w:tcW w:w="622" w:type="dxa"/>
            <w:vAlign w:val="center"/>
          </w:tcPr>
          <w:p w14:paraId="7101501A" w14:textId="3398A047"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67" w:author="Tam, Danny@Energy" w:date="2018-11-29T14:25:00Z"/>
                <w:rFonts w:cstheme="minorHAnsi"/>
                <w:sz w:val="20"/>
                <w:szCs w:val="20"/>
              </w:rPr>
            </w:pPr>
            <w:del w:id="568" w:author="Tam, Danny@Energy" w:date="2018-11-29T14:25:00Z">
              <w:r w:rsidRPr="00423815" w:rsidDel="00107484">
                <w:rPr>
                  <w:rFonts w:cstheme="minorHAnsi"/>
                  <w:sz w:val="20"/>
                  <w:szCs w:val="20"/>
                </w:rPr>
                <w:delText>07</w:delText>
              </w:r>
            </w:del>
          </w:p>
        </w:tc>
        <w:tc>
          <w:tcPr>
            <w:tcW w:w="10168" w:type="dxa"/>
            <w:vAlign w:val="center"/>
          </w:tcPr>
          <w:p w14:paraId="5A6AEC94" w14:textId="2BA23DC3" w:rsidR="00FC48ED" w:rsidRPr="00423815" w:rsidDel="00107484" w:rsidRDefault="00FC48ED" w:rsidP="009A3EC7">
            <w:pPr>
              <w:keepNext/>
              <w:spacing w:after="0" w:line="240" w:lineRule="auto"/>
              <w:rPr>
                <w:del w:id="569" w:author="Tam, Danny@Energy" w:date="2018-11-29T14:25:00Z"/>
                <w:rFonts w:cstheme="minorHAnsi"/>
                <w:sz w:val="20"/>
                <w:szCs w:val="20"/>
              </w:rPr>
            </w:pPr>
            <w:del w:id="570" w:author="Tam, Danny@Energy" w:date="2018-11-29T14:25:00Z">
              <w:r w:rsidRPr="00423815" w:rsidDel="00107484">
                <w:rPr>
                  <w:rFonts w:cstheme="minorHAnsi"/>
                  <w:sz w:val="20"/>
                  <w:szCs w:val="20"/>
                </w:rPr>
                <w:delText>If more than one loop installed each loop shall have its own pump and controls.</w:delText>
              </w:r>
            </w:del>
          </w:p>
        </w:tc>
      </w:tr>
      <w:tr w:rsidR="00FC48ED" w:rsidRPr="00423815" w:rsidDel="00107484" w14:paraId="76CF79FA" w14:textId="5EAD7159" w:rsidTr="00DE4C23">
        <w:trPr>
          <w:trHeight w:val="144"/>
          <w:tblHeader/>
          <w:del w:id="571" w:author="Tam, Danny@Energy" w:date="2018-11-29T14:25:00Z"/>
        </w:trPr>
        <w:tc>
          <w:tcPr>
            <w:tcW w:w="622" w:type="dxa"/>
            <w:vAlign w:val="center"/>
          </w:tcPr>
          <w:p w14:paraId="30C2AD2F" w14:textId="2B4D6A1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72" w:author="Tam, Danny@Energy" w:date="2018-11-29T14:25:00Z"/>
                <w:rFonts w:cstheme="minorHAnsi"/>
                <w:sz w:val="20"/>
                <w:szCs w:val="20"/>
              </w:rPr>
            </w:pPr>
            <w:del w:id="573" w:author="Tam, Danny@Energy" w:date="2018-11-29T14:25:00Z">
              <w:r w:rsidRPr="00423815" w:rsidDel="00107484">
                <w:rPr>
                  <w:rFonts w:cstheme="minorHAnsi"/>
                  <w:sz w:val="20"/>
                  <w:szCs w:val="20"/>
                </w:rPr>
                <w:delText>08</w:delText>
              </w:r>
            </w:del>
          </w:p>
        </w:tc>
        <w:tc>
          <w:tcPr>
            <w:tcW w:w="10168" w:type="dxa"/>
            <w:vAlign w:val="center"/>
          </w:tcPr>
          <w:p w14:paraId="377AA317" w14:textId="4111B083"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74" w:author="Tam, Danny@Energy" w:date="2018-11-29T14:25:00Z"/>
                <w:rFonts w:cstheme="minorHAnsi"/>
                <w:sz w:val="20"/>
                <w:szCs w:val="20"/>
              </w:rPr>
            </w:pPr>
            <w:del w:id="575" w:author="Tam, Danny@Energy" w:date="2018-11-29T14:25:00Z">
              <w:r w:rsidRPr="00423815" w:rsidDel="00107484">
                <w:rPr>
                  <w:rFonts w:cstheme="minorHAnsi"/>
                  <w:sz w:val="20"/>
                  <w:szCs w:val="20"/>
                </w:rPr>
                <w:delText>Automatic air release valve is installed on the inlet side of the recirculation pump per Section 110.3(c)5A.</w:delText>
              </w:r>
            </w:del>
          </w:p>
        </w:tc>
      </w:tr>
      <w:tr w:rsidR="00FC48ED" w:rsidRPr="00423815" w:rsidDel="00107484" w14:paraId="2B483282" w14:textId="45993231" w:rsidTr="00DE4C23">
        <w:trPr>
          <w:trHeight w:val="144"/>
          <w:tblHeader/>
          <w:del w:id="576" w:author="Tam, Danny@Energy" w:date="2018-11-29T14:25:00Z"/>
        </w:trPr>
        <w:tc>
          <w:tcPr>
            <w:tcW w:w="622" w:type="dxa"/>
            <w:vAlign w:val="center"/>
          </w:tcPr>
          <w:p w14:paraId="108756BF" w14:textId="091AC99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77" w:author="Tam, Danny@Energy" w:date="2018-11-29T14:25:00Z"/>
                <w:rFonts w:cstheme="minorHAnsi"/>
                <w:sz w:val="20"/>
                <w:szCs w:val="20"/>
              </w:rPr>
            </w:pPr>
            <w:del w:id="578" w:author="Tam, Danny@Energy" w:date="2018-11-29T14:25:00Z">
              <w:r w:rsidRPr="00423815" w:rsidDel="00107484">
                <w:rPr>
                  <w:rFonts w:cstheme="minorHAnsi"/>
                  <w:sz w:val="20"/>
                  <w:szCs w:val="20"/>
                </w:rPr>
                <w:delText>09</w:delText>
              </w:r>
            </w:del>
          </w:p>
        </w:tc>
        <w:tc>
          <w:tcPr>
            <w:tcW w:w="10168" w:type="dxa"/>
            <w:vAlign w:val="center"/>
          </w:tcPr>
          <w:p w14:paraId="331798A8" w14:textId="291FD773"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79" w:author="Tam, Danny@Energy" w:date="2018-11-29T14:25:00Z"/>
                <w:rFonts w:cstheme="minorHAnsi"/>
                <w:sz w:val="20"/>
                <w:szCs w:val="20"/>
              </w:rPr>
            </w:pPr>
            <w:del w:id="580" w:author="Tam, Danny@Energy" w:date="2018-11-29T14:25:00Z">
              <w:r w:rsidRPr="00423815" w:rsidDel="00107484">
                <w:rPr>
                  <w:rFonts w:cstheme="minorHAnsi"/>
                  <w:sz w:val="20"/>
                  <w:szCs w:val="20"/>
                </w:rPr>
                <w:delText>A check valve, or similar device, is located between the recirculation pump and the water heater per Section 110.3(c)5B.</w:delText>
              </w:r>
            </w:del>
          </w:p>
        </w:tc>
      </w:tr>
      <w:tr w:rsidR="00FC48ED" w:rsidRPr="00423815" w:rsidDel="00107484" w14:paraId="4551FC80" w14:textId="65AC5C2F" w:rsidTr="00DE4C23">
        <w:trPr>
          <w:trHeight w:val="144"/>
          <w:tblHeader/>
          <w:del w:id="581" w:author="Tam, Danny@Energy" w:date="2018-11-29T14:25:00Z"/>
        </w:trPr>
        <w:tc>
          <w:tcPr>
            <w:tcW w:w="622" w:type="dxa"/>
            <w:vAlign w:val="center"/>
          </w:tcPr>
          <w:p w14:paraId="0BC67807" w14:textId="7BA90EA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82" w:author="Tam, Danny@Energy" w:date="2018-11-29T14:25:00Z"/>
                <w:rFonts w:cstheme="minorHAnsi"/>
                <w:sz w:val="20"/>
                <w:szCs w:val="20"/>
              </w:rPr>
            </w:pPr>
            <w:del w:id="583" w:author="Tam, Danny@Energy" w:date="2018-11-29T14:25:00Z">
              <w:r w:rsidRPr="00423815" w:rsidDel="00107484">
                <w:rPr>
                  <w:rFonts w:cstheme="minorHAnsi"/>
                  <w:sz w:val="20"/>
                  <w:szCs w:val="20"/>
                </w:rPr>
                <w:delText>10</w:delText>
              </w:r>
            </w:del>
          </w:p>
        </w:tc>
        <w:tc>
          <w:tcPr>
            <w:tcW w:w="10168" w:type="dxa"/>
            <w:vAlign w:val="center"/>
          </w:tcPr>
          <w:p w14:paraId="57F74D01" w14:textId="52E63C83" w:rsidR="00FC48ED" w:rsidRPr="00423815" w:rsidDel="00107484" w:rsidRDefault="00FC48ED" w:rsidP="009A3EC7">
            <w:pPr>
              <w:keepNext/>
              <w:spacing w:after="0" w:line="240" w:lineRule="auto"/>
              <w:rPr>
                <w:del w:id="584" w:author="Tam, Danny@Energy" w:date="2018-11-29T14:25:00Z"/>
                <w:rFonts w:cstheme="minorHAnsi"/>
                <w:sz w:val="20"/>
                <w:szCs w:val="20"/>
              </w:rPr>
            </w:pPr>
            <w:del w:id="585" w:author="Tam, Danny@Energy" w:date="2018-11-29T14:25:00Z">
              <w:r w:rsidRPr="00423815" w:rsidDel="00107484">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107484" w14:paraId="2271829D" w14:textId="05494CC7" w:rsidTr="00DE4C23">
        <w:trPr>
          <w:trHeight w:val="144"/>
          <w:tblHeader/>
          <w:del w:id="586" w:author="Tam, Danny@Energy" w:date="2018-11-29T14:25:00Z"/>
        </w:trPr>
        <w:tc>
          <w:tcPr>
            <w:tcW w:w="622" w:type="dxa"/>
            <w:vAlign w:val="center"/>
          </w:tcPr>
          <w:p w14:paraId="75508BDF" w14:textId="1E176BF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87" w:author="Tam, Danny@Energy" w:date="2018-11-29T14:25:00Z"/>
                <w:rFonts w:cstheme="minorHAnsi"/>
                <w:sz w:val="20"/>
                <w:szCs w:val="20"/>
              </w:rPr>
            </w:pPr>
            <w:del w:id="588" w:author="Tam, Danny@Energy" w:date="2018-11-29T14:25:00Z">
              <w:r w:rsidRPr="00423815" w:rsidDel="00107484">
                <w:rPr>
                  <w:rFonts w:cstheme="minorHAnsi"/>
                  <w:sz w:val="20"/>
                  <w:szCs w:val="20"/>
                </w:rPr>
                <w:delText>11</w:delText>
              </w:r>
            </w:del>
          </w:p>
        </w:tc>
        <w:tc>
          <w:tcPr>
            <w:tcW w:w="10168" w:type="dxa"/>
            <w:vAlign w:val="center"/>
          </w:tcPr>
          <w:p w14:paraId="2E12CDE4" w14:textId="53B942EC" w:rsidR="00FC48ED" w:rsidRPr="00423815" w:rsidDel="00107484" w:rsidRDefault="00FC48ED" w:rsidP="009A3EC7">
            <w:pPr>
              <w:pStyle w:val="BulletCALetter"/>
              <w:keepNext/>
              <w:spacing w:before="0"/>
              <w:ind w:left="0" w:firstLine="0"/>
              <w:rPr>
                <w:del w:id="589" w:author="Tam, Danny@Energy" w:date="2018-11-29T14:25:00Z"/>
                <w:rFonts w:asciiTheme="minorHAnsi" w:eastAsia="Calibri" w:hAnsiTheme="minorHAnsi" w:cstheme="minorHAnsi"/>
              </w:rPr>
            </w:pPr>
            <w:del w:id="590" w:author="Tam, Danny@Energy" w:date="2018-11-29T14:25:00Z">
              <w:r w:rsidRPr="00423815" w:rsidDel="00107484">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107484" w14:paraId="1E2FF566" w14:textId="140BC7AC" w:rsidTr="00DE4C23">
        <w:trPr>
          <w:trHeight w:val="144"/>
          <w:tblHeader/>
          <w:del w:id="591" w:author="Tam, Danny@Energy" w:date="2018-11-29T14:25:00Z"/>
        </w:trPr>
        <w:tc>
          <w:tcPr>
            <w:tcW w:w="622" w:type="dxa"/>
            <w:vAlign w:val="center"/>
          </w:tcPr>
          <w:p w14:paraId="77AC9241" w14:textId="3F6B269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92" w:author="Tam, Danny@Energy" w:date="2018-11-29T14:25:00Z"/>
                <w:rFonts w:cstheme="minorHAnsi"/>
                <w:sz w:val="20"/>
                <w:szCs w:val="20"/>
              </w:rPr>
            </w:pPr>
            <w:del w:id="593" w:author="Tam, Danny@Energy" w:date="2018-11-29T14:25:00Z">
              <w:r w:rsidRPr="00423815" w:rsidDel="00107484">
                <w:rPr>
                  <w:rFonts w:cstheme="minorHAnsi"/>
                  <w:sz w:val="20"/>
                  <w:szCs w:val="20"/>
                </w:rPr>
                <w:delText>12</w:delText>
              </w:r>
            </w:del>
          </w:p>
        </w:tc>
        <w:tc>
          <w:tcPr>
            <w:tcW w:w="10168" w:type="dxa"/>
            <w:vAlign w:val="center"/>
          </w:tcPr>
          <w:p w14:paraId="3273C3EC" w14:textId="3071AD22" w:rsidR="00FC48ED" w:rsidRPr="00423815" w:rsidDel="00107484" w:rsidRDefault="00FC48ED" w:rsidP="009A3EC7">
            <w:pPr>
              <w:pStyle w:val="BulletCALetter"/>
              <w:keepNext/>
              <w:spacing w:before="0"/>
              <w:ind w:left="0" w:firstLine="0"/>
              <w:rPr>
                <w:del w:id="594" w:author="Tam, Danny@Energy" w:date="2018-11-29T14:25:00Z"/>
                <w:rFonts w:asciiTheme="minorHAnsi" w:eastAsia="Calibri" w:hAnsiTheme="minorHAnsi" w:cstheme="minorHAnsi"/>
              </w:rPr>
            </w:pPr>
            <w:del w:id="595" w:author="Tam, Danny@Energy" w:date="2018-11-29T14:25:00Z">
              <w:r w:rsidRPr="00423815" w:rsidDel="00107484">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107484" w14:paraId="0B801858" w14:textId="5706C4C4" w:rsidTr="00DE4C23">
        <w:trPr>
          <w:trHeight w:val="144"/>
          <w:tblHeader/>
          <w:del w:id="596" w:author="Tam, Danny@Energy" w:date="2018-11-29T14:25:00Z"/>
        </w:trPr>
        <w:tc>
          <w:tcPr>
            <w:tcW w:w="622" w:type="dxa"/>
            <w:vAlign w:val="center"/>
          </w:tcPr>
          <w:p w14:paraId="30E61A87" w14:textId="17BBD27D"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97" w:author="Tam, Danny@Energy" w:date="2018-11-29T14:25:00Z"/>
                <w:rFonts w:cstheme="minorHAnsi"/>
                <w:sz w:val="20"/>
                <w:szCs w:val="20"/>
              </w:rPr>
            </w:pPr>
            <w:del w:id="598" w:author="Tam, Danny@Energy" w:date="2018-11-29T14:25:00Z">
              <w:r w:rsidRPr="00423815" w:rsidDel="00107484">
                <w:rPr>
                  <w:rFonts w:cstheme="minorHAnsi"/>
                  <w:sz w:val="20"/>
                  <w:szCs w:val="20"/>
                </w:rPr>
                <w:delText>13</w:delText>
              </w:r>
            </w:del>
          </w:p>
        </w:tc>
        <w:tc>
          <w:tcPr>
            <w:tcW w:w="10168" w:type="dxa"/>
            <w:vAlign w:val="center"/>
          </w:tcPr>
          <w:p w14:paraId="06948A08" w14:textId="1BCE5E5D" w:rsidR="00FC48ED" w:rsidRPr="00423815" w:rsidDel="00107484" w:rsidRDefault="00FC48ED" w:rsidP="009A3EC7">
            <w:pPr>
              <w:pStyle w:val="BulletCALetter"/>
              <w:keepNext/>
              <w:spacing w:before="0"/>
              <w:ind w:left="0" w:firstLine="0"/>
              <w:rPr>
                <w:del w:id="599" w:author="Tam, Danny@Energy" w:date="2018-11-29T14:25:00Z"/>
                <w:rFonts w:asciiTheme="minorHAnsi" w:eastAsia="Calibri" w:hAnsiTheme="minorHAnsi" w:cstheme="minorHAnsi"/>
              </w:rPr>
            </w:pPr>
            <w:del w:id="600" w:author="Tam, Danny@Energy" w:date="2018-11-29T14:25:00Z">
              <w:r w:rsidRPr="00423815" w:rsidDel="00107484">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107484" w14:paraId="4F3F9688" w14:textId="16E1B5BF" w:rsidTr="00DE4C23">
        <w:trPr>
          <w:trHeight w:val="144"/>
          <w:tblHeader/>
          <w:del w:id="601" w:author="Tam, Danny@Energy" w:date="2018-11-29T14:25:00Z"/>
        </w:trPr>
        <w:tc>
          <w:tcPr>
            <w:tcW w:w="10790" w:type="dxa"/>
            <w:gridSpan w:val="2"/>
            <w:vAlign w:val="center"/>
          </w:tcPr>
          <w:p w14:paraId="4C32ADBA" w14:textId="4C3B380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02" w:author="Tam, Danny@Energy" w:date="2018-11-29T14:25:00Z"/>
                <w:rFonts w:cstheme="minorHAnsi"/>
                <w:sz w:val="20"/>
                <w:szCs w:val="20"/>
              </w:rPr>
            </w:pPr>
            <w:del w:id="603" w:author="Tam, Danny@Energy" w:date="2018-11-29T14:25:00Z">
              <w:r w:rsidRPr="00423815" w:rsidDel="00107484">
                <w:rPr>
                  <w:rFonts w:cstheme="minorHAnsi"/>
                  <w:b/>
                  <w:sz w:val="20"/>
                  <w:szCs w:val="20"/>
                </w:rPr>
                <w:delText xml:space="preserve">The responsible person’s signature on this compliance document affirms that all applicable requirements in this table have been met.  </w:delText>
              </w:r>
            </w:del>
          </w:p>
        </w:tc>
      </w:tr>
    </w:tbl>
    <w:p w14:paraId="557EB0B4" w14:textId="01DFB739" w:rsidR="00FC48ED" w:rsidRPr="00423815" w:rsidDel="006B010C" w:rsidRDefault="00FC48ED" w:rsidP="00FC48ED">
      <w:pPr>
        <w:spacing w:after="0" w:line="240" w:lineRule="auto"/>
        <w:rPr>
          <w:del w:id="604" w:author="Tam, Danny@Energy" w:date="2018-11-29T14:55:00Z"/>
          <w:rFonts w:cstheme="minorHAnsi"/>
          <w:b/>
          <w:sz w:val="20"/>
          <w:szCs w:val="20"/>
        </w:rPr>
      </w:pPr>
    </w:p>
    <w:p w14:paraId="4E153647" w14:textId="11A03646" w:rsidR="00162DD4" w:rsidRPr="00423815" w:rsidDel="006B010C" w:rsidRDefault="00162DD4" w:rsidP="00FC48ED">
      <w:pPr>
        <w:spacing w:after="0" w:line="240" w:lineRule="auto"/>
        <w:rPr>
          <w:del w:id="605" w:author="Tam, Danny@Energy" w:date="2018-11-29T14:55:00Z"/>
          <w:rFonts w:cstheme="minorHAnsi"/>
          <w:b/>
          <w:sz w:val="20"/>
          <w:szCs w:val="20"/>
        </w:rPr>
      </w:pPr>
    </w:p>
    <w:p w14:paraId="7679AB83" w14:textId="30F43652" w:rsidR="00162DD4" w:rsidRPr="00423815" w:rsidDel="006B010C" w:rsidRDefault="00162DD4" w:rsidP="00FC48ED">
      <w:pPr>
        <w:spacing w:after="0" w:line="240" w:lineRule="auto"/>
        <w:rPr>
          <w:del w:id="606" w:author="Tam, Danny@Energy" w:date="2018-11-29T14:55:00Z"/>
          <w:rFonts w:cstheme="minorHAnsi"/>
          <w:b/>
          <w:sz w:val="20"/>
          <w:szCs w:val="20"/>
        </w:rPr>
      </w:pPr>
    </w:p>
    <w:p w14:paraId="34782F86" w14:textId="3BC8531F" w:rsidR="00162DD4" w:rsidRPr="00423815" w:rsidDel="006B010C" w:rsidRDefault="00162DD4" w:rsidP="00FC48ED">
      <w:pPr>
        <w:spacing w:after="0" w:line="240" w:lineRule="auto"/>
        <w:rPr>
          <w:del w:id="607" w:author="Tam, Danny@Energy" w:date="2018-11-29T14:55:00Z"/>
          <w:rFonts w:cstheme="minorHAnsi"/>
          <w:b/>
          <w:sz w:val="20"/>
          <w:szCs w:val="20"/>
        </w:rPr>
      </w:pPr>
    </w:p>
    <w:p w14:paraId="2B0150AB" w14:textId="08481607" w:rsidR="00162DD4" w:rsidRPr="00423815" w:rsidDel="006B010C" w:rsidRDefault="00162DD4" w:rsidP="00FC48ED">
      <w:pPr>
        <w:spacing w:after="0" w:line="240" w:lineRule="auto"/>
        <w:rPr>
          <w:del w:id="608" w:author="Tam, Danny@Energy" w:date="2018-11-29T14:55:00Z"/>
          <w:rFonts w:cstheme="minorHAnsi"/>
          <w:b/>
          <w:sz w:val="20"/>
          <w:szCs w:val="20"/>
        </w:rPr>
      </w:pPr>
    </w:p>
    <w:p w14:paraId="43A390BC" w14:textId="7648812E" w:rsidR="00162DD4" w:rsidRPr="00423815" w:rsidDel="006B010C" w:rsidRDefault="00162DD4" w:rsidP="00FC48ED">
      <w:pPr>
        <w:spacing w:after="0" w:line="240" w:lineRule="auto"/>
        <w:rPr>
          <w:del w:id="609" w:author="Tam, Danny@Energy" w:date="2018-11-29T14:55:00Z"/>
          <w:rFonts w:cstheme="minorHAnsi"/>
          <w:b/>
          <w:sz w:val="20"/>
          <w:szCs w:val="20"/>
        </w:rPr>
      </w:pPr>
    </w:p>
    <w:p w14:paraId="28654CBE" w14:textId="6F6CC891" w:rsidR="00162DD4" w:rsidRPr="00423815" w:rsidDel="006B010C" w:rsidRDefault="00162DD4" w:rsidP="00FC48ED">
      <w:pPr>
        <w:spacing w:after="0" w:line="240" w:lineRule="auto"/>
        <w:rPr>
          <w:del w:id="610" w:author="Tam, Danny@Energy" w:date="2018-11-29T14:55:00Z"/>
          <w:rFonts w:cstheme="minorHAnsi"/>
          <w:b/>
          <w:sz w:val="20"/>
          <w:szCs w:val="20"/>
        </w:rPr>
      </w:pPr>
    </w:p>
    <w:p w14:paraId="05055C4A" w14:textId="732015E2" w:rsidR="00162DD4" w:rsidRPr="00423815" w:rsidDel="006B010C" w:rsidRDefault="00162DD4" w:rsidP="00FC48ED">
      <w:pPr>
        <w:spacing w:after="0" w:line="240" w:lineRule="auto"/>
        <w:rPr>
          <w:del w:id="611" w:author="Tam, Danny@Energy" w:date="2018-11-29T14:55:00Z"/>
          <w:rFonts w:cstheme="minorHAnsi"/>
          <w:b/>
          <w:sz w:val="20"/>
          <w:szCs w:val="20"/>
        </w:rPr>
      </w:pPr>
    </w:p>
    <w:p w14:paraId="76C6A697" w14:textId="378EE34F" w:rsidR="00162DD4" w:rsidRPr="00423815" w:rsidDel="006B010C" w:rsidRDefault="00162DD4" w:rsidP="00FC48ED">
      <w:pPr>
        <w:spacing w:after="0" w:line="240" w:lineRule="auto"/>
        <w:rPr>
          <w:del w:id="612" w:author="Tam, Danny@Energy" w:date="2018-11-29T14:55:00Z"/>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3"/>
        <w:gridCol w:w="10114"/>
        <w:gridCol w:w="23"/>
      </w:tblGrid>
      <w:tr w:rsidR="00FC48ED" w:rsidRPr="00423815" w:rsidDel="00107484" w14:paraId="2D515ACB" w14:textId="43F9FE9D" w:rsidTr="00675839">
        <w:trPr>
          <w:trHeight w:val="144"/>
          <w:tblHeader/>
          <w:del w:id="613" w:author="Tam, Danny@Energy" w:date="2018-11-29T14:25:00Z"/>
        </w:trPr>
        <w:tc>
          <w:tcPr>
            <w:tcW w:w="10790" w:type="dxa"/>
            <w:gridSpan w:val="3"/>
            <w:tcBorders>
              <w:bottom w:val="single" w:sz="4" w:space="0" w:color="auto"/>
            </w:tcBorders>
          </w:tcPr>
          <w:p w14:paraId="784DC64C" w14:textId="5E4B4B0F" w:rsidR="00FC48ED" w:rsidRPr="00423815" w:rsidDel="00107484"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14" w:author="Tam, Danny@Energy" w:date="2018-11-29T14:25:00Z"/>
                <w:rFonts w:cstheme="minorHAnsi"/>
                <w:b/>
                <w:sz w:val="20"/>
                <w:szCs w:val="20"/>
              </w:rPr>
            </w:pPr>
            <w:del w:id="615" w:author="Tam, Danny@Energy" w:date="2018-11-29T14:25:00Z">
              <w:r w:rsidDel="00107484">
                <w:rPr>
                  <w:rFonts w:cstheme="minorHAnsi"/>
                  <w:b/>
                  <w:sz w:val="20"/>
                  <w:szCs w:val="20"/>
                </w:rPr>
                <w:delText>J</w:delText>
              </w:r>
              <w:r w:rsidR="00FC48ED" w:rsidRPr="00423815" w:rsidDel="00107484">
                <w:rPr>
                  <w:rFonts w:cstheme="minorHAnsi"/>
                  <w:b/>
                  <w:sz w:val="20"/>
                  <w:szCs w:val="20"/>
                </w:rPr>
                <w:delText>. HERS-Verified Demand Recirculation Sensor Control Requirements</w:delText>
              </w:r>
              <w:r w:rsidR="00D00F06" w:rsidRPr="00423815" w:rsidDel="00107484">
                <w:rPr>
                  <w:rFonts w:cstheme="minorHAnsi"/>
                  <w:b/>
                  <w:sz w:val="20"/>
                  <w:szCs w:val="20"/>
                </w:rPr>
                <w:delText xml:space="preserve"> </w:delText>
              </w:r>
              <w:r w:rsidR="00984FAD" w:rsidDel="00107484">
                <w:rPr>
                  <w:rFonts w:cstheme="minorHAnsi"/>
                  <w:b/>
                  <w:sz w:val="20"/>
                  <w:szCs w:val="20"/>
                </w:rPr>
                <w:delText xml:space="preserve">(RDRsc-H) </w:delText>
              </w:r>
              <w:r w:rsidR="00D00F06" w:rsidRPr="00423815" w:rsidDel="00107484">
                <w:rPr>
                  <w:rFonts w:cstheme="minorHAnsi"/>
                  <w:b/>
                  <w:sz w:val="20"/>
                  <w:szCs w:val="20"/>
                </w:rPr>
                <w:delText>(RA3.3.7)</w:delText>
              </w:r>
            </w:del>
          </w:p>
          <w:p w14:paraId="5ABD5ACD" w14:textId="54044C8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16" w:author="Tam, Danny@Energy" w:date="2018-11-29T14:25:00Z"/>
                <w:rFonts w:cstheme="minorHAnsi"/>
                <w:b/>
                <w:sz w:val="20"/>
                <w:szCs w:val="20"/>
              </w:rPr>
            </w:pPr>
            <w:del w:id="617" w:author="Tam, Danny@Energy" w:date="2018-11-29T14:25:00Z">
              <w:r w:rsidRPr="00423815" w:rsidDel="00107484">
                <w:rPr>
                  <w:rFonts w:cstheme="minorHAnsi"/>
                  <w:sz w:val="20"/>
                  <w:szCs w:val="20"/>
                </w:rPr>
                <w:delText>Systems that utilize this distribution type shall comply with these requirements</w:delText>
              </w:r>
            </w:del>
          </w:p>
        </w:tc>
      </w:tr>
      <w:tr w:rsidR="00FC48ED" w:rsidRPr="00423815" w:rsidDel="00107484" w14:paraId="21800DFF" w14:textId="47451E45" w:rsidTr="00675839">
        <w:trPr>
          <w:trHeight w:val="144"/>
          <w:tblHeader/>
          <w:del w:id="618" w:author="Tam, Danny@Energy" w:date="2018-11-29T14:25:00Z"/>
        </w:trPr>
        <w:tc>
          <w:tcPr>
            <w:tcW w:w="653" w:type="dxa"/>
            <w:tcBorders>
              <w:top w:val="single" w:sz="4" w:space="0" w:color="auto"/>
            </w:tcBorders>
            <w:vAlign w:val="center"/>
          </w:tcPr>
          <w:p w14:paraId="2514DBF0" w14:textId="4E629D5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19" w:author="Tam, Danny@Energy" w:date="2018-11-29T14:25:00Z"/>
                <w:rFonts w:cstheme="minorHAnsi"/>
                <w:sz w:val="20"/>
                <w:szCs w:val="20"/>
              </w:rPr>
            </w:pPr>
            <w:del w:id="620" w:author="Tam, Danny@Energy" w:date="2018-11-29T14:25:00Z">
              <w:r w:rsidRPr="00423815" w:rsidDel="00107484">
                <w:rPr>
                  <w:rFonts w:cstheme="minorHAnsi"/>
                  <w:sz w:val="20"/>
                  <w:szCs w:val="20"/>
                </w:rPr>
                <w:delText>01</w:delText>
              </w:r>
            </w:del>
          </w:p>
        </w:tc>
        <w:tc>
          <w:tcPr>
            <w:tcW w:w="10137" w:type="dxa"/>
            <w:gridSpan w:val="2"/>
            <w:tcBorders>
              <w:top w:val="single" w:sz="4" w:space="0" w:color="auto"/>
            </w:tcBorders>
            <w:vAlign w:val="center"/>
          </w:tcPr>
          <w:p w14:paraId="2C4656E3" w14:textId="2B49BF8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21" w:author="Tam, Danny@Energy" w:date="2018-11-29T14:25:00Z"/>
                <w:rFonts w:cstheme="minorHAnsi"/>
                <w:sz w:val="20"/>
                <w:szCs w:val="20"/>
              </w:rPr>
            </w:pPr>
            <w:del w:id="622" w:author="Tam, Danny@Energy" w:date="2018-11-29T14:25:00Z">
              <w:r w:rsidRPr="00423815" w:rsidDel="00107484">
                <w:rPr>
                  <w:rFonts w:cstheme="minorHAnsi"/>
                  <w:sz w:val="20"/>
                  <w:szCs w:val="20"/>
                </w:rPr>
                <w:delText>The system operates “on-demand”, meaning that the pump begins to operate shortly before or immediately after hot water draw begins, and stops when the return water temperature reaches a certain threshold value. (RA4.4.10/RA4.4.13)</w:delText>
              </w:r>
            </w:del>
          </w:p>
        </w:tc>
      </w:tr>
      <w:tr w:rsidR="00FC48ED" w:rsidRPr="00423815" w:rsidDel="00107484" w14:paraId="7C778615" w14:textId="5E7E7663" w:rsidTr="00675839">
        <w:trPr>
          <w:trHeight w:val="144"/>
          <w:tblHeader/>
          <w:del w:id="623" w:author="Tam, Danny@Energy" w:date="2018-11-29T14:25:00Z"/>
        </w:trPr>
        <w:tc>
          <w:tcPr>
            <w:tcW w:w="653" w:type="dxa"/>
            <w:vAlign w:val="center"/>
          </w:tcPr>
          <w:p w14:paraId="48A5A6B5" w14:textId="3F88D21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24" w:author="Tam, Danny@Energy" w:date="2018-11-29T14:25:00Z"/>
                <w:rFonts w:cstheme="minorHAnsi"/>
                <w:sz w:val="20"/>
                <w:szCs w:val="20"/>
              </w:rPr>
            </w:pPr>
            <w:del w:id="625" w:author="Tam, Danny@Energy" w:date="2018-11-29T14:25:00Z">
              <w:r w:rsidRPr="00423815" w:rsidDel="00107484">
                <w:rPr>
                  <w:rFonts w:cstheme="minorHAnsi"/>
                  <w:sz w:val="20"/>
                  <w:szCs w:val="20"/>
                </w:rPr>
                <w:delText>02</w:delText>
              </w:r>
            </w:del>
          </w:p>
        </w:tc>
        <w:tc>
          <w:tcPr>
            <w:tcW w:w="10137" w:type="dxa"/>
            <w:gridSpan w:val="2"/>
            <w:vAlign w:val="center"/>
          </w:tcPr>
          <w:p w14:paraId="15F95B01" w14:textId="6918EEE2"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26" w:author="Tam, Danny@Energy" w:date="2018-11-29T14:25:00Z"/>
                <w:rFonts w:cstheme="minorHAnsi"/>
                <w:sz w:val="20"/>
                <w:szCs w:val="20"/>
              </w:rPr>
            </w:pPr>
            <w:del w:id="627" w:author="Tam, Danny@Energy" w:date="2018-11-29T14:25:00Z">
              <w:r w:rsidRPr="00423815" w:rsidDel="00107484">
                <w:rPr>
                  <w:rFonts w:cstheme="minorHAnsi"/>
                  <w:sz w:val="20"/>
                  <w:szCs w:val="20"/>
                </w:rPr>
                <w:delText>After the pump has been activated, the controls shall allow the pump to operate until the water temperature at the thermo-sensor rises to one of the following values: (RA4.4.10(f)/RA4.4.13(d))</w:delText>
              </w:r>
            </w:del>
          </w:p>
          <w:p w14:paraId="1A24E266" w14:textId="06AC4AF5" w:rsidR="00FC48ED" w:rsidRPr="00423815" w:rsidDel="00107484" w:rsidRDefault="0065297B"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28" w:author="Tam, Danny@Energy" w:date="2018-11-29T14:25:00Z"/>
                <w:rFonts w:asciiTheme="minorHAnsi" w:hAnsiTheme="minorHAnsi" w:cstheme="minorHAnsi"/>
              </w:rPr>
            </w:pPr>
            <w:del w:id="629" w:author="Tam, Danny@Energy" w:date="2018-11-29T14:25:00Z">
              <w:r w:rsidRPr="00423815" w:rsidDel="00107484">
                <w:rPr>
                  <w:rFonts w:asciiTheme="minorHAnsi" w:hAnsiTheme="minorHAnsi" w:cstheme="minorHAnsi"/>
                </w:rPr>
                <w:delText>Not more than 10°F (</w:delText>
              </w:r>
              <w:r w:rsidR="00FC48ED" w:rsidRPr="00423815" w:rsidDel="00107484">
                <w:rPr>
                  <w:rFonts w:asciiTheme="minorHAnsi" w:hAnsiTheme="minorHAnsi" w:cstheme="minorHAnsi"/>
                </w:rPr>
                <w:delText>5.6°C) above the initial temperature of the water in the pipe.</w:delText>
              </w:r>
            </w:del>
          </w:p>
          <w:p w14:paraId="140E1CE7" w14:textId="78BF5074" w:rsidR="00FC48ED" w:rsidRPr="00423815" w:rsidDel="00107484" w:rsidRDefault="00FC48ED" w:rsidP="00FC48ED">
            <w:pPr>
              <w:pStyle w:val="ListParagraph"/>
              <w:keepNext/>
              <w:numPr>
                <w:ilvl w:val="0"/>
                <w:numId w:val="4"/>
              </w:numPr>
              <w:rPr>
                <w:del w:id="630" w:author="Tam, Danny@Energy" w:date="2018-11-29T14:25:00Z"/>
                <w:rFonts w:asciiTheme="minorHAnsi" w:hAnsiTheme="minorHAnsi" w:cstheme="minorHAnsi"/>
              </w:rPr>
            </w:pPr>
            <w:del w:id="631" w:author="Tam, Danny@Energy" w:date="2018-11-29T14:25:00Z">
              <w:r w:rsidRPr="00423815" w:rsidDel="00107484">
                <w:rPr>
                  <w:rFonts w:asciiTheme="minorHAnsi" w:hAnsiTheme="minorHAnsi" w:cstheme="minorHAnsi"/>
                </w:rPr>
                <w:delText>Not more than 102°F (38.9°C).</w:delText>
              </w:r>
            </w:del>
          </w:p>
        </w:tc>
      </w:tr>
      <w:tr w:rsidR="00FC48ED" w:rsidRPr="00423815" w:rsidDel="00107484" w14:paraId="3352ADD6" w14:textId="69983DD3" w:rsidTr="00675839">
        <w:trPr>
          <w:trHeight w:val="144"/>
          <w:tblHeader/>
          <w:del w:id="632" w:author="Tam, Danny@Energy" w:date="2018-11-29T14:25:00Z"/>
        </w:trPr>
        <w:tc>
          <w:tcPr>
            <w:tcW w:w="653" w:type="dxa"/>
            <w:vAlign w:val="center"/>
          </w:tcPr>
          <w:p w14:paraId="105FCE5D" w14:textId="2C0C81F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33" w:author="Tam, Danny@Energy" w:date="2018-11-29T14:25:00Z"/>
                <w:rFonts w:cstheme="minorHAnsi"/>
                <w:sz w:val="20"/>
                <w:szCs w:val="20"/>
              </w:rPr>
            </w:pPr>
            <w:del w:id="634" w:author="Tam, Danny@Energy" w:date="2018-11-29T14:25:00Z">
              <w:r w:rsidRPr="00423815" w:rsidDel="00107484">
                <w:rPr>
                  <w:rFonts w:cstheme="minorHAnsi"/>
                  <w:sz w:val="20"/>
                  <w:szCs w:val="20"/>
                </w:rPr>
                <w:delText>03</w:delText>
              </w:r>
            </w:del>
          </w:p>
        </w:tc>
        <w:tc>
          <w:tcPr>
            <w:tcW w:w="10137" w:type="dxa"/>
            <w:gridSpan w:val="2"/>
            <w:vAlign w:val="center"/>
          </w:tcPr>
          <w:p w14:paraId="467C8DA4" w14:textId="106764F1" w:rsidR="00FC48ED" w:rsidRPr="00423815" w:rsidDel="00107484" w:rsidRDefault="00FC48ED" w:rsidP="009A3EC7">
            <w:pPr>
              <w:keepNext/>
              <w:spacing w:after="0" w:line="240" w:lineRule="auto"/>
              <w:rPr>
                <w:del w:id="635" w:author="Tam, Danny@Energy" w:date="2018-11-29T14:25:00Z"/>
                <w:rFonts w:cstheme="minorHAnsi"/>
                <w:sz w:val="20"/>
                <w:szCs w:val="20"/>
              </w:rPr>
            </w:pPr>
            <w:del w:id="636" w:author="Tam, Danny@Energy" w:date="2018-11-29T14:25:00Z">
              <w:r w:rsidRPr="00423815" w:rsidDel="00107484">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(RA4.4.10(f)3/RA4.4.13(d)3)</w:delText>
              </w:r>
            </w:del>
          </w:p>
        </w:tc>
      </w:tr>
      <w:tr w:rsidR="00FC48ED" w:rsidRPr="00423815" w:rsidDel="00107484" w14:paraId="28B987FD" w14:textId="173CCEFB" w:rsidTr="00675839">
        <w:trPr>
          <w:trHeight w:val="144"/>
          <w:tblHeader/>
          <w:del w:id="637" w:author="Tam, Danny@Energy" w:date="2018-11-29T14:25:00Z"/>
        </w:trPr>
        <w:tc>
          <w:tcPr>
            <w:tcW w:w="653" w:type="dxa"/>
            <w:vAlign w:val="center"/>
          </w:tcPr>
          <w:p w14:paraId="05E3BBBE" w14:textId="69E3B42D"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38" w:author="Tam, Danny@Energy" w:date="2018-11-29T14:25:00Z"/>
                <w:rFonts w:cstheme="minorHAnsi"/>
                <w:sz w:val="20"/>
                <w:szCs w:val="20"/>
              </w:rPr>
            </w:pPr>
            <w:del w:id="639" w:author="Tam, Danny@Energy" w:date="2018-11-29T14:25:00Z">
              <w:r w:rsidRPr="00423815" w:rsidDel="00107484">
                <w:rPr>
                  <w:rFonts w:cstheme="minorHAnsi"/>
                  <w:sz w:val="20"/>
                  <w:szCs w:val="20"/>
                </w:rPr>
                <w:delText>04</w:delText>
              </w:r>
            </w:del>
          </w:p>
        </w:tc>
        <w:tc>
          <w:tcPr>
            <w:tcW w:w="10137" w:type="dxa"/>
            <w:gridSpan w:val="2"/>
            <w:vAlign w:val="center"/>
          </w:tcPr>
          <w:p w14:paraId="0CA62911" w14:textId="6AC6D18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40" w:author="Tam, Danny@Energy" w:date="2018-11-29T14:25:00Z"/>
                <w:rFonts w:cstheme="minorHAnsi"/>
                <w:sz w:val="20"/>
                <w:szCs w:val="20"/>
              </w:rPr>
            </w:pPr>
            <w:del w:id="641" w:author="Tam, Danny@Energy" w:date="2018-11-29T14:25:00Z">
              <w:r w:rsidRPr="00423815" w:rsidDel="00107484">
                <w:rPr>
                  <w:rFonts w:cstheme="minorHAnsi"/>
                  <w:sz w:val="20"/>
                  <w:szCs w:val="20"/>
                </w:rPr>
                <w:delText>Pump and control placement shall meet one of the following criteria: (RA4.4.10(d)/RA4.4.13(b))</w:delText>
              </w:r>
            </w:del>
          </w:p>
          <w:p w14:paraId="5D8217C3" w14:textId="269FD566"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642" w:author="Tam, Danny@Energy" w:date="2018-11-29T14:25:00Z"/>
                <w:rFonts w:asciiTheme="minorHAnsi" w:hAnsiTheme="minorHAnsi" w:cstheme="minorHAnsi"/>
              </w:rPr>
            </w:pPr>
            <w:del w:id="643" w:author="Tam, Danny@Energy" w:date="2018-11-29T14:25:00Z">
              <w:r w:rsidRPr="00423815" w:rsidDel="00107484">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62D68295" w14:textId="4A5D0C1C"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644" w:author="Tam, Danny@Energy" w:date="2018-11-29T14:25:00Z"/>
                <w:rFonts w:asciiTheme="minorHAnsi" w:hAnsiTheme="minorHAnsi" w:cstheme="minorHAnsi"/>
              </w:rPr>
            </w:pPr>
            <w:del w:id="645" w:author="Tam, Danny@Energy" w:date="2018-11-29T14:25:00Z">
              <w:r w:rsidRPr="00423815" w:rsidDel="00107484">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5A5C79CD" w14:textId="0D307673"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646" w:author="Tam, Danny@Energy" w:date="2018-11-29T14:25:00Z"/>
                <w:rFonts w:asciiTheme="minorHAnsi" w:hAnsiTheme="minorHAnsi" w:cstheme="minorHAnsi"/>
              </w:rPr>
            </w:pPr>
            <w:del w:id="647" w:author="Tam, Danny@Energy" w:date="2018-11-29T14:25:00Z">
              <w:r w:rsidRPr="00423815" w:rsidDel="00107484">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107484" w14:paraId="78223222" w14:textId="05324C42" w:rsidTr="00675839">
        <w:trPr>
          <w:trHeight w:val="144"/>
          <w:tblHeader/>
          <w:del w:id="648" w:author="Tam, Danny@Energy" w:date="2018-11-29T14:25:00Z"/>
        </w:trPr>
        <w:tc>
          <w:tcPr>
            <w:tcW w:w="653" w:type="dxa"/>
            <w:vAlign w:val="center"/>
          </w:tcPr>
          <w:p w14:paraId="70A2B891" w14:textId="4AA6718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49" w:author="Tam, Danny@Energy" w:date="2018-11-29T14:25:00Z"/>
                <w:rFonts w:cstheme="minorHAnsi"/>
                <w:sz w:val="20"/>
                <w:szCs w:val="20"/>
              </w:rPr>
            </w:pPr>
            <w:del w:id="650" w:author="Tam, Danny@Energy" w:date="2018-11-29T14:25:00Z">
              <w:r w:rsidRPr="00423815" w:rsidDel="00107484">
                <w:rPr>
                  <w:rFonts w:cstheme="minorHAnsi"/>
                  <w:sz w:val="20"/>
                  <w:szCs w:val="20"/>
                </w:rPr>
                <w:delText>05</w:delText>
              </w:r>
            </w:del>
          </w:p>
        </w:tc>
        <w:tc>
          <w:tcPr>
            <w:tcW w:w="10137" w:type="dxa"/>
            <w:gridSpan w:val="2"/>
            <w:vAlign w:val="center"/>
          </w:tcPr>
          <w:p w14:paraId="2D8F93B4" w14:textId="42E2786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51" w:author="Tam, Danny@Energy" w:date="2018-11-29T14:25:00Z"/>
                <w:rFonts w:cstheme="minorHAnsi"/>
                <w:sz w:val="20"/>
                <w:szCs w:val="20"/>
              </w:rPr>
            </w:pPr>
            <w:del w:id="652" w:author="Tam, Danny@Energy" w:date="2018-11-29T14:25:00Z">
              <w:r w:rsidRPr="00423815" w:rsidDel="00107484">
                <w:rPr>
                  <w:rFonts w:cstheme="minorHAnsi"/>
                  <w:sz w:val="20"/>
                  <w:szCs w:val="20"/>
                </w:rPr>
                <w:delText>Insulation is not required on the cold water line when it is used as the return. (RA4.4.10(e)/RA4.4.13(c))</w:delText>
              </w:r>
            </w:del>
          </w:p>
        </w:tc>
      </w:tr>
      <w:tr w:rsidR="00FC48ED" w:rsidRPr="00423815" w:rsidDel="00107484" w14:paraId="4ACB6098" w14:textId="670DD475" w:rsidTr="00675839">
        <w:trPr>
          <w:trHeight w:val="144"/>
          <w:tblHeader/>
          <w:del w:id="653" w:author="Tam, Danny@Energy" w:date="2018-11-29T14:25:00Z"/>
        </w:trPr>
        <w:tc>
          <w:tcPr>
            <w:tcW w:w="653" w:type="dxa"/>
            <w:vAlign w:val="center"/>
          </w:tcPr>
          <w:p w14:paraId="52EA4912" w14:textId="3850CF9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54" w:author="Tam, Danny@Energy" w:date="2018-11-29T14:25:00Z"/>
                <w:rFonts w:cstheme="minorHAnsi"/>
                <w:sz w:val="20"/>
                <w:szCs w:val="20"/>
              </w:rPr>
            </w:pPr>
            <w:del w:id="655" w:author="Tam, Danny@Energy" w:date="2018-11-29T14:25:00Z">
              <w:r w:rsidRPr="00423815" w:rsidDel="00107484">
                <w:rPr>
                  <w:rFonts w:cstheme="minorHAnsi"/>
                  <w:sz w:val="20"/>
                  <w:szCs w:val="20"/>
                </w:rPr>
                <w:delText>06</w:delText>
              </w:r>
            </w:del>
          </w:p>
        </w:tc>
        <w:tc>
          <w:tcPr>
            <w:tcW w:w="10137" w:type="dxa"/>
            <w:gridSpan w:val="2"/>
            <w:vAlign w:val="center"/>
          </w:tcPr>
          <w:p w14:paraId="01022829" w14:textId="73859764"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56" w:author="Tam, Danny@Energy" w:date="2018-11-29T14:25:00Z"/>
                <w:rFonts w:cstheme="minorHAnsi"/>
                <w:sz w:val="20"/>
                <w:szCs w:val="20"/>
              </w:rPr>
            </w:pPr>
            <w:del w:id="657" w:author="Tam, Danny@Energy" w:date="2018-11-29T14:25:00Z">
              <w:r w:rsidRPr="00423815" w:rsidDel="00107484">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(RA4.4.10(c)/RA4.4.13(a))</w:delText>
              </w:r>
            </w:del>
          </w:p>
        </w:tc>
      </w:tr>
      <w:tr w:rsidR="00FC48ED" w:rsidRPr="00423815" w:rsidDel="00107484" w14:paraId="1D5A125B" w14:textId="2F6D5402" w:rsidTr="00675839">
        <w:trPr>
          <w:trHeight w:val="144"/>
          <w:tblHeader/>
          <w:del w:id="658" w:author="Tam, Danny@Energy" w:date="2018-11-29T14:25:00Z"/>
        </w:trPr>
        <w:tc>
          <w:tcPr>
            <w:tcW w:w="653" w:type="dxa"/>
            <w:vAlign w:val="center"/>
          </w:tcPr>
          <w:p w14:paraId="77458DCB" w14:textId="4508F8E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59" w:author="Tam, Danny@Energy" w:date="2018-11-29T14:25:00Z"/>
                <w:rFonts w:cstheme="minorHAnsi"/>
                <w:sz w:val="20"/>
                <w:szCs w:val="20"/>
              </w:rPr>
            </w:pPr>
            <w:del w:id="660" w:author="Tam, Danny@Energy" w:date="2018-11-29T14:25:00Z">
              <w:r w:rsidRPr="00423815" w:rsidDel="00107484">
                <w:rPr>
                  <w:rFonts w:cstheme="minorHAnsi"/>
                  <w:sz w:val="20"/>
                  <w:szCs w:val="20"/>
                </w:rPr>
                <w:delText>07</w:delText>
              </w:r>
            </w:del>
          </w:p>
        </w:tc>
        <w:tc>
          <w:tcPr>
            <w:tcW w:w="10137" w:type="dxa"/>
            <w:gridSpan w:val="2"/>
            <w:vAlign w:val="center"/>
          </w:tcPr>
          <w:p w14:paraId="425DA39A" w14:textId="6AC5557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61" w:author="Tam, Danny@Energy" w:date="2018-11-29T14:25:00Z"/>
                <w:rFonts w:cstheme="minorHAnsi"/>
                <w:sz w:val="20"/>
                <w:szCs w:val="20"/>
              </w:rPr>
            </w:pPr>
            <w:del w:id="662" w:author="Tam, Danny@Energy" w:date="2018-11-29T14:25:00Z">
              <w:r w:rsidRPr="00423815" w:rsidDel="00107484">
                <w:rPr>
                  <w:rFonts w:cstheme="minorHAnsi"/>
                  <w:sz w:val="20"/>
                  <w:szCs w:val="20"/>
                </w:rPr>
                <w:delText>If more than one loop installed each loop shall have its own pump and controls.</w:delText>
              </w:r>
            </w:del>
          </w:p>
        </w:tc>
      </w:tr>
      <w:tr w:rsidR="00FC48ED" w:rsidRPr="00423815" w:rsidDel="00107484" w14:paraId="6802E9A5" w14:textId="16BDB837" w:rsidTr="00675839">
        <w:trPr>
          <w:trHeight w:val="144"/>
          <w:tblHeader/>
          <w:del w:id="663" w:author="Tam, Danny@Energy" w:date="2018-11-29T14:25:00Z"/>
        </w:trPr>
        <w:tc>
          <w:tcPr>
            <w:tcW w:w="653" w:type="dxa"/>
            <w:vAlign w:val="center"/>
          </w:tcPr>
          <w:p w14:paraId="237EE482" w14:textId="01265CD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64" w:author="Tam, Danny@Energy" w:date="2018-11-29T14:25:00Z"/>
                <w:rFonts w:cstheme="minorHAnsi"/>
                <w:sz w:val="20"/>
                <w:szCs w:val="20"/>
              </w:rPr>
            </w:pPr>
            <w:del w:id="665" w:author="Tam, Danny@Energy" w:date="2018-11-29T14:25:00Z">
              <w:r w:rsidRPr="00423815" w:rsidDel="00107484">
                <w:rPr>
                  <w:rFonts w:cstheme="minorHAnsi"/>
                  <w:sz w:val="20"/>
                  <w:szCs w:val="20"/>
                </w:rPr>
                <w:delText>08</w:delText>
              </w:r>
            </w:del>
          </w:p>
        </w:tc>
        <w:tc>
          <w:tcPr>
            <w:tcW w:w="10137" w:type="dxa"/>
            <w:gridSpan w:val="2"/>
            <w:vAlign w:val="center"/>
          </w:tcPr>
          <w:p w14:paraId="56111296" w14:textId="7CBDC1B8"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666" w:author="Tam, Danny@Energy" w:date="2018-11-29T14:25:00Z"/>
                <w:rFonts w:cstheme="minorHAnsi"/>
                <w:sz w:val="20"/>
                <w:szCs w:val="20"/>
              </w:rPr>
            </w:pPr>
            <w:del w:id="667" w:author="Tam, Danny@Energy" w:date="2018-11-29T14:25:00Z">
              <w:r w:rsidRPr="00423815" w:rsidDel="00107484">
                <w:rPr>
                  <w:rFonts w:cstheme="minorHAnsi"/>
                  <w:sz w:val="20"/>
                  <w:szCs w:val="20"/>
                </w:rPr>
                <w:delText>Automatic air release valve is installed on the inlet side of the recirculation pump per Section 110.3(c)5A.</w:delText>
              </w:r>
            </w:del>
          </w:p>
        </w:tc>
      </w:tr>
      <w:tr w:rsidR="00FC48ED" w:rsidRPr="00423815" w:rsidDel="00107484" w14:paraId="4A0049E1" w14:textId="7174CA53" w:rsidTr="00675839">
        <w:trPr>
          <w:trHeight w:val="144"/>
          <w:tblHeader/>
          <w:del w:id="668" w:author="Tam, Danny@Energy" w:date="2018-11-29T14:25:00Z"/>
        </w:trPr>
        <w:tc>
          <w:tcPr>
            <w:tcW w:w="653" w:type="dxa"/>
            <w:vAlign w:val="center"/>
          </w:tcPr>
          <w:p w14:paraId="52CA4106" w14:textId="44ABB86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69" w:author="Tam, Danny@Energy" w:date="2018-11-29T14:25:00Z"/>
                <w:rFonts w:cstheme="minorHAnsi"/>
                <w:sz w:val="20"/>
                <w:szCs w:val="20"/>
              </w:rPr>
            </w:pPr>
            <w:del w:id="670" w:author="Tam, Danny@Energy" w:date="2018-11-29T14:25:00Z">
              <w:r w:rsidRPr="00423815" w:rsidDel="00107484">
                <w:rPr>
                  <w:rFonts w:cstheme="minorHAnsi"/>
                  <w:sz w:val="20"/>
                  <w:szCs w:val="20"/>
                </w:rPr>
                <w:delText>09</w:delText>
              </w:r>
            </w:del>
          </w:p>
        </w:tc>
        <w:tc>
          <w:tcPr>
            <w:tcW w:w="10137" w:type="dxa"/>
            <w:gridSpan w:val="2"/>
            <w:vAlign w:val="center"/>
          </w:tcPr>
          <w:p w14:paraId="342D541A" w14:textId="3FF33CE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671" w:author="Tam, Danny@Energy" w:date="2018-11-29T14:25:00Z"/>
                <w:rFonts w:cstheme="minorHAnsi"/>
                <w:sz w:val="20"/>
                <w:szCs w:val="20"/>
              </w:rPr>
            </w:pPr>
            <w:del w:id="672" w:author="Tam, Danny@Energy" w:date="2018-11-29T14:25:00Z">
              <w:r w:rsidRPr="00423815" w:rsidDel="00107484">
                <w:rPr>
                  <w:rFonts w:cstheme="minorHAnsi"/>
                  <w:sz w:val="20"/>
                  <w:szCs w:val="20"/>
                </w:rPr>
                <w:delText>A check valve, or similar device, is located between the recirculation pump and the water heater per Section 110.3(c)5B.</w:delText>
              </w:r>
            </w:del>
          </w:p>
        </w:tc>
      </w:tr>
      <w:tr w:rsidR="00FC48ED" w:rsidRPr="00423815" w:rsidDel="00107484" w14:paraId="002625E0" w14:textId="0BA32C0F" w:rsidTr="00675839">
        <w:trPr>
          <w:trHeight w:val="144"/>
          <w:tblHeader/>
          <w:del w:id="673" w:author="Tam, Danny@Energy" w:date="2018-11-29T14:25:00Z"/>
        </w:trPr>
        <w:tc>
          <w:tcPr>
            <w:tcW w:w="653" w:type="dxa"/>
            <w:vAlign w:val="center"/>
          </w:tcPr>
          <w:p w14:paraId="081F0DD0" w14:textId="3DE0DDF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74" w:author="Tam, Danny@Energy" w:date="2018-11-29T14:25:00Z"/>
                <w:rFonts w:cstheme="minorHAnsi"/>
                <w:sz w:val="20"/>
                <w:szCs w:val="20"/>
              </w:rPr>
            </w:pPr>
            <w:del w:id="675" w:author="Tam, Danny@Energy" w:date="2018-11-29T14:25:00Z">
              <w:r w:rsidRPr="00423815" w:rsidDel="00107484">
                <w:rPr>
                  <w:rFonts w:cstheme="minorHAnsi"/>
                  <w:sz w:val="20"/>
                  <w:szCs w:val="20"/>
                </w:rPr>
                <w:delText>10</w:delText>
              </w:r>
            </w:del>
          </w:p>
        </w:tc>
        <w:tc>
          <w:tcPr>
            <w:tcW w:w="10137" w:type="dxa"/>
            <w:gridSpan w:val="2"/>
            <w:vAlign w:val="center"/>
          </w:tcPr>
          <w:p w14:paraId="2A61AC92" w14:textId="6DB67493" w:rsidR="00FC48ED" w:rsidRPr="00423815" w:rsidDel="00107484" w:rsidRDefault="00FC48ED" w:rsidP="009A3EC7">
            <w:pPr>
              <w:keepNext/>
              <w:spacing w:after="0" w:line="240" w:lineRule="auto"/>
              <w:rPr>
                <w:del w:id="676" w:author="Tam, Danny@Energy" w:date="2018-11-29T14:25:00Z"/>
                <w:rFonts w:cstheme="minorHAnsi"/>
                <w:sz w:val="20"/>
                <w:szCs w:val="20"/>
              </w:rPr>
            </w:pPr>
            <w:del w:id="677" w:author="Tam, Danny@Energy" w:date="2018-11-29T14:25:00Z">
              <w:r w:rsidRPr="00423815" w:rsidDel="00107484">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107484" w14:paraId="0C94065B" w14:textId="3899FE37" w:rsidTr="00675839">
        <w:trPr>
          <w:trHeight w:val="144"/>
          <w:tblHeader/>
          <w:del w:id="678" w:author="Tam, Danny@Energy" w:date="2018-11-29T14:25:00Z"/>
        </w:trPr>
        <w:tc>
          <w:tcPr>
            <w:tcW w:w="653" w:type="dxa"/>
            <w:vAlign w:val="center"/>
          </w:tcPr>
          <w:p w14:paraId="5287A4C4" w14:textId="157193C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79" w:author="Tam, Danny@Energy" w:date="2018-11-29T14:25:00Z"/>
                <w:rFonts w:cstheme="minorHAnsi"/>
                <w:sz w:val="20"/>
                <w:szCs w:val="20"/>
              </w:rPr>
            </w:pPr>
            <w:del w:id="680" w:author="Tam, Danny@Energy" w:date="2018-11-29T14:25:00Z">
              <w:r w:rsidRPr="00423815" w:rsidDel="00107484">
                <w:rPr>
                  <w:rFonts w:cstheme="minorHAnsi"/>
                  <w:sz w:val="20"/>
                  <w:szCs w:val="20"/>
                </w:rPr>
                <w:delText>11</w:delText>
              </w:r>
            </w:del>
          </w:p>
        </w:tc>
        <w:tc>
          <w:tcPr>
            <w:tcW w:w="10137" w:type="dxa"/>
            <w:gridSpan w:val="2"/>
            <w:vAlign w:val="center"/>
          </w:tcPr>
          <w:p w14:paraId="38C8DB5B" w14:textId="2ED1904F" w:rsidR="00FC48ED" w:rsidRPr="00423815" w:rsidDel="00107484" w:rsidRDefault="00FC48ED" w:rsidP="009A3EC7">
            <w:pPr>
              <w:pStyle w:val="BulletCALetter"/>
              <w:keepNext/>
              <w:spacing w:before="0"/>
              <w:ind w:left="0" w:firstLine="0"/>
              <w:rPr>
                <w:del w:id="681" w:author="Tam, Danny@Energy" w:date="2018-11-29T14:25:00Z"/>
                <w:rFonts w:asciiTheme="minorHAnsi" w:eastAsia="Calibri" w:hAnsiTheme="minorHAnsi" w:cstheme="minorHAnsi"/>
              </w:rPr>
            </w:pPr>
            <w:del w:id="682" w:author="Tam, Danny@Energy" w:date="2018-11-29T14:25:00Z">
              <w:r w:rsidRPr="00423815" w:rsidDel="00107484">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107484" w14:paraId="60DFF816" w14:textId="7FBDB2A9" w:rsidTr="00675839">
        <w:trPr>
          <w:trHeight w:val="144"/>
          <w:tblHeader/>
          <w:del w:id="683" w:author="Tam, Danny@Energy" w:date="2018-11-29T14:25:00Z"/>
        </w:trPr>
        <w:tc>
          <w:tcPr>
            <w:tcW w:w="653" w:type="dxa"/>
            <w:vAlign w:val="center"/>
          </w:tcPr>
          <w:p w14:paraId="25C491CC" w14:textId="3794089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84" w:author="Tam, Danny@Energy" w:date="2018-11-29T14:25:00Z"/>
                <w:rFonts w:cstheme="minorHAnsi"/>
                <w:sz w:val="20"/>
                <w:szCs w:val="20"/>
              </w:rPr>
            </w:pPr>
            <w:del w:id="685" w:author="Tam, Danny@Energy" w:date="2018-11-29T14:25:00Z">
              <w:r w:rsidRPr="00423815" w:rsidDel="00107484">
                <w:rPr>
                  <w:rFonts w:cstheme="minorHAnsi"/>
                  <w:sz w:val="20"/>
                  <w:szCs w:val="20"/>
                </w:rPr>
                <w:delText>12</w:delText>
              </w:r>
            </w:del>
          </w:p>
        </w:tc>
        <w:tc>
          <w:tcPr>
            <w:tcW w:w="10137" w:type="dxa"/>
            <w:gridSpan w:val="2"/>
            <w:vAlign w:val="center"/>
          </w:tcPr>
          <w:p w14:paraId="011A168E" w14:textId="450C30EC" w:rsidR="00FC48ED" w:rsidRPr="00423815" w:rsidDel="00107484" w:rsidRDefault="00FC48ED" w:rsidP="009A3EC7">
            <w:pPr>
              <w:pStyle w:val="BulletCALetter"/>
              <w:keepNext/>
              <w:spacing w:before="0"/>
              <w:ind w:left="0" w:firstLine="0"/>
              <w:rPr>
                <w:del w:id="686" w:author="Tam, Danny@Energy" w:date="2018-11-29T14:25:00Z"/>
                <w:rFonts w:asciiTheme="minorHAnsi" w:eastAsia="Calibri" w:hAnsiTheme="minorHAnsi" w:cstheme="minorHAnsi"/>
              </w:rPr>
            </w:pPr>
            <w:del w:id="687" w:author="Tam, Danny@Energy" w:date="2018-11-29T14:25:00Z">
              <w:r w:rsidRPr="00423815" w:rsidDel="00107484">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107484" w14:paraId="1429527E" w14:textId="261F9B33" w:rsidTr="00675839">
        <w:trPr>
          <w:trHeight w:val="144"/>
          <w:tblHeader/>
          <w:del w:id="688" w:author="Tam, Danny@Energy" w:date="2018-11-29T14:25:00Z"/>
        </w:trPr>
        <w:tc>
          <w:tcPr>
            <w:tcW w:w="653" w:type="dxa"/>
            <w:vAlign w:val="center"/>
          </w:tcPr>
          <w:p w14:paraId="0B3D4E2C" w14:textId="4CD6DE42"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89" w:author="Tam, Danny@Energy" w:date="2018-11-29T14:25:00Z"/>
                <w:rFonts w:cstheme="minorHAnsi"/>
                <w:sz w:val="20"/>
                <w:szCs w:val="20"/>
              </w:rPr>
            </w:pPr>
            <w:del w:id="690" w:author="Tam, Danny@Energy" w:date="2018-11-29T14:25:00Z">
              <w:r w:rsidRPr="00423815" w:rsidDel="00107484">
                <w:rPr>
                  <w:rFonts w:cstheme="minorHAnsi"/>
                  <w:sz w:val="20"/>
                  <w:szCs w:val="20"/>
                </w:rPr>
                <w:delText>13</w:delText>
              </w:r>
            </w:del>
          </w:p>
        </w:tc>
        <w:tc>
          <w:tcPr>
            <w:tcW w:w="10137" w:type="dxa"/>
            <w:gridSpan w:val="2"/>
            <w:vAlign w:val="center"/>
          </w:tcPr>
          <w:p w14:paraId="49EC9552" w14:textId="01A15AA8" w:rsidR="00FC48ED" w:rsidRPr="00423815" w:rsidDel="00107484" w:rsidRDefault="00FC48ED" w:rsidP="009A3EC7">
            <w:pPr>
              <w:pStyle w:val="BulletCALetter"/>
              <w:keepNext/>
              <w:spacing w:before="0"/>
              <w:ind w:left="0" w:firstLine="0"/>
              <w:rPr>
                <w:del w:id="691" w:author="Tam, Danny@Energy" w:date="2018-11-29T14:25:00Z"/>
                <w:rFonts w:asciiTheme="minorHAnsi" w:eastAsia="Calibri" w:hAnsiTheme="minorHAnsi" w:cstheme="minorHAnsi"/>
              </w:rPr>
            </w:pPr>
            <w:del w:id="692" w:author="Tam, Danny@Energy" w:date="2018-11-29T14:25:00Z">
              <w:r w:rsidRPr="00423815" w:rsidDel="00107484">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107484" w14:paraId="2BE7D20F" w14:textId="55674DD0" w:rsidTr="00675839">
        <w:trPr>
          <w:gridAfter w:val="1"/>
          <w:wAfter w:w="23" w:type="dxa"/>
          <w:trHeight w:val="144"/>
          <w:tblHeader/>
          <w:del w:id="693" w:author="Tam, Danny@Energy" w:date="2018-11-29T14:25:00Z"/>
        </w:trPr>
        <w:tc>
          <w:tcPr>
            <w:tcW w:w="10767" w:type="dxa"/>
            <w:gridSpan w:val="2"/>
            <w:vAlign w:val="center"/>
          </w:tcPr>
          <w:p w14:paraId="104E6E3D" w14:textId="18B43BD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94" w:author="Tam, Danny@Energy" w:date="2018-11-29T14:25:00Z"/>
                <w:rFonts w:cstheme="minorHAnsi"/>
                <w:sz w:val="20"/>
                <w:szCs w:val="20"/>
              </w:rPr>
            </w:pPr>
            <w:del w:id="695" w:author="Tam, Danny@Energy" w:date="2018-11-29T14:25:00Z">
              <w:r w:rsidRPr="00423815" w:rsidDel="00107484">
                <w:rPr>
                  <w:rFonts w:cstheme="minorHAnsi"/>
                  <w:b/>
                  <w:sz w:val="20"/>
                  <w:szCs w:val="20"/>
                </w:rPr>
                <w:delText xml:space="preserve">The responsible person’s signature on this compliance document affirms that all applicable requirements in this table have been met.  </w:delText>
              </w:r>
            </w:del>
          </w:p>
        </w:tc>
      </w:tr>
    </w:tbl>
    <w:p w14:paraId="2AA39CBD" w14:textId="51EA2F5F" w:rsidR="001C54F0" w:rsidRPr="00423815" w:rsidDel="006B010C" w:rsidRDefault="001C54F0" w:rsidP="006530E0">
      <w:pPr>
        <w:spacing w:after="0"/>
        <w:rPr>
          <w:del w:id="696" w:author="Tam, Danny@Energy" w:date="2018-11-29T14:55: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A556DE" w:rsidRPr="00423815" w14:paraId="05AE5E44" w14:textId="77777777" w:rsidTr="00D9153C">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C7C3FF5" w14:textId="231CDF02" w:rsidR="00A556DE" w:rsidRPr="00423815" w:rsidRDefault="00C12C31" w:rsidP="00C12C31">
            <w:pPr>
              <w:spacing w:after="0"/>
              <w:rPr>
                <w:rFonts w:eastAsia="Calibri" w:cstheme="minorHAnsi"/>
                <w:b/>
                <w:sz w:val="20"/>
                <w:szCs w:val="20"/>
              </w:rPr>
            </w:pPr>
            <w:del w:id="697" w:author="Tam, Danny@Energy" w:date="2018-11-29T14:55:00Z">
              <w:r w:rsidDel="006B010C">
                <w:rPr>
                  <w:rFonts w:eastAsia="Calibri" w:cstheme="minorHAnsi"/>
                  <w:b/>
                  <w:sz w:val="20"/>
                  <w:szCs w:val="20"/>
                </w:rPr>
                <w:delText>K</w:delText>
              </w:r>
            </w:del>
            <w:ins w:id="698" w:author="Tam, Danny@Energy" w:date="2018-11-29T15:35:00Z">
              <w:r w:rsidR="004B7504">
                <w:rPr>
                  <w:rFonts w:eastAsia="Calibri" w:cstheme="minorHAnsi"/>
                  <w:b/>
                  <w:sz w:val="20"/>
                  <w:szCs w:val="20"/>
                </w:rPr>
                <w:t>O</w:t>
              </w:r>
            </w:ins>
            <w:r w:rsidR="00A556DE" w:rsidRPr="00423815">
              <w:rPr>
                <w:rFonts w:eastAsia="Calibri" w:cstheme="minorHAnsi"/>
                <w:b/>
                <w:sz w:val="20"/>
                <w:szCs w:val="20"/>
              </w:rPr>
              <w:t>. Compliance Statement</w:t>
            </w:r>
          </w:p>
        </w:tc>
      </w:tr>
      <w:tr w:rsidR="00A556DE" w:rsidRPr="00423815" w14:paraId="2E44D8F5" w14:textId="77777777" w:rsidTr="00D9153C">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0D631C64" w14:textId="77777777" w:rsidR="00A556DE" w:rsidRPr="00423815" w:rsidRDefault="00A556DE" w:rsidP="00A556DE">
            <w:pPr>
              <w:spacing w:after="0" w:line="240" w:lineRule="auto"/>
              <w:rPr>
                <w:rFonts w:eastAsia="Calibri" w:cstheme="minorHAnsi"/>
                <w:b/>
                <w:sz w:val="20"/>
                <w:szCs w:val="20"/>
              </w:rPr>
            </w:pPr>
          </w:p>
        </w:tc>
      </w:tr>
    </w:tbl>
    <w:p w14:paraId="115CF884" w14:textId="77777777" w:rsidR="001C54F0" w:rsidRPr="00423815" w:rsidRDefault="001C54F0" w:rsidP="006530E0">
      <w:pPr>
        <w:spacing w:after="0"/>
        <w:rPr>
          <w:rFonts w:cstheme="minorHAnsi"/>
          <w:sz w:val="20"/>
          <w:szCs w:val="20"/>
        </w:rPr>
      </w:pPr>
    </w:p>
    <w:p w14:paraId="6C77997C" w14:textId="1F3966FF" w:rsidR="001C54F0" w:rsidRPr="00423815" w:rsidDel="006B010C" w:rsidRDefault="001C54F0" w:rsidP="006530E0">
      <w:pPr>
        <w:spacing w:after="0"/>
        <w:rPr>
          <w:del w:id="699" w:author="Tam, Danny@Energy" w:date="2018-11-29T14:55:00Z"/>
          <w:rFonts w:cstheme="minorHAnsi"/>
          <w:sz w:val="20"/>
          <w:szCs w:val="20"/>
        </w:rPr>
      </w:pPr>
    </w:p>
    <w:p w14:paraId="7AEE23C1" w14:textId="26C93A22" w:rsidR="001C54F0" w:rsidRPr="00423815" w:rsidDel="006B010C" w:rsidRDefault="001C54F0" w:rsidP="006530E0">
      <w:pPr>
        <w:spacing w:after="0"/>
        <w:rPr>
          <w:del w:id="700" w:author="Tam, Danny@Energy" w:date="2018-11-29T14:55:00Z"/>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p w14:paraId="4FCB0455" w14:textId="77777777" w:rsidR="006B1CAD" w:rsidRPr="00423815" w:rsidRDefault="006B1CAD"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2C792145" w14:textId="77777777" w:rsidTr="000943C0">
        <w:trPr>
          <w:trHeight w:val="288"/>
          <w:ins w:id="701" w:author="Tam, Danny@Energy" w:date="2018-11-30T10:15:00Z"/>
        </w:trPr>
        <w:tc>
          <w:tcPr>
            <w:tcW w:w="10795" w:type="dxa"/>
            <w:gridSpan w:val="2"/>
            <w:vAlign w:val="center"/>
          </w:tcPr>
          <w:p w14:paraId="35CD9FD3"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02" w:author="Tam, Danny@Energy" w:date="2018-11-30T10:15:00Z"/>
                <w:rFonts w:ascii="Times New Roman" w:eastAsia="Times New Roman" w:hAnsi="Times New Roman" w:cs="Arial"/>
                <w:b/>
                <w:sz w:val="20"/>
                <w:szCs w:val="20"/>
              </w:rPr>
            </w:pPr>
            <w:ins w:id="703" w:author="Tam, Danny@Energy" w:date="2018-11-30T10:15:00Z">
              <w:r w:rsidRPr="000943C0">
                <w:rPr>
                  <w:rFonts w:ascii="Calibri" w:eastAsia="Times New Roman" w:hAnsi="Calibri" w:cs="Arial"/>
                  <w:b/>
                  <w:caps/>
                  <w:sz w:val="18"/>
                  <w:szCs w:val="18"/>
                </w:rPr>
                <w:t>Documentation Author's Declaration Statement</w:t>
              </w:r>
            </w:ins>
          </w:p>
        </w:tc>
      </w:tr>
      <w:tr w:rsidR="000943C0" w:rsidRPr="000943C0" w14:paraId="56AD8312" w14:textId="77777777" w:rsidTr="000943C0">
        <w:trPr>
          <w:trHeight w:val="360"/>
          <w:ins w:id="704" w:author="Tam, Danny@Energy" w:date="2018-11-30T10:15:00Z"/>
        </w:trPr>
        <w:tc>
          <w:tcPr>
            <w:tcW w:w="10795" w:type="dxa"/>
            <w:gridSpan w:val="2"/>
            <w:vAlign w:val="center"/>
          </w:tcPr>
          <w:p w14:paraId="3DFE0FB6" w14:textId="77777777" w:rsidR="000943C0" w:rsidRPr="000943C0" w:rsidRDefault="000943C0" w:rsidP="000943C0">
            <w:pPr>
              <w:keepNext/>
              <w:numPr>
                <w:ilvl w:val="0"/>
                <w:numId w:val="11"/>
              </w:numPr>
              <w:spacing w:after="0" w:line="240" w:lineRule="auto"/>
              <w:ind w:left="360" w:hanging="270"/>
              <w:rPr>
                <w:ins w:id="705" w:author="Tam, Danny@Energy" w:date="2018-11-30T10:15:00Z"/>
                <w:rFonts w:ascii="Calibri" w:eastAsia="Times New Roman" w:hAnsi="Calibri" w:cs="Times New Roman"/>
                <w:sz w:val="18"/>
                <w:szCs w:val="18"/>
              </w:rPr>
            </w:pPr>
            <w:ins w:id="706" w:author="Tam, Danny@Energy" w:date="2018-11-30T10:15:00Z">
              <w:r w:rsidRPr="000943C0">
                <w:rPr>
                  <w:rFonts w:ascii="Calibri" w:eastAsia="Times New Roman" w:hAnsi="Calibri" w:cs="Times New Roman"/>
                  <w:sz w:val="18"/>
                  <w:szCs w:val="18"/>
                </w:rPr>
                <w:t>I certify that this Certificate of Verification documentation is accurate and complete.</w:t>
              </w:r>
            </w:ins>
          </w:p>
        </w:tc>
      </w:tr>
      <w:tr w:rsidR="000943C0" w:rsidRPr="000943C0" w14:paraId="031D1767" w14:textId="77777777" w:rsidTr="000943C0">
        <w:trPr>
          <w:trHeight w:val="360"/>
          <w:ins w:id="707" w:author="Tam, Danny@Energy" w:date="2018-11-30T10:15:00Z"/>
        </w:trPr>
        <w:tc>
          <w:tcPr>
            <w:tcW w:w="4637" w:type="dxa"/>
          </w:tcPr>
          <w:p w14:paraId="598A2E17" w14:textId="77777777" w:rsidR="000943C0" w:rsidRPr="000943C0" w:rsidRDefault="000943C0" w:rsidP="000943C0">
            <w:pPr>
              <w:keepNext/>
              <w:spacing w:after="0" w:line="240" w:lineRule="auto"/>
              <w:rPr>
                <w:ins w:id="708" w:author="Tam, Danny@Energy" w:date="2018-11-30T10:15:00Z"/>
                <w:rFonts w:ascii="Calibri" w:eastAsia="Times New Roman" w:hAnsi="Calibri" w:cs="Times New Roman"/>
                <w:sz w:val="14"/>
                <w:szCs w:val="14"/>
              </w:rPr>
            </w:pPr>
            <w:ins w:id="709" w:author="Tam, Danny@Energy" w:date="2018-11-30T10:15:00Z">
              <w:r w:rsidRPr="000943C0">
                <w:rPr>
                  <w:rFonts w:ascii="Calibri" w:eastAsia="Times New Roman" w:hAnsi="Calibri" w:cs="Times New Roman"/>
                  <w:sz w:val="14"/>
                  <w:szCs w:val="14"/>
                </w:rPr>
                <w:t>Documentation Author Name:</w:t>
              </w:r>
            </w:ins>
          </w:p>
        </w:tc>
        <w:tc>
          <w:tcPr>
            <w:tcW w:w="6158" w:type="dxa"/>
          </w:tcPr>
          <w:p w14:paraId="25171F6B" w14:textId="77777777" w:rsidR="000943C0" w:rsidRPr="000943C0" w:rsidRDefault="000943C0" w:rsidP="000943C0">
            <w:pPr>
              <w:keepNext/>
              <w:spacing w:after="0" w:line="240" w:lineRule="auto"/>
              <w:rPr>
                <w:ins w:id="710" w:author="Tam, Danny@Energy" w:date="2018-11-30T10:15:00Z"/>
                <w:rFonts w:ascii="Calibri" w:eastAsia="Times New Roman" w:hAnsi="Calibri" w:cs="Times New Roman"/>
                <w:sz w:val="14"/>
                <w:szCs w:val="14"/>
              </w:rPr>
            </w:pPr>
            <w:ins w:id="711" w:author="Tam, Danny@Energy" w:date="2018-11-30T10:15:00Z">
              <w:r w:rsidRPr="000943C0">
                <w:rPr>
                  <w:rFonts w:ascii="Calibri" w:eastAsia="Times New Roman" w:hAnsi="Calibri" w:cs="Times New Roman"/>
                  <w:sz w:val="14"/>
                  <w:szCs w:val="14"/>
                </w:rPr>
                <w:t>Documentation Author Signature:</w:t>
              </w:r>
            </w:ins>
          </w:p>
        </w:tc>
      </w:tr>
      <w:tr w:rsidR="000943C0" w:rsidRPr="000943C0" w14:paraId="5247686E" w14:textId="77777777" w:rsidTr="000943C0">
        <w:trPr>
          <w:trHeight w:val="360"/>
          <w:ins w:id="712" w:author="Tam, Danny@Energy" w:date="2018-11-30T10:15:00Z"/>
        </w:trPr>
        <w:tc>
          <w:tcPr>
            <w:tcW w:w="4637" w:type="dxa"/>
          </w:tcPr>
          <w:p w14:paraId="0E17817E" w14:textId="77777777" w:rsidR="000943C0" w:rsidRPr="000943C0" w:rsidRDefault="000943C0" w:rsidP="000943C0">
            <w:pPr>
              <w:keepNext/>
              <w:spacing w:after="0" w:line="240" w:lineRule="auto"/>
              <w:rPr>
                <w:ins w:id="713" w:author="Tam, Danny@Energy" w:date="2018-11-30T10:15:00Z"/>
                <w:rFonts w:ascii="Calibri" w:eastAsia="Times New Roman" w:hAnsi="Calibri" w:cs="Times New Roman"/>
                <w:sz w:val="14"/>
                <w:szCs w:val="14"/>
              </w:rPr>
            </w:pPr>
            <w:ins w:id="714" w:author="Tam, Danny@Energy" w:date="2018-11-30T10:15:00Z">
              <w:r w:rsidRPr="000943C0">
                <w:rPr>
                  <w:rFonts w:ascii="Calibri" w:eastAsia="Times New Roman" w:hAnsi="Calibri" w:cs="Times New Roman"/>
                  <w:sz w:val="14"/>
                  <w:szCs w:val="14"/>
                </w:rPr>
                <w:t>Company:</w:t>
              </w:r>
            </w:ins>
          </w:p>
        </w:tc>
        <w:tc>
          <w:tcPr>
            <w:tcW w:w="6158" w:type="dxa"/>
          </w:tcPr>
          <w:p w14:paraId="36CF85A9" w14:textId="77777777" w:rsidR="000943C0" w:rsidRPr="000943C0" w:rsidRDefault="000943C0" w:rsidP="000943C0">
            <w:pPr>
              <w:keepNext/>
              <w:spacing w:after="0" w:line="240" w:lineRule="auto"/>
              <w:rPr>
                <w:ins w:id="715" w:author="Tam, Danny@Energy" w:date="2018-11-30T10:15:00Z"/>
                <w:rFonts w:ascii="Calibri" w:eastAsia="Times New Roman" w:hAnsi="Calibri" w:cs="Times New Roman"/>
                <w:sz w:val="14"/>
                <w:szCs w:val="14"/>
              </w:rPr>
            </w:pPr>
            <w:ins w:id="716" w:author="Tam, Danny@Energy" w:date="2018-11-30T10:15:00Z">
              <w:r w:rsidRPr="000943C0">
                <w:rPr>
                  <w:rFonts w:ascii="Calibri" w:eastAsia="Times New Roman" w:hAnsi="Calibri" w:cs="Times New Roman"/>
                  <w:sz w:val="14"/>
                  <w:szCs w:val="14"/>
                </w:rPr>
                <w:t>Date Signed:</w:t>
              </w:r>
            </w:ins>
          </w:p>
        </w:tc>
      </w:tr>
      <w:tr w:rsidR="000943C0" w:rsidRPr="000943C0" w14:paraId="67E667C4" w14:textId="77777777" w:rsidTr="000943C0">
        <w:trPr>
          <w:trHeight w:val="360"/>
          <w:ins w:id="717" w:author="Tam, Danny@Energy" w:date="2018-11-30T10:15:00Z"/>
        </w:trPr>
        <w:tc>
          <w:tcPr>
            <w:tcW w:w="4637" w:type="dxa"/>
          </w:tcPr>
          <w:p w14:paraId="187E1B1B" w14:textId="77777777" w:rsidR="000943C0" w:rsidRPr="000943C0" w:rsidRDefault="000943C0" w:rsidP="000943C0">
            <w:pPr>
              <w:keepNext/>
              <w:spacing w:after="0" w:line="240" w:lineRule="auto"/>
              <w:rPr>
                <w:ins w:id="718" w:author="Tam, Danny@Energy" w:date="2018-11-30T10:15:00Z"/>
                <w:rFonts w:ascii="Calibri" w:eastAsia="Times New Roman" w:hAnsi="Calibri" w:cs="Times New Roman"/>
                <w:sz w:val="14"/>
                <w:szCs w:val="14"/>
              </w:rPr>
            </w:pPr>
            <w:ins w:id="719" w:author="Tam, Danny@Energy" w:date="2018-11-30T10:15:00Z">
              <w:r w:rsidRPr="000943C0">
                <w:rPr>
                  <w:rFonts w:ascii="Calibri" w:eastAsia="Times New Roman" w:hAnsi="Calibri" w:cs="Times New Roman"/>
                  <w:sz w:val="14"/>
                  <w:szCs w:val="14"/>
                </w:rPr>
                <w:t>Address:</w:t>
              </w:r>
            </w:ins>
          </w:p>
        </w:tc>
        <w:tc>
          <w:tcPr>
            <w:tcW w:w="6158" w:type="dxa"/>
          </w:tcPr>
          <w:p w14:paraId="38E297CD" w14:textId="77777777" w:rsidR="000943C0" w:rsidRPr="000943C0" w:rsidRDefault="000943C0" w:rsidP="000943C0">
            <w:pPr>
              <w:keepNext/>
              <w:spacing w:after="0" w:line="240" w:lineRule="auto"/>
              <w:rPr>
                <w:ins w:id="720" w:author="Tam, Danny@Energy" w:date="2018-11-30T10:15:00Z"/>
                <w:rFonts w:ascii="Calibri" w:eastAsia="Times New Roman" w:hAnsi="Calibri" w:cs="Times New Roman"/>
                <w:sz w:val="14"/>
                <w:szCs w:val="14"/>
              </w:rPr>
            </w:pPr>
            <w:ins w:id="721" w:author="Tam, Danny@Energy" w:date="2018-11-30T10:15:00Z">
              <w:r w:rsidRPr="000943C0">
                <w:rPr>
                  <w:rFonts w:ascii="Calibri" w:eastAsia="Times New Roman" w:hAnsi="Calibri" w:cs="Times New Roman"/>
                  <w:sz w:val="14"/>
                  <w:szCs w:val="14"/>
                </w:rPr>
                <w:t>CEA/HERS Certification Information (if applicable):</w:t>
              </w:r>
            </w:ins>
          </w:p>
        </w:tc>
      </w:tr>
      <w:tr w:rsidR="000943C0" w:rsidRPr="000943C0" w14:paraId="47F4AF28" w14:textId="77777777" w:rsidTr="000943C0">
        <w:trPr>
          <w:trHeight w:val="360"/>
          <w:ins w:id="722" w:author="Tam, Danny@Energy" w:date="2018-11-30T10:15:00Z"/>
        </w:trPr>
        <w:tc>
          <w:tcPr>
            <w:tcW w:w="4637" w:type="dxa"/>
          </w:tcPr>
          <w:p w14:paraId="0D27B14F" w14:textId="77777777" w:rsidR="000943C0" w:rsidRPr="000943C0" w:rsidRDefault="000943C0" w:rsidP="000943C0">
            <w:pPr>
              <w:keepNext/>
              <w:spacing w:after="0" w:line="240" w:lineRule="auto"/>
              <w:rPr>
                <w:ins w:id="723" w:author="Tam, Danny@Energy" w:date="2018-11-30T10:15:00Z"/>
                <w:rFonts w:ascii="Calibri" w:eastAsia="Times New Roman" w:hAnsi="Calibri" w:cs="Times New Roman"/>
                <w:sz w:val="14"/>
                <w:szCs w:val="14"/>
              </w:rPr>
            </w:pPr>
            <w:ins w:id="724" w:author="Tam, Danny@Energy" w:date="2018-11-30T10:15:00Z">
              <w:r w:rsidRPr="000943C0">
                <w:rPr>
                  <w:rFonts w:ascii="Calibri" w:eastAsia="Times New Roman" w:hAnsi="Calibri" w:cs="Times New Roman"/>
                  <w:sz w:val="14"/>
                  <w:szCs w:val="14"/>
                </w:rPr>
                <w:t>City/State/Zip:</w:t>
              </w:r>
            </w:ins>
          </w:p>
        </w:tc>
        <w:tc>
          <w:tcPr>
            <w:tcW w:w="6158" w:type="dxa"/>
          </w:tcPr>
          <w:p w14:paraId="46C9D4C7" w14:textId="77777777" w:rsidR="000943C0" w:rsidRPr="000943C0" w:rsidRDefault="000943C0" w:rsidP="000943C0">
            <w:pPr>
              <w:keepNext/>
              <w:spacing w:after="0" w:line="240" w:lineRule="auto"/>
              <w:rPr>
                <w:ins w:id="725" w:author="Tam, Danny@Energy" w:date="2018-11-30T10:15:00Z"/>
                <w:rFonts w:ascii="Calibri" w:eastAsia="Times New Roman" w:hAnsi="Calibri" w:cs="Times New Roman"/>
                <w:sz w:val="14"/>
                <w:szCs w:val="14"/>
              </w:rPr>
            </w:pPr>
            <w:ins w:id="726" w:author="Tam, Danny@Energy" w:date="2018-11-30T10:15:00Z">
              <w:r w:rsidRPr="000943C0">
                <w:rPr>
                  <w:rFonts w:ascii="Calibri" w:eastAsia="Times New Roman" w:hAnsi="Calibri" w:cs="Times New Roman"/>
                  <w:sz w:val="14"/>
                  <w:szCs w:val="14"/>
                </w:rPr>
                <w:t>Phone:</w:t>
              </w:r>
            </w:ins>
          </w:p>
        </w:tc>
      </w:tr>
      <w:tr w:rsidR="000943C0" w:rsidRPr="000943C0" w14:paraId="74C690FD" w14:textId="77777777" w:rsidTr="000943C0">
        <w:tblPrEx>
          <w:tblCellMar>
            <w:left w:w="115" w:type="dxa"/>
            <w:right w:w="115" w:type="dxa"/>
          </w:tblCellMar>
        </w:tblPrEx>
        <w:trPr>
          <w:trHeight w:val="296"/>
          <w:ins w:id="727" w:author="Tam, Danny@Energy" w:date="2018-11-30T10:15:00Z"/>
        </w:trPr>
        <w:tc>
          <w:tcPr>
            <w:tcW w:w="10795" w:type="dxa"/>
            <w:gridSpan w:val="2"/>
            <w:vAlign w:val="center"/>
          </w:tcPr>
          <w:p w14:paraId="10F07BB5"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28" w:author="Tam, Danny@Energy" w:date="2018-11-30T10:15:00Z"/>
                <w:rFonts w:ascii="Calibri" w:eastAsia="Times New Roman" w:hAnsi="Calibri" w:cs="Times New Roman"/>
                <w:sz w:val="18"/>
                <w:szCs w:val="18"/>
              </w:rPr>
            </w:pPr>
            <w:ins w:id="729" w:author="Tam, Danny@Energy" w:date="2018-11-30T10:15:00Z">
              <w:r w:rsidRPr="000943C0">
                <w:rPr>
                  <w:rFonts w:ascii="Calibri" w:eastAsia="Times New Roman" w:hAnsi="Calibri" w:cs="Arial"/>
                  <w:b/>
                  <w:caps/>
                  <w:sz w:val="18"/>
                  <w:szCs w:val="18"/>
                </w:rPr>
                <w:t xml:space="preserve">Responsible Person's Declaration statement </w:t>
              </w:r>
            </w:ins>
          </w:p>
        </w:tc>
      </w:tr>
      <w:tr w:rsidR="000943C0" w:rsidRPr="000943C0" w14:paraId="44FB5507" w14:textId="77777777" w:rsidTr="000943C0">
        <w:tblPrEx>
          <w:tblCellMar>
            <w:left w:w="115" w:type="dxa"/>
            <w:right w:w="115" w:type="dxa"/>
          </w:tblCellMar>
        </w:tblPrEx>
        <w:trPr>
          <w:trHeight w:val="504"/>
          <w:ins w:id="730" w:author="Tam, Danny@Energy" w:date="2018-11-30T10:15:00Z"/>
        </w:trPr>
        <w:tc>
          <w:tcPr>
            <w:tcW w:w="10795" w:type="dxa"/>
            <w:gridSpan w:val="2"/>
            <w:shd w:val="clear" w:color="auto" w:fill="auto"/>
          </w:tcPr>
          <w:p w14:paraId="00B529A2" w14:textId="77777777" w:rsidR="000943C0" w:rsidRPr="000943C0" w:rsidRDefault="000943C0" w:rsidP="000943C0">
            <w:pPr>
              <w:keepNext/>
              <w:widowControl w:val="0"/>
              <w:spacing w:after="60" w:line="240" w:lineRule="auto"/>
              <w:ind w:right="90"/>
              <w:rPr>
                <w:ins w:id="731" w:author="Tam, Danny@Energy" w:date="2018-11-30T10:15:00Z"/>
                <w:rFonts w:ascii="Calibri" w:eastAsia="Times New Roman" w:hAnsi="Calibri" w:cs="Times New Roman"/>
                <w:snapToGrid w:val="0"/>
                <w:sz w:val="18"/>
                <w:szCs w:val="18"/>
              </w:rPr>
            </w:pPr>
            <w:ins w:id="732" w:author="Tam, Danny@Energy" w:date="2018-11-30T10:15:00Z">
              <w:r w:rsidRPr="000943C0">
                <w:rPr>
                  <w:rFonts w:ascii="Calibri" w:eastAsia="Times New Roman" w:hAnsi="Calibri" w:cs="Times New Roman"/>
                  <w:snapToGrid w:val="0"/>
                  <w:sz w:val="18"/>
                  <w:szCs w:val="18"/>
                </w:rPr>
                <w:t xml:space="preserve">I certify the following under penalty of perjury, under the laws of the State of California: </w:t>
              </w:r>
            </w:ins>
          </w:p>
          <w:p w14:paraId="410AD8BC" w14:textId="77777777" w:rsidR="000943C0" w:rsidRPr="000943C0" w:rsidRDefault="000943C0" w:rsidP="000943C0">
            <w:pPr>
              <w:keepNext/>
              <w:widowControl w:val="0"/>
              <w:numPr>
                <w:ilvl w:val="0"/>
                <w:numId w:val="12"/>
              </w:numPr>
              <w:spacing w:after="60" w:line="240" w:lineRule="auto"/>
              <w:ind w:right="90"/>
              <w:rPr>
                <w:ins w:id="733" w:author="Tam, Danny@Energy" w:date="2018-11-30T10:15:00Z"/>
                <w:rFonts w:ascii="Calibri" w:eastAsia="Times New Roman" w:hAnsi="Calibri" w:cs="Times New Roman"/>
                <w:snapToGrid w:val="0"/>
                <w:sz w:val="18"/>
                <w:szCs w:val="18"/>
              </w:rPr>
            </w:pPr>
            <w:ins w:id="734" w:author="Tam, Danny@Energy" w:date="2018-11-30T10:15:00Z">
              <w:r w:rsidRPr="000943C0">
                <w:rPr>
                  <w:rFonts w:ascii="Calibri" w:eastAsia="Times New Roman" w:hAnsi="Calibri" w:cs="Times New Roman"/>
                  <w:snapToGrid w:val="0"/>
                  <w:sz w:val="18"/>
                  <w:szCs w:val="18"/>
                </w:rPr>
                <w:t>The information provided on this Certificate of Verification is true and correct.</w:t>
              </w:r>
            </w:ins>
          </w:p>
          <w:p w14:paraId="58297691" w14:textId="77777777" w:rsidR="000943C0" w:rsidRPr="000943C0" w:rsidRDefault="000943C0" w:rsidP="000943C0">
            <w:pPr>
              <w:keepNext/>
              <w:widowControl w:val="0"/>
              <w:numPr>
                <w:ilvl w:val="0"/>
                <w:numId w:val="12"/>
              </w:numPr>
              <w:spacing w:after="60" w:line="240" w:lineRule="auto"/>
              <w:ind w:right="90"/>
              <w:rPr>
                <w:ins w:id="735" w:author="Tam, Danny@Energy" w:date="2018-11-30T10:15:00Z"/>
                <w:rFonts w:ascii="Calibri" w:eastAsia="Times New Roman" w:hAnsi="Calibri" w:cs="Times New Roman"/>
                <w:snapToGrid w:val="0"/>
                <w:sz w:val="18"/>
                <w:szCs w:val="18"/>
              </w:rPr>
            </w:pPr>
            <w:ins w:id="736" w:author="Tam, Danny@Energy" w:date="2018-11-30T10:15:00Z">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ins>
          </w:p>
          <w:p w14:paraId="49B68EEA" w14:textId="77777777" w:rsidR="000943C0" w:rsidRPr="000943C0" w:rsidRDefault="000943C0" w:rsidP="000943C0">
            <w:pPr>
              <w:keepNext/>
              <w:widowControl w:val="0"/>
              <w:numPr>
                <w:ilvl w:val="0"/>
                <w:numId w:val="12"/>
              </w:numPr>
              <w:spacing w:after="60" w:line="240" w:lineRule="auto"/>
              <w:ind w:right="90"/>
              <w:rPr>
                <w:ins w:id="737" w:author="Tam, Danny@Energy" w:date="2018-11-30T10:15:00Z"/>
                <w:rFonts w:ascii="Calibri" w:eastAsia="Times New Roman" w:hAnsi="Calibri" w:cs="Times New Roman"/>
                <w:snapToGrid w:val="0"/>
                <w:sz w:val="18"/>
                <w:szCs w:val="18"/>
              </w:rPr>
            </w:pPr>
            <w:ins w:id="738" w:author="Tam, Danny@Energy" w:date="2018-11-30T10:15:00Z">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7B95729B" w14:textId="77777777" w:rsidR="000943C0" w:rsidRPr="000943C0" w:rsidRDefault="000943C0" w:rsidP="000943C0">
            <w:pPr>
              <w:keepNext/>
              <w:widowControl w:val="0"/>
              <w:numPr>
                <w:ilvl w:val="0"/>
                <w:numId w:val="12"/>
              </w:numPr>
              <w:spacing w:after="60" w:line="240" w:lineRule="auto"/>
              <w:ind w:right="90"/>
              <w:rPr>
                <w:ins w:id="739" w:author="Tam, Danny@Energy" w:date="2018-11-30T10:15:00Z"/>
                <w:rFonts w:ascii="Calibri" w:eastAsia="Times New Roman" w:hAnsi="Calibri" w:cs="Times New Roman"/>
                <w:snapToGrid w:val="0"/>
                <w:sz w:val="18"/>
                <w:szCs w:val="18"/>
              </w:rPr>
            </w:pPr>
            <w:ins w:id="740" w:author="Tam, Danny@Energy" w:date="2018-11-30T10:15:00Z">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2F5AAF14" w14:textId="77777777" w:rsidR="000943C0" w:rsidRPr="000943C0" w:rsidRDefault="000943C0" w:rsidP="000943C0">
            <w:pPr>
              <w:keepNext/>
              <w:widowControl w:val="0"/>
              <w:numPr>
                <w:ilvl w:val="0"/>
                <w:numId w:val="12"/>
              </w:numPr>
              <w:spacing w:after="60" w:line="240" w:lineRule="auto"/>
              <w:ind w:right="90"/>
              <w:rPr>
                <w:ins w:id="741" w:author="Tam, Danny@Energy" w:date="2018-11-30T10:15:00Z"/>
                <w:rFonts w:ascii="Calibri" w:eastAsia="Times New Roman" w:hAnsi="Calibri" w:cs="Times New Roman"/>
                <w:snapToGrid w:val="0"/>
                <w:sz w:val="18"/>
                <w:szCs w:val="18"/>
              </w:rPr>
            </w:pPr>
            <w:ins w:id="742" w:author="Tam, Danny@Energy" w:date="2018-11-30T10:15:00Z">
              <w:r w:rsidRPr="000943C0">
                <w:rPr>
                  <w:rFonts w:ascii="Calibri" w:eastAsia="Times New Roman" w:hAnsi="Calibri" w:cs="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0943C0" w:rsidRPr="000943C0" w14:paraId="2079F6C0" w14:textId="77777777" w:rsidTr="000943C0">
        <w:tblPrEx>
          <w:tblCellMar>
            <w:left w:w="115" w:type="dxa"/>
            <w:right w:w="115" w:type="dxa"/>
          </w:tblCellMar>
        </w:tblPrEx>
        <w:trPr>
          <w:trHeight w:val="278"/>
          <w:ins w:id="743" w:author="Tam, Danny@Energy" w:date="2018-11-30T10:15:00Z"/>
        </w:trPr>
        <w:tc>
          <w:tcPr>
            <w:tcW w:w="10795" w:type="dxa"/>
            <w:gridSpan w:val="2"/>
            <w:vAlign w:val="center"/>
          </w:tcPr>
          <w:p w14:paraId="78F9C14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4" w:author="Tam, Danny@Energy" w:date="2018-11-30T10:15:00Z"/>
                <w:rFonts w:ascii="Calibri" w:eastAsia="Times New Roman" w:hAnsi="Calibri" w:cs="Arial"/>
                <w:b/>
                <w:caps/>
                <w:sz w:val="18"/>
                <w:szCs w:val="18"/>
              </w:rPr>
            </w:pPr>
            <w:ins w:id="745" w:author="Tam, Danny@Energy" w:date="2018-11-30T10:15:00Z">
              <w:r w:rsidRPr="000943C0">
                <w:rPr>
                  <w:rFonts w:ascii="Calibri" w:eastAsia="Times New Roman" w:hAnsi="Calibri" w:cs="Arial"/>
                  <w:b/>
                  <w:caps/>
                  <w:sz w:val="18"/>
                  <w:szCs w:val="18"/>
                </w:rPr>
                <w:t>BUILDER OR INSTALLER INFORMATION AS SHOWN ON THE CERTIFICATE OF INSTALLATION</w:t>
              </w:r>
            </w:ins>
          </w:p>
        </w:tc>
      </w:tr>
      <w:tr w:rsidR="000943C0" w:rsidRPr="000943C0" w14:paraId="39762FF6" w14:textId="77777777" w:rsidTr="000943C0">
        <w:tblPrEx>
          <w:tblCellMar>
            <w:left w:w="115" w:type="dxa"/>
            <w:right w:w="115" w:type="dxa"/>
          </w:tblCellMar>
        </w:tblPrEx>
        <w:trPr>
          <w:trHeight w:hRule="exact" w:val="360"/>
          <w:ins w:id="746" w:author="Tam, Danny@Energy" w:date="2018-11-30T10:15:00Z"/>
        </w:trPr>
        <w:tc>
          <w:tcPr>
            <w:tcW w:w="10795" w:type="dxa"/>
            <w:gridSpan w:val="2"/>
            <w:vAlign w:val="center"/>
          </w:tcPr>
          <w:p w14:paraId="01FBF1C1"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747" w:author="Tam, Danny@Energy" w:date="2018-11-30T10:15:00Z"/>
                <w:rFonts w:ascii="Calibri" w:eastAsia="Times New Roman" w:hAnsi="Calibri" w:cs="Times New Roman"/>
                <w:sz w:val="14"/>
                <w:szCs w:val="14"/>
              </w:rPr>
            </w:pPr>
            <w:ins w:id="748" w:author="Tam, Danny@Energy" w:date="2018-11-30T10:15:00Z">
              <w:r w:rsidRPr="000943C0">
                <w:rPr>
                  <w:rFonts w:ascii="Calibri" w:eastAsia="Times New Roman" w:hAnsi="Calibri" w:cs="Times New Roman"/>
                  <w:sz w:val="14"/>
                  <w:szCs w:val="14"/>
                </w:rPr>
                <w:t>Company Name (Installing Subcontractor, General Contractor, or Builder/Owner):</w:t>
              </w:r>
            </w:ins>
          </w:p>
        </w:tc>
      </w:tr>
      <w:tr w:rsidR="000943C0" w:rsidRPr="000943C0" w14:paraId="34A3A3F9" w14:textId="77777777" w:rsidTr="000943C0">
        <w:tblPrEx>
          <w:tblCellMar>
            <w:left w:w="115" w:type="dxa"/>
            <w:right w:w="115" w:type="dxa"/>
          </w:tblCellMar>
        </w:tblPrEx>
        <w:trPr>
          <w:trHeight w:hRule="exact" w:val="360"/>
          <w:ins w:id="749" w:author="Tam, Danny@Energy" w:date="2018-11-30T10:15:00Z"/>
        </w:trPr>
        <w:tc>
          <w:tcPr>
            <w:tcW w:w="4637" w:type="dxa"/>
          </w:tcPr>
          <w:p w14:paraId="061AC8B7"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750" w:author="Tam, Danny@Energy" w:date="2018-11-30T10:15:00Z"/>
                <w:rFonts w:ascii="Calibri" w:eastAsia="Times New Roman" w:hAnsi="Calibri" w:cs="Times New Roman"/>
                <w:sz w:val="14"/>
                <w:szCs w:val="14"/>
              </w:rPr>
            </w:pPr>
            <w:ins w:id="751" w:author="Tam, Danny@Energy" w:date="2018-11-30T10:15:00Z">
              <w:r w:rsidRPr="000943C0">
                <w:rPr>
                  <w:rFonts w:ascii="Calibri" w:eastAsia="Times New Roman" w:hAnsi="Calibri" w:cs="Times New Roman"/>
                  <w:sz w:val="14"/>
                  <w:szCs w:val="14"/>
                </w:rPr>
                <w:t>Responsible Builder or Installer Name:</w:t>
              </w:r>
            </w:ins>
          </w:p>
        </w:tc>
        <w:tc>
          <w:tcPr>
            <w:tcW w:w="6158" w:type="dxa"/>
          </w:tcPr>
          <w:p w14:paraId="4C92BE84"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2" w:author="Tam, Danny@Energy" w:date="2018-11-30T10:15:00Z"/>
                <w:rFonts w:ascii="Calibri" w:eastAsia="Times New Roman" w:hAnsi="Calibri" w:cs="Times New Roman"/>
                <w:sz w:val="14"/>
                <w:szCs w:val="14"/>
              </w:rPr>
            </w:pPr>
            <w:ins w:id="753" w:author="Tam, Danny@Energy" w:date="2018-11-30T10:15:00Z">
              <w:r w:rsidRPr="000943C0">
                <w:rPr>
                  <w:rFonts w:ascii="Calibri" w:eastAsia="Times New Roman" w:hAnsi="Calibri" w:cs="Times New Roman"/>
                  <w:sz w:val="14"/>
                  <w:szCs w:val="14"/>
                </w:rPr>
                <w:t>CSLB License:</w:t>
              </w:r>
            </w:ins>
          </w:p>
        </w:tc>
      </w:tr>
      <w:tr w:rsidR="000943C0" w:rsidRPr="000943C0" w14:paraId="2CA211D7" w14:textId="77777777" w:rsidTr="000943C0">
        <w:tblPrEx>
          <w:tblCellMar>
            <w:left w:w="108" w:type="dxa"/>
            <w:right w:w="108" w:type="dxa"/>
          </w:tblCellMar>
        </w:tblPrEx>
        <w:trPr>
          <w:trHeight w:hRule="exact" w:val="288"/>
          <w:ins w:id="754" w:author="Tam, Danny@Energy" w:date="2018-11-30T10:15:00Z"/>
        </w:trPr>
        <w:tc>
          <w:tcPr>
            <w:tcW w:w="10795" w:type="dxa"/>
            <w:gridSpan w:val="2"/>
            <w:vAlign w:val="center"/>
          </w:tcPr>
          <w:p w14:paraId="04D64F0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755" w:author="Tam, Danny@Energy" w:date="2018-11-30T10:15:00Z"/>
                <w:rFonts w:ascii="Calibri" w:eastAsia="Times New Roman" w:hAnsi="Calibri" w:cs="Times New Roman"/>
                <w:sz w:val="14"/>
                <w:szCs w:val="14"/>
              </w:rPr>
            </w:pPr>
            <w:ins w:id="756" w:author="Tam, Danny@Energy" w:date="2018-11-30T10:15:00Z">
              <w:r w:rsidRPr="000943C0">
                <w:rPr>
                  <w:rFonts w:ascii="Calibri" w:eastAsia="Times New Roman" w:hAnsi="Calibri" w:cs="Arial"/>
                  <w:b/>
                  <w:caps/>
                  <w:sz w:val="18"/>
                  <w:szCs w:val="18"/>
                </w:rPr>
                <w:t>HERS PROVIDER DATA REGISTRY INFORMATION</w:t>
              </w:r>
            </w:ins>
          </w:p>
        </w:tc>
      </w:tr>
      <w:tr w:rsidR="000943C0" w:rsidRPr="000943C0" w14:paraId="72B20BB5" w14:textId="77777777" w:rsidTr="000943C0">
        <w:tblPrEx>
          <w:tblCellMar>
            <w:left w:w="108" w:type="dxa"/>
            <w:right w:w="108" w:type="dxa"/>
          </w:tblCellMar>
        </w:tblPrEx>
        <w:trPr>
          <w:trHeight w:hRule="exact" w:val="360"/>
          <w:ins w:id="757" w:author="Tam, Danny@Energy" w:date="2018-11-30T10:15:00Z"/>
        </w:trPr>
        <w:tc>
          <w:tcPr>
            <w:tcW w:w="4637" w:type="dxa"/>
          </w:tcPr>
          <w:p w14:paraId="60932039"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8" w:author="Tam, Danny@Energy" w:date="2018-11-30T10:15:00Z"/>
                <w:rFonts w:ascii="Calibri" w:eastAsia="Times New Roman" w:hAnsi="Calibri" w:cs="Times New Roman"/>
                <w:sz w:val="14"/>
                <w:szCs w:val="14"/>
              </w:rPr>
            </w:pPr>
            <w:ins w:id="759" w:author="Tam, Danny@Energy" w:date="2018-11-30T10:15:00Z">
              <w:r w:rsidRPr="000943C0">
                <w:rPr>
                  <w:rFonts w:ascii="Calibri" w:eastAsia="Times New Roman" w:hAnsi="Calibri" w:cs="Times New Roman"/>
                  <w:sz w:val="14"/>
                  <w:szCs w:val="14"/>
                </w:rPr>
                <w:t>Sample Group Number (if applicable):</w:t>
              </w:r>
            </w:ins>
          </w:p>
        </w:tc>
        <w:tc>
          <w:tcPr>
            <w:tcW w:w="6158" w:type="dxa"/>
          </w:tcPr>
          <w:p w14:paraId="0748109D"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0" w:author="Tam, Danny@Energy" w:date="2018-11-30T10:15:00Z"/>
                <w:rFonts w:ascii="Calibri" w:eastAsia="Times New Roman" w:hAnsi="Calibri" w:cs="Times New Roman"/>
                <w:sz w:val="14"/>
                <w:szCs w:val="14"/>
              </w:rPr>
            </w:pPr>
            <w:ins w:id="761" w:author="Tam, Danny@Energy" w:date="2018-11-30T10:15:00Z">
              <w:r w:rsidRPr="000943C0">
                <w:rPr>
                  <w:rFonts w:ascii="Calibri" w:eastAsia="Times New Roman" w:hAnsi="Calibri" w:cs="Times New Roman"/>
                  <w:sz w:val="14"/>
                  <w:szCs w:val="14"/>
                </w:rPr>
                <w:t>Dwelling Test Status in Sample Group (if applicable)</w:t>
              </w:r>
            </w:ins>
          </w:p>
        </w:tc>
      </w:tr>
      <w:tr w:rsidR="000943C0" w:rsidRPr="000943C0" w14:paraId="20852322" w14:textId="77777777" w:rsidTr="000943C0">
        <w:tblPrEx>
          <w:tblCellMar>
            <w:left w:w="108" w:type="dxa"/>
            <w:right w:w="108" w:type="dxa"/>
          </w:tblCellMar>
        </w:tblPrEx>
        <w:trPr>
          <w:trHeight w:val="288"/>
          <w:ins w:id="762" w:author="Tam, Danny@Energy" w:date="2018-11-30T10:15:00Z"/>
        </w:trPr>
        <w:tc>
          <w:tcPr>
            <w:tcW w:w="10795" w:type="dxa"/>
            <w:gridSpan w:val="2"/>
            <w:vAlign w:val="center"/>
          </w:tcPr>
          <w:p w14:paraId="33781332"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763" w:author="Tam, Danny@Energy" w:date="2018-11-30T10:15:00Z"/>
                <w:rFonts w:ascii="Calibri" w:eastAsia="Times New Roman" w:hAnsi="Calibri" w:cs="Times New Roman"/>
                <w:sz w:val="14"/>
                <w:szCs w:val="14"/>
              </w:rPr>
            </w:pPr>
            <w:ins w:id="764" w:author="Tam, Danny@Energy" w:date="2018-11-30T10:15:00Z">
              <w:r w:rsidRPr="000943C0">
                <w:rPr>
                  <w:rFonts w:ascii="Calibri" w:eastAsia="Times New Roman" w:hAnsi="Calibri" w:cs="Arial"/>
                  <w:b/>
                  <w:caps/>
                  <w:sz w:val="18"/>
                  <w:szCs w:val="18"/>
                </w:rPr>
                <w:t>HERS RATER INFORMATION</w:t>
              </w:r>
            </w:ins>
          </w:p>
        </w:tc>
      </w:tr>
      <w:tr w:rsidR="000943C0" w:rsidRPr="000943C0" w14:paraId="0663E256" w14:textId="77777777" w:rsidTr="000943C0">
        <w:tblPrEx>
          <w:tblCellMar>
            <w:left w:w="108" w:type="dxa"/>
            <w:right w:w="108" w:type="dxa"/>
          </w:tblCellMar>
        </w:tblPrEx>
        <w:trPr>
          <w:trHeight w:hRule="exact" w:val="360"/>
          <w:ins w:id="765" w:author="Tam, Danny@Energy" w:date="2018-11-30T10:15:00Z"/>
        </w:trPr>
        <w:tc>
          <w:tcPr>
            <w:tcW w:w="10795" w:type="dxa"/>
            <w:gridSpan w:val="2"/>
          </w:tcPr>
          <w:p w14:paraId="2EA18B25"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766" w:author="Tam, Danny@Energy" w:date="2018-11-30T10:15:00Z"/>
                <w:rFonts w:ascii="Calibri" w:eastAsia="Times New Roman" w:hAnsi="Calibri" w:cs="Times New Roman"/>
                <w:sz w:val="14"/>
                <w:szCs w:val="14"/>
              </w:rPr>
            </w:pPr>
            <w:ins w:id="767" w:author="Tam, Danny@Energy" w:date="2018-11-30T10:15:00Z">
              <w:r w:rsidRPr="000943C0">
                <w:rPr>
                  <w:rFonts w:ascii="Calibri" w:eastAsia="Times New Roman" w:hAnsi="Calibri" w:cs="Times New Roman"/>
                  <w:sz w:val="14"/>
                  <w:szCs w:val="14"/>
                </w:rPr>
                <w:t>HERS Rater Company Name:</w:t>
              </w:r>
            </w:ins>
          </w:p>
        </w:tc>
      </w:tr>
      <w:tr w:rsidR="000943C0" w:rsidRPr="000943C0" w14:paraId="3210CBBC" w14:textId="77777777" w:rsidTr="000943C0">
        <w:tblPrEx>
          <w:tblCellMar>
            <w:left w:w="108" w:type="dxa"/>
            <w:right w:w="108" w:type="dxa"/>
          </w:tblCellMar>
        </w:tblPrEx>
        <w:trPr>
          <w:trHeight w:hRule="exact" w:val="360"/>
          <w:ins w:id="768" w:author="Tam, Danny@Energy" w:date="2018-11-30T10:15:00Z"/>
        </w:trPr>
        <w:tc>
          <w:tcPr>
            <w:tcW w:w="4637" w:type="dxa"/>
            <w:tcBorders>
              <w:top w:val="single" w:sz="4" w:space="0" w:color="auto"/>
              <w:left w:val="single" w:sz="4" w:space="0" w:color="auto"/>
              <w:bottom w:val="single" w:sz="4" w:space="0" w:color="auto"/>
              <w:right w:val="single" w:sz="4" w:space="0" w:color="auto"/>
            </w:tcBorders>
          </w:tcPr>
          <w:p w14:paraId="40EEB331"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769" w:author="Tam, Danny@Energy" w:date="2018-11-30T10:15:00Z"/>
                <w:rFonts w:ascii="Calibri" w:eastAsia="Times New Roman" w:hAnsi="Calibri" w:cs="Times New Roman"/>
                <w:sz w:val="14"/>
                <w:szCs w:val="14"/>
              </w:rPr>
            </w:pPr>
            <w:ins w:id="770" w:author="Tam, Danny@Energy" w:date="2018-11-30T10:15:00Z">
              <w:r w:rsidRPr="000943C0">
                <w:rPr>
                  <w:rFonts w:ascii="Calibri" w:eastAsia="Times New Roman" w:hAnsi="Calibri" w:cs="Times New Roman"/>
                  <w:sz w:val="14"/>
                  <w:szCs w:val="14"/>
                </w:rPr>
                <w:t>Responsible Rater Name:</w:t>
              </w:r>
            </w:ins>
          </w:p>
        </w:tc>
        <w:tc>
          <w:tcPr>
            <w:tcW w:w="6158" w:type="dxa"/>
            <w:tcBorders>
              <w:top w:val="single" w:sz="4" w:space="0" w:color="auto"/>
              <w:left w:val="single" w:sz="4" w:space="0" w:color="auto"/>
              <w:bottom w:val="single" w:sz="4" w:space="0" w:color="auto"/>
              <w:right w:val="single" w:sz="4" w:space="0" w:color="auto"/>
            </w:tcBorders>
          </w:tcPr>
          <w:p w14:paraId="205D3040"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771" w:author="Tam, Danny@Energy" w:date="2018-11-30T10:15:00Z"/>
                <w:rFonts w:ascii="Calibri" w:eastAsia="Times New Roman" w:hAnsi="Calibri" w:cs="Times New Roman"/>
                <w:sz w:val="14"/>
                <w:szCs w:val="14"/>
              </w:rPr>
            </w:pPr>
            <w:ins w:id="772" w:author="Tam, Danny@Energy" w:date="2018-11-30T10:15:00Z">
              <w:r w:rsidRPr="000943C0">
                <w:rPr>
                  <w:rFonts w:ascii="Calibri" w:eastAsia="Times New Roman" w:hAnsi="Calibri" w:cs="Times New Roman"/>
                  <w:sz w:val="14"/>
                  <w:szCs w:val="14"/>
                </w:rPr>
                <w:t>Responsible Rater Signature:</w:t>
              </w:r>
            </w:ins>
          </w:p>
        </w:tc>
      </w:tr>
      <w:tr w:rsidR="000943C0" w:rsidRPr="000943C0" w14:paraId="6E5B4F42" w14:textId="77777777" w:rsidTr="000943C0">
        <w:tblPrEx>
          <w:tblCellMar>
            <w:left w:w="108" w:type="dxa"/>
            <w:right w:w="108" w:type="dxa"/>
          </w:tblCellMar>
        </w:tblPrEx>
        <w:trPr>
          <w:trHeight w:hRule="exact" w:val="360"/>
          <w:ins w:id="773" w:author="Tam, Danny@Energy" w:date="2018-11-30T10:15:00Z"/>
        </w:trPr>
        <w:tc>
          <w:tcPr>
            <w:tcW w:w="4637" w:type="dxa"/>
            <w:tcBorders>
              <w:top w:val="single" w:sz="4" w:space="0" w:color="auto"/>
              <w:left w:val="single" w:sz="4" w:space="0" w:color="auto"/>
              <w:bottom w:val="single" w:sz="4" w:space="0" w:color="auto"/>
              <w:right w:val="single" w:sz="4" w:space="0" w:color="auto"/>
            </w:tcBorders>
          </w:tcPr>
          <w:p w14:paraId="4964C5E3"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774" w:author="Tam, Danny@Energy" w:date="2018-11-30T10:15:00Z"/>
                <w:rFonts w:ascii="Calibri" w:eastAsia="Times New Roman" w:hAnsi="Calibri" w:cs="Times New Roman"/>
                <w:sz w:val="14"/>
                <w:szCs w:val="14"/>
              </w:rPr>
            </w:pPr>
            <w:ins w:id="775" w:author="Tam, Danny@Energy" w:date="2018-11-30T10:15:00Z">
              <w:r w:rsidRPr="000943C0">
                <w:rPr>
                  <w:rFonts w:ascii="Calibri" w:eastAsia="Times New Roman" w:hAnsi="Calibri" w:cs="Times New Roman"/>
                  <w:sz w:val="14"/>
                  <w:szCs w:val="14"/>
                </w:rPr>
                <w:t>Responsible Rater Certification Number w/ this HERS Provider</w:t>
              </w:r>
            </w:ins>
          </w:p>
        </w:tc>
        <w:tc>
          <w:tcPr>
            <w:tcW w:w="6158" w:type="dxa"/>
            <w:tcBorders>
              <w:top w:val="single" w:sz="4" w:space="0" w:color="auto"/>
              <w:left w:val="single" w:sz="4" w:space="0" w:color="auto"/>
              <w:bottom w:val="single" w:sz="4" w:space="0" w:color="auto"/>
              <w:right w:val="single" w:sz="4" w:space="0" w:color="auto"/>
            </w:tcBorders>
          </w:tcPr>
          <w:p w14:paraId="3A086018"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776" w:author="Tam, Danny@Energy" w:date="2018-11-30T10:15:00Z"/>
                <w:rFonts w:ascii="Calibri" w:eastAsia="Times New Roman" w:hAnsi="Calibri" w:cs="Times New Roman"/>
                <w:sz w:val="14"/>
                <w:szCs w:val="14"/>
              </w:rPr>
            </w:pPr>
            <w:ins w:id="777" w:author="Tam, Danny@Energy" w:date="2018-11-30T10:15:00Z">
              <w:r w:rsidRPr="000943C0">
                <w:rPr>
                  <w:rFonts w:ascii="Calibri" w:eastAsia="Times New Roman" w:hAnsi="Calibri" w:cs="Times New Roman"/>
                  <w:sz w:val="14"/>
                  <w:szCs w:val="14"/>
                </w:rPr>
                <w:t>Date Signed:</w:t>
              </w:r>
            </w:ins>
          </w:p>
        </w:tc>
      </w:tr>
    </w:tbl>
    <w:p w14:paraId="4FCB0456" w14:textId="77777777" w:rsidR="006B1CAD" w:rsidRPr="00423815" w:rsidRDefault="006B1CAD" w:rsidP="006530E0">
      <w:pPr>
        <w:spacing w:after="0"/>
        <w:rPr>
          <w:rFonts w:cstheme="minorHAnsi"/>
          <w:sz w:val="20"/>
          <w:szCs w:val="20"/>
        </w:rPr>
        <w:sectPr w:rsidR="006B1CAD" w:rsidRPr="00423815" w:rsidSect="000A706C">
          <w:headerReference w:type="default" r:id="rId8"/>
          <w:footerReference w:type="default" r:id="rId9"/>
          <w:headerReference w:type="first" r:id="rId10"/>
          <w:footerReference w:type="first" r:id="rId11"/>
          <w:pgSz w:w="12240" w:h="15840"/>
          <w:pgMar w:top="270" w:right="720" w:bottom="720" w:left="720" w:header="432" w:footer="432" w:gutter="0"/>
          <w:cols w:space="720"/>
          <w:titlePg/>
          <w:docGrid w:linePitch="360"/>
        </w:sectPr>
      </w:pPr>
    </w:p>
    <w:p w14:paraId="66E046B9" w14:textId="7EA058A3" w:rsidR="006A7B42" w:rsidRPr="00675839" w:rsidRDefault="006A7B42" w:rsidP="006A7B42">
      <w:pPr>
        <w:spacing w:after="0" w:line="240" w:lineRule="auto"/>
        <w:jc w:val="center"/>
        <w:rPr>
          <w:rFonts w:ascii="Calibri" w:eastAsia="Calibri" w:hAnsi="Calibri" w:cs="Times New Roman"/>
          <w:b/>
          <w:sz w:val="18"/>
        </w:rPr>
      </w:pPr>
      <w:r w:rsidRPr="00675839">
        <w:rPr>
          <w:rFonts w:ascii="Calibri" w:eastAsia="Calibri" w:hAnsi="Calibri" w:cs="Times New Roman"/>
          <w:b/>
          <w:sz w:val="18"/>
        </w:rPr>
        <w:t>CF</w:t>
      </w:r>
      <w:ins w:id="786" w:author="Tam, Danny@Energy" w:date="2018-11-30T10:04:00Z">
        <w:r w:rsidR="00984666">
          <w:rPr>
            <w:rFonts w:ascii="Calibri" w:eastAsia="Calibri" w:hAnsi="Calibri" w:cs="Times New Roman"/>
            <w:b/>
            <w:sz w:val="18"/>
          </w:rPr>
          <w:t>3</w:t>
        </w:r>
      </w:ins>
      <w:del w:id="787" w:author="Tam, Danny@Energy" w:date="2018-11-30T10:04:00Z">
        <w:r w:rsidRPr="00675839" w:rsidDel="00984666">
          <w:rPr>
            <w:rFonts w:ascii="Calibri" w:eastAsia="Calibri" w:hAnsi="Calibri" w:cs="Times New Roman"/>
            <w:b/>
            <w:sz w:val="18"/>
          </w:rPr>
          <w:delText>2</w:delText>
        </w:r>
      </w:del>
      <w:r w:rsidRPr="00675839">
        <w:rPr>
          <w:rFonts w:ascii="Calibri" w:eastAsia="Calibri" w:hAnsi="Calibri" w:cs="Times New Roman"/>
          <w:b/>
          <w:sz w:val="18"/>
        </w:rPr>
        <w:t>R-PLB-22-H User Instructions</w:t>
      </w:r>
    </w:p>
    <w:p w14:paraId="45062084" w14:textId="1187FA90" w:rsidR="006A7B42" w:rsidRPr="006A7B42" w:rsidDel="0032746E" w:rsidRDefault="006A7B42" w:rsidP="006A7B42">
      <w:pPr>
        <w:spacing w:after="0" w:line="240" w:lineRule="auto"/>
        <w:rPr>
          <w:del w:id="788" w:author="Tam, Danny@Energy" w:date="2018-11-29T15:40:00Z"/>
          <w:rFonts w:eastAsia="Calibri" w:cs="Times New Roman"/>
          <w:b/>
          <w:sz w:val="20"/>
          <w:szCs w:val="20"/>
        </w:rPr>
      </w:pPr>
    </w:p>
    <w:p w14:paraId="03E2123E" w14:textId="205CB944" w:rsidR="006A7B42" w:rsidRPr="00954600" w:rsidDel="0032746E" w:rsidRDefault="006A7B42" w:rsidP="006758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789" w:author="Tam, Danny@Energy" w:date="2018-11-29T15:40:00Z"/>
          <w:rFonts w:eastAsia="Calibri" w:cstheme="minorHAnsi"/>
          <w:b/>
          <w:sz w:val="20"/>
          <w:szCs w:val="20"/>
        </w:rPr>
      </w:pPr>
      <w:del w:id="790" w:author="Tam, Danny@Energy" w:date="2018-11-29T15:40:00Z">
        <w:r w:rsidRPr="00954600" w:rsidDel="0032746E">
          <w:rPr>
            <w:rFonts w:eastAsia="Calibri" w:cstheme="minorHAnsi"/>
            <w:b/>
            <w:sz w:val="20"/>
            <w:szCs w:val="20"/>
          </w:rPr>
          <w:delText>A. Dwelling Unit Name</w:delText>
        </w:r>
      </w:del>
    </w:p>
    <w:p w14:paraId="12E28D19" w14:textId="3CC70993" w:rsidR="006A7B42" w:rsidRPr="00954600" w:rsidDel="0032746E" w:rsidRDefault="006A7B42" w:rsidP="006758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791" w:author="Tam, Danny@Energy" w:date="2018-11-29T15:40:00Z"/>
          <w:rFonts w:eastAsia="Calibri" w:cstheme="minorHAnsi"/>
          <w:sz w:val="20"/>
          <w:szCs w:val="20"/>
        </w:rPr>
      </w:pPr>
      <w:del w:id="792" w:author="Tam, Danny@Energy" w:date="2018-11-29T15:40:00Z">
        <w:r w:rsidRPr="00954600" w:rsidDel="0032746E">
          <w:rPr>
            <w:rFonts w:eastAsia="Calibri" w:cstheme="minorHAnsi"/>
            <w:sz w:val="20"/>
            <w:szCs w:val="20"/>
          </w:rPr>
          <w:delText>01 This identifies the dwelling unit on this form and is reference from the CF1R. One form is required for each dwelling unit in the building.</w:delText>
        </w:r>
      </w:del>
    </w:p>
    <w:p w14:paraId="184BB0E1" w14:textId="047A16C9" w:rsidR="006A7B42" w:rsidRPr="00954600" w:rsidRDefault="006A7B42" w:rsidP="006758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20"/>
          <w:szCs w:val="20"/>
        </w:rPr>
      </w:pPr>
    </w:p>
    <w:p w14:paraId="2ACD7571" w14:textId="241CFA01" w:rsidR="006A7B42" w:rsidRPr="00675839" w:rsidRDefault="006A7B42"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18"/>
        </w:rPr>
      </w:pPr>
      <w:del w:id="793" w:author="Tam, Danny@Energy" w:date="2018-11-29T15:40:00Z">
        <w:r w:rsidRPr="00675839" w:rsidDel="0032746E">
          <w:rPr>
            <w:rFonts w:eastAsia="Calibri" w:cstheme="minorHAnsi"/>
            <w:b/>
            <w:sz w:val="18"/>
            <w:szCs w:val="18"/>
          </w:rPr>
          <w:delText>B</w:delText>
        </w:r>
      </w:del>
      <w:ins w:id="794" w:author="Tam, Danny@Energy" w:date="2018-11-29T15:40:00Z">
        <w:r w:rsidR="0032746E" w:rsidRPr="00675839">
          <w:rPr>
            <w:rFonts w:eastAsia="Calibri" w:cstheme="minorHAnsi"/>
            <w:b/>
            <w:sz w:val="18"/>
            <w:szCs w:val="18"/>
          </w:rPr>
          <w:t>A</w:t>
        </w:r>
      </w:ins>
      <w:r w:rsidRPr="00675839">
        <w:rPr>
          <w:rFonts w:eastAsia="Calibri" w:cstheme="minorHAnsi"/>
          <w:b/>
          <w:sz w:val="18"/>
          <w:szCs w:val="18"/>
        </w:rPr>
        <w:t xml:space="preserve">. Design Dwelling Unit Water Heating Systems Information </w:t>
      </w:r>
    </w:p>
    <w:p w14:paraId="271F3164"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r w:rsidRPr="00675839">
        <w:rPr>
          <w:rFonts w:eastAsia="Calibri" w:cstheme="minorHAnsi"/>
          <w:sz w:val="18"/>
          <w:szCs w:val="18"/>
        </w:rPr>
        <w:t>This table reports the water heating system features that were specified on the registered CF1R compliance document for this project. For information only and requires no user input.</w:t>
      </w:r>
    </w:p>
    <w:p w14:paraId="72B68BC9"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601DA2A4" w14:textId="20E8678F" w:rsidR="006A7B42" w:rsidRPr="00675839" w:rsidRDefault="006A7B42" w:rsidP="006A7B42">
      <w:pPr>
        <w:keepNext/>
        <w:spacing w:after="0" w:line="240" w:lineRule="auto"/>
        <w:rPr>
          <w:rFonts w:eastAsia="Calibri" w:cstheme="minorHAnsi"/>
          <w:sz w:val="18"/>
          <w:szCs w:val="18"/>
        </w:rPr>
      </w:pPr>
      <w:del w:id="795" w:author="Tam, Danny@Energy" w:date="2018-11-29T15:40:00Z">
        <w:r w:rsidRPr="00675839" w:rsidDel="0032746E">
          <w:rPr>
            <w:rFonts w:eastAsia="Calibri" w:cstheme="minorHAnsi"/>
            <w:b/>
            <w:sz w:val="18"/>
            <w:szCs w:val="18"/>
          </w:rPr>
          <w:delText>C</w:delText>
        </w:r>
      </w:del>
      <w:ins w:id="796" w:author="Tam, Danny@Energy" w:date="2018-11-29T15:40:00Z">
        <w:r w:rsidR="0032746E" w:rsidRPr="00675839">
          <w:rPr>
            <w:rFonts w:eastAsia="Calibri" w:cstheme="minorHAnsi"/>
            <w:b/>
            <w:sz w:val="18"/>
            <w:szCs w:val="18"/>
          </w:rPr>
          <w:t>B</w:t>
        </w:r>
      </w:ins>
      <w:r w:rsidRPr="00675839">
        <w:rPr>
          <w:rFonts w:eastAsia="Calibri" w:cstheme="minorHAnsi"/>
          <w:b/>
          <w:sz w:val="18"/>
          <w:szCs w:val="18"/>
        </w:rPr>
        <w:t>. Installed Dwelling Unit Water Heating Systems Information</w:t>
      </w:r>
    </w:p>
    <w:p w14:paraId="6BF55AE5" w14:textId="77777777" w:rsidR="006A7B42" w:rsidRPr="00675839" w:rsidRDefault="006A7B42" w:rsidP="006A7B42">
      <w:pPr>
        <w:keepNext/>
        <w:spacing w:after="0" w:line="240" w:lineRule="auto"/>
        <w:rPr>
          <w:rFonts w:eastAsia="Calibri" w:cstheme="minorHAnsi"/>
          <w:sz w:val="18"/>
          <w:szCs w:val="18"/>
        </w:rPr>
      </w:pPr>
      <w:r w:rsidRPr="00675839">
        <w:rPr>
          <w:rFonts w:eastAsia="Calibri" w:cstheme="minorHAnsi"/>
          <w:sz w:val="18"/>
          <w:szCs w:val="18"/>
        </w:rPr>
        <w:t>This table reports the water heating system information that is being installed. Require one line for each system.</w:t>
      </w:r>
    </w:p>
    <w:p w14:paraId="3EAD03EB"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01 Water Heating System ID or Name – Reference information from CF1R.</w:t>
      </w:r>
    </w:p>
    <w:p w14:paraId="0E7C2A9C" w14:textId="77777777" w:rsidR="006A7B42" w:rsidRPr="00675839"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02 Manufacturer and Model number – User input. Enter the name and model number of the water heater manufacturer.</w:t>
      </w:r>
    </w:p>
    <w:p w14:paraId="4C7B6D26"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03 # of Water Heaters in system – User Input must equal Reference information from CF1R.</w:t>
      </w:r>
    </w:p>
    <w:p w14:paraId="361739C6"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04 Tank Location – User input must equal Reference information on CF1R.</w:t>
      </w:r>
    </w:p>
    <w:p w14:paraId="34103B25"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05 Exterior Tank Insulation – User Input must be equal to or greater than Reference information from CF1R.</w:t>
      </w:r>
    </w:p>
    <w:p w14:paraId="4ACAE23B" w14:textId="15F7CE41" w:rsidR="006A7B42" w:rsidRPr="00675839"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18"/>
          <w:szCs w:val="18"/>
        </w:rPr>
      </w:pPr>
      <w:r w:rsidRPr="00675839">
        <w:rPr>
          <w:rFonts w:eastAsia="Calibri" w:cstheme="minorHAnsi"/>
          <w:sz w:val="18"/>
          <w:szCs w:val="18"/>
        </w:rPr>
        <w:t>06 Dwelling Unit DHW System Distribution Type – User input must equal Reference information from CF1R.</w:t>
      </w:r>
    </w:p>
    <w:p w14:paraId="5EB05852" w14:textId="1989FED4" w:rsidR="0006542B" w:rsidRPr="00675839" w:rsidRDefault="0006542B" w:rsidP="0006542B">
      <w:pPr>
        <w:keepNext/>
        <w:spacing w:after="0" w:line="240" w:lineRule="auto"/>
        <w:ind w:left="720" w:hanging="450"/>
        <w:rPr>
          <w:rFonts w:cstheme="minorHAnsi"/>
          <w:sz w:val="18"/>
          <w:szCs w:val="18"/>
        </w:rPr>
      </w:pPr>
      <w:r w:rsidRPr="00675839">
        <w:rPr>
          <w:rFonts w:cstheme="minorHAnsi"/>
          <w:sz w:val="18"/>
          <w:szCs w:val="18"/>
        </w:rPr>
        <w:t>07 Compact Distribution - Reference information from CF1R.</w:t>
      </w:r>
    </w:p>
    <w:p w14:paraId="210547A2" w14:textId="15639DF2" w:rsidR="004F6D3D" w:rsidRPr="00675839" w:rsidRDefault="004F6D3D" w:rsidP="004F6D3D">
      <w:pPr>
        <w:keepNext/>
        <w:spacing w:after="0" w:line="240" w:lineRule="auto"/>
        <w:ind w:firstLine="270"/>
        <w:rPr>
          <w:rFonts w:cstheme="minorHAnsi"/>
          <w:sz w:val="18"/>
          <w:szCs w:val="18"/>
        </w:rPr>
      </w:pPr>
      <w:r w:rsidRPr="00675839">
        <w:rPr>
          <w:rFonts w:eastAsia="Calibri" w:cs="Times New Roman"/>
          <w:sz w:val="18"/>
          <w:szCs w:val="18"/>
        </w:rPr>
        <w:t xml:space="preserve">08 </w:t>
      </w:r>
      <w:r w:rsidRPr="00675839">
        <w:rPr>
          <w:rFonts w:cstheme="minorHAnsi"/>
          <w:sz w:val="18"/>
          <w:szCs w:val="18"/>
        </w:rPr>
        <w:t>Drain Water Heat Recovery - Reference information from CF1R.</w:t>
      </w:r>
    </w:p>
    <w:p w14:paraId="345E5AFB" w14:textId="650CF79A" w:rsidR="004F6D3D" w:rsidRPr="00675839"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97" w:author="Tam, Danny@Energy" w:date="2018-11-29T15:27:00Z"/>
          <w:rFonts w:eastAsia="Calibri" w:cs="Times New Roman"/>
          <w:b/>
          <w:sz w:val="18"/>
          <w:szCs w:val="18"/>
        </w:rPr>
      </w:pPr>
    </w:p>
    <w:p w14:paraId="3A383458" w14:textId="4EC648D7" w:rsidR="004B7504" w:rsidRPr="00675839" w:rsidRDefault="0032746E" w:rsidP="004B7504">
      <w:pPr>
        <w:spacing w:after="0" w:line="240" w:lineRule="auto"/>
        <w:rPr>
          <w:ins w:id="798" w:author="Tam, Danny@Energy" w:date="2018-11-29T15:27:00Z"/>
          <w:rFonts w:cs="Arial"/>
          <w:b/>
          <w:sz w:val="18"/>
          <w:szCs w:val="18"/>
        </w:rPr>
      </w:pPr>
      <w:ins w:id="799" w:author="Tam, Danny@Energy" w:date="2018-11-29T15:40:00Z">
        <w:r w:rsidRPr="00675839">
          <w:rPr>
            <w:rFonts w:cs="Arial"/>
            <w:b/>
            <w:sz w:val="18"/>
            <w:szCs w:val="18"/>
          </w:rPr>
          <w:t>C</w:t>
        </w:r>
      </w:ins>
      <w:ins w:id="800" w:author="Tam, Danny@Energy" w:date="2018-11-29T15:27:00Z">
        <w:r w:rsidR="004B7504" w:rsidRPr="00675839">
          <w:rPr>
            <w:rFonts w:cs="Arial"/>
            <w:b/>
            <w:sz w:val="18"/>
            <w:szCs w:val="18"/>
          </w:rPr>
          <w:t>. Mandatory Measures for all Domestic Hot Water Distribution Systems</w:t>
        </w:r>
      </w:ins>
    </w:p>
    <w:p w14:paraId="193CF06F"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01" w:author="Tam, Danny@Energy" w:date="2018-11-29T15:27:00Z"/>
          <w:rFonts w:cs="Arial"/>
          <w:sz w:val="18"/>
          <w:szCs w:val="18"/>
        </w:rPr>
      </w:pPr>
      <w:ins w:id="802" w:author="Tam, Danny@Energy" w:date="2018-11-29T15:27:00Z">
        <w:r w:rsidRPr="00675839">
          <w:rPr>
            <w:rFonts w:cs="Arial"/>
            <w:sz w:val="18"/>
            <w:szCs w:val="18"/>
          </w:rPr>
          <w:t xml:space="preserve">This table lists the requirements for all DHW systems. HERS rater must ensure all the requirements in this table are met. </w:t>
        </w:r>
      </w:ins>
    </w:p>
    <w:p w14:paraId="1C1B7B6A" w14:textId="77777777" w:rsidR="004B7504" w:rsidRPr="00675839"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1BD8CAE2" w14:textId="13B8052A" w:rsidR="00984FAD" w:rsidRPr="00675839" w:rsidDel="009618A4"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03" w:author="Tam, Danny@Energy" w:date="2018-11-29T15:27:00Z"/>
          <w:del w:id="804" w:author="Smith, Alexis@Energy" w:date="2019-01-10T13:13:00Z"/>
          <w:rFonts w:cstheme="minorHAnsi"/>
          <w:b/>
          <w:sz w:val="18"/>
          <w:szCs w:val="18"/>
        </w:rPr>
      </w:pPr>
      <w:del w:id="805" w:author="Tam, Danny@Energy" w:date="2018-11-29T15:27:00Z">
        <w:r w:rsidRPr="00675839" w:rsidDel="004B7504">
          <w:rPr>
            <w:rFonts w:eastAsia="Calibri" w:cstheme="minorHAnsi"/>
            <w:b/>
            <w:sz w:val="18"/>
            <w:szCs w:val="18"/>
          </w:rPr>
          <w:delText>D</w:delText>
        </w:r>
      </w:del>
      <w:ins w:id="806" w:author="Tam, Danny@Energy" w:date="2018-11-29T15:40:00Z">
        <w:r w:rsidR="0032746E" w:rsidRPr="00675839">
          <w:rPr>
            <w:rFonts w:eastAsia="Calibri" w:cstheme="minorHAnsi"/>
            <w:b/>
            <w:sz w:val="18"/>
            <w:szCs w:val="18"/>
          </w:rPr>
          <w:t>D</w:t>
        </w:r>
      </w:ins>
      <w:r w:rsidRPr="00675839">
        <w:rPr>
          <w:rFonts w:eastAsia="Calibri" w:cstheme="minorHAnsi"/>
          <w:b/>
          <w:sz w:val="18"/>
          <w:szCs w:val="18"/>
        </w:rPr>
        <w:t xml:space="preserve">. </w:t>
      </w:r>
      <w:ins w:id="807" w:author="Hudler, Rob@Energy" w:date="2018-11-14T14:37:00Z">
        <w:r w:rsidR="00984FAD" w:rsidRPr="00984666">
          <w:rPr>
            <w:rFonts w:cstheme="minorHAnsi"/>
            <w:b/>
            <w:sz w:val="18"/>
            <w:szCs w:val="18"/>
          </w:rPr>
          <w:t xml:space="preserve">HERS-Verified Compact Hot Water Distribution </w:t>
        </w:r>
      </w:ins>
      <w:r w:rsidR="00984FAD" w:rsidRPr="00675839">
        <w:rPr>
          <w:rFonts w:cstheme="minorHAnsi"/>
          <w:b/>
          <w:sz w:val="18"/>
          <w:szCs w:val="18"/>
        </w:rPr>
        <w:t xml:space="preserve">Expanded Credit </w:t>
      </w:r>
      <w:ins w:id="808" w:author="Tam, Danny@Energy" w:date="2018-11-29T15:27:00Z">
        <w:r w:rsidR="004B7504" w:rsidRPr="00675839">
          <w:rPr>
            <w:rFonts w:cstheme="minorHAnsi"/>
            <w:b/>
            <w:sz w:val="18"/>
            <w:szCs w:val="18"/>
          </w:rPr>
          <w:t xml:space="preserve">and </w:t>
        </w:r>
      </w:ins>
    </w:p>
    <w:p w14:paraId="57B5D1A9" w14:textId="5D61CFD3" w:rsidR="004B7504" w:rsidRPr="00675839" w:rsidRDefault="0032746E"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09" w:author="Tam, Danny@Energy" w:date="2018-11-29T15:27:00Z"/>
          <w:rFonts w:cstheme="minorHAnsi"/>
          <w:b/>
          <w:sz w:val="18"/>
          <w:szCs w:val="18"/>
        </w:rPr>
      </w:pPr>
      <w:ins w:id="810" w:author="Tam, Danny@Energy" w:date="2018-11-29T15:40:00Z">
        <w:r w:rsidRPr="00675839">
          <w:rPr>
            <w:rFonts w:cstheme="minorHAnsi"/>
            <w:b/>
            <w:sz w:val="18"/>
            <w:szCs w:val="18"/>
          </w:rPr>
          <w:t>E</w:t>
        </w:r>
      </w:ins>
      <w:ins w:id="811" w:author="Tam, Danny@Energy" w:date="2018-11-29T15:27:00Z">
        <w:r w:rsidR="004B7504" w:rsidRPr="00675839">
          <w:rPr>
            <w:rFonts w:cstheme="minorHAnsi"/>
            <w:b/>
            <w:sz w:val="18"/>
            <w:szCs w:val="18"/>
          </w:rPr>
          <w:t>. Compact Hot Water Distribution Basic</w:t>
        </w:r>
      </w:ins>
    </w:p>
    <w:p w14:paraId="55AE5C58" w14:textId="018F3BCD" w:rsidR="004B7504" w:rsidRPr="00675839" w:rsidDel="004B7504" w:rsidRDefault="004B7504"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12" w:author="Tam, Danny@Energy" w:date="2018-11-29T15:27:00Z"/>
          <w:rFonts w:cstheme="minorHAnsi"/>
          <w:b/>
          <w:sz w:val="18"/>
          <w:szCs w:val="18"/>
        </w:rPr>
      </w:pPr>
    </w:p>
    <w:p w14:paraId="416C84AC" w14:textId="29256D24"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performance compliance is used, this table lists the values used in the performance calculation and require no user input.</w:t>
      </w:r>
    </w:p>
    <w:p w14:paraId="7B2A9734"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prescriptive compliance is used, fill out this table</w:t>
      </w:r>
    </w:p>
    <w:p w14:paraId="2BF7B0CF"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b/>
          <w:sz w:val="18"/>
          <w:szCs w:val="18"/>
        </w:rPr>
        <w:tab/>
      </w:r>
      <w:r w:rsidRPr="00675839">
        <w:rPr>
          <w:rFonts w:eastAsia="Calibri" w:cstheme="minorHAnsi"/>
          <w:sz w:val="18"/>
          <w:szCs w:val="18"/>
        </w:rPr>
        <w:t>01 Enter the Master Bath distance of furthest fixture to Water Heater in feet.</w:t>
      </w:r>
    </w:p>
    <w:p w14:paraId="5846C60C"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02 Enter the Kitchen distance from furthest fixture to Water Heater in feet</w:t>
      </w:r>
    </w:p>
    <w:p w14:paraId="2E2893D3"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03 Enter Furthest Third fixtures from fixture to Water Heater in feet</w:t>
      </w:r>
    </w:p>
    <w:p w14:paraId="65BBDAD8"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04 Calculated value – no user input required</w:t>
      </w:r>
    </w:p>
    <w:p w14:paraId="72C77E76"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05 Calculated value – no user input required</w:t>
      </w:r>
    </w:p>
    <w:p w14:paraId="6A4B6795" w14:textId="77777777" w:rsidR="00C048CC" w:rsidRPr="00675839"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18"/>
          <w:szCs w:val="18"/>
        </w:rPr>
      </w:pPr>
    </w:p>
    <w:p w14:paraId="69D19C90" w14:textId="5E589076" w:rsidR="00C048CC" w:rsidRPr="00675839" w:rsidDel="003D613A" w:rsidRDefault="00C048CC" w:rsidP="00C048CC">
      <w:pPr>
        <w:jc w:val="center"/>
        <w:rPr>
          <w:del w:id="813" w:author="Smith, Alexis@Energy" w:date="2019-01-10T13:11:00Z"/>
          <w:rFonts w:eastAsia="Calibri" w:cstheme="minorHAnsi"/>
          <w:b/>
          <w:sz w:val="18"/>
          <w:szCs w:val="18"/>
        </w:rPr>
      </w:pPr>
      <w:del w:id="814" w:author="Smith, Alexis@Energy" w:date="2019-01-10T13:11:00Z">
        <w:r w:rsidRPr="00675839" w:rsidDel="003D613A">
          <w:rPr>
            <w:rFonts w:eastAsia="Calibri" w:cstheme="minorHAnsi"/>
            <w:b/>
            <w:sz w:val="18"/>
            <w:szCs w:val="18"/>
          </w:rPr>
          <w:delText>Weighted_Distance = x * d_MasterBath + y * d_Kitchen + z * d_FurthestThird</w:delText>
        </w:r>
      </w:del>
    </w:p>
    <w:p w14:paraId="29702D8F" w14:textId="06AADACF" w:rsidR="00C048CC" w:rsidRPr="00675839" w:rsidDel="003D613A" w:rsidRDefault="00C048CC" w:rsidP="00C048CC">
      <w:pPr>
        <w:spacing w:after="0" w:line="240" w:lineRule="auto"/>
        <w:rPr>
          <w:del w:id="815" w:author="Smith, Alexis@Energy" w:date="2019-01-10T13:11:00Z"/>
          <w:rFonts w:eastAsia="Calibri" w:cstheme="minorHAnsi"/>
          <w:sz w:val="18"/>
          <w:szCs w:val="18"/>
        </w:rPr>
      </w:pPr>
      <w:del w:id="816" w:author="Smith, Alexis@Energy" w:date="2019-01-10T13:11:00Z">
        <w:r w:rsidRPr="00675839" w:rsidDel="003D613A">
          <w:rPr>
            <w:rFonts w:eastAsia="Calibri" w:cstheme="minorHAnsi"/>
            <w:sz w:val="18"/>
            <w:szCs w:val="18"/>
          </w:rPr>
          <w:delText>Where:</w:delText>
        </w:r>
      </w:del>
    </w:p>
    <w:p w14:paraId="4F909A58" w14:textId="6398E5CE" w:rsidR="00C048CC" w:rsidRPr="00675839" w:rsidDel="003D613A" w:rsidRDefault="00C048CC" w:rsidP="00C048CC">
      <w:pPr>
        <w:spacing w:after="0" w:line="240" w:lineRule="auto"/>
        <w:ind w:left="720"/>
        <w:contextualSpacing/>
        <w:rPr>
          <w:del w:id="817" w:author="Smith, Alexis@Energy" w:date="2019-01-10T13:11:00Z"/>
          <w:rFonts w:eastAsia="Calibri" w:cstheme="minorHAnsi"/>
          <w:sz w:val="18"/>
          <w:szCs w:val="18"/>
        </w:rPr>
      </w:pPr>
      <w:del w:id="818" w:author="Smith, Alexis@Energy" w:date="2019-01-10T13:11:00Z">
        <w:r w:rsidRPr="00675839" w:rsidDel="003D613A">
          <w:rPr>
            <w:rFonts w:eastAsia="Calibri" w:cstheme="minorHAnsi"/>
            <w:sz w:val="18"/>
            <w:szCs w:val="18"/>
          </w:rPr>
          <w:delText>x, y, and z = Weighted Distance coefficients (unitless), see Table 4.4.6-1.</w:delText>
        </w:r>
      </w:del>
    </w:p>
    <w:p w14:paraId="797E022C" w14:textId="7BB4E8EC" w:rsidR="00C048CC" w:rsidRPr="00675839" w:rsidDel="003D613A" w:rsidRDefault="00C048CC" w:rsidP="00C048CC">
      <w:pPr>
        <w:spacing w:after="0" w:line="240" w:lineRule="auto"/>
        <w:ind w:left="720"/>
        <w:contextualSpacing/>
        <w:rPr>
          <w:del w:id="819" w:author="Smith, Alexis@Energy" w:date="2019-01-10T13:11:00Z"/>
          <w:rFonts w:eastAsia="Calibri" w:cstheme="minorHAnsi"/>
          <w:sz w:val="18"/>
          <w:szCs w:val="18"/>
        </w:rPr>
      </w:pPr>
    </w:p>
    <w:p w14:paraId="72265AE0" w14:textId="71B79BCC" w:rsidR="00C048CC" w:rsidRPr="00675839" w:rsidDel="003D613A" w:rsidRDefault="00C048CC" w:rsidP="00C048CC">
      <w:pPr>
        <w:spacing w:after="0" w:line="240" w:lineRule="auto"/>
        <w:ind w:left="720"/>
        <w:contextualSpacing/>
        <w:rPr>
          <w:del w:id="820" w:author="Smith, Alexis@Energy" w:date="2019-01-10T13:11:00Z"/>
          <w:rFonts w:eastAsia="Calibri" w:cstheme="minorHAnsi"/>
          <w:sz w:val="18"/>
          <w:szCs w:val="18"/>
        </w:rPr>
      </w:pPr>
      <w:del w:id="821" w:author="Smith, Alexis@Energy" w:date="2019-01-10T13:11:00Z">
        <w:r w:rsidRPr="00675839" w:rsidDel="003D613A">
          <w:rPr>
            <w:rFonts w:eastAsia="Calibri" w:cstheme="minorHAnsi"/>
            <w:sz w:val="18"/>
            <w:szCs w:val="18"/>
          </w:rPr>
          <w:delText>d_MasterBath = The plan view, straight line distance from the water heater to the furthest fixture served by that water heater in the master bathroom (feet).</w:delText>
        </w:r>
      </w:del>
    </w:p>
    <w:p w14:paraId="44793E2F" w14:textId="2BE0D1F4" w:rsidR="00C048CC" w:rsidRPr="00675839" w:rsidDel="003D613A" w:rsidRDefault="00C048CC" w:rsidP="00C048CC">
      <w:pPr>
        <w:spacing w:after="0" w:line="240" w:lineRule="auto"/>
        <w:ind w:left="720"/>
        <w:contextualSpacing/>
        <w:rPr>
          <w:del w:id="822" w:author="Smith, Alexis@Energy" w:date="2019-01-10T13:11:00Z"/>
          <w:rFonts w:eastAsia="Calibri" w:cstheme="minorHAnsi"/>
          <w:sz w:val="18"/>
          <w:szCs w:val="18"/>
        </w:rPr>
      </w:pPr>
    </w:p>
    <w:p w14:paraId="7A535FD2" w14:textId="6AE34665" w:rsidR="00C048CC" w:rsidRPr="00675839" w:rsidDel="003D613A" w:rsidRDefault="00C048CC" w:rsidP="00C048CC">
      <w:pPr>
        <w:spacing w:after="0" w:line="240" w:lineRule="auto"/>
        <w:ind w:left="720"/>
        <w:contextualSpacing/>
        <w:rPr>
          <w:del w:id="823" w:author="Smith, Alexis@Energy" w:date="2019-01-10T13:11:00Z"/>
          <w:rFonts w:eastAsia="Calibri" w:cstheme="minorHAnsi"/>
          <w:sz w:val="18"/>
          <w:szCs w:val="18"/>
        </w:rPr>
      </w:pPr>
      <w:del w:id="824" w:author="Smith, Alexis@Energy" w:date="2019-01-10T13:11:00Z">
        <w:r w:rsidRPr="00675839" w:rsidDel="003D613A">
          <w:rPr>
            <w:rFonts w:eastAsia="Calibri" w:cstheme="minorHAnsi"/>
            <w:sz w:val="18"/>
            <w:szCs w:val="18"/>
          </w:rPr>
          <w:delText>d_Kitchen = The plan view, straight line distance from the water heater to the furthest fixture served by that water heater in the kitchen (feet).</w:delText>
        </w:r>
      </w:del>
    </w:p>
    <w:p w14:paraId="6B8FF7D1" w14:textId="2C1078D8" w:rsidR="00C048CC" w:rsidRPr="00675839" w:rsidDel="003D613A" w:rsidRDefault="00C048CC" w:rsidP="00C048CC">
      <w:pPr>
        <w:spacing w:after="0" w:line="240" w:lineRule="auto"/>
        <w:ind w:left="720"/>
        <w:contextualSpacing/>
        <w:rPr>
          <w:del w:id="825" w:author="Smith, Alexis@Energy" w:date="2019-01-10T13:11:00Z"/>
          <w:rFonts w:eastAsia="Calibri" w:cstheme="minorHAnsi"/>
          <w:sz w:val="18"/>
          <w:szCs w:val="18"/>
        </w:rPr>
      </w:pPr>
    </w:p>
    <w:p w14:paraId="0D2308EF" w14:textId="064E3AC5" w:rsidR="00C048CC" w:rsidRPr="00675839" w:rsidDel="003D613A" w:rsidRDefault="00C048CC" w:rsidP="00C048CC">
      <w:pPr>
        <w:spacing w:after="120" w:line="240" w:lineRule="auto"/>
        <w:ind w:left="720"/>
        <w:contextualSpacing/>
        <w:rPr>
          <w:del w:id="826" w:author="Smith, Alexis@Energy" w:date="2019-01-10T13:11:00Z"/>
          <w:rFonts w:eastAsia="Calibri" w:cstheme="minorHAnsi"/>
          <w:sz w:val="18"/>
          <w:szCs w:val="18"/>
        </w:rPr>
      </w:pPr>
      <w:del w:id="827" w:author="Smith, Alexis@Energy" w:date="2019-01-10T13:11:00Z">
        <w:r w:rsidRPr="00675839" w:rsidDel="003D613A">
          <w:rPr>
            <w:rFonts w:eastAsia="Calibri" w:cstheme="minorHAnsi"/>
            <w:sz w:val="18"/>
            <w:szCs w:val="18"/>
          </w:rPr>
          <w:delText>d_FurthestThird = The plan view, straight line distance from the water heater to the furthest fixture served by that water heater in the furthest room in the dwelling unit (feet).  Because the Master Bath and Kitchen have unique separate terms, the Furthest Third fixture must be located in neither of these rooms.  The laundry room is excluded, and shall not be used as the furthest third fixture.  In multifamily cases where there is not another qualifying use point, the Furthest Third term equals zero.</w:delText>
        </w:r>
      </w:del>
    </w:p>
    <w:p w14:paraId="141A83FB" w14:textId="02314FB1" w:rsidR="00C048CC" w:rsidRPr="00675839" w:rsidDel="003D613A" w:rsidRDefault="00C048CC" w:rsidP="00C048CC">
      <w:pPr>
        <w:spacing w:after="0" w:line="240" w:lineRule="auto"/>
        <w:ind w:left="720"/>
        <w:contextualSpacing/>
        <w:rPr>
          <w:del w:id="828" w:author="Smith, Alexis@Energy" w:date="2019-01-10T13:11:00Z"/>
          <w:rFonts w:eastAsia="Calibri" w:cstheme="minorHAnsi"/>
          <w:sz w:val="18"/>
          <w:szCs w:val="18"/>
          <w:u w:val="single"/>
        </w:rPr>
      </w:pPr>
    </w:p>
    <w:p w14:paraId="5845EEC7" w14:textId="5C323CBC" w:rsidR="00C048CC" w:rsidRPr="00675839" w:rsidDel="003D613A" w:rsidRDefault="00C048CC" w:rsidP="00C048CC">
      <w:pPr>
        <w:jc w:val="center"/>
        <w:rPr>
          <w:del w:id="829" w:author="Smith, Alexis@Energy" w:date="2019-01-10T13:11:00Z"/>
          <w:rFonts w:eastAsia="Calibri" w:cstheme="minorHAnsi"/>
          <w:sz w:val="18"/>
          <w:szCs w:val="18"/>
          <w:u w:val="single"/>
        </w:rPr>
      </w:pPr>
      <w:bookmarkStart w:id="830" w:name="_Ref475622892"/>
      <w:bookmarkStart w:id="831" w:name="_Toc480289705"/>
      <w:del w:id="832" w:author="Smith, Alexis@Energy" w:date="2019-01-10T13:11:00Z">
        <w:r w:rsidRPr="00675839" w:rsidDel="003D613A">
          <w:rPr>
            <w:rFonts w:eastAsia="Calibri" w:cstheme="minorHAnsi"/>
            <w:sz w:val="18"/>
            <w:szCs w:val="18"/>
            <w:u w:val="single"/>
          </w:rPr>
          <w:delText>Table</w:delText>
        </w:r>
        <w:bookmarkEnd w:id="830"/>
        <w:r w:rsidRPr="00675839" w:rsidDel="003D613A">
          <w:rPr>
            <w:rFonts w:eastAsia="Calibri" w:cstheme="minorHAnsi"/>
            <w:sz w:val="18"/>
            <w:szCs w:val="18"/>
            <w:u w:val="single"/>
          </w:rPr>
          <w:delText xml:space="preserve"> 4.4.6-1: Weighted Distance Coefficients</w:delText>
        </w:r>
        <w:bookmarkEnd w:id="831"/>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18"/>
        <w:gridCol w:w="720"/>
        <w:gridCol w:w="630"/>
      </w:tblGrid>
      <w:tr w:rsidR="00C048CC" w:rsidRPr="00984666" w:rsidDel="003D613A" w14:paraId="28045C93" w14:textId="2C7EE2C0" w:rsidTr="000A706C">
        <w:trPr>
          <w:cantSplit/>
          <w:jc w:val="center"/>
          <w:del w:id="833" w:author="Smith, Alexis@Energy" w:date="2019-01-10T13:11:00Z"/>
        </w:trPr>
        <w:tc>
          <w:tcPr>
            <w:tcW w:w="2337" w:type="dxa"/>
            <w:shd w:val="clear" w:color="auto" w:fill="auto"/>
          </w:tcPr>
          <w:p w14:paraId="0DE623C9" w14:textId="2751E1D3" w:rsidR="00C048CC" w:rsidRPr="00675839" w:rsidDel="003D613A" w:rsidRDefault="00C048CC" w:rsidP="00C048CC">
            <w:pPr>
              <w:keepNext/>
              <w:keepLines/>
              <w:tabs>
                <w:tab w:val="left" w:pos="360"/>
              </w:tabs>
              <w:suppressAutoHyphens/>
              <w:spacing w:after="0" w:line="240" w:lineRule="auto"/>
              <w:jc w:val="center"/>
              <w:rPr>
                <w:del w:id="834" w:author="Smith, Alexis@Energy" w:date="2019-01-10T13:11:00Z"/>
                <w:rFonts w:eastAsia="Calibri" w:cstheme="minorHAnsi"/>
                <w:b/>
                <w:sz w:val="18"/>
                <w:szCs w:val="18"/>
              </w:rPr>
            </w:pPr>
            <w:del w:id="835" w:author="Smith, Alexis@Energy" w:date="2019-01-10T13:11:00Z">
              <w:r w:rsidRPr="00675839" w:rsidDel="003D613A">
                <w:rPr>
                  <w:rFonts w:eastAsia="Calibri" w:cstheme="minorHAnsi"/>
                  <w:b/>
                  <w:sz w:val="18"/>
                  <w:szCs w:val="18"/>
                </w:rPr>
                <w:delText>Distribution System</w:delText>
              </w:r>
            </w:del>
          </w:p>
        </w:tc>
        <w:tc>
          <w:tcPr>
            <w:tcW w:w="718" w:type="dxa"/>
            <w:shd w:val="clear" w:color="auto" w:fill="auto"/>
          </w:tcPr>
          <w:p w14:paraId="50F7812D" w14:textId="0B51222A" w:rsidR="00C048CC" w:rsidRPr="00675839" w:rsidDel="003D613A" w:rsidRDefault="00C048CC" w:rsidP="00C048CC">
            <w:pPr>
              <w:keepNext/>
              <w:keepLines/>
              <w:tabs>
                <w:tab w:val="left" w:pos="360"/>
              </w:tabs>
              <w:suppressAutoHyphens/>
              <w:spacing w:after="0" w:line="240" w:lineRule="auto"/>
              <w:jc w:val="center"/>
              <w:rPr>
                <w:del w:id="836" w:author="Smith, Alexis@Energy" w:date="2019-01-10T13:11:00Z"/>
                <w:rFonts w:eastAsia="Calibri" w:cstheme="minorHAnsi"/>
                <w:b/>
                <w:sz w:val="18"/>
                <w:szCs w:val="18"/>
              </w:rPr>
            </w:pPr>
            <w:del w:id="837" w:author="Smith, Alexis@Energy" w:date="2019-01-10T13:11:00Z">
              <w:r w:rsidRPr="00675839" w:rsidDel="003D613A">
                <w:rPr>
                  <w:rFonts w:eastAsia="Calibri" w:cstheme="minorHAnsi"/>
                  <w:b/>
                  <w:sz w:val="18"/>
                  <w:szCs w:val="18"/>
                </w:rPr>
                <w:delText>x</w:delText>
              </w:r>
            </w:del>
          </w:p>
        </w:tc>
        <w:tc>
          <w:tcPr>
            <w:tcW w:w="720" w:type="dxa"/>
            <w:shd w:val="clear" w:color="auto" w:fill="auto"/>
          </w:tcPr>
          <w:p w14:paraId="42238D2A" w14:textId="429855D0" w:rsidR="00C048CC" w:rsidRPr="00675839" w:rsidDel="003D613A" w:rsidRDefault="00C048CC" w:rsidP="00C048CC">
            <w:pPr>
              <w:keepNext/>
              <w:keepLines/>
              <w:tabs>
                <w:tab w:val="left" w:pos="360"/>
              </w:tabs>
              <w:suppressAutoHyphens/>
              <w:spacing w:after="0" w:line="240" w:lineRule="auto"/>
              <w:jc w:val="center"/>
              <w:rPr>
                <w:del w:id="838" w:author="Smith, Alexis@Energy" w:date="2019-01-10T13:11:00Z"/>
                <w:rFonts w:eastAsia="Calibri" w:cstheme="minorHAnsi"/>
                <w:b/>
                <w:sz w:val="18"/>
                <w:szCs w:val="18"/>
              </w:rPr>
            </w:pPr>
            <w:del w:id="839" w:author="Smith, Alexis@Energy" w:date="2019-01-10T13:11:00Z">
              <w:r w:rsidRPr="00675839" w:rsidDel="003D613A">
                <w:rPr>
                  <w:rFonts w:eastAsia="Calibri" w:cstheme="minorHAnsi"/>
                  <w:b/>
                  <w:sz w:val="18"/>
                  <w:szCs w:val="18"/>
                </w:rPr>
                <w:delText>y</w:delText>
              </w:r>
            </w:del>
          </w:p>
        </w:tc>
        <w:tc>
          <w:tcPr>
            <w:tcW w:w="630" w:type="dxa"/>
            <w:shd w:val="clear" w:color="auto" w:fill="auto"/>
          </w:tcPr>
          <w:p w14:paraId="68EB5AB9" w14:textId="6920DB03" w:rsidR="00C048CC" w:rsidRPr="00675839" w:rsidDel="003D613A" w:rsidRDefault="00C048CC" w:rsidP="00C048CC">
            <w:pPr>
              <w:keepNext/>
              <w:keepLines/>
              <w:tabs>
                <w:tab w:val="left" w:pos="360"/>
              </w:tabs>
              <w:suppressAutoHyphens/>
              <w:spacing w:after="0" w:line="240" w:lineRule="auto"/>
              <w:jc w:val="center"/>
              <w:rPr>
                <w:del w:id="840" w:author="Smith, Alexis@Energy" w:date="2019-01-10T13:11:00Z"/>
                <w:rFonts w:eastAsia="Calibri" w:cstheme="minorHAnsi"/>
                <w:b/>
                <w:sz w:val="18"/>
                <w:szCs w:val="18"/>
              </w:rPr>
            </w:pPr>
            <w:del w:id="841" w:author="Smith, Alexis@Energy" w:date="2019-01-10T13:11:00Z">
              <w:r w:rsidRPr="00675839" w:rsidDel="003D613A">
                <w:rPr>
                  <w:rFonts w:eastAsia="Calibri" w:cstheme="minorHAnsi"/>
                  <w:b/>
                  <w:sz w:val="18"/>
                  <w:szCs w:val="18"/>
                </w:rPr>
                <w:delText>z</w:delText>
              </w:r>
            </w:del>
          </w:p>
        </w:tc>
      </w:tr>
      <w:tr w:rsidR="00C048CC" w:rsidRPr="00984666" w:rsidDel="003D613A" w14:paraId="539AC1CF" w14:textId="5E6E20D3" w:rsidTr="000A706C">
        <w:trPr>
          <w:cantSplit/>
          <w:jc w:val="center"/>
          <w:del w:id="842" w:author="Smith, Alexis@Energy" w:date="2019-01-10T13:11:00Z"/>
        </w:trPr>
        <w:tc>
          <w:tcPr>
            <w:tcW w:w="2337" w:type="dxa"/>
            <w:shd w:val="clear" w:color="auto" w:fill="auto"/>
          </w:tcPr>
          <w:p w14:paraId="4A60466C" w14:textId="1ACD9F5E" w:rsidR="00C048CC" w:rsidRPr="00675839" w:rsidDel="003D613A" w:rsidRDefault="00C048CC" w:rsidP="00C048CC">
            <w:pPr>
              <w:keepNext/>
              <w:keepLines/>
              <w:tabs>
                <w:tab w:val="left" w:pos="360"/>
              </w:tabs>
              <w:suppressAutoHyphens/>
              <w:spacing w:after="0" w:line="240" w:lineRule="auto"/>
              <w:rPr>
                <w:del w:id="843" w:author="Smith, Alexis@Energy" w:date="2019-01-10T13:11:00Z"/>
                <w:rFonts w:eastAsia="Calibri" w:cstheme="minorHAnsi"/>
                <w:sz w:val="18"/>
                <w:szCs w:val="18"/>
              </w:rPr>
            </w:pPr>
            <w:del w:id="844" w:author="Smith, Alexis@Energy" w:date="2019-01-10T13:11:00Z">
              <w:r w:rsidRPr="00675839" w:rsidDel="003D613A">
                <w:rPr>
                  <w:rFonts w:eastAsia="Calibri" w:cstheme="minorHAnsi"/>
                  <w:sz w:val="18"/>
                  <w:szCs w:val="18"/>
                </w:rPr>
                <w:delText>Non-Recirculating</w:delText>
              </w:r>
            </w:del>
          </w:p>
        </w:tc>
        <w:tc>
          <w:tcPr>
            <w:tcW w:w="718" w:type="dxa"/>
            <w:shd w:val="clear" w:color="auto" w:fill="auto"/>
          </w:tcPr>
          <w:p w14:paraId="6A7A80F6" w14:textId="5D6794CA" w:rsidR="00C048CC" w:rsidRPr="00675839" w:rsidDel="003D613A" w:rsidRDefault="00C048CC" w:rsidP="00C048CC">
            <w:pPr>
              <w:keepNext/>
              <w:keepLines/>
              <w:tabs>
                <w:tab w:val="left" w:pos="360"/>
              </w:tabs>
              <w:suppressAutoHyphens/>
              <w:spacing w:after="0" w:line="240" w:lineRule="auto"/>
              <w:jc w:val="center"/>
              <w:rPr>
                <w:del w:id="845" w:author="Smith, Alexis@Energy" w:date="2019-01-10T13:11:00Z"/>
                <w:rFonts w:eastAsia="Calibri" w:cstheme="minorHAnsi"/>
                <w:sz w:val="18"/>
                <w:szCs w:val="18"/>
              </w:rPr>
            </w:pPr>
            <w:del w:id="846" w:author="Smith, Alexis@Energy" w:date="2019-01-10T13:11:00Z">
              <w:r w:rsidRPr="00675839" w:rsidDel="003D613A">
                <w:rPr>
                  <w:rFonts w:eastAsia="Calibri" w:cstheme="minorHAnsi"/>
                  <w:sz w:val="18"/>
                  <w:szCs w:val="18"/>
                </w:rPr>
                <w:delText>0.4</w:delText>
              </w:r>
            </w:del>
          </w:p>
        </w:tc>
        <w:tc>
          <w:tcPr>
            <w:tcW w:w="720" w:type="dxa"/>
            <w:shd w:val="clear" w:color="auto" w:fill="auto"/>
          </w:tcPr>
          <w:p w14:paraId="78B25480" w14:textId="69C3F9B3" w:rsidR="00C048CC" w:rsidRPr="00675839" w:rsidDel="003D613A" w:rsidRDefault="00C048CC" w:rsidP="00C048CC">
            <w:pPr>
              <w:keepNext/>
              <w:keepLines/>
              <w:tabs>
                <w:tab w:val="left" w:pos="360"/>
              </w:tabs>
              <w:suppressAutoHyphens/>
              <w:spacing w:after="0" w:line="240" w:lineRule="auto"/>
              <w:jc w:val="center"/>
              <w:rPr>
                <w:del w:id="847" w:author="Smith, Alexis@Energy" w:date="2019-01-10T13:11:00Z"/>
                <w:rFonts w:eastAsia="Calibri" w:cstheme="minorHAnsi"/>
                <w:sz w:val="18"/>
                <w:szCs w:val="18"/>
              </w:rPr>
            </w:pPr>
            <w:del w:id="848" w:author="Smith, Alexis@Energy" w:date="2019-01-10T13:11:00Z">
              <w:r w:rsidRPr="00675839" w:rsidDel="003D613A">
                <w:rPr>
                  <w:rFonts w:eastAsia="Calibri" w:cstheme="minorHAnsi"/>
                  <w:sz w:val="18"/>
                  <w:szCs w:val="18"/>
                </w:rPr>
                <w:delText>0.4</w:delText>
              </w:r>
            </w:del>
          </w:p>
        </w:tc>
        <w:tc>
          <w:tcPr>
            <w:tcW w:w="630" w:type="dxa"/>
            <w:shd w:val="clear" w:color="auto" w:fill="auto"/>
          </w:tcPr>
          <w:p w14:paraId="6C60AB5B" w14:textId="1E4F2C95" w:rsidR="00C048CC" w:rsidRPr="00675839" w:rsidDel="003D613A" w:rsidRDefault="00C048CC" w:rsidP="00C048CC">
            <w:pPr>
              <w:keepNext/>
              <w:keepLines/>
              <w:tabs>
                <w:tab w:val="left" w:pos="360"/>
              </w:tabs>
              <w:suppressAutoHyphens/>
              <w:spacing w:after="0" w:line="240" w:lineRule="auto"/>
              <w:jc w:val="center"/>
              <w:rPr>
                <w:del w:id="849" w:author="Smith, Alexis@Energy" w:date="2019-01-10T13:11:00Z"/>
                <w:rFonts w:eastAsia="Calibri" w:cstheme="minorHAnsi"/>
                <w:sz w:val="18"/>
                <w:szCs w:val="18"/>
              </w:rPr>
            </w:pPr>
            <w:del w:id="850" w:author="Smith, Alexis@Energy" w:date="2019-01-10T13:11:00Z">
              <w:r w:rsidRPr="00675839" w:rsidDel="003D613A">
                <w:rPr>
                  <w:rFonts w:eastAsia="Calibri" w:cstheme="minorHAnsi"/>
                  <w:sz w:val="18"/>
                  <w:szCs w:val="18"/>
                </w:rPr>
                <w:delText>0.2</w:delText>
              </w:r>
            </w:del>
          </w:p>
        </w:tc>
      </w:tr>
      <w:tr w:rsidR="00C048CC" w:rsidRPr="00984666" w:rsidDel="003D613A" w14:paraId="4B10471D" w14:textId="2DFF0D04" w:rsidTr="000A706C">
        <w:trPr>
          <w:cantSplit/>
          <w:jc w:val="center"/>
          <w:del w:id="851" w:author="Smith, Alexis@Energy" w:date="2019-01-10T13:11:00Z"/>
        </w:trPr>
        <w:tc>
          <w:tcPr>
            <w:tcW w:w="2337" w:type="dxa"/>
            <w:shd w:val="clear" w:color="auto" w:fill="auto"/>
          </w:tcPr>
          <w:p w14:paraId="730A16DC" w14:textId="41EE308B" w:rsidR="00C048CC" w:rsidRPr="00675839" w:rsidDel="003D613A" w:rsidRDefault="00C048CC" w:rsidP="00C048CC">
            <w:pPr>
              <w:keepNext/>
              <w:keepLines/>
              <w:tabs>
                <w:tab w:val="left" w:pos="360"/>
              </w:tabs>
              <w:suppressAutoHyphens/>
              <w:spacing w:after="0" w:line="240" w:lineRule="auto"/>
              <w:rPr>
                <w:del w:id="852" w:author="Smith, Alexis@Energy" w:date="2019-01-10T13:11:00Z"/>
                <w:rFonts w:eastAsia="Calibri" w:cstheme="minorHAnsi"/>
                <w:sz w:val="18"/>
                <w:szCs w:val="18"/>
              </w:rPr>
            </w:pPr>
            <w:del w:id="853" w:author="Smith, Alexis@Energy" w:date="2019-01-10T13:11:00Z">
              <w:r w:rsidRPr="00675839" w:rsidDel="003D613A">
                <w:rPr>
                  <w:rFonts w:eastAsia="Calibri" w:cstheme="minorHAnsi"/>
                  <w:sz w:val="18"/>
                  <w:szCs w:val="18"/>
                </w:rPr>
                <w:delText>Recirculating</w:delText>
              </w:r>
            </w:del>
          </w:p>
        </w:tc>
        <w:tc>
          <w:tcPr>
            <w:tcW w:w="718" w:type="dxa"/>
            <w:shd w:val="clear" w:color="auto" w:fill="auto"/>
          </w:tcPr>
          <w:p w14:paraId="651BEF01" w14:textId="69C921EE" w:rsidR="00C048CC" w:rsidRPr="00675839" w:rsidDel="003D613A" w:rsidRDefault="00C048CC" w:rsidP="00C048CC">
            <w:pPr>
              <w:keepNext/>
              <w:keepLines/>
              <w:tabs>
                <w:tab w:val="left" w:pos="360"/>
              </w:tabs>
              <w:suppressAutoHyphens/>
              <w:spacing w:after="0" w:line="240" w:lineRule="auto"/>
              <w:jc w:val="center"/>
              <w:rPr>
                <w:del w:id="854" w:author="Smith, Alexis@Energy" w:date="2019-01-10T13:11:00Z"/>
                <w:rFonts w:eastAsia="Calibri" w:cstheme="minorHAnsi"/>
                <w:sz w:val="18"/>
                <w:szCs w:val="18"/>
              </w:rPr>
            </w:pPr>
            <w:del w:id="855" w:author="Smith, Alexis@Energy" w:date="2019-01-10T13:11:00Z">
              <w:r w:rsidRPr="00675839" w:rsidDel="003D613A">
                <w:rPr>
                  <w:rFonts w:eastAsia="Calibri" w:cstheme="minorHAnsi"/>
                  <w:sz w:val="18"/>
                  <w:szCs w:val="18"/>
                </w:rPr>
                <w:delText>0.0</w:delText>
              </w:r>
            </w:del>
          </w:p>
        </w:tc>
        <w:tc>
          <w:tcPr>
            <w:tcW w:w="720" w:type="dxa"/>
            <w:shd w:val="clear" w:color="auto" w:fill="auto"/>
          </w:tcPr>
          <w:p w14:paraId="7BACE794" w14:textId="642794B4" w:rsidR="00C048CC" w:rsidRPr="00675839" w:rsidDel="003D613A" w:rsidRDefault="00C048CC" w:rsidP="00C048CC">
            <w:pPr>
              <w:keepNext/>
              <w:keepLines/>
              <w:tabs>
                <w:tab w:val="left" w:pos="360"/>
              </w:tabs>
              <w:suppressAutoHyphens/>
              <w:spacing w:after="0" w:line="240" w:lineRule="auto"/>
              <w:jc w:val="center"/>
              <w:rPr>
                <w:del w:id="856" w:author="Smith, Alexis@Energy" w:date="2019-01-10T13:11:00Z"/>
                <w:rFonts w:eastAsia="Calibri" w:cstheme="minorHAnsi"/>
                <w:sz w:val="18"/>
                <w:szCs w:val="18"/>
              </w:rPr>
            </w:pPr>
            <w:del w:id="857" w:author="Smith, Alexis@Energy" w:date="2019-01-10T13:11:00Z">
              <w:r w:rsidRPr="00675839" w:rsidDel="003D613A">
                <w:rPr>
                  <w:rFonts w:eastAsia="Calibri" w:cstheme="minorHAnsi"/>
                  <w:sz w:val="18"/>
                  <w:szCs w:val="18"/>
                </w:rPr>
                <w:delText>0.0</w:delText>
              </w:r>
            </w:del>
          </w:p>
        </w:tc>
        <w:tc>
          <w:tcPr>
            <w:tcW w:w="630" w:type="dxa"/>
            <w:shd w:val="clear" w:color="auto" w:fill="auto"/>
          </w:tcPr>
          <w:p w14:paraId="333D2063" w14:textId="5D80B726" w:rsidR="00C048CC" w:rsidRPr="00675839" w:rsidDel="003D613A" w:rsidRDefault="00C048CC" w:rsidP="00C048CC">
            <w:pPr>
              <w:keepNext/>
              <w:keepLines/>
              <w:tabs>
                <w:tab w:val="left" w:pos="360"/>
              </w:tabs>
              <w:suppressAutoHyphens/>
              <w:spacing w:after="0" w:line="240" w:lineRule="auto"/>
              <w:jc w:val="center"/>
              <w:rPr>
                <w:del w:id="858" w:author="Smith, Alexis@Energy" w:date="2019-01-10T13:11:00Z"/>
                <w:rFonts w:eastAsia="Calibri" w:cstheme="minorHAnsi"/>
                <w:sz w:val="18"/>
                <w:szCs w:val="18"/>
              </w:rPr>
            </w:pPr>
            <w:del w:id="859" w:author="Smith, Alexis@Energy" w:date="2019-01-10T13:11:00Z">
              <w:r w:rsidRPr="00675839" w:rsidDel="003D613A">
                <w:rPr>
                  <w:rFonts w:eastAsia="Calibri" w:cstheme="minorHAnsi"/>
                  <w:sz w:val="18"/>
                  <w:szCs w:val="18"/>
                </w:rPr>
                <w:delText>1.0</w:delText>
              </w:r>
            </w:del>
          </w:p>
        </w:tc>
      </w:tr>
    </w:tbl>
    <w:p w14:paraId="4A84F282" w14:textId="2CA30E9F" w:rsidR="00C048CC" w:rsidRPr="00675839" w:rsidDel="003D613A" w:rsidRDefault="00C048CC" w:rsidP="00C048CC">
      <w:pPr>
        <w:spacing w:before="240" w:after="0" w:line="240" w:lineRule="auto"/>
        <w:jc w:val="center"/>
        <w:rPr>
          <w:del w:id="860" w:author="Smith, Alexis@Energy" w:date="2019-01-10T13:11:00Z"/>
          <w:rFonts w:eastAsia="Calibri" w:cstheme="minorHAnsi"/>
          <w:b/>
          <w:sz w:val="18"/>
          <w:szCs w:val="18"/>
        </w:rPr>
      </w:pPr>
      <w:del w:id="861" w:author="Smith, Alexis@Energy" w:date="2019-01-10T13:11:00Z">
        <w:r w:rsidRPr="00675839" w:rsidDel="003D613A">
          <w:rPr>
            <w:rFonts w:eastAsia="Calibri" w:cstheme="minorHAnsi"/>
            <w:b/>
            <w:sz w:val="18"/>
            <w:szCs w:val="18"/>
          </w:rPr>
          <w:delText>Qualification Distance = (a + b * CFA) / n</w:delText>
        </w:r>
      </w:del>
    </w:p>
    <w:p w14:paraId="6958504C" w14:textId="0674BE23" w:rsidR="00C048CC" w:rsidRPr="00675839" w:rsidDel="003D613A" w:rsidRDefault="00C048CC" w:rsidP="00C048CC">
      <w:pPr>
        <w:spacing w:after="0" w:line="240" w:lineRule="auto"/>
        <w:rPr>
          <w:del w:id="862" w:author="Smith, Alexis@Energy" w:date="2019-01-10T13:11:00Z"/>
          <w:rFonts w:eastAsia="Calibri" w:cstheme="minorHAnsi"/>
          <w:sz w:val="18"/>
          <w:szCs w:val="18"/>
        </w:rPr>
      </w:pPr>
      <w:del w:id="863" w:author="Smith, Alexis@Energy" w:date="2019-01-10T13:11:00Z">
        <w:r w:rsidRPr="00675839" w:rsidDel="003D613A">
          <w:rPr>
            <w:rFonts w:eastAsia="Calibri" w:cstheme="minorHAnsi"/>
            <w:sz w:val="18"/>
            <w:szCs w:val="18"/>
          </w:rPr>
          <w:delText>Where:</w:delText>
        </w:r>
      </w:del>
    </w:p>
    <w:p w14:paraId="7C0D6319" w14:textId="47AEE60F" w:rsidR="00C048CC" w:rsidRPr="00675839" w:rsidDel="003D613A" w:rsidRDefault="00C048CC" w:rsidP="00C048CC">
      <w:pPr>
        <w:tabs>
          <w:tab w:val="left" w:pos="1260"/>
          <w:tab w:val="left" w:pos="1620"/>
        </w:tabs>
        <w:spacing w:after="0" w:line="240" w:lineRule="auto"/>
        <w:ind w:left="720"/>
        <w:rPr>
          <w:del w:id="864" w:author="Smith, Alexis@Energy" w:date="2019-01-10T13:11:00Z"/>
          <w:rFonts w:eastAsia="Calibri" w:cstheme="minorHAnsi"/>
          <w:sz w:val="18"/>
          <w:szCs w:val="18"/>
        </w:rPr>
      </w:pPr>
      <w:del w:id="865" w:author="Smith, Alexis@Energy" w:date="2019-01-10T13:11:00Z">
        <w:r w:rsidRPr="00675839" w:rsidDel="003D613A">
          <w:rPr>
            <w:rFonts w:eastAsia="Calibri" w:cstheme="minorHAnsi"/>
            <w:sz w:val="18"/>
            <w:szCs w:val="18"/>
          </w:rPr>
          <w:delText>a, b</w:delText>
        </w:r>
        <w:r w:rsidRPr="00675839" w:rsidDel="003D613A">
          <w:rPr>
            <w:rFonts w:eastAsia="Calibri" w:cstheme="minorHAnsi"/>
            <w:sz w:val="18"/>
            <w:szCs w:val="18"/>
          </w:rPr>
          <w:tab/>
          <w:delText>=</w:delText>
        </w:r>
        <w:r w:rsidRPr="00675839" w:rsidDel="003D613A">
          <w:rPr>
            <w:rFonts w:eastAsia="Calibri" w:cstheme="minorHAnsi"/>
            <w:sz w:val="18"/>
            <w:szCs w:val="18"/>
          </w:rPr>
          <w:tab/>
          <w:delText>Qualification distance coefficients (unitless), see Table 4.4.6-2,</w:delText>
        </w:r>
      </w:del>
    </w:p>
    <w:p w14:paraId="289FC113" w14:textId="7E9D0E67" w:rsidR="00C048CC" w:rsidRPr="00675839" w:rsidDel="003D613A" w:rsidRDefault="00C048CC" w:rsidP="00C048CC">
      <w:pPr>
        <w:tabs>
          <w:tab w:val="left" w:pos="1260"/>
          <w:tab w:val="left" w:pos="1620"/>
        </w:tabs>
        <w:spacing w:after="0" w:line="240" w:lineRule="auto"/>
        <w:ind w:left="720"/>
        <w:rPr>
          <w:del w:id="866" w:author="Smith, Alexis@Energy" w:date="2019-01-10T13:11:00Z"/>
          <w:rFonts w:eastAsia="Calibri" w:cstheme="minorHAnsi"/>
          <w:sz w:val="18"/>
          <w:szCs w:val="18"/>
        </w:rPr>
      </w:pPr>
      <w:del w:id="867" w:author="Smith, Alexis@Energy" w:date="2019-01-10T13:11:00Z">
        <w:r w:rsidRPr="00675839" w:rsidDel="003D613A">
          <w:rPr>
            <w:rFonts w:eastAsia="Calibri" w:cstheme="minorHAnsi"/>
            <w:sz w:val="18"/>
            <w:szCs w:val="18"/>
          </w:rPr>
          <w:delText>CFA</w:delText>
        </w:r>
        <w:r w:rsidRPr="00675839" w:rsidDel="003D613A">
          <w:rPr>
            <w:rFonts w:eastAsia="Calibri" w:cstheme="minorHAnsi"/>
            <w:sz w:val="18"/>
            <w:szCs w:val="18"/>
          </w:rPr>
          <w:tab/>
          <w:delText>=</w:delText>
        </w:r>
        <w:r w:rsidRPr="00675839" w:rsidDel="003D613A">
          <w:rPr>
            <w:rFonts w:eastAsia="Calibri" w:cstheme="minorHAnsi"/>
            <w:sz w:val="18"/>
            <w:szCs w:val="18"/>
          </w:rPr>
          <w:tab/>
          <w:delText>Conditioned floor area of the dwelling unit (ft</w:delText>
        </w:r>
        <w:r w:rsidRPr="00675839" w:rsidDel="003D613A">
          <w:rPr>
            <w:rFonts w:eastAsia="Calibri" w:cstheme="minorHAnsi"/>
            <w:sz w:val="18"/>
            <w:szCs w:val="18"/>
            <w:vertAlign w:val="superscript"/>
          </w:rPr>
          <w:delText>2</w:delText>
        </w:r>
        <w:r w:rsidRPr="00675839" w:rsidDel="003D613A">
          <w:rPr>
            <w:rFonts w:eastAsia="Calibri" w:cstheme="minorHAnsi"/>
            <w:sz w:val="18"/>
            <w:szCs w:val="18"/>
          </w:rPr>
          <w:delText>), and</w:delText>
        </w:r>
      </w:del>
    </w:p>
    <w:p w14:paraId="13BECDA5" w14:textId="6A3E7702" w:rsidR="00C048CC" w:rsidRPr="00675839" w:rsidDel="003D613A" w:rsidRDefault="00C048CC" w:rsidP="00C048CC">
      <w:pPr>
        <w:tabs>
          <w:tab w:val="left" w:pos="1260"/>
          <w:tab w:val="left" w:pos="1620"/>
        </w:tabs>
        <w:spacing w:after="0" w:line="240" w:lineRule="auto"/>
        <w:ind w:left="720"/>
        <w:rPr>
          <w:del w:id="868" w:author="Smith, Alexis@Energy" w:date="2019-01-10T13:11:00Z"/>
          <w:rFonts w:eastAsia="Calibri" w:cstheme="minorHAnsi"/>
          <w:sz w:val="18"/>
          <w:szCs w:val="18"/>
        </w:rPr>
      </w:pPr>
      <w:del w:id="869" w:author="Smith, Alexis@Energy" w:date="2019-01-10T13:11:00Z">
        <w:r w:rsidRPr="00675839" w:rsidDel="003D613A">
          <w:rPr>
            <w:rFonts w:eastAsia="Calibri" w:cstheme="minorHAnsi"/>
            <w:sz w:val="18"/>
            <w:szCs w:val="18"/>
          </w:rPr>
          <w:delText>n</w:delText>
        </w:r>
        <w:r w:rsidRPr="00675839" w:rsidDel="003D613A">
          <w:rPr>
            <w:rFonts w:eastAsia="Calibri" w:cstheme="minorHAnsi"/>
            <w:sz w:val="18"/>
            <w:szCs w:val="18"/>
          </w:rPr>
          <w:tab/>
          <w:delText>=</w:delText>
        </w:r>
        <w:r w:rsidRPr="00675839" w:rsidDel="003D613A">
          <w:rPr>
            <w:rFonts w:eastAsia="Calibri" w:cstheme="minorHAnsi"/>
            <w:sz w:val="18"/>
            <w:szCs w:val="18"/>
          </w:rPr>
          <w:tab/>
          <w:delText>Number of water heaters in the dwelling unit (unitless).</w:delText>
        </w:r>
      </w:del>
    </w:p>
    <w:p w14:paraId="19E40152" w14:textId="79686FA6" w:rsidR="00C048CC" w:rsidRPr="00675839" w:rsidDel="003D613A" w:rsidRDefault="00C048CC" w:rsidP="00C048CC">
      <w:pPr>
        <w:spacing w:after="0" w:line="240" w:lineRule="auto"/>
        <w:rPr>
          <w:del w:id="870" w:author="Smith, Alexis@Energy" w:date="2019-01-10T13:11:00Z"/>
          <w:rFonts w:eastAsia="Calibri" w:cstheme="minorHAnsi"/>
          <w:sz w:val="18"/>
          <w:szCs w:val="18"/>
        </w:rPr>
      </w:pPr>
    </w:p>
    <w:p w14:paraId="5B135A1D" w14:textId="36903109" w:rsidR="00C048CC" w:rsidRPr="00675839" w:rsidDel="003D613A" w:rsidRDefault="00C048CC" w:rsidP="00C048CC">
      <w:pPr>
        <w:jc w:val="center"/>
        <w:rPr>
          <w:del w:id="871" w:author="Smith, Alexis@Energy" w:date="2019-01-10T13:11:00Z"/>
          <w:rFonts w:eastAsia="Calibri" w:cstheme="minorHAnsi"/>
          <w:sz w:val="18"/>
          <w:szCs w:val="18"/>
        </w:rPr>
      </w:pPr>
      <w:bookmarkStart w:id="872" w:name="_Ref475623174"/>
      <w:bookmarkStart w:id="873" w:name="_Toc480289706"/>
      <w:del w:id="874" w:author="Smith, Alexis@Energy" w:date="2019-01-10T13:11:00Z">
        <w:r w:rsidRPr="00675839" w:rsidDel="003D613A">
          <w:rPr>
            <w:rFonts w:eastAsia="Calibri" w:cstheme="minorHAnsi"/>
            <w:sz w:val="18"/>
            <w:szCs w:val="18"/>
          </w:rPr>
          <w:delText>Table 4.4.6-2</w:delText>
        </w:r>
        <w:bookmarkEnd w:id="872"/>
        <w:r w:rsidRPr="00675839" w:rsidDel="003D613A">
          <w:rPr>
            <w:rFonts w:eastAsia="Calibri" w:cstheme="minorHAnsi"/>
            <w:sz w:val="18"/>
            <w:szCs w:val="18"/>
          </w:rPr>
          <w:delText>: Coefficients for the Qualification Distance Calculation</w:delText>
        </w:r>
        <w:bookmarkEnd w:id="873"/>
      </w:del>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247"/>
        <w:gridCol w:w="1260"/>
        <w:gridCol w:w="1260"/>
        <w:gridCol w:w="1350"/>
      </w:tblGrid>
      <w:tr w:rsidR="00C048CC" w:rsidRPr="00984666" w:rsidDel="003D613A" w14:paraId="01B0ADA1" w14:textId="0288AAB5" w:rsidTr="000A706C">
        <w:trPr>
          <w:cantSplit/>
          <w:trHeight w:val="300"/>
          <w:jc w:val="center"/>
          <w:del w:id="875" w:author="Smith, Alexis@Energy" w:date="2019-01-10T13:11:00Z"/>
        </w:trPr>
        <w:tc>
          <w:tcPr>
            <w:tcW w:w="1298" w:type="dxa"/>
            <w:shd w:val="clear" w:color="auto" w:fill="auto"/>
            <w:noWrap/>
            <w:hideMark/>
          </w:tcPr>
          <w:p w14:paraId="1074F4A3" w14:textId="031E2B30" w:rsidR="00C048CC" w:rsidRPr="00675839" w:rsidDel="003D613A" w:rsidRDefault="00C048CC" w:rsidP="00C048CC">
            <w:pPr>
              <w:spacing w:after="0" w:line="240" w:lineRule="auto"/>
              <w:jc w:val="center"/>
              <w:rPr>
                <w:del w:id="876" w:author="Smith, Alexis@Energy" w:date="2019-01-10T13:11:00Z"/>
                <w:rFonts w:cstheme="minorHAnsi"/>
                <w:sz w:val="18"/>
                <w:szCs w:val="18"/>
              </w:rPr>
            </w:pPr>
          </w:p>
        </w:tc>
        <w:tc>
          <w:tcPr>
            <w:tcW w:w="2507" w:type="dxa"/>
            <w:gridSpan w:val="2"/>
            <w:shd w:val="clear" w:color="auto" w:fill="auto"/>
            <w:noWrap/>
            <w:hideMark/>
          </w:tcPr>
          <w:p w14:paraId="71D9CC7B" w14:textId="376B70A8" w:rsidR="00C048CC" w:rsidRPr="00675839" w:rsidDel="003D613A" w:rsidRDefault="00C048CC" w:rsidP="00C048CC">
            <w:pPr>
              <w:spacing w:after="0" w:line="240" w:lineRule="auto"/>
              <w:jc w:val="center"/>
              <w:rPr>
                <w:del w:id="877" w:author="Smith, Alexis@Energy" w:date="2019-01-10T13:11:00Z"/>
                <w:rFonts w:cstheme="minorHAnsi"/>
                <w:b/>
                <w:sz w:val="18"/>
                <w:szCs w:val="18"/>
              </w:rPr>
            </w:pPr>
            <w:del w:id="878" w:author="Smith, Alexis@Energy" w:date="2019-01-10T13:11:00Z">
              <w:r w:rsidRPr="00675839" w:rsidDel="003D613A">
                <w:rPr>
                  <w:rFonts w:cstheme="minorHAnsi"/>
                  <w:b/>
                  <w:sz w:val="18"/>
                  <w:szCs w:val="18"/>
                </w:rPr>
                <w:delText>Coefficient a</w:delText>
              </w:r>
            </w:del>
          </w:p>
        </w:tc>
        <w:tc>
          <w:tcPr>
            <w:tcW w:w="2610" w:type="dxa"/>
            <w:gridSpan w:val="2"/>
            <w:shd w:val="clear" w:color="auto" w:fill="auto"/>
            <w:noWrap/>
            <w:hideMark/>
          </w:tcPr>
          <w:p w14:paraId="4B867E86" w14:textId="2FCDBAEC" w:rsidR="00C048CC" w:rsidRPr="00675839" w:rsidDel="003D613A" w:rsidRDefault="00C048CC" w:rsidP="00C048CC">
            <w:pPr>
              <w:spacing w:after="0" w:line="240" w:lineRule="auto"/>
              <w:jc w:val="center"/>
              <w:rPr>
                <w:del w:id="879" w:author="Smith, Alexis@Energy" w:date="2019-01-10T13:11:00Z"/>
                <w:rFonts w:cstheme="minorHAnsi"/>
                <w:b/>
                <w:sz w:val="18"/>
                <w:szCs w:val="18"/>
              </w:rPr>
            </w:pPr>
            <w:del w:id="880" w:author="Smith, Alexis@Energy" w:date="2019-01-10T13:11:00Z">
              <w:r w:rsidRPr="00675839" w:rsidDel="003D613A">
                <w:rPr>
                  <w:rFonts w:cstheme="minorHAnsi"/>
                  <w:b/>
                  <w:sz w:val="18"/>
                  <w:szCs w:val="18"/>
                </w:rPr>
                <w:delText>Coefficient b</w:delText>
              </w:r>
            </w:del>
          </w:p>
        </w:tc>
      </w:tr>
      <w:tr w:rsidR="00C048CC" w:rsidRPr="00984666" w:rsidDel="003D613A" w14:paraId="66E8D945" w14:textId="1C11E136" w:rsidTr="000A706C">
        <w:trPr>
          <w:cantSplit/>
          <w:trHeight w:val="300"/>
          <w:jc w:val="center"/>
          <w:del w:id="881" w:author="Smith, Alexis@Energy" w:date="2019-01-10T13:11:00Z"/>
        </w:trPr>
        <w:tc>
          <w:tcPr>
            <w:tcW w:w="1298" w:type="dxa"/>
            <w:shd w:val="clear" w:color="auto" w:fill="auto"/>
            <w:noWrap/>
            <w:vAlign w:val="bottom"/>
            <w:hideMark/>
          </w:tcPr>
          <w:p w14:paraId="7201AFE2" w14:textId="5009935B" w:rsidR="00C048CC" w:rsidRPr="00675839" w:rsidDel="003D613A" w:rsidRDefault="00C048CC" w:rsidP="00C048CC">
            <w:pPr>
              <w:spacing w:after="0" w:line="240" w:lineRule="auto"/>
              <w:jc w:val="center"/>
              <w:rPr>
                <w:del w:id="882" w:author="Smith, Alexis@Energy" w:date="2019-01-10T13:11:00Z"/>
                <w:rFonts w:cstheme="minorHAnsi"/>
                <w:b/>
                <w:sz w:val="18"/>
                <w:szCs w:val="18"/>
              </w:rPr>
            </w:pPr>
            <w:del w:id="883" w:author="Smith, Alexis@Energy" w:date="2019-01-10T13:11:00Z">
              <w:r w:rsidRPr="00675839" w:rsidDel="003D613A">
                <w:rPr>
                  <w:rFonts w:cstheme="minorHAnsi"/>
                  <w:b/>
                  <w:sz w:val="18"/>
                  <w:szCs w:val="18"/>
                </w:rPr>
                <w:delText>Building Type</w:delText>
              </w:r>
            </w:del>
          </w:p>
        </w:tc>
        <w:tc>
          <w:tcPr>
            <w:tcW w:w="1247" w:type="dxa"/>
            <w:shd w:val="clear" w:color="auto" w:fill="auto"/>
            <w:noWrap/>
            <w:vAlign w:val="bottom"/>
            <w:hideMark/>
          </w:tcPr>
          <w:p w14:paraId="45C56C5C" w14:textId="1A66ED58" w:rsidR="00C048CC" w:rsidRPr="00675839" w:rsidDel="003D613A" w:rsidRDefault="00C048CC" w:rsidP="00C048CC">
            <w:pPr>
              <w:spacing w:after="0" w:line="240" w:lineRule="auto"/>
              <w:jc w:val="center"/>
              <w:rPr>
                <w:del w:id="884" w:author="Smith, Alexis@Energy" w:date="2019-01-10T13:11:00Z"/>
                <w:rFonts w:cstheme="minorHAnsi"/>
                <w:b/>
                <w:sz w:val="18"/>
                <w:szCs w:val="18"/>
              </w:rPr>
            </w:pPr>
            <w:del w:id="885" w:author="Smith, Alexis@Energy" w:date="2019-01-10T13:11:00Z">
              <w:r w:rsidRPr="00675839" w:rsidDel="003D613A">
                <w:rPr>
                  <w:rFonts w:cstheme="minorHAnsi"/>
                  <w:b/>
                  <w:sz w:val="18"/>
                  <w:szCs w:val="18"/>
                </w:rPr>
                <w:delText>Non-Recirculating</w:delText>
              </w:r>
            </w:del>
          </w:p>
        </w:tc>
        <w:tc>
          <w:tcPr>
            <w:tcW w:w="1260" w:type="dxa"/>
            <w:shd w:val="clear" w:color="auto" w:fill="auto"/>
            <w:noWrap/>
            <w:vAlign w:val="bottom"/>
            <w:hideMark/>
          </w:tcPr>
          <w:p w14:paraId="41DAEE8C" w14:textId="79AC06EE" w:rsidR="00C048CC" w:rsidRPr="00675839" w:rsidDel="003D613A" w:rsidRDefault="00C048CC" w:rsidP="00C048CC">
            <w:pPr>
              <w:spacing w:after="0" w:line="240" w:lineRule="auto"/>
              <w:jc w:val="center"/>
              <w:rPr>
                <w:del w:id="886" w:author="Smith, Alexis@Energy" w:date="2019-01-10T13:11:00Z"/>
                <w:rFonts w:cstheme="minorHAnsi"/>
                <w:b/>
                <w:sz w:val="18"/>
                <w:szCs w:val="18"/>
              </w:rPr>
            </w:pPr>
            <w:del w:id="887" w:author="Smith, Alexis@Energy" w:date="2019-01-10T13:11:00Z">
              <w:r w:rsidRPr="00675839" w:rsidDel="003D613A">
                <w:rPr>
                  <w:rFonts w:cstheme="minorHAnsi"/>
                  <w:b/>
                  <w:sz w:val="18"/>
                  <w:szCs w:val="18"/>
                </w:rPr>
                <w:delText>Recirculating</w:delText>
              </w:r>
            </w:del>
          </w:p>
        </w:tc>
        <w:tc>
          <w:tcPr>
            <w:tcW w:w="1260" w:type="dxa"/>
            <w:shd w:val="clear" w:color="auto" w:fill="auto"/>
            <w:noWrap/>
            <w:vAlign w:val="bottom"/>
            <w:hideMark/>
          </w:tcPr>
          <w:p w14:paraId="06FE44A2" w14:textId="38CDD53A" w:rsidR="00C048CC" w:rsidRPr="00675839" w:rsidDel="003D613A" w:rsidRDefault="00C048CC" w:rsidP="00C048CC">
            <w:pPr>
              <w:spacing w:after="0" w:line="240" w:lineRule="auto"/>
              <w:jc w:val="center"/>
              <w:rPr>
                <w:del w:id="888" w:author="Smith, Alexis@Energy" w:date="2019-01-10T13:11:00Z"/>
                <w:rFonts w:cstheme="minorHAnsi"/>
                <w:b/>
                <w:sz w:val="18"/>
                <w:szCs w:val="18"/>
              </w:rPr>
            </w:pPr>
            <w:del w:id="889" w:author="Smith, Alexis@Energy" w:date="2019-01-10T13:11:00Z">
              <w:r w:rsidRPr="00675839" w:rsidDel="003D613A">
                <w:rPr>
                  <w:rFonts w:cstheme="minorHAnsi"/>
                  <w:b/>
                  <w:sz w:val="18"/>
                  <w:szCs w:val="18"/>
                </w:rPr>
                <w:delText>Non-Recirculating</w:delText>
              </w:r>
            </w:del>
          </w:p>
        </w:tc>
        <w:tc>
          <w:tcPr>
            <w:tcW w:w="1350" w:type="dxa"/>
            <w:shd w:val="clear" w:color="auto" w:fill="auto"/>
            <w:noWrap/>
            <w:vAlign w:val="bottom"/>
            <w:hideMark/>
          </w:tcPr>
          <w:p w14:paraId="639BB12C" w14:textId="4B79D5F4" w:rsidR="00C048CC" w:rsidRPr="00675839" w:rsidDel="003D613A" w:rsidRDefault="00C048CC" w:rsidP="00C048CC">
            <w:pPr>
              <w:spacing w:after="0" w:line="240" w:lineRule="auto"/>
              <w:jc w:val="center"/>
              <w:rPr>
                <w:del w:id="890" w:author="Smith, Alexis@Energy" w:date="2019-01-10T13:11:00Z"/>
                <w:rFonts w:cstheme="minorHAnsi"/>
                <w:b/>
                <w:sz w:val="18"/>
                <w:szCs w:val="18"/>
              </w:rPr>
            </w:pPr>
            <w:del w:id="891" w:author="Smith, Alexis@Energy" w:date="2019-01-10T13:11:00Z">
              <w:r w:rsidRPr="00675839" w:rsidDel="003D613A">
                <w:rPr>
                  <w:rFonts w:cstheme="minorHAnsi"/>
                  <w:b/>
                  <w:sz w:val="18"/>
                  <w:szCs w:val="18"/>
                </w:rPr>
                <w:delText>Recirculating</w:delText>
              </w:r>
            </w:del>
          </w:p>
        </w:tc>
      </w:tr>
      <w:tr w:rsidR="00C048CC" w:rsidRPr="00984666" w:rsidDel="003D613A" w14:paraId="52D51173" w14:textId="0A98E2B8" w:rsidTr="000A706C">
        <w:trPr>
          <w:cantSplit/>
          <w:trHeight w:val="300"/>
          <w:jc w:val="center"/>
          <w:del w:id="892" w:author="Smith, Alexis@Energy" w:date="2019-01-10T13:11:00Z"/>
        </w:trPr>
        <w:tc>
          <w:tcPr>
            <w:tcW w:w="1298" w:type="dxa"/>
            <w:shd w:val="clear" w:color="auto" w:fill="auto"/>
            <w:noWrap/>
          </w:tcPr>
          <w:p w14:paraId="0DE428AD" w14:textId="74F999D9" w:rsidR="00C048CC" w:rsidRPr="00675839" w:rsidDel="003D613A" w:rsidRDefault="00C048CC" w:rsidP="00C048CC">
            <w:pPr>
              <w:spacing w:after="0" w:line="240" w:lineRule="auto"/>
              <w:jc w:val="center"/>
              <w:rPr>
                <w:del w:id="893" w:author="Smith, Alexis@Energy" w:date="2019-01-10T13:11:00Z"/>
                <w:rFonts w:cstheme="minorHAnsi"/>
                <w:b/>
                <w:sz w:val="18"/>
                <w:szCs w:val="18"/>
              </w:rPr>
            </w:pPr>
            <w:del w:id="894" w:author="Smith, Alexis@Energy" w:date="2019-01-10T13:11:00Z">
              <w:r w:rsidRPr="00675839" w:rsidDel="003D613A">
                <w:rPr>
                  <w:rFonts w:cstheme="minorHAnsi"/>
                  <w:b/>
                  <w:sz w:val="18"/>
                  <w:szCs w:val="18"/>
                </w:rPr>
                <w:delText>Single Family</w:delText>
              </w:r>
            </w:del>
          </w:p>
        </w:tc>
        <w:tc>
          <w:tcPr>
            <w:tcW w:w="1247" w:type="dxa"/>
            <w:shd w:val="clear" w:color="auto" w:fill="auto"/>
            <w:noWrap/>
          </w:tcPr>
          <w:p w14:paraId="04F92AF3" w14:textId="269013BE" w:rsidR="00C048CC" w:rsidRPr="00675839" w:rsidDel="003D613A" w:rsidRDefault="00C048CC" w:rsidP="00C048CC">
            <w:pPr>
              <w:spacing w:after="0" w:line="240" w:lineRule="auto"/>
              <w:jc w:val="center"/>
              <w:rPr>
                <w:del w:id="895" w:author="Smith, Alexis@Energy" w:date="2019-01-10T13:11:00Z"/>
                <w:rFonts w:cstheme="minorHAnsi"/>
                <w:sz w:val="18"/>
                <w:szCs w:val="18"/>
              </w:rPr>
            </w:pPr>
          </w:p>
        </w:tc>
        <w:tc>
          <w:tcPr>
            <w:tcW w:w="1260" w:type="dxa"/>
            <w:shd w:val="clear" w:color="auto" w:fill="auto"/>
            <w:noWrap/>
          </w:tcPr>
          <w:p w14:paraId="65F1654C" w14:textId="005227E2" w:rsidR="00C048CC" w:rsidRPr="00675839" w:rsidDel="003D613A" w:rsidRDefault="00C048CC" w:rsidP="00C048CC">
            <w:pPr>
              <w:spacing w:after="0" w:line="240" w:lineRule="auto"/>
              <w:jc w:val="center"/>
              <w:rPr>
                <w:del w:id="896" w:author="Smith, Alexis@Energy" w:date="2019-01-10T13:11:00Z"/>
                <w:rFonts w:cstheme="minorHAnsi"/>
                <w:sz w:val="18"/>
                <w:szCs w:val="18"/>
              </w:rPr>
            </w:pPr>
          </w:p>
        </w:tc>
        <w:tc>
          <w:tcPr>
            <w:tcW w:w="1260" w:type="dxa"/>
            <w:shd w:val="clear" w:color="auto" w:fill="auto"/>
            <w:noWrap/>
          </w:tcPr>
          <w:p w14:paraId="78C7F736" w14:textId="6AD0C3FE" w:rsidR="00C048CC" w:rsidRPr="00675839" w:rsidDel="003D613A" w:rsidRDefault="00C048CC" w:rsidP="00C048CC">
            <w:pPr>
              <w:spacing w:after="0" w:line="240" w:lineRule="auto"/>
              <w:jc w:val="center"/>
              <w:rPr>
                <w:del w:id="897" w:author="Smith, Alexis@Energy" w:date="2019-01-10T13:11:00Z"/>
                <w:rFonts w:cstheme="minorHAnsi"/>
                <w:sz w:val="18"/>
                <w:szCs w:val="18"/>
              </w:rPr>
            </w:pPr>
          </w:p>
        </w:tc>
        <w:tc>
          <w:tcPr>
            <w:tcW w:w="1350" w:type="dxa"/>
            <w:shd w:val="clear" w:color="auto" w:fill="auto"/>
            <w:noWrap/>
          </w:tcPr>
          <w:p w14:paraId="2A63D452" w14:textId="65FBDEA2" w:rsidR="00C048CC" w:rsidRPr="00675839" w:rsidDel="003D613A" w:rsidRDefault="00C048CC" w:rsidP="00C048CC">
            <w:pPr>
              <w:spacing w:after="0" w:line="240" w:lineRule="auto"/>
              <w:jc w:val="center"/>
              <w:rPr>
                <w:del w:id="898" w:author="Smith, Alexis@Energy" w:date="2019-01-10T13:11:00Z"/>
                <w:rFonts w:cstheme="minorHAnsi"/>
                <w:sz w:val="18"/>
                <w:szCs w:val="18"/>
              </w:rPr>
            </w:pPr>
          </w:p>
        </w:tc>
      </w:tr>
      <w:tr w:rsidR="00C048CC" w:rsidRPr="00984666" w:rsidDel="003D613A" w14:paraId="057D8941" w14:textId="6C73F94C" w:rsidTr="000A706C">
        <w:trPr>
          <w:cantSplit/>
          <w:trHeight w:val="300"/>
          <w:jc w:val="center"/>
          <w:del w:id="899" w:author="Smith, Alexis@Energy" w:date="2019-01-10T13:11:00Z"/>
        </w:trPr>
        <w:tc>
          <w:tcPr>
            <w:tcW w:w="1298" w:type="dxa"/>
            <w:shd w:val="clear" w:color="auto" w:fill="auto"/>
            <w:noWrap/>
            <w:hideMark/>
          </w:tcPr>
          <w:p w14:paraId="530B4371" w14:textId="263E559B" w:rsidR="00C048CC" w:rsidRPr="00675839" w:rsidDel="003D613A" w:rsidRDefault="00C048CC" w:rsidP="00C048CC">
            <w:pPr>
              <w:spacing w:after="0" w:line="240" w:lineRule="auto"/>
              <w:jc w:val="center"/>
              <w:rPr>
                <w:del w:id="900" w:author="Smith, Alexis@Energy" w:date="2019-01-10T13:11:00Z"/>
                <w:rFonts w:cstheme="minorHAnsi"/>
                <w:sz w:val="18"/>
                <w:szCs w:val="18"/>
              </w:rPr>
            </w:pPr>
            <w:del w:id="901" w:author="Smith, Alexis@Energy" w:date="2019-01-10T13:11:00Z">
              <w:r w:rsidRPr="00675839" w:rsidDel="003D613A">
                <w:rPr>
                  <w:rFonts w:cstheme="minorHAnsi"/>
                  <w:sz w:val="18"/>
                  <w:szCs w:val="18"/>
                </w:rPr>
                <w:delText>One story</w:delText>
              </w:r>
            </w:del>
          </w:p>
        </w:tc>
        <w:tc>
          <w:tcPr>
            <w:tcW w:w="1247" w:type="dxa"/>
            <w:shd w:val="clear" w:color="auto" w:fill="auto"/>
            <w:noWrap/>
            <w:hideMark/>
          </w:tcPr>
          <w:p w14:paraId="722717A5" w14:textId="4066EDF4" w:rsidR="00C048CC" w:rsidRPr="00675839" w:rsidDel="003D613A" w:rsidRDefault="00C048CC" w:rsidP="00C048CC">
            <w:pPr>
              <w:spacing w:after="0" w:line="240" w:lineRule="auto"/>
              <w:jc w:val="center"/>
              <w:rPr>
                <w:del w:id="902" w:author="Smith, Alexis@Energy" w:date="2019-01-10T13:11:00Z"/>
                <w:rFonts w:cstheme="minorHAnsi"/>
                <w:sz w:val="18"/>
                <w:szCs w:val="18"/>
              </w:rPr>
            </w:pPr>
            <w:del w:id="903" w:author="Smith, Alexis@Energy" w:date="2019-01-10T13:11:00Z">
              <w:r w:rsidRPr="00675839" w:rsidDel="003D613A">
                <w:rPr>
                  <w:rFonts w:cstheme="minorHAnsi"/>
                  <w:sz w:val="18"/>
                  <w:szCs w:val="18"/>
                </w:rPr>
                <w:delText>10</w:delText>
              </w:r>
            </w:del>
          </w:p>
        </w:tc>
        <w:tc>
          <w:tcPr>
            <w:tcW w:w="1260" w:type="dxa"/>
            <w:shd w:val="clear" w:color="auto" w:fill="auto"/>
            <w:noWrap/>
            <w:hideMark/>
          </w:tcPr>
          <w:p w14:paraId="60C30DB9" w14:textId="47C390E4" w:rsidR="00C048CC" w:rsidRPr="00675839" w:rsidDel="003D613A" w:rsidRDefault="00C048CC" w:rsidP="00C048CC">
            <w:pPr>
              <w:spacing w:after="0" w:line="240" w:lineRule="auto"/>
              <w:jc w:val="center"/>
              <w:rPr>
                <w:del w:id="904" w:author="Smith, Alexis@Energy" w:date="2019-01-10T13:11:00Z"/>
                <w:rFonts w:cstheme="minorHAnsi"/>
                <w:sz w:val="18"/>
                <w:szCs w:val="18"/>
              </w:rPr>
            </w:pPr>
            <w:del w:id="905" w:author="Smith, Alexis@Energy" w:date="2019-01-10T13:11:00Z">
              <w:r w:rsidRPr="00675839" w:rsidDel="003D613A">
                <w:rPr>
                  <w:rFonts w:cstheme="minorHAnsi"/>
                  <w:sz w:val="18"/>
                  <w:szCs w:val="18"/>
                </w:rPr>
                <w:delText>22.7</w:delText>
              </w:r>
            </w:del>
          </w:p>
        </w:tc>
        <w:tc>
          <w:tcPr>
            <w:tcW w:w="1260" w:type="dxa"/>
            <w:shd w:val="clear" w:color="auto" w:fill="auto"/>
            <w:noWrap/>
            <w:hideMark/>
          </w:tcPr>
          <w:p w14:paraId="35F26AEB" w14:textId="349A6035" w:rsidR="00C048CC" w:rsidRPr="00675839" w:rsidDel="003D613A" w:rsidRDefault="00C048CC" w:rsidP="00C048CC">
            <w:pPr>
              <w:spacing w:after="0" w:line="240" w:lineRule="auto"/>
              <w:jc w:val="center"/>
              <w:rPr>
                <w:del w:id="906" w:author="Smith, Alexis@Energy" w:date="2019-01-10T13:11:00Z"/>
                <w:rFonts w:cstheme="minorHAnsi"/>
                <w:sz w:val="18"/>
                <w:szCs w:val="18"/>
              </w:rPr>
            </w:pPr>
            <w:del w:id="907" w:author="Smith, Alexis@Energy" w:date="2019-01-10T13:11:00Z">
              <w:r w:rsidRPr="00675839" w:rsidDel="003D613A">
                <w:rPr>
                  <w:rFonts w:cstheme="minorHAnsi"/>
                  <w:sz w:val="18"/>
                  <w:szCs w:val="18"/>
                </w:rPr>
                <w:delText>0.0095</w:delText>
              </w:r>
            </w:del>
          </w:p>
        </w:tc>
        <w:tc>
          <w:tcPr>
            <w:tcW w:w="1350" w:type="dxa"/>
            <w:shd w:val="clear" w:color="auto" w:fill="auto"/>
            <w:noWrap/>
            <w:hideMark/>
          </w:tcPr>
          <w:p w14:paraId="2FFC84C0" w14:textId="2169A1E1" w:rsidR="00C048CC" w:rsidRPr="00675839" w:rsidDel="003D613A" w:rsidRDefault="00C048CC" w:rsidP="00C048CC">
            <w:pPr>
              <w:spacing w:after="0" w:line="240" w:lineRule="auto"/>
              <w:jc w:val="center"/>
              <w:rPr>
                <w:del w:id="908" w:author="Smith, Alexis@Energy" w:date="2019-01-10T13:11:00Z"/>
                <w:rFonts w:cstheme="minorHAnsi"/>
                <w:sz w:val="18"/>
                <w:szCs w:val="18"/>
              </w:rPr>
            </w:pPr>
            <w:del w:id="909" w:author="Smith, Alexis@Energy" w:date="2019-01-10T13:11:00Z">
              <w:r w:rsidRPr="00675839" w:rsidDel="003D613A">
                <w:rPr>
                  <w:rFonts w:cstheme="minorHAnsi"/>
                  <w:sz w:val="18"/>
                  <w:szCs w:val="18"/>
                </w:rPr>
                <w:delText>0.0099</w:delText>
              </w:r>
            </w:del>
          </w:p>
        </w:tc>
      </w:tr>
      <w:tr w:rsidR="00C048CC" w:rsidRPr="00984666" w:rsidDel="003D613A" w14:paraId="41D44067" w14:textId="14241772" w:rsidTr="000A706C">
        <w:trPr>
          <w:cantSplit/>
          <w:trHeight w:val="300"/>
          <w:jc w:val="center"/>
          <w:del w:id="910" w:author="Smith, Alexis@Energy" w:date="2019-01-10T13:11:00Z"/>
        </w:trPr>
        <w:tc>
          <w:tcPr>
            <w:tcW w:w="1298" w:type="dxa"/>
            <w:shd w:val="clear" w:color="auto" w:fill="auto"/>
            <w:noWrap/>
            <w:hideMark/>
          </w:tcPr>
          <w:p w14:paraId="3C072B60" w14:textId="382FBA2B" w:rsidR="00C048CC" w:rsidRPr="00675839" w:rsidDel="003D613A" w:rsidRDefault="00C048CC" w:rsidP="00C048CC">
            <w:pPr>
              <w:spacing w:after="0" w:line="240" w:lineRule="auto"/>
              <w:jc w:val="center"/>
              <w:rPr>
                <w:del w:id="911" w:author="Smith, Alexis@Energy" w:date="2019-01-10T13:11:00Z"/>
                <w:rFonts w:cstheme="minorHAnsi"/>
                <w:sz w:val="18"/>
                <w:szCs w:val="18"/>
              </w:rPr>
            </w:pPr>
            <w:del w:id="912" w:author="Smith, Alexis@Energy" w:date="2019-01-10T13:11:00Z">
              <w:r w:rsidRPr="00675839" w:rsidDel="003D613A">
                <w:rPr>
                  <w:rFonts w:cstheme="minorHAnsi"/>
                  <w:sz w:val="18"/>
                  <w:szCs w:val="18"/>
                </w:rPr>
                <w:delText>Two story</w:delText>
              </w:r>
            </w:del>
          </w:p>
        </w:tc>
        <w:tc>
          <w:tcPr>
            <w:tcW w:w="1247" w:type="dxa"/>
            <w:shd w:val="clear" w:color="auto" w:fill="auto"/>
            <w:noWrap/>
            <w:hideMark/>
          </w:tcPr>
          <w:p w14:paraId="7A17D485" w14:textId="1A05CA48" w:rsidR="00C048CC" w:rsidRPr="00675839" w:rsidDel="003D613A" w:rsidRDefault="00C048CC" w:rsidP="00C048CC">
            <w:pPr>
              <w:spacing w:after="0" w:line="240" w:lineRule="auto"/>
              <w:jc w:val="center"/>
              <w:rPr>
                <w:del w:id="913" w:author="Smith, Alexis@Energy" w:date="2019-01-10T13:11:00Z"/>
                <w:rFonts w:cstheme="minorHAnsi"/>
                <w:sz w:val="18"/>
                <w:szCs w:val="18"/>
              </w:rPr>
            </w:pPr>
            <w:del w:id="914" w:author="Smith, Alexis@Energy" w:date="2019-01-10T13:11:00Z">
              <w:r w:rsidRPr="00675839" w:rsidDel="003D613A">
                <w:rPr>
                  <w:rFonts w:cstheme="minorHAnsi"/>
                  <w:sz w:val="18"/>
                  <w:szCs w:val="18"/>
                </w:rPr>
                <w:delText>15</w:delText>
              </w:r>
            </w:del>
          </w:p>
        </w:tc>
        <w:tc>
          <w:tcPr>
            <w:tcW w:w="1260" w:type="dxa"/>
            <w:shd w:val="clear" w:color="auto" w:fill="auto"/>
            <w:noWrap/>
            <w:hideMark/>
          </w:tcPr>
          <w:p w14:paraId="7F40D990" w14:textId="6B2DEAA5" w:rsidR="00C048CC" w:rsidRPr="00675839" w:rsidDel="003D613A" w:rsidRDefault="00C048CC" w:rsidP="00C048CC">
            <w:pPr>
              <w:spacing w:after="0" w:line="240" w:lineRule="auto"/>
              <w:jc w:val="center"/>
              <w:rPr>
                <w:del w:id="915" w:author="Smith, Alexis@Energy" w:date="2019-01-10T13:11:00Z"/>
                <w:rFonts w:cstheme="minorHAnsi"/>
                <w:sz w:val="18"/>
                <w:szCs w:val="18"/>
              </w:rPr>
            </w:pPr>
            <w:del w:id="916" w:author="Smith, Alexis@Energy" w:date="2019-01-10T13:11:00Z">
              <w:r w:rsidRPr="00675839" w:rsidDel="003D613A">
                <w:rPr>
                  <w:rFonts w:cstheme="minorHAnsi"/>
                  <w:sz w:val="18"/>
                  <w:szCs w:val="18"/>
                </w:rPr>
                <w:delText>11.5</w:delText>
              </w:r>
            </w:del>
          </w:p>
        </w:tc>
        <w:tc>
          <w:tcPr>
            <w:tcW w:w="1260" w:type="dxa"/>
            <w:shd w:val="clear" w:color="auto" w:fill="auto"/>
            <w:noWrap/>
            <w:hideMark/>
          </w:tcPr>
          <w:p w14:paraId="75E77533" w14:textId="5B8FA883" w:rsidR="00C048CC" w:rsidRPr="00675839" w:rsidDel="003D613A" w:rsidRDefault="00C048CC" w:rsidP="00C048CC">
            <w:pPr>
              <w:spacing w:after="0" w:line="240" w:lineRule="auto"/>
              <w:jc w:val="center"/>
              <w:rPr>
                <w:del w:id="917" w:author="Smith, Alexis@Energy" w:date="2019-01-10T13:11:00Z"/>
                <w:rFonts w:cstheme="minorHAnsi"/>
                <w:sz w:val="18"/>
                <w:szCs w:val="18"/>
              </w:rPr>
            </w:pPr>
            <w:del w:id="918" w:author="Smith, Alexis@Energy" w:date="2019-01-10T13:11:00Z">
              <w:r w:rsidRPr="00675839" w:rsidDel="003D613A">
                <w:rPr>
                  <w:rFonts w:cstheme="minorHAnsi"/>
                  <w:sz w:val="18"/>
                  <w:szCs w:val="18"/>
                </w:rPr>
                <w:delText>0.0045</w:delText>
              </w:r>
            </w:del>
          </w:p>
        </w:tc>
        <w:tc>
          <w:tcPr>
            <w:tcW w:w="1350" w:type="dxa"/>
            <w:shd w:val="clear" w:color="auto" w:fill="auto"/>
            <w:noWrap/>
            <w:hideMark/>
          </w:tcPr>
          <w:p w14:paraId="4B882A86" w14:textId="31408B13" w:rsidR="00C048CC" w:rsidRPr="00675839" w:rsidDel="003D613A" w:rsidRDefault="00C048CC" w:rsidP="00C048CC">
            <w:pPr>
              <w:spacing w:after="0" w:line="240" w:lineRule="auto"/>
              <w:jc w:val="center"/>
              <w:rPr>
                <w:del w:id="919" w:author="Smith, Alexis@Energy" w:date="2019-01-10T13:11:00Z"/>
                <w:rFonts w:cstheme="minorHAnsi"/>
                <w:sz w:val="18"/>
                <w:szCs w:val="18"/>
              </w:rPr>
            </w:pPr>
            <w:del w:id="920" w:author="Smith, Alexis@Energy" w:date="2019-01-10T13:11:00Z">
              <w:r w:rsidRPr="00675839" w:rsidDel="003D613A">
                <w:rPr>
                  <w:rFonts w:cstheme="minorHAnsi"/>
                  <w:sz w:val="18"/>
                  <w:szCs w:val="18"/>
                </w:rPr>
                <w:delText>0.0095</w:delText>
              </w:r>
            </w:del>
          </w:p>
        </w:tc>
      </w:tr>
      <w:tr w:rsidR="00C048CC" w:rsidRPr="00984666" w:rsidDel="003D613A" w14:paraId="1F3FF5FB" w14:textId="784F3779" w:rsidTr="000A706C">
        <w:trPr>
          <w:cantSplit/>
          <w:trHeight w:val="300"/>
          <w:jc w:val="center"/>
          <w:del w:id="921" w:author="Smith, Alexis@Energy" w:date="2019-01-10T13:11:00Z"/>
        </w:trPr>
        <w:tc>
          <w:tcPr>
            <w:tcW w:w="1298" w:type="dxa"/>
            <w:shd w:val="clear" w:color="auto" w:fill="auto"/>
            <w:noWrap/>
            <w:hideMark/>
          </w:tcPr>
          <w:p w14:paraId="06B79493" w14:textId="47A42517" w:rsidR="00C048CC" w:rsidRPr="00675839" w:rsidDel="003D613A" w:rsidRDefault="00C048CC" w:rsidP="00C048CC">
            <w:pPr>
              <w:spacing w:after="0" w:line="240" w:lineRule="auto"/>
              <w:jc w:val="center"/>
              <w:rPr>
                <w:del w:id="922" w:author="Smith, Alexis@Energy" w:date="2019-01-10T13:11:00Z"/>
                <w:rFonts w:cstheme="minorHAnsi"/>
                <w:sz w:val="18"/>
                <w:szCs w:val="18"/>
              </w:rPr>
            </w:pPr>
            <w:del w:id="923" w:author="Smith, Alexis@Energy" w:date="2019-01-10T13:11:00Z">
              <w:r w:rsidRPr="00675839" w:rsidDel="003D613A">
                <w:rPr>
                  <w:rFonts w:cstheme="minorHAnsi"/>
                  <w:sz w:val="18"/>
                  <w:szCs w:val="18"/>
                </w:rPr>
                <w:delText>Three story</w:delText>
              </w:r>
            </w:del>
          </w:p>
        </w:tc>
        <w:tc>
          <w:tcPr>
            <w:tcW w:w="1247" w:type="dxa"/>
            <w:shd w:val="clear" w:color="auto" w:fill="auto"/>
            <w:noWrap/>
            <w:hideMark/>
          </w:tcPr>
          <w:p w14:paraId="4BCB871F" w14:textId="7F2FB16D" w:rsidR="00C048CC" w:rsidRPr="00675839" w:rsidDel="003D613A" w:rsidRDefault="00C048CC" w:rsidP="00C048CC">
            <w:pPr>
              <w:spacing w:after="0" w:line="240" w:lineRule="auto"/>
              <w:jc w:val="center"/>
              <w:rPr>
                <w:del w:id="924" w:author="Smith, Alexis@Energy" w:date="2019-01-10T13:11:00Z"/>
                <w:rFonts w:cstheme="minorHAnsi"/>
                <w:sz w:val="18"/>
                <w:szCs w:val="18"/>
              </w:rPr>
            </w:pPr>
            <w:del w:id="925" w:author="Smith, Alexis@Energy" w:date="2019-01-10T13:11:00Z">
              <w:r w:rsidRPr="00675839" w:rsidDel="003D613A">
                <w:rPr>
                  <w:rFonts w:cstheme="minorHAnsi"/>
                  <w:sz w:val="18"/>
                  <w:szCs w:val="18"/>
                </w:rPr>
                <w:delText>10</w:delText>
              </w:r>
            </w:del>
          </w:p>
        </w:tc>
        <w:tc>
          <w:tcPr>
            <w:tcW w:w="1260" w:type="dxa"/>
            <w:shd w:val="clear" w:color="auto" w:fill="auto"/>
            <w:noWrap/>
            <w:hideMark/>
          </w:tcPr>
          <w:p w14:paraId="5A0B812F" w14:textId="63B6AD23" w:rsidR="00C048CC" w:rsidRPr="00675839" w:rsidDel="003D613A" w:rsidRDefault="00C048CC" w:rsidP="00C048CC">
            <w:pPr>
              <w:spacing w:after="0" w:line="240" w:lineRule="auto"/>
              <w:jc w:val="center"/>
              <w:rPr>
                <w:del w:id="926" w:author="Smith, Alexis@Energy" w:date="2019-01-10T13:11:00Z"/>
                <w:rFonts w:cstheme="minorHAnsi"/>
                <w:sz w:val="18"/>
                <w:szCs w:val="18"/>
              </w:rPr>
            </w:pPr>
            <w:del w:id="927" w:author="Smith, Alexis@Energy" w:date="2019-01-10T13:11:00Z">
              <w:r w:rsidRPr="00675839" w:rsidDel="003D613A">
                <w:rPr>
                  <w:rFonts w:cstheme="minorHAnsi"/>
                  <w:sz w:val="18"/>
                  <w:szCs w:val="18"/>
                </w:rPr>
                <w:delText>0.5</w:delText>
              </w:r>
            </w:del>
          </w:p>
        </w:tc>
        <w:tc>
          <w:tcPr>
            <w:tcW w:w="1260" w:type="dxa"/>
            <w:shd w:val="clear" w:color="auto" w:fill="auto"/>
            <w:noWrap/>
            <w:hideMark/>
          </w:tcPr>
          <w:p w14:paraId="0667C883" w14:textId="721D125F" w:rsidR="00C048CC" w:rsidRPr="00675839" w:rsidDel="003D613A" w:rsidRDefault="00C048CC" w:rsidP="00C048CC">
            <w:pPr>
              <w:spacing w:after="0" w:line="240" w:lineRule="auto"/>
              <w:jc w:val="center"/>
              <w:rPr>
                <w:del w:id="928" w:author="Smith, Alexis@Energy" w:date="2019-01-10T13:11:00Z"/>
                <w:rFonts w:cstheme="minorHAnsi"/>
                <w:sz w:val="18"/>
                <w:szCs w:val="18"/>
              </w:rPr>
            </w:pPr>
            <w:del w:id="929" w:author="Smith, Alexis@Energy" w:date="2019-01-10T13:11:00Z">
              <w:r w:rsidRPr="00675839" w:rsidDel="003D613A">
                <w:rPr>
                  <w:rFonts w:cstheme="minorHAnsi"/>
                  <w:sz w:val="18"/>
                  <w:szCs w:val="18"/>
                </w:rPr>
                <w:delText>0.0030</w:delText>
              </w:r>
            </w:del>
          </w:p>
        </w:tc>
        <w:tc>
          <w:tcPr>
            <w:tcW w:w="1350" w:type="dxa"/>
            <w:shd w:val="clear" w:color="auto" w:fill="auto"/>
            <w:noWrap/>
            <w:hideMark/>
          </w:tcPr>
          <w:p w14:paraId="5683F44C" w14:textId="6056AD9D" w:rsidR="00C048CC" w:rsidRPr="00675839" w:rsidDel="003D613A" w:rsidRDefault="00C048CC" w:rsidP="00C048CC">
            <w:pPr>
              <w:spacing w:after="0" w:line="240" w:lineRule="auto"/>
              <w:jc w:val="center"/>
              <w:rPr>
                <w:del w:id="930" w:author="Smith, Alexis@Energy" w:date="2019-01-10T13:11:00Z"/>
                <w:rFonts w:cstheme="minorHAnsi"/>
                <w:sz w:val="18"/>
                <w:szCs w:val="18"/>
              </w:rPr>
            </w:pPr>
            <w:del w:id="931" w:author="Smith, Alexis@Energy" w:date="2019-01-10T13:11:00Z">
              <w:r w:rsidRPr="00675839" w:rsidDel="003D613A">
                <w:rPr>
                  <w:rFonts w:cstheme="minorHAnsi"/>
                  <w:sz w:val="18"/>
                  <w:szCs w:val="18"/>
                </w:rPr>
                <w:delText>0.014</w:delText>
              </w:r>
            </w:del>
          </w:p>
        </w:tc>
      </w:tr>
    </w:tbl>
    <w:p w14:paraId="73CC6703" w14:textId="3C55B3E3" w:rsidR="00C048CC" w:rsidRPr="00675839" w:rsidDel="003D613A"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932" w:author="Smith, Alexis@Energy" w:date="2019-01-10T13:11:00Z"/>
          <w:rFonts w:eastAsia="Calibri" w:cstheme="minorHAnsi"/>
          <w:sz w:val="18"/>
          <w:szCs w:val="18"/>
        </w:rPr>
      </w:pPr>
    </w:p>
    <w:p w14:paraId="0398CD36" w14:textId="6BDFFFBC" w:rsidR="00C048CC" w:rsidRPr="00984666" w:rsidRDefault="00C048CC" w:rsidP="00C048CC">
      <w:pPr>
        <w:spacing w:after="0" w:line="240" w:lineRule="auto"/>
        <w:rPr>
          <w:rFonts w:cstheme="minorHAnsi"/>
          <w:b/>
          <w:sz w:val="18"/>
          <w:szCs w:val="18"/>
        </w:rPr>
      </w:pPr>
      <w:del w:id="933" w:author="Tam, Danny@Energy" w:date="2018-11-29T15:28:00Z">
        <w:r w:rsidRPr="00675839" w:rsidDel="004B7504">
          <w:rPr>
            <w:rFonts w:eastAsia="Calibri" w:cs="Arial"/>
            <w:b/>
            <w:sz w:val="18"/>
            <w:szCs w:val="18"/>
          </w:rPr>
          <w:delText>E</w:delText>
        </w:r>
      </w:del>
      <w:ins w:id="934" w:author="Tam, Danny@Energy" w:date="2018-11-29T15:41:00Z">
        <w:r w:rsidR="0032746E" w:rsidRPr="00675839">
          <w:rPr>
            <w:rFonts w:eastAsia="Calibri" w:cs="Arial"/>
            <w:b/>
            <w:sz w:val="18"/>
            <w:szCs w:val="18"/>
          </w:rPr>
          <w:t>F</w:t>
        </w:r>
      </w:ins>
      <w:r w:rsidRPr="00675839">
        <w:rPr>
          <w:rFonts w:eastAsia="Calibri" w:cs="Arial"/>
          <w:b/>
          <w:sz w:val="18"/>
          <w:szCs w:val="18"/>
        </w:rPr>
        <w:t xml:space="preserve">.  </w:t>
      </w:r>
      <w:r w:rsidRPr="00984666">
        <w:rPr>
          <w:rFonts w:cstheme="minorHAnsi"/>
          <w:b/>
          <w:sz w:val="18"/>
          <w:szCs w:val="18"/>
        </w:rPr>
        <w:t xml:space="preserve">HERS-Verified Drain Water Heat Recovery System  </w:t>
      </w:r>
    </w:p>
    <w:p w14:paraId="1805527B"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 xml:space="preserve">This table lists the requirements for all central recirculation systems. HERS rater must ensure all the requirements in this table are met. </w:t>
      </w:r>
    </w:p>
    <w:p w14:paraId="1F3A0590" w14:textId="77777777" w:rsidR="00C048CC" w:rsidRPr="00984666" w:rsidRDefault="00C048CC" w:rsidP="00C048CC">
      <w:pPr>
        <w:spacing w:after="0" w:line="240" w:lineRule="auto"/>
        <w:rPr>
          <w:rFonts w:cstheme="minorHAnsi"/>
          <w:b/>
          <w:sz w:val="18"/>
          <w:szCs w:val="18"/>
        </w:rPr>
      </w:pPr>
    </w:p>
    <w:p w14:paraId="0FF426BA" w14:textId="77777777" w:rsidR="00C048CC" w:rsidRPr="00675839" w:rsidRDefault="00C048CC" w:rsidP="00C048CC">
      <w:pPr>
        <w:spacing w:after="0" w:line="240" w:lineRule="auto"/>
        <w:ind w:firstLine="180"/>
        <w:rPr>
          <w:rFonts w:cstheme="minorHAnsi"/>
          <w:sz w:val="18"/>
          <w:szCs w:val="18"/>
        </w:rPr>
      </w:pPr>
      <w:r w:rsidRPr="00675839">
        <w:rPr>
          <w:rFonts w:cstheme="minorHAnsi"/>
          <w:sz w:val="18"/>
          <w:szCs w:val="18"/>
        </w:rPr>
        <w:t>01 Drain Water Heat Recovery Manufacturer’s name- Enter the name of the Manufacturer.</w:t>
      </w:r>
    </w:p>
    <w:p w14:paraId="247E7701" w14:textId="77777777" w:rsidR="00C048CC" w:rsidRPr="00675839" w:rsidRDefault="00C048CC" w:rsidP="00C048CC">
      <w:pPr>
        <w:spacing w:after="0" w:line="240" w:lineRule="auto"/>
        <w:ind w:firstLine="180"/>
        <w:rPr>
          <w:rFonts w:cstheme="minorHAnsi"/>
          <w:sz w:val="18"/>
          <w:szCs w:val="18"/>
        </w:rPr>
      </w:pPr>
      <w:r w:rsidRPr="00675839">
        <w:rPr>
          <w:rFonts w:cstheme="minorHAnsi"/>
          <w:sz w:val="18"/>
          <w:szCs w:val="18"/>
        </w:rPr>
        <w:t>02 Drain Water Heat Recovery Manufacturer’s model number – Enter the Model number.</w:t>
      </w:r>
    </w:p>
    <w:p w14:paraId="22A81524" w14:textId="77777777" w:rsidR="00C048CC" w:rsidRPr="00675839" w:rsidRDefault="00C048CC" w:rsidP="00C048CC">
      <w:pPr>
        <w:spacing w:after="0" w:line="240" w:lineRule="auto"/>
        <w:ind w:firstLine="180"/>
        <w:rPr>
          <w:rFonts w:cstheme="minorHAnsi"/>
          <w:sz w:val="18"/>
          <w:szCs w:val="18"/>
        </w:rPr>
      </w:pPr>
      <w:r w:rsidRPr="00675839">
        <w:rPr>
          <w:rFonts w:cstheme="minorHAnsi"/>
          <w:sz w:val="18"/>
          <w:szCs w:val="18"/>
        </w:rPr>
        <w:t>03 Rated Effectiveness’ – Enter the rated effectiveness of the DWHR device</w:t>
      </w:r>
      <w:del w:id="935" w:author="Tam, Danny@Energy" w:date="2018-11-29T15:28:00Z">
        <w:r w:rsidRPr="00675839" w:rsidDel="004B7504">
          <w:rPr>
            <w:rFonts w:cstheme="minorHAnsi"/>
            <w:sz w:val="18"/>
            <w:szCs w:val="18"/>
          </w:rPr>
          <w:delText>.</w:delText>
        </w:r>
      </w:del>
      <w:r w:rsidRPr="00675839">
        <w:rPr>
          <w:rFonts w:cstheme="minorHAnsi"/>
          <w:sz w:val="18"/>
          <w:szCs w:val="18"/>
        </w:rPr>
        <w:t>.</w:t>
      </w:r>
    </w:p>
    <w:p w14:paraId="253FCD43" w14:textId="77777777" w:rsidR="00C048CC" w:rsidRPr="00675839" w:rsidRDefault="00C048CC" w:rsidP="00C048CC">
      <w:pPr>
        <w:spacing w:after="0" w:line="240" w:lineRule="auto"/>
        <w:ind w:firstLine="180"/>
        <w:rPr>
          <w:rFonts w:cstheme="minorHAnsi"/>
          <w:sz w:val="18"/>
          <w:szCs w:val="18"/>
        </w:rPr>
      </w:pPr>
      <w:r w:rsidRPr="00675839">
        <w:rPr>
          <w:rFonts w:cstheme="minorHAnsi"/>
          <w:sz w:val="18"/>
          <w:szCs w:val="18"/>
        </w:rPr>
        <w:t>04 Installation Angle – Enter the angle of installation.</w:t>
      </w:r>
    </w:p>
    <w:p w14:paraId="1BB24C3F" w14:textId="77777777" w:rsidR="00C048CC" w:rsidRPr="00675839" w:rsidRDefault="00C048CC" w:rsidP="00C048CC">
      <w:pPr>
        <w:spacing w:after="0" w:line="240" w:lineRule="auto"/>
        <w:ind w:left="450" w:hanging="270"/>
        <w:rPr>
          <w:rFonts w:eastAsia="Calibri" w:cstheme="minorHAnsi"/>
          <w:sz w:val="18"/>
          <w:szCs w:val="18"/>
        </w:rPr>
      </w:pPr>
      <w:r w:rsidRPr="00675839">
        <w:rPr>
          <w:rFonts w:cstheme="minorHAnsi"/>
          <w:sz w:val="18"/>
          <w:szCs w:val="18"/>
        </w:rPr>
        <w:t>05</w:t>
      </w:r>
      <w:r w:rsidRPr="00675839">
        <w:rPr>
          <w:rFonts w:cstheme="minorHAnsi"/>
          <w:b/>
          <w:sz w:val="18"/>
          <w:szCs w:val="18"/>
        </w:rPr>
        <w:t xml:space="preserve"> </w:t>
      </w:r>
      <w:r w:rsidRPr="00675839">
        <w:rPr>
          <w:rFonts w:eastAsia="Calibri" w:cstheme="minorHAnsi"/>
          <w:sz w:val="18"/>
          <w:szCs w:val="18"/>
        </w:rPr>
        <w:t>Installation Configuration – Enter type of configuration.  Available options are Equal flow, unequal to shower, and unequal to water heater</w:t>
      </w:r>
    </w:p>
    <w:p w14:paraId="2223DC9D" w14:textId="77777777" w:rsidR="00C048CC" w:rsidRPr="00675839" w:rsidRDefault="00C048CC" w:rsidP="00C048CC">
      <w:pPr>
        <w:spacing w:after="0" w:line="240" w:lineRule="auto"/>
        <w:ind w:firstLine="180"/>
        <w:rPr>
          <w:rFonts w:eastAsia="Calibri" w:cstheme="minorHAnsi"/>
          <w:sz w:val="18"/>
          <w:szCs w:val="18"/>
        </w:rPr>
      </w:pPr>
      <w:r w:rsidRPr="00675839">
        <w:rPr>
          <w:rFonts w:eastAsia="Calibri" w:cstheme="minorHAnsi"/>
          <w:sz w:val="18"/>
          <w:szCs w:val="18"/>
        </w:rPr>
        <w:t>06 Percent of shower served by the DWHR device – Enter the percent of showers served by this DWHR device.</w:t>
      </w:r>
    </w:p>
    <w:p w14:paraId="54D330B3" w14:textId="77777777" w:rsidR="00C048CC" w:rsidRPr="00675839" w:rsidRDefault="00C048CC" w:rsidP="00C048CC">
      <w:pPr>
        <w:spacing w:after="0" w:line="240" w:lineRule="auto"/>
        <w:ind w:firstLine="180"/>
        <w:rPr>
          <w:rFonts w:cstheme="minorHAnsi"/>
          <w:b/>
          <w:sz w:val="18"/>
          <w:szCs w:val="18"/>
        </w:rPr>
      </w:pPr>
      <w:r w:rsidRPr="00675839">
        <w:rPr>
          <w:rFonts w:eastAsia="Calibri" w:cstheme="minorHAnsi"/>
          <w:sz w:val="18"/>
          <w:szCs w:val="18"/>
        </w:rPr>
        <w:t>07 DWHR System Certified by CEC – Enter “Yes” if certified or else enter “No”.</w:t>
      </w:r>
    </w:p>
    <w:p w14:paraId="1CD5168E" w14:textId="77777777" w:rsidR="00C048CC" w:rsidRPr="00675839" w:rsidRDefault="00C048CC" w:rsidP="006A7B42">
      <w:pPr>
        <w:spacing w:after="0" w:line="240" w:lineRule="auto"/>
        <w:rPr>
          <w:rFonts w:eastAsia="Calibri" w:cs="Arial"/>
          <w:b/>
          <w:sz w:val="18"/>
          <w:szCs w:val="18"/>
        </w:rPr>
      </w:pPr>
    </w:p>
    <w:p w14:paraId="02234193" w14:textId="6BC1090F" w:rsidR="006A7B42" w:rsidRPr="00675839" w:rsidDel="004B7504" w:rsidRDefault="001624A0" w:rsidP="006A7B42">
      <w:pPr>
        <w:spacing w:after="0" w:line="240" w:lineRule="auto"/>
        <w:rPr>
          <w:del w:id="936" w:author="Tam, Danny@Energy" w:date="2018-11-29T15:28:00Z"/>
          <w:rFonts w:eastAsia="Calibri" w:cs="Arial"/>
          <w:b/>
          <w:sz w:val="18"/>
          <w:szCs w:val="18"/>
        </w:rPr>
      </w:pPr>
      <w:del w:id="937" w:author="Tam, Danny@Energy" w:date="2018-11-29T15:28:00Z">
        <w:r w:rsidRPr="00675839" w:rsidDel="004B7504">
          <w:rPr>
            <w:rFonts w:eastAsia="Calibri" w:cs="Arial"/>
            <w:b/>
            <w:sz w:val="18"/>
            <w:szCs w:val="18"/>
          </w:rPr>
          <w:delText>F</w:delText>
        </w:r>
        <w:r w:rsidR="006A7B42" w:rsidRPr="00675839" w:rsidDel="004B7504">
          <w:rPr>
            <w:rFonts w:eastAsia="Calibri" w:cs="Arial"/>
            <w:b/>
            <w:sz w:val="18"/>
            <w:szCs w:val="18"/>
          </w:rPr>
          <w:delText>. Mandatory Measures for All Domestic Hot Water Distribution Systems</w:delText>
        </w:r>
      </w:del>
    </w:p>
    <w:p w14:paraId="1D9750B0" w14:textId="6785681A" w:rsidR="006A7B42" w:rsidRPr="00675839"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8" w:author="Tam, Danny@Energy" w:date="2018-11-29T15:28:00Z"/>
          <w:rFonts w:eastAsia="Calibri" w:cs="Arial"/>
          <w:sz w:val="18"/>
          <w:szCs w:val="18"/>
        </w:rPr>
      </w:pPr>
      <w:del w:id="939" w:author="Tam, Danny@Energy" w:date="2018-11-29T15:28:00Z">
        <w:r w:rsidRPr="00675839" w:rsidDel="004B7504">
          <w:rPr>
            <w:rFonts w:eastAsia="Calibri" w:cs="Arial"/>
            <w:sz w:val="18"/>
            <w:szCs w:val="18"/>
          </w:rPr>
          <w:delText xml:space="preserve">This table lists the requirements for all central recirculation systems. HERS rater must ensure all the requirements in this table are met. </w:delText>
        </w:r>
      </w:del>
    </w:p>
    <w:p w14:paraId="50FF30D4" w14:textId="1AFC6121" w:rsidR="006A7B42" w:rsidRPr="00675839" w:rsidDel="004B7504"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940" w:author="Tam, Danny@Energy" w:date="2018-11-29T15:28:00Z"/>
          <w:rFonts w:eastAsia="Calibri" w:cs="Arial"/>
          <w:sz w:val="18"/>
          <w:szCs w:val="18"/>
        </w:rPr>
      </w:pPr>
    </w:p>
    <w:p w14:paraId="68111FD3" w14:textId="44314203" w:rsidR="006A7B42" w:rsidRPr="00675839" w:rsidRDefault="001624A0"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del w:id="941" w:author="Tam, Danny@Energy" w:date="2018-11-29T15:28:00Z">
        <w:r w:rsidRPr="00675839" w:rsidDel="004B7504">
          <w:rPr>
            <w:rFonts w:eastAsia="Calibri" w:cs="Arial"/>
            <w:b/>
            <w:sz w:val="18"/>
            <w:szCs w:val="18"/>
          </w:rPr>
          <w:delText>G</w:delText>
        </w:r>
      </w:del>
      <w:ins w:id="942" w:author="Tam, Danny@Energy" w:date="2018-11-29T15:41:00Z">
        <w:r w:rsidR="0032746E" w:rsidRPr="00675839">
          <w:rPr>
            <w:rFonts w:eastAsia="Calibri" w:cs="Arial"/>
            <w:b/>
            <w:sz w:val="18"/>
            <w:szCs w:val="18"/>
          </w:rPr>
          <w:t>G</w:t>
        </w:r>
      </w:ins>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Pipe Insulation Credit </w:t>
      </w:r>
      <w:r w:rsidR="006A7B42" w:rsidRPr="00675839">
        <w:rPr>
          <w:rFonts w:eastAsia="Calibri" w:cs="Arial"/>
          <w:b/>
          <w:sz w:val="18"/>
          <w:szCs w:val="18"/>
        </w:rPr>
        <w:t>Requirements</w:t>
      </w:r>
    </w:p>
    <w:p w14:paraId="7F759612" w14:textId="05F639A9"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43" w:author="Tam, Danny@Energy" w:date="2018-11-29T15:29:00Z"/>
          <w:rFonts w:cs="Arial"/>
          <w:sz w:val="18"/>
          <w:szCs w:val="18"/>
        </w:rPr>
      </w:pPr>
      <w:ins w:id="944" w:author="Tam, Danny@Energy" w:date="2018-11-29T15:29:00Z">
        <w:r w:rsidRPr="00675839">
          <w:rPr>
            <w:rFonts w:cs="Arial"/>
            <w:sz w:val="18"/>
            <w:szCs w:val="18"/>
          </w:rPr>
          <w:t xml:space="preserve">This table only applies to systems indicated as </w:t>
        </w:r>
        <w:r w:rsidRPr="00675839">
          <w:rPr>
            <w:b/>
            <w:sz w:val="18"/>
            <w:szCs w:val="18"/>
          </w:rPr>
          <w:t>HERS-Verified Pipe Insulation Credit</w:t>
        </w:r>
        <w:r w:rsidRPr="00675839">
          <w:rPr>
            <w:rFonts w:cs="Arial"/>
            <w:b/>
            <w:sz w:val="18"/>
            <w:szCs w:val="18"/>
          </w:rPr>
          <w:t xml:space="preserve">. </w:t>
        </w:r>
        <w:r w:rsidRPr="00675839">
          <w:rPr>
            <w:rFonts w:cs="Arial"/>
            <w:sz w:val="18"/>
            <w:szCs w:val="18"/>
          </w:rPr>
          <w:t xml:space="preserve">In addition to the mandatory requirements in Table D, the </w:t>
        </w:r>
      </w:ins>
      <w:ins w:id="945" w:author="Tam, Danny@Energy" w:date="2018-11-30T09:48:00Z">
        <w:r w:rsidR="00027890" w:rsidRPr="00984666">
          <w:rPr>
            <w:rFonts w:cstheme="minorHAnsi"/>
            <w:sz w:val="18"/>
            <w:szCs w:val="18"/>
          </w:rPr>
          <w:t>HERS rater</w:t>
        </w:r>
      </w:ins>
      <w:ins w:id="946" w:author="Tam, Danny@Energy" w:date="2018-11-29T15:29:00Z">
        <w:r w:rsidRPr="00675839" w:rsidDel="006E4B25">
          <w:rPr>
            <w:rFonts w:cs="Arial"/>
            <w:sz w:val="18"/>
            <w:szCs w:val="18"/>
          </w:rPr>
          <w:t xml:space="preserve"> </w:t>
        </w:r>
        <w:r w:rsidRPr="00675839">
          <w:rPr>
            <w:rFonts w:cs="Arial"/>
            <w:sz w:val="18"/>
            <w:szCs w:val="18"/>
          </w:rPr>
          <w:t xml:space="preserve">must ensure the requirements in this table are met.  </w:t>
        </w:r>
      </w:ins>
    </w:p>
    <w:p w14:paraId="73FECD65" w14:textId="551E1E19" w:rsidR="006A7B42" w:rsidRPr="00675839"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47" w:author="Tam, Danny@Energy" w:date="2018-11-29T15:29:00Z"/>
          <w:rFonts w:eastAsia="Calibri" w:cs="Arial"/>
          <w:sz w:val="18"/>
          <w:szCs w:val="18"/>
        </w:rPr>
      </w:pPr>
      <w:del w:id="948" w:author="Tam, Danny@Energy" w:date="2018-11-29T15:29:00Z">
        <w:r w:rsidRPr="00675839" w:rsidDel="004B7504">
          <w:rPr>
            <w:rFonts w:eastAsia="Calibri" w:cs="Arial"/>
            <w:sz w:val="18"/>
            <w:szCs w:val="18"/>
          </w:rPr>
          <w:delText xml:space="preserve">This table only applies to systems indicated in B14 and C14 as </w:delText>
        </w:r>
        <w:r w:rsidRPr="00675839" w:rsidDel="004B7504">
          <w:rPr>
            <w:rFonts w:eastAsia="Calibri" w:cs="Times New Roman"/>
            <w:b/>
            <w:sz w:val="18"/>
            <w:szCs w:val="18"/>
          </w:rPr>
          <w:delText>HERS-Verified Pipe Insulation Credit</w:delText>
        </w:r>
        <w:r w:rsidRPr="00675839" w:rsidDel="004B7504">
          <w:rPr>
            <w:rFonts w:eastAsia="Calibri" w:cs="Arial"/>
            <w:b/>
            <w:sz w:val="18"/>
            <w:szCs w:val="18"/>
          </w:rPr>
          <w:delText xml:space="preserve">. </w:delText>
        </w:r>
        <w:r w:rsidRPr="00675839" w:rsidDel="004B7504">
          <w:rPr>
            <w:rFonts w:eastAsia="Calibri" w:cs="Arial"/>
            <w:sz w:val="18"/>
            <w:szCs w:val="18"/>
          </w:rPr>
          <w:delText xml:space="preserve">In addition to the mandatory requirements in Table E, the HERS rater must ensure the requirements in this table are met.  </w:delText>
        </w:r>
      </w:del>
    </w:p>
    <w:p w14:paraId="111AA38A"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p>
    <w:p w14:paraId="4600A4BF" w14:textId="7B70EC10" w:rsidR="006A7B42" w:rsidRPr="00675839" w:rsidRDefault="001624A0"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del w:id="949" w:author="Tam, Danny@Energy" w:date="2018-11-29T15:29:00Z">
        <w:r w:rsidRPr="00675839" w:rsidDel="004B7504">
          <w:rPr>
            <w:rFonts w:eastAsia="Calibri" w:cs="Arial"/>
            <w:b/>
            <w:sz w:val="18"/>
            <w:szCs w:val="18"/>
          </w:rPr>
          <w:delText>H</w:delText>
        </w:r>
      </w:del>
      <w:ins w:id="950" w:author="Tam, Danny@Energy" w:date="2018-11-29T15:41:00Z">
        <w:r w:rsidR="0032746E" w:rsidRPr="00675839">
          <w:rPr>
            <w:rFonts w:eastAsia="Calibri" w:cs="Arial"/>
            <w:b/>
            <w:sz w:val="18"/>
            <w:szCs w:val="18"/>
          </w:rPr>
          <w:t>H</w:t>
        </w:r>
      </w:ins>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Parallel Piping </w:t>
      </w:r>
      <w:r w:rsidR="006A7B42" w:rsidRPr="00675839">
        <w:rPr>
          <w:rFonts w:eastAsia="Calibri" w:cs="Arial"/>
          <w:b/>
          <w:sz w:val="18"/>
          <w:szCs w:val="18"/>
        </w:rPr>
        <w:t>Requirements</w:t>
      </w:r>
    </w:p>
    <w:p w14:paraId="21BD1565" w14:textId="5263FBEE" w:rsidR="006A7B42" w:rsidRPr="00675839"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This table only applies to systems indicated</w:t>
      </w:r>
      <w:ins w:id="951" w:author="Tam, Danny@Energy" w:date="2018-11-29T15:30:00Z">
        <w:r w:rsidR="004B7504" w:rsidRPr="00675839">
          <w:rPr>
            <w:rFonts w:eastAsia="Calibri" w:cs="Arial"/>
            <w:sz w:val="18"/>
            <w:szCs w:val="18"/>
          </w:rPr>
          <w:t xml:space="preserve"> </w:t>
        </w:r>
      </w:ins>
      <w:del w:id="952" w:author="Tam, Danny@Energy" w:date="2018-11-29T15:30:00Z">
        <w:r w:rsidRPr="00675839" w:rsidDel="004B7504">
          <w:rPr>
            <w:rFonts w:eastAsia="Calibri" w:cs="Arial"/>
            <w:sz w:val="18"/>
            <w:szCs w:val="18"/>
          </w:rPr>
          <w:delText xml:space="preserve"> i</w:delText>
        </w:r>
      </w:del>
      <w:del w:id="953" w:author="Tam, Danny@Energy" w:date="2018-11-29T15:29:00Z">
        <w:r w:rsidRPr="00675839" w:rsidDel="004B7504">
          <w:rPr>
            <w:rFonts w:eastAsia="Calibri" w:cs="Arial"/>
            <w:sz w:val="18"/>
            <w:szCs w:val="18"/>
          </w:rPr>
          <w:delText xml:space="preserve">n B14 and C14 </w:delText>
        </w:r>
      </w:del>
      <w:r w:rsidRPr="00675839">
        <w:rPr>
          <w:rFonts w:eastAsia="Calibri" w:cs="Arial"/>
          <w:sz w:val="18"/>
          <w:szCs w:val="18"/>
        </w:rPr>
        <w:t xml:space="preserve">as </w:t>
      </w:r>
      <w:r w:rsidRPr="00675839">
        <w:rPr>
          <w:rFonts w:eastAsia="Calibri" w:cs="Times New Roman"/>
          <w:b/>
          <w:sz w:val="18"/>
          <w:szCs w:val="18"/>
        </w:rPr>
        <w:t>HERS-Verified Parallel Piping</w:t>
      </w:r>
      <w:r w:rsidRPr="00675839">
        <w:rPr>
          <w:rFonts w:eastAsia="Calibri" w:cs="Arial"/>
          <w:b/>
          <w:sz w:val="18"/>
          <w:szCs w:val="18"/>
        </w:rPr>
        <w:t>.</w:t>
      </w:r>
      <w:r w:rsidRPr="00675839">
        <w:rPr>
          <w:rFonts w:eastAsia="Calibri" w:cs="Arial"/>
          <w:sz w:val="18"/>
          <w:szCs w:val="18"/>
        </w:rPr>
        <w:t xml:space="preserve"> In addition to the mandatory requirements in Table </w:t>
      </w:r>
      <w:del w:id="954" w:author="Tam, Danny@Energy" w:date="2018-11-29T15:29:00Z">
        <w:r w:rsidRPr="00675839" w:rsidDel="004B7504">
          <w:rPr>
            <w:rFonts w:eastAsia="Calibri" w:cs="Arial"/>
            <w:sz w:val="18"/>
            <w:szCs w:val="18"/>
          </w:rPr>
          <w:delText>E</w:delText>
        </w:r>
      </w:del>
      <w:ins w:id="955" w:author="Tam, Danny@Energy" w:date="2018-11-29T15:29:00Z">
        <w:r w:rsidR="004B7504" w:rsidRPr="00675839">
          <w:rPr>
            <w:rFonts w:eastAsia="Calibri" w:cs="Arial"/>
            <w:sz w:val="18"/>
            <w:szCs w:val="18"/>
          </w:rPr>
          <w:t>D</w:t>
        </w:r>
      </w:ins>
      <w:r w:rsidRPr="00675839">
        <w:rPr>
          <w:rFonts w:eastAsia="Calibri" w:cs="Arial"/>
          <w:sz w:val="18"/>
          <w:szCs w:val="18"/>
        </w:rPr>
        <w:t xml:space="preserve">, the HERS rater must ensure the requirements in this table are met.  </w:t>
      </w:r>
    </w:p>
    <w:p w14:paraId="6DEA8DA5" w14:textId="0FC42371"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956" w:author="Tam, Danny@Energy" w:date="2018-11-29T15:30:00Z"/>
          <w:rFonts w:eastAsia="Calibri" w:cs="Arial"/>
          <w:sz w:val="18"/>
          <w:szCs w:val="18"/>
        </w:rPr>
      </w:pPr>
    </w:p>
    <w:p w14:paraId="227CA96D" w14:textId="6BEFAEFF" w:rsidR="004B7504" w:rsidRPr="00675839"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957" w:author="Tam, Danny@Energy" w:date="2018-11-29T15:30:00Z"/>
          <w:rFonts w:eastAsia="Calibri" w:cs="Arial"/>
          <w:sz w:val="18"/>
          <w:szCs w:val="18"/>
        </w:rPr>
      </w:pPr>
      <w:ins w:id="958" w:author="Tam, Danny@Energy" w:date="2018-11-29T15:41:00Z">
        <w:r w:rsidRPr="00675839">
          <w:rPr>
            <w:rFonts w:eastAsia="Calibri" w:cs="Arial"/>
            <w:b/>
            <w:sz w:val="18"/>
            <w:szCs w:val="18"/>
          </w:rPr>
          <w:t>I</w:t>
        </w:r>
      </w:ins>
      <w:ins w:id="959" w:author="Tam, Danny@Energy" w:date="2018-11-29T15:30:00Z">
        <w:r w:rsidR="004B7504" w:rsidRPr="00675839">
          <w:rPr>
            <w:rFonts w:eastAsia="Calibri" w:cs="Arial"/>
            <w:b/>
            <w:sz w:val="18"/>
            <w:szCs w:val="18"/>
          </w:rPr>
          <w:t xml:space="preserve">. </w:t>
        </w:r>
        <w:r w:rsidR="004B7504" w:rsidRPr="00675839">
          <w:rPr>
            <w:rFonts w:eastAsia="Calibri" w:cs="Times New Roman"/>
            <w:b/>
            <w:sz w:val="18"/>
            <w:szCs w:val="18"/>
          </w:rPr>
          <w:t xml:space="preserve">Parallel Piping </w:t>
        </w:r>
        <w:r w:rsidR="004B7504" w:rsidRPr="00675839">
          <w:rPr>
            <w:rFonts w:eastAsia="Calibri" w:cs="Arial"/>
            <w:b/>
            <w:sz w:val="18"/>
            <w:szCs w:val="18"/>
          </w:rPr>
          <w:t>Requirements</w:t>
        </w:r>
      </w:ins>
    </w:p>
    <w:p w14:paraId="237C89B9"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60" w:author="Tam, Danny@Energy" w:date="2018-11-29T15:30:00Z"/>
          <w:rFonts w:eastAsia="Calibri" w:cs="Arial"/>
          <w:sz w:val="18"/>
          <w:szCs w:val="18"/>
        </w:rPr>
      </w:pPr>
      <w:ins w:id="961" w:author="Tam, Danny@Energy" w:date="2018-11-29T15:30:00Z">
        <w:r w:rsidRPr="00675839">
          <w:rPr>
            <w:rFonts w:eastAsia="Calibri" w:cs="Arial"/>
            <w:sz w:val="18"/>
            <w:szCs w:val="18"/>
          </w:rPr>
          <w:t xml:space="preserve">This table only applies to systems indicated as </w:t>
        </w:r>
        <w:r w:rsidRPr="00675839">
          <w:rPr>
            <w:rFonts w:eastAsia="Calibri" w:cs="Times New Roman"/>
            <w:b/>
            <w:sz w:val="18"/>
            <w:szCs w:val="18"/>
          </w:rPr>
          <w:t>Parallel Piping</w:t>
        </w:r>
        <w:r w:rsidRPr="00675839">
          <w:rPr>
            <w:rFonts w:eastAsia="Calibri" w:cs="Arial"/>
            <w:b/>
            <w:sz w:val="18"/>
            <w:szCs w:val="18"/>
          </w:rPr>
          <w:t>.</w:t>
        </w:r>
        <w:r w:rsidRPr="00675839">
          <w:rPr>
            <w:rFonts w:eastAsia="Calibri" w:cs="Arial"/>
            <w:sz w:val="18"/>
            <w:szCs w:val="18"/>
          </w:rPr>
          <w:t xml:space="preserve"> In addition to the mandatory requirements in Table F, the </w:t>
        </w:r>
        <w:r w:rsidRPr="00984666">
          <w:rPr>
            <w:rFonts w:eastAsia="Calibri" w:cstheme="minorHAnsi"/>
            <w:sz w:val="18"/>
            <w:szCs w:val="18"/>
          </w:rPr>
          <w:t>installer</w:t>
        </w:r>
        <w:r w:rsidRPr="00675839">
          <w:rPr>
            <w:rFonts w:eastAsia="Calibri" w:cs="Arial"/>
            <w:sz w:val="18"/>
            <w:szCs w:val="18"/>
          </w:rPr>
          <w:t xml:space="preserve"> must ensure the requirements in this table are met.  </w:t>
        </w:r>
      </w:ins>
    </w:p>
    <w:p w14:paraId="7BBC50DA" w14:textId="77777777" w:rsidR="004B7504" w:rsidRPr="00675839"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962" w:author="Tam, Danny@Energy" w:date="2018-11-29T15:30:00Z"/>
          <w:rFonts w:eastAsia="Calibri" w:cs="Arial"/>
          <w:sz w:val="18"/>
          <w:szCs w:val="18"/>
        </w:rPr>
      </w:pPr>
    </w:p>
    <w:p w14:paraId="0276A273" w14:textId="2FDD3161" w:rsidR="004B7504" w:rsidRPr="00675839" w:rsidRDefault="0032746E" w:rsidP="004B7504">
      <w:pPr>
        <w:tabs>
          <w:tab w:val="left" w:pos="0"/>
        </w:tabs>
        <w:autoSpaceDE w:val="0"/>
        <w:autoSpaceDN w:val="0"/>
        <w:adjustRightInd w:val="0"/>
        <w:spacing w:after="0" w:line="240" w:lineRule="auto"/>
        <w:ind w:left="180" w:hanging="180"/>
        <w:rPr>
          <w:ins w:id="963" w:author="Tam, Danny@Energy" w:date="2018-11-29T15:30:00Z"/>
          <w:rFonts w:eastAsia="Calibri" w:cs="Arial"/>
          <w:b/>
          <w:sz w:val="18"/>
          <w:szCs w:val="18"/>
        </w:rPr>
      </w:pPr>
      <w:ins w:id="964" w:author="Tam, Danny@Energy" w:date="2018-11-29T15:30:00Z">
        <w:r w:rsidRPr="00675839">
          <w:rPr>
            <w:rFonts w:eastAsia="Calibri" w:cs="Arial"/>
            <w:b/>
            <w:sz w:val="18"/>
            <w:szCs w:val="18"/>
          </w:rPr>
          <w:t>J</w:t>
        </w:r>
        <w:r w:rsidR="004B7504" w:rsidRPr="00675839">
          <w:rPr>
            <w:rFonts w:eastAsia="Calibri" w:cs="Arial"/>
            <w:b/>
            <w:sz w:val="18"/>
            <w:szCs w:val="18"/>
          </w:rPr>
          <w:t xml:space="preserve">. </w:t>
        </w:r>
        <w:r w:rsidR="004B7504" w:rsidRPr="00675839">
          <w:rPr>
            <w:rFonts w:eastAsia="Calibri" w:cs="Times New Roman"/>
            <w:b/>
            <w:sz w:val="18"/>
            <w:szCs w:val="18"/>
          </w:rPr>
          <w:t>Point of Use Requirements</w:t>
        </w:r>
      </w:ins>
    </w:p>
    <w:p w14:paraId="1C42D4F2" w14:textId="77777777" w:rsidR="004B7504" w:rsidRPr="00675839" w:rsidRDefault="004B7504" w:rsidP="004B7504">
      <w:pPr>
        <w:tabs>
          <w:tab w:val="left" w:pos="0"/>
        </w:tabs>
        <w:autoSpaceDE w:val="0"/>
        <w:autoSpaceDN w:val="0"/>
        <w:adjustRightInd w:val="0"/>
        <w:spacing w:after="0" w:line="240" w:lineRule="auto"/>
        <w:rPr>
          <w:ins w:id="965" w:author="Tam, Danny@Energy" w:date="2018-11-29T15:30:00Z"/>
          <w:rFonts w:eastAsia="Calibri" w:cs="Arial"/>
          <w:sz w:val="18"/>
          <w:szCs w:val="18"/>
        </w:rPr>
      </w:pPr>
      <w:ins w:id="966" w:author="Tam, Danny@Energy" w:date="2018-11-29T15:30:00Z">
        <w:r w:rsidRPr="00675839">
          <w:rPr>
            <w:rFonts w:eastAsia="Calibri" w:cs="Arial"/>
            <w:sz w:val="18"/>
            <w:szCs w:val="18"/>
          </w:rPr>
          <w:t xml:space="preserve">This table only applies to systems indicated as </w:t>
        </w:r>
        <w:r w:rsidRPr="00675839">
          <w:rPr>
            <w:rFonts w:eastAsia="Calibri" w:cs="Times New Roman"/>
            <w:b/>
            <w:sz w:val="18"/>
            <w:szCs w:val="18"/>
          </w:rPr>
          <w:t>Point of Use</w:t>
        </w:r>
        <w:r w:rsidRPr="00675839">
          <w:rPr>
            <w:rFonts w:eastAsia="Calibri" w:cs="Arial"/>
            <w:b/>
            <w:sz w:val="18"/>
            <w:szCs w:val="18"/>
          </w:rPr>
          <w:t xml:space="preserve"> </w:t>
        </w:r>
        <w:r w:rsidRPr="00675839">
          <w:rPr>
            <w:rFonts w:eastAsia="Calibri" w:cs="Arial"/>
            <w:sz w:val="18"/>
            <w:szCs w:val="18"/>
          </w:rPr>
          <w:t xml:space="preserve">In addition to the mandatory requirements in Table F, the </w:t>
        </w:r>
        <w:r w:rsidRPr="00984666">
          <w:rPr>
            <w:rFonts w:eastAsia="Calibri" w:cstheme="minorHAnsi"/>
            <w:sz w:val="18"/>
            <w:szCs w:val="18"/>
          </w:rPr>
          <w:t>installer</w:t>
        </w:r>
        <w:r w:rsidRPr="00675839" w:rsidDel="006E4B25">
          <w:rPr>
            <w:rFonts w:eastAsia="Calibri" w:cs="Arial"/>
            <w:sz w:val="18"/>
            <w:szCs w:val="18"/>
          </w:rPr>
          <w:t xml:space="preserve"> </w:t>
        </w:r>
        <w:r w:rsidRPr="00675839">
          <w:rPr>
            <w:rFonts w:eastAsia="Calibri" w:cs="Arial"/>
            <w:sz w:val="18"/>
            <w:szCs w:val="18"/>
          </w:rPr>
          <w:t>must ensure the requirements in this table are met.</w:t>
        </w:r>
      </w:ins>
    </w:p>
    <w:p w14:paraId="4AF0001D" w14:textId="77777777" w:rsidR="004B7504" w:rsidRPr="00675839" w:rsidRDefault="004B7504" w:rsidP="004B7504">
      <w:pPr>
        <w:tabs>
          <w:tab w:val="left" w:pos="0"/>
        </w:tabs>
        <w:autoSpaceDE w:val="0"/>
        <w:autoSpaceDN w:val="0"/>
        <w:adjustRightInd w:val="0"/>
        <w:spacing w:after="0" w:line="240" w:lineRule="auto"/>
        <w:rPr>
          <w:ins w:id="967" w:author="Tam, Danny@Energy" w:date="2018-11-29T15:30:00Z"/>
          <w:rFonts w:ascii="ArialMT" w:eastAsia="Calibri" w:hAnsi="ArialMT" w:cs="ArialMT"/>
          <w:sz w:val="18"/>
          <w:szCs w:val="18"/>
        </w:rPr>
      </w:pPr>
    </w:p>
    <w:p w14:paraId="74412BDA" w14:textId="2B7B2369" w:rsidR="004B7504" w:rsidRPr="00675839" w:rsidRDefault="0032746E" w:rsidP="004B7504">
      <w:pPr>
        <w:tabs>
          <w:tab w:val="left" w:pos="0"/>
        </w:tabs>
        <w:autoSpaceDE w:val="0"/>
        <w:autoSpaceDN w:val="0"/>
        <w:adjustRightInd w:val="0"/>
        <w:spacing w:after="0" w:line="240" w:lineRule="auto"/>
        <w:rPr>
          <w:ins w:id="968" w:author="Tam, Danny@Energy" w:date="2018-11-29T15:30:00Z"/>
          <w:rFonts w:eastAsia="Calibri" w:cs="Arial"/>
          <w:b/>
          <w:sz w:val="18"/>
          <w:szCs w:val="18"/>
        </w:rPr>
      </w:pPr>
      <w:ins w:id="969" w:author="Tam, Danny@Energy" w:date="2018-11-29T15:30:00Z">
        <w:r w:rsidRPr="00675839">
          <w:rPr>
            <w:rFonts w:eastAsia="Calibri" w:cs="Arial"/>
            <w:b/>
            <w:sz w:val="18"/>
            <w:szCs w:val="18"/>
          </w:rPr>
          <w:t>K</w:t>
        </w:r>
        <w:r w:rsidR="004B7504" w:rsidRPr="00675839">
          <w:rPr>
            <w:rFonts w:eastAsia="Calibri" w:cs="Arial"/>
            <w:b/>
            <w:sz w:val="18"/>
            <w:szCs w:val="18"/>
          </w:rPr>
          <w:t xml:space="preserve">. Mandatory Requirements for all Recirculation Systems </w:t>
        </w:r>
      </w:ins>
    </w:p>
    <w:p w14:paraId="033C49CD" w14:textId="77777777" w:rsidR="004B7504" w:rsidRPr="00984666" w:rsidRDefault="004B7504" w:rsidP="004B7504">
      <w:pPr>
        <w:autoSpaceDE w:val="0"/>
        <w:autoSpaceDN w:val="0"/>
        <w:adjustRightInd w:val="0"/>
        <w:spacing w:after="0" w:line="240" w:lineRule="auto"/>
        <w:rPr>
          <w:ins w:id="970" w:author="Tam, Danny@Energy" w:date="2018-11-29T15:30:00Z"/>
          <w:rFonts w:eastAsia="Calibri" w:cstheme="minorHAnsi"/>
          <w:sz w:val="18"/>
          <w:szCs w:val="18"/>
        </w:rPr>
      </w:pPr>
      <w:ins w:id="971" w:author="Tam, Danny@Energy" w:date="2018-11-29T15:30:00Z">
        <w:r w:rsidRPr="00984666">
          <w:rPr>
            <w:rFonts w:eastAsia="Calibri" w:cstheme="minorHAnsi"/>
            <w:sz w:val="18"/>
            <w:szCs w:val="18"/>
          </w:rPr>
          <w:t>The requirements of this table apply to all recirculation systems listed below.</w:t>
        </w:r>
      </w:ins>
    </w:p>
    <w:p w14:paraId="3AE7FDD6"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ins w:id="972" w:author="Tam, Danny@Energy" w:date="2018-11-29T15:30:00Z"/>
          <w:rFonts w:eastAsia="Calibri" w:cs="Arial"/>
          <w:sz w:val="20"/>
          <w:szCs w:val="20"/>
        </w:rPr>
      </w:pPr>
    </w:p>
    <w:p w14:paraId="7101D5B4" w14:textId="75C5D456" w:rsidR="004B7504" w:rsidRPr="004B7504" w:rsidRDefault="0032746E" w:rsidP="004B7504">
      <w:pPr>
        <w:autoSpaceDE w:val="0"/>
        <w:autoSpaceDN w:val="0"/>
        <w:adjustRightInd w:val="0"/>
        <w:spacing w:after="0" w:line="240" w:lineRule="auto"/>
        <w:rPr>
          <w:ins w:id="973" w:author="Tam, Danny@Energy" w:date="2018-11-29T15:30:00Z"/>
          <w:rFonts w:eastAsia="Calibri" w:cstheme="minorHAnsi"/>
          <w:b/>
          <w:sz w:val="18"/>
          <w:szCs w:val="18"/>
        </w:rPr>
      </w:pPr>
      <w:ins w:id="974" w:author="Tam, Danny@Energy" w:date="2018-11-29T15:41:00Z">
        <w:r>
          <w:rPr>
            <w:rFonts w:eastAsia="Calibri" w:cstheme="minorHAnsi"/>
            <w:b/>
            <w:sz w:val="18"/>
            <w:szCs w:val="18"/>
          </w:rPr>
          <w:t>L</w:t>
        </w:r>
      </w:ins>
      <w:ins w:id="975" w:author="Tam, Danny@Energy" w:date="2018-11-29T15:30:00Z">
        <w:r w:rsidR="004B7504" w:rsidRPr="004B7504">
          <w:rPr>
            <w:rFonts w:eastAsia="Calibri" w:cstheme="minorHAnsi"/>
            <w:b/>
            <w:sz w:val="18"/>
            <w:szCs w:val="18"/>
          </w:rPr>
          <w:t>. Recirculation Non-Demand Controls Requirements</w:t>
        </w:r>
      </w:ins>
    </w:p>
    <w:p w14:paraId="6E705EDD" w14:textId="77777777" w:rsidR="004B7504" w:rsidRPr="004B7504" w:rsidRDefault="004B7504" w:rsidP="004B7504">
      <w:pPr>
        <w:tabs>
          <w:tab w:val="left" w:pos="0"/>
        </w:tabs>
        <w:autoSpaceDE w:val="0"/>
        <w:autoSpaceDN w:val="0"/>
        <w:adjustRightInd w:val="0"/>
        <w:spacing w:after="0" w:line="240" w:lineRule="auto"/>
        <w:rPr>
          <w:ins w:id="976" w:author="Tam, Danny@Energy" w:date="2018-11-29T15:30:00Z"/>
          <w:rFonts w:eastAsia="Calibri" w:cstheme="minorHAnsi"/>
          <w:sz w:val="18"/>
          <w:szCs w:val="18"/>
        </w:rPr>
      </w:pPr>
      <w:ins w:id="977"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Recirculation Non-demand controls.</w:t>
        </w:r>
        <w:r w:rsidRPr="004B7504">
          <w:rPr>
            <w:rFonts w:eastAsia="Calibri" w:cstheme="minorHAnsi"/>
            <w:sz w:val="18"/>
            <w:szCs w:val="18"/>
          </w:rPr>
          <w:t xml:space="preserve"> In addition to the mandatory requirements in Table F and N, the installer must ensure the requirements in this table are met.</w:t>
        </w:r>
      </w:ins>
    </w:p>
    <w:p w14:paraId="67F42384" w14:textId="77777777" w:rsidR="004B7504" w:rsidRPr="004B7504" w:rsidRDefault="004B7504" w:rsidP="004B7504">
      <w:pPr>
        <w:tabs>
          <w:tab w:val="left" w:pos="0"/>
        </w:tabs>
        <w:autoSpaceDE w:val="0"/>
        <w:autoSpaceDN w:val="0"/>
        <w:adjustRightInd w:val="0"/>
        <w:spacing w:after="0" w:line="240" w:lineRule="auto"/>
        <w:ind w:left="180" w:hanging="180"/>
        <w:rPr>
          <w:ins w:id="978" w:author="Tam, Danny@Energy" w:date="2018-11-29T15:30:00Z"/>
          <w:rFonts w:eastAsia="Calibri" w:cstheme="minorHAnsi"/>
          <w:sz w:val="18"/>
          <w:szCs w:val="18"/>
        </w:rPr>
      </w:pPr>
    </w:p>
    <w:p w14:paraId="1C037A10" w14:textId="481ED071" w:rsidR="004B7504" w:rsidRPr="004B7504" w:rsidRDefault="0032746E" w:rsidP="004B7504">
      <w:pPr>
        <w:tabs>
          <w:tab w:val="left" w:pos="0"/>
        </w:tabs>
        <w:autoSpaceDE w:val="0"/>
        <w:autoSpaceDN w:val="0"/>
        <w:adjustRightInd w:val="0"/>
        <w:spacing w:after="0" w:line="240" w:lineRule="auto"/>
        <w:ind w:left="180" w:hanging="180"/>
        <w:rPr>
          <w:ins w:id="979" w:author="Tam, Danny@Energy" w:date="2018-11-29T15:30:00Z"/>
          <w:rFonts w:eastAsia="Calibri" w:cstheme="minorHAnsi"/>
          <w:b/>
          <w:sz w:val="18"/>
          <w:szCs w:val="18"/>
        </w:rPr>
      </w:pPr>
      <w:ins w:id="980" w:author="Tam, Danny@Energy" w:date="2018-11-29T15:41:00Z">
        <w:r>
          <w:rPr>
            <w:rFonts w:eastAsia="Calibri" w:cstheme="minorHAnsi"/>
            <w:b/>
            <w:sz w:val="18"/>
            <w:szCs w:val="18"/>
          </w:rPr>
          <w:t>M</w:t>
        </w:r>
      </w:ins>
      <w:ins w:id="981" w:author="Tam, Danny@Energy" w:date="2018-11-29T15:30:00Z">
        <w:r w:rsidR="004B7504" w:rsidRPr="004B7504">
          <w:rPr>
            <w:rFonts w:eastAsia="Calibri" w:cstheme="minorHAnsi"/>
            <w:b/>
            <w:sz w:val="18"/>
            <w:szCs w:val="18"/>
          </w:rPr>
          <w:t>. Demand Recirculation Manual Control/Sensor Control Requirements</w:t>
        </w:r>
      </w:ins>
    </w:p>
    <w:p w14:paraId="4C6E7BFF" w14:textId="77777777" w:rsidR="004B7504" w:rsidRPr="004B7504" w:rsidRDefault="004B7504" w:rsidP="004B7504">
      <w:pPr>
        <w:tabs>
          <w:tab w:val="left" w:pos="0"/>
        </w:tabs>
        <w:autoSpaceDE w:val="0"/>
        <w:autoSpaceDN w:val="0"/>
        <w:adjustRightInd w:val="0"/>
        <w:spacing w:after="0" w:line="240" w:lineRule="auto"/>
        <w:rPr>
          <w:ins w:id="982" w:author="Tam, Danny@Energy" w:date="2018-11-29T15:30:00Z"/>
          <w:rFonts w:eastAsia="Calibri" w:cstheme="minorHAnsi"/>
          <w:sz w:val="18"/>
          <w:szCs w:val="18"/>
        </w:rPr>
      </w:pPr>
      <w:ins w:id="983"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Demand Recirculation Manual Control, Demand Recirculation Senor Control, 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In addition to the mandatory requirements in Table F and N, the installer must ensure the requirements in this table are met.</w:t>
        </w:r>
      </w:ins>
    </w:p>
    <w:p w14:paraId="4597CAB7"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ins w:id="984" w:author="Tam, Danny@Energy" w:date="2018-11-29T15:30:00Z"/>
          <w:rFonts w:eastAsia="Calibri" w:cs="Arial"/>
          <w:sz w:val="20"/>
          <w:szCs w:val="20"/>
        </w:rPr>
      </w:pPr>
    </w:p>
    <w:p w14:paraId="6B48A997" w14:textId="65587302" w:rsidR="004B7504" w:rsidRPr="004B7504" w:rsidRDefault="0032746E" w:rsidP="004B7504">
      <w:pPr>
        <w:tabs>
          <w:tab w:val="left" w:pos="0"/>
        </w:tabs>
        <w:autoSpaceDE w:val="0"/>
        <w:autoSpaceDN w:val="0"/>
        <w:adjustRightInd w:val="0"/>
        <w:spacing w:after="0" w:line="240" w:lineRule="auto"/>
        <w:ind w:left="180" w:hanging="180"/>
        <w:rPr>
          <w:ins w:id="985" w:author="Tam, Danny@Energy" w:date="2018-11-29T15:30:00Z"/>
          <w:rFonts w:eastAsia="Calibri" w:cstheme="minorHAnsi"/>
          <w:b/>
          <w:sz w:val="18"/>
          <w:szCs w:val="18"/>
        </w:rPr>
      </w:pPr>
      <w:ins w:id="986" w:author="Tam, Danny@Energy" w:date="2018-11-29T15:30:00Z">
        <w:r>
          <w:rPr>
            <w:rFonts w:eastAsia="Calibri" w:cstheme="minorHAnsi"/>
            <w:b/>
            <w:sz w:val="18"/>
            <w:szCs w:val="18"/>
          </w:rPr>
          <w:t>N</w:t>
        </w:r>
        <w:r w:rsidR="004B7504" w:rsidRPr="004B7504">
          <w:rPr>
            <w:rFonts w:eastAsia="Calibri" w:cstheme="minorHAnsi"/>
            <w:b/>
            <w:sz w:val="18"/>
            <w:szCs w:val="18"/>
          </w:rPr>
          <w:t>. HERS-Verified Demand Recirculation Manual Control (</w:t>
        </w:r>
        <w:proofErr w:type="spellStart"/>
        <w:r w:rsidR="004B7504" w:rsidRPr="004B7504">
          <w:rPr>
            <w:rFonts w:eastAsia="Calibri" w:cstheme="minorHAnsi"/>
            <w:b/>
            <w:sz w:val="18"/>
            <w:szCs w:val="18"/>
          </w:rPr>
          <w:t>RDRmc</w:t>
        </w:r>
        <w:proofErr w:type="spellEnd"/>
        <w:r w:rsidR="004B7504" w:rsidRPr="004B7504">
          <w:rPr>
            <w:rFonts w:eastAsia="Calibri" w:cstheme="minorHAnsi"/>
            <w:b/>
            <w:sz w:val="18"/>
            <w:szCs w:val="18"/>
          </w:rPr>
          <w:t>-H) (RA3.6.6)/Sensor Control (</w:t>
        </w:r>
        <w:proofErr w:type="spellStart"/>
        <w:r w:rsidR="004B7504" w:rsidRPr="004B7504">
          <w:rPr>
            <w:rFonts w:eastAsia="Calibri" w:cstheme="minorHAnsi"/>
            <w:b/>
            <w:sz w:val="18"/>
            <w:szCs w:val="18"/>
          </w:rPr>
          <w:t>RDRsc</w:t>
        </w:r>
        <w:proofErr w:type="spellEnd"/>
        <w:r w:rsidR="004B7504" w:rsidRPr="004B7504">
          <w:rPr>
            <w:rFonts w:eastAsia="Calibri" w:cstheme="minorHAnsi"/>
            <w:b/>
            <w:sz w:val="18"/>
            <w:szCs w:val="18"/>
          </w:rPr>
          <w:t xml:space="preserve">-H) (RA3.6.7) </w:t>
        </w:r>
      </w:ins>
    </w:p>
    <w:p w14:paraId="5D9F0143" w14:textId="7EADB500" w:rsidR="004B7504" w:rsidRPr="004B7504" w:rsidRDefault="004B7504" w:rsidP="004B7504">
      <w:pPr>
        <w:tabs>
          <w:tab w:val="left" w:pos="0"/>
        </w:tabs>
        <w:autoSpaceDE w:val="0"/>
        <w:autoSpaceDN w:val="0"/>
        <w:adjustRightInd w:val="0"/>
        <w:spacing w:after="0" w:line="240" w:lineRule="auto"/>
        <w:rPr>
          <w:ins w:id="987" w:author="Tam, Danny@Energy" w:date="2018-11-29T15:30:00Z"/>
          <w:rFonts w:eastAsia="Calibri" w:cstheme="minorHAnsi"/>
          <w:sz w:val="18"/>
          <w:szCs w:val="18"/>
        </w:rPr>
      </w:pPr>
      <w:ins w:id="988"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 xml:space="preserve">In addition to the mandatory requirements in Table F and N, the </w:t>
        </w:r>
      </w:ins>
      <w:ins w:id="989" w:author="Tam, Danny@Energy" w:date="2018-11-30T09:48:00Z">
        <w:r w:rsidR="00027890">
          <w:rPr>
            <w:rFonts w:eastAsia="Calibri" w:cstheme="minorHAnsi"/>
            <w:sz w:val="18"/>
            <w:szCs w:val="18"/>
          </w:rPr>
          <w:t>HERS rater</w:t>
        </w:r>
      </w:ins>
      <w:ins w:id="990" w:author="Tam, Danny@Energy" w:date="2018-11-29T15:30:00Z">
        <w:r w:rsidRPr="004B7504">
          <w:rPr>
            <w:rFonts w:eastAsia="Calibri" w:cstheme="minorHAnsi"/>
            <w:sz w:val="18"/>
            <w:szCs w:val="18"/>
          </w:rPr>
          <w:t xml:space="preserve"> must ensure the requirements in this table are met.</w:t>
        </w:r>
      </w:ins>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991" w:author="Tam, Danny@Energy" w:date="2018-11-29T15:30:00Z"/>
          <w:rFonts w:eastAsia="Calibri" w:cs="Arial"/>
          <w:sz w:val="20"/>
          <w:szCs w:val="20"/>
        </w:rPr>
      </w:pPr>
    </w:p>
    <w:p w14:paraId="61AE93E6" w14:textId="6B03AA26" w:rsidR="004B7504" w:rsidRPr="006A7B42" w:rsidDel="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del w:id="992" w:author="Tam, Danny@Energy" w:date="2018-11-29T15:31:00Z"/>
          <w:rFonts w:eastAsia="Calibri" w:cs="Arial"/>
          <w:sz w:val="20"/>
          <w:szCs w:val="20"/>
        </w:rPr>
      </w:pPr>
    </w:p>
    <w:p w14:paraId="7DD4D8A4" w14:textId="2CED041C" w:rsidR="006A7B42" w:rsidRPr="006A7B42" w:rsidDel="004B7504" w:rsidRDefault="006A7B42" w:rsidP="006A7B42">
      <w:pPr>
        <w:tabs>
          <w:tab w:val="left" w:pos="0"/>
        </w:tabs>
        <w:autoSpaceDE w:val="0"/>
        <w:autoSpaceDN w:val="0"/>
        <w:adjustRightInd w:val="0"/>
        <w:spacing w:after="0" w:line="240" w:lineRule="auto"/>
        <w:ind w:left="180" w:hanging="180"/>
        <w:rPr>
          <w:del w:id="993" w:author="Tam, Danny@Energy" w:date="2018-11-29T15:31:00Z"/>
          <w:rFonts w:eastAsia="Calibri" w:cs="Arial"/>
          <w:b/>
          <w:sz w:val="20"/>
          <w:szCs w:val="20"/>
        </w:rPr>
      </w:pPr>
      <w:del w:id="994" w:author="Tam, Danny@Energy" w:date="2018-11-29T15:31:00Z">
        <w:r w:rsidRPr="006A7B42" w:rsidDel="004B7504">
          <w:rPr>
            <w:rFonts w:eastAsia="Calibri" w:cs="Arial"/>
            <w:b/>
            <w:sz w:val="20"/>
            <w:szCs w:val="20"/>
          </w:rPr>
          <w:delText xml:space="preserve">I. </w:delText>
        </w:r>
        <w:r w:rsidRPr="006A7B42" w:rsidDel="004B7504">
          <w:rPr>
            <w:rFonts w:eastAsia="Calibri" w:cs="Times New Roman"/>
            <w:b/>
            <w:sz w:val="20"/>
            <w:szCs w:val="20"/>
          </w:rPr>
          <w:delText xml:space="preserve">HERS-Verified Demand Recirculation Manual Control </w:delText>
        </w:r>
        <w:r w:rsidRPr="006A7B42" w:rsidDel="004B7504">
          <w:rPr>
            <w:rFonts w:eastAsia="Calibri" w:cs="Arial"/>
            <w:b/>
            <w:sz w:val="20"/>
            <w:szCs w:val="20"/>
          </w:rPr>
          <w:delText>Requirements</w:delText>
        </w:r>
      </w:del>
    </w:p>
    <w:p w14:paraId="6987FA65" w14:textId="76D22BE5" w:rsidR="006A7B42" w:rsidRPr="006A7B42" w:rsidDel="004B7504" w:rsidRDefault="006A7B42" w:rsidP="006A7B42">
      <w:pPr>
        <w:tabs>
          <w:tab w:val="left" w:pos="0"/>
        </w:tabs>
        <w:autoSpaceDE w:val="0"/>
        <w:autoSpaceDN w:val="0"/>
        <w:adjustRightInd w:val="0"/>
        <w:spacing w:after="0" w:line="240" w:lineRule="auto"/>
        <w:rPr>
          <w:del w:id="995" w:author="Tam, Danny@Energy" w:date="2018-11-29T15:31:00Z"/>
          <w:rFonts w:eastAsia="Calibri" w:cs="Arial"/>
          <w:sz w:val="20"/>
          <w:szCs w:val="20"/>
        </w:rPr>
      </w:pPr>
      <w:del w:id="996" w:author="Tam, Danny@Energy" w:date="2018-11-29T15:31:00Z">
        <w:r w:rsidRPr="006A7B42" w:rsidDel="004B7504">
          <w:rPr>
            <w:rFonts w:eastAsia="Calibri" w:cs="Arial"/>
            <w:sz w:val="20"/>
            <w:szCs w:val="20"/>
          </w:rPr>
          <w:delText xml:space="preserve">This table only applies to systems indicated </w:delText>
        </w:r>
      </w:del>
      <w:del w:id="997" w:author="Tam, Danny@Energy" w:date="2018-11-29T15:30:00Z">
        <w:r w:rsidRPr="006A7B42" w:rsidDel="004B7504">
          <w:rPr>
            <w:rFonts w:eastAsia="Calibri" w:cs="Arial"/>
            <w:sz w:val="20"/>
            <w:szCs w:val="20"/>
          </w:rPr>
          <w:delText xml:space="preserve">in B14 and C14 </w:delText>
        </w:r>
      </w:del>
      <w:del w:id="998" w:author="Tam, Danny@Energy" w:date="2018-11-29T15:31:00Z">
        <w:r w:rsidRPr="006A7B42" w:rsidDel="004B7504">
          <w:rPr>
            <w:rFonts w:eastAsia="Calibri" w:cs="Arial"/>
            <w:sz w:val="20"/>
            <w:szCs w:val="20"/>
          </w:rPr>
          <w:delText xml:space="preserve">as </w:delText>
        </w:r>
        <w:r w:rsidRPr="006A7B42" w:rsidDel="004B7504">
          <w:rPr>
            <w:rFonts w:eastAsia="Calibri" w:cs="Times New Roman"/>
            <w:b/>
            <w:sz w:val="20"/>
            <w:szCs w:val="20"/>
          </w:rPr>
          <w:delText>HERS-Verified Demand Recirculation Manual Control</w:delText>
        </w:r>
        <w:r w:rsidRPr="006A7B42" w:rsidDel="004B7504">
          <w:rPr>
            <w:rFonts w:eastAsia="Calibri" w:cs="Arial"/>
            <w:b/>
            <w:sz w:val="20"/>
            <w:szCs w:val="20"/>
          </w:rPr>
          <w:delText xml:space="preserve">. </w:delText>
        </w:r>
        <w:r w:rsidRPr="006A7B42" w:rsidDel="004B7504">
          <w:rPr>
            <w:rFonts w:eastAsia="Calibri" w:cs="Arial"/>
            <w:sz w:val="20"/>
            <w:szCs w:val="20"/>
          </w:rPr>
          <w:delText>In addition to the mandatory requirements in Table E, the HERS rater must ensure the requirements in this table are met.</w:delText>
        </w:r>
      </w:del>
    </w:p>
    <w:p w14:paraId="209DE769" w14:textId="77EAF1BD" w:rsidR="006A7B42" w:rsidRPr="006A7B42" w:rsidDel="004B7504" w:rsidRDefault="006A7B42" w:rsidP="006A7B42">
      <w:pPr>
        <w:tabs>
          <w:tab w:val="left" w:pos="0"/>
        </w:tabs>
        <w:autoSpaceDE w:val="0"/>
        <w:autoSpaceDN w:val="0"/>
        <w:adjustRightInd w:val="0"/>
        <w:spacing w:after="0" w:line="240" w:lineRule="auto"/>
        <w:rPr>
          <w:del w:id="999" w:author="Tam, Danny@Energy" w:date="2018-11-29T15:31:00Z"/>
          <w:rFonts w:ascii="ArialMT" w:eastAsia="Calibri" w:hAnsi="ArialMT" w:cs="ArialMT"/>
          <w:sz w:val="20"/>
          <w:szCs w:val="20"/>
        </w:rPr>
      </w:pPr>
    </w:p>
    <w:p w14:paraId="64C35E24" w14:textId="4278C2FC" w:rsidR="006A7B42" w:rsidRPr="006A7B42" w:rsidDel="004B7504" w:rsidRDefault="006A7B42" w:rsidP="006A7B42">
      <w:pPr>
        <w:tabs>
          <w:tab w:val="left" w:pos="0"/>
        </w:tabs>
        <w:autoSpaceDE w:val="0"/>
        <w:autoSpaceDN w:val="0"/>
        <w:adjustRightInd w:val="0"/>
        <w:spacing w:after="0" w:line="240" w:lineRule="auto"/>
        <w:rPr>
          <w:del w:id="1000" w:author="Tam, Danny@Energy" w:date="2018-11-29T15:31:00Z"/>
          <w:rFonts w:eastAsia="Calibri" w:cs="Arial"/>
          <w:b/>
          <w:sz w:val="20"/>
          <w:szCs w:val="20"/>
        </w:rPr>
      </w:pPr>
      <w:del w:id="1001" w:author="Tam, Danny@Energy" w:date="2018-11-29T15:31:00Z">
        <w:r w:rsidRPr="006A7B42" w:rsidDel="004B7504">
          <w:rPr>
            <w:rFonts w:eastAsia="Calibri" w:cs="Arial"/>
            <w:b/>
            <w:sz w:val="20"/>
            <w:szCs w:val="20"/>
          </w:rPr>
          <w:delText xml:space="preserve">J. </w:delText>
        </w:r>
        <w:r w:rsidRPr="006A7B42" w:rsidDel="004B7504">
          <w:rPr>
            <w:rFonts w:eastAsia="Calibri" w:cs="Times New Roman"/>
            <w:b/>
            <w:sz w:val="20"/>
            <w:szCs w:val="20"/>
          </w:rPr>
          <w:delText xml:space="preserve">HERS-Verified Demand Recirculation Sensor Control </w:delText>
        </w:r>
        <w:r w:rsidRPr="006A7B42" w:rsidDel="004B7504">
          <w:rPr>
            <w:rFonts w:eastAsia="Calibri" w:cs="Arial"/>
            <w:b/>
            <w:sz w:val="20"/>
            <w:szCs w:val="20"/>
          </w:rPr>
          <w:delText>Requirements</w:delText>
        </w:r>
      </w:del>
    </w:p>
    <w:p w14:paraId="35FF715B" w14:textId="5E6AC161" w:rsidR="006A7B42" w:rsidRPr="006A7B42" w:rsidDel="004B7504" w:rsidRDefault="006A7B42" w:rsidP="006A7B42">
      <w:pPr>
        <w:tabs>
          <w:tab w:val="left" w:pos="0"/>
        </w:tabs>
        <w:autoSpaceDE w:val="0"/>
        <w:autoSpaceDN w:val="0"/>
        <w:adjustRightInd w:val="0"/>
        <w:spacing w:after="0" w:line="240" w:lineRule="auto"/>
        <w:rPr>
          <w:del w:id="1002" w:author="Tam, Danny@Energy" w:date="2018-11-29T15:31:00Z"/>
          <w:rFonts w:eastAsia="Calibri" w:cs="Arial"/>
          <w:sz w:val="20"/>
          <w:szCs w:val="20"/>
        </w:rPr>
      </w:pPr>
      <w:del w:id="1003" w:author="Tam, Danny@Energy" w:date="2018-11-29T15:31:00Z">
        <w:r w:rsidRPr="006A7B42" w:rsidDel="004B7504">
          <w:rPr>
            <w:rFonts w:eastAsia="Calibri" w:cs="Arial"/>
            <w:sz w:val="20"/>
            <w:szCs w:val="20"/>
          </w:rPr>
          <w:delText xml:space="preserve">This table only applies to systems indicated in B14 and C14 as </w:delText>
        </w:r>
        <w:r w:rsidRPr="006A7B42" w:rsidDel="004B7504">
          <w:rPr>
            <w:rFonts w:eastAsia="Calibri" w:cs="Times New Roman"/>
            <w:b/>
            <w:sz w:val="20"/>
            <w:szCs w:val="20"/>
          </w:rPr>
          <w:delText>HERS-Verified Demand Recirculation Sensor Control</w:delText>
        </w:r>
        <w:r w:rsidRPr="006A7B42" w:rsidDel="004B7504">
          <w:rPr>
            <w:rFonts w:eastAsia="Calibri" w:cs="Arial"/>
            <w:b/>
            <w:sz w:val="20"/>
            <w:szCs w:val="20"/>
          </w:rPr>
          <w:delText>.</w:delText>
        </w:r>
        <w:r w:rsidRPr="006A7B42" w:rsidDel="004B7504">
          <w:rPr>
            <w:rFonts w:eastAsia="Calibri" w:cs="Arial"/>
            <w:sz w:val="20"/>
            <w:szCs w:val="20"/>
          </w:rPr>
          <w:delText xml:space="preserve"> In addition to the mandatory requirements in Table E, the HERS rater must ensure the requirements in this table are met.</w:delText>
        </w:r>
      </w:del>
    </w:p>
    <w:p w14:paraId="23AC8794" w14:textId="4089A145" w:rsidR="006A7B42" w:rsidRPr="006A7B42"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del w:id="1004" w:author="Tam, Danny@Energy" w:date="2018-11-29T15:31:00Z"/>
          <w:rFonts w:eastAsia="Calibri" w:cstheme="minorHAnsi"/>
          <w:b/>
          <w:sz w:val="18"/>
          <w:szCs w:val="18"/>
        </w:rPr>
      </w:pPr>
    </w:p>
    <w:p w14:paraId="4A6B1589" w14:textId="7AFCB7A5" w:rsidR="006A7B42" w:rsidRPr="006A7B42" w:rsidDel="004B7504" w:rsidRDefault="006A7B42" w:rsidP="006A7B42">
      <w:pPr>
        <w:keepNext/>
        <w:spacing w:after="0" w:line="240" w:lineRule="auto"/>
        <w:ind w:left="720" w:hanging="450"/>
        <w:rPr>
          <w:del w:id="1005" w:author="Tam, Danny@Energy" w:date="2018-11-29T15:31:00Z"/>
          <w:rFonts w:eastAsia="Calibri" w:cs="Times New Roman"/>
          <w:sz w:val="20"/>
          <w:szCs w:val="20"/>
        </w:rPr>
      </w:pPr>
      <w:del w:id="1006" w:author="Tam, Danny@Energy" w:date="2018-11-29T15:31:00Z">
        <w:r w:rsidRPr="006A7B42" w:rsidDel="004B7504">
          <w:rPr>
            <w:rFonts w:eastAsia="Calibri" w:cs="Times New Roman"/>
            <w:sz w:val="20"/>
            <w:szCs w:val="20"/>
          </w:rPr>
          <w:delText>.</w:delText>
        </w:r>
      </w:del>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1325D9" w:rsidRPr="00423815" w:rsidDel="004B7504" w14:paraId="19E51748" w14:textId="7C923988" w:rsidTr="00675839">
        <w:trPr>
          <w:trHeight w:val="144"/>
          <w:del w:id="1009" w:author="Tam, Danny@Energy" w:date="2018-11-29T15:31:00Z"/>
        </w:trPr>
        <w:tc>
          <w:tcPr>
            <w:tcW w:w="10790" w:type="dxa"/>
            <w:gridSpan w:val="3"/>
            <w:tcBorders>
              <w:top w:val="single" w:sz="4" w:space="0" w:color="auto"/>
              <w:bottom w:val="single" w:sz="4" w:space="0" w:color="auto"/>
            </w:tcBorders>
            <w:vAlign w:val="center"/>
          </w:tcPr>
          <w:p w14:paraId="220E4E78" w14:textId="55175E87"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rPr>
                <w:del w:id="1010" w:author="Tam, Danny@Energy" w:date="2018-11-29T15:31:00Z"/>
                <w:rFonts w:eastAsia="Times New Roman" w:cstheme="minorHAnsi"/>
                <w:sz w:val="20"/>
                <w:szCs w:val="20"/>
              </w:rPr>
            </w:pPr>
            <w:del w:id="1011" w:author="Tam, Danny@Energy" w:date="2018-11-29T15:31:00Z">
              <w:r w:rsidRPr="00423815" w:rsidDel="004B7504">
                <w:rPr>
                  <w:rFonts w:cstheme="minorHAnsi"/>
                  <w:b/>
                  <w:sz w:val="20"/>
                  <w:szCs w:val="20"/>
                </w:rPr>
                <w:delText>A. General Information</w:delText>
              </w:r>
            </w:del>
          </w:p>
        </w:tc>
      </w:tr>
      <w:tr w:rsidR="001325D9" w:rsidRPr="00423815" w:rsidDel="004B7504" w14:paraId="0F441F10" w14:textId="6465BBEA" w:rsidTr="00675839">
        <w:trPr>
          <w:trHeight w:val="144"/>
          <w:del w:id="1012" w:author="Tam, Danny@Energy" w:date="2018-11-29T15:31:00Z"/>
        </w:trPr>
        <w:tc>
          <w:tcPr>
            <w:tcW w:w="722" w:type="dxa"/>
            <w:tcBorders>
              <w:top w:val="single" w:sz="4" w:space="0" w:color="auto"/>
              <w:bottom w:val="single" w:sz="4" w:space="0" w:color="auto"/>
              <w:right w:val="single" w:sz="4" w:space="0" w:color="auto"/>
            </w:tcBorders>
            <w:vAlign w:val="center"/>
          </w:tcPr>
          <w:p w14:paraId="04BAD5CA" w14:textId="10B6041B"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jc w:val="center"/>
              <w:rPr>
                <w:del w:id="1013" w:author="Tam, Danny@Energy" w:date="2018-11-29T15:31:00Z"/>
                <w:rFonts w:eastAsia="Times New Roman" w:cstheme="minorHAnsi"/>
                <w:sz w:val="20"/>
                <w:szCs w:val="20"/>
              </w:rPr>
            </w:pPr>
            <w:del w:id="1014" w:author="Tam, Danny@Energy" w:date="2018-11-29T15:31:00Z">
              <w:r w:rsidRPr="00423815" w:rsidDel="004B7504">
                <w:rPr>
                  <w:rFonts w:eastAsia="Times New Roman" w:cstheme="minorHAnsi"/>
                  <w:sz w:val="20"/>
                  <w:szCs w:val="20"/>
                </w:rPr>
                <w:delText>01</w:delText>
              </w:r>
            </w:del>
          </w:p>
        </w:tc>
        <w:tc>
          <w:tcPr>
            <w:tcW w:w="2378" w:type="dxa"/>
            <w:tcBorders>
              <w:top w:val="single" w:sz="4" w:space="0" w:color="auto"/>
              <w:left w:val="single" w:sz="4" w:space="0" w:color="auto"/>
              <w:bottom w:val="single" w:sz="4" w:space="0" w:color="auto"/>
              <w:right w:val="single" w:sz="4" w:space="0" w:color="auto"/>
            </w:tcBorders>
            <w:vAlign w:val="center"/>
          </w:tcPr>
          <w:p w14:paraId="0EA85571" w14:textId="31C8304A"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rPr>
                <w:del w:id="1015" w:author="Tam, Danny@Energy" w:date="2018-11-29T15:31:00Z"/>
                <w:rFonts w:eastAsia="Times New Roman" w:cstheme="minorHAnsi"/>
                <w:sz w:val="20"/>
                <w:szCs w:val="20"/>
              </w:rPr>
            </w:pPr>
            <w:del w:id="1016" w:author="Tam, Danny@Energy" w:date="2018-11-29T15:31:00Z">
              <w:r w:rsidRPr="00423815" w:rsidDel="004B7504">
                <w:rPr>
                  <w:rFonts w:eastAsia="Times New Roman" w:cstheme="minorHAnsi"/>
                  <w:sz w:val="20"/>
                  <w:szCs w:val="20"/>
                </w:rPr>
                <w:delText>Dwelling Unit Name</w:delText>
              </w:r>
            </w:del>
          </w:p>
        </w:tc>
        <w:tc>
          <w:tcPr>
            <w:tcW w:w="7690" w:type="dxa"/>
            <w:tcBorders>
              <w:top w:val="single" w:sz="4" w:space="0" w:color="auto"/>
              <w:left w:val="single" w:sz="4" w:space="0" w:color="auto"/>
              <w:bottom w:val="single" w:sz="4" w:space="0" w:color="auto"/>
            </w:tcBorders>
            <w:vAlign w:val="center"/>
          </w:tcPr>
          <w:p w14:paraId="6AE28639" w14:textId="2F582A91" w:rsidR="001325D9" w:rsidRPr="00423815" w:rsidDel="004B7504" w:rsidRDefault="00BE5B33" w:rsidP="00B740EF">
            <w:pPr>
              <w:keepNext/>
              <w:tabs>
                <w:tab w:val="left" w:pos="2160"/>
                <w:tab w:val="left" w:pos="2700"/>
                <w:tab w:val="left" w:pos="3420"/>
                <w:tab w:val="left" w:pos="3780"/>
                <w:tab w:val="left" w:pos="5760"/>
                <w:tab w:val="left" w:pos="7212"/>
              </w:tabs>
              <w:spacing w:after="0" w:line="240" w:lineRule="auto"/>
              <w:rPr>
                <w:del w:id="1017" w:author="Tam, Danny@Energy" w:date="2018-11-29T15:31:00Z"/>
                <w:rFonts w:eastAsia="Times New Roman" w:cstheme="minorHAnsi"/>
                <w:sz w:val="20"/>
                <w:szCs w:val="20"/>
              </w:rPr>
            </w:pPr>
            <w:del w:id="1018" w:author="Tam, Danny@Energy" w:date="2018-11-29T15:31:00Z">
              <w:r w:rsidRPr="00423815" w:rsidDel="004B7504">
                <w:rPr>
                  <w:rFonts w:eastAsia="Times New Roman" w:cstheme="minorHAnsi"/>
                  <w:sz w:val="20"/>
                  <w:szCs w:val="20"/>
                </w:rPr>
                <w:delText>&lt;&lt;reference dwelling unit name from CF1R&gt;&gt;</w:delText>
              </w:r>
            </w:del>
          </w:p>
        </w:tc>
      </w:tr>
    </w:tbl>
    <w:p w14:paraId="31A86E23" w14:textId="0092C562" w:rsidR="001325D9" w:rsidRPr="00423815" w:rsidDel="004B7504" w:rsidRDefault="001325D9" w:rsidP="001325D9">
      <w:pPr>
        <w:spacing w:after="0"/>
        <w:rPr>
          <w:del w:id="1019" w:author="Tam, Danny@Energy" w:date="2018-11-29T15:31:00Z"/>
          <w:rFonts w:cstheme="minorHAnsi"/>
          <w:sz w:val="20"/>
          <w:szCs w:val="20"/>
        </w:rPr>
      </w:pPr>
    </w:p>
    <w:tbl>
      <w:tblPr>
        <w:tblStyle w:val="TableGrid5"/>
        <w:tblW w:w="10885" w:type="dxa"/>
        <w:tblLayout w:type="fixed"/>
        <w:tblLook w:val="04A0" w:firstRow="1" w:lastRow="0" w:firstColumn="1" w:lastColumn="0" w:noHBand="0" w:noVBand="1"/>
      </w:tblPr>
      <w:tblGrid>
        <w:gridCol w:w="1204"/>
        <w:gridCol w:w="1041"/>
        <w:gridCol w:w="1260"/>
        <w:gridCol w:w="1350"/>
        <w:gridCol w:w="1170"/>
        <w:gridCol w:w="1620"/>
        <w:gridCol w:w="1080"/>
        <w:gridCol w:w="1080"/>
        <w:gridCol w:w="1080"/>
        <w:tblGridChange w:id="1020">
          <w:tblGrid>
            <w:gridCol w:w="1204"/>
            <w:gridCol w:w="1041"/>
            <w:gridCol w:w="1260"/>
            <w:gridCol w:w="1350"/>
            <w:gridCol w:w="1170"/>
            <w:gridCol w:w="990"/>
            <w:gridCol w:w="1710"/>
            <w:gridCol w:w="1080"/>
            <w:gridCol w:w="1080"/>
          </w:tblGrid>
        </w:tblGridChange>
      </w:tblGrid>
      <w:tr w:rsidR="00236FB5" w:rsidRPr="00423815" w14:paraId="4ABE9CBF" w14:textId="44BDCA51" w:rsidTr="00675839">
        <w:tc>
          <w:tcPr>
            <w:tcW w:w="10885" w:type="dxa"/>
            <w:gridSpan w:val="9"/>
          </w:tcPr>
          <w:p w14:paraId="06520233" w14:textId="45252466" w:rsidR="00236FB5" w:rsidRPr="00423815" w:rsidRDefault="00236FB5" w:rsidP="00A556DE">
            <w:pPr>
              <w:rPr>
                <w:rFonts w:cstheme="minorHAnsi"/>
                <w:b/>
                <w:sz w:val="20"/>
                <w:szCs w:val="20"/>
              </w:rPr>
            </w:pPr>
            <w:del w:id="1021" w:author="Tam, Danny@Energy" w:date="2018-11-29T15:31:00Z">
              <w:r w:rsidRPr="00423815" w:rsidDel="004B7504">
                <w:rPr>
                  <w:rFonts w:cstheme="minorHAnsi"/>
                  <w:b/>
                  <w:sz w:val="20"/>
                  <w:szCs w:val="20"/>
                </w:rPr>
                <w:delText>B</w:delText>
              </w:r>
            </w:del>
            <w:ins w:id="1022" w:author="Tam, Danny@Energy" w:date="2018-11-29T15:31:00Z">
              <w:r w:rsidR="004B7504">
                <w:rPr>
                  <w:rFonts w:cstheme="minorHAnsi"/>
                  <w:b/>
                  <w:sz w:val="20"/>
                  <w:szCs w:val="20"/>
                </w:rPr>
                <w:t>A</w:t>
              </w:r>
            </w:ins>
            <w:r w:rsidRPr="00423815">
              <w:rPr>
                <w:rFonts w:cstheme="minorHAnsi"/>
                <w:b/>
                <w:sz w:val="20"/>
                <w:szCs w:val="20"/>
              </w:rPr>
              <w:t>. Design Water Heater System Information</w:t>
            </w:r>
          </w:p>
          <w:p w14:paraId="132B1800" w14:textId="6475207D" w:rsidR="00236FB5" w:rsidRPr="00675839" w:rsidRDefault="00236FB5" w:rsidP="00A556DE">
            <w:pPr>
              <w:rPr>
                <w:rFonts w:cstheme="minorHAnsi"/>
                <w:sz w:val="18"/>
                <w:szCs w:val="20"/>
              </w:rPr>
            </w:pPr>
            <w:r w:rsidRPr="00675839">
              <w:rPr>
                <w:rFonts w:cstheme="minorHAnsi"/>
                <w:sz w:val="18"/>
                <w:szCs w:val="20"/>
              </w:rPr>
              <w:t>This table reports the water heating system(s) that were specified on the registered CF1R compliance document for this project</w:t>
            </w:r>
            <w:ins w:id="1023" w:author="Tam, Danny@Energy" w:date="2018-11-29T15:42:00Z">
              <w:r w:rsidR="0032746E" w:rsidRPr="00675839">
                <w:rPr>
                  <w:rFonts w:cstheme="minorHAnsi"/>
                  <w:sz w:val="18"/>
                  <w:szCs w:val="20"/>
                </w:rPr>
                <w:t>.</w:t>
              </w:r>
            </w:ins>
          </w:p>
          <w:p w14:paraId="40076B8E" w14:textId="774477B0" w:rsidR="00236FB5" w:rsidRPr="00423815" w:rsidRDefault="00236FB5" w:rsidP="00A556DE">
            <w:pPr>
              <w:rPr>
                <w:rFonts w:cstheme="minorHAnsi"/>
                <w:b/>
                <w:sz w:val="20"/>
                <w:szCs w:val="20"/>
              </w:rPr>
            </w:pPr>
            <w:r w:rsidRPr="00675839">
              <w:rPr>
                <w:rFonts w:cstheme="minorHAnsi"/>
                <w:sz w:val="18"/>
                <w:szCs w:val="20"/>
              </w:rPr>
              <w:t>&lt;&lt;require one row of data for each Dwelling Unit Water Heating System name identified on the CF1R report&gt;&gt;</w:t>
            </w:r>
            <w:del w:id="1024" w:author="Tam, Danny@Energy" w:date="2018-11-29T15:42:00Z">
              <w:r w:rsidRPr="00423815" w:rsidDel="0032746E">
                <w:rPr>
                  <w:rFonts w:cstheme="minorHAnsi"/>
                  <w:sz w:val="20"/>
                  <w:szCs w:val="20"/>
                </w:rPr>
                <w:delText>.</w:delText>
              </w:r>
            </w:del>
          </w:p>
        </w:tc>
      </w:tr>
      <w:tr w:rsidR="009618A4" w:rsidRPr="00423815" w14:paraId="31113C0F" w14:textId="77B5F02A" w:rsidTr="009618A4">
        <w:tblPrEx>
          <w:tblW w:w="10885" w:type="dxa"/>
          <w:tblLayout w:type="fixed"/>
          <w:tblPrExChange w:id="1025" w:author="Smith, Alexis@Energy" w:date="2019-01-10T13:22:00Z">
            <w:tblPrEx>
              <w:tblW w:w="10885" w:type="dxa"/>
              <w:tblLayout w:type="fixed"/>
            </w:tblPrEx>
          </w:tblPrExChange>
        </w:tblPrEx>
        <w:tc>
          <w:tcPr>
            <w:tcW w:w="1204" w:type="dxa"/>
            <w:vAlign w:val="bottom"/>
            <w:tcPrChange w:id="1026" w:author="Smith, Alexis@Energy" w:date="2019-01-10T13:22:00Z">
              <w:tcPr>
                <w:tcW w:w="1204" w:type="dxa"/>
                <w:vAlign w:val="bottom"/>
              </w:tcPr>
            </w:tcPrChange>
          </w:tcPr>
          <w:p w14:paraId="0D901AD1" w14:textId="77777777" w:rsidR="009618A4" w:rsidRPr="00675839" w:rsidRDefault="009618A4" w:rsidP="009618A4">
            <w:pPr>
              <w:jc w:val="center"/>
              <w:rPr>
                <w:rFonts w:cstheme="minorHAnsi"/>
                <w:sz w:val="18"/>
                <w:szCs w:val="18"/>
              </w:rPr>
            </w:pPr>
            <w:r w:rsidRPr="00675839">
              <w:rPr>
                <w:rFonts w:eastAsia="Times New Roman" w:cstheme="minorHAnsi"/>
                <w:sz w:val="18"/>
                <w:szCs w:val="18"/>
              </w:rPr>
              <w:t>01</w:t>
            </w:r>
          </w:p>
        </w:tc>
        <w:tc>
          <w:tcPr>
            <w:tcW w:w="1041" w:type="dxa"/>
            <w:vAlign w:val="bottom"/>
            <w:tcPrChange w:id="1027" w:author="Smith, Alexis@Energy" w:date="2019-01-10T13:22:00Z">
              <w:tcPr>
                <w:tcW w:w="1041" w:type="dxa"/>
                <w:vAlign w:val="bottom"/>
              </w:tcPr>
            </w:tcPrChange>
          </w:tcPr>
          <w:p w14:paraId="6C61712E" w14:textId="77777777" w:rsidR="009618A4" w:rsidRPr="00675839" w:rsidRDefault="009618A4" w:rsidP="009618A4">
            <w:pPr>
              <w:jc w:val="center"/>
              <w:rPr>
                <w:rFonts w:cstheme="minorHAnsi"/>
                <w:sz w:val="18"/>
                <w:szCs w:val="18"/>
              </w:rPr>
            </w:pPr>
            <w:r w:rsidRPr="00675839">
              <w:rPr>
                <w:rFonts w:eastAsia="Times New Roman" w:cstheme="minorHAnsi"/>
                <w:sz w:val="18"/>
                <w:szCs w:val="18"/>
              </w:rPr>
              <w:t>02</w:t>
            </w:r>
          </w:p>
        </w:tc>
        <w:tc>
          <w:tcPr>
            <w:tcW w:w="1260" w:type="dxa"/>
            <w:tcPrChange w:id="1028" w:author="Smith, Alexis@Energy" w:date="2019-01-10T13:22:00Z">
              <w:tcPr>
                <w:tcW w:w="1260" w:type="dxa"/>
              </w:tcPr>
            </w:tcPrChange>
          </w:tcPr>
          <w:p w14:paraId="713FE6D2" w14:textId="77777777" w:rsidR="009618A4" w:rsidRPr="00675839" w:rsidRDefault="009618A4" w:rsidP="009618A4">
            <w:pPr>
              <w:jc w:val="center"/>
              <w:rPr>
                <w:rFonts w:eastAsia="Times New Roman" w:cstheme="minorHAnsi"/>
                <w:sz w:val="18"/>
                <w:szCs w:val="18"/>
              </w:rPr>
            </w:pPr>
            <w:r w:rsidRPr="00675839">
              <w:rPr>
                <w:rFonts w:eastAsia="Times New Roman" w:cstheme="minorHAnsi"/>
                <w:sz w:val="18"/>
                <w:szCs w:val="18"/>
              </w:rPr>
              <w:t>03</w:t>
            </w:r>
          </w:p>
        </w:tc>
        <w:tc>
          <w:tcPr>
            <w:tcW w:w="1350" w:type="dxa"/>
            <w:tcPrChange w:id="1029" w:author="Smith, Alexis@Energy" w:date="2019-01-10T13:22:00Z">
              <w:tcPr>
                <w:tcW w:w="1350" w:type="dxa"/>
              </w:tcPr>
            </w:tcPrChange>
          </w:tcPr>
          <w:p w14:paraId="3B8702E5" w14:textId="77777777" w:rsidR="009618A4" w:rsidRPr="00675839" w:rsidRDefault="009618A4" w:rsidP="009618A4">
            <w:pPr>
              <w:jc w:val="center"/>
              <w:rPr>
                <w:rFonts w:eastAsia="Times New Roman" w:cstheme="minorHAnsi"/>
                <w:sz w:val="18"/>
                <w:szCs w:val="18"/>
              </w:rPr>
            </w:pPr>
            <w:r w:rsidRPr="00675839">
              <w:rPr>
                <w:rFonts w:eastAsia="Times New Roman" w:cstheme="minorHAnsi"/>
                <w:sz w:val="18"/>
                <w:szCs w:val="18"/>
              </w:rPr>
              <w:t>04</w:t>
            </w:r>
          </w:p>
        </w:tc>
        <w:tc>
          <w:tcPr>
            <w:tcW w:w="1170" w:type="dxa"/>
            <w:tcPrChange w:id="1030" w:author="Smith, Alexis@Energy" w:date="2019-01-10T13:22:00Z">
              <w:tcPr>
                <w:tcW w:w="1170" w:type="dxa"/>
              </w:tcPr>
            </w:tcPrChange>
          </w:tcPr>
          <w:p w14:paraId="4586E7BA" w14:textId="77777777" w:rsidR="009618A4" w:rsidRPr="00675839" w:rsidRDefault="009618A4" w:rsidP="009618A4">
            <w:pPr>
              <w:jc w:val="center"/>
              <w:rPr>
                <w:rFonts w:eastAsia="Times New Roman" w:cstheme="minorHAnsi"/>
                <w:sz w:val="18"/>
                <w:szCs w:val="18"/>
              </w:rPr>
            </w:pPr>
            <w:r w:rsidRPr="00675839">
              <w:rPr>
                <w:rFonts w:eastAsia="Times New Roman" w:cstheme="minorHAnsi"/>
                <w:sz w:val="18"/>
                <w:szCs w:val="18"/>
              </w:rPr>
              <w:t>05</w:t>
            </w:r>
          </w:p>
        </w:tc>
        <w:tc>
          <w:tcPr>
            <w:tcW w:w="1620" w:type="dxa"/>
            <w:tcPrChange w:id="1031" w:author="Smith, Alexis@Energy" w:date="2019-01-10T13:22:00Z">
              <w:tcPr>
                <w:tcW w:w="990" w:type="dxa"/>
                <w:vAlign w:val="bottom"/>
              </w:tcPr>
            </w:tcPrChange>
          </w:tcPr>
          <w:p w14:paraId="6374B0EC" w14:textId="2FE5192C" w:rsidR="009618A4" w:rsidRPr="00675839" w:rsidRDefault="009618A4" w:rsidP="009618A4">
            <w:pPr>
              <w:jc w:val="center"/>
              <w:rPr>
                <w:rFonts w:cstheme="minorHAnsi"/>
                <w:sz w:val="18"/>
                <w:szCs w:val="18"/>
              </w:rPr>
            </w:pPr>
            <w:r>
              <w:rPr>
                <w:rFonts w:eastAsia="Times New Roman" w:cstheme="minorHAnsi"/>
                <w:sz w:val="18"/>
                <w:szCs w:val="18"/>
              </w:rPr>
              <w:t>06</w:t>
            </w:r>
          </w:p>
        </w:tc>
        <w:tc>
          <w:tcPr>
            <w:tcW w:w="1080" w:type="dxa"/>
            <w:tcPrChange w:id="1032" w:author="Smith, Alexis@Energy" w:date="2019-01-10T13:22:00Z">
              <w:tcPr>
                <w:tcW w:w="1710" w:type="dxa"/>
              </w:tcPr>
            </w:tcPrChange>
          </w:tcPr>
          <w:p w14:paraId="0EB42C39" w14:textId="64795219" w:rsidR="009618A4" w:rsidRPr="00675839" w:rsidRDefault="009618A4" w:rsidP="009618A4">
            <w:pPr>
              <w:jc w:val="center"/>
              <w:rPr>
                <w:rFonts w:eastAsia="Times New Roman" w:cstheme="minorHAnsi"/>
                <w:sz w:val="18"/>
                <w:szCs w:val="18"/>
              </w:rPr>
            </w:pPr>
            <w:r>
              <w:rPr>
                <w:rFonts w:eastAsia="Times New Roman" w:cstheme="minorHAnsi"/>
                <w:sz w:val="18"/>
                <w:szCs w:val="18"/>
              </w:rPr>
              <w:t>07</w:t>
            </w:r>
          </w:p>
        </w:tc>
        <w:tc>
          <w:tcPr>
            <w:tcW w:w="1080" w:type="dxa"/>
            <w:tcPrChange w:id="1033" w:author="Smith, Alexis@Energy" w:date="2019-01-10T13:22:00Z">
              <w:tcPr>
                <w:tcW w:w="1080" w:type="dxa"/>
              </w:tcPr>
            </w:tcPrChange>
          </w:tcPr>
          <w:p w14:paraId="41DC95C4" w14:textId="3C0D280A" w:rsidR="009618A4" w:rsidRPr="00675839" w:rsidRDefault="009618A4" w:rsidP="009618A4">
            <w:pPr>
              <w:jc w:val="center"/>
              <w:rPr>
                <w:rFonts w:eastAsia="Times New Roman" w:cstheme="minorHAnsi"/>
                <w:sz w:val="18"/>
                <w:szCs w:val="18"/>
              </w:rPr>
            </w:pPr>
            <w:r>
              <w:rPr>
                <w:rFonts w:eastAsia="Times New Roman" w:cstheme="minorHAnsi"/>
                <w:sz w:val="18"/>
                <w:szCs w:val="18"/>
              </w:rPr>
              <w:t>08</w:t>
            </w:r>
          </w:p>
        </w:tc>
        <w:tc>
          <w:tcPr>
            <w:tcW w:w="1080" w:type="dxa"/>
            <w:vAlign w:val="bottom"/>
            <w:tcPrChange w:id="1034" w:author="Smith, Alexis@Energy" w:date="2019-01-10T13:22:00Z">
              <w:tcPr>
                <w:tcW w:w="1080" w:type="dxa"/>
              </w:tcPr>
            </w:tcPrChange>
          </w:tcPr>
          <w:p w14:paraId="19CB6356" w14:textId="50C1E7CC" w:rsidR="009618A4" w:rsidRPr="00675839" w:rsidRDefault="009618A4" w:rsidP="009618A4">
            <w:pPr>
              <w:jc w:val="center"/>
              <w:rPr>
                <w:rFonts w:eastAsia="Times New Roman" w:cstheme="minorHAnsi"/>
                <w:sz w:val="18"/>
                <w:szCs w:val="18"/>
              </w:rPr>
            </w:pPr>
            <w:r>
              <w:rPr>
                <w:rFonts w:eastAsia="Times New Roman" w:cstheme="minorHAnsi"/>
                <w:sz w:val="18"/>
                <w:szCs w:val="18"/>
              </w:rPr>
              <w:t>09</w:t>
            </w:r>
          </w:p>
        </w:tc>
      </w:tr>
      <w:tr w:rsidR="009618A4" w:rsidRPr="00423815" w14:paraId="2DF928DC" w14:textId="2AAE9942" w:rsidTr="009618A4">
        <w:tblPrEx>
          <w:tblW w:w="10885" w:type="dxa"/>
          <w:tblLayout w:type="fixed"/>
          <w:tblPrExChange w:id="1035" w:author="Smith, Alexis@Energy" w:date="2019-01-10T13:22:00Z">
            <w:tblPrEx>
              <w:tblW w:w="10885" w:type="dxa"/>
              <w:tblLayout w:type="fixed"/>
            </w:tblPrEx>
          </w:tblPrExChange>
        </w:tblPrEx>
        <w:tc>
          <w:tcPr>
            <w:tcW w:w="1204" w:type="dxa"/>
            <w:vAlign w:val="bottom"/>
            <w:tcPrChange w:id="1036" w:author="Smith, Alexis@Energy" w:date="2019-01-10T13:22:00Z">
              <w:tcPr>
                <w:tcW w:w="1204" w:type="dxa"/>
                <w:vAlign w:val="bottom"/>
              </w:tcPr>
            </w:tcPrChange>
          </w:tcPr>
          <w:p w14:paraId="7D39CB82"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D41460B" w14:textId="77777777" w:rsidR="009618A4" w:rsidRPr="00675839" w:rsidRDefault="009618A4" w:rsidP="009618A4">
            <w:pPr>
              <w:jc w:val="center"/>
              <w:rPr>
                <w:rFonts w:cstheme="minorHAnsi"/>
                <w:sz w:val="18"/>
                <w:szCs w:val="18"/>
              </w:rPr>
            </w:pPr>
            <w:r w:rsidRPr="00675839">
              <w:rPr>
                <w:rFonts w:eastAsia="Times New Roman" w:cstheme="minorHAnsi"/>
                <w:sz w:val="18"/>
                <w:szCs w:val="18"/>
              </w:rPr>
              <w:t>or Name</w:t>
            </w:r>
          </w:p>
        </w:tc>
        <w:tc>
          <w:tcPr>
            <w:tcW w:w="1041" w:type="dxa"/>
            <w:vAlign w:val="bottom"/>
            <w:tcPrChange w:id="1037" w:author="Smith, Alexis@Energy" w:date="2019-01-10T13:22:00Z">
              <w:tcPr>
                <w:tcW w:w="1041" w:type="dxa"/>
                <w:vAlign w:val="bottom"/>
              </w:tcPr>
            </w:tcPrChange>
          </w:tcPr>
          <w:p w14:paraId="3C28EBBD"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08E8800A" w14:textId="77777777" w:rsidR="009618A4" w:rsidRPr="00675839" w:rsidRDefault="009618A4" w:rsidP="009618A4">
            <w:pPr>
              <w:jc w:val="center"/>
              <w:rPr>
                <w:rFonts w:cstheme="minorHAnsi"/>
                <w:sz w:val="18"/>
                <w:szCs w:val="18"/>
              </w:rPr>
            </w:pPr>
            <w:r w:rsidRPr="00675839">
              <w:rPr>
                <w:rFonts w:eastAsia="Times New Roman" w:cstheme="minorHAnsi"/>
                <w:sz w:val="18"/>
                <w:szCs w:val="18"/>
              </w:rPr>
              <w:t>Make and Model</w:t>
            </w:r>
          </w:p>
        </w:tc>
        <w:tc>
          <w:tcPr>
            <w:tcW w:w="1260" w:type="dxa"/>
            <w:vAlign w:val="bottom"/>
            <w:tcPrChange w:id="1038" w:author="Smith, Alexis@Energy" w:date="2019-01-10T13:22:00Z">
              <w:tcPr>
                <w:tcW w:w="1260" w:type="dxa"/>
                <w:vAlign w:val="bottom"/>
              </w:tcPr>
            </w:tcPrChange>
          </w:tcPr>
          <w:p w14:paraId="5A84B2F5" w14:textId="039DC4DF" w:rsidR="009618A4" w:rsidRPr="00675839" w:rsidDel="00394022" w:rsidRDefault="009618A4" w:rsidP="009618A4">
            <w:pPr>
              <w:keepNext/>
              <w:tabs>
                <w:tab w:val="left" w:pos="2160"/>
                <w:tab w:val="left" w:pos="2700"/>
                <w:tab w:val="left" w:pos="3420"/>
                <w:tab w:val="left" w:pos="3780"/>
                <w:tab w:val="left" w:pos="5760"/>
                <w:tab w:val="left" w:pos="7212"/>
              </w:tabs>
              <w:jc w:val="center"/>
              <w:rPr>
                <w:del w:id="1039" w:author="Tam, Danny@Energy" w:date="2018-11-29T15:50:00Z"/>
                <w:rFonts w:eastAsia="Times New Roman" w:cstheme="minorHAnsi"/>
                <w:sz w:val="18"/>
                <w:szCs w:val="18"/>
              </w:rPr>
            </w:pPr>
            <w:r w:rsidRPr="00675839">
              <w:rPr>
                <w:rFonts w:eastAsia="Times New Roman" w:cstheme="minorHAnsi"/>
                <w:sz w:val="18"/>
                <w:szCs w:val="18"/>
              </w:rPr>
              <w:t>Number of Water Heaters</w:t>
            </w:r>
          </w:p>
          <w:p w14:paraId="2FD24B1B"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1350" w:type="dxa"/>
            <w:vAlign w:val="bottom"/>
            <w:tcPrChange w:id="1040" w:author="Smith, Alexis@Energy" w:date="2019-01-10T13:22:00Z">
              <w:tcPr>
                <w:tcW w:w="1350" w:type="dxa"/>
                <w:vAlign w:val="bottom"/>
              </w:tcPr>
            </w:tcPrChange>
          </w:tcPr>
          <w:p w14:paraId="31980614"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170" w:type="dxa"/>
            <w:vAlign w:val="bottom"/>
            <w:tcPrChange w:id="1041" w:author="Smith, Alexis@Energy" w:date="2019-01-10T13:22:00Z">
              <w:tcPr>
                <w:tcW w:w="1170" w:type="dxa"/>
              </w:tcPr>
            </w:tcPrChange>
          </w:tcPr>
          <w:p w14:paraId="302DFABE"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620" w:type="dxa"/>
            <w:vAlign w:val="bottom"/>
            <w:tcPrChange w:id="1042" w:author="Smith, Alexis@Energy" w:date="2019-01-10T13:22:00Z">
              <w:tcPr>
                <w:tcW w:w="990" w:type="dxa"/>
                <w:vAlign w:val="bottom"/>
              </w:tcPr>
            </w:tcPrChange>
          </w:tcPr>
          <w:p w14:paraId="65F9D01D" w14:textId="76729730" w:rsidR="009618A4" w:rsidRPr="00675839" w:rsidRDefault="009618A4" w:rsidP="009618A4">
            <w:pPr>
              <w:jc w:val="center"/>
              <w:rPr>
                <w:rFonts w:cstheme="minorHAnsi"/>
                <w:sz w:val="18"/>
                <w:szCs w:val="18"/>
              </w:rPr>
            </w:pPr>
            <w:r w:rsidRPr="00675839">
              <w:rPr>
                <w:rFonts w:eastAsia="Times New Roman" w:cstheme="minorHAnsi"/>
                <w:sz w:val="18"/>
                <w:szCs w:val="18"/>
              </w:rPr>
              <w:t>Dwelling Unit DHW System Distribution Type</w:t>
            </w:r>
          </w:p>
        </w:tc>
        <w:tc>
          <w:tcPr>
            <w:tcW w:w="1080" w:type="dxa"/>
            <w:vAlign w:val="bottom"/>
            <w:tcPrChange w:id="1043" w:author="Smith, Alexis@Energy" w:date="2019-01-10T13:22:00Z">
              <w:tcPr>
                <w:tcW w:w="1710" w:type="dxa"/>
              </w:tcPr>
            </w:tcPrChange>
          </w:tcPr>
          <w:p w14:paraId="3BB1C5AC" w14:textId="251F10FD"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 xml:space="preserve">Compact </w:t>
            </w:r>
            <w:proofErr w:type="spellStart"/>
            <w:r w:rsidRPr="00675839">
              <w:rPr>
                <w:rFonts w:eastAsia="Times New Roman" w:cstheme="minorHAnsi"/>
                <w:sz w:val="18"/>
                <w:szCs w:val="18"/>
              </w:rPr>
              <w:t>Dist</w:t>
            </w:r>
            <w:ins w:id="1044" w:author="Tam, Danny@Energy" w:date="2018-11-29T15:42:00Z">
              <w:r>
                <w:rPr>
                  <w:rFonts w:eastAsia="Times New Roman" w:cstheme="minorHAnsi"/>
                  <w:sz w:val="18"/>
                  <w:szCs w:val="18"/>
                </w:rPr>
                <w:t>rib</w:t>
              </w:r>
              <w:proofErr w:type="spellEnd"/>
              <w:r>
                <w:rPr>
                  <w:rFonts w:eastAsia="Times New Roman" w:cstheme="minorHAnsi"/>
                  <w:sz w:val="18"/>
                  <w:szCs w:val="18"/>
                </w:rPr>
                <w:t>.</w:t>
              </w:r>
            </w:ins>
          </w:p>
        </w:tc>
        <w:tc>
          <w:tcPr>
            <w:tcW w:w="1080" w:type="dxa"/>
            <w:vAlign w:val="bottom"/>
            <w:tcPrChange w:id="1045" w:author="Smith, Alexis@Energy" w:date="2019-01-10T13:22:00Z">
              <w:tcPr>
                <w:tcW w:w="1080" w:type="dxa"/>
              </w:tcPr>
            </w:tcPrChange>
          </w:tcPr>
          <w:p w14:paraId="7955066E" w14:textId="33DB79D3"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c>
          <w:tcPr>
            <w:tcW w:w="1080" w:type="dxa"/>
            <w:vAlign w:val="bottom"/>
            <w:tcPrChange w:id="1046" w:author="Smith, Alexis@Energy" w:date="2019-01-10T13:22:00Z">
              <w:tcPr>
                <w:tcW w:w="1080" w:type="dxa"/>
              </w:tcPr>
            </w:tcPrChange>
          </w:tcPr>
          <w:p w14:paraId="6FD830B9" w14:textId="77777777"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Simulated Equipment</w:t>
            </w:r>
          </w:p>
          <w:p w14:paraId="073A499A" w14:textId="53D214BA" w:rsidR="009618A4" w:rsidRPr="00675839" w:rsidRDefault="009618A4" w:rsidP="009618A4">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Make and Model</w:t>
            </w:r>
          </w:p>
        </w:tc>
      </w:tr>
      <w:tr w:rsidR="009618A4" w:rsidRPr="00423815" w14:paraId="26D4AB99" w14:textId="62265D81" w:rsidTr="009618A4">
        <w:tblPrEx>
          <w:tblW w:w="10885" w:type="dxa"/>
          <w:tblLayout w:type="fixed"/>
          <w:tblPrExChange w:id="1047" w:author="Smith, Alexis@Energy" w:date="2019-01-10T13:22:00Z">
            <w:tblPrEx>
              <w:tblW w:w="10885" w:type="dxa"/>
              <w:tblLayout w:type="fixed"/>
            </w:tblPrEx>
          </w:tblPrExChange>
        </w:tblPrEx>
        <w:tc>
          <w:tcPr>
            <w:tcW w:w="1204" w:type="dxa"/>
            <w:tcPrChange w:id="1048" w:author="Smith, Alexis@Energy" w:date="2019-01-10T13:22:00Z">
              <w:tcPr>
                <w:tcW w:w="1204" w:type="dxa"/>
              </w:tcPr>
            </w:tcPrChange>
          </w:tcPr>
          <w:p w14:paraId="4AA13D70" w14:textId="77777777" w:rsidR="009618A4" w:rsidRPr="00675839" w:rsidRDefault="009618A4" w:rsidP="009618A4">
            <w:pPr>
              <w:jc w:val="center"/>
              <w:rPr>
                <w:rFonts w:cstheme="minorHAnsi"/>
                <w:sz w:val="16"/>
                <w:szCs w:val="18"/>
              </w:rPr>
            </w:pPr>
            <w:r w:rsidRPr="00675839">
              <w:rPr>
                <w:rFonts w:cstheme="minorHAnsi"/>
                <w:sz w:val="16"/>
                <w:szCs w:val="18"/>
              </w:rPr>
              <w:t>&lt;&lt;reference value from CF1R&gt;&gt;</w:t>
            </w:r>
          </w:p>
        </w:tc>
        <w:tc>
          <w:tcPr>
            <w:tcW w:w="1041" w:type="dxa"/>
            <w:tcPrChange w:id="1049" w:author="Smith, Alexis@Energy" w:date="2019-01-10T13:22:00Z">
              <w:tcPr>
                <w:tcW w:w="1041" w:type="dxa"/>
              </w:tcPr>
            </w:tcPrChange>
          </w:tcPr>
          <w:p w14:paraId="26BED066" w14:textId="6B27A0D4" w:rsidR="009618A4" w:rsidRPr="00675839" w:rsidRDefault="009618A4" w:rsidP="009618A4">
            <w:pPr>
              <w:jc w:val="center"/>
              <w:rPr>
                <w:rFonts w:cstheme="minorHAnsi"/>
                <w:sz w:val="16"/>
                <w:szCs w:val="18"/>
              </w:rPr>
            </w:pPr>
            <w:ins w:id="1050" w:author="Tam, Danny@Energy" w:date="2018-11-29T15:47:00Z">
              <w:r w:rsidRPr="00675839">
                <w:rPr>
                  <w:rFonts w:cstheme="minorHAnsi"/>
                  <w:sz w:val="16"/>
                  <w:szCs w:val="20"/>
                </w:rPr>
                <w:t xml:space="preserve">&lt;&lt;reference </w:t>
              </w:r>
              <w:del w:id="1051" w:author="Tam, Danny@Energy" w:date="2018-11-28T13:07:00Z">
                <w:r w:rsidRPr="00675839" w:rsidDel="001A6DAD">
                  <w:rPr>
                    <w:rFonts w:cstheme="minorHAnsi"/>
                    <w:sz w:val="16"/>
                    <w:szCs w:val="20"/>
                  </w:rPr>
                  <w:delText>values</w:delText>
                </w:r>
              </w:del>
              <w:r w:rsidRPr="00EB1BDE">
                <w:rPr>
                  <w:rFonts w:cstheme="minorHAnsi"/>
                  <w:sz w:val="16"/>
                  <w:szCs w:val="20"/>
                </w:rPr>
                <w:t>value</w:t>
              </w:r>
              <w:r w:rsidRPr="00675839">
                <w:rPr>
                  <w:rFonts w:cstheme="minorHAnsi"/>
                  <w:sz w:val="16"/>
                  <w:szCs w:val="20"/>
                </w:rPr>
                <w:t xml:space="preserve"> from CF1R</w:t>
              </w:r>
              <w:r>
                <w:rPr>
                  <w:rFonts w:cstheme="minorHAnsi"/>
                  <w:sz w:val="16"/>
                  <w:szCs w:val="20"/>
                </w:rPr>
                <w:t xml:space="preserve">-PRF.  Else if prescriptive, display “NEEA Tier 3” </w:t>
              </w:r>
              <w:r w:rsidRPr="00675839">
                <w:rPr>
                  <w:rFonts w:cstheme="minorHAnsi"/>
                  <w:sz w:val="16"/>
                  <w:szCs w:val="20"/>
                </w:rPr>
                <w:t>&gt;&gt;</w:t>
              </w:r>
            </w:ins>
            <w:del w:id="1052" w:author="Tam, Danny@Energy" w:date="2018-11-29T15:47:00Z">
              <w:r w:rsidRPr="00675839" w:rsidDel="0032746E">
                <w:rPr>
                  <w:rFonts w:cstheme="minorHAnsi"/>
                  <w:sz w:val="16"/>
                  <w:szCs w:val="18"/>
                </w:rPr>
                <w:delText>&lt;&lt;references values from CF1R&gt;&gt;</w:delText>
              </w:r>
            </w:del>
          </w:p>
        </w:tc>
        <w:tc>
          <w:tcPr>
            <w:tcW w:w="1260" w:type="dxa"/>
            <w:tcPrChange w:id="1053" w:author="Smith, Alexis@Energy" w:date="2019-01-10T13:22:00Z">
              <w:tcPr>
                <w:tcW w:w="1260" w:type="dxa"/>
              </w:tcPr>
            </w:tcPrChange>
          </w:tcPr>
          <w:p w14:paraId="014DA350" w14:textId="77777777" w:rsidR="009618A4" w:rsidRPr="00675839" w:rsidRDefault="009618A4" w:rsidP="009618A4">
            <w:pPr>
              <w:jc w:val="center"/>
              <w:rPr>
                <w:rFonts w:eastAsia="Times New Roman" w:cstheme="minorHAnsi"/>
                <w:b/>
                <w:i/>
                <w:color w:val="FF0000"/>
                <w:sz w:val="16"/>
                <w:szCs w:val="18"/>
              </w:rPr>
            </w:pPr>
            <w:r w:rsidRPr="00675839">
              <w:rPr>
                <w:rFonts w:cstheme="minorHAnsi"/>
                <w:sz w:val="16"/>
                <w:szCs w:val="18"/>
              </w:rPr>
              <w:t>&lt;&lt;references values from CF1R&gt;&gt;</w:t>
            </w:r>
          </w:p>
        </w:tc>
        <w:tc>
          <w:tcPr>
            <w:tcW w:w="1350" w:type="dxa"/>
            <w:tcPrChange w:id="1054" w:author="Smith, Alexis@Energy" w:date="2019-01-10T13:22:00Z">
              <w:tcPr>
                <w:tcW w:w="1350" w:type="dxa"/>
              </w:tcPr>
            </w:tcPrChange>
          </w:tcPr>
          <w:p w14:paraId="6550559A" w14:textId="77777777" w:rsidR="009618A4" w:rsidRPr="00675839" w:rsidRDefault="009618A4" w:rsidP="009618A4">
            <w:pPr>
              <w:keepNext/>
              <w:tabs>
                <w:tab w:val="left" w:pos="2160"/>
                <w:tab w:val="left" w:pos="2700"/>
                <w:tab w:val="left" w:pos="3420"/>
                <w:tab w:val="left" w:pos="3780"/>
                <w:tab w:val="left" w:pos="5760"/>
                <w:tab w:val="left" w:pos="7212"/>
              </w:tabs>
              <w:jc w:val="center"/>
              <w:rPr>
                <w:ins w:id="1055" w:author="Tam, Danny@Energy" w:date="2018-11-29T15:47:00Z"/>
                <w:rFonts w:eastAsia="Times New Roman" w:cstheme="minorHAnsi"/>
                <w:sz w:val="16"/>
                <w:szCs w:val="20"/>
              </w:rPr>
            </w:pPr>
            <w:ins w:id="1056" w:author="Tam, Danny@Energy" w:date="2018-11-29T15:47:00Z">
              <w:r w:rsidRPr="00675839">
                <w:rPr>
                  <w:rFonts w:eastAsia="Times New Roman" w:cstheme="minorHAnsi"/>
                  <w:sz w:val="16"/>
                  <w:szCs w:val="20"/>
                </w:rPr>
                <w:t xml:space="preserve">&lt;&lt; If CF1R-PRF-01, then, if </w:t>
              </w:r>
              <w:proofErr w:type="spellStart"/>
              <w:r w:rsidRPr="00675839">
                <w:rPr>
                  <w:rFonts w:eastAsia="Times New Roman" w:cstheme="minorHAnsi"/>
                  <w:sz w:val="16"/>
                  <w:szCs w:val="20"/>
                </w:rPr>
                <w:t>TankOutside</w:t>
              </w:r>
              <w:proofErr w:type="spellEnd"/>
              <w:r w:rsidRPr="00675839">
                <w:rPr>
                  <w:rFonts w:eastAsia="Times New Roman" w:cstheme="minorHAnsi"/>
                  <w:sz w:val="16"/>
                  <w:szCs w:val="20"/>
                </w:rPr>
                <w:t xml:space="preserve">=true, then report ‘Outside’; else report </w:t>
              </w:r>
              <w:proofErr w:type="spellStart"/>
              <w:r w:rsidRPr="00675839">
                <w:rPr>
                  <w:rFonts w:eastAsia="Times New Roman" w:cstheme="minorHAnsi"/>
                  <w:sz w:val="16"/>
                  <w:szCs w:val="20"/>
                </w:rPr>
                <w:t>TankZone</w:t>
              </w:r>
              <w:proofErr w:type="spellEnd"/>
              <w:r w:rsidRPr="00675839">
                <w:rPr>
                  <w:rFonts w:eastAsia="Times New Roman" w:cstheme="minorHAnsi"/>
                  <w:sz w:val="16"/>
                  <w:szCs w:val="20"/>
                </w:rPr>
                <w:t>;</w:t>
              </w:r>
            </w:ins>
          </w:p>
          <w:p w14:paraId="1A7EE7C4" w14:textId="55F0E5DC" w:rsidR="009618A4" w:rsidRPr="00675839" w:rsidRDefault="009618A4" w:rsidP="009618A4">
            <w:pPr>
              <w:jc w:val="center"/>
              <w:rPr>
                <w:rFonts w:eastAsia="Times New Roman" w:cstheme="minorHAnsi"/>
                <w:b/>
                <w:i/>
                <w:color w:val="FF0000"/>
                <w:sz w:val="16"/>
                <w:szCs w:val="18"/>
              </w:rPr>
            </w:pPr>
            <w:ins w:id="1057" w:author="Tam, Danny@Energy" w:date="2018-11-29T15:47:00Z">
              <w:r w:rsidRPr="00675839">
                <w:rPr>
                  <w:rFonts w:eastAsia="Times New Roman" w:cstheme="minorHAnsi"/>
                  <w:sz w:val="16"/>
                  <w:szCs w:val="20"/>
                </w:rPr>
                <w:t>Else reference prescriptive CF1R&gt;&gt;</w:t>
              </w:r>
            </w:ins>
            <w:del w:id="1058" w:author="Tam, Danny@Energy" w:date="2018-11-29T15:47:00Z">
              <w:r w:rsidRPr="00675839" w:rsidDel="0032746E">
                <w:rPr>
                  <w:rFonts w:cstheme="minorHAnsi"/>
                  <w:sz w:val="16"/>
                  <w:szCs w:val="18"/>
                </w:rPr>
                <w:delText>&lt;&lt;reference values from CF1R; if TankOutside=true, then report ‘Outside’; else report TankZone&gt;&gt;</w:delText>
              </w:r>
            </w:del>
          </w:p>
        </w:tc>
        <w:tc>
          <w:tcPr>
            <w:tcW w:w="1170" w:type="dxa"/>
            <w:tcPrChange w:id="1059" w:author="Smith, Alexis@Energy" w:date="2019-01-10T13:22:00Z">
              <w:tcPr>
                <w:tcW w:w="1170" w:type="dxa"/>
              </w:tcPr>
            </w:tcPrChange>
          </w:tcPr>
          <w:p w14:paraId="118E0A6C" w14:textId="7A6C7274" w:rsidR="009618A4" w:rsidRPr="00675839" w:rsidRDefault="009618A4" w:rsidP="009618A4">
            <w:pPr>
              <w:jc w:val="center"/>
              <w:rPr>
                <w:rFonts w:cstheme="minorHAnsi"/>
                <w:sz w:val="16"/>
                <w:szCs w:val="18"/>
              </w:rPr>
            </w:pPr>
            <w:r w:rsidRPr="00675839">
              <w:rPr>
                <w:rFonts w:cstheme="minorHAnsi"/>
                <w:sz w:val="16"/>
                <w:szCs w:val="18"/>
              </w:rPr>
              <w:t>&lt;&lt;reference values from CF1R</w:t>
            </w:r>
            <w:ins w:id="1060" w:author="Tam, Danny@Energy" w:date="2018-11-29T15:45:00Z">
              <w:r>
                <w:rPr>
                  <w:rFonts w:cstheme="minorHAnsi"/>
                  <w:sz w:val="16"/>
                  <w:szCs w:val="18"/>
                </w:rPr>
                <w:t>-PRF</w:t>
              </w:r>
            </w:ins>
            <w:r w:rsidRPr="00675839">
              <w:rPr>
                <w:rFonts w:cstheme="minorHAnsi"/>
                <w:sz w:val="16"/>
                <w:szCs w:val="18"/>
              </w:rPr>
              <w:t>&gt;&gt;</w:t>
            </w:r>
          </w:p>
        </w:tc>
        <w:tc>
          <w:tcPr>
            <w:tcW w:w="1620" w:type="dxa"/>
            <w:tcPrChange w:id="1061" w:author="Smith, Alexis@Energy" w:date="2019-01-10T13:22:00Z">
              <w:tcPr>
                <w:tcW w:w="990" w:type="dxa"/>
              </w:tcPr>
            </w:tcPrChange>
          </w:tcPr>
          <w:p w14:paraId="05DD6B2C"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62" w:author="Tam, Danny@Energy" w:date="2018-11-29T16:05:00Z"/>
                <w:rFonts w:eastAsia="Times New Roman" w:cstheme="minorHAnsi"/>
                <w:sz w:val="14"/>
                <w:szCs w:val="16"/>
              </w:rPr>
            </w:pPr>
            <w:ins w:id="1063" w:author="Tam, Danny@Energy" w:date="2018-11-29T16:05:00Z">
              <w:r w:rsidRPr="00CE1273">
                <w:rPr>
                  <w:rFonts w:eastAsia="Times New Roman" w:cstheme="minorHAnsi"/>
                  <w:sz w:val="14"/>
                  <w:szCs w:val="16"/>
                </w:rPr>
                <w:t xml:space="preserve">&lt;&lt;reference values from CF1R </w:t>
              </w:r>
            </w:ins>
          </w:p>
          <w:p w14:paraId="1A653075"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64" w:author="Tam, Danny@Energy" w:date="2018-11-29T16:05:00Z"/>
                <w:rFonts w:eastAsia="Times New Roman" w:cstheme="minorHAnsi"/>
                <w:sz w:val="14"/>
                <w:szCs w:val="16"/>
              </w:rPr>
            </w:pPr>
            <w:ins w:id="1065" w:author="Tam, Danny@Energy" w:date="2018-11-29T16:05:00Z">
              <w:r w:rsidRPr="00CE1273">
                <w:rPr>
                  <w:rFonts w:eastAsia="Times New Roman" w:cstheme="minorHAnsi"/>
                  <w:sz w:val="14"/>
                  <w:szCs w:val="16"/>
                </w:rPr>
                <w:t>If performance and</w:t>
              </w:r>
            </w:ins>
          </w:p>
          <w:p w14:paraId="3700B832"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66" w:author="Tam, Danny@Energy" w:date="2018-11-29T16:05:00Z"/>
                <w:rFonts w:eastAsia="Times New Roman" w:cstheme="minorHAnsi"/>
                <w:sz w:val="14"/>
                <w:szCs w:val="16"/>
              </w:rPr>
            </w:pPr>
            <w:ins w:id="1067" w:author="Tam, Danny@Energy" w:date="2018-11-29T16:05:00Z">
              <w:r w:rsidRPr="00CE1273">
                <w:rPr>
                  <w:rFonts w:eastAsia="Times New Roman" w:cstheme="minorHAnsi"/>
                  <w:sz w:val="14"/>
                  <w:szCs w:val="16"/>
                </w:rPr>
                <w:t>A08 = NA then allowed values are</w:t>
              </w:r>
            </w:ins>
          </w:p>
          <w:p w14:paraId="31A718C7"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68" w:author="Tam, Danny@Energy" w:date="2018-11-29T16:05:00Z"/>
                <w:rFonts w:eastAsia="Times New Roman" w:cstheme="minorHAnsi"/>
                <w:sz w:val="14"/>
                <w:szCs w:val="16"/>
              </w:rPr>
            </w:pPr>
            <w:ins w:id="1069" w:author="Tam, Danny@Energy" w:date="2018-11-29T16:05:00Z">
              <w:r w:rsidRPr="00CE1273">
                <w:rPr>
                  <w:rFonts w:eastAsia="Times New Roman" w:cstheme="minorHAnsi"/>
                  <w:sz w:val="14"/>
                  <w:szCs w:val="16"/>
                </w:rPr>
                <w:t>*Standard Distribution System</w:t>
              </w:r>
            </w:ins>
          </w:p>
          <w:p w14:paraId="726E5020"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70" w:author="Tam, Danny@Energy" w:date="2018-11-29T16:05:00Z"/>
                <w:rFonts w:eastAsia="Times New Roman" w:cstheme="minorHAnsi"/>
                <w:sz w:val="14"/>
                <w:szCs w:val="16"/>
              </w:rPr>
            </w:pPr>
            <w:ins w:id="1071" w:author="Tam, Danny@Energy" w:date="2018-11-29T16:05:00Z">
              <w:r w:rsidRPr="00CE1273">
                <w:rPr>
                  <w:rFonts w:eastAsia="Times New Roman" w:cstheme="minorHAnsi"/>
                  <w:sz w:val="14"/>
                  <w:szCs w:val="16"/>
                </w:rPr>
                <w:t>* Point of Use</w:t>
              </w:r>
            </w:ins>
          </w:p>
          <w:p w14:paraId="0D04C08F"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72" w:author="Tam, Danny@Energy" w:date="2018-11-29T16:05:00Z"/>
                <w:rFonts w:eastAsia="Times New Roman" w:cstheme="minorHAnsi"/>
                <w:sz w:val="14"/>
                <w:szCs w:val="16"/>
              </w:rPr>
            </w:pPr>
            <w:ins w:id="1073" w:author="Tam, Danny@Energy" w:date="2018-11-29T16:05:00Z">
              <w:r w:rsidRPr="00CE1273">
                <w:rPr>
                  <w:rFonts w:eastAsia="Times New Roman" w:cstheme="minorHAnsi"/>
                  <w:sz w:val="14"/>
                  <w:szCs w:val="16"/>
                </w:rPr>
                <w:t xml:space="preserve">* Parallel Piping </w:t>
              </w:r>
            </w:ins>
          </w:p>
          <w:p w14:paraId="0A5BD4D7"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74" w:author="Tam, Danny@Energy" w:date="2018-11-29T16:05:00Z"/>
                <w:rFonts w:eastAsia="Times New Roman" w:cstheme="minorHAnsi"/>
                <w:sz w:val="14"/>
                <w:szCs w:val="16"/>
              </w:rPr>
            </w:pPr>
            <w:ins w:id="1075" w:author="Tam, Danny@Energy" w:date="2018-11-29T16:05:00Z">
              <w:r w:rsidRPr="00CE1273">
                <w:rPr>
                  <w:rFonts w:eastAsia="Times New Roman" w:cstheme="minorHAnsi"/>
                  <w:sz w:val="14"/>
                  <w:szCs w:val="16"/>
                </w:rPr>
                <w:t>*Recirculation System Non-Demand Control</w:t>
              </w:r>
            </w:ins>
          </w:p>
          <w:p w14:paraId="0000FA00"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76" w:author="Tam, Danny@Energy" w:date="2018-11-29T16:05:00Z"/>
                <w:rFonts w:eastAsia="Times New Roman" w:cstheme="minorHAnsi"/>
                <w:sz w:val="14"/>
                <w:szCs w:val="16"/>
              </w:rPr>
            </w:pPr>
            <w:ins w:id="1077" w:author="Tam, Danny@Energy" w:date="2018-11-29T16:05:00Z">
              <w:r w:rsidRPr="00CE1273">
                <w:rPr>
                  <w:rFonts w:eastAsia="Times New Roman" w:cstheme="minorHAnsi"/>
                  <w:sz w:val="14"/>
                  <w:szCs w:val="16"/>
                </w:rPr>
                <w:t xml:space="preserve">* Demand Recirculation Manual Control </w:t>
              </w:r>
            </w:ins>
          </w:p>
          <w:p w14:paraId="408386D3"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78" w:author="Tam, Danny@Energy" w:date="2018-11-29T16:05:00Z"/>
                <w:rFonts w:eastAsia="Times New Roman" w:cstheme="minorHAnsi"/>
                <w:sz w:val="14"/>
                <w:szCs w:val="16"/>
              </w:rPr>
            </w:pPr>
            <w:ins w:id="1079" w:author="Tam, Danny@Energy" w:date="2018-11-29T16:05:00Z">
              <w:r w:rsidRPr="00CE1273">
                <w:rPr>
                  <w:rFonts w:eastAsia="Times New Roman" w:cstheme="minorHAnsi"/>
                  <w:sz w:val="14"/>
                  <w:szCs w:val="16"/>
                </w:rPr>
                <w:t xml:space="preserve">* Demand Recirculation Sensor Control </w:t>
              </w:r>
            </w:ins>
          </w:p>
          <w:p w14:paraId="10D828AB"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80" w:author="Tam, Danny@Energy" w:date="2018-11-29T16:05:00Z"/>
                <w:rFonts w:ascii="Calibri" w:eastAsia="Times New Roman" w:hAnsi="Calibri" w:cs="Times New Roman"/>
                <w:sz w:val="14"/>
                <w:szCs w:val="14"/>
              </w:rPr>
            </w:pPr>
            <w:ins w:id="1081" w:author="Tam, Danny@Energy" w:date="2018-11-29T16:05:00Z">
              <w:r w:rsidRPr="00CE1273">
                <w:rPr>
                  <w:rFonts w:ascii="Calibri" w:eastAsia="Times New Roman" w:hAnsi="Calibri" w:cs="Times New Roman"/>
                  <w:sz w:val="14"/>
                  <w:szCs w:val="14"/>
                </w:rPr>
                <w:t>*HERS-Verified Pipe Insulation Credit</w:t>
              </w:r>
            </w:ins>
          </w:p>
          <w:p w14:paraId="4F9CEB8E"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82" w:author="Tam, Danny@Energy" w:date="2018-11-29T16:05:00Z"/>
                <w:rFonts w:ascii="Calibri" w:eastAsia="Times New Roman" w:hAnsi="Calibri" w:cs="Times New Roman"/>
                <w:sz w:val="14"/>
                <w:szCs w:val="14"/>
              </w:rPr>
            </w:pPr>
            <w:ins w:id="1083" w:author="Tam, Danny@Energy" w:date="2018-11-29T16:05:00Z">
              <w:r w:rsidRPr="00CE1273">
                <w:rPr>
                  <w:rFonts w:ascii="Calibri" w:eastAsia="Times New Roman" w:hAnsi="Calibri" w:cs="Times New Roman"/>
                  <w:sz w:val="14"/>
                  <w:szCs w:val="14"/>
                </w:rPr>
                <w:t xml:space="preserve">* HERS-Verified Parallel Piping </w:t>
              </w:r>
            </w:ins>
          </w:p>
          <w:p w14:paraId="520592B5"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84" w:author="Tam, Danny@Energy" w:date="2018-11-29T16:05:00Z"/>
                <w:rFonts w:ascii="Calibri" w:eastAsia="Times New Roman" w:hAnsi="Calibri" w:cs="Times New Roman"/>
                <w:sz w:val="14"/>
                <w:szCs w:val="14"/>
              </w:rPr>
            </w:pPr>
            <w:ins w:id="1085" w:author="Tam, Danny@Energy" w:date="2018-11-29T16:05:00Z">
              <w:r w:rsidRPr="00CE1273">
                <w:rPr>
                  <w:rFonts w:ascii="Calibri" w:eastAsia="Times New Roman" w:hAnsi="Calibri" w:cs="Times New Roman"/>
                  <w:sz w:val="14"/>
                  <w:szCs w:val="14"/>
                </w:rPr>
                <w:t xml:space="preserve">* HERS-Verified Demand Recirculation Manual Control </w:t>
              </w:r>
            </w:ins>
          </w:p>
          <w:p w14:paraId="3ADA07B7"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86" w:author="Tam, Danny@Energy" w:date="2018-11-29T16:05:00Z"/>
                <w:rFonts w:ascii="Calibri" w:eastAsia="Times New Roman" w:hAnsi="Calibri" w:cs="Times New Roman"/>
                <w:sz w:val="14"/>
                <w:szCs w:val="14"/>
              </w:rPr>
            </w:pPr>
            <w:ins w:id="1087" w:author="Tam, Danny@Energy" w:date="2018-11-29T16:05:00Z">
              <w:r w:rsidRPr="00CE1273">
                <w:rPr>
                  <w:rFonts w:ascii="Calibri" w:eastAsia="Times New Roman" w:hAnsi="Calibri" w:cs="Times New Roman"/>
                  <w:sz w:val="14"/>
                  <w:szCs w:val="14"/>
                </w:rPr>
                <w:t>* HERS-Verified Demand Recirculation Sensor Control</w:t>
              </w:r>
            </w:ins>
            <w:r>
              <w:rPr>
                <w:rFonts w:ascii="Calibri" w:eastAsia="Times New Roman" w:hAnsi="Calibri" w:cs="Times New Roman"/>
                <w:sz w:val="14"/>
                <w:szCs w:val="14"/>
              </w:rPr>
              <w:t>;</w:t>
            </w:r>
            <w:ins w:id="1088" w:author="Tam, Danny@Energy" w:date="2018-11-29T16:05:00Z">
              <w:r w:rsidRPr="00CE1273">
                <w:rPr>
                  <w:rFonts w:ascii="Calibri" w:eastAsia="Times New Roman" w:hAnsi="Calibri" w:cs="Times New Roman"/>
                  <w:sz w:val="14"/>
                  <w:szCs w:val="14"/>
                </w:rPr>
                <w:t xml:space="preserve"> </w:t>
              </w:r>
            </w:ins>
          </w:p>
          <w:p w14:paraId="5966C8C7"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89" w:author="Tam, Danny@Energy" w:date="2018-11-29T16:05:00Z"/>
                <w:rFonts w:eastAsia="Times New Roman" w:cstheme="minorHAnsi"/>
                <w:sz w:val="14"/>
                <w:szCs w:val="16"/>
              </w:rPr>
            </w:pPr>
            <w:ins w:id="1090" w:author="Tam, Danny@Energy" w:date="2018-11-29T16:05:00Z">
              <w:r w:rsidRPr="00CE1273">
                <w:rPr>
                  <w:rFonts w:eastAsia="Times New Roman" w:cstheme="minorHAnsi"/>
                  <w:sz w:val="14"/>
                  <w:szCs w:val="16"/>
                </w:rPr>
                <w:t>Else if B13 ≠ NA then allowed values are</w:t>
              </w:r>
            </w:ins>
          </w:p>
          <w:p w14:paraId="57315734" w14:textId="77777777" w:rsidR="009618A4" w:rsidRPr="00CE1273" w:rsidRDefault="009618A4" w:rsidP="009618A4">
            <w:pPr>
              <w:keepNext/>
              <w:tabs>
                <w:tab w:val="left" w:pos="2160"/>
                <w:tab w:val="left" w:pos="2700"/>
                <w:tab w:val="left" w:pos="3420"/>
                <w:tab w:val="left" w:pos="3780"/>
                <w:tab w:val="left" w:pos="5760"/>
                <w:tab w:val="left" w:pos="7212"/>
              </w:tabs>
              <w:contextualSpacing/>
              <w:rPr>
                <w:ins w:id="1091" w:author="Tam, Danny@Energy" w:date="2018-11-29T16:05:00Z"/>
                <w:rFonts w:eastAsia="Times New Roman" w:cstheme="minorHAnsi"/>
                <w:sz w:val="14"/>
                <w:szCs w:val="16"/>
              </w:rPr>
            </w:pPr>
            <w:ins w:id="1092" w:author="Tam, Danny@Energy" w:date="2018-11-29T16:05:00Z">
              <w:r w:rsidRPr="00CE1273">
                <w:rPr>
                  <w:rFonts w:eastAsia="Times New Roman" w:cstheme="minorHAnsi"/>
                  <w:sz w:val="14"/>
                  <w:szCs w:val="16"/>
                </w:rPr>
                <w:t>* Standard Distribution System</w:t>
              </w:r>
            </w:ins>
          </w:p>
          <w:p w14:paraId="1AEB48B9" w14:textId="77777777" w:rsidR="009618A4" w:rsidRPr="009618A4" w:rsidRDefault="009618A4" w:rsidP="009618A4">
            <w:pPr>
              <w:keepNext/>
              <w:tabs>
                <w:tab w:val="left" w:pos="2160"/>
                <w:tab w:val="left" w:pos="2700"/>
                <w:tab w:val="left" w:pos="3420"/>
                <w:tab w:val="left" w:pos="3780"/>
                <w:tab w:val="left" w:pos="5760"/>
                <w:tab w:val="left" w:pos="7212"/>
              </w:tabs>
              <w:contextualSpacing/>
              <w:rPr>
                <w:ins w:id="1093" w:author="Tam, Danny@Energy" w:date="2018-11-29T16:05:00Z"/>
                <w:rFonts w:ascii="Calibri" w:eastAsia="Times New Roman" w:hAnsi="Calibri" w:cs="Times New Roman"/>
                <w:sz w:val="14"/>
                <w:szCs w:val="14"/>
              </w:rPr>
            </w:pPr>
            <w:ins w:id="1094" w:author="Tam, Danny@Energy" w:date="2018-11-29T16:05:00Z">
              <w:r w:rsidRPr="00CE1273">
                <w:rPr>
                  <w:rFonts w:ascii="Calibri" w:eastAsia="Times New Roman" w:hAnsi="Calibri" w:cs="Times New Roman"/>
                  <w:sz w:val="14"/>
                  <w:szCs w:val="14"/>
                </w:rPr>
                <w:t>*HERS-Verified Pipe Insulation Credit</w:t>
              </w:r>
            </w:ins>
            <w:r>
              <w:rPr>
                <w:rFonts w:ascii="Calibri" w:eastAsia="Times New Roman" w:hAnsi="Calibri" w:cs="Times New Roman"/>
                <w:sz w:val="14"/>
                <w:szCs w:val="14"/>
              </w:rPr>
              <w:t>;</w:t>
            </w:r>
          </w:p>
          <w:p w14:paraId="4F51AB16" w14:textId="77777777" w:rsidR="009618A4" w:rsidRPr="00CE1273" w:rsidRDefault="009618A4" w:rsidP="009618A4">
            <w:pPr>
              <w:rPr>
                <w:ins w:id="1095" w:author="Tam, Danny@Energy" w:date="2018-11-29T16:05:00Z"/>
                <w:rFonts w:ascii="Calibri" w:eastAsia="Calibri" w:hAnsi="Calibri" w:cstheme="minorHAnsi"/>
                <w:sz w:val="14"/>
                <w:szCs w:val="16"/>
              </w:rPr>
            </w:pPr>
            <w:ins w:id="1096" w:author="Tam, Danny@Energy" w:date="2018-11-29T16:05:00Z">
              <w:r w:rsidRPr="00CE1273">
                <w:rPr>
                  <w:rFonts w:ascii="Calibri" w:eastAsia="Calibri" w:hAnsi="Calibri" w:cstheme="minorHAnsi"/>
                  <w:sz w:val="14"/>
                  <w:szCs w:val="16"/>
                </w:rPr>
                <w:t xml:space="preserve">Else if prescriptive,  </w:t>
              </w:r>
            </w:ins>
          </w:p>
          <w:p w14:paraId="0B1D4895" w14:textId="77777777" w:rsidR="009618A4" w:rsidRPr="00CE1273" w:rsidRDefault="009618A4" w:rsidP="009618A4">
            <w:pPr>
              <w:rPr>
                <w:ins w:id="1097" w:author="Tam, Danny@Energy" w:date="2018-11-29T16:05:00Z"/>
                <w:rFonts w:ascii="Calibri" w:eastAsia="Calibri" w:hAnsi="Calibri" w:cstheme="minorHAnsi"/>
                <w:sz w:val="14"/>
                <w:szCs w:val="16"/>
              </w:rPr>
            </w:pPr>
            <w:ins w:id="1098" w:author="Tam, Danny@Energy" w:date="2018-11-29T16:05:00Z">
              <w:r w:rsidRPr="00CE1273">
                <w:rPr>
                  <w:rFonts w:ascii="Calibri" w:eastAsia="Calibri" w:hAnsi="Calibri" w:cstheme="minorHAnsi"/>
                  <w:sz w:val="14"/>
                  <w:szCs w:val="16"/>
                </w:rPr>
                <w:t xml:space="preserve">Allowed values are </w:t>
              </w:r>
            </w:ins>
          </w:p>
          <w:p w14:paraId="7D762A95" w14:textId="77777777" w:rsidR="009618A4" w:rsidRPr="00CE1273" w:rsidRDefault="009618A4" w:rsidP="009618A4">
            <w:pPr>
              <w:rPr>
                <w:ins w:id="1099" w:author="Tam, Danny@Energy" w:date="2018-11-29T16:05:00Z"/>
                <w:rFonts w:ascii="Calibri" w:eastAsia="Calibri" w:hAnsi="Calibri" w:cstheme="minorHAnsi"/>
                <w:sz w:val="14"/>
                <w:szCs w:val="16"/>
              </w:rPr>
            </w:pPr>
            <w:ins w:id="1100" w:author="Tam, Danny@Energy" w:date="2018-11-29T16:05:00Z">
              <w:r w:rsidRPr="00CE1273">
                <w:rPr>
                  <w:rFonts w:ascii="Calibri" w:eastAsia="Calibri" w:hAnsi="Calibri" w:cstheme="minorHAnsi"/>
                  <w:sz w:val="14"/>
                  <w:szCs w:val="16"/>
                </w:rPr>
                <w:t>*Standard Distribution System</w:t>
              </w:r>
            </w:ins>
          </w:p>
          <w:p w14:paraId="394C87A5" w14:textId="77777777" w:rsidR="009618A4" w:rsidRPr="00675839" w:rsidDel="00CE1273" w:rsidRDefault="009618A4" w:rsidP="009618A4">
            <w:pPr>
              <w:rPr>
                <w:del w:id="1101" w:author="Tam, Danny@Energy" w:date="2018-11-29T16:05:00Z"/>
                <w:rFonts w:cstheme="minorHAnsi"/>
                <w:sz w:val="16"/>
                <w:szCs w:val="18"/>
              </w:rPr>
            </w:pPr>
            <w:ins w:id="1102" w:author="Tam, Danny@Energy" w:date="2018-11-29T16:05:00Z">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r w:rsidRPr="0032746E" w:rsidDel="00CE1273">
                <w:rPr>
                  <w:rFonts w:cstheme="minorHAnsi"/>
                  <w:sz w:val="16"/>
                  <w:szCs w:val="18"/>
                </w:rPr>
                <w:t xml:space="preserve"> </w:t>
              </w:r>
            </w:ins>
            <w:del w:id="1103" w:author="Tam, Danny@Energy" w:date="2018-11-29T16:05:00Z">
              <w:r w:rsidRPr="00675839" w:rsidDel="00CE1273">
                <w:rPr>
                  <w:rFonts w:cstheme="minorHAnsi"/>
                  <w:sz w:val="16"/>
                  <w:szCs w:val="18"/>
                </w:rPr>
                <w:delText xml:space="preserve">&lt;&lt;reference values from CF1R; Allowed values = </w:delText>
              </w:r>
            </w:del>
          </w:p>
          <w:p w14:paraId="47FCA5F9" w14:textId="77777777" w:rsidR="009618A4" w:rsidRPr="00675839" w:rsidDel="00CE1273" w:rsidRDefault="009618A4" w:rsidP="009618A4">
            <w:pPr>
              <w:rPr>
                <w:del w:id="1104" w:author="Tam, Danny@Energy" w:date="2018-11-29T16:05:00Z"/>
                <w:rFonts w:cstheme="minorHAnsi"/>
                <w:sz w:val="16"/>
                <w:szCs w:val="18"/>
              </w:rPr>
            </w:pPr>
            <w:del w:id="1105" w:author="Tam, Danny@Energy" w:date="2018-11-29T16:05:00Z">
              <w:r w:rsidRPr="00675839" w:rsidDel="00CE1273">
                <w:rPr>
                  <w:rFonts w:cstheme="minorHAnsi"/>
                  <w:sz w:val="16"/>
                  <w:szCs w:val="18"/>
                </w:rPr>
                <w:delText>*Standard Distribution System;</w:delText>
              </w:r>
            </w:del>
          </w:p>
          <w:p w14:paraId="427823EA" w14:textId="77777777" w:rsidR="009618A4" w:rsidRPr="00675839" w:rsidDel="00CE1273" w:rsidRDefault="009618A4" w:rsidP="009618A4">
            <w:pPr>
              <w:rPr>
                <w:del w:id="1106" w:author="Tam, Danny@Energy" w:date="2018-11-29T16:05:00Z"/>
                <w:rFonts w:cstheme="minorHAnsi"/>
                <w:sz w:val="16"/>
                <w:szCs w:val="18"/>
              </w:rPr>
            </w:pPr>
            <w:del w:id="1107" w:author="Tam, Danny@Energy" w:date="2018-11-29T16:05:00Z">
              <w:r w:rsidRPr="00675839" w:rsidDel="00CE1273">
                <w:rPr>
                  <w:rFonts w:cstheme="minorHAnsi"/>
                  <w:sz w:val="16"/>
                  <w:szCs w:val="18"/>
                </w:rPr>
                <w:delText>*Parallel Piping;</w:delText>
              </w:r>
            </w:del>
          </w:p>
          <w:p w14:paraId="16069569" w14:textId="77777777" w:rsidR="009618A4" w:rsidRPr="00675839" w:rsidDel="00CE1273" w:rsidRDefault="009618A4" w:rsidP="009618A4">
            <w:pPr>
              <w:rPr>
                <w:del w:id="1108" w:author="Tam, Danny@Energy" w:date="2018-11-29T16:05:00Z"/>
                <w:rFonts w:cstheme="minorHAnsi"/>
                <w:sz w:val="16"/>
                <w:szCs w:val="18"/>
              </w:rPr>
            </w:pPr>
            <w:del w:id="1109" w:author="Tam, Danny@Energy" w:date="2018-11-29T16:05:00Z">
              <w:r w:rsidRPr="00675839" w:rsidDel="00CE1273">
                <w:rPr>
                  <w:rFonts w:cstheme="minorHAnsi"/>
                  <w:sz w:val="16"/>
                  <w:szCs w:val="18"/>
                </w:rPr>
                <w:delText>*Point of Use;</w:delText>
              </w:r>
            </w:del>
          </w:p>
          <w:p w14:paraId="159EA8FA" w14:textId="77777777" w:rsidR="009618A4" w:rsidRPr="00675839" w:rsidDel="00CE1273" w:rsidRDefault="009618A4" w:rsidP="009618A4">
            <w:pPr>
              <w:rPr>
                <w:del w:id="1110" w:author="Tam, Danny@Energy" w:date="2018-11-29T16:05:00Z"/>
                <w:rFonts w:cstheme="minorHAnsi"/>
                <w:sz w:val="16"/>
                <w:szCs w:val="18"/>
              </w:rPr>
            </w:pPr>
            <w:del w:id="1111" w:author="Tam, Danny@Energy" w:date="2018-11-29T16:05:00Z">
              <w:r w:rsidRPr="00675839" w:rsidDel="00CE1273">
                <w:rPr>
                  <w:rFonts w:cstheme="minorHAnsi"/>
                  <w:sz w:val="16"/>
                  <w:szCs w:val="18"/>
                </w:rPr>
                <w:delText>*Compact Design;</w:delText>
              </w:r>
            </w:del>
          </w:p>
          <w:p w14:paraId="02C52B68" w14:textId="77777777" w:rsidR="009618A4" w:rsidRPr="00675839" w:rsidDel="00CE1273" w:rsidRDefault="009618A4" w:rsidP="009618A4">
            <w:pPr>
              <w:rPr>
                <w:del w:id="1112" w:author="Tam, Danny@Energy" w:date="2018-11-29T16:05:00Z"/>
                <w:rFonts w:cstheme="minorHAnsi"/>
                <w:sz w:val="16"/>
                <w:szCs w:val="18"/>
              </w:rPr>
            </w:pPr>
            <w:del w:id="1113" w:author="Tam, Danny@Energy" w:date="2018-11-29T16:05:00Z">
              <w:r w:rsidRPr="00675839" w:rsidDel="00CE1273">
                <w:rPr>
                  <w:rFonts w:cstheme="minorHAnsi"/>
                  <w:sz w:val="16"/>
                  <w:szCs w:val="18"/>
                </w:rPr>
                <w:delText>*Recirculation System Non-Demand Control;</w:delText>
              </w:r>
            </w:del>
          </w:p>
          <w:p w14:paraId="611EEB2D" w14:textId="77777777" w:rsidR="009618A4" w:rsidRPr="00675839" w:rsidDel="00CE1273" w:rsidRDefault="009618A4" w:rsidP="009618A4">
            <w:pPr>
              <w:rPr>
                <w:del w:id="1114" w:author="Tam, Danny@Energy" w:date="2018-11-29T16:05:00Z"/>
                <w:rFonts w:cstheme="minorHAnsi"/>
                <w:sz w:val="16"/>
                <w:szCs w:val="18"/>
              </w:rPr>
            </w:pPr>
            <w:del w:id="1115" w:author="Tam, Danny@Energy" w:date="2018-11-29T16:05:00Z">
              <w:r w:rsidRPr="00675839" w:rsidDel="00CE1273">
                <w:rPr>
                  <w:rFonts w:cstheme="minorHAnsi"/>
                  <w:sz w:val="16"/>
                  <w:szCs w:val="18"/>
                </w:rPr>
                <w:delText>*Demand Recirculation Manual Control;</w:delText>
              </w:r>
            </w:del>
          </w:p>
          <w:p w14:paraId="7A31189B" w14:textId="77777777" w:rsidR="009618A4" w:rsidRPr="00675839" w:rsidDel="00CE1273" w:rsidRDefault="009618A4" w:rsidP="009618A4">
            <w:pPr>
              <w:rPr>
                <w:del w:id="1116" w:author="Tam, Danny@Energy" w:date="2018-11-29T16:05:00Z"/>
                <w:rFonts w:cstheme="minorHAnsi"/>
                <w:sz w:val="16"/>
                <w:szCs w:val="18"/>
              </w:rPr>
            </w:pPr>
            <w:del w:id="1117" w:author="Tam, Danny@Energy" w:date="2018-11-29T16:05:00Z">
              <w:r w:rsidRPr="00675839" w:rsidDel="00CE1273">
                <w:rPr>
                  <w:rFonts w:cstheme="minorHAnsi"/>
                  <w:sz w:val="16"/>
                  <w:szCs w:val="18"/>
                </w:rPr>
                <w:delText>*Demand Recirculation Sensor Control;</w:delText>
              </w:r>
            </w:del>
          </w:p>
          <w:p w14:paraId="11328367" w14:textId="4C8238A9" w:rsidR="009618A4" w:rsidRPr="00675839" w:rsidRDefault="009618A4" w:rsidP="009618A4">
            <w:pPr>
              <w:jc w:val="center"/>
              <w:rPr>
                <w:rFonts w:cstheme="minorHAnsi"/>
                <w:sz w:val="16"/>
                <w:szCs w:val="18"/>
              </w:rPr>
            </w:pPr>
          </w:p>
        </w:tc>
        <w:tc>
          <w:tcPr>
            <w:tcW w:w="1080" w:type="dxa"/>
            <w:tcPrChange w:id="1118" w:author="Smith, Alexis@Energy" w:date="2019-01-10T13:22:00Z">
              <w:tcPr>
                <w:tcW w:w="1710" w:type="dxa"/>
              </w:tcPr>
            </w:tcPrChange>
          </w:tcPr>
          <w:p w14:paraId="4889DB6F" w14:textId="77777777" w:rsidR="009618A4" w:rsidRPr="00675839" w:rsidRDefault="009618A4" w:rsidP="009618A4">
            <w:pPr>
              <w:rPr>
                <w:ins w:id="1119" w:author="Tam, Danny@Energy" w:date="2018-11-29T15:41:00Z"/>
                <w:rFonts w:cstheme="minorHAnsi"/>
                <w:sz w:val="16"/>
                <w:szCs w:val="18"/>
              </w:rPr>
            </w:pPr>
            <w:ins w:id="1120" w:author="Tam, Danny@Energy" w:date="2018-11-26T13:37:00Z">
              <w:r w:rsidRPr="00675839">
                <w:rPr>
                  <w:rFonts w:cstheme="minorHAnsi"/>
                  <w:sz w:val="16"/>
                  <w:szCs w:val="18"/>
                </w:rPr>
                <w:t xml:space="preserve">&lt;&lt;reference values from CF1R.  Allowed values are </w:t>
              </w:r>
            </w:ins>
          </w:p>
          <w:p w14:paraId="6BB4052B" w14:textId="77777777" w:rsidR="009618A4" w:rsidRPr="00675839" w:rsidRDefault="009618A4" w:rsidP="009618A4">
            <w:pPr>
              <w:rPr>
                <w:ins w:id="1121" w:author="Tam, Danny@Energy" w:date="2018-11-29T15:41:00Z"/>
                <w:rFonts w:cstheme="minorHAnsi"/>
                <w:sz w:val="16"/>
                <w:szCs w:val="18"/>
              </w:rPr>
            </w:pPr>
            <w:ins w:id="1122" w:author="Tam, Danny@Energy" w:date="2018-11-29T15:41:00Z">
              <w:r w:rsidRPr="00675839">
                <w:rPr>
                  <w:rFonts w:cstheme="minorHAnsi"/>
                  <w:sz w:val="16"/>
                  <w:szCs w:val="18"/>
                </w:rPr>
                <w:t>*Basic</w:t>
              </w:r>
            </w:ins>
          </w:p>
          <w:p w14:paraId="74372646" w14:textId="77777777" w:rsidR="009618A4" w:rsidRPr="00675839" w:rsidRDefault="009618A4" w:rsidP="009618A4">
            <w:pPr>
              <w:rPr>
                <w:ins w:id="1123" w:author="Tam, Danny@Energy" w:date="2018-11-26T13:37:00Z"/>
                <w:rFonts w:cstheme="minorHAnsi"/>
                <w:sz w:val="16"/>
                <w:szCs w:val="18"/>
              </w:rPr>
            </w:pPr>
            <w:ins w:id="1124" w:author="Tam, Danny@Energy" w:date="2018-11-26T13:37:00Z">
              <w:r w:rsidRPr="00675839">
                <w:rPr>
                  <w:rFonts w:cstheme="minorHAnsi"/>
                  <w:sz w:val="16"/>
                  <w:szCs w:val="18"/>
                </w:rPr>
                <w:t>*</w:t>
              </w:r>
            </w:ins>
            <w:r w:rsidRPr="00675839">
              <w:rPr>
                <w:rFonts w:cstheme="minorHAnsi"/>
                <w:sz w:val="16"/>
                <w:szCs w:val="18"/>
              </w:rPr>
              <w:t>Expanded</w:t>
            </w:r>
          </w:p>
          <w:p w14:paraId="30DCEF4A" w14:textId="02C43BC0" w:rsidR="009618A4" w:rsidRPr="00675839" w:rsidRDefault="009618A4" w:rsidP="009618A4">
            <w:pPr>
              <w:rPr>
                <w:rFonts w:cstheme="minorHAnsi"/>
                <w:sz w:val="16"/>
                <w:szCs w:val="18"/>
              </w:rPr>
            </w:pPr>
            <w:ins w:id="1125" w:author="Tam, Danny@Energy" w:date="2018-11-26T13:37:00Z">
              <w:r w:rsidRPr="00675839">
                <w:rPr>
                  <w:rFonts w:cstheme="minorHAnsi"/>
                  <w:sz w:val="16"/>
                  <w:szCs w:val="18"/>
                </w:rPr>
                <w:t>*None&gt;&gt;</w:t>
              </w:r>
            </w:ins>
          </w:p>
        </w:tc>
        <w:tc>
          <w:tcPr>
            <w:tcW w:w="1080" w:type="dxa"/>
            <w:tcPrChange w:id="1126" w:author="Smith, Alexis@Energy" w:date="2019-01-10T13:22:00Z">
              <w:tcPr>
                <w:tcW w:w="1080" w:type="dxa"/>
              </w:tcPr>
            </w:tcPrChange>
          </w:tcPr>
          <w:p w14:paraId="3D34F304" w14:textId="77777777" w:rsidR="009618A4" w:rsidRPr="00675839" w:rsidRDefault="009618A4" w:rsidP="009618A4">
            <w:pPr>
              <w:rPr>
                <w:rFonts w:cstheme="minorHAnsi"/>
                <w:sz w:val="16"/>
                <w:szCs w:val="18"/>
              </w:rPr>
            </w:pPr>
            <w:ins w:id="1127" w:author="Tam, Danny@Energy" w:date="2018-11-26T13:37:00Z">
              <w:r w:rsidRPr="00675839">
                <w:rPr>
                  <w:rFonts w:cstheme="minorHAnsi"/>
                  <w:sz w:val="16"/>
                  <w:szCs w:val="18"/>
                </w:rPr>
                <w:t xml:space="preserve">&lt;&lt;reference values from CF1R.  Allowed values are </w:t>
              </w:r>
            </w:ins>
          </w:p>
          <w:p w14:paraId="335BB81F" w14:textId="77777777" w:rsidR="009618A4" w:rsidRPr="00675839" w:rsidRDefault="009618A4" w:rsidP="009618A4">
            <w:pPr>
              <w:rPr>
                <w:ins w:id="1128" w:author="Tam, Danny@Energy" w:date="2018-11-26T13:37:00Z"/>
                <w:rFonts w:cstheme="minorHAnsi"/>
                <w:sz w:val="16"/>
                <w:szCs w:val="18"/>
              </w:rPr>
            </w:pPr>
            <w:ins w:id="1129" w:author="Tam, Danny@Energy" w:date="2018-11-26T13:37:00Z">
              <w:r w:rsidRPr="00675839">
                <w:rPr>
                  <w:rFonts w:cstheme="minorHAnsi"/>
                  <w:sz w:val="16"/>
                  <w:szCs w:val="18"/>
                </w:rPr>
                <w:t>*</w:t>
              </w:r>
            </w:ins>
            <w:r w:rsidRPr="00675839">
              <w:rPr>
                <w:rFonts w:cstheme="minorHAnsi"/>
                <w:sz w:val="16"/>
                <w:szCs w:val="18"/>
              </w:rPr>
              <w:t>Yes</w:t>
            </w:r>
          </w:p>
          <w:p w14:paraId="5A1E6B08" w14:textId="60B35BAB" w:rsidR="009618A4" w:rsidRPr="00675839" w:rsidRDefault="009618A4" w:rsidP="009618A4">
            <w:pPr>
              <w:rPr>
                <w:rFonts w:cstheme="minorHAnsi"/>
                <w:sz w:val="16"/>
                <w:szCs w:val="18"/>
              </w:rPr>
            </w:pPr>
            <w:ins w:id="1130" w:author="Tam, Danny@Energy" w:date="2018-11-26T13:37:00Z">
              <w:r w:rsidRPr="00675839">
                <w:rPr>
                  <w:rFonts w:cstheme="minorHAnsi"/>
                  <w:sz w:val="16"/>
                  <w:szCs w:val="18"/>
                </w:rPr>
                <w:t>*None&gt;&gt;</w:t>
              </w:r>
            </w:ins>
          </w:p>
        </w:tc>
        <w:tc>
          <w:tcPr>
            <w:tcW w:w="1080" w:type="dxa"/>
            <w:tcPrChange w:id="1131" w:author="Smith, Alexis@Energy" w:date="2019-01-10T13:22:00Z">
              <w:tcPr>
                <w:tcW w:w="1080" w:type="dxa"/>
              </w:tcPr>
            </w:tcPrChange>
          </w:tcPr>
          <w:p w14:paraId="652DB4D9" w14:textId="77777777" w:rsidR="009618A4" w:rsidRDefault="009618A4" w:rsidP="009618A4">
            <w:pPr>
              <w:keepNext/>
              <w:tabs>
                <w:tab w:val="left" w:pos="2160"/>
                <w:tab w:val="left" w:pos="2700"/>
                <w:tab w:val="left" w:pos="3420"/>
                <w:tab w:val="left" w:pos="3780"/>
                <w:tab w:val="left" w:pos="5760"/>
                <w:tab w:val="left" w:pos="7212"/>
              </w:tabs>
              <w:contextualSpacing/>
              <w:rPr>
                <w:ins w:id="1132" w:author="Smith, Alexis@Energy" w:date="2019-01-10T13:22:00Z"/>
                <w:rFonts w:eastAsia="Times New Roman" w:cstheme="minorHAnsi"/>
                <w:sz w:val="16"/>
                <w:szCs w:val="20"/>
              </w:rPr>
            </w:pPr>
            <w:r w:rsidRPr="00675839">
              <w:rPr>
                <w:rFonts w:cstheme="minorHAnsi"/>
                <w:sz w:val="16"/>
                <w:szCs w:val="18"/>
              </w:rPr>
              <w:t>&lt;&lt;</w:t>
            </w:r>
            <w:ins w:id="1133" w:author="Smith, Alexis@Energy" w:date="2019-01-10T13:22:00Z">
              <w:r>
                <w:rPr>
                  <w:rFonts w:eastAsia="Times New Roman" w:cstheme="minorHAnsi"/>
                  <w:sz w:val="16"/>
                  <w:szCs w:val="20"/>
                </w:rPr>
                <w:t>&lt;&lt;hide column from user, needed for equivalency lookup;</w:t>
              </w:r>
            </w:ins>
          </w:p>
          <w:p w14:paraId="59783AAC" w14:textId="77777777" w:rsidR="009618A4" w:rsidRDefault="009618A4" w:rsidP="009618A4">
            <w:pPr>
              <w:rPr>
                <w:ins w:id="1134" w:author="Smith, Alexis@Energy" w:date="2019-01-10T13:22:00Z"/>
                <w:rFonts w:cstheme="minorHAnsi"/>
                <w:sz w:val="16"/>
                <w:szCs w:val="18"/>
              </w:rPr>
            </w:pPr>
          </w:p>
          <w:p w14:paraId="74DDFF6B" w14:textId="2E2B9823" w:rsidR="009618A4" w:rsidRPr="00675839" w:rsidRDefault="009618A4" w:rsidP="009618A4">
            <w:pPr>
              <w:rPr>
                <w:rFonts w:cstheme="minorHAnsi"/>
                <w:sz w:val="16"/>
                <w:szCs w:val="18"/>
              </w:rPr>
            </w:pPr>
            <w:r w:rsidRPr="00675839">
              <w:rPr>
                <w:rFonts w:cstheme="minorHAnsi"/>
                <w:sz w:val="16"/>
                <w:szCs w:val="18"/>
              </w:rPr>
              <w:t>reference value from XML&gt;&gt;</w:t>
            </w:r>
          </w:p>
        </w:tc>
      </w:tr>
      <w:tr w:rsidR="009618A4" w:rsidRPr="00423815" w14:paraId="2C75F742" w14:textId="039C98BF" w:rsidTr="009618A4">
        <w:tblPrEx>
          <w:tblW w:w="10885" w:type="dxa"/>
          <w:tblLayout w:type="fixed"/>
          <w:tblPrExChange w:id="1135" w:author="Smith, Alexis@Energy" w:date="2019-01-10T13:22:00Z">
            <w:tblPrEx>
              <w:tblW w:w="10885" w:type="dxa"/>
              <w:tblLayout w:type="fixed"/>
            </w:tblPrEx>
          </w:tblPrExChange>
        </w:tblPrEx>
        <w:tc>
          <w:tcPr>
            <w:tcW w:w="1204" w:type="dxa"/>
            <w:tcPrChange w:id="1136" w:author="Smith, Alexis@Energy" w:date="2019-01-10T13:22:00Z">
              <w:tcPr>
                <w:tcW w:w="1204" w:type="dxa"/>
              </w:tcPr>
            </w:tcPrChange>
          </w:tcPr>
          <w:p w14:paraId="47C7CB86" w14:textId="77777777" w:rsidR="009618A4" w:rsidRPr="00675839" w:rsidRDefault="009618A4" w:rsidP="009618A4">
            <w:pPr>
              <w:jc w:val="center"/>
              <w:rPr>
                <w:rFonts w:cstheme="minorHAnsi"/>
                <w:sz w:val="16"/>
                <w:szCs w:val="18"/>
              </w:rPr>
            </w:pPr>
          </w:p>
        </w:tc>
        <w:tc>
          <w:tcPr>
            <w:tcW w:w="1041" w:type="dxa"/>
            <w:tcPrChange w:id="1137" w:author="Smith, Alexis@Energy" w:date="2019-01-10T13:22:00Z">
              <w:tcPr>
                <w:tcW w:w="1041" w:type="dxa"/>
              </w:tcPr>
            </w:tcPrChange>
          </w:tcPr>
          <w:p w14:paraId="56D79D55" w14:textId="77777777" w:rsidR="009618A4" w:rsidRPr="00675839" w:rsidRDefault="009618A4" w:rsidP="009618A4">
            <w:pPr>
              <w:jc w:val="center"/>
              <w:rPr>
                <w:rFonts w:cstheme="minorHAnsi"/>
                <w:sz w:val="16"/>
                <w:szCs w:val="18"/>
              </w:rPr>
            </w:pPr>
          </w:p>
        </w:tc>
        <w:tc>
          <w:tcPr>
            <w:tcW w:w="1260" w:type="dxa"/>
            <w:tcPrChange w:id="1138" w:author="Smith, Alexis@Energy" w:date="2019-01-10T13:22:00Z">
              <w:tcPr>
                <w:tcW w:w="1260" w:type="dxa"/>
              </w:tcPr>
            </w:tcPrChange>
          </w:tcPr>
          <w:p w14:paraId="28BBB4ED" w14:textId="77777777" w:rsidR="009618A4" w:rsidRPr="00675839" w:rsidRDefault="009618A4" w:rsidP="009618A4">
            <w:pPr>
              <w:jc w:val="center"/>
              <w:rPr>
                <w:rFonts w:cstheme="minorHAnsi"/>
                <w:sz w:val="16"/>
                <w:szCs w:val="18"/>
              </w:rPr>
            </w:pPr>
          </w:p>
        </w:tc>
        <w:tc>
          <w:tcPr>
            <w:tcW w:w="1350" w:type="dxa"/>
            <w:tcPrChange w:id="1139" w:author="Smith, Alexis@Energy" w:date="2019-01-10T13:22:00Z">
              <w:tcPr>
                <w:tcW w:w="1350" w:type="dxa"/>
              </w:tcPr>
            </w:tcPrChange>
          </w:tcPr>
          <w:p w14:paraId="4418A2EB" w14:textId="77777777" w:rsidR="009618A4" w:rsidRPr="00675839" w:rsidRDefault="009618A4" w:rsidP="009618A4">
            <w:pPr>
              <w:jc w:val="center"/>
              <w:rPr>
                <w:rFonts w:cstheme="minorHAnsi"/>
                <w:sz w:val="16"/>
                <w:szCs w:val="18"/>
              </w:rPr>
            </w:pPr>
          </w:p>
        </w:tc>
        <w:tc>
          <w:tcPr>
            <w:tcW w:w="1170" w:type="dxa"/>
            <w:tcPrChange w:id="1140" w:author="Smith, Alexis@Energy" w:date="2019-01-10T13:22:00Z">
              <w:tcPr>
                <w:tcW w:w="1170" w:type="dxa"/>
              </w:tcPr>
            </w:tcPrChange>
          </w:tcPr>
          <w:p w14:paraId="002EDB68" w14:textId="77777777" w:rsidR="009618A4" w:rsidRPr="00675839" w:rsidRDefault="009618A4" w:rsidP="009618A4">
            <w:pPr>
              <w:jc w:val="center"/>
              <w:rPr>
                <w:rFonts w:cstheme="minorHAnsi"/>
                <w:sz w:val="16"/>
                <w:szCs w:val="18"/>
              </w:rPr>
            </w:pPr>
          </w:p>
        </w:tc>
        <w:tc>
          <w:tcPr>
            <w:tcW w:w="1620" w:type="dxa"/>
            <w:tcPrChange w:id="1141" w:author="Smith, Alexis@Energy" w:date="2019-01-10T13:22:00Z">
              <w:tcPr>
                <w:tcW w:w="990" w:type="dxa"/>
              </w:tcPr>
            </w:tcPrChange>
          </w:tcPr>
          <w:p w14:paraId="20A3C394" w14:textId="3AC4915F" w:rsidR="009618A4" w:rsidRPr="00675839" w:rsidRDefault="009618A4" w:rsidP="009618A4">
            <w:pPr>
              <w:jc w:val="center"/>
              <w:rPr>
                <w:rFonts w:cstheme="minorHAnsi"/>
                <w:sz w:val="16"/>
                <w:szCs w:val="18"/>
              </w:rPr>
            </w:pPr>
          </w:p>
        </w:tc>
        <w:tc>
          <w:tcPr>
            <w:tcW w:w="1080" w:type="dxa"/>
            <w:tcPrChange w:id="1142" w:author="Smith, Alexis@Energy" w:date="2019-01-10T13:22:00Z">
              <w:tcPr>
                <w:tcW w:w="1710" w:type="dxa"/>
              </w:tcPr>
            </w:tcPrChange>
          </w:tcPr>
          <w:p w14:paraId="4592D158" w14:textId="77777777" w:rsidR="009618A4" w:rsidRPr="00675839" w:rsidRDefault="009618A4" w:rsidP="009618A4">
            <w:pPr>
              <w:jc w:val="center"/>
              <w:rPr>
                <w:rFonts w:cstheme="minorHAnsi"/>
                <w:sz w:val="16"/>
                <w:szCs w:val="18"/>
              </w:rPr>
            </w:pPr>
          </w:p>
        </w:tc>
        <w:tc>
          <w:tcPr>
            <w:tcW w:w="1080" w:type="dxa"/>
            <w:tcPrChange w:id="1143" w:author="Smith, Alexis@Energy" w:date="2019-01-10T13:22:00Z">
              <w:tcPr>
                <w:tcW w:w="1080" w:type="dxa"/>
              </w:tcPr>
            </w:tcPrChange>
          </w:tcPr>
          <w:p w14:paraId="14F4C1A2" w14:textId="77777777" w:rsidR="009618A4" w:rsidRPr="00675839" w:rsidRDefault="009618A4" w:rsidP="009618A4">
            <w:pPr>
              <w:jc w:val="center"/>
              <w:rPr>
                <w:rFonts w:cstheme="minorHAnsi"/>
                <w:sz w:val="16"/>
                <w:szCs w:val="18"/>
              </w:rPr>
            </w:pPr>
          </w:p>
        </w:tc>
        <w:tc>
          <w:tcPr>
            <w:tcW w:w="1080" w:type="dxa"/>
            <w:tcPrChange w:id="1144" w:author="Smith, Alexis@Energy" w:date="2019-01-10T13:22:00Z">
              <w:tcPr>
                <w:tcW w:w="1080" w:type="dxa"/>
              </w:tcPr>
            </w:tcPrChange>
          </w:tcPr>
          <w:p w14:paraId="299C8804" w14:textId="5394DA4C" w:rsidR="009618A4" w:rsidRPr="00675839" w:rsidRDefault="009618A4" w:rsidP="009618A4">
            <w:pPr>
              <w:jc w:val="center"/>
              <w:rPr>
                <w:rFonts w:cstheme="minorHAnsi"/>
                <w:sz w:val="16"/>
                <w:szCs w:val="18"/>
              </w:rPr>
            </w:pPr>
            <w:del w:id="1145" w:author="Smith, Alexis@Energy" w:date="2019-01-10T13:22:00Z">
              <w:r w:rsidRPr="00675839" w:rsidDel="009618A4">
                <w:rPr>
                  <w:rFonts w:eastAsia="Times New Roman" w:cstheme="minorHAnsi"/>
                  <w:b/>
                  <w:i/>
                  <w:color w:val="FF0000"/>
                  <w:sz w:val="16"/>
                  <w:szCs w:val="18"/>
                  <w:highlight w:val="yellow"/>
                </w:rPr>
                <w:delText>Hide from user; needed for equivalency lookup</w:delText>
              </w:r>
            </w:del>
          </w:p>
        </w:tc>
      </w:tr>
    </w:tbl>
    <w:p w14:paraId="741699AD" w14:textId="77777777" w:rsidR="00A556DE" w:rsidRPr="00423815" w:rsidRDefault="00A556DE" w:rsidP="00675839">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1026"/>
        <w:gridCol w:w="2209"/>
        <w:gridCol w:w="1437"/>
        <w:gridCol w:w="1980"/>
        <w:gridCol w:w="1080"/>
        <w:gridCol w:w="1083"/>
        <w:gridCol w:w="990"/>
        <w:gridCol w:w="1080"/>
        <w:tblGridChange w:id="1146">
          <w:tblGrid>
            <w:gridCol w:w="1026"/>
            <w:gridCol w:w="2656"/>
            <w:gridCol w:w="990"/>
            <w:gridCol w:w="1980"/>
            <w:gridCol w:w="1080"/>
            <w:gridCol w:w="1083"/>
            <w:gridCol w:w="1083"/>
            <w:gridCol w:w="987"/>
          </w:tblGrid>
        </w:tblGridChange>
      </w:tblGrid>
      <w:tr w:rsidR="00016F28" w:rsidRPr="00423815" w14:paraId="0B9A43CC" w14:textId="5E0782A7" w:rsidTr="00675839">
        <w:tc>
          <w:tcPr>
            <w:tcW w:w="10885" w:type="dxa"/>
            <w:gridSpan w:val="8"/>
          </w:tcPr>
          <w:p w14:paraId="26E5D21B" w14:textId="5BC97E19" w:rsidR="00016F28" w:rsidRPr="00423815" w:rsidRDefault="00016F28" w:rsidP="00A556DE">
            <w:pPr>
              <w:rPr>
                <w:rFonts w:cstheme="minorHAnsi"/>
                <w:b/>
                <w:sz w:val="20"/>
                <w:szCs w:val="20"/>
              </w:rPr>
            </w:pPr>
            <w:del w:id="1147" w:author="Tam, Danny@Energy" w:date="2018-11-29T15:42:00Z">
              <w:r w:rsidRPr="00423815" w:rsidDel="0032746E">
                <w:rPr>
                  <w:rFonts w:cstheme="minorHAnsi"/>
                  <w:b/>
                  <w:sz w:val="20"/>
                  <w:szCs w:val="20"/>
                </w:rPr>
                <w:delText>C</w:delText>
              </w:r>
            </w:del>
            <w:ins w:id="1148" w:author="Tam, Danny@Energy" w:date="2018-11-29T15:42:00Z">
              <w:r w:rsidR="0032746E">
                <w:rPr>
                  <w:rFonts w:cstheme="minorHAnsi"/>
                  <w:b/>
                  <w:sz w:val="20"/>
                  <w:szCs w:val="20"/>
                </w:rPr>
                <w:t>B</w:t>
              </w:r>
            </w:ins>
            <w:r w:rsidRPr="00423815">
              <w:rPr>
                <w:rFonts w:cstheme="minorHAnsi"/>
                <w:b/>
                <w:sz w:val="20"/>
                <w:szCs w:val="20"/>
              </w:rPr>
              <w:t>. Installed Water Heater System Information</w:t>
            </w:r>
          </w:p>
          <w:p w14:paraId="612C175C" w14:textId="59BA0D41" w:rsidR="00016F28" w:rsidRPr="00423815" w:rsidRDefault="00016F28" w:rsidP="00A556DE">
            <w:pPr>
              <w:rPr>
                <w:rFonts w:cstheme="minorHAnsi"/>
                <w:b/>
                <w:sz w:val="20"/>
                <w:szCs w:val="20"/>
              </w:rPr>
            </w:pPr>
            <w:r w:rsidRPr="00675839">
              <w:rPr>
                <w:rFonts w:cstheme="minorHAnsi"/>
                <w:sz w:val="18"/>
                <w:szCs w:val="20"/>
              </w:rPr>
              <w:t>This table reports the water heating system(s) that were specified on the registered CF1R compliance document for this projec</w:t>
            </w:r>
            <w:r w:rsidRPr="00675839">
              <w:rPr>
                <w:rFonts w:cstheme="minorHAnsi"/>
                <w:sz w:val="18"/>
                <w:szCs w:val="18"/>
              </w:rPr>
              <w:t>t.</w:t>
            </w:r>
          </w:p>
        </w:tc>
      </w:tr>
      <w:tr w:rsidR="00016F28" w:rsidRPr="00423815" w14:paraId="4EAC0EA1" w14:textId="738912B7" w:rsidTr="00D3756C">
        <w:tblPrEx>
          <w:tblW w:w="10885" w:type="dxa"/>
          <w:tblLayout w:type="fixed"/>
          <w:tblPrExChange w:id="1149" w:author="Smith, Alexis@Energy" w:date="2019-01-10T13:42:00Z">
            <w:tblPrEx>
              <w:tblW w:w="10885" w:type="dxa"/>
              <w:tblLayout w:type="fixed"/>
            </w:tblPrEx>
          </w:tblPrExChange>
        </w:tblPrEx>
        <w:tc>
          <w:tcPr>
            <w:tcW w:w="1026" w:type="dxa"/>
            <w:vAlign w:val="bottom"/>
            <w:tcPrChange w:id="1150" w:author="Smith, Alexis@Energy" w:date="2019-01-10T13:42:00Z">
              <w:tcPr>
                <w:tcW w:w="1026" w:type="dxa"/>
                <w:vAlign w:val="bottom"/>
              </w:tcPr>
            </w:tcPrChange>
          </w:tcPr>
          <w:p w14:paraId="3827A414" w14:textId="77777777" w:rsidR="00016F28" w:rsidRPr="00675839" w:rsidRDefault="00016F28" w:rsidP="00A556DE">
            <w:pPr>
              <w:jc w:val="center"/>
              <w:rPr>
                <w:rFonts w:cstheme="minorHAnsi"/>
                <w:sz w:val="16"/>
                <w:szCs w:val="20"/>
              </w:rPr>
            </w:pPr>
            <w:r w:rsidRPr="00675839">
              <w:rPr>
                <w:rFonts w:eastAsia="Times New Roman" w:cstheme="minorHAnsi"/>
                <w:sz w:val="16"/>
                <w:szCs w:val="20"/>
              </w:rPr>
              <w:t>01</w:t>
            </w:r>
          </w:p>
        </w:tc>
        <w:tc>
          <w:tcPr>
            <w:tcW w:w="2209" w:type="dxa"/>
            <w:vAlign w:val="bottom"/>
            <w:tcPrChange w:id="1151" w:author="Smith, Alexis@Energy" w:date="2019-01-10T13:42:00Z">
              <w:tcPr>
                <w:tcW w:w="2656" w:type="dxa"/>
                <w:vAlign w:val="bottom"/>
              </w:tcPr>
            </w:tcPrChange>
          </w:tcPr>
          <w:p w14:paraId="63CE6B3B" w14:textId="77777777" w:rsidR="00016F28" w:rsidRPr="00675839" w:rsidRDefault="00016F28" w:rsidP="00A556DE">
            <w:pPr>
              <w:jc w:val="center"/>
              <w:rPr>
                <w:rFonts w:cstheme="minorHAnsi"/>
                <w:sz w:val="16"/>
                <w:szCs w:val="20"/>
              </w:rPr>
            </w:pPr>
            <w:r w:rsidRPr="00675839">
              <w:rPr>
                <w:rFonts w:eastAsia="Times New Roman" w:cstheme="minorHAnsi"/>
                <w:sz w:val="16"/>
                <w:szCs w:val="20"/>
              </w:rPr>
              <w:t>02</w:t>
            </w:r>
          </w:p>
        </w:tc>
        <w:tc>
          <w:tcPr>
            <w:tcW w:w="1437" w:type="dxa"/>
            <w:tcPrChange w:id="1152" w:author="Smith, Alexis@Energy" w:date="2019-01-10T13:42:00Z">
              <w:tcPr>
                <w:tcW w:w="990" w:type="dxa"/>
              </w:tcPr>
            </w:tcPrChange>
          </w:tcPr>
          <w:p w14:paraId="00F499B8" w14:textId="77777777"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03</w:t>
            </w:r>
          </w:p>
        </w:tc>
        <w:tc>
          <w:tcPr>
            <w:tcW w:w="1980" w:type="dxa"/>
            <w:tcPrChange w:id="1153" w:author="Smith, Alexis@Energy" w:date="2019-01-10T13:42:00Z">
              <w:tcPr>
                <w:tcW w:w="1980" w:type="dxa"/>
              </w:tcPr>
            </w:tcPrChange>
          </w:tcPr>
          <w:p w14:paraId="42B9CECE" w14:textId="77777777"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04</w:t>
            </w:r>
          </w:p>
        </w:tc>
        <w:tc>
          <w:tcPr>
            <w:tcW w:w="1080" w:type="dxa"/>
            <w:tcPrChange w:id="1154" w:author="Smith, Alexis@Energy" w:date="2019-01-10T13:42:00Z">
              <w:tcPr>
                <w:tcW w:w="1080" w:type="dxa"/>
              </w:tcPr>
            </w:tcPrChange>
          </w:tcPr>
          <w:p w14:paraId="6D3FA00F" w14:textId="77777777"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05</w:t>
            </w:r>
          </w:p>
        </w:tc>
        <w:tc>
          <w:tcPr>
            <w:tcW w:w="1083" w:type="dxa"/>
            <w:tcPrChange w:id="1155" w:author="Smith, Alexis@Energy" w:date="2019-01-10T13:42:00Z">
              <w:tcPr>
                <w:tcW w:w="1083" w:type="dxa"/>
              </w:tcPr>
            </w:tcPrChange>
          </w:tcPr>
          <w:p w14:paraId="3CEC41FB" w14:textId="77777777"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06</w:t>
            </w:r>
          </w:p>
        </w:tc>
        <w:tc>
          <w:tcPr>
            <w:tcW w:w="990" w:type="dxa"/>
            <w:tcPrChange w:id="1156" w:author="Smith, Alexis@Energy" w:date="2019-01-10T13:42:00Z">
              <w:tcPr>
                <w:tcW w:w="1083" w:type="dxa"/>
              </w:tcPr>
            </w:tcPrChange>
          </w:tcPr>
          <w:p w14:paraId="065CF249" w14:textId="45BE2ECA"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07</w:t>
            </w:r>
          </w:p>
        </w:tc>
        <w:tc>
          <w:tcPr>
            <w:tcW w:w="1080" w:type="dxa"/>
            <w:tcPrChange w:id="1157" w:author="Smith, Alexis@Energy" w:date="2019-01-10T13:42:00Z">
              <w:tcPr>
                <w:tcW w:w="987" w:type="dxa"/>
              </w:tcPr>
            </w:tcPrChange>
          </w:tcPr>
          <w:p w14:paraId="6C9FDEB4" w14:textId="6F46273C" w:rsidR="00016F28" w:rsidRPr="00675839" w:rsidRDefault="00016F28" w:rsidP="00A556DE">
            <w:pPr>
              <w:jc w:val="center"/>
              <w:rPr>
                <w:rFonts w:eastAsia="Times New Roman" w:cstheme="minorHAnsi"/>
                <w:sz w:val="16"/>
                <w:szCs w:val="20"/>
              </w:rPr>
            </w:pPr>
            <w:r w:rsidRPr="00675839">
              <w:rPr>
                <w:rFonts w:eastAsia="Times New Roman" w:cstheme="minorHAnsi"/>
                <w:sz w:val="16"/>
                <w:szCs w:val="20"/>
              </w:rPr>
              <w:t>08</w:t>
            </w:r>
          </w:p>
        </w:tc>
      </w:tr>
      <w:tr w:rsidR="00016F28" w:rsidRPr="00423815" w14:paraId="1F582B02" w14:textId="4C2F92B4" w:rsidTr="00D3756C">
        <w:tblPrEx>
          <w:tblW w:w="10885" w:type="dxa"/>
          <w:tblLayout w:type="fixed"/>
          <w:tblPrExChange w:id="1158" w:author="Smith, Alexis@Energy" w:date="2019-01-10T13:42:00Z">
            <w:tblPrEx>
              <w:tblW w:w="10885" w:type="dxa"/>
              <w:tblLayout w:type="fixed"/>
            </w:tblPrEx>
          </w:tblPrExChange>
        </w:tblPrEx>
        <w:tc>
          <w:tcPr>
            <w:tcW w:w="1026" w:type="dxa"/>
            <w:vAlign w:val="bottom"/>
            <w:tcPrChange w:id="1159" w:author="Smith, Alexis@Energy" w:date="2019-01-10T13:42:00Z">
              <w:tcPr>
                <w:tcW w:w="1026" w:type="dxa"/>
                <w:vAlign w:val="bottom"/>
              </w:tcPr>
            </w:tcPrChange>
          </w:tcPr>
          <w:p w14:paraId="39BA052A" w14:textId="77777777"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Water Heating System ID</w:t>
            </w:r>
          </w:p>
          <w:p w14:paraId="3064EB75" w14:textId="77777777" w:rsidR="00016F28" w:rsidRPr="00675839" w:rsidRDefault="00016F28" w:rsidP="00016F28">
            <w:pPr>
              <w:jc w:val="center"/>
              <w:rPr>
                <w:rFonts w:cstheme="minorHAnsi"/>
                <w:sz w:val="18"/>
                <w:szCs w:val="20"/>
              </w:rPr>
            </w:pPr>
            <w:r w:rsidRPr="00675839">
              <w:rPr>
                <w:rFonts w:eastAsia="Times New Roman" w:cstheme="minorHAnsi"/>
                <w:sz w:val="18"/>
                <w:szCs w:val="20"/>
              </w:rPr>
              <w:t>or Name</w:t>
            </w:r>
          </w:p>
        </w:tc>
        <w:tc>
          <w:tcPr>
            <w:tcW w:w="2209" w:type="dxa"/>
            <w:vAlign w:val="bottom"/>
            <w:tcPrChange w:id="1160" w:author="Smith, Alexis@Energy" w:date="2019-01-10T13:42:00Z">
              <w:tcPr>
                <w:tcW w:w="2656" w:type="dxa"/>
                <w:vAlign w:val="bottom"/>
              </w:tcPr>
            </w:tcPrChange>
          </w:tcPr>
          <w:p w14:paraId="2AA9C11F" w14:textId="77777777"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Modeled Equipment</w:t>
            </w:r>
          </w:p>
          <w:p w14:paraId="4D627F07" w14:textId="77777777" w:rsidR="00016F28" w:rsidRPr="00675839" w:rsidRDefault="00016F28" w:rsidP="00016F28">
            <w:pPr>
              <w:jc w:val="center"/>
              <w:rPr>
                <w:rFonts w:cstheme="minorHAnsi"/>
                <w:sz w:val="18"/>
                <w:szCs w:val="20"/>
              </w:rPr>
            </w:pPr>
            <w:r w:rsidRPr="00675839">
              <w:rPr>
                <w:rFonts w:eastAsia="Times New Roman" w:cstheme="minorHAnsi"/>
                <w:sz w:val="18"/>
                <w:szCs w:val="20"/>
              </w:rPr>
              <w:t>Make and Model</w:t>
            </w:r>
          </w:p>
        </w:tc>
        <w:tc>
          <w:tcPr>
            <w:tcW w:w="1437" w:type="dxa"/>
            <w:vAlign w:val="bottom"/>
            <w:tcPrChange w:id="1161" w:author="Smith, Alexis@Energy" w:date="2019-01-10T13:42:00Z">
              <w:tcPr>
                <w:tcW w:w="990" w:type="dxa"/>
                <w:vAlign w:val="bottom"/>
              </w:tcPr>
            </w:tcPrChange>
          </w:tcPr>
          <w:p w14:paraId="56B0154B" w14:textId="785781EE" w:rsidR="00016F28" w:rsidRPr="00675839" w:rsidDel="00394022" w:rsidRDefault="00016F28">
            <w:pPr>
              <w:keepNext/>
              <w:tabs>
                <w:tab w:val="left" w:pos="2160"/>
                <w:tab w:val="left" w:pos="2700"/>
                <w:tab w:val="left" w:pos="3420"/>
                <w:tab w:val="left" w:pos="3780"/>
                <w:tab w:val="left" w:pos="5760"/>
                <w:tab w:val="left" w:pos="7212"/>
              </w:tabs>
              <w:jc w:val="center"/>
              <w:rPr>
                <w:del w:id="1162" w:author="Tam, Danny@Energy" w:date="2018-11-29T15:50:00Z"/>
                <w:rFonts w:eastAsia="Times New Roman" w:cstheme="minorHAnsi"/>
                <w:sz w:val="18"/>
                <w:szCs w:val="20"/>
              </w:rPr>
            </w:pPr>
            <w:r w:rsidRPr="00675839">
              <w:rPr>
                <w:rFonts w:eastAsia="Times New Roman" w:cstheme="minorHAnsi"/>
                <w:sz w:val="18"/>
                <w:szCs w:val="20"/>
              </w:rPr>
              <w:t>Number of Water Heaters</w:t>
            </w:r>
          </w:p>
          <w:p w14:paraId="3C2DD1B6" w14:textId="77777777" w:rsidR="00016F28" w:rsidRPr="00675839" w:rsidRDefault="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p>
        </w:tc>
        <w:tc>
          <w:tcPr>
            <w:tcW w:w="1980" w:type="dxa"/>
            <w:vAlign w:val="bottom"/>
            <w:tcPrChange w:id="1163" w:author="Smith, Alexis@Energy" w:date="2019-01-10T13:42:00Z">
              <w:tcPr>
                <w:tcW w:w="1980" w:type="dxa"/>
                <w:vAlign w:val="bottom"/>
              </w:tcPr>
            </w:tcPrChange>
          </w:tcPr>
          <w:p w14:paraId="44D3096F" w14:textId="77777777"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Tank Location</w:t>
            </w:r>
          </w:p>
        </w:tc>
        <w:tc>
          <w:tcPr>
            <w:tcW w:w="1080" w:type="dxa"/>
            <w:tcPrChange w:id="1164" w:author="Smith, Alexis@Energy" w:date="2019-01-10T13:42:00Z">
              <w:tcPr>
                <w:tcW w:w="1080" w:type="dxa"/>
              </w:tcPr>
            </w:tcPrChange>
          </w:tcPr>
          <w:p w14:paraId="6F1DCAC0" w14:textId="77777777"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Exterior Tank Insulation R-value</w:t>
            </w:r>
          </w:p>
        </w:tc>
        <w:tc>
          <w:tcPr>
            <w:tcW w:w="1083" w:type="dxa"/>
            <w:tcPrChange w:id="1165" w:author="Smith, Alexis@Energy" w:date="2019-01-10T13:42:00Z">
              <w:tcPr>
                <w:tcW w:w="1083" w:type="dxa"/>
              </w:tcPr>
            </w:tcPrChange>
          </w:tcPr>
          <w:p w14:paraId="64F82960" w14:textId="77777777"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Dwelling Unit DHW System Distribution Type</w:t>
            </w:r>
          </w:p>
        </w:tc>
        <w:tc>
          <w:tcPr>
            <w:tcW w:w="990" w:type="dxa"/>
            <w:tcPrChange w:id="1166" w:author="Smith, Alexis@Energy" w:date="2019-01-10T13:42:00Z">
              <w:tcPr>
                <w:tcW w:w="1083" w:type="dxa"/>
              </w:tcPr>
            </w:tcPrChange>
          </w:tcPr>
          <w:p w14:paraId="1F68CF47" w14:textId="10FFBF01"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 xml:space="preserve">Compact </w:t>
            </w:r>
            <w:proofErr w:type="spellStart"/>
            <w:r w:rsidRPr="00675839">
              <w:rPr>
                <w:rFonts w:eastAsia="Times New Roman" w:cstheme="minorHAnsi"/>
                <w:sz w:val="18"/>
                <w:szCs w:val="20"/>
              </w:rPr>
              <w:t>Dist</w:t>
            </w:r>
            <w:ins w:id="1167" w:author="Tam, Danny@Energy" w:date="2018-11-29T15:43:00Z">
              <w:r w:rsidR="0032746E" w:rsidRPr="00394022">
                <w:rPr>
                  <w:rFonts w:eastAsia="Times New Roman" w:cstheme="minorHAnsi"/>
                  <w:sz w:val="18"/>
                  <w:szCs w:val="20"/>
                </w:rPr>
                <w:t>rib</w:t>
              </w:r>
              <w:proofErr w:type="spellEnd"/>
              <w:r w:rsidR="0032746E" w:rsidRPr="00394022">
                <w:rPr>
                  <w:rFonts w:eastAsia="Times New Roman" w:cstheme="minorHAnsi"/>
                  <w:sz w:val="18"/>
                  <w:szCs w:val="20"/>
                </w:rPr>
                <w:t>.</w:t>
              </w:r>
            </w:ins>
          </w:p>
        </w:tc>
        <w:tc>
          <w:tcPr>
            <w:tcW w:w="1080" w:type="dxa"/>
            <w:tcPrChange w:id="1168" w:author="Smith, Alexis@Energy" w:date="2019-01-10T13:42:00Z">
              <w:tcPr>
                <w:tcW w:w="987" w:type="dxa"/>
              </w:tcPr>
            </w:tcPrChange>
          </w:tcPr>
          <w:p w14:paraId="581BF235" w14:textId="2CC4A874" w:rsidR="00016F28" w:rsidRPr="00675839" w:rsidRDefault="00016F28" w:rsidP="00016F2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Drain Water Heat Recovery</w:t>
            </w:r>
          </w:p>
        </w:tc>
      </w:tr>
      <w:tr w:rsidR="00016F28" w:rsidRPr="00423815" w14:paraId="0F673EE8" w14:textId="4327CDE5" w:rsidTr="00D3756C">
        <w:tblPrEx>
          <w:tblW w:w="10885" w:type="dxa"/>
          <w:tblLayout w:type="fixed"/>
          <w:tblPrExChange w:id="1169" w:author="Smith, Alexis@Energy" w:date="2019-01-10T13:42:00Z">
            <w:tblPrEx>
              <w:tblW w:w="10885" w:type="dxa"/>
              <w:tblLayout w:type="fixed"/>
            </w:tblPrEx>
          </w:tblPrExChange>
        </w:tblPrEx>
        <w:tc>
          <w:tcPr>
            <w:tcW w:w="1026" w:type="dxa"/>
            <w:vAlign w:val="bottom"/>
            <w:tcPrChange w:id="1170" w:author="Smith, Alexis@Energy" w:date="2019-01-10T13:42:00Z">
              <w:tcPr>
                <w:tcW w:w="1026" w:type="dxa"/>
              </w:tcPr>
            </w:tcPrChange>
          </w:tcPr>
          <w:p w14:paraId="1476AB1E" w14:textId="47328888" w:rsidR="00016F28" w:rsidRPr="00675839" w:rsidRDefault="00016F28" w:rsidP="00AC202C">
            <w:pPr>
              <w:jc w:val="center"/>
              <w:rPr>
                <w:rFonts w:cstheme="minorHAnsi"/>
                <w:sz w:val="16"/>
                <w:szCs w:val="20"/>
              </w:rPr>
            </w:pPr>
            <w:r w:rsidRPr="00675839">
              <w:rPr>
                <w:rFonts w:cstheme="minorHAnsi"/>
                <w:sz w:val="16"/>
                <w:szCs w:val="20"/>
              </w:rPr>
              <w:t xml:space="preserve">&lt;&lt;reference value from </w:t>
            </w:r>
            <w:del w:id="1171" w:author="Smith, Alexis@Energy" w:date="2019-01-10T13:36:00Z">
              <w:r w:rsidRPr="00675839" w:rsidDel="00D3756C">
                <w:rPr>
                  <w:rFonts w:cstheme="minorHAnsi"/>
                  <w:sz w:val="16"/>
                  <w:szCs w:val="20"/>
                </w:rPr>
                <w:delText>CF1R</w:delText>
              </w:r>
            </w:del>
            <w:ins w:id="1172" w:author="Smith, Alexis@Energy" w:date="2019-01-10T13:36:00Z">
              <w:r w:rsidR="00D3756C">
                <w:rPr>
                  <w:rFonts w:cstheme="minorHAnsi"/>
                  <w:sz w:val="16"/>
                  <w:szCs w:val="20"/>
                </w:rPr>
                <w:t>A01</w:t>
              </w:r>
            </w:ins>
            <w:r w:rsidRPr="00675839">
              <w:rPr>
                <w:rFonts w:cstheme="minorHAnsi"/>
                <w:sz w:val="16"/>
                <w:szCs w:val="20"/>
              </w:rPr>
              <w:t>&gt;&gt;</w:t>
            </w:r>
          </w:p>
        </w:tc>
        <w:tc>
          <w:tcPr>
            <w:tcW w:w="2209" w:type="dxa"/>
            <w:vAlign w:val="bottom"/>
            <w:tcPrChange w:id="1173" w:author="Smith, Alexis@Energy" w:date="2019-01-10T13:42:00Z">
              <w:tcPr>
                <w:tcW w:w="2656" w:type="dxa"/>
              </w:tcPr>
            </w:tcPrChange>
          </w:tcPr>
          <w:p w14:paraId="278F6B00" w14:textId="4C0BA004" w:rsidR="00016F28" w:rsidRPr="00675839" w:rsidRDefault="00016F28" w:rsidP="00D3756C">
            <w:pPr>
              <w:jc w:val="center"/>
              <w:rPr>
                <w:rFonts w:cstheme="minorHAnsi"/>
                <w:sz w:val="16"/>
                <w:szCs w:val="20"/>
              </w:rPr>
              <w:pPrChange w:id="1174" w:author="Smith, Alexis@Energy" w:date="2019-01-10T13:42:00Z">
                <w:pPr>
                  <w:jc w:val="center"/>
                </w:pPr>
              </w:pPrChange>
            </w:pPr>
            <w:r w:rsidRPr="00675839">
              <w:rPr>
                <w:rFonts w:cstheme="minorHAnsi"/>
                <w:sz w:val="16"/>
                <w:szCs w:val="20"/>
              </w:rPr>
              <w:t>&lt;&lt; User input</w:t>
            </w:r>
            <w:r w:rsidRPr="00675839">
              <w:rPr>
                <w:rFonts w:eastAsia="Times New Roman" w:cstheme="minorHAnsi"/>
                <w:sz w:val="16"/>
                <w:szCs w:val="20"/>
              </w:rPr>
              <w:t xml:space="preserve"> is equal to </w:t>
            </w:r>
            <w:del w:id="1175" w:author="Tam, Danny@Energy" w:date="2018-11-29T15:49:00Z">
              <w:r w:rsidRPr="00675839" w:rsidDel="00234E63">
                <w:rPr>
                  <w:rFonts w:eastAsia="Times New Roman" w:cstheme="minorHAnsi"/>
                  <w:sz w:val="16"/>
                  <w:szCs w:val="20"/>
                </w:rPr>
                <w:delText xml:space="preserve">B06 </w:delText>
              </w:r>
            </w:del>
            <w:ins w:id="1176" w:author="Tam, Danny@Energy" w:date="2018-11-29T15:49:00Z">
              <w:r w:rsidR="00234E63">
                <w:rPr>
                  <w:rFonts w:eastAsia="Times New Roman" w:cstheme="minorHAnsi"/>
                  <w:sz w:val="16"/>
                  <w:szCs w:val="20"/>
                </w:rPr>
                <w:t>A</w:t>
              </w:r>
              <w:r w:rsidR="00234E63" w:rsidRPr="00675839">
                <w:rPr>
                  <w:rFonts w:eastAsia="Times New Roman" w:cstheme="minorHAnsi"/>
                  <w:sz w:val="16"/>
                  <w:szCs w:val="20"/>
                </w:rPr>
                <w:t>0</w:t>
              </w:r>
            </w:ins>
            <w:ins w:id="1177" w:author="Smith, Alexis@Energy" w:date="2019-01-10T13:23:00Z">
              <w:r w:rsidR="00404E21">
                <w:rPr>
                  <w:rFonts w:eastAsia="Times New Roman" w:cstheme="minorHAnsi"/>
                  <w:sz w:val="16"/>
                  <w:szCs w:val="20"/>
                </w:rPr>
                <w:t>2</w:t>
              </w:r>
            </w:ins>
            <w:ins w:id="1178" w:author="Tam, Danny@Energy" w:date="2018-11-29T15:49:00Z">
              <w:del w:id="1179" w:author="Smith, Alexis@Energy" w:date="2019-01-10T13:23:00Z">
                <w:r w:rsidR="00234E63" w:rsidRPr="00675839" w:rsidDel="00404E21">
                  <w:rPr>
                    <w:rFonts w:eastAsia="Times New Roman" w:cstheme="minorHAnsi"/>
                    <w:sz w:val="16"/>
                    <w:szCs w:val="20"/>
                  </w:rPr>
                  <w:delText>6</w:delText>
                </w:r>
              </w:del>
              <w:r w:rsidR="00234E63" w:rsidRPr="00675839">
                <w:rPr>
                  <w:rFonts w:eastAsia="Times New Roman" w:cstheme="minorHAnsi"/>
                  <w:sz w:val="16"/>
                  <w:szCs w:val="20"/>
                </w:rPr>
                <w:t xml:space="preserve"> </w:t>
              </w:r>
            </w:ins>
            <w:r w:rsidRPr="00675839">
              <w:rPr>
                <w:rFonts w:eastAsia="Times New Roman" w:cstheme="minorHAnsi"/>
                <w:sz w:val="16"/>
                <w:szCs w:val="20"/>
              </w:rPr>
              <w:t xml:space="preserve">as default, and allow user to override with an equivalent system based on the simulated equipment in </w:t>
            </w:r>
            <w:ins w:id="1180" w:author="Tam, Danny@Energy" w:date="2018-11-29T15:43:00Z">
              <w:r w:rsidR="0032746E" w:rsidRPr="00675839">
                <w:rPr>
                  <w:rFonts w:eastAsia="Times New Roman" w:cstheme="minorHAnsi"/>
                  <w:sz w:val="16"/>
                  <w:szCs w:val="20"/>
                </w:rPr>
                <w:t>A</w:t>
              </w:r>
            </w:ins>
            <w:del w:id="1181" w:author="Tam, Danny@Energy" w:date="2018-11-29T15:43:00Z">
              <w:r w:rsidRPr="00675839" w:rsidDel="0032746E">
                <w:rPr>
                  <w:rFonts w:eastAsia="Times New Roman" w:cstheme="minorHAnsi"/>
                  <w:sz w:val="16"/>
                  <w:szCs w:val="20"/>
                </w:rPr>
                <w:delText>B</w:delText>
              </w:r>
            </w:del>
            <w:r w:rsidRPr="00675839">
              <w:rPr>
                <w:rFonts w:eastAsia="Times New Roman" w:cstheme="minorHAnsi"/>
                <w:sz w:val="16"/>
                <w:szCs w:val="20"/>
              </w:rPr>
              <w:t>0</w:t>
            </w:r>
            <w:del w:id="1182" w:author="Smith, Alexis@Energy" w:date="2019-01-10T13:24:00Z">
              <w:r w:rsidRPr="00675839" w:rsidDel="00404E21">
                <w:rPr>
                  <w:rFonts w:eastAsia="Times New Roman" w:cstheme="minorHAnsi"/>
                  <w:sz w:val="16"/>
                  <w:szCs w:val="20"/>
                </w:rPr>
                <w:delText>2</w:delText>
              </w:r>
            </w:del>
            <w:ins w:id="1183" w:author="Smith, Alexis@Energy" w:date="2019-01-10T13:24:00Z">
              <w:r w:rsidR="00404E21">
                <w:rPr>
                  <w:rFonts w:eastAsia="Times New Roman" w:cstheme="minorHAnsi"/>
                  <w:sz w:val="16"/>
                  <w:szCs w:val="20"/>
                </w:rPr>
                <w:t>9</w:t>
              </w:r>
            </w:ins>
            <w:r w:rsidRPr="00675839">
              <w:rPr>
                <w:rFonts w:eastAsia="Times New Roman" w:cstheme="minorHAnsi"/>
                <w:sz w:val="16"/>
                <w:szCs w:val="20"/>
              </w:rPr>
              <w:t>&gt;&gt;</w:t>
            </w:r>
          </w:p>
        </w:tc>
        <w:tc>
          <w:tcPr>
            <w:tcW w:w="1437" w:type="dxa"/>
            <w:vAlign w:val="bottom"/>
            <w:tcPrChange w:id="1184" w:author="Smith, Alexis@Energy" w:date="2019-01-10T13:42:00Z">
              <w:tcPr>
                <w:tcW w:w="990" w:type="dxa"/>
              </w:tcPr>
            </w:tcPrChange>
          </w:tcPr>
          <w:p w14:paraId="4408B551" w14:textId="70928387" w:rsidR="00016F28" w:rsidRPr="00675839" w:rsidRDefault="00016F28" w:rsidP="00D3756C">
            <w:pPr>
              <w:jc w:val="center"/>
              <w:rPr>
                <w:rFonts w:eastAsia="Times New Roman" w:cstheme="minorHAnsi"/>
                <w:b/>
                <w:i/>
                <w:color w:val="FF0000"/>
                <w:sz w:val="16"/>
                <w:szCs w:val="20"/>
              </w:rPr>
              <w:pPrChange w:id="1185" w:author="Smith, Alexis@Energy" w:date="2019-01-10T13:42:00Z">
                <w:pPr>
                  <w:jc w:val="center"/>
                </w:pPr>
              </w:pPrChange>
            </w:pPr>
            <w:r w:rsidRPr="00675839">
              <w:rPr>
                <w:rFonts w:cstheme="minorHAnsi"/>
                <w:sz w:val="16"/>
                <w:szCs w:val="20"/>
              </w:rPr>
              <w:t xml:space="preserve">&lt;&lt; </w:t>
            </w:r>
            <w:del w:id="1186" w:author="Smith, Alexis@Energy" w:date="2019-01-10T13:39:00Z">
              <w:r w:rsidRPr="00675839" w:rsidDel="00D3756C">
                <w:rPr>
                  <w:rFonts w:cstheme="minorHAnsi"/>
                  <w:sz w:val="16"/>
                  <w:szCs w:val="20"/>
                </w:rPr>
                <w:delText>User input must match r</w:delText>
              </w:r>
            </w:del>
            <w:ins w:id="1187" w:author="Smith, Alexis@Energy" w:date="2019-01-10T13:39:00Z">
              <w:r w:rsidR="00D3756C">
                <w:rPr>
                  <w:rFonts w:cstheme="minorHAnsi"/>
                  <w:sz w:val="16"/>
                  <w:szCs w:val="20"/>
                </w:rPr>
                <w:t>R</w:t>
              </w:r>
            </w:ins>
            <w:r w:rsidRPr="00675839">
              <w:rPr>
                <w:rFonts w:cstheme="minorHAnsi"/>
                <w:sz w:val="16"/>
                <w:szCs w:val="20"/>
              </w:rPr>
              <w:t>eference value</w:t>
            </w:r>
            <w:del w:id="1188" w:author="Smith, Alexis@Energy" w:date="2019-01-10T13:39:00Z">
              <w:r w:rsidRPr="00675839" w:rsidDel="00D3756C">
                <w:rPr>
                  <w:rFonts w:cstheme="minorHAnsi"/>
                  <w:sz w:val="16"/>
                  <w:szCs w:val="20"/>
                </w:rPr>
                <w:delText>s</w:delText>
              </w:r>
            </w:del>
            <w:r w:rsidRPr="00675839">
              <w:rPr>
                <w:rFonts w:cstheme="minorHAnsi"/>
                <w:sz w:val="16"/>
                <w:szCs w:val="20"/>
              </w:rPr>
              <w:t xml:space="preserve"> from </w:t>
            </w:r>
            <w:del w:id="1189" w:author="Smith, Alexis@Energy" w:date="2019-01-10T13:39:00Z">
              <w:r w:rsidRPr="00675839" w:rsidDel="00D3756C">
                <w:rPr>
                  <w:rFonts w:cstheme="minorHAnsi"/>
                  <w:sz w:val="16"/>
                  <w:szCs w:val="20"/>
                </w:rPr>
                <w:delText>CF1R (</w:delText>
              </w:r>
            </w:del>
            <w:ins w:id="1190" w:author="Tam, Danny@Energy" w:date="2018-11-29T15:43:00Z">
              <w:r w:rsidR="0032746E" w:rsidRPr="00675839">
                <w:rPr>
                  <w:rFonts w:cstheme="minorHAnsi"/>
                  <w:sz w:val="16"/>
                  <w:szCs w:val="20"/>
                </w:rPr>
                <w:t>A</w:t>
              </w:r>
            </w:ins>
            <w:del w:id="1191" w:author="Tam, Danny@Energy" w:date="2018-11-29T15:43:00Z">
              <w:r w:rsidRPr="00675839" w:rsidDel="0032746E">
                <w:rPr>
                  <w:rFonts w:cstheme="minorHAnsi"/>
                  <w:sz w:val="16"/>
                  <w:szCs w:val="20"/>
                </w:rPr>
                <w:delText>B</w:delText>
              </w:r>
            </w:del>
            <w:r w:rsidRPr="00675839">
              <w:rPr>
                <w:rFonts w:cstheme="minorHAnsi"/>
                <w:sz w:val="16"/>
                <w:szCs w:val="20"/>
              </w:rPr>
              <w:t>03</w:t>
            </w:r>
            <w:del w:id="1192" w:author="Smith, Alexis@Energy" w:date="2019-01-10T13:39:00Z">
              <w:r w:rsidRPr="00675839" w:rsidDel="00D3756C">
                <w:rPr>
                  <w:rFonts w:cstheme="minorHAnsi"/>
                  <w:sz w:val="16"/>
                  <w:szCs w:val="20"/>
                </w:rPr>
                <w:delText>)</w:delText>
              </w:r>
            </w:del>
            <w:r w:rsidRPr="00675839">
              <w:rPr>
                <w:rFonts w:cstheme="minorHAnsi"/>
                <w:sz w:val="16"/>
                <w:szCs w:val="20"/>
              </w:rPr>
              <w:t>&gt;&gt;</w:t>
            </w:r>
          </w:p>
        </w:tc>
        <w:tc>
          <w:tcPr>
            <w:tcW w:w="1980" w:type="dxa"/>
            <w:vAlign w:val="bottom"/>
            <w:tcPrChange w:id="1193" w:author="Smith, Alexis@Energy" w:date="2019-01-10T13:42:00Z">
              <w:tcPr>
                <w:tcW w:w="1980" w:type="dxa"/>
              </w:tcPr>
            </w:tcPrChange>
          </w:tcPr>
          <w:p w14:paraId="1D20C7DC" w14:textId="77129022" w:rsidR="00016F28" w:rsidRPr="00675839" w:rsidRDefault="0032746E" w:rsidP="00D3756C">
            <w:pPr>
              <w:jc w:val="center"/>
              <w:rPr>
                <w:rFonts w:eastAsia="Times New Roman" w:cstheme="minorHAnsi"/>
                <w:b/>
                <w:i/>
                <w:color w:val="FF0000"/>
                <w:sz w:val="16"/>
                <w:szCs w:val="20"/>
              </w:rPr>
              <w:pPrChange w:id="1194" w:author="Smith, Alexis@Energy" w:date="2019-01-10T13:42:00Z">
                <w:pPr>
                  <w:jc w:val="center"/>
                </w:pPr>
              </w:pPrChange>
            </w:pPr>
            <w:ins w:id="1195" w:author="Tam, Danny@Energy" w:date="2018-11-29T15:48:00Z">
              <w:r w:rsidRPr="0032746E">
                <w:rPr>
                  <w:rFonts w:cstheme="minorHAnsi"/>
                  <w:sz w:val="16"/>
                  <w:szCs w:val="20"/>
                </w:rPr>
                <w:t xml:space="preserve">&lt;&lt;User input value; check value </w:t>
              </w:r>
              <w:r w:rsidR="004328A2">
                <w:rPr>
                  <w:rFonts w:cstheme="minorHAnsi"/>
                  <w:sz w:val="16"/>
                  <w:szCs w:val="20"/>
                </w:rPr>
                <w:t>must be = value in A04</w:t>
              </w:r>
            </w:ins>
            <w:ins w:id="1196" w:author="Smith, Alexis@Energy" w:date="2019-01-10T13:23:00Z">
              <w:r w:rsidR="00404E21">
                <w:rPr>
                  <w:rFonts w:cstheme="minorHAnsi"/>
                  <w:sz w:val="16"/>
                  <w:szCs w:val="20"/>
                </w:rPr>
                <w:t xml:space="preserve"> to comply, </w:t>
              </w:r>
              <w:r w:rsidR="00404E21" w:rsidRPr="0032746E">
                <w:rPr>
                  <w:rFonts w:cstheme="minorHAnsi"/>
                  <w:sz w:val="16"/>
                  <w:szCs w:val="20"/>
                </w:rPr>
                <w:t>else flag non-compliant values and do not al</w:t>
              </w:r>
              <w:r w:rsidR="00404E21">
                <w:rPr>
                  <w:rFonts w:cstheme="minorHAnsi"/>
                  <w:sz w:val="16"/>
                  <w:szCs w:val="20"/>
                </w:rPr>
                <w:t>low the doc to be registered</w:t>
              </w:r>
              <w:r w:rsidR="00404E21">
                <w:rPr>
                  <w:rFonts w:cstheme="minorHAnsi"/>
                  <w:sz w:val="16"/>
                  <w:szCs w:val="20"/>
                </w:rPr>
                <w:t xml:space="preserve"> </w:t>
              </w:r>
            </w:ins>
            <w:ins w:id="1197" w:author="Tam, Danny@Energy" w:date="2018-11-29T15:48:00Z">
              <w:r w:rsidR="004328A2">
                <w:rPr>
                  <w:rFonts w:cstheme="minorHAnsi"/>
                  <w:sz w:val="16"/>
                  <w:szCs w:val="20"/>
                </w:rPr>
                <w:t>&gt;</w:t>
              </w:r>
              <w:r>
                <w:rPr>
                  <w:rFonts w:cstheme="minorHAnsi"/>
                  <w:sz w:val="16"/>
                  <w:szCs w:val="20"/>
                </w:rPr>
                <w:t>&gt;</w:t>
              </w:r>
            </w:ins>
            <w:del w:id="1198" w:author="Tam, Danny@Energy" w:date="2018-11-29T15:48:00Z">
              <w:r w:rsidR="00016F28" w:rsidRPr="00675839" w:rsidDel="0032746E">
                <w:rPr>
                  <w:rFonts w:cstheme="minorHAnsi"/>
                  <w:sz w:val="16"/>
                  <w:szCs w:val="20"/>
                </w:rPr>
                <w:delText>&lt;&lt; User input must match reference values from CF1R (</w:delText>
              </w:r>
            </w:del>
            <w:del w:id="1199" w:author="Tam, Danny@Energy" w:date="2018-11-29T15:43:00Z">
              <w:r w:rsidR="00016F28" w:rsidRPr="00675839" w:rsidDel="0032746E">
                <w:rPr>
                  <w:rFonts w:cstheme="minorHAnsi"/>
                  <w:sz w:val="16"/>
                  <w:szCs w:val="20"/>
                </w:rPr>
                <w:delText>B</w:delText>
              </w:r>
            </w:del>
            <w:del w:id="1200" w:author="Tam, Danny@Energy" w:date="2018-11-29T15:48:00Z">
              <w:r w:rsidR="00016F28" w:rsidRPr="00675839" w:rsidDel="0032746E">
                <w:rPr>
                  <w:rFonts w:cstheme="minorHAnsi"/>
                  <w:sz w:val="16"/>
                  <w:szCs w:val="20"/>
                </w:rPr>
                <w:delText>04) &gt;&gt;</w:delText>
              </w:r>
            </w:del>
          </w:p>
        </w:tc>
        <w:tc>
          <w:tcPr>
            <w:tcW w:w="1080" w:type="dxa"/>
            <w:vAlign w:val="bottom"/>
            <w:tcPrChange w:id="1201" w:author="Smith, Alexis@Energy" w:date="2019-01-10T13:42:00Z">
              <w:tcPr>
                <w:tcW w:w="1080" w:type="dxa"/>
              </w:tcPr>
            </w:tcPrChange>
          </w:tcPr>
          <w:p w14:paraId="0D9FF7D3" w14:textId="4850A631" w:rsidR="00016F28" w:rsidRPr="00675839" w:rsidRDefault="00016F28" w:rsidP="00D3756C">
            <w:pPr>
              <w:jc w:val="center"/>
              <w:rPr>
                <w:rFonts w:cstheme="minorHAnsi"/>
                <w:sz w:val="16"/>
                <w:szCs w:val="20"/>
              </w:rPr>
              <w:pPrChange w:id="1202" w:author="Smith, Alexis@Energy" w:date="2019-01-10T13:42:00Z">
                <w:pPr>
                  <w:jc w:val="center"/>
                </w:pPr>
              </w:pPrChange>
            </w:pPr>
            <w:r w:rsidRPr="00675839">
              <w:rPr>
                <w:rFonts w:cstheme="minorHAnsi"/>
                <w:sz w:val="16"/>
                <w:szCs w:val="20"/>
              </w:rPr>
              <w:t>&lt;&lt; User input</w:t>
            </w:r>
            <w:ins w:id="1203" w:author="Smith, Alexis@Energy" w:date="2019-01-10T13:40:00Z">
              <w:r w:rsidR="00D3756C">
                <w:rPr>
                  <w:rFonts w:cstheme="minorHAnsi"/>
                  <w:sz w:val="16"/>
                  <w:szCs w:val="20"/>
                </w:rPr>
                <w:t xml:space="preserve"> must be </w:t>
              </w:r>
              <w:r w:rsidR="00D3756C" w:rsidRPr="005460CB">
                <w:rPr>
                  <w:rFonts w:eastAsia="Times New Roman"/>
                  <w:sz w:val="18"/>
                  <w:szCs w:val="18"/>
                </w:rPr>
                <w:t>≥</w:t>
              </w:r>
              <w:r w:rsidR="00D3756C">
                <w:rPr>
                  <w:rFonts w:eastAsia="Times New Roman"/>
                  <w:sz w:val="18"/>
                  <w:szCs w:val="18"/>
                </w:rPr>
                <w:t xml:space="preserve"> </w:t>
              </w:r>
            </w:ins>
            <w:ins w:id="1204" w:author="Tam, Danny@Energy" w:date="2018-11-30T09:50:00Z">
              <w:del w:id="1205" w:author="Smith, Alexis@Energy" w:date="2019-01-10T13:40:00Z">
                <w:r w:rsidR="004328A2" w:rsidDel="00D3756C">
                  <w:rPr>
                    <w:rFonts w:cstheme="minorHAnsi"/>
                    <w:sz w:val="16"/>
                    <w:szCs w:val="20"/>
                  </w:rPr>
                  <w:delText xml:space="preserve">.  B05 </w:delText>
                </w:r>
              </w:del>
            </w:ins>
            <w:ins w:id="1206" w:author="Tam, Danny@Energy" w:date="2018-11-30T09:51:00Z">
              <w:del w:id="1207" w:author="Smith, Alexis@Energy" w:date="2019-01-10T13:40:00Z">
                <w:r w:rsidR="004328A2" w:rsidDel="00D3756C">
                  <w:rPr>
                    <w:rFonts w:cstheme="minorHAnsi"/>
                    <w:sz w:val="16"/>
                    <w:szCs w:val="20"/>
                  </w:rPr>
                  <w:delText xml:space="preserve">≥ </w:delText>
                </w:r>
              </w:del>
            </w:ins>
            <w:del w:id="1208" w:author="Smith, Alexis@Energy" w:date="2019-01-10T13:40:00Z">
              <w:r w:rsidRPr="00675839" w:rsidDel="00D3756C">
                <w:rPr>
                  <w:rFonts w:cstheme="minorHAnsi"/>
                  <w:sz w:val="16"/>
                  <w:szCs w:val="20"/>
                </w:rPr>
                <w:delText xml:space="preserve"> must match reference values from CF1R</w:delText>
              </w:r>
            </w:del>
            <w:del w:id="1209" w:author="Tam, Danny@Energy" w:date="2018-11-30T09:50:00Z">
              <w:r w:rsidRPr="00675839" w:rsidDel="004328A2">
                <w:rPr>
                  <w:rFonts w:cstheme="minorHAnsi"/>
                  <w:sz w:val="16"/>
                  <w:szCs w:val="20"/>
                </w:rPr>
                <w:delText xml:space="preserve"> </w:delText>
              </w:r>
            </w:del>
            <w:del w:id="1210" w:author="Tam, Danny@Energy" w:date="2018-11-30T09:51:00Z">
              <w:r w:rsidRPr="00675839" w:rsidDel="004328A2">
                <w:rPr>
                  <w:rFonts w:cstheme="minorHAnsi"/>
                  <w:sz w:val="16"/>
                  <w:szCs w:val="20"/>
                </w:rPr>
                <w:delText>(</w:delText>
              </w:r>
            </w:del>
            <w:ins w:id="1211" w:author="Tam, Danny@Energy" w:date="2018-11-29T15:43:00Z">
              <w:r w:rsidR="0032746E" w:rsidRPr="00675839">
                <w:rPr>
                  <w:rFonts w:cstheme="minorHAnsi"/>
                  <w:sz w:val="16"/>
                  <w:szCs w:val="20"/>
                </w:rPr>
                <w:t>A</w:t>
              </w:r>
            </w:ins>
            <w:del w:id="1212" w:author="Tam, Danny@Energy" w:date="2018-11-29T15:43:00Z">
              <w:r w:rsidRPr="00675839" w:rsidDel="0032746E">
                <w:rPr>
                  <w:rFonts w:cstheme="minorHAnsi"/>
                  <w:sz w:val="16"/>
                  <w:szCs w:val="20"/>
                </w:rPr>
                <w:delText>B</w:delText>
              </w:r>
            </w:del>
            <w:r w:rsidRPr="00675839">
              <w:rPr>
                <w:rFonts w:cstheme="minorHAnsi"/>
                <w:sz w:val="16"/>
                <w:szCs w:val="20"/>
              </w:rPr>
              <w:t>05</w:t>
            </w:r>
            <w:del w:id="1213" w:author="Tam, Danny@Energy" w:date="2018-11-30T09:51:00Z">
              <w:r w:rsidRPr="00675839" w:rsidDel="004328A2">
                <w:rPr>
                  <w:rFonts w:cstheme="minorHAnsi"/>
                  <w:sz w:val="16"/>
                  <w:szCs w:val="20"/>
                </w:rPr>
                <w:delText>)</w:delText>
              </w:r>
            </w:del>
            <w:r w:rsidRPr="00675839">
              <w:rPr>
                <w:rFonts w:cstheme="minorHAnsi"/>
                <w:sz w:val="16"/>
                <w:szCs w:val="20"/>
              </w:rPr>
              <w:t>&gt;&gt;</w:t>
            </w:r>
          </w:p>
        </w:tc>
        <w:tc>
          <w:tcPr>
            <w:tcW w:w="1083" w:type="dxa"/>
            <w:vAlign w:val="bottom"/>
            <w:tcPrChange w:id="1214" w:author="Smith, Alexis@Energy" w:date="2019-01-10T13:42:00Z">
              <w:tcPr>
                <w:tcW w:w="1083" w:type="dxa"/>
                <w:vAlign w:val="bottom"/>
              </w:tcPr>
            </w:tcPrChange>
          </w:tcPr>
          <w:p w14:paraId="69878787" w14:textId="5CCA9757" w:rsidR="00016F28" w:rsidRPr="00675839" w:rsidRDefault="00016F28" w:rsidP="00D3756C">
            <w:pPr>
              <w:jc w:val="center"/>
              <w:rPr>
                <w:rFonts w:cstheme="minorHAnsi"/>
                <w:sz w:val="16"/>
                <w:szCs w:val="20"/>
              </w:rPr>
              <w:pPrChange w:id="1215" w:author="Smith, Alexis@Energy" w:date="2019-01-10T13:42:00Z">
                <w:pPr>
                  <w:jc w:val="center"/>
                </w:pPr>
              </w:pPrChange>
            </w:pPr>
            <w:r w:rsidRPr="00675839">
              <w:rPr>
                <w:rFonts w:cstheme="minorHAnsi"/>
                <w:sz w:val="16"/>
                <w:szCs w:val="20"/>
              </w:rPr>
              <w:t xml:space="preserve">&lt;&lt; </w:t>
            </w:r>
            <w:ins w:id="1216" w:author="Smith, Alexis@Energy" w:date="2019-01-10T13:42:00Z">
              <w:r w:rsidR="00D3756C">
                <w:rPr>
                  <w:rFonts w:cstheme="minorHAnsi"/>
                  <w:sz w:val="16"/>
                  <w:szCs w:val="20"/>
                </w:rPr>
                <w:t>R</w:t>
              </w:r>
            </w:ins>
            <w:del w:id="1217" w:author="Smith, Alexis@Energy" w:date="2019-01-10T13:42:00Z">
              <w:r w:rsidRPr="00675839" w:rsidDel="00D3756C">
                <w:rPr>
                  <w:rFonts w:cstheme="minorHAnsi"/>
                  <w:sz w:val="16"/>
                  <w:szCs w:val="20"/>
                </w:rPr>
                <w:delText>User input must match r</w:delText>
              </w:r>
            </w:del>
            <w:r w:rsidRPr="00675839">
              <w:rPr>
                <w:rFonts w:cstheme="minorHAnsi"/>
                <w:sz w:val="16"/>
                <w:szCs w:val="20"/>
              </w:rPr>
              <w:t>eference value</w:t>
            </w:r>
            <w:del w:id="1218" w:author="Smith, Alexis@Energy" w:date="2019-01-10T13:42:00Z">
              <w:r w:rsidRPr="00675839" w:rsidDel="00D3756C">
                <w:rPr>
                  <w:rFonts w:cstheme="minorHAnsi"/>
                  <w:sz w:val="16"/>
                  <w:szCs w:val="20"/>
                </w:rPr>
                <w:delText>s</w:delText>
              </w:r>
            </w:del>
            <w:r w:rsidRPr="00675839">
              <w:rPr>
                <w:rFonts w:cstheme="minorHAnsi"/>
                <w:sz w:val="16"/>
                <w:szCs w:val="20"/>
              </w:rPr>
              <w:t xml:space="preserve"> from </w:t>
            </w:r>
            <w:del w:id="1219" w:author="Smith, Alexis@Energy" w:date="2019-01-10T13:42:00Z">
              <w:r w:rsidRPr="00675839" w:rsidDel="00D3756C">
                <w:rPr>
                  <w:rFonts w:cstheme="minorHAnsi"/>
                  <w:sz w:val="16"/>
                  <w:szCs w:val="20"/>
                </w:rPr>
                <w:delText>CF1R (</w:delText>
              </w:r>
            </w:del>
            <w:ins w:id="1220" w:author="Tam, Danny@Energy" w:date="2018-11-29T15:43:00Z">
              <w:r w:rsidR="0032746E" w:rsidRPr="00675839">
                <w:rPr>
                  <w:rFonts w:cstheme="minorHAnsi"/>
                  <w:sz w:val="16"/>
                  <w:szCs w:val="20"/>
                </w:rPr>
                <w:t>A</w:t>
              </w:r>
            </w:ins>
            <w:del w:id="1221" w:author="Tam, Danny@Energy" w:date="2018-11-29T15:43:00Z">
              <w:r w:rsidRPr="00675839" w:rsidDel="0032746E">
                <w:rPr>
                  <w:rFonts w:cstheme="minorHAnsi"/>
                  <w:sz w:val="16"/>
                  <w:szCs w:val="20"/>
                </w:rPr>
                <w:delText>B</w:delText>
              </w:r>
            </w:del>
            <w:r w:rsidRPr="00675839">
              <w:rPr>
                <w:rFonts w:cstheme="minorHAnsi"/>
                <w:sz w:val="16"/>
                <w:szCs w:val="20"/>
              </w:rPr>
              <w:t>07</w:t>
            </w:r>
            <w:del w:id="1222" w:author="Smith, Alexis@Energy" w:date="2019-01-10T13:42:00Z">
              <w:r w:rsidRPr="00675839" w:rsidDel="00D3756C">
                <w:rPr>
                  <w:rFonts w:cstheme="minorHAnsi"/>
                  <w:sz w:val="16"/>
                  <w:szCs w:val="20"/>
                </w:rPr>
                <w:delText>)</w:delText>
              </w:r>
            </w:del>
            <w:r w:rsidRPr="00675839">
              <w:rPr>
                <w:rFonts w:cstheme="minorHAnsi"/>
                <w:sz w:val="16"/>
                <w:szCs w:val="20"/>
              </w:rPr>
              <w:t>&gt;&gt;</w:t>
            </w:r>
          </w:p>
        </w:tc>
        <w:tc>
          <w:tcPr>
            <w:tcW w:w="990" w:type="dxa"/>
            <w:vAlign w:val="bottom"/>
            <w:tcPrChange w:id="1223" w:author="Smith, Alexis@Energy" w:date="2019-01-10T13:42:00Z">
              <w:tcPr>
                <w:tcW w:w="1083" w:type="dxa"/>
              </w:tcPr>
            </w:tcPrChange>
          </w:tcPr>
          <w:p w14:paraId="67FD63AE" w14:textId="5C4F9B83" w:rsidR="00016F28" w:rsidRPr="00675839" w:rsidRDefault="00016F28" w:rsidP="00D3756C">
            <w:pPr>
              <w:jc w:val="center"/>
              <w:rPr>
                <w:rFonts w:cstheme="minorHAnsi"/>
                <w:sz w:val="16"/>
                <w:szCs w:val="20"/>
              </w:rPr>
              <w:pPrChange w:id="1224" w:author="Smith, Alexis@Energy" w:date="2019-01-10T13:42:00Z">
                <w:pPr>
                  <w:jc w:val="center"/>
                </w:pPr>
              </w:pPrChange>
            </w:pPr>
            <w:r w:rsidRPr="00675839">
              <w:rPr>
                <w:rFonts w:cstheme="minorHAnsi"/>
                <w:sz w:val="16"/>
                <w:szCs w:val="20"/>
              </w:rPr>
              <w:t xml:space="preserve">&lt;&lt; </w:t>
            </w:r>
            <w:ins w:id="1225" w:author="Smith, Alexis@Energy" w:date="2019-01-10T13:42:00Z">
              <w:r w:rsidR="00D3756C">
                <w:rPr>
                  <w:rFonts w:cstheme="minorHAnsi"/>
                  <w:sz w:val="16"/>
                  <w:szCs w:val="20"/>
                </w:rPr>
                <w:t>R</w:t>
              </w:r>
            </w:ins>
            <w:del w:id="1226" w:author="Smith, Alexis@Energy" w:date="2019-01-10T13:42:00Z">
              <w:r w:rsidRPr="00675839" w:rsidDel="00D3756C">
                <w:rPr>
                  <w:rFonts w:cstheme="minorHAnsi"/>
                  <w:sz w:val="16"/>
                  <w:szCs w:val="20"/>
                </w:rPr>
                <w:delText>User input mus</w:delText>
              </w:r>
            </w:del>
            <w:ins w:id="1227" w:author="Tam, Danny@Energy" w:date="2018-11-29T15:43:00Z">
              <w:del w:id="1228" w:author="Smith, Alexis@Energy" w:date="2019-01-10T13:42:00Z">
                <w:r w:rsidR="0032746E" w:rsidRPr="00675839" w:rsidDel="00D3756C">
                  <w:rPr>
                    <w:rFonts w:cstheme="minorHAnsi"/>
                    <w:sz w:val="16"/>
                    <w:szCs w:val="20"/>
                  </w:rPr>
                  <w:delText xml:space="preserve">t </w:delText>
                </w:r>
              </w:del>
            </w:ins>
            <w:del w:id="1229" w:author="Smith, Alexis@Energy" w:date="2019-01-10T13:42:00Z">
              <w:r w:rsidRPr="00675839" w:rsidDel="00D3756C">
                <w:rPr>
                  <w:rFonts w:cstheme="minorHAnsi"/>
                  <w:sz w:val="16"/>
                  <w:szCs w:val="20"/>
                </w:rPr>
                <w:delText xml:space="preserve"> match r</w:delText>
              </w:r>
            </w:del>
            <w:r w:rsidRPr="00675839">
              <w:rPr>
                <w:rFonts w:cstheme="minorHAnsi"/>
                <w:sz w:val="16"/>
                <w:szCs w:val="20"/>
              </w:rPr>
              <w:t xml:space="preserve">eference values from </w:t>
            </w:r>
            <w:del w:id="1230" w:author="Smith, Alexis@Energy" w:date="2019-01-10T13:42:00Z">
              <w:r w:rsidRPr="00675839" w:rsidDel="00D3756C">
                <w:rPr>
                  <w:rFonts w:cstheme="minorHAnsi"/>
                  <w:sz w:val="16"/>
                  <w:szCs w:val="20"/>
                </w:rPr>
                <w:delText>CF1R (</w:delText>
              </w:r>
            </w:del>
            <w:ins w:id="1231" w:author="Tam, Danny@Energy" w:date="2018-11-29T15:43:00Z">
              <w:r w:rsidR="0032746E" w:rsidRPr="00675839">
                <w:rPr>
                  <w:rFonts w:cstheme="minorHAnsi"/>
                  <w:sz w:val="16"/>
                  <w:szCs w:val="20"/>
                </w:rPr>
                <w:t>A</w:t>
              </w:r>
            </w:ins>
            <w:del w:id="1232" w:author="Tam, Danny@Energy" w:date="2018-11-29T15:43:00Z">
              <w:r w:rsidRPr="00675839" w:rsidDel="0032746E">
                <w:rPr>
                  <w:rFonts w:cstheme="minorHAnsi"/>
                  <w:sz w:val="16"/>
                  <w:szCs w:val="20"/>
                </w:rPr>
                <w:delText>B</w:delText>
              </w:r>
            </w:del>
            <w:r w:rsidRPr="00675839">
              <w:rPr>
                <w:rFonts w:cstheme="minorHAnsi"/>
                <w:sz w:val="16"/>
                <w:szCs w:val="20"/>
              </w:rPr>
              <w:t>08</w:t>
            </w:r>
            <w:del w:id="1233" w:author="Smith, Alexis@Energy" w:date="2019-01-10T13:42:00Z">
              <w:r w:rsidRPr="00675839" w:rsidDel="00D3756C">
                <w:rPr>
                  <w:rFonts w:cstheme="minorHAnsi"/>
                  <w:sz w:val="16"/>
                  <w:szCs w:val="20"/>
                </w:rPr>
                <w:delText>)</w:delText>
              </w:r>
            </w:del>
            <w:r w:rsidRPr="00675839">
              <w:rPr>
                <w:rFonts w:cstheme="minorHAnsi"/>
                <w:sz w:val="16"/>
                <w:szCs w:val="20"/>
              </w:rPr>
              <w:t>&gt;&gt;</w:t>
            </w:r>
          </w:p>
        </w:tc>
        <w:tc>
          <w:tcPr>
            <w:tcW w:w="1080" w:type="dxa"/>
            <w:vAlign w:val="bottom"/>
            <w:tcPrChange w:id="1234" w:author="Smith, Alexis@Energy" w:date="2019-01-10T13:42:00Z">
              <w:tcPr>
                <w:tcW w:w="987" w:type="dxa"/>
              </w:tcPr>
            </w:tcPrChange>
          </w:tcPr>
          <w:p w14:paraId="6912A095" w14:textId="405D71B1" w:rsidR="00016F28" w:rsidRPr="00675839" w:rsidRDefault="00016F28" w:rsidP="00D3756C">
            <w:pPr>
              <w:jc w:val="center"/>
              <w:rPr>
                <w:rFonts w:cstheme="minorHAnsi"/>
                <w:sz w:val="16"/>
                <w:szCs w:val="20"/>
              </w:rPr>
              <w:pPrChange w:id="1235" w:author="Smith, Alexis@Energy" w:date="2019-01-10T13:42:00Z">
                <w:pPr>
                  <w:jc w:val="center"/>
                </w:pPr>
              </w:pPrChange>
            </w:pPr>
            <w:r w:rsidRPr="00675839">
              <w:rPr>
                <w:rFonts w:cstheme="minorHAnsi"/>
                <w:sz w:val="16"/>
                <w:szCs w:val="20"/>
              </w:rPr>
              <w:t>&lt;&lt;</w:t>
            </w:r>
            <w:del w:id="1236" w:author="Smith, Alexis@Energy" w:date="2019-01-10T13:42:00Z">
              <w:r w:rsidRPr="00675839" w:rsidDel="00D3756C">
                <w:rPr>
                  <w:rFonts w:cstheme="minorHAnsi"/>
                  <w:sz w:val="16"/>
                  <w:szCs w:val="20"/>
                </w:rPr>
                <w:delText xml:space="preserve"> User Input must match r</w:delText>
              </w:r>
            </w:del>
            <w:ins w:id="1237" w:author="Smith, Alexis@Energy" w:date="2019-01-10T13:42:00Z">
              <w:r w:rsidR="00D3756C">
                <w:rPr>
                  <w:rFonts w:cstheme="minorHAnsi"/>
                  <w:sz w:val="16"/>
                  <w:szCs w:val="20"/>
                </w:rPr>
                <w:t>R</w:t>
              </w:r>
            </w:ins>
            <w:r w:rsidRPr="00675839">
              <w:rPr>
                <w:rFonts w:cstheme="minorHAnsi"/>
                <w:sz w:val="16"/>
                <w:szCs w:val="20"/>
              </w:rPr>
              <w:t xml:space="preserve">eference values from </w:t>
            </w:r>
            <w:del w:id="1238" w:author="Smith, Alexis@Energy" w:date="2019-01-10T13:42:00Z">
              <w:r w:rsidRPr="00675839" w:rsidDel="00D3756C">
                <w:rPr>
                  <w:rFonts w:cstheme="minorHAnsi"/>
                  <w:sz w:val="16"/>
                  <w:szCs w:val="20"/>
                </w:rPr>
                <w:delText>CF1R (</w:delText>
              </w:r>
            </w:del>
            <w:del w:id="1239" w:author="Tam, Danny@Energy" w:date="2018-11-29T15:42:00Z">
              <w:r w:rsidRPr="00675839" w:rsidDel="0032746E">
                <w:rPr>
                  <w:rFonts w:cstheme="minorHAnsi"/>
                  <w:sz w:val="16"/>
                  <w:szCs w:val="20"/>
                </w:rPr>
                <w:delText>B09</w:delText>
              </w:r>
            </w:del>
            <w:ins w:id="1240" w:author="Tam, Danny@Energy" w:date="2018-11-29T15:42:00Z">
              <w:r w:rsidR="0032746E" w:rsidRPr="00675839">
                <w:rPr>
                  <w:rFonts w:cstheme="minorHAnsi"/>
                  <w:sz w:val="16"/>
                  <w:szCs w:val="20"/>
                </w:rPr>
                <w:t>A09</w:t>
              </w:r>
            </w:ins>
            <w:del w:id="1241" w:author="Smith, Alexis@Energy" w:date="2019-01-10T13:42:00Z">
              <w:r w:rsidRPr="00675839" w:rsidDel="00D3756C">
                <w:rPr>
                  <w:rFonts w:cstheme="minorHAnsi"/>
                  <w:sz w:val="16"/>
                  <w:szCs w:val="20"/>
                </w:rPr>
                <w:delText>)</w:delText>
              </w:r>
            </w:del>
            <w:r w:rsidRPr="00675839">
              <w:rPr>
                <w:rFonts w:cstheme="minorHAnsi"/>
                <w:sz w:val="16"/>
                <w:szCs w:val="20"/>
              </w:rPr>
              <w:t>&gt;&gt;</w:t>
            </w:r>
          </w:p>
        </w:tc>
      </w:tr>
      <w:tr w:rsidR="00027890" w:rsidRPr="00423815" w14:paraId="66D2E1B5" w14:textId="77777777" w:rsidTr="00D3756C">
        <w:tblPrEx>
          <w:tblW w:w="10885" w:type="dxa"/>
          <w:tblLayout w:type="fixed"/>
          <w:tblPrExChange w:id="1242" w:author="Smith, Alexis@Energy" w:date="2019-01-10T13:42:00Z">
            <w:tblPrEx>
              <w:tblW w:w="10885" w:type="dxa"/>
              <w:tblLayout w:type="fixed"/>
            </w:tblPrEx>
          </w:tblPrExChange>
        </w:tblPrEx>
        <w:trPr>
          <w:trHeight w:val="143"/>
          <w:ins w:id="1243" w:author="Tam, Danny@Energy" w:date="2018-11-30T09:49:00Z"/>
          <w:trPrChange w:id="1244" w:author="Smith, Alexis@Energy" w:date="2019-01-10T13:42:00Z">
            <w:trPr>
              <w:trHeight w:val="143"/>
            </w:trPr>
          </w:trPrChange>
        </w:trPr>
        <w:tc>
          <w:tcPr>
            <w:tcW w:w="1026" w:type="dxa"/>
            <w:tcPrChange w:id="1245" w:author="Smith, Alexis@Energy" w:date="2019-01-10T13:42:00Z">
              <w:tcPr>
                <w:tcW w:w="1026" w:type="dxa"/>
              </w:tcPr>
            </w:tcPrChange>
          </w:tcPr>
          <w:p w14:paraId="791F093B" w14:textId="77777777" w:rsidR="00027890" w:rsidRPr="0032746E" w:rsidRDefault="00027890" w:rsidP="00016F28">
            <w:pPr>
              <w:jc w:val="center"/>
              <w:rPr>
                <w:ins w:id="1246" w:author="Tam, Danny@Energy" w:date="2018-11-30T09:49:00Z"/>
                <w:rFonts w:cstheme="minorHAnsi"/>
                <w:sz w:val="16"/>
                <w:szCs w:val="20"/>
              </w:rPr>
            </w:pPr>
          </w:p>
        </w:tc>
        <w:tc>
          <w:tcPr>
            <w:tcW w:w="2209" w:type="dxa"/>
            <w:tcPrChange w:id="1247" w:author="Smith, Alexis@Energy" w:date="2019-01-10T13:42:00Z">
              <w:tcPr>
                <w:tcW w:w="2656" w:type="dxa"/>
              </w:tcPr>
            </w:tcPrChange>
          </w:tcPr>
          <w:p w14:paraId="36B220AF" w14:textId="77777777" w:rsidR="00027890" w:rsidRPr="0032746E" w:rsidRDefault="00027890">
            <w:pPr>
              <w:jc w:val="center"/>
              <w:rPr>
                <w:ins w:id="1248" w:author="Tam, Danny@Energy" w:date="2018-11-30T09:49:00Z"/>
                <w:rFonts w:cstheme="minorHAnsi"/>
                <w:sz w:val="16"/>
                <w:szCs w:val="20"/>
              </w:rPr>
            </w:pPr>
          </w:p>
        </w:tc>
        <w:tc>
          <w:tcPr>
            <w:tcW w:w="1437" w:type="dxa"/>
            <w:tcPrChange w:id="1249" w:author="Smith, Alexis@Energy" w:date="2019-01-10T13:42:00Z">
              <w:tcPr>
                <w:tcW w:w="990" w:type="dxa"/>
              </w:tcPr>
            </w:tcPrChange>
          </w:tcPr>
          <w:p w14:paraId="6A9CA3FA" w14:textId="77777777" w:rsidR="00027890" w:rsidRPr="0032746E" w:rsidRDefault="00027890" w:rsidP="00016F28">
            <w:pPr>
              <w:jc w:val="center"/>
              <w:rPr>
                <w:ins w:id="1250" w:author="Tam, Danny@Energy" w:date="2018-11-30T09:49:00Z"/>
                <w:rFonts w:cstheme="minorHAnsi"/>
                <w:sz w:val="16"/>
                <w:szCs w:val="20"/>
              </w:rPr>
            </w:pPr>
          </w:p>
        </w:tc>
        <w:tc>
          <w:tcPr>
            <w:tcW w:w="1980" w:type="dxa"/>
            <w:tcPrChange w:id="1251" w:author="Smith, Alexis@Energy" w:date="2019-01-10T13:42:00Z">
              <w:tcPr>
                <w:tcW w:w="1980" w:type="dxa"/>
              </w:tcPr>
            </w:tcPrChange>
          </w:tcPr>
          <w:p w14:paraId="164B95D3" w14:textId="77777777" w:rsidR="00027890" w:rsidRPr="0032746E" w:rsidRDefault="00027890">
            <w:pPr>
              <w:jc w:val="center"/>
              <w:rPr>
                <w:ins w:id="1252" w:author="Tam, Danny@Energy" w:date="2018-11-30T09:49:00Z"/>
                <w:rFonts w:cstheme="minorHAnsi"/>
                <w:sz w:val="16"/>
                <w:szCs w:val="20"/>
              </w:rPr>
            </w:pPr>
          </w:p>
        </w:tc>
        <w:tc>
          <w:tcPr>
            <w:tcW w:w="1080" w:type="dxa"/>
            <w:tcPrChange w:id="1253" w:author="Smith, Alexis@Energy" w:date="2019-01-10T13:42:00Z">
              <w:tcPr>
                <w:tcW w:w="1080" w:type="dxa"/>
              </w:tcPr>
            </w:tcPrChange>
          </w:tcPr>
          <w:p w14:paraId="6CBF779F" w14:textId="77777777" w:rsidR="00027890" w:rsidRPr="0032746E" w:rsidRDefault="00027890" w:rsidP="00016F28">
            <w:pPr>
              <w:jc w:val="center"/>
              <w:rPr>
                <w:ins w:id="1254" w:author="Tam, Danny@Energy" w:date="2018-11-30T09:49:00Z"/>
                <w:rFonts w:cstheme="minorHAnsi"/>
                <w:sz w:val="16"/>
                <w:szCs w:val="20"/>
              </w:rPr>
            </w:pPr>
          </w:p>
        </w:tc>
        <w:tc>
          <w:tcPr>
            <w:tcW w:w="1083" w:type="dxa"/>
            <w:vAlign w:val="bottom"/>
            <w:tcPrChange w:id="1255" w:author="Smith, Alexis@Energy" w:date="2019-01-10T13:42:00Z">
              <w:tcPr>
                <w:tcW w:w="1083" w:type="dxa"/>
                <w:vAlign w:val="bottom"/>
              </w:tcPr>
            </w:tcPrChange>
          </w:tcPr>
          <w:p w14:paraId="085D02E8" w14:textId="77777777" w:rsidR="00027890" w:rsidRPr="0032746E" w:rsidRDefault="00027890" w:rsidP="00016F28">
            <w:pPr>
              <w:jc w:val="center"/>
              <w:rPr>
                <w:ins w:id="1256" w:author="Tam, Danny@Energy" w:date="2018-11-30T09:49:00Z"/>
                <w:rFonts w:cstheme="minorHAnsi"/>
                <w:sz w:val="16"/>
                <w:szCs w:val="20"/>
              </w:rPr>
            </w:pPr>
          </w:p>
        </w:tc>
        <w:tc>
          <w:tcPr>
            <w:tcW w:w="990" w:type="dxa"/>
            <w:tcPrChange w:id="1257" w:author="Smith, Alexis@Energy" w:date="2019-01-10T13:42:00Z">
              <w:tcPr>
                <w:tcW w:w="1083" w:type="dxa"/>
              </w:tcPr>
            </w:tcPrChange>
          </w:tcPr>
          <w:p w14:paraId="7345205F" w14:textId="77777777" w:rsidR="00027890" w:rsidRPr="0032746E" w:rsidRDefault="00027890" w:rsidP="00016F28">
            <w:pPr>
              <w:jc w:val="center"/>
              <w:rPr>
                <w:ins w:id="1258" w:author="Tam, Danny@Energy" w:date="2018-11-30T09:49:00Z"/>
                <w:rFonts w:cstheme="minorHAnsi"/>
                <w:sz w:val="16"/>
                <w:szCs w:val="20"/>
              </w:rPr>
            </w:pPr>
          </w:p>
        </w:tc>
        <w:tc>
          <w:tcPr>
            <w:tcW w:w="1080" w:type="dxa"/>
            <w:tcPrChange w:id="1259" w:author="Smith, Alexis@Energy" w:date="2019-01-10T13:42:00Z">
              <w:tcPr>
                <w:tcW w:w="987" w:type="dxa"/>
              </w:tcPr>
            </w:tcPrChange>
          </w:tcPr>
          <w:p w14:paraId="3DF7CF27" w14:textId="77777777" w:rsidR="00027890" w:rsidRPr="0032746E" w:rsidRDefault="00027890">
            <w:pPr>
              <w:jc w:val="center"/>
              <w:rPr>
                <w:ins w:id="1260" w:author="Tam, Danny@Energy" w:date="2018-11-30T09:49:00Z"/>
                <w:rFonts w:cstheme="minorHAnsi"/>
                <w:sz w:val="16"/>
                <w:szCs w:val="20"/>
              </w:rPr>
            </w:pPr>
          </w:p>
        </w:tc>
      </w:tr>
      <w:tr w:rsidR="00027890" w:rsidRPr="00423815" w14:paraId="731EB151" w14:textId="77777777" w:rsidTr="00D3756C">
        <w:tblPrEx>
          <w:tblW w:w="10885" w:type="dxa"/>
          <w:tblLayout w:type="fixed"/>
          <w:tblPrExChange w:id="1261" w:author="Smith, Alexis@Energy" w:date="2019-01-10T13:39:00Z">
            <w:tblPrEx>
              <w:tblW w:w="10885" w:type="dxa"/>
              <w:tblLayout w:type="fixed"/>
            </w:tblPrEx>
          </w:tblPrExChange>
        </w:tblPrEx>
        <w:trPr>
          <w:ins w:id="1262" w:author="Tam, Danny@Energy" w:date="2018-11-30T09:49:00Z"/>
        </w:trPr>
        <w:tc>
          <w:tcPr>
            <w:tcW w:w="1026" w:type="dxa"/>
            <w:tcPrChange w:id="1263" w:author="Smith, Alexis@Energy" w:date="2019-01-10T13:39:00Z">
              <w:tcPr>
                <w:tcW w:w="1026" w:type="dxa"/>
              </w:tcPr>
            </w:tcPrChange>
          </w:tcPr>
          <w:p w14:paraId="5B6EECE3" w14:textId="3ED09AE0" w:rsidR="00027890" w:rsidRPr="00675839" w:rsidRDefault="00027890" w:rsidP="00016F28">
            <w:pPr>
              <w:jc w:val="center"/>
              <w:rPr>
                <w:ins w:id="1264" w:author="Tam, Danny@Energy" w:date="2018-11-30T09:49:00Z"/>
                <w:rFonts w:cstheme="minorHAnsi"/>
                <w:sz w:val="18"/>
                <w:szCs w:val="20"/>
              </w:rPr>
            </w:pPr>
            <w:ins w:id="1265" w:author="Tam, Danny@Energy" w:date="2018-11-30T09:49:00Z">
              <w:r w:rsidRPr="00675839">
                <w:rPr>
                  <w:rFonts w:cstheme="minorHAnsi"/>
                  <w:sz w:val="18"/>
                  <w:szCs w:val="20"/>
                </w:rPr>
                <w:t>09</w:t>
              </w:r>
            </w:ins>
          </w:p>
        </w:tc>
        <w:tc>
          <w:tcPr>
            <w:tcW w:w="2209" w:type="dxa"/>
            <w:tcPrChange w:id="1266" w:author="Smith, Alexis@Energy" w:date="2019-01-10T13:39:00Z">
              <w:tcPr>
                <w:tcW w:w="2656" w:type="dxa"/>
              </w:tcPr>
            </w:tcPrChange>
          </w:tcPr>
          <w:p w14:paraId="4982A9AA" w14:textId="67AF3F56" w:rsidR="00027890" w:rsidRPr="00675839" w:rsidRDefault="00027890">
            <w:pPr>
              <w:jc w:val="center"/>
              <w:rPr>
                <w:ins w:id="1267" w:author="Tam, Danny@Energy" w:date="2018-11-30T09:49:00Z"/>
                <w:rFonts w:cstheme="minorHAnsi"/>
                <w:sz w:val="18"/>
                <w:szCs w:val="20"/>
              </w:rPr>
            </w:pPr>
            <w:ins w:id="1268" w:author="Tam, Danny@Energy" w:date="2018-11-30T09:49:00Z">
              <w:r w:rsidRPr="00675839">
                <w:rPr>
                  <w:rFonts w:cstheme="minorHAnsi"/>
                  <w:sz w:val="18"/>
                  <w:szCs w:val="20"/>
                </w:rPr>
                <w:t>Compliance Statement</w:t>
              </w:r>
            </w:ins>
          </w:p>
        </w:tc>
        <w:tc>
          <w:tcPr>
            <w:tcW w:w="7650" w:type="dxa"/>
            <w:gridSpan w:val="6"/>
            <w:tcPrChange w:id="1269" w:author="Smith, Alexis@Energy" w:date="2019-01-10T13:39:00Z">
              <w:tcPr>
                <w:tcW w:w="7203" w:type="dxa"/>
                <w:gridSpan w:val="6"/>
              </w:tcPr>
            </w:tcPrChange>
          </w:tcPr>
          <w:p w14:paraId="475DC36B" w14:textId="0A76131A" w:rsidR="00027890" w:rsidRPr="0032746E" w:rsidRDefault="004328A2" w:rsidP="00675839">
            <w:pPr>
              <w:rPr>
                <w:ins w:id="1270" w:author="Tam, Danny@Energy" w:date="2018-11-30T09:49:00Z"/>
                <w:rFonts w:cstheme="minorHAnsi"/>
                <w:sz w:val="16"/>
                <w:szCs w:val="20"/>
              </w:rPr>
            </w:pPr>
            <w:ins w:id="1271" w:author="Tam, Danny@Energy" w:date="2018-11-30T09:50:00Z">
              <w:r>
                <w:rPr>
                  <w:rFonts w:eastAsia="Times New Roman"/>
                  <w:sz w:val="18"/>
                  <w:szCs w:val="18"/>
                </w:rPr>
                <w:t>&lt;&lt;calculated field: If B03</w:t>
              </w:r>
              <w:r w:rsidR="00027890">
                <w:rPr>
                  <w:rFonts w:eastAsia="Times New Roman"/>
                  <w:sz w:val="18"/>
                  <w:szCs w:val="18"/>
                </w:rPr>
                <w:t xml:space="preserve"> </w:t>
              </w:r>
            </w:ins>
            <w:ins w:id="1272" w:author="Tam, Danny@Energy" w:date="2018-11-30T09:53:00Z">
              <w:r>
                <w:rPr>
                  <w:rFonts w:eastAsia="Times New Roman"/>
                  <w:sz w:val="18"/>
                  <w:szCs w:val="18"/>
                </w:rPr>
                <w:t xml:space="preserve">= </w:t>
              </w:r>
            </w:ins>
            <w:ins w:id="1273" w:author="Tam, Danny@Energy" w:date="2018-11-30T09:50:00Z">
              <w:r w:rsidR="00027890">
                <w:rPr>
                  <w:rFonts w:eastAsia="Times New Roman"/>
                  <w:sz w:val="18"/>
                  <w:szCs w:val="18"/>
                </w:rPr>
                <w:t>A0</w:t>
              </w:r>
            </w:ins>
            <w:ins w:id="1274" w:author="Tam, Danny@Energy" w:date="2018-11-30T09:53:00Z">
              <w:r>
                <w:rPr>
                  <w:rFonts w:eastAsia="Times New Roman"/>
                  <w:sz w:val="18"/>
                  <w:szCs w:val="18"/>
                </w:rPr>
                <w:t>3</w:t>
              </w:r>
            </w:ins>
            <w:ins w:id="1275" w:author="Tam, Danny@Energy" w:date="2018-11-30T09:50:00Z">
              <w:r w:rsidR="00027890">
                <w:rPr>
                  <w:rFonts w:eastAsia="Times New Roman"/>
                  <w:sz w:val="18"/>
                  <w:szCs w:val="18"/>
                </w:rPr>
                <w:t>, and B</w:t>
              </w:r>
            </w:ins>
            <w:ins w:id="1276" w:author="Tam, Danny@Energy" w:date="2018-11-30T09:52:00Z">
              <w:r>
                <w:rPr>
                  <w:rFonts w:eastAsia="Times New Roman"/>
                  <w:sz w:val="18"/>
                  <w:szCs w:val="18"/>
                </w:rPr>
                <w:t>05</w:t>
              </w:r>
            </w:ins>
            <w:ins w:id="1277" w:author="Tam, Danny@Energy" w:date="2018-11-30T09:50:00Z">
              <w:r w:rsidR="00027890">
                <w:rPr>
                  <w:rFonts w:eastAsia="Times New Roman"/>
                  <w:sz w:val="18"/>
                  <w:szCs w:val="18"/>
                </w:rPr>
                <w:t xml:space="preserve"> </w:t>
              </w:r>
              <w:r w:rsidR="00027890" w:rsidRPr="005460CB">
                <w:rPr>
                  <w:rFonts w:eastAsia="Times New Roman"/>
                  <w:sz w:val="18"/>
                  <w:szCs w:val="18"/>
                </w:rPr>
                <w:t>≥ value in A</w:t>
              </w:r>
            </w:ins>
            <w:ins w:id="1278" w:author="Tam, Danny@Energy" w:date="2018-11-30T09:52:00Z">
              <w:r>
                <w:rPr>
                  <w:rFonts w:eastAsia="Times New Roman"/>
                  <w:sz w:val="18"/>
                  <w:szCs w:val="18"/>
                </w:rPr>
                <w:t>05</w:t>
              </w:r>
            </w:ins>
            <w:ins w:id="1279" w:author="Tam, Danny@Energy" w:date="2018-11-30T09:50:00Z">
              <w:r>
                <w:rPr>
                  <w:rFonts w:eastAsia="Times New Roman"/>
                  <w:sz w:val="18"/>
                  <w:szCs w:val="18"/>
                </w:rPr>
                <w:t>, and B06</w:t>
              </w:r>
              <w:r w:rsidR="00027890">
                <w:rPr>
                  <w:rFonts w:eastAsia="Times New Roman"/>
                  <w:sz w:val="18"/>
                  <w:szCs w:val="18"/>
                </w:rPr>
                <w:t xml:space="preserve"> </w:t>
              </w:r>
            </w:ins>
            <w:ins w:id="1280" w:author="Tam, Danny@Energy" w:date="2018-11-30T09:53:00Z">
              <w:r>
                <w:rPr>
                  <w:rFonts w:eastAsia="Times New Roman"/>
                  <w:sz w:val="18"/>
                  <w:szCs w:val="18"/>
                </w:rPr>
                <w:t>= A07</w:t>
              </w:r>
            </w:ins>
            <w:ins w:id="1281" w:author="Tam, Danny@Energy" w:date="2018-11-30T09:50:00Z">
              <w:r w:rsidR="00027890">
                <w:rPr>
                  <w:rFonts w:eastAsia="Times New Roman"/>
                  <w:sz w:val="18"/>
                  <w:szCs w:val="18"/>
                </w:rPr>
                <w:t xml:space="preserve">, </w:t>
              </w:r>
              <w:r w:rsidR="00027890" w:rsidRPr="005460CB">
                <w:rPr>
                  <w:rFonts w:eastAsia="Times New Roman"/>
                  <w:sz w:val="18"/>
                  <w:szCs w:val="18"/>
                </w:rPr>
                <w:t>and B</w:t>
              </w:r>
            </w:ins>
            <w:ins w:id="1282" w:author="Tam, Danny@Energy" w:date="2018-11-30T09:53:00Z">
              <w:r>
                <w:rPr>
                  <w:rFonts w:eastAsia="Times New Roman"/>
                  <w:sz w:val="18"/>
                  <w:szCs w:val="18"/>
                </w:rPr>
                <w:t>07</w:t>
              </w:r>
            </w:ins>
            <w:ins w:id="1283" w:author="Tam, Danny@Energy" w:date="2018-11-30T09:50:00Z">
              <w:r w:rsidR="00027890" w:rsidRPr="005460CB">
                <w:rPr>
                  <w:rFonts w:eastAsia="Times New Roman"/>
                  <w:sz w:val="18"/>
                  <w:szCs w:val="18"/>
                </w:rPr>
                <w:t xml:space="preserve"> </w:t>
              </w:r>
            </w:ins>
            <w:ins w:id="1284" w:author="Tam, Danny@Energy" w:date="2018-11-30T09:54:00Z">
              <w:r>
                <w:rPr>
                  <w:rFonts w:eastAsia="Times New Roman"/>
                  <w:sz w:val="18"/>
                  <w:szCs w:val="18"/>
                </w:rPr>
                <w:t xml:space="preserve"> = A08, and B08 = A09, then dis</w:t>
              </w:r>
            </w:ins>
            <w:ins w:id="1285" w:author="Tam, Danny@Energy" w:date="2018-11-30T09:50:00Z">
              <w:r w:rsidR="00027890">
                <w:rPr>
                  <w:rFonts w:eastAsia="Times New Roman"/>
                  <w:sz w:val="18"/>
                  <w:szCs w:val="18"/>
                </w:rPr>
                <w:t>play result = System complies; else display result = system does not comply&gt;&gt;</w:t>
              </w:r>
            </w:ins>
          </w:p>
        </w:tc>
      </w:tr>
    </w:tbl>
    <w:p w14:paraId="0C517C46" w14:textId="36E1CFB4" w:rsidR="00FC48ED" w:rsidRDefault="00FC48ED" w:rsidP="00FC48ED">
      <w:pPr>
        <w:spacing w:after="0" w:line="240" w:lineRule="auto"/>
        <w:rPr>
          <w:ins w:id="1286" w:author="Tam, Danny@Energy" w:date="2018-11-29T15:44:00Z"/>
          <w:rFonts w:cstheme="minorHAnsi"/>
          <w:sz w:val="20"/>
          <w:szCs w:val="20"/>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394022" w:rsidRPr="00394022" w14:paraId="6D41A6C9" w14:textId="77777777" w:rsidTr="00027890">
        <w:trPr>
          <w:trHeight w:val="144"/>
          <w:ins w:id="1287" w:author="Tam, Danny@Energy" w:date="2018-11-29T15:52:00Z"/>
        </w:trPr>
        <w:tc>
          <w:tcPr>
            <w:tcW w:w="10980" w:type="dxa"/>
            <w:gridSpan w:val="2"/>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ins w:id="1288" w:author="Tam, Danny@Energy" w:date="2018-11-29T15:52:00Z"/>
                <w:rFonts w:cstheme="minorHAnsi"/>
                <w:sz w:val="20"/>
                <w:szCs w:val="18"/>
              </w:rPr>
            </w:pPr>
            <w:ins w:id="1289" w:author="Tam, Danny@Energy" w:date="2018-11-29T15:52:00Z">
              <w:r>
                <w:rPr>
                  <w:rFonts w:cstheme="minorHAnsi"/>
                  <w:b/>
                  <w:sz w:val="20"/>
                  <w:szCs w:val="18"/>
                </w:rPr>
                <w:t>C</w:t>
              </w:r>
              <w:r w:rsidRPr="00394022">
                <w:rPr>
                  <w:rFonts w:cstheme="minorHAnsi"/>
                  <w:b/>
                  <w:sz w:val="20"/>
                  <w:szCs w:val="18"/>
                </w:rPr>
                <w:t>. Mandatory Measures for all Domestic Hot Water Distribution Systems</w:t>
              </w:r>
            </w:ins>
          </w:p>
        </w:tc>
      </w:tr>
      <w:tr w:rsidR="00394022" w:rsidRPr="00394022" w14:paraId="58FB9505" w14:textId="77777777" w:rsidTr="00027890">
        <w:trPr>
          <w:trHeight w:val="144"/>
          <w:tblHeader/>
          <w:ins w:id="1290" w:author="Tam, Danny@Energy" w:date="2018-11-29T15:52:00Z"/>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91" w:author="Tam, Danny@Energy" w:date="2018-11-29T15:52:00Z"/>
                <w:rFonts w:cstheme="minorHAnsi"/>
                <w:sz w:val="20"/>
                <w:szCs w:val="18"/>
              </w:rPr>
            </w:pPr>
            <w:ins w:id="1292" w:author="Tam, Danny@Energy" w:date="2018-11-29T15:52:00Z">
              <w:r w:rsidRPr="00394022">
                <w:rPr>
                  <w:rFonts w:cstheme="minorHAnsi"/>
                  <w:sz w:val="20"/>
                  <w:szCs w:val="18"/>
                </w:rPr>
                <w:t>01</w:t>
              </w:r>
            </w:ins>
          </w:p>
        </w:tc>
        <w:tc>
          <w:tcPr>
            <w:tcW w:w="10275" w:type="dxa"/>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93" w:author="Tam, Danny@Energy" w:date="2018-11-29T15:52:00Z"/>
                <w:rFonts w:cstheme="minorHAnsi"/>
                <w:sz w:val="18"/>
                <w:szCs w:val="18"/>
              </w:rPr>
            </w:pPr>
            <w:ins w:id="1294" w:author="Tam, Danny@Energy" w:date="2018-11-29T15:52:00Z">
              <w:r w:rsidRPr="00394022">
                <w:rPr>
                  <w:rFonts w:cstheme="minorHAnsi"/>
                  <w:sz w:val="18"/>
                  <w:szCs w:val="18"/>
                </w:rPr>
                <w:t>Equipment shall meet the applicable requirements of the Appliance Efficiency Regulations (Section 110.3(b)1).</w:t>
              </w:r>
            </w:ins>
          </w:p>
        </w:tc>
      </w:tr>
      <w:tr w:rsidR="00394022" w:rsidRPr="00394022" w14:paraId="4C033567" w14:textId="77777777" w:rsidTr="00027890">
        <w:trPr>
          <w:trHeight w:val="144"/>
          <w:tblHeader/>
          <w:ins w:id="1295" w:author="Tam, Danny@Energy" w:date="2018-11-29T15:52:00Z"/>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96" w:author="Tam, Danny@Energy" w:date="2018-11-29T15:52:00Z"/>
                <w:rFonts w:cstheme="minorHAnsi"/>
                <w:sz w:val="20"/>
                <w:szCs w:val="18"/>
              </w:rPr>
            </w:pPr>
            <w:ins w:id="1297" w:author="Tam, Danny@Energy" w:date="2018-11-29T15:52:00Z">
              <w:r w:rsidRPr="00394022">
                <w:rPr>
                  <w:rFonts w:cstheme="minorHAnsi"/>
                  <w:sz w:val="20"/>
                  <w:szCs w:val="18"/>
                </w:rPr>
                <w:t>02</w:t>
              </w:r>
            </w:ins>
          </w:p>
        </w:tc>
        <w:tc>
          <w:tcPr>
            <w:tcW w:w="10275" w:type="dxa"/>
            <w:vAlign w:val="center"/>
          </w:tcPr>
          <w:p w14:paraId="391093C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98" w:author="Tam, Danny@Energy" w:date="2018-11-29T15:52:00Z"/>
                <w:rFonts w:cstheme="minorHAnsi"/>
                <w:sz w:val="18"/>
                <w:szCs w:val="18"/>
              </w:rPr>
            </w:pPr>
            <w:ins w:id="1299" w:author="Tam, Danny@Energy" w:date="2018-11-29T15:52:00Z">
              <w:r w:rsidRPr="00394022">
                <w:rPr>
                  <w:rFonts w:cstheme="minorHAnsi"/>
                  <w:sz w:val="18"/>
                  <w:szCs w:val="18"/>
                </w:rPr>
                <w:t>Unfired Storage Tanks are insulated with an external R-12 or combination of R-16 internal and external Insulation. (Section 110.3(c)4).</w:t>
              </w:r>
            </w:ins>
          </w:p>
        </w:tc>
      </w:tr>
      <w:tr w:rsidR="00394022" w:rsidRPr="00394022" w14:paraId="25BB9442" w14:textId="77777777" w:rsidTr="00027890">
        <w:trPr>
          <w:trHeight w:val="144"/>
          <w:ins w:id="1300" w:author="Tam, Danny@Energy" w:date="2018-11-29T15:52:00Z"/>
        </w:trPr>
        <w:tc>
          <w:tcPr>
            <w:tcW w:w="705" w:type="dxa"/>
            <w:vAlign w:val="center"/>
          </w:tcPr>
          <w:p w14:paraId="32249C04" w14:textId="77777777" w:rsidR="00394022" w:rsidRPr="00394022" w:rsidRDefault="00394022" w:rsidP="00394022">
            <w:pPr>
              <w:keepNext/>
              <w:spacing w:after="0" w:line="240" w:lineRule="auto"/>
              <w:jc w:val="center"/>
              <w:rPr>
                <w:ins w:id="1301" w:author="Tam, Danny@Energy" w:date="2018-11-29T15:52:00Z"/>
                <w:rFonts w:cstheme="minorHAnsi"/>
                <w:sz w:val="20"/>
                <w:szCs w:val="18"/>
              </w:rPr>
            </w:pPr>
            <w:ins w:id="1302" w:author="Tam, Danny@Energy" w:date="2018-11-29T15:52:00Z">
              <w:r w:rsidRPr="00394022">
                <w:rPr>
                  <w:rFonts w:cstheme="minorHAnsi"/>
                  <w:sz w:val="20"/>
                  <w:szCs w:val="18"/>
                </w:rPr>
                <w:t>03</w:t>
              </w:r>
            </w:ins>
          </w:p>
        </w:tc>
        <w:tc>
          <w:tcPr>
            <w:tcW w:w="10275" w:type="dxa"/>
            <w:vAlign w:val="center"/>
          </w:tcPr>
          <w:p w14:paraId="41821900" w14:textId="77777777" w:rsidR="00394022" w:rsidRPr="00394022" w:rsidRDefault="00394022" w:rsidP="00394022">
            <w:pPr>
              <w:keepNext/>
              <w:autoSpaceDE w:val="0"/>
              <w:autoSpaceDN w:val="0"/>
              <w:adjustRightInd w:val="0"/>
              <w:spacing w:after="0" w:line="240" w:lineRule="auto"/>
              <w:rPr>
                <w:ins w:id="1303" w:author="Tam, Danny@Energy" w:date="2018-11-29T15:52:00Z"/>
                <w:rFonts w:cstheme="minorHAnsi"/>
                <w:b/>
                <w:bCs/>
                <w:sz w:val="18"/>
                <w:szCs w:val="18"/>
              </w:rPr>
            </w:pPr>
            <w:ins w:id="1304" w:author="Tam, Danny@Energy" w:date="2018-11-29T15:52:00Z">
              <w:r w:rsidRPr="00394022">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3705DCC8" w14:textId="77777777" w:rsidR="00394022" w:rsidRPr="00394022" w:rsidRDefault="00394022" w:rsidP="006334E0">
            <w:pPr>
              <w:keepNext/>
              <w:numPr>
                <w:ilvl w:val="1"/>
                <w:numId w:val="13"/>
              </w:numPr>
              <w:autoSpaceDE w:val="0"/>
              <w:autoSpaceDN w:val="0"/>
              <w:adjustRightInd w:val="0"/>
              <w:spacing w:after="0" w:line="240" w:lineRule="auto"/>
              <w:contextualSpacing/>
              <w:rPr>
                <w:ins w:id="1305" w:author="Tam, Danny@Energy" w:date="2018-11-29T15:52:00Z"/>
                <w:rFonts w:eastAsia="Times New Roman" w:cstheme="minorHAnsi"/>
                <w:b/>
                <w:bCs/>
                <w:sz w:val="18"/>
                <w:szCs w:val="18"/>
              </w:rPr>
              <w:pPrChange w:id="1306" w:author="Smith, Alexis@Energy" w:date="2019-01-10T13:45:00Z">
                <w:pPr>
                  <w:keepNext/>
                  <w:numPr>
                    <w:ilvl w:val="1"/>
                    <w:numId w:val="6"/>
                  </w:numPr>
                  <w:autoSpaceDE w:val="0"/>
                  <w:autoSpaceDN w:val="0"/>
                  <w:adjustRightInd w:val="0"/>
                  <w:spacing w:after="0" w:line="240" w:lineRule="auto"/>
                  <w:ind w:left="792" w:hanging="360"/>
                  <w:contextualSpacing/>
                </w:pPr>
              </w:pPrChange>
            </w:pPr>
            <w:ins w:id="1307" w:author="Tam, Danny@Energy" w:date="2018-11-29T15:52:00Z">
              <w:r w:rsidRPr="00394022">
                <w:rPr>
                  <w:rFonts w:eastAsia="Times New Roman" w:cstheme="minorHAnsi"/>
                  <w:bCs/>
                  <w:sz w:val="18"/>
                  <w:szCs w:val="18"/>
                </w:rPr>
                <w:t>The first 5 feet (1.5 meters) of cold water pipes from the storage tank.</w:t>
              </w:r>
            </w:ins>
          </w:p>
          <w:p w14:paraId="76F3BEF1" w14:textId="77777777" w:rsidR="00394022" w:rsidRPr="00394022" w:rsidRDefault="00394022" w:rsidP="006334E0">
            <w:pPr>
              <w:keepNext/>
              <w:numPr>
                <w:ilvl w:val="1"/>
                <w:numId w:val="13"/>
              </w:numPr>
              <w:autoSpaceDE w:val="0"/>
              <w:autoSpaceDN w:val="0"/>
              <w:adjustRightInd w:val="0"/>
              <w:spacing w:after="0" w:line="240" w:lineRule="auto"/>
              <w:contextualSpacing/>
              <w:rPr>
                <w:ins w:id="1308" w:author="Tam, Danny@Energy" w:date="2018-11-29T15:52:00Z"/>
                <w:rFonts w:eastAsia="Times New Roman" w:cstheme="minorHAnsi"/>
                <w:b/>
                <w:bCs/>
                <w:sz w:val="18"/>
                <w:szCs w:val="18"/>
              </w:rPr>
              <w:pPrChange w:id="1309" w:author="Smith, Alexis@Energy" w:date="2019-01-10T13:45:00Z">
                <w:pPr>
                  <w:keepNext/>
                  <w:numPr>
                    <w:ilvl w:val="1"/>
                    <w:numId w:val="6"/>
                  </w:numPr>
                  <w:autoSpaceDE w:val="0"/>
                  <w:autoSpaceDN w:val="0"/>
                  <w:adjustRightInd w:val="0"/>
                  <w:spacing w:after="0" w:line="240" w:lineRule="auto"/>
                  <w:ind w:left="792" w:hanging="360"/>
                  <w:contextualSpacing/>
                </w:pPr>
              </w:pPrChange>
            </w:pPr>
            <w:ins w:id="1310" w:author="Tam, Danny@Energy" w:date="2018-11-29T15:52:00Z">
              <w:r w:rsidRPr="00394022">
                <w:rPr>
                  <w:rFonts w:eastAsia="Times New Roman" w:cstheme="minorHAnsi"/>
                  <w:bCs/>
                  <w:sz w:val="18"/>
                  <w:szCs w:val="18"/>
                </w:rPr>
                <w:t>All piping with a nominal diameter of 3/4 inch (19 millimeter) and less than 1 inch.</w:t>
              </w:r>
            </w:ins>
          </w:p>
          <w:p w14:paraId="7FF11F07" w14:textId="039DC4DF" w:rsidR="00394022" w:rsidRPr="006334E0" w:rsidRDefault="00394022" w:rsidP="006334E0">
            <w:pPr>
              <w:keepNext/>
              <w:numPr>
                <w:ilvl w:val="1"/>
                <w:numId w:val="13"/>
              </w:numPr>
              <w:autoSpaceDE w:val="0"/>
              <w:autoSpaceDN w:val="0"/>
              <w:adjustRightInd w:val="0"/>
              <w:spacing w:after="0" w:line="240" w:lineRule="auto"/>
              <w:contextualSpacing/>
              <w:rPr>
                <w:ins w:id="1311" w:author="Smith, Alexis@Energy" w:date="2019-01-10T13:45:00Z"/>
                <w:rFonts w:eastAsia="Times New Roman" w:cstheme="minorHAnsi"/>
                <w:b/>
                <w:bCs/>
                <w:sz w:val="18"/>
                <w:szCs w:val="18"/>
                <w:rPrChange w:id="1312" w:author="Smith, Alexis@Energy" w:date="2019-01-10T13:45:00Z">
                  <w:rPr>
                    <w:ins w:id="1313" w:author="Smith, Alexis@Energy" w:date="2019-01-10T13:45:00Z"/>
                    <w:rFonts w:eastAsia="Times New Roman" w:cstheme="minorHAnsi"/>
                    <w:bCs/>
                    <w:sz w:val="18"/>
                    <w:szCs w:val="18"/>
                  </w:rPr>
                </w:rPrChange>
              </w:rPr>
              <w:pPrChange w:id="1314" w:author="Smith, Alexis@Energy" w:date="2019-01-10T13:45:00Z">
                <w:pPr>
                  <w:keepNext/>
                  <w:numPr>
                    <w:ilvl w:val="1"/>
                    <w:numId w:val="6"/>
                  </w:numPr>
                  <w:autoSpaceDE w:val="0"/>
                  <w:autoSpaceDN w:val="0"/>
                  <w:adjustRightInd w:val="0"/>
                  <w:spacing w:after="0" w:line="240" w:lineRule="auto"/>
                  <w:ind w:left="792" w:hanging="360"/>
                  <w:contextualSpacing/>
                </w:pPr>
              </w:pPrChange>
            </w:pPr>
            <w:ins w:id="1315" w:author="Tam, Danny@Energy" w:date="2018-11-29T15:52:00Z">
              <w:r w:rsidRPr="00394022">
                <w:rPr>
                  <w:rFonts w:eastAsia="Times New Roman" w:cstheme="minorHAnsi"/>
                  <w:bCs/>
                  <w:sz w:val="18"/>
                  <w:szCs w:val="18"/>
                </w:rPr>
                <w:t>All hot water piping from the heating source to the kitchen fixtures.</w:t>
              </w:r>
            </w:ins>
          </w:p>
          <w:p w14:paraId="569654E2" w14:textId="1F6BF798" w:rsidR="006334E0" w:rsidRPr="00AC202C" w:rsidRDefault="006334E0" w:rsidP="006334E0">
            <w:pPr>
              <w:keepNext/>
              <w:numPr>
                <w:ilvl w:val="1"/>
                <w:numId w:val="13"/>
              </w:numPr>
              <w:autoSpaceDE w:val="0"/>
              <w:autoSpaceDN w:val="0"/>
              <w:adjustRightInd w:val="0"/>
              <w:spacing w:after="0" w:line="240" w:lineRule="auto"/>
              <w:contextualSpacing/>
              <w:rPr>
                <w:ins w:id="1316" w:author="Smith, Alexis@Energy" w:date="2019-01-10T13:45:00Z"/>
                <w:rFonts w:eastAsia="Times New Roman" w:cstheme="minorHAnsi"/>
                <w:b/>
                <w:bCs/>
                <w:sz w:val="18"/>
                <w:szCs w:val="18"/>
                <w:rPrChange w:id="1317" w:author="Smith, Alexis@Energy" w:date="2019-01-10T13:45:00Z">
                  <w:rPr>
                    <w:ins w:id="1318" w:author="Smith, Alexis@Energy" w:date="2019-01-10T13:45:00Z"/>
                    <w:rFonts w:eastAsia="Times New Roman" w:cstheme="minorHAnsi"/>
                    <w:bCs/>
                    <w:sz w:val="18"/>
                    <w:szCs w:val="18"/>
                  </w:rPr>
                </w:rPrChange>
              </w:rPr>
              <w:pPrChange w:id="1319" w:author="Smith, Alexis@Energy" w:date="2019-01-10T13:45:00Z">
                <w:pPr>
                  <w:keepNext/>
                  <w:numPr>
                    <w:ilvl w:val="1"/>
                    <w:numId w:val="6"/>
                  </w:numPr>
                  <w:autoSpaceDE w:val="0"/>
                  <w:autoSpaceDN w:val="0"/>
                  <w:adjustRightInd w:val="0"/>
                  <w:spacing w:after="0" w:line="240" w:lineRule="auto"/>
                  <w:ind w:left="792" w:hanging="360"/>
                  <w:contextualSpacing/>
                </w:pPr>
              </w:pPrChange>
            </w:pPr>
            <w:ins w:id="1320" w:author="Smith, Alexis@Energy" w:date="2019-01-10T13:45:00Z">
              <w:r w:rsidRPr="00AC202C">
                <w:rPr>
                  <w:rFonts w:eastAsia="Times New Roman" w:cstheme="minorHAnsi"/>
                  <w:bCs/>
                  <w:sz w:val="18"/>
                  <w:szCs w:val="18"/>
                </w:rPr>
                <w:t>Piping from the heating source to storage tank or between tanks</w:t>
              </w:r>
            </w:ins>
          </w:p>
          <w:p w14:paraId="0C06462F" w14:textId="4430C7AF" w:rsidR="00AC202C" w:rsidRPr="00AC202C" w:rsidRDefault="00AC202C" w:rsidP="00284546">
            <w:pPr>
              <w:keepNext/>
              <w:numPr>
                <w:ilvl w:val="1"/>
                <w:numId w:val="13"/>
              </w:numPr>
              <w:autoSpaceDE w:val="0"/>
              <w:autoSpaceDN w:val="0"/>
              <w:adjustRightInd w:val="0"/>
              <w:spacing w:after="0" w:line="240" w:lineRule="auto"/>
              <w:contextualSpacing/>
              <w:rPr>
                <w:ins w:id="1321" w:author="Tam, Danny@Energy" w:date="2018-11-29T15:52:00Z"/>
                <w:rFonts w:eastAsia="Times New Roman" w:cstheme="minorHAnsi"/>
                <w:b/>
                <w:bCs/>
                <w:sz w:val="18"/>
                <w:szCs w:val="18"/>
                <w:rPrChange w:id="1322" w:author="Smith, Alexis@Energy" w:date="2019-01-10T13:46:00Z">
                  <w:rPr>
                    <w:ins w:id="1323" w:author="Tam, Danny@Energy" w:date="2018-11-29T15:52:00Z"/>
                    <w:rFonts w:eastAsia="Times New Roman" w:cstheme="minorHAnsi"/>
                    <w:b/>
                    <w:bCs/>
                    <w:sz w:val="18"/>
                    <w:szCs w:val="18"/>
                  </w:rPr>
                </w:rPrChange>
              </w:rPr>
              <w:pPrChange w:id="1324" w:author="Smith, Alexis@Energy" w:date="2019-01-10T13:45:00Z">
                <w:pPr>
                  <w:keepNext/>
                  <w:numPr>
                    <w:ilvl w:val="1"/>
                    <w:numId w:val="6"/>
                  </w:numPr>
                  <w:autoSpaceDE w:val="0"/>
                  <w:autoSpaceDN w:val="0"/>
                  <w:adjustRightInd w:val="0"/>
                  <w:spacing w:after="0" w:line="240" w:lineRule="auto"/>
                  <w:ind w:left="792" w:hanging="360"/>
                  <w:contextualSpacing/>
                </w:pPr>
              </w:pPrChange>
            </w:pPr>
            <w:ins w:id="1325" w:author="Smith, Alexis@Energy" w:date="2019-01-10T13:45:00Z">
              <w:r w:rsidRPr="00AC202C">
                <w:rPr>
                  <w:rFonts w:eastAsia="Times New Roman" w:cstheme="minorHAnsi"/>
                  <w:bCs/>
                  <w:sz w:val="18"/>
                  <w:szCs w:val="18"/>
                </w:rPr>
                <w:t>All piping associated with a recirculation system.</w:t>
              </w:r>
            </w:ins>
          </w:p>
          <w:p w14:paraId="60405CEE" w14:textId="77777777" w:rsidR="00394022" w:rsidRPr="00394022" w:rsidRDefault="00394022" w:rsidP="006334E0">
            <w:pPr>
              <w:keepNext/>
              <w:numPr>
                <w:ilvl w:val="1"/>
                <w:numId w:val="13"/>
              </w:numPr>
              <w:autoSpaceDE w:val="0"/>
              <w:autoSpaceDN w:val="0"/>
              <w:adjustRightInd w:val="0"/>
              <w:spacing w:after="0" w:line="240" w:lineRule="auto"/>
              <w:contextualSpacing/>
              <w:rPr>
                <w:ins w:id="1326" w:author="Tam, Danny@Energy" w:date="2018-11-29T15:52:00Z"/>
                <w:rFonts w:eastAsia="Times New Roman" w:cstheme="minorHAnsi"/>
                <w:b/>
                <w:bCs/>
                <w:sz w:val="18"/>
                <w:szCs w:val="18"/>
              </w:rPr>
              <w:pPrChange w:id="1327" w:author="Smith, Alexis@Energy" w:date="2019-01-10T13:45:00Z">
                <w:pPr>
                  <w:keepNext/>
                  <w:numPr>
                    <w:ilvl w:val="1"/>
                    <w:numId w:val="6"/>
                  </w:numPr>
                  <w:autoSpaceDE w:val="0"/>
                  <w:autoSpaceDN w:val="0"/>
                  <w:adjustRightInd w:val="0"/>
                  <w:spacing w:after="0" w:line="240" w:lineRule="auto"/>
                  <w:ind w:left="792" w:hanging="360"/>
                  <w:contextualSpacing/>
                </w:pPr>
              </w:pPrChange>
            </w:pPr>
            <w:ins w:id="1328" w:author="Tam, Danny@Energy" w:date="2018-11-29T15:52:00Z">
              <w:r w:rsidRPr="00394022">
                <w:rPr>
                  <w:rFonts w:eastAsia="Times New Roman" w:cstheme="minorHAnsi"/>
                  <w:bCs/>
                  <w:sz w:val="18"/>
                  <w:szCs w:val="18"/>
                </w:rPr>
                <w:t>All underground piping.</w:t>
              </w:r>
            </w:ins>
          </w:p>
          <w:p w14:paraId="203A0D60" w14:textId="77777777" w:rsidR="00394022" w:rsidRPr="00394022" w:rsidRDefault="00394022" w:rsidP="006334E0">
            <w:pPr>
              <w:keepNext/>
              <w:numPr>
                <w:ilvl w:val="1"/>
                <w:numId w:val="6"/>
              </w:numPr>
              <w:autoSpaceDE w:val="0"/>
              <w:autoSpaceDN w:val="0"/>
              <w:adjustRightInd w:val="0"/>
              <w:spacing w:after="0" w:line="240" w:lineRule="auto"/>
              <w:ind w:left="331" w:hanging="270"/>
              <w:contextualSpacing/>
              <w:rPr>
                <w:ins w:id="1329" w:author="Tam, Danny@Energy" w:date="2018-11-29T15:52:00Z"/>
                <w:rFonts w:eastAsia="Times New Roman" w:cstheme="minorHAnsi"/>
                <w:bCs/>
                <w:sz w:val="18"/>
                <w:szCs w:val="18"/>
              </w:rPr>
            </w:pPr>
            <w:ins w:id="1330" w:author="Tam, Danny@Energy" w:date="2018-11-29T15:52:00Z">
              <w:r w:rsidRPr="00394022">
                <w:rPr>
                  <w:rFonts w:eastAsia="Times New Roman" w:cstheme="minorHAnsi"/>
                  <w:bCs/>
                  <w:sz w:val="18"/>
                  <w:szCs w:val="18"/>
                </w:rPr>
                <w:t>Insulation buried below grade must be installed in a water proof and non-crushable casing or sleeve.</w:t>
              </w:r>
            </w:ins>
          </w:p>
          <w:p w14:paraId="6E1FD977" w14:textId="0A5C3D2A" w:rsidR="00394022" w:rsidRPr="00394022" w:rsidDel="006334E0" w:rsidRDefault="00394022" w:rsidP="006334E0">
            <w:pPr>
              <w:keepNext/>
              <w:numPr>
                <w:ilvl w:val="1"/>
                <w:numId w:val="6"/>
              </w:numPr>
              <w:autoSpaceDE w:val="0"/>
              <w:autoSpaceDN w:val="0"/>
              <w:adjustRightInd w:val="0"/>
              <w:spacing w:after="0" w:line="240" w:lineRule="auto"/>
              <w:ind w:left="331" w:hanging="270"/>
              <w:contextualSpacing/>
              <w:rPr>
                <w:ins w:id="1331" w:author="Tam, Danny@Energy" w:date="2018-11-29T15:52:00Z"/>
                <w:del w:id="1332" w:author="Smith, Alexis@Energy" w:date="2019-01-10T13:45:00Z"/>
                <w:rFonts w:eastAsia="Times New Roman" w:cstheme="minorHAnsi"/>
                <w:b/>
                <w:bCs/>
                <w:sz w:val="18"/>
                <w:szCs w:val="18"/>
              </w:rPr>
            </w:pPr>
            <w:ins w:id="1333" w:author="Tam, Danny@Energy" w:date="2018-11-29T15:52:00Z">
              <w:del w:id="1334" w:author="Smith, Alexis@Energy" w:date="2019-01-10T13:45:00Z">
                <w:r w:rsidRPr="00394022" w:rsidDel="006334E0">
                  <w:rPr>
                    <w:rFonts w:eastAsia="Times New Roman" w:cstheme="minorHAnsi"/>
                    <w:bCs/>
                    <w:sz w:val="18"/>
                    <w:szCs w:val="18"/>
                  </w:rPr>
                  <w:delText>Piping from the heating source to storage tank or between tanks</w:delText>
                </w:r>
              </w:del>
            </w:ins>
          </w:p>
          <w:p w14:paraId="56E68FE8"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ins w:id="1335" w:author="Tam, Danny@Energy" w:date="2018-11-29T15:52:00Z"/>
                <w:rFonts w:eastAsia="Times New Roman" w:cstheme="minorHAnsi"/>
                <w:b/>
                <w:bCs/>
                <w:sz w:val="18"/>
                <w:szCs w:val="18"/>
              </w:rPr>
            </w:pPr>
            <w:ins w:id="1336" w:author="Tam, Danny@Energy" w:date="2018-11-29T15:52:00Z">
              <w:r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662BA3DA"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ins w:id="1337" w:author="Tam, Danny@Energy" w:date="2018-11-29T15:52:00Z"/>
                <w:rFonts w:eastAsia="Times New Roman" w:cstheme="minorHAnsi"/>
                <w:b/>
                <w:bCs/>
                <w:sz w:val="18"/>
                <w:szCs w:val="18"/>
              </w:rPr>
            </w:pPr>
            <w:ins w:id="1338" w:author="Tam, Danny@Energy" w:date="2018-11-29T15:52:00Z">
              <w:r w:rsidRPr="00394022">
                <w:rPr>
                  <w:rFonts w:eastAsia="Times New Roman" w:cstheme="minorHAnsi"/>
                  <w:bCs/>
                  <w:sz w:val="18"/>
                  <w:szCs w:val="18"/>
                </w:rPr>
                <w:t>Piping installed in interior or exterior walls that is surrounded on all sides by at least 1 inch (5 cm) of insulation.</w:t>
              </w:r>
            </w:ins>
          </w:p>
          <w:p w14:paraId="3339C39A"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ins w:id="1339" w:author="Tam, Danny@Energy" w:date="2018-11-29T15:52:00Z"/>
                <w:rFonts w:eastAsia="Times New Roman" w:cstheme="minorHAnsi"/>
                <w:b/>
                <w:bCs/>
                <w:sz w:val="18"/>
                <w:szCs w:val="18"/>
              </w:rPr>
            </w:pPr>
            <w:ins w:id="1340" w:author="Tam, Danny@Energy" w:date="2018-11-29T15:52:00Z">
              <w:r w:rsidRPr="00394022">
                <w:rPr>
                  <w:rFonts w:eastAsia="Times New Roman" w:cstheme="minorHAnsi"/>
                  <w:bCs/>
                  <w:sz w:val="18"/>
                  <w:szCs w:val="18"/>
                </w:rPr>
                <w:t>Piping installed in crawlspace with a minimum of 1 inches (5 cm) of crawlspace insulation above and below.</w:t>
              </w:r>
            </w:ins>
          </w:p>
          <w:p w14:paraId="4A11C9E1"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ins w:id="1341" w:author="Tam, Danny@Energy" w:date="2018-11-29T15:52:00Z"/>
                <w:rFonts w:eastAsia="Times New Roman" w:cstheme="minorHAnsi"/>
                <w:b/>
                <w:bCs/>
                <w:sz w:val="18"/>
                <w:szCs w:val="18"/>
              </w:rPr>
            </w:pPr>
            <w:ins w:id="1342" w:author="Tam, Danny@Energy" w:date="2018-11-29T15:52:00Z">
              <w:r w:rsidRPr="00394022">
                <w:rPr>
                  <w:rFonts w:eastAsia="Times New Roman" w:cstheme="minorHAnsi"/>
                  <w:bCs/>
                  <w:sz w:val="18"/>
                  <w:szCs w:val="18"/>
                </w:rPr>
                <w:t>Piping installed in attics with a minimum of 4 inches (10 cm) of attic insulation on top</w:t>
              </w:r>
            </w:ins>
          </w:p>
          <w:p w14:paraId="277A9BE6"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ins w:id="1343" w:author="Tam, Danny@Energy" w:date="2018-11-29T15:52:00Z"/>
                <w:rFonts w:eastAsia="Times New Roman" w:cstheme="minorHAnsi"/>
                <w:b/>
                <w:bCs/>
                <w:sz w:val="18"/>
                <w:szCs w:val="18"/>
              </w:rPr>
            </w:pPr>
            <w:ins w:id="1344" w:author="Tam, Danny@Energy" w:date="2018-11-29T15:52:00Z">
              <w:r w:rsidRPr="00394022">
                <w:rPr>
                  <w:rFonts w:eastAsia="Times New Roman" w:cstheme="minorHAnsi"/>
                  <w:bCs/>
                  <w:sz w:val="18"/>
                  <w:szCs w:val="18"/>
                </w:rPr>
                <w:t>Pipe insulation shall fit tightly and all elbows and tees shall be fully insulated.</w:t>
              </w:r>
            </w:ins>
          </w:p>
        </w:tc>
      </w:tr>
      <w:tr w:rsidR="00394022" w:rsidRPr="00394022" w14:paraId="6825E217" w14:textId="77777777" w:rsidTr="00027890">
        <w:trPr>
          <w:trHeight w:val="144"/>
          <w:tblHeader/>
          <w:ins w:id="1345" w:author="Tam, Danny@Energy" w:date="2018-11-29T15:52:00Z"/>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46" w:author="Tam, Danny@Energy" w:date="2018-11-29T15:52:00Z"/>
                <w:rFonts w:eastAsia="Times New Roman" w:cstheme="minorHAnsi"/>
                <w:b/>
                <w:sz w:val="20"/>
                <w:szCs w:val="18"/>
              </w:rPr>
            </w:pPr>
            <w:ins w:id="1347" w:author="Tam, Danny@Energy" w:date="2018-11-29T15:52:00Z">
              <w:r w:rsidRPr="00394022">
                <w:rPr>
                  <w:rFonts w:cstheme="minorHAnsi"/>
                  <w:sz w:val="20"/>
                  <w:szCs w:val="18"/>
                </w:rPr>
                <w:t>04</w:t>
              </w:r>
            </w:ins>
          </w:p>
        </w:tc>
        <w:tc>
          <w:tcPr>
            <w:tcW w:w="10275" w:type="dxa"/>
            <w:vAlign w:val="center"/>
          </w:tcPr>
          <w:p w14:paraId="575C0AE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8" w:author="Tam, Danny@Energy" w:date="2018-11-29T15:52:00Z"/>
                <w:rFonts w:eastAsia="Times New Roman" w:cstheme="minorHAnsi"/>
                <w:sz w:val="18"/>
                <w:szCs w:val="18"/>
              </w:rPr>
            </w:pPr>
            <w:ins w:id="1349" w:author="Tam, Danny@Energy" w:date="2018-11-29T15:52:00Z">
              <w:r w:rsidRPr="00394022">
                <w:rPr>
                  <w:rFonts w:eastAsia="Times New Roman" w:cstheme="minorHAnsi"/>
                  <w:sz w:val="18"/>
                  <w:szCs w:val="18"/>
                </w:rPr>
                <w:t>For Gas or Propane Water Heaters:  Ensure the following are installed (Section 150.0(n))</w:t>
              </w:r>
            </w:ins>
          </w:p>
          <w:p w14:paraId="011A84BB"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1350" w:author="Tam, Danny@Energy" w:date="2018-11-29T15:52:00Z"/>
                <w:rFonts w:eastAsia="Times New Roman" w:cstheme="minorHAnsi"/>
                <w:sz w:val="18"/>
                <w:szCs w:val="18"/>
              </w:rPr>
            </w:pPr>
            <w:ins w:id="1351" w:author="Tam, Danny@Energy" w:date="2018-11-29T15:52:00Z">
              <w:r w:rsidRPr="00394022">
                <w:rPr>
                  <w:rFonts w:eastAsia="Times New Roman" w:cstheme="minorHAnsi"/>
                  <w:sz w:val="18"/>
                  <w:szCs w:val="18"/>
                </w:rPr>
                <w:t>A dedicated 125V, 20A electrical receptacle connected to the electric panel with a 120/240V 3 conductor, 10 AWG copper branch circuit, within 3 feet from the water heater and accessible with no obstructions;</w:t>
              </w:r>
            </w:ins>
          </w:p>
          <w:p w14:paraId="71629A60" w14:textId="77777777"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1352" w:author="Tam, Danny@Energy" w:date="2018-11-29T15:52:00Z"/>
                <w:rFonts w:eastAsia="Times New Roman" w:cstheme="minorHAnsi"/>
                <w:sz w:val="18"/>
                <w:szCs w:val="18"/>
              </w:rPr>
            </w:pPr>
            <w:ins w:id="1353" w:author="Tam, Danny@Energy" w:date="2018-11-29T15:52:00Z">
              <w:r w:rsidRPr="00394022">
                <w:rPr>
                  <w:rFonts w:eastAsia="Times New Roman" w:cstheme="minorHAnsi"/>
                  <w:sz w:val="18"/>
                  <w:szCs w:val="18"/>
                </w:rPr>
                <w:t>The conductor shall be labeled with the work “Spare” on both ends; and</w:t>
              </w:r>
            </w:ins>
          </w:p>
          <w:p w14:paraId="6EC947AA" w14:textId="77777777"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1354" w:author="Tam, Danny@Energy" w:date="2018-11-29T15:52:00Z"/>
                <w:rFonts w:eastAsia="Times New Roman" w:cstheme="minorHAnsi"/>
                <w:sz w:val="18"/>
                <w:szCs w:val="18"/>
              </w:rPr>
            </w:pPr>
            <w:ins w:id="1355" w:author="Tam, Danny@Energy" w:date="2018-11-29T15:52:00Z">
              <w:r w:rsidRPr="00394022">
                <w:rPr>
                  <w:rFonts w:eastAsia="Times New Roman" w:cstheme="minorHAnsi"/>
                  <w:sz w:val="18"/>
                  <w:szCs w:val="18"/>
                </w:rPr>
                <w:t>A reserved single pole circuit breaker space next to the circuit breaker next to the branch circuit in A labeled “Future” 240V shall be provided.</w:t>
              </w:r>
            </w:ins>
          </w:p>
          <w:p w14:paraId="3ACF34A0"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1356" w:author="Tam, Danny@Energy" w:date="2018-11-29T15:52:00Z"/>
                <w:rFonts w:eastAsia="Times New Roman" w:cstheme="minorHAnsi"/>
                <w:sz w:val="18"/>
                <w:szCs w:val="18"/>
              </w:rPr>
            </w:pPr>
            <w:ins w:id="1357" w:author="Tam, Danny@Energy" w:date="2018-11-29T15:52:00Z">
              <w:r w:rsidRPr="00394022">
                <w:rPr>
                  <w:rFonts w:eastAsia="Times New Roman" w:cstheme="minorHAnsi"/>
                  <w:sz w:val="18"/>
                  <w:szCs w:val="18"/>
                </w:rPr>
                <w:t>A Category III or IV vent, or a Type B vent with straight pipe between outside and water heater</w:t>
              </w:r>
            </w:ins>
          </w:p>
          <w:p w14:paraId="3A22BF4F"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1358" w:author="Tam, Danny@Energy" w:date="2018-11-29T15:52:00Z"/>
                <w:rFonts w:eastAsia="Times New Roman" w:cstheme="minorHAnsi"/>
                <w:sz w:val="18"/>
                <w:szCs w:val="18"/>
              </w:rPr>
            </w:pPr>
            <w:ins w:id="1359" w:author="Tam, Danny@Energy" w:date="2018-11-29T15:52:00Z">
              <w:r w:rsidRPr="00394022">
                <w:rPr>
                  <w:rFonts w:eastAsia="Times New Roman" w:cstheme="minorHAnsi"/>
                  <w:sz w:val="18"/>
                  <w:szCs w:val="18"/>
                </w:rPr>
                <w:t>A condensate drain no more than 2 inches higher than the base on water heater for natural draining</w:t>
              </w:r>
            </w:ins>
          </w:p>
          <w:p w14:paraId="621203BA"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ins w:id="1360" w:author="Tam, Danny@Energy" w:date="2018-11-29T15:52:00Z"/>
                <w:rFonts w:eastAsia="Times New Roman" w:cstheme="minorHAnsi"/>
                <w:sz w:val="18"/>
                <w:szCs w:val="18"/>
              </w:rPr>
            </w:pPr>
            <w:ins w:id="1361" w:author="Tam, Danny@Energy" w:date="2018-11-29T15:52:00Z">
              <w:r w:rsidRPr="00394022">
                <w:rPr>
                  <w:rFonts w:eastAsia="Times New Roman" w:cstheme="minorHAnsi"/>
                  <w:sz w:val="18"/>
                  <w:szCs w:val="18"/>
                </w:rPr>
                <w:t>A gas supply line with capacity of at least 200,000 Btu/</w:t>
              </w:r>
              <w:proofErr w:type="spellStart"/>
              <w:r w:rsidRPr="00394022">
                <w:rPr>
                  <w:rFonts w:eastAsia="Times New Roman" w:cstheme="minorHAnsi"/>
                  <w:sz w:val="18"/>
                  <w:szCs w:val="18"/>
                </w:rPr>
                <w:t>hr</w:t>
              </w:r>
              <w:proofErr w:type="spellEnd"/>
            </w:ins>
          </w:p>
        </w:tc>
      </w:tr>
      <w:tr w:rsidR="00394022" w:rsidRPr="00394022" w14:paraId="3AA35283" w14:textId="77777777" w:rsidTr="00027890">
        <w:trPr>
          <w:trHeight w:val="144"/>
          <w:tblHeader/>
          <w:ins w:id="1362" w:author="Tam, Danny@Energy" w:date="2018-11-29T15:52:00Z"/>
        </w:trPr>
        <w:tc>
          <w:tcPr>
            <w:tcW w:w="10980" w:type="dxa"/>
            <w:gridSpan w:val="2"/>
            <w:vAlign w:val="center"/>
          </w:tcPr>
          <w:p w14:paraId="105F7F4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63" w:author="Tam, Danny@Energy" w:date="2018-11-29T15:52:00Z"/>
                <w:rFonts w:eastAsia="Times New Roman" w:cstheme="minorHAnsi"/>
                <w:b/>
                <w:sz w:val="20"/>
                <w:szCs w:val="18"/>
              </w:rPr>
            </w:pPr>
            <w:ins w:id="1364" w:author="Tam, Danny@Energy" w:date="2018-11-29T15:52:00Z">
              <w:r w:rsidRPr="00394022">
                <w:rPr>
                  <w:rFonts w:cstheme="minorHAnsi"/>
                  <w:b/>
                  <w:sz w:val="18"/>
                  <w:szCs w:val="18"/>
                </w:rPr>
                <w:t>The responsible person’s signature on this compliance document affirms that all applicable requirements in this table have been met.</w:t>
              </w:r>
            </w:ins>
          </w:p>
        </w:tc>
      </w:tr>
    </w:tbl>
    <w:p w14:paraId="0FEA0077" w14:textId="77777777" w:rsidR="0032746E" w:rsidRPr="00423815" w:rsidRDefault="0032746E" w:rsidP="00FC48ED">
      <w:pPr>
        <w:spacing w:after="0" w:line="240" w:lineRule="auto"/>
        <w:rPr>
          <w:rFonts w:cstheme="minorHAnsi"/>
          <w:sz w:val="20"/>
          <w:szCs w:val="20"/>
        </w:rPr>
      </w:pPr>
    </w:p>
    <w:tbl>
      <w:tblPr>
        <w:tblStyle w:val="TableGrid12"/>
        <w:tblpPr w:leftFromText="180" w:rightFromText="180" w:vertAnchor="text" w:horzAnchor="margin" w:tblpXSpec="center" w:tblpY="578"/>
        <w:tblW w:w="10998" w:type="dxa"/>
        <w:tblLayout w:type="fixed"/>
        <w:tblLook w:val="04A0" w:firstRow="1" w:lastRow="0" w:firstColumn="1" w:lastColumn="0" w:noHBand="0" w:noVBand="1"/>
      </w:tblPr>
      <w:tblGrid>
        <w:gridCol w:w="468"/>
        <w:gridCol w:w="2070"/>
        <w:gridCol w:w="8460"/>
      </w:tblGrid>
      <w:tr w:rsidR="00C60760" w:rsidRPr="00C60760" w:rsidDel="00394022" w14:paraId="67614FA2" w14:textId="742FBD0E" w:rsidTr="000A706C">
        <w:trPr>
          <w:ins w:id="1365" w:author="Hudler, Rob@Energy" w:date="2018-11-14T15:45:00Z"/>
          <w:del w:id="1366" w:author="Tam, Danny@Energy" w:date="2018-11-29T15:52:00Z"/>
        </w:trPr>
        <w:tc>
          <w:tcPr>
            <w:tcW w:w="10998" w:type="dxa"/>
            <w:gridSpan w:val="3"/>
            <w:vAlign w:val="bottom"/>
          </w:tcPr>
          <w:p w14:paraId="527EA483" w14:textId="5ED0C6A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67" w:author="Hudler, Rob@Energy" w:date="2018-11-14T15:45:00Z"/>
                <w:del w:id="1368" w:author="Tam, Danny@Energy" w:date="2018-11-29T15:52:00Z"/>
                <w:rFonts w:cstheme="minorHAnsi"/>
                <w:b/>
                <w:sz w:val="18"/>
                <w:szCs w:val="18"/>
              </w:rPr>
            </w:pPr>
            <w:del w:id="1369" w:author="Tam, Danny@Energy" w:date="2018-11-29T15:52:00Z">
              <w:r w:rsidDel="00394022">
                <w:rPr>
                  <w:rFonts w:cstheme="minorHAnsi"/>
                  <w:b/>
                  <w:sz w:val="18"/>
                  <w:szCs w:val="18"/>
                </w:rPr>
                <w:delText>D</w:delText>
              </w:r>
            </w:del>
            <w:ins w:id="1370" w:author="Hudler, Rob@Energy" w:date="2018-11-14T15:45:00Z">
              <w:del w:id="1371" w:author="Tam, Danny@Energy" w:date="2018-11-29T15:52:00Z">
                <w:r w:rsidRPr="00C60760" w:rsidDel="00394022">
                  <w:rPr>
                    <w:rFonts w:cstheme="minorHAnsi"/>
                    <w:b/>
                    <w:sz w:val="18"/>
                    <w:szCs w:val="18"/>
                  </w:rPr>
                  <w:delText>. HERS-Verified Compact Hot Water Distribution (CHWD) (3.6.5)</w:delText>
                </w:r>
              </w:del>
            </w:ins>
          </w:p>
          <w:p w14:paraId="5F7A06BC" w14:textId="75AFCBF0" w:rsidR="00C60760" w:rsidRPr="00C60760" w:rsidDel="00394022" w:rsidRDefault="00C60760">
            <w:pPr>
              <w:keepNext/>
              <w:rPr>
                <w:ins w:id="1372" w:author="Hudler, Rob@Energy" w:date="2018-11-14T15:45:00Z"/>
                <w:del w:id="1373" w:author="Tam, Danny@Energy" w:date="2018-11-29T15:52:00Z"/>
                <w:rFonts w:cstheme="minorHAnsi"/>
                <w:sz w:val="18"/>
                <w:szCs w:val="18"/>
              </w:rPr>
              <w:pPrChange w:id="1374" w:author="Tam, Danny@Energy" w:date="2018-11-26T14:32:00Z">
                <w:pPr>
                  <w:framePr w:hSpace="180" w:wrap="around" w:vAnchor="text" w:hAnchor="margin" w:xAlign="center" w:y="578"/>
                </w:pPr>
              </w:pPrChange>
            </w:pPr>
            <w:ins w:id="1375" w:author="Hudler, Rob@Energy" w:date="2018-11-14T15:45:00Z">
              <w:del w:id="1376" w:author="Tam, Danny@Energy" w:date="2018-11-29T15:52:00Z">
                <w:r w:rsidRPr="00C60760" w:rsidDel="00394022">
                  <w:rPr>
                    <w:rFonts w:cstheme="minorHAnsi"/>
                    <w:sz w:val="18"/>
                    <w:szCs w:val="18"/>
                  </w:rPr>
                  <w:delText>&lt;&lt;If B</w:delText>
                </w:r>
              </w:del>
            </w:ins>
            <w:del w:id="1377" w:author="Tam, Danny@Energy" w:date="2018-11-29T15:52:00Z">
              <w:r w:rsidR="004F6D3D" w:rsidDel="00394022">
                <w:rPr>
                  <w:rFonts w:cstheme="minorHAnsi"/>
                  <w:sz w:val="18"/>
                  <w:szCs w:val="18"/>
                </w:rPr>
                <w:delText>8</w:delText>
              </w:r>
            </w:del>
            <w:ins w:id="1378" w:author="Hudler, Rob@Energy" w:date="2018-11-14T15:45:00Z">
              <w:del w:id="1379" w:author="Tam, Danny@Energy" w:date="2018-11-29T15:52:00Z">
                <w:r w:rsidRPr="00C60760" w:rsidDel="00394022">
                  <w:rPr>
                    <w:rFonts w:cstheme="minorHAnsi"/>
                    <w:sz w:val="18"/>
                    <w:szCs w:val="18"/>
                  </w:rPr>
                  <w:delText xml:space="preserve"> “Compact Distribution” = “None”, then display the "section does not apply" message; else display this entire table &gt;&gt;</w:delText>
                </w:r>
              </w:del>
            </w:ins>
          </w:p>
        </w:tc>
      </w:tr>
      <w:tr w:rsidR="00C60760" w:rsidRPr="00C60760" w:rsidDel="00394022" w14:paraId="011EB4C6" w14:textId="31FC60AD" w:rsidTr="000A706C">
        <w:trPr>
          <w:trHeight w:val="440"/>
          <w:ins w:id="1380" w:author="Hudler, Rob@Energy" w:date="2018-11-14T15:45:00Z"/>
          <w:del w:id="1381" w:author="Tam, Danny@Energy" w:date="2018-11-29T15:52:00Z"/>
        </w:trPr>
        <w:tc>
          <w:tcPr>
            <w:tcW w:w="468" w:type="dxa"/>
            <w:vAlign w:val="bottom"/>
          </w:tcPr>
          <w:p w14:paraId="1B38E4ED" w14:textId="6674C07D"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382" w:author="Hudler, Rob@Energy" w:date="2018-11-14T15:45:00Z"/>
                <w:del w:id="1383" w:author="Tam, Danny@Energy" w:date="2018-11-29T15:52:00Z"/>
                <w:rFonts w:cstheme="minorHAnsi"/>
                <w:sz w:val="18"/>
                <w:szCs w:val="18"/>
              </w:rPr>
            </w:pPr>
            <w:ins w:id="1384" w:author="Hudler, Rob@Energy" w:date="2018-11-14T15:45:00Z">
              <w:del w:id="1385" w:author="Tam, Danny@Energy" w:date="2018-11-29T15:52:00Z">
                <w:r w:rsidRPr="00C60760" w:rsidDel="00394022">
                  <w:rPr>
                    <w:rFonts w:cstheme="minorHAnsi"/>
                    <w:sz w:val="18"/>
                    <w:szCs w:val="18"/>
                  </w:rPr>
                  <w:delText>01</w:delText>
                </w:r>
              </w:del>
            </w:ins>
          </w:p>
        </w:tc>
        <w:tc>
          <w:tcPr>
            <w:tcW w:w="2070" w:type="dxa"/>
            <w:vAlign w:val="bottom"/>
          </w:tcPr>
          <w:p w14:paraId="70B3213A" w14:textId="280965BC"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86" w:author="Hudler, Rob@Energy" w:date="2018-11-14T15:45:00Z"/>
                <w:del w:id="1387" w:author="Tam, Danny@Energy" w:date="2018-11-29T15:52:00Z"/>
                <w:rFonts w:cstheme="minorHAnsi"/>
                <w:sz w:val="18"/>
                <w:szCs w:val="18"/>
              </w:rPr>
            </w:pPr>
            <w:ins w:id="1388" w:author="Hudler, Rob@Energy" w:date="2018-11-14T15:45:00Z">
              <w:del w:id="1389" w:author="Tam, Danny@Energy" w:date="2018-11-29T15:52:00Z">
                <w:r w:rsidRPr="00C60760" w:rsidDel="00394022">
                  <w:rPr>
                    <w:rFonts w:cstheme="minorHAnsi"/>
                    <w:sz w:val="18"/>
                    <w:szCs w:val="18"/>
                  </w:rPr>
                  <w:delText>MasterBath distance of furthest fixture to Water Heater</w:delText>
                </w:r>
              </w:del>
            </w:ins>
          </w:p>
        </w:tc>
        <w:tc>
          <w:tcPr>
            <w:tcW w:w="8460" w:type="dxa"/>
          </w:tcPr>
          <w:p w14:paraId="230E92B3" w14:textId="0B78BD21"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90" w:author="Hudler, Rob@Energy" w:date="2018-11-14T15:45:00Z"/>
                <w:del w:id="1391" w:author="Tam, Danny@Energy" w:date="2018-11-29T15:52:00Z"/>
                <w:rFonts w:cstheme="minorHAnsi"/>
                <w:sz w:val="18"/>
                <w:szCs w:val="18"/>
              </w:rPr>
            </w:pPr>
            <w:ins w:id="1392" w:author="Hudler, Rob@Energy" w:date="2018-11-14T15:45:00Z">
              <w:del w:id="1393" w:author="Tam, Danny@Energy" w:date="2018-11-29T15:52:00Z">
                <w:r w:rsidRPr="00C60760" w:rsidDel="00394022">
                  <w:rPr>
                    <w:rFonts w:eastAsia="Times New Roman" w:cstheme="minorHAnsi"/>
                  </w:rPr>
                  <w:delText>&lt;</w:delText>
                </w:r>
              </w:del>
            </w:ins>
            <w:del w:id="1394"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48DC99C2" w14:textId="42830E01" w:rsidTr="000A706C">
        <w:trPr>
          <w:trHeight w:val="440"/>
          <w:ins w:id="1395" w:author="Hudler, Rob@Energy" w:date="2018-11-14T15:45:00Z"/>
          <w:del w:id="1396" w:author="Tam, Danny@Energy" w:date="2018-11-29T15:52:00Z"/>
        </w:trPr>
        <w:tc>
          <w:tcPr>
            <w:tcW w:w="468" w:type="dxa"/>
            <w:vAlign w:val="bottom"/>
          </w:tcPr>
          <w:p w14:paraId="1209B7F2" w14:textId="3A159478"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397" w:author="Hudler, Rob@Energy" w:date="2018-11-14T15:45:00Z"/>
                <w:del w:id="1398" w:author="Tam, Danny@Energy" w:date="2018-11-29T15:52:00Z"/>
                <w:rFonts w:cstheme="minorHAnsi"/>
                <w:sz w:val="18"/>
                <w:szCs w:val="18"/>
              </w:rPr>
            </w:pPr>
            <w:ins w:id="1399" w:author="Hudler, Rob@Energy" w:date="2018-11-14T15:45:00Z">
              <w:del w:id="1400" w:author="Tam, Danny@Energy" w:date="2018-11-29T15:52:00Z">
                <w:r w:rsidRPr="00C60760" w:rsidDel="00394022">
                  <w:rPr>
                    <w:rFonts w:cstheme="minorHAnsi"/>
                    <w:sz w:val="18"/>
                    <w:szCs w:val="18"/>
                  </w:rPr>
                  <w:delText>02</w:delText>
                </w:r>
              </w:del>
            </w:ins>
          </w:p>
        </w:tc>
        <w:tc>
          <w:tcPr>
            <w:tcW w:w="2070" w:type="dxa"/>
            <w:vAlign w:val="bottom"/>
          </w:tcPr>
          <w:p w14:paraId="19E2723E" w14:textId="68EDA30F"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01" w:author="Hudler, Rob@Energy" w:date="2018-11-14T15:45:00Z"/>
                <w:del w:id="1402" w:author="Tam, Danny@Energy" w:date="2018-11-29T15:52:00Z"/>
                <w:rFonts w:cstheme="minorHAnsi"/>
                <w:sz w:val="18"/>
                <w:szCs w:val="18"/>
              </w:rPr>
            </w:pPr>
            <w:ins w:id="1403" w:author="Hudler, Rob@Energy" w:date="2018-11-14T15:45:00Z">
              <w:del w:id="1404" w:author="Tam, Danny@Energy" w:date="2018-11-29T15:52:00Z">
                <w:r w:rsidRPr="00C60760" w:rsidDel="00394022">
                  <w:rPr>
                    <w:rFonts w:cstheme="minorHAnsi"/>
                    <w:sz w:val="18"/>
                    <w:szCs w:val="18"/>
                  </w:rPr>
                  <w:delText>Kitchen distance from furthest fixture to Water Heater</w:delText>
                </w:r>
              </w:del>
            </w:ins>
          </w:p>
        </w:tc>
        <w:tc>
          <w:tcPr>
            <w:tcW w:w="8460" w:type="dxa"/>
          </w:tcPr>
          <w:p w14:paraId="1F4583C3" w14:textId="5DD7FFF4"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05" w:author="Hudler, Rob@Energy" w:date="2018-11-14T15:45:00Z"/>
                <w:del w:id="1406" w:author="Tam, Danny@Energy" w:date="2018-11-29T15:52:00Z"/>
                <w:rFonts w:cstheme="minorHAnsi"/>
                <w:sz w:val="18"/>
                <w:szCs w:val="18"/>
              </w:rPr>
            </w:pPr>
            <w:ins w:id="1407" w:author="Hudler, Rob@Energy" w:date="2018-11-14T15:45:00Z">
              <w:del w:id="1408" w:author="Tam, Danny@Energy" w:date="2018-11-29T15:52:00Z">
                <w:r w:rsidRPr="00C60760" w:rsidDel="00394022">
                  <w:rPr>
                    <w:rFonts w:eastAsia="Times New Roman" w:cstheme="minorHAnsi"/>
                  </w:rPr>
                  <w:delText>&lt;</w:delText>
                </w:r>
              </w:del>
            </w:ins>
            <w:del w:id="1409"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09D9DCE6" w14:textId="1A53CBBE" w:rsidTr="000A706C">
        <w:trPr>
          <w:trHeight w:val="440"/>
          <w:ins w:id="1410" w:author="Hudler, Rob@Energy" w:date="2018-11-14T15:45:00Z"/>
          <w:del w:id="1411" w:author="Tam, Danny@Energy" w:date="2018-11-29T15:52:00Z"/>
        </w:trPr>
        <w:tc>
          <w:tcPr>
            <w:tcW w:w="468" w:type="dxa"/>
          </w:tcPr>
          <w:p w14:paraId="5203755D" w14:textId="38BD187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412" w:author="Hudler, Rob@Energy" w:date="2018-11-14T15:45:00Z"/>
                <w:del w:id="1413" w:author="Tam, Danny@Energy" w:date="2018-11-29T15:52:00Z"/>
                <w:rFonts w:cstheme="minorHAnsi"/>
                <w:sz w:val="18"/>
                <w:szCs w:val="18"/>
              </w:rPr>
            </w:pPr>
            <w:ins w:id="1414" w:author="Hudler, Rob@Energy" w:date="2018-11-14T15:45:00Z">
              <w:del w:id="1415" w:author="Tam, Danny@Energy" w:date="2018-11-29T15:52:00Z">
                <w:r w:rsidRPr="00C60760" w:rsidDel="00394022">
                  <w:rPr>
                    <w:rFonts w:cstheme="minorHAnsi"/>
                    <w:sz w:val="18"/>
                    <w:szCs w:val="18"/>
                  </w:rPr>
                  <w:delText>03</w:delText>
                </w:r>
              </w:del>
            </w:ins>
          </w:p>
        </w:tc>
        <w:tc>
          <w:tcPr>
            <w:tcW w:w="2070" w:type="dxa"/>
            <w:vAlign w:val="bottom"/>
          </w:tcPr>
          <w:p w14:paraId="69BA56AF" w14:textId="495FD6AF"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16" w:author="Hudler, Rob@Energy" w:date="2018-11-14T15:45:00Z"/>
                <w:del w:id="1417" w:author="Tam, Danny@Energy" w:date="2018-11-29T15:52:00Z"/>
                <w:rFonts w:cstheme="minorHAnsi"/>
                <w:sz w:val="18"/>
                <w:szCs w:val="18"/>
              </w:rPr>
            </w:pPr>
            <w:ins w:id="1418" w:author="Hudler, Rob@Energy" w:date="2018-11-14T15:45:00Z">
              <w:del w:id="1419" w:author="Tam, Danny@Energy" w:date="2018-11-29T15:52:00Z">
                <w:r w:rsidRPr="00C60760" w:rsidDel="00394022">
                  <w:rPr>
                    <w:rFonts w:cstheme="minorHAnsi"/>
                    <w:sz w:val="18"/>
                    <w:szCs w:val="18"/>
                  </w:rPr>
                  <w:delText xml:space="preserve">Furthest Third furthest fixture to Water Heater </w:delText>
                </w:r>
              </w:del>
            </w:ins>
          </w:p>
        </w:tc>
        <w:tc>
          <w:tcPr>
            <w:tcW w:w="8460" w:type="dxa"/>
          </w:tcPr>
          <w:p w14:paraId="2C9C78FA" w14:textId="08114A15"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20" w:author="Hudler, Rob@Energy" w:date="2018-11-14T15:45:00Z"/>
                <w:del w:id="1421" w:author="Tam, Danny@Energy" w:date="2018-11-29T15:52:00Z"/>
                <w:rFonts w:cstheme="minorHAnsi"/>
                <w:sz w:val="18"/>
                <w:szCs w:val="18"/>
              </w:rPr>
            </w:pPr>
            <w:ins w:id="1422" w:author="Hudler, Rob@Energy" w:date="2018-11-14T15:45:00Z">
              <w:del w:id="1423" w:author="Tam, Danny@Energy" w:date="2018-11-29T15:52:00Z">
                <w:r w:rsidRPr="00C60760" w:rsidDel="00394022">
                  <w:rPr>
                    <w:rFonts w:eastAsia="Times New Roman" w:cstheme="minorHAnsi"/>
                  </w:rPr>
                  <w:delText>&lt;</w:delText>
                </w:r>
              </w:del>
            </w:ins>
            <w:del w:id="1424"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281B6D4D" w14:textId="0724D947" w:rsidTr="000A706C">
        <w:trPr>
          <w:trHeight w:val="422"/>
          <w:ins w:id="1425" w:author="Hudler, Rob@Energy" w:date="2018-11-14T15:45:00Z"/>
          <w:del w:id="1426" w:author="Tam, Danny@Energy" w:date="2018-11-29T15:52:00Z"/>
        </w:trPr>
        <w:tc>
          <w:tcPr>
            <w:tcW w:w="468" w:type="dxa"/>
          </w:tcPr>
          <w:p w14:paraId="05FC2160" w14:textId="1BBBEFC6"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427" w:author="Hudler, Rob@Energy" w:date="2018-11-14T15:45:00Z"/>
                <w:del w:id="1428" w:author="Tam, Danny@Energy" w:date="2018-11-29T15:52:00Z"/>
                <w:rFonts w:cstheme="minorHAnsi"/>
                <w:sz w:val="18"/>
                <w:szCs w:val="18"/>
              </w:rPr>
            </w:pPr>
            <w:ins w:id="1429" w:author="Hudler, Rob@Energy" w:date="2018-11-14T15:45:00Z">
              <w:del w:id="1430" w:author="Tam, Danny@Energy" w:date="2018-11-29T15:52:00Z">
                <w:r w:rsidRPr="00C60760" w:rsidDel="00394022">
                  <w:rPr>
                    <w:rFonts w:cstheme="minorHAnsi"/>
                    <w:sz w:val="18"/>
                    <w:szCs w:val="18"/>
                  </w:rPr>
                  <w:delText>04</w:delText>
                </w:r>
              </w:del>
            </w:ins>
          </w:p>
        </w:tc>
        <w:tc>
          <w:tcPr>
            <w:tcW w:w="2070" w:type="dxa"/>
            <w:vAlign w:val="bottom"/>
          </w:tcPr>
          <w:p w14:paraId="34990DBB" w14:textId="13EA37CE"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31" w:author="Hudler, Rob@Energy" w:date="2018-11-14T15:45:00Z"/>
                <w:del w:id="1432" w:author="Tam, Danny@Energy" w:date="2018-11-29T15:52:00Z"/>
                <w:rFonts w:cstheme="minorHAnsi"/>
                <w:sz w:val="18"/>
                <w:szCs w:val="18"/>
              </w:rPr>
            </w:pPr>
            <w:ins w:id="1433" w:author="Hudler, Rob@Energy" w:date="2018-11-14T15:45:00Z">
              <w:del w:id="1434" w:author="Tam, Danny@Energy" w:date="2018-11-29T15:52:00Z">
                <w:r w:rsidRPr="00C60760" w:rsidDel="00394022">
                  <w:rPr>
                    <w:rFonts w:cstheme="minorHAnsi"/>
                    <w:sz w:val="18"/>
                    <w:szCs w:val="18"/>
                  </w:rPr>
                  <w:delText xml:space="preserve">Weighted Distance </w:delText>
                </w:r>
              </w:del>
            </w:ins>
          </w:p>
        </w:tc>
        <w:tc>
          <w:tcPr>
            <w:tcW w:w="8460" w:type="dxa"/>
          </w:tcPr>
          <w:p w14:paraId="6EB09F10" w14:textId="0A50063C" w:rsidR="00C60760" w:rsidRPr="00C60760" w:rsidDel="00394022" w:rsidRDefault="00C60760">
            <w:pPr>
              <w:keepNext/>
              <w:jc w:val="center"/>
              <w:rPr>
                <w:del w:id="1435" w:author="Tam, Danny@Energy" w:date="2018-11-29T15:52:00Z"/>
                <w:rFonts w:cstheme="minorHAnsi"/>
              </w:rPr>
              <w:pPrChange w:id="1436" w:author="Tam, Danny@Energy" w:date="2018-11-26T14:32:00Z">
                <w:pPr>
                  <w:framePr w:hSpace="180" w:wrap="around" w:vAnchor="text" w:hAnchor="margin" w:xAlign="center" w:y="578"/>
                  <w:jc w:val="center"/>
                </w:pPr>
              </w:pPrChange>
            </w:pPr>
            <w:del w:id="1437" w:author="Tam, Danny@Energy" w:date="2018-11-29T15:52:00Z">
              <w:r w:rsidRPr="00C60760" w:rsidDel="00394022">
                <w:rPr>
                  <w:rFonts w:cstheme="minorHAnsi"/>
                </w:rPr>
                <w:delText>&lt;&lt;</w:delText>
              </w:r>
              <w:r w:rsidRPr="00C60760" w:rsidDel="00394022">
                <w:delText xml:space="preserve"> </w:delText>
              </w:r>
              <w:r w:rsidRPr="00C60760" w:rsidDel="00394022">
                <w:rPr>
                  <w:rFonts w:cstheme="minorHAnsi"/>
                </w:rPr>
                <w:delText>Reference Value from CF-1R-PRF, Else if prescriptive compliance, If nonrecirculating system, then Weighted Distance G04 = 0.4*G01 + 0.4*G02 + 0.2*G03.</w:delText>
              </w:r>
            </w:del>
          </w:p>
          <w:p w14:paraId="08D32ABE" w14:textId="3A1D0A67" w:rsidR="00C60760" w:rsidRPr="00C60760" w:rsidDel="00394022" w:rsidRDefault="00C60760">
            <w:pPr>
              <w:keepNext/>
              <w:jc w:val="center"/>
              <w:rPr>
                <w:ins w:id="1438" w:author="Hudler, Rob@Energy" w:date="2018-11-14T15:45:00Z"/>
                <w:del w:id="1439" w:author="Tam, Danny@Energy" w:date="2018-11-29T15:52:00Z"/>
                <w:rFonts w:cstheme="minorHAnsi"/>
                <w:sz w:val="18"/>
                <w:szCs w:val="18"/>
              </w:rPr>
              <w:pPrChange w:id="1440" w:author="Tam, Danny@Energy" w:date="2018-11-26T14:32:00Z">
                <w:pPr>
                  <w:framePr w:hSpace="180" w:wrap="around" w:vAnchor="text" w:hAnchor="margin" w:xAlign="center" w:y="578"/>
                  <w:jc w:val="center"/>
                </w:pPr>
              </w:pPrChange>
            </w:pPr>
            <w:ins w:id="1441" w:author="Hudler, Rob@Energy" w:date="2018-11-14T15:45:00Z">
              <w:del w:id="1442" w:author="Tam, Danny@Energy" w:date="2018-11-29T15:52:00Z">
                <w:r w:rsidRPr="00C60760" w:rsidDel="00394022">
                  <w:rPr>
                    <w:rFonts w:cstheme="minorHAnsi"/>
                  </w:rPr>
                  <w:delText>I</w:delText>
                </w:r>
              </w:del>
            </w:ins>
            <w:del w:id="1443" w:author="Tam, Danny@Energy" w:date="2018-11-29T15:52:00Z">
              <w:r w:rsidRPr="00C60760" w:rsidDel="00394022">
                <w:rPr>
                  <w:rFonts w:cstheme="minorHAnsi"/>
                </w:rPr>
                <w:delText>f recirculation system, then Weighted Distance G04 = G03</w:delText>
              </w:r>
            </w:del>
          </w:p>
        </w:tc>
      </w:tr>
      <w:tr w:rsidR="00C60760" w:rsidRPr="00C60760" w:rsidDel="00394022" w14:paraId="73A92C1E" w14:textId="101F3ABC" w:rsidTr="000A706C">
        <w:trPr>
          <w:ins w:id="1444" w:author="Hudler, Rob@Energy" w:date="2018-11-14T15:45:00Z"/>
          <w:del w:id="1445" w:author="Tam, Danny@Energy" w:date="2018-11-29T15:52:00Z"/>
        </w:trPr>
        <w:tc>
          <w:tcPr>
            <w:tcW w:w="468" w:type="dxa"/>
          </w:tcPr>
          <w:p w14:paraId="3F3CF83E" w14:textId="2BB033B0"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446" w:author="Hudler, Rob@Energy" w:date="2018-11-14T15:45:00Z"/>
                <w:del w:id="1447" w:author="Tam, Danny@Energy" w:date="2018-11-29T15:52:00Z"/>
                <w:rFonts w:cstheme="minorHAnsi"/>
                <w:sz w:val="18"/>
                <w:szCs w:val="18"/>
              </w:rPr>
            </w:pPr>
            <w:ins w:id="1448" w:author="Hudler, Rob@Energy" w:date="2018-11-14T15:45:00Z">
              <w:del w:id="1449" w:author="Tam, Danny@Energy" w:date="2018-11-29T15:52:00Z">
                <w:r w:rsidRPr="00C60760" w:rsidDel="00394022">
                  <w:rPr>
                    <w:rFonts w:cstheme="minorHAnsi"/>
                    <w:sz w:val="18"/>
                    <w:szCs w:val="18"/>
                  </w:rPr>
                  <w:delText>05</w:delText>
                </w:r>
              </w:del>
            </w:ins>
          </w:p>
        </w:tc>
        <w:tc>
          <w:tcPr>
            <w:tcW w:w="2070" w:type="dxa"/>
          </w:tcPr>
          <w:p w14:paraId="210C3120" w14:textId="21BBB7F0"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50" w:author="Hudler, Rob@Energy" w:date="2018-11-14T15:45:00Z"/>
                <w:del w:id="1451" w:author="Tam, Danny@Energy" w:date="2018-11-29T15:52:00Z"/>
                <w:rFonts w:cstheme="minorHAnsi"/>
                <w:sz w:val="18"/>
                <w:szCs w:val="18"/>
              </w:rPr>
            </w:pPr>
            <w:ins w:id="1452" w:author="Hudler, Rob@Energy" w:date="2018-11-14T15:45:00Z">
              <w:del w:id="1453" w:author="Tam, Danny@Energy" w:date="2018-11-29T15:52:00Z">
                <w:r w:rsidRPr="00C60760" w:rsidDel="00394022">
                  <w:rPr>
                    <w:rFonts w:cstheme="minorHAnsi"/>
                    <w:sz w:val="18"/>
                    <w:szCs w:val="18"/>
                  </w:rPr>
                  <w:delText xml:space="preserve">Qualification Distance </w:delText>
                </w:r>
              </w:del>
            </w:ins>
          </w:p>
        </w:tc>
        <w:tc>
          <w:tcPr>
            <w:tcW w:w="8460" w:type="dxa"/>
          </w:tcPr>
          <w:p w14:paraId="6BC560DB" w14:textId="398C333A" w:rsidR="00C60760" w:rsidRPr="00C60760" w:rsidDel="00394022" w:rsidRDefault="00C60760">
            <w:pPr>
              <w:keepNext/>
              <w:jc w:val="center"/>
              <w:rPr>
                <w:del w:id="1454" w:author="Tam, Danny@Energy" w:date="2018-11-29T15:52:00Z"/>
                <w:sz w:val="18"/>
              </w:rPr>
              <w:pPrChange w:id="1455" w:author="Tam, Danny@Energy" w:date="2018-11-26T14:32:00Z">
                <w:pPr>
                  <w:jc w:val="center"/>
                </w:pPr>
              </w:pPrChange>
            </w:pPr>
            <w:del w:id="1456" w:author="Tam, Danny@Energy" w:date="2018-11-29T15:52:00Z">
              <w:r w:rsidRPr="00C60760" w:rsidDel="00394022">
                <w:rPr>
                  <w:sz w:val="18"/>
                </w:rPr>
                <w:delText>&lt;&lt; Reference Value from CF-1R-PRF, Else if prescriptive compliance, Qualification Distance G05 = (a+b *CFA)/n</w:delText>
              </w:r>
            </w:del>
          </w:p>
          <w:p w14:paraId="02D08416" w14:textId="77777777" w:rsidR="00C60760" w:rsidRPr="00C60760" w:rsidDel="005A5077" w:rsidRDefault="00C60760">
            <w:pPr>
              <w:keepNext/>
              <w:jc w:val="center"/>
              <w:rPr>
                <w:ins w:id="1457" w:author="Hudler, Rob@Energy" w:date="2018-11-15T13:21:00Z"/>
                <w:del w:id="1458" w:author="Tam, Danny@Energy" w:date="2018-11-19T13:38:00Z"/>
                <w:sz w:val="18"/>
                <w:szCs w:val="18"/>
                <w:u w:val="single"/>
              </w:rPr>
              <w:pPrChange w:id="1459" w:author="Tam, Danny@Energy" w:date="2018-11-26T14:32:00Z">
                <w:pPr>
                  <w:framePr w:hSpace="180" w:wrap="around" w:vAnchor="text" w:hAnchor="margin" w:xAlign="center" w:y="578"/>
                  <w:spacing w:before="240"/>
                  <w:jc w:val="center"/>
                </w:pPr>
              </w:pPrChange>
            </w:pPr>
            <w:ins w:id="1460" w:author="Hudler, Rob@Energy" w:date="2018-11-15T13:21:00Z">
              <w:del w:id="1461" w:author="Tam, Danny@Energy" w:date="2018-11-19T13:38:00Z">
                <w:r w:rsidRPr="00C60760" w:rsidDel="005A5077">
                  <w:rPr>
                    <w:rFonts w:cstheme="minorHAnsi"/>
                  </w:rPr>
                  <w:delText>&lt;&lt;Calculated Value</w:delText>
                </w:r>
                <w:r w:rsidRPr="00C60760" w:rsidDel="005A5077">
                  <w:rPr>
                    <w:sz w:val="18"/>
                    <w:szCs w:val="18"/>
                    <w:u w:val="single"/>
                  </w:rPr>
                  <w:delText xml:space="preserve"> = RA Table 4.4.6.2 coefficients Qualification Distance = (a + b * CFA) / n</w:delText>
                </w:r>
              </w:del>
            </w:ins>
          </w:p>
          <w:p w14:paraId="1467F831" w14:textId="46BE5DBF"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62" w:author="Hudler, Rob@Energy" w:date="2018-11-14T15:45:00Z"/>
                <w:del w:id="1463" w:author="Tam, Danny@Energy" w:date="2018-11-29T15:52:00Z"/>
                <w:rFonts w:cstheme="minorHAnsi"/>
                <w:sz w:val="18"/>
                <w:szCs w:val="18"/>
              </w:rPr>
            </w:pPr>
            <w:ins w:id="1464" w:author="Hudler, Rob@Energy" w:date="2018-11-14T15:45:00Z">
              <w:del w:id="1465" w:author="Tam, Danny@Energy" w:date="2018-11-29T15:52:00Z">
                <w:r w:rsidRPr="00C60760" w:rsidDel="00394022">
                  <w:rPr>
                    <w:rFonts w:cstheme="minorHAnsi"/>
                  </w:rPr>
                  <w:delText xml:space="preserve"> &gt;&gt;</w:delText>
                </w:r>
              </w:del>
            </w:ins>
          </w:p>
        </w:tc>
      </w:tr>
      <w:tr w:rsidR="00C60760" w:rsidRPr="00C60760" w:rsidDel="00394022" w14:paraId="67303837" w14:textId="1DB3BE2A" w:rsidTr="000A706C">
        <w:trPr>
          <w:ins w:id="1466" w:author="Hudler, Rob@Energy" w:date="2018-11-14T15:45:00Z"/>
          <w:del w:id="1467" w:author="Tam, Danny@Energy" w:date="2018-11-29T15:52:00Z"/>
        </w:trPr>
        <w:tc>
          <w:tcPr>
            <w:tcW w:w="468" w:type="dxa"/>
          </w:tcPr>
          <w:p w14:paraId="3C0E7435" w14:textId="16858276"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468" w:author="Hudler, Rob@Energy" w:date="2018-11-14T15:45:00Z"/>
                <w:del w:id="1469" w:author="Tam, Danny@Energy" w:date="2018-11-29T15:52:00Z"/>
                <w:rFonts w:cstheme="minorHAnsi"/>
                <w:sz w:val="18"/>
                <w:szCs w:val="18"/>
              </w:rPr>
            </w:pPr>
            <w:ins w:id="1470" w:author="Hudler, Rob@Energy" w:date="2018-11-14T15:45:00Z">
              <w:del w:id="1471" w:author="Tam, Danny@Energy" w:date="2018-11-29T15:52:00Z">
                <w:r w:rsidRPr="00C60760" w:rsidDel="00394022">
                  <w:rPr>
                    <w:rFonts w:cstheme="minorHAnsi"/>
                    <w:sz w:val="18"/>
                    <w:szCs w:val="18"/>
                  </w:rPr>
                  <w:delText>0</w:delText>
                </w:r>
              </w:del>
            </w:ins>
            <w:del w:id="1472" w:author="Tam, Danny@Energy" w:date="2018-11-29T15:52:00Z">
              <w:r w:rsidRPr="00C60760" w:rsidDel="00394022">
                <w:rPr>
                  <w:rFonts w:cstheme="minorHAnsi"/>
                  <w:sz w:val="18"/>
                  <w:szCs w:val="18"/>
                </w:rPr>
                <w:delText>6</w:delText>
              </w:r>
            </w:del>
          </w:p>
        </w:tc>
        <w:tc>
          <w:tcPr>
            <w:tcW w:w="10530" w:type="dxa"/>
            <w:gridSpan w:val="2"/>
          </w:tcPr>
          <w:p w14:paraId="118CF218" w14:textId="08D63B75" w:rsidR="00C60760" w:rsidRPr="00C60760" w:rsidDel="00394022" w:rsidRDefault="00C60760" w:rsidP="00CE12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73" w:author="Hudler, Rob@Energy" w:date="2018-11-14T15:45:00Z"/>
                <w:del w:id="1474" w:author="Tam, Danny@Energy" w:date="2018-11-29T15:52:00Z"/>
                <w:rFonts w:cstheme="minorHAnsi"/>
                <w:sz w:val="18"/>
                <w:szCs w:val="18"/>
              </w:rPr>
            </w:pPr>
            <w:ins w:id="1475" w:author="Hudler, Rob@Energy" w:date="2018-11-14T15:45:00Z">
              <w:del w:id="1476" w:author="Tam, Danny@Energy" w:date="2018-11-29T15:52:00Z">
                <w:r w:rsidRPr="00C60760" w:rsidDel="00394022">
                  <w:rPr>
                    <w:rFonts w:cstheme="minorHAnsi"/>
                    <w:sz w:val="18"/>
                    <w:szCs w:val="18"/>
                  </w:rPr>
                  <w:delText>No hot water piping &gt;1</w:delText>
                </w:r>
              </w:del>
              <w:del w:id="1477" w:author="Tam, Danny@Energy" w:date="2018-11-29T15:44:00Z">
                <w:r w:rsidRPr="00C60760" w:rsidDel="0032746E">
                  <w:rPr>
                    <w:rFonts w:cstheme="minorHAnsi"/>
                    <w:sz w:val="18"/>
                    <w:szCs w:val="18"/>
                  </w:rPr>
                  <w:delText>”</w:delText>
                </w:r>
              </w:del>
              <w:del w:id="1478" w:author="Tam, Danny@Energy" w:date="2018-11-29T15:52:00Z">
                <w:r w:rsidRPr="00C60760" w:rsidDel="00394022">
                  <w:rPr>
                    <w:rFonts w:cstheme="minorHAnsi"/>
                    <w:sz w:val="18"/>
                    <w:szCs w:val="18"/>
                  </w:rPr>
                  <w:delText xml:space="preserve"> diameter piping is allowed</w:delText>
                </w:r>
              </w:del>
              <w:del w:id="1479" w:author="Tam, Danny@Energy" w:date="2018-11-26T13:35:00Z">
                <w:r w:rsidRPr="00C60760" w:rsidDel="00FB57F9">
                  <w:rPr>
                    <w:rFonts w:cstheme="minorHAnsi"/>
                    <w:sz w:val="18"/>
                    <w:szCs w:val="18"/>
                  </w:rPr>
                  <w:delText>,</w:delText>
                </w:r>
              </w:del>
            </w:ins>
          </w:p>
        </w:tc>
      </w:tr>
      <w:tr w:rsidR="00C60760" w:rsidRPr="00C60760" w:rsidDel="00394022" w14:paraId="60B7D00D" w14:textId="15D135BE" w:rsidTr="000A706C">
        <w:trPr>
          <w:ins w:id="1480" w:author="Hudler, Rob@Energy" w:date="2018-11-14T15:45:00Z"/>
          <w:del w:id="1481" w:author="Tam, Danny@Energy" w:date="2018-11-29T15:52:00Z"/>
        </w:trPr>
        <w:tc>
          <w:tcPr>
            <w:tcW w:w="468" w:type="dxa"/>
          </w:tcPr>
          <w:p w14:paraId="3FE98A58" w14:textId="4574DE69"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482" w:author="Hudler, Rob@Energy" w:date="2018-11-14T15:45:00Z"/>
                <w:del w:id="1483" w:author="Tam, Danny@Energy" w:date="2018-11-29T15:52:00Z"/>
                <w:rFonts w:cstheme="minorHAnsi"/>
                <w:sz w:val="18"/>
                <w:szCs w:val="18"/>
              </w:rPr>
            </w:pPr>
            <w:ins w:id="1484" w:author="Hudler, Rob@Energy" w:date="2018-11-14T15:45:00Z">
              <w:del w:id="1485" w:author="Tam, Danny@Energy" w:date="2018-11-29T15:52:00Z">
                <w:r w:rsidRPr="00C60760" w:rsidDel="00394022">
                  <w:rPr>
                    <w:rFonts w:cstheme="minorHAnsi"/>
                    <w:sz w:val="18"/>
                    <w:szCs w:val="18"/>
                  </w:rPr>
                  <w:delText>0</w:delText>
                </w:r>
              </w:del>
            </w:ins>
            <w:del w:id="1486" w:author="Tam, Danny@Energy" w:date="2018-11-29T15:52:00Z">
              <w:r w:rsidRPr="00C60760" w:rsidDel="00394022">
                <w:rPr>
                  <w:rFonts w:cstheme="minorHAnsi"/>
                  <w:sz w:val="18"/>
                  <w:szCs w:val="18"/>
                </w:rPr>
                <w:delText>7</w:delText>
              </w:r>
            </w:del>
          </w:p>
        </w:tc>
        <w:tc>
          <w:tcPr>
            <w:tcW w:w="10530" w:type="dxa"/>
            <w:gridSpan w:val="2"/>
          </w:tcPr>
          <w:p w14:paraId="7D6D2F2D" w14:textId="3C048E3B"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87" w:author="Hudler, Rob@Energy" w:date="2018-11-14T15:45:00Z"/>
                <w:del w:id="1488" w:author="Tam, Danny@Energy" w:date="2018-11-29T15:52:00Z"/>
                <w:rFonts w:cstheme="minorHAnsi"/>
                <w:sz w:val="18"/>
                <w:szCs w:val="18"/>
              </w:rPr>
            </w:pPr>
            <w:ins w:id="1489" w:author="Hudler, Rob@Energy" w:date="2018-11-14T15:45:00Z">
              <w:del w:id="1490" w:author="Tam, Danny@Energy" w:date="2018-11-29T15:52:00Z">
                <w:r w:rsidRPr="00C60760" w:rsidDel="00394022">
                  <w:rPr>
                    <w:rFonts w:cstheme="minorHAnsi"/>
                    <w:sz w:val="18"/>
                    <w:szCs w:val="18"/>
                  </w:rPr>
                  <w:delText>Length of 1</w:delText>
                </w:r>
              </w:del>
              <w:del w:id="1491" w:author="Tam, Danny@Energy" w:date="2018-11-26T13:35:00Z">
                <w:r w:rsidRPr="00C60760" w:rsidDel="00FB57F9">
                  <w:rPr>
                    <w:rFonts w:cstheme="minorHAnsi"/>
                    <w:sz w:val="18"/>
                    <w:szCs w:val="18"/>
                  </w:rPr>
                  <w:delText>”</w:delText>
                </w:r>
              </w:del>
              <w:del w:id="1492" w:author="Tam, Danny@Energy" w:date="2018-11-29T15:52:00Z">
                <w:r w:rsidRPr="00C60760" w:rsidDel="00394022">
                  <w:rPr>
                    <w:rFonts w:cstheme="minorHAnsi"/>
                    <w:sz w:val="18"/>
                    <w:szCs w:val="18"/>
                  </w:rPr>
                  <w:delText xml:space="preserve"> diameter piping is limited to 8 f</w:delText>
                </w:r>
              </w:del>
              <w:del w:id="1493" w:author="Tam, Danny@Energy" w:date="2018-11-26T13:35:00Z">
                <w:r w:rsidRPr="00C60760" w:rsidDel="00FB57F9">
                  <w:rPr>
                    <w:rFonts w:cstheme="minorHAnsi"/>
                    <w:sz w:val="18"/>
                    <w:szCs w:val="18"/>
                  </w:rPr>
                  <w:delText>t</w:delText>
                </w:r>
              </w:del>
              <w:del w:id="1494" w:author="Tam, Danny@Energy" w:date="2018-11-29T15:52:00Z">
                <w:r w:rsidRPr="00C60760" w:rsidDel="00394022">
                  <w:rPr>
                    <w:rFonts w:cstheme="minorHAnsi"/>
                    <w:sz w:val="18"/>
                    <w:szCs w:val="18"/>
                  </w:rPr>
                  <w:delText xml:space="preserve"> or less</w:delText>
                </w:r>
              </w:del>
              <w:del w:id="1495" w:author="Tam, Danny@Energy" w:date="2018-11-26T13:35:00Z">
                <w:r w:rsidRPr="00C60760" w:rsidDel="00FB57F9">
                  <w:rPr>
                    <w:rFonts w:cstheme="minorHAnsi"/>
                    <w:sz w:val="18"/>
                    <w:szCs w:val="18"/>
                  </w:rPr>
                  <w:delText>,</w:delText>
                </w:r>
              </w:del>
            </w:ins>
          </w:p>
        </w:tc>
      </w:tr>
      <w:tr w:rsidR="00C60760" w:rsidRPr="00C60760" w:rsidDel="00394022" w14:paraId="5501A130" w14:textId="37379AC2" w:rsidTr="000A706C">
        <w:trPr>
          <w:ins w:id="1496" w:author="Hudler, Rob@Energy" w:date="2018-11-14T15:45:00Z"/>
          <w:del w:id="1497" w:author="Tam, Danny@Energy" w:date="2018-11-29T15:52:00Z"/>
        </w:trPr>
        <w:tc>
          <w:tcPr>
            <w:tcW w:w="468" w:type="dxa"/>
          </w:tcPr>
          <w:p w14:paraId="06B5628F" w14:textId="45E30085"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498" w:author="Hudler, Rob@Energy" w:date="2018-11-14T15:45:00Z"/>
                <w:del w:id="1499" w:author="Tam, Danny@Energy" w:date="2018-11-29T15:52:00Z"/>
                <w:rFonts w:cstheme="minorHAnsi"/>
                <w:sz w:val="18"/>
                <w:szCs w:val="18"/>
              </w:rPr>
            </w:pPr>
            <w:ins w:id="1500" w:author="Hudler, Rob@Energy" w:date="2018-11-14T15:45:00Z">
              <w:del w:id="1501" w:author="Tam, Danny@Energy" w:date="2018-11-29T15:52:00Z">
                <w:r w:rsidRPr="00C60760" w:rsidDel="00394022">
                  <w:rPr>
                    <w:rFonts w:cstheme="minorHAnsi"/>
                    <w:sz w:val="18"/>
                    <w:szCs w:val="18"/>
                  </w:rPr>
                  <w:delText>0</w:delText>
                </w:r>
              </w:del>
            </w:ins>
            <w:del w:id="1502" w:author="Tam, Danny@Energy" w:date="2018-11-29T15:52:00Z">
              <w:r w:rsidRPr="00C60760" w:rsidDel="00394022">
                <w:rPr>
                  <w:rFonts w:cstheme="minorHAnsi"/>
                  <w:sz w:val="18"/>
                  <w:szCs w:val="18"/>
                </w:rPr>
                <w:delText>8</w:delText>
              </w:r>
            </w:del>
          </w:p>
        </w:tc>
        <w:tc>
          <w:tcPr>
            <w:tcW w:w="10530" w:type="dxa"/>
            <w:gridSpan w:val="2"/>
          </w:tcPr>
          <w:p w14:paraId="7792C7A3" w14:textId="75C59024"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03" w:author="Hudler, Rob@Energy" w:date="2018-11-14T15:45:00Z"/>
                <w:del w:id="1504" w:author="Tam, Danny@Energy" w:date="2018-11-29T15:52:00Z"/>
                <w:rFonts w:cstheme="minorHAnsi"/>
                <w:sz w:val="18"/>
                <w:szCs w:val="18"/>
              </w:rPr>
            </w:pPr>
            <w:ins w:id="1505" w:author="Hudler, Rob@Energy" w:date="2018-11-14T15:45:00Z">
              <w:del w:id="1506" w:author="Tam, Danny@Energy" w:date="2018-11-29T15:52:00Z">
                <w:r w:rsidRPr="00C60760" w:rsidDel="00394022">
                  <w:rPr>
                    <w:rFonts w:cstheme="minorHAnsi"/>
                    <w:sz w:val="18"/>
                    <w:szCs w:val="18"/>
                  </w:rPr>
                  <w:delText>Two and three story buildings cannot have hot water distribution piping in the attic, unless the water heater is also located in the attic</w:delText>
                </w:r>
              </w:del>
            </w:ins>
            <w:del w:id="1507" w:author="Tam, Danny@Energy" w:date="2018-11-29T15:52:00Z">
              <w:r w:rsidRPr="00C60760" w:rsidDel="00394022">
                <w:rPr>
                  <w:rFonts w:cstheme="minorHAnsi"/>
                  <w:sz w:val="18"/>
                  <w:szCs w:val="18"/>
                </w:rPr>
                <w:delText>.</w:delText>
              </w:r>
            </w:del>
          </w:p>
        </w:tc>
      </w:tr>
      <w:tr w:rsidR="00C60760" w:rsidRPr="00C60760" w:rsidDel="00394022" w14:paraId="4B57B8B9" w14:textId="4D3ADB05" w:rsidTr="000A706C">
        <w:trPr>
          <w:ins w:id="1508" w:author="Hudler, Rob@Energy" w:date="2018-11-14T15:45:00Z"/>
          <w:del w:id="1509" w:author="Tam, Danny@Energy" w:date="2018-11-29T15:52:00Z"/>
        </w:trPr>
        <w:tc>
          <w:tcPr>
            <w:tcW w:w="468" w:type="dxa"/>
          </w:tcPr>
          <w:p w14:paraId="3A919AB6" w14:textId="18FB881F"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510" w:author="Hudler, Rob@Energy" w:date="2018-11-14T15:45:00Z"/>
                <w:del w:id="1511" w:author="Tam, Danny@Energy" w:date="2018-11-29T15:52:00Z"/>
                <w:rFonts w:cstheme="minorHAnsi"/>
                <w:sz w:val="18"/>
                <w:szCs w:val="18"/>
              </w:rPr>
            </w:pPr>
            <w:ins w:id="1512" w:author="Hudler, Rob@Energy" w:date="2018-11-14T15:45:00Z">
              <w:del w:id="1513" w:author="Tam, Danny@Energy" w:date="2018-11-29T15:52:00Z">
                <w:r w:rsidRPr="00C60760" w:rsidDel="00394022">
                  <w:rPr>
                    <w:rFonts w:cstheme="minorHAnsi"/>
                    <w:sz w:val="18"/>
                    <w:szCs w:val="18"/>
                  </w:rPr>
                  <w:delText>0</w:delText>
                </w:r>
              </w:del>
            </w:ins>
            <w:del w:id="1514" w:author="Tam, Danny@Energy" w:date="2018-11-29T15:52:00Z">
              <w:r w:rsidRPr="00C60760" w:rsidDel="00394022">
                <w:rPr>
                  <w:rFonts w:cstheme="minorHAnsi"/>
                  <w:sz w:val="18"/>
                  <w:szCs w:val="18"/>
                </w:rPr>
                <w:delText>9</w:delText>
              </w:r>
            </w:del>
          </w:p>
        </w:tc>
        <w:tc>
          <w:tcPr>
            <w:tcW w:w="10530" w:type="dxa"/>
            <w:gridSpan w:val="2"/>
          </w:tcPr>
          <w:p w14:paraId="7EE8FDA6" w14:textId="04A1C623"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15" w:author="Hudler, Rob@Energy" w:date="2018-11-14T15:45:00Z"/>
                <w:del w:id="1516" w:author="Tam, Danny@Energy" w:date="2018-11-29T15:52:00Z"/>
                <w:rFonts w:cstheme="minorHAnsi"/>
                <w:sz w:val="18"/>
                <w:szCs w:val="18"/>
              </w:rPr>
            </w:pPr>
            <w:ins w:id="1517" w:author="Hudler, Rob@Energy" w:date="2018-11-14T15:45:00Z">
              <w:del w:id="1518" w:author="Tam, Danny@Energy" w:date="2018-11-29T15:52:00Z">
                <w:r w:rsidRPr="00C60760" w:rsidDel="00394022">
                  <w:rPr>
                    <w:rFonts w:cstheme="minorHAnsi"/>
                    <w:sz w:val="18"/>
                    <w:szCs w:val="18"/>
                  </w:rPr>
                  <w:delText>Eligible recirculating systems must be HERS-Verified Demand Recirculation: Manual Control conforming to RA4.4.17.</w:delText>
                </w:r>
              </w:del>
            </w:ins>
          </w:p>
        </w:tc>
      </w:tr>
      <w:tr w:rsidR="00C60760" w:rsidRPr="00C60760" w:rsidDel="00394022" w14:paraId="31EAF64F" w14:textId="084B4692" w:rsidTr="000A706C">
        <w:trPr>
          <w:ins w:id="1519" w:author="Hudler, Rob@Energy" w:date="2018-11-14T15:45:00Z"/>
          <w:del w:id="1520" w:author="Tam, Danny@Energy" w:date="2018-11-29T15:52:00Z"/>
        </w:trPr>
        <w:tc>
          <w:tcPr>
            <w:tcW w:w="10998" w:type="dxa"/>
            <w:gridSpan w:val="3"/>
          </w:tcPr>
          <w:p w14:paraId="7F566EF0" w14:textId="712735E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21" w:author="Hudler, Rob@Energy" w:date="2018-11-14T15:45:00Z"/>
                <w:del w:id="1522" w:author="Tam, Danny@Energy" w:date="2018-11-29T15:52:00Z"/>
                <w:rFonts w:cstheme="minorHAnsi"/>
                <w:b/>
                <w:sz w:val="18"/>
                <w:szCs w:val="18"/>
              </w:rPr>
            </w:pPr>
            <w:ins w:id="1523" w:author="Hudler, Rob@Energy" w:date="2018-11-14T15:45:00Z">
              <w:del w:id="1524" w:author="Tam, Danny@Energy" w:date="2018-11-29T15:52:00Z">
                <w:r w:rsidRPr="00C60760" w:rsidDel="00394022">
                  <w:rPr>
                    <w:rFonts w:cstheme="minorHAnsi"/>
                    <w:b/>
                    <w:sz w:val="18"/>
                    <w:szCs w:val="18"/>
                  </w:rPr>
                  <w:delText xml:space="preserve">The responsible person’s signature on this compliance document affirms that all applicable requirements in this table have been met.  </w:delText>
                </w:r>
              </w:del>
            </w:ins>
          </w:p>
        </w:tc>
      </w:tr>
    </w:tbl>
    <w:tbl>
      <w:tblPr>
        <w:tblStyle w:val="TableGrid21"/>
        <w:tblW w:w="10975" w:type="dxa"/>
        <w:tblLayout w:type="fixed"/>
        <w:tblLook w:val="04A0" w:firstRow="1" w:lastRow="0" w:firstColumn="1" w:lastColumn="0" w:noHBand="0" w:noVBand="1"/>
      </w:tblPr>
      <w:tblGrid>
        <w:gridCol w:w="535"/>
        <w:gridCol w:w="2710"/>
        <w:gridCol w:w="1700"/>
        <w:gridCol w:w="6030"/>
      </w:tblGrid>
      <w:tr w:rsidR="00394022" w:rsidRPr="00394022" w14:paraId="42D8ECFF" w14:textId="77777777" w:rsidTr="00675839">
        <w:trPr>
          <w:ins w:id="1525" w:author="Tam, Danny@Energy" w:date="2018-11-29T15:53:00Z"/>
        </w:trPr>
        <w:tc>
          <w:tcPr>
            <w:tcW w:w="10975" w:type="dxa"/>
            <w:gridSpan w:val="4"/>
          </w:tcPr>
          <w:p w14:paraId="127DE496" w14:textId="6098BE96" w:rsidR="00394022" w:rsidRPr="00394022" w:rsidRDefault="00394022" w:rsidP="00394022">
            <w:pPr>
              <w:rPr>
                <w:ins w:id="1526" w:author="Tam, Danny@Energy" w:date="2018-11-29T15:53:00Z"/>
                <w:rFonts w:cstheme="minorHAnsi"/>
                <w:b/>
                <w:sz w:val="20"/>
                <w:szCs w:val="20"/>
              </w:rPr>
            </w:pPr>
            <w:ins w:id="1527" w:author="Tam, Danny@Energy" w:date="2018-11-29T15:54:00Z">
              <w:r>
                <w:rPr>
                  <w:rFonts w:cstheme="minorHAnsi"/>
                  <w:b/>
                  <w:sz w:val="20"/>
                  <w:szCs w:val="20"/>
                </w:rPr>
                <w:t>D</w:t>
              </w:r>
            </w:ins>
            <w:ins w:id="1528" w:author="Tam, Danny@Energy" w:date="2018-11-29T15:53:00Z">
              <w:r w:rsidRPr="00394022">
                <w:rPr>
                  <w:rFonts w:cstheme="minorHAnsi"/>
                  <w:b/>
                  <w:sz w:val="20"/>
                  <w:szCs w:val="20"/>
                </w:rPr>
                <w:t>. HERS-Verified Compact Hot Water Distribution Expanded Credit (CHWDS-H-EX) (RA3.6.5)</w:t>
              </w:r>
            </w:ins>
          </w:p>
          <w:p w14:paraId="02B708CA" w14:textId="20937EE5" w:rsidR="00394022" w:rsidRPr="00394022" w:rsidRDefault="00394022">
            <w:pPr>
              <w:rPr>
                <w:ins w:id="1529" w:author="Tam, Danny@Energy" w:date="2018-11-29T15:53:00Z"/>
                <w:rFonts w:cstheme="minorHAnsi"/>
                <w:sz w:val="20"/>
                <w:szCs w:val="20"/>
              </w:rPr>
            </w:pPr>
            <w:ins w:id="1530" w:author="Tam, Danny@Energy" w:date="2018-11-29T15:53:00Z">
              <w:r w:rsidRPr="00394022">
                <w:rPr>
                  <w:rFonts w:cstheme="minorHAnsi"/>
                  <w:sz w:val="18"/>
                  <w:szCs w:val="20"/>
                </w:rPr>
                <w:t>This table reports the inputs and results for CHWDS-H-EX.</w:t>
              </w:r>
              <w:r w:rsidRPr="00394022">
                <w:rPr>
                  <w:sz w:val="20"/>
                </w:rPr>
                <w:t xml:space="preserve"> </w:t>
              </w:r>
              <w:r w:rsidRPr="00394022">
                <w:rPr>
                  <w:rFonts w:cstheme="minorHAnsi"/>
                  <w:sz w:val="18"/>
                  <w:szCs w:val="20"/>
                </w:rPr>
                <w:t>&lt;&lt;If A</w:t>
              </w:r>
            </w:ins>
            <w:ins w:id="1531" w:author="Tam, Danny@Energy" w:date="2018-11-29T15:54:00Z">
              <w:r>
                <w:rPr>
                  <w:rFonts w:cstheme="minorHAnsi"/>
                  <w:sz w:val="18"/>
                  <w:szCs w:val="20"/>
                </w:rPr>
                <w:t>08</w:t>
              </w:r>
            </w:ins>
            <w:ins w:id="1532" w:author="Tam, Danny@Energy" w:date="2018-11-29T15:53:00Z">
              <w:r w:rsidRPr="00394022">
                <w:rPr>
                  <w:rFonts w:cstheme="minorHAnsi"/>
                  <w:sz w:val="18"/>
                  <w:szCs w:val="20"/>
                </w:rPr>
                <w:t xml:space="preserve"> “Compact </w:t>
              </w:r>
              <w:proofErr w:type="spellStart"/>
              <w:r w:rsidRPr="00394022">
                <w:rPr>
                  <w:rFonts w:cstheme="minorHAnsi"/>
                  <w:sz w:val="18"/>
                  <w:szCs w:val="20"/>
                </w:rPr>
                <w:t>Distrib</w:t>
              </w:r>
              <w:proofErr w:type="spellEnd"/>
              <w:r w:rsidRPr="00394022">
                <w:rPr>
                  <w:rFonts w:cstheme="minorHAnsi"/>
                  <w:sz w:val="18"/>
                  <w:szCs w:val="20"/>
                </w:rPr>
                <w:t>.” = “Expanded”, then display this entire table; else display the "section does not apply" message&gt;&gt;</w:t>
              </w:r>
            </w:ins>
          </w:p>
        </w:tc>
      </w:tr>
      <w:tr w:rsidR="00394022" w:rsidRPr="00394022" w14:paraId="0F95AC85" w14:textId="77777777" w:rsidTr="00675839">
        <w:trPr>
          <w:ins w:id="1533" w:author="Tam, Danny@Energy" w:date="2018-11-29T15:53:00Z"/>
        </w:trPr>
        <w:tc>
          <w:tcPr>
            <w:tcW w:w="535" w:type="dxa"/>
            <w:vAlign w:val="bottom"/>
          </w:tcPr>
          <w:p w14:paraId="1708D4A6" w14:textId="77777777" w:rsidR="00394022" w:rsidRPr="00394022" w:rsidRDefault="00394022" w:rsidP="00394022">
            <w:pPr>
              <w:jc w:val="center"/>
              <w:rPr>
                <w:ins w:id="1534" w:author="Tam, Danny@Energy" w:date="2018-11-29T15:53:00Z"/>
                <w:rFonts w:cstheme="minorHAnsi"/>
                <w:sz w:val="18"/>
                <w:szCs w:val="18"/>
              </w:rPr>
            </w:pPr>
            <w:ins w:id="1535" w:author="Tam, Danny@Energy" w:date="2018-11-29T15:53:00Z">
              <w:r w:rsidRPr="00394022">
                <w:rPr>
                  <w:rFonts w:cstheme="minorHAnsi"/>
                  <w:sz w:val="18"/>
                  <w:szCs w:val="18"/>
                </w:rPr>
                <w:t>01</w:t>
              </w:r>
            </w:ins>
          </w:p>
        </w:tc>
        <w:tc>
          <w:tcPr>
            <w:tcW w:w="2710" w:type="dxa"/>
            <w:vAlign w:val="bottom"/>
          </w:tcPr>
          <w:p w14:paraId="48D29EE6" w14:textId="77777777" w:rsidR="00394022" w:rsidRPr="00394022" w:rsidRDefault="00394022" w:rsidP="00394022">
            <w:pPr>
              <w:rPr>
                <w:ins w:id="1536" w:author="Tam, Danny@Energy" w:date="2018-11-29T15:53:00Z"/>
                <w:rFonts w:cstheme="minorHAnsi"/>
                <w:sz w:val="18"/>
                <w:szCs w:val="18"/>
              </w:rPr>
            </w:pPr>
            <w:ins w:id="1537" w:author="Tam, Danny@Energy" w:date="2018-11-29T15:53:00Z">
              <w:r w:rsidRPr="00394022">
                <w:rPr>
                  <w:rFonts w:cstheme="minorHAnsi"/>
                  <w:sz w:val="18"/>
                  <w:szCs w:val="18"/>
                </w:rPr>
                <w:t>Master Bath distance of furthest fixture to Water Heater in feet.</w:t>
              </w:r>
            </w:ins>
          </w:p>
        </w:tc>
        <w:tc>
          <w:tcPr>
            <w:tcW w:w="7730" w:type="dxa"/>
            <w:gridSpan w:val="2"/>
          </w:tcPr>
          <w:p w14:paraId="5326B90B" w14:textId="77777777" w:rsidR="00394022" w:rsidRPr="00394022" w:rsidRDefault="00394022" w:rsidP="00394022">
            <w:pPr>
              <w:rPr>
                <w:ins w:id="1538" w:author="Tam, Danny@Energy" w:date="2018-11-29T15:53:00Z"/>
                <w:rFonts w:cstheme="minorHAnsi"/>
                <w:sz w:val="18"/>
                <w:szCs w:val="18"/>
                <w:highlight w:val="yellow"/>
              </w:rPr>
            </w:pPr>
            <w:ins w:id="1539" w:author="Tam, Danny@Energy" w:date="2018-11-29T15:53:00Z">
              <w:r w:rsidRPr="00394022">
                <w:rPr>
                  <w:rFonts w:cstheme="minorHAnsi"/>
                  <w:sz w:val="18"/>
                  <w:szCs w:val="18"/>
                </w:rPr>
                <w:t>&lt;&lt;Reference Value from CF-1R-PRF, Else if prescriptive compliance, user input&gt;&gt;</w:t>
              </w:r>
            </w:ins>
          </w:p>
        </w:tc>
      </w:tr>
      <w:tr w:rsidR="00394022" w:rsidRPr="00394022" w14:paraId="4B576931" w14:textId="77777777" w:rsidTr="00675839">
        <w:trPr>
          <w:trHeight w:val="602"/>
          <w:ins w:id="1540" w:author="Tam, Danny@Energy" w:date="2018-11-29T15:53:00Z"/>
        </w:trPr>
        <w:tc>
          <w:tcPr>
            <w:tcW w:w="535" w:type="dxa"/>
            <w:vAlign w:val="bottom"/>
          </w:tcPr>
          <w:p w14:paraId="7C0835C4" w14:textId="77777777" w:rsidR="00394022" w:rsidRPr="00394022" w:rsidRDefault="00394022" w:rsidP="00394022">
            <w:pPr>
              <w:jc w:val="center"/>
              <w:rPr>
                <w:ins w:id="1541" w:author="Tam, Danny@Energy" w:date="2018-11-29T15:53:00Z"/>
                <w:rFonts w:cstheme="minorHAnsi"/>
                <w:sz w:val="18"/>
                <w:szCs w:val="18"/>
              </w:rPr>
            </w:pPr>
            <w:ins w:id="1542" w:author="Tam, Danny@Energy" w:date="2018-11-29T15:53:00Z">
              <w:r w:rsidRPr="00394022">
                <w:rPr>
                  <w:rFonts w:cstheme="minorHAnsi"/>
                  <w:sz w:val="18"/>
                  <w:szCs w:val="18"/>
                </w:rPr>
                <w:t>02</w:t>
              </w:r>
            </w:ins>
          </w:p>
        </w:tc>
        <w:tc>
          <w:tcPr>
            <w:tcW w:w="2710" w:type="dxa"/>
            <w:vAlign w:val="bottom"/>
          </w:tcPr>
          <w:p w14:paraId="62039D08" w14:textId="77777777" w:rsidR="00394022" w:rsidRPr="00394022" w:rsidRDefault="00394022" w:rsidP="00394022">
            <w:pPr>
              <w:rPr>
                <w:ins w:id="1543" w:author="Tam, Danny@Energy" w:date="2018-11-29T15:53:00Z"/>
                <w:rFonts w:cstheme="minorHAnsi"/>
                <w:sz w:val="18"/>
                <w:szCs w:val="18"/>
              </w:rPr>
            </w:pPr>
            <w:ins w:id="1544" w:author="Tam, Danny@Energy" w:date="2018-11-29T15:53:00Z">
              <w:r w:rsidRPr="00394022">
                <w:rPr>
                  <w:rFonts w:cstheme="minorHAnsi"/>
                  <w:sz w:val="18"/>
                  <w:szCs w:val="18"/>
                </w:rPr>
                <w:t>Kitchen distance from furthest fixture to Water Heater in feet.</w:t>
              </w:r>
            </w:ins>
          </w:p>
        </w:tc>
        <w:tc>
          <w:tcPr>
            <w:tcW w:w="7730" w:type="dxa"/>
            <w:gridSpan w:val="2"/>
            <w:vAlign w:val="bottom"/>
          </w:tcPr>
          <w:p w14:paraId="3FAC2D6C" w14:textId="77777777" w:rsidR="00394022" w:rsidRPr="00394022" w:rsidRDefault="00394022" w:rsidP="00394022">
            <w:pPr>
              <w:tabs>
                <w:tab w:val="left" w:pos="2160"/>
                <w:tab w:val="left" w:pos="2700"/>
                <w:tab w:val="left" w:pos="3420"/>
                <w:tab w:val="left" w:pos="3780"/>
                <w:tab w:val="left" w:pos="5760"/>
                <w:tab w:val="left" w:pos="7212"/>
              </w:tabs>
              <w:rPr>
                <w:ins w:id="1545" w:author="Tam, Danny@Energy" w:date="2018-11-29T15:53:00Z"/>
                <w:rFonts w:cstheme="minorHAnsi"/>
                <w:sz w:val="18"/>
                <w:szCs w:val="18"/>
                <w:highlight w:val="yellow"/>
              </w:rPr>
            </w:pPr>
            <w:ins w:id="1546" w:author="Tam, Danny@Energy" w:date="2018-11-29T15:53:00Z">
              <w:r w:rsidRPr="00394022">
                <w:rPr>
                  <w:rFonts w:cstheme="minorHAnsi"/>
                  <w:sz w:val="18"/>
                  <w:szCs w:val="18"/>
                </w:rPr>
                <w:t>&lt;&lt;Reference Value from CF-1R-PRF, Else if prescriptive compliance, user input&gt;&gt;</w:t>
              </w:r>
            </w:ins>
          </w:p>
        </w:tc>
      </w:tr>
      <w:tr w:rsidR="00394022" w:rsidRPr="00394022" w14:paraId="54B0F157" w14:textId="77777777" w:rsidTr="00675839">
        <w:trPr>
          <w:trHeight w:val="620"/>
          <w:ins w:id="1547" w:author="Tam, Danny@Energy" w:date="2018-11-29T15:53:00Z"/>
        </w:trPr>
        <w:tc>
          <w:tcPr>
            <w:tcW w:w="535" w:type="dxa"/>
          </w:tcPr>
          <w:p w14:paraId="736B5849" w14:textId="77777777" w:rsidR="00394022" w:rsidRPr="00394022" w:rsidRDefault="00394022" w:rsidP="00394022">
            <w:pPr>
              <w:jc w:val="center"/>
              <w:rPr>
                <w:ins w:id="1548" w:author="Tam, Danny@Energy" w:date="2018-11-29T15:53:00Z"/>
                <w:rFonts w:cstheme="minorHAnsi"/>
                <w:sz w:val="18"/>
                <w:szCs w:val="18"/>
              </w:rPr>
            </w:pPr>
            <w:ins w:id="1549" w:author="Tam, Danny@Energy" w:date="2018-11-29T15:53:00Z">
              <w:r w:rsidRPr="00394022">
                <w:rPr>
                  <w:rFonts w:cstheme="minorHAnsi"/>
                  <w:sz w:val="18"/>
                  <w:szCs w:val="18"/>
                </w:rPr>
                <w:t>03</w:t>
              </w:r>
            </w:ins>
          </w:p>
        </w:tc>
        <w:tc>
          <w:tcPr>
            <w:tcW w:w="2710" w:type="dxa"/>
            <w:vAlign w:val="bottom"/>
          </w:tcPr>
          <w:p w14:paraId="7826E067" w14:textId="77777777" w:rsidR="00394022" w:rsidRPr="00394022" w:rsidRDefault="00394022" w:rsidP="00394022">
            <w:pPr>
              <w:rPr>
                <w:ins w:id="1550" w:author="Tam, Danny@Energy" w:date="2018-11-29T15:53:00Z"/>
                <w:rFonts w:cstheme="minorHAnsi"/>
                <w:sz w:val="18"/>
                <w:szCs w:val="18"/>
              </w:rPr>
            </w:pPr>
            <w:ins w:id="1551" w:author="Tam, Danny@Energy" w:date="2018-11-29T15:53:00Z">
              <w:r w:rsidRPr="00394022">
                <w:rPr>
                  <w:rFonts w:cstheme="minorHAnsi"/>
                  <w:sz w:val="18"/>
                  <w:szCs w:val="18"/>
                </w:rPr>
                <w:t>Furthest Third fixtures from fixture to Water Heater in feet</w:t>
              </w:r>
            </w:ins>
          </w:p>
        </w:tc>
        <w:tc>
          <w:tcPr>
            <w:tcW w:w="7730" w:type="dxa"/>
            <w:gridSpan w:val="2"/>
          </w:tcPr>
          <w:p w14:paraId="067BC13D" w14:textId="77777777" w:rsidR="00394022" w:rsidRPr="00394022" w:rsidRDefault="00394022" w:rsidP="00394022">
            <w:pPr>
              <w:rPr>
                <w:ins w:id="1552" w:author="Tam, Danny@Energy" w:date="2018-11-29T15:53:00Z"/>
                <w:rFonts w:cstheme="minorHAnsi"/>
                <w:sz w:val="18"/>
                <w:szCs w:val="18"/>
                <w:highlight w:val="yellow"/>
              </w:rPr>
            </w:pPr>
            <w:ins w:id="1553" w:author="Tam, Danny@Energy" w:date="2018-11-29T15:53:00Z">
              <w:r w:rsidRPr="00394022">
                <w:rPr>
                  <w:rFonts w:cstheme="minorHAnsi"/>
                  <w:sz w:val="18"/>
                  <w:szCs w:val="18"/>
                </w:rPr>
                <w:t>&lt;&lt;Reference Value from CF-1R-PRF, Else if prescriptive compliance, user input&gt;&gt;</w:t>
              </w:r>
            </w:ins>
          </w:p>
        </w:tc>
      </w:tr>
      <w:tr w:rsidR="00394022" w:rsidRPr="00394022" w14:paraId="710CA419" w14:textId="77777777" w:rsidTr="00675839">
        <w:trPr>
          <w:trHeight w:val="917"/>
          <w:ins w:id="1554" w:author="Tam, Danny@Energy" w:date="2018-11-29T15:53:00Z"/>
        </w:trPr>
        <w:tc>
          <w:tcPr>
            <w:tcW w:w="535" w:type="dxa"/>
          </w:tcPr>
          <w:p w14:paraId="23276894" w14:textId="77777777" w:rsidR="00394022" w:rsidRPr="00394022" w:rsidRDefault="00394022" w:rsidP="00394022">
            <w:pPr>
              <w:jc w:val="center"/>
              <w:rPr>
                <w:ins w:id="1555" w:author="Tam, Danny@Energy" w:date="2018-11-29T15:53:00Z"/>
                <w:rFonts w:cstheme="minorHAnsi"/>
                <w:sz w:val="18"/>
                <w:szCs w:val="18"/>
              </w:rPr>
            </w:pPr>
            <w:ins w:id="1556" w:author="Tam, Danny@Energy" w:date="2018-11-29T15:53:00Z">
              <w:r w:rsidRPr="00394022">
                <w:rPr>
                  <w:rFonts w:cstheme="minorHAnsi"/>
                  <w:sz w:val="18"/>
                  <w:szCs w:val="18"/>
                </w:rPr>
                <w:t>04</w:t>
              </w:r>
            </w:ins>
          </w:p>
        </w:tc>
        <w:tc>
          <w:tcPr>
            <w:tcW w:w="2710" w:type="dxa"/>
            <w:vAlign w:val="bottom"/>
          </w:tcPr>
          <w:p w14:paraId="39E3C4AA" w14:textId="77777777" w:rsidR="00394022" w:rsidRPr="00394022" w:rsidRDefault="00394022" w:rsidP="00394022">
            <w:pPr>
              <w:rPr>
                <w:ins w:id="1557" w:author="Tam, Danny@Energy" w:date="2018-11-29T15:53:00Z"/>
                <w:rFonts w:cstheme="minorHAnsi"/>
                <w:sz w:val="18"/>
                <w:szCs w:val="18"/>
              </w:rPr>
            </w:pPr>
            <w:ins w:id="1558" w:author="Tam, Danny@Energy" w:date="2018-11-29T15:53:00Z">
              <w:r w:rsidRPr="00394022">
                <w:rPr>
                  <w:rFonts w:cstheme="minorHAnsi"/>
                  <w:sz w:val="18"/>
                  <w:szCs w:val="18"/>
                </w:rPr>
                <w:t>Weighted Distance</w:t>
              </w:r>
            </w:ins>
          </w:p>
        </w:tc>
        <w:tc>
          <w:tcPr>
            <w:tcW w:w="7730" w:type="dxa"/>
            <w:gridSpan w:val="2"/>
          </w:tcPr>
          <w:p w14:paraId="71FC91DC" w14:textId="77777777" w:rsidR="00394022" w:rsidRPr="00394022" w:rsidRDefault="00394022" w:rsidP="00394022">
            <w:pPr>
              <w:jc w:val="center"/>
              <w:rPr>
                <w:ins w:id="1559" w:author="Tam, Danny@Energy" w:date="2018-11-29T15:53:00Z"/>
                <w:rFonts w:cstheme="minorHAnsi"/>
                <w:sz w:val="18"/>
                <w:szCs w:val="18"/>
              </w:rPr>
            </w:pPr>
            <w:ins w:id="1560" w:author="Tam, Danny@Energy" w:date="2018-11-29T15:53:00Z">
              <w:r w:rsidRPr="00394022">
                <w:rPr>
                  <w:rFonts w:cstheme="minorHAnsi"/>
                  <w:sz w:val="18"/>
                  <w:szCs w:val="18"/>
                </w:rPr>
                <w:t>&lt;&lt;</w:t>
              </w:r>
              <w:r w:rsidRPr="00394022">
                <w:rPr>
                  <w:sz w:val="18"/>
                  <w:szCs w:val="18"/>
                </w:rPr>
                <w:t xml:space="preserve"> </w:t>
              </w:r>
              <w:r w:rsidRPr="00394022">
                <w:rPr>
                  <w:rFonts w:cstheme="minorHAnsi"/>
                  <w:sz w:val="18"/>
                  <w:szCs w:val="18"/>
                </w:rPr>
                <w:t xml:space="preserve">Reference Value from CF-1R-PRF, Else if prescriptive compliance, if </w:t>
              </w:r>
              <w:proofErr w:type="spellStart"/>
              <w:r w:rsidRPr="00394022">
                <w:rPr>
                  <w:rFonts w:cstheme="minorHAnsi"/>
                  <w:sz w:val="18"/>
                  <w:szCs w:val="18"/>
                </w:rPr>
                <w:t>nonrecirculating</w:t>
              </w:r>
              <w:proofErr w:type="spellEnd"/>
              <w:r w:rsidRPr="00394022">
                <w:rPr>
                  <w:rFonts w:cstheme="minorHAnsi"/>
                  <w:sz w:val="18"/>
                  <w:szCs w:val="18"/>
                </w:rPr>
                <w:t xml:space="preserve"> system, then Weighted Distance G04 = 0.4*G01 + 0.4*G02 + 0.2*G03.</w:t>
              </w:r>
            </w:ins>
          </w:p>
          <w:p w14:paraId="0174988A" w14:textId="77777777" w:rsidR="00394022" w:rsidRPr="00394022" w:rsidRDefault="00394022" w:rsidP="00394022">
            <w:pPr>
              <w:jc w:val="center"/>
              <w:rPr>
                <w:ins w:id="1561" w:author="Tam, Danny@Energy" w:date="2018-11-29T15:53:00Z"/>
                <w:rFonts w:cstheme="minorHAnsi"/>
                <w:sz w:val="18"/>
                <w:szCs w:val="18"/>
              </w:rPr>
            </w:pPr>
            <w:ins w:id="1562" w:author="Tam, Danny@Energy" w:date="2018-11-29T15:53:00Z">
              <w:r w:rsidRPr="00394022">
                <w:rPr>
                  <w:rFonts w:cstheme="minorHAnsi"/>
                  <w:sz w:val="18"/>
                  <w:szCs w:val="18"/>
                </w:rPr>
                <w:t>If recirculation system, then Weighted Distance G04 = G03</w:t>
              </w:r>
            </w:ins>
          </w:p>
        </w:tc>
      </w:tr>
      <w:tr w:rsidR="00394022" w:rsidRPr="00394022" w14:paraId="293FBA96" w14:textId="77777777" w:rsidTr="00675839">
        <w:trPr>
          <w:ins w:id="1563" w:author="Tam, Danny@Energy" w:date="2018-11-29T15:53:00Z"/>
        </w:trPr>
        <w:tc>
          <w:tcPr>
            <w:tcW w:w="535" w:type="dxa"/>
          </w:tcPr>
          <w:p w14:paraId="0D00353E" w14:textId="77777777" w:rsidR="00394022" w:rsidRPr="00394022" w:rsidRDefault="00394022" w:rsidP="00394022">
            <w:pPr>
              <w:jc w:val="center"/>
              <w:rPr>
                <w:ins w:id="1564" w:author="Tam, Danny@Energy" w:date="2018-11-29T15:53:00Z"/>
                <w:rFonts w:cstheme="minorHAnsi"/>
                <w:sz w:val="18"/>
                <w:szCs w:val="18"/>
              </w:rPr>
            </w:pPr>
            <w:ins w:id="1565" w:author="Tam, Danny@Energy" w:date="2018-11-29T15:53:00Z">
              <w:r w:rsidRPr="00394022">
                <w:rPr>
                  <w:rFonts w:cstheme="minorHAnsi"/>
                  <w:sz w:val="18"/>
                  <w:szCs w:val="18"/>
                </w:rPr>
                <w:t>05</w:t>
              </w:r>
            </w:ins>
          </w:p>
        </w:tc>
        <w:tc>
          <w:tcPr>
            <w:tcW w:w="2710" w:type="dxa"/>
          </w:tcPr>
          <w:p w14:paraId="5C074897" w14:textId="77777777" w:rsidR="00394022" w:rsidRPr="00394022" w:rsidRDefault="00394022" w:rsidP="00394022">
            <w:pPr>
              <w:rPr>
                <w:ins w:id="1566" w:author="Tam, Danny@Energy" w:date="2018-11-29T15:53:00Z"/>
                <w:rFonts w:cstheme="minorHAnsi"/>
                <w:sz w:val="18"/>
                <w:szCs w:val="18"/>
              </w:rPr>
            </w:pPr>
            <w:ins w:id="1567" w:author="Tam, Danny@Energy" w:date="2018-11-29T15:53:00Z">
              <w:r w:rsidRPr="00394022">
                <w:rPr>
                  <w:rFonts w:cstheme="minorHAnsi"/>
                  <w:sz w:val="18"/>
                  <w:szCs w:val="18"/>
                </w:rPr>
                <w:t>Qualification Distance</w:t>
              </w:r>
            </w:ins>
          </w:p>
        </w:tc>
        <w:tc>
          <w:tcPr>
            <w:tcW w:w="7730" w:type="dxa"/>
            <w:gridSpan w:val="2"/>
          </w:tcPr>
          <w:p w14:paraId="1E78A41F" w14:textId="77777777" w:rsidR="00394022" w:rsidRPr="00394022" w:rsidRDefault="00394022" w:rsidP="00394022">
            <w:pPr>
              <w:jc w:val="center"/>
              <w:rPr>
                <w:ins w:id="1568" w:author="Tam, Danny@Energy" w:date="2018-11-29T15:53:00Z"/>
                <w:sz w:val="18"/>
                <w:szCs w:val="18"/>
              </w:rPr>
            </w:pPr>
            <w:ins w:id="1569" w:author="Tam, Danny@Energy" w:date="2018-11-29T15:53:00Z">
              <w:r w:rsidRPr="00394022">
                <w:rPr>
                  <w:rFonts w:cstheme="minorHAnsi"/>
                  <w:sz w:val="18"/>
                  <w:szCs w:val="18"/>
                </w:rPr>
                <w:t xml:space="preserve">&lt;&lt; Reference Value from CF-1R-PRF, Else if prescriptive compliance, </w:t>
              </w:r>
              <w:r w:rsidRPr="00394022">
                <w:rPr>
                  <w:sz w:val="18"/>
                  <w:szCs w:val="18"/>
                </w:rPr>
                <w:t>Qualification Distance G05 = (</w:t>
              </w:r>
              <w:proofErr w:type="spellStart"/>
              <w:r w:rsidRPr="00394022">
                <w:rPr>
                  <w:sz w:val="18"/>
                  <w:szCs w:val="18"/>
                </w:rPr>
                <w:t>a+b</w:t>
              </w:r>
              <w:proofErr w:type="spellEnd"/>
              <w:r w:rsidRPr="00394022">
                <w:rPr>
                  <w:sz w:val="18"/>
                  <w:szCs w:val="18"/>
                </w:rPr>
                <w:t xml:space="preserve"> *CFA)/n</w:t>
              </w:r>
            </w:ins>
          </w:p>
          <w:p w14:paraId="153CF5E2" w14:textId="77777777" w:rsidR="00394022" w:rsidRPr="00394022" w:rsidRDefault="00394022" w:rsidP="00394022">
            <w:pPr>
              <w:rPr>
                <w:ins w:id="1570" w:author="Tam, Danny@Energy" w:date="2018-11-29T15:53:00Z"/>
                <w:sz w:val="18"/>
                <w:szCs w:val="18"/>
                <w:u w:val="single"/>
              </w:rPr>
            </w:pPr>
            <w:ins w:id="1571" w:author="Tam, Danny@Energy" w:date="2018-11-29T15:53:00Z">
              <w:r w:rsidRPr="00394022">
                <w:rPr>
                  <w:sz w:val="18"/>
                  <w:szCs w:val="18"/>
                  <w:u w:val="single"/>
                </w:rPr>
                <w:t>Where:</w:t>
              </w:r>
            </w:ins>
          </w:p>
          <w:p w14:paraId="5EB1908D" w14:textId="77777777" w:rsidR="00394022" w:rsidRPr="00394022" w:rsidRDefault="00394022" w:rsidP="00394022">
            <w:pPr>
              <w:rPr>
                <w:ins w:id="1572" w:author="Tam, Danny@Energy" w:date="2018-11-29T15:53:00Z"/>
                <w:sz w:val="18"/>
                <w:szCs w:val="18"/>
                <w:u w:val="single"/>
              </w:rPr>
            </w:pPr>
            <w:ins w:id="1573" w:author="Tam, Danny@Energy" w:date="2018-11-29T15:53:00Z">
              <w:r w:rsidRPr="00394022">
                <w:rPr>
                  <w:sz w:val="18"/>
                  <w:szCs w:val="18"/>
                  <w:u w:val="single"/>
                </w:rPr>
                <w:t>a, b = Qualification distance coefficients see Table 4.4.6-2 below,</w:t>
              </w:r>
            </w:ins>
          </w:p>
          <w:p w14:paraId="5D036CEE" w14:textId="77777777" w:rsidR="00394022" w:rsidRPr="00394022" w:rsidRDefault="00394022" w:rsidP="00394022">
            <w:pPr>
              <w:rPr>
                <w:ins w:id="1574" w:author="Tam, Danny@Energy" w:date="2018-11-29T15:53:00Z"/>
                <w:sz w:val="18"/>
                <w:szCs w:val="18"/>
                <w:u w:val="single"/>
              </w:rPr>
            </w:pPr>
            <w:ins w:id="1575" w:author="Tam, Danny@Energy" w:date="2018-11-29T15:53:00Z">
              <w:r w:rsidRPr="00394022">
                <w:rPr>
                  <w:sz w:val="18"/>
                  <w:szCs w:val="18"/>
                  <w:u w:val="single"/>
                </w:rPr>
                <w:t>CFA = Conditioned floor area of the dwelling unit (ft</w:t>
              </w:r>
              <w:r w:rsidRPr="00394022">
                <w:rPr>
                  <w:sz w:val="18"/>
                  <w:szCs w:val="18"/>
                  <w:u w:val="single"/>
                  <w:vertAlign w:val="superscript"/>
                </w:rPr>
                <w:t>2</w:t>
              </w:r>
              <w:r w:rsidRPr="00394022">
                <w:rPr>
                  <w:sz w:val="18"/>
                  <w:szCs w:val="18"/>
                  <w:u w:val="single"/>
                </w:rPr>
                <w:t>), and</w:t>
              </w:r>
            </w:ins>
          </w:p>
          <w:p w14:paraId="6776BC07" w14:textId="77777777" w:rsidR="00394022" w:rsidRPr="00394022" w:rsidRDefault="00394022" w:rsidP="00394022">
            <w:pPr>
              <w:rPr>
                <w:ins w:id="1576" w:author="Tam, Danny@Energy" w:date="2018-11-29T15:53:00Z"/>
                <w:sz w:val="18"/>
                <w:szCs w:val="18"/>
                <w:u w:val="single"/>
              </w:rPr>
            </w:pPr>
            <w:ins w:id="1577" w:author="Tam, Danny@Energy" w:date="2018-11-29T15:53:00Z">
              <w:r w:rsidRPr="00394022">
                <w:rPr>
                  <w:sz w:val="18"/>
                  <w:szCs w:val="18"/>
                  <w:u w:val="single"/>
                </w:rPr>
                <w:t>N = Number of water heaters in the dwelling unit (</w:t>
              </w:r>
              <w:proofErr w:type="spellStart"/>
              <w:r w:rsidRPr="00394022">
                <w:rPr>
                  <w:sz w:val="18"/>
                  <w:szCs w:val="18"/>
                  <w:u w:val="single"/>
                </w:rPr>
                <w:t>unitless</w:t>
              </w:r>
              <w:proofErr w:type="spellEnd"/>
              <w:r w:rsidRPr="00394022">
                <w:rPr>
                  <w:sz w:val="18"/>
                  <w:szCs w:val="18"/>
                  <w:u w:val="single"/>
                </w:rPr>
                <w:t>).</w:t>
              </w:r>
            </w:ins>
          </w:p>
          <w:p w14:paraId="51184304" w14:textId="77777777" w:rsidR="00394022" w:rsidRPr="00394022" w:rsidRDefault="00394022" w:rsidP="00394022">
            <w:pPr>
              <w:rPr>
                <w:ins w:id="1578" w:author="Tam, Danny@Energy" w:date="2018-11-29T15:53:00Z"/>
                <w:sz w:val="18"/>
                <w:szCs w:val="18"/>
                <w:u w:val="single"/>
              </w:rPr>
            </w:pPr>
          </w:p>
          <w:p w14:paraId="2ACFCE91" w14:textId="77777777" w:rsidR="00394022" w:rsidRPr="00394022" w:rsidRDefault="00394022" w:rsidP="00394022">
            <w:pPr>
              <w:rPr>
                <w:ins w:id="1579" w:author="Tam, Danny@Energy" w:date="2018-11-29T15:53:00Z"/>
                <w:sz w:val="18"/>
                <w:szCs w:val="18"/>
                <w:u w:val="single"/>
              </w:rPr>
            </w:pPr>
            <w:ins w:id="1580" w:author="Tam, Danny@Energy" w:date="2018-11-29T15:53:00Z">
              <w:r w:rsidRPr="00394022">
                <w:rPr>
                  <w:sz w:val="18"/>
                  <w:szCs w:val="18"/>
                  <w:u w:val="single"/>
                </w:rPr>
                <w:t>Table 4.4.6-2: Coefficients for the Qualification Distance Calculation</w:t>
              </w:r>
            </w:ins>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394022" w:rsidRPr="00394022" w14:paraId="1F0CA26D" w14:textId="77777777" w:rsidTr="00027890">
              <w:trPr>
                <w:cantSplit/>
                <w:trHeight w:val="300"/>
                <w:jc w:val="center"/>
                <w:ins w:id="1581" w:author="Tam, Danny@Energy" w:date="2018-11-29T15:53:00Z"/>
              </w:trPr>
              <w:tc>
                <w:tcPr>
                  <w:tcW w:w="1298" w:type="dxa"/>
                  <w:shd w:val="clear" w:color="auto" w:fill="auto"/>
                  <w:noWrap/>
                  <w:hideMark/>
                </w:tcPr>
                <w:p w14:paraId="0134498D" w14:textId="77777777" w:rsidR="00394022" w:rsidRPr="00394022" w:rsidRDefault="00394022" w:rsidP="00394022">
                  <w:pPr>
                    <w:spacing w:after="0" w:line="240" w:lineRule="auto"/>
                    <w:jc w:val="center"/>
                    <w:rPr>
                      <w:ins w:id="1582" w:author="Tam, Danny@Energy" w:date="2018-11-29T15:53:00Z"/>
                      <w:sz w:val="18"/>
                      <w:szCs w:val="18"/>
                      <w:u w:val="single"/>
                    </w:rPr>
                  </w:pPr>
                </w:p>
              </w:tc>
              <w:tc>
                <w:tcPr>
                  <w:tcW w:w="2507" w:type="dxa"/>
                  <w:gridSpan w:val="2"/>
                  <w:shd w:val="clear" w:color="auto" w:fill="auto"/>
                  <w:noWrap/>
                  <w:hideMark/>
                </w:tcPr>
                <w:p w14:paraId="4DF65487" w14:textId="77777777" w:rsidR="00394022" w:rsidRPr="00394022" w:rsidRDefault="00394022" w:rsidP="00394022">
                  <w:pPr>
                    <w:spacing w:after="0" w:line="240" w:lineRule="auto"/>
                    <w:jc w:val="center"/>
                    <w:rPr>
                      <w:ins w:id="1583" w:author="Tam, Danny@Energy" w:date="2018-11-29T15:53:00Z"/>
                      <w:b/>
                      <w:sz w:val="18"/>
                      <w:szCs w:val="18"/>
                      <w:u w:val="single"/>
                    </w:rPr>
                  </w:pPr>
                  <w:ins w:id="1584" w:author="Tam, Danny@Energy" w:date="2018-11-29T15:53:00Z">
                    <w:r w:rsidRPr="00394022">
                      <w:rPr>
                        <w:b/>
                        <w:sz w:val="18"/>
                        <w:szCs w:val="18"/>
                        <w:u w:val="single"/>
                      </w:rPr>
                      <w:t>Coefficient a</w:t>
                    </w:r>
                  </w:ins>
                </w:p>
              </w:tc>
              <w:tc>
                <w:tcPr>
                  <w:tcW w:w="2610" w:type="dxa"/>
                  <w:gridSpan w:val="2"/>
                  <w:shd w:val="clear" w:color="auto" w:fill="auto"/>
                  <w:noWrap/>
                  <w:hideMark/>
                </w:tcPr>
                <w:p w14:paraId="7E15A29F" w14:textId="77777777" w:rsidR="00394022" w:rsidRPr="00394022" w:rsidRDefault="00394022" w:rsidP="00394022">
                  <w:pPr>
                    <w:spacing w:after="0" w:line="240" w:lineRule="auto"/>
                    <w:jc w:val="center"/>
                    <w:rPr>
                      <w:ins w:id="1585" w:author="Tam, Danny@Energy" w:date="2018-11-29T15:53:00Z"/>
                      <w:b/>
                      <w:sz w:val="18"/>
                      <w:szCs w:val="18"/>
                      <w:u w:val="single"/>
                    </w:rPr>
                  </w:pPr>
                  <w:ins w:id="1586" w:author="Tam, Danny@Energy" w:date="2018-11-29T15:53:00Z">
                    <w:r w:rsidRPr="00394022">
                      <w:rPr>
                        <w:b/>
                        <w:sz w:val="18"/>
                        <w:szCs w:val="18"/>
                        <w:u w:val="single"/>
                      </w:rPr>
                      <w:t>Coefficient b</w:t>
                    </w:r>
                  </w:ins>
                </w:p>
              </w:tc>
            </w:tr>
            <w:tr w:rsidR="00394022" w:rsidRPr="00394022" w14:paraId="74A6608F" w14:textId="77777777" w:rsidTr="00027890">
              <w:trPr>
                <w:cantSplit/>
                <w:trHeight w:val="300"/>
                <w:jc w:val="center"/>
                <w:ins w:id="1587" w:author="Tam, Danny@Energy" w:date="2018-11-29T15:53:00Z"/>
              </w:trPr>
              <w:tc>
                <w:tcPr>
                  <w:tcW w:w="1298" w:type="dxa"/>
                  <w:shd w:val="clear" w:color="auto" w:fill="auto"/>
                  <w:noWrap/>
                  <w:hideMark/>
                </w:tcPr>
                <w:p w14:paraId="42C00265" w14:textId="77777777" w:rsidR="00394022" w:rsidRPr="00394022" w:rsidRDefault="00394022" w:rsidP="00394022">
                  <w:pPr>
                    <w:spacing w:after="0" w:line="240" w:lineRule="auto"/>
                    <w:jc w:val="center"/>
                    <w:rPr>
                      <w:ins w:id="1588" w:author="Tam, Danny@Energy" w:date="2018-11-29T15:53:00Z"/>
                      <w:b/>
                      <w:sz w:val="18"/>
                      <w:szCs w:val="18"/>
                      <w:u w:val="single"/>
                    </w:rPr>
                  </w:pPr>
                  <w:ins w:id="1589" w:author="Tam, Danny@Energy" w:date="2018-11-29T15:53:00Z">
                    <w:r w:rsidRPr="00394022">
                      <w:rPr>
                        <w:b/>
                        <w:sz w:val="18"/>
                        <w:szCs w:val="18"/>
                        <w:u w:val="single"/>
                      </w:rPr>
                      <w:t>Building Type</w:t>
                    </w:r>
                  </w:ins>
                </w:p>
              </w:tc>
              <w:tc>
                <w:tcPr>
                  <w:tcW w:w="1247" w:type="dxa"/>
                  <w:shd w:val="clear" w:color="auto" w:fill="auto"/>
                  <w:noWrap/>
                  <w:hideMark/>
                </w:tcPr>
                <w:p w14:paraId="5B28AB84" w14:textId="77777777" w:rsidR="00394022" w:rsidRPr="00394022" w:rsidRDefault="00394022" w:rsidP="00394022">
                  <w:pPr>
                    <w:spacing w:after="0" w:line="240" w:lineRule="auto"/>
                    <w:jc w:val="center"/>
                    <w:rPr>
                      <w:ins w:id="1590" w:author="Tam, Danny@Energy" w:date="2018-11-29T15:53:00Z"/>
                      <w:b/>
                      <w:sz w:val="18"/>
                      <w:szCs w:val="18"/>
                      <w:u w:val="single"/>
                    </w:rPr>
                  </w:pPr>
                  <w:ins w:id="1591" w:author="Tam, Danny@Energy" w:date="2018-11-29T15:53:00Z">
                    <w:r w:rsidRPr="00394022">
                      <w:rPr>
                        <w:b/>
                        <w:sz w:val="18"/>
                        <w:szCs w:val="18"/>
                        <w:u w:val="single"/>
                      </w:rPr>
                      <w:t xml:space="preserve">Non-Recirculating </w:t>
                    </w:r>
                  </w:ins>
                </w:p>
              </w:tc>
              <w:tc>
                <w:tcPr>
                  <w:tcW w:w="1260" w:type="dxa"/>
                  <w:shd w:val="clear" w:color="auto" w:fill="auto"/>
                  <w:noWrap/>
                  <w:hideMark/>
                </w:tcPr>
                <w:p w14:paraId="4248C417" w14:textId="77777777" w:rsidR="00394022" w:rsidRPr="00394022" w:rsidRDefault="00394022" w:rsidP="00394022">
                  <w:pPr>
                    <w:spacing w:after="0" w:line="240" w:lineRule="auto"/>
                    <w:jc w:val="center"/>
                    <w:rPr>
                      <w:ins w:id="1592" w:author="Tam, Danny@Energy" w:date="2018-11-29T15:53:00Z"/>
                      <w:b/>
                      <w:sz w:val="18"/>
                      <w:szCs w:val="18"/>
                      <w:u w:val="single"/>
                    </w:rPr>
                  </w:pPr>
                  <w:ins w:id="1593" w:author="Tam, Danny@Energy" w:date="2018-11-29T15:53:00Z">
                    <w:r w:rsidRPr="00394022">
                      <w:rPr>
                        <w:b/>
                        <w:sz w:val="18"/>
                        <w:szCs w:val="18"/>
                        <w:u w:val="single"/>
                      </w:rPr>
                      <w:t>Recirculating</w:t>
                    </w:r>
                  </w:ins>
                </w:p>
              </w:tc>
              <w:tc>
                <w:tcPr>
                  <w:tcW w:w="1260" w:type="dxa"/>
                  <w:shd w:val="clear" w:color="auto" w:fill="auto"/>
                  <w:noWrap/>
                  <w:hideMark/>
                </w:tcPr>
                <w:p w14:paraId="7C9777B9" w14:textId="77777777" w:rsidR="00394022" w:rsidRPr="00394022" w:rsidRDefault="00394022" w:rsidP="00394022">
                  <w:pPr>
                    <w:spacing w:after="0" w:line="240" w:lineRule="auto"/>
                    <w:jc w:val="center"/>
                    <w:rPr>
                      <w:ins w:id="1594" w:author="Tam, Danny@Energy" w:date="2018-11-29T15:53:00Z"/>
                      <w:b/>
                      <w:sz w:val="18"/>
                      <w:szCs w:val="18"/>
                      <w:u w:val="single"/>
                    </w:rPr>
                  </w:pPr>
                  <w:ins w:id="1595" w:author="Tam, Danny@Energy" w:date="2018-11-29T15:53:00Z">
                    <w:r w:rsidRPr="00394022">
                      <w:rPr>
                        <w:b/>
                        <w:sz w:val="18"/>
                        <w:szCs w:val="18"/>
                        <w:u w:val="single"/>
                      </w:rPr>
                      <w:t xml:space="preserve">Non-Recirculating </w:t>
                    </w:r>
                  </w:ins>
                </w:p>
              </w:tc>
              <w:tc>
                <w:tcPr>
                  <w:tcW w:w="1350" w:type="dxa"/>
                  <w:shd w:val="clear" w:color="auto" w:fill="auto"/>
                  <w:noWrap/>
                  <w:hideMark/>
                </w:tcPr>
                <w:p w14:paraId="59D8FE73" w14:textId="77777777" w:rsidR="00394022" w:rsidRPr="00394022" w:rsidRDefault="00394022" w:rsidP="00394022">
                  <w:pPr>
                    <w:spacing w:after="0" w:line="240" w:lineRule="auto"/>
                    <w:jc w:val="center"/>
                    <w:rPr>
                      <w:ins w:id="1596" w:author="Tam, Danny@Energy" w:date="2018-11-29T15:53:00Z"/>
                      <w:b/>
                      <w:sz w:val="18"/>
                      <w:szCs w:val="18"/>
                      <w:u w:val="single"/>
                    </w:rPr>
                  </w:pPr>
                  <w:ins w:id="1597" w:author="Tam, Danny@Energy" w:date="2018-11-29T15:53:00Z">
                    <w:r w:rsidRPr="00394022">
                      <w:rPr>
                        <w:b/>
                        <w:sz w:val="18"/>
                        <w:szCs w:val="18"/>
                        <w:u w:val="single"/>
                      </w:rPr>
                      <w:t>Recirculating</w:t>
                    </w:r>
                  </w:ins>
                </w:p>
              </w:tc>
            </w:tr>
            <w:tr w:rsidR="00394022" w:rsidRPr="00394022" w14:paraId="76F1E4DE" w14:textId="77777777" w:rsidTr="00027890">
              <w:trPr>
                <w:cantSplit/>
                <w:trHeight w:val="300"/>
                <w:jc w:val="center"/>
                <w:ins w:id="1598" w:author="Tam, Danny@Energy" w:date="2018-11-29T15:53:00Z"/>
              </w:trPr>
              <w:tc>
                <w:tcPr>
                  <w:tcW w:w="1298" w:type="dxa"/>
                  <w:shd w:val="clear" w:color="auto" w:fill="auto"/>
                  <w:noWrap/>
                </w:tcPr>
                <w:p w14:paraId="2DD34589" w14:textId="77777777" w:rsidR="00394022" w:rsidRPr="00394022" w:rsidRDefault="00394022" w:rsidP="00394022">
                  <w:pPr>
                    <w:spacing w:after="0" w:line="240" w:lineRule="auto"/>
                    <w:jc w:val="center"/>
                    <w:rPr>
                      <w:ins w:id="1599" w:author="Tam, Danny@Energy" w:date="2018-11-29T15:53:00Z"/>
                      <w:b/>
                      <w:sz w:val="18"/>
                      <w:szCs w:val="18"/>
                      <w:u w:val="single"/>
                    </w:rPr>
                  </w:pPr>
                  <w:ins w:id="1600" w:author="Tam, Danny@Energy" w:date="2018-11-29T15:53:00Z">
                    <w:r w:rsidRPr="00394022">
                      <w:rPr>
                        <w:b/>
                        <w:sz w:val="18"/>
                        <w:szCs w:val="18"/>
                        <w:u w:val="single"/>
                      </w:rPr>
                      <w:t>Single Family</w:t>
                    </w:r>
                  </w:ins>
                </w:p>
              </w:tc>
              <w:tc>
                <w:tcPr>
                  <w:tcW w:w="1247" w:type="dxa"/>
                  <w:shd w:val="clear" w:color="auto" w:fill="auto"/>
                  <w:noWrap/>
                </w:tcPr>
                <w:p w14:paraId="1D1F6EB7" w14:textId="77777777" w:rsidR="00394022" w:rsidRPr="00394022" w:rsidRDefault="00394022" w:rsidP="00394022">
                  <w:pPr>
                    <w:spacing w:after="0" w:line="240" w:lineRule="auto"/>
                    <w:jc w:val="center"/>
                    <w:rPr>
                      <w:ins w:id="1601" w:author="Tam, Danny@Energy" w:date="2018-11-29T15:53:00Z"/>
                      <w:sz w:val="18"/>
                      <w:szCs w:val="18"/>
                      <w:u w:val="single"/>
                    </w:rPr>
                  </w:pPr>
                </w:p>
              </w:tc>
              <w:tc>
                <w:tcPr>
                  <w:tcW w:w="1260" w:type="dxa"/>
                  <w:shd w:val="clear" w:color="auto" w:fill="auto"/>
                  <w:noWrap/>
                </w:tcPr>
                <w:p w14:paraId="59E72311" w14:textId="77777777" w:rsidR="00394022" w:rsidRPr="00394022" w:rsidRDefault="00394022" w:rsidP="00394022">
                  <w:pPr>
                    <w:spacing w:after="0" w:line="240" w:lineRule="auto"/>
                    <w:jc w:val="center"/>
                    <w:rPr>
                      <w:ins w:id="1602" w:author="Tam, Danny@Energy" w:date="2018-11-29T15:53:00Z"/>
                      <w:sz w:val="18"/>
                      <w:szCs w:val="18"/>
                      <w:u w:val="single"/>
                    </w:rPr>
                  </w:pPr>
                </w:p>
              </w:tc>
              <w:tc>
                <w:tcPr>
                  <w:tcW w:w="1260" w:type="dxa"/>
                  <w:shd w:val="clear" w:color="auto" w:fill="auto"/>
                  <w:noWrap/>
                </w:tcPr>
                <w:p w14:paraId="1339330C" w14:textId="77777777" w:rsidR="00394022" w:rsidRPr="00394022" w:rsidRDefault="00394022" w:rsidP="00394022">
                  <w:pPr>
                    <w:spacing w:after="0" w:line="240" w:lineRule="auto"/>
                    <w:jc w:val="center"/>
                    <w:rPr>
                      <w:ins w:id="1603" w:author="Tam, Danny@Energy" w:date="2018-11-29T15:53:00Z"/>
                      <w:sz w:val="18"/>
                      <w:szCs w:val="18"/>
                      <w:u w:val="single"/>
                    </w:rPr>
                  </w:pPr>
                </w:p>
              </w:tc>
              <w:tc>
                <w:tcPr>
                  <w:tcW w:w="1350" w:type="dxa"/>
                  <w:shd w:val="clear" w:color="auto" w:fill="auto"/>
                  <w:noWrap/>
                </w:tcPr>
                <w:p w14:paraId="14680E1B" w14:textId="77777777" w:rsidR="00394022" w:rsidRPr="00394022" w:rsidRDefault="00394022" w:rsidP="00394022">
                  <w:pPr>
                    <w:spacing w:after="0" w:line="240" w:lineRule="auto"/>
                    <w:jc w:val="center"/>
                    <w:rPr>
                      <w:ins w:id="1604" w:author="Tam, Danny@Energy" w:date="2018-11-29T15:53:00Z"/>
                      <w:sz w:val="18"/>
                      <w:szCs w:val="18"/>
                      <w:u w:val="single"/>
                    </w:rPr>
                  </w:pPr>
                </w:p>
              </w:tc>
            </w:tr>
            <w:tr w:rsidR="00394022" w:rsidRPr="00394022" w14:paraId="2C56AEF8" w14:textId="77777777" w:rsidTr="00027890">
              <w:trPr>
                <w:cantSplit/>
                <w:trHeight w:val="300"/>
                <w:jc w:val="center"/>
                <w:ins w:id="1605" w:author="Tam, Danny@Energy" w:date="2018-11-29T15:53:00Z"/>
              </w:trPr>
              <w:tc>
                <w:tcPr>
                  <w:tcW w:w="1298" w:type="dxa"/>
                  <w:shd w:val="clear" w:color="auto" w:fill="auto"/>
                  <w:noWrap/>
                  <w:hideMark/>
                </w:tcPr>
                <w:p w14:paraId="38E6084B" w14:textId="77777777" w:rsidR="00394022" w:rsidRPr="00394022" w:rsidRDefault="00394022" w:rsidP="00394022">
                  <w:pPr>
                    <w:spacing w:after="0" w:line="240" w:lineRule="auto"/>
                    <w:jc w:val="center"/>
                    <w:rPr>
                      <w:ins w:id="1606" w:author="Tam, Danny@Energy" w:date="2018-11-29T15:53:00Z"/>
                      <w:sz w:val="18"/>
                      <w:szCs w:val="18"/>
                      <w:u w:val="single"/>
                    </w:rPr>
                  </w:pPr>
                  <w:ins w:id="1607" w:author="Tam, Danny@Energy" w:date="2018-11-29T15:53:00Z">
                    <w:r w:rsidRPr="00394022">
                      <w:rPr>
                        <w:sz w:val="18"/>
                        <w:szCs w:val="18"/>
                        <w:u w:val="single"/>
                      </w:rPr>
                      <w:t>One story</w:t>
                    </w:r>
                  </w:ins>
                </w:p>
              </w:tc>
              <w:tc>
                <w:tcPr>
                  <w:tcW w:w="1247" w:type="dxa"/>
                  <w:shd w:val="clear" w:color="auto" w:fill="auto"/>
                  <w:noWrap/>
                  <w:hideMark/>
                </w:tcPr>
                <w:p w14:paraId="6BD8F198" w14:textId="77777777" w:rsidR="00394022" w:rsidRPr="00394022" w:rsidRDefault="00394022" w:rsidP="00394022">
                  <w:pPr>
                    <w:spacing w:after="0" w:line="240" w:lineRule="auto"/>
                    <w:jc w:val="center"/>
                    <w:rPr>
                      <w:ins w:id="1608" w:author="Tam, Danny@Energy" w:date="2018-11-29T15:53:00Z"/>
                      <w:sz w:val="18"/>
                      <w:szCs w:val="18"/>
                      <w:u w:val="single"/>
                    </w:rPr>
                  </w:pPr>
                  <w:ins w:id="1609" w:author="Tam, Danny@Energy" w:date="2018-11-29T15:53:00Z">
                    <w:r w:rsidRPr="00394022">
                      <w:rPr>
                        <w:sz w:val="18"/>
                        <w:szCs w:val="18"/>
                        <w:u w:val="single"/>
                      </w:rPr>
                      <w:t>10</w:t>
                    </w:r>
                  </w:ins>
                </w:p>
              </w:tc>
              <w:tc>
                <w:tcPr>
                  <w:tcW w:w="1260" w:type="dxa"/>
                  <w:shd w:val="clear" w:color="auto" w:fill="auto"/>
                  <w:noWrap/>
                  <w:hideMark/>
                </w:tcPr>
                <w:p w14:paraId="7CB957F0" w14:textId="77777777" w:rsidR="00394022" w:rsidRPr="00394022" w:rsidRDefault="00394022" w:rsidP="00394022">
                  <w:pPr>
                    <w:spacing w:after="0" w:line="240" w:lineRule="auto"/>
                    <w:jc w:val="center"/>
                    <w:rPr>
                      <w:ins w:id="1610" w:author="Tam, Danny@Energy" w:date="2018-11-29T15:53:00Z"/>
                      <w:sz w:val="18"/>
                      <w:szCs w:val="18"/>
                      <w:u w:val="single"/>
                    </w:rPr>
                  </w:pPr>
                  <w:ins w:id="1611" w:author="Tam, Danny@Energy" w:date="2018-11-29T15:53:00Z">
                    <w:r w:rsidRPr="00394022">
                      <w:rPr>
                        <w:sz w:val="18"/>
                        <w:szCs w:val="18"/>
                        <w:u w:val="single"/>
                      </w:rPr>
                      <w:t>22.7</w:t>
                    </w:r>
                  </w:ins>
                </w:p>
              </w:tc>
              <w:tc>
                <w:tcPr>
                  <w:tcW w:w="1260" w:type="dxa"/>
                  <w:shd w:val="clear" w:color="auto" w:fill="auto"/>
                  <w:noWrap/>
                  <w:hideMark/>
                </w:tcPr>
                <w:p w14:paraId="6D6F9EFA" w14:textId="77777777" w:rsidR="00394022" w:rsidRPr="00394022" w:rsidRDefault="00394022" w:rsidP="00394022">
                  <w:pPr>
                    <w:spacing w:after="0" w:line="240" w:lineRule="auto"/>
                    <w:jc w:val="center"/>
                    <w:rPr>
                      <w:ins w:id="1612" w:author="Tam, Danny@Energy" w:date="2018-11-29T15:53:00Z"/>
                      <w:sz w:val="18"/>
                      <w:szCs w:val="18"/>
                      <w:u w:val="single"/>
                    </w:rPr>
                  </w:pPr>
                  <w:ins w:id="1613" w:author="Tam, Danny@Energy" w:date="2018-11-29T15:53:00Z">
                    <w:r w:rsidRPr="00394022">
                      <w:rPr>
                        <w:sz w:val="18"/>
                        <w:szCs w:val="18"/>
                        <w:u w:val="single"/>
                      </w:rPr>
                      <w:t>0.0095</w:t>
                    </w:r>
                  </w:ins>
                </w:p>
              </w:tc>
              <w:tc>
                <w:tcPr>
                  <w:tcW w:w="1350" w:type="dxa"/>
                  <w:shd w:val="clear" w:color="auto" w:fill="auto"/>
                  <w:noWrap/>
                  <w:hideMark/>
                </w:tcPr>
                <w:p w14:paraId="6E32C258" w14:textId="77777777" w:rsidR="00394022" w:rsidRPr="00394022" w:rsidRDefault="00394022" w:rsidP="00394022">
                  <w:pPr>
                    <w:spacing w:after="0" w:line="240" w:lineRule="auto"/>
                    <w:jc w:val="center"/>
                    <w:rPr>
                      <w:ins w:id="1614" w:author="Tam, Danny@Energy" w:date="2018-11-29T15:53:00Z"/>
                      <w:sz w:val="18"/>
                      <w:szCs w:val="18"/>
                      <w:u w:val="single"/>
                    </w:rPr>
                  </w:pPr>
                  <w:ins w:id="1615" w:author="Tam, Danny@Energy" w:date="2018-11-29T15:53:00Z">
                    <w:r w:rsidRPr="00394022">
                      <w:rPr>
                        <w:sz w:val="18"/>
                        <w:szCs w:val="18"/>
                        <w:u w:val="single"/>
                      </w:rPr>
                      <w:t>0.0099</w:t>
                    </w:r>
                  </w:ins>
                </w:p>
              </w:tc>
            </w:tr>
            <w:tr w:rsidR="00394022" w:rsidRPr="00394022" w14:paraId="70FFB355" w14:textId="77777777" w:rsidTr="00027890">
              <w:trPr>
                <w:cantSplit/>
                <w:trHeight w:val="300"/>
                <w:jc w:val="center"/>
                <w:ins w:id="1616" w:author="Tam, Danny@Energy" w:date="2018-11-29T15:53:00Z"/>
              </w:trPr>
              <w:tc>
                <w:tcPr>
                  <w:tcW w:w="1298" w:type="dxa"/>
                  <w:shd w:val="clear" w:color="auto" w:fill="auto"/>
                  <w:noWrap/>
                  <w:hideMark/>
                </w:tcPr>
                <w:p w14:paraId="14832375" w14:textId="77777777" w:rsidR="00394022" w:rsidRPr="00394022" w:rsidRDefault="00394022" w:rsidP="00394022">
                  <w:pPr>
                    <w:spacing w:after="0" w:line="240" w:lineRule="auto"/>
                    <w:jc w:val="center"/>
                    <w:rPr>
                      <w:ins w:id="1617" w:author="Tam, Danny@Energy" w:date="2018-11-29T15:53:00Z"/>
                      <w:sz w:val="18"/>
                      <w:szCs w:val="18"/>
                      <w:u w:val="single"/>
                    </w:rPr>
                  </w:pPr>
                  <w:ins w:id="1618" w:author="Tam, Danny@Energy" w:date="2018-11-29T15:53:00Z">
                    <w:r w:rsidRPr="00394022">
                      <w:rPr>
                        <w:sz w:val="18"/>
                        <w:szCs w:val="18"/>
                        <w:u w:val="single"/>
                      </w:rPr>
                      <w:t>Two story</w:t>
                    </w:r>
                  </w:ins>
                </w:p>
              </w:tc>
              <w:tc>
                <w:tcPr>
                  <w:tcW w:w="1247" w:type="dxa"/>
                  <w:shd w:val="clear" w:color="auto" w:fill="auto"/>
                  <w:noWrap/>
                  <w:hideMark/>
                </w:tcPr>
                <w:p w14:paraId="05F3FE4C" w14:textId="77777777" w:rsidR="00394022" w:rsidRPr="00394022" w:rsidRDefault="00394022" w:rsidP="00394022">
                  <w:pPr>
                    <w:spacing w:after="0" w:line="240" w:lineRule="auto"/>
                    <w:jc w:val="center"/>
                    <w:rPr>
                      <w:ins w:id="1619" w:author="Tam, Danny@Energy" w:date="2018-11-29T15:53:00Z"/>
                      <w:sz w:val="18"/>
                      <w:szCs w:val="18"/>
                      <w:u w:val="single"/>
                    </w:rPr>
                  </w:pPr>
                  <w:ins w:id="1620" w:author="Tam, Danny@Energy" w:date="2018-11-29T15:53:00Z">
                    <w:r w:rsidRPr="00394022">
                      <w:rPr>
                        <w:sz w:val="18"/>
                        <w:szCs w:val="18"/>
                        <w:u w:val="single"/>
                      </w:rPr>
                      <w:t>15</w:t>
                    </w:r>
                  </w:ins>
                </w:p>
              </w:tc>
              <w:tc>
                <w:tcPr>
                  <w:tcW w:w="1260" w:type="dxa"/>
                  <w:shd w:val="clear" w:color="auto" w:fill="auto"/>
                  <w:noWrap/>
                  <w:hideMark/>
                </w:tcPr>
                <w:p w14:paraId="7C6F6553" w14:textId="77777777" w:rsidR="00394022" w:rsidRPr="00394022" w:rsidRDefault="00394022" w:rsidP="00394022">
                  <w:pPr>
                    <w:spacing w:after="0" w:line="240" w:lineRule="auto"/>
                    <w:jc w:val="center"/>
                    <w:rPr>
                      <w:ins w:id="1621" w:author="Tam, Danny@Energy" w:date="2018-11-29T15:53:00Z"/>
                      <w:sz w:val="18"/>
                      <w:szCs w:val="18"/>
                      <w:u w:val="single"/>
                    </w:rPr>
                  </w:pPr>
                  <w:ins w:id="1622" w:author="Tam, Danny@Energy" w:date="2018-11-29T15:53:00Z">
                    <w:r w:rsidRPr="00394022">
                      <w:rPr>
                        <w:sz w:val="18"/>
                        <w:szCs w:val="18"/>
                        <w:u w:val="single"/>
                      </w:rPr>
                      <w:t>11.5</w:t>
                    </w:r>
                  </w:ins>
                </w:p>
              </w:tc>
              <w:tc>
                <w:tcPr>
                  <w:tcW w:w="1260" w:type="dxa"/>
                  <w:shd w:val="clear" w:color="auto" w:fill="auto"/>
                  <w:noWrap/>
                  <w:hideMark/>
                </w:tcPr>
                <w:p w14:paraId="588F1870" w14:textId="77777777" w:rsidR="00394022" w:rsidRPr="00394022" w:rsidRDefault="00394022" w:rsidP="00394022">
                  <w:pPr>
                    <w:spacing w:after="0" w:line="240" w:lineRule="auto"/>
                    <w:jc w:val="center"/>
                    <w:rPr>
                      <w:ins w:id="1623" w:author="Tam, Danny@Energy" w:date="2018-11-29T15:53:00Z"/>
                      <w:sz w:val="18"/>
                      <w:szCs w:val="18"/>
                      <w:u w:val="single"/>
                    </w:rPr>
                  </w:pPr>
                  <w:ins w:id="1624" w:author="Tam, Danny@Energy" w:date="2018-11-29T15:53:00Z">
                    <w:r w:rsidRPr="00394022">
                      <w:rPr>
                        <w:sz w:val="18"/>
                        <w:szCs w:val="18"/>
                        <w:u w:val="single"/>
                      </w:rPr>
                      <w:t>0.004</w:t>
                    </w:r>
                    <w:r w:rsidRPr="00394022">
                      <w:rPr>
                        <w:sz w:val="18"/>
                        <w:szCs w:val="18"/>
                      </w:rPr>
                      <w:t>5</w:t>
                    </w:r>
                  </w:ins>
                </w:p>
              </w:tc>
              <w:tc>
                <w:tcPr>
                  <w:tcW w:w="1350" w:type="dxa"/>
                  <w:shd w:val="clear" w:color="auto" w:fill="auto"/>
                  <w:noWrap/>
                  <w:hideMark/>
                </w:tcPr>
                <w:p w14:paraId="04A96120" w14:textId="77777777" w:rsidR="00394022" w:rsidRPr="00394022" w:rsidRDefault="00394022" w:rsidP="00394022">
                  <w:pPr>
                    <w:spacing w:after="0" w:line="240" w:lineRule="auto"/>
                    <w:jc w:val="center"/>
                    <w:rPr>
                      <w:ins w:id="1625" w:author="Tam, Danny@Energy" w:date="2018-11-29T15:53:00Z"/>
                      <w:sz w:val="18"/>
                      <w:szCs w:val="18"/>
                      <w:u w:val="single"/>
                    </w:rPr>
                  </w:pPr>
                  <w:ins w:id="1626" w:author="Tam, Danny@Energy" w:date="2018-11-29T15:53:00Z">
                    <w:r w:rsidRPr="00394022">
                      <w:rPr>
                        <w:sz w:val="18"/>
                        <w:szCs w:val="18"/>
                        <w:u w:val="single"/>
                      </w:rPr>
                      <w:t>0.0095</w:t>
                    </w:r>
                  </w:ins>
                </w:p>
              </w:tc>
            </w:tr>
            <w:tr w:rsidR="00394022" w:rsidRPr="00394022" w14:paraId="35488C15" w14:textId="77777777" w:rsidTr="00027890">
              <w:trPr>
                <w:cantSplit/>
                <w:trHeight w:val="300"/>
                <w:jc w:val="center"/>
                <w:ins w:id="1627" w:author="Tam, Danny@Energy" w:date="2018-11-29T15:53:00Z"/>
              </w:trPr>
              <w:tc>
                <w:tcPr>
                  <w:tcW w:w="1298" w:type="dxa"/>
                  <w:shd w:val="clear" w:color="auto" w:fill="auto"/>
                  <w:noWrap/>
                  <w:hideMark/>
                </w:tcPr>
                <w:p w14:paraId="1C8FB240" w14:textId="77777777" w:rsidR="00394022" w:rsidRPr="00394022" w:rsidRDefault="00394022" w:rsidP="00394022">
                  <w:pPr>
                    <w:spacing w:after="0" w:line="240" w:lineRule="auto"/>
                    <w:jc w:val="center"/>
                    <w:rPr>
                      <w:ins w:id="1628" w:author="Tam, Danny@Energy" w:date="2018-11-29T15:53:00Z"/>
                      <w:sz w:val="18"/>
                      <w:szCs w:val="18"/>
                      <w:u w:val="single"/>
                    </w:rPr>
                  </w:pPr>
                  <w:ins w:id="1629" w:author="Tam, Danny@Energy" w:date="2018-11-29T15:53:00Z">
                    <w:r w:rsidRPr="00394022">
                      <w:rPr>
                        <w:sz w:val="18"/>
                        <w:szCs w:val="18"/>
                        <w:u w:val="single"/>
                      </w:rPr>
                      <w:t>Three story</w:t>
                    </w:r>
                  </w:ins>
                </w:p>
              </w:tc>
              <w:tc>
                <w:tcPr>
                  <w:tcW w:w="1247" w:type="dxa"/>
                  <w:shd w:val="clear" w:color="auto" w:fill="auto"/>
                  <w:noWrap/>
                  <w:hideMark/>
                </w:tcPr>
                <w:p w14:paraId="4FB60A28" w14:textId="77777777" w:rsidR="00394022" w:rsidRPr="00394022" w:rsidRDefault="00394022" w:rsidP="00394022">
                  <w:pPr>
                    <w:spacing w:after="0" w:line="240" w:lineRule="auto"/>
                    <w:jc w:val="center"/>
                    <w:rPr>
                      <w:ins w:id="1630" w:author="Tam, Danny@Energy" w:date="2018-11-29T15:53:00Z"/>
                      <w:sz w:val="18"/>
                      <w:szCs w:val="18"/>
                      <w:u w:val="single"/>
                    </w:rPr>
                  </w:pPr>
                  <w:ins w:id="1631" w:author="Tam, Danny@Energy" w:date="2018-11-29T15:53:00Z">
                    <w:r w:rsidRPr="00394022">
                      <w:rPr>
                        <w:sz w:val="18"/>
                        <w:szCs w:val="18"/>
                        <w:u w:val="single"/>
                      </w:rPr>
                      <w:t>10</w:t>
                    </w:r>
                  </w:ins>
                </w:p>
              </w:tc>
              <w:tc>
                <w:tcPr>
                  <w:tcW w:w="1260" w:type="dxa"/>
                  <w:shd w:val="clear" w:color="auto" w:fill="auto"/>
                  <w:noWrap/>
                  <w:hideMark/>
                </w:tcPr>
                <w:p w14:paraId="15B07042" w14:textId="77777777" w:rsidR="00394022" w:rsidRPr="00394022" w:rsidRDefault="00394022" w:rsidP="00394022">
                  <w:pPr>
                    <w:spacing w:after="0" w:line="240" w:lineRule="auto"/>
                    <w:jc w:val="center"/>
                    <w:rPr>
                      <w:ins w:id="1632" w:author="Tam, Danny@Energy" w:date="2018-11-29T15:53:00Z"/>
                      <w:sz w:val="18"/>
                      <w:szCs w:val="18"/>
                      <w:u w:val="single"/>
                    </w:rPr>
                  </w:pPr>
                  <w:ins w:id="1633" w:author="Tam, Danny@Energy" w:date="2018-11-29T15:53:00Z">
                    <w:r w:rsidRPr="00394022">
                      <w:rPr>
                        <w:sz w:val="18"/>
                        <w:szCs w:val="18"/>
                        <w:u w:val="single"/>
                      </w:rPr>
                      <w:t>0.5</w:t>
                    </w:r>
                  </w:ins>
                </w:p>
              </w:tc>
              <w:tc>
                <w:tcPr>
                  <w:tcW w:w="1260" w:type="dxa"/>
                  <w:shd w:val="clear" w:color="auto" w:fill="auto"/>
                  <w:noWrap/>
                  <w:hideMark/>
                </w:tcPr>
                <w:p w14:paraId="2CCF51A5" w14:textId="77777777" w:rsidR="00394022" w:rsidRPr="00394022" w:rsidRDefault="00394022" w:rsidP="00394022">
                  <w:pPr>
                    <w:spacing w:after="0" w:line="240" w:lineRule="auto"/>
                    <w:jc w:val="center"/>
                    <w:rPr>
                      <w:ins w:id="1634" w:author="Tam, Danny@Energy" w:date="2018-11-29T15:53:00Z"/>
                      <w:sz w:val="18"/>
                      <w:szCs w:val="18"/>
                      <w:u w:val="single"/>
                    </w:rPr>
                  </w:pPr>
                  <w:ins w:id="1635" w:author="Tam, Danny@Energy" w:date="2018-11-29T15:53:00Z">
                    <w:r w:rsidRPr="00394022">
                      <w:rPr>
                        <w:sz w:val="18"/>
                        <w:szCs w:val="18"/>
                        <w:u w:val="single"/>
                      </w:rPr>
                      <w:t>0.0030</w:t>
                    </w:r>
                  </w:ins>
                </w:p>
              </w:tc>
              <w:tc>
                <w:tcPr>
                  <w:tcW w:w="1350" w:type="dxa"/>
                  <w:shd w:val="clear" w:color="auto" w:fill="auto"/>
                  <w:noWrap/>
                  <w:hideMark/>
                </w:tcPr>
                <w:p w14:paraId="287BED3A" w14:textId="77777777" w:rsidR="00394022" w:rsidRPr="00394022" w:rsidRDefault="00394022" w:rsidP="00394022">
                  <w:pPr>
                    <w:spacing w:after="0" w:line="240" w:lineRule="auto"/>
                    <w:jc w:val="center"/>
                    <w:rPr>
                      <w:ins w:id="1636" w:author="Tam, Danny@Energy" w:date="2018-11-29T15:53:00Z"/>
                      <w:sz w:val="18"/>
                      <w:szCs w:val="18"/>
                      <w:u w:val="single"/>
                    </w:rPr>
                  </w:pPr>
                  <w:ins w:id="1637" w:author="Tam, Danny@Energy" w:date="2018-11-29T15:53:00Z">
                    <w:r w:rsidRPr="00394022">
                      <w:rPr>
                        <w:sz w:val="18"/>
                        <w:szCs w:val="18"/>
                        <w:u w:val="single"/>
                      </w:rPr>
                      <w:t>0.014</w:t>
                    </w:r>
                  </w:ins>
                </w:p>
              </w:tc>
            </w:tr>
          </w:tbl>
          <w:p w14:paraId="3B32DC71" w14:textId="77777777" w:rsidR="00394022" w:rsidRPr="00394022" w:rsidRDefault="00394022" w:rsidP="00394022">
            <w:pPr>
              <w:rPr>
                <w:ins w:id="1638" w:author="Tam, Danny@Energy" w:date="2018-11-29T15:53:00Z"/>
                <w:rFonts w:cstheme="minorHAnsi"/>
                <w:sz w:val="18"/>
                <w:szCs w:val="18"/>
              </w:rPr>
            </w:pPr>
            <w:ins w:id="1639" w:author="Tam, Danny@Energy" w:date="2018-11-29T15:53:00Z">
              <w:r w:rsidRPr="00394022">
                <w:rPr>
                  <w:rFonts w:cstheme="minorHAnsi"/>
                  <w:sz w:val="18"/>
                  <w:szCs w:val="18"/>
                </w:rPr>
                <w:t xml:space="preserve"> &gt;&gt;</w:t>
              </w:r>
            </w:ins>
          </w:p>
        </w:tc>
      </w:tr>
      <w:tr w:rsidR="00394022" w:rsidRPr="00394022" w14:paraId="2C51B377" w14:textId="77777777" w:rsidTr="00675839">
        <w:trPr>
          <w:ins w:id="1640" w:author="Tam, Danny@Energy" w:date="2018-11-29T15:53:00Z"/>
        </w:trPr>
        <w:tc>
          <w:tcPr>
            <w:tcW w:w="535" w:type="dxa"/>
            <w:tcBorders>
              <w:top w:val="double" w:sz="4" w:space="0" w:color="000000"/>
            </w:tcBorders>
          </w:tcPr>
          <w:p w14:paraId="0CE5D6AD" w14:textId="77777777" w:rsidR="00394022" w:rsidRPr="00394022" w:rsidRDefault="00394022" w:rsidP="00394022">
            <w:pPr>
              <w:rPr>
                <w:ins w:id="1641" w:author="Tam, Danny@Energy" w:date="2018-11-29T15:53:00Z"/>
                <w:rFonts w:cstheme="minorHAnsi"/>
                <w:b/>
                <w:sz w:val="20"/>
                <w:szCs w:val="20"/>
              </w:rPr>
            </w:pPr>
            <w:ins w:id="1642" w:author="Tam, Danny@Energy" w:date="2018-11-29T15:53:00Z">
              <w:r w:rsidRPr="00394022">
                <w:rPr>
                  <w:rFonts w:cstheme="minorHAnsi"/>
                  <w:sz w:val="20"/>
                  <w:szCs w:val="18"/>
                </w:rPr>
                <w:t>06</w:t>
              </w:r>
            </w:ins>
          </w:p>
        </w:tc>
        <w:tc>
          <w:tcPr>
            <w:tcW w:w="10440" w:type="dxa"/>
            <w:gridSpan w:val="3"/>
            <w:tcBorders>
              <w:top w:val="double" w:sz="4" w:space="0" w:color="000000"/>
            </w:tcBorders>
          </w:tcPr>
          <w:p w14:paraId="68695794" w14:textId="77777777" w:rsidR="00394022" w:rsidRPr="00394022" w:rsidRDefault="00394022" w:rsidP="00394022">
            <w:pPr>
              <w:rPr>
                <w:ins w:id="1643" w:author="Tam, Danny@Energy" w:date="2018-11-29T15:53:00Z"/>
                <w:rFonts w:cstheme="minorHAnsi"/>
                <w:b/>
                <w:sz w:val="20"/>
                <w:szCs w:val="20"/>
              </w:rPr>
            </w:pPr>
            <w:ins w:id="1644" w:author="Tam, Danny@Energy" w:date="2018-11-29T15:53:00Z">
              <w:r w:rsidRPr="00394022">
                <w:rPr>
                  <w:rFonts w:cstheme="minorHAnsi"/>
                  <w:sz w:val="18"/>
                  <w:szCs w:val="18"/>
                </w:rPr>
                <w:t>No hot water piping &gt;1 inch diameter piping is allowed.</w:t>
              </w:r>
            </w:ins>
          </w:p>
        </w:tc>
      </w:tr>
      <w:tr w:rsidR="00394022" w:rsidRPr="00394022" w14:paraId="2AA1FE40" w14:textId="77777777" w:rsidTr="00394022">
        <w:trPr>
          <w:ins w:id="1645" w:author="Tam, Danny@Energy" w:date="2018-11-29T15:53:00Z"/>
        </w:trPr>
        <w:tc>
          <w:tcPr>
            <w:tcW w:w="535" w:type="dxa"/>
          </w:tcPr>
          <w:p w14:paraId="555EA8E2" w14:textId="77777777" w:rsidR="00394022" w:rsidRPr="00394022" w:rsidRDefault="00394022" w:rsidP="00394022">
            <w:pPr>
              <w:rPr>
                <w:ins w:id="1646" w:author="Tam, Danny@Energy" w:date="2018-11-29T15:53:00Z"/>
                <w:rFonts w:cstheme="minorHAnsi"/>
                <w:b/>
                <w:sz w:val="20"/>
                <w:szCs w:val="20"/>
              </w:rPr>
            </w:pPr>
            <w:ins w:id="1647" w:author="Tam, Danny@Energy" w:date="2018-11-29T15:53:00Z">
              <w:r w:rsidRPr="00394022">
                <w:rPr>
                  <w:rFonts w:cstheme="minorHAnsi"/>
                  <w:sz w:val="20"/>
                  <w:szCs w:val="18"/>
                </w:rPr>
                <w:t>07</w:t>
              </w:r>
            </w:ins>
          </w:p>
        </w:tc>
        <w:tc>
          <w:tcPr>
            <w:tcW w:w="10440" w:type="dxa"/>
            <w:gridSpan w:val="3"/>
          </w:tcPr>
          <w:p w14:paraId="2B81B8F9" w14:textId="77777777" w:rsidR="00394022" w:rsidRPr="00394022" w:rsidRDefault="00394022" w:rsidP="00394022">
            <w:pPr>
              <w:rPr>
                <w:ins w:id="1648" w:author="Tam, Danny@Energy" w:date="2018-11-29T15:53:00Z"/>
                <w:rFonts w:cstheme="minorHAnsi"/>
                <w:b/>
                <w:sz w:val="20"/>
                <w:szCs w:val="20"/>
              </w:rPr>
            </w:pPr>
            <w:ins w:id="1649" w:author="Tam, Danny@Energy" w:date="2018-11-29T15:53:00Z">
              <w:r w:rsidRPr="00394022">
                <w:rPr>
                  <w:rFonts w:cstheme="minorHAnsi"/>
                  <w:sz w:val="18"/>
                  <w:szCs w:val="18"/>
                </w:rPr>
                <w:t>Length of 1 inch diameter piping is limited to 8 feet or less.</w:t>
              </w:r>
            </w:ins>
          </w:p>
        </w:tc>
      </w:tr>
      <w:tr w:rsidR="00394022" w:rsidRPr="00394022" w14:paraId="7FADBC22" w14:textId="77777777" w:rsidTr="00394022">
        <w:trPr>
          <w:ins w:id="1650" w:author="Tam, Danny@Energy" w:date="2018-11-29T15:53:00Z"/>
        </w:trPr>
        <w:tc>
          <w:tcPr>
            <w:tcW w:w="535" w:type="dxa"/>
          </w:tcPr>
          <w:p w14:paraId="23A3B644" w14:textId="77777777" w:rsidR="00394022" w:rsidRPr="00394022" w:rsidRDefault="00394022" w:rsidP="00394022">
            <w:pPr>
              <w:rPr>
                <w:ins w:id="1651" w:author="Tam, Danny@Energy" w:date="2018-11-29T15:53:00Z"/>
                <w:rFonts w:cstheme="minorHAnsi"/>
                <w:b/>
                <w:sz w:val="20"/>
                <w:szCs w:val="20"/>
              </w:rPr>
            </w:pPr>
            <w:ins w:id="1652" w:author="Tam, Danny@Energy" w:date="2018-11-29T15:53:00Z">
              <w:r w:rsidRPr="00394022">
                <w:rPr>
                  <w:rFonts w:cstheme="minorHAnsi"/>
                  <w:sz w:val="20"/>
                  <w:szCs w:val="18"/>
                </w:rPr>
                <w:t>08</w:t>
              </w:r>
            </w:ins>
          </w:p>
        </w:tc>
        <w:tc>
          <w:tcPr>
            <w:tcW w:w="10440" w:type="dxa"/>
            <w:gridSpan w:val="3"/>
          </w:tcPr>
          <w:p w14:paraId="5A942073" w14:textId="77777777" w:rsidR="00394022" w:rsidRPr="00394022" w:rsidRDefault="00394022" w:rsidP="00394022">
            <w:pPr>
              <w:rPr>
                <w:ins w:id="1653" w:author="Tam, Danny@Energy" w:date="2018-11-29T15:53:00Z"/>
                <w:rFonts w:cstheme="minorHAnsi"/>
                <w:b/>
                <w:sz w:val="20"/>
                <w:szCs w:val="20"/>
              </w:rPr>
            </w:pPr>
            <w:ins w:id="1654" w:author="Tam, Danny@Energy" w:date="2018-11-29T15:53:00Z">
              <w:r w:rsidRPr="00394022">
                <w:rPr>
                  <w:rFonts w:cstheme="minorHAnsi"/>
                  <w:sz w:val="18"/>
                  <w:szCs w:val="18"/>
                </w:rPr>
                <w:t>Two and three story buildings cannot have hot water distribution piping in the attic, unless the water heater is also located in the attic.</w:t>
              </w:r>
            </w:ins>
          </w:p>
        </w:tc>
      </w:tr>
      <w:tr w:rsidR="00394022" w:rsidRPr="00394022" w14:paraId="42A15933" w14:textId="77777777" w:rsidTr="00394022">
        <w:trPr>
          <w:ins w:id="1655" w:author="Tam, Danny@Energy" w:date="2018-11-29T15:53:00Z"/>
        </w:trPr>
        <w:tc>
          <w:tcPr>
            <w:tcW w:w="535" w:type="dxa"/>
          </w:tcPr>
          <w:p w14:paraId="471754D2" w14:textId="77777777" w:rsidR="00394022" w:rsidRPr="00394022" w:rsidRDefault="00394022" w:rsidP="00394022">
            <w:pPr>
              <w:rPr>
                <w:ins w:id="1656" w:author="Tam, Danny@Energy" w:date="2018-11-29T15:53:00Z"/>
                <w:rFonts w:cstheme="minorHAnsi"/>
                <w:b/>
                <w:sz w:val="20"/>
                <w:szCs w:val="20"/>
              </w:rPr>
            </w:pPr>
            <w:ins w:id="1657" w:author="Tam, Danny@Energy" w:date="2018-11-29T15:53:00Z">
              <w:r w:rsidRPr="00394022">
                <w:rPr>
                  <w:rFonts w:cstheme="minorHAnsi"/>
                  <w:sz w:val="20"/>
                  <w:szCs w:val="18"/>
                </w:rPr>
                <w:t>09</w:t>
              </w:r>
            </w:ins>
          </w:p>
        </w:tc>
        <w:tc>
          <w:tcPr>
            <w:tcW w:w="10440" w:type="dxa"/>
            <w:gridSpan w:val="3"/>
          </w:tcPr>
          <w:p w14:paraId="651DC87D" w14:textId="77777777" w:rsidR="00394022" w:rsidRPr="00394022" w:rsidRDefault="00394022" w:rsidP="00394022">
            <w:pPr>
              <w:rPr>
                <w:ins w:id="1658" w:author="Tam, Danny@Energy" w:date="2018-11-29T15:53:00Z"/>
                <w:rFonts w:cstheme="minorHAnsi"/>
                <w:b/>
                <w:sz w:val="20"/>
                <w:szCs w:val="20"/>
              </w:rPr>
            </w:pPr>
            <w:ins w:id="1659" w:author="Tam, Danny@Energy" w:date="2018-11-29T15:53:00Z">
              <w:r w:rsidRPr="00394022">
                <w:rPr>
                  <w:rFonts w:cstheme="minorHAnsi"/>
                  <w:sz w:val="18"/>
                  <w:szCs w:val="18"/>
                </w:rPr>
                <w:t>Eligible recirculating systems must be HERS-Verified Demand Recirculation: Manual Control conforming to RA4.4.17.</w:t>
              </w:r>
            </w:ins>
          </w:p>
        </w:tc>
      </w:tr>
      <w:tr w:rsidR="004328A2" w:rsidRPr="00394022" w14:paraId="2DA87AD3" w14:textId="77777777" w:rsidTr="00675839">
        <w:trPr>
          <w:ins w:id="1660" w:author="Tam, Danny@Energy" w:date="2018-11-30T09:54:00Z"/>
        </w:trPr>
        <w:tc>
          <w:tcPr>
            <w:tcW w:w="535" w:type="dxa"/>
            <w:vAlign w:val="center"/>
          </w:tcPr>
          <w:p w14:paraId="29B53E44" w14:textId="7E3CD573" w:rsidR="004328A2" w:rsidRPr="00675839" w:rsidRDefault="004328A2" w:rsidP="004328A2">
            <w:pPr>
              <w:rPr>
                <w:ins w:id="1661" w:author="Tam, Danny@Energy" w:date="2018-11-30T09:54:00Z"/>
                <w:rFonts w:cstheme="minorHAnsi"/>
                <w:sz w:val="18"/>
                <w:szCs w:val="18"/>
              </w:rPr>
            </w:pPr>
            <w:ins w:id="1662" w:author="Tam, Danny@Energy" w:date="2018-11-30T09:56:00Z">
              <w:r w:rsidRPr="00675839">
                <w:rPr>
                  <w:rFonts w:cstheme="minorHAnsi"/>
                  <w:sz w:val="18"/>
                  <w:szCs w:val="18"/>
                </w:rPr>
                <w:t>10</w:t>
              </w:r>
            </w:ins>
          </w:p>
        </w:tc>
        <w:tc>
          <w:tcPr>
            <w:tcW w:w="4410" w:type="dxa"/>
            <w:gridSpan w:val="2"/>
            <w:vAlign w:val="center"/>
          </w:tcPr>
          <w:p w14:paraId="4A33EB5C" w14:textId="7ED59928" w:rsidR="004328A2" w:rsidRPr="00984666" w:rsidRDefault="004328A2" w:rsidP="004328A2">
            <w:pPr>
              <w:rPr>
                <w:ins w:id="1663" w:author="Tam, Danny@Energy" w:date="2018-11-30T09:54:00Z"/>
                <w:rFonts w:cstheme="minorHAnsi"/>
                <w:sz w:val="18"/>
                <w:szCs w:val="18"/>
              </w:rPr>
            </w:pPr>
            <w:ins w:id="1664" w:author="Tam, Danny@Energy" w:date="2018-11-30T09:56:00Z">
              <w:r w:rsidRPr="00675839">
                <w:rPr>
                  <w:sz w:val="18"/>
                  <w:szCs w:val="18"/>
                </w:rPr>
                <w:t>Verification Status:</w:t>
              </w:r>
            </w:ins>
          </w:p>
        </w:tc>
        <w:tc>
          <w:tcPr>
            <w:tcW w:w="6030" w:type="dxa"/>
            <w:vAlign w:val="center"/>
          </w:tcPr>
          <w:p w14:paraId="63618173" w14:textId="77777777" w:rsidR="004328A2" w:rsidRPr="00675839" w:rsidRDefault="004328A2" w:rsidP="004328A2">
            <w:pPr>
              <w:pStyle w:val="ListParagraph"/>
              <w:keepNext/>
              <w:numPr>
                <w:ilvl w:val="0"/>
                <w:numId w:val="10"/>
              </w:numPr>
              <w:tabs>
                <w:tab w:val="left" w:pos="356"/>
              </w:tabs>
              <w:rPr>
                <w:ins w:id="1665" w:author="Tam, Danny@Energy" w:date="2018-11-30T09:56:00Z"/>
                <w:rFonts w:asciiTheme="minorHAnsi" w:hAnsiTheme="minorHAnsi" w:cstheme="minorHAnsi"/>
                <w:sz w:val="18"/>
                <w:szCs w:val="18"/>
              </w:rPr>
            </w:pPr>
            <w:ins w:id="1666" w:author="Tam, Danny@Energy" w:date="2018-11-30T09:56: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2EB0049A" w14:textId="77777777" w:rsidR="004328A2" w:rsidRPr="00675839" w:rsidRDefault="004328A2" w:rsidP="004328A2">
            <w:pPr>
              <w:pStyle w:val="ListParagraph"/>
              <w:keepNext/>
              <w:numPr>
                <w:ilvl w:val="0"/>
                <w:numId w:val="10"/>
              </w:numPr>
              <w:tabs>
                <w:tab w:val="left" w:pos="356"/>
              </w:tabs>
              <w:rPr>
                <w:ins w:id="1667" w:author="Tam, Danny@Energy" w:date="2018-11-30T09:56:00Z"/>
                <w:rFonts w:asciiTheme="minorHAnsi" w:hAnsiTheme="minorHAnsi" w:cstheme="minorHAnsi"/>
                <w:sz w:val="18"/>
                <w:szCs w:val="18"/>
              </w:rPr>
            </w:pPr>
            <w:ins w:id="1668" w:author="Tam, Danny@Energy" w:date="2018-11-30T09:56: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29228DD9" w14:textId="31AD4A09" w:rsidR="004328A2" w:rsidRPr="00675839" w:rsidRDefault="004328A2" w:rsidP="00675839">
            <w:pPr>
              <w:pStyle w:val="ListParagraph"/>
              <w:numPr>
                <w:ilvl w:val="0"/>
                <w:numId w:val="10"/>
              </w:numPr>
              <w:rPr>
                <w:ins w:id="1669" w:author="Tam, Danny@Energy" w:date="2018-11-30T09:54:00Z"/>
                <w:rFonts w:cstheme="minorHAnsi"/>
                <w:sz w:val="18"/>
                <w:szCs w:val="18"/>
              </w:rPr>
            </w:pPr>
            <w:ins w:id="1670" w:author="Tam, Danny@Energy" w:date="2018-11-30T09:56: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4328A2" w:rsidRPr="00394022" w14:paraId="38A6A710" w14:textId="77777777" w:rsidTr="00675839">
        <w:trPr>
          <w:ins w:id="1671" w:author="Tam, Danny@Energy" w:date="2018-11-30T09:54:00Z"/>
        </w:trPr>
        <w:tc>
          <w:tcPr>
            <w:tcW w:w="535" w:type="dxa"/>
          </w:tcPr>
          <w:p w14:paraId="2D60EB11" w14:textId="5FFDF6B0" w:rsidR="004328A2" w:rsidRPr="00675839" w:rsidRDefault="004328A2" w:rsidP="004328A2">
            <w:pPr>
              <w:rPr>
                <w:ins w:id="1672" w:author="Tam, Danny@Energy" w:date="2018-11-30T09:54:00Z"/>
                <w:rFonts w:cstheme="minorHAnsi"/>
                <w:sz w:val="18"/>
                <w:szCs w:val="18"/>
              </w:rPr>
            </w:pPr>
            <w:ins w:id="1673" w:author="Tam, Danny@Energy" w:date="2018-11-30T09:56:00Z">
              <w:r w:rsidRPr="00675839">
                <w:rPr>
                  <w:rFonts w:cstheme="minorHAnsi"/>
                  <w:sz w:val="18"/>
                  <w:szCs w:val="18"/>
                </w:rPr>
                <w:t>11</w:t>
              </w:r>
            </w:ins>
          </w:p>
        </w:tc>
        <w:tc>
          <w:tcPr>
            <w:tcW w:w="10440" w:type="dxa"/>
            <w:gridSpan w:val="3"/>
            <w:vAlign w:val="center"/>
          </w:tcPr>
          <w:p w14:paraId="7A26AC23" w14:textId="2CED995A" w:rsidR="004328A2" w:rsidRPr="00984666" w:rsidRDefault="004328A2" w:rsidP="004328A2">
            <w:pPr>
              <w:rPr>
                <w:ins w:id="1674" w:author="Tam, Danny@Energy" w:date="2018-11-30T09:54:00Z"/>
                <w:rFonts w:cstheme="minorHAnsi"/>
                <w:sz w:val="18"/>
                <w:szCs w:val="18"/>
              </w:rPr>
            </w:pPr>
            <w:ins w:id="1675" w:author="Tam, Danny@Energy" w:date="2018-11-30T09:56:00Z">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ins>
          </w:p>
        </w:tc>
      </w:tr>
      <w:tr w:rsidR="004328A2" w:rsidRPr="00394022" w14:paraId="4FFE2D57" w14:textId="77777777" w:rsidTr="00675839">
        <w:trPr>
          <w:ins w:id="1676" w:author="Tam, Danny@Energy" w:date="2018-11-29T15:53:00Z"/>
        </w:trPr>
        <w:tc>
          <w:tcPr>
            <w:tcW w:w="10975" w:type="dxa"/>
            <w:gridSpan w:val="4"/>
          </w:tcPr>
          <w:p w14:paraId="42E7C1AF" w14:textId="77777777" w:rsidR="004328A2" w:rsidRPr="00394022" w:rsidRDefault="004328A2" w:rsidP="004328A2">
            <w:pPr>
              <w:rPr>
                <w:ins w:id="1677" w:author="Tam, Danny@Energy" w:date="2018-11-29T15:53:00Z"/>
                <w:rFonts w:cstheme="minorHAnsi"/>
                <w:sz w:val="20"/>
                <w:szCs w:val="20"/>
              </w:rPr>
            </w:pPr>
            <w:ins w:id="1678" w:author="Tam, Danny@Energy" w:date="2018-11-29T15:53:00Z">
              <w:r w:rsidRPr="00394022">
                <w:rPr>
                  <w:rFonts w:cstheme="minorHAnsi"/>
                  <w:b/>
                  <w:sz w:val="18"/>
                  <w:szCs w:val="20"/>
                </w:rPr>
                <w:t>The responsible person’s signature on this compliance document affirms that all applicable requirements in this table have been met.</w:t>
              </w:r>
            </w:ins>
          </w:p>
        </w:tc>
      </w:tr>
    </w:tbl>
    <w:p w14:paraId="0E2FE9EC" w14:textId="77777777" w:rsidR="00C60760" w:rsidRDefault="00C60760" w:rsidP="00FC48ED">
      <w:pPr>
        <w:spacing w:after="0" w:line="240" w:lineRule="auto"/>
        <w:rPr>
          <w:rFonts w:cstheme="minorHAnsi"/>
          <w:sz w:val="20"/>
          <w:szCs w:val="20"/>
        </w:rPr>
      </w:pPr>
    </w:p>
    <w:tbl>
      <w:tblPr>
        <w:tblStyle w:val="TableGrid22"/>
        <w:tblW w:w="11003" w:type="dxa"/>
        <w:tblInd w:w="-5" w:type="dxa"/>
        <w:tblLayout w:type="fixed"/>
        <w:tblLook w:val="04A0" w:firstRow="1" w:lastRow="0" w:firstColumn="1" w:lastColumn="0" w:noHBand="0" w:noVBand="1"/>
      </w:tblPr>
      <w:tblGrid>
        <w:gridCol w:w="450"/>
        <w:gridCol w:w="2970"/>
        <w:gridCol w:w="7583"/>
      </w:tblGrid>
      <w:tr w:rsidR="00394022" w:rsidRPr="00394022" w14:paraId="7FBA2666" w14:textId="77777777" w:rsidTr="00027890">
        <w:trPr>
          <w:ins w:id="1679" w:author="Tam, Danny@Energy" w:date="2018-11-29T15:54:00Z"/>
        </w:trPr>
        <w:tc>
          <w:tcPr>
            <w:tcW w:w="11003" w:type="dxa"/>
            <w:gridSpan w:val="3"/>
          </w:tcPr>
          <w:p w14:paraId="2598E13F" w14:textId="231351D4" w:rsidR="00394022" w:rsidRPr="00394022" w:rsidRDefault="00394022" w:rsidP="00394022">
            <w:pPr>
              <w:rPr>
                <w:ins w:id="1680" w:author="Tam, Danny@Energy" w:date="2018-11-29T15:54:00Z"/>
                <w:rFonts w:cstheme="minorHAnsi"/>
                <w:b/>
                <w:sz w:val="20"/>
                <w:szCs w:val="20"/>
              </w:rPr>
            </w:pPr>
            <w:ins w:id="1681" w:author="Tam, Danny@Energy" w:date="2018-11-29T15:56:00Z">
              <w:r>
                <w:rPr>
                  <w:rFonts w:cstheme="minorHAnsi"/>
                  <w:b/>
                  <w:sz w:val="20"/>
                  <w:szCs w:val="20"/>
                </w:rPr>
                <w:t>E</w:t>
              </w:r>
            </w:ins>
            <w:ins w:id="1682" w:author="Tam, Danny@Energy" w:date="2018-11-29T15:54:00Z">
              <w:r w:rsidRPr="00394022">
                <w:rPr>
                  <w:rFonts w:cstheme="minorHAnsi"/>
                  <w:b/>
                  <w:sz w:val="20"/>
                  <w:szCs w:val="20"/>
                </w:rPr>
                <w:t>. Compact Hot Water Distribution Basic (CHWD</w:t>
              </w:r>
            </w:ins>
            <w:ins w:id="1683" w:author="Tam, Danny@Energy" w:date="2018-11-29T15:56:00Z">
              <w:r>
                <w:rPr>
                  <w:rFonts w:cstheme="minorHAnsi"/>
                  <w:b/>
                  <w:sz w:val="20"/>
                  <w:szCs w:val="20"/>
                </w:rPr>
                <w:t>S</w:t>
              </w:r>
            </w:ins>
            <w:ins w:id="1684" w:author="Tam, Danny@Energy" w:date="2018-11-29T15:54:00Z">
              <w:r w:rsidRPr="00394022">
                <w:rPr>
                  <w:rFonts w:cstheme="minorHAnsi"/>
                  <w:b/>
                  <w:sz w:val="20"/>
                  <w:szCs w:val="20"/>
                </w:rPr>
                <w:t>) (RA4.4.6)</w:t>
              </w:r>
            </w:ins>
          </w:p>
          <w:p w14:paraId="7505EF4C" w14:textId="5503EA66" w:rsidR="00394022" w:rsidRPr="00394022" w:rsidRDefault="00394022">
            <w:pPr>
              <w:rPr>
                <w:ins w:id="1685" w:author="Tam, Danny@Energy" w:date="2018-11-29T15:54:00Z"/>
                <w:rFonts w:cstheme="minorHAnsi"/>
                <w:sz w:val="20"/>
                <w:szCs w:val="20"/>
              </w:rPr>
            </w:pPr>
            <w:ins w:id="1686" w:author="Tam, Danny@Energy" w:date="2018-11-29T15:54:00Z">
              <w:r w:rsidRPr="00394022">
                <w:rPr>
                  <w:rFonts w:cstheme="minorHAnsi"/>
                  <w:sz w:val="18"/>
                  <w:szCs w:val="20"/>
                </w:rPr>
                <w:t>This table reports the inputs and results for CHWD</w:t>
              </w:r>
            </w:ins>
            <w:ins w:id="1687" w:author="Tam, Danny@Energy" w:date="2018-11-29T15:56:00Z">
              <w:r>
                <w:rPr>
                  <w:rFonts w:cstheme="minorHAnsi"/>
                  <w:sz w:val="18"/>
                  <w:szCs w:val="20"/>
                </w:rPr>
                <w:t>S</w:t>
              </w:r>
            </w:ins>
            <w:ins w:id="1688" w:author="Tam, Danny@Energy" w:date="2018-11-29T15:54:00Z">
              <w:r w:rsidRPr="00394022">
                <w:rPr>
                  <w:rFonts w:cstheme="minorHAnsi"/>
                  <w:sz w:val="18"/>
                  <w:szCs w:val="20"/>
                </w:rPr>
                <w:t>.</w:t>
              </w:r>
              <w:r w:rsidRPr="00394022">
                <w:rPr>
                  <w:sz w:val="20"/>
                </w:rPr>
                <w:t xml:space="preserve"> </w:t>
              </w:r>
              <w:r w:rsidRPr="00394022">
                <w:rPr>
                  <w:rFonts w:cstheme="minorHAnsi"/>
                  <w:sz w:val="18"/>
                  <w:szCs w:val="20"/>
                </w:rPr>
                <w:t>&lt;&lt;If A</w:t>
              </w:r>
            </w:ins>
            <w:ins w:id="1689" w:author="Tam, Danny@Energy" w:date="2018-11-29T15:55:00Z">
              <w:r>
                <w:rPr>
                  <w:rFonts w:cstheme="minorHAnsi"/>
                  <w:sz w:val="18"/>
                  <w:szCs w:val="20"/>
                </w:rPr>
                <w:t>08</w:t>
              </w:r>
            </w:ins>
            <w:ins w:id="1690" w:author="Tam, Danny@Energy" w:date="2018-11-29T15:54:00Z">
              <w:r w:rsidRPr="00394022">
                <w:rPr>
                  <w:rFonts w:cstheme="minorHAnsi"/>
                  <w:sz w:val="18"/>
                  <w:szCs w:val="20"/>
                </w:rPr>
                <w:t xml:space="preserve"> “Compact </w:t>
              </w:r>
              <w:proofErr w:type="spellStart"/>
              <w:r w:rsidRPr="00394022">
                <w:rPr>
                  <w:rFonts w:cstheme="minorHAnsi"/>
                  <w:sz w:val="18"/>
                  <w:szCs w:val="20"/>
                </w:rPr>
                <w:t>Distrib</w:t>
              </w:r>
              <w:proofErr w:type="spellEnd"/>
              <w:r w:rsidRPr="00394022">
                <w:rPr>
                  <w:rFonts w:cstheme="minorHAnsi"/>
                  <w:sz w:val="18"/>
                  <w:szCs w:val="20"/>
                </w:rPr>
                <w:t>.” = “Basic”, then display this entire table; else display the "section does not apply" message&gt;&gt;</w:t>
              </w:r>
            </w:ins>
          </w:p>
        </w:tc>
      </w:tr>
      <w:tr w:rsidR="00394022" w:rsidRPr="00394022" w14:paraId="5816EA97" w14:textId="77777777" w:rsidTr="00027890">
        <w:trPr>
          <w:ins w:id="1691" w:author="Tam, Danny@Energy" w:date="2018-11-29T15:54:00Z"/>
        </w:trPr>
        <w:tc>
          <w:tcPr>
            <w:tcW w:w="450" w:type="dxa"/>
            <w:vAlign w:val="bottom"/>
          </w:tcPr>
          <w:p w14:paraId="2360178F" w14:textId="77777777" w:rsidR="00394022" w:rsidRPr="00394022" w:rsidRDefault="00394022" w:rsidP="00394022">
            <w:pPr>
              <w:jc w:val="center"/>
              <w:rPr>
                <w:ins w:id="1692" w:author="Tam, Danny@Energy" w:date="2018-11-29T15:54:00Z"/>
                <w:rFonts w:cstheme="minorHAnsi"/>
                <w:sz w:val="18"/>
                <w:szCs w:val="18"/>
              </w:rPr>
            </w:pPr>
            <w:ins w:id="1693" w:author="Tam, Danny@Energy" w:date="2018-11-29T15:54:00Z">
              <w:r w:rsidRPr="00394022">
                <w:rPr>
                  <w:rFonts w:cstheme="minorHAnsi"/>
                  <w:sz w:val="18"/>
                  <w:szCs w:val="18"/>
                </w:rPr>
                <w:t>01</w:t>
              </w:r>
            </w:ins>
          </w:p>
        </w:tc>
        <w:tc>
          <w:tcPr>
            <w:tcW w:w="2970" w:type="dxa"/>
            <w:vAlign w:val="bottom"/>
          </w:tcPr>
          <w:p w14:paraId="38749035" w14:textId="77777777" w:rsidR="00394022" w:rsidRPr="00394022" w:rsidRDefault="00394022" w:rsidP="00394022">
            <w:pPr>
              <w:rPr>
                <w:ins w:id="1694" w:author="Tam, Danny@Energy" w:date="2018-11-29T15:54:00Z"/>
                <w:rFonts w:cstheme="minorHAnsi"/>
                <w:sz w:val="18"/>
                <w:szCs w:val="18"/>
              </w:rPr>
            </w:pPr>
            <w:ins w:id="1695" w:author="Tam, Danny@Energy" w:date="2018-11-29T15:54:00Z">
              <w:r w:rsidRPr="00394022">
                <w:rPr>
                  <w:rFonts w:cstheme="minorHAnsi"/>
                  <w:sz w:val="18"/>
                  <w:szCs w:val="18"/>
                </w:rPr>
                <w:t>Master Bath distance of furthest fixture to Water Heater in feet.</w:t>
              </w:r>
            </w:ins>
          </w:p>
        </w:tc>
        <w:tc>
          <w:tcPr>
            <w:tcW w:w="7583" w:type="dxa"/>
          </w:tcPr>
          <w:p w14:paraId="6ACD1120" w14:textId="77777777" w:rsidR="00394022" w:rsidRPr="00394022" w:rsidRDefault="00394022" w:rsidP="00394022">
            <w:pPr>
              <w:rPr>
                <w:ins w:id="1696" w:author="Tam, Danny@Energy" w:date="2018-11-29T15:54:00Z"/>
                <w:rFonts w:cstheme="minorHAnsi"/>
                <w:sz w:val="18"/>
                <w:szCs w:val="18"/>
                <w:highlight w:val="yellow"/>
              </w:rPr>
            </w:pPr>
            <w:ins w:id="1697" w:author="Tam, Danny@Energy" w:date="2018-11-29T15:54:00Z">
              <w:r w:rsidRPr="00394022">
                <w:rPr>
                  <w:rFonts w:cstheme="minorHAnsi"/>
                  <w:sz w:val="18"/>
                  <w:szCs w:val="18"/>
                </w:rPr>
                <w:t>&lt;&lt;Reference Value from CF-1R-PRF, Else if prescriptive compliance, user input&gt;&gt;</w:t>
              </w:r>
            </w:ins>
          </w:p>
        </w:tc>
      </w:tr>
      <w:tr w:rsidR="00394022" w:rsidRPr="00394022" w14:paraId="459F4EDF" w14:textId="77777777" w:rsidTr="00027890">
        <w:trPr>
          <w:trHeight w:val="602"/>
          <w:ins w:id="1698" w:author="Tam, Danny@Energy" w:date="2018-11-29T15:54:00Z"/>
        </w:trPr>
        <w:tc>
          <w:tcPr>
            <w:tcW w:w="450" w:type="dxa"/>
            <w:vAlign w:val="bottom"/>
          </w:tcPr>
          <w:p w14:paraId="02328757" w14:textId="77777777" w:rsidR="00394022" w:rsidRPr="00394022" w:rsidRDefault="00394022" w:rsidP="00394022">
            <w:pPr>
              <w:jc w:val="center"/>
              <w:rPr>
                <w:ins w:id="1699" w:author="Tam, Danny@Energy" w:date="2018-11-29T15:54:00Z"/>
                <w:rFonts w:cstheme="minorHAnsi"/>
                <w:sz w:val="18"/>
                <w:szCs w:val="18"/>
              </w:rPr>
            </w:pPr>
            <w:ins w:id="1700" w:author="Tam, Danny@Energy" w:date="2018-11-29T15:54:00Z">
              <w:r w:rsidRPr="00394022">
                <w:rPr>
                  <w:rFonts w:cstheme="minorHAnsi"/>
                  <w:sz w:val="18"/>
                  <w:szCs w:val="18"/>
                </w:rPr>
                <w:t>02</w:t>
              </w:r>
            </w:ins>
          </w:p>
        </w:tc>
        <w:tc>
          <w:tcPr>
            <w:tcW w:w="2970" w:type="dxa"/>
            <w:vAlign w:val="bottom"/>
          </w:tcPr>
          <w:p w14:paraId="677EB7F8" w14:textId="77777777" w:rsidR="00394022" w:rsidRPr="00394022" w:rsidRDefault="00394022" w:rsidP="00394022">
            <w:pPr>
              <w:rPr>
                <w:ins w:id="1701" w:author="Tam, Danny@Energy" w:date="2018-11-29T15:54:00Z"/>
                <w:rFonts w:cstheme="minorHAnsi"/>
                <w:sz w:val="18"/>
                <w:szCs w:val="18"/>
              </w:rPr>
            </w:pPr>
            <w:ins w:id="1702" w:author="Tam, Danny@Energy" w:date="2018-11-29T15:54:00Z">
              <w:r w:rsidRPr="00394022">
                <w:rPr>
                  <w:rFonts w:cstheme="minorHAnsi"/>
                  <w:sz w:val="18"/>
                  <w:szCs w:val="18"/>
                </w:rPr>
                <w:t>Kitchen distance from furthest fixture to Water Heater in feet.</w:t>
              </w:r>
            </w:ins>
          </w:p>
        </w:tc>
        <w:tc>
          <w:tcPr>
            <w:tcW w:w="7583" w:type="dxa"/>
            <w:vAlign w:val="bottom"/>
          </w:tcPr>
          <w:p w14:paraId="03649B1D" w14:textId="77777777" w:rsidR="00394022" w:rsidRPr="00394022" w:rsidRDefault="00394022" w:rsidP="00394022">
            <w:pPr>
              <w:tabs>
                <w:tab w:val="left" w:pos="2160"/>
                <w:tab w:val="left" w:pos="2700"/>
                <w:tab w:val="left" w:pos="3420"/>
                <w:tab w:val="left" w:pos="3780"/>
                <w:tab w:val="left" w:pos="5760"/>
                <w:tab w:val="left" w:pos="7212"/>
              </w:tabs>
              <w:rPr>
                <w:ins w:id="1703" w:author="Tam, Danny@Energy" w:date="2018-11-29T15:54:00Z"/>
                <w:rFonts w:cstheme="minorHAnsi"/>
                <w:sz w:val="18"/>
                <w:szCs w:val="18"/>
                <w:highlight w:val="yellow"/>
              </w:rPr>
            </w:pPr>
            <w:ins w:id="1704" w:author="Tam, Danny@Energy" w:date="2018-11-29T15:54:00Z">
              <w:r w:rsidRPr="00394022">
                <w:rPr>
                  <w:rFonts w:cstheme="minorHAnsi"/>
                  <w:sz w:val="18"/>
                  <w:szCs w:val="18"/>
                </w:rPr>
                <w:t>&lt;&lt;Reference Value from CF-1R-PRF, Else if prescriptive compliance, user input&gt;&gt;</w:t>
              </w:r>
            </w:ins>
          </w:p>
        </w:tc>
      </w:tr>
      <w:tr w:rsidR="00394022" w:rsidRPr="00394022" w14:paraId="0D238760" w14:textId="77777777" w:rsidTr="00027890">
        <w:trPr>
          <w:trHeight w:val="620"/>
          <w:ins w:id="1705" w:author="Tam, Danny@Energy" w:date="2018-11-29T15:54:00Z"/>
        </w:trPr>
        <w:tc>
          <w:tcPr>
            <w:tcW w:w="450" w:type="dxa"/>
          </w:tcPr>
          <w:p w14:paraId="0BA1A8B7" w14:textId="77777777" w:rsidR="00394022" w:rsidRPr="00394022" w:rsidRDefault="00394022" w:rsidP="00394022">
            <w:pPr>
              <w:jc w:val="center"/>
              <w:rPr>
                <w:ins w:id="1706" w:author="Tam, Danny@Energy" w:date="2018-11-29T15:54:00Z"/>
                <w:rFonts w:cstheme="minorHAnsi"/>
                <w:sz w:val="18"/>
                <w:szCs w:val="18"/>
              </w:rPr>
            </w:pPr>
            <w:ins w:id="1707" w:author="Tam, Danny@Energy" w:date="2018-11-29T15:54:00Z">
              <w:r w:rsidRPr="00394022">
                <w:rPr>
                  <w:rFonts w:cstheme="minorHAnsi"/>
                  <w:sz w:val="18"/>
                  <w:szCs w:val="18"/>
                </w:rPr>
                <w:t>03</w:t>
              </w:r>
            </w:ins>
          </w:p>
        </w:tc>
        <w:tc>
          <w:tcPr>
            <w:tcW w:w="2970" w:type="dxa"/>
            <w:vAlign w:val="bottom"/>
          </w:tcPr>
          <w:p w14:paraId="53D236F1" w14:textId="77777777" w:rsidR="00394022" w:rsidRPr="00394022" w:rsidRDefault="00394022" w:rsidP="00394022">
            <w:pPr>
              <w:rPr>
                <w:ins w:id="1708" w:author="Tam, Danny@Energy" w:date="2018-11-29T15:54:00Z"/>
                <w:rFonts w:cstheme="minorHAnsi"/>
                <w:sz w:val="18"/>
                <w:szCs w:val="18"/>
              </w:rPr>
            </w:pPr>
            <w:ins w:id="1709" w:author="Tam, Danny@Energy" w:date="2018-11-29T15:54:00Z">
              <w:r w:rsidRPr="00394022">
                <w:rPr>
                  <w:rFonts w:cstheme="minorHAnsi"/>
                  <w:sz w:val="18"/>
                  <w:szCs w:val="18"/>
                </w:rPr>
                <w:t>Furthest Third fixtures from fixture to Water Heater in feet</w:t>
              </w:r>
            </w:ins>
          </w:p>
        </w:tc>
        <w:tc>
          <w:tcPr>
            <w:tcW w:w="7583" w:type="dxa"/>
          </w:tcPr>
          <w:p w14:paraId="429299D0" w14:textId="77777777" w:rsidR="00394022" w:rsidRPr="00394022" w:rsidRDefault="00394022" w:rsidP="00394022">
            <w:pPr>
              <w:rPr>
                <w:ins w:id="1710" w:author="Tam, Danny@Energy" w:date="2018-11-29T15:54:00Z"/>
                <w:rFonts w:cstheme="minorHAnsi"/>
                <w:sz w:val="18"/>
                <w:szCs w:val="18"/>
                <w:highlight w:val="yellow"/>
              </w:rPr>
            </w:pPr>
            <w:ins w:id="1711" w:author="Tam, Danny@Energy" w:date="2018-11-29T15:54:00Z">
              <w:r w:rsidRPr="00394022">
                <w:rPr>
                  <w:rFonts w:cstheme="minorHAnsi"/>
                  <w:sz w:val="18"/>
                  <w:szCs w:val="18"/>
                </w:rPr>
                <w:t>&lt;&lt;Reference Value from CF-1R-PRF, Else if prescriptive compliance, user input&gt;&gt;</w:t>
              </w:r>
            </w:ins>
          </w:p>
        </w:tc>
      </w:tr>
      <w:tr w:rsidR="00394022" w:rsidRPr="00394022" w14:paraId="7041281F" w14:textId="77777777" w:rsidTr="00027890">
        <w:trPr>
          <w:trHeight w:val="917"/>
          <w:ins w:id="1712" w:author="Tam, Danny@Energy" w:date="2018-11-29T15:54:00Z"/>
        </w:trPr>
        <w:tc>
          <w:tcPr>
            <w:tcW w:w="450" w:type="dxa"/>
          </w:tcPr>
          <w:p w14:paraId="270D13F1" w14:textId="77777777" w:rsidR="00394022" w:rsidRPr="00394022" w:rsidRDefault="00394022" w:rsidP="00394022">
            <w:pPr>
              <w:jc w:val="center"/>
              <w:rPr>
                <w:ins w:id="1713" w:author="Tam, Danny@Energy" w:date="2018-11-29T15:54:00Z"/>
                <w:rFonts w:cstheme="minorHAnsi"/>
                <w:sz w:val="18"/>
                <w:szCs w:val="18"/>
              </w:rPr>
            </w:pPr>
            <w:ins w:id="1714" w:author="Tam, Danny@Energy" w:date="2018-11-29T15:54:00Z">
              <w:r w:rsidRPr="00394022">
                <w:rPr>
                  <w:rFonts w:cstheme="minorHAnsi"/>
                  <w:sz w:val="18"/>
                  <w:szCs w:val="18"/>
                </w:rPr>
                <w:t>04</w:t>
              </w:r>
            </w:ins>
          </w:p>
        </w:tc>
        <w:tc>
          <w:tcPr>
            <w:tcW w:w="2970" w:type="dxa"/>
            <w:vAlign w:val="bottom"/>
          </w:tcPr>
          <w:p w14:paraId="3BC2C284" w14:textId="77777777" w:rsidR="00394022" w:rsidRPr="00394022" w:rsidRDefault="00394022" w:rsidP="00394022">
            <w:pPr>
              <w:rPr>
                <w:ins w:id="1715" w:author="Tam, Danny@Energy" w:date="2018-11-29T15:54:00Z"/>
                <w:rFonts w:cstheme="minorHAnsi"/>
                <w:sz w:val="18"/>
                <w:szCs w:val="18"/>
              </w:rPr>
            </w:pPr>
            <w:ins w:id="1716" w:author="Tam, Danny@Energy" w:date="2018-11-29T15:54:00Z">
              <w:r w:rsidRPr="00394022">
                <w:rPr>
                  <w:rFonts w:cstheme="minorHAnsi"/>
                  <w:sz w:val="18"/>
                  <w:szCs w:val="18"/>
                </w:rPr>
                <w:t>Weighted Distance</w:t>
              </w:r>
            </w:ins>
          </w:p>
        </w:tc>
        <w:tc>
          <w:tcPr>
            <w:tcW w:w="7583" w:type="dxa"/>
          </w:tcPr>
          <w:p w14:paraId="39AD241C" w14:textId="77777777" w:rsidR="00394022" w:rsidRPr="00394022" w:rsidRDefault="00394022" w:rsidP="00394022">
            <w:pPr>
              <w:jc w:val="center"/>
              <w:rPr>
                <w:ins w:id="1717" w:author="Tam, Danny@Energy" w:date="2018-11-29T15:54:00Z"/>
                <w:rFonts w:cstheme="minorHAnsi"/>
                <w:sz w:val="18"/>
                <w:szCs w:val="18"/>
              </w:rPr>
            </w:pPr>
            <w:ins w:id="1718" w:author="Tam, Danny@Energy" w:date="2018-11-29T15:54:00Z">
              <w:r w:rsidRPr="00394022">
                <w:rPr>
                  <w:rFonts w:cstheme="minorHAnsi"/>
                  <w:sz w:val="18"/>
                  <w:szCs w:val="18"/>
                </w:rPr>
                <w:t>&lt;&lt;</w:t>
              </w:r>
              <w:r w:rsidRPr="00394022">
                <w:rPr>
                  <w:sz w:val="18"/>
                  <w:szCs w:val="18"/>
                </w:rPr>
                <w:t xml:space="preserve"> </w:t>
              </w:r>
              <w:r w:rsidRPr="00394022">
                <w:rPr>
                  <w:rFonts w:cstheme="minorHAnsi"/>
                  <w:sz w:val="18"/>
                  <w:szCs w:val="18"/>
                </w:rPr>
                <w:t xml:space="preserve">Reference Value from CF-1R-PRF, Else if prescriptive compliance, if </w:t>
              </w:r>
              <w:proofErr w:type="spellStart"/>
              <w:r w:rsidRPr="00394022">
                <w:rPr>
                  <w:rFonts w:cstheme="minorHAnsi"/>
                  <w:sz w:val="18"/>
                  <w:szCs w:val="18"/>
                </w:rPr>
                <w:t>nonrecirculating</w:t>
              </w:r>
              <w:proofErr w:type="spellEnd"/>
              <w:r w:rsidRPr="00394022">
                <w:rPr>
                  <w:rFonts w:cstheme="minorHAnsi"/>
                  <w:sz w:val="18"/>
                  <w:szCs w:val="18"/>
                </w:rPr>
                <w:t xml:space="preserve"> system, then Weighted Distance H04 = 0.4*H01 + 0.4*H02 + 0.2*H03.</w:t>
              </w:r>
            </w:ins>
          </w:p>
          <w:p w14:paraId="424F1E10" w14:textId="77777777" w:rsidR="00394022" w:rsidRPr="00394022" w:rsidRDefault="00394022" w:rsidP="00394022">
            <w:pPr>
              <w:jc w:val="center"/>
              <w:rPr>
                <w:ins w:id="1719" w:author="Tam, Danny@Energy" w:date="2018-11-29T15:54:00Z"/>
                <w:rFonts w:cstheme="minorHAnsi"/>
                <w:sz w:val="18"/>
                <w:szCs w:val="18"/>
              </w:rPr>
            </w:pPr>
            <w:ins w:id="1720" w:author="Tam, Danny@Energy" w:date="2018-11-29T15:54:00Z">
              <w:r w:rsidRPr="00394022">
                <w:rPr>
                  <w:rFonts w:cstheme="minorHAnsi"/>
                  <w:sz w:val="18"/>
                  <w:szCs w:val="18"/>
                </w:rPr>
                <w:t>If recirculation system, then Weighted Distance H04 = H03</w:t>
              </w:r>
            </w:ins>
          </w:p>
        </w:tc>
      </w:tr>
      <w:tr w:rsidR="00394022" w:rsidRPr="00394022" w14:paraId="72C52F46" w14:textId="77777777" w:rsidTr="00027890">
        <w:trPr>
          <w:ins w:id="1721" w:author="Tam, Danny@Energy" w:date="2018-11-29T15:54:00Z"/>
        </w:trPr>
        <w:tc>
          <w:tcPr>
            <w:tcW w:w="450" w:type="dxa"/>
          </w:tcPr>
          <w:p w14:paraId="0EAD2513" w14:textId="77777777" w:rsidR="00394022" w:rsidRPr="00394022" w:rsidRDefault="00394022" w:rsidP="00394022">
            <w:pPr>
              <w:jc w:val="center"/>
              <w:rPr>
                <w:ins w:id="1722" w:author="Tam, Danny@Energy" w:date="2018-11-29T15:54:00Z"/>
                <w:rFonts w:cstheme="minorHAnsi"/>
                <w:sz w:val="18"/>
                <w:szCs w:val="18"/>
              </w:rPr>
            </w:pPr>
            <w:ins w:id="1723" w:author="Tam, Danny@Energy" w:date="2018-11-29T15:54:00Z">
              <w:r w:rsidRPr="00394022">
                <w:rPr>
                  <w:rFonts w:cstheme="minorHAnsi"/>
                  <w:sz w:val="18"/>
                  <w:szCs w:val="18"/>
                </w:rPr>
                <w:t>05</w:t>
              </w:r>
            </w:ins>
          </w:p>
        </w:tc>
        <w:tc>
          <w:tcPr>
            <w:tcW w:w="2970" w:type="dxa"/>
          </w:tcPr>
          <w:p w14:paraId="23740E77" w14:textId="77777777" w:rsidR="00394022" w:rsidRPr="00394022" w:rsidRDefault="00394022" w:rsidP="00394022">
            <w:pPr>
              <w:rPr>
                <w:ins w:id="1724" w:author="Tam, Danny@Energy" w:date="2018-11-29T15:54:00Z"/>
                <w:rFonts w:cstheme="minorHAnsi"/>
                <w:sz w:val="18"/>
                <w:szCs w:val="18"/>
              </w:rPr>
            </w:pPr>
            <w:ins w:id="1725" w:author="Tam, Danny@Energy" w:date="2018-11-29T15:54:00Z">
              <w:r w:rsidRPr="00394022">
                <w:rPr>
                  <w:rFonts w:cstheme="minorHAnsi"/>
                  <w:sz w:val="18"/>
                  <w:szCs w:val="18"/>
                </w:rPr>
                <w:t>Qualification Distance</w:t>
              </w:r>
            </w:ins>
          </w:p>
        </w:tc>
        <w:tc>
          <w:tcPr>
            <w:tcW w:w="7583" w:type="dxa"/>
          </w:tcPr>
          <w:p w14:paraId="365BA66D" w14:textId="77777777" w:rsidR="00394022" w:rsidRPr="00394022" w:rsidRDefault="00394022" w:rsidP="00394022">
            <w:pPr>
              <w:jc w:val="center"/>
              <w:rPr>
                <w:ins w:id="1726" w:author="Tam, Danny@Energy" w:date="2018-11-29T15:54:00Z"/>
                <w:sz w:val="18"/>
                <w:szCs w:val="18"/>
              </w:rPr>
            </w:pPr>
            <w:ins w:id="1727" w:author="Tam, Danny@Energy" w:date="2018-11-29T15:54:00Z">
              <w:r w:rsidRPr="00394022">
                <w:rPr>
                  <w:rFonts w:cstheme="minorHAnsi"/>
                  <w:sz w:val="18"/>
                  <w:szCs w:val="18"/>
                </w:rPr>
                <w:t xml:space="preserve">&lt;&lt; Reference Value from CF-1R-PRF, Else if prescriptive compliance, </w:t>
              </w:r>
              <w:r w:rsidRPr="00394022">
                <w:rPr>
                  <w:sz w:val="18"/>
                  <w:szCs w:val="18"/>
                </w:rPr>
                <w:t>Qualification Distance H05 = (</w:t>
              </w:r>
              <w:proofErr w:type="spellStart"/>
              <w:r w:rsidRPr="00394022">
                <w:rPr>
                  <w:sz w:val="18"/>
                  <w:szCs w:val="18"/>
                </w:rPr>
                <w:t>a+b</w:t>
              </w:r>
              <w:proofErr w:type="spellEnd"/>
              <w:r w:rsidRPr="00394022">
                <w:rPr>
                  <w:sz w:val="18"/>
                  <w:szCs w:val="18"/>
                </w:rPr>
                <w:t xml:space="preserve"> *CFA)/n</w:t>
              </w:r>
            </w:ins>
          </w:p>
          <w:p w14:paraId="750C6A1A" w14:textId="77777777" w:rsidR="00394022" w:rsidRPr="00394022" w:rsidRDefault="00394022" w:rsidP="00394022">
            <w:pPr>
              <w:rPr>
                <w:ins w:id="1728" w:author="Tam, Danny@Energy" w:date="2018-11-29T15:54:00Z"/>
                <w:sz w:val="18"/>
                <w:szCs w:val="18"/>
                <w:u w:val="single"/>
              </w:rPr>
            </w:pPr>
            <w:ins w:id="1729" w:author="Tam, Danny@Energy" w:date="2018-11-29T15:54:00Z">
              <w:r w:rsidRPr="00394022">
                <w:rPr>
                  <w:sz w:val="18"/>
                  <w:szCs w:val="18"/>
                  <w:u w:val="single"/>
                </w:rPr>
                <w:t>Where:</w:t>
              </w:r>
            </w:ins>
          </w:p>
          <w:p w14:paraId="784F64B9" w14:textId="77777777" w:rsidR="00394022" w:rsidRPr="00394022" w:rsidRDefault="00394022" w:rsidP="00394022">
            <w:pPr>
              <w:rPr>
                <w:ins w:id="1730" w:author="Tam, Danny@Energy" w:date="2018-11-29T15:54:00Z"/>
                <w:sz w:val="18"/>
                <w:szCs w:val="18"/>
                <w:u w:val="single"/>
              </w:rPr>
            </w:pPr>
            <w:ins w:id="1731" w:author="Tam, Danny@Energy" w:date="2018-11-29T15:54:00Z">
              <w:r w:rsidRPr="00394022">
                <w:rPr>
                  <w:sz w:val="18"/>
                  <w:szCs w:val="18"/>
                  <w:u w:val="single"/>
                </w:rPr>
                <w:t>a, b = Qualification distance coefficients see Table 4.4.6-2 below,</w:t>
              </w:r>
            </w:ins>
          </w:p>
          <w:p w14:paraId="18D80206" w14:textId="77777777" w:rsidR="00394022" w:rsidRPr="00394022" w:rsidRDefault="00394022" w:rsidP="00394022">
            <w:pPr>
              <w:rPr>
                <w:ins w:id="1732" w:author="Tam, Danny@Energy" w:date="2018-11-29T15:54:00Z"/>
                <w:sz w:val="18"/>
                <w:szCs w:val="18"/>
                <w:u w:val="single"/>
              </w:rPr>
            </w:pPr>
            <w:ins w:id="1733" w:author="Tam, Danny@Energy" w:date="2018-11-29T15:54:00Z">
              <w:r w:rsidRPr="00394022">
                <w:rPr>
                  <w:sz w:val="18"/>
                  <w:szCs w:val="18"/>
                  <w:u w:val="single"/>
                </w:rPr>
                <w:t>CFA = Conditioned floor area of the dwelling unit (ft</w:t>
              </w:r>
              <w:r w:rsidRPr="00394022">
                <w:rPr>
                  <w:sz w:val="18"/>
                  <w:szCs w:val="18"/>
                  <w:u w:val="single"/>
                  <w:vertAlign w:val="superscript"/>
                </w:rPr>
                <w:t>2</w:t>
              </w:r>
              <w:r w:rsidRPr="00394022">
                <w:rPr>
                  <w:sz w:val="18"/>
                  <w:szCs w:val="18"/>
                  <w:u w:val="single"/>
                </w:rPr>
                <w:t>), and</w:t>
              </w:r>
            </w:ins>
          </w:p>
          <w:p w14:paraId="31D25A8D" w14:textId="77777777" w:rsidR="00394022" w:rsidRPr="00394022" w:rsidRDefault="00394022" w:rsidP="00394022">
            <w:pPr>
              <w:rPr>
                <w:ins w:id="1734" w:author="Tam, Danny@Energy" w:date="2018-11-29T15:54:00Z"/>
                <w:sz w:val="18"/>
                <w:szCs w:val="18"/>
                <w:u w:val="single"/>
              </w:rPr>
            </w:pPr>
            <w:ins w:id="1735" w:author="Tam, Danny@Energy" w:date="2018-11-29T15:54:00Z">
              <w:r w:rsidRPr="00394022">
                <w:rPr>
                  <w:sz w:val="18"/>
                  <w:szCs w:val="18"/>
                  <w:u w:val="single"/>
                </w:rPr>
                <w:t>N = Number of water heaters in the dwelling unit (</w:t>
              </w:r>
              <w:proofErr w:type="spellStart"/>
              <w:r w:rsidRPr="00394022">
                <w:rPr>
                  <w:sz w:val="18"/>
                  <w:szCs w:val="18"/>
                  <w:u w:val="single"/>
                </w:rPr>
                <w:t>unitless</w:t>
              </w:r>
              <w:proofErr w:type="spellEnd"/>
              <w:r w:rsidRPr="00394022">
                <w:rPr>
                  <w:sz w:val="18"/>
                  <w:szCs w:val="18"/>
                  <w:u w:val="single"/>
                </w:rPr>
                <w:t>).</w:t>
              </w:r>
            </w:ins>
          </w:p>
          <w:p w14:paraId="6DE899CD" w14:textId="77777777" w:rsidR="00394022" w:rsidRPr="00394022" w:rsidRDefault="00394022" w:rsidP="00394022">
            <w:pPr>
              <w:rPr>
                <w:ins w:id="1736" w:author="Tam, Danny@Energy" w:date="2018-11-29T15:54:00Z"/>
                <w:sz w:val="18"/>
                <w:szCs w:val="18"/>
                <w:u w:val="single"/>
              </w:rPr>
            </w:pPr>
          </w:p>
          <w:p w14:paraId="0F6151B9" w14:textId="77777777" w:rsidR="00394022" w:rsidRPr="00394022" w:rsidRDefault="00394022" w:rsidP="00394022">
            <w:pPr>
              <w:rPr>
                <w:ins w:id="1737" w:author="Tam, Danny@Energy" w:date="2018-11-29T15:54:00Z"/>
                <w:sz w:val="18"/>
                <w:szCs w:val="18"/>
                <w:u w:val="single"/>
              </w:rPr>
            </w:pPr>
            <w:ins w:id="1738" w:author="Tam, Danny@Energy" w:date="2018-11-29T15:54:00Z">
              <w:r w:rsidRPr="00394022">
                <w:rPr>
                  <w:sz w:val="18"/>
                  <w:szCs w:val="18"/>
                  <w:u w:val="single"/>
                </w:rPr>
                <w:t>Table 4.4.6-2: Coefficients for the Qualification Distance Calculation</w:t>
              </w:r>
            </w:ins>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394022" w:rsidRPr="00394022" w14:paraId="025F1212" w14:textId="77777777" w:rsidTr="00027890">
              <w:trPr>
                <w:cantSplit/>
                <w:trHeight w:val="300"/>
                <w:jc w:val="center"/>
                <w:ins w:id="1739" w:author="Tam, Danny@Energy" w:date="2018-11-29T15:54:00Z"/>
              </w:trPr>
              <w:tc>
                <w:tcPr>
                  <w:tcW w:w="1298" w:type="dxa"/>
                  <w:shd w:val="clear" w:color="auto" w:fill="auto"/>
                  <w:noWrap/>
                  <w:hideMark/>
                </w:tcPr>
                <w:p w14:paraId="2388F09D" w14:textId="77777777" w:rsidR="00394022" w:rsidRPr="00394022" w:rsidRDefault="00394022" w:rsidP="00394022">
                  <w:pPr>
                    <w:spacing w:after="0" w:line="240" w:lineRule="auto"/>
                    <w:jc w:val="center"/>
                    <w:rPr>
                      <w:ins w:id="1740" w:author="Tam, Danny@Energy" w:date="2018-11-29T15:54:00Z"/>
                      <w:sz w:val="18"/>
                      <w:szCs w:val="18"/>
                      <w:u w:val="single"/>
                    </w:rPr>
                  </w:pPr>
                </w:p>
              </w:tc>
              <w:tc>
                <w:tcPr>
                  <w:tcW w:w="2507" w:type="dxa"/>
                  <w:gridSpan w:val="2"/>
                  <w:shd w:val="clear" w:color="auto" w:fill="auto"/>
                  <w:noWrap/>
                  <w:hideMark/>
                </w:tcPr>
                <w:p w14:paraId="578378AC" w14:textId="77777777" w:rsidR="00394022" w:rsidRPr="00394022" w:rsidRDefault="00394022" w:rsidP="00394022">
                  <w:pPr>
                    <w:spacing w:after="0" w:line="240" w:lineRule="auto"/>
                    <w:jc w:val="center"/>
                    <w:rPr>
                      <w:ins w:id="1741" w:author="Tam, Danny@Energy" w:date="2018-11-29T15:54:00Z"/>
                      <w:b/>
                      <w:sz w:val="18"/>
                      <w:szCs w:val="18"/>
                      <w:u w:val="single"/>
                    </w:rPr>
                  </w:pPr>
                  <w:ins w:id="1742" w:author="Tam, Danny@Energy" w:date="2018-11-29T15:54:00Z">
                    <w:r w:rsidRPr="00394022">
                      <w:rPr>
                        <w:b/>
                        <w:sz w:val="18"/>
                        <w:szCs w:val="18"/>
                        <w:u w:val="single"/>
                      </w:rPr>
                      <w:t>Coefficient a</w:t>
                    </w:r>
                  </w:ins>
                </w:p>
              </w:tc>
              <w:tc>
                <w:tcPr>
                  <w:tcW w:w="2610" w:type="dxa"/>
                  <w:gridSpan w:val="2"/>
                  <w:shd w:val="clear" w:color="auto" w:fill="auto"/>
                  <w:noWrap/>
                  <w:hideMark/>
                </w:tcPr>
                <w:p w14:paraId="69B93CD1" w14:textId="77777777" w:rsidR="00394022" w:rsidRPr="00394022" w:rsidRDefault="00394022" w:rsidP="00394022">
                  <w:pPr>
                    <w:spacing w:after="0" w:line="240" w:lineRule="auto"/>
                    <w:jc w:val="center"/>
                    <w:rPr>
                      <w:ins w:id="1743" w:author="Tam, Danny@Energy" w:date="2018-11-29T15:54:00Z"/>
                      <w:b/>
                      <w:sz w:val="18"/>
                      <w:szCs w:val="18"/>
                      <w:u w:val="single"/>
                    </w:rPr>
                  </w:pPr>
                  <w:ins w:id="1744" w:author="Tam, Danny@Energy" w:date="2018-11-29T15:54:00Z">
                    <w:r w:rsidRPr="00394022">
                      <w:rPr>
                        <w:b/>
                        <w:sz w:val="18"/>
                        <w:szCs w:val="18"/>
                        <w:u w:val="single"/>
                      </w:rPr>
                      <w:t>Coefficient b</w:t>
                    </w:r>
                  </w:ins>
                </w:p>
              </w:tc>
            </w:tr>
            <w:tr w:rsidR="00394022" w:rsidRPr="00394022" w14:paraId="2F36FEB9" w14:textId="77777777" w:rsidTr="00027890">
              <w:trPr>
                <w:cantSplit/>
                <w:trHeight w:val="300"/>
                <w:jc w:val="center"/>
                <w:ins w:id="1745" w:author="Tam, Danny@Energy" w:date="2018-11-29T15:54:00Z"/>
              </w:trPr>
              <w:tc>
                <w:tcPr>
                  <w:tcW w:w="1298" w:type="dxa"/>
                  <w:shd w:val="clear" w:color="auto" w:fill="auto"/>
                  <w:noWrap/>
                  <w:hideMark/>
                </w:tcPr>
                <w:p w14:paraId="1444DE7C" w14:textId="77777777" w:rsidR="00394022" w:rsidRPr="00394022" w:rsidRDefault="00394022" w:rsidP="00394022">
                  <w:pPr>
                    <w:spacing w:after="0" w:line="240" w:lineRule="auto"/>
                    <w:jc w:val="center"/>
                    <w:rPr>
                      <w:ins w:id="1746" w:author="Tam, Danny@Energy" w:date="2018-11-29T15:54:00Z"/>
                      <w:b/>
                      <w:sz w:val="18"/>
                      <w:szCs w:val="18"/>
                      <w:u w:val="single"/>
                    </w:rPr>
                  </w:pPr>
                  <w:ins w:id="1747" w:author="Tam, Danny@Energy" w:date="2018-11-29T15:54:00Z">
                    <w:r w:rsidRPr="00394022">
                      <w:rPr>
                        <w:b/>
                        <w:sz w:val="18"/>
                        <w:szCs w:val="18"/>
                        <w:u w:val="single"/>
                      </w:rPr>
                      <w:t>Building Type</w:t>
                    </w:r>
                  </w:ins>
                </w:p>
              </w:tc>
              <w:tc>
                <w:tcPr>
                  <w:tcW w:w="1247" w:type="dxa"/>
                  <w:shd w:val="clear" w:color="auto" w:fill="auto"/>
                  <w:noWrap/>
                  <w:hideMark/>
                </w:tcPr>
                <w:p w14:paraId="3117F964" w14:textId="77777777" w:rsidR="00394022" w:rsidRPr="00394022" w:rsidRDefault="00394022" w:rsidP="00394022">
                  <w:pPr>
                    <w:spacing w:after="0" w:line="240" w:lineRule="auto"/>
                    <w:jc w:val="center"/>
                    <w:rPr>
                      <w:ins w:id="1748" w:author="Tam, Danny@Energy" w:date="2018-11-29T15:54:00Z"/>
                      <w:b/>
                      <w:sz w:val="18"/>
                      <w:szCs w:val="18"/>
                      <w:u w:val="single"/>
                    </w:rPr>
                  </w:pPr>
                  <w:ins w:id="1749" w:author="Tam, Danny@Energy" w:date="2018-11-29T15:54:00Z">
                    <w:r w:rsidRPr="00394022">
                      <w:rPr>
                        <w:b/>
                        <w:sz w:val="18"/>
                        <w:szCs w:val="18"/>
                        <w:u w:val="single"/>
                      </w:rPr>
                      <w:t xml:space="preserve">Non-Recirculating </w:t>
                    </w:r>
                  </w:ins>
                </w:p>
              </w:tc>
              <w:tc>
                <w:tcPr>
                  <w:tcW w:w="1260" w:type="dxa"/>
                  <w:shd w:val="clear" w:color="auto" w:fill="auto"/>
                  <w:noWrap/>
                  <w:hideMark/>
                </w:tcPr>
                <w:p w14:paraId="7FC74099" w14:textId="77777777" w:rsidR="00394022" w:rsidRPr="00394022" w:rsidRDefault="00394022" w:rsidP="00394022">
                  <w:pPr>
                    <w:spacing w:after="0" w:line="240" w:lineRule="auto"/>
                    <w:jc w:val="center"/>
                    <w:rPr>
                      <w:ins w:id="1750" w:author="Tam, Danny@Energy" w:date="2018-11-29T15:54:00Z"/>
                      <w:b/>
                      <w:sz w:val="18"/>
                      <w:szCs w:val="18"/>
                      <w:u w:val="single"/>
                    </w:rPr>
                  </w:pPr>
                  <w:ins w:id="1751" w:author="Tam, Danny@Energy" w:date="2018-11-29T15:54:00Z">
                    <w:r w:rsidRPr="00394022">
                      <w:rPr>
                        <w:b/>
                        <w:sz w:val="18"/>
                        <w:szCs w:val="18"/>
                        <w:u w:val="single"/>
                      </w:rPr>
                      <w:t>Recirculating</w:t>
                    </w:r>
                  </w:ins>
                </w:p>
              </w:tc>
              <w:tc>
                <w:tcPr>
                  <w:tcW w:w="1260" w:type="dxa"/>
                  <w:shd w:val="clear" w:color="auto" w:fill="auto"/>
                  <w:noWrap/>
                  <w:hideMark/>
                </w:tcPr>
                <w:p w14:paraId="1A063488" w14:textId="77777777" w:rsidR="00394022" w:rsidRPr="00394022" w:rsidRDefault="00394022" w:rsidP="00394022">
                  <w:pPr>
                    <w:spacing w:after="0" w:line="240" w:lineRule="auto"/>
                    <w:jc w:val="center"/>
                    <w:rPr>
                      <w:ins w:id="1752" w:author="Tam, Danny@Energy" w:date="2018-11-29T15:54:00Z"/>
                      <w:b/>
                      <w:sz w:val="18"/>
                      <w:szCs w:val="18"/>
                      <w:u w:val="single"/>
                    </w:rPr>
                  </w:pPr>
                  <w:ins w:id="1753" w:author="Tam, Danny@Energy" w:date="2018-11-29T15:54:00Z">
                    <w:r w:rsidRPr="00394022">
                      <w:rPr>
                        <w:b/>
                        <w:sz w:val="18"/>
                        <w:szCs w:val="18"/>
                        <w:u w:val="single"/>
                      </w:rPr>
                      <w:t xml:space="preserve">Non-Recirculating </w:t>
                    </w:r>
                  </w:ins>
                </w:p>
              </w:tc>
              <w:tc>
                <w:tcPr>
                  <w:tcW w:w="1350" w:type="dxa"/>
                  <w:shd w:val="clear" w:color="auto" w:fill="auto"/>
                  <w:noWrap/>
                  <w:hideMark/>
                </w:tcPr>
                <w:p w14:paraId="7B19FE20" w14:textId="77777777" w:rsidR="00394022" w:rsidRPr="00394022" w:rsidRDefault="00394022" w:rsidP="00394022">
                  <w:pPr>
                    <w:spacing w:after="0" w:line="240" w:lineRule="auto"/>
                    <w:jc w:val="center"/>
                    <w:rPr>
                      <w:ins w:id="1754" w:author="Tam, Danny@Energy" w:date="2018-11-29T15:54:00Z"/>
                      <w:b/>
                      <w:sz w:val="18"/>
                      <w:szCs w:val="18"/>
                      <w:u w:val="single"/>
                    </w:rPr>
                  </w:pPr>
                  <w:ins w:id="1755" w:author="Tam, Danny@Energy" w:date="2018-11-29T15:54:00Z">
                    <w:r w:rsidRPr="00394022">
                      <w:rPr>
                        <w:b/>
                        <w:sz w:val="18"/>
                        <w:szCs w:val="18"/>
                        <w:u w:val="single"/>
                      </w:rPr>
                      <w:t>Recirculating</w:t>
                    </w:r>
                  </w:ins>
                </w:p>
              </w:tc>
            </w:tr>
            <w:tr w:rsidR="00394022" w:rsidRPr="00394022" w14:paraId="26C13EF8" w14:textId="77777777" w:rsidTr="00027890">
              <w:trPr>
                <w:cantSplit/>
                <w:trHeight w:val="300"/>
                <w:jc w:val="center"/>
                <w:ins w:id="1756" w:author="Tam, Danny@Energy" w:date="2018-11-29T15:54:00Z"/>
              </w:trPr>
              <w:tc>
                <w:tcPr>
                  <w:tcW w:w="1298" w:type="dxa"/>
                  <w:shd w:val="clear" w:color="auto" w:fill="auto"/>
                  <w:noWrap/>
                </w:tcPr>
                <w:p w14:paraId="6BD6C4AA" w14:textId="77777777" w:rsidR="00394022" w:rsidRPr="00394022" w:rsidRDefault="00394022" w:rsidP="00394022">
                  <w:pPr>
                    <w:spacing w:after="0" w:line="240" w:lineRule="auto"/>
                    <w:jc w:val="center"/>
                    <w:rPr>
                      <w:ins w:id="1757" w:author="Tam, Danny@Energy" w:date="2018-11-29T15:54:00Z"/>
                      <w:b/>
                      <w:sz w:val="18"/>
                      <w:szCs w:val="18"/>
                      <w:u w:val="single"/>
                    </w:rPr>
                  </w:pPr>
                  <w:ins w:id="1758" w:author="Tam, Danny@Energy" w:date="2018-11-29T15:54:00Z">
                    <w:r w:rsidRPr="00394022">
                      <w:rPr>
                        <w:b/>
                        <w:sz w:val="18"/>
                        <w:szCs w:val="18"/>
                        <w:u w:val="single"/>
                      </w:rPr>
                      <w:t>Single Family</w:t>
                    </w:r>
                  </w:ins>
                </w:p>
              </w:tc>
              <w:tc>
                <w:tcPr>
                  <w:tcW w:w="1247" w:type="dxa"/>
                  <w:shd w:val="clear" w:color="auto" w:fill="auto"/>
                  <w:noWrap/>
                </w:tcPr>
                <w:p w14:paraId="29439636" w14:textId="77777777" w:rsidR="00394022" w:rsidRPr="00394022" w:rsidRDefault="00394022" w:rsidP="00394022">
                  <w:pPr>
                    <w:spacing w:after="0" w:line="240" w:lineRule="auto"/>
                    <w:jc w:val="center"/>
                    <w:rPr>
                      <w:ins w:id="1759" w:author="Tam, Danny@Energy" w:date="2018-11-29T15:54:00Z"/>
                      <w:sz w:val="18"/>
                      <w:szCs w:val="18"/>
                      <w:u w:val="single"/>
                    </w:rPr>
                  </w:pPr>
                </w:p>
              </w:tc>
              <w:tc>
                <w:tcPr>
                  <w:tcW w:w="1260" w:type="dxa"/>
                  <w:shd w:val="clear" w:color="auto" w:fill="auto"/>
                  <w:noWrap/>
                </w:tcPr>
                <w:p w14:paraId="20E65130" w14:textId="77777777" w:rsidR="00394022" w:rsidRPr="00394022" w:rsidRDefault="00394022" w:rsidP="00394022">
                  <w:pPr>
                    <w:spacing w:after="0" w:line="240" w:lineRule="auto"/>
                    <w:jc w:val="center"/>
                    <w:rPr>
                      <w:ins w:id="1760" w:author="Tam, Danny@Energy" w:date="2018-11-29T15:54:00Z"/>
                      <w:sz w:val="18"/>
                      <w:szCs w:val="18"/>
                      <w:u w:val="single"/>
                    </w:rPr>
                  </w:pPr>
                </w:p>
              </w:tc>
              <w:tc>
                <w:tcPr>
                  <w:tcW w:w="1260" w:type="dxa"/>
                  <w:shd w:val="clear" w:color="auto" w:fill="auto"/>
                  <w:noWrap/>
                </w:tcPr>
                <w:p w14:paraId="3EC5616C" w14:textId="77777777" w:rsidR="00394022" w:rsidRPr="00394022" w:rsidRDefault="00394022" w:rsidP="00394022">
                  <w:pPr>
                    <w:spacing w:after="0" w:line="240" w:lineRule="auto"/>
                    <w:jc w:val="center"/>
                    <w:rPr>
                      <w:ins w:id="1761" w:author="Tam, Danny@Energy" w:date="2018-11-29T15:54:00Z"/>
                      <w:sz w:val="18"/>
                      <w:szCs w:val="18"/>
                      <w:u w:val="single"/>
                    </w:rPr>
                  </w:pPr>
                </w:p>
              </w:tc>
              <w:tc>
                <w:tcPr>
                  <w:tcW w:w="1350" w:type="dxa"/>
                  <w:shd w:val="clear" w:color="auto" w:fill="auto"/>
                  <w:noWrap/>
                </w:tcPr>
                <w:p w14:paraId="353754E9" w14:textId="77777777" w:rsidR="00394022" w:rsidRPr="00394022" w:rsidRDefault="00394022" w:rsidP="00394022">
                  <w:pPr>
                    <w:spacing w:after="0" w:line="240" w:lineRule="auto"/>
                    <w:jc w:val="center"/>
                    <w:rPr>
                      <w:ins w:id="1762" w:author="Tam, Danny@Energy" w:date="2018-11-29T15:54:00Z"/>
                      <w:sz w:val="18"/>
                      <w:szCs w:val="18"/>
                      <w:u w:val="single"/>
                    </w:rPr>
                  </w:pPr>
                </w:p>
              </w:tc>
            </w:tr>
            <w:tr w:rsidR="00394022" w:rsidRPr="00394022" w14:paraId="68B888BD" w14:textId="77777777" w:rsidTr="00027890">
              <w:trPr>
                <w:cantSplit/>
                <w:trHeight w:val="300"/>
                <w:jc w:val="center"/>
                <w:ins w:id="1763" w:author="Tam, Danny@Energy" w:date="2018-11-29T15:54:00Z"/>
              </w:trPr>
              <w:tc>
                <w:tcPr>
                  <w:tcW w:w="1298" w:type="dxa"/>
                  <w:shd w:val="clear" w:color="auto" w:fill="auto"/>
                  <w:noWrap/>
                  <w:hideMark/>
                </w:tcPr>
                <w:p w14:paraId="5E997F24" w14:textId="77777777" w:rsidR="00394022" w:rsidRPr="00394022" w:rsidRDefault="00394022" w:rsidP="00394022">
                  <w:pPr>
                    <w:spacing w:after="0" w:line="240" w:lineRule="auto"/>
                    <w:jc w:val="center"/>
                    <w:rPr>
                      <w:ins w:id="1764" w:author="Tam, Danny@Energy" w:date="2018-11-29T15:54:00Z"/>
                      <w:sz w:val="18"/>
                      <w:szCs w:val="18"/>
                      <w:u w:val="single"/>
                    </w:rPr>
                  </w:pPr>
                  <w:ins w:id="1765" w:author="Tam, Danny@Energy" w:date="2018-11-29T15:54:00Z">
                    <w:r w:rsidRPr="00394022">
                      <w:rPr>
                        <w:sz w:val="18"/>
                        <w:szCs w:val="18"/>
                        <w:u w:val="single"/>
                      </w:rPr>
                      <w:t>One story</w:t>
                    </w:r>
                  </w:ins>
                </w:p>
              </w:tc>
              <w:tc>
                <w:tcPr>
                  <w:tcW w:w="1247" w:type="dxa"/>
                  <w:shd w:val="clear" w:color="auto" w:fill="auto"/>
                  <w:noWrap/>
                  <w:hideMark/>
                </w:tcPr>
                <w:p w14:paraId="41AF7A1F" w14:textId="77777777" w:rsidR="00394022" w:rsidRPr="00394022" w:rsidRDefault="00394022" w:rsidP="00394022">
                  <w:pPr>
                    <w:spacing w:after="0" w:line="240" w:lineRule="auto"/>
                    <w:jc w:val="center"/>
                    <w:rPr>
                      <w:ins w:id="1766" w:author="Tam, Danny@Energy" w:date="2018-11-29T15:54:00Z"/>
                      <w:sz w:val="18"/>
                      <w:szCs w:val="18"/>
                      <w:u w:val="single"/>
                    </w:rPr>
                  </w:pPr>
                  <w:ins w:id="1767" w:author="Tam, Danny@Energy" w:date="2018-11-29T15:54:00Z">
                    <w:r w:rsidRPr="00394022">
                      <w:rPr>
                        <w:sz w:val="18"/>
                        <w:szCs w:val="18"/>
                        <w:u w:val="single"/>
                      </w:rPr>
                      <w:t>10</w:t>
                    </w:r>
                  </w:ins>
                </w:p>
              </w:tc>
              <w:tc>
                <w:tcPr>
                  <w:tcW w:w="1260" w:type="dxa"/>
                  <w:shd w:val="clear" w:color="auto" w:fill="auto"/>
                  <w:noWrap/>
                  <w:hideMark/>
                </w:tcPr>
                <w:p w14:paraId="03ECBC46" w14:textId="77777777" w:rsidR="00394022" w:rsidRPr="00394022" w:rsidRDefault="00394022" w:rsidP="00394022">
                  <w:pPr>
                    <w:spacing w:after="0" w:line="240" w:lineRule="auto"/>
                    <w:jc w:val="center"/>
                    <w:rPr>
                      <w:ins w:id="1768" w:author="Tam, Danny@Energy" w:date="2018-11-29T15:54:00Z"/>
                      <w:sz w:val="18"/>
                      <w:szCs w:val="18"/>
                      <w:u w:val="single"/>
                    </w:rPr>
                  </w:pPr>
                  <w:ins w:id="1769" w:author="Tam, Danny@Energy" w:date="2018-11-29T15:54:00Z">
                    <w:r w:rsidRPr="00394022">
                      <w:rPr>
                        <w:sz w:val="18"/>
                        <w:szCs w:val="18"/>
                        <w:u w:val="single"/>
                      </w:rPr>
                      <w:t>22.7</w:t>
                    </w:r>
                  </w:ins>
                </w:p>
              </w:tc>
              <w:tc>
                <w:tcPr>
                  <w:tcW w:w="1260" w:type="dxa"/>
                  <w:shd w:val="clear" w:color="auto" w:fill="auto"/>
                  <w:noWrap/>
                  <w:hideMark/>
                </w:tcPr>
                <w:p w14:paraId="2BFF8812" w14:textId="77777777" w:rsidR="00394022" w:rsidRPr="00394022" w:rsidRDefault="00394022" w:rsidP="00394022">
                  <w:pPr>
                    <w:spacing w:after="0" w:line="240" w:lineRule="auto"/>
                    <w:jc w:val="center"/>
                    <w:rPr>
                      <w:ins w:id="1770" w:author="Tam, Danny@Energy" w:date="2018-11-29T15:54:00Z"/>
                      <w:sz w:val="18"/>
                      <w:szCs w:val="18"/>
                      <w:u w:val="single"/>
                    </w:rPr>
                  </w:pPr>
                  <w:ins w:id="1771" w:author="Tam, Danny@Energy" w:date="2018-11-29T15:54:00Z">
                    <w:r w:rsidRPr="00394022">
                      <w:rPr>
                        <w:sz w:val="18"/>
                        <w:szCs w:val="18"/>
                        <w:u w:val="single"/>
                      </w:rPr>
                      <w:t>0.0095</w:t>
                    </w:r>
                  </w:ins>
                </w:p>
              </w:tc>
              <w:tc>
                <w:tcPr>
                  <w:tcW w:w="1350" w:type="dxa"/>
                  <w:shd w:val="clear" w:color="auto" w:fill="auto"/>
                  <w:noWrap/>
                  <w:hideMark/>
                </w:tcPr>
                <w:p w14:paraId="0513EEB0" w14:textId="77777777" w:rsidR="00394022" w:rsidRPr="00394022" w:rsidRDefault="00394022" w:rsidP="00394022">
                  <w:pPr>
                    <w:spacing w:after="0" w:line="240" w:lineRule="auto"/>
                    <w:jc w:val="center"/>
                    <w:rPr>
                      <w:ins w:id="1772" w:author="Tam, Danny@Energy" w:date="2018-11-29T15:54:00Z"/>
                      <w:sz w:val="18"/>
                      <w:szCs w:val="18"/>
                      <w:u w:val="single"/>
                    </w:rPr>
                  </w:pPr>
                  <w:ins w:id="1773" w:author="Tam, Danny@Energy" w:date="2018-11-29T15:54:00Z">
                    <w:r w:rsidRPr="00394022">
                      <w:rPr>
                        <w:sz w:val="18"/>
                        <w:szCs w:val="18"/>
                        <w:u w:val="single"/>
                      </w:rPr>
                      <w:t>0.0099</w:t>
                    </w:r>
                  </w:ins>
                </w:p>
              </w:tc>
            </w:tr>
            <w:tr w:rsidR="00394022" w:rsidRPr="00394022" w14:paraId="5DD5D248" w14:textId="77777777" w:rsidTr="00027890">
              <w:trPr>
                <w:cantSplit/>
                <w:trHeight w:val="300"/>
                <w:jc w:val="center"/>
                <w:ins w:id="1774" w:author="Tam, Danny@Energy" w:date="2018-11-29T15:54:00Z"/>
              </w:trPr>
              <w:tc>
                <w:tcPr>
                  <w:tcW w:w="1298" w:type="dxa"/>
                  <w:shd w:val="clear" w:color="auto" w:fill="auto"/>
                  <w:noWrap/>
                  <w:hideMark/>
                </w:tcPr>
                <w:p w14:paraId="0A629A59" w14:textId="77777777" w:rsidR="00394022" w:rsidRPr="00394022" w:rsidRDefault="00394022" w:rsidP="00394022">
                  <w:pPr>
                    <w:spacing w:after="0" w:line="240" w:lineRule="auto"/>
                    <w:jc w:val="center"/>
                    <w:rPr>
                      <w:ins w:id="1775" w:author="Tam, Danny@Energy" w:date="2018-11-29T15:54:00Z"/>
                      <w:sz w:val="18"/>
                      <w:szCs w:val="18"/>
                      <w:u w:val="single"/>
                    </w:rPr>
                  </w:pPr>
                  <w:ins w:id="1776" w:author="Tam, Danny@Energy" w:date="2018-11-29T15:54:00Z">
                    <w:r w:rsidRPr="00394022">
                      <w:rPr>
                        <w:sz w:val="18"/>
                        <w:szCs w:val="18"/>
                        <w:u w:val="single"/>
                      </w:rPr>
                      <w:t>Two story</w:t>
                    </w:r>
                  </w:ins>
                </w:p>
              </w:tc>
              <w:tc>
                <w:tcPr>
                  <w:tcW w:w="1247" w:type="dxa"/>
                  <w:shd w:val="clear" w:color="auto" w:fill="auto"/>
                  <w:noWrap/>
                  <w:hideMark/>
                </w:tcPr>
                <w:p w14:paraId="03C7FA17" w14:textId="77777777" w:rsidR="00394022" w:rsidRPr="00394022" w:rsidRDefault="00394022" w:rsidP="00394022">
                  <w:pPr>
                    <w:spacing w:after="0" w:line="240" w:lineRule="auto"/>
                    <w:jc w:val="center"/>
                    <w:rPr>
                      <w:ins w:id="1777" w:author="Tam, Danny@Energy" w:date="2018-11-29T15:54:00Z"/>
                      <w:sz w:val="18"/>
                      <w:szCs w:val="18"/>
                      <w:u w:val="single"/>
                    </w:rPr>
                  </w:pPr>
                  <w:ins w:id="1778" w:author="Tam, Danny@Energy" w:date="2018-11-29T15:54:00Z">
                    <w:r w:rsidRPr="00394022">
                      <w:rPr>
                        <w:sz w:val="18"/>
                        <w:szCs w:val="18"/>
                        <w:u w:val="single"/>
                      </w:rPr>
                      <w:t>15</w:t>
                    </w:r>
                  </w:ins>
                </w:p>
              </w:tc>
              <w:tc>
                <w:tcPr>
                  <w:tcW w:w="1260" w:type="dxa"/>
                  <w:shd w:val="clear" w:color="auto" w:fill="auto"/>
                  <w:noWrap/>
                  <w:hideMark/>
                </w:tcPr>
                <w:p w14:paraId="29D1E8D9" w14:textId="77777777" w:rsidR="00394022" w:rsidRPr="00394022" w:rsidRDefault="00394022" w:rsidP="00394022">
                  <w:pPr>
                    <w:spacing w:after="0" w:line="240" w:lineRule="auto"/>
                    <w:jc w:val="center"/>
                    <w:rPr>
                      <w:ins w:id="1779" w:author="Tam, Danny@Energy" w:date="2018-11-29T15:54:00Z"/>
                      <w:sz w:val="18"/>
                      <w:szCs w:val="18"/>
                      <w:u w:val="single"/>
                    </w:rPr>
                  </w:pPr>
                  <w:ins w:id="1780" w:author="Tam, Danny@Energy" w:date="2018-11-29T15:54:00Z">
                    <w:r w:rsidRPr="00394022">
                      <w:rPr>
                        <w:sz w:val="18"/>
                        <w:szCs w:val="18"/>
                        <w:u w:val="single"/>
                      </w:rPr>
                      <w:t>11.5</w:t>
                    </w:r>
                  </w:ins>
                </w:p>
              </w:tc>
              <w:tc>
                <w:tcPr>
                  <w:tcW w:w="1260" w:type="dxa"/>
                  <w:shd w:val="clear" w:color="auto" w:fill="auto"/>
                  <w:noWrap/>
                  <w:hideMark/>
                </w:tcPr>
                <w:p w14:paraId="74DE91EA" w14:textId="77777777" w:rsidR="00394022" w:rsidRPr="00394022" w:rsidRDefault="00394022" w:rsidP="00394022">
                  <w:pPr>
                    <w:spacing w:after="0" w:line="240" w:lineRule="auto"/>
                    <w:jc w:val="center"/>
                    <w:rPr>
                      <w:ins w:id="1781" w:author="Tam, Danny@Energy" w:date="2018-11-29T15:54:00Z"/>
                      <w:sz w:val="18"/>
                      <w:szCs w:val="18"/>
                      <w:u w:val="single"/>
                    </w:rPr>
                  </w:pPr>
                  <w:ins w:id="1782" w:author="Tam, Danny@Energy" w:date="2018-11-29T15:54:00Z">
                    <w:r w:rsidRPr="00394022">
                      <w:rPr>
                        <w:sz w:val="18"/>
                        <w:szCs w:val="18"/>
                        <w:u w:val="single"/>
                      </w:rPr>
                      <w:t>0.004</w:t>
                    </w:r>
                    <w:r w:rsidRPr="00394022">
                      <w:rPr>
                        <w:sz w:val="18"/>
                        <w:szCs w:val="18"/>
                      </w:rPr>
                      <w:t>5</w:t>
                    </w:r>
                  </w:ins>
                </w:p>
              </w:tc>
              <w:tc>
                <w:tcPr>
                  <w:tcW w:w="1350" w:type="dxa"/>
                  <w:shd w:val="clear" w:color="auto" w:fill="auto"/>
                  <w:noWrap/>
                  <w:hideMark/>
                </w:tcPr>
                <w:p w14:paraId="1990A9FB" w14:textId="77777777" w:rsidR="00394022" w:rsidRPr="00394022" w:rsidRDefault="00394022" w:rsidP="00394022">
                  <w:pPr>
                    <w:spacing w:after="0" w:line="240" w:lineRule="auto"/>
                    <w:jc w:val="center"/>
                    <w:rPr>
                      <w:ins w:id="1783" w:author="Tam, Danny@Energy" w:date="2018-11-29T15:54:00Z"/>
                      <w:sz w:val="18"/>
                      <w:szCs w:val="18"/>
                      <w:u w:val="single"/>
                    </w:rPr>
                  </w:pPr>
                  <w:ins w:id="1784" w:author="Tam, Danny@Energy" w:date="2018-11-29T15:54:00Z">
                    <w:r w:rsidRPr="00394022">
                      <w:rPr>
                        <w:sz w:val="18"/>
                        <w:szCs w:val="18"/>
                        <w:u w:val="single"/>
                      </w:rPr>
                      <w:t>0.0095</w:t>
                    </w:r>
                  </w:ins>
                </w:p>
              </w:tc>
            </w:tr>
            <w:tr w:rsidR="00394022" w:rsidRPr="00394022" w14:paraId="325B2108" w14:textId="77777777" w:rsidTr="00027890">
              <w:trPr>
                <w:cantSplit/>
                <w:trHeight w:val="300"/>
                <w:jc w:val="center"/>
                <w:ins w:id="1785" w:author="Tam, Danny@Energy" w:date="2018-11-29T15:54:00Z"/>
              </w:trPr>
              <w:tc>
                <w:tcPr>
                  <w:tcW w:w="1298" w:type="dxa"/>
                  <w:shd w:val="clear" w:color="auto" w:fill="auto"/>
                  <w:noWrap/>
                  <w:hideMark/>
                </w:tcPr>
                <w:p w14:paraId="6EF0F4A9" w14:textId="77777777" w:rsidR="00394022" w:rsidRPr="00394022" w:rsidRDefault="00394022" w:rsidP="00394022">
                  <w:pPr>
                    <w:spacing w:after="0" w:line="240" w:lineRule="auto"/>
                    <w:jc w:val="center"/>
                    <w:rPr>
                      <w:ins w:id="1786" w:author="Tam, Danny@Energy" w:date="2018-11-29T15:54:00Z"/>
                      <w:sz w:val="18"/>
                      <w:szCs w:val="18"/>
                      <w:u w:val="single"/>
                    </w:rPr>
                  </w:pPr>
                  <w:ins w:id="1787" w:author="Tam, Danny@Energy" w:date="2018-11-29T15:54:00Z">
                    <w:r w:rsidRPr="00394022">
                      <w:rPr>
                        <w:sz w:val="18"/>
                        <w:szCs w:val="18"/>
                        <w:u w:val="single"/>
                      </w:rPr>
                      <w:t>Three story</w:t>
                    </w:r>
                  </w:ins>
                </w:p>
              </w:tc>
              <w:tc>
                <w:tcPr>
                  <w:tcW w:w="1247" w:type="dxa"/>
                  <w:shd w:val="clear" w:color="auto" w:fill="auto"/>
                  <w:noWrap/>
                  <w:hideMark/>
                </w:tcPr>
                <w:p w14:paraId="2CE6F5CD" w14:textId="77777777" w:rsidR="00394022" w:rsidRPr="00394022" w:rsidRDefault="00394022" w:rsidP="00394022">
                  <w:pPr>
                    <w:spacing w:after="0" w:line="240" w:lineRule="auto"/>
                    <w:jc w:val="center"/>
                    <w:rPr>
                      <w:ins w:id="1788" w:author="Tam, Danny@Energy" w:date="2018-11-29T15:54:00Z"/>
                      <w:sz w:val="18"/>
                      <w:szCs w:val="18"/>
                      <w:u w:val="single"/>
                    </w:rPr>
                  </w:pPr>
                  <w:ins w:id="1789" w:author="Tam, Danny@Energy" w:date="2018-11-29T15:54:00Z">
                    <w:r w:rsidRPr="00394022">
                      <w:rPr>
                        <w:sz w:val="18"/>
                        <w:szCs w:val="18"/>
                        <w:u w:val="single"/>
                      </w:rPr>
                      <w:t>10</w:t>
                    </w:r>
                  </w:ins>
                </w:p>
              </w:tc>
              <w:tc>
                <w:tcPr>
                  <w:tcW w:w="1260" w:type="dxa"/>
                  <w:shd w:val="clear" w:color="auto" w:fill="auto"/>
                  <w:noWrap/>
                  <w:hideMark/>
                </w:tcPr>
                <w:p w14:paraId="33707D6F" w14:textId="77777777" w:rsidR="00394022" w:rsidRPr="00394022" w:rsidRDefault="00394022" w:rsidP="00394022">
                  <w:pPr>
                    <w:spacing w:after="0" w:line="240" w:lineRule="auto"/>
                    <w:jc w:val="center"/>
                    <w:rPr>
                      <w:ins w:id="1790" w:author="Tam, Danny@Energy" w:date="2018-11-29T15:54:00Z"/>
                      <w:sz w:val="18"/>
                      <w:szCs w:val="18"/>
                      <w:u w:val="single"/>
                    </w:rPr>
                  </w:pPr>
                  <w:ins w:id="1791" w:author="Tam, Danny@Energy" w:date="2018-11-29T15:54:00Z">
                    <w:r w:rsidRPr="00394022">
                      <w:rPr>
                        <w:sz w:val="18"/>
                        <w:szCs w:val="18"/>
                        <w:u w:val="single"/>
                      </w:rPr>
                      <w:t>0.5</w:t>
                    </w:r>
                  </w:ins>
                </w:p>
              </w:tc>
              <w:tc>
                <w:tcPr>
                  <w:tcW w:w="1260" w:type="dxa"/>
                  <w:shd w:val="clear" w:color="auto" w:fill="auto"/>
                  <w:noWrap/>
                  <w:hideMark/>
                </w:tcPr>
                <w:p w14:paraId="7D88DB7E" w14:textId="77777777" w:rsidR="00394022" w:rsidRPr="00394022" w:rsidRDefault="00394022" w:rsidP="00394022">
                  <w:pPr>
                    <w:spacing w:after="0" w:line="240" w:lineRule="auto"/>
                    <w:jc w:val="center"/>
                    <w:rPr>
                      <w:ins w:id="1792" w:author="Tam, Danny@Energy" w:date="2018-11-29T15:54:00Z"/>
                      <w:sz w:val="18"/>
                      <w:szCs w:val="18"/>
                      <w:u w:val="single"/>
                    </w:rPr>
                  </w:pPr>
                  <w:ins w:id="1793" w:author="Tam, Danny@Energy" w:date="2018-11-29T15:54:00Z">
                    <w:r w:rsidRPr="00394022">
                      <w:rPr>
                        <w:sz w:val="18"/>
                        <w:szCs w:val="18"/>
                        <w:u w:val="single"/>
                      </w:rPr>
                      <w:t>0.0030</w:t>
                    </w:r>
                  </w:ins>
                </w:p>
              </w:tc>
              <w:tc>
                <w:tcPr>
                  <w:tcW w:w="1350" w:type="dxa"/>
                  <w:shd w:val="clear" w:color="auto" w:fill="auto"/>
                  <w:noWrap/>
                  <w:hideMark/>
                </w:tcPr>
                <w:p w14:paraId="06597E9E" w14:textId="77777777" w:rsidR="00394022" w:rsidRPr="00394022" w:rsidRDefault="00394022" w:rsidP="00394022">
                  <w:pPr>
                    <w:spacing w:after="0" w:line="240" w:lineRule="auto"/>
                    <w:jc w:val="center"/>
                    <w:rPr>
                      <w:ins w:id="1794" w:author="Tam, Danny@Energy" w:date="2018-11-29T15:54:00Z"/>
                      <w:sz w:val="18"/>
                      <w:szCs w:val="18"/>
                      <w:u w:val="single"/>
                    </w:rPr>
                  </w:pPr>
                  <w:ins w:id="1795" w:author="Tam, Danny@Energy" w:date="2018-11-29T15:54:00Z">
                    <w:r w:rsidRPr="00394022">
                      <w:rPr>
                        <w:sz w:val="18"/>
                        <w:szCs w:val="18"/>
                        <w:u w:val="single"/>
                      </w:rPr>
                      <w:t>0.014</w:t>
                    </w:r>
                  </w:ins>
                </w:p>
              </w:tc>
            </w:tr>
          </w:tbl>
          <w:p w14:paraId="6D0EFB22" w14:textId="77777777" w:rsidR="00394022" w:rsidRPr="00394022" w:rsidRDefault="00394022" w:rsidP="00394022">
            <w:pPr>
              <w:rPr>
                <w:ins w:id="1796" w:author="Tam, Danny@Energy" w:date="2018-11-29T15:54:00Z"/>
                <w:rFonts w:cstheme="minorHAnsi"/>
                <w:sz w:val="18"/>
                <w:szCs w:val="18"/>
              </w:rPr>
            </w:pPr>
            <w:ins w:id="1797" w:author="Tam, Danny@Energy" w:date="2018-11-29T15:54:00Z">
              <w:r w:rsidRPr="00394022">
                <w:rPr>
                  <w:rFonts w:cstheme="minorHAnsi"/>
                  <w:sz w:val="18"/>
                  <w:szCs w:val="18"/>
                </w:rPr>
                <w:t xml:space="preserve"> &gt;&gt;</w:t>
              </w:r>
            </w:ins>
          </w:p>
        </w:tc>
      </w:tr>
      <w:tr w:rsidR="00394022" w:rsidRPr="00394022" w14:paraId="30646CBD" w14:textId="77777777" w:rsidTr="00027890">
        <w:trPr>
          <w:ins w:id="1798" w:author="Tam, Danny@Energy" w:date="2018-11-29T15:54:00Z"/>
        </w:trPr>
        <w:tc>
          <w:tcPr>
            <w:tcW w:w="11003" w:type="dxa"/>
            <w:gridSpan w:val="3"/>
          </w:tcPr>
          <w:p w14:paraId="11B38E3D" w14:textId="77777777" w:rsidR="00394022" w:rsidRPr="00394022" w:rsidRDefault="00394022" w:rsidP="00394022">
            <w:pPr>
              <w:rPr>
                <w:ins w:id="1799" w:author="Tam, Danny@Energy" w:date="2018-11-29T15:54:00Z"/>
                <w:rFonts w:cstheme="minorHAnsi"/>
                <w:sz w:val="20"/>
                <w:szCs w:val="20"/>
              </w:rPr>
            </w:pPr>
            <w:ins w:id="1800" w:author="Tam, Danny@Energy" w:date="2018-11-29T15:54:00Z">
              <w:r w:rsidRPr="00394022">
                <w:rPr>
                  <w:rFonts w:cstheme="minorHAnsi"/>
                  <w:b/>
                  <w:sz w:val="18"/>
                  <w:szCs w:val="20"/>
                </w:rPr>
                <w:t>The responsible person’s signature on this compliance document affirms that all applicable requirements in this table have been met.</w:t>
              </w:r>
            </w:ins>
          </w:p>
        </w:tc>
      </w:tr>
    </w:tbl>
    <w:p w14:paraId="00360F76" w14:textId="46712DEB" w:rsidR="006A7B42" w:rsidRDefault="006A7B42" w:rsidP="00675839">
      <w:pPr>
        <w:spacing w:after="0" w:line="240" w:lineRule="auto"/>
      </w:pPr>
    </w:p>
    <w:p w14:paraId="0592AD71" w14:textId="4BF44032" w:rsidR="00394022" w:rsidDel="00394022" w:rsidRDefault="00394022">
      <w:pPr>
        <w:spacing w:after="0" w:line="240" w:lineRule="auto"/>
        <w:rPr>
          <w:del w:id="1801" w:author="Tam, Danny@Energy" w:date="2018-11-29T15:55:00Z"/>
        </w:rPr>
        <w:pPrChange w:id="1802" w:author="Tam, Danny@Energy" w:date="2018-11-29T15:55:00Z">
          <w:pPr/>
        </w:pPrChange>
      </w:pPr>
    </w:p>
    <w:tbl>
      <w:tblPr>
        <w:tblStyle w:val="TableGrid34"/>
        <w:tblW w:w="10980" w:type="dxa"/>
        <w:tblInd w:w="-5" w:type="dxa"/>
        <w:tblLook w:val="04A0" w:firstRow="1" w:lastRow="0" w:firstColumn="1" w:lastColumn="0" w:noHBand="0" w:noVBand="1"/>
      </w:tblPr>
      <w:tblGrid>
        <w:gridCol w:w="731"/>
        <w:gridCol w:w="611"/>
        <w:gridCol w:w="1790"/>
        <w:gridCol w:w="1179"/>
        <w:gridCol w:w="459"/>
        <w:gridCol w:w="1941"/>
        <w:gridCol w:w="2176"/>
        <w:gridCol w:w="2093"/>
      </w:tblGrid>
      <w:tr w:rsidR="00C60760" w:rsidRPr="009D79A7" w14:paraId="74033DCF" w14:textId="77777777" w:rsidTr="00675839">
        <w:trPr>
          <w:trHeight w:val="350"/>
        </w:trPr>
        <w:tc>
          <w:tcPr>
            <w:tcW w:w="10980" w:type="dxa"/>
            <w:gridSpan w:val="8"/>
            <w:vAlign w:val="bottom"/>
          </w:tcPr>
          <w:p w14:paraId="14D27836" w14:textId="77C2ECE1" w:rsidR="00C60760" w:rsidRDefault="00394022" w:rsidP="000A706C">
            <w:pPr>
              <w:keepNext/>
              <w:rPr>
                <w:rFonts w:asciiTheme="minorHAnsi" w:hAnsiTheme="minorHAnsi" w:cstheme="minorHAnsi"/>
                <w:b/>
                <w:sz w:val="18"/>
                <w:szCs w:val="18"/>
              </w:rPr>
            </w:pPr>
            <w:ins w:id="1803" w:author="Tam, Danny@Energy" w:date="2018-11-29T15:56:00Z">
              <w:r>
                <w:rPr>
                  <w:rFonts w:asciiTheme="minorHAnsi" w:hAnsiTheme="minorHAnsi" w:cstheme="minorHAnsi"/>
                  <w:b/>
                  <w:sz w:val="18"/>
                  <w:szCs w:val="18"/>
                </w:rPr>
                <w:t>F</w:t>
              </w:r>
            </w:ins>
            <w:del w:id="1804" w:author="Tam, Danny@Energy" w:date="2018-11-29T15:56:00Z">
              <w:r w:rsidR="00C60760" w:rsidDel="00394022">
                <w:rPr>
                  <w:rFonts w:asciiTheme="minorHAnsi" w:hAnsiTheme="minorHAnsi" w:cstheme="minorHAnsi"/>
                  <w:b/>
                  <w:sz w:val="18"/>
                  <w:szCs w:val="18"/>
                </w:rPr>
                <w:delText>E</w:delText>
              </w:r>
            </w:del>
            <w:ins w:id="1805" w:author="Hudler, Rob@Energy" w:date="2018-11-14T15:45:00Z">
              <w:r w:rsidR="00C60760" w:rsidRPr="009D79A7">
                <w:rPr>
                  <w:rFonts w:asciiTheme="minorHAnsi" w:hAnsiTheme="minorHAnsi" w:cstheme="minorHAnsi"/>
                  <w:b/>
                  <w:sz w:val="18"/>
                  <w:szCs w:val="18"/>
                </w:rPr>
                <w:t>. HERS-Verified Drain Water Heat Recovery System (DWHR-H)</w:t>
              </w:r>
            </w:ins>
          </w:p>
          <w:p w14:paraId="4973A163" w14:textId="5A2ABA39" w:rsidR="004F6D3D" w:rsidRPr="009D79A7" w:rsidRDefault="004F6D3D">
            <w:pPr>
              <w:keepNext/>
              <w:rPr>
                <w:rFonts w:asciiTheme="minorHAnsi" w:hAnsiTheme="minorHAnsi" w:cstheme="minorHAnsi"/>
                <w:sz w:val="18"/>
                <w:szCs w:val="18"/>
              </w:rPr>
            </w:pPr>
            <w:r>
              <w:rPr>
                <w:rFonts w:asciiTheme="minorHAnsi" w:hAnsiTheme="minorHAnsi" w:cstheme="minorHAnsi"/>
                <w:sz w:val="18"/>
                <w:szCs w:val="18"/>
              </w:rPr>
              <w:t xml:space="preserve">&lt;&lt;If </w:t>
            </w:r>
            <w:del w:id="1806" w:author="Tam, Danny@Energy" w:date="2018-11-29T15:56:00Z">
              <w:r w:rsidDel="00394022">
                <w:rPr>
                  <w:rFonts w:asciiTheme="minorHAnsi" w:hAnsiTheme="minorHAnsi" w:cstheme="minorHAnsi"/>
                  <w:sz w:val="18"/>
                  <w:szCs w:val="18"/>
                </w:rPr>
                <w:delText>B9</w:delText>
              </w:r>
              <w:r w:rsidRPr="00890BBF" w:rsidDel="00394022">
                <w:rPr>
                  <w:rFonts w:asciiTheme="minorHAnsi" w:hAnsiTheme="minorHAnsi" w:cstheme="minorHAnsi"/>
                  <w:sz w:val="18"/>
                  <w:szCs w:val="18"/>
                </w:rPr>
                <w:delText xml:space="preserve"> </w:delText>
              </w:r>
            </w:del>
            <w:ins w:id="1807" w:author="Tam, Danny@Energy" w:date="2018-11-29T15:56:00Z">
              <w:r w:rsidR="00394022">
                <w:rPr>
                  <w:rFonts w:asciiTheme="minorHAnsi" w:hAnsiTheme="minorHAnsi" w:cstheme="minorHAnsi"/>
                  <w:sz w:val="18"/>
                  <w:szCs w:val="18"/>
                </w:rPr>
                <w:t>A</w:t>
              </w:r>
            </w:ins>
            <w:ins w:id="1808" w:author="Tam, Danny@Energy" w:date="2018-11-29T15:57:00Z">
              <w:r w:rsidR="00394022">
                <w:rPr>
                  <w:rFonts w:asciiTheme="minorHAnsi" w:hAnsiTheme="minorHAnsi" w:cstheme="minorHAnsi"/>
                  <w:sz w:val="18"/>
                  <w:szCs w:val="18"/>
                </w:rPr>
                <w:t>0</w:t>
              </w:r>
            </w:ins>
            <w:ins w:id="1809" w:author="Tam, Danny@Energy" w:date="2018-11-29T15:56:00Z">
              <w:r w:rsidR="00394022">
                <w:rPr>
                  <w:rFonts w:asciiTheme="minorHAnsi" w:hAnsiTheme="minorHAnsi" w:cstheme="minorHAnsi"/>
                  <w:sz w:val="18"/>
                  <w:szCs w:val="18"/>
                </w:rPr>
                <w:t>9</w:t>
              </w:r>
              <w:r w:rsidR="00394022" w:rsidRPr="00890BBF">
                <w:rPr>
                  <w:rFonts w:asciiTheme="minorHAnsi" w:hAnsiTheme="minorHAnsi" w:cstheme="minorHAnsi"/>
                  <w:sz w:val="18"/>
                  <w:szCs w:val="18"/>
                </w:rPr>
                <w:t xml:space="preserve"> </w:t>
              </w:r>
            </w:ins>
            <w:r w:rsidRPr="00890BBF">
              <w:rPr>
                <w:rFonts w:asciiTheme="minorHAnsi" w:hAnsiTheme="minorHAnsi" w:cstheme="minorHAnsi"/>
                <w:sz w:val="18"/>
                <w:szCs w:val="18"/>
              </w:rPr>
              <w:t>“</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w:t>
            </w:r>
          </w:p>
        </w:tc>
      </w:tr>
      <w:tr w:rsidR="00C60760" w:rsidRPr="009D79A7" w14:paraId="348A130A" w14:textId="77777777" w:rsidTr="00675839">
        <w:trPr>
          <w:trHeight w:val="144"/>
        </w:trPr>
        <w:tc>
          <w:tcPr>
            <w:tcW w:w="1342" w:type="dxa"/>
            <w:gridSpan w:val="2"/>
          </w:tcPr>
          <w:p w14:paraId="3B672F27"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10" w:author="Hudler, Rob@Energy" w:date="2018-11-14T15:45:00Z">
              <w:r w:rsidRPr="009D79A7">
                <w:rPr>
                  <w:rFonts w:asciiTheme="minorHAnsi" w:hAnsiTheme="minorHAnsi" w:cstheme="minorHAnsi"/>
                  <w:sz w:val="18"/>
                  <w:szCs w:val="18"/>
                </w:rPr>
                <w:t>01</w:t>
              </w:r>
            </w:ins>
          </w:p>
        </w:tc>
        <w:tc>
          <w:tcPr>
            <w:tcW w:w="1790" w:type="dxa"/>
          </w:tcPr>
          <w:p w14:paraId="0088B5E0"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11" w:author="Hudler, Rob@Energy" w:date="2018-11-14T15:45:00Z">
              <w:r w:rsidRPr="009D79A7">
                <w:rPr>
                  <w:rFonts w:asciiTheme="minorHAnsi" w:hAnsiTheme="minorHAnsi" w:cstheme="minorHAnsi"/>
                  <w:sz w:val="18"/>
                  <w:szCs w:val="18"/>
                </w:rPr>
                <w:t>02</w:t>
              </w:r>
            </w:ins>
          </w:p>
        </w:tc>
        <w:tc>
          <w:tcPr>
            <w:tcW w:w="1179" w:type="dxa"/>
          </w:tcPr>
          <w:p w14:paraId="17B6098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12" w:author="Hudler, Rob@Energy" w:date="2018-11-14T15:45:00Z">
              <w:r w:rsidRPr="009D79A7">
                <w:rPr>
                  <w:rFonts w:asciiTheme="minorHAnsi" w:hAnsiTheme="minorHAnsi" w:cstheme="minorHAnsi"/>
                  <w:sz w:val="18"/>
                  <w:szCs w:val="18"/>
                </w:rPr>
                <w:t>03</w:t>
              </w:r>
            </w:ins>
          </w:p>
        </w:tc>
        <w:tc>
          <w:tcPr>
            <w:tcW w:w="2400" w:type="dxa"/>
            <w:gridSpan w:val="2"/>
          </w:tcPr>
          <w:p w14:paraId="3D98278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13" w:author="Hudler, Rob@Energy" w:date="2018-11-14T15:45:00Z">
              <w:r w:rsidRPr="009D79A7">
                <w:rPr>
                  <w:rFonts w:asciiTheme="minorHAnsi" w:hAnsiTheme="minorHAnsi" w:cstheme="minorHAnsi"/>
                  <w:sz w:val="18"/>
                  <w:szCs w:val="18"/>
                </w:rPr>
                <w:t>05</w:t>
              </w:r>
            </w:ins>
          </w:p>
        </w:tc>
        <w:tc>
          <w:tcPr>
            <w:tcW w:w="2176" w:type="dxa"/>
          </w:tcPr>
          <w:p w14:paraId="1131672F"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14" w:author="Hudler, Rob@Energy" w:date="2018-11-14T15:45:00Z">
              <w:r w:rsidRPr="009D79A7">
                <w:rPr>
                  <w:rFonts w:asciiTheme="minorHAnsi" w:hAnsiTheme="minorHAnsi" w:cstheme="minorHAnsi"/>
                  <w:sz w:val="18"/>
                  <w:szCs w:val="18"/>
                </w:rPr>
                <w:t>06</w:t>
              </w:r>
            </w:ins>
          </w:p>
        </w:tc>
        <w:tc>
          <w:tcPr>
            <w:tcW w:w="2093" w:type="dxa"/>
          </w:tcPr>
          <w:p w14:paraId="2F503EE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15" w:author="Hudler, Rob@Energy" w:date="2018-11-14T15:45:00Z">
              <w:r w:rsidRPr="009D79A7">
                <w:rPr>
                  <w:rFonts w:asciiTheme="minorHAnsi" w:hAnsiTheme="minorHAnsi" w:cstheme="minorHAnsi"/>
                  <w:sz w:val="18"/>
                  <w:szCs w:val="18"/>
                </w:rPr>
                <w:t>07</w:t>
              </w:r>
            </w:ins>
          </w:p>
        </w:tc>
      </w:tr>
      <w:tr w:rsidR="00C60760" w:rsidRPr="009D79A7" w14:paraId="76F4B27A" w14:textId="77777777" w:rsidTr="00675839">
        <w:trPr>
          <w:trHeight w:val="144"/>
        </w:trPr>
        <w:tc>
          <w:tcPr>
            <w:tcW w:w="1342" w:type="dxa"/>
            <w:gridSpan w:val="2"/>
          </w:tcPr>
          <w:p w14:paraId="3009286C"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16" w:author="Hudler, Rob@Energy" w:date="2018-11-14T15:45:00Z">
              <w:r w:rsidRPr="009D79A7">
                <w:rPr>
                  <w:rFonts w:asciiTheme="minorHAnsi" w:hAnsiTheme="minorHAnsi" w:cstheme="minorHAnsi"/>
                  <w:sz w:val="18"/>
                  <w:szCs w:val="18"/>
                </w:rPr>
                <w:t>Manufacturer</w:t>
              </w:r>
            </w:ins>
          </w:p>
        </w:tc>
        <w:tc>
          <w:tcPr>
            <w:tcW w:w="1790" w:type="dxa"/>
          </w:tcPr>
          <w:p w14:paraId="6A607D24"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17" w:author="Hudler, Rob@Energy" w:date="2018-11-14T15:45:00Z">
              <w:r w:rsidRPr="009D79A7">
                <w:rPr>
                  <w:rFonts w:asciiTheme="minorHAnsi" w:hAnsiTheme="minorHAnsi" w:cstheme="minorHAnsi"/>
                  <w:sz w:val="18"/>
                  <w:szCs w:val="18"/>
                </w:rPr>
                <w:t>Model #</w:t>
              </w:r>
            </w:ins>
          </w:p>
        </w:tc>
        <w:tc>
          <w:tcPr>
            <w:tcW w:w="1179" w:type="dxa"/>
          </w:tcPr>
          <w:p w14:paraId="12ADB9FA"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18" w:author="Hudler, Rob@Energy" w:date="2018-11-14T15:45:00Z">
              <w:r w:rsidRPr="009D79A7">
                <w:rPr>
                  <w:rFonts w:asciiTheme="minorHAnsi" w:hAnsiTheme="minorHAnsi" w:cstheme="minorHAnsi"/>
                  <w:sz w:val="18"/>
                  <w:szCs w:val="18"/>
                </w:rPr>
                <w:t>Rated effectiveness</w:t>
              </w:r>
            </w:ins>
          </w:p>
        </w:tc>
        <w:tc>
          <w:tcPr>
            <w:tcW w:w="2400" w:type="dxa"/>
            <w:gridSpan w:val="2"/>
          </w:tcPr>
          <w:p w14:paraId="2DC474E0"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19" w:author="Hudler, Rob@Energy" w:date="2018-11-14T15:45:00Z">
              <w:r w:rsidRPr="009D79A7">
                <w:rPr>
                  <w:rFonts w:asciiTheme="minorHAnsi" w:hAnsiTheme="minorHAnsi" w:cstheme="minorHAnsi"/>
                  <w:sz w:val="18"/>
                  <w:szCs w:val="18"/>
                </w:rPr>
                <w:t xml:space="preserve">Installation Configuration </w:t>
              </w:r>
              <w:del w:id="1820" w:author="Tam, Danny@Energy" w:date="2018-11-19T13:49:00Z">
                <w:r w:rsidRPr="009D79A7" w:rsidDel="005A5077">
                  <w:rPr>
                    <w:rFonts w:asciiTheme="minorHAnsi" w:hAnsiTheme="minorHAnsi" w:cstheme="minorHAnsi"/>
                    <w:sz w:val="18"/>
                    <w:szCs w:val="18"/>
                  </w:rPr>
                  <w:delText>(Equal flow, unequal to shower, unequal to water heater)</w:delText>
                </w:r>
              </w:del>
            </w:ins>
          </w:p>
        </w:tc>
        <w:tc>
          <w:tcPr>
            <w:tcW w:w="2176" w:type="dxa"/>
          </w:tcPr>
          <w:p w14:paraId="64C49309"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21" w:author="Hudler, Rob@Energy" w:date="2018-11-14T15:45:00Z">
              <w:r w:rsidRPr="009D79A7">
                <w:rPr>
                  <w:rFonts w:asciiTheme="minorHAnsi" w:hAnsiTheme="minorHAnsi" w:cstheme="minorHAnsi"/>
                  <w:sz w:val="18"/>
                  <w:szCs w:val="18"/>
                </w:rPr>
                <w:t>Percent of shower served by the DWHR device</w:t>
              </w:r>
            </w:ins>
          </w:p>
        </w:tc>
        <w:tc>
          <w:tcPr>
            <w:tcW w:w="2093" w:type="dxa"/>
          </w:tcPr>
          <w:p w14:paraId="64499C0E"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22" w:author="Hudler, Rob@Energy" w:date="2018-11-14T15:45:00Z">
              <w:r w:rsidRPr="009D79A7">
                <w:rPr>
                  <w:rFonts w:asciiTheme="minorHAnsi" w:hAnsiTheme="minorHAnsi" w:cstheme="minorHAnsi"/>
                  <w:sz w:val="18"/>
                  <w:szCs w:val="18"/>
                </w:rPr>
                <w:t>DWHR System Certified by CEC</w:t>
              </w:r>
            </w:ins>
          </w:p>
        </w:tc>
      </w:tr>
      <w:tr w:rsidR="00C60760" w:rsidRPr="009D79A7" w14:paraId="276B95E8" w14:textId="77777777" w:rsidTr="00675839">
        <w:trPr>
          <w:trHeight w:val="188"/>
        </w:trPr>
        <w:tc>
          <w:tcPr>
            <w:tcW w:w="1342" w:type="dxa"/>
            <w:gridSpan w:val="2"/>
          </w:tcPr>
          <w:p w14:paraId="246FFA04"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23" w:author="Tam, Danny@Energy" w:date="2018-11-19T13:42:00Z">
              <w:r w:rsidRPr="009D79A7">
                <w:rPr>
                  <w:rFonts w:asciiTheme="minorHAnsi" w:eastAsia="Times New Roman" w:hAnsiTheme="minorHAnsi" w:cstheme="minorHAnsi"/>
                  <w:sz w:val="18"/>
                  <w:szCs w:val="18"/>
                </w:rPr>
                <w:t>&lt;&lt;User input&gt;&gt;</w:t>
              </w:r>
            </w:ins>
          </w:p>
        </w:tc>
        <w:tc>
          <w:tcPr>
            <w:tcW w:w="1790" w:type="dxa"/>
          </w:tcPr>
          <w:p w14:paraId="76D7437E"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24" w:author="Tam, Danny@Energy" w:date="2018-11-19T13:42:00Z">
              <w:r w:rsidRPr="009D79A7">
                <w:rPr>
                  <w:rFonts w:asciiTheme="minorHAnsi" w:eastAsia="Times New Roman" w:hAnsiTheme="minorHAnsi" w:cstheme="minorHAnsi"/>
                  <w:sz w:val="18"/>
                  <w:szCs w:val="18"/>
                </w:rPr>
                <w:t>&lt;&lt;User input&gt;&gt;</w:t>
              </w:r>
            </w:ins>
          </w:p>
        </w:tc>
        <w:tc>
          <w:tcPr>
            <w:tcW w:w="1179" w:type="dxa"/>
          </w:tcPr>
          <w:p w14:paraId="3B452306" w14:textId="299F86D5"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25" w:author="Tam, Danny@Energy" w:date="2018-11-19T13:42:00Z">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ins>
            <w:ins w:id="1826" w:author="Tam, Danny@Energy" w:date="2018-11-19T13:47:00Z">
              <w:r>
                <w:rPr>
                  <w:rFonts w:asciiTheme="minorHAnsi" w:eastAsia="Times New Roman" w:hAnsiTheme="minorHAnsi" w:cstheme="minorHAnsi"/>
                  <w:sz w:val="18"/>
                  <w:szCs w:val="18"/>
                </w:rPr>
                <w:t>0.42≤</w:t>
              </w:r>
            </w:ins>
            <w:ins w:id="1827" w:author="Tam, Danny@Energy" w:date="2018-11-19T13:42:00Z">
              <w:r w:rsidR="00394022">
                <w:rPr>
                  <w:rFonts w:asciiTheme="minorHAnsi" w:eastAsia="Times New Roman" w:hAnsiTheme="minorHAnsi" w:cstheme="minorHAnsi"/>
                  <w:sz w:val="18"/>
                  <w:szCs w:val="18"/>
                </w:rPr>
                <w:t>F</w:t>
              </w:r>
              <w:r>
                <w:rPr>
                  <w:rFonts w:asciiTheme="minorHAnsi" w:eastAsia="Times New Roman" w:hAnsiTheme="minorHAnsi" w:cstheme="minorHAnsi"/>
                  <w:sz w:val="18"/>
                  <w:szCs w:val="18"/>
                </w:rPr>
                <w:t>03</w:t>
              </w:r>
            </w:ins>
            <w:ins w:id="1828" w:author="Tam, Danny@Energy" w:date="2018-11-19T13:48:00Z">
              <w:r>
                <w:rPr>
                  <w:rFonts w:asciiTheme="minorHAnsi" w:eastAsia="Times New Roman" w:hAnsiTheme="minorHAnsi" w:cstheme="minorHAnsi"/>
                  <w:sz w:val="18"/>
                  <w:szCs w:val="18"/>
                </w:rPr>
                <w:t xml:space="preserve">&lt;1 </w:t>
              </w:r>
            </w:ins>
            <w:ins w:id="1829" w:author="Tam, Danny@Energy" w:date="2018-11-19T13:42:00Z">
              <w:r w:rsidRPr="009D79A7">
                <w:rPr>
                  <w:rFonts w:asciiTheme="minorHAnsi" w:eastAsia="Times New Roman" w:hAnsiTheme="minorHAnsi" w:cstheme="minorHAnsi"/>
                  <w:sz w:val="18"/>
                  <w:szCs w:val="18"/>
                </w:rPr>
                <w:t>&gt;&gt;</w:t>
              </w:r>
            </w:ins>
          </w:p>
        </w:tc>
        <w:tc>
          <w:tcPr>
            <w:tcW w:w="2400" w:type="dxa"/>
            <w:gridSpan w:val="2"/>
          </w:tcPr>
          <w:p w14:paraId="665D6688" w14:textId="77777777" w:rsidR="00C60760" w:rsidRDefault="00C60760" w:rsidP="00675839">
            <w:pPr>
              <w:keepNext/>
              <w:tabs>
                <w:tab w:val="left" w:pos="2160"/>
                <w:tab w:val="left" w:pos="2700"/>
                <w:tab w:val="left" w:pos="3420"/>
                <w:tab w:val="left" w:pos="3780"/>
                <w:tab w:val="left" w:pos="5760"/>
                <w:tab w:val="left" w:pos="7212"/>
              </w:tabs>
              <w:rPr>
                <w:ins w:id="1830" w:author="Tam, Danny@Energy" w:date="2018-11-19T13:48:00Z"/>
                <w:rFonts w:asciiTheme="minorHAnsi" w:hAnsiTheme="minorHAnsi"/>
                <w:sz w:val="18"/>
                <w:szCs w:val="18"/>
              </w:rPr>
            </w:pPr>
            <w:ins w:id="1831" w:author="Tam, Danny@Energy" w:date="2018-11-19T13:48:00Z">
              <w:r>
                <w:rPr>
                  <w:rFonts w:asciiTheme="minorHAnsi" w:hAnsiTheme="minorHAnsi"/>
                  <w:sz w:val="18"/>
                  <w:szCs w:val="18"/>
                </w:rPr>
                <w:t>&lt;&lt;</w:t>
              </w:r>
              <w:r w:rsidRPr="00FE60ED">
                <w:rPr>
                  <w:rFonts w:asciiTheme="minorHAnsi" w:hAnsiTheme="minorHAnsi"/>
                  <w:sz w:val="18"/>
                  <w:szCs w:val="18"/>
                </w:rPr>
                <w:t>user pick from list:</w:t>
              </w:r>
            </w:ins>
          </w:p>
          <w:p w14:paraId="283368F1" w14:textId="77777777" w:rsidR="00C60760" w:rsidRPr="005A5077" w:rsidRDefault="00C60760" w:rsidP="00675839">
            <w:pPr>
              <w:pStyle w:val="BalloonText"/>
              <w:keepNext/>
              <w:numPr>
                <w:ilvl w:val="0"/>
                <w:numId w:val="8"/>
              </w:numPr>
              <w:tabs>
                <w:tab w:val="left" w:pos="2160"/>
                <w:tab w:val="left" w:pos="2700"/>
                <w:tab w:val="left" w:pos="3420"/>
                <w:tab w:val="left" w:pos="3780"/>
                <w:tab w:val="left" w:pos="5760"/>
                <w:tab w:val="left" w:pos="7212"/>
              </w:tabs>
              <w:contextualSpacing/>
              <w:rPr>
                <w:ins w:id="1832" w:author="Tam, Danny@Energy" w:date="2018-11-19T13:49:00Z"/>
                <w:rFonts w:asciiTheme="minorHAnsi" w:hAnsiTheme="minorHAnsi" w:cstheme="minorHAnsi"/>
                <w:sz w:val="18"/>
                <w:szCs w:val="18"/>
              </w:rPr>
            </w:pPr>
            <w:ins w:id="1833" w:author="Tam, Danny@Energy" w:date="2018-11-19T13:49:00Z">
              <w:r w:rsidRPr="009D79A7">
                <w:rPr>
                  <w:rFonts w:asciiTheme="minorHAnsi" w:hAnsiTheme="minorHAnsi" w:cstheme="minorHAnsi"/>
                  <w:sz w:val="18"/>
                  <w:szCs w:val="18"/>
                </w:rPr>
                <w:t>Equal flow</w:t>
              </w:r>
              <w:r w:rsidRPr="005A5077">
                <w:rPr>
                  <w:rFonts w:asciiTheme="minorHAnsi" w:hAnsiTheme="minorHAnsi"/>
                  <w:sz w:val="18"/>
                  <w:szCs w:val="18"/>
                </w:rPr>
                <w:t xml:space="preserve"> </w:t>
              </w:r>
            </w:ins>
          </w:p>
          <w:p w14:paraId="574DB0DA" w14:textId="77777777" w:rsidR="00C60760" w:rsidRDefault="00C60760" w:rsidP="00675839">
            <w:pPr>
              <w:pStyle w:val="BalloonText"/>
              <w:keepNext/>
              <w:numPr>
                <w:ilvl w:val="0"/>
                <w:numId w:val="8"/>
              </w:numPr>
              <w:tabs>
                <w:tab w:val="left" w:pos="2160"/>
                <w:tab w:val="left" w:pos="2700"/>
                <w:tab w:val="left" w:pos="3420"/>
                <w:tab w:val="left" w:pos="3780"/>
                <w:tab w:val="left" w:pos="5760"/>
                <w:tab w:val="left" w:pos="7212"/>
              </w:tabs>
              <w:contextualSpacing/>
              <w:rPr>
                <w:ins w:id="1834" w:author="Tam, Danny@Energy" w:date="2018-11-19T13:49:00Z"/>
                <w:rFonts w:asciiTheme="minorHAnsi" w:hAnsiTheme="minorHAnsi" w:cstheme="minorHAnsi"/>
                <w:sz w:val="18"/>
                <w:szCs w:val="18"/>
              </w:rPr>
            </w:pPr>
            <w:ins w:id="1835" w:author="Tam, Danny@Energy" w:date="2018-11-19T13:49:00Z">
              <w:r>
                <w:rPr>
                  <w:rFonts w:asciiTheme="minorHAnsi" w:hAnsiTheme="minorHAnsi" w:cstheme="minorHAnsi"/>
                  <w:sz w:val="18"/>
                  <w:szCs w:val="18"/>
                </w:rPr>
                <w:t>U</w:t>
              </w:r>
              <w:r w:rsidRPr="009D79A7">
                <w:rPr>
                  <w:rFonts w:asciiTheme="minorHAnsi" w:hAnsiTheme="minorHAnsi" w:cstheme="minorHAnsi"/>
                  <w:sz w:val="18"/>
                  <w:szCs w:val="18"/>
                </w:rPr>
                <w:t>nequal to shower</w:t>
              </w:r>
            </w:ins>
          </w:p>
          <w:p w14:paraId="5A868A16" w14:textId="77777777" w:rsidR="00C60760" w:rsidRPr="009D79A7" w:rsidRDefault="00C60760" w:rsidP="00675839">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ins w:id="1836" w:author="Tam, Danny@Energy" w:date="2018-11-19T13:49:00Z">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ins>
          </w:p>
        </w:tc>
        <w:tc>
          <w:tcPr>
            <w:tcW w:w="2176" w:type="dxa"/>
          </w:tcPr>
          <w:p w14:paraId="766C6799" w14:textId="4043ADF1"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37" w:author="Tam, Danny@Energy" w:date="2018-11-19T13:47:00Z">
              <w:r w:rsidRPr="009D79A7">
                <w:rPr>
                  <w:rFonts w:asciiTheme="minorHAnsi" w:eastAsia="Times New Roman" w:hAnsiTheme="minorHAnsi" w:cstheme="minorHAnsi"/>
                  <w:sz w:val="18"/>
                  <w:szCs w:val="18"/>
                </w:rPr>
                <w:t>&lt;&lt;User input</w:t>
              </w:r>
              <w:r w:rsidR="00394022">
                <w:rPr>
                  <w:rFonts w:asciiTheme="minorHAnsi" w:eastAsia="Times New Roman" w:hAnsiTheme="minorHAnsi" w:cstheme="minorHAnsi"/>
                  <w:sz w:val="18"/>
                  <w:szCs w:val="18"/>
                </w:rPr>
                <w:t>,0&lt;F</w:t>
              </w:r>
              <w:r>
                <w:rPr>
                  <w:rFonts w:asciiTheme="minorHAnsi" w:eastAsia="Times New Roman" w:hAnsiTheme="minorHAnsi" w:cstheme="minorHAnsi"/>
                  <w:sz w:val="18"/>
                  <w:szCs w:val="18"/>
                </w:rPr>
                <w:t>06</w:t>
              </w:r>
            </w:ins>
            <w:ins w:id="1838" w:author="Tam, Danny@Energy" w:date="2018-11-19T13:50:00Z">
              <w:r>
                <w:rPr>
                  <w:rFonts w:asciiTheme="minorHAnsi" w:eastAsia="Times New Roman" w:hAnsiTheme="minorHAnsi" w:cstheme="minorHAnsi"/>
                  <w:sz w:val="18"/>
                  <w:szCs w:val="18"/>
                </w:rPr>
                <w:t xml:space="preserve">≤100 </w:t>
              </w:r>
            </w:ins>
            <w:ins w:id="1839" w:author="Tam, Danny@Energy" w:date="2018-11-19T13:47:00Z">
              <w:r w:rsidRPr="009D79A7">
                <w:rPr>
                  <w:rFonts w:asciiTheme="minorHAnsi" w:eastAsia="Times New Roman" w:hAnsiTheme="minorHAnsi" w:cstheme="minorHAnsi"/>
                  <w:sz w:val="18"/>
                  <w:szCs w:val="18"/>
                </w:rPr>
                <w:t>&gt;&gt;</w:t>
              </w:r>
            </w:ins>
          </w:p>
        </w:tc>
        <w:tc>
          <w:tcPr>
            <w:tcW w:w="2093" w:type="dxa"/>
          </w:tcPr>
          <w:p w14:paraId="37CF513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1840" w:author="Hudler, Rob@Energy" w:date="2018-11-14T15:45:00Z">
              <w:r w:rsidRPr="009D79A7">
                <w:rPr>
                  <w:rFonts w:asciiTheme="minorHAnsi" w:hAnsiTheme="minorHAnsi" w:cstheme="minorHAnsi"/>
                  <w:sz w:val="18"/>
                  <w:szCs w:val="18"/>
                </w:rPr>
                <w:t>□ Yes       □ No</w:t>
              </w:r>
            </w:ins>
          </w:p>
        </w:tc>
      </w:tr>
      <w:tr w:rsidR="00C60760" w:rsidRPr="009D79A7" w14:paraId="28B4E31A" w14:textId="77777777" w:rsidTr="00675839">
        <w:trPr>
          <w:trHeight w:val="188"/>
        </w:trPr>
        <w:tc>
          <w:tcPr>
            <w:tcW w:w="1342" w:type="dxa"/>
            <w:gridSpan w:val="2"/>
          </w:tcPr>
          <w:p w14:paraId="6562A079"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790" w:type="dxa"/>
          </w:tcPr>
          <w:p w14:paraId="13B32ED5"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79" w:type="dxa"/>
          </w:tcPr>
          <w:p w14:paraId="5C1851EE"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400" w:type="dxa"/>
            <w:gridSpan w:val="2"/>
          </w:tcPr>
          <w:p w14:paraId="2C0C0C47"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176" w:type="dxa"/>
          </w:tcPr>
          <w:p w14:paraId="653FBA1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093" w:type="dxa"/>
          </w:tcPr>
          <w:p w14:paraId="58D2C3F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C60760" w:rsidRPr="009D79A7" w14:paraId="7B3B605E" w14:textId="77777777" w:rsidTr="00675839">
        <w:trPr>
          <w:trHeight w:val="188"/>
        </w:trPr>
        <w:tc>
          <w:tcPr>
            <w:tcW w:w="731" w:type="dxa"/>
          </w:tcPr>
          <w:p w14:paraId="3E79266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1841" w:author="Tam, Danny@Energy" w:date="2018-11-19T13:52:00Z">
              <w:r>
                <w:rPr>
                  <w:rFonts w:asciiTheme="minorHAnsi" w:eastAsia="Times New Roman" w:hAnsiTheme="minorHAnsi" w:cstheme="minorHAnsi"/>
                  <w:sz w:val="18"/>
                  <w:szCs w:val="18"/>
                </w:rPr>
                <w:t>08</w:t>
              </w:r>
            </w:ins>
          </w:p>
        </w:tc>
        <w:tc>
          <w:tcPr>
            <w:tcW w:w="10249" w:type="dxa"/>
            <w:gridSpan w:val="7"/>
          </w:tcPr>
          <w:p w14:paraId="48C2FB9C" w14:textId="77777777" w:rsidR="00C60760" w:rsidRPr="009D79A7" w:rsidRDefault="00C60760" w:rsidP="00675839">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1842" w:author="Tam, Danny@Energy" w:date="2018-11-19T13:52:00Z">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all the respective showers or the water heater.</w:t>
              </w:r>
            </w:ins>
          </w:p>
        </w:tc>
      </w:tr>
      <w:tr w:rsidR="00C60760" w:rsidRPr="009D79A7" w14:paraId="315F6A6C" w14:textId="77777777" w:rsidTr="00675839">
        <w:trPr>
          <w:trHeight w:val="188"/>
        </w:trPr>
        <w:tc>
          <w:tcPr>
            <w:tcW w:w="731" w:type="dxa"/>
          </w:tcPr>
          <w:p w14:paraId="2FECE80A" w14:textId="77777777" w:rsidR="00C60760"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1843" w:author="Tam, Danny@Energy" w:date="2018-11-19T13:52:00Z">
              <w:r>
                <w:rPr>
                  <w:rFonts w:asciiTheme="minorHAnsi" w:eastAsia="Times New Roman" w:hAnsiTheme="minorHAnsi" w:cstheme="minorHAnsi"/>
                  <w:sz w:val="18"/>
                  <w:szCs w:val="18"/>
                </w:rPr>
                <w:t>09</w:t>
              </w:r>
            </w:ins>
          </w:p>
        </w:tc>
        <w:tc>
          <w:tcPr>
            <w:tcW w:w="10249" w:type="dxa"/>
            <w:gridSpan w:val="7"/>
          </w:tcPr>
          <w:p w14:paraId="2E8EA512" w14:textId="77777777" w:rsidR="00C60760" w:rsidRPr="009D79A7" w:rsidRDefault="00C60760" w:rsidP="00675839">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1844" w:author="Tam, Danny@Energy" w:date="2018-11-19T13:53:00Z">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ins>
          </w:p>
        </w:tc>
      </w:tr>
      <w:tr w:rsidR="00C60760" w:rsidRPr="00935859" w14:paraId="07863333" w14:textId="77777777" w:rsidTr="00675839">
        <w:trPr>
          <w:trHeight w:val="188"/>
        </w:trPr>
        <w:tc>
          <w:tcPr>
            <w:tcW w:w="731" w:type="dxa"/>
          </w:tcPr>
          <w:p w14:paraId="348284A1" w14:textId="77777777" w:rsidR="00C60760"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1845" w:author="Tam, Danny@Energy" w:date="2018-11-19T13:53:00Z">
              <w:r>
                <w:rPr>
                  <w:rFonts w:asciiTheme="minorHAnsi" w:eastAsia="Times New Roman" w:hAnsiTheme="minorHAnsi" w:cstheme="minorHAnsi"/>
                  <w:sz w:val="18"/>
                  <w:szCs w:val="18"/>
                </w:rPr>
                <w:t>10</w:t>
              </w:r>
            </w:ins>
          </w:p>
        </w:tc>
        <w:tc>
          <w:tcPr>
            <w:tcW w:w="10249" w:type="dxa"/>
            <w:gridSpan w:val="7"/>
          </w:tcPr>
          <w:p w14:paraId="0E26F4B3" w14:textId="77777777" w:rsidR="00C60760" w:rsidRPr="00935859" w:rsidRDefault="00C60760" w:rsidP="000A706C">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1846" w:author="Tam, Danny@Energy" w:date="2018-11-19T13:54:00Z">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ins>
          </w:p>
        </w:tc>
      </w:tr>
      <w:tr w:rsidR="00DB2A47" w:rsidRPr="00935859" w14:paraId="0E07C3AD" w14:textId="77777777" w:rsidTr="00675839">
        <w:trPr>
          <w:trHeight w:val="188"/>
          <w:ins w:id="1847" w:author="Tam, Danny@Energy" w:date="2018-11-30T10:01:00Z"/>
        </w:trPr>
        <w:tc>
          <w:tcPr>
            <w:tcW w:w="731" w:type="dxa"/>
            <w:vAlign w:val="center"/>
          </w:tcPr>
          <w:p w14:paraId="767E9466" w14:textId="2364179A" w:rsidR="00DB2A47" w:rsidRPr="00984666" w:rsidRDefault="00DB2A47" w:rsidP="00DB2A47">
            <w:pPr>
              <w:keepNext/>
              <w:tabs>
                <w:tab w:val="left" w:pos="2160"/>
                <w:tab w:val="left" w:pos="2700"/>
                <w:tab w:val="left" w:pos="3420"/>
                <w:tab w:val="left" w:pos="3780"/>
                <w:tab w:val="left" w:pos="5760"/>
                <w:tab w:val="left" w:pos="7212"/>
              </w:tabs>
              <w:jc w:val="center"/>
              <w:rPr>
                <w:ins w:id="1848" w:author="Tam, Danny@Energy" w:date="2018-11-30T10:01:00Z"/>
                <w:rFonts w:eastAsia="Times New Roman" w:cstheme="minorHAnsi"/>
                <w:sz w:val="18"/>
                <w:szCs w:val="18"/>
              </w:rPr>
            </w:pPr>
            <w:ins w:id="1849" w:author="Tam, Danny@Energy" w:date="2018-11-30T10:01:00Z">
              <w:r w:rsidRPr="00675839">
                <w:rPr>
                  <w:rFonts w:cstheme="minorHAnsi"/>
                  <w:sz w:val="18"/>
                  <w:szCs w:val="18"/>
                </w:rPr>
                <w:t>11</w:t>
              </w:r>
            </w:ins>
          </w:p>
        </w:tc>
        <w:tc>
          <w:tcPr>
            <w:tcW w:w="4039" w:type="dxa"/>
            <w:gridSpan w:val="4"/>
            <w:vAlign w:val="center"/>
          </w:tcPr>
          <w:p w14:paraId="1655CF76" w14:textId="51EA4350" w:rsidR="00DB2A47" w:rsidRPr="00984666" w:rsidRDefault="00DB2A47" w:rsidP="00DB2A47">
            <w:pPr>
              <w:keepNext/>
              <w:tabs>
                <w:tab w:val="left" w:pos="2160"/>
                <w:tab w:val="left" w:pos="2700"/>
                <w:tab w:val="left" w:pos="3420"/>
                <w:tab w:val="left" w:pos="3780"/>
                <w:tab w:val="left" w:pos="5760"/>
                <w:tab w:val="left" w:pos="7212"/>
              </w:tabs>
              <w:rPr>
                <w:ins w:id="1850" w:author="Tam, Danny@Energy" w:date="2018-11-30T10:01:00Z"/>
                <w:rFonts w:cstheme="minorHAnsi"/>
                <w:sz w:val="18"/>
                <w:szCs w:val="18"/>
              </w:rPr>
            </w:pPr>
            <w:ins w:id="1851" w:author="Tam, Danny@Energy" w:date="2018-11-30T10:01:00Z">
              <w:r w:rsidRPr="00675839">
                <w:rPr>
                  <w:sz w:val="18"/>
                  <w:szCs w:val="18"/>
                </w:rPr>
                <w:t>Verification Status:</w:t>
              </w:r>
            </w:ins>
          </w:p>
        </w:tc>
        <w:tc>
          <w:tcPr>
            <w:tcW w:w="6210" w:type="dxa"/>
            <w:gridSpan w:val="3"/>
            <w:vAlign w:val="center"/>
          </w:tcPr>
          <w:p w14:paraId="23254222" w14:textId="77777777" w:rsidR="00DB2A47" w:rsidRPr="00675839" w:rsidRDefault="00DB2A47" w:rsidP="00DB2A47">
            <w:pPr>
              <w:pStyle w:val="ListParagraph"/>
              <w:keepNext/>
              <w:numPr>
                <w:ilvl w:val="0"/>
                <w:numId w:val="10"/>
              </w:numPr>
              <w:tabs>
                <w:tab w:val="left" w:pos="356"/>
              </w:tabs>
              <w:rPr>
                <w:ins w:id="1852" w:author="Tam, Danny@Energy" w:date="2018-11-30T10:01:00Z"/>
                <w:rFonts w:asciiTheme="minorHAnsi" w:hAnsiTheme="minorHAnsi" w:cstheme="minorHAnsi"/>
                <w:sz w:val="18"/>
                <w:szCs w:val="18"/>
              </w:rPr>
            </w:pPr>
            <w:ins w:id="1853" w:author="Tam, Danny@Energy" w:date="2018-11-30T10:01: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6766E5AB" w14:textId="77777777" w:rsidR="00DB2A47" w:rsidRPr="00675839" w:rsidRDefault="00DB2A47" w:rsidP="00DB2A47">
            <w:pPr>
              <w:pStyle w:val="ListParagraph"/>
              <w:keepNext/>
              <w:numPr>
                <w:ilvl w:val="0"/>
                <w:numId w:val="10"/>
              </w:numPr>
              <w:tabs>
                <w:tab w:val="left" w:pos="356"/>
              </w:tabs>
              <w:rPr>
                <w:ins w:id="1854" w:author="Tam, Danny@Energy" w:date="2018-11-30T10:01:00Z"/>
                <w:rFonts w:asciiTheme="minorHAnsi" w:hAnsiTheme="minorHAnsi" w:cstheme="minorHAnsi"/>
                <w:sz w:val="18"/>
                <w:szCs w:val="18"/>
              </w:rPr>
            </w:pPr>
            <w:ins w:id="1855" w:author="Tam, Danny@Energy" w:date="2018-11-30T10:01: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7110011E" w14:textId="7185D0B9" w:rsidR="00DB2A47" w:rsidRPr="00675839" w:rsidRDefault="00DB2A47" w:rsidP="00675839">
            <w:pPr>
              <w:pStyle w:val="ListParagraph"/>
              <w:keepNext/>
              <w:numPr>
                <w:ilvl w:val="0"/>
                <w:numId w:val="10"/>
              </w:numPr>
              <w:tabs>
                <w:tab w:val="left" w:pos="2160"/>
                <w:tab w:val="left" w:pos="2700"/>
                <w:tab w:val="left" w:pos="3420"/>
                <w:tab w:val="left" w:pos="3780"/>
                <w:tab w:val="left" w:pos="5760"/>
                <w:tab w:val="left" w:pos="7212"/>
              </w:tabs>
              <w:rPr>
                <w:ins w:id="1856" w:author="Tam, Danny@Energy" w:date="2018-11-30T10:01:00Z"/>
                <w:rFonts w:cstheme="minorHAnsi"/>
                <w:sz w:val="18"/>
                <w:szCs w:val="18"/>
              </w:rPr>
            </w:pPr>
            <w:ins w:id="1857" w:author="Tam, Danny@Energy" w:date="2018-11-30T10:01:00Z">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ins>
          </w:p>
        </w:tc>
      </w:tr>
      <w:tr w:rsidR="00DB2A47" w:rsidRPr="00935859" w14:paraId="38E37D6B" w14:textId="77777777" w:rsidTr="00675839">
        <w:trPr>
          <w:trHeight w:val="188"/>
          <w:ins w:id="1858" w:author="Tam, Danny@Energy" w:date="2018-11-30T10:01:00Z"/>
        </w:trPr>
        <w:tc>
          <w:tcPr>
            <w:tcW w:w="731" w:type="dxa"/>
          </w:tcPr>
          <w:p w14:paraId="1E354996" w14:textId="35A52FDC" w:rsidR="00DB2A47" w:rsidRPr="00984666" w:rsidRDefault="00DB2A47" w:rsidP="00DB2A47">
            <w:pPr>
              <w:keepNext/>
              <w:tabs>
                <w:tab w:val="left" w:pos="2160"/>
                <w:tab w:val="left" w:pos="2700"/>
                <w:tab w:val="left" w:pos="3420"/>
                <w:tab w:val="left" w:pos="3780"/>
                <w:tab w:val="left" w:pos="5760"/>
                <w:tab w:val="left" w:pos="7212"/>
              </w:tabs>
              <w:jc w:val="center"/>
              <w:rPr>
                <w:ins w:id="1859" w:author="Tam, Danny@Energy" w:date="2018-11-30T10:01:00Z"/>
                <w:rFonts w:eastAsia="Times New Roman" w:cstheme="minorHAnsi"/>
                <w:sz w:val="18"/>
                <w:szCs w:val="18"/>
              </w:rPr>
            </w:pPr>
            <w:ins w:id="1860" w:author="Tam, Danny@Energy" w:date="2018-11-30T10:01:00Z">
              <w:r w:rsidRPr="00675839">
                <w:rPr>
                  <w:rFonts w:cstheme="minorHAnsi"/>
                  <w:sz w:val="18"/>
                  <w:szCs w:val="18"/>
                </w:rPr>
                <w:t>12</w:t>
              </w:r>
            </w:ins>
          </w:p>
        </w:tc>
        <w:tc>
          <w:tcPr>
            <w:tcW w:w="10249" w:type="dxa"/>
            <w:gridSpan w:val="7"/>
            <w:vAlign w:val="center"/>
          </w:tcPr>
          <w:p w14:paraId="7D54CA58" w14:textId="1D29DF12" w:rsidR="00DB2A47" w:rsidRPr="00984666" w:rsidRDefault="00DB2A47" w:rsidP="00DB2A47">
            <w:pPr>
              <w:keepNext/>
              <w:tabs>
                <w:tab w:val="left" w:pos="2160"/>
                <w:tab w:val="left" w:pos="2700"/>
                <w:tab w:val="left" w:pos="3420"/>
                <w:tab w:val="left" w:pos="3780"/>
                <w:tab w:val="left" w:pos="5760"/>
                <w:tab w:val="left" w:pos="7212"/>
              </w:tabs>
              <w:rPr>
                <w:ins w:id="1861" w:author="Tam, Danny@Energy" w:date="2018-11-30T10:01:00Z"/>
                <w:rFonts w:cstheme="minorHAnsi"/>
                <w:sz w:val="18"/>
                <w:szCs w:val="18"/>
              </w:rPr>
            </w:pPr>
            <w:ins w:id="1862" w:author="Tam, Danny@Energy" w:date="2018-11-30T10:01:00Z">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ins>
          </w:p>
        </w:tc>
      </w:tr>
      <w:tr w:rsidR="00DB2A47" w:rsidRPr="009D79A7" w14:paraId="7EB42479" w14:textId="77777777" w:rsidTr="00675839">
        <w:trPr>
          <w:trHeight w:val="260"/>
        </w:trPr>
        <w:tc>
          <w:tcPr>
            <w:tcW w:w="10980" w:type="dxa"/>
            <w:gridSpan w:val="8"/>
          </w:tcPr>
          <w:p w14:paraId="4266D989" w14:textId="00BF0DFB" w:rsidR="00DB2A47" w:rsidRPr="009D79A7" w:rsidRDefault="00DB2A47" w:rsidP="00675839">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1863" w:author="Tam, Danny@Energy" w:date="2018-11-30T09:5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ins w:id="1864" w:author="Hudler, Rob@Energy" w:date="2018-11-14T15:45:00Z">
              <w:del w:id="1865" w:author="Tam, Danny@Energy" w:date="2018-11-30T09:57:00Z">
                <w:r w:rsidRPr="00DF3388" w:rsidDel="004328A2">
                  <w:rPr>
                    <w:rFonts w:asciiTheme="minorHAnsi" w:eastAsiaTheme="minorEastAsia" w:hAnsiTheme="minorHAnsi" w:cstheme="minorHAnsi"/>
                    <w:b/>
                    <w:sz w:val="18"/>
                    <w:szCs w:val="18"/>
                  </w:rPr>
                  <w:delText xml:space="preserve">The responsible person’s </w:delText>
                </w:r>
                <w:r w:rsidRPr="003027B1" w:rsidDel="004328A2">
                  <w:rPr>
                    <w:rFonts w:asciiTheme="minorHAnsi" w:eastAsiaTheme="minorEastAsia" w:hAnsiTheme="minorHAnsi" w:cstheme="minorHAnsi"/>
                    <w:b/>
                    <w:sz w:val="18"/>
                    <w:szCs w:val="18"/>
                  </w:rPr>
                  <w:delText>signature on this compliance document affirms that all applicable requirements in this table have been met.</w:delText>
                </w:r>
                <w:r w:rsidRPr="009D79A7" w:rsidDel="004328A2">
                  <w:rPr>
                    <w:rFonts w:asciiTheme="minorHAnsi" w:hAnsiTheme="minorHAnsi" w:cstheme="minorHAnsi"/>
                    <w:b/>
                    <w:sz w:val="18"/>
                    <w:szCs w:val="18"/>
                  </w:rPr>
                  <w:delText xml:space="preserve">  </w:delText>
                </w:r>
              </w:del>
            </w:ins>
          </w:p>
        </w:tc>
      </w:tr>
    </w:tbl>
    <w:p w14:paraId="3C9C2ABA" w14:textId="77777777" w:rsidR="0032746E" w:rsidRPr="00675839" w:rsidRDefault="0032746E" w:rsidP="00675839">
      <w:pPr>
        <w:spacing w:after="0" w:line="240" w:lineRule="auto"/>
        <w:rPr>
          <w:ins w:id="1866" w:author="Tam, Danny@Energy" w:date="2018-11-29T15:43:00Z"/>
          <w:sz w:val="20"/>
        </w:rPr>
      </w:pPr>
    </w:p>
    <w:tbl>
      <w:tblPr>
        <w:tblW w:w="10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39"/>
        <w:gridCol w:w="4257"/>
        <w:gridCol w:w="6133"/>
      </w:tblGrid>
      <w:tr w:rsidR="00A556DE" w:rsidRPr="00423815" w:rsidDel="00394022" w14:paraId="60EC46DC" w14:textId="7380D8E0" w:rsidTr="00675839">
        <w:trPr>
          <w:trHeight w:val="144"/>
          <w:del w:id="1867" w:author="Tam, Danny@Energy" w:date="2018-11-29T15:56:00Z"/>
        </w:trPr>
        <w:tc>
          <w:tcPr>
            <w:tcW w:w="10903" w:type="dxa"/>
            <w:gridSpan w:val="4"/>
            <w:tcBorders>
              <w:top w:val="single" w:sz="4" w:space="0" w:color="auto"/>
              <w:left w:val="single" w:sz="4" w:space="0" w:color="auto"/>
              <w:bottom w:val="single" w:sz="4" w:space="0" w:color="auto"/>
              <w:right w:val="single" w:sz="4" w:space="0" w:color="auto"/>
            </w:tcBorders>
          </w:tcPr>
          <w:p w14:paraId="38A65A8B" w14:textId="7D59A7A1" w:rsidR="00A556DE" w:rsidRPr="00423815" w:rsidDel="00394022" w:rsidRDefault="001624A0" w:rsidP="001624A0">
            <w:pPr>
              <w:keepNext/>
              <w:spacing w:after="0" w:line="240" w:lineRule="auto"/>
              <w:rPr>
                <w:del w:id="1868" w:author="Tam, Danny@Energy" w:date="2018-11-29T15:56:00Z"/>
                <w:rFonts w:cstheme="minorHAnsi"/>
                <w:sz w:val="20"/>
                <w:szCs w:val="20"/>
              </w:rPr>
            </w:pPr>
            <w:del w:id="1869" w:author="Tam, Danny@Energy" w:date="2018-11-29T15:56:00Z">
              <w:r w:rsidDel="00394022">
                <w:rPr>
                  <w:rFonts w:cstheme="minorHAnsi"/>
                  <w:b/>
                  <w:sz w:val="20"/>
                  <w:szCs w:val="20"/>
                </w:rPr>
                <w:delText>F</w:delText>
              </w:r>
              <w:r w:rsidR="00A556DE" w:rsidRPr="00423815" w:rsidDel="00394022">
                <w:rPr>
                  <w:rFonts w:cstheme="minorHAnsi"/>
                  <w:b/>
                  <w:sz w:val="20"/>
                  <w:szCs w:val="20"/>
                </w:rPr>
                <w:delText xml:space="preserve">. Mandatory Measures for Insulation for Piping, and Tanks. </w:delText>
              </w:r>
            </w:del>
          </w:p>
        </w:tc>
      </w:tr>
      <w:tr w:rsidR="00A556DE" w:rsidRPr="00423815" w:rsidDel="00394022" w14:paraId="7395C856" w14:textId="25359C3E" w:rsidTr="00675839">
        <w:trPr>
          <w:trHeight w:val="144"/>
          <w:tblHeader/>
          <w:del w:id="1870" w:author="Tam, Danny@Energy" w:date="2018-11-29T15:56:00Z"/>
        </w:trPr>
        <w:tc>
          <w:tcPr>
            <w:tcW w:w="513" w:type="dxa"/>
            <w:gridSpan w:val="2"/>
            <w:vAlign w:val="center"/>
          </w:tcPr>
          <w:p w14:paraId="636740E2" w14:textId="310D004A"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871" w:author="Tam, Danny@Energy" w:date="2018-11-29T15:56:00Z"/>
                <w:rFonts w:cstheme="minorHAnsi"/>
                <w:sz w:val="20"/>
                <w:szCs w:val="20"/>
              </w:rPr>
            </w:pPr>
            <w:del w:id="1872" w:author="Tam, Danny@Energy" w:date="2018-11-29T15:56:00Z">
              <w:r w:rsidRPr="00423815" w:rsidDel="00394022">
                <w:rPr>
                  <w:rFonts w:cstheme="minorHAnsi"/>
                  <w:sz w:val="20"/>
                  <w:szCs w:val="20"/>
                </w:rPr>
                <w:delText>01</w:delText>
              </w:r>
            </w:del>
          </w:p>
        </w:tc>
        <w:tc>
          <w:tcPr>
            <w:tcW w:w="10390" w:type="dxa"/>
            <w:gridSpan w:val="2"/>
            <w:vAlign w:val="center"/>
          </w:tcPr>
          <w:p w14:paraId="0B310B93" w14:textId="1876EB82"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873" w:author="Tam, Danny@Energy" w:date="2018-11-29T15:56:00Z"/>
                <w:rFonts w:cstheme="minorHAnsi"/>
                <w:sz w:val="20"/>
                <w:szCs w:val="20"/>
              </w:rPr>
            </w:pPr>
            <w:del w:id="1874" w:author="Tam, Danny@Energy" w:date="2018-11-29T15:56:00Z">
              <w:r w:rsidRPr="00423815" w:rsidDel="00394022">
                <w:rPr>
                  <w:rFonts w:cstheme="minorHAnsi"/>
                  <w:sz w:val="20"/>
                  <w:szCs w:val="20"/>
                </w:rPr>
                <w:delText>Equipment shall meet the applicable requirements of the Appliance Efficiency Regulations (Section 110.3(b)1).</w:delText>
              </w:r>
            </w:del>
          </w:p>
        </w:tc>
      </w:tr>
      <w:tr w:rsidR="00A556DE" w:rsidRPr="00423815" w:rsidDel="00394022" w14:paraId="4E4FFC00" w14:textId="221E6774" w:rsidTr="00675839">
        <w:trPr>
          <w:trHeight w:val="144"/>
          <w:tblHeader/>
          <w:del w:id="1875" w:author="Tam, Danny@Energy" w:date="2018-11-29T15:56:00Z"/>
        </w:trPr>
        <w:tc>
          <w:tcPr>
            <w:tcW w:w="513" w:type="dxa"/>
            <w:gridSpan w:val="2"/>
            <w:vAlign w:val="center"/>
          </w:tcPr>
          <w:p w14:paraId="54338573" w14:textId="14B7AAFA"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876" w:author="Tam, Danny@Energy" w:date="2018-11-29T15:56:00Z"/>
                <w:rFonts w:cstheme="minorHAnsi"/>
                <w:sz w:val="20"/>
                <w:szCs w:val="20"/>
              </w:rPr>
            </w:pPr>
            <w:del w:id="1877" w:author="Tam, Danny@Energy" w:date="2018-11-29T15:56:00Z">
              <w:r w:rsidRPr="00423815" w:rsidDel="00394022">
                <w:rPr>
                  <w:rFonts w:cstheme="minorHAnsi"/>
                  <w:sz w:val="20"/>
                  <w:szCs w:val="20"/>
                </w:rPr>
                <w:delText>02</w:delText>
              </w:r>
            </w:del>
          </w:p>
        </w:tc>
        <w:tc>
          <w:tcPr>
            <w:tcW w:w="10390" w:type="dxa"/>
            <w:gridSpan w:val="2"/>
            <w:vAlign w:val="center"/>
          </w:tcPr>
          <w:p w14:paraId="57937081" w14:textId="6526F1FD"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878" w:author="Tam, Danny@Energy" w:date="2018-11-29T15:56:00Z"/>
                <w:rFonts w:cstheme="minorHAnsi"/>
                <w:sz w:val="20"/>
                <w:szCs w:val="20"/>
              </w:rPr>
            </w:pPr>
            <w:del w:id="1879" w:author="Tam, Danny@Energy" w:date="2018-11-29T15:56:00Z">
              <w:r w:rsidRPr="00423815" w:rsidDel="00394022">
                <w:rPr>
                  <w:rFonts w:cstheme="minorHAnsi"/>
                  <w:sz w:val="20"/>
                  <w:szCs w:val="20"/>
                </w:rPr>
                <w:delText>Unfired Storage Tanks are insulated with an external R-12 or combination of R-16 internal and external Insulation. (Section 110.3(c)4).</w:delText>
              </w:r>
            </w:del>
          </w:p>
        </w:tc>
      </w:tr>
      <w:tr w:rsidR="00A556DE" w:rsidRPr="00423815" w:rsidDel="00394022" w14:paraId="5A5D39B5" w14:textId="7FA2AD4F" w:rsidTr="00675839">
        <w:trPr>
          <w:trHeight w:val="144"/>
          <w:del w:id="1880" w:author="Tam, Danny@Energy" w:date="2018-11-29T15:56:00Z"/>
        </w:trPr>
        <w:tc>
          <w:tcPr>
            <w:tcW w:w="513" w:type="dxa"/>
            <w:gridSpan w:val="2"/>
            <w:vAlign w:val="center"/>
          </w:tcPr>
          <w:p w14:paraId="6D835E7E" w14:textId="0373A03D" w:rsidR="00A556DE" w:rsidRPr="00423815" w:rsidDel="00394022" w:rsidRDefault="00A556DE" w:rsidP="00A556DE">
            <w:pPr>
              <w:keepNext/>
              <w:spacing w:after="0" w:line="240" w:lineRule="auto"/>
              <w:jc w:val="center"/>
              <w:rPr>
                <w:del w:id="1881" w:author="Tam, Danny@Energy" w:date="2018-11-29T15:56:00Z"/>
                <w:rFonts w:cstheme="minorHAnsi"/>
                <w:sz w:val="20"/>
                <w:szCs w:val="20"/>
              </w:rPr>
            </w:pPr>
            <w:del w:id="1882" w:author="Tam, Danny@Energy" w:date="2018-11-29T15:56:00Z">
              <w:r w:rsidRPr="00423815" w:rsidDel="00394022">
                <w:rPr>
                  <w:rFonts w:cstheme="minorHAnsi"/>
                  <w:sz w:val="20"/>
                  <w:szCs w:val="20"/>
                </w:rPr>
                <w:delText>03</w:delText>
              </w:r>
            </w:del>
          </w:p>
        </w:tc>
        <w:tc>
          <w:tcPr>
            <w:tcW w:w="10390" w:type="dxa"/>
            <w:gridSpan w:val="2"/>
            <w:vAlign w:val="center"/>
          </w:tcPr>
          <w:p w14:paraId="63CD0773" w14:textId="0A42E769" w:rsidR="00A556DE" w:rsidRPr="00423815" w:rsidDel="00394022" w:rsidRDefault="00A556DE" w:rsidP="00A556DE">
            <w:pPr>
              <w:keepNext/>
              <w:autoSpaceDE w:val="0"/>
              <w:autoSpaceDN w:val="0"/>
              <w:adjustRightInd w:val="0"/>
              <w:spacing w:after="0" w:line="240" w:lineRule="auto"/>
              <w:rPr>
                <w:del w:id="1883" w:author="Tam, Danny@Energy" w:date="2018-11-29T15:56:00Z"/>
                <w:rFonts w:cstheme="minorHAnsi"/>
                <w:b/>
                <w:bCs/>
                <w:sz w:val="20"/>
                <w:szCs w:val="20"/>
              </w:rPr>
            </w:pPr>
            <w:del w:id="1884" w:author="Tam, Danny@Energy" w:date="2018-11-29T15:56:00Z">
              <w:r w:rsidRPr="00423815" w:rsidDel="00394022">
                <w:rPr>
                  <w:rFonts w:cstheme="minorHAnsi"/>
                  <w:bCs/>
                  <w:sz w:val="20"/>
                  <w:szCs w:val="20"/>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p>
          <w:p w14:paraId="4BA3B466" w14:textId="78E898B9"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1885" w:author="Tam, Danny@Energy" w:date="2018-11-29T15:56:00Z"/>
                <w:rFonts w:eastAsia="Times New Roman" w:cstheme="minorHAnsi"/>
                <w:b/>
                <w:bCs/>
                <w:sz w:val="20"/>
                <w:szCs w:val="20"/>
              </w:rPr>
            </w:pPr>
            <w:del w:id="1886" w:author="Tam, Danny@Energy" w:date="2018-11-29T15:56:00Z">
              <w:r w:rsidRPr="00423815" w:rsidDel="00394022">
                <w:rPr>
                  <w:rFonts w:eastAsia="Times New Roman" w:cstheme="minorHAnsi"/>
                  <w:bCs/>
                  <w:sz w:val="20"/>
                  <w:szCs w:val="20"/>
                </w:rPr>
                <w:delText>The first 5 feet (1.5 meters) of cold water pipes from the storage tank.</w:delText>
              </w:r>
            </w:del>
          </w:p>
          <w:p w14:paraId="624C7CED" w14:textId="4022B9B0"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1887" w:author="Tam, Danny@Energy" w:date="2018-11-29T15:56:00Z"/>
                <w:rFonts w:eastAsia="Times New Roman" w:cstheme="minorHAnsi"/>
                <w:b/>
                <w:bCs/>
                <w:sz w:val="20"/>
                <w:szCs w:val="20"/>
              </w:rPr>
            </w:pPr>
            <w:del w:id="1888" w:author="Tam, Danny@Energy" w:date="2018-11-29T15:56:00Z">
              <w:r w:rsidRPr="00423815" w:rsidDel="00394022">
                <w:rPr>
                  <w:rFonts w:eastAsia="Times New Roman" w:cstheme="minorHAnsi"/>
                  <w:bCs/>
                  <w:sz w:val="20"/>
                  <w:szCs w:val="20"/>
                </w:rPr>
                <w:delText>All piping with a nominal diameter of 3/4 inch (19 millimeter) and less than 1 inch.</w:delText>
              </w:r>
            </w:del>
          </w:p>
          <w:p w14:paraId="2B618211" w14:textId="4F28E06E"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1889" w:author="Tam, Danny@Energy" w:date="2018-11-29T15:56:00Z"/>
                <w:rFonts w:eastAsia="Times New Roman" w:cstheme="minorHAnsi"/>
                <w:b/>
                <w:bCs/>
                <w:sz w:val="20"/>
                <w:szCs w:val="20"/>
              </w:rPr>
            </w:pPr>
            <w:del w:id="1890" w:author="Tam, Danny@Energy" w:date="2018-11-29T15:56:00Z">
              <w:r w:rsidRPr="00423815" w:rsidDel="00394022">
                <w:rPr>
                  <w:rFonts w:eastAsia="Times New Roman" w:cstheme="minorHAnsi"/>
                  <w:bCs/>
                  <w:sz w:val="20"/>
                  <w:szCs w:val="20"/>
                </w:rPr>
                <w:delText>All hot water piping from the heating source to the kitchen fixtures.</w:delText>
              </w:r>
            </w:del>
          </w:p>
          <w:p w14:paraId="56C78437" w14:textId="45FA3359"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1891" w:author="Tam, Danny@Energy" w:date="2018-11-29T15:56:00Z"/>
                <w:rFonts w:eastAsia="Times New Roman" w:cstheme="minorHAnsi"/>
                <w:b/>
                <w:bCs/>
                <w:sz w:val="20"/>
                <w:szCs w:val="20"/>
              </w:rPr>
            </w:pPr>
            <w:del w:id="1892" w:author="Tam, Danny@Energy" w:date="2018-11-29T15:56:00Z">
              <w:r w:rsidRPr="00423815" w:rsidDel="00394022">
                <w:rPr>
                  <w:rFonts w:eastAsia="Times New Roman" w:cstheme="minorHAnsi"/>
                  <w:bCs/>
                  <w:sz w:val="20"/>
                  <w:szCs w:val="20"/>
                </w:rPr>
                <w:delText>All underground piping.</w:delText>
              </w:r>
            </w:del>
          </w:p>
          <w:p w14:paraId="3F281B1B" w14:textId="0E1D55A8" w:rsidR="00A556DE" w:rsidRPr="00423815" w:rsidDel="00394022" w:rsidRDefault="00A556DE" w:rsidP="00A556DE">
            <w:pPr>
              <w:keepNext/>
              <w:numPr>
                <w:ilvl w:val="2"/>
                <w:numId w:val="6"/>
              </w:numPr>
              <w:autoSpaceDE w:val="0"/>
              <w:autoSpaceDN w:val="0"/>
              <w:adjustRightInd w:val="0"/>
              <w:spacing w:after="0" w:line="240" w:lineRule="auto"/>
              <w:ind w:left="1224" w:hanging="144"/>
              <w:contextualSpacing/>
              <w:rPr>
                <w:del w:id="1893" w:author="Tam, Danny@Energy" w:date="2018-11-29T15:56:00Z"/>
                <w:rFonts w:eastAsia="Times New Roman" w:cstheme="minorHAnsi"/>
                <w:bCs/>
                <w:sz w:val="20"/>
                <w:szCs w:val="20"/>
              </w:rPr>
            </w:pPr>
            <w:del w:id="1894" w:author="Tam, Danny@Energy" w:date="2018-11-29T15:56:00Z">
              <w:r w:rsidRPr="00423815" w:rsidDel="00394022">
                <w:rPr>
                  <w:rFonts w:eastAsia="Times New Roman" w:cstheme="minorHAnsi"/>
                  <w:bCs/>
                  <w:sz w:val="20"/>
                  <w:szCs w:val="20"/>
                </w:rPr>
                <w:delText>insulation buried below grade must be installed in a water proof and non-crushable casing or sleeve</w:delText>
              </w:r>
            </w:del>
          </w:p>
          <w:p w14:paraId="00A4AE95" w14:textId="41F386FB"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1895" w:author="Tam, Danny@Energy" w:date="2018-11-29T15:56:00Z"/>
                <w:rFonts w:eastAsia="Times New Roman" w:cstheme="minorHAnsi"/>
                <w:b/>
                <w:bCs/>
                <w:sz w:val="20"/>
                <w:szCs w:val="20"/>
              </w:rPr>
            </w:pPr>
            <w:del w:id="1896" w:author="Tam, Danny@Energy" w:date="2018-11-29T15:56:00Z">
              <w:r w:rsidRPr="00423815" w:rsidDel="00394022">
                <w:rPr>
                  <w:rFonts w:eastAsia="Times New Roman" w:cstheme="minorHAnsi"/>
                  <w:bCs/>
                  <w:sz w:val="20"/>
                  <w:szCs w:val="20"/>
                </w:rPr>
                <w:delText>Piping from the heating source to storage tank or between tanks</w:delText>
              </w:r>
            </w:del>
          </w:p>
          <w:p w14:paraId="48CA4074" w14:textId="680BBD75"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1897" w:author="Tam, Danny@Energy" w:date="2018-11-29T15:56:00Z"/>
                <w:rFonts w:eastAsia="Times New Roman" w:cstheme="minorHAnsi"/>
                <w:b/>
                <w:bCs/>
                <w:sz w:val="20"/>
                <w:szCs w:val="20"/>
              </w:rPr>
            </w:pPr>
            <w:del w:id="1898" w:author="Tam, Danny@Energy" w:date="2018-11-29T15:56:00Z">
              <w:r w:rsidRPr="00423815" w:rsidDel="00394022">
                <w:rPr>
                  <w:rFonts w:eastAsia="Times New Roman" w:cstheme="minorHAnsi"/>
                  <w:bCs/>
                  <w:sz w:val="20"/>
                  <w:szCs w:val="20"/>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p>
          <w:p w14:paraId="12177012" w14:textId="2F068C4F"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1899" w:author="Tam, Danny@Energy" w:date="2018-11-29T15:56:00Z"/>
                <w:rFonts w:eastAsia="Times New Roman" w:cstheme="minorHAnsi"/>
                <w:b/>
                <w:bCs/>
                <w:sz w:val="20"/>
                <w:szCs w:val="20"/>
              </w:rPr>
            </w:pPr>
            <w:del w:id="1900" w:author="Tam, Danny@Energy" w:date="2018-11-29T15:56:00Z">
              <w:r w:rsidRPr="00423815" w:rsidDel="00394022">
                <w:rPr>
                  <w:rFonts w:eastAsia="Times New Roman" w:cstheme="minorHAnsi"/>
                  <w:bCs/>
                  <w:sz w:val="20"/>
                  <w:szCs w:val="20"/>
                </w:rPr>
                <w:delText>Piping installed in interior or exterior walls that is surrounded on all sides by at least 1 inch (5 cm) of insulation.</w:delText>
              </w:r>
            </w:del>
          </w:p>
          <w:p w14:paraId="28331DE2" w14:textId="5188A983"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1901" w:author="Tam, Danny@Energy" w:date="2018-11-29T15:56:00Z"/>
                <w:rFonts w:eastAsia="Times New Roman" w:cstheme="minorHAnsi"/>
                <w:b/>
                <w:bCs/>
                <w:sz w:val="20"/>
                <w:szCs w:val="20"/>
              </w:rPr>
            </w:pPr>
            <w:del w:id="1902" w:author="Tam, Danny@Energy" w:date="2018-11-29T15:56:00Z">
              <w:r w:rsidRPr="00423815" w:rsidDel="00394022">
                <w:rPr>
                  <w:rFonts w:eastAsia="Times New Roman" w:cstheme="minorHAnsi"/>
                  <w:bCs/>
                  <w:sz w:val="20"/>
                  <w:szCs w:val="20"/>
                </w:rPr>
                <w:delText>Piping installed in crawlspace with a minimum of 1 inches (5 cm) of crawlspace insulation above and below.</w:delText>
              </w:r>
            </w:del>
          </w:p>
          <w:p w14:paraId="4C0E3B8C" w14:textId="4A6594CD"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1903" w:author="Tam, Danny@Energy" w:date="2018-11-29T15:56:00Z"/>
                <w:rFonts w:eastAsia="Times New Roman" w:cstheme="minorHAnsi"/>
                <w:b/>
                <w:bCs/>
                <w:sz w:val="20"/>
                <w:szCs w:val="20"/>
              </w:rPr>
            </w:pPr>
            <w:del w:id="1904" w:author="Tam, Danny@Energy" w:date="2018-11-29T15:56:00Z">
              <w:r w:rsidRPr="00423815" w:rsidDel="00394022">
                <w:rPr>
                  <w:rFonts w:eastAsia="Times New Roman" w:cstheme="minorHAnsi"/>
                  <w:bCs/>
                  <w:sz w:val="20"/>
                  <w:szCs w:val="20"/>
                </w:rPr>
                <w:delText>Piping installed in attics with a minimum of 4 inches (10 cm) of attic insulation on top</w:delText>
              </w:r>
            </w:del>
          </w:p>
          <w:p w14:paraId="37F8AEF8" w14:textId="7DF6C9A5" w:rsidR="00A556DE" w:rsidRPr="00423815" w:rsidDel="00394022" w:rsidRDefault="00A556DE" w:rsidP="00C60760">
            <w:pPr>
              <w:keepNext/>
              <w:numPr>
                <w:ilvl w:val="1"/>
                <w:numId w:val="3"/>
              </w:numPr>
              <w:autoSpaceDE w:val="0"/>
              <w:autoSpaceDN w:val="0"/>
              <w:adjustRightInd w:val="0"/>
              <w:spacing w:after="0" w:line="240" w:lineRule="auto"/>
              <w:ind w:left="504" w:hanging="144"/>
              <w:contextualSpacing/>
              <w:rPr>
                <w:del w:id="1905" w:author="Tam, Danny@Energy" w:date="2018-11-29T15:56:00Z"/>
                <w:rFonts w:eastAsia="Times New Roman" w:cstheme="minorHAnsi"/>
                <w:b/>
                <w:bCs/>
                <w:sz w:val="20"/>
                <w:szCs w:val="20"/>
              </w:rPr>
            </w:pPr>
            <w:del w:id="1906" w:author="Tam, Danny@Energy" w:date="2018-11-29T15:56:00Z">
              <w:r w:rsidRPr="00423815" w:rsidDel="00394022">
                <w:rPr>
                  <w:rFonts w:eastAsia="Times New Roman" w:cstheme="minorHAnsi"/>
                  <w:bCs/>
                  <w:sz w:val="20"/>
                  <w:szCs w:val="20"/>
                </w:rPr>
                <w:delText>Pipe insulation shall fit tightly and all elbows and tees shall be fully insulated.</w:delText>
              </w:r>
            </w:del>
          </w:p>
        </w:tc>
      </w:tr>
      <w:tr w:rsidR="00A556DE" w:rsidRPr="00423815" w:rsidDel="00394022" w14:paraId="67477126" w14:textId="6AEF2937" w:rsidTr="00675839">
        <w:trPr>
          <w:trHeight w:val="144"/>
          <w:tblHeader/>
          <w:del w:id="1907" w:author="Tam, Danny@Energy" w:date="2018-11-29T15:56:00Z"/>
        </w:trPr>
        <w:tc>
          <w:tcPr>
            <w:tcW w:w="513" w:type="dxa"/>
            <w:gridSpan w:val="2"/>
            <w:vAlign w:val="center"/>
          </w:tcPr>
          <w:p w14:paraId="457BB7E2" w14:textId="03E25FE5"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908" w:author="Tam, Danny@Energy" w:date="2018-11-29T15:56:00Z"/>
                <w:rFonts w:eastAsia="Times New Roman" w:cstheme="minorHAnsi"/>
                <w:b/>
                <w:sz w:val="20"/>
                <w:szCs w:val="20"/>
              </w:rPr>
            </w:pPr>
            <w:del w:id="1909" w:author="Tam, Danny@Energy" w:date="2018-11-29T15:56:00Z">
              <w:r w:rsidRPr="00423815" w:rsidDel="00394022">
                <w:rPr>
                  <w:rFonts w:cstheme="minorHAnsi"/>
                  <w:sz w:val="20"/>
                  <w:szCs w:val="20"/>
                </w:rPr>
                <w:delText>04</w:delText>
              </w:r>
            </w:del>
          </w:p>
        </w:tc>
        <w:tc>
          <w:tcPr>
            <w:tcW w:w="10390" w:type="dxa"/>
            <w:gridSpan w:val="2"/>
            <w:vAlign w:val="center"/>
          </w:tcPr>
          <w:p w14:paraId="364A3EDB" w14:textId="1E8598D4"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910" w:author="Tam, Danny@Energy" w:date="2018-11-29T15:56:00Z"/>
                <w:rFonts w:eastAsia="Times New Roman" w:cstheme="minorHAnsi"/>
                <w:sz w:val="20"/>
                <w:szCs w:val="20"/>
              </w:rPr>
            </w:pPr>
            <w:del w:id="1911" w:author="Tam, Danny@Energy" w:date="2018-11-29T15:56:00Z">
              <w:r w:rsidRPr="00423815" w:rsidDel="00394022">
                <w:rPr>
                  <w:rFonts w:eastAsia="Times New Roman" w:cstheme="minorHAnsi"/>
                  <w:sz w:val="20"/>
                  <w:szCs w:val="20"/>
                </w:rPr>
                <w:delText>For Gas or Propane Water Heaters:  Ensure the following are installed (Section 150.0(n))</w:delText>
              </w:r>
            </w:del>
          </w:p>
          <w:p w14:paraId="595A24A9" w14:textId="16670A1A"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04" w:hanging="144"/>
              <w:contextualSpacing/>
              <w:rPr>
                <w:del w:id="1912" w:author="Tam, Danny@Energy" w:date="2018-11-29T15:56:00Z"/>
                <w:rFonts w:eastAsia="Times New Roman" w:cstheme="minorHAnsi"/>
                <w:sz w:val="20"/>
                <w:szCs w:val="20"/>
              </w:rPr>
            </w:pPr>
            <w:del w:id="1913" w:author="Tam, Danny@Energy" w:date="2018-11-29T15:56:00Z">
              <w:r w:rsidRPr="00423815" w:rsidDel="00394022">
                <w:rPr>
                  <w:rFonts w:eastAsia="Times New Roman" w:cstheme="minorHAnsi"/>
                  <w:sz w:val="20"/>
                  <w:szCs w:val="20"/>
                </w:rPr>
                <w:delText>A dedicated 125V, 20A electrical receptacle connected to the electric panel with a 120/240V 3 conductor, 10 AWG copper branch circuit, within 3 feet from the water heater and accessible with no obstructions;</w:delText>
              </w:r>
            </w:del>
          </w:p>
          <w:p w14:paraId="723D3DB6" w14:textId="09FB3861" w:rsidR="00A556DE" w:rsidRPr="00423815" w:rsidDel="00394022" w:rsidRDefault="00A556DE" w:rsidP="00A556DE">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914" w:author="Tam, Danny@Energy" w:date="2018-11-29T15:56:00Z"/>
                <w:rFonts w:eastAsia="Times New Roman" w:cstheme="minorHAnsi"/>
                <w:sz w:val="20"/>
                <w:szCs w:val="20"/>
              </w:rPr>
            </w:pPr>
            <w:del w:id="1915" w:author="Tam, Danny@Energy" w:date="2018-11-29T15:56:00Z">
              <w:r w:rsidRPr="00423815" w:rsidDel="00394022">
                <w:rPr>
                  <w:rFonts w:eastAsia="Times New Roman" w:cstheme="minorHAnsi"/>
                  <w:sz w:val="20"/>
                  <w:szCs w:val="20"/>
                </w:rPr>
                <w:delText>The conductor shall be labeled with the work “Spare” on both ends; and</w:delText>
              </w:r>
            </w:del>
          </w:p>
          <w:p w14:paraId="3275528C" w14:textId="134FFBE4" w:rsidR="00A556DE" w:rsidRPr="00423815" w:rsidDel="00394022" w:rsidRDefault="00A556DE" w:rsidP="00A556DE">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1916" w:author="Tam, Danny@Energy" w:date="2018-11-29T15:56:00Z"/>
                <w:rFonts w:eastAsia="Times New Roman" w:cstheme="minorHAnsi"/>
                <w:sz w:val="20"/>
                <w:szCs w:val="20"/>
              </w:rPr>
            </w:pPr>
            <w:del w:id="1917" w:author="Tam, Danny@Energy" w:date="2018-11-29T15:56:00Z">
              <w:r w:rsidRPr="00423815" w:rsidDel="00394022">
                <w:rPr>
                  <w:rFonts w:eastAsia="Times New Roman" w:cstheme="minorHAnsi"/>
                  <w:sz w:val="20"/>
                  <w:szCs w:val="20"/>
                </w:rPr>
                <w:delText>A reserved single pole circuit breaker space next to the circuit breaker next to the branch circuit in A labeled “Future” 240V shall be provided.</w:delText>
              </w:r>
            </w:del>
          </w:p>
          <w:p w14:paraId="59ECA032" w14:textId="7E7F1B50"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1918" w:author="Tam, Danny@Energy" w:date="2018-11-29T15:56:00Z"/>
                <w:rFonts w:eastAsia="Times New Roman" w:cstheme="minorHAnsi"/>
                <w:sz w:val="20"/>
                <w:szCs w:val="20"/>
              </w:rPr>
            </w:pPr>
            <w:del w:id="1919" w:author="Tam, Danny@Energy" w:date="2018-11-29T15:56:00Z">
              <w:r w:rsidRPr="00423815" w:rsidDel="00394022">
                <w:rPr>
                  <w:rFonts w:eastAsia="Times New Roman" w:cstheme="minorHAnsi"/>
                  <w:sz w:val="20"/>
                  <w:szCs w:val="20"/>
                </w:rPr>
                <w:delText>A Category III or IV vent, or a  Type B vent with straight pipe between outside and water heater</w:delText>
              </w:r>
            </w:del>
          </w:p>
          <w:p w14:paraId="65CA881C" w14:textId="6D47C2D2"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1920" w:author="Tam, Danny@Energy" w:date="2018-11-29T15:56:00Z"/>
                <w:rFonts w:eastAsia="Times New Roman" w:cstheme="minorHAnsi"/>
                <w:sz w:val="20"/>
                <w:szCs w:val="20"/>
              </w:rPr>
            </w:pPr>
            <w:del w:id="1921" w:author="Tam, Danny@Energy" w:date="2018-11-29T15:56:00Z">
              <w:r w:rsidRPr="00423815" w:rsidDel="00394022">
                <w:rPr>
                  <w:rFonts w:eastAsia="Times New Roman" w:cstheme="minorHAnsi"/>
                  <w:sz w:val="20"/>
                  <w:szCs w:val="20"/>
                </w:rPr>
                <w:delText>A condensate drain no more than 2 inches higher than the base on water heater for natural draining</w:delText>
              </w:r>
            </w:del>
          </w:p>
          <w:p w14:paraId="25D4943B" w14:textId="1918E3FD"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1922" w:author="Tam, Danny@Energy" w:date="2018-11-29T15:56:00Z"/>
                <w:rFonts w:eastAsia="Times New Roman" w:cstheme="minorHAnsi"/>
                <w:sz w:val="20"/>
                <w:szCs w:val="20"/>
              </w:rPr>
            </w:pPr>
            <w:del w:id="1923" w:author="Tam, Danny@Energy" w:date="2018-11-29T15:56:00Z">
              <w:r w:rsidRPr="00423815" w:rsidDel="00394022">
                <w:rPr>
                  <w:rFonts w:eastAsia="Times New Roman" w:cstheme="minorHAnsi"/>
                  <w:sz w:val="20"/>
                  <w:szCs w:val="20"/>
                </w:rPr>
                <w:delText>A gas supply line with capacity of at least 200,000 Btu/hr</w:delText>
              </w:r>
            </w:del>
          </w:p>
        </w:tc>
      </w:tr>
      <w:tr w:rsidR="00A556DE" w:rsidRPr="00423815" w:rsidDel="00394022" w14:paraId="5A9D8ED9" w14:textId="3B3E11FA" w:rsidTr="00675839">
        <w:trPr>
          <w:trHeight w:val="144"/>
          <w:tblHeader/>
          <w:del w:id="1924" w:author="Tam, Danny@Energy" w:date="2018-11-29T15:56:00Z"/>
        </w:trPr>
        <w:tc>
          <w:tcPr>
            <w:tcW w:w="10903" w:type="dxa"/>
            <w:gridSpan w:val="4"/>
            <w:vAlign w:val="center"/>
          </w:tcPr>
          <w:p w14:paraId="3ACCB737" w14:textId="32ECA336"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925" w:author="Tam, Danny@Energy" w:date="2018-11-29T15:56:00Z"/>
                <w:rFonts w:eastAsia="Times New Roman" w:cstheme="minorHAnsi"/>
                <w:b/>
                <w:sz w:val="20"/>
                <w:szCs w:val="20"/>
              </w:rPr>
            </w:pPr>
            <w:del w:id="1926" w:author="Tam, Danny@Energy" w:date="2018-11-29T15:56:00Z">
              <w:r w:rsidRPr="00423815" w:rsidDel="00394022">
                <w:rPr>
                  <w:rFonts w:cstheme="minorHAnsi"/>
                  <w:b/>
                  <w:sz w:val="20"/>
                  <w:szCs w:val="20"/>
                </w:rPr>
                <w:delText>The responsible person’s signature on this compliance document affirms that all applicable requirements in this table have been met.</w:delText>
              </w:r>
            </w:del>
          </w:p>
        </w:tc>
      </w:tr>
      <w:tr w:rsidR="00394022" w:rsidRPr="00323F2C" w14:paraId="4E32091F" w14:textId="77777777" w:rsidTr="00675839">
        <w:trPr>
          <w:trHeight w:hRule="exact" w:val="712"/>
          <w:tblHeader/>
          <w:ins w:id="1927" w:author="Tam, Danny@Energy" w:date="2018-11-29T15:57:00Z"/>
        </w:trPr>
        <w:tc>
          <w:tcPr>
            <w:tcW w:w="10903" w:type="dxa"/>
            <w:gridSpan w:val="4"/>
            <w:tcBorders>
              <w:bottom w:val="single" w:sz="4" w:space="0" w:color="auto"/>
            </w:tcBorders>
          </w:tcPr>
          <w:p w14:paraId="2A9287E2" w14:textId="63D4A44A" w:rsidR="00394022" w:rsidRPr="000110EF" w:rsidRDefault="00394022" w:rsidP="00027890">
            <w:pPr>
              <w:spacing w:after="0" w:line="240" w:lineRule="auto"/>
              <w:rPr>
                <w:ins w:id="1928" w:author="Tam, Danny@Energy" w:date="2018-11-29T15:57:00Z"/>
                <w:rFonts w:cstheme="minorHAnsi"/>
                <w:b/>
                <w:sz w:val="18"/>
                <w:szCs w:val="18"/>
              </w:rPr>
            </w:pPr>
            <w:ins w:id="1929" w:author="Tam, Danny@Energy" w:date="2018-11-29T15:58:00Z">
              <w:r>
                <w:rPr>
                  <w:rFonts w:cstheme="minorHAnsi"/>
                  <w:b/>
                  <w:sz w:val="18"/>
                  <w:szCs w:val="18"/>
                </w:rPr>
                <w:t>G</w:t>
              </w:r>
            </w:ins>
            <w:ins w:id="1930" w:author="Tam, Danny@Energy" w:date="2018-11-29T15:57:00Z">
              <w:r w:rsidRPr="000110EF">
                <w:rPr>
                  <w:rFonts w:cstheme="minorHAnsi"/>
                  <w:b/>
                  <w:sz w:val="18"/>
                  <w:szCs w:val="18"/>
                </w:rPr>
                <w:t xml:space="preserve">. HERS-Verified Pipe Insulation Credit Requirements </w:t>
              </w:r>
              <w:r>
                <w:rPr>
                  <w:rFonts w:cstheme="minorHAnsi"/>
                  <w:b/>
                  <w:sz w:val="18"/>
                  <w:szCs w:val="18"/>
                </w:rPr>
                <w:t xml:space="preserve">(PIC-H) </w:t>
              </w:r>
              <w:r w:rsidRPr="000110EF">
                <w:rPr>
                  <w:rFonts w:cstheme="minorHAnsi"/>
                  <w:b/>
                  <w:sz w:val="18"/>
                  <w:szCs w:val="18"/>
                </w:rPr>
                <w:t>(RA3.6.3)</w:t>
              </w:r>
            </w:ins>
          </w:p>
          <w:p w14:paraId="5273BAB3" w14:textId="4ED7F2A6"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31" w:author="Tam, Danny@Energy" w:date="2018-11-29T15:57:00Z"/>
                <w:rFonts w:cstheme="minorHAnsi"/>
                <w:sz w:val="18"/>
                <w:szCs w:val="18"/>
              </w:rPr>
            </w:pPr>
            <w:ins w:id="1932" w:author="Tam, Danny@Energy" w:date="2018-11-29T15:57:00Z">
              <w:r w:rsidRPr="000110EF">
                <w:rPr>
                  <w:rFonts w:cstheme="minorHAnsi"/>
                  <w:sz w:val="18"/>
                  <w:szCs w:val="18"/>
                </w:rPr>
                <w:t>Systems that utilize this distribution type shall comply with these requirements.</w:t>
              </w:r>
              <w:r>
                <w:rPr>
                  <w:rFonts w:cstheme="minorHAnsi"/>
                  <w:sz w:val="18"/>
                  <w:szCs w:val="18"/>
                </w:rPr>
                <w:t xml:space="preserve">  </w:t>
              </w:r>
              <w:r w:rsidRPr="000110EF">
                <w:rPr>
                  <w:rFonts w:cstheme="minorHAnsi"/>
                  <w:sz w:val="18"/>
                  <w:szCs w:val="18"/>
                </w:rPr>
                <w:t xml:space="preserve">&lt;&lt;If there are no systems in column </w:t>
              </w:r>
              <w:r>
                <w:rPr>
                  <w:rFonts w:cstheme="minorHAnsi"/>
                  <w:sz w:val="18"/>
                  <w:szCs w:val="18"/>
                </w:rPr>
                <w:t>A08</w:t>
              </w:r>
              <w:r w:rsidRPr="000110EF">
                <w:rPr>
                  <w:rFonts w:cstheme="minorHAnsi"/>
                  <w:sz w:val="18"/>
                  <w:szCs w:val="18"/>
                </w:rPr>
                <w:t xml:space="preserve"> that have a value = “HERS-Verified Pipe Insulation Credit”, then display the "section does not apply" message; else display this entire table &gt;&gt;</w:t>
              </w:r>
            </w:ins>
          </w:p>
          <w:p w14:paraId="3CCE3773"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33" w:author="Tam, Danny@Energy" w:date="2018-11-29T15:57:00Z"/>
                <w:rFonts w:cstheme="minorHAnsi"/>
                <w:b/>
                <w:sz w:val="18"/>
                <w:szCs w:val="18"/>
              </w:rPr>
            </w:pPr>
          </w:p>
        </w:tc>
      </w:tr>
      <w:tr w:rsidR="00394022" w:rsidRPr="00323F2C" w14:paraId="4A8DAA7C" w14:textId="77777777" w:rsidTr="00675839">
        <w:trPr>
          <w:trHeight w:hRule="exact" w:val="361"/>
          <w:tblHeader/>
          <w:ins w:id="1934" w:author="Tam, Danny@Energy" w:date="2018-11-29T15:57:00Z"/>
        </w:trPr>
        <w:tc>
          <w:tcPr>
            <w:tcW w:w="474" w:type="dxa"/>
            <w:vAlign w:val="center"/>
          </w:tcPr>
          <w:p w14:paraId="7094DC00"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35" w:author="Tam, Danny@Energy" w:date="2018-11-29T15:57:00Z"/>
                <w:rFonts w:cstheme="minorHAnsi"/>
                <w:sz w:val="18"/>
                <w:szCs w:val="18"/>
              </w:rPr>
            </w:pPr>
            <w:ins w:id="1936" w:author="Tam, Danny@Energy" w:date="2018-11-29T15:57:00Z">
              <w:r w:rsidRPr="000110EF">
                <w:rPr>
                  <w:rFonts w:cstheme="minorHAnsi"/>
                  <w:sz w:val="18"/>
                  <w:szCs w:val="18"/>
                </w:rPr>
                <w:t>01</w:t>
              </w:r>
            </w:ins>
          </w:p>
        </w:tc>
        <w:tc>
          <w:tcPr>
            <w:tcW w:w="10429" w:type="dxa"/>
            <w:gridSpan w:val="3"/>
            <w:vAlign w:val="center"/>
          </w:tcPr>
          <w:p w14:paraId="19C8E1DD"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37" w:author="Tam, Danny@Energy" w:date="2018-11-29T15:57:00Z"/>
                <w:rFonts w:cstheme="minorHAnsi"/>
                <w:sz w:val="18"/>
                <w:szCs w:val="18"/>
              </w:rPr>
            </w:pPr>
            <w:ins w:id="1938" w:author="Tam, Danny@Energy" w:date="2018-11-29T15:57:00Z">
              <w:r>
                <w:rPr>
                  <w:rFonts w:cstheme="minorHAnsi"/>
                  <w:sz w:val="18"/>
                  <w:szCs w:val="18"/>
                </w:rPr>
                <w:t>HERS rater shall perform a visual inspection that a</w:t>
              </w:r>
              <w:r w:rsidRPr="000E6E7E">
                <w:rPr>
                  <w:rFonts w:cstheme="minorHAnsi"/>
                  <w:sz w:val="18"/>
                  <w:szCs w:val="18"/>
                </w:rPr>
                <w:t xml:space="preserve">ll hot water piping comply with the insulation requirements in </w:t>
              </w:r>
              <w:r>
                <w:rPr>
                  <w:rFonts w:cstheme="minorHAnsi"/>
                  <w:sz w:val="18"/>
                  <w:szCs w:val="18"/>
                </w:rPr>
                <w:t>150.0(J).</w:t>
              </w:r>
            </w:ins>
          </w:p>
        </w:tc>
      </w:tr>
      <w:tr w:rsidR="00DB2A47" w:rsidRPr="00323F2C" w14:paraId="0FAB6A88" w14:textId="77777777" w:rsidTr="00675839">
        <w:trPr>
          <w:trHeight w:hRule="exact" w:val="1135"/>
          <w:tblHeader/>
          <w:ins w:id="1939" w:author="Tam, Danny@Energy" w:date="2018-11-30T10:00:00Z"/>
        </w:trPr>
        <w:tc>
          <w:tcPr>
            <w:tcW w:w="474" w:type="dxa"/>
            <w:vAlign w:val="center"/>
          </w:tcPr>
          <w:p w14:paraId="0A59D61C" w14:textId="6B35EEF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40" w:author="Tam, Danny@Energy" w:date="2018-11-30T10:00:00Z"/>
                <w:rFonts w:cstheme="minorHAnsi"/>
                <w:sz w:val="18"/>
                <w:szCs w:val="18"/>
              </w:rPr>
            </w:pPr>
            <w:ins w:id="1941" w:author="Tam, Danny@Energy" w:date="2018-11-30T10:01:00Z">
              <w:r w:rsidRPr="00675839">
                <w:rPr>
                  <w:rFonts w:cstheme="minorHAnsi"/>
                  <w:sz w:val="18"/>
                  <w:szCs w:val="18"/>
                </w:rPr>
                <w:t>02</w:t>
              </w:r>
            </w:ins>
          </w:p>
        </w:tc>
        <w:tc>
          <w:tcPr>
            <w:tcW w:w="4296" w:type="dxa"/>
            <w:gridSpan w:val="2"/>
            <w:vAlign w:val="center"/>
          </w:tcPr>
          <w:p w14:paraId="50A36232" w14:textId="0F1E540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42" w:author="Tam, Danny@Energy" w:date="2018-11-30T10:00:00Z"/>
                <w:rFonts w:cstheme="minorHAnsi"/>
                <w:sz w:val="18"/>
                <w:szCs w:val="18"/>
              </w:rPr>
            </w:pPr>
            <w:ins w:id="1943" w:author="Tam, Danny@Energy" w:date="2018-11-30T10:01:00Z">
              <w:r w:rsidRPr="00675839">
                <w:rPr>
                  <w:sz w:val="18"/>
                  <w:szCs w:val="18"/>
                </w:rPr>
                <w:t>Verification Status:</w:t>
              </w:r>
            </w:ins>
          </w:p>
        </w:tc>
        <w:tc>
          <w:tcPr>
            <w:tcW w:w="6133" w:type="dxa"/>
            <w:vAlign w:val="center"/>
          </w:tcPr>
          <w:p w14:paraId="198B3F2E" w14:textId="77777777" w:rsidR="00DB2A47" w:rsidRPr="00984666" w:rsidRDefault="00DB2A47" w:rsidP="00DB2A47">
            <w:pPr>
              <w:keepNext/>
              <w:tabs>
                <w:tab w:val="left" w:pos="356"/>
              </w:tabs>
              <w:spacing w:after="0" w:line="240" w:lineRule="auto"/>
              <w:rPr>
                <w:ins w:id="1944" w:author="Tam, Danny@Energy" w:date="2018-11-30T10:01:00Z"/>
                <w:rFonts w:cstheme="minorHAnsi"/>
                <w:sz w:val="18"/>
                <w:szCs w:val="18"/>
              </w:rPr>
            </w:pPr>
            <w:ins w:id="1945" w:author="Tam, Danny@Energy" w:date="2018-11-30T10:01:00Z">
              <w:r w:rsidRPr="00984666">
                <w:rPr>
                  <w:sz w:val="18"/>
                  <w:szCs w:val="18"/>
                </w:rPr>
                <w:t>&lt;&lt;</w:t>
              </w:r>
              <w:r w:rsidRPr="00984666">
                <w:rPr>
                  <w:rFonts w:cstheme="minorHAnsi"/>
                  <w:sz w:val="18"/>
                  <w:szCs w:val="18"/>
                </w:rPr>
                <w:t>user pick from list:</w:t>
              </w:r>
            </w:ins>
          </w:p>
          <w:p w14:paraId="0E0393FE" w14:textId="77777777" w:rsidR="00DB2A47" w:rsidRPr="00675839" w:rsidRDefault="00DB2A47" w:rsidP="00DB2A47">
            <w:pPr>
              <w:pStyle w:val="ListParagraph"/>
              <w:keepNext/>
              <w:numPr>
                <w:ilvl w:val="0"/>
                <w:numId w:val="10"/>
              </w:numPr>
              <w:tabs>
                <w:tab w:val="left" w:pos="356"/>
              </w:tabs>
              <w:rPr>
                <w:ins w:id="1946" w:author="Tam, Danny@Energy" w:date="2018-11-30T10:01:00Z"/>
                <w:rFonts w:asciiTheme="minorHAnsi" w:hAnsiTheme="minorHAnsi" w:cstheme="minorHAnsi"/>
                <w:sz w:val="18"/>
                <w:szCs w:val="18"/>
              </w:rPr>
            </w:pPr>
            <w:ins w:id="1947" w:author="Tam, Danny@Energy" w:date="2018-11-30T10:01: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3A51274E" w14:textId="77777777" w:rsidR="00DB2A47" w:rsidRPr="00675839" w:rsidRDefault="00DB2A47" w:rsidP="00DB2A47">
            <w:pPr>
              <w:pStyle w:val="ListParagraph"/>
              <w:keepNext/>
              <w:numPr>
                <w:ilvl w:val="0"/>
                <w:numId w:val="10"/>
              </w:numPr>
              <w:tabs>
                <w:tab w:val="left" w:pos="356"/>
              </w:tabs>
              <w:rPr>
                <w:ins w:id="1948" w:author="Tam, Danny@Energy" w:date="2018-11-30T10:01:00Z"/>
                <w:rFonts w:asciiTheme="minorHAnsi" w:hAnsiTheme="minorHAnsi" w:cstheme="minorHAnsi"/>
                <w:sz w:val="18"/>
                <w:szCs w:val="18"/>
              </w:rPr>
            </w:pPr>
            <w:ins w:id="1949" w:author="Tam, Danny@Energy" w:date="2018-11-30T10:01: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3377A2C0" w14:textId="565D9F5F" w:rsidR="00DB2A47" w:rsidRPr="00675839" w:rsidRDefault="00DB2A47"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50" w:author="Tam, Danny@Energy" w:date="2018-11-30T10:00:00Z"/>
                <w:rFonts w:cstheme="minorHAnsi"/>
                <w:sz w:val="18"/>
                <w:szCs w:val="18"/>
              </w:rPr>
            </w:pPr>
            <w:ins w:id="1951" w:author="Tam, Danny@Energy" w:date="2018-11-30T10:01: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DB2A47" w:rsidRPr="00323F2C" w14:paraId="2FFE265E" w14:textId="77777777" w:rsidTr="00394022">
        <w:trPr>
          <w:trHeight w:hRule="exact" w:val="361"/>
          <w:tblHeader/>
          <w:ins w:id="1952" w:author="Tam, Danny@Energy" w:date="2018-11-30T10:00:00Z"/>
        </w:trPr>
        <w:tc>
          <w:tcPr>
            <w:tcW w:w="474" w:type="dxa"/>
            <w:vAlign w:val="center"/>
          </w:tcPr>
          <w:p w14:paraId="35F606AD" w14:textId="60B7D6A7"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53" w:author="Tam, Danny@Energy" w:date="2018-11-30T10:00:00Z"/>
                <w:rFonts w:cstheme="minorHAnsi"/>
                <w:sz w:val="18"/>
                <w:szCs w:val="18"/>
              </w:rPr>
            </w:pPr>
            <w:ins w:id="1954" w:author="Tam, Danny@Energy" w:date="2018-11-30T10:01:00Z">
              <w:r w:rsidRPr="00675839">
                <w:rPr>
                  <w:rFonts w:cstheme="minorHAnsi"/>
                  <w:sz w:val="18"/>
                  <w:szCs w:val="18"/>
                </w:rPr>
                <w:t>03</w:t>
              </w:r>
            </w:ins>
          </w:p>
        </w:tc>
        <w:tc>
          <w:tcPr>
            <w:tcW w:w="10429" w:type="dxa"/>
            <w:gridSpan w:val="3"/>
            <w:vAlign w:val="center"/>
          </w:tcPr>
          <w:p w14:paraId="3A6AD870" w14:textId="3B378D60"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55" w:author="Tam, Danny@Energy" w:date="2018-11-30T10:00:00Z"/>
                <w:rFonts w:cstheme="minorHAnsi"/>
                <w:sz w:val="18"/>
                <w:szCs w:val="18"/>
              </w:rPr>
            </w:pPr>
            <w:ins w:id="1956" w:author="Tam, Danny@Energy" w:date="2018-11-30T10:01:00Z">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ins>
          </w:p>
        </w:tc>
      </w:tr>
      <w:tr w:rsidR="00DB2A47" w:rsidRPr="00323F2C" w14:paraId="757E486E" w14:textId="77777777" w:rsidTr="00675839">
        <w:trPr>
          <w:trHeight w:hRule="exact" w:val="505"/>
          <w:tblHeader/>
          <w:ins w:id="1957" w:author="Tam, Danny@Energy" w:date="2018-11-29T15:57:00Z"/>
        </w:trPr>
        <w:tc>
          <w:tcPr>
            <w:tcW w:w="10903" w:type="dxa"/>
            <w:gridSpan w:val="4"/>
            <w:tcBorders>
              <w:top w:val="single" w:sz="4" w:space="0" w:color="000000"/>
              <w:left w:val="single" w:sz="4" w:space="0" w:color="000000"/>
              <w:bottom w:val="single" w:sz="4" w:space="0" w:color="auto"/>
              <w:right w:val="single" w:sz="4" w:space="0" w:color="000000"/>
            </w:tcBorders>
          </w:tcPr>
          <w:p w14:paraId="37D230A9" w14:textId="78C3C61F" w:rsidR="00DB2A47" w:rsidRPr="000849F0" w:rsidRDefault="00DB2A47" w:rsidP="00DB2A47">
            <w:pPr>
              <w:spacing w:after="0" w:line="240" w:lineRule="auto"/>
              <w:rPr>
                <w:ins w:id="1958" w:author="Tam, Danny@Energy" w:date="2018-11-29T15:57:00Z"/>
                <w:rFonts w:cstheme="minorHAnsi"/>
                <w:b/>
                <w:sz w:val="18"/>
                <w:szCs w:val="18"/>
              </w:rPr>
            </w:pPr>
            <w:ins w:id="1959" w:author="Tam, Danny@Energy" w:date="2018-11-30T09:5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p w14:paraId="15A1A687" w14:textId="77777777" w:rsidR="00DB2A47" w:rsidRPr="001E3511" w:rsidRDefault="00DB2A47" w:rsidP="00DB2A47">
            <w:pPr>
              <w:spacing w:after="0" w:line="240" w:lineRule="auto"/>
              <w:rPr>
                <w:ins w:id="1960" w:author="Tam, Danny@Energy" w:date="2018-11-29T15:57:00Z"/>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297"/>
        <w:gridCol w:w="5918"/>
      </w:tblGrid>
      <w:tr w:rsidR="00394022" w:rsidRPr="00394022" w14:paraId="7AE5708E" w14:textId="77777777" w:rsidTr="004328A2">
        <w:trPr>
          <w:trHeight w:hRule="exact" w:val="712"/>
          <w:tblHeader/>
          <w:ins w:id="1961" w:author="Tam, Danny@Energy" w:date="2018-11-29T15:58:00Z"/>
        </w:trPr>
        <w:tc>
          <w:tcPr>
            <w:tcW w:w="10773" w:type="dxa"/>
            <w:gridSpan w:val="3"/>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62" w:author="Tam, Danny@Energy" w:date="2018-11-29T15:58:00Z"/>
                <w:rFonts w:eastAsia="Calibri" w:cstheme="minorHAnsi"/>
                <w:b/>
                <w:sz w:val="18"/>
                <w:szCs w:val="18"/>
              </w:rPr>
            </w:pPr>
            <w:ins w:id="1963" w:author="Tam, Danny@Energy" w:date="2018-11-29T15:58:00Z">
              <w:r>
                <w:rPr>
                  <w:rFonts w:eastAsia="Calibri" w:cstheme="minorHAnsi"/>
                  <w:b/>
                  <w:sz w:val="18"/>
                  <w:szCs w:val="18"/>
                </w:rPr>
                <w:t>H</w:t>
              </w:r>
              <w:r w:rsidRPr="00394022">
                <w:rPr>
                  <w:rFonts w:eastAsia="Calibri" w:cstheme="minorHAnsi"/>
                  <w:b/>
                  <w:sz w:val="18"/>
                  <w:szCs w:val="18"/>
                </w:rPr>
                <w:t>. HERS-Verified Parallel Piping Requirements (PP-H) (RA3.6.4)</w:t>
              </w:r>
            </w:ins>
          </w:p>
          <w:p w14:paraId="051B1446" w14:textId="77203F3B"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64" w:author="Tam, Danny@Energy" w:date="2018-11-29T15:58:00Z"/>
                <w:rFonts w:eastAsia="Calibri" w:cstheme="minorHAnsi"/>
                <w:b/>
                <w:sz w:val="18"/>
                <w:szCs w:val="18"/>
              </w:rPr>
            </w:pPr>
            <w:ins w:id="1965" w:author="Tam, Danny@Energy" w:date="2018-11-29T15:58:00Z">
              <w:r w:rsidRPr="00394022">
                <w:rPr>
                  <w:rFonts w:eastAsia="Calibri" w:cstheme="minorHAnsi"/>
                  <w:sz w:val="18"/>
                  <w:szCs w:val="18"/>
                </w:rPr>
                <w:t xml:space="preserve">Systems that utilize this distribution type shall comply with these requirements. </w:t>
              </w:r>
              <w:r w:rsidRPr="00394022">
                <w:rPr>
                  <w:rFonts w:eastAsia="Calibri" w:cstheme="minorHAnsi"/>
                  <w:sz w:val="18"/>
                  <w:szCs w:val="20"/>
                </w:rPr>
                <w:t>&lt;&lt;If A0</w:t>
              </w:r>
              <w:r>
                <w:rPr>
                  <w:rFonts w:eastAsia="Calibri" w:cstheme="minorHAnsi"/>
                  <w:sz w:val="18"/>
                  <w:szCs w:val="20"/>
                </w:rPr>
                <w:t>8</w:t>
              </w:r>
              <w:r w:rsidRPr="00394022">
                <w:rPr>
                  <w:rFonts w:eastAsia="Calibri" w:cstheme="minorHAnsi"/>
                  <w:sz w:val="18"/>
                  <w:szCs w:val="20"/>
                </w:rPr>
                <w:t xml:space="preserve"> “Dwelling Unit DHW System Distribution Type” = “HERS-Verified Parallel Piping”, then display this entire table, else display “section does not apply" message&gt;&gt;</w:t>
              </w:r>
            </w:ins>
          </w:p>
        </w:tc>
      </w:tr>
      <w:tr w:rsidR="00394022" w:rsidRPr="00394022" w14:paraId="7BEB985E" w14:textId="77777777" w:rsidTr="004328A2">
        <w:trPr>
          <w:trHeight w:hRule="exact" w:val="288"/>
          <w:tblHeader/>
          <w:ins w:id="1966" w:author="Tam, Danny@Energy" w:date="2018-11-29T15:58:00Z"/>
        </w:trPr>
        <w:tc>
          <w:tcPr>
            <w:tcW w:w="558"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67" w:author="Tam, Danny@Energy" w:date="2018-11-29T15:58:00Z"/>
                <w:rFonts w:eastAsia="Calibri" w:cstheme="minorHAnsi"/>
                <w:sz w:val="18"/>
                <w:szCs w:val="18"/>
              </w:rPr>
            </w:pPr>
            <w:ins w:id="1968" w:author="Tam, Danny@Energy" w:date="2018-11-29T15:58:00Z">
              <w:r w:rsidRPr="00394022">
                <w:rPr>
                  <w:rFonts w:eastAsia="Calibri" w:cstheme="minorHAnsi"/>
                  <w:sz w:val="18"/>
                  <w:szCs w:val="18"/>
                </w:rPr>
                <w:t>01</w:t>
              </w:r>
            </w:ins>
          </w:p>
        </w:tc>
        <w:tc>
          <w:tcPr>
            <w:tcW w:w="10215" w:type="dxa"/>
            <w:gridSpan w:val="2"/>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69" w:author="Tam, Danny@Energy" w:date="2018-11-29T15:58:00Z"/>
                <w:rFonts w:eastAsia="Calibri" w:cstheme="minorHAnsi"/>
                <w:sz w:val="18"/>
                <w:szCs w:val="18"/>
              </w:rPr>
            </w:pPr>
            <w:ins w:id="1970" w:author="Tam, Danny@Energy" w:date="2018-11-29T15:58:00Z">
              <w:r w:rsidRPr="00394022">
                <w:rPr>
                  <w:rFonts w:eastAsia="Calibri" w:cstheme="minorHAnsi"/>
                  <w:sz w:val="18"/>
                  <w:szCs w:val="18"/>
                </w:rPr>
                <w:t>Each central manifold has 5 feet or less of pipe between manifold and water heater. (RA4.4.15)</w:t>
              </w:r>
            </w:ins>
          </w:p>
        </w:tc>
      </w:tr>
      <w:tr w:rsidR="00394022" w:rsidRPr="00394022" w14:paraId="56C9F5E6" w14:textId="77777777" w:rsidTr="004328A2">
        <w:trPr>
          <w:trHeight w:hRule="exact" w:val="288"/>
          <w:tblHeader/>
          <w:ins w:id="1971" w:author="Tam, Danny@Energy" w:date="2018-11-29T15:58:00Z"/>
        </w:trPr>
        <w:tc>
          <w:tcPr>
            <w:tcW w:w="558"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72" w:author="Tam, Danny@Energy" w:date="2018-11-29T15:58:00Z"/>
                <w:rFonts w:eastAsia="Calibri" w:cstheme="minorHAnsi"/>
                <w:sz w:val="18"/>
                <w:szCs w:val="18"/>
              </w:rPr>
            </w:pPr>
            <w:ins w:id="1973" w:author="Tam, Danny@Energy" w:date="2018-11-29T15:58:00Z">
              <w:r w:rsidRPr="00394022">
                <w:rPr>
                  <w:rFonts w:eastAsia="Calibri" w:cstheme="minorHAnsi"/>
                  <w:sz w:val="18"/>
                  <w:szCs w:val="18"/>
                </w:rPr>
                <w:t>02</w:t>
              </w:r>
            </w:ins>
          </w:p>
        </w:tc>
        <w:tc>
          <w:tcPr>
            <w:tcW w:w="10215" w:type="dxa"/>
            <w:gridSpan w:val="2"/>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74" w:author="Tam, Danny@Energy" w:date="2018-11-29T15:58:00Z"/>
                <w:rFonts w:eastAsia="Calibri" w:cstheme="minorHAnsi"/>
                <w:sz w:val="18"/>
                <w:szCs w:val="18"/>
              </w:rPr>
            </w:pPr>
            <w:ins w:id="1975" w:author="Tam, Danny@Energy" w:date="2018-11-29T15:58:00Z">
              <w:r w:rsidRPr="00394022">
                <w:rPr>
                  <w:rFonts w:eastAsia="Calibri" w:cstheme="minorHAnsi"/>
                  <w:sz w:val="18"/>
                  <w:szCs w:val="18"/>
                </w:rPr>
                <w:t>For manifolds that include valves, the manifold must be readily accessible in accordance with the plumbing code. (RA4.4.4)</w:t>
              </w:r>
            </w:ins>
          </w:p>
        </w:tc>
      </w:tr>
      <w:tr w:rsidR="00394022" w:rsidRPr="00394022" w14:paraId="2D203C94" w14:textId="77777777" w:rsidTr="004328A2">
        <w:trPr>
          <w:trHeight w:hRule="exact" w:val="532"/>
          <w:tblHeader/>
          <w:ins w:id="1976" w:author="Tam, Danny@Energy" w:date="2018-11-29T15:58:00Z"/>
        </w:trPr>
        <w:tc>
          <w:tcPr>
            <w:tcW w:w="558"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77" w:author="Tam, Danny@Energy" w:date="2018-11-29T15:58:00Z"/>
                <w:rFonts w:eastAsia="Calibri" w:cstheme="minorHAnsi"/>
                <w:sz w:val="18"/>
                <w:szCs w:val="18"/>
              </w:rPr>
            </w:pPr>
            <w:ins w:id="1978" w:author="Tam, Danny@Energy" w:date="2018-11-29T15:58:00Z">
              <w:r w:rsidRPr="00394022">
                <w:rPr>
                  <w:rFonts w:eastAsia="Calibri" w:cstheme="minorHAnsi"/>
                  <w:sz w:val="18"/>
                  <w:szCs w:val="18"/>
                </w:rPr>
                <w:t>03</w:t>
              </w:r>
            </w:ins>
          </w:p>
        </w:tc>
        <w:tc>
          <w:tcPr>
            <w:tcW w:w="10215" w:type="dxa"/>
            <w:gridSpan w:val="2"/>
            <w:vAlign w:val="center"/>
          </w:tcPr>
          <w:p w14:paraId="09CD897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79" w:author="Tam, Danny@Energy" w:date="2018-11-29T15:58:00Z"/>
                <w:rFonts w:eastAsia="Calibri" w:cstheme="minorHAnsi"/>
                <w:sz w:val="18"/>
                <w:szCs w:val="18"/>
              </w:rPr>
            </w:pPr>
            <w:ins w:id="1980" w:author="Tam, Danny@Energy" w:date="2018-11-29T15:58:00Z">
              <w:r w:rsidRPr="00394022">
                <w:rPr>
                  <w:rFonts w:eastAsia="Calibri" w:cstheme="minorHAnsi"/>
                  <w:sz w:val="18"/>
                  <w:szCs w:val="18"/>
                </w:rPr>
                <w:t>Hot water distribution system piping from the manifold to the fixtures and appliances must take the most direct path.  For example, piping from a second story manifold cannot supply the first floor.  (RA4.4.4)</w:t>
              </w:r>
            </w:ins>
          </w:p>
        </w:tc>
      </w:tr>
      <w:tr w:rsidR="00394022" w:rsidRPr="00394022" w14:paraId="4704EE8E" w14:textId="77777777" w:rsidTr="00675839">
        <w:trPr>
          <w:trHeight w:hRule="exact" w:val="703"/>
          <w:tblHeader/>
          <w:ins w:id="1981" w:author="Tam, Danny@Energy" w:date="2018-11-29T15:58:00Z"/>
        </w:trPr>
        <w:tc>
          <w:tcPr>
            <w:tcW w:w="558"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82" w:author="Tam, Danny@Energy" w:date="2018-11-29T15:58:00Z"/>
                <w:rFonts w:eastAsia="Calibri" w:cstheme="minorHAnsi"/>
                <w:sz w:val="18"/>
                <w:szCs w:val="18"/>
              </w:rPr>
            </w:pPr>
            <w:ins w:id="1983" w:author="Tam, Danny@Energy" w:date="2018-11-29T15:58:00Z">
              <w:r w:rsidRPr="00394022">
                <w:rPr>
                  <w:rFonts w:eastAsia="Calibri" w:cstheme="minorHAnsi"/>
                  <w:sz w:val="18"/>
                  <w:szCs w:val="18"/>
                </w:rPr>
                <w:t>04</w:t>
              </w:r>
            </w:ins>
          </w:p>
        </w:tc>
        <w:tc>
          <w:tcPr>
            <w:tcW w:w="10215" w:type="dxa"/>
            <w:gridSpan w:val="2"/>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84" w:author="Tam, Danny@Energy" w:date="2018-11-29T15:58:00Z"/>
                <w:rFonts w:eastAsia="Calibri" w:cstheme="minorHAnsi"/>
                <w:sz w:val="18"/>
                <w:szCs w:val="18"/>
              </w:rPr>
            </w:pPr>
            <w:ins w:id="1985" w:author="Tam, Danny@Energy" w:date="2018-11-29T15:58:00Z">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ins>
          </w:p>
        </w:tc>
      </w:tr>
      <w:tr w:rsidR="004328A2" w:rsidRPr="00394022" w14:paraId="09A699A9" w14:textId="77777777" w:rsidTr="00675839">
        <w:trPr>
          <w:trHeight w:hRule="exact" w:val="1162"/>
          <w:tblHeader/>
          <w:ins w:id="1986" w:author="Tam, Danny@Energy" w:date="2018-11-30T09:59:00Z"/>
        </w:trPr>
        <w:tc>
          <w:tcPr>
            <w:tcW w:w="558" w:type="dxa"/>
            <w:vAlign w:val="center"/>
          </w:tcPr>
          <w:p w14:paraId="42B5692F" w14:textId="525D9A7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987" w:author="Tam, Danny@Energy" w:date="2018-11-30T09:59:00Z"/>
                <w:rFonts w:eastAsia="Calibri" w:cstheme="minorHAnsi"/>
                <w:sz w:val="18"/>
                <w:szCs w:val="18"/>
              </w:rPr>
            </w:pPr>
            <w:ins w:id="1988" w:author="Tam, Danny@Energy" w:date="2018-11-30T10:00:00Z">
              <w:r w:rsidRPr="00675839">
                <w:rPr>
                  <w:rFonts w:cstheme="minorHAnsi"/>
                  <w:sz w:val="18"/>
                  <w:szCs w:val="18"/>
                </w:rPr>
                <w:t>05</w:t>
              </w:r>
            </w:ins>
          </w:p>
        </w:tc>
        <w:tc>
          <w:tcPr>
            <w:tcW w:w="4297" w:type="dxa"/>
            <w:vAlign w:val="center"/>
          </w:tcPr>
          <w:p w14:paraId="76D99161" w14:textId="6BFC9E2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89" w:author="Tam, Danny@Energy" w:date="2018-11-30T09:59:00Z"/>
                <w:rFonts w:eastAsia="Calibri" w:cstheme="minorHAnsi"/>
                <w:sz w:val="18"/>
                <w:szCs w:val="18"/>
              </w:rPr>
            </w:pPr>
            <w:ins w:id="1990" w:author="Tam, Danny@Energy" w:date="2018-11-30T10:00:00Z">
              <w:r w:rsidRPr="00675839">
                <w:rPr>
                  <w:rFonts w:cstheme="minorHAnsi"/>
                  <w:sz w:val="18"/>
                  <w:szCs w:val="18"/>
                </w:rPr>
                <w:t>Verification Status:</w:t>
              </w:r>
            </w:ins>
          </w:p>
        </w:tc>
        <w:tc>
          <w:tcPr>
            <w:tcW w:w="5918" w:type="dxa"/>
            <w:vAlign w:val="center"/>
          </w:tcPr>
          <w:p w14:paraId="554D0C59" w14:textId="77777777" w:rsidR="004328A2" w:rsidRPr="00984666" w:rsidRDefault="004328A2" w:rsidP="004328A2">
            <w:pPr>
              <w:keepNext/>
              <w:tabs>
                <w:tab w:val="left" w:pos="356"/>
              </w:tabs>
              <w:spacing w:after="0" w:line="240" w:lineRule="auto"/>
              <w:rPr>
                <w:ins w:id="1991" w:author="Tam, Danny@Energy" w:date="2018-11-30T10:00:00Z"/>
                <w:rFonts w:cstheme="minorHAnsi"/>
                <w:sz w:val="18"/>
                <w:szCs w:val="18"/>
              </w:rPr>
            </w:pPr>
            <w:ins w:id="1992" w:author="Tam, Danny@Energy" w:date="2018-11-30T10:00:00Z">
              <w:r w:rsidRPr="00984666">
                <w:rPr>
                  <w:rFonts w:cstheme="minorHAnsi"/>
                  <w:sz w:val="18"/>
                  <w:szCs w:val="18"/>
                </w:rPr>
                <w:t>&lt;&lt;user pick from list:</w:t>
              </w:r>
            </w:ins>
          </w:p>
          <w:p w14:paraId="07DF90AC" w14:textId="77777777" w:rsidR="004328A2" w:rsidRPr="00675839" w:rsidRDefault="004328A2" w:rsidP="004328A2">
            <w:pPr>
              <w:pStyle w:val="ListParagraph"/>
              <w:keepNext/>
              <w:numPr>
                <w:ilvl w:val="0"/>
                <w:numId w:val="10"/>
              </w:numPr>
              <w:tabs>
                <w:tab w:val="left" w:pos="356"/>
              </w:tabs>
              <w:rPr>
                <w:ins w:id="1993" w:author="Tam, Danny@Energy" w:date="2018-11-30T10:00:00Z"/>
                <w:rFonts w:asciiTheme="minorHAnsi" w:hAnsiTheme="minorHAnsi" w:cstheme="minorHAnsi"/>
                <w:sz w:val="18"/>
                <w:szCs w:val="18"/>
              </w:rPr>
            </w:pPr>
            <w:ins w:id="1994" w:author="Tam, Danny@Energy" w:date="2018-11-30T10:00: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26BDBDE6" w14:textId="77777777" w:rsidR="004328A2" w:rsidRPr="00675839" w:rsidRDefault="004328A2" w:rsidP="004328A2">
            <w:pPr>
              <w:pStyle w:val="ListParagraph"/>
              <w:keepNext/>
              <w:numPr>
                <w:ilvl w:val="0"/>
                <w:numId w:val="10"/>
              </w:numPr>
              <w:tabs>
                <w:tab w:val="left" w:pos="356"/>
              </w:tabs>
              <w:rPr>
                <w:ins w:id="1995" w:author="Tam, Danny@Energy" w:date="2018-11-30T10:00:00Z"/>
                <w:rFonts w:asciiTheme="minorHAnsi" w:hAnsiTheme="minorHAnsi" w:cstheme="minorHAnsi"/>
                <w:sz w:val="18"/>
                <w:szCs w:val="18"/>
              </w:rPr>
            </w:pPr>
            <w:ins w:id="1996" w:author="Tam, Danny@Energy" w:date="2018-11-30T10:00: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4490FF80" w14:textId="582AE8D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97" w:author="Tam, Danny@Energy" w:date="2018-11-30T09:59:00Z"/>
                <w:rFonts w:eastAsia="Calibri" w:cstheme="minorHAnsi"/>
                <w:sz w:val="18"/>
                <w:szCs w:val="18"/>
              </w:rPr>
            </w:pPr>
            <w:ins w:id="1998" w:author="Tam, Danny@Energy" w:date="2018-11-30T10:00: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4328A2" w:rsidRPr="00394022" w14:paraId="2EDFEA82" w14:textId="77777777" w:rsidTr="00675839">
        <w:trPr>
          <w:trHeight w:hRule="exact" w:val="352"/>
          <w:tblHeader/>
          <w:ins w:id="1999" w:author="Tam, Danny@Energy" w:date="2018-11-30T09:59:00Z"/>
        </w:trPr>
        <w:tc>
          <w:tcPr>
            <w:tcW w:w="558" w:type="dxa"/>
            <w:vAlign w:val="center"/>
          </w:tcPr>
          <w:p w14:paraId="3DB2F87A" w14:textId="013424A1"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000" w:author="Tam, Danny@Energy" w:date="2018-11-30T09:59:00Z"/>
                <w:rFonts w:eastAsia="Calibri" w:cstheme="minorHAnsi"/>
                <w:sz w:val="18"/>
                <w:szCs w:val="18"/>
              </w:rPr>
            </w:pPr>
            <w:ins w:id="2001" w:author="Tam, Danny@Energy" w:date="2018-11-30T10:00:00Z">
              <w:r w:rsidRPr="00675839">
                <w:rPr>
                  <w:rFonts w:cstheme="minorHAnsi"/>
                  <w:sz w:val="18"/>
                  <w:szCs w:val="18"/>
                </w:rPr>
                <w:t>06</w:t>
              </w:r>
            </w:ins>
          </w:p>
        </w:tc>
        <w:tc>
          <w:tcPr>
            <w:tcW w:w="10215" w:type="dxa"/>
            <w:gridSpan w:val="2"/>
            <w:vAlign w:val="center"/>
          </w:tcPr>
          <w:p w14:paraId="15F3390A" w14:textId="486DECC2"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02" w:author="Tam, Danny@Energy" w:date="2018-11-30T09:59:00Z"/>
                <w:rFonts w:eastAsia="Calibri" w:cstheme="minorHAnsi"/>
                <w:sz w:val="18"/>
                <w:szCs w:val="18"/>
              </w:rPr>
            </w:pPr>
            <w:ins w:id="2003" w:author="Tam, Danny@Energy" w:date="2018-11-30T10:00:00Z">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ins>
          </w:p>
        </w:tc>
      </w:tr>
      <w:tr w:rsidR="004328A2" w:rsidRPr="00394022" w14:paraId="5C769B54" w14:textId="77777777" w:rsidTr="00675839">
        <w:trPr>
          <w:trHeight w:hRule="exact" w:val="550"/>
          <w:tblHeader/>
          <w:ins w:id="2004" w:author="Tam, Danny@Energy" w:date="2018-11-29T15:58:00Z"/>
        </w:trPr>
        <w:tc>
          <w:tcPr>
            <w:tcW w:w="10773" w:type="dxa"/>
            <w:gridSpan w:val="3"/>
            <w:tcBorders>
              <w:top w:val="single" w:sz="4" w:space="0" w:color="000000"/>
              <w:left w:val="single" w:sz="4" w:space="0" w:color="000000"/>
              <w:bottom w:val="single" w:sz="4" w:space="0" w:color="auto"/>
              <w:right w:val="single" w:sz="4" w:space="0" w:color="000000"/>
            </w:tcBorders>
          </w:tcPr>
          <w:p w14:paraId="7FE7034D" w14:textId="4BC6385B"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05" w:author="Tam, Danny@Energy" w:date="2018-11-29T15:58:00Z"/>
                <w:rFonts w:eastAsia="Calibri" w:cstheme="minorHAnsi"/>
                <w:b/>
                <w:sz w:val="18"/>
                <w:szCs w:val="18"/>
              </w:rPr>
            </w:pPr>
            <w:ins w:id="2006" w:author="Tam, Danny@Energy" w:date="2018-11-30T09:5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027890">
        <w:trPr>
          <w:trHeight w:val="288"/>
          <w:tblHeader/>
          <w:ins w:id="2007" w:author="Tam, Danny@Energy" w:date="2018-11-29T15:59: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ins w:id="2008" w:author="Tam, Danny@Energy" w:date="2018-11-29T15:59:00Z"/>
                <w:rFonts w:eastAsia="Calibri" w:cstheme="minorHAnsi"/>
                <w:sz w:val="20"/>
                <w:szCs w:val="20"/>
              </w:rPr>
            </w:pPr>
            <w:ins w:id="2009" w:author="Tam, Danny@Energy" w:date="2018-11-29T15:59:00Z">
              <w:r>
                <w:rPr>
                  <w:rFonts w:eastAsia="Calibri" w:cstheme="minorHAnsi"/>
                  <w:b/>
                  <w:sz w:val="20"/>
                  <w:szCs w:val="20"/>
                </w:rPr>
                <w:t>I</w:t>
              </w:r>
              <w:r w:rsidRPr="00394022">
                <w:rPr>
                  <w:rFonts w:eastAsia="Calibri" w:cstheme="minorHAnsi"/>
                  <w:b/>
                  <w:sz w:val="20"/>
                  <w:szCs w:val="20"/>
                </w:rPr>
                <w:t>. Parallel Piping Requirements (PP) (RA4.4.4)</w:t>
              </w:r>
            </w:ins>
          </w:p>
          <w:p w14:paraId="2F4D93D2" w14:textId="1B232AD0"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10" w:author="Tam, Danny@Energy" w:date="2018-11-29T15:59:00Z"/>
                <w:rFonts w:eastAsia="Calibri" w:cstheme="minorHAnsi"/>
                <w:b/>
                <w:sz w:val="20"/>
                <w:szCs w:val="20"/>
              </w:rPr>
            </w:pPr>
            <w:ins w:id="2011" w:author="Tam, Danny@Energy" w:date="2018-11-29T15:59:00Z">
              <w:r w:rsidRPr="00394022">
                <w:rPr>
                  <w:rFonts w:eastAsia="Calibri" w:cstheme="minorHAnsi"/>
                  <w:sz w:val="20"/>
                  <w:szCs w:val="20"/>
                </w:rPr>
                <w:t xml:space="preserve">Systems that utilize this distribution type shall comply with these requirements. </w:t>
              </w:r>
              <w:r w:rsidRPr="00394022">
                <w:rPr>
                  <w:rFonts w:eastAsia="Calibri" w:cstheme="minorHAnsi"/>
                  <w:sz w:val="18"/>
                  <w:szCs w:val="20"/>
                </w:rPr>
                <w:t>&lt;&lt;If A0</w:t>
              </w:r>
              <w:r>
                <w:rPr>
                  <w:rFonts w:eastAsia="Calibri" w:cstheme="minorHAnsi"/>
                  <w:sz w:val="18"/>
                  <w:szCs w:val="20"/>
                </w:rPr>
                <w:t>9</w:t>
              </w:r>
              <w:r w:rsidRPr="00394022">
                <w:rPr>
                  <w:rFonts w:eastAsia="Calibri" w:cstheme="minorHAnsi"/>
                  <w:sz w:val="18"/>
                  <w:szCs w:val="20"/>
                </w:rPr>
                <w:t xml:space="preserve"> “Dwelling Unit DHW System Distribution Type” = “Parallel Piping”, then display this entire table, else display “section does not apply" message&gt;&gt;</w:t>
              </w:r>
            </w:ins>
          </w:p>
        </w:tc>
      </w:tr>
      <w:tr w:rsidR="00394022" w:rsidRPr="00394022" w14:paraId="59C2190F" w14:textId="77777777" w:rsidTr="00027890">
        <w:trPr>
          <w:cantSplit/>
          <w:trHeight w:val="288"/>
          <w:tblHeader/>
          <w:ins w:id="2012" w:author="Tam, Danny@Energy" w:date="2018-11-29T15:59:00Z"/>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013" w:author="Tam, Danny@Energy" w:date="2018-11-29T15:59:00Z"/>
                <w:rFonts w:eastAsia="Calibri" w:cstheme="minorHAnsi"/>
                <w:sz w:val="20"/>
                <w:szCs w:val="20"/>
              </w:rPr>
            </w:pPr>
            <w:ins w:id="2014" w:author="Tam, Danny@Energy" w:date="2018-11-29T15:59:00Z">
              <w:r w:rsidRPr="00394022">
                <w:rPr>
                  <w:rFonts w:eastAsia="Calibri" w:cstheme="minorHAnsi"/>
                  <w:sz w:val="20"/>
                  <w:szCs w:val="20"/>
                </w:rPr>
                <w:t>01</w:t>
              </w:r>
            </w:ins>
          </w:p>
        </w:tc>
        <w:tc>
          <w:tcPr>
            <w:tcW w:w="10368" w:type="dxa"/>
            <w:vAlign w:val="center"/>
          </w:tcPr>
          <w:p w14:paraId="265303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15" w:author="Tam, Danny@Energy" w:date="2018-11-29T15:59:00Z"/>
                <w:rFonts w:eastAsia="Calibri" w:cstheme="minorHAnsi"/>
                <w:sz w:val="18"/>
                <w:szCs w:val="20"/>
              </w:rPr>
            </w:pPr>
            <w:ins w:id="2016" w:author="Tam, Danny@Energy" w:date="2018-11-29T15:59:00Z">
              <w:r w:rsidRPr="00394022">
                <w:rPr>
                  <w:rFonts w:eastAsia="Calibri" w:cstheme="minorHAnsi"/>
                  <w:sz w:val="18"/>
                  <w:szCs w:val="20"/>
                </w:rPr>
                <w:t xml:space="preserve">Each central manifold has 15 feet or less of pipe between manifold and water heater </w:t>
              </w:r>
            </w:ins>
          </w:p>
        </w:tc>
      </w:tr>
      <w:tr w:rsidR="00394022" w:rsidRPr="00394022" w14:paraId="75E5B57B" w14:textId="77777777" w:rsidTr="00027890">
        <w:trPr>
          <w:cantSplit/>
          <w:trHeight w:val="288"/>
          <w:tblHeader/>
          <w:ins w:id="2017" w:author="Tam, Danny@Energy" w:date="2018-11-29T15:59:00Z"/>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018" w:author="Tam, Danny@Energy" w:date="2018-11-29T15:59:00Z"/>
                <w:rFonts w:eastAsia="Calibri" w:cstheme="minorHAnsi"/>
                <w:sz w:val="20"/>
                <w:szCs w:val="20"/>
              </w:rPr>
            </w:pPr>
            <w:ins w:id="2019" w:author="Tam, Danny@Energy" w:date="2018-11-29T15:59:00Z">
              <w:r w:rsidRPr="00394022">
                <w:rPr>
                  <w:rFonts w:eastAsia="Calibri" w:cstheme="minorHAnsi"/>
                  <w:sz w:val="20"/>
                  <w:szCs w:val="20"/>
                </w:rPr>
                <w:t>02</w:t>
              </w:r>
            </w:ins>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20" w:author="Tam, Danny@Energy" w:date="2018-11-29T15:59:00Z"/>
                <w:rFonts w:eastAsia="Calibri" w:cstheme="minorHAnsi"/>
                <w:sz w:val="18"/>
                <w:szCs w:val="20"/>
              </w:rPr>
            </w:pPr>
            <w:ins w:id="2021" w:author="Tam, Danny@Energy" w:date="2018-11-29T15:59:00Z">
              <w:r w:rsidRPr="00394022">
                <w:rPr>
                  <w:rFonts w:eastAsia="Calibri" w:cstheme="minorHAnsi"/>
                  <w:sz w:val="18"/>
                  <w:szCs w:val="20"/>
                </w:rPr>
                <w:t xml:space="preserve">For manifolds that include valves, the manifold must be readily accessible in accordance with the plumbing code. </w:t>
              </w:r>
            </w:ins>
          </w:p>
        </w:tc>
      </w:tr>
      <w:tr w:rsidR="00394022" w:rsidRPr="00394022" w14:paraId="3062F88B" w14:textId="77777777" w:rsidTr="00027890">
        <w:trPr>
          <w:cantSplit/>
          <w:trHeight w:val="288"/>
          <w:tblHeader/>
          <w:ins w:id="2022" w:author="Tam, Danny@Energy" w:date="2018-11-29T15:59:00Z"/>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023" w:author="Tam, Danny@Energy" w:date="2018-11-29T15:59:00Z"/>
                <w:rFonts w:eastAsia="Calibri" w:cstheme="minorHAnsi"/>
                <w:sz w:val="20"/>
                <w:szCs w:val="20"/>
              </w:rPr>
            </w:pPr>
            <w:ins w:id="2024" w:author="Tam, Danny@Energy" w:date="2018-11-29T15:59:00Z">
              <w:r w:rsidRPr="00394022">
                <w:rPr>
                  <w:rFonts w:eastAsia="Calibri" w:cstheme="minorHAnsi"/>
                  <w:sz w:val="20"/>
                  <w:szCs w:val="20"/>
                </w:rPr>
                <w:t>03</w:t>
              </w:r>
            </w:ins>
          </w:p>
        </w:tc>
        <w:tc>
          <w:tcPr>
            <w:tcW w:w="10368" w:type="dxa"/>
            <w:vAlign w:val="center"/>
          </w:tcPr>
          <w:p w14:paraId="4EA87A2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25" w:author="Tam, Danny@Energy" w:date="2018-11-29T15:59:00Z"/>
                <w:rFonts w:eastAsia="Calibri" w:cstheme="minorHAnsi"/>
                <w:sz w:val="18"/>
                <w:szCs w:val="20"/>
              </w:rPr>
            </w:pPr>
            <w:ins w:id="2026" w:author="Tam, Danny@Energy" w:date="2018-11-29T15:59:00Z">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ins>
          </w:p>
        </w:tc>
      </w:tr>
      <w:tr w:rsidR="00394022" w:rsidRPr="00394022" w14:paraId="1047F09F" w14:textId="77777777" w:rsidTr="00027890">
        <w:trPr>
          <w:cantSplit/>
          <w:trHeight w:val="288"/>
          <w:tblHeader/>
          <w:ins w:id="2027" w:author="Tam, Danny@Energy" w:date="2018-11-29T15:59:00Z"/>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028" w:author="Tam, Danny@Energy" w:date="2018-11-29T15:59:00Z"/>
                <w:rFonts w:eastAsia="Calibri" w:cstheme="minorHAnsi"/>
                <w:sz w:val="20"/>
                <w:szCs w:val="20"/>
              </w:rPr>
            </w:pPr>
            <w:ins w:id="2029" w:author="Tam, Danny@Energy" w:date="2018-11-29T15:59:00Z">
              <w:r w:rsidRPr="00394022">
                <w:rPr>
                  <w:rFonts w:eastAsia="Calibri" w:cstheme="minorHAnsi"/>
                  <w:sz w:val="20"/>
                  <w:szCs w:val="20"/>
                </w:rPr>
                <w:t>04</w:t>
              </w:r>
            </w:ins>
          </w:p>
        </w:tc>
        <w:tc>
          <w:tcPr>
            <w:tcW w:w="10368" w:type="dxa"/>
            <w:vAlign w:val="center"/>
          </w:tcPr>
          <w:p w14:paraId="0CF0E3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30" w:author="Tam, Danny@Energy" w:date="2018-11-29T15:59:00Z"/>
                <w:rFonts w:eastAsia="Calibri" w:cstheme="minorHAnsi"/>
                <w:sz w:val="18"/>
                <w:szCs w:val="20"/>
              </w:rPr>
            </w:pPr>
            <w:ins w:id="2031" w:author="Tam, Danny@Energy" w:date="2018-11-29T15:59:00Z">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ins>
          </w:p>
        </w:tc>
      </w:tr>
      <w:tr w:rsidR="00394022" w:rsidRPr="00394022" w14:paraId="766334CE" w14:textId="77777777" w:rsidTr="00027890">
        <w:trPr>
          <w:trHeight w:hRule="exact" w:val="286"/>
          <w:tblHeader/>
          <w:ins w:id="2032" w:author="Tam, Danny@Energy" w:date="2018-11-29T15:59: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ins w:id="2033" w:author="Tam, Danny@Energy" w:date="2018-11-29T15:59:00Z"/>
                <w:rFonts w:eastAsia="Calibri" w:cstheme="minorHAnsi"/>
                <w:b/>
                <w:sz w:val="20"/>
                <w:szCs w:val="20"/>
              </w:rPr>
            </w:pPr>
            <w:ins w:id="2034" w:author="Tam, Danny@Energy" w:date="2018-11-29T15:59:00Z">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ins>
          </w:p>
          <w:p w14:paraId="5636262B" w14:textId="77777777" w:rsidR="00394022" w:rsidRPr="00394022" w:rsidRDefault="00394022" w:rsidP="00394022">
            <w:pPr>
              <w:keepNext/>
              <w:spacing w:after="0" w:line="240" w:lineRule="auto"/>
              <w:rPr>
                <w:ins w:id="2035" w:author="Tam, Danny@Energy" w:date="2018-11-29T15:59:00Z"/>
                <w:rFonts w:eastAsia="Calibri" w:cstheme="minorHAnsi"/>
                <w:b/>
                <w:sz w:val="20"/>
                <w:szCs w:val="20"/>
              </w:rPr>
            </w:pPr>
            <w:ins w:id="2036" w:author="Tam, Danny@Energy" w:date="2018-11-29T15:59:00Z">
              <w:r w:rsidRPr="00394022">
                <w:rPr>
                  <w:rFonts w:eastAsia="Calibri" w:cstheme="minorHAnsi"/>
                  <w:b/>
                  <w:sz w:val="20"/>
                  <w:szCs w:val="20"/>
                </w:rPr>
                <w:t xml:space="preserve">et.  </w:t>
              </w:r>
            </w:ins>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027890">
        <w:trPr>
          <w:trHeight w:val="144"/>
          <w:tblHeader/>
          <w:ins w:id="2037" w:author="Tam, Danny@Energy" w:date="2018-11-29T15:59:00Z"/>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38" w:author="Tam, Danny@Energy" w:date="2018-11-29T15:59:00Z"/>
                <w:rFonts w:eastAsia="Calibri" w:cstheme="minorHAnsi"/>
                <w:b/>
                <w:sz w:val="20"/>
                <w:szCs w:val="20"/>
              </w:rPr>
            </w:pPr>
            <w:ins w:id="2039" w:author="Tam, Danny@Energy" w:date="2018-11-29T15:59:00Z">
              <w:r>
                <w:rPr>
                  <w:rFonts w:eastAsia="Calibri" w:cstheme="minorHAnsi"/>
                  <w:b/>
                  <w:sz w:val="20"/>
                  <w:szCs w:val="20"/>
                </w:rPr>
                <w:t>J</w:t>
              </w:r>
              <w:r w:rsidRPr="00394022">
                <w:rPr>
                  <w:rFonts w:eastAsia="Calibri" w:cstheme="minorHAnsi"/>
                  <w:b/>
                  <w:sz w:val="20"/>
                  <w:szCs w:val="20"/>
                </w:rPr>
                <w:t>. Point of Use Requirements (POU) (RA4.4.5)</w:t>
              </w:r>
            </w:ins>
          </w:p>
          <w:p w14:paraId="6700C113" w14:textId="2A0F59EC"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40" w:author="Tam, Danny@Energy" w:date="2018-11-29T15:59:00Z"/>
                <w:rFonts w:eastAsia="Calibri" w:cstheme="minorHAnsi"/>
                <w:b/>
                <w:sz w:val="20"/>
                <w:szCs w:val="20"/>
              </w:rPr>
            </w:pPr>
            <w:ins w:id="2041" w:author="Tam, Danny@Energy" w:date="2018-11-29T15:59:00Z">
              <w:r w:rsidRPr="00394022">
                <w:rPr>
                  <w:rFonts w:eastAsia="Calibri" w:cstheme="minorHAnsi"/>
                  <w:sz w:val="18"/>
                  <w:szCs w:val="20"/>
                </w:rPr>
                <w:t>Systems that utilize this distribution type shall comply with these requirements &lt;&lt;If A0</w:t>
              </w:r>
              <w:r>
                <w:rPr>
                  <w:rFonts w:eastAsia="Calibri" w:cstheme="minorHAnsi"/>
                  <w:sz w:val="18"/>
                  <w:szCs w:val="20"/>
                </w:rPr>
                <w:t>8</w:t>
              </w:r>
              <w:r w:rsidRPr="00394022">
                <w:rPr>
                  <w:rFonts w:eastAsia="Calibri" w:cstheme="minorHAnsi"/>
                  <w:sz w:val="18"/>
                  <w:szCs w:val="20"/>
                </w:rPr>
                <w:t xml:space="preserve"> “Dwelling Unit DHW System Distribution Type” = “Point of Use”, then display this entire table, else display “section does not apply" message&gt;&gt;</w:t>
              </w:r>
            </w:ins>
          </w:p>
        </w:tc>
      </w:tr>
      <w:tr w:rsidR="00394022" w:rsidRPr="00394022" w14:paraId="0EB29A8D" w14:textId="77777777" w:rsidTr="00027890">
        <w:trPr>
          <w:trHeight w:val="144"/>
          <w:tblHeader/>
          <w:ins w:id="2042" w:author="Tam, Danny@Energy" w:date="2018-11-29T15:59:00Z"/>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043" w:author="Tam, Danny@Energy" w:date="2018-11-29T15:59:00Z"/>
                <w:rFonts w:eastAsia="Calibri" w:cstheme="minorHAnsi"/>
                <w:sz w:val="20"/>
                <w:szCs w:val="20"/>
              </w:rPr>
            </w:pPr>
            <w:ins w:id="2044" w:author="Tam, Danny@Energy" w:date="2018-11-29T15:59:00Z">
              <w:r w:rsidRPr="00394022">
                <w:rPr>
                  <w:rFonts w:eastAsia="Calibri" w:cstheme="minorHAnsi"/>
                  <w:sz w:val="20"/>
                  <w:szCs w:val="20"/>
                </w:rPr>
                <w:t>01</w:t>
              </w:r>
            </w:ins>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45" w:author="Tam, Danny@Energy" w:date="2018-11-29T15:59:00Z"/>
                <w:rFonts w:eastAsia="Calibri" w:cstheme="minorHAnsi"/>
                <w:sz w:val="18"/>
                <w:szCs w:val="20"/>
              </w:rPr>
            </w:pPr>
            <w:ins w:id="2046" w:author="Tam, Danny@Energy" w:date="2018-11-29T15:59:00Z">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ins>
          </w:p>
          <w:p w14:paraId="5E9C6899" w14:textId="77777777" w:rsidR="00394022" w:rsidRPr="00394022" w:rsidRDefault="00394022" w:rsidP="00394022">
            <w:pPr>
              <w:keepNext/>
              <w:keepLines/>
              <w:spacing w:after="0" w:line="240" w:lineRule="auto"/>
              <w:rPr>
                <w:ins w:id="2047" w:author="Tam, Danny@Energy" w:date="2018-11-29T15:59:00Z"/>
                <w:rFonts w:eastAsia="Calibri" w:cstheme="minorHAnsi"/>
                <w:sz w:val="18"/>
                <w:szCs w:val="20"/>
              </w:rPr>
            </w:pPr>
            <w:ins w:id="2048" w:author="Tam, Danny@Energy" w:date="2018-11-29T15:59:00Z">
              <w:r w:rsidRPr="00394022">
                <w:rPr>
                  <w:rFonts w:eastAsia="Calibri" w:cstheme="minorHAnsi"/>
                  <w:sz w:val="18"/>
                  <w:szCs w:val="20"/>
                </w:rPr>
                <w:t>The maximum allowed length of piping for the longest run terminating in:</w:t>
              </w:r>
            </w:ins>
          </w:p>
          <w:p w14:paraId="31658D66" w14:textId="77777777" w:rsidR="00394022" w:rsidRPr="00394022" w:rsidRDefault="00394022" w:rsidP="00394022">
            <w:pPr>
              <w:keepNext/>
              <w:keepLines/>
              <w:spacing w:after="0" w:line="240" w:lineRule="auto"/>
              <w:rPr>
                <w:ins w:id="2049" w:author="Tam, Danny@Energy" w:date="2018-11-29T15:59:00Z"/>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ins w:id="2050" w:author="Tam, Danny@Energy" w:date="2018-11-29T15:59:00Z"/>
                <w:rFonts w:eastAsia="Calibri" w:cstheme="minorHAnsi"/>
                <w:sz w:val="18"/>
                <w:szCs w:val="20"/>
              </w:rPr>
            </w:pPr>
            <w:ins w:id="2051" w:author="Tam, Danny@Energy" w:date="2018-11-29T15:59:00Z">
              <w:r w:rsidRPr="00394022">
                <w:rPr>
                  <w:rFonts w:eastAsia="Calibri" w:cstheme="minorHAnsi"/>
                  <w:sz w:val="18"/>
                  <w:szCs w:val="20"/>
                </w:rPr>
                <w:t>3/8 inch - For only one pipe size - max length allowed is 15 feet</w:t>
              </w:r>
            </w:ins>
          </w:p>
          <w:p w14:paraId="159BB9A0" w14:textId="77777777" w:rsidR="00394022" w:rsidRPr="00394022" w:rsidRDefault="00394022" w:rsidP="00394022">
            <w:pPr>
              <w:keepNext/>
              <w:keepLines/>
              <w:suppressAutoHyphens/>
              <w:spacing w:after="0" w:line="240" w:lineRule="auto"/>
              <w:ind w:left="972"/>
              <w:rPr>
                <w:ins w:id="2052" w:author="Tam, Danny@Energy" w:date="2018-11-29T15:59:00Z"/>
                <w:rFonts w:eastAsia="Calibri" w:cstheme="minorHAnsi"/>
                <w:sz w:val="18"/>
                <w:szCs w:val="20"/>
              </w:rPr>
            </w:pPr>
            <w:ins w:id="2053" w:author="Tam, Danny@Energy" w:date="2018-11-29T15:59:00Z">
              <w:r w:rsidRPr="00394022">
                <w:rPr>
                  <w:rFonts w:eastAsia="Calibri" w:cstheme="minorHAnsi"/>
                  <w:sz w:val="18"/>
                  <w:szCs w:val="20"/>
                </w:rPr>
                <w:t xml:space="preserve">      For combination pipe sizes the max allowed length of 3/8-inch piping is 7.5 feet, of ½ inch piping is 5 feet, and ¾ inch piping is 2.5 feet.</w:t>
              </w:r>
            </w:ins>
          </w:p>
          <w:p w14:paraId="122CF33D" w14:textId="77777777" w:rsidR="00394022" w:rsidRPr="00394022" w:rsidRDefault="00394022" w:rsidP="00394022">
            <w:pPr>
              <w:keepNext/>
              <w:keepLines/>
              <w:suppressAutoHyphens/>
              <w:spacing w:after="0" w:line="240" w:lineRule="auto"/>
              <w:ind w:left="972"/>
              <w:rPr>
                <w:ins w:id="2054" w:author="Tam, Danny@Energy" w:date="2018-11-29T15:59:00Z"/>
                <w:rFonts w:eastAsia="Calibri" w:cstheme="minorHAnsi"/>
                <w:sz w:val="18"/>
                <w:szCs w:val="20"/>
              </w:rPr>
            </w:pPr>
          </w:p>
          <w:p w14:paraId="617C22E8" w14:textId="77777777" w:rsidR="00394022" w:rsidRPr="00394022" w:rsidRDefault="00394022" w:rsidP="00394022">
            <w:pPr>
              <w:keepNext/>
              <w:keepLines/>
              <w:suppressAutoHyphens/>
              <w:spacing w:after="0" w:line="240" w:lineRule="auto"/>
              <w:ind w:firstLine="432"/>
              <w:rPr>
                <w:ins w:id="2055" w:author="Tam, Danny@Energy" w:date="2018-11-29T15:59:00Z"/>
                <w:rFonts w:eastAsia="Calibri" w:cstheme="minorHAnsi"/>
                <w:sz w:val="18"/>
                <w:szCs w:val="20"/>
              </w:rPr>
            </w:pPr>
            <w:ins w:id="2056" w:author="Tam, Danny@Energy" w:date="2018-11-29T15:59:00Z">
              <w:r w:rsidRPr="00394022">
                <w:rPr>
                  <w:rFonts w:eastAsia="Calibri" w:cstheme="minorHAnsi"/>
                  <w:sz w:val="18"/>
                  <w:szCs w:val="20"/>
                </w:rPr>
                <w:t>½ inch - For only one pipe size – max length allowed is 10 feet</w:t>
              </w:r>
            </w:ins>
          </w:p>
          <w:p w14:paraId="7253FD83" w14:textId="77777777" w:rsidR="00394022" w:rsidRPr="00394022" w:rsidRDefault="00394022" w:rsidP="00394022">
            <w:pPr>
              <w:keepNext/>
              <w:keepLines/>
              <w:tabs>
                <w:tab w:val="left" w:pos="1260"/>
              </w:tabs>
              <w:suppressAutoHyphens/>
              <w:spacing w:after="0" w:line="240" w:lineRule="auto"/>
              <w:ind w:left="1260" w:hanging="288"/>
              <w:rPr>
                <w:ins w:id="2057" w:author="Tam, Danny@Energy" w:date="2018-11-29T15:59:00Z"/>
                <w:rFonts w:eastAsia="Calibri" w:cstheme="minorHAnsi"/>
                <w:sz w:val="18"/>
                <w:szCs w:val="20"/>
              </w:rPr>
            </w:pPr>
            <w:ins w:id="2058" w:author="Tam, Danny@Energy" w:date="2018-11-29T15:59:00Z">
              <w:r w:rsidRPr="00394022">
                <w:rPr>
                  <w:rFonts w:eastAsia="Calibri" w:cstheme="minorHAnsi"/>
                  <w:sz w:val="18"/>
                  <w:szCs w:val="20"/>
                </w:rPr>
                <w:t xml:space="preserve">   For combination pipe sizes the allowed length of ½ inch piping is 5 feet, and ¾ inch piping is 2.5 feet.</w:t>
              </w:r>
            </w:ins>
          </w:p>
          <w:p w14:paraId="1B3185A0" w14:textId="77777777" w:rsidR="00394022" w:rsidRPr="00394022" w:rsidRDefault="00394022" w:rsidP="00394022">
            <w:pPr>
              <w:keepNext/>
              <w:keepLines/>
              <w:tabs>
                <w:tab w:val="left" w:pos="1260"/>
              </w:tabs>
              <w:suppressAutoHyphens/>
              <w:spacing w:after="0" w:line="240" w:lineRule="auto"/>
              <w:ind w:left="1260" w:hanging="288"/>
              <w:rPr>
                <w:ins w:id="2059" w:author="Tam, Danny@Energy" w:date="2018-11-29T15:59:00Z"/>
                <w:rFonts w:eastAsia="Calibri" w:cstheme="minorHAnsi"/>
                <w:sz w:val="18"/>
                <w:szCs w:val="20"/>
              </w:rPr>
            </w:pPr>
          </w:p>
          <w:p w14:paraId="55E0087E" w14:textId="77777777" w:rsidR="00394022" w:rsidRPr="00394022" w:rsidRDefault="00394022" w:rsidP="00394022">
            <w:pPr>
              <w:keepNext/>
              <w:keepLines/>
              <w:suppressAutoHyphens/>
              <w:spacing w:after="0" w:line="240" w:lineRule="auto"/>
              <w:ind w:firstLine="432"/>
              <w:rPr>
                <w:ins w:id="2060" w:author="Tam, Danny@Energy" w:date="2018-11-29T15:59:00Z"/>
                <w:rFonts w:eastAsia="Times New Roman" w:cstheme="minorHAnsi"/>
                <w:i/>
                <w:sz w:val="20"/>
                <w:szCs w:val="20"/>
              </w:rPr>
            </w:pPr>
            <w:ins w:id="2061" w:author="Tam, Danny@Energy" w:date="2018-11-29T15:59:00Z">
              <w:r w:rsidRPr="00394022">
                <w:rPr>
                  <w:rFonts w:eastAsia="Times New Roman" w:cstheme="minorHAnsi"/>
                  <w:sz w:val="18"/>
                  <w:szCs w:val="20"/>
                </w:rPr>
                <w:t>¾ inch - For only one pipe size = 5 feet</w:t>
              </w:r>
            </w:ins>
          </w:p>
        </w:tc>
      </w:tr>
      <w:tr w:rsidR="00394022" w:rsidRPr="00394022" w14:paraId="46BCDF5F" w14:textId="77777777" w:rsidTr="00027890">
        <w:trPr>
          <w:trHeight w:val="144"/>
          <w:tblHeader/>
          <w:ins w:id="2062" w:author="Tam, Danny@Energy" w:date="2018-11-29T15:59:00Z"/>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63" w:author="Tam, Danny@Energy" w:date="2018-11-29T15:59:00Z"/>
                <w:rFonts w:eastAsia="Calibri" w:cstheme="minorHAnsi"/>
                <w:b/>
                <w:sz w:val="20"/>
                <w:szCs w:val="20"/>
              </w:rPr>
            </w:pPr>
            <w:ins w:id="2064" w:author="Tam, Danny@Energy" w:date="2018-11-29T15:59:00Z">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ins>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027890">
        <w:trPr>
          <w:trHeight w:val="144"/>
          <w:tblHeader/>
          <w:ins w:id="2065" w:author="Tam, Danny@Energy" w:date="2018-11-29T15:59:00Z"/>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66" w:author="Tam, Danny@Energy" w:date="2018-11-29T15:59:00Z"/>
                <w:rFonts w:eastAsia="Calibri" w:cstheme="minorHAnsi"/>
                <w:b/>
                <w:sz w:val="20"/>
                <w:szCs w:val="20"/>
              </w:rPr>
            </w:pPr>
            <w:ins w:id="2067" w:author="Tam, Danny@Energy" w:date="2018-11-29T15:59:00Z">
              <w:r>
                <w:rPr>
                  <w:rFonts w:eastAsia="Calibri" w:cstheme="minorHAnsi"/>
                  <w:b/>
                  <w:sz w:val="20"/>
                  <w:szCs w:val="20"/>
                </w:rPr>
                <w:t>K</w:t>
              </w:r>
              <w:r w:rsidRPr="00394022">
                <w:rPr>
                  <w:rFonts w:eastAsia="Calibri" w:cstheme="minorHAnsi"/>
                  <w:b/>
                  <w:sz w:val="20"/>
                  <w:szCs w:val="20"/>
                </w:rPr>
                <w:t>. Mandatory Requirements for all Recirculation System (RA4.4.7)</w:t>
              </w:r>
            </w:ins>
          </w:p>
          <w:p w14:paraId="42E09FD1" w14:textId="205563BD"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68" w:author="Tam, Danny@Energy" w:date="2018-11-29T15:59:00Z"/>
                <w:rFonts w:eastAsia="Calibri" w:cstheme="minorHAnsi"/>
                <w:b/>
                <w:sz w:val="20"/>
                <w:szCs w:val="20"/>
              </w:rPr>
            </w:pPr>
            <w:ins w:id="2069" w:author="Tam, Danny@Energy" w:date="2018-11-29T15:59:00Z">
              <w:r w:rsidRPr="00394022">
                <w:rPr>
                  <w:rFonts w:eastAsia="Calibri" w:cstheme="minorHAnsi"/>
                  <w:sz w:val="18"/>
                  <w:szCs w:val="20"/>
                </w:rPr>
                <w:t>Systems that utilize this distribution type shall comply with these requirements.  &lt;&lt;If A0</w:t>
              </w:r>
              <w:r>
                <w:rPr>
                  <w:rFonts w:eastAsia="Calibri" w:cstheme="minorHAnsi"/>
                  <w:sz w:val="18"/>
                  <w:szCs w:val="20"/>
                </w:rPr>
                <w:t>8</w:t>
              </w:r>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ins>
          </w:p>
        </w:tc>
      </w:tr>
      <w:tr w:rsidR="00394022" w:rsidRPr="00394022" w14:paraId="2CCF47E7" w14:textId="77777777" w:rsidTr="00027890">
        <w:trPr>
          <w:trHeight w:val="144"/>
          <w:tblHeader/>
          <w:ins w:id="2070" w:author="Tam, Danny@Energy" w:date="2018-11-29T15:59:00Z"/>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071" w:author="Tam, Danny@Energy" w:date="2018-11-29T15:59:00Z"/>
                <w:rFonts w:eastAsia="Calibri" w:cstheme="minorHAnsi"/>
                <w:sz w:val="20"/>
                <w:szCs w:val="20"/>
              </w:rPr>
            </w:pPr>
            <w:ins w:id="2072" w:author="Tam, Danny@Energy" w:date="2018-11-29T15:59:00Z">
              <w:r w:rsidRPr="00394022">
                <w:rPr>
                  <w:rFonts w:eastAsia="Calibri" w:cstheme="minorHAnsi"/>
                  <w:sz w:val="20"/>
                  <w:szCs w:val="20"/>
                </w:rPr>
                <w:t>01</w:t>
              </w:r>
            </w:ins>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73" w:author="Tam, Danny@Energy" w:date="2018-11-29T15:59:00Z"/>
                <w:rFonts w:eastAsia="Calibri" w:cstheme="minorHAnsi"/>
                <w:sz w:val="18"/>
                <w:szCs w:val="20"/>
              </w:rPr>
            </w:pPr>
            <w:ins w:id="2074" w:author="Tam, Danny@Energy" w:date="2018-11-29T15:59:00Z">
              <w:r w:rsidRPr="00394022">
                <w:rPr>
                  <w:rFonts w:eastAsia="Calibri" w:cstheme="minorHAnsi"/>
                  <w:sz w:val="18"/>
                  <w:szCs w:val="20"/>
                </w:rPr>
                <w:t>A check valve located between the recirculation pump and the water heater to prevent unintentional recirculation.</w:t>
              </w:r>
            </w:ins>
          </w:p>
        </w:tc>
      </w:tr>
      <w:tr w:rsidR="00394022" w:rsidRPr="00394022" w14:paraId="6B3D3013" w14:textId="77777777" w:rsidTr="00027890">
        <w:trPr>
          <w:trHeight w:val="144"/>
          <w:tblHeader/>
          <w:ins w:id="2075" w:author="Tam, Danny@Energy" w:date="2018-11-29T15:59:00Z"/>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076" w:author="Tam, Danny@Energy" w:date="2018-11-29T15:59:00Z"/>
                <w:rFonts w:eastAsia="Calibri" w:cstheme="minorHAnsi"/>
                <w:sz w:val="20"/>
                <w:szCs w:val="20"/>
              </w:rPr>
            </w:pPr>
            <w:ins w:id="2077" w:author="Tam, Danny@Energy" w:date="2018-11-29T15:59:00Z">
              <w:r w:rsidRPr="00394022">
                <w:rPr>
                  <w:rFonts w:eastAsia="Calibri" w:cstheme="minorHAnsi"/>
                  <w:sz w:val="20"/>
                  <w:szCs w:val="20"/>
                </w:rPr>
                <w:t>02</w:t>
              </w:r>
            </w:ins>
          </w:p>
        </w:tc>
        <w:tc>
          <w:tcPr>
            <w:tcW w:w="10165" w:type="dxa"/>
            <w:vAlign w:val="center"/>
          </w:tcPr>
          <w:p w14:paraId="3416D6DA" w14:textId="77777777" w:rsidR="00394022" w:rsidRPr="00394022" w:rsidRDefault="00394022" w:rsidP="00394022">
            <w:pPr>
              <w:keepNext/>
              <w:spacing w:after="0" w:line="240" w:lineRule="auto"/>
              <w:jc w:val="both"/>
              <w:rPr>
                <w:ins w:id="2078" w:author="Tam, Danny@Energy" w:date="2018-11-29T15:59:00Z"/>
                <w:rFonts w:eastAsia="Calibri" w:cstheme="minorHAnsi"/>
                <w:sz w:val="18"/>
                <w:szCs w:val="20"/>
              </w:rPr>
            </w:pPr>
            <w:ins w:id="2079" w:author="Tam, Danny@Energy" w:date="2018-11-29T15:59:00Z">
              <w:r w:rsidRPr="00394022">
                <w:rPr>
                  <w:rFonts w:eastAsia="Calibri" w:cstheme="minorHAnsi"/>
                  <w:sz w:val="18"/>
                  <w:szCs w:val="20"/>
                </w:rPr>
                <w:t>Piping must take most direct path between water heater and fixtures.</w:t>
              </w:r>
            </w:ins>
          </w:p>
        </w:tc>
      </w:tr>
      <w:tr w:rsidR="00394022" w:rsidRPr="00394022" w14:paraId="34C12F59" w14:textId="77777777" w:rsidTr="00027890">
        <w:trPr>
          <w:trHeight w:val="144"/>
          <w:tblHeader/>
          <w:ins w:id="2080" w:author="Tam, Danny@Energy" w:date="2018-11-29T15:59:00Z"/>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081" w:author="Tam, Danny@Energy" w:date="2018-11-29T15:59:00Z"/>
                <w:rFonts w:eastAsia="Calibri" w:cstheme="minorHAnsi"/>
                <w:sz w:val="20"/>
                <w:szCs w:val="20"/>
              </w:rPr>
            </w:pPr>
            <w:ins w:id="2082" w:author="Tam, Danny@Energy" w:date="2018-11-29T15:59:00Z">
              <w:r w:rsidRPr="00394022">
                <w:rPr>
                  <w:rFonts w:ascii="Calibri" w:eastAsia="Calibri" w:hAnsi="Calibri" w:cstheme="minorHAnsi"/>
                  <w:sz w:val="20"/>
                  <w:szCs w:val="20"/>
                </w:rPr>
                <w:t>03</w:t>
              </w:r>
            </w:ins>
          </w:p>
        </w:tc>
        <w:tc>
          <w:tcPr>
            <w:tcW w:w="10165" w:type="dxa"/>
            <w:vAlign w:val="center"/>
          </w:tcPr>
          <w:p w14:paraId="788C2DAD" w14:textId="77777777" w:rsidR="00394022" w:rsidRPr="00394022" w:rsidRDefault="00394022" w:rsidP="00394022">
            <w:pPr>
              <w:keepNext/>
              <w:spacing w:after="0" w:line="240" w:lineRule="auto"/>
              <w:jc w:val="both"/>
              <w:rPr>
                <w:ins w:id="2083" w:author="Tam, Danny@Energy" w:date="2018-11-29T15:59:00Z"/>
                <w:rFonts w:eastAsia="Calibri" w:cstheme="minorHAnsi"/>
                <w:sz w:val="18"/>
                <w:szCs w:val="20"/>
              </w:rPr>
            </w:pPr>
            <w:ins w:id="2084" w:author="Tam, Danny@Energy" w:date="2018-11-29T15:59:00Z">
              <w:r w:rsidRPr="00394022">
                <w:rPr>
                  <w:rFonts w:ascii="Calibri" w:eastAsia="Calibri" w:hAnsi="Calibri" w:cstheme="minorHAnsi"/>
                  <w:sz w:val="18"/>
                  <w:szCs w:val="20"/>
                </w:rPr>
                <w:t xml:space="preserve">Insulation is not required on the cold water line when it is used as the return. </w:t>
              </w:r>
            </w:ins>
          </w:p>
        </w:tc>
      </w:tr>
      <w:tr w:rsidR="00394022" w:rsidRPr="00394022" w14:paraId="4E11D491" w14:textId="77777777" w:rsidTr="00027890">
        <w:trPr>
          <w:trHeight w:val="144"/>
          <w:tblHeader/>
          <w:ins w:id="2085" w:author="Tam, Danny@Energy" w:date="2018-11-29T15:59:00Z"/>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086" w:author="Tam, Danny@Energy" w:date="2018-11-29T15:59:00Z"/>
                <w:rFonts w:eastAsia="Calibri" w:cstheme="minorHAnsi"/>
                <w:sz w:val="20"/>
                <w:szCs w:val="20"/>
              </w:rPr>
            </w:pPr>
            <w:ins w:id="2087" w:author="Tam, Danny@Energy" w:date="2018-11-29T15:59:00Z">
              <w:r w:rsidRPr="00394022">
                <w:rPr>
                  <w:rFonts w:ascii="Calibri" w:eastAsia="Calibri" w:hAnsi="Calibri" w:cstheme="minorHAnsi"/>
                  <w:sz w:val="20"/>
                  <w:szCs w:val="20"/>
                </w:rPr>
                <w:t>04</w:t>
              </w:r>
            </w:ins>
          </w:p>
        </w:tc>
        <w:tc>
          <w:tcPr>
            <w:tcW w:w="10165" w:type="dxa"/>
            <w:vAlign w:val="center"/>
          </w:tcPr>
          <w:p w14:paraId="71A7D135" w14:textId="77777777" w:rsidR="00394022" w:rsidRPr="00394022" w:rsidRDefault="00394022" w:rsidP="00394022">
            <w:pPr>
              <w:keepNext/>
              <w:spacing w:after="0" w:line="240" w:lineRule="auto"/>
              <w:jc w:val="both"/>
              <w:rPr>
                <w:ins w:id="2088" w:author="Tam, Danny@Energy" w:date="2018-11-29T15:59:00Z"/>
                <w:rFonts w:eastAsia="Calibri" w:cstheme="minorHAnsi"/>
                <w:sz w:val="18"/>
                <w:szCs w:val="20"/>
              </w:rPr>
            </w:pPr>
            <w:ins w:id="2089" w:author="Tam, Danny@Energy" w:date="2018-11-29T15:59:00Z">
              <w:r w:rsidRPr="00394022">
                <w:rPr>
                  <w:rFonts w:eastAsia="Calibri" w:cstheme="minorHAnsi"/>
                  <w:sz w:val="18"/>
                  <w:szCs w:val="20"/>
                </w:rPr>
                <w:t>If more than one loop installed each loop shall have its own pump and controls.</w:t>
              </w:r>
            </w:ins>
          </w:p>
        </w:tc>
      </w:tr>
      <w:tr w:rsidR="00394022" w:rsidRPr="00394022" w14:paraId="3917DE0A" w14:textId="77777777" w:rsidTr="00027890">
        <w:trPr>
          <w:trHeight w:val="144"/>
          <w:tblHeader/>
          <w:ins w:id="2090" w:author="Tam, Danny@Energy" w:date="2018-11-29T15:59:00Z"/>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91" w:author="Tam, Danny@Energy" w:date="2018-11-29T15:59:00Z"/>
                <w:rFonts w:eastAsia="Calibri" w:cstheme="minorHAnsi"/>
                <w:sz w:val="20"/>
                <w:szCs w:val="20"/>
              </w:rPr>
            </w:pPr>
            <w:ins w:id="2092" w:author="Tam, Danny@Energy" w:date="2018-11-29T15:59:00Z">
              <w:r w:rsidRPr="00394022">
                <w:rPr>
                  <w:rFonts w:cstheme="minorHAnsi"/>
                  <w:b/>
                  <w:sz w:val="18"/>
                  <w:szCs w:val="20"/>
                </w:rPr>
                <w:t>The responsible person’s signature on this compliance document affirms that all applicable requirements in this table have been met</w:t>
              </w:r>
            </w:ins>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027890">
        <w:trPr>
          <w:trHeight w:val="288"/>
          <w:tblHeader/>
          <w:ins w:id="2093" w:author="Tam, Danny@Energy" w:date="2018-11-29T16:00: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94" w:author="Tam, Danny@Energy" w:date="2018-11-29T16:00:00Z"/>
                <w:rFonts w:eastAsia="Calibri" w:cstheme="minorHAnsi"/>
                <w:sz w:val="20"/>
                <w:szCs w:val="20"/>
              </w:rPr>
            </w:pPr>
            <w:ins w:id="2095" w:author="Tam, Danny@Energy" w:date="2018-11-29T16:00:00Z">
              <w:r>
                <w:rPr>
                  <w:rFonts w:eastAsia="Calibri" w:cstheme="minorHAnsi"/>
                  <w:b/>
                  <w:sz w:val="20"/>
                  <w:szCs w:val="20"/>
                </w:rPr>
                <w:t>L</w:t>
              </w:r>
              <w:r w:rsidRPr="00394022">
                <w:rPr>
                  <w:rFonts w:eastAsia="Calibri" w:cstheme="minorHAnsi"/>
                  <w:b/>
                  <w:sz w:val="20"/>
                  <w:szCs w:val="20"/>
                </w:rPr>
                <w:t>. Recirculation Non-Demand Controls Requirements (R-ND) (RA4.4.8)</w:t>
              </w:r>
            </w:ins>
          </w:p>
          <w:p w14:paraId="57DAD800" w14:textId="3D13A038"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96" w:author="Tam, Danny@Energy" w:date="2018-11-29T16:00:00Z"/>
                <w:rFonts w:eastAsia="Calibri" w:cstheme="minorHAnsi"/>
                <w:sz w:val="18"/>
                <w:szCs w:val="20"/>
              </w:rPr>
            </w:pPr>
            <w:ins w:id="2097" w:author="Tam, Danny@Energy" w:date="2018-11-29T16:00:00Z">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A08</w:t>
              </w:r>
              <w:r w:rsidRPr="00394022">
                <w:rPr>
                  <w:rFonts w:eastAsia="Calibri" w:cstheme="minorHAnsi"/>
                  <w:sz w:val="18"/>
                  <w:szCs w:val="20"/>
                </w:rPr>
                <w:t xml:space="preserve"> “Dwelling Unit DHW System</w:t>
              </w:r>
            </w:ins>
          </w:p>
          <w:p w14:paraId="019D51B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98" w:author="Tam, Danny@Energy" w:date="2018-11-29T16:00:00Z"/>
                <w:rFonts w:eastAsia="Calibri" w:cstheme="minorHAnsi"/>
                <w:b/>
                <w:sz w:val="20"/>
                <w:szCs w:val="20"/>
              </w:rPr>
            </w:pPr>
            <w:ins w:id="2099" w:author="Tam, Danny@Energy" w:date="2018-11-29T16:00:00Z">
              <w:r w:rsidRPr="00394022">
                <w:rPr>
                  <w:rFonts w:eastAsia="Calibri" w:cstheme="minorHAnsi"/>
                  <w:sz w:val="18"/>
                  <w:szCs w:val="20"/>
                </w:rPr>
                <w:t>Distribution Type” = “Recirculation System Non-Demand Control, then display this entire table, else display “section does not apply" message &gt;&gt;</w:t>
              </w:r>
            </w:ins>
          </w:p>
        </w:tc>
      </w:tr>
      <w:tr w:rsidR="00394022" w:rsidRPr="00394022" w14:paraId="00892DA4" w14:textId="77777777" w:rsidTr="00027890">
        <w:trPr>
          <w:trHeight w:val="288"/>
          <w:tblHeader/>
          <w:ins w:id="2100" w:author="Tam, Danny@Energy" w:date="2018-11-29T16:00:00Z"/>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01" w:author="Tam, Danny@Energy" w:date="2018-11-29T16:00:00Z"/>
                <w:rFonts w:eastAsia="Calibri" w:cstheme="minorHAnsi"/>
                <w:sz w:val="20"/>
                <w:szCs w:val="20"/>
              </w:rPr>
            </w:pPr>
            <w:ins w:id="2102" w:author="Tam, Danny@Energy" w:date="2018-11-29T16:00:00Z">
              <w:r w:rsidRPr="00394022">
                <w:rPr>
                  <w:rFonts w:eastAsia="Calibri" w:cstheme="minorHAnsi"/>
                  <w:sz w:val="20"/>
                  <w:szCs w:val="20"/>
                </w:rPr>
                <w:t>01</w:t>
              </w:r>
            </w:ins>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03" w:author="Tam, Danny@Energy" w:date="2018-11-29T16:00:00Z"/>
                <w:rFonts w:eastAsia="Calibri" w:cstheme="minorHAnsi"/>
                <w:sz w:val="20"/>
                <w:szCs w:val="20"/>
              </w:rPr>
            </w:pPr>
            <w:ins w:id="2104" w:author="Tam, Danny@Energy" w:date="2018-11-29T16:00:00Z">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ins>
          </w:p>
        </w:tc>
      </w:tr>
      <w:tr w:rsidR="00394022" w:rsidRPr="00394022" w14:paraId="437BBCFE" w14:textId="77777777" w:rsidTr="00027890">
        <w:trPr>
          <w:trHeight w:hRule="exact" w:val="274"/>
          <w:tblHeader/>
          <w:ins w:id="2105" w:author="Tam, Danny@Energy" w:date="2018-11-29T16:00: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06" w:author="Tam, Danny@Energy" w:date="2018-11-29T16:00:00Z"/>
                <w:rFonts w:eastAsia="Calibri" w:cstheme="minorHAnsi"/>
                <w:b/>
                <w:sz w:val="18"/>
                <w:szCs w:val="20"/>
              </w:rPr>
            </w:pPr>
            <w:ins w:id="2107" w:author="Tam, Danny@Energy" w:date="2018-11-29T16:00:00Z">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ins>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027890">
        <w:trPr>
          <w:trHeight w:val="144"/>
          <w:tblHeader/>
          <w:ins w:id="2108" w:author="Tam, Danny@Energy" w:date="2018-11-29T16:00:00Z"/>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09" w:author="Tam, Danny@Energy" w:date="2018-11-29T16:00:00Z"/>
                <w:rFonts w:cstheme="minorHAnsi"/>
                <w:b/>
                <w:sz w:val="20"/>
                <w:szCs w:val="20"/>
              </w:rPr>
            </w:pPr>
            <w:ins w:id="2110" w:author="Tam, Danny@Energy" w:date="2018-11-29T16:00:00Z">
              <w:r>
                <w:rPr>
                  <w:rFonts w:cstheme="minorHAnsi"/>
                  <w:b/>
                  <w:sz w:val="20"/>
                  <w:szCs w:val="20"/>
                </w:rPr>
                <w:t>M</w:t>
              </w:r>
              <w:r w:rsidRPr="00394022">
                <w:rPr>
                  <w:rFonts w:cstheme="minorHAnsi"/>
                  <w:b/>
                  <w:sz w:val="20"/>
                  <w:szCs w:val="20"/>
                </w:rPr>
                <w:t>. Demand Recirculation Manual Control (R-</w:t>
              </w:r>
              <w:proofErr w:type="spellStart"/>
              <w:r w:rsidRPr="00394022">
                <w:rPr>
                  <w:rFonts w:cstheme="minorHAnsi"/>
                  <w:b/>
                  <w:sz w:val="20"/>
                  <w:szCs w:val="20"/>
                </w:rPr>
                <w:t>DRmc</w:t>
              </w:r>
              <w:proofErr w:type="spellEnd"/>
              <w:r w:rsidRPr="00394022">
                <w:rPr>
                  <w:rFonts w:cstheme="minorHAnsi"/>
                  <w:b/>
                  <w:sz w:val="20"/>
                  <w:szCs w:val="20"/>
                </w:rPr>
                <w:t xml:space="preserve">) (RA4.4.9)/Sensor Control Requirements </w:t>
              </w:r>
              <w:r w:rsidRPr="00394022">
                <w:rPr>
                  <w:rFonts w:eastAsia="Calibri" w:cstheme="minorHAnsi"/>
                  <w:b/>
                  <w:sz w:val="20"/>
                  <w:szCs w:val="20"/>
                </w:rPr>
                <w:t>(</w:t>
              </w:r>
              <w:proofErr w:type="spellStart"/>
              <w:r w:rsidRPr="00394022">
                <w:rPr>
                  <w:rFonts w:eastAsia="Calibri" w:cstheme="minorHAnsi"/>
                  <w:b/>
                  <w:sz w:val="20"/>
                  <w:szCs w:val="20"/>
                </w:rPr>
                <w:t>RDRsc</w:t>
              </w:r>
              <w:proofErr w:type="spellEnd"/>
              <w:r w:rsidRPr="00394022">
                <w:rPr>
                  <w:rFonts w:eastAsia="Calibri" w:cstheme="minorHAnsi"/>
                  <w:b/>
                  <w:sz w:val="20"/>
                  <w:szCs w:val="20"/>
                </w:rPr>
                <w:t>) (RA4.4.10)</w:t>
              </w:r>
            </w:ins>
          </w:p>
          <w:p w14:paraId="49448EBC" w14:textId="227388F5"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11" w:author="Tam, Danny@Energy" w:date="2018-11-29T16:00:00Z"/>
                <w:rFonts w:cstheme="minorHAnsi"/>
                <w:b/>
                <w:sz w:val="20"/>
                <w:szCs w:val="20"/>
              </w:rPr>
            </w:pPr>
            <w:ins w:id="2112" w:author="Tam, Danny@Energy" w:date="2018-11-29T16:00:00Z">
              <w:r w:rsidRPr="00394022">
                <w:rPr>
                  <w:rFonts w:cstheme="minorHAnsi"/>
                  <w:sz w:val="18"/>
                  <w:szCs w:val="20"/>
                </w:rPr>
                <w:t xml:space="preserve">Systems that utilize this distribution type shall comply with these requirements.  </w:t>
              </w:r>
              <w:r w:rsidRPr="00394022">
                <w:rPr>
                  <w:rFonts w:eastAsia="Calibri" w:cstheme="minorHAnsi"/>
                  <w:sz w:val="18"/>
                  <w:szCs w:val="20"/>
                </w:rPr>
                <w:t>&lt;&lt;If A0</w:t>
              </w:r>
              <w:r>
                <w:rPr>
                  <w:rFonts w:eastAsia="Calibri" w:cstheme="minorHAnsi"/>
                  <w:sz w:val="18"/>
                  <w:szCs w:val="20"/>
                </w:rPr>
                <w:t>8</w:t>
              </w:r>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ins>
          </w:p>
        </w:tc>
      </w:tr>
      <w:tr w:rsidR="00394022" w:rsidRPr="00394022" w14:paraId="6FD922BC" w14:textId="77777777" w:rsidTr="00027890">
        <w:trPr>
          <w:trHeight w:val="144"/>
          <w:tblHeader/>
          <w:ins w:id="2113" w:author="Tam, Danny@Energy" w:date="2018-11-29T16:00:00Z"/>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14" w:author="Tam, Danny@Energy" w:date="2018-11-29T16:00:00Z"/>
                <w:rFonts w:cstheme="minorHAnsi"/>
                <w:sz w:val="20"/>
                <w:szCs w:val="20"/>
              </w:rPr>
            </w:pPr>
            <w:ins w:id="2115" w:author="Tam, Danny@Energy" w:date="2018-11-29T16:00:00Z">
              <w:r w:rsidRPr="00394022">
                <w:rPr>
                  <w:rFonts w:cstheme="minorHAnsi"/>
                  <w:sz w:val="20"/>
                  <w:szCs w:val="20"/>
                </w:rPr>
                <w:t>01</w:t>
              </w:r>
            </w:ins>
          </w:p>
        </w:tc>
        <w:tc>
          <w:tcPr>
            <w:tcW w:w="10163" w:type="dxa"/>
            <w:tcBorders>
              <w:top w:val="single" w:sz="4" w:space="0" w:color="auto"/>
            </w:tcBorders>
            <w:vAlign w:val="center"/>
          </w:tcPr>
          <w:p w14:paraId="6FFD9F6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16" w:author="Tam, Danny@Energy" w:date="2018-11-29T16:00:00Z"/>
                <w:rFonts w:cstheme="minorHAnsi"/>
                <w:sz w:val="18"/>
                <w:szCs w:val="20"/>
              </w:rPr>
            </w:pPr>
            <w:ins w:id="2117" w:author="Tam, Danny@Energy" w:date="2018-11-29T16:00:00Z">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ins>
          </w:p>
        </w:tc>
      </w:tr>
      <w:tr w:rsidR="00394022" w:rsidRPr="00394022" w14:paraId="151B4F8F" w14:textId="77777777" w:rsidTr="00027890">
        <w:trPr>
          <w:trHeight w:val="144"/>
          <w:tblHeader/>
          <w:ins w:id="2118" w:author="Tam, Danny@Energy" w:date="2018-11-29T16:00:00Z"/>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19" w:author="Tam, Danny@Energy" w:date="2018-11-29T16:00:00Z"/>
                <w:rFonts w:cstheme="minorHAnsi"/>
                <w:sz w:val="20"/>
                <w:szCs w:val="20"/>
              </w:rPr>
            </w:pPr>
            <w:ins w:id="2120" w:author="Tam, Danny@Energy" w:date="2018-11-29T16:00:00Z">
              <w:r w:rsidRPr="00394022">
                <w:rPr>
                  <w:rFonts w:cstheme="minorHAnsi"/>
                  <w:sz w:val="20"/>
                  <w:szCs w:val="20"/>
                </w:rPr>
                <w:t>02</w:t>
              </w:r>
            </w:ins>
          </w:p>
        </w:tc>
        <w:tc>
          <w:tcPr>
            <w:tcW w:w="10163" w:type="dxa"/>
            <w:vAlign w:val="center"/>
          </w:tcPr>
          <w:p w14:paraId="0F10DDD8" w14:textId="77777777" w:rsidR="00394022" w:rsidRPr="00394022" w:rsidRDefault="00394022" w:rsidP="00394022">
            <w:pPr>
              <w:keepNext/>
              <w:spacing w:after="0" w:line="240" w:lineRule="auto"/>
              <w:rPr>
                <w:ins w:id="2121" w:author="Tam, Danny@Energy" w:date="2018-11-29T16:00:00Z"/>
                <w:rFonts w:cstheme="minorHAnsi"/>
                <w:sz w:val="18"/>
                <w:szCs w:val="20"/>
              </w:rPr>
            </w:pPr>
            <w:ins w:id="2122" w:author="Tam, Danny@Energy" w:date="2018-11-29T16:00:00Z">
              <w:r w:rsidRPr="00394022">
                <w:rPr>
                  <w:rFonts w:cstheme="minorHAnsi"/>
                  <w:sz w:val="18"/>
                  <w:szCs w:val="20"/>
                </w:rPr>
                <w:t xml:space="preserve">The controls shall be located in the kitchen, bathroom, and any hot water fixture location that is at least 20 feet from the water heater. </w:t>
              </w:r>
            </w:ins>
          </w:p>
        </w:tc>
      </w:tr>
      <w:tr w:rsidR="00394022" w:rsidRPr="00394022" w14:paraId="76E97381" w14:textId="77777777" w:rsidTr="00027890">
        <w:trPr>
          <w:trHeight w:val="144"/>
          <w:tblHeader/>
          <w:ins w:id="2123" w:author="Tam, Danny@Energy" w:date="2018-11-29T16:00:00Z"/>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24" w:author="Tam, Danny@Energy" w:date="2018-11-29T16:00:00Z"/>
                <w:rFonts w:cstheme="minorHAnsi"/>
                <w:sz w:val="20"/>
                <w:szCs w:val="20"/>
              </w:rPr>
            </w:pPr>
            <w:ins w:id="2125" w:author="Tam, Danny@Energy" w:date="2018-11-29T16:00:00Z">
              <w:r w:rsidRPr="00394022">
                <w:rPr>
                  <w:rFonts w:cstheme="minorHAnsi"/>
                  <w:sz w:val="20"/>
                  <w:szCs w:val="20"/>
                </w:rPr>
                <w:t>03</w:t>
              </w:r>
            </w:ins>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26" w:author="Tam, Danny@Energy" w:date="2018-11-29T16:00:00Z"/>
                <w:rFonts w:cstheme="minorHAnsi"/>
                <w:sz w:val="18"/>
                <w:szCs w:val="20"/>
              </w:rPr>
            </w:pPr>
            <w:ins w:id="2127" w:author="Tam, Danny@Energy" w:date="2018-11-29T16:00:00Z">
              <w:r w:rsidRPr="00394022">
                <w:rPr>
                  <w:rFonts w:cstheme="minorHAnsi"/>
                  <w:sz w:val="18"/>
                  <w:szCs w:val="20"/>
                </w:rPr>
                <w:t xml:space="preserve">Manual controls may be activated by wired or wireless mechanisms. </w:t>
              </w:r>
            </w:ins>
          </w:p>
        </w:tc>
      </w:tr>
      <w:tr w:rsidR="00394022" w:rsidRPr="00394022" w14:paraId="78CE5258" w14:textId="77777777" w:rsidTr="00027890">
        <w:trPr>
          <w:trHeight w:val="144"/>
          <w:tblHeader/>
          <w:ins w:id="2128" w:author="Tam, Danny@Energy" w:date="2018-11-29T16:00:00Z"/>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29" w:author="Tam, Danny@Energy" w:date="2018-11-29T16:00:00Z"/>
                <w:rFonts w:cstheme="minorHAnsi"/>
                <w:sz w:val="20"/>
                <w:szCs w:val="20"/>
              </w:rPr>
            </w:pPr>
            <w:ins w:id="2130" w:author="Tam, Danny@Energy" w:date="2018-11-29T16:00:00Z">
              <w:r w:rsidRPr="00394022">
                <w:rPr>
                  <w:rFonts w:cstheme="minorHAnsi"/>
                  <w:sz w:val="20"/>
                  <w:szCs w:val="20"/>
                </w:rPr>
                <w:t>04</w:t>
              </w:r>
            </w:ins>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31" w:author="Tam, Danny@Energy" w:date="2018-11-29T16:00:00Z"/>
                <w:rFonts w:cstheme="minorHAnsi"/>
                <w:sz w:val="18"/>
                <w:szCs w:val="20"/>
              </w:rPr>
            </w:pPr>
            <w:ins w:id="2132" w:author="Tam, Danny@Energy" w:date="2018-11-29T16:00:00Z">
              <w:r w:rsidRPr="00394022">
                <w:rPr>
                  <w:rFonts w:cstheme="minorHAnsi"/>
                  <w:sz w:val="18"/>
                  <w:szCs w:val="20"/>
                </w:rPr>
                <w:t>Sensor Controls may be activated by wired or wireless mechanisms, including buttons, motion sensors, door switches and flow switches. Each control shall have standby power of 1 Watt or less.</w:t>
              </w:r>
            </w:ins>
          </w:p>
        </w:tc>
      </w:tr>
      <w:tr w:rsidR="00394022" w:rsidRPr="00394022" w14:paraId="6ACF71A9" w14:textId="77777777" w:rsidTr="00027890">
        <w:trPr>
          <w:trHeight w:val="144"/>
          <w:tblHeader/>
          <w:ins w:id="2133" w:author="Tam, Danny@Energy" w:date="2018-11-29T16:00:00Z"/>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34" w:author="Tam, Danny@Energy" w:date="2018-11-29T16:00:00Z"/>
                <w:rFonts w:cstheme="minorHAnsi"/>
                <w:sz w:val="20"/>
                <w:szCs w:val="20"/>
              </w:rPr>
            </w:pPr>
            <w:ins w:id="2135" w:author="Tam, Danny@Energy" w:date="2018-11-29T16:00:00Z">
              <w:r w:rsidRPr="00394022">
                <w:rPr>
                  <w:rFonts w:cstheme="minorHAnsi"/>
                  <w:sz w:val="20"/>
                  <w:szCs w:val="20"/>
                </w:rPr>
                <w:t>05</w:t>
              </w:r>
            </w:ins>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36" w:author="Tam, Danny@Energy" w:date="2018-11-29T16:00:00Z"/>
                <w:rFonts w:cstheme="minorHAnsi"/>
                <w:sz w:val="18"/>
                <w:szCs w:val="20"/>
              </w:rPr>
            </w:pPr>
            <w:ins w:id="2137" w:author="Tam, Danny@Energy" w:date="2018-11-29T16:00:00Z">
              <w:r w:rsidRPr="00394022">
                <w:rPr>
                  <w:rFonts w:cstheme="minorHAnsi"/>
                  <w:sz w:val="18"/>
                  <w:szCs w:val="20"/>
                </w:rPr>
                <w:t xml:space="preserve">Pump and control placement shall meet one of the following criteria: </w:t>
              </w:r>
            </w:ins>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2138" w:author="Tam, Danny@Energy" w:date="2018-11-29T16:00:00Z"/>
                <w:rFonts w:eastAsia="Times New Roman" w:cstheme="minorHAnsi"/>
                <w:sz w:val="18"/>
                <w:szCs w:val="20"/>
              </w:rPr>
            </w:pPr>
            <w:ins w:id="2139" w:author="Tam, Danny@Energy" w:date="2018-11-29T16:00:00Z">
              <w:r w:rsidRPr="00394022">
                <w:rPr>
                  <w:rFonts w:eastAsia="Times New Roman" w:cstheme="minorHAnsi"/>
                  <w:sz w:val="18"/>
                  <w:szCs w:val="20"/>
                </w:rPr>
                <w:t>When a dedicated return line has been installed the pump, controls and thermo-sensor are installed at the end of the supply portion of the recirculation loop; or</w:t>
              </w:r>
            </w:ins>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2140" w:author="Tam, Danny@Energy" w:date="2018-11-29T16:00:00Z"/>
                <w:rFonts w:eastAsia="Times New Roman" w:cstheme="minorHAnsi"/>
                <w:sz w:val="18"/>
                <w:szCs w:val="20"/>
              </w:rPr>
            </w:pPr>
            <w:ins w:id="2141" w:author="Tam, Danny@Energy" w:date="2018-11-29T16:00:00Z">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2142" w:author="Tam, Danny@Energy" w:date="2018-11-29T16:00:00Z"/>
                <w:rFonts w:eastAsia="Times New Roman" w:cstheme="minorHAnsi"/>
                <w:sz w:val="18"/>
                <w:szCs w:val="20"/>
              </w:rPr>
            </w:pPr>
            <w:ins w:id="2143" w:author="Tam, Danny@Energy" w:date="2018-11-29T16:00:00Z">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394022" w:rsidRPr="00394022" w14:paraId="2170E1FF" w14:textId="77777777" w:rsidTr="00027890">
        <w:trPr>
          <w:trHeight w:val="144"/>
          <w:tblHeader/>
          <w:ins w:id="2144" w:author="Tam, Danny@Energy" w:date="2018-11-29T16:00:00Z"/>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45" w:author="Tam, Danny@Energy" w:date="2018-11-29T16:00:00Z"/>
                <w:rFonts w:cstheme="minorHAnsi"/>
                <w:sz w:val="20"/>
                <w:szCs w:val="20"/>
              </w:rPr>
            </w:pPr>
            <w:ins w:id="2146" w:author="Tam, Danny@Energy" w:date="2018-11-29T16:00:00Z">
              <w:r w:rsidRPr="00394022">
                <w:rPr>
                  <w:rFonts w:cstheme="minorHAnsi"/>
                  <w:sz w:val="20"/>
                  <w:szCs w:val="20"/>
                </w:rPr>
                <w:t>06</w:t>
              </w:r>
            </w:ins>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47" w:author="Tam, Danny@Energy" w:date="2018-11-29T16:00:00Z"/>
                <w:rFonts w:cstheme="minorHAnsi"/>
                <w:sz w:val="18"/>
                <w:szCs w:val="20"/>
              </w:rPr>
            </w:pPr>
            <w:ins w:id="2148" w:author="Tam, Danny@Energy" w:date="2018-11-29T16:00:00Z">
              <w:r w:rsidRPr="00394022">
                <w:rPr>
                  <w:rFonts w:cstheme="minorHAnsi"/>
                  <w:sz w:val="18"/>
                  <w:szCs w:val="20"/>
                </w:rPr>
                <w:t>After the pump has been activated, the controls shall allow the pump to operate until the water temperature at the thermo-sensor rises to one of the following values:</w:t>
              </w:r>
            </w:ins>
          </w:p>
          <w:p w14:paraId="361FF41D"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2149" w:author="Tam, Danny@Energy" w:date="2018-11-29T16:00:00Z"/>
                <w:rFonts w:ascii="Times New Roman" w:eastAsia="Times New Roman" w:hAnsi="Times New Roman" w:cstheme="minorHAnsi"/>
                <w:sz w:val="18"/>
                <w:szCs w:val="20"/>
              </w:rPr>
            </w:pPr>
            <w:ins w:id="2150" w:author="Tam, Danny@Energy" w:date="2018-11-29T16:00:00Z">
              <w:r w:rsidRPr="00394022">
                <w:rPr>
                  <w:rFonts w:eastAsia="Times New Roman" w:cstheme="minorHAnsi"/>
                  <w:sz w:val="18"/>
                  <w:szCs w:val="20"/>
                </w:rPr>
                <w:t>Not more than 10°F (5.6°C) above the initial temperature of the water in the pipe</w:t>
              </w:r>
            </w:ins>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2151" w:author="Tam, Danny@Energy" w:date="2018-11-29T16:00:00Z"/>
                <w:rFonts w:ascii="Times New Roman" w:eastAsia="Times New Roman" w:hAnsi="Times New Roman" w:cstheme="minorHAnsi"/>
                <w:sz w:val="18"/>
                <w:szCs w:val="20"/>
              </w:rPr>
            </w:pPr>
            <w:ins w:id="2152" w:author="Tam, Danny@Energy" w:date="2018-11-29T16:00:00Z">
              <w:r w:rsidRPr="00394022">
                <w:rPr>
                  <w:rFonts w:eastAsia="Times New Roman" w:cstheme="minorHAnsi"/>
                  <w:sz w:val="18"/>
                  <w:szCs w:val="20"/>
                </w:rPr>
                <w:t>Not more than 102°F (38.9°C).</w:t>
              </w:r>
            </w:ins>
          </w:p>
        </w:tc>
      </w:tr>
      <w:tr w:rsidR="00394022" w:rsidRPr="00394022" w14:paraId="5F461A9A" w14:textId="77777777" w:rsidTr="00027890">
        <w:trPr>
          <w:trHeight w:val="144"/>
          <w:tblHeader/>
          <w:ins w:id="2153" w:author="Tam, Danny@Energy" w:date="2018-11-29T16:00:00Z"/>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54" w:author="Tam, Danny@Energy" w:date="2018-11-29T16:00:00Z"/>
                <w:rFonts w:cstheme="minorHAnsi"/>
                <w:sz w:val="20"/>
                <w:szCs w:val="20"/>
              </w:rPr>
            </w:pPr>
            <w:ins w:id="2155" w:author="Tam, Danny@Energy" w:date="2018-11-29T16:00:00Z">
              <w:r w:rsidRPr="00394022">
                <w:rPr>
                  <w:rFonts w:cstheme="minorHAnsi"/>
                  <w:sz w:val="20"/>
                  <w:szCs w:val="20"/>
                </w:rPr>
                <w:t>07</w:t>
              </w:r>
            </w:ins>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56" w:author="Tam, Danny@Energy" w:date="2018-11-29T16:00:00Z"/>
                <w:rFonts w:cstheme="minorHAnsi"/>
                <w:sz w:val="18"/>
              </w:rPr>
            </w:pPr>
            <w:ins w:id="2157" w:author="Tam, Danny@Energy" w:date="2018-11-29T16:00:00Z">
              <w:r w:rsidRPr="00394022">
                <w:rPr>
                  <w:rFonts w:cstheme="minorHAnsi"/>
                  <w:sz w:val="18"/>
                  <w:szCs w:val="20"/>
                </w:rPr>
                <w:t xml:space="preserve">Controls shall limit operation to no more than 5 minutes following activation.  </w:t>
              </w:r>
            </w:ins>
          </w:p>
        </w:tc>
      </w:tr>
      <w:tr w:rsidR="00394022" w:rsidRPr="00394022" w14:paraId="449055ED" w14:textId="77777777" w:rsidTr="00027890">
        <w:trPr>
          <w:trHeight w:val="144"/>
          <w:tblHeader/>
          <w:ins w:id="2158" w:author="Tam, Danny@Energy" w:date="2018-11-29T16:00:00Z"/>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59" w:author="Tam, Danny@Energy" w:date="2018-11-29T16:00:00Z"/>
                <w:rFonts w:cstheme="minorHAnsi"/>
                <w:sz w:val="20"/>
                <w:szCs w:val="20"/>
              </w:rPr>
            </w:pPr>
            <w:ins w:id="2160" w:author="Tam, Danny@Energy" w:date="2018-11-29T16:00:00Z">
              <w:r w:rsidRPr="00394022">
                <w:rPr>
                  <w:rFonts w:cstheme="minorHAnsi"/>
                  <w:b/>
                  <w:sz w:val="18"/>
                  <w:szCs w:val="20"/>
                </w:rPr>
                <w:t xml:space="preserve">The responsible person’s signature on this compliance document affirms that all applicable requirements in this table have been met.  </w:t>
              </w:r>
            </w:ins>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303"/>
        <w:gridCol w:w="5845"/>
      </w:tblGrid>
      <w:tr w:rsidR="00394022" w:rsidRPr="00394022" w14:paraId="17FCCB2F" w14:textId="77777777" w:rsidTr="004328A2">
        <w:trPr>
          <w:trHeight w:val="144"/>
          <w:tblHeader/>
          <w:ins w:id="2161" w:author="Tam, Danny@Energy" w:date="2018-11-29T16:00:00Z"/>
        </w:trPr>
        <w:tc>
          <w:tcPr>
            <w:tcW w:w="10790" w:type="dxa"/>
            <w:gridSpan w:val="3"/>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62" w:author="Tam, Danny@Energy" w:date="2018-11-29T16:00:00Z"/>
                <w:rFonts w:eastAsia="Calibri" w:cstheme="minorHAnsi"/>
                <w:b/>
                <w:sz w:val="20"/>
                <w:szCs w:val="18"/>
              </w:rPr>
            </w:pPr>
            <w:ins w:id="2163" w:author="Tam, Danny@Energy" w:date="2018-11-29T16:00:00Z">
              <w:r>
                <w:rPr>
                  <w:rFonts w:eastAsia="Calibri" w:cstheme="minorHAnsi"/>
                  <w:b/>
                  <w:sz w:val="20"/>
                  <w:szCs w:val="18"/>
                </w:rPr>
                <w:t>N</w:t>
              </w:r>
              <w:r w:rsidRPr="00394022">
                <w:rPr>
                  <w:rFonts w:eastAsia="Calibri" w:cstheme="minorHAnsi"/>
                  <w:b/>
                  <w:sz w:val="20"/>
                  <w:szCs w:val="18"/>
                </w:rPr>
                <w:t>. HERS-Verified Demand Recirculation Manual Control (</w:t>
              </w:r>
              <w:proofErr w:type="spellStart"/>
              <w:r w:rsidRPr="00394022">
                <w:rPr>
                  <w:rFonts w:eastAsia="Calibri" w:cstheme="minorHAnsi"/>
                  <w:b/>
                  <w:sz w:val="20"/>
                  <w:szCs w:val="18"/>
                </w:rPr>
                <w:t>RDRmc</w:t>
              </w:r>
              <w:proofErr w:type="spellEnd"/>
              <w:r w:rsidRPr="00394022">
                <w:rPr>
                  <w:rFonts w:eastAsia="Calibri" w:cstheme="minorHAnsi"/>
                  <w:b/>
                  <w:sz w:val="20"/>
                  <w:szCs w:val="18"/>
                </w:rPr>
                <w:t xml:space="preserve">-H) (RA3.6.6)/Sensor Control </w:t>
              </w:r>
              <w:r w:rsidRPr="00394022">
                <w:rPr>
                  <w:rFonts w:eastAsia="Calibri" w:cstheme="minorHAnsi"/>
                  <w:b/>
                  <w:sz w:val="18"/>
                  <w:szCs w:val="18"/>
                </w:rPr>
                <w:t>(</w:t>
              </w:r>
              <w:proofErr w:type="spellStart"/>
              <w:r w:rsidRPr="00394022">
                <w:rPr>
                  <w:rFonts w:eastAsia="Calibri" w:cstheme="minorHAnsi"/>
                  <w:b/>
                  <w:sz w:val="18"/>
                  <w:szCs w:val="18"/>
                </w:rPr>
                <w:t>RDRsc</w:t>
              </w:r>
              <w:proofErr w:type="spellEnd"/>
              <w:r w:rsidRPr="00394022">
                <w:rPr>
                  <w:rFonts w:eastAsia="Calibri" w:cstheme="minorHAnsi"/>
                  <w:b/>
                  <w:sz w:val="18"/>
                  <w:szCs w:val="18"/>
                </w:rPr>
                <w:t>-H) (RA3.6.7)</w:t>
              </w:r>
              <w:r w:rsidRPr="00394022">
                <w:rPr>
                  <w:rFonts w:eastAsia="Calibri" w:cstheme="minorHAnsi"/>
                  <w:b/>
                  <w:sz w:val="20"/>
                  <w:szCs w:val="18"/>
                </w:rPr>
                <w:t xml:space="preserve"> Requirements </w:t>
              </w:r>
            </w:ins>
          </w:p>
          <w:p w14:paraId="301E5DA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64" w:author="Tam, Danny@Energy" w:date="2018-11-29T16:00:00Z"/>
                <w:rFonts w:eastAsia="Calibri" w:cstheme="minorHAnsi"/>
                <w:b/>
                <w:sz w:val="20"/>
                <w:szCs w:val="18"/>
              </w:rPr>
            </w:pPr>
            <w:ins w:id="2165" w:author="Tam, Danny@Energy" w:date="2018-11-29T16:00:00Z">
              <w:r w:rsidRPr="00394022">
                <w:rPr>
                  <w:rFonts w:eastAsia="Calibri" w:cstheme="minorHAnsi"/>
                  <w:sz w:val="20"/>
                  <w:szCs w:val="18"/>
                </w:rPr>
                <w:t xml:space="preserve">Systems that utilize this distribution type shall comply with these requirements.  </w:t>
              </w:r>
              <w:r w:rsidRPr="00394022">
                <w:rPr>
                  <w:rFonts w:eastAsia="Calibri" w:cstheme="minorHAnsi"/>
                  <w:sz w:val="18"/>
                  <w:szCs w:val="20"/>
                </w:rPr>
                <w:t>&lt;&lt;If A09 “Dwelling Unit DHW System Distribution Type” = “HERS-Verified Demand Recirculation Manual Control” or “HERS-Verified Demand Recirculation Sensor Control”, then display this entire table, else display “section does not apply" message &gt;&gt;</w:t>
              </w:r>
            </w:ins>
          </w:p>
        </w:tc>
      </w:tr>
      <w:tr w:rsidR="00394022" w:rsidRPr="00394022" w:rsidDel="006E1E98" w14:paraId="071E4B0A" w14:textId="77777777" w:rsidTr="004328A2">
        <w:trPr>
          <w:trHeight w:val="144"/>
          <w:tblHeader/>
          <w:ins w:id="2166" w:author="Tam, Danny@Energy" w:date="2018-11-29T16:00:00Z"/>
        </w:trPr>
        <w:tc>
          <w:tcPr>
            <w:tcW w:w="642" w:type="dxa"/>
            <w:tcBorders>
              <w:bottom w:val="single" w:sz="4" w:space="0" w:color="auto"/>
            </w:tcBorders>
            <w:vAlign w:val="center"/>
          </w:tcPr>
          <w:p w14:paraId="580B7DEC"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67" w:author="Tam, Danny@Energy" w:date="2018-11-29T16:00:00Z"/>
                <w:rFonts w:eastAsia="Calibri" w:cstheme="minorHAnsi"/>
                <w:sz w:val="18"/>
                <w:szCs w:val="18"/>
              </w:rPr>
            </w:pPr>
            <w:ins w:id="2168" w:author="Tam, Danny@Energy" w:date="2018-11-29T16:00:00Z">
              <w:r w:rsidRPr="00675839">
                <w:rPr>
                  <w:rFonts w:eastAsia="Calibri" w:cstheme="minorHAnsi"/>
                  <w:sz w:val="18"/>
                  <w:szCs w:val="18"/>
                </w:rPr>
                <w:t>01</w:t>
              </w:r>
            </w:ins>
          </w:p>
        </w:tc>
        <w:tc>
          <w:tcPr>
            <w:tcW w:w="10148" w:type="dxa"/>
            <w:gridSpan w:val="2"/>
            <w:tcBorders>
              <w:bottom w:val="single" w:sz="4" w:space="0" w:color="auto"/>
            </w:tcBorders>
          </w:tcPr>
          <w:p w14:paraId="4BEABB3F"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69" w:author="Tam, Danny@Energy" w:date="2018-11-29T16:00:00Z"/>
                <w:rFonts w:eastAsia="Calibri" w:cstheme="minorHAnsi"/>
                <w:b/>
                <w:sz w:val="18"/>
                <w:szCs w:val="18"/>
              </w:rPr>
            </w:pPr>
            <w:ins w:id="2170" w:author="Tam, Danny@Energy" w:date="2018-11-29T16:00:00Z">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ins>
          </w:p>
        </w:tc>
      </w:tr>
      <w:tr w:rsidR="004328A2" w:rsidRPr="00394022" w:rsidDel="006E1E98" w14:paraId="27B5DCC5" w14:textId="77777777" w:rsidTr="00675839">
        <w:trPr>
          <w:trHeight w:val="144"/>
          <w:tblHeader/>
          <w:ins w:id="2171" w:author="Tam, Danny@Energy" w:date="2018-11-30T09:58:00Z"/>
        </w:trPr>
        <w:tc>
          <w:tcPr>
            <w:tcW w:w="642" w:type="dxa"/>
            <w:tcBorders>
              <w:bottom w:val="single" w:sz="4" w:space="0" w:color="auto"/>
            </w:tcBorders>
            <w:vAlign w:val="center"/>
          </w:tcPr>
          <w:p w14:paraId="0DA1763E" w14:textId="20DCFC16"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72" w:author="Tam, Danny@Energy" w:date="2018-11-30T09:58:00Z"/>
                <w:rFonts w:eastAsia="Calibri" w:cstheme="minorHAnsi"/>
                <w:sz w:val="18"/>
                <w:szCs w:val="18"/>
              </w:rPr>
            </w:pPr>
            <w:ins w:id="2173" w:author="Tam, Danny@Energy" w:date="2018-11-30T09:58:00Z">
              <w:r w:rsidRPr="00675839">
                <w:rPr>
                  <w:rFonts w:cstheme="minorHAnsi"/>
                  <w:sz w:val="18"/>
                  <w:szCs w:val="18"/>
                </w:rPr>
                <w:t>02</w:t>
              </w:r>
            </w:ins>
          </w:p>
        </w:tc>
        <w:tc>
          <w:tcPr>
            <w:tcW w:w="4303" w:type="dxa"/>
            <w:tcBorders>
              <w:bottom w:val="single" w:sz="4" w:space="0" w:color="auto"/>
            </w:tcBorders>
            <w:vAlign w:val="center"/>
          </w:tcPr>
          <w:p w14:paraId="03130837" w14:textId="58BFA6A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74" w:author="Tam, Danny@Energy" w:date="2018-11-30T09:58:00Z"/>
                <w:rFonts w:eastAsia="Calibri" w:cstheme="minorHAnsi"/>
                <w:sz w:val="18"/>
                <w:szCs w:val="18"/>
              </w:rPr>
            </w:pPr>
            <w:ins w:id="2175" w:author="Tam, Danny@Energy" w:date="2018-11-30T09:58:00Z">
              <w:r w:rsidRPr="00675839">
                <w:rPr>
                  <w:sz w:val="18"/>
                  <w:szCs w:val="18"/>
                </w:rPr>
                <w:t>Verification Status:</w:t>
              </w:r>
            </w:ins>
          </w:p>
        </w:tc>
        <w:tc>
          <w:tcPr>
            <w:tcW w:w="5845" w:type="dxa"/>
            <w:tcBorders>
              <w:bottom w:val="single" w:sz="4" w:space="0" w:color="auto"/>
            </w:tcBorders>
            <w:vAlign w:val="center"/>
          </w:tcPr>
          <w:p w14:paraId="4B69BD52" w14:textId="77777777" w:rsidR="004328A2" w:rsidRPr="00984666" w:rsidRDefault="004328A2" w:rsidP="004328A2">
            <w:pPr>
              <w:spacing w:after="0"/>
              <w:rPr>
                <w:ins w:id="2176" w:author="Tam, Danny@Energy" w:date="2018-11-30T09:58:00Z"/>
                <w:rFonts w:cstheme="minorHAnsi"/>
                <w:sz w:val="20"/>
                <w:szCs w:val="20"/>
              </w:rPr>
            </w:pPr>
            <w:ins w:id="2177" w:author="Tam, Danny@Energy" w:date="2018-11-30T09:58:00Z">
              <w:r w:rsidRPr="008C6FCB">
                <w:rPr>
                  <w:rFonts w:cs="Arial"/>
                  <w:sz w:val="20"/>
                  <w:szCs w:val="20"/>
                </w:rPr>
                <w:t>&lt;&lt;</w:t>
              </w:r>
              <w:r w:rsidRPr="00984666">
                <w:rPr>
                  <w:rFonts w:cstheme="minorHAnsi"/>
                  <w:sz w:val="20"/>
                  <w:szCs w:val="20"/>
                </w:rPr>
                <w:t>user pick from list:</w:t>
              </w:r>
            </w:ins>
          </w:p>
          <w:p w14:paraId="3290CC68" w14:textId="77777777" w:rsidR="004328A2" w:rsidRPr="00675839" w:rsidRDefault="004328A2" w:rsidP="004328A2">
            <w:pPr>
              <w:pStyle w:val="ListParagraph"/>
              <w:keepNext/>
              <w:numPr>
                <w:ilvl w:val="0"/>
                <w:numId w:val="10"/>
              </w:numPr>
              <w:tabs>
                <w:tab w:val="left" w:pos="356"/>
              </w:tabs>
              <w:rPr>
                <w:ins w:id="2178" w:author="Tam, Danny@Energy" w:date="2018-11-30T09:58:00Z"/>
                <w:rFonts w:asciiTheme="minorHAnsi" w:hAnsiTheme="minorHAnsi" w:cstheme="minorHAnsi"/>
                <w:sz w:val="18"/>
                <w:szCs w:val="18"/>
              </w:rPr>
            </w:pPr>
            <w:ins w:id="2179" w:author="Tam, Danny@Energy" w:date="2018-11-30T09:58:00Z">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ins>
          </w:p>
          <w:p w14:paraId="77FE6E8C" w14:textId="77777777" w:rsidR="004328A2" w:rsidRPr="00675839" w:rsidRDefault="004328A2" w:rsidP="004328A2">
            <w:pPr>
              <w:pStyle w:val="ListParagraph"/>
              <w:keepNext/>
              <w:numPr>
                <w:ilvl w:val="0"/>
                <w:numId w:val="10"/>
              </w:numPr>
              <w:tabs>
                <w:tab w:val="left" w:pos="356"/>
              </w:tabs>
              <w:rPr>
                <w:ins w:id="2180" w:author="Tam, Danny@Energy" w:date="2018-11-30T09:58:00Z"/>
                <w:rFonts w:asciiTheme="minorHAnsi" w:hAnsiTheme="minorHAnsi" w:cstheme="minorHAnsi"/>
                <w:sz w:val="18"/>
                <w:szCs w:val="18"/>
              </w:rPr>
            </w:pPr>
            <w:ins w:id="2181" w:author="Tam, Danny@Energy" w:date="2018-11-30T09:58:00Z">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ins>
          </w:p>
          <w:p w14:paraId="0641DC87" w14:textId="76E3D69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182" w:author="Tam, Danny@Energy" w:date="2018-11-30T09:58:00Z"/>
                <w:rFonts w:eastAsia="Calibri" w:cstheme="minorHAnsi"/>
                <w:sz w:val="18"/>
                <w:szCs w:val="18"/>
              </w:rPr>
            </w:pPr>
            <w:ins w:id="2183" w:author="Tam, Danny@Energy" w:date="2018-11-30T09:58:00Z">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ins>
          </w:p>
        </w:tc>
      </w:tr>
      <w:tr w:rsidR="004328A2" w:rsidRPr="00394022" w:rsidDel="006E1E98" w14:paraId="546E736E" w14:textId="77777777" w:rsidTr="00675839">
        <w:trPr>
          <w:trHeight w:val="144"/>
          <w:tblHeader/>
          <w:ins w:id="2184" w:author="Tam, Danny@Energy" w:date="2018-11-30T09:58:00Z"/>
        </w:trPr>
        <w:tc>
          <w:tcPr>
            <w:tcW w:w="642" w:type="dxa"/>
            <w:tcBorders>
              <w:bottom w:val="single" w:sz="4" w:space="0" w:color="auto"/>
            </w:tcBorders>
            <w:vAlign w:val="center"/>
          </w:tcPr>
          <w:p w14:paraId="4E345F18" w14:textId="1DAD124A"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185" w:author="Tam, Danny@Energy" w:date="2018-11-30T09:58:00Z"/>
                <w:rFonts w:eastAsia="Calibri" w:cstheme="minorHAnsi"/>
                <w:sz w:val="18"/>
                <w:szCs w:val="18"/>
              </w:rPr>
            </w:pPr>
            <w:ins w:id="2186" w:author="Tam, Danny@Energy" w:date="2018-11-30T09:58:00Z">
              <w:r w:rsidRPr="00675839">
                <w:rPr>
                  <w:rFonts w:cstheme="minorHAnsi"/>
                  <w:sz w:val="18"/>
                  <w:szCs w:val="18"/>
                </w:rPr>
                <w:t>03</w:t>
              </w:r>
            </w:ins>
          </w:p>
        </w:tc>
        <w:tc>
          <w:tcPr>
            <w:tcW w:w="10148" w:type="dxa"/>
            <w:gridSpan w:val="2"/>
            <w:tcBorders>
              <w:bottom w:val="single" w:sz="4" w:space="0" w:color="auto"/>
            </w:tcBorders>
            <w:vAlign w:val="center"/>
          </w:tcPr>
          <w:p w14:paraId="4A30FD33" w14:textId="13A35ED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87" w:author="Tam, Danny@Energy" w:date="2018-11-30T09:58:00Z"/>
                <w:rFonts w:eastAsia="Calibri" w:cstheme="minorHAnsi"/>
                <w:sz w:val="18"/>
                <w:szCs w:val="18"/>
              </w:rPr>
            </w:pPr>
            <w:ins w:id="2188" w:author="Tam, Danny@Energy" w:date="2018-11-30T09:58:00Z">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ins>
          </w:p>
        </w:tc>
      </w:tr>
      <w:tr w:rsidR="004328A2" w:rsidRPr="00394022" w14:paraId="727DBEA7" w14:textId="77777777" w:rsidTr="004328A2">
        <w:trPr>
          <w:trHeight w:val="144"/>
          <w:tblHeader/>
          <w:ins w:id="2189" w:author="Tam, Danny@Energy" w:date="2018-11-29T16:00:00Z"/>
        </w:trPr>
        <w:tc>
          <w:tcPr>
            <w:tcW w:w="10790" w:type="dxa"/>
            <w:gridSpan w:val="3"/>
            <w:vAlign w:val="center"/>
          </w:tcPr>
          <w:p w14:paraId="3031685F" w14:textId="68B1072D"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90" w:author="Tam, Danny@Energy" w:date="2018-11-29T16:00:00Z"/>
                <w:rFonts w:eastAsia="Calibri" w:cstheme="minorHAnsi"/>
                <w:sz w:val="20"/>
                <w:szCs w:val="18"/>
              </w:rPr>
            </w:pPr>
            <w:ins w:id="2191" w:author="Tam, Danny@Energy" w:date="2018-11-30T09:5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p w14:paraId="7FCC0CAE" w14:textId="30B160B9" w:rsidR="00A556DE" w:rsidRPr="00423815" w:rsidDel="00394022" w:rsidRDefault="00A556DE" w:rsidP="00FC48ED">
      <w:pPr>
        <w:spacing w:after="0" w:line="240" w:lineRule="auto"/>
        <w:rPr>
          <w:del w:id="2192" w:author="Tam, Danny@Energy" w:date="2018-11-29T16:00:00Z"/>
          <w:rFonts w:cstheme="minorHAnsi"/>
          <w:sz w:val="20"/>
          <w:szCs w:val="20"/>
        </w:rPr>
      </w:pPr>
      <w:bookmarkStart w:id="2193" w:name="_GoBack"/>
      <w:bookmarkEnd w:id="219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
        <w:gridCol w:w="10085"/>
      </w:tblGrid>
      <w:tr w:rsidR="00FC48ED" w:rsidRPr="00423815" w:rsidDel="00394022" w14:paraId="53BAAF02" w14:textId="78D8C043" w:rsidTr="00675839">
        <w:trPr>
          <w:trHeight w:hRule="exact" w:val="982"/>
          <w:tblHeader/>
          <w:del w:id="2194" w:author="Tam, Danny@Energy" w:date="2018-11-29T15:58:00Z"/>
        </w:trPr>
        <w:tc>
          <w:tcPr>
            <w:tcW w:w="10790" w:type="dxa"/>
            <w:gridSpan w:val="2"/>
            <w:tcBorders>
              <w:bottom w:val="single" w:sz="4" w:space="0" w:color="auto"/>
            </w:tcBorders>
          </w:tcPr>
          <w:p w14:paraId="3C78FF7F" w14:textId="21E832B3" w:rsidR="00FC48ED" w:rsidRPr="00423815" w:rsidDel="00394022" w:rsidRDefault="001624A0" w:rsidP="009A3EC7">
            <w:pPr>
              <w:spacing w:after="0" w:line="240" w:lineRule="auto"/>
              <w:rPr>
                <w:del w:id="2195" w:author="Tam, Danny@Energy" w:date="2018-11-29T15:58:00Z"/>
                <w:rFonts w:cstheme="minorHAnsi"/>
                <w:b/>
                <w:sz w:val="20"/>
                <w:szCs w:val="20"/>
              </w:rPr>
            </w:pPr>
            <w:del w:id="2196" w:author="Tam, Danny@Energy" w:date="2018-11-29T15:58:00Z">
              <w:r w:rsidDel="00394022">
                <w:rPr>
                  <w:rFonts w:cstheme="minorHAnsi"/>
                  <w:b/>
                  <w:sz w:val="20"/>
                  <w:szCs w:val="20"/>
                </w:rPr>
                <w:delText>G</w:delText>
              </w:r>
              <w:r w:rsidR="00FC48ED" w:rsidRPr="00423815" w:rsidDel="00394022">
                <w:rPr>
                  <w:rFonts w:cstheme="minorHAnsi"/>
                  <w:b/>
                  <w:sz w:val="20"/>
                  <w:szCs w:val="20"/>
                </w:rPr>
                <w:delText>. HERS-Verified Pipe Insulation Credit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(PIC-H) </w:delText>
              </w:r>
              <w:r w:rsidR="00D00F06" w:rsidRPr="00423815" w:rsidDel="00394022">
                <w:rPr>
                  <w:rFonts w:cstheme="minorHAnsi"/>
                  <w:b/>
                  <w:sz w:val="20"/>
                  <w:szCs w:val="20"/>
                </w:rPr>
                <w:delText>(RA3.6.3)</w:delText>
              </w:r>
            </w:del>
          </w:p>
          <w:p w14:paraId="08EE82F5" w14:textId="63EDB9C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97" w:author="Tam, Danny@Energy" w:date="2018-11-29T15:58:00Z"/>
                <w:rFonts w:cstheme="minorHAnsi"/>
                <w:sz w:val="20"/>
                <w:szCs w:val="20"/>
              </w:rPr>
            </w:pPr>
            <w:del w:id="2198" w:author="Tam, Danny@Energy" w:date="2018-11-29T15:58:00Z">
              <w:r w:rsidRPr="00423815" w:rsidDel="00394022">
                <w:rPr>
                  <w:rFonts w:cstheme="minorHAnsi"/>
                  <w:sz w:val="20"/>
                  <w:szCs w:val="20"/>
                </w:rPr>
                <w:delText>Systems that utilize this distribution type shall comply with these requirements.</w:delText>
              </w:r>
            </w:del>
          </w:p>
          <w:p w14:paraId="41229FFC" w14:textId="2A842826" w:rsidR="00FC48ED" w:rsidRPr="00423815" w:rsidDel="00394022" w:rsidRDefault="0065297B" w:rsidP="009A3EC7">
            <w:pPr>
              <w:spacing w:after="0" w:line="240" w:lineRule="auto"/>
              <w:rPr>
                <w:del w:id="2199" w:author="Tam, Danny@Energy" w:date="2018-11-29T15:58:00Z"/>
                <w:rFonts w:cstheme="minorHAnsi"/>
                <w:sz w:val="20"/>
                <w:szCs w:val="20"/>
              </w:rPr>
            </w:pPr>
            <w:del w:id="2200" w:author="Tam, Danny@Energy" w:date="2018-11-29T15:58:00Z">
              <w:r w:rsidRPr="00423815" w:rsidDel="00394022">
                <w:rPr>
                  <w:rFonts w:cstheme="minorHAnsi"/>
                  <w:sz w:val="20"/>
                  <w:szCs w:val="20"/>
                </w:rPr>
                <w:delText xml:space="preserve">&lt;&lt;If </w:delText>
              </w:r>
              <w:r w:rsidR="00FC48ED" w:rsidRPr="00423815" w:rsidDel="00394022">
                <w:rPr>
                  <w:rFonts w:cstheme="minorHAnsi"/>
                  <w:sz w:val="20"/>
                  <w:szCs w:val="20"/>
                </w:rPr>
                <w:delText xml:space="preserve">there are no systems in column </w:delText>
              </w:r>
              <w:r w:rsidRPr="00423815" w:rsidDel="00394022">
                <w:rPr>
                  <w:rFonts w:cstheme="minorHAnsi"/>
                  <w:sz w:val="20"/>
                  <w:szCs w:val="20"/>
                </w:rPr>
                <w:delText>C</w:delText>
              </w:r>
              <w:r w:rsidR="007F5858" w:rsidRPr="00423815" w:rsidDel="00394022">
                <w:rPr>
                  <w:rFonts w:cstheme="minorHAnsi"/>
                  <w:sz w:val="20"/>
                  <w:szCs w:val="20"/>
                </w:rPr>
                <w:delText>6</w:delText>
              </w:r>
              <w:r w:rsidR="00FC48ED" w:rsidRPr="00423815" w:rsidDel="00394022">
                <w:rPr>
                  <w:rFonts w:cstheme="minorHAnsi"/>
                  <w:sz w:val="20"/>
                  <w:szCs w:val="20"/>
                </w:rPr>
                <w:delText xml:space="preserve"> that have a value = “HERS-Verified Pipe Insulation Credit”, then display the "section does not apply" message; else display this entire table &gt;&gt;</w:delText>
              </w:r>
            </w:del>
          </w:p>
          <w:p w14:paraId="68605C1D" w14:textId="2B04F93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01" w:author="Tam, Danny@Energy" w:date="2018-11-29T15:58:00Z"/>
                <w:rFonts w:cstheme="minorHAnsi"/>
                <w:b/>
                <w:sz w:val="20"/>
                <w:szCs w:val="20"/>
              </w:rPr>
            </w:pPr>
          </w:p>
        </w:tc>
      </w:tr>
      <w:tr w:rsidR="00FC48ED" w:rsidRPr="00423815" w:rsidDel="00394022" w14:paraId="29DAE07E" w14:textId="78640CD5" w:rsidTr="00675839">
        <w:trPr>
          <w:trHeight w:hRule="exact" w:val="361"/>
          <w:tblHeader/>
          <w:del w:id="2202" w:author="Tam, Danny@Energy" w:date="2018-11-29T15:58:00Z"/>
        </w:trPr>
        <w:tc>
          <w:tcPr>
            <w:tcW w:w="705" w:type="dxa"/>
            <w:vAlign w:val="center"/>
          </w:tcPr>
          <w:p w14:paraId="3BD8BDD6" w14:textId="2E54C70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03" w:author="Tam, Danny@Energy" w:date="2018-11-29T15:58:00Z"/>
                <w:rFonts w:cstheme="minorHAnsi"/>
                <w:sz w:val="20"/>
                <w:szCs w:val="20"/>
              </w:rPr>
            </w:pPr>
            <w:del w:id="2204" w:author="Tam, Danny@Energy" w:date="2018-11-29T15:58:00Z">
              <w:r w:rsidRPr="00423815" w:rsidDel="00394022">
                <w:rPr>
                  <w:rFonts w:cstheme="minorHAnsi"/>
                  <w:sz w:val="20"/>
                  <w:szCs w:val="20"/>
                </w:rPr>
                <w:delText>01</w:delText>
              </w:r>
            </w:del>
          </w:p>
        </w:tc>
        <w:tc>
          <w:tcPr>
            <w:tcW w:w="10085" w:type="dxa"/>
            <w:vAlign w:val="center"/>
          </w:tcPr>
          <w:p w14:paraId="04F799FB" w14:textId="55A00EC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05" w:author="Tam, Danny@Energy" w:date="2018-11-29T15:58:00Z"/>
                <w:rFonts w:cstheme="minorHAnsi"/>
                <w:sz w:val="20"/>
                <w:szCs w:val="20"/>
              </w:rPr>
            </w:pPr>
            <w:del w:id="2206" w:author="Tam, Danny@Energy" w:date="2018-11-29T15:58:00Z">
              <w:r w:rsidRPr="00423815" w:rsidDel="00394022">
                <w:rPr>
                  <w:rFonts w:cstheme="minorHAnsi"/>
                  <w:sz w:val="20"/>
                  <w:szCs w:val="20"/>
                </w:rPr>
                <w:delText>All hot water piping shall comply with the insulation requiremen</w:delText>
              </w:r>
              <w:r w:rsidR="00D00F06" w:rsidRPr="00423815" w:rsidDel="00394022">
                <w:rPr>
                  <w:rFonts w:cstheme="minorHAnsi"/>
                  <w:sz w:val="20"/>
                  <w:szCs w:val="20"/>
                </w:rPr>
                <w:delText>ts in Table 120.3-A.</w:delText>
              </w:r>
            </w:del>
          </w:p>
        </w:tc>
      </w:tr>
      <w:tr w:rsidR="00FC48ED" w:rsidRPr="00423815" w:rsidDel="00394022" w14:paraId="7D9921E8" w14:textId="1207D04C" w:rsidTr="00675839">
        <w:trPr>
          <w:trHeight w:hRule="exact" w:val="550"/>
          <w:tblHeader/>
          <w:del w:id="2207" w:author="Tam, Danny@Energy" w:date="2018-11-29T15:58:00Z"/>
        </w:trPr>
        <w:tc>
          <w:tcPr>
            <w:tcW w:w="10790" w:type="dxa"/>
            <w:gridSpan w:val="2"/>
            <w:tcBorders>
              <w:top w:val="single" w:sz="4" w:space="0" w:color="000000"/>
              <w:left w:val="single" w:sz="4" w:space="0" w:color="000000"/>
              <w:bottom w:val="single" w:sz="4" w:space="0" w:color="auto"/>
              <w:right w:val="single" w:sz="4" w:space="0" w:color="000000"/>
            </w:tcBorders>
          </w:tcPr>
          <w:p w14:paraId="4CE2FEFD" w14:textId="314D4316" w:rsidR="00FC48ED" w:rsidRPr="00423815" w:rsidDel="00394022" w:rsidRDefault="00FC48ED" w:rsidP="009A3EC7">
            <w:pPr>
              <w:spacing w:after="0" w:line="240" w:lineRule="auto"/>
              <w:rPr>
                <w:del w:id="2208" w:author="Tam, Danny@Energy" w:date="2018-11-29T15:58:00Z"/>
                <w:rFonts w:cstheme="minorHAnsi"/>
                <w:b/>
                <w:sz w:val="20"/>
                <w:szCs w:val="20"/>
              </w:rPr>
            </w:pPr>
            <w:del w:id="2209"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p w14:paraId="3B5D191C" w14:textId="7C1378A2" w:rsidR="00FC48ED" w:rsidRPr="00423815" w:rsidDel="00394022" w:rsidRDefault="00FC48ED" w:rsidP="009A3EC7">
            <w:pPr>
              <w:spacing w:after="0" w:line="240" w:lineRule="auto"/>
              <w:rPr>
                <w:del w:id="2210" w:author="Tam, Danny@Energy" w:date="2018-11-29T15:58:00Z"/>
                <w:rFonts w:cstheme="minorHAnsi"/>
                <w:b/>
                <w:sz w:val="20"/>
                <w:szCs w:val="20"/>
              </w:rPr>
            </w:pPr>
          </w:p>
        </w:tc>
      </w:tr>
    </w:tbl>
    <w:p w14:paraId="76B6C035" w14:textId="74174328" w:rsidR="00FC48ED" w:rsidRPr="00423815" w:rsidDel="00394022" w:rsidRDefault="00FC48ED" w:rsidP="00FC48ED">
      <w:pPr>
        <w:spacing w:after="0"/>
        <w:rPr>
          <w:del w:id="2211" w:author="Tam, Danny@Energy" w:date="2018-11-29T16:00:00Z"/>
          <w:rFonts w:cstheme="minorHAnsi"/>
          <w:sz w:val="20"/>
          <w:szCs w:val="20"/>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gridCol w:w="11"/>
      </w:tblGrid>
      <w:tr w:rsidR="00FC48ED" w:rsidRPr="00423815" w:rsidDel="00394022" w14:paraId="2511E61B" w14:textId="17DCD933" w:rsidTr="009A3EC7">
        <w:trPr>
          <w:gridAfter w:val="1"/>
          <w:wAfter w:w="11" w:type="dxa"/>
          <w:trHeight w:hRule="exact" w:val="802"/>
          <w:tblHeader/>
          <w:del w:id="2212" w:author="Tam, Danny@Energy" w:date="2018-11-29T15:58:00Z"/>
        </w:trPr>
        <w:tc>
          <w:tcPr>
            <w:tcW w:w="11016" w:type="dxa"/>
            <w:gridSpan w:val="2"/>
            <w:tcBorders>
              <w:bottom w:val="single" w:sz="4" w:space="0" w:color="auto"/>
            </w:tcBorders>
          </w:tcPr>
          <w:p w14:paraId="5BF8A611" w14:textId="08FC01EB" w:rsidR="00FC48ED" w:rsidRPr="00423815" w:rsidDel="00394022" w:rsidRDefault="001624A0"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13" w:author="Tam, Danny@Energy" w:date="2018-11-29T15:58:00Z"/>
                <w:rFonts w:cstheme="minorHAnsi"/>
                <w:b/>
                <w:sz w:val="20"/>
                <w:szCs w:val="20"/>
              </w:rPr>
            </w:pPr>
            <w:del w:id="2214" w:author="Tam, Danny@Energy" w:date="2018-11-29T15:58:00Z">
              <w:r w:rsidDel="00394022">
                <w:rPr>
                  <w:rFonts w:cstheme="minorHAnsi"/>
                  <w:b/>
                  <w:sz w:val="20"/>
                  <w:szCs w:val="20"/>
                </w:rPr>
                <w:delText>H</w:delText>
              </w:r>
              <w:r w:rsidR="00FC48ED" w:rsidRPr="00423815" w:rsidDel="00394022">
                <w:rPr>
                  <w:rFonts w:cstheme="minorHAnsi"/>
                  <w:b/>
                  <w:sz w:val="20"/>
                  <w:szCs w:val="20"/>
                </w:rPr>
                <w:delText>. HERS-Verified Parallel Piping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(PP-H) </w:delText>
              </w:r>
              <w:r w:rsidR="00D00F06" w:rsidRPr="00423815" w:rsidDel="00394022">
                <w:rPr>
                  <w:rFonts w:cstheme="minorHAnsi"/>
                  <w:b/>
                  <w:sz w:val="20"/>
                  <w:szCs w:val="20"/>
                </w:rPr>
                <w:delText>(RA3.6.4)</w:delText>
              </w:r>
            </w:del>
          </w:p>
          <w:p w14:paraId="6D07BAE8" w14:textId="46E252F0"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15" w:author="Tam, Danny@Energy" w:date="2018-11-29T15:58:00Z"/>
                <w:rFonts w:cstheme="minorHAnsi"/>
                <w:sz w:val="20"/>
                <w:szCs w:val="20"/>
              </w:rPr>
            </w:pPr>
            <w:del w:id="2216" w:author="Tam, Danny@Energy" w:date="2018-11-29T15:58:00Z">
              <w:r w:rsidRPr="00423815" w:rsidDel="00394022">
                <w:rPr>
                  <w:rFonts w:cstheme="minorHAnsi"/>
                  <w:sz w:val="20"/>
                  <w:szCs w:val="20"/>
                </w:rPr>
                <w:delText>Systems that utilize this distribution type shall comply with these requirements.</w:delText>
              </w:r>
            </w:del>
          </w:p>
          <w:p w14:paraId="5C9A433A" w14:textId="5D54C37F" w:rsidR="00FC48ED" w:rsidRPr="00423815" w:rsidDel="00394022" w:rsidRDefault="00FC48ED" w:rsidP="007F585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17" w:author="Tam, Danny@Energy" w:date="2018-11-29T15:58:00Z"/>
                <w:rFonts w:cstheme="minorHAnsi"/>
                <w:b/>
                <w:sz w:val="20"/>
                <w:szCs w:val="20"/>
              </w:rPr>
            </w:pPr>
            <w:del w:id="2218" w:author="Tam, Danny@Energy" w:date="2018-11-29T15:58:00Z">
              <w:r w:rsidRPr="00423815" w:rsidDel="00394022">
                <w:rPr>
                  <w:rFonts w:cstheme="minorHAnsi"/>
                  <w:sz w:val="20"/>
                  <w:szCs w:val="20"/>
                </w:rPr>
                <w:delText xml:space="preserve">&lt;&lt;If there are no systems in column </w:delText>
              </w:r>
              <w:r w:rsidR="0065297B" w:rsidRPr="00423815" w:rsidDel="00394022">
                <w:rPr>
                  <w:rFonts w:cstheme="minorHAnsi"/>
                  <w:sz w:val="20"/>
                  <w:szCs w:val="20"/>
                </w:rPr>
                <w:delText>C</w:delText>
              </w:r>
              <w:r w:rsidR="007F5858" w:rsidRPr="00423815" w:rsidDel="00394022">
                <w:rPr>
                  <w:rFonts w:cstheme="minorHAnsi"/>
                  <w:sz w:val="20"/>
                  <w:szCs w:val="20"/>
                </w:rPr>
                <w:delText>6</w:delText>
              </w:r>
              <w:r w:rsidRPr="00423815" w:rsidDel="00394022">
                <w:rPr>
                  <w:rFonts w:cstheme="minorHAnsi"/>
                  <w:sz w:val="20"/>
                  <w:szCs w:val="20"/>
                </w:rPr>
                <w:delText xml:space="preserve"> that have a value = “HERS-Verified Parallel Piping”, then display the "section does not apply" message; else display this entire table &gt;&gt;</w:delText>
              </w:r>
            </w:del>
          </w:p>
        </w:tc>
      </w:tr>
      <w:tr w:rsidR="00FC48ED" w:rsidRPr="00423815" w:rsidDel="00394022" w14:paraId="5FC13881" w14:textId="5C3B2E4B" w:rsidTr="009A3EC7">
        <w:trPr>
          <w:trHeight w:hRule="exact" w:val="288"/>
          <w:tblHeader/>
          <w:del w:id="2219" w:author="Tam, Danny@Energy" w:date="2018-11-29T15:58:00Z"/>
        </w:trPr>
        <w:tc>
          <w:tcPr>
            <w:tcW w:w="625" w:type="dxa"/>
            <w:vAlign w:val="center"/>
          </w:tcPr>
          <w:p w14:paraId="3AB57213" w14:textId="0E8528E3"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20" w:author="Tam, Danny@Energy" w:date="2018-11-29T15:58:00Z"/>
                <w:rFonts w:cstheme="minorHAnsi"/>
                <w:sz w:val="20"/>
                <w:szCs w:val="20"/>
              </w:rPr>
            </w:pPr>
            <w:del w:id="2221" w:author="Tam, Danny@Energy" w:date="2018-11-29T15:58:00Z">
              <w:r w:rsidRPr="00423815" w:rsidDel="00394022">
                <w:rPr>
                  <w:rFonts w:cstheme="minorHAnsi"/>
                  <w:sz w:val="20"/>
                  <w:szCs w:val="20"/>
                </w:rPr>
                <w:delText>01</w:delText>
              </w:r>
            </w:del>
          </w:p>
        </w:tc>
        <w:tc>
          <w:tcPr>
            <w:tcW w:w="10402" w:type="dxa"/>
            <w:gridSpan w:val="2"/>
            <w:vAlign w:val="center"/>
          </w:tcPr>
          <w:p w14:paraId="5DE61BB1" w14:textId="185DA978"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22" w:author="Tam, Danny@Energy" w:date="2018-11-29T15:58:00Z"/>
                <w:rFonts w:cstheme="minorHAnsi"/>
                <w:sz w:val="20"/>
                <w:szCs w:val="20"/>
              </w:rPr>
            </w:pPr>
            <w:del w:id="2223" w:author="Tam, Danny@Energy" w:date="2018-11-29T15:58:00Z">
              <w:r w:rsidRPr="00423815" w:rsidDel="00394022">
                <w:rPr>
                  <w:rFonts w:cstheme="minorHAnsi"/>
                  <w:sz w:val="20"/>
                  <w:szCs w:val="20"/>
                </w:rPr>
                <w:delText>Each central manifold has 5 feet or less of pipe between manifo</w:delText>
              </w:r>
              <w:r w:rsidR="007F5858" w:rsidRPr="00423815" w:rsidDel="00394022">
                <w:rPr>
                  <w:rFonts w:cstheme="minorHAnsi"/>
                  <w:sz w:val="20"/>
                  <w:szCs w:val="20"/>
                </w:rPr>
                <w:delText>ld and water heater.</w:delText>
              </w:r>
            </w:del>
          </w:p>
        </w:tc>
      </w:tr>
      <w:tr w:rsidR="00FC48ED" w:rsidRPr="00423815" w:rsidDel="00394022" w14:paraId="48B670A6" w14:textId="7CC962B0" w:rsidTr="009A3EC7">
        <w:trPr>
          <w:trHeight w:hRule="exact" w:val="288"/>
          <w:tblHeader/>
          <w:del w:id="2224" w:author="Tam, Danny@Energy" w:date="2018-11-29T15:58:00Z"/>
        </w:trPr>
        <w:tc>
          <w:tcPr>
            <w:tcW w:w="625" w:type="dxa"/>
            <w:vAlign w:val="center"/>
          </w:tcPr>
          <w:p w14:paraId="12A19996" w14:textId="656BDA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25" w:author="Tam, Danny@Energy" w:date="2018-11-29T15:58:00Z"/>
                <w:rFonts w:cstheme="minorHAnsi"/>
                <w:sz w:val="20"/>
                <w:szCs w:val="20"/>
              </w:rPr>
            </w:pPr>
            <w:del w:id="2226" w:author="Tam, Danny@Energy" w:date="2018-11-29T15:58:00Z">
              <w:r w:rsidRPr="00423815" w:rsidDel="00394022">
                <w:rPr>
                  <w:rFonts w:cstheme="minorHAnsi"/>
                  <w:sz w:val="20"/>
                  <w:szCs w:val="20"/>
                </w:rPr>
                <w:delText>02</w:delText>
              </w:r>
            </w:del>
          </w:p>
        </w:tc>
        <w:tc>
          <w:tcPr>
            <w:tcW w:w="10402" w:type="dxa"/>
            <w:gridSpan w:val="2"/>
            <w:vAlign w:val="center"/>
          </w:tcPr>
          <w:p w14:paraId="5C8DD879" w14:textId="302E56EC"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27" w:author="Tam, Danny@Energy" w:date="2018-11-29T15:58:00Z"/>
                <w:rFonts w:cstheme="minorHAnsi"/>
                <w:sz w:val="20"/>
                <w:szCs w:val="20"/>
              </w:rPr>
            </w:pPr>
            <w:del w:id="2228" w:author="Tam, Danny@Energy" w:date="2018-11-29T15:58:00Z">
              <w:r w:rsidRPr="00423815" w:rsidDel="00394022">
                <w:rPr>
                  <w:rFonts w:cstheme="minorHAnsi"/>
                  <w:sz w:val="20"/>
                  <w:szCs w:val="20"/>
                </w:rPr>
                <w:delText>For manifolds that include valves, the manifold must be readily accessible in accordance with the plumbing code. (RA 4.4.4)</w:delText>
              </w:r>
            </w:del>
          </w:p>
        </w:tc>
      </w:tr>
      <w:tr w:rsidR="00FC48ED" w:rsidRPr="00423815" w:rsidDel="00394022" w14:paraId="42D3B612" w14:textId="37072C1E" w:rsidTr="009A3EC7">
        <w:trPr>
          <w:trHeight w:hRule="exact" w:val="532"/>
          <w:tblHeader/>
          <w:del w:id="2229" w:author="Tam, Danny@Energy" w:date="2018-11-29T15:58:00Z"/>
        </w:trPr>
        <w:tc>
          <w:tcPr>
            <w:tcW w:w="625" w:type="dxa"/>
            <w:vAlign w:val="center"/>
          </w:tcPr>
          <w:p w14:paraId="1A0C7037" w14:textId="54DBFAAA"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30" w:author="Tam, Danny@Energy" w:date="2018-11-29T15:58:00Z"/>
                <w:rFonts w:cstheme="minorHAnsi"/>
                <w:sz w:val="20"/>
                <w:szCs w:val="20"/>
              </w:rPr>
            </w:pPr>
            <w:del w:id="2231" w:author="Tam, Danny@Energy" w:date="2018-11-29T15:58:00Z">
              <w:r w:rsidRPr="00423815" w:rsidDel="00394022">
                <w:rPr>
                  <w:rFonts w:cstheme="minorHAnsi"/>
                  <w:sz w:val="20"/>
                  <w:szCs w:val="20"/>
                </w:rPr>
                <w:delText>03</w:delText>
              </w:r>
            </w:del>
          </w:p>
        </w:tc>
        <w:tc>
          <w:tcPr>
            <w:tcW w:w="10402" w:type="dxa"/>
            <w:gridSpan w:val="2"/>
            <w:vAlign w:val="center"/>
          </w:tcPr>
          <w:p w14:paraId="6A39B4A3" w14:textId="162C27FF"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32" w:author="Tam, Danny@Energy" w:date="2018-11-29T15:58:00Z"/>
                <w:rFonts w:cstheme="minorHAnsi"/>
                <w:sz w:val="20"/>
                <w:szCs w:val="20"/>
              </w:rPr>
            </w:pPr>
            <w:del w:id="2233" w:author="Tam, Danny@Energy" w:date="2018-11-29T15:58:00Z">
              <w:r w:rsidRPr="00423815" w:rsidDel="00394022">
                <w:rPr>
                  <w:rFonts w:cstheme="minorHAnsi"/>
                  <w:sz w:val="20"/>
                  <w:szCs w:val="20"/>
                </w:rPr>
                <w:delText>Hot water distribution system piping from the manifold to the fixtures and appliances must take the most direct path.  For example, piping from a second story manifold cannot supply the first floor.  (RA 4.4.4)</w:delText>
              </w:r>
            </w:del>
          </w:p>
        </w:tc>
      </w:tr>
      <w:tr w:rsidR="00FC48ED" w:rsidRPr="00423815" w:rsidDel="00394022" w14:paraId="0B4E90AF" w14:textId="0BC40922" w:rsidTr="009A3EC7">
        <w:trPr>
          <w:trHeight w:hRule="exact" w:val="541"/>
          <w:tblHeader/>
          <w:del w:id="2234" w:author="Tam, Danny@Energy" w:date="2018-11-29T15:58:00Z"/>
        </w:trPr>
        <w:tc>
          <w:tcPr>
            <w:tcW w:w="625" w:type="dxa"/>
            <w:vAlign w:val="center"/>
          </w:tcPr>
          <w:p w14:paraId="4EFC96BF" w14:textId="2934438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35" w:author="Tam, Danny@Energy" w:date="2018-11-29T15:58:00Z"/>
                <w:rFonts w:cstheme="minorHAnsi"/>
                <w:sz w:val="20"/>
                <w:szCs w:val="20"/>
              </w:rPr>
            </w:pPr>
            <w:del w:id="2236" w:author="Tam, Danny@Energy" w:date="2018-11-29T15:58:00Z">
              <w:r w:rsidRPr="00423815" w:rsidDel="00394022">
                <w:rPr>
                  <w:rFonts w:cstheme="minorHAnsi"/>
                  <w:sz w:val="20"/>
                  <w:szCs w:val="20"/>
                </w:rPr>
                <w:delText>04</w:delText>
              </w:r>
            </w:del>
          </w:p>
        </w:tc>
        <w:tc>
          <w:tcPr>
            <w:tcW w:w="10402" w:type="dxa"/>
            <w:gridSpan w:val="2"/>
            <w:vAlign w:val="center"/>
          </w:tcPr>
          <w:p w14:paraId="4B2FFECB" w14:textId="439D7CA8"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37" w:author="Tam, Danny@Energy" w:date="2018-11-29T15:58:00Z"/>
                <w:rFonts w:cstheme="minorHAnsi"/>
                <w:sz w:val="20"/>
                <w:szCs w:val="20"/>
              </w:rPr>
            </w:pPr>
            <w:del w:id="2238" w:author="Tam, Danny@Energy" w:date="2018-11-29T15:58:00Z">
              <w:r w:rsidRPr="00423815" w:rsidDel="00394022">
                <w:rPr>
                  <w:rFonts w:cstheme="minorHAnsi"/>
                  <w:sz w:val="20"/>
                  <w:szCs w:val="20"/>
                </w:rPr>
                <w:delText>The hot water distribution piping must be separated by at least 2 inches from any other hot water supply piping, and at least 6 inches from any cold water supply piping.  Alternatively, the hot water supply piping must be insulated to the thicknesses shown in TABLE 120.3-A. (RA 4.4.4)</w:delText>
              </w:r>
            </w:del>
          </w:p>
        </w:tc>
      </w:tr>
      <w:tr w:rsidR="00FC48ED" w:rsidRPr="00423815" w:rsidDel="00394022" w14:paraId="60AA7351" w14:textId="14CC17AD" w:rsidTr="008A7E3C">
        <w:trPr>
          <w:gridAfter w:val="1"/>
          <w:wAfter w:w="11" w:type="dxa"/>
          <w:trHeight w:hRule="exact" w:val="505"/>
          <w:tblHeader/>
          <w:del w:id="2239" w:author="Tam, Danny@Energy" w:date="2018-11-29T15:58:00Z"/>
        </w:trPr>
        <w:tc>
          <w:tcPr>
            <w:tcW w:w="11016" w:type="dxa"/>
            <w:gridSpan w:val="2"/>
            <w:tcBorders>
              <w:top w:val="single" w:sz="4" w:space="0" w:color="000000"/>
              <w:left w:val="single" w:sz="4" w:space="0" w:color="000000"/>
              <w:bottom w:val="single" w:sz="4" w:space="0" w:color="auto"/>
              <w:right w:val="single" w:sz="4" w:space="0" w:color="000000"/>
            </w:tcBorders>
          </w:tcPr>
          <w:p w14:paraId="6011425E" w14:textId="7A9F177E"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40" w:author="Tam, Danny@Energy" w:date="2018-11-29T15:58:00Z"/>
                <w:rFonts w:cstheme="minorHAnsi"/>
                <w:b/>
                <w:sz w:val="20"/>
                <w:szCs w:val="20"/>
              </w:rPr>
            </w:pPr>
            <w:del w:id="2241"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p w14:paraId="112C0437" w14:textId="44553B2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42" w:author="Tam, Danny@Energy" w:date="2018-11-29T15:58:00Z"/>
                <w:rFonts w:cstheme="minorHAnsi"/>
                <w:b/>
                <w:sz w:val="20"/>
                <w:szCs w:val="20"/>
              </w:rPr>
            </w:pPr>
          </w:p>
        </w:tc>
      </w:tr>
    </w:tbl>
    <w:p w14:paraId="0616D341" w14:textId="1B55D58F" w:rsidR="00FC48ED" w:rsidRPr="00423815" w:rsidDel="00394022" w:rsidRDefault="00FC48ED" w:rsidP="00FC48ED">
      <w:pPr>
        <w:spacing w:after="0" w:line="240" w:lineRule="auto"/>
        <w:rPr>
          <w:del w:id="2243" w:author="Tam, Danny@Energy" w:date="2018-11-29T16:00:00Z"/>
          <w:rFonts w:cstheme="minorHAnsi"/>
          <w:b/>
          <w:sz w:val="20"/>
          <w:szCs w:val="20"/>
        </w:rPr>
      </w:pPr>
    </w:p>
    <w:p w14:paraId="6FB45122" w14:textId="40627DF8" w:rsidR="00162DD4" w:rsidRPr="00423815" w:rsidDel="00394022" w:rsidRDefault="00162DD4" w:rsidP="00FC48ED">
      <w:pPr>
        <w:spacing w:after="0" w:line="240" w:lineRule="auto"/>
        <w:rPr>
          <w:del w:id="2244" w:author="Tam, Danny@Energy" w:date="2018-11-29T16:00:00Z"/>
          <w:rFonts w:cstheme="minorHAnsi"/>
          <w:b/>
          <w:sz w:val="20"/>
          <w:szCs w:val="20"/>
        </w:rPr>
      </w:pPr>
    </w:p>
    <w:tbl>
      <w:tblPr>
        <w:tblW w:w="5130"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6"/>
        <w:gridCol w:w="10285"/>
      </w:tblGrid>
      <w:tr w:rsidR="00FC48ED" w:rsidRPr="00423815" w:rsidDel="00394022" w14:paraId="0CA08EFC" w14:textId="40DA085C" w:rsidTr="004E4250">
        <w:trPr>
          <w:cantSplit/>
          <w:trHeight w:hRule="exact" w:val="982"/>
          <w:del w:id="2245" w:author="Tam, Danny@Energy" w:date="2018-11-29T15:58:00Z"/>
        </w:trPr>
        <w:tc>
          <w:tcPr>
            <w:tcW w:w="11071" w:type="dxa"/>
            <w:gridSpan w:val="2"/>
            <w:tcBorders>
              <w:bottom w:val="single" w:sz="4" w:space="0" w:color="auto"/>
            </w:tcBorders>
          </w:tcPr>
          <w:p w14:paraId="5C50AF89" w14:textId="6CA81E25" w:rsidR="00FC48ED" w:rsidRPr="00423815" w:rsidDel="00394022" w:rsidRDefault="001624A0"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46" w:author="Tam, Danny@Energy" w:date="2018-11-29T15:58:00Z"/>
                <w:rFonts w:cstheme="minorHAnsi"/>
                <w:b/>
                <w:sz w:val="20"/>
                <w:szCs w:val="20"/>
              </w:rPr>
            </w:pPr>
            <w:del w:id="2247" w:author="Tam, Danny@Energy" w:date="2018-11-29T15:58:00Z">
              <w:r w:rsidDel="00394022">
                <w:rPr>
                  <w:rFonts w:cstheme="minorHAnsi"/>
                  <w:b/>
                  <w:sz w:val="20"/>
                  <w:szCs w:val="20"/>
                </w:rPr>
                <w:delText>I</w:delText>
              </w:r>
              <w:r w:rsidR="00FC48ED" w:rsidRPr="00423815" w:rsidDel="00394022">
                <w:rPr>
                  <w:rFonts w:cstheme="minorHAnsi"/>
                  <w:b/>
                  <w:sz w:val="20"/>
                  <w:szCs w:val="20"/>
                </w:rPr>
                <w:delText>. HERS-Verified Demand Recirculation Manual Control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(RDRmc-H) </w:delText>
              </w:r>
              <w:r w:rsidR="00D00F06" w:rsidRPr="00423815" w:rsidDel="00394022">
                <w:rPr>
                  <w:rFonts w:cstheme="minorHAnsi"/>
                  <w:b/>
                  <w:sz w:val="20"/>
                  <w:szCs w:val="20"/>
                </w:rPr>
                <w:delText xml:space="preserve">(RA3.6.6) </w:delText>
              </w:r>
            </w:del>
          </w:p>
          <w:p w14:paraId="1E6B120F" w14:textId="77A6460B" w:rsidR="00FC48ED" w:rsidRPr="00423815" w:rsidDel="00394022" w:rsidRDefault="00FC48ED" w:rsidP="006529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48" w:author="Tam, Danny@Energy" w:date="2018-11-29T15:58:00Z"/>
                <w:rFonts w:cstheme="minorHAnsi"/>
                <w:b/>
                <w:sz w:val="20"/>
                <w:szCs w:val="20"/>
              </w:rPr>
            </w:pPr>
            <w:del w:id="2249" w:author="Tam, Danny@Energy" w:date="2018-11-29T15:58:00Z">
              <w:r w:rsidRPr="00423815" w:rsidDel="00394022">
                <w:rPr>
                  <w:rFonts w:cstheme="minorHAnsi"/>
                  <w:sz w:val="20"/>
                  <w:szCs w:val="20"/>
                </w:rPr>
                <w:delText>Systems that utilize this distribution type shall comply with these requirements.</w:delText>
              </w:r>
              <w:r w:rsidRPr="00423815" w:rsidDel="00394022">
                <w:rPr>
                  <w:rFonts w:cstheme="minorHAnsi"/>
                  <w:b/>
                  <w:sz w:val="20"/>
                  <w:szCs w:val="20"/>
                </w:rPr>
                <w:br/>
                <w:delText xml:space="preserve"> </w:delText>
              </w:r>
              <w:r w:rsidRPr="00423815" w:rsidDel="00394022">
                <w:rPr>
                  <w:rFonts w:cstheme="minorHAnsi"/>
                  <w:sz w:val="20"/>
                  <w:szCs w:val="20"/>
                </w:rPr>
                <w:delText xml:space="preserve">&lt;&lt; If there are no systems in column </w:delText>
              </w:r>
              <w:r w:rsidR="008A7E3C" w:rsidRPr="008A7E3C" w:rsidDel="00394022">
                <w:rPr>
                  <w:rFonts w:cstheme="minorHAnsi"/>
                  <w:sz w:val="20"/>
                  <w:szCs w:val="20"/>
                </w:rPr>
                <w:delText>C</w:delText>
              </w:r>
              <w:r w:rsidR="008A7E3C" w:rsidDel="00394022">
                <w:rPr>
                  <w:rFonts w:cstheme="minorHAnsi"/>
                  <w:sz w:val="20"/>
                  <w:szCs w:val="20"/>
                </w:rPr>
                <w:delText>6</w:delText>
              </w:r>
              <w:r w:rsidRPr="00423815" w:rsidDel="00394022">
                <w:rPr>
                  <w:rFonts w:cstheme="minorHAnsi"/>
                  <w:sz w:val="20"/>
                  <w:szCs w:val="20"/>
                </w:rPr>
                <w:delText xml:space="preserve"> that have a value = “HERS-Verified Demand Recirculation Manual Control”, then display the "section does not apply" message; else display this entire table &gt;&gt;</w:delText>
              </w:r>
            </w:del>
          </w:p>
        </w:tc>
      </w:tr>
      <w:tr w:rsidR="00FC48ED" w:rsidRPr="00423815" w:rsidDel="00394022" w14:paraId="25175519" w14:textId="696D6273" w:rsidTr="004E4250">
        <w:trPr>
          <w:cantSplit/>
          <w:trHeight w:hRule="exact" w:val="541"/>
          <w:del w:id="2250" w:author="Tam, Danny@Energy" w:date="2018-11-29T15:58:00Z"/>
        </w:trPr>
        <w:tc>
          <w:tcPr>
            <w:tcW w:w="786" w:type="dxa"/>
            <w:tcBorders>
              <w:top w:val="single" w:sz="4" w:space="0" w:color="auto"/>
            </w:tcBorders>
            <w:vAlign w:val="center"/>
          </w:tcPr>
          <w:p w14:paraId="069A229B" w14:textId="077F8EB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51" w:author="Tam, Danny@Energy" w:date="2018-11-29T15:58:00Z"/>
                <w:rFonts w:cstheme="minorHAnsi"/>
                <w:sz w:val="20"/>
                <w:szCs w:val="20"/>
              </w:rPr>
            </w:pPr>
            <w:del w:id="2252" w:author="Tam, Danny@Energy" w:date="2018-11-29T15:58:00Z">
              <w:r w:rsidRPr="00423815" w:rsidDel="00394022">
                <w:rPr>
                  <w:rFonts w:cstheme="minorHAnsi"/>
                  <w:sz w:val="20"/>
                  <w:szCs w:val="20"/>
                </w:rPr>
                <w:delText>01</w:delText>
              </w:r>
            </w:del>
          </w:p>
        </w:tc>
        <w:tc>
          <w:tcPr>
            <w:tcW w:w="10285" w:type="dxa"/>
            <w:tcBorders>
              <w:top w:val="single" w:sz="4" w:space="0" w:color="auto"/>
            </w:tcBorders>
            <w:vAlign w:val="center"/>
          </w:tcPr>
          <w:p w14:paraId="622E4B9B" w14:textId="43929510"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53" w:author="Tam, Danny@Energy" w:date="2018-11-29T15:58:00Z"/>
                <w:rFonts w:cstheme="minorHAnsi"/>
                <w:sz w:val="20"/>
                <w:szCs w:val="20"/>
              </w:rPr>
            </w:pPr>
            <w:del w:id="2254" w:author="Tam, Danny@Energy" w:date="2018-11-29T15:58:00Z">
              <w:r w:rsidRPr="00423815" w:rsidDel="00394022">
                <w:rPr>
                  <w:rFonts w:cstheme="minorHAnsi"/>
                  <w:sz w:val="20"/>
                  <w:szCs w:val="20"/>
                </w:rPr>
                <w:delText>The system operates “on-demand”, meaning that the pump begins to operate shortly before or immediately after hot water draw begins, and stops when the return water temperature reaches a certain threshold value. (RA4.4.9/RA4.4.13)</w:delText>
              </w:r>
            </w:del>
          </w:p>
        </w:tc>
      </w:tr>
      <w:tr w:rsidR="00FC48ED" w:rsidRPr="00423815" w:rsidDel="00394022" w14:paraId="39856AEB" w14:textId="5E36CC7A" w:rsidTr="004E4250">
        <w:trPr>
          <w:cantSplit/>
          <w:trHeight w:hRule="exact" w:val="991"/>
          <w:del w:id="2255" w:author="Tam, Danny@Energy" w:date="2018-11-29T15:58:00Z"/>
        </w:trPr>
        <w:tc>
          <w:tcPr>
            <w:tcW w:w="786" w:type="dxa"/>
            <w:vAlign w:val="center"/>
          </w:tcPr>
          <w:p w14:paraId="0B28671E" w14:textId="2466B53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56" w:author="Tam, Danny@Energy" w:date="2018-11-29T15:58:00Z"/>
                <w:rFonts w:cstheme="minorHAnsi"/>
                <w:sz w:val="20"/>
                <w:szCs w:val="20"/>
              </w:rPr>
            </w:pPr>
            <w:del w:id="2257" w:author="Tam, Danny@Energy" w:date="2018-11-29T15:58:00Z">
              <w:r w:rsidRPr="00423815" w:rsidDel="00394022">
                <w:rPr>
                  <w:rFonts w:cstheme="minorHAnsi"/>
                  <w:sz w:val="20"/>
                  <w:szCs w:val="20"/>
                </w:rPr>
                <w:delText>02</w:delText>
              </w:r>
            </w:del>
          </w:p>
        </w:tc>
        <w:tc>
          <w:tcPr>
            <w:tcW w:w="10285" w:type="dxa"/>
            <w:vAlign w:val="center"/>
          </w:tcPr>
          <w:p w14:paraId="2808A4DE" w14:textId="259F1BB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58" w:author="Tam, Danny@Energy" w:date="2018-11-29T15:58:00Z"/>
                <w:rFonts w:cstheme="minorHAnsi"/>
                <w:sz w:val="20"/>
                <w:szCs w:val="20"/>
              </w:rPr>
            </w:pPr>
            <w:del w:id="2259" w:author="Tam, Danny@Energy" w:date="2018-11-29T15:58:00Z">
              <w:r w:rsidRPr="00423815" w:rsidDel="00394022">
                <w:rPr>
                  <w:rFonts w:cstheme="minorHAnsi"/>
                  <w:sz w:val="20"/>
                  <w:szCs w:val="20"/>
                </w:rPr>
                <w:delText>After the pump has been activated, the controls shall allow the pump to operate until the water temperature at the thermo-sensor rises to one of the following values: (RA4.4.9(f)/RA4.4.13(d))</w:delText>
              </w:r>
            </w:del>
          </w:p>
          <w:p w14:paraId="6EA9B09D" w14:textId="5CB4DA42" w:rsidR="00FC48ED" w:rsidRPr="00423815" w:rsidDel="00394022" w:rsidRDefault="00FC48ED"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60" w:author="Tam, Danny@Energy" w:date="2018-11-29T15:58:00Z"/>
                <w:rFonts w:asciiTheme="minorHAnsi" w:hAnsiTheme="minorHAnsi" w:cstheme="minorHAnsi"/>
              </w:rPr>
            </w:pPr>
            <w:del w:id="2261" w:author="Tam, Danny@Energy" w:date="2018-11-29T15:58:00Z">
              <w:r w:rsidRPr="00423815" w:rsidDel="00394022">
                <w:rPr>
                  <w:rFonts w:asciiTheme="minorHAnsi" w:hAnsiTheme="minorHAnsi" w:cstheme="minorHAnsi"/>
                </w:rPr>
                <w:delText>Not more than 10°F (5.6°C) above the initial temperature of the water in the pipe.</w:delText>
              </w:r>
            </w:del>
          </w:p>
          <w:p w14:paraId="7EE95A50" w14:textId="2126009A" w:rsidR="00FC48ED" w:rsidRPr="00423815" w:rsidDel="00394022" w:rsidRDefault="00FC48ED" w:rsidP="00FC48ED">
            <w:pPr>
              <w:pStyle w:val="ListParagraph"/>
              <w:keepNext/>
              <w:numPr>
                <w:ilvl w:val="0"/>
                <w:numId w:val="4"/>
              </w:numPr>
              <w:spacing w:after="200" w:line="276" w:lineRule="auto"/>
              <w:rPr>
                <w:del w:id="2262" w:author="Tam, Danny@Energy" w:date="2018-11-29T15:58:00Z"/>
                <w:rFonts w:asciiTheme="minorHAnsi" w:hAnsiTheme="minorHAnsi" w:cstheme="minorHAnsi"/>
              </w:rPr>
            </w:pPr>
            <w:del w:id="2263" w:author="Tam, Danny@Energy" w:date="2018-11-29T15:58:00Z">
              <w:r w:rsidRPr="00423815" w:rsidDel="00394022">
                <w:rPr>
                  <w:rFonts w:asciiTheme="minorHAnsi" w:hAnsiTheme="minorHAnsi" w:cstheme="minorHAnsi"/>
                </w:rPr>
                <w:delText>Not more than 102°F (38.9°C).</w:delText>
              </w:r>
            </w:del>
          </w:p>
          <w:p w14:paraId="593AA2D3" w14:textId="49F1D9A1" w:rsidR="00FC48ED" w:rsidRPr="00423815" w:rsidDel="00394022" w:rsidRDefault="00FC48ED" w:rsidP="009A3EC7">
            <w:pPr>
              <w:keepNext/>
              <w:rPr>
                <w:del w:id="2264" w:author="Tam, Danny@Energy" w:date="2018-11-29T15:58:00Z"/>
                <w:rFonts w:cstheme="minorHAnsi"/>
                <w:sz w:val="20"/>
                <w:szCs w:val="20"/>
              </w:rPr>
            </w:pPr>
          </w:p>
        </w:tc>
      </w:tr>
      <w:tr w:rsidR="00FC48ED" w:rsidRPr="00423815" w:rsidDel="00394022" w14:paraId="37426A2A" w14:textId="11214621" w:rsidTr="004E4250">
        <w:trPr>
          <w:cantSplit/>
          <w:trHeight w:hRule="exact" w:val="541"/>
          <w:del w:id="2265" w:author="Tam, Danny@Energy" w:date="2018-11-29T15:58:00Z"/>
        </w:trPr>
        <w:tc>
          <w:tcPr>
            <w:tcW w:w="786" w:type="dxa"/>
            <w:vAlign w:val="center"/>
          </w:tcPr>
          <w:p w14:paraId="4E639349" w14:textId="774F601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66" w:author="Tam, Danny@Energy" w:date="2018-11-29T15:58:00Z"/>
                <w:rFonts w:cstheme="minorHAnsi"/>
                <w:sz w:val="20"/>
                <w:szCs w:val="20"/>
              </w:rPr>
            </w:pPr>
            <w:del w:id="2267" w:author="Tam, Danny@Energy" w:date="2018-11-29T15:58:00Z">
              <w:r w:rsidRPr="00423815" w:rsidDel="00394022">
                <w:rPr>
                  <w:rFonts w:cstheme="minorHAnsi"/>
                  <w:sz w:val="20"/>
                  <w:szCs w:val="20"/>
                </w:rPr>
                <w:delText>03</w:delText>
              </w:r>
            </w:del>
          </w:p>
        </w:tc>
        <w:tc>
          <w:tcPr>
            <w:tcW w:w="10285" w:type="dxa"/>
            <w:vAlign w:val="center"/>
          </w:tcPr>
          <w:p w14:paraId="5D163029" w14:textId="5421009C" w:rsidR="00FC48ED" w:rsidRPr="00423815" w:rsidDel="00394022" w:rsidRDefault="00FC48ED" w:rsidP="009A3EC7">
            <w:pPr>
              <w:keepNext/>
              <w:rPr>
                <w:del w:id="2268" w:author="Tam, Danny@Energy" w:date="2018-11-29T15:58:00Z"/>
                <w:rFonts w:cstheme="minorHAnsi"/>
                <w:sz w:val="20"/>
                <w:szCs w:val="20"/>
              </w:rPr>
            </w:pPr>
            <w:del w:id="2269" w:author="Tam, Danny@Energy" w:date="2018-11-29T15:58:00Z">
              <w:r w:rsidRPr="00423815" w:rsidDel="00394022">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(RA4.4.9(f)3/RA4.4.13(d)3)</w:delText>
              </w:r>
            </w:del>
          </w:p>
        </w:tc>
      </w:tr>
      <w:tr w:rsidR="00FC48ED" w:rsidRPr="00423815" w:rsidDel="00394022" w14:paraId="0F02CF30" w14:textId="76D9FED8" w:rsidTr="004E4250">
        <w:trPr>
          <w:cantSplit/>
          <w:trHeight w:hRule="exact" w:val="2080"/>
          <w:del w:id="2270" w:author="Tam, Danny@Energy" w:date="2018-11-29T15:58:00Z"/>
        </w:trPr>
        <w:tc>
          <w:tcPr>
            <w:tcW w:w="786" w:type="dxa"/>
            <w:vAlign w:val="center"/>
          </w:tcPr>
          <w:p w14:paraId="09EF9BDC" w14:textId="448C1137"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71" w:author="Tam, Danny@Energy" w:date="2018-11-29T15:58:00Z"/>
                <w:rFonts w:cstheme="minorHAnsi"/>
                <w:sz w:val="20"/>
                <w:szCs w:val="20"/>
              </w:rPr>
            </w:pPr>
            <w:del w:id="2272" w:author="Tam, Danny@Energy" w:date="2018-11-29T15:58:00Z">
              <w:r w:rsidRPr="00423815" w:rsidDel="00394022">
                <w:rPr>
                  <w:rFonts w:cstheme="minorHAnsi"/>
                  <w:sz w:val="20"/>
                  <w:szCs w:val="20"/>
                </w:rPr>
                <w:delText>04</w:delText>
              </w:r>
            </w:del>
          </w:p>
        </w:tc>
        <w:tc>
          <w:tcPr>
            <w:tcW w:w="10285" w:type="dxa"/>
            <w:vAlign w:val="center"/>
          </w:tcPr>
          <w:p w14:paraId="483B0F27" w14:textId="4C7D51C8"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73" w:author="Tam, Danny@Energy" w:date="2018-11-29T15:58:00Z"/>
                <w:rFonts w:cstheme="minorHAnsi"/>
                <w:sz w:val="20"/>
                <w:szCs w:val="20"/>
              </w:rPr>
            </w:pPr>
            <w:del w:id="2274" w:author="Tam, Danny@Energy" w:date="2018-11-29T15:58:00Z">
              <w:r w:rsidRPr="00423815" w:rsidDel="00394022">
                <w:rPr>
                  <w:rFonts w:cstheme="minorHAnsi"/>
                  <w:sz w:val="20"/>
                  <w:szCs w:val="20"/>
                </w:rPr>
                <w:delText>Pump and control placement shall meet one of the following criteria: (RA4.4.9(d)/RA4.4.13(b))</w:delText>
              </w:r>
            </w:del>
          </w:p>
          <w:p w14:paraId="1CC128E8" w14:textId="58422ED7"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75" w:author="Tam, Danny@Energy" w:date="2018-11-29T15:58:00Z"/>
                <w:rFonts w:asciiTheme="minorHAnsi" w:hAnsiTheme="minorHAnsi" w:cstheme="minorHAnsi"/>
              </w:rPr>
            </w:pPr>
            <w:del w:id="2276" w:author="Tam, Danny@Energy" w:date="2018-11-29T15:58:00Z">
              <w:r w:rsidRPr="00423815" w:rsidDel="00394022">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394B08AD" w14:textId="274146B9"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77" w:author="Tam, Danny@Energy" w:date="2018-11-29T15:58:00Z"/>
                <w:rFonts w:asciiTheme="minorHAnsi" w:hAnsiTheme="minorHAnsi" w:cstheme="minorHAnsi"/>
              </w:rPr>
            </w:pPr>
            <w:del w:id="2278" w:author="Tam, Danny@Energy" w:date="2018-11-29T15:58:00Z">
              <w:r w:rsidRPr="00423815" w:rsidDel="00394022">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0E9897C3" w14:textId="38B79B9F"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79" w:author="Tam, Danny@Energy" w:date="2018-11-29T15:58:00Z"/>
                <w:rFonts w:asciiTheme="minorHAnsi" w:hAnsiTheme="minorHAnsi" w:cstheme="minorHAnsi"/>
              </w:rPr>
            </w:pPr>
            <w:del w:id="2280" w:author="Tam, Danny@Energy" w:date="2018-11-29T15:58:00Z">
              <w:r w:rsidRPr="00423815" w:rsidDel="00394022">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394022" w14:paraId="3B024DA0" w14:textId="43A6E0B1" w:rsidTr="004E4250">
        <w:trPr>
          <w:cantSplit/>
          <w:trHeight w:hRule="exact" w:val="298"/>
          <w:del w:id="2281" w:author="Tam, Danny@Energy" w:date="2018-11-29T15:58:00Z"/>
        </w:trPr>
        <w:tc>
          <w:tcPr>
            <w:tcW w:w="786" w:type="dxa"/>
            <w:vAlign w:val="center"/>
          </w:tcPr>
          <w:p w14:paraId="79D31284" w14:textId="2412ADB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82" w:author="Tam, Danny@Energy" w:date="2018-11-29T15:58:00Z"/>
                <w:rFonts w:cstheme="minorHAnsi"/>
                <w:sz w:val="20"/>
                <w:szCs w:val="20"/>
              </w:rPr>
            </w:pPr>
            <w:del w:id="2283" w:author="Tam, Danny@Energy" w:date="2018-11-29T15:58:00Z">
              <w:r w:rsidRPr="00423815" w:rsidDel="00394022">
                <w:rPr>
                  <w:rFonts w:cstheme="minorHAnsi"/>
                  <w:sz w:val="20"/>
                  <w:szCs w:val="20"/>
                </w:rPr>
                <w:delText>05</w:delText>
              </w:r>
            </w:del>
          </w:p>
        </w:tc>
        <w:tc>
          <w:tcPr>
            <w:tcW w:w="10285" w:type="dxa"/>
            <w:vAlign w:val="center"/>
          </w:tcPr>
          <w:p w14:paraId="317A46FE" w14:textId="7B9FFC8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84" w:author="Tam, Danny@Energy" w:date="2018-11-29T15:58:00Z"/>
                <w:rFonts w:cstheme="minorHAnsi"/>
                <w:sz w:val="20"/>
                <w:szCs w:val="20"/>
              </w:rPr>
            </w:pPr>
            <w:del w:id="2285" w:author="Tam, Danny@Energy" w:date="2018-11-29T15:58:00Z">
              <w:r w:rsidRPr="00423815" w:rsidDel="00394022">
                <w:rPr>
                  <w:rFonts w:cstheme="minorHAnsi"/>
                  <w:sz w:val="20"/>
                  <w:szCs w:val="20"/>
                </w:rPr>
                <w:delText>Insulation is not required on the cold water line when it is used as the return. (RA4.4.9(e)/RA4.4.13(c))</w:delText>
              </w:r>
            </w:del>
          </w:p>
        </w:tc>
      </w:tr>
      <w:tr w:rsidR="00FC48ED" w:rsidRPr="00423815" w:rsidDel="00394022" w14:paraId="003ABFC9" w14:textId="283A0FE1" w:rsidTr="004E4250">
        <w:trPr>
          <w:cantSplit/>
          <w:trHeight w:hRule="exact" w:val="793"/>
          <w:del w:id="2286" w:author="Tam, Danny@Energy" w:date="2018-11-29T15:58:00Z"/>
        </w:trPr>
        <w:tc>
          <w:tcPr>
            <w:tcW w:w="786" w:type="dxa"/>
            <w:vAlign w:val="center"/>
          </w:tcPr>
          <w:p w14:paraId="6268B450" w14:textId="7406BBA4"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87" w:author="Tam, Danny@Energy" w:date="2018-11-29T15:58:00Z"/>
                <w:rFonts w:cstheme="minorHAnsi"/>
                <w:sz w:val="20"/>
                <w:szCs w:val="20"/>
              </w:rPr>
            </w:pPr>
            <w:del w:id="2288" w:author="Tam, Danny@Energy" w:date="2018-11-29T15:58:00Z">
              <w:r w:rsidRPr="00423815" w:rsidDel="00394022">
                <w:rPr>
                  <w:rFonts w:cstheme="minorHAnsi"/>
                  <w:sz w:val="20"/>
                  <w:szCs w:val="20"/>
                </w:rPr>
                <w:delText>06</w:delText>
              </w:r>
            </w:del>
          </w:p>
        </w:tc>
        <w:tc>
          <w:tcPr>
            <w:tcW w:w="10285" w:type="dxa"/>
            <w:vAlign w:val="center"/>
          </w:tcPr>
          <w:p w14:paraId="65DA3BF3" w14:textId="21572BDA"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289" w:author="Tam, Danny@Energy" w:date="2018-11-29T15:58:00Z"/>
                <w:rFonts w:cstheme="minorHAnsi"/>
                <w:sz w:val="20"/>
                <w:szCs w:val="20"/>
              </w:rPr>
            </w:pPr>
            <w:del w:id="2290" w:author="Tam, Danny@Energy" w:date="2018-11-29T15:58:00Z">
              <w:r w:rsidRPr="00423815" w:rsidDel="00394022">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(RA4.4.9(c)/RA4.4.13(a))</w:delText>
              </w:r>
            </w:del>
          </w:p>
        </w:tc>
      </w:tr>
      <w:tr w:rsidR="00FC48ED" w:rsidRPr="00423815" w:rsidDel="00394022" w14:paraId="6A5D2BD6" w14:textId="33B1B13C" w:rsidTr="004E4250">
        <w:trPr>
          <w:cantSplit/>
          <w:trHeight w:hRule="exact" w:val="288"/>
          <w:del w:id="2291" w:author="Tam, Danny@Energy" w:date="2018-11-29T15:58:00Z"/>
        </w:trPr>
        <w:tc>
          <w:tcPr>
            <w:tcW w:w="786" w:type="dxa"/>
            <w:vAlign w:val="center"/>
          </w:tcPr>
          <w:p w14:paraId="68DC21B6" w14:textId="568001B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92" w:author="Tam, Danny@Energy" w:date="2018-11-29T15:58:00Z"/>
                <w:rFonts w:cstheme="minorHAnsi"/>
                <w:sz w:val="20"/>
                <w:szCs w:val="20"/>
              </w:rPr>
            </w:pPr>
            <w:del w:id="2293" w:author="Tam, Danny@Energy" w:date="2018-11-29T15:58:00Z">
              <w:r w:rsidRPr="00423815" w:rsidDel="00394022">
                <w:rPr>
                  <w:rFonts w:cstheme="minorHAnsi"/>
                  <w:sz w:val="20"/>
                  <w:szCs w:val="20"/>
                </w:rPr>
                <w:delText>07</w:delText>
              </w:r>
            </w:del>
          </w:p>
        </w:tc>
        <w:tc>
          <w:tcPr>
            <w:tcW w:w="10285" w:type="dxa"/>
            <w:vAlign w:val="center"/>
          </w:tcPr>
          <w:p w14:paraId="60063CF3" w14:textId="07CF385B" w:rsidR="00FC48ED" w:rsidRPr="00423815" w:rsidDel="00394022" w:rsidRDefault="00FC48ED" w:rsidP="009A3EC7">
            <w:pPr>
              <w:keepNext/>
              <w:rPr>
                <w:del w:id="2294" w:author="Tam, Danny@Energy" w:date="2018-11-29T15:58:00Z"/>
                <w:rFonts w:cstheme="minorHAnsi"/>
                <w:sz w:val="20"/>
                <w:szCs w:val="20"/>
              </w:rPr>
            </w:pPr>
            <w:del w:id="2295" w:author="Tam, Danny@Energy" w:date="2018-11-29T15:58:00Z">
              <w:r w:rsidRPr="00423815" w:rsidDel="00394022">
                <w:rPr>
                  <w:rFonts w:cstheme="minorHAnsi"/>
                  <w:sz w:val="20"/>
                  <w:szCs w:val="20"/>
                </w:rPr>
                <w:delText>If more than one loop installed each loop shall have its own pump and controls.</w:delText>
              </w:r>
            </w:del>
          </w:p>
        </w:tc>
      </w:tr>
      <w:tr w:rsidR="00FC48ED" w:rsidRPr="00423815" w:rsidDel="00394022" w14:paraId="139BE736" w14:textId="2DDB34D5" w:rsidTr="004E4250">
        <w:trPr>
          <w:cantSplit/>
          <w:trHeight w:hRule="exact" w:val="288"/>
          <w:del w:id="2296" w:author="Tam, Danny@Energy" w:date="2018-11-29T15:58:00Z"/>
        </w:trPr>
        <w:tc>
          <w:tcPr>
            <w:tcW w:w="786" w:type="dxa"/>
            <w:vAlign w:val="center"/>
          </w:tcPr>
          <w:p w14:paraId="1367B0B9" w14:textId="42E90AC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297" w:author="Tam, Danny@Energy" w:date="2018-11-29T15:58:00Z"/>
                <w:rFonts w:cstheme="minorHAnsi"/>
                <w:sz w:val="20"/>
                <w:szCs w:val="20"/>
              </w:rPr>
            </w:pPr>
            <w:del w:id="2298" w:author="Tam, Danny@Energy" w:date="2018-11-29T15:58:00Z">
              <w:r w:rsidRPr="00423815" w:rsidDel="00394022">
                <w:rPr>
                  <w:rFonts w:cstheme="minorHAnsi"/>
                  <w:sz w:val="20"/>
                  <w:szCs w:val="20"/>
                </w:rPr>
                <w:delText>08</w:delText>
              </w:r>
            </w:del>
          </w:p>
        </w:tc>
        <w:tc>
          <w:tcPr>
            <w:tcW w:w="10285" w:type="dxa"/>
            <w:vAlign w:val="center"/>
          </w:tcPr>
          <w:p w14:paraId="0BF365FA" w14:textId="66A6F393"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99" w:author="Tam, Danny@Energy" w:date="2018-11-29T15:58:00Z"/>
                <w:rFonts w:cstheme="minorHAnsi"/>
                <w:sz w:val="20"/>
                <w:szCs w:val="20"/>
              </w:rPr>
            </w:pPr>
            <w:del w:id="2300" w:author="Tam, Danny@Energy" w:date="2018-11-29T15:58:00Z">
              <w:r w:rsidRPr="00423815" w:rsidDel="00394022">
                <w:rPr>
                  <w:rFonts w:cstheme="minorHAnsi"/>
                  <w:sz w:val="20"/>
                  <w:szCs w:val="20"/>
                </w:rPr>
                <w:delText>Automatic air release valve is installed on the inlet side of the recirculation pump per Section 110.3(c)5A.</w:delText>
              </w:r>
            </w:del>
          </w:p>
        </w:tc>
      </w:tr>
      <w:tr w:rsidR="00FC48ED" w:rsidRPr="00423815" w:rsidDel="00394022" w14:paraId="5795B453" w14:textId="18296026" w:rsidTr="004E4250">
        <w:trPr>
          <w:cantSplit/>
          <w:trHeight w:hRule="exact" w:val="288"/>
          <w:del w:id="2301" w:author="Tam, Danny@Energy" w:date="2018-11-29T15:58:00Z"/>
        </w:trPr>
        <w:tc>
          <w:tcPr>
            <w:tcW w:w="786" w:type="dxa"/>
            <w:vAlign w:val="center"/>
          </w:tcPr>
          <w:p w14:paraId="5F01CFB8" w14:textId="4D8699EF"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02" w:author="Tam, Danny@Energy" w:date="2018-11-29T15:58:00Z"/>
                <w:rFonts w:cstheme="minorHAnsi"/>
                <w:sz w:val="20"/>
                <w:szCs w:val="20"/>
              </w:rPr>
            </w:pPr>
            <w:del w:id="2303" w:author="Tam, Danny@Energy" w:date="2018-11-29T15:58:00Z">
              <w:r w:rsidRPr="00423815" w:rsidDel="00394022">
                <w:rPr>
                  <w:rFonts w:cstheme="minorHAnsi"/>
                  <w:sz w:val="20"/>
                  <w:szCs w:val="20"/>
                </w:rPr>
                <w:delText>09</w:delText>
              </w:r>
            </w:del>
          </w:p>
        </w:tc>
        <w:tc>
          <w:tcPr>
            <w:tcW w:w="10285" w:type="dxa"/>
            <w:vAlign w:val="center"/>
          </w:tcPr>
          <w:p w14:paraId="638A9C29" w14:textId="3FCC356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04" w:author="Tam, Danny@Energy" w:date="2018-11-29T15:58:00Z"/>
                <w:rFonts w:cstheme="minorHAnsi"/>
                <w:sz w:val="20"/>
                <w:szCs w:val="20"/>
              </w:rPr>
            </w:pPr>
            <w:del w:id="2305" w:author="Tam, Danny@Energy" w:date="2018-11-29T15:58:00Z">
              <w:r w:rsidRPr="00423815" w:rsidDel="00394022">
                <w:rPr>
                  <w:rFonts w:cstheme="minorHAnsi"/>
                  <w:sz w:val="20"/>
                  <w:szCs w:val="20"/>
                </w:rPr>
                <w:delText>A check valve, or similar device, is located between the recirculation pump and the water heater per Section 110.3(c)5B.</w:delText>
              </w:r>
            </w:del>
          </w:p>
        </w:tc>
      </w:tr>
      <w:tr w:rsidR="00FC48ED" w:rsidRPr="00423815" w:rsidDel="00394022" w14:paraId="28988B3A" w14:textId="1D05EF35" w:rsidTr="004E4250">
        <w:trPr>
          <w:cantSplit/>
          <w:trHeight w:hRule="exact" w:val="478"/>
          <w:del w:id="2306" w:author="Tam, Danny@Energy" w:date="2018-11-29T15:58:00Z"/>
        </w:trPr>
        <w:tc>
          <w:tcPr>
            <w:tcW w:w="786" w:type="dxa"/>
            <w:vAlign w:val="center"/>
          </w:tcPr>
          <w:p w14:paraId="2533AF6B" w14:textId="065A6055"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07" w:author="Tam, Danny@Energy" w:date="2018-11-29T15:58:00Z"/>
                <w:rFonts w:cstheme="minorHAnsi"/>
                <w:sz w:val="20"/>
                <w:szCs w:val="20"/>
              </w:rPr>
            </w:pPr>
            <w:del w:id="2308" w:author="Tam, Danny@Energy" w:date="2018-11-29T15:58:00Z">
              <w:r w:rsidRPr="00423815" w:rsidDel="00394022">
                <w:rPr>
                  <w:rFonts w:cstheme="minorHAnsi"/>
                  <w:sz w:val="20"/>
                  <w:szCs w:val="20"/>
                </w:rPr>
                <w:delText>10</w:delText>
              </w:r>
            </w:del>
          </w:p>
        </w:tc>
        <w:tc>
          <w:tcPr>
            <w:tcW w:w="10285" w:type="dxa"/>
            <w:vAlign w:val="center"/>
          </w:tcPr>
          <w:p w14:paraId="4ADD587D" w14:textId="11DE6CF0" w:rsidR="00FC48ED" w:rsidRPr="00423815" w:rsidDel="00394022" w:rsidRDefault="00FC48ED" w:rsidP="009A3EC7">
            <w:pPr>
              <w:keepNext/>
              <w:spacing w:after="0" w:line="240" w:lineRule="auto"/>
              <w:rPr>
                <w:del w:id="2309" w:author="Tam, Danny@Energy" w:date="2018-11-29T15:58:00Z"/>
                <w:rFonts w:cstheme="minorHAnsi"/>
                <w:sz w:val="20"/>
                <w:szCs w:val="20"/>
              </w:rPr>
            </w:pPr>
            <w:del w:id="2310" w:author="Tam, Danny@Energy" w:date="2018-11-29T15:58:00Z">
              <w:r w:rsidRPr="00423815" w:rsidDel="00394022">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394022" w14:paraId="62358886" w14:textId="3FD3ED8E" w:rsidTr="004E4250">
        <w:trPr>
          <w:cantSplit/>
          <w:trHeight w:hRule="exact" w:val="532"/>
          <w:del w:id="2311" w:author="Tam, Danny@Energy" w:date="2018-11-29T15:58:00Z"/>
        </w:trPr>
        <w:tc>
          <w:tcPr>
            <w:tcW w:w="786" w:type="dxa"/>
            <w:vAlign w:val="center"/>
          </w:tcPr>
          <w:p w14:paraId="7F220569" w14:textId="07B68AB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12" w:author="Tam, Danny@Energy" w:date="2018-11-29T15:58:00Z"/>
                <w:rFonts w:cstheme="minorHAnsi"/>
                <w:sz w:val="20"/>
                <w:szCs w:val="20"/>
              </w:rPr>
            </w:pPr>
            <w:del w:id="2313" w:author="Tam, Danny@Energy" w:date="2018-11-29T15:58:00Z">
              <w:r w:rsidRPr="00423815" w:rsidDel="00394022">
                <w:rPr>
                  <w:rFonts w:cstheme="minorHAnsi"/>
                  <w:sz w:val="20"/>
                  <w:szCs w:val="20"/>
                </w:rPr>
                <w:delText>11</w:delText>
              </w:r>
            </w:del>
          </w:p>
        </w:tc>
        <w:tc>
          <w:tcPr>
            <w:tcW w:w="10285" w:type="dxa"/>
            <w:vAlign w:val="center"/>
          </w:tcPr>
          <w:p w14:paraId="57368913" w14:textId="1199440A" w:rsidR="00FC48ED" w:rsidRPr="00423815" w:rsidDel="00394022" w:rsidRDefault="00FC48ED" w:rsidP="009A3EC7">
            <w:pPr>
              <w:pStyle w:val="BulletCALetter"/>
              <w:keepNext/>
              <w:spacing w:before="0"/>
              <w:ind w:left="0" w:firstLine="0"/>
              <w:rPr>
                <w:del w:id="2314" w:author="Tam, Danny@Energy" w:date="2018-11-29T15:58:00Z"/>
                <w:rFonts w:asciiTheme="minorHAnsi" w:eastAsia="Calibri" w:hAnsiTheme="minorHAnsi" w:cstheme="minorHAnsi"/>
              </w:rPr>
            </w:pPr>
            <w:del w:id="2315" w:author="Tam, Danny@Energy" w:date="2018-11-29T15:58:00Z">
              <w:r w:rsidRPr="00423815" w:rsidDel="00394022">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394022" w14:paraId="03252FBC" w14:textId="28CC9EDE" w:rsidTr="004E4250">
        <w:trPr>
          <w:cantSplit/>
          <w:trHeight w:hRule="exact" w:val="550"/>
          <w:del w:id="2316" w:author="Tam, Danny@Energy" w:date="2018-11-29T15:58:00Z"/>
        </w:trPr>
        <w:tc>
          <w:tcPr>
            <w:tcW w:w="786" w:type="dxa"/>
            <w:vAlign w:val="center"/>
          </w:tcPr>
          <w:p w14:paraId="3AC368BA" w14:textId="404D2F3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17" w:author="Tam, Danny@Energy" w:date="2018-11-29T15:58:00Z"/>
                <w:rFonts w:cstheme="minorHAnsi"/>
                <w:sz w:val="20"/>
                <w:szCs w:val="20"/>
              </w:rPr>
            </w:pPr>
            <w:del w:id="2318" w:author="Tam, Danny@Energy" w:date="2018-11-29T15:58:00Z">
              <w:r w:rsidRPr="00423815" w:rsidDel="00394022">
                <w:rPr>
                  <w:rFonts w:cstheme="minorHAnsi"/>
                  <w:sz w:val="20"/>
                  <w:szCs w:val="20"/>
                </w:rPr>
                <w:delText>12</w:delText>
              </w:r>
            </w:del>
          </w:p>
        </w:tc>
        <w:tc>
          <w:tcPr>
            <w:tcW w:w="10285" w:type="dxa"/>
            <w:vAlign w:val="center"/>
          </w:tcPr>
          <w:p w14:paraId="75957E8F" w14:textId="6C197C90" w:rsidR="00FC48ED" w:rsidRPr="00423815" w:rsidDel="00394022" w:rsidRDefault="00FC48ED" w:rsidP="009A3EC7">
            <w:pPr>
              <w:pStyle w:val="BulletCALetter"/>
              <w:keepNext/>
              <w:spacing w:before="0"/>
              <w:ind w:left="0" w:firstLine="0"/>
              <w:rPr>
                <w:del w:id="2319" w:author="Tam, Danny@Energy" w:date="2018-11-29T15:58:00Z"/>
                <w:rFonts w:asciiTheme="minorHAnsi" w:eastAsia="Calibri" w:hAnsiTheme="minorHAnsi" w:cstheme="minorHAnsi"/>
              </w:rPr>
            </w:pPr>
            <w:del w:id="2320" w:author="Tam, Danny@Energy" w:date="2018-11-29T15:58:00Z">
              <w:r w:rsidRPr="00423815" w:rsidDel="00394022">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394022" w14:paraId="04345368" w14:textId="67F2448C" w:rsidTr="004E4250">
        <w:trPr>
          <w:cantSplit/>
          <w:trHeight w:hRule="exact" w:val="532"/>
          <w:del w:id="2321" w:author="Tam, Danny@Energy" w:date="2018-11-29T15:58:00Z"/>
        </w:trPr>
        <w:tc>
          <w:tcPr>
            <w:tcW w:w="786" w:type="dxa"/>
            <w:vAlign w:val="center"/>
          </w:tcPr>
          <w:p w14:paraId="44A4F578" w14:textId="4CF77C8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22" w:author="Tam, Danny@Energy" w:date="2018-11-29T15:58:00Z"/>
                <w:rFonts w:cstheme="minorHAnsi"/>
                <w:sz w:val="20"/>
                <w:szCs w:val="20"/>
              </w:rPr>
            </w:pPr>
            <w:del w:id="2323" w:author="Tam, Danny@Energy" w:date="2018-11-29T15:58:00Z">
              <w:r w:rsidRPr="00423815" w:rsidDel="00394022">
                <w:rPr>
                  <w:rFonts w:cstheme="minorHAnsi"/>
                  <w:sz w:val="20"/>
                  <w:szCs w:val="20"/>
                </w:rPr>
                <w:delText>13</w:delText>
              </w:r>
            </w:del>
          </w:p>
        </w:tc>
        <w:tc>
          <w:tcPr>
            <w:tcW w:w="10285" w:type="dxa"/>
            <w:vAlign w:val="center"/>
          </w:tcPr>
          <w:p w14:paraId="0769E2F4" w14:textId="2217039C" w:rsidR="00FC48ED" w:rsidRPr="00423815" w:rsidDel="00394022" w:rsidRDefault="00FC48ED" w:rsidP="009A3EC7">
            <w:pPr>
              <w:pStyle w:val="BulletCALetter"/>
              <w:keepNext/>
              <w:spacing w:before="0"/>
              <w:ind w:left="0" w:firstLine="0"/>
              <w:rPr>
                <w:del w:id="2324" w:author="Tam, Danny@Energy" w:date="2018-11-29T15:58:00Z"/>
                <w:rFonts w:asciiTheme="minorHAnsi" w:eastAsia="Calibri" w:hAnsiTheme="minorHAnsi" w:cstheme="minorHAnsi"/>
              </w:rPr>
            </w:pPr>
            <w:del w:id="2325" w:author="Tam, Danny@Energy" w:date="2018-11-29T15:58:00Z">
              <w:r w:rsidRPr="00423815" w:rsidDel="00394022">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394022" w14:paraId="017B7211" w14:textId="45FDF815" w:rsidTr="004E4250">
        <w:trPr>
          <w:cantSplit/>
          <w:trHeight w:hRule="exact" w:val="550"/>
          <w:del w:id="2326" w:author="Tam, Danny@Energy" w:date="2018-11-29T15:58:00Z"/>
        </w:trPr>
        <w:tc>
          <w:tcPr>
            <w:tcW w:w="11071" w:type="dxa"/>
            <w:gridSpan w:val="2"/>
            <w:vAlign w:val="center"/>
          </w:tcPr>
          <w:p w14:paraId="66706910" w14:textId="336BB4A5"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27" w:author="Tam, Danny@Energy" w:date="2018-11-29T15:58:00Z"/>
                <w:rFonts w:cstheme="minorHAnsi"/>
                <w:sz w:val="20"/>
                <w:szCs w:val="20"/>
              </w:rPr>
            </w:pPr>
            <w:del w:id="2328"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tc>
      </w:tr>
    </w:tbl>
    <w:p w14:paraId="77D3B530" w14:textId="07D6FCBE" w:rsidR="00FC48ED" w:rsidRPr="00423815" w:rsidDel="00394022" w:rsidRDefault="00FC48ED" w:rsidP="00FC48ED">
      <w:pPr>
        <w:spacing w:after="0" w:line="240" w:lineRule="auto"/>
        <w:rPr>
          <w:del w:id="2329" w:author="Tam, Danny@Energy" w:date="2018-11-29T16:00:00Z"/>
          <w:rFonts w:cstheme="minorHAnsi"/>
          <w:b/>
          <w:sz w:val="20"/>
          <w:szCs w:val="20"/>
        </w:rPr>
      </w:pPr>
    </w:p>
    <w:tbl>
      <w:tblPr>
        <w:tblW w:w="5130"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0283"/>
      </w:tblGrid>
      <w:tr w:rsidR="00FC48ED" w:rsidRPr="00423815" w:rsidDel="00394022" w14:paraId="3021EF2C" w14:textId="089F61F4" w:rsidTr="00675839">
        <w:trPr>
          <w:cantSplit/>
          <w:trHeight w:hRule="exact" w:val="982"/>
          <w:del w:id="2330" w:author="Tam, Danny@Energy" w:date="2018-11-29T15:58:00Z"/>
        </w:trPr>
        <w:tc>
          <w:tcPr>
            <w:tcW w:w="11071" w:type="dxa"/>
            <w:gridSpan w:val="2"/>
            <w:tcBorders>
              <w:bottom w:val="single" w:sz="4" w:space="0" w:color="auto"/>
            </w:tcBorders>
          </w:tcPr>
          <w:p w14:paraId="0FDAE96E" w14:textId="587E46AC" w:rsidR="00FC48ED" w:rsidRPr="00423815" w:rsidDel="00394022" w:rsidRDefault="001624A0"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31" w:author="Tam, Danny@Energy" w:date="2018-11-29T15:58:00Z"/>
                <w:rFonts w:cstheme="minorHAnsi"/>
                <w:b/>
                <w:sz w:val="20"/>
                <w:szCs w:val="20"/>
              </w:rPr>
            </w:pPr>
            <w:del w:id="2332" w:author="Tam, Danny@Energy" w:date="2018-11-29T15:58:00Z">
              <w:r w:rsidDel="00394022">
                <w:rPr>
                  <w:rFonts w:cstheme="minorHAnsi"/>
                  <w:b/>
                  <w:sz w:val="20"/>
                  <w:szCs w:val="20"/>
                </w:rPr>
                <w:delText>J</w:delText>
              </w:r>
              <w:r w:rsidR="00FC48ED" w:rsidRPr="00423815" w:rsidDel="00394022">
                <w:rPr>
                  <w:rFonts w:cstheme="minorHAnsi"/>
                  <w:b/>
                  <w:sz w:val="20"/>
                  <w:szCs w:val="20"/>
                </w:rPr>
                <w:delText>. HERS-Verified Demand Recirculation Sensor Control Requirements</w:delText>
              </w:r>
              <w:r w:rsidR="00984FAD" w:rsidDel="00394022">
                <w:rPr>
                  <w:rFonts w:cstheme="minorHAnsi"/>
                  <w:b/>
                  <w:sz w:val="20"/>
                  <w:szCs w:val="20"/>
                </w:rPr>
                <w:delText xml:space="preserve"> (RDRsc-H) </w:delText>
              </w:r>
              <w:r w:rsidR="00D00F06" w:rsidRPr="00423815" w:rsidDel="00394022">
                <w:rPr>
                  <w:rFonts w:cstheme="minorHAnsi"/>
                  <w:b/>
                  <w:sz w:val="20"/>
                  <w:szCs w:val="20"/>
                </w:rPr>
                <w:delText xml:space="preserve"> (RA3.3.7)</w:delText>
              </w:r>
            </w:del>
          </w:p>
          <w:p w14:paraId="5C39CAB2" w14:textId="26398B3D" w:rsidR="00FC48ED" w:rsidRPr="00423815" w:rsidDel="00394022" w:rsidRDefault="00FC48ED" w:rsidP="008A7E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33" w:author="Tam, Danny@Energy" w:date="2018-11-29T15:58:00Z"/>
                <w:rFonts w:cstheme="minorHAnsi"/>
                <w:b/>
                <w:sz w:val="20"/>
                <w:szCs w:val="20"/>
              </w:rPr>
            </w:pPr>
            <w:del w:id="2334" w:author="Tam, Danny@Energy" w:date="2018-11-29T15:58:00Z">
              <w:r w:rsidRPr="00423815" w:rsidDel="00394022">
                <w:rPr>
                  <w:rFonts w:cstheme="minorHAnsi"/>
                  <w:sz w:val="20"/>
                  <w:szCs w:val="20"/>
                </w:rPr>
                <w:delText>Systems that utilize this distribution type shall comply with these requirements.</w:delText>
              </w:r>
              <w:r w:rsidRPr="00423815" w:rsidDel="00394022">
                <w:rPr>
                  <w:rFonts w:cstheme="minorHAnsi"/>
                  <w:b/>
                  <w:sz w:val="20"/>
                  <w:szCs w:val="20"/>
                </w:rPr>
                <w:br/>
                <w:delText xml:space="preserve"> </w:delText>
              </w:r>
              <w:r w:rsidRPr="00423815" w:rsidDel="00394022">
                <w:rPr>
                  <w:rFonts w:cstheme="minorHAnsi"/>
                  <w:sz w:val="20"/>
                  <w:szCs w:val="20"/>
                </w:rPr>
                <w:delText xml:space="preserve">&lt;&lt; If there are no systems in column </w:delText>
              </w:r>
              <w:r w:rsidR="008A7E3C" w:rsidDel="00394022">
                <w:rPr>
                  <w:rFonts w:cstheme="minorHAnsi"/>
                  <w:sz w:val="20"/>
                  <w:szCs w:val="20"/>
                </w:rPr>
                <w:delText>C6</w:delText>
              </w:r>
              <w:r w:rsidRPr="00423815" w:rsidDel="00394022">
                <w:rPr>
                  <w:rFonts w:cstheme="minorHAnsi"/>
                  <w:sz w:val="20"/>
                  <w:szCs w:val="20"/>
                </w:rPr>
                <w:delText xml:space="preserve"> that have a value = “HERS-Verified Demand Recirculation Sensor Control”, then display the "section does not apply" message; else display this entire table &gt;&gt;</w:delText>
              </w:r>
            </w:del>
          </w:p>
        </w:tc>
      </w:tr>
      <w:tr w:rsidR="00FC48ED" w:rsidRPr="00423815" w:rsidDel="00394022" w14:paraId="1856702B" w14:textId="1D04A77E" w:rsidTr="00675839">
        <w:trPr>
          <w:cantSplit/>
          <w:trHeight w:hRule="exact" w:val="541"/>
          <w:del w:id="2335" w:author="Tam, Danny@Energy" w:date="2018-11-29T15:58:00Z"/>
        </w:trPr>
        <w:tc>
          <w:tcPr>
            <w:tcW w:w="788" w:type="dxa"/>
            <w:tcBorders>
              <w:top w:val="single" w:sz="4" w:space="0" w:color="auto"/>
            </w:tcBorders>
            <w:vAlign w:val="center"/>
          </w:tcPr>
          <w:p w14:paraId="20E14307" w14:textId="657D895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36" w:author="Tam, Danny@Energy" w:date="2018-11-29T15:58:00Z"/>
                <w:rFonts w:cstheme="minorHAnsi"/>
                <w:sz w:val="20"/>
                <w:szCs w:val="20"/>
              </w:rPr>
            </w:pPr>
            <w:del w:id="2337" w:author="Tam, Danny@Energy" w:date="2018-11-29T15:58:00Z">
              <w:r w:rsidRPr="00423815" w:rsidDel="00394022">
                <w:rPr>
                  <w:rFonts w:cstheme="minorHAnsi"/>
                  <w:sz w:val="20"/>
                  <w:szCs w:val="20"/>
                </w:rPr>
                <w:delText>01</w:delText>
              </w:r>
            </w:del>
          </w:p>
        </w:tc>
        <w:tc>
          <w:tcPr>
            <w:tcW w:w="10283" w:type="dxa"/>
            <w:tcBorders>
              <w:top w:val="single" w:sz="4" w:space="0" w:color="auto"/>
            </w:tcBorders>
            <w:vAlign w:val="center"/>
          </w:tcPr>
          <w:p w14:paraId="7CD5276D" w14:textId="7B55936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38" w:author="Tam, Danny@Energy" w:date="2018-11-29T15:58:00Z"/>
                <w:rFonts w:cstheme="minorHAnsi"/>
                <w:sz w:val="20"/>
                <w:szCs w:val="20"/>
              </w:rPr>
            </w:pPr>
            <w:del w:id="2339" w:author="Tam, Danny@Energy" w:date="2018-11-29T15:58:00Z">
              <w:r w:rsidRPr="00423815" w:rsidDel="00394022">
                <w:rPr>
                  <w:rFonts w:cstheme="minorHAnsi"/>
                  <w:sz w:val="20"/>
                  <w:szCs w:val="20"/>
                </w:rPr>
                <w:delText>The system operates “on-demand”, meaning that the pump begins to operate shortly before or immediately after hot water draw begins, and stops when the return water temperature reaches a certain threshold value. (RA4.4.10/RA4.4.13)</w:delText>
              </w:r>
            </w:del>
          </w:p>
        </w:tc>
      </w:tr>
      <w:tr w:rsidR="00FC48ED" w:rsidRPr="00423815" w:rsidDel="00394022" w14:paraId="27D4CCE2" w14:textId="0C02C955" w:rsidTr="00675839">
        <w:trPr>
          <w:cantSplit/>
          <w:trHeight w:hRule="exact" w:val="991"/>
          <w:del w:id="2340" w:author="Tam, Danny@Energy" w:date="2018-11-29T15:58:00Z"/>
        </w:trPr>
        <w:tc>
          <w:tcPr>
            <w:tcW w:w="788" w:type="dxa"/>
            <w:vAlign w:val="center"/>
          </w:tcPr>
          <w:p w14:paraId="4719E6EE" w14:textId="569A54EE"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41" w:author="Tam, Danny@Energy" w:date="2018-11-29T15:58:00Z"/>
                <w:rFonts w:cstheme="minorHAnsi"/>
                <w:sz w:val="20"/>
                <w:szCs w:val="20"/>
              </w:rPr>
            </w:pPr>
            <w:del w:id="2342" w:author="Tam, Danny@Energy" w:date="2018-11-29T15:58:00Z">
              <w:r w:rsidRPr="00423815" w:rsidDel="00394022">
                <w:rPr>
                  <w:rFonts w:cstheme="minorHAnsi"/>
                  <w:sz w:val="20"/>
                  <w:szCs w:val="20"/>
                </w:rPr>
                <w:delText>02</w:delText>
              </w:r>
            </w:del>
          </w:p>
        </w:tc>
        <w:tc>
          <w:tcPr>
            <w:tcW w:w="10283" w:type="dxa"/>
            <w:vAlign w:val="center"/>
          </w:tcPr>
          <w:p w14:paraId="47BD12F9" w14:textId="4A0A68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43" w:author="Tam, Danny@Energy" w:date="2018-11-29T15:58:00Z"/>
                <w:rFonts w:cstheme="minorHAnsi"/>
                <w:sz w:val="20"/>
                <w:szCs w:val="20"/>
              </w:rPr>
            </w:pPr>
            <w:del w:id="2344" w:author="Tam, Danny@Energy" w:date="2018-11-29T15:58:00Z">
              <w:r w:rsidRPr="00423815" w:rsidDel="00394022">
                <w:rPr>
                  <w:rFonts w:cstheme="minorHAnsi"/>
                  <w:sz w:val="20"/>
                  <w:szCs w:val="20"/>
                </w:rPr>
                <w:delText>After the pump has been activated, the controls shall allow the pump to operate until the water temperature at the thermo-sensor rises to one of the following values: (RA4.4.10(f)/RA4.4.13(d))</w:delText>
              </w:r>
            </w:del>
          </w:p>
          <w:p w14:paraId="3B8DC47B" w14:textId="0C68F4E4" w:rsidR="00FC48ED" w:rsidRPr="00423815" w:rsidDel="00394022" w:rsidRDefault="00FC48ED"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45" w:author="Tam, Danny@Energy" w:date="2018-11-29T15:58:00Z"/>
                <w:rFonts w:asciiTheme="minorHAnsi" w:hAnsiTheme="minorHAnsi" w:cstheme="minorHAnsi"/>
              </w:rPr>
            </w:pPr>
            <w:del w:id="2346" w:author="Tam, Danny@Energy" w:date="2018-11-29T15:58:00Z">
              <w:r w:rsidRPr="00423815" w:rsidDel="00394022">
                <w:rPr>
                  <w:rFonts w:asciiTheme="minorHAnsi" w:hAnsiTheme="minorHAnsi" w:cstheme="minorHAnsi"/>
                </w:rPr>
                <w:delText>Not more than 10°F (5.6°C) above the initial temperature of the water in the pipe.</w:delText>
              </w:r>
            </w:del>
          </w:p>
          <w:p w14:paraId="48B77D59" w14:textId="318794AA" w:rsidR="00FC48ED" w:rsidRPr="00423815" w:rsidDel="00394022" w:rsidRDefault="00FC48ED" w:rsidP="00FC48ED">
            <w:pPr>
              <w:pStyle w:val="ListParagraph"/>
              <w:keepNext/>
              <w:numPr>
                <w:ilvl w:val="0"/>
                <w:numId w:val="4"/>
              </w:numPr>
              <w:spacing w:after="200" w:line="276" w:lineRule="auto"/>
              <w:rPr>
                <w:del w:id="2347" w:author="Tam, Danny@Energy" w:date="2018-11-29T15:58:00Z"/>
                <w:rFonts w:asciiTheme="minorHAnsi" w:hAnsiTheme="minorHAnsi" w:cstheme="minorHAnsi"/>
              </w:rPr>
            </w:pPr>
            <w:del w:id="2348" w:author="Tam, Danny@Energy" w:date="2018-11-29T15:58:00Z">
              <w:r w:rsidRPr="00423815" w:rsidDel="00394022">
                <w:rPr>
                  <w:rFonts w:asciiTheme="minorHAnsi" w:hAnsiTheme="minorHAnsi" w:cstheme="minorHAnsi"/>
                </w:rPr>
                <w:delText>Not more than 102°F (38.9°C).</w:delText>
              </w:r>
            </w:del>
          </w:p>
          <w:p w14:paraId="425090EE" w14:textId="395EFC53" w:rsidR="00FC48ED" w:rsidRPr="00423815" w:rsidDel="00394022" w:rsidRDefault="00FC48ED" w:rsidP="009A3EC7">
            <w:pPr>
              <w:keepNext/>
              <w:rPr>
                <w:del w:id="2349" w:author="Tam, Danny@Energy" w:date="2018-11-29T15:58:00Z"/>
                <w:rFonts w:cstheme="minorHAnsi"/>
                <w:sz w:val="20"/>
                <w:szCs w:val="20"/>
              </w:rPr>
            </w:pPr>
          </w:p>
        </w:tc>
      </w:tr>
      <w:tr w:rsidR="00FC48ED" w:rsidRPr="00423815" w:rsidDel="00394022" w14:paraId="34258508" w14:textId="415007B4" w:rsidTr="00675839">
        <w:trPr>
          <w:cantSplit/>
          <w:trHeight w:hRule="exact" w:val="541"/>
          <w:del w:id="2350" w:author="Tam, Danny@Energy" w:date="2018-11-29T15:58:00Z"/>
        </w:trPr>
        <w:tc>
          <w:tcPr>
            <w:tcW w:w="788" w:type="dxa"/>
            <w:vAlign w:val="center"/>
          </w:tcPr>
          <w:p w14:paraId="29C4CC73" w14:textId="61F278C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51" w:author="Tam, Danny@Energy" w:date="2018-11-29T15:58:00Z"/>
                <w:rFonts w:cstheme="minorHAnsi"/>
                <w:sz w:val="20"/>
                <w:szCs w:val="20"/>
              </w:rPr>
            </w:pPr>
            <w:del w:id="2352" w:author="Tam, Danny@Energy" w:date="2018-11-29T15:58:00Z">
              <w:r w:rsidRPr="00423815" w:rsidDel="00394022">
                <w:rPr>
                  <w:rFonts w:cstheme="minorHAnsi"/>
                  <w:sz w:val="20"/>
                  <w:szCs w:val="20"/>
                </w:rPr>
                <w:delText>03</w:delText>
              </w:r>
            </w:del>
          </w:p>
        </w:tc>
        <w:tc>
          <w:tcPr>
            <w:tcW w:w="10283" w:type="dxa"/>
            <w:vAlign w:val="center"/>
          </w:tcPr>
          <w:p w14:paraId="7DE42327" w14:textId="6462E74B" w:rsidR="00FC48ED" w:rsidRPr="00423815" w:rsidDel="00394022" w:rsidRDefault="00FC48ED" w:rsidP="009A3EC7">
            <w:pPr>
              <w:keepNext/>
              <w:rPr>
                <w:del w:id="2353" w:author="Tam, Danny@Energy" w:date="2018-11-29T15:58:00Z"/>
                <w:rFonts w:cstheme="minorHAnsi"/>
                <w:sz w:val="20"/>
                <w:szCs w:val="20"/>
              </w:rPr>
            </w:pPr>
            <w:del w:id="2354" w:author="Tam, Danny@Energy" w:date="2018-11-29T15:58:00Z">
              <w:r w:rsidRPr="00423815" w:rsidDel="00394022">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(RA4.4.10(f)3/RA4.4.13(d)3)</w:delText>
              </w:r>
            </w:del>
          </w:p>
        </w:tc>
      </w:tr>
      <w:tr w:rsidR="00FC48ED" w:rsidRPr="00423815" w:rsidDel="00394022" w14:paraId="6792A5DB" w14:textId="71423475" w:rsidTr="00675839">
        <w:trPr>
          <w:cantSplit/>
          <w:trHeight w:hRule="exact" w:val="1900"/>
          <w:del w:id="2355" w:author="Tam, Danny@Energy" w:date="2018-11-29T15:58:00Z"/>
        </w:trPr>
        <w:tc>
          <w:tcPr>
            <w:tcW w:w="788" w:type="dxa"/>
            <w:vAlign w:val="center"/>
          </w:tcPr>
          <w:p w14:paraId="1E6D531C" w14:textId="36446DF7"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56" w:author="Tam, Danny@Energy" w:date="2018-11-29T15:58:00Z"/>
                <w:rFonts w:cstheme="minorHAnsi"/>
                <w:sz w:val="20"/>
                <w:szCs w:val="20"/>
              </w:rPr>
            </w:pPr>
            <w:del w:id="2357" w:author="Tam, Danny@Energy" w:date="2018-11-29T15:58:00Z">
              <w:r w:rsidRPr="00423815" w:rsidDel="00394022">
                <w:rPr>
                  <w:rFonts w:cstheme="minorHAnsi"/>
                  <w:sz w:val="20"/>
                  <w:szCs w:val="20"/>
                </w:rPr>
                <w:delText>04</w:delText>
              </w:r>
            </w:del>
          </w:p>
        </w:tc>
        <w:tc>
          <w:tcPr>
            <w:tcW w:w="10283" w:type="dxa"/>
            <w:vAlign w:val="center"/>
          </w:tcPr>
          <w:p w14:paraId="631A0C6C" w14:textId="7A3B73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58" w:author="Tam, Danny@Energy" w:date="2018-11-29T15:58:00Z"/>
                <w:rFonts w:cstheme="minorHAnsi"/>
                <w:sz w:val="20"/>
                <w:szCs w:val="20"/>
              </w:rPr>
            </w:pPr>
            <w:del w:id="2359" w:author="Tam, Danny@Energy" w:date="2018-11-29T15:58:00Z">
              <w:r w:rsidRPr="00423815" w:rsidDel="00394022">
                <w:rPr>
                  <w:rFonts w:cstheme="minorHAnsi"/>
                  <w:sz w:val="20"/>
                  <w:szCs w:val="20"/>
                </w:rPr>
                <w:delText>Pump and control placement shall meet one of the following criteria: (RA4.4.10(d)/RA4.4.13(b))</w:delText>
              </w:r>
            </w:del>
          </w:p>
          <w:p w14:paraId="795B6E5D" w14:textId="725BF568"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60" w:author="Tam, Danny@Energy" w:date="2018-11-29T15:58:00Z"/>
                <w:rFonts w:asciiTheme="minorHAnsi" w:hAnsiTheme="minorHAnsi" w:cstheme="minorHAnsi"/>
              </w:rPr>
            </w:pPr>
            <w:del w:id="2361" w:author="Tam, Danny@Energy" w:date="2018-11-29T15:58:00Z">
              <w:r w:rsidRPr="00423815" w:rsidDel="00394022">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43A5CB8A" w14:textId="291DD205"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62" w:author="Tam, Danny@Energy" w:date="2018-11-29T15:58:00Z"/>
                <w:rFonts w:asciiTheme="minorHAnsi" w:hAnsiTheme="minorHAnsi" w:cstheme="minorHAnsi"/>
              </w:rPr>
            </w:pPr>
            <w:del w:id="2363" w:author="Tam, Danny@Energy" w:date="2018-11-29T15:58:00Z">
              <w:r w:rsidRPr="00423815" w:rsidDel="00394022">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4A7E3A62" w14:textId="6D29A23F"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64" w:author="Tam, Danny@Energy" w:date="2018-11-29T15:58:00Z"/>
                <w:rFonts w:asciiTheme="minorHAnsi" w:hAnsiTheme="minorHAnsi" w:cstheme="minorHAnsi"/>
              </w:rPr>
            </w:pPr>
            <w:del w:id="2365" w:author="Tam, Danny@Energy" w:date="2018-11-29T15:58:00Z">
              <w:r w:rsidRPr="00423815" w:rsidDel="00394022">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394022" w14:paraId="1A0D18FF" w14:textId="595A5793" w:rsidTr="00675839">
        <w:trPr>
          <w:cantSplit/>
          <w:trHeight w:hRule="exact" w:val="352"/>
          <w:del w:id="2366" w:author="Tam, Danny@Energy" w:date="2018-11-29T15:58:00Z"/>
        </w:trPr>
        <w:tc>
          <w:tcPr>
            <w:tcW w:w="788" w:type="dxa"/>
            <w:vAlign w:val="center"/>
          </w:tcPr>
          <w:p w14:paraId="7FF19DBE" w14:textId="13E36A2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67" w:author="Tam, Danny@Energy" w:date="2018-11-29T15:58:00Z"/>
                <w:rFonts w:cstheme="minorHAnsi"/>
                <w:sz w:val="20"/>
                <w:szCs w:val="20"/>
              </w:rPr>
            </w:pPr>
            <w:del w:id="2368" w:author="Tam, Danny@Energy" w:date="2018-11-29T15:58:00Z">
              <w:r w:rsidRPr="00423815" w:rsidDel="00394022">
                <w:rPr>
                  <w:rFonts w:cstheme="minorHAnsi"/>
                  <w:sz w:val="20"/>
                  <w:szCs w:val="20"/>
                </w:rPr>
                <w:delText>05</w:delText>
              </w:r>
            </w:del>
          </w:p>
        </w:tc>
        <w:tc>
          <w:tcPr>
            <w:tcW w:w="10283" w:type="dxa"/>
            <w:vAlign w:val="center"/>
          </w:tcPr>
          <w:p w14:paraId="733D8465" w14:textId="166C71E7"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69" w:author="Tam, Danny@Energy" w:date="2018-11-29T15:58:00Z"/>
                <w:rFonts w:cstheme="minorHAnsi"/>
                <w:sz w:val="20"/>
                <w:szCs w:val="20"/>
              </w:rPr>
            </w:pPr>
            <w:del w:id="2370" w:author="Tam, Danny@Energy" w:date="2018-11-29T15:58:00Z">
              <w:r w:rsidRPr="00423815" w:rsidDel="00394022">
                <w:rPr>
                  <w:rFonts w:cstheme="minorHAnsi"/>
                  <w:sz w:val="20"/>
                  <w:szCs w:val="20"/>
                </w:rPr>
                <w:delText>Insulation is not required on the cold water line when it is used as the return. (RA4.4.10(e)/RA4.4.13(c))</w:delText>
              </w:r>
            </w:del>
          </w:p>
        </w:tc>
      </w:tr>
      <w:tr w:rsidR="00FC48ED" w:rsidRPr="00423815" w:rsidDel="00394022" w14:paraId="77AFC5A3" w14:textId="0B0F3352" w:rsidTr="00675839">
        <w:trPr>
          <w:cantSplit/>
          <w:trHeight w:hRule="exact" w:val="541"/>
          <w:del w:id="2371" w:author="Tam, Danny@Energy" w:date="2018-11-29T15:58:00Z"/>
        </w:trPr>
        <w:tc>
          <w:tcPr>
            <w:tcW w:w="788" w:type="dxa"/>
            <w:vAlign w:val="center"/>
          </w:tcPr>
          <w:p w14:paraId="03849D52" w14:textId="79DE862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72" w:author="Tam, Danny@Energy" w:date="2018-11-29T15:58:00Z"/>
                <w:rFonts w:cstheme="minorHAnsi"/>
                <w:sz w:val="20"/>
                <w:szCs w:val="20"/>
              </w:rPr>
            </w:pPr>
            <w:del w:id="2373" w:author="Tam, Danny@Energy" w:date="2018-11-29T15:58:00Z">
              <w:r w:rsidRPr="00423815" w:rsidDel="00394022">
                <w:rPr>
                  <w:rFonts w:cstheme="minorHAnsi"/>
                  <w:sz w:val="20"/>
                  <w:szCs w:val="20"/>
                </w:rPr>
                <w:delText>06</w:delText>
              </w:r>
            </w:del>
          </w:p>
        </w:tc>
        <w:tc>
          <w:tcPr>
            <w:tcW w:w="10283" w:type="dxa"/>
            <w:vAlign w:val="center"/>
          </w:tcPr>
          <w:p w14:paraId="11940C7D" w14:textId="0BCE794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74" w:author="Tam, Danny@Energy" w:date="2018-11-29T15:58:00Z"/>
                <w:rFonts w:cstheme="minorHAnsi"/>
                <w:sz w:val="20"/>
                <w:szCs w:val="20"/>
              </w:rPr>
            </w:pPr>
            <w:del w:id="2375" w:author="Tam, Danny@Energy" w:date="2018-11-29T15:58:00Z">
              <w:r w:rsidRPr="00423815" w:rsidDel="00394022">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(RA4.4.10(c)/RA4.4.13(a))</w:delText>
              </w:r>
            </w:del>
          </w:p>
        </w:tc>
      </w:tr>
      <w:tr w:rsidR="00FC48ED" w:rsidRPr="00423815" w:rsidDel="00394022" w14:paraId="79589BD6" w14:textId="53693027" w:rsidTr="00675839">
        <w:trPr>
          <w:cantSplit/>
          <w:trHeight w:hRule="exact" w:val="288"/>
          <w:del w:id="2376" w:author="Tam, Danny@Energy" w:date="2018-11-29T15:58:00Z"/>
        </w:trPr>
        <w:tc>
          <w:tcPr>
            <w:tcW w:w="788" w:type="dxa"/>
            <w:vAlign w:val="center"/>
          </w:tcPr>
          <w:p w14:paraId="2D3E0131" w14:textId="61308FC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77" w:author="Tam, Danny@Energy" w:date="2018-11-29T15:58:00Z"/>
                <w:rFonts w:cstheme="minorHAnsi"/>
                <w:sz w:val="20"/>
                <w:szCs w:val="20"/>
              </w:rPr>
            </w:pPr>
            <w:del w:id="2378" w:author="Tam, Danny@Energy" w:date="2018-11-29T15:58:00Z">
              <w:r w:rsidRPr="00423815" w:rsidDel="00394022">
                <w:rPr>
                  <w:rFonts w:cstheme="minorHAnsi"/>
                  <w:sz w:val="20"/>
                  <w:szCs w:val="20"/>
                </w:rPr>
                <w:delText>07</w:delText>
              </w:r>
            </w:del>
          </w:p>
        </w:tc>
        <w:tc>
          <w:tcPr>
            <w:tcW w:w="10283" w:type="dxa"/>
            <w:vAlign w:val="center"/>
          </w:tcPr>
          <w:p w14:paraId="3EC07BC2" w14:textId="4FAA4D6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79" w:author="Tam, Danny@Energy" w:date="2018-11-29T15:58:00Z"/>
                <w:rFonts w:cstheme="minorHAnsi"/>
                <w:sz w:val="20"/>
                <w:szCs w:val="20"/>
              </w:rPr>
            </w:pPr>
            <w:del w:id="2380" w:author="Tam, Danny@Energy" w:date="2018-11-29T15:58:00Z">
              <w:r w:rsidRPr="00423815" w:rsidDel="00394022">
                <w:rPr>
                  <w:rFonts w:cstheme="minorHAnsi"/>
                  <w:sz w:val="20"/>
                  <w:szCs w:val="20"/>
                </w:rPr>
                <w:delText>If more than one loop installed each loop shall have its own pump and controls.</w:delText>
              </w:r>
            </w:del>
          </w:p>
        </w:tc>
      </w:tr>
      <w:tr w:rsidR="00FC48ED" w:rsidRPr="00423815" w:rsidDel="00394022" w14:paraId="551B9D79" w14:textId="06D6CAAD" w:rsidTr="00675839">
        <w:trPr>
          <w:cantSplit/>
          <w:trHeight w:hRule="exact" w:val="370"/>
          <w:del w:id="2381" w:author="Tam, Danny@Energy" w:date="2018-11-29T15:58:00Z"/>
        </w:trPr>
        <w:tc>
          <w:tcPr>
            <w:tcW w:w="788" w:type="dxa"/>
            <w:vAlign w:val="center"/>
          </w:tcPr>
          <w:p w14:paraId="575F6331" w14:textId="0569350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82" w:author="Tam, Danny@Energy" w:date="2018-11-29T15:58:00Z"/>
                <w:rFonts w:cstheme="minorHAnsi"/>
                <w:sz w:val="20"/>
                <w:szCs w:val="20"/>
              </w:rPr>
            </w:pPr>
            <w:del w:id="2383" w:author="Tam, Danny@Energy" w:date="2018-11-29T15:58:00Z">
              <w:r w:rsidRPr="00423815" w:rsidDel="00394022">
                <w:rPr>
                  <w:rFonts w:cstheme="minorHAnsi"/>
                  <w:sz w:val="20"/>
                  <w:szCs w:val="20"/>
                </w:rPr>
                <w:delText>08</w:delText>
              </w:r>
            </w:del>
          </w:p>
        </w:tc>
        <w:tc>
          <w:tcPr>
            <w:tcW w:w="10283" w:type="dxa"/>
            <w:vAlign w:val="center"/>
          </w:tcPr>
          <w:p w14:paraId="016D31C9" w14:textId="3024978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84" w:author="Tam, Danny@Energy" w:date="2018-11-29T15:58:00Z"/>
                <w:rFonts w:cstheme="minorHAnsi"/>
                <w:sz w:val="20"/>
                <w:szCs w:val="20"/>
              </w:rPr>
            </w:pPr>
            <w:del w:id="2385" w:author="Tam, Danny@Energy" w:date="2018-11-29T15:58:00Z">
              <w:r w:rsidRPr="00423815" w:rsidDel="00394022">
                <w:rPr>
                  <w:rFonts w:cstheme="minorHAnsi"/>
                  <w:sz w:val="20"/>
                  <w:szCs w:val="20"/>
                </w:rPr>
                <w:delText>Automatic air release valve is installed on the inlet side of the recirculation pump per Section 110.3(c)5A.</w:delText>
              </w:r>
            </w:del>
          </w:p>
        </w:tc>
      </w:tr>
      <w:tr w:rsidR="00FC48ED" w:rsidRPr="00423815" w:rsidDel="00394022" w14:paraId="26AAE7D2" w14:textId="005C818C" w:rsidTr="00675839">
        <w:trPr>
          <w:cantSplit/>
          <w:trHeight w:hRule="exact" w:val="325"/>
          <w:del w:id="2386" w:author="Tam, Danny@Energy" w:date="2018-11-29T15:58:00Z"/>
        </w:trPr>
        <w:tc>
          <w:tcPr>
            <w:tcW w:w="788" w:type="dxa"/>
            <w:vAlign w:val="center"/>
          </w:tcPr>
          <w:p w14:paraId="1F75004E" w14:textId="792A0924"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87" w:author="Tam, Danny@Energy" w:date="2018-11-29T15:58:00Z"/>
                <w:rFonts w:cstheme="minorHAnsi"/>
                <w:sz w:val="20"/>
                <w:szCs w:val="20"/>
              </w:rPr>
            </w:pPr>
            <w:del w:id="2388" w:author="Tam, Danny@Energy" w:date="2018-11-29T15:58:00Z">
              <w:r w:rsidRPr="00423815" w:rsidDel="00394022">
                <w:rPr>
                  <w:rFonts w:cstheme="minorHAnsi"/>
                  <w:sz w:val="20"/>
                  <w:szCs w:val="20"/>
                </w:rPr>
                <w:delText>09</w:delText>
              </w:r>
            </w:del>
          </w:p>
        </w:tc>
        <w:tc>
          <w:tcPr>
            <w:tcW w:w="10283" w:type="dxa"/>
            <w:vAlign w:val="center"/>
          </w:tcPr>
          <w:p w14:paraId="66996B01" w14:textId="097C4B2C"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89" w:author="Tam, Danny@Energy" w:date="2018-11-29T15:58:00Z"/>
                <w:rFonts w:cstheme="minorHAnsi"/>
                <w:sz w:val="20"/>
                <w:szCs w:val="20"/>
              </w:rPr>
            </w:pPr>
            <w:del w:id="2390" w:author="Tam, Danny@Energy" w:date="2018-11-29T15:58:00Z">
              <w:r w:rsidRPr="00423815" w:rsidDel="00394022">
                <w:rPr>
                  <w:rFonts w:cstheme="minorHAnsi"/>
                  <w:sz w:val="20"/>
                  <w:szCs w:val="20"/>
                </w:rPr>
                <w:delText>A check valve, or similar device, is located between the recirculation pump and the water heater per Section 110.3(c)5B.</w:delText>
              </w:r>
            </w:del>
          </w:p>
        </w:tc>
      </w:tr>
      <w:tr w:rsidR="00FC48ED" w:rsidRPr="00423815" w:rsidDel="00394022" w14:paraId="79083EEE" w14:textId="42F0E629" w:rsidTr="00675839">
        <w:trPr>
          <w:cantSplit/>
          <w:trHeight w:hRule="exact" w:val="541"/>
          <w:del w:id="2391" w:author="Tam, Danny@Energy" w:date="2018-11-29T15:58:00Z"/>
        </w:trPr>
        <w:tc>
          <w:tcPr>
            <w:tcW w:w="788" w:type="dxa"/>
            <w:vAlign w:val="center"/>
          </w:tcPr>
          <w:p w14:paraId="058C30B2" w14:textId="77E291E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92" w:author="Tam, Danny@Energy" w:date="2018-11-29T15:58:00Z"/>
                <w:rFonts w:cstheme="minorHAnsi"/>
                <w:sz w:val="20"/>
                <w:szCs w:val="20"/>
              </w:rPr>
            </w:pPr>
            <w:del w:id="2393" w:author="Tam, Danny@Energy" w:date="2018-11-29T15:58:00Z">
              <w:r w:rsidRPr="00423815" w:rsidDel="00394022">
                <w:rPr>
                  <w:rFonts w:cstheme="minorHAnsi"/>
                  <w:sz w:val="20"/>
                  <w:szCs w:val="20"/>
                </w:rPr>
                <w:delText>10</w:delText>
              </w:r>
            </w:del>
          </w:p>
        </w:tc>
        <w:tc>
          <w:tcPr>
            <w:tcW w:w="10283" w:type="dxa"/>
            <w:vAlign w:val="center"/>
          </w:tcPr>
          <w:p w14:paraId="6E34C220" w14:textId="4A052889" w:rsidR="00FC48ED" w:rsidRPr="00423815" w:rsidDel="00394022" w:rsidRDefault="00FC48ED" w:rsidP="009A3EC7">
            <w:pPr>
              <w:keepNext/>
              <w:spacing w:after="0" w:line="240" w:lineRule="auto"/>
              <w:rPr>
                <w:del w:id="2394" w:author="Tam, Danny@Energy" w:date="2018-11-29T15:58:00Z"/>
                <w:rFonts w:cstheme="minorHAnsi"/>
                <w:sz w:val="20"/>
                <w:szCs w:val="20"/>
              </w:rPr>
            </w:pPr>
            <w:del w:id="2395" w:author="Tam, Danny@Energy" w:date="2018-11-29T15:58:00Z">
              <w:r w:rsidRPr="00423815" w:rsidDel="00394022">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394022" w14:paraId="667CAFD8" w14:textId="259A1816" w:rsidTr="00675839">
        <w:trPr>
          <w:cantSplit/>
          <w:trHeight w:hRule="exact" w:val="487"/>
          <w:del w:id="2396" w:author="Tam, Danny@Energy" w:date="2018-11-29T15:58:00Z"/>
        </w:trPr>
        <w:tc>
          <w:tcPr>
            <w:tcW w:w="788" w:type="dxa"/>
            <w:vAlign w:val="center"/>
          </w:tcPr>
          <w:p w14:paraId="4C6333A9" w14:textId="2EBA9D4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97" w:author="Tam, Danny@Energy" w:date="2018-11-29T15:58:00Z"/>
                <w:rFonts w:cstheme="minorHAnsi"/>
                <w:sz w:val="20"/>
                <w:szCs w:val="20"/>
              </w:rPr>
            </w:pPr>
            <w:del w:id="2398" w:author="Tam, Danny@Energy" w:date="2018-11-29T15:58:00Z">
              <w:r w:rsidRPr="00423815" w:rsidDel="00394022">
                <w:rPr>
                  <w:rFonts w:cstheme="minorHAnsi"/>
                  <w:sz w:val="20"/>
                  <w:szCs w:val="20"/>
                </w:rPr>
                <w:delText>11</w:delText>
              </w:r>
            </w:del>
          </w:p>
        </w:tc>
        <w:tc>
          <w:tcPr>
            <w:tcW w:w="10283" w:type="dxa"/>
            <w:vAlign w:val="center"/>
          </w:tcPr>
          <w:p w14:paraId="14C1B656" w14:textId="1F414252" w:rsidR="00FC48ED" w:rsidRPr="00423815" w:rsidDel="00394022" w:rsidRDefault="00FC48ED" w:rsidP="009A3EC7">
            <w:pPr>
              <w:pStyle w:val="BulletCALetter"/>
              <w:keepNext/>
              <w:spacing w:before="0"/>
              <w:ind w:left="0" w:firstLine="0"/>
              <w:rPr>
                <w:del w:id="2399" w:author="Tam, Danny@Energy" w:date="2018-11-29T15:58:00Z"/>
                <w:rFonts w:asciiTheme="minorHAnsi" w:eastAsia="Calibri" w:hAnsiTheme="minorHAnsi" w:cstheme="minorHAnsi"/>
              </w:rPr>
            </w:pPr>
            <w:del w:id="2400" w:author="Tam, Danny@Energy" w:date="2018-11-29T15:58:00Z">
              <w:r w:rsidRPr="00423815" w:rsidDel="00394022">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394022" w14:paraId="01142605" w14:textId="073404D6" w:rsidTr="00675839">
        <w:trPr>
          <w:cantSplit/>
          <w:trHeight w:hRule="exact" w:val="532"/>
          <w:del w:id="2401" w:author="Tam, Danny@Energy" w:date="2018-11-29T15:58:00Z"/>
        </w:trPr>
        <w:tc>
          <w:tcPr>
            <w:tcW w:w="788" w:type="dxa"/>
            <w:vAlign w:val="center"/>
          </w:tcPr>
          <w:p w14:paraId="5872F0EC" w14:textId="239AC4B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02" w:author="Tam, Danny@Energy" w:date="2018-11-29T15:58:00Z"/>
                <w:rFonts w:cstheme="minorHAnsi"/>
                <w:sz w:val="20"/>
                <w:szCs w:val="20"/>
              </w:rPr>
            </w:pPr>
            <w:del w:id="2403" w:author="Tam, Danny@Energy" w:date="2018-11-29T15:58:00Z">
              <w:r w:rsidRPr="00423815" w:rsidDel="00394022">
                <w:rPr>
                  <w:rFonts w:cstheme="minorHAnsi"/>
                  <w:sz w:val="20"/>
                  <w:szCs w:val="20"/>
                </w:rPr>
                <w:delText>12</w:delText>
              </w:r>
            </w:del>
          </w:p>
        </w:tc>
        <w:tc>
          <w:tcPr>
            <w:tcW w:w="10283" w:type="dxa"/>
            <w:vAlign w:val="center"/>
          </w:tcPr>
          <w:p w14:paraId="4C916673" w14:textId="7CF968BD" w:rsidR="00FC48ED" w:rsidRPr="00423815" w:rsidDel="00394022" w:rsidRDefault="00FC48ED" w:rsidP="009A3EC7">
            <w:pPr>
              <w:pStyle w:val="BulletCALetter"/>
              <w:keepNext/>
              <w:spacing w:before="0"/>
              <w:ind w:left="0" w:firstLine="0"/>
              <w:rPr>
                <w:del w:id="2404" w:author="Tam, Danny@Energy" w:date="2018-11-29T15:58:00Z"/>
                <w:rFonts w:asciiTheme="minorHAnsi" w:eastAsia="Calibri" w:hAnsiTheme="minorHAnsi" w:cstheme="minorHAnsi"/>
              </w:rPr>
            </w:pPr>
            <w:del w:id="2405" w:author="Tam, Danny@Energy" w:date="2018-11-29T15:58:00Z">
              <w:r w:rsidRPr="00423815" w:rsidDel="00394022">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394022" w14:paraId="44296FCA" w14:textId="53F7B831" w:rsidTr="00675839">
        <w:trPr>
          <w:cantSplit/>
          <w:trHeight w:hRule="exact" w:val="532"/>
          <w:del w:id="2406" w:author="Tam, Danny@Energy" w:date="2018-11-29T15:58:00Z"/>
        </w:trPr>
        <w:tc>
          <w:tcPr>
            <w:tcW w:w="788" w:type="dxa"/>
            <w:vAlign w:val="center"/>
          </w:tcPr>
          <w:p w14:paraId="7D0331EE" w14:textId="71AA480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07" w:author="Tam, Danny@Energy" w:date="2018-11-29T15:58:00Z"/>
                <w:rFonts w:cstheme="minorHAnsi"/>
                <w:sz w:val="20"/>
                <w:szCs w:val="20"/>
              </w:rPr>
            </w:pPr>
            <w:del w:id="2408" w:author="Tam, Danny@Energy" w:date="2018-11-29T15:58:00Z">
              <w:r w:rsidRPr="00423815" w:rsidDel="00394022">
                <w:rPr>
                  <w:rFonts w:cstheme="minorHAnsi"/>
                  <w:sz w:val="20"/>
                  <w:szCs w:val="20"/>
                </w:rPr>
                <w:delText>13</w:delText>
              </w:r>
            </w:del>
          </w:p>
        </w:tc>
        <w:tc>
          <w:tcPr>
            <w:tcW w:w="10283" w:type="dxa"/>
            <w:vAlign w:val="center"/>
          </w:tcPr>
          <w:p w14:paraId="7E9F666D" w14:textId="2C9B1169" w:rsidR="00FC48ED" w:rsidRPr="00423815" w:rsidDel="00394022" w:rsidRDefault="00FC48ED" w:rsidP="009A3EC7">
            <w:pPr>
              <w:pStyle w:val="BulletCALetter"/>
              <w:keepNext/>
              <w:spacing w:before="0"/>
              <w:ind w:left="0" w:firstLine="0"/>
              <w:rPr>
                <w:del w:id="2409" w:author="Tam, Danny@Energy" w:date="2018-11-29T15:58:00Z"/>
                <w:rFonts w:asciiTheme="minorHAnsi" w:eastAsia="Calibri" w:hAnsiTheme="minorHAnsi" w:cstheme="minorHAnsi"/>
              </w:rPr>
            </w:pPr>
            <w:del w:id="2410" w:author="Tam, Danny@Energy" w:date="2018-11-29T15:58:00Z">
              <w:r w:rsidRPr="00423815" w:rsidDel="00394022">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394022" w14:paraId="4BFA5035" w14:textId="2014BD4D" w:rsidTr="00675839">
        <w:trPr>
          <w:cantSplit/>
          <w:trHeight w:hRule="exact" w:val="622"/>
          <w:del w:id="2411" w:author="Tam, Danny@Energy" w:date="2018-11-29T15:58:00Z"/>
        </w:trPr>
        <w:tc>
          <w:tcPr>
            <w:tcW w:w="11071" w:type="dxa"/>
            <w:gridSpan w:val="2"/>
            <w:vAlign w:val="center"/>
          </w:tcPr>
          <w:p w14:paraId="04B26C88" w14:textId="351FCD53"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12" w:author="Tam, Danny@Energy" w:date="2018-11-29T15:58:00Z"/>
                <w:rFonts w:cstheme="minorHAnsi"/>
                <w:sz w:val="20"/>
                <w:szCs w:val="20"/>
              </w:rPr>
            </w:pPr>
            <w:del w:id="2413"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tc>
      </w:tr>
    </w:tbl>
    <w:p w14:paraId="4FCB045A" w14:textId="17FDC43B" w:rsidR="006B1CAD" w:rsidRPr="00423815" w:rsidDel="00394022" w:rsidRDefault="006B1CAD" w:rsidP="006530E0">
      <w:pPr>
        <w:spacing w:after="0"/>
        <w:rPr>
          <w:del w:id="2414" w:author="Tam, Danny@Energy" w:date="2018-11-29T16:00:00Z"/>
          <w:rFonts w:cstheme="minorHAnsi"/>
          <w:sz w:val="20"/>
          <w:szCs w:val="20"/>
        </w:rPr>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3D08C9" w:rsidRPr="00423815" w14:paraId="0FDBE54C" w14:textId="77777777" w:rsidTr="00675839">
        <w:trPr>
          <w:trHeight w:val="260"/>
        </w:trPr>
        <w:tc>
          <w:tcPr>
            <w:tcW w:w="10800" w:type="dxa"/>
            <w:tcBorders>
              <w:top w:val="single" w:sz="4" w:space="0" w:color="000000"/>
              <w:left w:val="single" w:sz="4" w:space="0" w:color="000000"/>
              <w:bottom w:val="single" w:sz="4" w:space="0" w:color="000000"/>
              <w:right w:val="single" w:sz="4" w:space="0" w:color="000000"/>
            </w:tcBorders>
            <w:vAlign w:val="center"/>
          </w:tcPr>
          <w:p w14:paraId="64CC6216" w14:textId="308D5B16" w:rsidR="003D08C9" w:rsidRPr="00423815" w:rsidRDefault="003D08C9" w:rsidP="003D08C9">
            <w:pPr>
              <w:spacing w:after="0"/>
              <w:rPr>
                <w:rFonts w:eastAsia="Calibri" w:cstheme="minorHAnsi"/>
                <w:b/>
                <w:sz w:val="20"/>
                <w:szCs w:val="20"/>
              </w:rPr>
            </w:pPr>
            <w:del w:id="2415" w:author="Tam, Danny@Energy" w:date="2018-11-29T16:00:00Z">
              <w:r w:rsidRPr="00423815" w:rsidDel="00394022">
                <w:rPr>
                  <w:rFonts w:eastAsia="Calibri" w:cstheme="minorHAnsi"/>
                  <w:b/>
                  <w:sz w:val="20"/>
                  <w:szCs w:val="20"/>
                </w:rPr>
                <w:delText>K</w:delText>
              </w:r>
            </w:del>
            <w:ins w:id="2416" w:author="Tam, Danny@Energy" w:date="2018-11-29T16:00:00Z">
              <w:r w:rsidR="00394022">
                <w:rPr>
                  <w:rFonts w:eastAsia="Calibri" w:cstheme="minorHAnsi"/>
                  <w:b/>
                  <w:sz w:val="20"/>
                  <w:szCs w:val="20"/>
                </w:rPr>
                <w:t>O</w:t>
              </w:r>
            </w:ins>
            <w:r w:rsidRPr="00423815">
              <w:rPr>
                <w:rFonts w:eastAsia="Calibri" w:cstheme="minorHAnsi"/>
                <w:b/>
                <w:sz w:val="20"/>
                <w:szCs w:val="20"/>
              </w:rPr>
              <w:t>. Compliance Statement</w:t>
            </w:r>
          </w:p>
        </w:tc>
      </w:tr>
      <w:tr w:rsidR="003D08C9" w:rsidRPr="00423815" w14:paraId="30703D72" w14:textId="77777777" w:rsidTr="00675839">
        <w:trPr>
          <w:trHeight w:val="602"/>
        </w:trPr>
        <w:tc>
          <w:tcPr>
            <w:tcW w:w="10800" w:type="dxa"/>
            <w:tcBorders>
              <w:top w:val="single" w:sz="4" w:space="0" w:color="000000"/>
              <w:left w:val="single" w:sz="4" w:space="0" w:color="000000"/>
              <w:bottom w:val="single" w:sz="4" w:space="0" w:color="000000"/>
              <w:right w:val="single" w:sz="4" w:space="0" w:color="000000"/>
            </w:tcBorders>
            <w:vAlign w:val="center"/>
          </w:tcPr>
          <w:p w14:paraId="01F85F64" w14:textId="52C413E2" w:rsidR="003D08C9" w:rsidRPr="00423815" w:rsidRDefault="004328A2">
            <w:pPr>
              <w:spacing w:after="0" w:line="240" w:lineRule="auto"/>
              <w:rPr>
                <w:rFonts w:eastAsia="Calibri" w:cstheme="minorHAnsi"/>
                <w:b/>
                <w:sz w:val="20"/>
                <w:szCs w:val="20"/>
              </w:rPr>
            </w:pPr>
            <w:ins w:id="2417" w:author="Tam, Danny@Energy" w:date="2018-11-30T09:59:00Z">
              <w:r w:rsidRPr="008A45F8">
                <w:rPr>
                  <w:rFonts w:eastAsia="Times New Roman"/>
                  <w:sz w:val="18"/>
                  <w:szCs w:val="18"/>
                </w:rPr>
                <w:t>&lt;&lt;</w:t>
              </w:r>
              <w:r>
                <w:rPr>
                  <w:rFonts w:eastAsia="Times New Roman"/>
                  <w:sz w:val="18"/>
                  <w:szCs w:val="18"/>
                </w:rPr>
                <w:t xml:space="preserve"> if </w:t>
              </w:r>
            </w:ins>
            <w:ins w:id="2418" w:author="Tam, Danny@Energy" w:date="2018-11-30T10:03:00Z">
              <w:r w:rsidR="00DB2A47">
                <w:rPr>
                  <w:rFonts w:eastAsia="Times New Roman"/>
                  <w:sz w:val="18"/>
                  <w:szCs w:val="18"/>
                </w:rPr>
                <w:t>B09</w:t>
              </w:r>
            </w:ins>
            <w:ins w:id="2419" w:author="Tam, Danny@Energy" w:date="2018-11-30T09:59:00Z">
              <w:r>
                <w:rPr>
                  <w:rFonts w:eastAsia="Times New Roman"/>
                  <w:sz w:val="18"/>
                  <w:szCs w:val="18"/>
                </w:rPr>
                <w:t xml:space="preserve"> result = System Complies, and results for all applicable sections </w:t>
              </w:r>
            </w:ins>
            <w:ins w:id="2420" w:author="Tam, Danny@Energy" w:date="2018-11-30T10:03:00Z">
              <w:r w:rsidR="00DB2A47">
                <w:rPr>
                  <w:rFonts w:eastAsia="Times New Roman"/>
                  <w:sz w:val="18"/>
                  <w:szCs w:val="18"/>
                </w:rPr>
                <w:t>D, F, G, H, N</w:t>
              </w:r>
            </w:ins>
            <w:ins w:id="2421" w:author="Tam, Danny@Energy" w:date="2018-11-30T09:59:00Z">
              <w:r>
                <w:rPr>
                  <w:rFonts w:eastAsia="Times New Roman"/>
                  <w:sz w:val="18"/>
                  <w:szCs w:val="18"/>
                </w:rPr>
                <w:t xml:space="preserve"> do not = fail, </w:t>
              </w:r>
              <w:r w:rsidRPr="008A45F8">
                <w:rPr>
                  <w:rFonts w:eastAsia="Times New Roman"/>
                  <w:sz w:val="18"/>
                  <w:szCs w:val="18"/>
                </w:rPr>
                <w:t>then display: Complies: All specified verification protocol requirements on this document are met; else display: Does not comply: One or more specified verification protocol requirements on this document are not met.&gt;&gt;</w:t>
              </w:r>
            </w:ins>
            <w:del w:id="2422" w:author="Tam, Danny@Energy" w:date="2018-11-30T09:59:00Z">
              <w:r w:rsidR="00727616" w:rsidRPr="00F81955" w:rsidDel="004328A2">
                <w:rPr>
                  <w:rFonts w:cstheme="minorHAnsi"/>
                  <w:b/>
                  <w:sz w:val="20"/>
                  <w:szCs w:val="20"/>
                </w:rPr>
                <w:delText xml:space="preserve">&lt;&lt;  </w:delText>
              </w:r>
              <w:r w:rsidR="00727616" w:rsidDel="004328A2">
                <w:rPr>
                  <w:rFonts w:cstheme="minorHAnsi"/>
                  <w:b/>
                  <w:sz w:val="20"/>
                  <w:szCs w:val="20"/>
                </w:rPr>
                <w:delText>If</w:delText>
              </w:r>
              <w:r w:rsidR="00727616" w:rsidRPr="00F81955" w:rsidDel="004328A2">
                <w:rPr>
                  <w:rFonts w:cstheme="minorHAnsi"/>
                  <w:b/>
                  <w:sz w:val="20"/>
                  <w:szCs w:val="20"/>
                </w:rPr>
                <w:delText xml:space="preserve">  </w:delText>
              </w:r>
              <w:r w:rsidR="00727616" w:rsidDel="004328A2">
                <w:rPr>
                  <w:rFonts w:cstheme="minorHAnsi"/>
                  <w:b/>
                  <w:sz w:val="20"/>
                  <w:szCs w:val="20"/>
                </w:rPr>
                <w:delText xml:space="preserve">rulesets for all requirements in </w:delText>
              </w:r>
            </w:del>
            <w:del w:id="2423" w:author="Tam, Danny@Energy" w:date="2018-11-29T16:01:00Z">
              <w:r w:rsidR="00727616" w:rsidDel="00394022">
                <w:rPr>
                  <w:rFonts w:cstheme="minorHAnsi"/>
                  <w:b/>
                  <w:sz w:val="20"/>
                  <w:szCs w:val="20"/>
                </w:rPr>
                <w:delText xml:space="preserve">C02 </w:delText>
              </w:r>
            </w:del>
            <w:del w:id="2424" w:author="Tam, Danny@Energy" w:date="2018-11-30T09:59:00Z">
              <w:r w:rsidR="00727616" w:rsidDel="004328A2">
                <w:rPr>
                  <w:rFonts w:cstheme="minorHAnsi"/>
                  <w:b/>
                  <w:sz w:val="20"/>
                  <w:szCs w:val="20"/>
                </w:rPr>
                <w:delText xml:space="preserve">through </w:delText>
              </w:r>
            </w:del>
            <w:del w:id="2425" w:author="Tam, Danny@Energy" w:date="2018-11-29T16:01:00Z">
              <w:r w:rsidR="00727616" w:rsidDel="00394022">
                <w:rPr>
                  <w:rFonts w:cstheme="minorHAnsi"/>
                  <w:b/>
                  <w:sz w:val="20"/>
                  <w:szCs w:val="20"/>
                </w:rPr>
                <w:delText xml:space="preserve">C06 </w:delText>
              </w:r>
            </w:del>
            <w:del w:id="2426" w:author="Tam, Danny@Energy" w:date="2018-11-30T09:59:00Z">
              <w:r w:rsidR="00727616" w:rsidDel="004328A2">
                <w:rPr>
                  <w:rFonts w:cstheme="minorHAnsi"/>
                  <w:b/>
                  <w:sz w:val="20"/>
                  <w:szCs w:val="20"/>
                </w:rPr>
                <w:delText>then building complies, else building fails</w:delText>
              </w:r>
              <w:r w:rsidR="00727616" w:rsidRPr="00F81955" w:rsidDel="004328A2">
                <w:rPr>
                  <w:rFonts w:cstheme="minorHAnsi"/>
                  <w:b/>
                  <w:sz w:val="20"/>
                  <w:szCs w:val="20"/>
                </w:rPr>
                <w:delText>&gt;&gt;</w:delText>
              </w:r>
            </w:del>
          </w:p>
        </w:tc>
      </w:tr>
    </w:tbl>
    <w:p w14:paraId="19224B7F" w14:textId="22EC85E6" w:rsidR="003D08C9" w:rsidRDefault="003D08C9" w:rsidP="006530E0">
      <w:pPr>
        <w:spacing w:after="0"/>
        <w:rPr>
          <w:ins w:id="2427" w:author="Tam, Danny@Energy" w:date="2018-11-30T10:15:00Z"/>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0A3A1D28" w14:textId="77777777" w:rsidTr="000943C0">
        <w:trPr>
          <w:trHeight w:val="288"/>
          <w:ins w:id="2428" w:author="Tam, Danny@Energy" w:date="2018-11-30T10:15:00Z"/>
        </w:trPr>
        <w:tc>
          <w:tcPr>
            <w:tcW w:w="10795" w:type="dxa"/>
            <w:gridSpan w:val="2"/>
            <w:vAlign w:val="center"/>
          </w:tcPr>
          <w:p w14:paraId="186F8B2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29" w:author="Tam, Danny@Energy" w:date="2018-11-30T10:15:00Z"/>
                <w:rFonts w:ascii="Times New Roman" w:eastAsia="Times New Roman" w:hAnsi="Times New Roman" w:cs="Arial"/>
                <w:b/>
                <w:sz w:val="20"/>
                <w:szCs w:val="20"/>
              </w:rPr>
            </w:pPr>
            <w:ins w:id="2430" w:author="Tam, Danny@Energy" w:date="2018-11-30T10:15:00Z">
              <w:r w:rsidRPr="000943C0">
                <w:rPr>
                  <w:rFonts w:ascii="Calibri" w:eastAsia="Times New Roman" w:hAnsi="Calibri" w:cs="Arial"/>
                  <w:b/>
                  <w:caps/>
                  <w:sz w:val="18"/>
                  <w:szCs w:val="18"/>
                </w:rPr>
                <w:t>Documentation Author's Declaration Statement</w:t>
              </w:r>
            </w:ins>
          </w:p>
        </w:tc>
      </w:tr>
      <w:tr w:rsidR="000943C0" w:rsidRPr="000943C0" w14:paraId="474DE46B" w14:textId="77777777" w:rsidTr="000943C0">
        <w:trPr>
          <w:trHeight w:val="360"/>
          <w:ins w:id="2431" w:author="Tam, Danny@Energy" w:date="2018-11-30T10:15:00Z"/>
        </w:trPr>
        <w:tc>
          <w:tcPr>
            <w:tcW w:w="10795" w:type="dxa"/>
            <w:gridSpan w:val="2"/>
            <w:vAlign w:val="center"/>
          </w:tcPr>
          <w:p w14:paraId="727D2DAB" w14:textId="77777777" w:rsidR="000943C0" w:rsidRPr="000943C0" w:rsidRDefault="000943C0" w:rsidP="000943C0">
            <w:pPr>
              <w:keepNext/>
              <w:numPr>
                <w:ilvl w:val="0"/>
                <w:numId w:val="11"/>
              </w:numPr>
              <w:spacing w:after="0" w:line="240" w:lineRule="auto"/>
              <w:ind w:left="360" w:hanging="270"/>
              <w:rPr>
                <w:ins w:id="2432" w:author="Tam, Danny@Energy" w:date="2018-11-30T10:15:00Z"/>
                <w:rFonts w:ascii="Calibri" w:eastAsia="Times New Roman" w:hAnsi="Calibri" w:cs="Times New Roman"/>
                <w:sz w:val="18"/>
                <w:szCs w:val="18"/>
              </w:rPr>
            </w:pPr>
            <w:ins w:id="2433" w:author="Tam, Danny@Energy" w:date="2018-11-30T10:15:00Z">
              <w:r w:rsidRPr="000943C0">
                <w:rPr>
                  <w:rFonts w:ascii="Calibri" w:eastAsia="Times New Roman" w:hAnsi="Calibri" w:cs="Times New Roman"/>
                  <w:sz w:val="18"/>
                  <w:szCs w:val="18"/>
                </w:rPr>
                <w:t>I certify that this Certificate of Verification documentation is accurate and complete.</w:t>
              </w:r>
            </w:ins>
          </w:p>
        </w:tc>
      </w:tr>
      <w:tr w:rsidR="000943C0" w:rsidRPr="000943C0" w14:paraId="70B989A6" w14:textId="77777777" w:rsidTr="000943C0">
        <w:trPr>
          <w:trHeight w:val="360"/>
          <w:ins w:id="2434" w:author="Tam, Danny@Energy" w:date="2018-11-30T10:15:00Z"/>
        </w:trPr>
        <w:tc>
          <w:tcPr>
            <w:tcW w:w="4637" w:type="dxa"/>
          </w:tcPr>
          <w:p w14:paraId="1240BAE9" w14:textId="77777777" w:rsidR="000943C0" w:rsidRPr="000943C0" w:rsidRDefault="000943C0" w:rsidP="000943C0">
            <w:pPr>
              <w:keepNext/>
              <w:spacing w:after="0" w:line="240" w:lineRule="auto"/>
              <w:rPr>
                <w:ins w:id="2435" w:author="Tam, Danny@Energy" w:date="2018-11-30T10:15:00Z"/>
                <w:rFonts w:ascii="Calibri" w:eastAsia="Times New Roman" w:hAnsi="Calibri" w:cs="Times New Roman"/>
                <w:sz w:val="14"/>
                <w:szCs w:val="14"/>
              </w:rPr>
            </w:pPr>
            <w:ins w:id="2436" w:author="Tam, Danny@Energy" w:date="2018-11-30T10:15:00Z">
              <w:r w:rsidRPr="000943C0">
                <w:rPr>
                  <w:rFonts w:ascii="Calibri" w:eastAsia="Times New Roman" w:hAnsi="Calibri" w:cs="Times New Roman"/>
                  <w:sz w:val="14"/>
                  <w:szCs w:val="14"/>
                </w:rPr>
                <w:t>Documentation Author Name:</w:t>
              </w:r>
            </w:ins>
          </w:p>
        </w:tc>
        <w:tc>
          <w:tcPr>
            <w:tcW w:w="6158" w:type="dxa"/>
          </w:tcPr>
          <w:p w14:paraId="584F2E8C" w14:textId="77777777" w:rsidR="000943C0" w:rsidRPr="000943C0" w:rsidRDefault="000943C0" w:rsidP="000943C0">
            <w:pPr>
              <w:keepNext/>
              <w:spacing w:after="0" w:line="240" w:lineRule="auto"/>
              <w:rPr>
                <w:ins w:id="2437" w:author="Tam, Danny@Energy" w:date="2018-11-30T10:15:00Z"/>
                <w:rFonts w:ascii="Calibri" w:eastAsia="Times New Roman" w:hAnsi="Calibri" w:cs="Times New Roman"/>
                <w:sz w:val="14"/>
                <w:szCs w:val="14"/>
              </w:rPr>
            </w:pPr>
            <w:ins w:id="2438" w:author="Tam, Danny@Energy" w:date="2018-11-30T10:15:00Z">
              <w:r w:rsidRPr="000943C0">
                <w:rPr>
                  <w:rFonts w:ascii="Calibri" w:eastAsia="Times New Roman" w:hAnsi="Calibri" w:cs="Times New Roman"/>
                  <w:sz w:val="14"/>
                  <w:szCs w:val="14"/>
                </w:rPr>
                <w:t>Documentation Author Signature:</w:t>
              </w:r>
            </w:ins>
          </w:p>
        </w:tc>
      </w:tr>
      <w:tr w:rsidR="000943C0" w:rsidRPr="000943C0" w14:paraId="05856643" w14:textId="77777777" w:rsidTr="000943C0">
        <w:trPr>
          <w:trHeight w:val="360"/>
          <w:ins w:id="2439" w:author="Tam, Danny@Energy" w:date="2018-11-30T10:15:00Z"/>
        </w:trPr>
        <w:tc>
          <w:tcPr>
            <w:tcW w:w="4637" w:type="dxa"/>
          </w:tcPr>
          <w:p w14:paraId="18E28883" w14:textId="77777777" w:rsidR="000943C0" w:rsidRPr="000943C0" w:rsidRDefault="000943C0" w:rsidP="000943C0">
            <w:pPr>
              <w:keepNext/>
              <w:spacing w:after="0" w:line="240" w:lineRule="auto"/>
              <w:rPr>
                <w:ins w:id="2440" w:author="Tam, Danny@Energy" w:date="2018-11-30T10:15:00Z"/>
                <w:rFonts w:ascii="Calibri" w:eastAsia="Times New Roman" w:hAnsi="Calibri" w:cs="Times New Roman"/>
                <w:sz w:val="14"/>
                <w:szCs w:val="14"/>
              </w:rPr>
            </w:pPr>
            <w:ins w:id="2441" w:author="Tam, Danny@Energy" w:date="2018-11-30T10:15:00Z">
              <w:r w:rsidRPr="000943C0">
                <w:rPr>
                  <w:rFonts w:ascii="Calibri" w:eastAsia="Times New Roman" w:hAnsi="Calibri" w:cs="Times New Roman"/>
                  <w:sz w:val="14"/>
                  <w:szCs w:val="14"/>
                </w:rPr>
                <w:t>Company:</w:t>
              </w:r>
            </w:ins>
          </w:p>
        </w:tc>
        <w:tc>
          <w:tcPr>
            <w:tcW w:w="6158" w:type="dxa"/>
          </w:tcPr>
          <w:p w14:paraId="459BCFF3" w14:textId="77777777" w:rsidR="000943C0" w:rsidRPr="000943C0" w:rsidRDefault="000943C0" w:rsidP="000943C0">
            <w:pPr>
              <w:keepNext/>
              <w:spacing w:after="0" w:line="240" w:lineRule="auto"/>
              <w:rPr>
                <w:ins w:id="2442" w:author="Tam, Danny@Energy" w:date="2018-11-30T10:15:00Z"/>
                <w:rFonts w:ascii="Calibri" w:eastAsia="Times New Roman" w:hAnsi="Calibri" w:cs="Times New Roman"/>
                <w:sz w:val="14"/>
                <w:szCs w:val="14"/>
              </w:rPr>
            </w:pPr>
            <w:ins w:id="2443" w:author="Tam, Danny@Energy" w:date="2018-11-30T10:15:00Z">
              <w:r w:rsidRPr="000943C0">
                <w:rPr>
                  <w:rFonts w:ascii="Calibri" w:eastAsia="Times New Roman" w:hAnsi="Calibri" w:cs="Times New Roman"/>
                  <w:sz w:val="14"/>
                  <w:szCs w:val="14"/>
                </w:rPr>
                <w:t>Date Signed:</w:t>
              </w:r>
            </w:ins>
          </w:p>
        </w:tc>
      </w:tr>
      <w:tr w:rsidR="000943C0" w:rsidRPr="000943C0" w14:paraId="667F8190" w14:textId="77777777" w:rsidTr="000943C0">
        <w:trPr>
          <w:trHeight w:val="360"/>
          <w:ins w:id="2444" w:author="Tam, Danny@Energy" w:date="2018-11-30T10:15:00Z"/>
        </w:trPr>
        <w:tc>
          <w:tcPr>
            <w:tcW w:w="4637" w:type="dxa"/>
          </w:tcPr>
          <w:p w14:paraId="69B0C8AB" w14:textId="77777777" w:rsidR="000943C0" w:rsidRPr="000943C0" w:rsidRDefault="000943C0" w:rsidP="000943C0">
            <w:pPr>
              <w:keepNext/>
              <w:spacing w:after="0" w:line="240" w:lineRule="auto"/>
              <w:rPr>
                <w:ins w:id="2445" w:author="Tam, Danny@Energy" w:date="2018-11-30T10:15:00Z"/>
                <w:rFonts w:ascii="Calibri" w:eastAsia="Times New Roman" w:hAnsi="Calibri" w:cs="Times New Roman"/>
                <w:sz w:val="14"/>
                <w:szCs w:val="14"/>
              </w:rPr>
            </w:pPr>
            <w:ins w:id="2446" w:author="Tam, Danny@Energy" w:date="2018-11-30T10:15:00Z">
              <w:r w:rsidRPr="000943C0">
                <w:rPr>
                  <w:rFonts w:ascii="Calibri" w:eastAsia="Times New Roman" w:hAnsi="Calibri" w:cs="Times New Roman"/>
                  <w:sz w:val="14"/>
                  <w:szCs w:val="14"/>
                </w:rPr>
                <w:t>Address:</w:t>
              </w:r>
            </w:ins>
          </w:p>
        </w:tc>
        <w:tc>
          <w:tcPr>
            <w:tcW w:w="6158" w:type="dxa"/>
          </w:tcPr>
          <w:p w14:paraId="3E0F2808" w14:textId="77777777" w:rsidR="000943C0" w:rsidRPr="000943C0" w:rsidRDefault="000943C0" w:rsidP="000943C0">
            <w:pPr>
              <w:keepNext/>
              <w:spacing w:after="0" w:line="240" w:lineRule="auto"/>
              <w:rPr>
                <w:ins w:id="2447" w:author="Tam, Danny@Energy" w:date="2018-11-30T10:15:00Z"/>
                <w:rFonts w:ascii="Calibri" w:eastAsia="Times New Roman" w:hAnsi="Calibri" w:cs="Times New Roman"/>
                <w:sz w:val="14"/>
                <w:szCs w:val="14"/>
              </w:rPr>
            </w:pPr>
            <w:ins w:id="2448" w:author="Tam, Danny@Energy" w:date="2018-11-30T10:15:00Z">
              <w:r w:rsidRPr="000943C0">
                <w:rPr>
                  <w:rFonts w:ascii="Calibri" w:eastAsia="Times New Roman" w:hAnsi="Calibri" w:cs="Times New Roman"/>
                  <w:sz w:val="14"/>
                  <w:szCs w:val="14"/>
                </w:rPr>
                <w:t>CEA/HERS Certification Information (if applicable):</w:t>
              </w:r>
            </w:ins>
          </w:p>
        </w:tc>
      </w:tr>
      <w:tr w:rsidR="000943C0" w:rsidRPr="000943C0" w14:paraId="43FD276C" w14:textId="77777777" w:rsidTr="000943C0">
        <w:trPr>
          <w:trHeight w:val="360"/>
          <w:ins w:id="2449" w:author="Tam, Danny@Energy" w:date="2018-11-30T10:15:00Z"/>
        </w:trPr>
        <w:tc>
          <w:tcPr>
            <w:tcW w:w="4637" w:type="dxa"/>
          </w:tcPr>
          <w:p w14:paraId="449A562B" w14:textId="77777777" w:rsidR="000943C0" w:rsidRPr="000943C0" w:rsidRDefault="000943C0" w:rsidP="000943C0">
            <w:pPr>
              <w:keepNext/>
              <w:spacing w:after="0" w:line="240" w:lineRule="auto"/>
              <w:rPr>
                <w:ins w:id="2450" w:author="Tam, Danny@Energy" w:date="2018-11-30T10:15:00Z"/>
                <w:rFonts w:ascii="Calibri" w:eastAsia="Times New Roman" w:hAnsi="Calibri" w:cs="Times New Roman"/>
                <w:sz w:val="14"/>
                <w:szCs w:val="14"/>
              </w:rPr>
            </w:pPr>
            <w:ins w:id="2451" w:author="Tam, Danny@Energy" w:date="2018-11-30T10:15:00Z">
              <w:r w:rsidRPr="000943C0">
                <w:rPr>
                  <w:rFonts w:ascii="Calibri" w:eastAsia="Times New Roman" w:hAnsi="Calibri" w:cs="Times New Roman"/>
                  <w:sz w:val="14"/>
                  <w:szCs w:val="14"/>
                </w:rPr>
                <w:t>City/State/Zip:</w:t>
              </w:r>
            </w:ins>
          </w:p>
        </w:tc>
        <w:tc>
          <w:tcPr>
            <w:tcW w:w="6158" w:type="dxa"/>
          </w:tcPr>
          <w:p w14:paraId="6FE875D4" w14:textId="77777777" w:rsidR="000943C0" w:rsidRPr="000943C0" w:rsidRDefault="000943C0" w:rsidP="000943C0">
            <w:pPr>
              <w:keepNext/>
              <w:spacing w:after="0" w:line="240" w:lineRule="auto"/>
              <w:rPr>
                <w:ins w:id="2452" w:author="Tam, Danny@Energy" w:date="2018-11-30T10:15:00Z"/>
                <w:rFonts w:ascii="Calibri" w:eastAsia="Times New Roman" w:hAnsi="Calibri" w:cs="Times New Roman"/>
                <w:sz w:val="14"/>
                <w:szCs w:val="14"/>
              </w:rPr>
            </w:pPr>
            <w:ins w:id="2453" w:author="Tam, Danny@Energy" w:date="2018-11-30T10:15:00Z">
              <w:r w:rsidRPr="000943C0">
                <w:rPr>
                  <w:rFonts w:ascii="Calibri" w:eastAsia="Times New Roman" w:hAnsi="Calibri" w:cs="Times New Roman"/>
                  <w:sz w:val="14"/>
                  <w:szCs w:val="14"/>
                </w:rPr>
                <w:t>Phone:</w:t>
              </w:r>
            </w:ins>
          </w:p>
        </w:tc>
      </w:tr>
      <w:tr w:rsidR="000943C0" w:rsidRPr="000943C0" w14:paraId="254405C8" w14:textId="77777777" w:rsidTr="000943C0">
        <w:tblPrEx>
          <w:tblCellMar>
            <w:left w:w="115" w:type="dxa"/>
            <w:right w:w="115" w:type="dxa"/>
          </w:tblCellMar>
        </w:tblPrEx>
        <w:trPr>
          <w:trHeight w:val="296"/>
          <w:ins w:id="2454" w:author="Tam, Danny@Energy" w:date="2018-11-30T10:15:00Z"/>
        </w:trPr>
        <w:tc>
          <w:tcPr>
            <w:tcW w:w="10795" w:type="dxa"/>
            <w:gridSpan w:val="2"/>
            <w:vAlign w:val="center"/>
          </w:tcPr>
          <w:p w14:paraId="61DE392B"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55" w:author="Tam, Danny@Energy" w:date="2018-11-30T10:15:00Z"/>
                <w:rFonts w:ascii="Calibri" w:eastAsia="Times New Roman" w:hAnsi="Calibri" w:cs="Times New Roman"/>
                <w:sz w:val="18"/>
                <w:szCs w:val="18"/>
              </w:rPr>
            </w:pPr>
            <w:ins w:id="2456" w:author="Tam, Danny@Energy" w:date="2018-11-30T10:15:00Z">
              <w:r w:rsidRPr="000943C0">
                <w:rPr>
                  <w:rFonts w:ascii="Calibri" w:eastAsia="Times New Roman" w:hAnsi="Calibri" w:cs="Arial"/>
                  <w:b/>
                  <w:caps/>
                  <w:sz w:val="18"/>
                  <w:szCs w:val="18"/>
                </w:rPr>
                <w:t xml:space="preserve">Responsible Person's Declaration statement </w:t>
              </w:r>
            </w:ins>
          </w:p>
        </w:tc>
      </w:tr>
      <w:tr w:rsidR="000943C0" w:rsidRPr="000943C0" w14:paraId="570196A0" w14:textId="77777777" w:rsidTr="000943C0">
        <w:tblPrEx>
          <w:tblCellMar>
            <w:left w:w="115" w:type="dxa"/>
            <w:right w:w="115" w:type="dxa"/>
          </w:tblCellMar>
        </w:tblPrEx>
        <w:trPr>
          <w:trHeight w:val="504"/>
          <w:ins w:id="2457" w:author="Tam, Danny@Energy" w:date="2018-11-30T10:15:00Z"/>
        </w:trPr>
        <w:tc>
          <w:tcPr>
            <w:tcW w:w="10795" w:type="dxa"/>
            <w:gridSpan w:val="2"/>
            <w:shd w:val="clear" w:color="auto" w:fill="auto"/>
          </w:tcPr>
          <w:p w14:paraId="3D9E975B" w14:textId="77777777" w:rsidR="000943C0" w:rsidRPr="000943C0" w:rsidRDefault="000943C0" w:rsidP="000943C0">
            <w:pPr>
              <w:keepNext/>
              <w:widowControl w:val="0"/>
              <w:spacing w:after="60" w:line="240" w:lineRule="auto"/>
              <w:ind w:right="90"/>
              <w:rPr>
                <w:ins w:id="2458" w:author="Tam, Danny@Energy" w:date="2018-11-30T10:15:00Z"/>
                <w:rFonts w:ascii="Calibri" w:eastAsia="Times New Roman" w:hAnsi="Calibri" w:cs="Times New Roman"/>
                <w:snapToGrid w:val="0"/>
                <w:sz w:val="18"/>
                <w:szCs w:val="18"/>
              </w:rPr>
            </w:pPr>
            <w:ins w:id="2459" w:author="Tam, Danny@Energy" w:date="2018-11-30T10:15:00Z">
              <w:r w:rsidRPr="000943C0">
                <w:rPr>
                  <w:rFonts w:ascii="Calibri" w:eastAsia="Times New Roman" w:hAnsi="Calibri" w:cs="Times New Roman"/>
                  <w:snapToGrid w:val="0"/>
                  <w:sz w:val="18"/>
                  <w:szCs w:val="18"/>
                </w:rPr>
                <w:t xml:space="preserve">I certify the following under penalty of perjury, under the laws of the State of California: </w:t>
              </w:r>
            </w:ins>
          </w:p>
          <w:p w14:paraId="082165C3" w14:textId="77777777" w:rsidR="000943C0" w:rsidRPr="000943C0" w:rsidRDefault="000943C0" w:rsidP="000943C0">
            <w:pPr>
              <w:keepNext/>
              <w:widowControl w:val="0"/>
              <w:numPr>
                <w:ilvl w:val="0"/>
                <w:numId w:val="12"/>
              </w:numPr>
              <w:spacing w:after="60" w:line="240" w:lineRule="auto"/>
              <w:ind w:right="90"/>
              <w:rPr>
                <w:ins w:id="2460" w:author="Tam, Danny@Energy" w:date="2018-11-30T10:15:00Z"/>
                <w:rFonts w:ascii="Calibri" w:eastAsia="Times New Roman" w:hAnsi="Calibri" w:cs="Times New Roman"/>
                <w:snapToGrid w:val="0"/>
                <w:sz w:val="18"/>
                <w:szCs w:val="18"/>
              </w:rPr>
            </w:pPr>
            <w:ins w:id="2461" w:author="Tam, Danny@Energy" w:date="2018-11-30T10:15:00Z">
              <w:r w:rsidRPr="000943C0">
                <w:rPr>
                  <w:rFonts w:ascii="Calibri" w:eastAsia="Times New Roman" w:hAnsi="Calibri" w:cs="Times New Roman"/>
                  <w:snapToGrid w:val="0"/>
                  <w:sz w:val="18"/>
                  <w:szCs w:val="18"/>
                </w:rPr>
                <w:t>The information provided on this Certificate of Verification is true and correct.</w:t>
              </w:r>
            </w:ins>
          </w:p>
          <w:p w14:paraId="0449AC4E" w14:textId="77777777" w:rsidR="000943C0" w:rsidRPr="000943C0" w:rsidRDefault="000943C0" w:rsidP="000943C0">
            <w:pPr>
              <w:keepNext/>
              <w:widowControl w:val="0"/>
              <w:numPr>
                <w:ilvl w:val="0"/>
                <w:numId w:val="12"/>
              </w:numPr>
              <w:spacing w:after="60" w:line="240" w:lineRule="auto"/>
              <w:ind w:right="90"/>
              <w:rPr>
                <w:ins w:id="2462" w:author="Tam, Danny@Energy" w:date="2018-11-30T10:15:00Z"/>
                <w:rFonts w:ascii="Calibri" w:eastAsia="Times New Roman" w:hAnsi="Calibri" w:cs="Times New Roman"/>
                <w:snapToGrid w:val="0"/>
                <w:sz w:val="18"/>
                <w:szCs w:val="18"/>
              </w:rPr>
            </w:pPr>
            <w:ins w:id="2463" w:author="Tam, Danny@Energy" w:date="2018-11-30T10:15:00Z">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ins>
          </w:p>
          <w:p w14:paraId="1963E43C" w14:textId="77777777" w:rsidR="000943C0" w:rsidRPr="000943C0" w:rsidRDefault="000943C0" w:rsidP="000943C0">
            <w:pPr>
              <w:keepNext/>
              <w:widowControl w:val="0"/>
              <w:numPr>
                <w:ilvl w:val="0"/>
                <w:numId w:val="12"/>
              </w:numPr>
              <w:spacing w:after="60" w:line="240" w:lineRule="auto"/>
              <w:ind w:right="90"/>
              <w:rPr>
                <w:ins w:id="2464" w:author="Tam, Danny@Energy" w:date="2018-11-30T10:15:00Z"/>
                <w:rFonts w:ascii="Calibri" w:eastAsia="Times New Roman" w:hAnsi="Calibri" w:cs="Times New Roman"/>
                <w:snapToGrid w:val="0"/>
                <w:sz w:val="18"/>
                <w:szCs w:val="18"/>
              </w:rPr>
            </w:pPr>
            <w:ins w:id="2465" w:author="Tam, Danny@Energy" w:date="2018-11-30T10:15:00Z">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2837989B" w14:textId="77777777" w:rsidR="000943C0" w:rsidRPr="000943C0" w:rsidRDefault="000943C0" w:rsidP="000943C0">
            <w:pPr>
              <w:keepNext/>
              <w:widowControl w:val="0"/>
              <w:numPr>
                <w:ilvl w:val="0"/>
                <w:numId w:val="12"/>
              </w:numPr>
              <w:spacing w:after="60" w:line="240" w:lineRule="auto"/>
              <w:ind w:right="90"/>
              <w:rPr>
                <w:ins w:id="2466" w:author="Tam, Danny@Energy" w:date="2018-11-30T10:15:00Z"/>
                <w:rFonts w:ascii="Calibri" w:eastAsia="Times New Roman" w:hAnsi="Calibri" w:cs="Times New Roman"/>
                <w:snapToGrid w:val="0"/>
                <w:sz w:val="18"/>
                <w:szCs w:val="18"/>
              </w:rPr>
            </w:pPr>
            <w:ins w:id="2467" w:author="Tam, Danny@Energy" w:date="2018-11-30T10:15:00Z">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77E63EBB" w14:textId="77777777" w:rsidR="000943C0" w:rsidRPr="000943C0" w:rsidRDefault="000943C0" w:rsidP="000943C0">
            <w:pPr>
              <w:keepNext/>
              <w:widowControl w:val="0"/>
              <w:numPr>
                <w:ilvl w:val="0"/>
                <w:numId w:val="12"/>
              </w:numPr>
              <w:spacing w:after="60" w:line="240" w:lineRule="auto"/>
              <w:ind w:right="90"/>
              <w:rPr>
                <w:ins w:id="2468" w:author="Tam, Danny@Energy" w:date="2018-11-30T10:15:00Z"/>
                <w:rFonts w:ascii="Calibri" w:eastAsia="Times New Roman" w:hAnsi="Calibri" w:cs="Times New Roman"/>
                <w:snapToGrid w:val="0"/>
                <w:sz w:val="18"/>
                <w:szCs w:val="18"/>
              </w:rPr>
            </w:pPr>
            <w:ins w:id="2469" w:author="Tam, Danny@Energy" w:date="2018-11-30T10:15:00Z">
              <w:r w:rsidRPr="000943C0">
                <w:rPr>
                  <w:rFonts w:ascii="Calibri" w:eastAsia="Times New Roman" w:hAnsi="Calibri" w:cs="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0943C0" w:rsidRPr="000943C0" w14:paraId="562333EB" w14:textId="77777777" w:rsidTr="000943C0">
        <w:tblPrEx>
          <w:tblCellMar>
            <w:left w:w="115" w:type="dxa"/>
            <w:right w:w="115" w:type="dxa"/>
          </w:tblCellMar>
        </w:tblPrEx>
        <w:trPr>
          <w:trHeight w:val="278"/>
          <w:ins w:id="2470" w:author="Tam, Danny@Energy" w:date="2018-11-30T10:15:00Z"/>
        </w:trPr>
        <w:tc>
          <w:tcPr>
            <w:tcW w:w="10795" w:type="dxa"/>
            <w:gridSpan w:val="2"/>
            <w:vAlign w:val="center"/>
          </w:tcPr>
          <w:p w14:paraId="72FC5A5A"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71" w:author="Tam, Danny@Energy" w:date="2018-11-30T10:15:00Z"/>
                <w:rFonts w:ascii="Calibri" w:eastAsia="Times New Roman" w:hAnsi="Calibri" w:cs="Arial"/>
                <w:b/>
                <w:caps/>
                <w:sz w:val="18"/>
                <w:szCs w:val="18"/>
              </w:rPr>
            </w:pPr>
            <w:ins w:id="2472" w:author="Tam, Danny@Energy" w:date="2018-11-30T10:15:00Z">
              <w:r w:rsidRPr="000943C0">
                <w:rPr>
                  <w:rFonts w:ascii="Calibri" w:eastAsia="Times New Roman" w:hAnsi="Calibri" w:cs="Arial"/>
                  <w:b/>
                  <w:caps/>
                  <w:sz w:val="18"/>
                  <w:szCs w:val="18"/>
                </w:rPr>
                <w:t>BUILDER OR INSTALLER INFORMATION AS SHOWN ON THE CERTIFICATE OF INSTALLATION</w:t>
              </w:r>
            </w:ins>
          </w:p>
        </w:tc>
      </w:tr>
      <w:tr w:rsidR="000943C0" w:rsidRPr="000943C0" w14:paraId="4921A3E0" w14:textId="77777777" w:rsidTr="000943C0">
        <w:tblPrEx>
          <w:tblCellMar>
            <w:left w:w="115" w:type="dxa"/>
            <w:right w:w="115" w:type="dxa"/>
          </w:tblCellMar>
        </w:tblPrEx>
        <w:trPr>
          <w:trHeight w:hRule="exact" w:val="360"/>
          <w:ins w:id="2473" w:author="Tam, Danny@Energy" w:date="2018-11-30T10:15:00Z"/>
        </w:trPr>
        <w:tc>
          <w:tcPr>
            <w:tcW w:w="10795" w:type="dxa"/>
            <w:gridSpan w:val="2"/>
            <w:vAlign w:val="center"/>
          </w:tcPr>
          <w:p w14:paraId="1F8B96B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2474" w:author="Tam, Danny@Energy" w:date="2018-11-30T10:15:00Z"/>
                <w:rFonts w:ascii="Calibri" w:eastAsia="Times New Roman" w:hAnsi="Calibri" w:cs="Times New Roman"/>
                <w:sz w:val="14"/>
                <w:szCs w:val="14"/>
              </w:rPr>
            </w:pPr>
            <w:ins w:id="2475" w:author="Tam, Danny@Energy" w:date="2018-11-30T10:15:00Z">
              <w:r w:rsidRPr="000943C0">
                <w:rPr>
                  <w:rFonts w:ascii="Calibri" w:eastAsia="Times New Roman" w:hAnsi="Calibri" w:cs="Times New Roman"/>
                  <w:sz w:val="14"/>
                  <w:szCs w:val="14"/>
                </w:rPr>
                <w:t>Company Name (Installing Subcontractor, General Contractor, or Builder/Owner):</w:t>
              </w:r>
            </w:ins>
          </w:p>
        </w:tc>
      </w:tr>
      <w:tr w:rsidR="000943C0" w:rsidRPr="000943C0" w14:paraId="38B87968" w14:textId="77777777" w:rsidTr="000943C0">
        <w:tblPrEx>
          <w:tblCellMar>
            <w:left w:w="115" w:type="dxa"/>
            <w:right w:w="115" w:type="dxa"/>
          </w:tblCellMar>
        </w:tblPrEx>
        <w:trPr>
          <w:trHeight w:hRule="exact" w:val="360"/>
          <w:ins w:id="2476" w:author="Tam, Danny@Energy" w:date="2018-11-30T10:15:00Z"/>
        </w:trPr>
        <w:tc>
          <w:tcPr>
            <w:tcW w:w="4637" w:type="dxa"/>
          </w:tcPr>
          <w:p w14:paraId="2A98A776"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2477" w:author="Tam, Danny@Energy" w:date="2018-11-30T10:15:00Z"/>
                <w:rFonts w:ascii="Calibri" w:eastAsia="Times New Roman" w:hAnsi="Calibri" w:cs="Times New Roman"/>
                <w:sz w:val="14"/>
                <w:szCs w:val="14"/>
              </w:rPr>
            </w:pPr>
            <w:ins w:id="2478" w:author="Tam, Danny@Energy" w:date="2018-11-30T10:15:00Z">
              <w:r w:rsidRPr="000943C0">
                <w:rPr>
                  <w:rFonts w:ascii="Calibri" w:eastAsia="Times New Roman" w:hAnsi="Calibri" w:cs="Times New Roman"/>
                  <w:sz w:val="14"/>
                  <w:szCs w:val="14"/>
                </w:rPr>
                <w:t>Responsible Builder or Installer Name:</w:t>
              </w:r>
            </w:ins>
          </w:p>
        </w:tc>
        <w:tc>
          <w:tcPr>
            <w:tcW w:w="6158" w:type="dxa"/>
          </w:tcPr>
          <w:p w14:paraId="3D5D209A"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79" w:author="Tam, Danny@Energy" w:date="2018-11-30T10:15:00Z"/>
                <w:rFonts w:ascii="Calibri" w:eastAsia="Times New Roman" w:hAnsi="Calibri" w:cs="Times New Roman"/>
                <w:sz w:val="14"/>
                <w:szCs w:val="14"/>
              </w:rPr>
            </w:pPr>
            <w:ins w:id="2480" w:author="Tam, Danny@Energy" w:date="2018-11-30T10:15:00Z">
              <w:r w:rsidRPr="000943C0">
                <w:rPr>
                  <w:rFonts w:ascii="Calibri" w:eastAsia="Times New Roman" w:hAnsi="Calibri" w:cs="Times New Roman"/>
                  <w:sz w:val="14"/>
                  <w:szCs w:val="14"/>
                </w:rPr>
                <w:t>CSLB License:</w:t>
              </w:r>
            </w:ins>
          </w:p>
        </w:tc>
      </w:tr>
      <w:tr w:rsidR="000943C0" w:rsidRPr="000943C0" w14:paraId="2A8FC26E" w14:textId="77777777" w:rsidTr="000943C0">
        <w:tblPrEx>
          <w:tblCellMar>
            <w:left w:w="108" w:type="dxa"/>
            <w:right w:w="108" w:type="dxa"/>
          </w:tblCellMar>
        </w:tblPrEx>
        <w:trPr>
          <w:trHeight w:hRule="exact" w:val="288"/>
          <w:ins w:id="2481" w:author="Tam, Danny@Energy" w:date="2018-11-30T10:15:00Z"/>
        </w:trPr>
        <w:tc>
          <w:tcPr>
            <w:tcW w:w="10795" w:type="dxa"/>
            <w:gridSpan w:val="2"/>
            <w:vAlign w:val="center"/>
          </w:tcPr>
          <w:p w14:paraId="18164CDF"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482" w:author="Tam, Danny@Energy" w:date="2018-11-30T10:15:00Z"/>
                <w:rFonts w:ascii="Calibri" w:eastAsia="Times New Roman" w:hAnsi="Calibri" w:cs="Times New Roman"/>
                <w:sz w:val="14"/>
                <w:szCs w:val="14"/>
              </w:rPr>
            </w:pPr>
            <w:ins w:id="2483" w:author="Tam, Danny@Energy" w:date="2018-11-30T10:15:00Z">
              <w:r w:rsidRPr="000943C0">
                <w:rPr>
                  <w:rFonts w:ascii="Calibri" w:eastAsia="Times New Roman" w:hAnsi="Calibri" w:cs="Arial"/>
                  <w:b/>
                  <w:caps/>
                  <w:sz w:val="18"/>
                  <w:szCs w:val="18"/>
                </w:rPr>
                <w:t>HERS PROVIDER DATA REGISTRY INFORMATION</w:t>
              </w:r>
            </w:ins>
          </w:p>
        </w:tc>
      </w:tr>
      <w:tr w:rsidR="000943C0" w:rsidRPr="000943C0" w14:paraId="634DBD88" w14:textId="77777777" w:rsidTr="000943C0">
        <w:tblPrEx>
          <w:tblCellMar>
            <w:left w:w="108" w:type="dxa"/>
            <w:right w:w="108" w:type="dxa"/>
          </w:tblCellMar>
        </w:tblPrEx>
        <w:trPr>
          <w:trHeight w:hRule="exact" w:val="360"/>
          <w:ins w:id="2484" w:author="Tam, Danny@Energy" w:date="2018-11-30T10:15:00Z"/>
        </w:trPr>
        <w:tc>
          <w:tcPr>
            <w:tcW w:w="4637" w:type="dxa"/>
          </w:tcPr>
          <w:p w14:paraId="6822D15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85" w:author="Tam, Danny@Energy" w:date="2018-11-30T10:15:00Z"/>
                <w:rFonts w:ascii="Calibri" w:eastAsia="Times New Roman" w:hAnsi="Calibri" w:cs="Times New Roman"/>
                <w:sz w:val="14"/>
                <w:szCs w:val="14"/>
              </w:rPr>
            </w:pPr>
            <w:ins w:id="2486" w:author="Tam, Danny@Energy" w:date="2018-11-30T10:15:00Z">
              <w:r w:rsidRPr="000943C0">
                <w:rPr>
                  <w:rFonts w:ascii="Calibri" w:eastAsia="Times New Roman" w:hAnsi="Calibri" w:cs="Times New Roman"/>
                  <w:sz w:val="14"/>
                  <w:szCs w:val="14"/>
                </w:rPr>
                <w:t>Sample Group Number (if applicable):</w:t>
              </w:r>
            </w:ins>
          </w:p>
        </w:tc>
        <w:tc>
          <w:tcPr>
            <w:tcW w:w="6158" w:type="dxa"/>
          </w:tcPr>
          <w:p w14:paraId="1AC71A6E"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87" w:author="Tam, Danny@Energy" w:date="2018-11-30T10:15:00Z"/>
                <w:rFonts w:ascii="Calibri" w:eastAsia="Times New Roman" w:hAnsi="Calibri" w:cs="Times New Roman"/>
                <w:sz w:val="14"/>
                <w:szCs w:val="14"/>
              </w:rPr>
            </w:pPr>
            <w:ins w:id="2488" w:author="Tam, Danny@Energy" w:date="2018-11-30T10:15:00Z">
              <w:r w:rsidRPr="000943C0">
                <w:rPr>
                  <w:rFonts w:ascii="Calibri" w:eastAsia="Times New Roman" w:hAnsi="Calibri" w:cs="Times New Roman"/>
                  <w:sz w:val="14"/>
                  <w:szCs w:val="14"/>
                </w:rPr>
                <w:t>Dwelling Test Status in Sample Group (if applicable)</w:t>
              </w:r>
            </w:ins>
          </w:p>
        </w:tc>
      </w:tr>
      <w:tr w:rsidR="000943C0" w:rsidRPr="000943C0" w14:paraId="49AD1ACF" w14:textId="77777777" w:rsidTr="000943C0">
        <w:tblPrEx>
          <w:tblCellMar>
            <w:left w:w="108" w:type="dxa"/>
            <w:right w:w="108" w:type="dxa"/>
          </w:tblCellMar>
        </w:tblPrEx>
        <w:trPr>
          <w:trHeight w:val="288"/>
          <w:ins w:id="2489" w:author="Tam, Danny@Energy" w:date="2018-11-30T10:15:00Z"/>
        </w:trPr>
        <w:tc>
          <w:tcPr>
            <w:tcW w:w="10795" w:type="dxa"/>
            <w:gridSpan w:val="2"/>
            <w:vAlign w:val="center"/>
          </w:tcPr>
          <w:p w14:paraId="386D06DD"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490" w:author="Tam, Danny@Energy" w:date="2018-11-30T10:15:00Z"/>
                <w:rFonts w:ascii="Calibri" w:eastAsia="Times New Roman" w:hAnsi="Calibri" w:cs="Times New Roman"/>
                <w:sz w:val="14"/>
                <w:szCs w:val="14"/>
              </w:rPr>
            </w:pPr>
            <w:ins w:id="2491" w:author="Tam, Danny@Energy" w:date="2018-11-30T10:15:00Z">
              <w:r w:rsidRPr="000943C0">
                <w:rPr>
                  <w:rFonts w:ascii="Calibri" w:eastAsia="Times New Roman" w:hAnsi="Calibri" w:cs="Arial"/>
                  <w:b/>
                  <w:caps/>
                  <w:sz w:val="18"/>
                  <w:szCs w:val="18"/>
                </w:rPr>
                <w:t>HERS RATER INFORMATION</w:t>
              </w:r>
            </w:ins>
          </w:p>
        </w:tc>
      </w:tr>
      <w:tr w:rsidR="000943C0" w:rsidRPr="000943C0" w14:paraId="0A44A683" w14:textId="77777777" w:rsidTr="000943C0">
        <w:tblPrEx>
          <w:tblCellMar>
            <w:left w:w="108" w:type="dxa"/>
            <w:right w:w="108" w:type="dxa"/>
          </w:tblCellMar>
        </w:tblPrEx>
        <w:trPr>
          <w:trHeight w:hRule="exact" w:val="360"/>
          <w:ins w:id="2492" w:author="Tam, Danny@Energy" w:date="2018-11-30T10:15:00Z"/>
        </w:trPr>
        <w:tc>
          <w:tcPr>
            <w:tcW w:w="10795" w:type="dxa"/>
            <w:gridSpan w:val="2"/>
          </w:tcPr>
          <w:p w14:paraId="10EA5ED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493" w:author="Tam, Danny@Energy" w:date="2018-11-30T10:15:00Z"/>
                <w:rFonts w:ascii="Calibri" w:eastAsia="Times New Roman" w:hAnsi="Calibri" w:cs="Times New Roman"/>
                <w:sz w:val="14"/>
                <w:szCs w:val="14"/>
              </w:rPr>
            </w:pPr>
            <w:ins w:id="2494" w:author="Tam, Danny@Energy" w:date="2018-11-30T10:15:00Z">
              <w:r w:rsidRPr="000943C0">
                <w:rPr>
                  <w:rFonts w:ascii="Calibri" w:eastAsia="Times New Roman" w:hAnsi="Calibri" w:cs="Times New Roman"/>
                  <w:sz w:val="14"/>
                  <w:szCs w:val="14"/>
                </w:rPr>
                <w:t>HERS Rater Company Name:</w:t>
              </w:r>
            </w:ins>
          </w:p>
        </w:tc>
      </w:tr>
      <w:tr w:rsidR="000943C0" w:rsidRPr="000943C0" w14:paraId="101649C3" w14:textId="77777777" w:rsidTr="000943C0">
        <w:tblPrEx>
          <w:tblCellMar>
            <w:left w:w="108" w:type="dxa"/>
            <w:right w:w="108" w:type="dxa"/>
          </w:tblCellMar>
        </w:tblPrEx>
        <w:trPr>
          <w:trHeight w:hRule="exact" w:val="360"/>
          <w:ins w:id="2495" w:author="Tam, Danny@Energy" w:date="2018-11-30T10:15:00Z"/>
        </w:trPr>
        <w:tc>
          <w:tcPr>
            <w:tcW w:w="4637" w:type="dxa"/>
            <w:tcBorders>
              <w:top w:val="single" w:sz="4" w:space="0" w:color="auto"/>
              <w:left w:val="single" w:sz="4" w:space="0" w:color="auto"/>
              <w:bottom w:val="single" w:sz="4" w:space="0" w:color="auto"/>
              <w:right w:val="single" w:sz="4" w:space="0" w:color="auto"/>
            </w:tcBorders>
          </w:tcPr>
          <w:p w14:paraId="06B4AB9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496" w:author="Tam, Danny@Energy" w:date="2018-11-30T10:15:00Z"/>
                <w:rFonts w:ascii="Calibri" w:eastAsia="Times New Roman" w:hAnsi="Calibri" w:cs="Times New Roman"/>
                <w:sz w:val="14"/>
                <w:szCs w:val="14"/>
              </w:rPr>
            </w:pPr>
            <w:ins w:id="2497" w:author="Tam, Danny@Energy" w:date="2018-11-30T10:15:00Z">
              <w:r w:rsidRPr="000943C0">
                <w:rPr>
                  <w:rFonts w:ascii="Calibri" w:eastAsia="Times New Roman" w:hAnsi="Calibri" w:cs="Times New Roman"/>
                  <w:sz w:val="14"/>
                  <w:szCs w:val="14"/>
                </w:rPr>
                <w:t>Responsible Rater Name:</w:t>
              </w:r>
            </w:ins>
          </w:p>
        </w:tc>
        <w:tc>
          <w:tcPr>
            <w:tcW w:w="6158" w:type="dxa"/>
            <w:tcBorders>
              <w:top w:val="single" w:sz="4" w:space="0" w:color="auto"/>
              <w:left w:val="single" w:sz="4" w:space="0" w:color="auto"/>
              <w:bottom w:val="single" w:sz="4" w:space="0" w:color="auto"/>
              <w:right w:val="single" w:sz="4" w:space="0" w:color="auto"/>
            </w:tcBorders>
          </w:tcPr>
          <w:p w14:paraId="5C28461A"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498" w:author="Tam, Danny@Energy" w:date="2018-11-30T10:15:00Z"/>
                <w:rFonts w:ascii="Calibri" w:eastAsia="Times New Roman" w:hAnsi="Calibri" w:cs="Times New Roman"/>
                <w:sz w:val="14"/>
                <w:szCs w:val="14"/>
              </w:rPr>
            </w:pPr>
            <w:ins w:id="2499" w:author="Tam, Danny@Energy" w:date="2018-11-30T10:15:00Z">
              <w:r w:rsidRPr="000943C0">
                <w:rPr>
                  <w:rFonts w:ascii="Calibri" w:eastAsia="Times New Roman" w:hAnsi="Calibri" w:cs="Times New Roman"/>
                  <w:sz w:val="14"/>
                  <w:szCs w:val="14"/>
                </w:rPr>
                <w:t>Responsible Rater Signature:</w:t>
              </w:r>
            </w:ins>
          </w:p>
        </w:tc>
      </w:tr>
      <w:tr w:rsidR="000943C0" w:rsidRPr="000943C0" w14:paraId="1E6F3314" w14:textId="77777777" w:rsidTr="000943C0">
        <w:tblPrEx>
          <w:tblCellMar>
            <w:left w:w="108" w:type="dxa"/>
            <w:right w:w="108" w:type="dxa"/>
          </w:tblCellMar>
        </w:tblPrEx>
        <w:trPr>
          <w:trHeight w:hRule="exact" w:val="360"/>
          <w:ins w:id="2500" w:author="Tam, Danny@Energy" w:date="2018-11-30T10:15:00Z"/>
        </w:trPr>
        <w:tc>
          <w:tcPr>
            <w:tcW w:w="4637" w:type="dxa"/>
            <w:tcBorders>
              <w:top w:val="single" w:sz="4" w:space="0" w:color="auto"/>
              <w:left w:val="single" w:sz="4" w:space="0" w:color="auto"/>
              <w:bottom w:val="single" w:sz="4" w:space="0" w:color="auto"/>
              <w:right w:val="single" w:sz="4" w:space="0" w:color="auto"/>
            </w:tcBorders>
          </w:tcPr>
          <w:p w14:paraId="42186A0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501" w:author="Tam, Danny@Energy" w:date="2018-11-30T10:15:00Z"/>
                <w:rFonts w:ascii="Calibri" w:eastAsia="Times New Roman" w:hAnsi="Calibri" w:cs="Times New Roman"/>
                <w:sz w:val="14"/>
                <w:szCs w:val="14"/>
              </w:rPr>
            </w:pPr>
            <w:ins w:id="2502" w:author="Tam, Danny@Energy" w:date="2018-11-30T10:15:00Z">
              <w:r w:rsidRPr="000943C0">
                <w:rPr>
                  <w:rFonts w:ascii="Calibri" w:eastAsia="Times New Roman" w:hAnsi="Calibri" w:cs="Times New Roman"/>
                  <w:sz w:val="14"/>
                  <w:szCs w:val="14"/>
                </w:rPr>
                <w:t>Responsible Rater Certification Number w/ this HERS Provider</w:t>
              </w:r>
            </w:ins>
          </w:p>
        </w:tc>
        <w:tc>
          <w:tcPr>
            <w:tcW w:w="6158" w:type="dxa"/>
            <w:tcBorders>
              <w:top w:val="single" w:sz="4" w:space="0" w:color="auto"/>
              <w:left w:val="single" w:sz="4" w:space="0" w:color="auto"/>
              <w:bottom w:val="single" w:sz="4" w:space="0" w:color="auto"/>
              <w:right w:val="single" w:sz="4" w:space="0" w:color="auto"/>
            </w:tcBorders>
          </w:tcPr>
          <w:p w14:paraId="3DA92EA5"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2503" w:author="Tam, Danny@Energy" w:date="2018-11-30T10:15:00Z"/>
                <w:rFonts w:ascii="Calibri" w:eastAsia="Times New Roman" w:hAnsi="Calibri" w:cs="Times New Roman"/>
                <w:sz w:val="14"/>
                <w:szCs w:val="14"/>
              </w:rPr>
            </w:pPr>
            <w:ins w:id="2504" w:author="Tam, Danny@Energy" w:date="2018-11-30T10:15:00Z">
              <w:r w:rsidRPr="000943C0">
                <w:rPr>
                  <w:rFonts w:ascii="Calibri" w:eastAsia="Times New Roman" w:hAnsi="Calibri" w:cs="Times New Roman"/>
                  <w:sz w:val="14"/>
                  <w:szCs w:val="14"/>
                </w:rPr>
                <w:t>Date Signed:</w:t>
              </w:r>
            </w:ins>
          </w:p>
        </w:tc>
      </w:tr>
    </w:tbl>
    <w:p w14:paraId="66D98039" w14:textId="77777777" w:rsidR="000943C0" w:rsidRPr="00423815" w:rsidRDefault="000943C0" w:rsidP="006530E0">
      <w:pPr>
        <w:spacing w:after="0"/>
        <w:rPr>
          <w:rFonts w:cstheme="minorHAnsi"/>
          <w:sz w:val="20"/>
          <w:szCs w:val="20"/>
        </w:rPr>
      </w:pPr>
    </w:p>
    <w:sectPr w:rsidR="000943C0" w:rsidRPr="00423815" w:rsidSect="001C54F0">
      <w:headerReference w:type="default" r:id="rId15"/>
      <w:headerReference w:type="first" r:id="rId1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8ACD3" w14:textId="77777777" w:rsidR="002A4F50" w:rsidRDefault="002A4F50" w:rsidP="006B1CAD">
      <w:pPr>
        <w:spacing w:after="0" w:line="240" w:lineRule="auto"/>
      </w:pPr>
      <w:r>
        <w:separator/>
      </w:r>
    </w:p>
  </w:endnote>
  <w:endnote w:type="continuationSeparator" w:id="0">
    <w:p w14:paraId="66C95C90" w14:textId="77777777" w:rsidR="002A4F50" w:rsidRDefault="002A4F50" w:rsidP="006B1CAD">
      <w:pPr>
        <w:spacing w:after="0" w:line="240" w:lineRule="auto"/>
      </w:pPr>
      <w:r>
        <w:continuationSeparator/>
      </w:r>
    </w:p>
  </w:endnote>
  <w:endnote w:type="continuationNotice" w:id="1">
    <w:p w14:paraId="1655002B" w14:textId="77777777" w:rsidR="002A4F50" w:rsidRDefault="002A4F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2A4F50" w:rsidRPr="009D5B35" w:rsidRDefault="002A4F50" w:rsidP="006B1CAD">
    <w:pPr>
      <w:pStyle w:val="Style7"/>
    </w:pPr>
    <w:r w:rsidRPr="009D5B35">
      <w:t xml:space="preserve">Registration Number:                                                           Registration Date/Time:                                           HERS Provider:                       </w:t>
    </w:r>
  </w:p>
  <w:p w14:paraId="4FCB0471" w14:textId="4EB423D6" w:rsidR="002A4F50" w:rsidRPr="00137C85" w:rsidRDefault="002A4F50"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2A4F50" w:rsidRPr="009D5B35" w:rsidRDefault="002A4F50" w:rsidP="00852EF0">
    <w:pPr>
      <w:pStyle w:val="Style7"/>
      <w:tabs>
        <w:tab w:val="clear" w:pos="10800"/>
        <w:tab w:val="right" w:pos="11520"/>
      </w:tabs>
    </w:pPr>
    <w:r w:rsidRPr="009D5B35">
      <w:t xml:space="preserve">Registration Number:                                                           Registration Date/Time:                                           HERS Provider:                       </w:t>
    </w:r>
  </w:p>
  <w:p w14:paraId="4FCB0485" w14:textId="7A7155FE" w:rsidR="002A4F50" w:rsidRPr="00137C85" w:rsidRDefault="002A4F50"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07813504" w14:textId="77777777" w:rsidR="002A4F50" w:rsidRDefault="002A4F5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59BEFC07" w:rsidR="002A4F50" w:rsidRPr="00137C85" w:rsidRDefault="002A4F50"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BBFB0" w14:textId="77777777" w:rsidR="002A4F50" w:rsidRDefault="002A4F50" w:rsidP="006B1CAD">
      <w:pPr>
        <w:spacing w:after="0" w:line="240" w:lineRule="auto"/>
      </w:pPr>
      <w:r>
        <w:separator/>
      </w:r>
    </w:p>
  </w:footnote>
  <w:footnote w:type="continuationSeparator" w:id="0">
    <w:p w14:paraId="78708A03" w14:textId="77777777" w:rsidR="002A4F50" w:rsidRDefault="002A4F50" w:rsidP="006B1CAD">
      <w:pPr>
        <w:spacing w:after="0" w:line="240" w:lineRule="auto"/>
      </w:pPr>
      <w:r>
        <w:continuationSeparator/>
      </w:r>
    </w:p>
  </w:footnote>
  <w:footnote w:type="continuationNotice" w:id="1">
    <w:p w14:paraId="0A902CE5" w14:textId="77777777" w:rsidR="002A4F50" w:rsidRDefault="002A4F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1C6" w14:textId="7A657CB7" w:rsidR="002A4F50" w:rsidRPr="007770C5" w:rsidRDefault="002A4F50"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2A4F50" w:rsidRPr="006B1CAD" w:rsidRDefault="002A4F50"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1"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51139724" w:rsidR="002A4F50" w:rsidRPr="007770C5" w:rsidRDefault="002A4F50" w:rsidP="000A706C">
    <w:pPr>
      <w:tabs>
        <w:tab w:val="right" w:pos="13950"/>
      </w:tabs>
      <w:suppressAutoHyphens/>
      <w:spacing w:after="0"/>
      <w:ind w:left="-86"/>
      <w:rPr>
        <w:rFonts w:ascii="Arial" w:hAnsi="Arial" w:cs="Arial"/>
        <w:sz w:val="14"/>
        <w:szCs w:val="14"/>
      </w:rPr>
    </w:pPr>
    <w:r>
      <w:rPr>
        <w:rFonts w:ascii="Arial" w:hAnsi="Arial" w:cs="Arial"/>
        <w:sz w:val="14"/>
        <w:szCs w:val="14"/>
      </w:rPr>
      <w:t>CEC-</w:t>
    </w:r>
    <w:del w:id="778" w:author="Tam, Danny@Energy" w:date="2018-11-30T10:04:00Z">
      <w:r w:rsidDel="00984666">
        <w:rPr>
          <w:rFonts w:ascii="Arial" w:hAnsi="Arial" w:cs="Arial"/>
          <w:sz w:val="14"/>
          <w:szCs w:val="14"/>
        </w:rPr>
        <w:delText>CF2R</w:delText>
      </w:r>
    </w:del>
    <w:ins w:id="779" w:author="Tam, Danny@Energy" w:date="2018-11-30T10:04:00Z">
      <w:r>
        <w:rPr>
          <w:rFonts w:ascii="Arial" w:hAnsi="Arial" w:cs="Arial"/>
          <w:sz w:val="14"/>
          <w:szCs w:val="14"/>
        </w:rPr>
        <w:t>CF3R</w:t>
      </w:r>
    </w:ins>
    <w:r>
      <w:rPr>
        <w:rFonts w:ascii="Arial" w:hAnsi="Arial" w:cs="Arial"/>
        <w:sz w:val="14"/>
        <w:szCs w:val="14"/>
      </w:rPr>
      <w:t>-PLB-22-H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611"/>
    </w:tblGrid>
    <w:tr w:rsidR="002A4F50" w:rsidRPr="00F85124" w14:paraId="3CB7E31F" w14:textId="77777777" w:rsidTr="00675839">
      <w:trPr>
        <w:cantSplit/>
        <w:trHeight w:val="288"/>
      </w:trPr>
      <w:tc>
        <w:tcPr>
          <w:tcW w:w="4122" w:type="pct"/>
          <w:gridSpan w:val="3"/>
          <w:tcBorders>
            <w:bottom w:val="single" w:sz="4" w:space="0" w:color="auto"/>
            <w:right w:val="nil"/>
          </w:tcBorders>
          <w:vAlign w:val="center"/>
        </w:tcPr>
        <w:p w14:paraId="0A69703C" w14:textId="77777777" w:rsidR="002A4F50" w:rsidRPr="00F85124" w:rsidRDefault="002A4F50"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878" w:type="pct"/>
          <w:tcBorders>
            <w:left w:val="nil"/>
            <w:bottom w:val="single" w:sz="4" w:space="0" w:color="auto"/>
          </w:tcBorders>
          <w:tcMar>
            <w:left w:w="115" w:type="dxa"/>
            <w:right w:w="115" w:type="dxa"/>
          </w:tcMar>
          <w:vAlign w:val="center"/>
        </w:tcPr>
        <w:p w14:paraId="0A0353F0" w14:textId="6ACFBAEF" w:rsidR="002A4F50" w:rsidRPr="00F85124" w:rsidRDefault="002A4F50">
          <w:pPr>
            <w:pStyle w:val="Heading1"/>
            <w:jc w:val="right"/>
            <w:rPr>
              <w:rFonts w:asciiTheme="minorHAnsi" w:hAnsiTheme="minorHAnsi"/>
              <w:b w:val="0"/>
              <w:bCs/>
              <w:sz w:val="20"/>
            </w:rPr>
          </w:pPr>
          <w:del w:id="780" w:author="Tam, Danny@Energy" w:date="2018-11-30T10:04:00Z">
            <w:r w:rsidDel="00984666">
              <w:rPr>
                <w:rFonts w:asciiTheme="minorHAnsi" w:hAnsiTheme="minorHAnsi"/>
                <w:b w:val="0"/>
                <w:bCs/>
                <w:sz w:val="20"/>
              </w:rPr>
              <w:delText>CF2R</w:delText>
            </w:r>
          </w:del>
          <w:ins w:id="781" w:author="Tam, Danny@Energy" w:date="2018-11-30T10:04:00Z">
            <w:r>
              <w:rPr>
                <w:rFonts w:asciiTheme="minorHAnsi" w:hAnsiTheme="minorHAnsi"/>
                <w:b w:val="0"/>
                <w:bCs/>
                <w:sz w:val="20"/>
              </w:rPr>
              <w:t>CF3R</w:t>
            </w:r>
          </w:ins>
          <w:r>
            <w:rPr>
              <w:rFonts w:asciiTheme="minorHAnsi" w:hAnsiTheme="minorHAnsi"/>
              <w:b w:val="0"/>
              <w:bCs/>
              <w:sz w:val="20"/>
            </w:rPr>
            <w:t>-PLB-22-H</w:t>
          </w:r>
        </w:p>
      </w:tc>
    </w:tr>
    <w:tr w:rsidR="002A4F50" w:rsidRPr="00F85124" w14:paraId="69242350" w14:textId="77777777" w:rsidTr="00675839">
      <w:trPr>
        <w:cantSplit/>
        <w:trHeight w:val="288"/>
      </w:trPr>
      <w:tc>
        <w:tcPr>
          <w:tcW w:w="2480" w:type="pct"/>
          <w:gridSpan w:val="2"/>
          <w:tcBorders>
            <w:right w:val="nil"/>
          </w:tcBorders>
        </w:tcPr>
        <w:p w14:paraId="7590FA4B" w14:textId="77777777" w:rsidR="002A4F50" w:rsidRPr="00F85124" w:rsidRDefault="002A4F50" w:rsidP="000A706C">
          <w:pPr>
            <w:tabs>
              <w:tab w:val="right" w:pos="10543"/>
            </w:tabs>
            <w:spacing w:after="0"/>
            <w:rPr>
              <w:sz w:val="12"/>
              <w:szCs w:val="12"/>
            </w:rPr>
          </w:pPr>
          <w:r>
            <w:rPr>
              <w:rFonts w:ascii="Calibri" w:hAnsi="Calibri"/>
              <w:bCs/>
            </w:rPr>
            <w:t>HERS Verified Single Dwelling Unit Hot Water System Distribution</w:t>
          </w:r>
        </w:p>
      </w:tc>
      <w:tc>
        <w:tcPr>
          <w:tcW w:w="2520" w:type="pct"/>
          <w:gridSpan w:val="2"/>
          <w:tcBorders>
            <w:left w:val="nil"/>
          </w:tcBorders>
        </w:tcPr>
        <w:p w14:paraId="55DF0DE0" w14:textId="21F61DD4" w:rsidR="002A4F50" w:rsidRPr="00F85124" w:rsidRDefault="002A4F50" w:rsidP="000A706C">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C202C">
            <w:rPr>
              <w:bCs/>
              <w:noProof/>
            </w:rPr>
            <w:t>9</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C202C">
            <w:rPr>
              <w:bCs/>
              <w:noProof/>
            </w:rPr>
            <w:t>9</w:t>
          </w:r>
          <w:r>
            <w:rPr>
              <w:bCs/>
              <w:noProof/>
            </w:rPr>
            <w:fldChar w:fldCharType="end"/>
          </w:r>
          <w:r w:rsidRPr="00F85124">
            <w:rPr>
              <w:bCs/>
            </w:rPr>
            <w:t>)</w:t>
          </w:r>
        </w:p>
      </w:tc>
    </w:tr>
    <w:tr w:rsidR="002A4F50" w:rsidRPr="00F85124" w14:paraId="7C3DE82B" w14:textId="77777777" w:rsidTr="00675839">
      <w:trPr>
        <w:cantSplit/>
        <w:trHeight w:val="288"/>
      </w:trPr>
      <w:tc>
        <w:tcPr>
          <w:tcW w:w="0" w:type="auto"/>
        </w:tcPr>
        <w:p w14:paraId="2A6BA535" w14:textId="77777777" w:rsidR="002A4F50" w:rsidRPr="00F85124" w:rsidRDefault="002A4F50" w:rsidP="000A706C">
          <w:pPr>
            <w:spacing w:after="0"/>
            <w:rPr>
              <w:sz w:val="12"/>
              <w:szCs w:val="12"/>
            </w:rPr>
          </w:pPr>
          <w:r w:rsidRPr="00F85124">
            <w:rPr>
              <w:sz w:val="12"/>
              <w:szCs w:val="12"/>
            </w:rPr>
            <w:t>Project Name:</w:t>
          </w:r>
        </w:p>
      </w:tc>
      <w:tc>
        <w:tcPr>
          <w:tcW w:w="1780" w:type="pct"/>
          <w:gridSpan w:val="2"/>
        </w:tcPr>
        <w:p w14:paraId="7EADA05E" w14:textId="77777777" w:rsidR="002A4F50" w:rsidRPr="00F85124" w:rsidRDefault="002A4F50" w:rsidP="000A706C">
          <w:pPr>
            <w:spacing w:after="0"/>
            <w:rPr>
              <w:sz w:val="12"/>
              <w:szCs w:val="12"/>
            </w:rPr>
          </w:pPr>
          <w:r w:rsidRPr="00F85124">
            <w:rPr>
              <w:sz w:val="12"/>
              <w:szCs w:val="12"/>
            </w:rPr>
            <w:t>Enforcement Agency:</w:t>
          </w:r>
        </w:p>
      </w:tc>
      <w:tc>
        <w:tcPr>
          <w:tcW w:w="878" w:type="pct"/>
        </w:tcPr>
        <w:p w14:paraId="65EE263D" w14:textId="77777777" w:rsidR="002A4F50" w:rsidRPr="00F85124" w:rsidRDefault="002A4F50" w:rsidP="000A706C">
          <w:pPr>
            <w:spacing w:after="0"/>
            <w:rPr>
              <w:sz w:val="12"/>
              <w:szCs w:val="12"/>
            </w:rPr>
          </w:pPr>
          <w:r w:rsidRPr="00F85124">
            <w:rPr>
              <w:sz w:val="12"/>
              <w:szCs w:val="12"/>
            </w:rPr>
            <w:t>Permit Number:</w:t>
          </w:r>
        </w:p>
      </w:tc>
    </w:tr>
    <w:tr w:rsidR="002A4F50" w:rsidRPr="00F85124" w14:paraId="04A7E119" w14:textId="77777777" w:rsidTr="00675839">
      <w:trPr>
        <w:cantSplit/>
        <w:trHeight w:val="288"/>
      </w:trPr>
      <w:tc>
        <w:tcPr>
          <w:tcW w:w="0" w:type="auto"/>
        </w:tcPr>
        <w:p w14:paraId="6E00BD0B" w14:textId="77777777" w:rsidR="002A4F50" w:rsidRPr="00F85124" w:rsidRDefault="002A4F50" w:rsidP="000A706C">
          <w:pPr>
            <w:spacing w:after="0"/>
            <w:rPr>
              <w:sz w:val="12"/>
              <w:szCs w:val="12"/>
              <w:vertAlign w:val="superscript"/>
            </w:rPr>
          </w:pPr>
          <w:r w:rsidRPr="00F85124">
            <w:rPr>
              <w:sz w:val="12"/>
              <w:szCs w:val="12"/>
            </w:rPr>
            <w:t>Dwelling Address:</w:t>
          </w:r>
        </w:p>
      </w:tc>
      <w:tc>
        <w:tcPr>
          <w:tcW w:w="1780" w:type="pct"/>
          <w:gridSpan w:val="2"/>
        </w:tcPr>
        <w:p w14:paraId="2D613FEA" w14:textId="77777777" w:rsidR="002A4F50" w:rsidRPr="00F85124" w:rsidRDefault="002A4F50" w:rsidP="000A706C">
          <w:pPr>
            <w:spacing w:after="0"/>
            <w:rPr>
              <w:sz w:val="12"/>
              <w:szCs w:val="12"/>
              <w:vertAlign w:val="superscript"/>
            </w:rPr>
          </w:pPr>
          <w:r w:rsidRPr="00F85124">
            <w:rPr>
              <w:sz w:val="12"/>
              <w:szCs w:val="12"/>
            </w:rPr>
            <w:t>City</w:t>
          </w:r>
          <w:r>
            <w:rPr>
              <w:sz w:val="12"/>
              <w:szCs w:val="12"/>
            </w:rPr>
            <w:t>:</w:t>
          </w:r>
        </w:p>
      </w:tc>
      <w:tc>
        <w:tcPr>
          <w:tcW w:w="878" w:type="pct"/>
        </w:tcPr>
        <w:p w14:paraId="06DDC3A9" w14:textId="77777777" w:rsidR="002A4F50" w:rsidRPr="00F85124" w:rsidRDefault="002A4F50"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2A4F50" w:rsidRDefault="002A4F50" w:rsidP="00C6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DF46214" w:rsidR="002A4F50" w:rsidRPr="007770C5" w:rsidRDefault="002A4F50"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2A4F50" w:rsidRPr="006B1CAD" w:rsidRDefault="002A4F50"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41FE64EA" w:rsidR="002A4F50" w:rsidRPr="007770C5" w:rsidRDefault="002A4F50" w:rsidP="005735DD">
    <w:pPr>
      <w:tabs>
        <w:tab w:val="right" w:pos="13950"/>
      </w:tabs>
      <w:suppressAutoHyphens/>
      <w:spacing w:after="0"/>
      <w:ind w:left="-86"/>
      <w:rPr>
        <w:rFonts w:ascii="Arial" w:hAnsi="Arial" w:cs="Arial"/>
        <w:sz w:val="14"/>
        <w:szCs w:val="14"/>
      </w:rPr>
    </w:pPr>
    <w:r>
      <w:rPr>
        <w:rFonts w:ascii="Arial" w:hAnsi="Arial" w:cs="Arial"/>
        <w:sz w:val="14"/>
        <w:szCs w:val="14"/>
      </w:rPr>
      <w:t>CEC-</w:t>
    </w:r>
    <w:del w:id="782" w:author="Tam, Danny@Energy" w:date="2018-11-30T10:04:00Z">
      <w:r w:rsidDel="00984666">
        <w:rPr>
          <w:rFonts w:ascii="Arial" w:hAnsi="Arial" w:cs="Arial"/>
          <w:sz w:val="14"/>
          <w:szCs w:val="14"/>
        </w:rPr>
        <w:delText>CF2R</w:delText>
      </w:r>
    </w:del>
    <w:ins w:id="783" w:author="Tam, Danny@Energy" w:date="2018-11-30T10:04:00Z">
      <w:r>
        <w:rPr>
          <w:rFonts w:ascii="Arial" w:hAnsi="Arial" w:cs="Arial"/>
          <w:sz w:val="14"/>
          <w:szCs w:val="14"/>
        </w:rPr>
        <w:t>CF3R</w:t>
      </w:r>
    </w:ins>
    <w:r>
      <w:rPr>
        <w:rFonts w:ascii="Arial" w:hAnsi="Arial" w:cs="Arial"/>
        <w:sz w:val="14"/>
        <w:szCs w:val="14"/>
      </w:rPr>
      <w:t>-PLB-22-H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592"/>
      <w:gridCol w:w="2043"/>
      <w:gridCol w:w="2164"/>
    </w:tblGrid>
    <w:tr w:rsidR="002A4F50" w:rsidRPr="00F85124" w14:paraId="4FCB0477" w14:textId="77777777" w:rsidTr="00675839">
      <w:trPr>
        <w:cantSplit/>
        <w:trHeight w:val="288"/>
      </w:trPr>
      <w:tc>
        <w:tcPr>
          <w:tcW w:w="3052" w:type="pct"/>
          <w:tcBorders>
            <w:bottom w:val="single" w:sz="4" w:space="0" w:color="auto"/>
            <w:right w:val="nil"/>
          </w:tcBorders>
          <w:vAlign w:val="center"/>
        </w:tcPr>
        <w:p w14:paraId="4FCB0475" w14:textId="57A67271" w:rsidR="002A4F50" w:rsidRPr="00F85124" w:rsidRDefault="002A4F50"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1948" w:type="pct"/>
          <w:gridSpan w:val="2"/>
          <w:tcBorders>
            <w:left w:val="nil"/>
            <w:bottom w:val="single" w:sz="4" w:space="0" w:color="auto"/>
          </w:tcBorders>
          <w:tcMar>
            <w:left w:w="115" w:type="dxa"/>
            <w:right w:w="115" w:type="dxa"/>
          </w:tcMar>
          <w:vAlign w:val="center"/>
        </w:tcPr>
        <w:p w14:paraId="4FCB0476" w14:textId="2CA5F40B" w:rsidR="002A4F50" w:rsidRPr="00F85124" w:rsidRDefault="002A4F50">
          <w:pPr>
            <w:pStyle w:val="Heading1"/>
            <w:jc w:val="right"/>
            <w:rPr>
              <w:rFonts w:asciiTheme="minorHAnsi" w:hAnsiTheme="minorHAnsi"/>
              <w:b w:val="0"/>
              <w:bCs/>
              <w:sz w:val="20"/>
            </w:rPr>
          </w:pPr>
          <w:del w:id="784" w:author="Tam, Danny@Energy" w:date="2018-11-30T10:04:00Z">
            <w:r w:rsidDel="00984666">
              <w:rPr>
                <w:rFonts w:asciiTheme="minorHAnsi" w:hAnsiTheme="minorHAnsi"/>
                <w:b w:val="0"/>
                <w:bCs/>
                <w:sz w:val="20"/>
              </w:rPr>
              <w:delText>CF2R</w:delText>
            </w:r>
          </w:del>
          <w:ins w:id="785" w:author="Tam, Danny@Energy" w:date="2018-11-30T10:04:00Z">
            <w:r>
              <w:rPr>
                <w:rFonts w:asciiTheme="minorHAnsi" w:hAnsiTheme="minorHAnsi"/>
                <w:b w:val="0"/>
                <w:bCs/>
                <w:sz w:val="20"/>
              </w:rPr>
              <w:t>CF3R</w:t>
            </w:r>
          </w:ins>
          <w:r>
            <w:rPr>
              <w:rFonts w:asciiTheme="minorHAnsi" w:hAnsiTheme="minorHAnsi"/>
              <w:b w:val="0"/>
              <w:bCs/>
              <w:sz w:val="20"/>
            </w:rPr>
            <w:t>-PLB-22-H</w:t>
          </w:r>
        </w:p>
      </w:tc>
    </w:tr>
    <w:tr w:rsidR="002A4F50" w:rsidRPr="00F85124" w14:paraId="4FCB047A" w14:textId="77777777" w:rsidTr="00675839">
      <w:trPr>
        <w:cantSplit/>
        <w:trHeight w:val="288"/>
      </w:trPr>
      <w:tc>
        <w:tcPr>
          <w:tcW w:w="3052" w:type="pct"/>
          <w:tcBorders>
            <w:right w:val="nil"/>
          </w:tcBorders>
        </w:tcPr>
        <w:p w14:paraId="4FCB0478" w14:textId="7996D050" w:rsidR="002A4F50" w:rsidRPr="00675839" w:rsidRDefault="002A4F50" w:rsidP="007C5F5D">
          <w:pPr>
            <w:tabs>
              <w:tab w:val="right" w:pos="10543"/>
            </w:tabs>
            <w:spacing w:after="0"/>
            <w:rPr>
              <w:sz w:val="20"/>
              <w:szCs w:val="12"/>
            </w:rPr>
          </w:pPr>
          <w:r w:rsidRPr="00675839">
            <w:rPr>
              <w:rFonts w:ascii="Calibri" w:hAnsi="Calibri"/>
              <w:bCs/>
              <w:sz w:val="20"/>
            </w:rPr>
            <w:t>HERS Verified Single Dwelling Unit Hot Water System Distribution</w:t>
          </w:r>
        </w:p>
      </w:tc>
      <w:tc>
        <w:tcPr>
          <w:tcW w:w="1948" w:type="pct"/>
          <w:gridSpan w:val="2"/>
          <w:tcBorders>
            <w:left w:val="nil"/>
          </w:tcBorders>
        </w:tcPr>
        <w:p w14:paraId="4FCB0479" w14:textId="1B898D1C" w:rsidR="002A4F50" w:rsidRPr="00675839" w:rsidRDefault="002A4F50" w:rsidP="007C5F5D">
          <w:pPr>
            <w:tabs>
              <w:tab w:val="right" w:pos="10543"/>
            </w:tabs>
            <w:spacing w:after="0"/>
            <w:jc w:val="right"/>
            <w:rPr>
              <w:sz w:val="20"/>
              <w:szCs w:val="12"/>
            </w:rPr>
          </w:pPr>
          <w:r w:rsidRPr="00675839">
            <w:rPr>
              <w:bCs/>
              <w:sz w:val="20"/>
            </w:rPr>
            <w:t xml:space="preserve">(Page </w:t>
          </w:r>
          <w:r w:rsidRPr="00675839">
            <w:rPr>
              <w:bCs/>
              <w:sz w:val="20"/>
            </w:rPr>
            <w:fldChar w:fldCharType="begin"/>
          </w:r>
          <w:r w:rsidRPr="00675839">
            <w:rPr>
              <w:bCs/>
              <w:sz w:val="20"/>
            </w:rPr>
            <w:instrText xml:space="preserve"> PAGE   \* MERGEFORMAT </w:instrText>
          </w:r>
          <w:r w:rsidRPr="00675839">
            <w:rPr>
              <w:bCs/>
              <w:sz w:val="20"/>
            </w:rPr>
            <w:fldChar w:fldCharType="separate"/>
          </w:r>
          <w:r w:rsidR="00AC202C">
            <w:rPr>
              <w:bCs/>
              <w:noProof/>
              <w:sz w:val="20"/>
            </w:rPr>
            <w:t>1</w:t>
          </w:r>
          <w:r w:rsidRPr="00675839">
            <w:rPr>
              <w:bCs/>
              <w:sz w:val="20"/>
            </w:rPr>
            <w:fldChar w:fldCharType="end"/>
          </w:r>
          <w:r w:rsidRPr="00675839">
            <w:rPr>
              <w:bCs/>
              <w:sz w:val="20"/>
            </w:rPr>
            <w:t xml:space="preserve"> of </w:t>
          </w:r>
          <w:r w:rsidRPr="00675839">
            <w:rPr>
              <w:bCs/>
              <w:noProof/>
              <w:sz w:val="20"/>
            </w:rPr>
            <w:fldChar w:fldCharType="begin"/>
          </w:r>
          <w:r w:rsidRPr="00675839">
            <w:rPr>
              <w:bCs/>
              <w:noProof/>
              <w:sz w:val="20"/>
            </w:rPr>
            <w:instrText xml:space="preserve"> SECTIONPAGES   \* MERGEFORMAT </w:instrText>
          </w:r>
          <w:r w:rsidRPr="00675839">
            <w:rPr>
              <w:bCs/>
              <w:noProof/>
              <w:sz w:val="20"/>
            </w:rPr>
            <w:fldChar w:fldCharType="separate"/>
          </w:r>
          <w:r w:rsidR="00AC202C">
            <w:rPr>
              <w:bCs/>
              <w:noProof/>
              <w:sz w:val="20"/>
            </w:rPr>
            <w:t>9</w:t>
          </w:r>
          <w:r w:rsidRPr="00675839">
            <w:rPr>
              <w:bCs/>
              <w:noProof/>
              <w:sz w:val="20"/>
            </w:rPr>
            <w:fldChar w:fldCharType="end"/>
          </w:r>
          <w:r w:rsidRPr="00675839">
            <w:rPr>
              <w:bCs/>
              <w:sz w:val="20"/>
            </w:rPr>
            <w:t>)</w:t>
          </w:r>
        </w:p>
      </w:tc>
    </w:tr>
    <w:tr w:rsidR="002A4F50" w:rsidRPr="00F85124" w14:paraId="4FCB047E" w14:textId="77777777" w:rsidTr="00675839">
      <w:trPr>
        <w:cantSplit/>
        <w:trHeight w:val="288"/>
      </w:trPr>
      <w:tc>
        <w:tcPr>
          <w:tcW w:w="0" w:type="auto"/>
        </w:tcPr>
        <w:p w14:paraId="4FCB047B" w14:textId="77777777" w:rsidR="002A4F50" w:rsidRPr="00F85124" w:rsidRDefault="002A4F50" w:rsidP="007C5F5D">
          <w:pPr>
            <w:spacing w:after="0"/>
            <w:rPr>
              <w:sz w:val="12"/>
              <w:szCs w:val="12"/>
            </w:rPr>
          </w:pPr>
          <w:r w:rsidRPr="00F85124">
            <w:rPr>
              <w:sz w:val="12"/>
              <w:szCs w:val="12"/>
            </w:rPr>
            <w:t>Project Name:</w:t>
          </w:r>
        </w:p>
      </w:tc>
      <w:tc>
        <w:tcPr>
          <w:tcW w:w="946" w:type="pct"/>
        </w:tcPr>
        <w:p w14:paraId="4FCB047C" w14:textId="77777777" w:rsidR="002A4F50" w:rsidRPr="00F85124" w:rsidRDefault="002A4F50" w:rsidP="007C5F5D">
          <w:pPr>
            <w:spacing w:after="0"/>
            <w:rPr>
              <w:sz w:val="12"/>
              <w:szCs w:val="12"/>
            </w:rPr>
          </w:pPr>
          <w:r w:rsidRPr="00F85124">
            <w:rPr>
              <w:sz w:val="12"/>
              <w:szCs w:val="12"/>
            </w:rPr>
            <w:t>Enforcement Agency:</w:t>
          </w:r>
        </w:p>
      </w:tc>
      <w:tc>
        <w:tcPr>
          <w:tcW w:w="1002" w:type="pct"/>
        </w:tcPr>
        <w:p w14:paraId="4FCB047D" w14:textId="77777777" w:rsidR="002A4F50" w:rsidRPr="00F85124" w:rsidRDefault="002A4F50" w:rsidP="007C5F5D">
          <w:pPr>
            <w:spacing w:after="0"/>
            <w:rPr>
              <w:sz w:val="12"/>
              <w:szCs w:val="12"/>
            </w:rPr>
          </w:pPr>
          <w:r w:rsidRPr="00F85124">
            <w:rPr>
              <w:sz w:val="12"/>
              <w:szCs w:val="12"/>
            </w:rPr>
            <w:t>Permit Number:</w:t>
          </w:r>
        </w:p>
      </w:tc>
    </w:tr>
    <w:tr w:rsidR="002A4F50" w:rsidRPr="00F85124" w14:paraId="4FCB0482" w14:textId="77777777" w:rsidTr="00675839">
      <w:trPr>
        <w:cantSplit/>
        <w:trHeight w:val="288"/>
      </w:trPr>
      <w:tc>
        <w:tcPr>
          <w:tcW w:w="0" w:type="auto"/>
        </w:tcPr>
        <w:p w14:paraId="4FCB047F" w14:textId="77777777" w:rsidR="002A4F50" w:rsidRPr="00F85124" w:rsidRDefault="002A4F50" w:rsidP="007C5F5D">
          <w:pPr>
            <w:spacing w:after="0"/>
            <w:rPr>
              <w:sz w:val="12"/>
              <w:szCs w:val="12"/>
              <w:vertAlign w:val="superscript"/>
            </w:rPr>
          </w:pPr>
          <w:r w:rsidRPr="00F85124">
            <w:rPr>
              <w:sz w:val="12"/>
              <w:szCs w:val="12"/>
            </w:rPr>
            <w:t>Dwelling Address:</w:t>
          </w:r>
        </w:p>
      </w:tc>
      <w:tc>
        <w:tcPr>
          <w:tcW w:w="946" w:type="pct"/>
        </w:tcPr>
        <w:p w14:paraId="4FCB0480" w14:textId="77777777" w:rsidR="002A4F50" w:rsidRPr="00F85124" w:rsidRDefault="002A4F50" w:rsidP="007C5F5D">
          <w:pPr>
            <w:spacing w:after="0"/>
            <w:rPr>
              <w:sz w:val="12"/>
              <w:szCs w:val="12"/>
              <w:vertAlign w:val="superscript"/>
            </w:rPr>
          </w:pPr>
          <w:r w:rsidRPr="00F85124">
            <w:rPr>
              <w:sz w:val="12"/>
              <w:szCs w:val="12"/>
            </w:rPr>
            <w:t>City</w:t>
          </w:r>
          <w:r>
            <w:rPr>
              <w:sz w:val="12"/>
              <w:szCs w:val="12"/>
            </w:rPr>
            <w:t>:</w:t>
          </w:r>
        </w:p>
      </w:tc>
      <w:tc>
        <w:tcPr>
          <w:tcW w:w="1002" w:type="pct"/>
        </w:tcPr>
        <w:p w14:paraId="4FCB0481" w14:textId="77777777" w:rsidR="002A4F50" w:rsidRPr="00F85124" w:rsidRDefault="002A4F50"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2A4F50" w:rsidRDefault="002A4F50">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2A4F50"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2A4F50" w:rsidRPr="00F85124" w:rsidRDefault="002A4F50"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2A4F50" w:rsidRPr="00F85124" w:rsidRDefault="002A4F50" w:rsidP="000A706C">
          <w:pPr>
            <w:pStyle w:val="Heading1"/>
            <w:jc w:val="right"/>
            <w:rPr>
              <w:rFonts w:asciiTheme="minorHAnsi" w:hAnsiTheme="minorHAnsi"/>
              <w:b w:val="0"/>
              <w:bCs/>
              <w:sz w:val="20"/>
            </w:rPr>
          </w:pPr>
          <w:r>
            <w:rPr>
              <w:rFonts w:asciiTheme="minorHAnsi" w:hAnsiTheme="minorHAnsi"/>
              <w:b w:val="0"/>
              <w:bCs/>
              <w:sz w:val="20"/>
            </w:rPr>
            <w:t>CF2R-PLB-22-H</w:t>
          </w:r>
        </w:p>
      </w:tc>
    </w:tr>
    <w:tr w:rsidR="002A4F50" w:rsidRPr="00F85124" w14:paraId="2597E927" w14:textId="77777777" w:rsidTr="000A706C">
      <w:trPr>
        <w:cantSplit/>
        <w:trHeight w:val="309"/>
      </w:trPr>
      <w:tc>
        <w:tcPr>
          <w:tcW w:w="2786" w:type="pct"/>
          <w:tcBorders>
            <w:right w:val="nil"/>
          </w:tcBorders>
        </w:tcPr>
        <w:p w14:paraId="563A9F78" w14:textId="77777777" w:rsidR="002A4F50" w:rsidRPr="00F85124" w:rsidRDefault="002A4F50"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49FB52CE" w:rsidR="002A4F50" w:rsidRPr="00F85124" w:rsidRDefault="002A4F50"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C202C">
            <w:rPr>
              <w:bCs/>
              <w:noProof/>
            </w:rPr>
            <w:t>3</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C202C">
            <w:rPr>
              <w:bCs/>
              <w:noProof/>
            </w:rPr>
            <w:t>3</w:t>
          </w:r>
          <w:r>
            <w:rPr>
              <w:bCs/>
              <w:noProof/>
            </w:rPr>
            <w:fldChar w:fldCharType="end"/>
          </w:r>
          <w:r w:rsidRPr="00F85124">
            <w:rPr>
              <w:bCs/>
            </w:rPr>
            <w:t>)</w:t>
          </w:r>
        </w:p>
      </w:tc>
    </w:tr>
  </w:tbl>
  <w:p w14:paraId="7E94E1C9" w14:textId="77777777" w:rsidR="002A4F50" w:rsidRDefault="002A4F50" w:rsidP="00C607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2A4F50"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2A4F50" w:rsidRPr="00F85124" w:rsidRDefault="002A4F50"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3E8DBC4E" w:rsidR="002A4F50" w:rsidRPr="00F85124" w:rsidRDefault="002A4F50" w:rsidP="00E26FCE">
          <w:pPr>
            <w:pStyle w:val="Heading1"/>
            <w:jc w:val="right"/>
            <w:rPr>
              <w:rFonts w:asciiTheme="minorHAnsi" w:hAnsiTheme="minorHAnsi"/>
              <w:b w:val="0"/>
              <w:bCs/>
              <w:sz w:val="20"/>
            </w:rPr>
          </w:pPr>
          <w:r>
            <w:rPr>
              <w:rFonts w:asciiTheme="minorHAnsi" w:hAnsiTheme="minorHAnsi"/>
              <w:b w:val="0"/>
              <w:bCs/>
              <w:sz w:val="20"/>
            </w:rPr>
            <w:t>CF</w:t>
          </w:r>
          <w:ins w:id="1007" w:author="Tam, Danny@Energy" w:date="2018-11-30T10:04:00Z">
            <w:r>
              <w:rPr>
                <w:rFonts w:asciiTheme="minorHAnsi" w:hAnsiTheme="minorHAnsi"/>
                <w:b w:val="0"/>
                <w:bCs/>
                <w:sz w:val="20"/>
              </w:rPr>
              <w:t>3</w:t>
            </w:r>
          </w:ins>
          <w:del w:id="1008" w:author="Tam, Danny@Energy" w:date="2018-11-30T10:04:00Z">
            <w:r w:rsidDel="00984666">
              <w:rPr>
                <w:rFonts w:asciiTheme="minorHAnsi" w:hAnsiTheme="minorHAnsi"/>
                <w:b w:val="0"/>
                <w:bCs/>
                <w:sz w:val="20"/>
              </w:rPr>
              <w:delText>2</w:delText>
            </w:r>
          </w:del>
          <w:r>
            <w:rPr>
              <w:rFonts w:asciiTheme="minorHAnsi" w:hAnsiTheme="minorHAnsi"/>
              <w:b w:val="0"/>
              <w:bCs/>
              <w:sz w:val="20"/>
            </w:rPr>
            <w:t>R-PLB-22-H</w:t>
          </w:r>
        </w:p>
      </w:tc>
    </w:tr>
    <w:tr w:rsidR="002A4F50" w:rsidRPr="00F85124" w14:paraId="4FCB048B" w14:textId="77777777" w:rsidTr="000A706C">
      <w:trPr>
        <w:cantSplit/>
        <w:trHeight w:val="288"/>
      </w:trPr>
      <w:tc>
        <w:tcPr>
          <w:tcW w:w="2786" w:type="pct"/>
          <w:tcBorders>
            <w:right w:val="nil"/>
          </w:tcBorders>
        </w:tcPr>
        <w:p w14:paraId="4FCB0489" w14:textId="7B6F9AB2" w:rsidR="002A4F50" w:rsidRPr="00F85124" w:rsidRDefault="002A4F50"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3D4F1BF1" w:rsidR="002A4F50" w:rsidRPr="00F85124" w:rsidRDefault="002A4F50"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C202C">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C202C">
            <w:rPr>
              <w:bCs/>
              <w:noProof/>
            </w:rPr>
            <w:t>3</w:t>
          </w:r>
          <w:r>
            <w:rPr>
              <w:bCs/>
              <w:noProof/>
            </w:rPr>
            <w:fldChar w:fldCharType="end"/>
          </w:r>
          <w:r w:rsidRPr="00F85124">
            <w:rPr>
              <w:bCs/>
            </w:rPr>
            <w:t>)</w:t>
          </w:r>
        </w:p>
      </w:tc>
    </w:tr>
  </w:tbl>
  <w:p w14:paraId="4FCB048C" w14:textId="77777777" w:rsidR="002A4F50" w:rsidRDefault="002A4F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2A4F50"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2A4F50" w:rsidRPr="00F85124" w:rsidRDefault="002A4F50"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2A4F50" w:rsidRPr="00F85124" w:rsidRDefault="002A4F50" w:rsidP="000A706C">
          <w:pPr>
            <w:pStyle w:val="Heading1"/>
            <w:jc w:val="right"/>
            <w:rPr>
              <w:rFonts w:asciiTheme="minorHAnsi" w:hAnsiTheme="minorHAnsi"/>
              <w:b w:val="0"/>
              <w:bCs/>
              <w:sz w:val="20"/>
            </w:rPr>
          </w:pPr>
          <w:r>
            <w:rPr>
              <w:rFonts w:asciiTheme="minorHAnsi" w:hAnsiTheme="minorHAnsi"/>
              <w:b w:val="0"/>
              <w:bCs/>
              <w:sz w:val="20"/>
            </w:rPr>
            <w:t>CF2R-PLB-22-H</w:t>
          </w:r>
        </w:p>
      </w:tc>
    </w:tr>
    <w:tr w:rsidR="002A4F50" w:rsidRPr="00F85124" w14:paraId="1D9F1D76" w14:textId="77777777" w:rsidTr="000A706C">
      <w:trPr>
        <w:cantSplit/>
        <w:trHeight w:val="309"/>
      </w:trPr>
      <w:tc>
        <w:tcPr>
          <w:tcW w:w="2786" w:type="pct"/>
          <w:tcBorders>
            <w:right w:val="nil"/>
          </w:tcBorders>
        </w:tcPr>
        <w:p w14:paraId="118C8DF7" w14:textId="77777777" w:rsidR="002A4F50" w:rsidRPr="00F85124" w:rsidRDefault="002A4F50"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582EFCA5" w14:textId="121852B2" w:rsidR="002A4F50" w:rsidRPr="00F85124" w:rsidRDefault="002A4F50"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C202C">
            <w:rPr>
              <w:bCs/>
              <w:noProof/>
            </w:rPr>
            <w:t>12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C202C">
            <w:rPr>
              <w:bCs/>
              <w:noProof/>
            </w:rPr>
            <w:t>12</w:t>
          </w:r>
          <w:r>
            <w:rPr>
              <w:bCs/>
              <w:noProof/>
            </w:rPr>
            <w:fldChar w:fldCharType="end"/>
          </w:r>
          <w:r w:rsidRPr="00F85124">
            <w:rPr>
              <w:bCs/>
            </w:rPr>
            <w:t>)</w:t>
          </w:r>
        </w:p>
      </w:tc>
    </w:tr>
  </w:tbl>
  <w:p w14:paraId="7C39F155" w14:textId="77777777" w:rsidR="002A4F50" w:rsidRDefault="002A4F50" w:rsidP="00C60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2A4F50" w:rsidRPr="00F85124" w14:paraId="4FCB0490" w14:textId="77777777" w:rsidTr="00675839">
      <w:trPr>
        <w:cantSplit/>
        <w:trHeight w:val="288"/>
      </w:trPr>
      <w:tc>
        <w:tcPr>
          <w:tcW w:w="3410" w:type="pct"/>
          <w:gridSpan w:val="2"/>
          <w:tcBorders>
            <w:bottom w:val="single" w:sz="4" w:space="0" w:color="auto"/>
            <w:right w:val="nil"/>
          </w:tcBorders>
          <w:vAlign w:val="center"/>
        </w:tcPr>
        <w:p w14:paraId="4FCB048E" w14:textId="3EDA54C2" w:rsidR="002A4F50" w:rsidRPr="00F85124" w:rsidRDefault="002A4F50"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2A4F50" w:rsidRPr="00F85124" w:rsidRDefault="002A4F50" w:rsidP="00E26FCE">
          <w:pPr>
            <w:pStyle w:val="Heading1"/>
            <w:jc w:val="right"/>
            <w:rPr>
              <w:rFonts w:asciiTheme="minorHAnsi" w:hAnsiTheme="minorHAnsi"/>
              <w:b w:val="0"/>
              <w:bCs/>
              <w:sz w:val="20"/>
            </w:rPr>
          </w:pPr>
          <w:r>
            <w:rPr>
              <w:rFonts w:asciiTheme="minorHAnsi" w:hAnsiTheme="minorHAnsi"/>
              <w:b w:val="0"/>
              <w:bCs/>
              <w:sz w:val="20"/>
            </w:rPr>
            <w:t>CF2R-PLB-22-H</w:t>
          </w:r>
        </w:p>
      </w:tc>
    </w:tr>
    <w:tr w:rsidR="002A4F50" w:rsidRPr="00F85124" w14:paraId="4FCB0493" w14:textId="77777777" w:rsidTr="00675839">
      <w:trPr>
        <w:cantSplit/>
        <w:trHeight w:val="288"/>
      </w:trPr>
      <w:tc>
        <w:tcPr>
          <w:tcW w:w="1889" w:type="pct"/>
          <w:tcBorders>
            <w:right w:val="nil"/>
          </w:tcBorders>
        </w:tcPr>
        <w:p w14:paraId="4FCB0491" w14:textId="6C23A791" w:rsidR="002A4F50" w:rsidRPr="00F85124" w:rsidRDefault="002A4F50"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5AD52587" w:rsidR="002A4F50" w:rsidRPr="00F85124" w:rsidRDefault="002A4F50"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C202C">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AC202C">
            <w:rPr>
              <w:bCs/>
              <w:noProof/>
            </w:rPr>
            <w:t>12</w:t>
          </w:r>
          <w:r>
            <w:rPr>
              <w:bCs/>
              <w:noProof/>
            </w:rPr>
            <w:fldChar w:fldCharType="end"/>
          </w:r>
          <w:r w:rsidRPr="00F85124">
            <w:rPr>
              <w:bCs/>
            </w:rPr>
            <w:t>)</w:t>
          </w:r>
        </w:p>
      </w:tc>
    </w:tr>
  </w:tbl>
  <w:p w14:paraId="4FCB0494" w14:textId="77777777" w:rsidR="002A4F50" w:rsidRDefault="002A4F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C3AD2"/>
    <w:multiLevelType w:val="hybridMultilevel"/>
    <w:tmpl w:val="B9C6843A"/>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9"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736A8"/>
    <w:multiLevelType w:val="hybridMultilevel"/>
    <w:tmpl w:val="B482902A"/>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12"/>
  </w:num>
  <w:num w:numId="5">
    <w:abstractNumId w:val="6"/>
  </w:num>
  <w:num w:numId="6">
    <w:abstractNumId w:val="9"/>
  </w:num>
  <w:num w:numId="7">
    <w:abstractNumId w:val="2"/>
  </w:num>
  <w:num w:numId="8">
    <w:abstractNumId w:val="0"/>
  </w:num>
  <w:num w:numId="9">
    <w:abstractNumId w:val="10"/>
  </w:num>
  <w:num w:numId="10">
    <w:abstractNumId w:val="13"/>
  </w:num>
  <w:num w:numId="11">
    <w:abstractNumId w:val="8"/>
  </w:num>
  <w:num w:numId="12">
    <w:abstractNumId w:val="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 Danny@Energy">
    <w15:presenceInfo w15:providerId="AD" w15:userId="S-1-5-21-606747145-1060284298-682003330-61902"/>
  </w15:person>
  <w15:person w15:author="Smith, Alexis@Energy">
    <w15:presenceInfo w15:providerId="AD" w15:userId="S-1-5-21-606747145-1060284298-682003330-86948"/>
  </w15:person>
  <w15:person w15:author="Hudler, Rob@Energy">
    <w15:presenceInfo w15:providerId="AD" w15:userId="S-1-5-21-606747145-1060284298-682003330-90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6F28"/>
    <w:rsid w:val="00027890"/>
    <w:rsid w:val="0004394B"/>
    <w:rsid w:val="0006542B"/>
    <w:rsid w:val="000836B7"/>
    <w:rsid w:val="0008420B"/>
    <w:rsid w:val="000909CD"/>
    <w:rsid w:val="000943C0"/>
    <w:rsid w:val="000A706C"/>
    <w:rsid w:val="000F461F"/>
    <w:rsid w:val="00107484"/>
    <w:rsid w:val="00125BB4"/>
    <w:rsid w:val="001325D9"/>
    <w:rsid w:val="00137989"/>
    <w:rsid w:val="00137D50"/>
    <w:rsid w:val="00155BA8"/>
    <w:rsid w:val="001624A0"/>
    <w:rsid w:val="00162DD4"/>
    <w:rsid w:val="00181B6C"/>
    <w:rsid w:val="001A6EA5"/>
    <w:rsid w:val="001C54F0"/>
    <w:rsid w:val="00234E63"/>
    <w:rsid w:val="00236FB5"/>
    <w:rsid w:val="002375FA"/>
    <w:rsid w:val="0024235D"/>
    <w:rsid w:val="00297516"/>
    <w:rsid w:val="0029776E"/>
    <w:rsid w:val="002A4F50"/>
    <w:rsid w:val="002C30C5"/>
    <w:rsid w:val="002E09F6"/>
    <w:rsid w:val="002F796C"/>
    <w:rsid w:val="0032746E"/>
    <w:rsid w:val="003416DF"/>
    <w:rsid w:val="00382854"/>
    <w:rsid w:val="00394022"/>
    <w:rsid w:val="003D08C9"/>
    <w:rsid w:val="003D613A"/>
    <w:rsid w:val="003E681E"/>
    <w:rsid w:val="00404E21"/>
    <w:rsid w:val="00423815"/>
    <w:rsid w:val="004328A2"/>
    <w:rsid w:val="00444C30"/>
    <w:rsid w:val="00463D7C"/>
    <w:rsid w:val="00481394"/>
    <w:rsid w:val="004B7504"/>
    <w:rsid w:val="004C15B1"/>
    <w:rsid w:val="004E4250"/>
    <w:rsid w:val="004F6D3D"/>
    <w:rsid w:val="00502FD0"/>
    <w:rsid w:val="00523B19"/>
    <w:rsid w:val="00542720"/>
    <w:rsid w:val="00572DE5"/>
    <w:rsid w:val="005735DD"/>
    <w:rsid w:val="00576ADB"/>
    <w:rsid w:val="00585198"/>
    <w:rsid w:val="006334E0"/>
    <w:rsid w:val="0065297B"/>
    <w:rsid w:val="006530E0"/>
    <w:rsid w:val="00675839"/>
    <w:rsid w:val="006A7B42"/>
    <w:rsid w:val="006B010C"/>
    <w:rsid w:val="006B07A9"/>
    <w:rsid w:val="006B1CAD"/>
    <w:rsid w:val="006D380C"/>
    <w:rsid w:val="006E1584"/>
    <w:rsid w:val="006F4DCF"/>
    <w:rsid w:val="00727616"/>
    <w:rsid w:val="00741563"/>
    <w:rsid w:val="00792363"/>
    <w:rsid w:val="007C10F1"/>
    <w:rsid w:val="007C5F5D"/>
    <w:rsid w:val="007E10A8"/>
    <w:rsid w:val="007E3890"/>
    <w:rsid w:val="007F5858"/>
    <w:rsid w:val="007F7C81"/>
    <w:rsid w:val="008458E4"/>
    <w:rsid w:val="00852EF0"/>
    <w:rsid w:val="0087314B"/>
    <w:rsid w:val="00876D98"/>
    <w:rsid w:val="008A7E3C"/>
    <w:rsid w:val="008F790B"/>
    <w:rsid w:val="009618A4"/>
    <w:rsid w:val="00984666"/>
    <w:rsid w:val="00984FAD"/>
    <w:rsid w:val="009A3EC7"/>
    <w:rsid w:val="009C3AE7"/>
    <w:rsid w:val="009C5253"/>
    <w:rsid w:val="009F4D1A"/>
    <w:rsid w:val="00A2334E"/>
    <w:rsid w:val="00A556DE"/>
    <w:rsid w:val="00A720BD"/>
    <w:rsid w:val="00A7234F"/>
    <w:rsid w:val="00AC202C"/>
    <w:rsid w:val="00AC598D"/>
    <w:rsid w:val="00AF5606"/>
    <w:rsid w:val="00B07F5E"/>
    <w:rsid w:val="00B3369C"/>
    <w:rsid w:val="00B57E2E"/>
    <w:rsid w:val="00B740EF"/>
    <w:rsid w:val="00B75D06"/>
    <w:rsid w:val="00B76897"/>
    <w:rsid w:val="00B90DDD"/>
    <w:rsid w:val="00BB1255"/>
    <w:rsid w:val="00BE5B33"/>
    <w:rsid w:val="00C048CC"/>
    <w:rsid w:val="00C12C31"/>
    <w:rsid w:val="00C27FA0"/>
    <w:rsid w:val="00C43C88"/>
    <w:rsid w:val="00C55AEC"/>
    <w:rsid w:val="00C55D2A"/>
    <w:rsid w:val="00C60760"/>
    <w:rsid w:val="00C95837"/>
    <w:rsid w:val="00CE0993"/>
    <w:rsid w:val="00CE1273"/>
    <w:rsid w:val="00D00F06"/>
    <w:rsid w:val="00D25F04"/>
    <w:rsid w:val="00D26D5B"/>
    <w:rsid w:val="00D3756C"/>
    <w:rsid w:val="00D63162"/>
    <w:rsid w:val="00D70976"/>
    <w:rsid w:val="00D775CD"/>
    <w:rsid w:val="00D9153C"/>
    <w:rsid w:val="00DB2A47"/>
    <w:rsid w:val="00DC3338"/>
    <w:rsid w:val="00DD29A3"/>
    <w:rsid w:val="00DE4C23"/>
    <w:rsid w:val="00E04504"/>
    <w:rsid w:val="00E10359"/>
    <w:rsid w:val="00E23E73"/>
    <w:rsid w:val="00E26FCE"/>
    <w:rsid w:val="00EE322E"/>
    <w:rsid w:val="00F06A6B"/>
    <w:rsid w:val="00F1204F"/>
    <w:rsid w:val="00F14C7C"/>
    <w:rsid w:val="00F3330B"/>
    <w:rsid w:val="00F537A3"/>
    <w:rsid w:val="00F55708"/>
    <w:rsid w:val="00FB212B"/>
    <w:rsid w:val="00FC48ED"/>
    <w:rsid w:val="00FD2518"/>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6D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EAAD-D14A-4F16-8CB3-B7ADFF1A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24</Pages>
  <Words>11138</Words>
  <Characters>63491</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Smith, Alexis@Energy</cp:lastModifiedBy>
  <cp:revision>8</cp:revision>
  <cp:lastPrinted>2018-04-20T14:21:00Z</cp:lastPrinted>
  <dcterms:created xsi:type="dcterms:W3CDTF">2018-11-30T17:25:00Z</dcterms:created>
  <dcterms:modified xsi:type="dcterms:W3CDTF">2019-01-10T21:52:00Z</dcterms:modified>
</cp:coreProperties>
</file>
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77777777" w:rsidR="00D03609" w:rsidRPr="00A42BCC" w:rsidRDefault="00D03609" w:rsidP="00B5026C">
            <w:pPr>
              <w:rPr>
                <w:rFonts w:asciiTheme="minorHAnsi" w:hAnsiTheme="minorHAnsi"/>
                <w:sz w:val="18"/>
                <w:szCs w:val="18"/>
              </w:rPr>
            </w:pPr>
            <w:r>
              <w:rPr>
                <w:rFonts w:asciiTheme="minorHAnsi" w:hAnsiTheme="minorHAnsi"/>
                <w:sz w:val="18"/>
                <w:szCs w:val="18"/>
              </w:rPr>
              <w:t>Is HERS verification of building enclosure air leakage to outside required by CF1R?</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77777777" w:rsidR="00D03609" w:rsidRDefault="00D03609" w:rsidP="00B5026C">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5F81CE59" w:rsidR="00D03609" w:rsidRPr="00A42BCC" w:rsidRDefault="00D03609">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Pr="00A42BCC">
              <w:rPr>
                <w:rFonts w:asciiTheme="minorHAnsi" w:hAnsiTheme="minorHAnsi"/>
                <w:sz w:val="18"/>
                <w:szCs w:val="18"/>
              </w:rPr>
              <w:t xml:space="preserve"> Air Leakage from CF1R</w:t>
            </w:r>
            <w:r>
              <w:rPr>
                <w:rFonts w:asciiTheme="minorHAnsi" w:hAnsiTheme="minorHAnsi"/>
                <w:sz w:val="18"/>
                <w:szCs w:val="18"/>
              </w:rPr>
              <w:t xml:space="preserve"> (CFM50)</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7468A5B2" w:rsidR="00D03609" w:rsidRPr="00A42BCC" w:rsidRDefault="00D03609" w:rsidP="009C2A67">
            <w:pPr>
              <w:keepNext/>
              <w:rPr>
                <w:rFonts w:asciiTheme="minorHAnsi" w:hAnsiTheme="minorHAnsi"/>
                <w:sz w:val="18"/>
                <w:szCs w:val="18"/>
              </w:rPr>
            </w:pPr>
            <w:del w:id="0" w:author="Balneg, Ronald@Energy" w:date="2018-11-27T13:34:00Z">
              <w:r w:rsidRPr="00A42BCC" w:rsidDel="009C2A67">
                <w:rPr>
                  <w:rFonts w:asciiTheme="minorHAnsi" w:hAnsiTheme="minorHAnsi"/>
                  <w:sz w:val="18"/>
                  <w:szCs w:val="18"/>
                </w:rPr>
                <w:delText>&lt;&lt;user input, integer&gt;&gt; For entries &gt;1, duplicate lines B. 2-6</w:delText>
              </w:r>
            </w:del>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3869DE4E" w:rsidR="00D03609" w:rsidRPr="00A42BCC" w:rsidRDefault="00D03609">
            <w:pPr>
              <w:keepNext/>
              <w:rPr>
                <w:rFonts w:asciiTheme="minorHAnsi" w:hAnsiTheme="minorHAnsi"/>
                <w:sz w:val="18"/>
                <w:szCs w:val="18"/>
              </w:rPr>
            </w:pPr>
            <w:del w:id="1" w:author="Balneg, Ronald@Energy" w:date="2018-11-27T13:34:00Z">
              <w:r w:rsidRPr="00A42BCC" w:rsidDel="009C2A67">
                <w:rPr>
                  <w:rFonts w:asciiTheme="minorHAnsi" w:hAnsiTheme="minorHAnsi"/>
                  <w:sz w:val="18"/>
                  <w:szCs w:val="18"/>
                </w:rPr>
                <w:delText>&lt;&lt;user input, integer&gt;&gt; For entries &gt;1, duplicate lines B. 8-11</w:delText>
              </w:r>
            </w:del>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7AE8C773" w14:textId="0DFE3FEC" w:rsidR="00D03609" w:rsidDel="00C20598" w:rsidRDefault="00D03609" w:rsidP="00D03609">
      <w:pPr>
        <w:rPr>
          <w:del w:id="2" w:author="Balneg, Ronald@Energy" w:date="2018-11-19T09:55:00Z"/>
          <w:rFonts w:asciiTheme="minorHAnsi" w:hAnsiTheme="minorHAnsi"/>
          <w:sz w:val="18"/>
          <w:szCs w:val="18"/>
        </w:rPr>
      </w:pPr>
    </w:p>
    <w:p w14:paraId="278162DE" w14:textId="3B3BBBF5" w:rsidR="00D03609" w:rsidDel="00C20598" w:rsidRDefault="00D03609" w:rsidP="00D03609">
      <w:pPr>
        <w:rPr>
          <w:del w:id="3" w:author="Balneg, Ronald@Energy" w:date="2018-11-19T09:55:00Z"/>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479F52A1" w:rsidR="00D03609" w:rsidRPr="005A593D" w:rsidRDefault="00D03609" w:rsidP="00A01B9A">
            <w:pPr>
              <w:rPr>
                <w:rFonts w:asciiTheme="minorHAnsi" w:hAnsiTheme="minorHAnsi"/>
                <w:b/>
                <w:szCs w:val="18"/>
              </w:rPr>
            </w:pPr>
            <w:r w:rsidRPr="005A593D">
              <w:rPr>
                <w:rFonts w:asciiTheme="minorHAnsi" w:hAnsiTheme="minorHAnsi"/>
                <w:b/>
                <w:szCs w:val="18"/>
              </w:rPr>
              <w:t>ENV20</w:t>
            </w:r>
            <w:ins w:id="4" w:author="Balneg, Ronald@Energy" w:date="2018-11-08T09:56:00Z">
              <w:r w:rsidR="00A01B9A">
                <w:rPr>
                  <w:rFonts w:asciiTheme="minorHAnsi" w:hAnsiTheme="minorHAnsi"/>
                  <w:b/>
                  <w:szCs w:val="18"/>
                </w:rPr>
                <w:t>b</w:t>
              </w:r>
            </w:ins>
            <w:del w:id="5" w:author="Balneg, Ronald@Energy" w:date="2018-11-08T09:56:00Z">
              <w:r w:rsidRPr="005A593D" w:rsidDel="00A01B9A">
                <w:rPr>
                  <w:rFonts w:asciiTheme="minorHAnsi" w:hAnsiTheme="minorHAnsi"/>
                  <w:b/>
                  <w:szCs w:val="18"/>
                </w:rPr>
                <w:delText>a</w:delText>
              </w:r>
            </w:del>
            <w:r w:rsidRPr="005A593D">
              <w:rPr>
                <w:rFonts w:asciiTheme="minorHAnsi" w:hAnsiTheme="minorHAnsi"/>
                <w:b/>
                <w:szCs w:val="18"/>
              </w:rPr>
              <w:t xml:space="preserve"> - Single Point Air Tightness Test With </w:t>
            </w:r>
            <w:del w:id="6" w:author="Balneg, Ronald@Energy" w:date="2018-11-08T09:56:00Z">
              <w:r w:rsidRPr="005A593D" w:rsidDel="00A01B9A">
                <w:rPr>
                  <w:rFonts w:asciiTheme="minorHAnsi" w:hAnsiTheme="minorHAnsi"/>
                  <w:b/>
                  <w:szCs w:val="18"/>
                </w:rPr>
                <w:delText xml:space="preserve">Manual </w:delText>
              </w:r>
            </w:del>
            <w:ins w:id="7" w:author="Balneg, Ronald@Energy" w:date="2018-11-08T09:56:00Z">
              <w:r w:rsidR="00A01B9A">
                <w:rPr>
                  <w:rFonts w:asciiTheme="minorHAnsi" w:hAnsiTheme="minorHAnsi"/>
                  <w:b/>
                  <w:szCs w:val="18"/>
                </w:rPr>
                <w:t>Automatic</w:t>
              </w:r>
              <w:r w:rsidR="00A01B9A" w:rsidRPr="005A593D">
                <w:rPr>
                  <w:rFonts w:asciiTheme="minorHAnsi" w:hAnsiTheme="minorHAnsi"/>
                  <w:b/>
                  <w:szCs w:val="18"/>
                </w:rPr>
                <w:t xml:space="preserve"> </w:t>
              </w:r>
            </w:ins>
            <w:r w:rsidRPr="005A593D">
              <w:rPr>
                <w:rFonts w:asciiTheme="minorHAnsi" w:hAnsiTheme="minorHAnsi"/>
                <w:b/>
                <w:szCs w:val="18"/>
              </w:rPr>
              <w:t>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rPr>
          <w:ins w:id="8" w:author="Balneg, Ronald@Energy" w:date="2018-11-08T09:55:00Z"/>
        </w:trPr>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 w:author="Balneg, Ronald@Energy" w:date="2018-11-08T09:55:00Z"/>
                <w:rFonts w:asciiTheme="minorHAnsi" w:hAnsiTheme="minorHAnsi"/>
                <w:szCs w:val="18"/>
              </w:rPr>
            </w:pPr>
            <w:ins w:id="10" w:author="Balneg, Ronald@Energy" w:date="2018-11-08T09:55: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A01B9A" w:rsidRPr="00A42BCC" w14:paraId="5882002D" w14:textId="77777777" w:rsidTr="00F328CD">
        <w:trPr>
          <w:ins w:id="11" w:author="Balneg, Ronald@Energy" w:date="2018-11-08T09:55:00Z"/>
        </w:trPr>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2" w:author="Balneg, Ronald@Energy" w:date="2018-11-08T09:55:00Z"/>
                <w:rFonts w:asciiTheme="minorHAnsi" w:hAnsiTheme="minorHAnsi"/>
                <w:sz w:val="18"/>
                <w:szCs w:val="18"/>
              </w:rPr>
            </w:pPr>
            <w:ins w:id="13" w:author="Balneg, Ronald@Energy" w:date="2018-11-08T09:55:00Z">
              <w:r w:rsidRPr="00A42BCC">
                <w:rPr>
                  <w:rFonts w:asciiTheme="minorHAnsi" w:hAnsiTheme="minorHAnsi"/>
                  <w:sz w:val="18"/>
                  <w:szCs w:val="18"/>
                </w:rPr>
                <w:t>01</w:t>
              </w:r>
            </w:ins>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 w:author="Balneg, Ronald@Energy" w:date="2018-11-08T09:55:00Z"/>
                <w:rFonts w:asciiTheme="minorHAnsi" w:hAnsiTheme="minorHAnsi"/>
                <w:sz w:val="18"/>
                <w:szCs w:val="18"/>
              </w:rPr>
            </w:pPr>
            <w:ins w:id="15" w:author="Balneg, Ronald@Energy" w:date="2018-11-08T09:55: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 w:author="Balneg, Ronald@Energy" w:date="2018-11-08T09:55:00Z"/>
                <w:rFonts w:asciiTheme="minorHAnsi" w:hAnsiTheme="minorHAnsi"/>
                <w:sz w:val="18"/>
                <w:szCs w:val="18"/>
              </w:rPr>
            </w:pPr>
          </w:p>
        </w:tc>
      </w:tr>
      <w:tr w:rsidR="00A01B9A" w:rsidRPr="00A42BCC" w14:paraId="6C61538A" w14:textId="77777777" w:rsidTr="00F328CD">
        <w:trPr>
          <w:ins w:id="17" w:author="Balneg, Ronald@Energy" w:date="2018-11-08T09:55:00Z"/>
        </w:trPr>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8" w:author="Balneg, Ronald@Energy" w:date="2018-11-08T09:55:00Z"/>
                <w:rFonts w:asciiTheme="minorHAnsi" w:hAnsiTheme="minorHAnsi"/>
                <w:sz w:val="18"/>
                <w:szCs w:val="18"/>
              </w:rPr>
            </w:pPr>
            <w:ins w:id="19" w:author="Balneg, Ronald@Energy" w:date="2018-11-08T09:55:00Z">
              <w:r w:rsidRPr="00A42BCC">
                <w:rPr>
                  <w:rFonts w:asciiTheme="minorHAnsi" w:hAnsiTheme="minorHAnsi"/>
                  <w:sz w:val="18"/>
                  <w:szCs w:val="18"/>
                </w:rPr>
                <w:t>02</w:t>
              </w:r>
            </w:ins>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 w:author="Balneg, Ronald@Energy" w:date="2018-11-08T09:55:00Z"/>
                <w:rFonts w:asciiTheme="minorHAnsi" w:hAnsiTheme="minorHAnsi"/>
                <w:sz w:val="18"/>
                <w:szCs w:val="18"/>
              </w:rPr>
            </w:pPr>
            <w:ins w:id="21" w:author="Balneg, Ronald@Energy" w:date="2018-11-08T09:55:00Z">
              <w:r w:rsidRPr="00A42BCC">
                <w:rPr>
                  <w:rFonts w:asciiTheme="minorHAnsi" w:hAnsiTheme="minorHAnsi"/>
                  <w:sz w:val="18"/>
                  <w:szCs w:val="18"/>
                </w:rPr>
                <w:t>Test Methodology</w:t>
              </w:r>
            </w:ins>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 w:author="Balneg, Ronald@Energy" w:date="2018-11-08T09:55:00Z"/>
                <w:rFonts w:asciiTheme="minorHAnsi" w:hAnsiTheme="minorHAnsi"/>
                <w:sz w:val="18"/>
                <w:szCs w:val="18"/>
              </w:rPr>
            </w:pPr>
          </w:p>
        </w:tc>
      </w:tr>
      <w:tr w:rsidR="00A01B9A" w:rsidRPr="00A42BCC" w14:paraId="76A65402" w14:textId="77777777" w:rsidTr="00F328CD">
        <w:trPr>
          <w:ins w:id="23" w:author="Balneg, Ronald@Energy" w:date="2018-11-08T09:55:00Z"/>
        </w:trPr>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4" w:author="Balneg, Ronald@Energy" w:date="2018-11-08T09:55:00Z"/>
                <w:rFonts w:asciiTheme="minorHAnsi" w:hAnsiTheme="minorHAnsi"/>
                <w:sz w:val="18"/>
                <w:szCs w:val="18"/>
              </w:rPr>
            </w:pPr>
            <w:ins w:id="25" w:author="Balneg, Ronald@Energy" w:date="2018-11-08T09:55:00Z">
              <w:r>
                <w:rPr>
                  <w:rFonts w:asciiTheme="minorHAnsi" w:hAnsiTheme="minorHAnsi"/>
                  <w:sz w:val="18"/>
                  <w:szCs w:val="18"/>
                </w:rPr>
                <w:t>03</w:t>
              </w:r>
            </w:ins>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 w:author="Balneg, Ronald@Energy" w:date="2018-11-08T09:55:00Z"/>
                <w:rFonts w:asciiTheme="minorHAnsi" w:hAnsiTheme="minorHAnsi"/>
                <w:sz w:val="18"/>
                <w:szCs w:val="18"/>
              </w:rPr>
            </w:pPr>
            <w:ins w:id="27" w:author="Balneg, Ronald@Energy" w:date="2018-11-08T09:55: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 w:author="Balneg, Ronald@Energy" w:date="2018-11-08T09:55:00Z"/>
                <w:rFonts w:asciiTheme="minorHAnsi" w:hAnsiTheme="minorHAnsi"/>
                <w:sz w:val="18"/>
                <w:szCs w:val="18"/>
              </w:rPr>
            </w:pPr>
            <w:ins w:id="29" w:author="Balneg, Ronald@Energy" w:date="2018-11-08T09:55:00Z">
              <w:r>
                <w:rPr>
                  <w:rFonts w:asciiTheme="minorHAnsi" w:hAnsiTheme="minorHAnsi"/>
                  <w:sz w:val="18"/>
                  <w:szCs w:val="18"/>
                </w:rPr>
                <w:t>(May be positive or negative)</w:t>
              </w:r>
            </w:ins>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 w:author="Balneg, Ronald@Energy" w:date="2018-11-08T09:55:00Z"/>
                <w:rFonts w:asciiTheme="minorHAnsi" w:hAnsiTheme="minorHAnsi"/>
                <w:sz w:val="18"/>
                <w:szCs w:val="18"/>
              </w:rPr>
            </w:pPr>
          </w:p>
        </w:tc>
      </w:tr>
      <w:tr w:rsidR="00A01B9A" w:rsidRPr="00A42BCC" w14:paraId="06A47211" w14:textId="77777777" w:rsidTr="00F328CD">
        <w:trPr>
          <w:ins w:id="31" w:author="Balneg, Ronald@Energy" w:date="2018-11-08T09:55:00Z"/>
        </w:trPr>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2" w:author="Balneg, Ronald@Energy" w:date="2018-11-08T09:55:00Z"/>
                <w:rFonts w:asciiTheme="minorHAnsi" w:hAnsiTheme="minorHAnsi"/>
                <w:sz w:val="18"/>
                <w:szCs w:val="18"/>
              </w:rPr>
            </w:pPr>
            <w:ins w:id="33" w:author="Balneg, Ronald@Energy" w:date="2018-11-08T09:55:00Z">
              <w:r>
                <w:rPr>
                  <w:rFonts w:asciiTheme="minorHAnsi" w:hAnsiTheme="minorHAnsi"/>
                  <w:sz w:val="18"/>
                  <w:szCs w:val="18"/>
                </w:rPr>
                <w:t>04</w:t>
              </w:r>
            </w:ins>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4" w:author="Balneg, Ronald@Energy" w:date="2018-11-08T09:55:00Z"/>
                <w:rFonts w:asciiTheme="minorHAnsi" w:hAnsiTheme="minorHAnsi"/>
                <w:sz w:val="18"/>
                <w:szCs w:val="18"/>
              </w:rPr>
            </w:pPr>
            <w:ins w:id="35" w:author="Balneg, Ronald@Energy" w:date="2018-11-08T09:55:00Z">
              <w:r w:rsidRPr="003C5E86">
                <w:rPr>
                  <w:rFonts w:asciiTheme="minorHAnsi" w:hAnsiTheme="minorHAnsi"/>
                  <w:sz w:val="18"/>
                  <w:szCs w:val="18"/>
                </w:rPr>
                <w:t>Induced Enclosure Pressure</w:t>
              </w:r>
              <w:r>
                <w:rPr>
                  <w:rFonts w:asciiTheme="minorHAnsi" w:hAnsiTheme="minorHAnsi"/>
                  <w:sz w:val="18"/>
                  <w:szCs w:val="18"/>
                </w:rPr>
                <w:t xml:space="preserve"> from Manometer (Pa)</w:t>
              </w:r>
            </w:ins>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 w:author="Balneg, Ronald@Energy" w:date="2018-11-08T09:55:00Z"/>
                <w:rFonts w:asciiTheme="minorHAnsi" w:hAnsiTheme="minorHAnsi"/>
                <w:sz w:val="18"/>
                <w:szCs w:val="18"/>
              </w:rPr>
            </w:pPr>
            <w:ins w:id="37" w:author="Balneg, Ronald@Energy" w:date="2018-11-08T09:55: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8" w:author="Balneg, Ronald@Energy" w:date="2018-11-08T09:55:00Z"/>
                <w:rFonts w:asciiTheme="minorHAnsi" w:hAnsiTheme="minorHAnsi"/>
                <w:sz w:val="18"/>
                <w:szCs w:val="18"/>
              </w:rPr>
            </w:pPr>
            <w:ins w:id="39" w:author="Balneg, Ronald@Energy" w:date="2018-11-08T09:55:00Z">
              <w:r w:rsidRPr="00B450BD">
                <w:rPr>
                  <w:rFonts w:asciiTheme="minorHAnsi" w:hAnsiTheme="minorHAnsi"/>
                  <w:sz w:val="18"/>
                  <w:szCs w:val="18"/>
                </w:rPr>
                <w:t>(Pressurization is positive;  Depressurization is negative)</w:t>
              </w:r>
            </w:ins>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0" w:author="Balneg, Ronald@Energy" w:date="2018-11-08T09:55:00Z"/>
                <w:rFonts w:asciiTheme="minorHAnsi" w:hAnsiTheme="minorHAnsi"/>
                <w:sz w:val="18"/>
                <w:szCs w:val="18"/>
              </w:rPr>
            </w:pPr>
          </w:p>
        </w:tc>
      </w:tr>
      <w:tr w:rsidR="00A01B9A" w:rsidRPr="00A42BCC" w14:paraId="16C43721" w14:textId="77777777" w:rsidTr="00F328CD">
        <w:trPr>
          <w:ins w:id="41" w:author="Balneg, Ronald@Energy" w:date="2018-11-08T09:55:00Z"/>
        </w:trPr>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42" w:author="Balneg, Ronald@Energy" w:date="2018-11-08T09:55:00Z"/>
                <w:rFonts w:asciiTheme="minorHAnsi" w:hAnsiTheme="minorHAnsi"/>
                <w:sz w:val="18"/>
                <w:szCs w:val="18"/>
              </w:rPr>
            </w:pPr>
            <w:ins w:id="43" w:author="Balneg, Ronald@Energy" w:date="2018-11-08T09:55:00Z">
              <w:r>
                <w:rPr>
                  <w:rFonts w:asciiTheme="minorHAnsi" w:hAnsiTheme="minorHAnsi"/>
                  <w:sz w:val="18"/>
                  <w:szCs w:val="18"/>
                </w:rPr>
                <w:t>05</w:t>
              </w:r>
            </w:ins>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4" w:author="Balneg, Ronald@Energy" w:date="2018-11-08T09:55:00Z"/>
                <w:rFonts w:asciiTheme="minorHAnsi" w:hAnsiTheme="minorHAnsi"/>
                <w:sz w:val="18"/>
                <w:szCs w:val="18"/>
              </w:rPr>
            </w:pPr>
            <w:ins w:id="45" w:author="Balneg, Ronald@Energy" w:date="2018-11-08T09:55: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6" w:author="Balneg, Ronald@Energy" w:date="2018-11-08T09:55:00Z"/>
                <w:rFonts w:asciiTheme="minorHAnsi" w:hAnsiTheme="minorHAnsi"/>
                <w:sz w:val="18"/>
                <w:szCs w:val="18"/>
              </w:rPr>
            </w:pPr>
          </w:p>
        </w:tc>
      </w:tr>
      <w:tr w:rsidR="00A01B9A" w:rsidRPr="00A42BCC" w14:paraId="7AECA8AF" w14:textId="77777777" w:rsidTr="00F328CD">
        <w:trPr>
          <w:ins w:id="47" w:author="Balneg, Ronald@Energy" w:date="2018-11-08T09:55:00Z"/>
        </w:trPr>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48" w:author="Balneg, Ronald@Energy" w:date="2018-11-08T09:55:00Z"/>
                <w:rFonts w:asciiTheme="minorHAnsi" w:hAnsiTheme="minorHAnsi"/>
                <w:sz w:val="18"/>
                <w:szCs w:val="18"/>
              </w:rPr>
            </w:pPr>
            <w:ins w:id="49" w:author="Balneg, Ronald@Energy" w:date="2018-11-08T09:55:00Z">
              <w:r>
                <w:rPr>
                  <w:rFonts w:asciiTheme="minorHAnsi" w:hAnsiTheme="minorHAnsi"/>
                  <w:sz w:val="18"/>
                  <w:szCs w:val="18"/>
                </w:rPr>
                <w:t>06</w:t>
              </w:r>
            </w:ins>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0" w:author="Balneg, Ronald@Energy" w:date="2018-11-08T09:55:00Z"/>
                <w:rFonts w:asciiTheme="minorHAnsi" w:hAnsiTheme="minorHAnsi"/>
                <w:sz w:val="18"/>
                <w:szCs w:val="18"/>
              </w:rPr>
            </w:pPr>
            <w:ins w:id="51" w:author="Balneg, Ronald@Energy" w:date="2018-11-08T09:55:00Z">
              <w:r w:rsidRPr="00A42BCC">
                <w:rPr>
                  <w:rFonts w:asciiTheme="minorHAnsi" w:hAnsiTheme="minorHAnsi"/>
                  <w:sz w:val="18"/>
                  <w:szCs w:val="18"/>
                </w:rPr>
                <w:t>Nominal CFM50</w:t>
              </w:r>
            </w:ins>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2" w:author="Balneg, Ronald@Energy" w:date="2018-11-08T09:55:00Z"/>
                <w:rFonts w:asciiTheme="minorHAnsi" w:hAnsiTheme="minorHAnsi"/>
                <w:sz w:val="18"/>
                <w:szCs w:val="18"/>
              </w:rPr>
            </w:pPr>
          </w:p>
        </w:tc>
      </w:tr>
    </w:tbl>
    <w:p w14:paraId="40F07E02" w14:textId="3D35A546" w:rsidR="00A01B9A" w:rsidDel="00A938BF" w:rsidRDefault="00A01B9A">
      <w:pPr>
        <w:rPr>
          <w:ins w:id="53" w:author="Balneg, Ronald@Energy" w:date="2018-11-08T09:55:00Z"/>
          <w:del w:id="54" w:author="Smith, Alexis@Energy" w:date="2018-12-11T15:40:00Z"/>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rsidDel="00A01B9A" w14:paraId="31BF6E92" w14:textId="7CB560AF" w:rsidTr="00B5026C">
        <w:trPr>
          <w:del w:id="55" w:author="Balneg, Ronald@Energy" w:date="2018-11-08T09:55:00Z"/>
        </w:trPr>
        <w:tc>
          <w:tcPr>
            <w:tcW w:w="10792" w:type="dxa"/>
            <w:gridSpan w:val="3"/>
          </w:tcPr>
          <w:p w14:paraId="7D333D31" w14:textId="2C5CBC6D" w:rsidR="00D03609" w:rsidRPr="005A593D"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6" w:author="Balneg, Ronald@Energy" w:date="2018-11-08T09:55:00Z"/>
                <w:rFonts w:asciiTheme="minorHAnsi" w:hAnsiTheme="minorHAnsi"/>
                <w:szCs w:val="18"/>
              </w:rPr>
            </w:pPr>
            <w:del w:id="57" w:author="Balneg, Ronald@Energy" w:date="2018-11-08T09:55:00Z">
              <w:r w:rsidRPr="005A593D" w:rsidDel="00A01B9A">
                <w:rPr>
                  <w:rFonts w:asciiTheme="minorHAnsi" w:hAnsiTheme="minorHAnsi"/>
                  <w:b/>
                  <w:szCs w:val="18"/>
                </w:rPr>
                <w:delText xml:space="preserve">C. </w:delText>
              </w:r>
              <w:r w:rsidDel="00A01B9A">
                <w:rPr>
                  <w:rFonts w:asciiTheme="minorHAnsi" w:hAnsiTheme="minorHAnsi"/>
                  <w:b/>
                  <w:szCs w:val="18"/>
                </w:rPr>
                <w:delText>Enclosure</w:delText>
              </w:r>
              <w:r w:rsidRPr="005A593D" w:rsidDel="00A01B9A">
                <w:rPr>
                  <w:rFonts w:asciiTheme="minorHAnsi" w:hAnsiTheme="minorHAnsi"/>
                  <w:b/>
                  <w:szCs w:val="18"/>
                </w:rPr>
                <w:delText xml:space="preserve"> </w:delText>
              </w:r>
              <w:r w:rsidDel="00A01B9A">
                <w:rPr>
                  <w:rFonts w:asciiTheme="minorHAnsi" w:hAnsiTheme="minorHAnsi"/>
                  <w:b/>
                  <w:szCs w:val="18"/>
                </w:rPr>
                <w:delText xml:space="preserve">Air </w:delText>
              </w:r>
              <w:r w:rsidRPr="005A593D" w:rsidDel="00A01B9A">
                <w:rPr>
                  <w:rFonts w:asciiTheme="minorHAnsi" w:hAnsiTheme="minorHAnsi"/>
                  <w:b/>
                  <w:szCs w:val="18"/>
                </w:rPr>
                <w:delText>Leakage Diagnostic Test</w:delText>
              </w:r>
            </w:del>
          </w:p>
        </w:tc>
      </w:tr>
      <w:tr w:rsidR="00D03609" w:rsidRPr="00A42BCC" w:rsidDel="00A01B9A" w14:paraId="27F162F2" w14:textId="48C42087" w:rsidTr="00B5026C">
        <w:trPr>
          <w:del w:id="58" w:author="Balneg, Ronald@Energy" w:date="2018-11-08T09:55:00Z"/>
        </w:trPr>
        <w:tc>
          <w:tcPr>
            <w:tcW w:w="585" w:type="dxa"/>
            <w:vAlign w:val="center"/>
          </w:tcPr>
          <w:p w14:paraId="1801B4ED" w14:textId="3CD27CE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9" w:author="Balneg, Ronald@Energy" w:date="2018-11-08T09:55:00Z"/>
                <w:rFonts w:asciiTheme="minorHAnsi" w:hAnsiTheme="minorHAnsi"/>
                <w:sz w:val="18"/>
                <w:szCs w:val="18"/>
              </w:rPr>
            </w:pPr>
            <w:del w:id="60" w:author="Balneg, Ronald@Energy" w:date="2018-11-08T09:55:00Z">
              <w:r w:rsidRPr="00A42BCC" w:rsidDel="00A01B9A">
                <w:rPr>
                  <w:rFonts w:asciiTheme="minorHAnsi" w:hAnsiTheme="minorHAnsi"/>
                  <w:sz w:val="18"/>
                  <w:szCs w:val="18"/>
                </w:rPr>
                <w:delText>01</w:delText>
              </w:r>
            </w:del>
          </w:p>
        </w:tc>
        <w:tc>
          <w:tcPr>
            <w:tcW w:w="4570" w:type="dxa"/>
            <w:vAlign w:val="center"/>
          </w:tcPr>
          <w:p w14:paraId="1486B26E" w14:textId="45416F83"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1" w:author="Balneg, Ronald@Energy" w:date="2018-11-08T09:55:00Z"/>
                <w:rFonts w:asciiTheme="minorHAnsi" w:hAnsiTheme="minorHAnsi"/>
                <w:sz w:val="18"/>
                <w:szCs w:val="18"/>
              </w:rPr>
            </w:pPr>
            <w:del w:id="62" w:author="Balneg, Ronald@Energy" w:date="2018-11-08T09:55:00Z">
              <w:r w:rsidRPr="00A42BCC" w:rsidDel="00A01B9A">
                <w:rPr>
                  <w:rFonts w:asciiTheme="minorHAnsi" w:hAnsiTheme="minorHAnsi"/>
                  <w:sz w:val="18"/>
                  <w:szCs w:val="18"/>
                </w:rPr>
                <w:delText xml:space="preserve">Time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verage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eriod of </w:delText>
              </w:r>
              <w:r w:rsidDel="00A01B9A">
                <w:rPr>
                  <w:rFonts w:asciiTheme="minorHAnsi" w:hAnsiTheme="minorHAnsi"/>
                  <w:sz w:val="18"/>
                  <w:szCs w:val="18"/>
                </w:rPr>
                <w:delText>M</w:delText>
              </w:r>
              <w:r w:rsidRPr="00A42BCC" w:rsidDel="00A01B9A">
                <w:rPr>
                  <w:rFonts w:asciiTheme="minorHAnsi" w:hAnsiTheme="minorHAnsi"/>
                  <w:sz w:val="18"/>
                  <w:szCs w:val="18"/>
                </w:rPr>
                <w:delText>eter</w:delText>
              </w:r>
              <w:r w:rsidDel="00A01B9A">
                <w:rPr>
                  <w:rFonts w:asciiTheme="minorHAnsi" w:hAnsiTheme="minorHAnsi"/>
                  <w:sz w:val="18"/>
                  <w:szCs w:val="18"/>
                </w:rPr>
                <w:delText xml:space="preserve"> (seconds)</w:delText>
              </w:r>
            </w:del>
          </w:p>
        </w:tc>
        <w:tc>
          <w:tcPr>
            <w:tcW w:w="5637" w:type="dxa"/>
            <w:vAlign w:val="center"/>
          </w:tcPr>
          <w:p w14:paraId="0E77E0A2" w14:textId="7A5FD03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3" w:author="Balneg, Ronald@Energy" w:date="2018-11-08T09:55:00Z"/>
                <w:rFonts w:asciiTheme="minorHAnsi" w:hAnsiTheme="minorHAnsi"/>
                <w:sz w:val="18"/>
                <w:szCs w:val="18"/>
              </w:rPr>
            </w:pPr>
          </w:p>
        </w:tc>
      </w:tr>
      <w:tr w:rsidR="00D03609" w:rsidRPr="00A42BCC" w:rsidDel="00A01B9A" w14:paraId="552D32E1" w14:textId="63C4CA65" w:rsidTr="00B5026C">
        <w:trPr>
          <w:del w:id="64" w:author="Balneg, Ronald@Energy" w:date="2018-11-08T09:55:00Z"/>
        </w:trPr>
        <w:tc>
          <w:tcPr>
            <w:tcW w:w="585" w:type="dxa"/>
            <w:vAlign w:val="center"/>
          </w:tcPr>
          <w:p w14:paraId="726DAB50" w14:textId="2F29785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5" w:author="Balneg, Ronald@Energy" w:date="2018-11-08T09:55:00Z"/>
                <w:rFonts w:asciiTheme="minorHAnsi" w:hAnsiTheme="minorHAnsi"/>
                <w:sz w:val="18"/>
                <w:szCs w:val="18"/>
              </w:rPr>
            </w:pPr>
            <w:del w:id="66" w:author="Balneg, Ronald@Energy" w:date="2018-11-08T09:55:00Z">
              <w:r w:rsidRPr="00A42BCC" w:rsidDel="00A01B9A">
                <w:rPr>
                  <w:rFonts w:asciiTheme="minorHAnsi" w:hAnsiTheme="minorHAnsi"/>
                  <w:sz w:val="18"/>
                  <w:szCs w:val="18"/>
                </w:rPr>
                <w:delText>02</w:delText>
              </w:r>
            </w:del>
          </w:p>
        </w:tc>
        <w:tc>
          <w:tcPr>
            <w:tcW w:w="4570" w:type="dxa"/>
            <w:vAlign w:val="center"/>
          </w:tcPr>
          <w:p w14:paraId="74520E40" w14:textId="1099BF01"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7" w:author="Balneg, Ronald@Energy" w:date="2018-11-08T09:55:00Z"/>
                <w:rFonts w:asciiTheme="minorHAnsi" w:hAnsiTheme="minorHAnsi"/>
                <w:sz w:val="18"/>
                <w:szCs w:val="18"/>
              </w:rPr>
            </w:pPr>
            <w:del w:id="68" w:author="Balneg, Ronald@Energy" w:date="2018-11-08T09:55:00Z">
              <w:r w:rsidRPr="00A42BCC" w:rsidDel="00A01B9A">
                <w:rPr>
                  <w:rFonts w:asciiTheme="minorHAnsi" w:hAnsiTheme="minorHAnsi"/>
                  <w:sz w:val="18"/>
                  <w:szCs w:val="18"/>
                </w:rPr>
                <w:delText>Test Methodology</w:delText>
              </w:r>
            </w:del>
          </w:p>
        </w:tc>
        <w:tc>
          <w:tcPr>
            <w:tcW w:w="5637" w:type="dxa"/>
            <w:vAlign w:val="center"/>
          </w:tcPr>
          <w:p w14:paraId="267798CA" w14:textId="7541436E"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9" w:author="Balneg, Ronald@Energy" w:date="2018-11-08T09:55:00Z"/>
                <w:rFonts w:asciiTheme="minorHAnsi" w:hAnsiTheme="minorHAnsi"/>
                <w:sz w:val="18"/>
                <w:szCs w:val="18"/>
              </w:rPr>
            </w:pPr>
          </w:p>
        </w:tc>
      </w:tr>
      <w:tr w:rsidR="00D03609" w:rsidRPr="00A42BCC" w:rsidDel="00A01B9A" w14:paraId="1C67AF06" w14:textId="3343D818" w:rsidTr="00B5026C">
        <w:trPr>
          <w:del w:id="70" w:author="Balneg, Ronald@Energy" w:date="2018-11-08T09:55:00Z"/>
        </w:trPr>
        <w:tc>
          <w:tcPr>
            <w:tcW w:w="585" w:type="dxa"/>
            <w:vAlign w:val="center"/>
          </w:tcPr>
          <w:p w14:paraId="4205D61A" w14:textId="7371B56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1" w:author="Balneg, Ronald@Energy" w:date="2018-11-08T09:55:00Z"/>
                <w:rFonts w:asciiTheme="minorHAnsi" w:hAnsiTheme="minorHAnsi"/>
                <w:sz w:val="18"/>
                <w:szCs w:val="18"/>
              </w:rPr>
            </w:pPr>
            <w:del w:id="72" w:author="Balneg, Ronald@Energy" w:date="2018-11-08T09:55:00Z">
              <w:r w:rsidDel="00A01B9A">
                <w:rPr>
                  <w:rFonts w:asciiTheme="minorHAnsi" w:hAnsiTheme="minorHAnsi"/>
                  <w:sz w:val="18"/>
                  <w:szCs w:val="18"/>
                </w:rPr>
                <w:delText>03</w:delText>
              </w:r>
            </w:del>
          </w:p>
        </w:tc>
        <w:tc>
          <w:tcPr>
            <w:tcW w:w="4570" w:type="dxa"/>
            <w:vAlign w:val="center"/>
          </w:tcPr>
          <w:p w14:paraId="74F380A7" w14:textId="402A47A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3" w:author="Balneg, Ronald@Energy" w:date="2018-11-08T09:55:00Z"/>
                <w:rFonts w:asciiTheme="minorHAnsi" w:hAnsiTheme="minorHAnsi"/>
                <w:sz w:val="18"/>
                <w:szCs w:val="18"/>
              </w:rPr>
            </w:pPr>
            <w:del w:id="74" w:author="Balneg, Ronald@Energy" w:date="2018-11-08T09:55:00Z">
              <w:r w:rsidRPr="00A42BCC" w:rsidDel="00A01B9A">
                <w:rPr>
                  <w:rFonts w:asciiTheme="minorHAnsi" w:hAnsiTheme="minorHAnsi"/>
                  <w:sz w:val="18"/>
                  <w:szCs w:val="18"/>
                </w:rPr>
                <w:delText>Pre-</w:delText>
              </w:r>
              <w:r w:rsidDel="00A01B9A">
                <w:rPr>
                  <w:rFonts w:asciiTheme="minorHAnsi" w:hAnsiTheme="minorHAnsi"/>
                  <w:sz w:val="18"/>
                  <w:szCs w:val="18"/>
                </w:rPr>
                <w:delText>T</w:delText>
              </w:r>
              <w:r w:rsidRPr="00A42BCC" w:rsidDel="00A01B9A">
                <w:rPr>
                  <w:rFonts w:asciiTheme="minorHAnsi" w:hAnsiTheme="minorHAnsi"/>
                  <w:sz w:val="18"/>
                  <w:szCs w:val="18"/>
                </w:rPr>
                <w:delText xml:space="preserve">est </w:delText>
              </w:r>
              <w:r w:rsidDel="00A01B9A">
                <w:rPr>
                  <w:rFonts w:asciiTheme="minorHAnsi" w:hAnsiTheme="minorHAnsi"/>
                  <w:sz w:val="18"/>
                  <w:szCs w:val="18"/>
                </w:rPr>
                <w:delText>B</w:delText>
              </w:r>
              <w:r w:rsidRPr="00A42BCC" w:rsidDel="00A01B9A">
                <w:rPr>
                  <w:rFonts w:asciiTheme="minorHAnsi" w:hAnsiTheme="minorHAnsi"/>
                  <w:sz w:val="18"/>
                  <w:szCs w:val="18"/>
                </w:rPr>
                <w:delText xml:space="preserve">aseline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(Pa)</w:delText>
              </w:r>
            </w:del>
          </w:p>
          <w:p w14:paraId="3C9B855F" w14:textId="4A775C0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5" w:author="Balneg, Ronald@Energy" w:date="2018-11-08T09:55:00Z"/>
                <w:rFonts w:asciiTheme="minorHAnsi" w:hAnsiTheme="minorHAnsi"/>
                <w:sz w:val="18"/>
                <w:szCs w:val="18"/>
              </w:rPr>
            </w:pPr>
            <w:del w:id="76" w:author="Balneg, Ronald@Energy" w:date="2018-11-08T09:55:00Z">
              <w:r w:rsidDel="00A01B9A">
                <w:rPr>
                  <w:rFonts w:asciiTheme="minorHAnsi" w:hAnsiTheme="minorHAnsi"/>
                  <w:sz w:val="18"/>
                  <w:szCs w:val="18"/>
                </w:rPr>
                <w:delText>(May be positive or negative)</w:delText>
              </w:r>
            </w:del>
          </w:p>
        </w:tc>
        <w:tc>
          <w:tcPr>
            <w:tcW w:w="5637" w:type="dxa"/>
            <w:vAlign w:val="center"/>
          </w:tcPr>
          <w:p w14:paraId="35586D59" w14:textId="601225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7" w:author="Balneg, Ronald@Energy" w:date="2018-11-08T09:55:00Z"/>
                <w:rFonts w:asciiTheme="minorHAnsi" w:hAnsiTheme="minorHAnsi"/>
                <w:sz w:val="18"/>
                <w:szCs w:val="18"/>
              </w:rPr>
            </w:pPr>
          </w:p>
        </w:tc>
      </w:tr>
      <w:tr w:rsidR="00D03609" w:rsidRPr="00A42BCC" w:rsidDel="00A01B9A" w14:paraId="653AA3D7" w14:textId="2B659563" w:rsidTr="00B5026C">
        <w:trPr>
          <w:del w:id="78" w:author="Balneg, Ronald@Energy" w:date="2018-11-08T09:55:00Z"/>
        </w:trPr>
        <w:tc>
          <w:tcPr>
            <w:tcW w:w="585" w:type="dxa"/>
            <w:vAlign w:val="center"/>
          </w:tcPr>
          <w:p w14:paraId="50B23BCA" w14:textId="5E994F1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9" w:author="Balneg, Ronald@Energy" w:date="2018-11-08T09:55:00Z"/>
                <w:rFonts w:asciiTheme="minorHAnsi" w:hAnsiTheme="minorHAnsi"/>
                <w:sz w:val="18"/>
                <w:szCs w:val="18"/>
              </w:rPr>
            </w:pPr>
            <w:del w:id="80" w:author="Balneg, Ronald@Energy" w:date="2018-11-08T09:55:00Z">
              <w:r w:rsidDel="00A01B9A">
                <w:rPr>
                  <w:rFonts w:asciiTheme="minorHAnsi" w:hAnsiTheme="minorHAnsi"/>
                  <w:sz w:val="18"/>
                  <w:szCs w:val="18"/>
                </w:rPr>
                <w:delText>04</w:delText>
              </w:r>
            </w:del>
          </w:p>
        </w:tc>
        <w:tc>
          <w:tcPr>
            <w:tcW w:w="4570" w:type="dxa"/>
            <w:vAlign w:val="center"/>
          </w:tcPr>
          <w:p w14:paraId="60ACA094" w14:textId="4998102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1" w:author="Balneg, Ronald@Energy" w:date="2018-11-08T09:55:00Z"/>
                <w:rFonts w:asciiTheme="minorHAnsi" w:hAnsiTheme="minorHAnsi"/>
                <w:sz w:val="18"/>
                <w:szCs w:val="18"/>
              </w:rPr>
            </w:pPr>
            <w:del w:id="82" w:author="Balneg, Ronald@Energy" w:date="2018-11-08T09:55:00Z">
              <w:r w:rsidRPr="00A42BCC" w:rsidDel="00A01B9A">
                <w:rPr>
                  <w:rFonts w:asciiTheme="minorHAnsi" w:hAnsiTheme="minorHAnsi"/>
                  <w:sz w:val="18"/>
                  <w:szCs w:val="18"/>
                </w:rPr>
                <w:delText xml:space="preserve">Unadjusted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Pressure Target</w:delText>
              </w:r>
              <w:r w:rsidDel="00A01B9A">
                <w:rPr>
                  <w:rFonts w:asciiTheme="minorHAnsi" w:hAnsiTheme="minorHAnsi"/>
                  <w:sz w:val="18"/>
                  <w:szCs w:val="18"/>
                </w:rPr>
                <w:delText xml:space="preserve"> (Pa)</w:delText>
              </w:r>
            </w:del>
          </w:p>
        </w:tc>
        <w:tc>
          <w:tcPr>
            <w:tcW w:w="5637" w:type="dxa"/>
            <w:vAlign w:val="center"/>
          </w:tcPr>
          <w:p w14:paraId="599932B1" w14:textId="69B04C2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3" w:author="Balneg, Ronald@Energy" w:date="2018-11-08T09:55:00Z"/>
                <w:rFonts w:asciiTheme="minorHAnsi" w:hAnsiTheme="minorHAnsi"/>
                <w:sz w:val="18"/>
                <w:szCs w:val="18"/>
              </w:rPr>
            </w:pPr>
          </w:p>
        </w:tc>
      </w:tr>
      <w:tr w:rsidR="00D03609" w:rsidRPr="00A42BCC" w:rsidDel="00A01B9A" w14:paraId="1B7BED3F" w14:textId="03C95420" w:rsidTr="00B5026C">
        <w:trPr>
          <w:del w:id="84" w:author="Balneg, Ronald@Energy" w:date="2018-11-08T09:55:00Z"/>
        </w:trPr>
        <w:tc>
          <w:tcPr>
            <w:tcW w:w="585" w:type="dxa"/>
            <w:vAlign w:val="center"/>
          </w:tcPr>
          <w:p w14:paraId="15AC4C65" w14:textId="488213DA"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85" w:author="Balneg, Ronald@Energy" w:date="2018-11-08T09:55:00Z"/>
                <w:rFonts w:asciiTheme="minorHAnsi" w:hAnsiTheme="minorHAnsi"/>
                <w:sz w:val="18"/>
                <w:szCs w:val="18"/>
              </w:rPr>
            </w:pPr>
            <w:del w:id="86" w:author="Balneg, Ronald@Energy" w:date="2018-11-08T09:55:00Z">
              <w:r w:rsidDel="00A01B9A">
                <w:rPr>
                  <w:rFonts w:asciiTheme="minorHAnsi" w:hAnsiTheme="minorHAnsi"/>
                  <w:sz w:val="18"/>
                  <w:szCs w:val="18"/>
                </w:rPr>
                <w:delText>05</w:delText>
              </w:r>
            </w:del>
          </w:p>
        </w:tc>
        <w:tc>
          <w:tcPr>
            <w:tcW w:w="4570" w:type="dxa"/>
            <w:vAlign w:val="center"/>
          </w:tcPr>
          <w:p w14:paraId="0DFB77A4" w14:textId="5E27A669"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7" w:author="Balneg, Ronald@Energy" w:date="2018-11-08T09:55:00Z"/>
                <w:rFonts w:asciiTheme="minorHAnsi" w:hAnsiTheme="minorHAnsi"/>
                <w:sz w:val="18"/>
                <w:szCs w:val="18"/>
              </w:rPr>
            </w:pPr>
            <w:del w:id="88" w:author="Balneg, Ronald@Energy" w:date="2018-11-08T09:55:00Z">
              <w:r w:rsidRPr="00A42BCC" w:rsidDel="00A01B9A">
                <w:rPr>
                  <w:rFonts w:asciiTheme="minorHAnsi" w:hAnsiTheme="minorHAnsi"/>
                  <w:sz w:val="18"/>
                  <w:szCs w:val="18"/>
                </w:rPr>
                <w:delText>Unadjusted</w:delText>
              </w:r>
              <w:r w:rsidDel="00A01B9A">
                <w:rPr>
                  <w:rFonts w:asciiTheme="minorHAnsi" w:hAnsiTheme="minorHAnsi"/>
                  <w:sz w:val="18"/>
                  <w:szCs w:val="18"/>
                </w:rPr>
                <w:delText xml:space="preserve"> Enclosure </w:delText>
              </w:r>
              <w:r w:rsidRPr="00A42BCC" w:rsidDel="00A01B9A">
                <w:rPr>
                  <w:rFonts w:asciiTheme="minorHAnsi" w:hAnsiTheme="minorHAnsi"/>
                  <w:sz w:val="18"/>
                  <w:szCs w:val="18"/>
                </w:rPr>
                <w:delText>Pressure Measured</w:delText>
              </w:r>
              <w:r w:rsidDel="00A01B9A">
                <w:rPr>
                  <w:rFonts w:asciiTheme="minorHAnsi" w:hAnsiTheme="minorHAnsi"/>
                  <w:sz w:val="18"/>
                  <w:szCs w:val="18"/>
                </w:rPr>
                <w:delText xml:space="preserve"> (Pa)</w:delText>
              </w:r>
            </w:del>
          </w:p>
          <w:p w14:paraId="032983DB" w14:textId="427E5F6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9" w:author="Balneg, Ronald@Energy" w:date="2018-11-08T09:55:00Z"/>
                <w:rFonts w:asciiTheme="minorHAnsi" w:hAnsiTheme="minorHAnsi"/>
                <w:sz w:val="18"/>
                <w:szCs w:val="18"/>
              </w:rPr>
            </w:pPr>
            <w:del w:id="90" w:author="Balneg, Ronald@Energy" w:date="2018-11-08T09:55:00Z">
              <w:r w:rsidDel="00A01B9A">
                <w:rPr>
                  <w:rFonts w:asciiTheme="minorHAnsi" w:hAnsiTheme="minorHAnsi"/>
                  <w:sz w:val="18"/>
                  <w:szCs w:val="18"/>
                </w:rPr>
                <w:delText>(Pressurization is positive;  Depressurization is negative)</w:delText>
              </w:r>
            </w:del>
          </w:p>
        </w:tc>
        <w:tc>
          <w:tcPr>
            <w:tcW w:w="5637" w:type="dxa"/>
            <w:vAlign w:val="center"/>
          </w:tcPr>
          <w:p w14:paraId="6AB421A7" w14:textId="051EA5B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1" w:author="Balneg, Ronald@Energy" w:date="2018-11-08T09:55:00Z"/>
                <w:rFonts w:asciiTheme="minorHAnsi" w:hAnsiTheme="minorHAnsi"/>
                <w:sz w:val="18"/>
                <w:szCs w:val="18"/>
              </w:rPr>
            </w:pPr>
          </w:p>
        </w:tc>
      </w:tr>
      <w:tr w:rsidR="00D03609" w:rsidRPr="00A42BCC" w:rsidDel="00A01B9A" w14:paraId="7BAFC722" w14:textId="229CDAD8" w:rsidTr="00B5026C">
        <w:trPr>
          <w:del w:id="92" w:author="Balneg, Ronald@Energy" w:date="2018-11-08T09:55:00Z"/>
        </w:trPr>
        <w:tc>
          <w:tcPr>
            <w:tcW w:w="585" w:type="dxa"/>
            <w:vAlign w:val="center"/>
          </w:tcPr>
          <w:p w14:paraId="7C4951BD" w14:textId="5287C0AB"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93" w:author="Balneg, Ronald@Energy" w:date="2018-11-08T09:55:00Z"/>
                <w:rFonts w:asciiTheme="minorHAnsi" w:hAnsiTheme="minorHAnsi"/>
                <w:sz w:val="18"/>
                <w:szCs w:val="18"/>
              </w:rPr>
            </w:pPr>
            <w:del w:id="94" w:author="Balneg, Ronald@Energy" w:date="2018-11-08T09:55:00Z">
              <w:r w:rsidDel="00A01B9A">
                <w:rPr>
                  <w:rFonts w:asciiTheme="minorHAnsi" w:hAnsiTheme="minorHAnsi"/>
                  <w:sz w:val="18"/>
                  <w:szCs w:val="18"/>
                </w:rPr>
                <w:delText>06</w:delText>
              </w:r>
            </w:del>
          </w:p>
        </w:tc>
        <w:tc>
          <w:tcPr>
            <w:tcW w:w="4570" w:type="dxa"/>
            <w:vAlign w:val="center"/>
          </w:tcPr>
          <w:p w14:paraId="23D1C748" w14:textId="486ACB4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5" w:author="Balneg, Ronald@Energy" w:date="2018-11-08T09:55:00Z"/>
                <w:rFonts w:asciiTheme="minorHAnsi" w:hAnsiTheme="minorHAnsi"/>
                <w:sz w:val="18"/>
                <w:szCs w:val="18"/>
              </w:rPr>
            </w:pPr>
            <w:del w:id="96" w:author="Balneg, Ronald@Energy" w:date="2018-11-08T09:55:00Z">
              <w:r w:rsidRPr="003C5E86" w:rsidDel="00A01B9A">
                <w:rPr>
                  <w:rFonts w:asciiTheme="minorHAnsi" w:hAnsiTheme="minorHAnsi"/>
                  <w:sz w:val="18"/>
                  <w:szCs w:val="18"/>
                </w:rPr>
                <w:delText>Induced Enclosure Pressure</w:delText>
              </w:r>
              <w:r w:rsidDel="00A01B9A">
                <w:rPr>
                  <w:rFonts w:asciiTheme="minorHAnsi" w:hAnsiTheme="minorHAnsi"/>
                  <w:sz w:val="18"/>
                  <w:szCs w:val="18"/>
                </w:rPr>
                <w:delText xml:space="preserve"> Difference (Pa)</w:delText>
              </w:r>
            </w:del>
          </w:p>
          <w:p w14:paraId="41D6E64E" w14:textId="758B52F3"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7" w:author="Balneg, Ronald@Energy" w:date="2018-11-08T09:55:00Z"/>
                <w:rFonts w:asciiTheme="minorHAnsi" w:hAnsiTheme="minorHAnsi"/>
                <w:sz w:val="18"/>
                <w:szCs w:val="18"/>
              </w:rPr>
            </w:pPr>
            <w:del w:id="98" w:author="Balneg, Ronald@Energy" w:date="2018-11-08T09:55:00Z">
              <w:r w:rsidDel="00A01B9A">
                <w:rPr>
                  <w:rFonts w:asciiTheme="minorHAnsi" w:hAnsiTheme="minorHAnsi"/>
                  <w:sz w:val="18"/>
                  <w:szCs w:val="18"/>
                </w:rPr>
                <w:delText xml:space="preserve">Goal = 50 </w:delText>
              </w:r>
              <w:r w:rsidDel="00A01B9A">
                <w:rPr>
                  <w:rFonts w:asciiTheme="minorHAnsi" w:hAnsiTheme="minorHAnsi" w:cstheme="minorHAnsi"/>
                  <w:sz w:val="18"/>
                  <w:szCs w:val="18"/>
                </w:rPr>
                <w:delText xml:space="preserve">± </w:delText>
              </w:r>
              <w:r w:rsidDel="00A01B9A">
                <w:rPr>
                  <w:rFonts w:asciiTheme="minorHAnsi" w:hAnsiTheme="minorHAnsi"/>
                  <w:sz w:val="18"/>
                  <w:szCs w:val="18"/>
                </w:rPr>
                <w:delText>3</w:delText>
              </w:r>
            </w:del>
          </w:p>
          <w:p w14:paraId="6C4E0D4F" w14:textId="253DAA1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9" w:author="Balneg, Ronald@Energy" w:date="2018-11-08T09:55:00Z"/>
                <w:rFonts w:asciiTheme="minorHAnsi" w:hAnsiTheme="minorHAnsi"/>
                <w:sz w:val="18"/>
                <w:szCs w:val="18"/>
              </w:rPr>
            </w:pPr>
            <w:del w:id="100" w:author="Balneg, Ronald@Energy" w:date="2018-11-08T09:55:00Z">
              <w:r w:rsidRPr="00B450BD" w:rsidDel="00A01B9A">
                <w:rPr>
                  <w:rFonts w:asciiTheme="minorHAnsi" w:hAnsiTheme="minorHAnsi"/>
                  <w:sz w:val="18"/>
                  <w:szCs w:val="18"/>
                </w:rPr>
                <w:delText>(Pressurization is positive;  Depressurization is negative)</w:delText>
              </w:r>
            </w:del>
          </w:p>
        </w:tc>
        <w:tc>
          <w:tcPr>
            <w:tcW w:w="5637" w:type="dxa"/>
            <w:vAlign w:val="center"/>
          </w:tcPr>
          <w:p w14:paraId="09617AC7" w14:textId="49B43D34"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1" w:author="Balneg, Ronald@Energy" w:date="2018-11-08T09:55:00Z"/>
                <w:rFonts w:asciiTheme="minorHAnsi" w:hAnsiTheme="minorHAnsi"/>
                <w:sz w:val="18"/>
                <w:szCs w:val="18"/>
              </w:rPr>
            </w:pPr>
          </w:p>
        </w:tc>
      </w:tr>
      <w:tr w:rsidR="00D03609" w:rsidRPr="00A42BCC" w:rsidDel="00A01B9A" w14:paraId="6E58F5C3" w14:textId="04C115EC" w:rsidTr="00B5026C">
        <w:trPr>
          <w:del w:id="102" w:author="Balneg, Ronald@Energy" w:date="2018-11-08T09:55:00Z"/>
        </w:trPr>
        <w:tc>
          <w:tcPr>
            <w:tcW w:w="585" w:type="dxa"/>
            <w:vAlign w:val="center"/>
          </w:tcPr>
          <w:p w14:paraId="21774EF3" w14:textId="4E7C869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3" w:author="Balneg, Ronald@Energy" w:date="2018-11-08T09:55:00Z"/>
                <w:rFonts w:asciiTheme="minorHAnsi" w:hAnsiTheme="minorHAnsi"/>
                <w:sz w:val="18"/>
                <w:szCs w:val="18"/>
              </w:rPr>
            </w:pPr>
            <w:del w:id="104" w:author="Balneg, Ronald@Energy" w:date="2018-11-08T09:55:00Z">
              <w:r w:rsidDel="00A01B9A">
                <w:rPr>
                  <w:rFonts w:asciiTheme="minorHAnsi" w:hAnsiTheme="minorHAnsi"/>
                  <w:sz w:val="18"/>
                  <w:szCs w:val="18"/>
                </w:rPr>
                <w:delText>07</w:delText>
              </w:r>
            </w:del>
          </w:p>
        </w:tc>
        <w:tc>
          <w:tcPr>
            <w:tcW w:w="4570" w:type="dxa"/>
            <w:vAlign w:val="center"/>
          </w:tcPr>
          <w:p w14:paraId="791C93D2" w14:textId="74A46F8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5" w:author="Balneg, Ronald@Energy" w:date="2018-11-08T09:55:00Z"/>
                <w:rFonts w:asciiTheme="minorHAnsi" w:hAnsiTheme="minorHAnsi"/>
                <w:sz w:val="18"/>
                <w:szCs w:val="18"/>
              </w:rPr>
            </w:pPr>
            <w:del w:id="106" w:author="Balneg, Ronald@Energy" w:date="2018-11-08T09:55:00Z">
              <w:r w:rsidRPr="00A42BCC" w:rsidDel="00A01B9A">
                <w:rPr>
                  <w:rFonts w:asciiTheme="minorHAnsi" w:hAnsiTheme="minorHAnsi"/>
                  <w:sz w:val="18"/>
                  <w:szCs w:val="18"/>
                </w:rPr>
                <w:delText xml:space="preserve">Induced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ressure </w:delText>
              </w:r>
              <w:r w:rsidDel="00A01B9A">
                <w:rPr>
                  <w:rFonts w:asciiTheme="minorHAnsi" w:hAnsiTheme="minorHAnsi"/>
                  <w:sz w:val="18"/>
                  <w:szCs w:val="18"/>
                </w:rPr>
                <w:delText>C</w:delText>
              </w:r>
              <w:r w:rsidRPr="00A42BCC" w:rsidDel="00A01B9A">
                <w:rPr>
                  <w:rFonts w:asciiTheme="minorHAnsi" w:hAnsiTheme="minorHAnsi"/>
                  <w:sz w:val="18"/>
                  <w:szCs w:val="18"/>
                </w:rPr>
                <w:delText>heck</w:delText>
              </w:r>
            </w:del>
          </w:p>
        </w:tc>
        <w:tc>
          <w:tcPr>
            <w:tcW w:w="5637" w:type="dxa"/>
            <w:vAlign w:val="center"/>
          </w:tcPr>
          <w:p w14:paraId="585FCD6F" w14:textId="6356672D"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7" w:author="Balneg, Ronald@Energy" w:date="2018-11-08T09:55:00Z"/>
                <w:rFonts w:asciiTheme="minorHAnsi" w:hAnsiTheme="minorHAnsi"/>
                <w:sz w:val="18"/>
                <w:szCs w:val="18"/>
              </w:rPr>
            </w:pPr>
          </w:p>
        </w:tc>
      </w:tr>
      <w:tr w:rsidR="00D03609" w:rsidRPr="00A42BCC" w:rsidDel="00A01B9A" w14:paraId="3D6BEAB8" w14:textId="67627D1C" w:rsidTr="00B5026C">
        <w:trPr>
          <w:del w:id="108" w:author="Balneg, Ronald@Energy" w:date="2018-11-08T09:55:00Z"/>
        </w:trPr>
        <w:tc>
          <w:tcPr>
            <w:tcW w:w="585" w:type="dxa"/>
            <w:vAlign w:val="center"/>
          </w:tcPr>
          <w:p w14:paraId="65D91CE5" w14:textId="124DE63B"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9" w:author="Balneg, Ronald@Energy" w:date="2018-11-08T09:55:00Z"/>
                <w:rFonts w:asciiTheme="minorHAnsi" w:hAnsiTheme="minorHAnsi"/>
                <w:sz w:val="18"/>
                <w:szCs w:val="18"/>
              </w:rPr>
            </w:pPr>
            <w:del w:id="110" w:author="Balneg, Ronald@Energy" w:date="2018-11-08T09:55:00Z">
              <w:r w:rsidDel="00A01B9A">
                <w:rPr>
                  <w:rFonts w:asciiTheme="minorHAnsi" w:hAnsiTheme="minorHAnsi"/>
                  <w:sz w:val="18"/>
                  <w:szCs w:val="18"/>
                </w:rPr>
                <w:delText>08</w:delText>
              </w:r>
            </w:del>
          </w:p>
        </w:tc>
        <w:tc>
          <w:tcPr>
            <w:tcW w:w="4570" w:type="dxa"/>
            <w:vAlign w:val="center"/>
          </w:tcPr>
          <w:p w14:paraId="55365C20" w14:textId="207A06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1" w:author="Balneg, Ronald@Energy" w:date="2018-11-08T09:55:00Z"/>
                <w:rFonts w:asciiTheme="minorHAnsi" w:hAnsiTheme="minorHAnsi"/>
                <w:sz w:val="18"/>
                <w:szCs w:val="18"/>
              </w:rPr>
            </w:pPr>
            <w:del w:id="112" w:author="Balneg, Ronald@Energy" w:date="2018-11-08T09:55:00Z">
              <w:r w:rsidDel="00A01B9A">
                <w:rPr>
                  <w:rFonts w:asciiTheme="minorHAnsi" w:hAnsiTheme="minorHAnsi"/>
                  <w:sz w:val="18"/>
                  <w:szCs w:val="18"/>
                </w:rPr>
                <w:delText xml:space="preserve">Measured </w:delText>
              </w:r>
              <w:r w:rsidRPr="00A42BCC" w:rsidDel="00A01B9A">
                <w:rPr>
                  <w:rFonts w:asciiTheme="minorHAnsi" w:hAnsiTheme="minorHAnsi"/>
                  <w:sz w:val="18"/>
                  <w:szCs w:val="18"/>
                </w:rPr>
                <w:delText xml:space="preserve">Nominal Fan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low at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bove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an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(cfm) at the Induced Enclosure Pressure Difference (in C06 above)</w:delText>
              </w:r>
            </w:del>
          </w:p>
        </w:tc>
        <w:tc>
          <w:tcPr>
            <w:tcW w:w="5637" w:type="dxa"/>
            <w:vAlign w:val="center"/>
          </w:tcPr>
          <w:p w14:paraId="217916C9" w14:textId="046665F8"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3" w:author="Balneg, Ronald@Energy" w:date="2018-11-08T09:55:00Z"/>
                <w:rFonts w:asciiTheme="minorHAnsi" w:hAnsiTheme="minorHAnsi"/>
                <w:sz w:val="18"/>
                <w:szCs w:val="18"/>
              </w:rPr>
            </w:pPr>
          </w:p>
        </w:tc>
      </w:tr>
      <w:tr w:rsidR="00D03609" w:rsidRPr="00A42BCC" w:rsidDel="00A01B9A" w14:paraId="6D85F279" w14:textId="18C36A2C" w:rsidTr="00B5026C">
        <w:trPr>
          <w:del w:id="114" w:author="Balneg, Ronald@Energy" w:date="2018-11-08T09:55:00Z"/>
        </w:trPr>
        <w:tc>
          <w:tcPr>
            <w:tcW w:w="585" w:type="dxa"/>
            <w:vAlign w:val="center"/>
          </w:tcPr>
          <w:p w14:paraId="70187C8B" w14:textId="204FE6F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5" w:author="Balneg, Ronald@Energy" w:date="2018-11-08T09:55:00Z"/>
                <w:rFonts w:asciiTheme="minorHAnsi" w:hAnsiTheme="minorHAnsi"/>
                <w:sz w:val="18"/>
                <w:szCs w:val="18"/>
              </w:rPr>
            </w:pPr>
            <w:del w:id="116" w:author="Balneg, Ronald@Energy" w:date="2018-11-08T09:55:00Z">
              <w:r w:rsidDel="00A01B9A">
                <w:rPr>
                  <w:rFonts w:asciiTheme="minorHAnsi" w:hAnsiTheme="minorHAnsi"/>
                  <w:sz w:val="18"/>
                  <w:szCs w:val="18"/>
                </w:rPr>
                <w:delText>09</w:delText>
              </w:r>
            </w:del>
          </w:p>
        </w:tc>
        <w:tc>
          <w:tcPr>
            <w:tcW w:w="4570" w:type="dxa"/>
            <w:vAlign w:val="center"/>
          </w:tcPr>
          <w:p w14:paraId="766EC951" w14:textId="087644F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7" w:author="Balneg, Ronald@Energy" w:date="2018-11-08T09:55:00Z"/>
                <w:rFonts w:asciiTheme="minorHAnsi" w:hAnsiTheme="minorHAnsi"/>
                <w:sz w:val="18"/>
                <w:szCs w:val="18"/>
              </w:rPr>
            </w:pPr>
            <w:del w:id="118" w:author="Balneg, Ronald@Energy" w:date="2018-11-08T09:55:00Z">
              <w:r w:rsidDel="00A01B9A">
                <w:rPr>
                  <w:rFonts w:asciiTheme="minorHAnsi" w:hAnsiTheme="minorHAnsi"/>
                  <w:sz w:val="18"/>
                  <w:szCs w:val="18"/>
                </w:rPr>
                <w:delText xml:space="preserve">Calculated </w:delText>
              </w:r>
              <w:r w:rsidRPr="00A42BCC" w:rsidDel="00A01B9A">
                <w:rPr>
                  <w:rFonts w:asciiTheme="minorHAnsi" w:hAnsiTheme="minorHAnsi"/>
                  <w:sz w:val="18"/>
                  <w:szCs w:val="18"/>
                </w:rPr>
                <w:delText>Nominal CFM50</w:delText>
              </w:r>
            </w:del>
          </w:p>
        </w:tc>
        <w:tc>
          <w:tcPr>
            <w:tcW w:w="5637" w:type="dxa"/>
            <w:vAlign w:val="center"/>
          </w:tcPr>
          <w:p w14:paraId="132E2D20" w14:textId="3C40B097"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9" w:author="Balneg, Ronald@Energy" w:date="2018-11-08T09:55:00Z"/>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20" w:author="Smith, Alexis@Energy" w:date="2018-12-11T15:4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5"/>
        <w:gridCol w:w="10185"/>
        <w:tblGridChange w:id="121">
          <w:tblGrid>
            <w:gridCol w:w="605"/>
            <w:gridCol w:w="10185"/>
          </w:tblGrid>
        </w:tblGridChange>
      </w:tblGrid>
      <w:tr w:rsidR="00D03609" w:rsidRPr="00A42BCC" w14:paraId="6CD0C7E3" w14:textId="77777777" w:rsidTr="0008353E">
        <w:trPr>
          <w:trHeight w:val="57"/>
        </w:trPr>
        <w:tc>
          <w:tcPr>
            <w:tcW w:w="10790" w:type="dxa"/>
            <w:gridSpan w:val="2"/>
            <w:tcPrChange w:id="122" w:author="Smith, Alexis@Energy" w:date="2018-12-11T15:40:00Z">
              <w:tcPr>
                <w:tcW w:w="11016" w:type="dxa"/>
                <w:gridSpan w:val="2"/>
              </w:tcPr>
            </w:tcPrChange>
          </w:tcPr>
          <w:p w14:paraId="6A6982EE"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D03609" w:rsidRPr="00A42BCC" w14:paraId="045D8521" w14:textId="77777777" w:rsidTr="0008353E">
        <w:trPr>
          <w:trHeight w:val="479"/>
          <w:trPrChange w:id="123" w:author="Smith, Alexis@Energy" w:date="2018-12-11T15:40:00Z">
            <w:trPr>
              <w:trHeight w:val="1997"/>
            </w:trPr>
          </w:trPrChange>
        </w:trPr>
        <w:tc>
          <w:tcPr>
            <w:tcW w:w="605" w:type="dxa"/>
            <w:vAlign w:val="center"/>
            <w:tcPrChange w:id="124" w:author="Smith, Alexis@Energy" w:date="2018-12-11T15:40:00Z">
              <w:tcPr>
                <w:tcW w:w="608" w:type="dxa"/>
                <w:vAlign w:val="center"/>
              </w:tcPr>
            </w:tcPrChange>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5" w:type="dxa"/>
            <w:vAlign w:val="center"/>
            <w:tcPrChange w:id="125" w:author="Smith, Alexis@Energy" w:date="2018-12-11T15:40:00Z">
              <w:tcPr>
                <w:tcW w:w="10408" w:type="dxa"/>
                <w:vAlign w:val="center"/>
              </w:tcPr>
            </w:tcPrChange>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3563"/>
        <w:gridCol w:w="6646"/>
      </w:tblGrid>
      <w:tr w:rsidR="00D03609" w:rsidRPr="00A42BCC" w:rsidDel="00C20598" w14:paraId="7BCDEC75" w14:textId="573BF61C" w:rsidTr="00C20598">
        <w:trPr>
          <w:del w:id="126" w:author="Balneg, Ronald@Energy" w:date="2018-11-19T09:51:00Z"/>
        </w:trPr>
        <w:tc>
          <w:tcPr>
            <w:tcW w:w="10794" w:type="dxa"/>
            <w:gridSpan w:val="4"/>
          </w:tcPr>
          <w:p w14:paraId="48A4F814" w14:textId="57579D57" w:rsidR="00D03609" w:rsidRPr="005A593D" w:rsidDel="00C2059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7" w:author="Balneg, Ronald@Energy" w:date="2018-11-19T09:51:00Z"/>
                <w:rFonts w:asciiTheme="minorHAnsi" w:hAnsiTheme="minorHAnsi"/>
                <w:szCs w:val="18"/>
                <w:highlight w:val="cyan"/>
              </w:rPr>
            </w:pPr>
            <w:del w:id="128" w:author="Balneg, Ronald@Energy" w:date="2018-11-19T09:51:00Z">
              <w:r w:rsidRPr="005A593D" w:rsidDel="00C20598">
                <w:rPr>
                  <w:rFonts w:asciiTheme="minorHAnsi" w:hAnsiTheme="minorHAnsi"/>
                  <w:b/>
                  <w:szCs w:val="18"/>
                </w:rPr>
                <w:delText>G. Additional Requirements for Compliance</w:delText>
              </w:r>
            </w:del>
          </w:p>
        </w:tc>
      </w:tr>
      <w:tr w:rsidR="00D03609" w:rsidRPr="00A42BCC" w:rsidDel="00C20598" w14:paraId="56559C8E" w14:textId="683EC251" w:rsidTr="00C20598">
        <w:trPr>
          <w:del w:id="129" w:author="Balneg, Ronald@Energy" w:date="2018-11-19T09:51:00Z"/>
        </w:trPr>
        <w:tc>
          <w:tcPr>
            <w:tcW w:w="585" w:type="dxa"/>
            <w:gridSpan w:val="2"/>
            <w:vAlign w:val="center"/>
          </w:tcPr>
          <w:p w14:paraId="25F53280" w14:textId="325D7267"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30" w:author="Balneg, Ronald@Energy" w:date="2018-11-19T09:51:00Z"/>
                <w:rFonts w:asciiTheme="minorHAnsi" w:hAnsiTheme="minorHAnsi"/>
                <w:sz w:val="18"/>
                <w:szCs w:val="18"/>
              </w:rPr>
            </w:pPr>
            <w:del w:id="131" w:author="Balneg, Ronald@Energy" w:date="2018-11-19T09:51:00Z">
              <w:r w:rsidRPr="00A42BCC" w:rsidDel="00C20598">
                <w:rPr>
                  <w:rFonts w:asciiTheme="minorHAnsi" w:hAnsiTheme="minorHAnsi"/>
                  <w:sz w:val="18"/>
                  <w:szCs w:val="18"/>
                </w:rPr>
                <w:delText>01</w:delText>
              </w:r>
            </w:del>
          </w:p>
        </w:tc>
        <w:tc>
          <w:tcPr>
            <w:tcW w:w="10209" w:type="dxa"/>
            <w:gridSpan w:val="2"/>
            <w:vAlign w:val="center"/>
          </w:tcPr>
          <w:p w14:paraId="4A9F24DA" w14:textId="6DD38FC1" w:rsidR="00D03609" w:rsidRPr="00A42BCC" w:rsidDel="00C20598" w:rsidRDefault="00D03609" w:rsidP="00B5026C">
            <w:pPr>
              <w:shd w:val="clear" w:color="auto" w:fill="FFFFFF"/>
              <w:rPr>
                <w:del w:id="132" w:author="Balneg, Ronald@Energy" w:date="2018-11-19T09:51:00Z"/>
                <w:rFonts w:asciiTheme="minorHAnsi" w:hAnsiTheme="minorHAnsi"/>
                <w:sz w:val="18"/>
                <w:szCs w:val="18"/>
              </w:rPr>
            </w:pPr>
            <w:del w:id="133" w:author="Balneg, Ronald@Energy" w:date="2018-11-19T09:51: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D03609" w:rsidRPr="00A42BCC" w:rsidDel="00C20598" w14:paraId="0ED5FA4F" w14:textId="00BA4F3B" w:rsidTr="00C20598">
        <w:trPr>
          <w:del w:id="134" w:author="Balneg, Ronald@Energy" w:date="2018-11-19T09:51:00Z"/>
        </w:trPr>
        <w:tc>
          <w:tcPr>
            <w:tcW w:w="585" w:type="dxa"/>
            <w:gridSpan w:val="2"/>
            <w:vAlign w:val="center"/>
          </w:tcPr>
          <w:p w14:paraId="2D63D9DD" w14:textId="4AB18A25"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35" w:author="Balneg, Ronald@Energy" w:date="2018-11-19T09:51:00Z"/>
                <w:rFonts w:asciiTheme="minorHAnsi" w:hAnsiTheme="minorHAnsi"/>
                <w:sz w:val="18"/>
                <w:szCs w:val="18"/>
              </w:rPr>
            </w:pPr>
            <w:del w:id="136" w:author="Balneg, Ronald@Energy" w:date="2018-11-19T09:51:00Z">
              <w:r w:rsidRPr="00A42BCC" w:rsidDel="00C20598">
                <w:rPr>
                  <w:rFonts w:asciiTheme="minorHAnsi" w:hAnsiTheme="minorHAnsi"/>
                  <w:sz w:val="18"/>
                  <w:szCs w:val="18"/>
                </w:rPr>
                <w:delText>02</w:delText>
              </w:r>
            </w:del>
          </w:p>
        </w:tc>
        <w:tc>
          <w:tcPr>
            <w:tcW w:w="10209" w:type="dxa"/>
            <w:gridSpan w:val="2"/>
            <w:vAlign w:val="center"/>
          </w:tcPr>
          <w:p w14:paraId="6AA9CACD" w14:textId="1CD70A7E" w:rsidR="00D03609" w:rsidRPr="00A42BCC" w:rsidDel="00C20598" w:rsidRDefault="00D03609" w:rsidP="00B5026C">
            <w:pPr>
              <w:shd w:val="clear" w:color="auto" w:fill="FFFFFF"/>
              <w:rPr>
                <w:del w:id="137" w:author="Balneg, Ronald@Energy" w:date="2018-11-19T09:51:00Z"/>
                <w:rFonts w:asciiTheme="minorHAnsi" w:hAnsiTheme="minorHAnsi"/>
                <w:sz w:val="18"/>
                <w:szCs w:val="18"/>
              </w:rPr>
            </w:pPr>
            <w:del w:id="138" w:author="Balneg, Ronald@Energy" w:date="2018-11-19T09:51: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D03609" w:rsidRPr="00A42BCC" w:rsidDel="00C20598" w14:paraId="6D029162" w14:textId="567B0D0F" w:rsidTr="00C20598">
        <w:trPr>
          <w:del w:id="139" w:author="Balneg, Ronald@Energy" w:date="2018-11-19T09:51:00Z"/>
        </w:trPr>
        <w:tc>
          <w:tcPr>
            <w:tcW w:w="585" w:type="dxa"/>
            <w:gridSpan w:val="2"/>
            <w:vAlign w:val="center"/>
          </w:tcPr>
          <w:p w14:paraId="41F06863" w14:textId="067E3A8B"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0" w:author="Balneg, Ronald@Energy" w:date="2018-11-19T09:51:00Z"/>
                <w:rFonts w:asciiTheme="minorHAnsi" w:hAnsiTheme="minorHAnsi"/>
                <w:sz w:val="18"/>
                <w:szCs w:val="18"/>
              </w:rPr>
            </w:pPr>
            <w:del w:id="141" w:author="Balneg, Ronald@Energy" w:date="2018-11-19T09:51:00Z">
              <w:r w:rsidRPr="00A42BCC" w:rsidDel="00C20598">
                <w:rPr>
                  <w:rFonts w:asciiTheme="minorHAnsi" w:hAnsiTheme="minorHAnsi"/>
                  <w:sz w:val="18"/>
                  <w:szCs w:val="18"/>
                </w:rPr>
                <w:delText>03</w:delText>
              </w:r>
            </w:del>
          </w:p>
        </w:tc>
        <w:tc>
          <w:tcPr>
            <w:tcW w:w="10209" w:type="dxa"/>
            <w:gridSpan w:val="2"/>
            <w:vAlign w:val="center"/>
          </w:tcPr>
          <w:p w14:paraId="3EE186F1" w14:textId="2FFB4B0D" w:rsidR="00D03609" w:rsidRPr="00A42BCC" w:rsidDel="00C20598" w:rsidRDefault="00D03609" w:rsidP="00B5026C">
            <w:pPr>
              <w:shd w:val="clear" w:color="auto" w:fill="FFFFFF"/>
              <w:rPr>
                <w:del w:id="142" w:author="Balneg, Ronald@Energy" w:date="2018-11-19T09:51:00Z"/>
                <w:rFonts w:asciiTheme="minorHAnsi" w:hAnsiTheme="minorHAnsi"/>
                <w:sz w:val="18"/>
                <w:szCs w:val="18"/>
              </w:rPr>
            </w:pPr>
            <w:del w:id="143" w:author="Balneg, Ronald@Energy" w:date="2018-11-19T09:51: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D03609" w:rsidRPr="00A42BCC" w:rsidDel="00C20598" w14:paraId="1947D04A" w14:textId="060AD3A6" w:rsidTr="00C20598">
        <w:trPr>
          <w:del w:id="144" w:author="Balneg, Ronald@Energy" w:date="2018-11-19T09:51:00Z"/>
        </w:trPr>
        <w:tc>
          <w:tcPr>
            <w:tcW w:w="585" w:type="dxa"/>
            <w:gridSpan w:val="2"/>
            <w:vAlign w:val="center"/>
          </w:tcPr>
          <w:p w14:paraId="16904188" w14:textId="49B0E266"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5" w:author="Balneg, Ronald@Energy" w:date="2018-11-19T09:51:00Z"/>
                <w:rFonts w:asciiTheme="minorHAnsi" w:hAnsiTheme="minorHAnsi"/>
                <w:sz w:val="18"/>
                <w:szCs w:val="18"/>
              </w:rPr>
            </w:pPr>
            <w:del w:id="146" w:author="Balneg, Ronald@Energy" w:date="2018-11-19T09:51:00Z">
              <w:r w:rsidRPr="00A42BCC" w:rsidDel="00C20598">
                <w:rPr>
                  <w:rFonts w:asciiTheme="minorHAnsi" w:hAnsiTheme="minorHAnsi"/>
                  <w:sz w:val="18"/>
                  <w:szCs w:val="18"/>
                </w:rPr>
                <w:delText>04</w:delText>
              </w:r>
            </w:del>
          </w:p>
        </w:tc>
        <w:tc>
          <w:tcPr>
            <w:tcW w:w="10209" w:type="dxa"/>
            <w:gridSpan w:val="2"/>
            <w:vAlign w:val="center"/>
          </w:tcPr>
          <w:p w14:paraId="372ECBA8" w14:textId="5C0D51E0" w:rsidR="00D03609" w:rsidRPr="00C55ED3" w:rsidDel="00C20598" w:rsidRDefault="00D03609" w:rsidP="00B5026C">
            <w:pPr>
              <w:shd w:val="clear" w:color="auto" w:fill="FFFFFF"/>
              <w:rPr>
                <w:del w:id="147" w:author="Balneg, Ronald@Energy" w:date="2018-11-19T09:51:00Z"/>
                <w:rFonts w:asciiTheme="minorHAnsi" w:hAnsiTheme="minorHAnsi"/>
                <w:sz w:val="18"/>
                <w:szCs w:val="18"/>
              </w:rPr>
            </w:pPr>
            <w:del w:id="148" w:author="Balneg, Ronald@Energy" w:date="2018-11-19T09:51:00Z">
              <w:r w:rsidRPr="00875D94" w:rsidDel="00C20598">
                <w:rPr>
                  <w:rFonts w:asciiTheme="minorHAnsi" w:hAnsiTheme="minorHAnsi"/>
                  <w:sz w:val="18"/>
                  <w:szCs w:val="18"/>
                </w:rPr>
                <w:delText xml:space="preserve">The procedure for the conduct of the enclosure </w:delText>
              </w:r>
              <w:r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D03609" w:rsidRPr="00A42BCC" w:rsidDel="00C20598" w14:paraId="08E10AC5" w14:textId="2239A318" w:rsidTr="00C20598">
        <w:trPr>
          <w:del w:id="149" w:author="Balneg, Ronald@Energy" w:date="2018-11-19T09:51:00Z"/>
        </w:trPr>
        <w:tc>
          <w:tcPr>
            <w:tcW w:w="10794" w:type="dxa"/>
            <w:gridSpan w:val="4"/>
            <w:vAlign w:val="center"/>
          </w:tcPr>
          <w:p w14:paraId="730E5BB4" w14:textId="6D74504E" w:rsidR="00D03609" w:rsidRPr="00A42BCC" w:rsidDel="00C20598" w:rsidRDefault="00D03609" w:rsidP="00B5026C">
            <w:pPr>
              <w:autoSpaceDE w:val="0"/>
              <w:autoSpaceDN w:val="0"/>
              <w:adjustRightInd w:val="0"/>
              <w:rPr>
                <w:del w:id="150" w:author="Balneg, Ronald@Energy" w:date="2018-11-19T09:51:00Z"/>
                <w:rFonts w:asciiTheme="minorHAnsi" w:hAnsiTheme="minorHAnsi"/>
                <w:sz w:val="18"/>
                <w:szCs w:val="18"/>
              </w:rPr>
            </w:pPr>
            <w:del w:id="151" w:author="Balneg, Ronald@Energy" w:date="2018-11-19T09:51: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779D64B0" w14:textId="77777777" w:rsidTr="00C20598">
        <w:trPr>
          <w:ins w:id="152" w:author="Balneg, Ronald@Energy" w:date="2018-11-19T09:51:00Z"/>
        </w:trPr>
        <w:tc>
          <w:tcPr>
            <w:tcW w:w="10794" w:type="dxa"/>
            <w:gridSpan w:val="4"/>
            <w:tcBorders>
              <w:top w:val="single" w:sz="4" w:space="0" w:color="000000"/>
              <w:left w:val="single" w:sz="4" w:space="0" w:color="000000"/>
              <w:bottom w:val="single" w:sz="4" w:space="0" w:color="000000"/>
              <w:right w:val="single" w:sz="4" w:space="0" w:color="000000"/>
            </w:tcBorders>
            <w:vAlign w:val="center"/>
          </w:tcPr>
          <w:p w14:paraId="00A5E70C" w14:textId="77777777" w:rsidR="00C20598" w:rsidRPr="00C20598" w:rsidRDefault="00C20598" w:rsidP="00D30F8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3" w:author="Balneg, Ronald@Energy" w:date="2018-11-19T09:51:00Z"/>
                <w:rFonts w:asciiTheme="minorHAnsi" w:hAnsiTheme="minorHAnsi"/>
                <w:b/>
                <w:sz w:val="18"/>
                <w:szCs w:val="18"/>
              </w:rPr>
            </w:pPr>
            <w:ins w:id="154" w:author="Balneg, Ronald@Energy" w:date="2018-11-19T09:51:00Z">
              <w:r w:rsidRPr="00C20598">
                <w:rPr>
                  <w:rFonts w:asciiTheme="minorHAnsi" w:hAnsiTheme="minorHAnsi"/>
                  <w:b/>
                  <w:sz w:val="18"/>
                  <w:szCs w:val="18"/>
                </w:rPr>
                <w:t>G. Additional Requirements for Compliance</w:t>
              </w:r>
            </w:ins>
          </w:p>
        </w:tc>
      </w:tr>
      <w:tr w:rsidR="00C20598" w:rsidRPr="00A42BCC" w14:paraId="31627D50" w14:textId="77777777" w:rsidTr="00C20598">
        <w:trPr>
          <w:trHeight w:val="242"/>
          <w:ins w:id="155" w:author="Balneg, Ronald@Energy" w:date="2018-11-19T09:51:00Z"/>
        </w:trPr>
        <w:tc>
          <w:tcPr>
            <w:tcW w:w="399" w:type="dxa"/>
            <w:vAlign w:val="center"/>
          </w:tcPr>
          <w:p w14:paraId="6C2CB004"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6" w:author="Balneg, Ronald@Energy" w:date="2018-11-19T09:51:00Z"/>
                <w:rFonts w:asciiTheme="minorHAnsi" w:hAnsiTheme="minorHAnsi"/>
                <w:sz w:val="18"/>
                <w:szCs w:val="18"/>
              </w:rPr>
            </w:pPr>
            <w:ins w:id="157" w:author="Balneg, Ronald@Energy" w:date="2018-11-19T09:51:00Z">
              <w:r w:rsidRPr="00A42BCC">
                <w:rPr>
                  <w:rFonts w:asciiTheme="minorHAnsi" w:hAnsiTheme="minorHAnsi"/>
                  <w:sz w:val="18"/>
                  <w:szCs w:val="18"/>
                </w:rPr>
                <w:t>01</w:t>
              </w:r>
            </w:ins>
          </w:p>
        </w:tc>
        <w:tc>
          <w:tcPr>
            <w:tcW w:w="10395" w:type="dxa"/>
            <w:gridSpan w:val="3"/>
            <w:vAlign w:val="center"/>
          </w:tcPr>
          <w:p w14:paraId="09698D68" w14:textId="77777777" w:rsidR="00C20598" w:rsidRDefault="00C20598" w:rsidP="00D30F85">
            <w:pPr>
              <w:shd w:val="clear" w:color="auto" w:fill="FFFFFF"/>
              <w:rPr>
                <w:ins w:id="158" w:author="Balneg, Ronald@Energy" w:date="2018-11-19T09:51:00Z"/>
                <w:rFonts w:asciiTheme="minorHAnsi" w:hAnsiTheme="minorHAnsi"/>
                <w:sz w:val="18"/>
                <w:szCs w:val="18"/>
              </w:rPr>
            </w:pPr>
            <w:ins w:id="159" w:author="Balneg, Ronald@Energy" w:date="2018-11-19T09:51: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5D96A981" w14:textId="77777777" w:rsidTr="00C20598">
        <w:trPr>
          <w:trHeight w:val="683"/>
          <w:ins w:id="160" w:author="Balneg, Ronald@Energy" w:date="2018-11-19T09:51:00Z"/>
        </w:trPr>
        <w:tc>
          <w:tcPr>
            <w:tcW w:w="399" w:type="dxa"/>
            <w:vAlign w:val="center"/>
          </w:tcPr>
          <w:p w14:paraId="2A6E3830"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61" w:author="Balneg, Ronald@Energy" w:date="2018-11-19T09:51:00Z"/>
                <w:rFonts w:asciiTheme="minorHAnsi" w:hAnsiTheme="minorHAnsi"/>
                <w:sz w:val="18"/>
                <w:szCs w:val="18"/>
              </w:rPr>
            </w:pPr>
            <w:ins w:id="162" w:author="Balneg, Ronald@Energy" w:date="2018-11-19T09:51:00Z">
              <w:r w:rsidRPr="00A42BCC">
                <w:rPr>
                  <w:rFonts w:asciiTheme="minorHAnsi" w:hAnsiTheme="minorHAnsi"/>
                  <w:sz w:val="18"/>
                  <w:szCs w:val="18"/>
                </w:rPr>
                <w:t>02</w:t>
              </w:r>
            </w:ins>
          </w:p>
        </w:tc>
        <w:tc>
          <w:tcPr>
            <w:tcW w:w="10395" w:type="dxa"/>
            <w:gridSpan w:val="3"/>
            <w:vAlign w:val="center"/>
          </w:tcPr>
          <w:p w14:paraId="616E3FE9" w14:textId="77777777" w:rsidR="00C20598" w:rsidRPr="00C55ED3" w:rsidRDefault="00C20598" w:rsidP="00D30F85">
            <w:pPr>
              <w:shd w:val="clear" w:color="auto" w:fill="FFFFFF"/>
              <w:rPr>
                <w:ins w:id="163" w:author="Balneg, Ronald@Energy" w:date="2018-11-19T09:51:00Z"/>
                <w:rFonts w:asciiTheme="minorHAnsi" w:hAnsiTheme="minorHAnsi"/>
                <w:sz w:val="18"/>
                <w:szCs w:val="18"/>
              </w:rPr>
            </w:pPr>
            <w:ins w:id="164" w:author="Balneg, Ronald@Energy" w:date="2018-11-19T09:51: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1137D680" w14:textId="77777777" w:rsidTr="00C20598">
        <w:trPr>
          <w:trHeight w:val="260"/>
          <w:ins w:id="165" w:author="Balneg, Ronald@Energy" w:date="2018-11-19T09:51:00Z"/>
        </w:trPr>
        <w:tc>
          <w:tcPr>
            <w:tcW w:w="399" w:type="dxa"/>
            <w:vAlign w:val="center"/>
          </w:tcPr>
          <w:p w14:paraId="77F1AE39"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66" w:author="Balneg, Ronald@Energy" w:date="2018-11-19T09:51:00Z"/>
                <w:rFonts w:asciiTheme="minorHAnsi" w:hAnsiTheme="minorHAnsi"/>
                <w:sz w:val="18"/>
                <w:szCs w:val="18"/>
              </w:rPr>
            </w:pPr>
            <w:ins w:id="167" w:author="Balneg, Ronald@Energy" w:date="2018-11-19T09:51:00Z">
              <w:r w:rsidRPr="00A42BCC">
                <w:rPr>
                  <w:rFonts w:asciiTheme="minorHAnsi" w:hAnsiTheme="minorHAnsi"/>
                  <w:sz w:val="18"/>
                  <w:szCs w:val="18"/>
                </w:rPr>
                <w:t>03</w:t>
              </w:r>
            </w:ins>
          </w:p>
        </w:tc>
        <w:tc>
          <w:tcPr>
            <w:tcW w:w="10395" w:type="dxa"/>
            <w:gridSpan w:val="3"/>
            <w:vAlign w:val="center"/>
          </w:tcPr>
          <w:p w14:paraId="0DB5C449" w14:textId="77777777" w:rsidR="00C20598" w:rsidRPr="00C55ED3" w:rsidRDefault="00C20598" w:rsidP="00D30F85">
            <w:pPr>
              <w:shd w:val="clear" w:color="auto" w:fill="FFFFFF"/>
              <w:contextualSpacing/>
              <w:rPr>
                <w:ins w:id="168" w:author="Balneg, Ronald@Energy" w:date="2018-11-19T09:51:00Z"/>
                <w:rFonts w:asciiTheme="minorHAnsi" w:hAnsiTheme="minorHAnsi"/>
                <w:sz w:val="18"/>
                <w:szCs w:val="18"/>
              </w:rPr>
            </w:pPr>
            <w:ins w:id="169" w:author="Balneg, Ronald@Energy" w:date="2018-11-19T09:51: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063A6787" w14:textId="77777777" w:rsidTr="00C20598">
        <w:trPr>
          <w:trHeight w:val="440"/>
          <w:ins w:id="170" w:author="Balneg, Ronald@Energy" w:date="2018-11-19T09:51:00Z"/>
        </w:trPr>
        <w:tc>
          <w:tcPr>
            <w:tcW w:w="399" w:type="dxa"/>
            <w:vAlign w:val="center"/>
          </w:tcPr>
          <w:p w14:paraId="262CA5E6"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71" w:author="Balneg, Ronald@Energy" w:date="2018-11-19T09:51:00Z"/>
                <w:rFonts w:asciiTheme="minorHAnsi" w:hAnsiTheme="minorHAnsi"/>
                <w:sz w:val="18"/>
                <w:szCs w:val="18"/>
              </w:rPr>
            </w:pPr>
            <w:ins w:id="172" w:author="Balneg, Ronald@Energy" w:date="2018-11-19T09:51:00Z">
              <w:r w:rsidRPr="00A42BCC">
                <w:rPr>
                  <w:rFonts w:asciiTheme="minorHAnsi" w:hAnsiTheme="minorHAnsi"/>
                  <w:sz w:val="18"/>
                  <w:szCs w:val="18"/>
                </w:rPr>
                <w:t>04</w:t>
              </w:r>
            </w:ins>
          </w:p>
        </w:tc>
        <w:tc>
          <w:tcPr>
            <w:tcW w:w="10395" w:type="dxa"/>
            <w:gridSpan w:val="3"/>
            <w:vAlign w:val="center"/>
          </w:tcPr>
          <w:p w14:paraId="19E52147" w14:textId="77777777" w:rsidR="00C20598" w:rsidRPr="00875D94" w:rsidRDefault="00C20598" w:rsidP="00D30F85">
            <w:pPr>
              <w:shd w:val="clear" w:color="auto" w:fill="FFFFFF"/>
              <w:contextualSpacing/>
              <w:rPr>
                <w:ins w:id="173" w:author="Balneg, Ronald@Energy" w:date="2018-11-19T09:51:00Z"/>
                <w:rFonts w:asciiTheme="minorHAnsi" w:hAnsiTheme="minorHAnsi"/>
                <w:sz w:val="18"/>
                <w:szCs w:val="18"/>
              </w:rPr>
            </w:pPr>
            <w:ins w:id="174" w:author="Balneg, Ronald@Energy" w:date="2018-11-19T09:51: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r w:rsidR="00C20598" w:rsidRPr="00A42BCC" w14:paraId="7FAB3AC0" w14:textId="77777777" w:rsidTr="00C20598">
        <w:trPr>
          <w:trHeight w:val="520"/>
          <w:ins w:id="175" w:author="Balneg, Ronald@Energy" w:date="2018-11-19T09:51:00Z"/>
        </w:trPr>
        <w:tc>
          <w:tcPr>
            <w:tcW w:w="399" w:type="dxa"/>
            <w:vAlign w:val="center"/>
          </w:tcPr>
          <w:p w14:paraId="09A26B81"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76" w:author="Balneg, Ronald@Energy" w:date="2018-11-19T09:51:00Z"/>
                <w:rFonts w:asciiTheme="minorHAnsi" w:hAnsiTheme="minorHAnsi"/>
                <w:sz w:val="18"/>
                <w:szCs w:val="18"/>
              </w:rPr>
            </w:pPr>
            <w:ins w:id="177" w:author="Balneg, Ronald@Energy" w:date="2018-11-19T09:51:00Z">
              <w:r w:rsidRPr="00133F35">
                <w:rPr>
                  <w:rFonts w:asciiTheme="minorHAnsi" w:hAnsiTheme="minorHAnsi"/>
                  <w:sz w:val="18"/>
                  <w:szCs w:val="18"/>
                </w:rPr>
                <w:t>0</w:t>
              </w:r>
              <w:r>
                <w:rPr>
                  <w:rFonts w:asciiTheme="minorHAnsi" w:hAnsiTheme="minorHAnsi"/>
                  <w:sz w:val="18"/>
                  <w:szCs w:val="18"/>
                </w:rPr>
                <w:t>5</w:t>
              </w:r>
            </w:ins>
          </w:p>
        </w:tc>
        <w:tc>
          <w:tcPr>
            <w:tcW w:w="3749" w:type="dxa"/>
            <w:gridSpan w:val="2"/>
            <w:vAlign w:val="center"/>
          </w:tcPr>
          <w:p w14:paraId="3702F5F3" w14:textId="77777777" w:rsidR="00C20598" w:rsidRPr="00875D94" w:rsidRDefault="00C20598" w:rsidP="00D30F85">
            <w:pPr>
              <w:shd w:val="clear" w:color="auto" w:fill="FFFFFF"/>
              <w:rPr>
                <w:ins w:id="178" w:author="Balneg, Ronald@Energy" w:date="2018-11-19T09:51:00Z"/>
                <w:rFonts w:asciiTheme="minorHAnsi" w:hAnsiTheme="minorHAnsi"/>
                <w:sz w:val="18"/>
                <w:szCs w:val="18"/>
              </w:rPr>
            </w:pPr>
            <w:ins w:id="179" w:author="Balneg, Ronald@Energy" w:date="2018-11-19T09:51:00Z">
              <w:r w:rsidRPr="00133F35">
                <w:rPr>
                  <w:rFonts w:asciiTheme="minorHAnsi" w:hAnsiTheme="minorHAnsi"/>
                  <w:sz w:val="18"/>
                  <w:szCs w:val="18"/>
                </w:rPr>
                <w:t>Verification Status:</w:t>
              </w:r>
            </w:ins>
          </w:p>
        </w:tc>
        <w:tc>
          <w:tcPr>
            <w:tcW w:w="6646" w:type="dxa"/>
            <w:vAlign w:val="center"/>
          </w:tcPr>
          <w:p w14:paraId="07A24D10" w14:textId="77777777" w:rsidR="00C20598" w:rsidRPr="00057971" w:rsidRDefault="00C20598" w:rsidP="00C20598">
            <w:pPr>
              <w:pStyle w:val="ListParagraph"/>
              <w:keepNext/>
              <w:numPr>
                <w:ilvl w:val="0"/>
                <w:numId w:val="26"/>
              </w:numPr>
              <w:rPr>
                <w:ins w:id="180" w:author="Balneg, Ronald@Energy" w:date="2018-11-19T09:51:00Z"/>
                <w:rFonts w:asciiTheme="minorHAnsi" w:hAnsiTheme="minorHAnsi"/>
                <w:sz w:val="18"/>
                <w:szCs w:val="18"/>
              </w:rPr>
            </w:pPr>
            <w:ins w:id="181" w:author="Balneg, Ronald@Energy" w:date="2018-11-19T09:51:00Z">
              <w:r w:rsidRPr="00057971">
                <w:rPr>
                  <w:rFonts w:asciiTheme="minorHAnsi" w:hAnsiTheme="minorHAnsi"/>
                  <w:sz w:val="18"/>
                  <w:szCs w:val="18"/>
                </w:rPr>
                <w:t>Pass - all applicable requirements are met; or</w:t>
              </w:r>
            </w:ins>
          </w:p>
          <w:p w14:paraId="787313DC" w14:textId="77777777" w:rsidR="00C20598" w:rsidRPr="00057971" w:rsidRDefault="00C20598" w:rsidP="00C20598">
            <w:pPr>
              <w:pStyle w:val="ListParagraph"/>
              <w:keepNext/>
              <w:numPr>
                <w:ilvl w:val="0"/>
                <w:numId w:val="26"/>
              </w:numPr>
              <w:rPr>
                <w:ins w:id="182" w:author="Balneg, Ronald@Energy" w:date="2018-11-19T09:51:00Z"/>
                <w:rFonts w:asciiTheme="minorHAnsi" w:hAnsiTheme="minorHAnsi"/>
                <w:sz w:val="18"/>
                <w:szCs w:val="18"/>
              </w:rPr>
            </w:pPr>
            <w:ins w:id="183" w:author="Balneg, Ronald@Energy" w:date="2018-11-19T09:51:00Z">
              <w:r w:rsidRPr="00057971">
                <w:rPr>
                  <w:rFonts w:asciiTheme="minorHAnsi" w:hAnsiTheme="minorHAnsi"/>
                  <w:sz w:val="18"/>
                  <w:szCs w:val="18"/>
                </w:rPr>
                <w:t>Fail - one or more applicable requirements are not met. Enter reason for failure in corrections notes field below; or</w:t>
              </w:r>
            </w:ins>
          </w:p>
          <w:p w14:paraId="71CDCFD6" w14:textId="77777777" w:rsidR="00C20598" w:rsidRPr="00057971" w:rsidRDefault="00C20598" w:rsidP="00C20598">
            <w:pPr>
              <w:pStyle w:val="ListParagraph"/>
              <w:numPr>
                <w:ilvl w:val="0"/>
                <w:numId w:val="26"/>
              </w:numPr>
              <w:shd w:val="clear" w:color="auto" w:fill="FFFFFF"/>
              <w:rPr>
                <w:ins w:id="184" w:author="Balneg, Ronald@Energy" w:date="2018-11-19T09:51:00Z"/>
                <w:rFonts w:asciiTheme="minorHAnsi" w:hAnsiTheme="minorHAnsi"/>
                <w:sz w:val="18"/>
                <w:szCs w:val="18"/>
              </w:rPr>
            </w:pPr>
            <w:ins w:id="185" w:author="Balneg, Ronald@Energy" w:date="2018-11-19T09:51:00Z">
              <w:r w:rsidRPr="00057971">
                <w:rPr>
                  <w:rFonts w:asciiTheme="minorHAnsi" w:hAnsiTheme="minorHAnsi"/>
                  <w:sz w:val="18"/>
                  <w:szCs w:val="18"/>
                </w:rPr>
                <w:t>All N/A - This entire table is not applicable</w:t>
              </w:r>
            </w:ins>
          </w:p>
        </w:tc>
      </w:tr>
      <w:tr w:rsidR="00C20598" w:rsidRPr="00A42BCC" w14:paraId="7B975282" w14:textId="77777777" w:rsidTr="00C20598">
        <w:trPr>
          <w:trHeight w:val="455"/>
          <w:ins w:id="186" w:author="Balneg, Ronald@Energy" w:date="2018-11-19T09:51:00Z"/>
        </w:trPr>
        <w:tc>
          <w:tcPr>
            <w:tcW w:w="399" w:type="dxa"/>
            <w:vAlign w:val="center"/>
          </w:tcPr>
          <w:p w14:paraId="66F9DB3F"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87" w:author="Balneg, Ronald@Energy" w:date="2018-11-19T09:51:00Z"/>
                <w:rFonts w:asciiTheme="minorHAnsi" w:hAnsiTheme="minorHAnsi"/>
                <w:sz w:val="18"/>
                <w:szCs w:val="18"/>
              </w:rPr>
            </w:pPr>
            <w:ins w:id="188" w:author="Balneg, Ronald@Energy" w:date="2018-11-19T09:51:00Z">
              <w:r w:rsidRPr="00133F35">
                <w:rPr>
                  <w:rFonts w:asciiTheme="minorHAnsi" w:hAnsiTheme="minorHAnsi"/>
                  <w:sz w:val="18"/>
                  <w:szCs w:val="18"/>
                </w:rPr>
                <w:t>0</w:t>
              </w:r>
              <w:r>
                <w:rPr>
                  <w:rFonts w:asciiTheme="minorHAnsi" w:hAnsiTheme="minorHAnsi"/>
                  <w:sz w:val="18"/>
                  <w:szCs w:val="18"/>
                </w:rPr>
                <w:t>6</w:t>
              </w:r>
            </w:ins>
          </w:p>
        </w:tc>
        <w:tc>
          <w:tcPr>
            <w:tcW w:w="10395" w:type="dxa"/>
            <w:gridSpan w:val="3"/>
            <w:vAlign w:val="center"/>
          </w:tcPr>
          <w:p w14:paraId="1A5CF7B3" w14:textId="77777777" w:rsidR="00C20598" w:rsidRPr="00875D94" w:rsidRDefault="00C20598" w:rsidP="00D30F85">
            <w:pPr>
              <w:shd w:val="clear" w:color="auto" w:fill="FFFFFF"/>
              <w:rPr>
                <w:ins w:id="189" w:author="Balneg, Ronald@Energy" w:date="2018-11-19T09:51:00Z"/>
                <w:rFonts w:asciiTheme="minorHAnsi" w:hAnsiTheme="minorHAnsi"/>
                <w:sz w:val="18"/>
                <w:szCs w:val="18"/>
              </w:rPr>
            </w:pPr>
            <w:ins w:id="190" w:author="Balneg, Ronald@Energy" w:date="2018-11-19T09:51:00Z">
              <w:r w:rsidRPr="00133F35">
                <w:rPr>
                  <w:rFonts w:asciiTheme="minorHAnsi" w:hAnsiTheme="minorHAnsi"/>
                  <w:sz w:val="18"/>
                  <w:szCs w:val="18"/>
                </w:rPr>
                <w:t>Correction Notes:</w:t>
              </w:r>
            </w:ins>
          </w:p>
        </w:tc>
      </w:tr>
      <w:tr w:rsidR="00C20598" w:rsidRPr="00A42BCC" w14:paraId="37A21D6A" w14:textId="77777777" w:rsidTr="00C20598">
        <w:trPr>
          <w:trHeight w:val="520"/>
          <w:ins w:id="191" w:author="Balneg, Ronald@Energy" w:date="2018-11-19T09:51:00Z"/>
        </w:trPr>
        <w:tc>
          <w:tcPr>
            <w:tcW w:w="10794" w:type="dxa"/>
            <w:gridSpan w:val="4"/>
            <w:vAlign w:val="center"/>
          </w:tcPr>
          <w:p w14:paraId="7745462D" w14:textId="77777777" w:rsidR="00C20598" w:rsidRPr="00A42BCC" w:rsidRDefault="00C20598" w:rsidP="00D30F85">
            <w:pPr>
              <w:autoSpaceDE w:val="0"/>
              <w:autoSpaceDN w:val="0"/>
              <w:adjustRightInd w:val="0"/>
              <w:rPr>
                <w:ins w:id="192" w:author="Balneg, Ronald@Energy" w:date="2018-11-19T09:51:00Z"/>
                <w:rFonts w:asciiTheme="minorHAnsi" w:hAnsiTheme="minorHAnsi"/>
                <w:b/>
                <w:sz w:val="18"/>
                <w:szCs w:val="18"/>
              </w:rPr>
            </w:pPr>
            <w:ins w:id="193" w:author="Balneg, Ronald@Energy" w:date="2018-11-19T09:51:00Z">
              <w:r w:rsidRPr="00C67C16">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p>
        </w:tc>
      </w:tr>
    </w:tbl>
    <w:p w14:paraId="5E7482CB" w14:textId="77777777" w:rsidR="004A4AEF" w:rsidRDefault="004A4AEF">
      <w:pPr>
        <w:rPr>
          <w:ins w:id="194" w:author="Balneg, Ronald@Energy" w:date="2018-11-19T09:56:00Z"/>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
        <w:gridCol w:w="10248"/>
        <w:tblGridChange w:id="195">
          <w:tblGrid>
            <w:gridCol w:w="546"/>
            <w:gridCol w:w="10248"/>
          </w:tblGrid>
        </w:tblGridChange>
      </w:tblGrid>
      <w:tr w:rsidR="00C20598" w:rsidRPr="00DA4823" w14:paraId="3D293D5B" w14:textId="77777777" w:rsidTr="00C20598">
        <w:trPr>
          <w:trHeight w:val="520"/>
          <w:ins w:id="196" w:author="Balneg, Ronald@Energy" w:date="2018-11-19T09:52:00Z"/>
        </w:trPr>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676F8A27" w14:textId="6366FE7F" w:rsidR="00C20598" w:rsidRPr="00DA4823" w:rsidRDefault="00C20598" w:rsidP="00C20598">
            <w:pPr>
              <w:autoSpaceDE w:val="0"/>
              <w:autoSpaceDN w:val="0"/>
              <w:adjustRightInd w:val="0"/>
              <w:rPr>
                <w:ins w:id="197" w:author="Balneg, Ronald@Energy" w:date="2018-11-19T09:52:00Z"/>
                <w:rFonts w:asciiTheme="minorHAnsi" w:hAnsiTheme="minorHAnsi"/>
                <w:b/>
                <w:sz w:val="18"/>
                <w:szCs w:val="18"/>
              </w:rPr>
            </w:pPr>
            <w:ins w:id="198" w:author="Balneg, Ronald@Energy" w:date="2018-11-19T09:52:00Z">
              <w:r w:rsidRPr="00C20598">
                <w:rPr>
                  <w:rFonts w:asciiTheme="minorHAnsi" w:hAnsiTheme="minorHAnsi"/>
                  <w:b/>
                  <w:sz w:val="18"/>
                  <w:szCs w:val="18"/>
                </w:rPr>
                <w:t>H. Determination of HERS Verification Compliance</w:t>
              </w:r>
            </w:ins>
          </w:p>
          <w:p w14:paraId="3D13D6EE" w14:textId="77777777" w:rsidR="00C20598" w:rsidRPr="00C20598" w:rsidRDefault="00C20598" w:rsidP="00C20598">
            <w:pPr>
              <w:autoSpaceDE w:val="0"/>
              <w:autoSpaceDN w:val="0"/>
              <w:adjustRightInd w:val="0"/>
              <w:rPr>
                <w:ins w:id="199" w:author="Balneg, Ronald@Energy" w:date="2018-11-19T09:52:00Z"/>
                <w:rFonts w:asciiTheme="minorHAnsi" w:hAnsiTheme="minorHAnsi"/>
                <w:b/>
                <w:sz w:val="18"/>
                <w:szCs w:val="18"/>
              </w:rPr>
            </w:pPr>
            <w:ins w:id="200" w:author="Balneg, Ronald@Energy" w:date="2018-11-19T09:52:00Z">
              <w:r w:rsidRPr="00C20598">
                <w:rPr>
                  <w:rFonts w:asciiTheme="minorHAnsi" w:hAnsiTheme="minorHAnsi"/>
                  <w:b/>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C20598" w:rsidRPr="00DA4823" w14:paraId="2B9201CC" w14:textId="77777777" w:rsidTr="004A4AEF">
        <w:tblPrEx>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01" w:author="Balneg, Ronald@Energy" w:date="2018-11-19T09:56:00Z">
            <w:tblPrEx>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cantSplit/>
          <w:trHeight w:val="144"/>
          <w:ins w:id="202" w:author="Balneg, Ronald@Energy" w:date="2018-11-19T09:52:00Z"/>
          <w:trPrChange w:id="203" w:author="Balneg, Ronald@Energy" w:date="2018-11-19T09:56:00Z">
            <w:trPr>
              <w:cantSplit/>
              <w:trHeight w:val="144"/>
            </w:trPr>
          </w:trPrChange>
        </w:trPr>
        <w:tc>
          <w:tcPr>
            <w:tcW w:w="546" w:type="dxa"/>
            <w:vAlign w:val="center"/>
            <w:tcPrChange w:id="204" w:author="Balneg, Ronald@Energy" w:date="2018-11-19T09:56:00Z">
              <w:tcPr>
                <w:tcW w:w="546" w:type="dxa"/>
                <w:vAlign w:val="center"/>
              </w:tcPr>
            </w:tcPrChange>
          </w:tcPr>
          <w:p w14:paraId="72239E2D" w14:textId="77777777" w:rsidR="00C20598" w:rsidRPr="00DA4823" w:rsidDel="00C76C40" w:rsidRDefault="00C20598" w:rsidP="00D30F85">
            <w:pPr>
              <w:keepNext/>
              <w:jc w:val="center"/>
              <w:rPr>
                <w:ins w:id="205" w:author="Balneg, Ronald@Energy" w:date="2018-11-19T09:52:00Z"/>
                <w:rFonts w:asciiTheme="minorHAnsi" w:hAnsiTheme="minorHAnsi"/>
                <w:sz w:val="18"/>
                <w:szCs w:val="18"/>
              </w:rPr>
            </w:pPr>
            <w:ins w:id="206" w:author="Balneg, Ronald@Energy" w:date="2018-11-19T09:52:00Z">
              <w:r w:rsidRPr="00DA4823">
                <w:rPr>
                  <w:rFonts w:asciiTheme="minorHAnsi" w:hAnsiTheme="minorHAnsi"/>
                  <w:sz w:val="18"/>
                  <w:szCs w:val="18"/>
                </w:rPr>
                <w:t>01</w:t>
              </w:r>
            </w:ins>
          </w:p>
        </w:tc>
        <w:tc>
          <w:tcPr>
            <w:tcW w:w="10248" w:type="dxa"/>
            <w:vAlign w:val="center"/>
            <w:tcPrChange w:id="207" w:author="Balneg, Ronald@Energy" w:date="2018-11-19T09:56:00Z">
              <w:tcPr>
                <w:tcW w:w="10244" w:type="dxa"/>
                <w:vAlign w:val="center"/>
              </w:tcPr>
            </w:tcPrChange>
          </w:tcPr>
          <w:p w14:paraId="5B78278C" w14:textId="77777777" w:rsidR="00C20598" w:rsidRPr="00DA4823" w:rsidRDefault="00C20598" w:rsidP="00D30F85">
            <w:pPr>
              <w:keepNext/>
              <w:rPr>
                <w:ins w:id="208" w:author="Balneg, Ronald@Energy" w:date="2018-11-19T09:52:00Z"/>
                <w:rFonts w:asciiTheme="minorHAnsi" w:hAnsiTheme="minorHAnsi"/>
                <w:sz w:val="18"/>
                <w:szCs w:val="18"/>
              </w:rPr>
            </w:pPr>
          </w:p>
        </w:tc>
      </w:tr>
    </w:tbl>
    <w:p w14:paraId="4A3A5AE3" w14:textId="037CCFC4" w:rsidR="00A938BF" w:rsidRDefault="00A938BF" w:rsidP="009762F6">
      <w:pPr>
        <w:rPr>
          <w:ins w:id="209" w:author="Smith, Alexis@Energy" w:date="2018-12-11T15:48:00Z"/>
          <w:rFonts w:ascii="Calibri" w:hAnsi="Calibri"/>
          <w:b/>
        </w:rPr>
      </w:pPr>
    </w:p>
    <w:p w14:paraId="663B3A96" w14:textId="77777777" w:rsidR="00A938BF" w:rsidRDefault="00A938BF">
      <w:pPr>
        <w:rPr>
          <w:ins w:id="210" w:author="Smith, Alexis@Energy" w:date="2018-12-11T15:48:00Z"/>
          <w:rFonts w:ascii="Calibri" w:hAnsi="Calibri"/>
          <w:b/>
        </w:rPr>
      </w:pPr>
      <w:ins w:id="211" w:author="Smith, Alexis@Energy" w:date="2018-12-11T15:48:00Z">
        <w:r>
          <w:rPr>
            <w:rFonts w:ascii="Calibri" w:hAnsi="Calibri"/>
            <w:b/>
          </w:rPr>
          <w:br w:type="page"/>
        </w:r>
      </w:ins>
    </w:p>
    <w:p w14:paraId="677B6273" w14:textId="6801A93E" w:rsidR="00EA01F0" w:rsidDel="00A938BF" w:rsidRDefault="00EA01F0" w:rsidP="009762F6">
      <w:pPr>
        <w:rPr>
          <w:del w:id="212" w:author="Smith, Alexis@Energy" w:date="2018-12-11T15:48:00Z"/>
          <w:rFonts w:ascii="Calibri" w:hAnsi="Calibri"/>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55"/>
        <w:gridCol w:w="178"/>
        <w:gridCol w:w="40"/>
        <w:gridCol w:w="7"/>
        <w:gridCol w:w="39"/>
        <w:gridCol w:w="2481"/>
        <w:gridCol w:w="2846"/>
        <w:gridCol w:w="22"/>
      </w:tblGrid>
      <w:tr w:rsidR="00EA01F0" w:rsidRPr="009E2C1C" w:rsidDel="00C20598" w14:paraId="4A3A5AE5" w14:textId="4E814210" w:rsidTr="00C20598">
        <w:trPr>
          <w:trHeight w:val="206"/>
          <w:del w:id="213" w:author="Balneg, Ronald@Energy" w:date="2018-11-19T09:52:00Z"/>
        </w:trPr>
        <w:tc>
          <w:tcPr>
            <w:tcW w:w="10790" w:type="dxa"/>
            <w:gridSpan w:val="8"/>
            <w:vAlign w:val="center"/>
          </w:tcPr>
          <w:p w14:paraId="4A3A5AE4" w14:textId="02BE02E2" w:rsidR="00EA01F0" w:rsidRPr="009351D2"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4" w:author="Balneg, Ronald@Energy" w:date="2018-11-19T09:52:00Z"/>
                <w:rFonts w:cs="Arial"/>
                <w:b/>
              </w:rPr>
            </w:pPr>
            <w:del w:id="215" w:author="Balneg, Ronald@Energy" w:date="2018-11-19T09:52:00Z">
              <w:r w:rsidRPr="00E136A4" w:rsidDel="00C20598">
                <w:rPr>
                  <w:rFonts w:ascii="Calibri" w:hAnsi="Calibri" w:cs="Arial"/>
                  <w:b/>
                  <w:caps/>
                  <w:sz w:val="18"/>
                  <w:szCs w:val="18"/>
                </w:rPr>
                <w:delText>Documentation Author's Declaration Statement</w:delText>
              </w:r>
            </w:del>
          </w:p>
        </w:tc>
      </w:tr>
      <w:tr w:rsidR="00EA01F0" w:rsidRPr="001B14D6" w:rsidDel="00C20598" w14:paraId="4A3A5AE7" w14:textId="7AF0A5C3" w:rsidTr="00C20598">
        <w:trPr>
          <w:trHeight w:val="206"/>
          <w:del w:id="216" w:author="Balneg, Ronald@Energy" w:date="2018-11-19T09:52:00Z"/>
        </w:trPr>
        <w:tc>
          <w:tcPr>
            <w:tcW w:w="10790" w:type="dxa"/>
            <w:gridSpan w:val="8"/>
            <w:vAlign w:val="center"/>
          </w:tcPr>
          <w:p w14:paraId="4A3A5AE6" w14:textId="4E71B319" w:rsidR="00EA01F0" w:rsidDel="00C20598" w:rsidRDefault="00EA01F0" w:rsidP="009B5C22">
            <w:pPr>
              <w:keepNext/>
              <w:numPr>
                <w:ilvl w:val="0"/>
                <w:numId w:val="14"/>
              </w:numPr>
              <w:ind w:left="360" w:hanging="270"/>
              <w:rPr>
                <w:del w:id="217" w:author="Balneg, Ronald@Energy" w:date="2018-11-19T09:52:00Z"/>
                <w:rFonts w:ascii="Calibri" w:hAnsi="Calibri"/>
                <w:sz w:val="18"/>
                <w:szCs w:val="18"/>
              </w:rPr>
            </w:pPr>
            <w:del w:id="218" w:author="Balneg, Ronald@Energy" w:date="2018-11-19T09:52:00Z">
              <w:r w:rsidRPr="00E136A4" w:rsidDel="00C20598">
                <w:rPr>
                  <w:rFonts w:ascii="Calibri" w:hAnsi="Calibri"/>
                  <w:sz w:val="18"/>
                  <w:szCs w:val="18"/>
                </w:rPr>
                <w:delText xml:space="preserve">I certify that this Certificate of </w:delText>
              </w:r>
              <w:r w:rsidDel="00C20598">
                <w:rPr>
                  <w:rFonts w:ascii="Calibri" w:hAnsi="Calibri"/>
                  <w:sz w:val="18"/>
                  <w:szCs w:val="18"/>
                </w:rPr>
                <w:delText>Installation</w:delText>
              </w:r>
              <w:r w:rsidRPr="00E136A4" w:rsidDel="00C20598">
                <w:rPr>
                  <w:rFonts w:ascii="Calibri" w:hAnsi="Calibri"/>
                  <w:sz w:val="18"/>
                  <w:szCs w:val="18"/>
                </w:rPr>
                <w:delText xml:space="preserve"> documentation is accurate and complete.</w:delText>
              </w:r>
            </w:del>
          </w:p>
        </w:tc>
      </w:tr>
      <w:tr w:rsidR="00EA01F0" w:rsidRPr="00B272DC" w:rsidDel="00C20598" w14:paraId="4A3A5AEA" w14:textId="7F681F14" w:rsidTr="00C20598">
        <w:trPr>
          <w:trHeight w:val="360"/>
          <w:del w:id="219" w:author="Balneg, Ronald@Energy" w:date="2018-11-19T09:52:00Z"/>
        </w:trPr>
        <w:tc>
          <w:tcPr>
            <w:tcW w:w="5430" w:type="dxa"/>
            <w:gridSpan w:val="5"/>
          </w:tcPr>
          <w:p w14:paraId="4A3A5AE8" w14:textId="095B9CA5" w:rsidR="00EA01F0" w:rsidRPr="00B272DC" w:rsidDel="00C20598" w:rsidRDefault="00EA01F0" w:rsidP="00231CFA">
            <w:pPr>
              <w:keepNext/>
              <w:rPr>
                <w:del w:id="220" w:author="Balneg, Ronald@Energy" w:date="2018-11-19T09:52:00Z"/>
                <w:rFonts w:ascii="Calibri" w:hAnsi="Calibri"/>
                <w:sz w:val="14"/>
                <w:szCs w:val="14"/>
              </w:rPr>
            </w:pPr>
            <w:del w:id="221"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Name:</w:delText>
              </w:r>
            </w:del>
          </w:p>
        </w:tc>
        <w:tc>
          <w:tcPr>
            <w:tcW w:w="5360" w:type="dxa"/>
            <w:gridSpan w:val="3"/>
          </w:tcPr>
          <w:p w14:paraId="4A3A5AE9" w14:textId="67A35105" w:rsidR="00EA01F0" w:rsidRPr="00B272DC" w:rsidDel="00C20598" w:rsidRDefault="00EA01F0" w:rsidP="00231CFA">
            <w:pPr>
              <w:keepNext/>
              <w:rPr>
                <w:del w:id="222" w:author="Balneg, Ronald@Energy" w:date="2018-11-19T09:52:00Z"/>
                <w:rFonts w:ascii="Calibri" w:hAnsi="Calibri"/>
                <w:sz w:val="14"/>
                <w:szCs w:val="14"/>
              </w:rPr>
            </w:pPr>
            <w:del w:id="223"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Signature:</w:delText>
              </w:r>
            </w:del>
          </w:p>
        </w:tc>
      </w:tr>
      <w:tr w:rsidR="00EA01F0" w:rsidRPr="00B272DC" w:rsidDel="00C20598" w14:paraId="4A3A5AED" w14:textId="3418E102" w:rsidTr="00C20598">
        <w:trPr>
          <w:trHeight w:val="360"/>
          <w:del w:id="224" w:author="Balneg, Ronald@Energy" w:date="2018-11-19T09:52:00Z"/>
        </w:trPr>
        <w:tc>
          <w:tcPr>
            <w:tcW w:w="5430" w:type="dxa"/>
            <w:gridSpan w:val="5"/>
          </w:tcPr>
          <w:p w14:paraId="4A3A5AEB" w14:textId="586EA723" w:rsidR="00EA01F0" w:rsidRPr="00B272DC" w:rsidDel="00C20598" w:rsidRDefault="00EA01F0" w:rsidP="00231CFA">
            <w:pPr>
              <w:keepNext/>
              <w:rPr>
                <w:del w:id="225" w:author="Balneg, Ronald@Energy" w:date="2018-11-19T09:52:00Z"/>
                <w:rFonts w:ascii="Calibri" w:hAnsi="Calibri"/>
                <w:sz w:val="14"/>
                <w:szCs w:val="14"/>
              </w:rPr>
            </w:pPr>
            <w:del w:id="226" w:author="Balneg, Ronald@Energy" w:date="2018-11-19T09:52:00Z">
              <w:r w:rsidDel="00C20598">
                <w:rPr>
                  <w:rFonts w:ascii="Calibri" w:hAnsi="Calibri"/>
                  <w:sz w:val="14"/>
                  <w:szCs w:val="14"/>
                </w:rPr>
                <w:delText>Documentation Author Company Name</w:delText>
              </w:r>
              <w:r w:rsidRPr="00B272DC" w:rsidDel="00C20598">
                <w:rPr>
                  <w:rFonts w:ascii="Calibri" w:hAnsi="Calibri"/>
                  <w:sz w:val="14"/>
                  <w:szCs w:val="14"/>
                </w:rPr>
                <w:delText>:</w:delText>
              </w:r>
            </w:del>
          </w:p>
        </w:tc>
        <w:tc>
          <w:tcPr>
            <w:tcW w:w="5360" w:type="dxa"/>
            <w:gridSpan w:val="3"/>
          </w:tcPr>
          <w:p w14:paraId="4A3A5AEC" w14:textId="15F6B20A" w:rsidR="00EA01F0" w:rsidRPr="00B272DC" w:rsidDel="00C20598" w:rsidRDefault="00EA01F0" w:rsidP="00231CFA">
            <w:pPr>
              <w:keepNext/>
              <w:rPr>
                <w:del w:id="227" w:author="Balneg, Ronald@Energy" w:date="2018-11-19T09:52:00Z"/>
                <w:rFonts w:ascii="Calibri" w:hAnsi="Calibri"/>
                <w:sz w:val="14"/>
                <w:szCs w:val="14"/>
              </w:rPr>
            </w:pPr>
            <w:del w:id="228" w:author="Balneg, Ronald@Energy" w:date="2018-11-19T09:52:00Z">
              <w:r w:rsidRPr="00B272DC" w:rsidDel="00C20598">
                <w:rPr>
                  <w:rFonts w:ascii="Calibri" w:hAnsi="Calibri"/>
                  <w:sz w:val="14"/>
                  <w:szCs w:val="14"/>
                </w:rPr>
                <w:delText>Date</w:delText>
              </w:r>
              <w:r w:rsidDel="00C20598">
                <w:rPr>
                  <w:rFonts w:ascii="Calibri" w:hAnsi="Calibri"/>
                  <w:sz w:val="14"/>
                  <w:szCs w:val="14"/>
                </w:rPr>
                <w:delText xml:space="preserve"> Signed</w:delText>
              </w:r>
              <w:r w:rsidRPr="00B272DC" w:rsidDel="00C20598">
                <w:rPr>
                  <w:rFonts w:ascii="Calibri" w:hAnsi="Calibri"/>
                  <w:sz w:val="14"/>
                  <w:szCs w:val="14"/>
                </w:rPr>
                <w:delText>:</w:delText>
              </w:r>
            </w:del>
          </w:p>
        </w:tc>
      </w:tr>
      <w:tr w:rsidR="00EA01F0" w:rsidRPr="00B272DC" w:rsidDel="00C20598" w14:paraId="4A3A5AF0" w14:textId="748EE60E" w:rsidTr="00C20598">
        <w:trPr>
          <w:trHeight w:val="360"/>
          <w:del w:id="229" w:author="Balneg, Ronald@Energy" w:date="2018-11-19T09:52:00Z"/>
        </w:trPr>
        <w:tc>
          <w:tcPr>
            <w:tcW w:w="5430" w:type="dxa"/>
            <w:gridSpan w:val="5"/>
          </w:tcPr>
          <w:p w14:paraId="4A3A5AEE" w14:textId="397CC61F" w:rsidR="00EA01F0" w:rsidRPr="00B272DC" w:rsidDel="00C20598" w:rsidRDefault="00EA01F0" w:rsidP="00231CFA">
            <w:pPr>
              <w:keepNext/>
              <w:rPr>
                <w:del w:id="230" w:author="Balneg, Ronald@Energy" w:date="2018-11-19T09:52:00Z"/>
                <w:rFonts w:ascii="Calibri" w:hAnsi="Calibri"/>
                <w:sz w:val="14"/>
                <w:szCs w:val="14"/>
              </w:rPr>
            </w:pPr>
            <w:del w:id="231" w:author="Balneg, Ronald@Energy" w:date="2018-11-19T09:52:00Z">
              <w:r w:rsidRPr="00B272DC" w:rsidDel="00C20598">
                <w:rPr>
                  <w:rFonts w:ascii="Calibri" w:hAnsi="Calibri"/>
                  <w:sz w:val="14"/>
                  <w:szCs w:val="14"/>
                </w:rPr>
                <w:delText>Address:</w:delText>
              </w:r>
            </w:del>
          </w:p>
        </w:tc>
        <w:tc>
          <w:tcPr>
            <w:tcW w:w="5360" w:type="dxa"/>
            <w:gridSpan w:val="3"/>
          </w:tcPr>
          <w:p w14:paraId="4A3A5AEF" w14:textId="53C2D5BF" w:rsidR="00EA01F0" w:rsidRPr="00B272DC" w:rsidDel="00C20598" w:rsidRDefault="00EA01F0" w:rsidP="00231CFA">
            <w:pPr>
              <w:keepNext/>
              <w:rPr>
                <w:del w:id="232" w:author="Balneg, Ronald@Energy" w:date="2018-11-19T09:52:00Z"/>
                <w:rFonts w:ascii="Calibri" w:hAnsi="Calibri"/>
                <w:sz w:val="14"/>
                <w:szCs w:val="14"/>
              </w:rPr>
            </w:pPr>
            <w:del w:id="233" w:author="Balneg, Ronald@Energy" w:date="2018-11-19T09:52:00Z">
              <w:r w:rsidRPr="00B272DC" w:rsidDel="00C20598">
                <w:rPr>
                  <w:rFonts w:ascii="Calibri" w:hAnsi="Calibri"/>
                  <w:sz w:val="14"/>
                  <w:szCs w:val="14"/>
                </w:rPr>
                <w:delText>CEA/</w:delText>
              </w:r>
              <w:r w:rsidDel="00C20598">
                <w:rPr>
                  <w:rFonts w:ascii="Calibri" w:hAnsi="Calibri"/>
                  <w:sz w:val="14"/>
                  <w:szCs w:val="14"/>
                </w:rPr>
                <w:delText>HERS Certification I</w:delText>
              </w:r>
              <w:r w:rsidRPr="00B272DC" w:rsidDel="00C20598">
                <w:rPr>
                  <w:rFonts w:ascii="Calibri" w:hAnsi="Calibri"/>
                  <w:sz w:val="14"/>
                  <w:szCs w:val="14"/>
                </w:rPr>
                <w:delText>dentification (If applicable):</w:delText>
              </w:r>
            </w:del>
          </w:p>
        </w:tc>
      </w:tr>
      <w:tr w:rsidR="00EA01F0" w:rsidRPr="00B272DC" w:rsidDel="00C20598" w14:paraId="4A3A5AF3" w14:textId="7167EC80" w:rsidTr="00C20598">
        <w:trPr>
          <w:trHeight w:val="360"/>
          <w:del w:id="234" w:author="Balneg, Ronald@Energy" w:date="2018-11-19T09:52:00Z"/>
        </w:trPr>
        <w:tc>
          <w:tcPr>
            <w:tcW w:w="5430" w:type="dxa"/>
            <w:gridSpan w:val="5"/>
          </w:tcPr>
          <w:p w14:paraId="4A3A5AF1" w14:textId="291CA6D7" w:rsidR="00EA01F0" w:rsidRPr="00B272DC" w:rsidDel="00C20598" w:rsidRDefault="00EA01F0" w:rsidP="00231CFA">
            <w:pPr>
              <w:keepNext/>
              <w:rPr>
                <w:del w:id="235" w:author="Balneg, Ronald@Energy" w:date="2018-11-19T09:52:00Z"/>
                <w:rFonts w:ascii="Calibri" w:hAnsi="Calibri"/>
                <w:sz w:val="14"/>
                <w:szCs w:val="14"/>
              </w:rPr>
            </w:pPr>
            <w:del w:id="236" w:author="Balneg, Ronald@Energy" w:date="2018-11-19T09:52:00Z">
              <w:r w:rsidRPr="00B272DC" w:rsidDel="00C20598">
                <w:rPr>
                  <w:rFonts w:ascii="Calibri" w:hAnsi="Calibri"/>
                  <w:sz w:val="14"/>
                  <w:szCs w:val="14"/>
                </w:rPr>
                <w:delText>City/State/Zip:</w:delText>
              </w:r>
            </w:del>
          </w:p>
        </w:tc>
        <w:tc>
          <w:tcPr>
            <w:tcW w:w="5360" w:type="dxa"/>
            <w:gridSpan w:val="3"/>
          </w:tcPr>
          <w:p w14:paraId="4A3A5AF2" w14:textId="4B395468" w:rsidR="00EA01F0" w:rsidRPr="00B272DC" w:rsidDel="00C20598" w:rsidRDefault="00EA01F0" w:rsidP="00231CFA">
            <w:pPr>
              <w:keepNext/>
              <w:rPr>
                <w:del w:id="237" w:author="Balneg, Ronald@Energy" w:date="2018-11-19T09:52:00Z"/>
                <w:rFonts w:ascii="Calibri" w:hAnsi="Calibri"/>
                <w:sz w:val="14"/>
                <w:szCs w:val="14"/>
              </w:rPr>
            </w:pPr>
            <w:del w:id="238" w:author="Balneg, Ronald@Energy" w:date="2018-11-19T09:52:00Z">
              <w:r w:rsidRPr="00B272DC" w:rsidDel="00C20598">
                <w:rPr>
                  <w:rFonts w:ascii="Calibri" w:hAnsi="Calibri"/>
                  <w:sz w:val="14"/>
                  <w:szCs w:val="14"/>
                </w:rPr>
                <w:delText>Phone:</w:delText>
              </w:r>
            </w:del>
          </w:p>
        </w:tc>
      </w:tr>
      <w:tr w:rsidR="00EA01F0" w:rsidRPr="008E6C57" w:rsidDel="00C20598" w14:paraId="4A3A5AF5" w14:textId="4BECBF4B" w:rsidTr="00C20598">
        <w:tblPrEx>
          <w:tblCellMar>
            <w:left w:w="115" w:type="dxa"/>
            <w:right w:w="115" w:type="dxa"/>
          </w:tblCellMar>
        </w:tblPrEx>
        <w:trPr>
          <w:trHeight w:val="296"/>
          <w:del w:id="239" w:author="Balneg, Ronald@Energy" w:date="2018-11-19T09:52:00Z"/>
        </w:trPr>
        <w:tc>
          <w:tcPr>
            <w:tcW w:w="10790" w:type="dxa"/>
            <w:gridSpan w:val="8"/>
            <w:vAlign w:val="center"/>
          </w:tcPr>
          <w:p w14:paraId="4A3A5AF4" w14:textId="2D2DAA58" w:rsidR="00EA01F0"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0" w:author="Balneg, Ronald@Energy" w:date="2018-11-19T09:52:00Z"/>
                <w:rFonts w:ascii="Calibri" w:hAnsi="Calibri"/>
                <w:sz w:val="18"/>
                <w:szCs w:val="18"/>
              </w:rPr>
            </w:pPr>
            <w:del w:id="241" w:author="Balneg, Ronald@Energy" w:date="2018-11-19T09:52:00Z">
              <w:r w:rsidDel="00C20598">
                <w:rPr>
                  <w:rFonts w:ascii="Calibri" w:hAnsi="Calibri" w:cs="Arial"/>
                  <w:b/>
                  <w:caps/>
                  <w:sz w:val="18"/>
                  <w:szCs w:val="18"/>
                </w:rPr>
                <w:delText xml:space="preserve">Responsible Person's </w:delText>
              </w:r>
              <w:r w:rsidRPr="008E6C57" w:rsidDel="00C20598">
                <w:rPr>
                  <w:rFonts w:ascii="Calibri" w:hAnsi="Calibri" w:cs="Arial"/>
                  <w:b/>
                  <w:caps/>
                  <w:sz w:val="18"/>
                  <w:szCs w:val="18"/>
                </w:rPr>
                <w:delText>Declaration statement</w:delText>
              </w:r>
              <w:r w:rsidDel="00C20598">
                <w:rPr>
                  <w:rFonts w:ascii="Calibri" w:hAnsi="Calibri" w:cs="Arial"/>
                  <w:b/>
                  <w:caps/>
                  <w:sz w:val="18"/>
                  <w:szCs w:val="18"/>
                </w:rPr>
                <w:delText xml:space="preserve">  </w:delText>
              </w:r>
            </w:del>
          </w:p>
        </w:tc>
      </w:tr>
      <w:tr w:rsidR="00EA01F0" w:rsidRPr="008E6C57" w:rsidDel="00C20598" w14:paraId="4A3A5AFD" w14:textId="7FE0E377" w:rsidTr="00C20598">
        <w:tblPrEx>
          <w:tblCellMar>
            <w:left w:w="115" w:type="dxa"/>
            <w:right w:w="115" w:type="dxa"/>
          </w:tblCellMar>
        </w:tblPrEx>
        <w:trPr>
          <w:trHeight w:val="504"/>
          <w:del w:id="242" w:author="Balneg, Ronald@Energy" w:date="2018-11-19T09:52:00Z"/>
        </w:trPr>
        <w:tc>
          <w:tcPr>
            <w:tcW w:w="10790" w:type="dxa"/>
            <w:gridSpan w:val="8"/>
          </w:tcPr>
          <w:p w14:paraId="4A3A5AF6" w14:textId="54738B78" w:rsidR="00EA01F0" w:rsidRPr="00C13C13" w:rsidDel="00C20598" w:rsidRDefault="00EA01F0" w:rsidP="00C13C13">
            <w:pPr>
              <w:pStyle w:val="Heading3"/>
              <w:numPr>
                <w:ilvl w:val="0"/>
                <w:numId w:val="0"/>
              </w:numPr>
              <w:spacing w:before="60" w:after="60"/>
              <w:ind w:right="86"/>
              <w:rPr>
                <w:del w:id="243" w:author="Balneg, Ronald@Energy" w:date="2018-11-19T09:52:00Z"/>
                <w:rFonts w:asciiTheme="minorHAnsi" w:hAnsiTheme="minorHAnsi"/>
                <w:sz w:val="18"/>
                <w:szCs w:val="18"/>
              </w:rPr>
            </w:pPr>
            <w:del w:id="244" w:author="Balneg, Ronald@Energy" w:date="2018-11-19T09:52:00Z">
              <w:r w:rsidRPr="00C13C13" w:rsidDel="00C20598">
                <w:rPr>
                  <w:rFonts w:asciiTheme="minorHAnsi" w:hAnsiTheme="minorHAnsi"/>
                  <w:sz w:val="18"/>
                  <w:szCs w:val="18"/>
                </w:rPr>
                <w:delText xml:space="preserve">I certify the following under penalty of perjury, under the laws of the State of California: </w:delText>
              </w:r>
            </w:del>
          </w:p>
          <w:p w14:paraId="56E79897" w14:textId="591A7D25" w:rsidR="00EA4B2F" w:rsidRPr="00C13C13" w:rsidDel="00C20598" w:rsidRDefault="00EA4B2F" w:rsidP="00EA4B2F">
            <w:pPr>
              <w:pStyle w:val="Heading3"/>
              <w:numPr>
                <w:ilvl w:val="0"/>
                <w:numId w:val="24"/>
              </w:numPr>
              <w:spacing w:before="0"/>
              <w:ind w:right="90"/>
              <w:rPr>
                <w:del w:id="245" w:author="Balneg, Ronald@Energy" w:date="2018-11-19T09:52:00Z"/>
                <w:rFonts w:asciiTheme="minorHAnsi" w:hAnsiTheme="minorHAnsi"/>
                <w:b/>
                <w:caps/>
                <w:sz w:val="18"/>
                <w:szCs w:val="18"/>
              </w:rPr>
            </w:pPr>
            <w:del w:id="246" w:author="Balneg, Ronald@Energy" w:date="2018-11-19T09:52:00Z">
              <w:r w:rsidRPr="00C13C13" w:rsidDel="00C20598">
                <w:rPr>
                  <w:rFonts w:asciiTheme="minorHAnsi" w:hAnsiTheme="minorHAnsi"/>
                  <w:sz w:val="18"/>
                  <w:szCs w:val="18"/>
                </w:rPr>
                <w:delText xml:space="preserve">The information provided on this Certificate of Installation is true and correct. </w:delText>
              </w:r>
            </w:del>
          </w:p>
          <w:p w14:paraId="0DD5AB21" w14:textId="2AD54854" w:rsidR="00EA4B2F" w:rsidRPr="00C13C13" w:rsidDel="00C20598" w:rsidRDefault="00EA4B2F" w:rsidP="00C13C13">
            <w:pPr>
              <w:pStyle w:val="Heading3"/>
              <w:numPr>
                <w:ilvl w:val="0"/>
                <w:numId w:val="24"/>
              </w:numPr>
              <w:spacing w:before="0"/>
              <w:ind w:right="90"/>
              <w:rPr>
                <w:del w:id="247" w:author="Balneg, Ronald@Energy" w:date="2018-11-19T09:52:00Z"/>
                <w:rFonts w:asciiTheme="minorHAnsi" w:hAnsiTheme="minorHAnsi"/>
                <w:b/>
                <w:caps/>
                <w:sz w:val="18"/>
              </w:rPr>
            </w:pPr>
            <w:del w:id="248" w:author="Balneg, Ronald@Energy" w:date="2018-11-19T09:52:00Z">
              <w:r w:rsidRPr="00C13C13" w:rsidDel="00C20598">
                <w:rPr>
                  <w:rFonts w:asciiTheme="minorHAnsi" w:hAnsiTheme="minorHAnsi"/>
                  <w:snapToGrid w:val="0"/>
                  <w:sz w:val="18"/>
                  <w:szCs w:val="18"/>
                </w:rPr>
                <w:delText xml:space="preserve">I am either: a) a responsible person eligible under Division 3 of the Business and Professions Code </w:delText>
              </w:r>
              <w:r w:rsidRPr="00C13C13" w:rsidDel="00C20598">
                <w:rPr>
                  <w:rFonts w:asciiTheme="minorHAnsi" w:hAnsiTheme="minorHAnsi"/>
                  <w:sz w:val="18"/>
                  <w:szCs w:val="18"/>
                </w:rPr>
                <w:delText xml:space="preserve">in the applicable classification to accept responsibility for the system design, construction, or installation </w:delText>
              </w:r>
              <w:r w:rsidRPr="00C13C13" w:rsidDel="00C20598">
                <w:rPr>
                  <w:rFonts w:asciiTheme="minorHAnsi" w:hAnsiTheme="minorHAnsi"/>
                  <w:snapToGrid w:val="0"/>
                  <w:sz w:val="18"/>
                  <w:szCs w:val="18"/>
                </w:rPr>
                <w:delText xml:space="preserve">of features, materials, components, or manufactured devices </w:delText>
              </w:r>
              <w:r w:rsidRPr="00C13C13" w:rsidDel="00C20598">
                <w:rPr>
                  <w:rFonts w:asciiTheme="minorHAnsi" w:hAnsiTheme="minorHAnsi"/>
                  <w:sz w:val="18"/>
                  <w:szCs w:val="18"/>
                </w:rPr>
                <w:delText xml:space="preserve">for the scope of work identified on this Certificate of Installation </w:delText>
              </w:r>
              <w:r w:rsidRPr="00C13C13" w:rsidDel="00C20598">
                <w:rPr>
                  <w:rFonts w:asciiTheme="minorHAnsi" w:hAnsiTheme="minorHAnsi"/>
                  <w:snapToGrid w:val="0"/>
                  <w:sz w:val="18"/>
                  <w:szCs w:val="18"/>
                </w:rPr>
                <w:delText>and attest to the declarations in this statement</w:delText>
              </w:r>
              <w:r w:rsidRPr="00C13C13" w:rsidDel="00C20598">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C20598">
                <w:rPr>
                  <w:rFonts w:asciiTheme="minorHAnsi" w:eastAsia="Calibri" w:hAnsiTheme="minorHAnsi"/>
                  <w:sz w:val="18"/>
                  <w:szCs w:val="18"/>
                </w:rPr>
                <w:delText>.</w:delText>
              </w:r>
            </w:del>
          </w:p>
          <w:p w14:paraId="5912D566" w14:textId="5CB33D28" w:rsidR="00EA4B2F" w:rsidRPr="00C13C13" w:rsidDel="00C20598" w:rsidRDefault="00EA4B2F" w:rsidP="00EA4B2F">
            <w:pPr>
              <w:keepNext/>
              <w:numPr>
                <w:ilvl w:val="0"/>
                <w:numId w:val="24"/>
              </w:numPr>
              <w:autoSpaceDE w:val="0"/>
              <w:autoSpaceDN w:val="0"/>
              <w:adjustRightInd w:val="0"/>
              <w:ind w:right="90"/>
              <w:rPr>
                <w:del w:id="249" w:author="Balneg, Ronald@Energy" w:date="2018-11-19T09:52:00Z"/>
                <w:rFonts w:asciiTheme="minorHAnsi" w:hAnsiTheme="minorHAnsi"/>
                <w:sz w:val="18"/>
                <w:szCs w:val="18"/>
              </w:rPr>
            </w:pPr>
            <w:del w:id="250" w:author="Balneg, Ronald@Energy" w:date="2018-11-19T09:52:00Z">
              <w:r w:rsidRPr="00C13C13" w:rsidDel="00C20598">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C20598">
                <w:rPr>
                  <w:rFonts w:asciiTheme="minorHAnsi" w:eastAsia="Calibri" w:hAnsiTheme="minorHAnsi" w:cs="TimesNewRomanPSMT"/>
                  <w:sz w:val="18"/>
                  <w:szCs w:val="18"/>
                </w:rPr>
                <w:delText>.</w:delText>
              </w:r>
            </w:del>
          </w:p>
          <w:p w14:paraId="42917DAD" w14:textId="252EB806" w:rsidR="00EA4B2F" w:rsidRPr="00C13C13" w:rsidDel="00C20598" w:rsidRDefault="00EA4B2F" w:rsidP="00EA4B2F">
            <w:pPr>
              <w:pStyle w:val="ListParagraph"/>
              <w:keepNext/>
              <w:numPr>
                <w:ilvl w:val="0"/>
                <w:numId w:val="24"/>
              </w:numPr>
              <w:autoSpaceDE w:val="0"/>
              <w:autoSpaceDN w:val="0"/>
              <w:adjustRightInd w:val="0"/>
              <w:rPr>
                <w:del w:id="251" w:author="Balneg, Ronald@Energy" w:date="2018-11-19T09:52:00Z"/>
                <w:rFonts w:asciiTheme="minorHAnsi" w:hAnsiTheme="minorHAnsi"/>
                <w:sz w:val="18"/>
              </w:rPr>
            </w:pPr>
            <w:del w:id="252" w:author="Balneg, Ronald@Energy" w:date="2018-11-19T09:52:00Z">
              <w:r w:rsidRPr="00C13C13" w:rsidDel="00C20598">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02368033" w:rsidR="00EA01F0" w:rsidRPr="00C13C13" w:rsidDel="00C20598" w:rsidRDefault="00EA4B2F" w:rsidP="00C13C13">
            <w:pPr>
              <w:pStyle w:val="ListParagraph"/>
              <w:numPr>
                <w:ilvl w:val="0"/>
                <w:numId w:val="24"/>
              </w:numPr>
              <w:rPr>
                <w:del w:id="253" w:author="Balneg, Ronald@Energy" w:date="2018-11-19T09:52:00Z"/>
                <w:rFonts w:ascii="Calibri" w:hAnsi="Calibri"/>
                <w:b/>
              </w:rPr>
            </w:pPr>
            <w:del w:id="254" w:author="Balneg, Ronald@Energy" w:date="2018-11-19T09:52:00Z">
              <w:r w:rsidRPr="00C13C13" w:rsidDel="00C20598">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C20598" w14:paraId="4A3A5B00" w14:textId="0E31B974" w:rsidTr="00C20598">
        <w:tblPrEx>
          <w:tblCellMar>
            <w:left w:w="108" w:type="dxa"/>
            <w:right w:w="108" w:type="dxa"/>
          </w:tblCellMar>
        </w:tblPrEx>
        <w:trPr>
          <w:trHeight w:val="360"/>
          <w:del w:id="255" w:author="Balneg, Ronald@Energy" w:date="2018-11-19T09:52:00Z"/>
        </w:trPr>
        <w:tc>
          <w:tcPr>
            <w:tcW w:w="5166" w:type="dxa"/>
          </w:tcPr>
          <w:p w14:paraId="4A3A5AFE" w14:textId="4B01A246"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56" w:author="Balneg, Ronald@Energy" w:date="2018-11-19T09:52:00Z"/>
                <w:rFonts w:ascii="Calibri" w:hAnsi="Calibri"/>
                <w:sz w:val="14"/>
                <w:szCs w:val="14"/>
              </w:rPr>
            </w:pPr>
            <w:del w:id="257"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Name:</w:delText>
              </w:r>
            </w:del>
          </w:p>
        </w:tc>
        <w:tc>
          <w:tcPr>
            <w:tcW w:w="5624" w:type="dxa"/>
            <w:gridSpan w:val="7"/>
          </w:tcPr>
          <w:p w14:paraId="4A3A5AFF" w14:textId="39DA7E72"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58" w:author="Balneg, Ronald@Energy" w:date="2018-11-19T09:52:00Z"/>
                <w:rFonts w:ascii="Calibri" w:hAnsi="Calibri"/>
                <w:sz w:val="14"/>
                <w:szCs w:val="14"/>
              </w:rPr>
            </w:pPr>
            <w:del w:id="259"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Signature:</w:delText>
              </w:r>
            </w:del>
          </w:p>
        </w:tc>
      </w:tr>
      <w:tr w:rsidR="00EA01F0" w:rsidRPr="00B272DC" w:rsidDel="00C20598" w14:paraId="4A3A5B03" w14:textId="0AA58C6E" w:rsidTr="00C20598">
        <w:tblPrEx>
          <w:tblCellMar>
            <w:left w:w="108" w:type="dxa"/>
            <w:right w:w="108" w:type="dxa"/>
          </w:tblCellMar>
        </w:tblPrEx>
        <w:trPr>
          <w:trHeight w:val="360"/>
          <w:del w:id="260" w:author="Balneg, Ronald@Energy" w:date="2018-11-19T09:52:00Z"/>
        </w:trPr>
        <w:tc>
          <w:tcPr>
            <w:tcW w:w="5166" w:type="dxa"/>
          </w:tcPr>
          <w:p w14:paraId="4A3A5B01" w14:textId="24A449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1" w:author="Balneg, Ronald@Energy" w:date="2018-11-19T09:52:00Z"/>
                <w:rFonts w:ascii="Calibri" w:hAnsi="Calibri"/>
                <w:sz w:val="14"/>
                <w:szCs w:val="14"/>
              </w:rPr>
            </w:pPr>
            <w:del w:id="262" w:author="Balneg, Ronald@Energy" w:date="2018-11-19T09:52:00Z">
              <w:r w:rsidRPr="00B272DC" w:rsidDel="00C20598">
                <w:rPr>
                  <w:rFonts w:ascii="Calibri" w:hAnsi="Calibri"/>
                  <w:sz w:val="14"/>
                  <w:szCs w:val="14"/>
                </w:rPr>
                <w:delText>Company Name:  (Installing Subcontractor or General Contractor or Builder/Owner)</w:delText>
              </w:r>
            </w:del>
          </w:p>
        </w:tc>
        <w:tc>
          <w:tcPr>
            <w:tcW w:w="5624" w:type="dxa"/>
            <w:gridSpan w:val="7"/>
          </w:tcPr>
          <w:p w14:paraId="4A3A5B02" w14:textId="1C05193A"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3" w:author="Balneg, Ronald@Energy" w:date="2018-11-19T09:52:00Z"/>
                <w:rFonts w:ascii="Calibri" w:hAnsi="Calibri"/>
                <w:sz w:val="14"/>
                <w:szCs w:val="14"/>
              </w:rPr>
            </w:pPr>
            <w:del w:id="264" w:author="Balneg, Ronald@Energy" w:date="2018-11-19T09:52:00Z">
              <w:r w:rsidRPr="00B272DC" w:rsidDel="00C20598">
                <w:rPr>
                  <w:rFonts w:ascii="Calibri" w:hAnsi="Calibri"/>
                  <w:sz w:val="14"/>
                  <w:szCs w:val="14"/>
                </w:rPr>
                <w:delText>Position With Company (Title):</w:delText>
              </w:r>
            </w:del>
          </w:p>
        </w:tc>
      </w:tr>
      <w:tr w:rsidR="00EA01F0" w:rsidRPr="00B272DC" w:rsidDel="00C20598" w14:paraId="4A3A5B06" w14:textId="0327DEFC" w:rsidTr="00C20598">
        <w:tblPrEx>
          <w:tblCellMar>
            <w:left w:w="108" w:type="dxa"/>
            <w:right w:w="108" w:type="dxa"/>
          </w:tblCellMar>
        </w:tblPrEx>
        <w:trPr>
          <w:trHeight w:val="360"/>
          <w:del w:id="265" w:author="Balneg, Ronald@Energy" w:date="2018-11-19T09:52:00Z"/>
        </w:trPr>
        <w:tc>
          <w:tcPr>
            <w:tcW w:w="5166" w:type="dxa"/>
          </w:tcPr>
          <w:p w14:paraId="4A3A5B04" w14:textId="5541943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6" w:author="Balneg, Ronald@Energy" w:date="2018-11-19T09:52:00Z"/>
                <w:rFonts w:ascii="Calibri" w:hAnsi="Calibri"/>
                <w:sz w:val="14"/>
                <w:szCs w:val="14"/>
              </w:rPr>
            </w:pPr>
            <w:del w:id="267" w:author="Balneg, Ronald@Energy" w:date="2018-11-19T09:52:00Z">
              <w:r w:rsidRPr="0047600B" w:rsidDel="00C20598">
                <w:rPr>
                  <w:rFonts w:ascii="Calibri" w:hAnsi="Calibri"/>
                  <w:sz w:val="14"/>
                  <w:szCs w:val="14"/>
                </w:rPr>
                <w:delText>Address:</w:delText>
              </w:r>
            </w:del>
          </w:p>
        </w:tc>
        <w:tc>
          <w:tcPr>
            <w:tcW w:w="5624" w:type="dxa"/>
            <w:gridSpan w:val="7"/>
          </w:tcPr>
          <w:p w14:paraId="4A3A5B05" w14:textId="4FE0EE6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8" w:author="Balneg, Ronald@Energy" w:date="2018-11-19T09:52:00Z"/>
                <w:rFonts w:ascii="Calibri" w:hAnsi="Calibri"/>
                <w:sz w:val="14"/>
                <w:szCs w:val="14"/>
              </w:rPr>
            </w:pPr>
            <w:del w:id="269" w:author="Balneg, Ronald@Energy" w:date="2018-11-19T09:52:00Z">
              <w:r w:rsidRPr="00B272DC" w:rsidDel="00C20598">
                <w:rPr>
                  <w:rFonts w:ascii="Calibri" w:hAnsi="Calibri"/>
                  <w:sz w:val="14"/>
                  <w:szCs w:val="14"/>
                </w:rPr>
                <w:delText>CSLB License:</w:delText>
              </w:r>
            </w:del>
          </w:p>
        </w:tc>
      </w:tr>
      <w:tr w:rsidR="00EA01F0" w:rsidRPr="00B272DC" w:rsidDel="00C20598" w14:paraId="4A3A5B0A" w14:textId="222A3AB1" w:rsidTr="00C20598">
        <w:tblPrEx>
          <w:tblCellMar>
            <w:left w:w="108" w:type="dxa"/>
            <w:right w:w="108" w:type="dxa"/>
          </w:tblCellMar>
        </w:tblPrEx>
        <w:trPr>
          <w:trHeight w:val="360"/>
          <w:del w:id="270" w:author="Balneg, Ronald@Energy" w:date="2018-11-19T09:52:00Z"/>
        </w:trPr>
        <w:tc>
          <w:tcPr>
            <w:tcW w:w="5166" w:type="dxa"/>
          </w:tcPr>
          <w:p w14:paraId="4A3A5B07" w14:textId="06E6CDD9"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1" w:author="Balneg, Ronald@Energy" w:date="2018-11-19T09:52:00Z"/>
                <w:rFonts w:ascii="Calibri" w:hAnsi="Calibri"/>
                <w:sz w:val="14"/>
                <w:szCs w:val="14"/>
              </w:rPr>
            </w:pPr>
            <w:del w:id="272" w:author="Balneg, Ronald@Energy" w:date="2018-11-19T09:52:00Z">
              <w:r w:rsidRPr="0047600B" w:rsidDel="00C20598">
                <w:rPr>
                  <w:rFonts w:ascii="Calibri" w:hAnsi="Calibri"/>
                  <w:sz w:val="14"/>
                  <w:szCs w:val="14"/>
                </w:rPr>
                <w:delText>City/State/Zip:</w:delText>
              </w:r>
            </w:del>
          </w:p>
        </w:tc>
        <w:tc>
          <w:tcPr>
            <w:tcW w:w="2750" w:type="dxa"/>
            <w:gridSpan w:val="5"/>
          </w:tcPr>
          <w:p w14:paraId="4A3A5B08" w14:textId="39E81246"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3" w:author="Balneg, Ronald@Energy" w:date="2018-11-19T09:52:00Z"/>
                <w:rFonts w:ascii="Calibri" w:hAnsi="Calibri"/>
                <w:sz w:val="14"/>
                <w:szCs w:val="14"/>
              </w:rPr>
            </w:pPr>
            <w:del w:id="274" w:author="Balneg, Ronald@Energy" w:date="2018-11-19T09:52:00Z">
              <w:r w:rsidDel="00C20598">
                <w:rPr>
                  <w:rFonts w:ascii="Calibri" w:hAnsi="Calibri"/>
                  <w:sz w:val="14"/>
                  <w:szCs w:val="14"/>
                </w:rPr>
                <w:delText>Phone</w:delText>
              </w:r>
              <w:r w:rsidR="00766464" w:rsidDel="00C20598">
                <w:rPr>
                  <w:rFonts w:ascii="Calibri" w:hAnsi="Calibri"/>
                  <w:sz w:val="14"/>
                  <w:szCs w:val="14"/>
                </w:rPr>
                <w:delText>:</w:delText>
              </w:r>
            </w:del>
          </w:p>
        </w:tc>
        <w:tc>
          <w:tcPr>
            <w:tcW w:w="2874" w:type="dxa"/>
            <w:gridSpan w:val="2"/>
          </w:tcPr>
          <w:p w14:paraId="4A3A5B09" w14:textId="1711D522"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5" w:author="Balneg, Ronald@Energy" w:date="2018-11-19T09:52:00Z"/>
                <w:rFonts w:ascii="Calibri" w:hAnsi="Calibri"/>
                <w:sz w:val="14"/>
                <w:szCs w:val="14"/>
              </w:rPr>
            </w:pPr>
            <w:del w:id="276" w:author="Balneg, Ronald@Energy" w:date="2018-11-19T09:52:00Z">
              <w:r w:rsidRPr="00B272DC" w:rsidDel="00C20598">
                <w:rPr>
                  <w:rFonts w:ascii="Calibri" w:hAnsi="Calibri"/>
                  <w:sz w:val="14"/>
                  <w:szCs w:val="14"/>
                </w:rPr>
                <w:delText>Date Signed:</w:delText>
              </w:r>
            </w:del>
          </w:p>
        </w:tc>
      </w:tr>
      <w:tr w:rsidR="00EA01F0" w:rsidRPr="00B272DC" w:rsidDel="00C20598" w14:paraId="4A3A5B0D" w14:textId="15517EF7" w:rsidTr="00C20598">
        <w:tblPrEx>
          <w:tblCellMar>
            <w:left w:w="108" w:type="dxa"/>
            <w:right w:w="108" w:type="dxa"/>
          </w:tblCellMar>
        </w:tblPrEx>
        <w:trPr>
          <w:trHeight w:val="360"/>
          <w:del w:id="277" w:author="Balneg, Ronald@Energy" w:date="2018-11-19T09:52:00Z"/>
        </w:trPr>
        <w:tc>
          <w:tcPr>
            <w:tcW w:w="5166" w:type="dxa"/>
          </w:tcPr>
          <w:p w14:paraId="4A3A5B0B" w14:textId="38E7B141"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8" w:author="Balneg, Ronald@Energy" w:date="2018-11-19T09:52:00Z"/>
                <w:rFonts w:ascii="Calibri" w:hAnsi="Calibri"/>
                <w:sz w:val="14"/>
                <w:szCs w:val="14"/>
              </w:rPr>
            </w:pPr>
            <w:del w:id="279" w:author="Balneg, Ronald@Energy" w:date="2018-11-19T09:52:00Z">
              <w:r w:rsidRPr="001B6B55" w:rsidDel="00C20598">
                <w:rPr>
                  <w:rFonts w:ascii="Calibri" w:hAnsi="Calibri"/>
                  <w:sz w:val="14"/>
                  <w:szCs w:val="14"/>
                </w:rPr>
                <w:delText>Third Party Quality Control Program (TPQCP)</w:delText>
              </w:r>
              <w:r w:rsidDel="00C20598">
                <w:rPr>
                  <w:rFonts w:ascii="Calibri" w:hAnsi="Calibri"/>
                  <w:sz w:val="14"/>
                  <w:szCs w:val="14"/>
                </w:rPr>
                <w:delText xml:space="preserve"> Status:</w:delText>
              </w:r>
            </w:del>
          </w:p>
        </w:tc>
        <w:tc>
          <w:tcPr>
            <w:tcW w:w="5624" w:type="dxa"/>
            <w:gridSpan w:val="7"/>
          </w:tcPr>
          <w:p w14:paraId="4A3A5B0C" w14:textId="2B87D7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80" w:author="Balneg, Ronald@Energy" w:date="2018-11-19T09:52:00Z"/>
                <w:rFonts w:ascii="Calibri" w:hAnsi="Calibri"/>
                <w:sz w:val="14"/>
                <w:szCs w:val="14"/>
              </w:rPr>
            </w:pPr>
            <w:del w:id="281" w:author="Balneg, Ronald@Energy" w:date="2018-11-19T09:52:00Z">
              <w:r w:rsidRPr="00B272DC" w:rsidDel="00C20598">
                <w:rPr>
                  <w:rFonts w:ascii="Calibri" w:hAnsi="Calibri"/>
                  <w:sz w:val="14"/>
                  <w:szCs w:val="14"/>
                </w:rPr>
                <w:delText xml:space="preserve">Name of TPQCP (if applicable): </w:delText>
              </w:r>
            </w:del>
          </w:p>
        </w:tc>
      </w:tr>
      <w:tr w:rsidR="00C20598" w:rsidRPr="009351D2" w14:paraId="48D304F1" w14:textId="77777777" w:rsidTr="00C20598">
        <w:trPr>
          <w:gridAfter w:val="1"/>
          <w:wAfter w:w="22" w:type="dxa"/>
          <w:trHeight w:val="288"/>
          <w:ins w:id="282" w:author="Balneg, Ronald@Energy" w:date="2018-11-19T09:52:00Z"/>
        </w:trPr>
        <w:tc>
          <w:tcPr>
            <w:tcW w:w="10768" w:type="dxa"/>
            <w:gridSpan w:val="7"/>
            <w:vAlign w:val="center"/>
          </w:tcPr>
          <w:p w14:paraId="6F73CED7" w14:textId="77777777" w:rsidR="00C20598" w:rsidRPr="009351D2"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3" w:author="Balneg, Ronald@Energy" w:date="2018-11-19T09:52:00Z"/>
                <w:rFonts w:cs="Arial"/>
                <w:b/>
              </w:rPr>
            </w:pPr>
            <w:ins w:id="284" w:author="Balneg, Ronald@Energy" w:date="2018-11-19T09:52:00Z">
              <w:r w:rsidRPr="00E136A4">
                <w:rPr>
                  <w:rFonts w:ascii="Calibri" w:hAnsi="Calibri" w:cs="Arial"/>
                  <w:b/>
                  <w:caps/>
                  <w:sz w:val="18"/>
                  <w:szCs w:val="18"/>
                </w:rPr>
                <w:t>Documentation Author's Declaration Statement</w:t>
              </w:r>
            </w:ins>
          </w:p>
        </w:tc>
      </w:tr>
      <w:tr w:rsidR="00C20598" w:rsidRPr="00E136A4" w14:paraId="34B02750" w14:textId="77777777" w:rsidTr="00C20598">
        <w:trPr>
          <w:gridAfter w:val="1"/>
          <w:wAfter w:w="22" w:type="dxa"/>
          <w:trHeight w:val="278"/>
          <w:ins w:id="285" w:author="Balneg, Ronald@Energy" w:date="2018-11-19T09:52:00Z"/>
        </w:trPr>
        <w:tc>
          <w:tcPr>
            <w:tcW w:w="10768" w:type="dxa"/>
            <w:gridSpan w:val="7"/>
            <w:vAlign w:val="center"/>
          </w:tcPr>
          <w:p w14:paraId="62716EAF" w14:textId="77777777" w:rsidR="00C20598" w:rsidRPr="00E136A4" w:rsidRDefault="00C20598" w:rsidP="00D30F85">
            <w:pPr>
              <w:numPr>
                <w:ilvl w:val="0"/>
                <w:numId w:val="14"/>
              </w:numPr>
              <w:ind w:left="360" w:hanging="270"/>
              <w:rPr>
                <w:ins w:id="286" w:author="Balneg, Ronald@Energy" w:date="2018-11-19T09:52:00Z"/>
                <w:rFonts w:ascii="Calibri" w:hAnsi="Calibri"/>
                <w:sz w:val="18"/>
                <w:szCs w:val="18"/>
              </w:rPr>
            </w:pPr>
            <w:ins w:id="287" w:author="Balneg, Ronald@Energy" w:date="2018-11-19T09:52:00Z">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ins>
          </w:p>
        </w:tc>
      </w:tr>
      <w:tr w:rsidR="00C20598" w:rsidRPr="0047600B" w14:paraId="43473B93" w14:textId="77777777" w:rsidTr="00C20598">
        <w:trPr>
          <w:gridAfter w:val="1"/>
          <w:wAfter w:w="22" w:type="dxa"/>
          <w:trHeight w:val="360"/>
          <w:ins w:id="288" w:author="Balneg, Ronald@Energy" w:date="2018-11-19T09:52:00Z"/>
        </w:trPr>
        <w:tc>
          <w:tcPr>
            <w:tcW w:w="5344" w:type="dxa"/>
            <w:gridSpan w:val="2"/>
          </w:tcPr>
          <w:p w14:paraId="64E0E594" w14:textId="77777777" w:rsidR="00C20598" w:rsidRPr="0047600B" w:rsidRDefault="00C20598" w:rsidP="00D30F85">
            <w:pPr>
              <w:rPr>
                <w:ins w:id="289" w:author="Balneg, Ronald@Energy" w:date="2018-11-19T09:52:00Z"/>
                <w:rFonts w:ascii="Calibri" w:hAnsi="Calibri"/>
                <w:sz w:val="14"/>
                <w:szCs w:val="14"/>
              </w:rPr>
            </w:pPr>
            <w:ins w:id="290" w:author="Balneg, Ronald@Energy" w:date="2018-11-19T09:52:00Z">
              <w:r>
                <w:rPr>
                  <w:rFonts w:ascii="Calibri" w:hAnsi="Calibri"/>
                  <w:sz w:val="14"/>
                  <w:szCs w:val="14"/>
                </w:rPr>
                <w:t xml:space="preserve">Documentation Author </w:t>
              </w:r>
              <w:r w:rsidRPr="0047600B">
                <w:rPr>
                  <w:rFonts w:ascii="Calibri" w:hAnsi="Calibri"/>
                  <w:sz w:val="14"/>
                  <w:szCs w:val="14"/>
                </w:rPr>
                <w:t>Name:</w:t>
              </w:r>
            </w:ins>
          </w:p>
        </w:tc>
        <w:tc>
          <w:tcPr>
            <w:tcW w:w="5424" w:type="dxa"/>
            <w:gridSpan w:val="5"/>
          </w:tcPr>
          <w:p w14:paraId="22D43D7A" w14:textId="77777777" w:rsidR="00C20598" w:rsidRPr="0047600B" w:rsidRDefault="00C20598" w:rsidP="00D30F85">
            <w:pPr>
              <w:rPr>
                <w:ins w:id="291" w:author="Balneg, Ronald@Energy" w:date="2018-11-19T09:52:00Z"/>
                <w:rFonts w:ascii="Calibri" w:hAnsi="Calibri"/>
                <w:sz w:val="14"/>
                <w:szCs w:val="14"/>
              </w:rPr>
            </w:pPr>
            <w:ins w:id="292" w:author="Balneg, Ronald@Energy" w:date="2018-11-19T09:52:00Z">
              <w:r>
                <w:rPr>
                  <w:rFonts w:ascii="Calibri" w:hAnsi="Calibri"/>
                  <w:sz w:val="14"/>
                  <w:szCs w:val="14"/>
                </w:rPr>
                <w:t xml:space="preserve">Documentation Author </w:t>
              </w:r>
              <w:r w:rsidRPr="0047600B">
                <w:rPr>
                  <w:rFonts w:ascii="Calibri" w:hAnsi="Calibri"/>
                  <w:sz w:val="14"/>
                  <w:szCs w:val="14"/>
                </w:rPr>
                <w:t>Signature:</w:t>
              </w:r>
            </w:ins>
          </w:p>
        </w:tc>
      </w:tr>
      <w:tr w:rsidR="00C20598" w:rsidRPr="0047600B" w14:paraId="0A13913B" w14:textId="77777777" w:rsidTr="00C20598">
        <w:trPr>
          <w:gridAfter w:val="1"/>
          <w:wAfter w:w="22" w:type="dxa"/>
          <w:trHeight w:val="360"/>
          <w:ins w:id="293" w:author="Balneg, Ronald@Energy" w:date="2018-11-19T09:52:00Z"/>
        </w:trPr>
        <w:tc>
          <w:tcPr>
            <w:tcW w:w="5344" w:type="dxa"/>
            <w:gridSpan w:val="2"/>
          </w:tcPr>
          <w:p w14:paraId="1EC55078" w14:textId="77777777" w:rsidR="00C20598" w:rsidRPr="0047600B" w:rsidRDefault="00C20598" w:rsidP="00D30F85">
            <w:pPr>
              <w:rPr>
                <w:ins w:id="294" w:author="Balneg, Ronald@Energy" w:date="2018-11-19T09:52:00Z"/>
                <w:rFonts w:ascii="Calibri" w:hAnsi="Calibri"/>
                <w:sz w:val="14"/>
                <w:szCs w:val="14"/>
              </w:rPr>
            </w:pPr>
            <w:ins w:id="295" w:author="Balneg, Ronald@Energy" w:date="2018-11-19T09:52:00Z">
              <w:r>
                <w:rPr>
                  <w:rFonts w:ascii="Calibri" w:hAnsi="Calibri"/>
                  <w:sz w:val="14"/>
                  <w:szCs w:val="14"/>
                </w:rPr>
                <w:t>Company</w:t>
              </w:r>
              <w:r w:rsidRPr="0047600B">
                <w:rPr>
                  <w:rFonts w:ascii="Calibri" w:hAnsi="Calibri"/>
                  <w:sz w:val="14"/>
                  <w:szCs w:val="14"/>
                </w:rPr>
                <w:t>:</w:t>
              </w:r>
            </w:ins>
          </w:p>
        </w:tc>
        <w:tc>
          <w:tcPr>
            <w:tcW w:w="5424" w:type="dxa"/>
            <w:gridSpan w:val="5"/>
          </w:tcPr>
          <w:p w14:paraId="12ACCBCF" w14:textId="77777777" w:rsidR="00C20598" w:rsidRPr="0047600B" w:rsidRDefault="00C20598" w:rsidP="00D30F85">
            <w:pPr>
              <w:rPr>
                <w:ins w:id="296" w:author="Balneg, Ronald@Energy" w:date="2018-11-19T09:52:00Z"/>
                <w:rFonts w:ascii="Calibri" w:hAnsi="Calibri"/>
                <w:sz w:val="14"/>
                <w:szCs w:val="14"/>
              </w:rPr>
            </w:pPr>
            <w:ins w:id="297" w:author="Balneg, Ronald@Energy" w:date="2018-11-19T09:52:00Z">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ins>
          </w:p>
        </w:tc>
      </w:tr>
      <w:tr w:rsidR="00C20598" w:rsidRPr="0047600B" w14:paraId="624B8F1F" w14:textId="77777777" w:rsidTr="00C20598">
        <w:trPr>
          <w:gridAfter w:val="1"/>
          <w:wAfter w:w="22" w:type="dxa"/>
          <w:trHeight w:val="360"/>
          <w:ins w:id="298" w:author="Balneg, Ronald@Energy" w:date="2018-11-19T09:52:00Z"/>
        </w:trPr>
        <w:tc>
          <w:tcPr>
            <w:tcW w:w="5344" w:type="dxa"/>
            <w:gridSpan w:val="2"/>
          </w:tcPr>
          <w:p w14:paraId="2BB72D6C" w14:textId="77777777" w:rsidR="00C20598" w:rsidRPr="0047600B" w:rsidRDefault="00C20598" w:rsidP="00D30F85">
            <w:pPr>
              <w:rPr>
                <w:ins w:id="299" w:author="Balneg, Ronald@Energy" w:date="2018-11-19T09:52:00Z"/>
                <w:rFonts w:ascii="Calibri" w:hAnsi="Calibri"/>
                <w:sz w:val="14"/>
                <w:szCs w:val="14"/>
              </w:rPr>
            </w:pPr>
            <w:ins w:id="300" w:author="Balneg, Ronald@Energy" w:date="2018-11-19T09:52:00Z">
              <w:r w:rsidRPr="0047600B">
                <w:rPr>
                  <w:rFonts w:ascii="Calibri" w:hAnsi="Calibri"/>
                  <w:sz w:val="14"/>
                  <w:szCs w:val="14"/>
                </w:rPr>
                <w:t>Address:</w:t>
              </w:r>
            </w:ins>
          </w:p>
        </w:tc>
        <w:tc>
          <w:tcPr>
            <w:tcW w:w="5424" w:type="dxa"/>
            <w:gridSpan w:val="5"/>
          </w:tcPr>
          <w:p w14:paraId="2D56496C" w14:textId="77777777" w:rsidR="00C20598" w:rsidRPr="0047600B" w:rsidRDefault="00C20598" w:rsidP="00D30F85">
            <w:pPr>
              <w:rPr>
                <w:ins w:id="301" w:author="Balneg, Ronald@Energy" w:date="2018-11-19T09:52:00Z"/>
                <w:rFonts w:ascii="Calibri" w:hAnsi="Calibri"/>
                <w:sz w:val="14"/>
                <w:szCs w:val="14"/>
              </w:rPr>
            </w:pPr>
            <w:ins w:id="302" w:author="Balneg, Ronald@Energy" w:date="2018-11-19T09:52:00Z">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ins>
          </w:p>
        </w:tc>
      </w:tr>
      <w:tr w:rsidR="00C20598" w:rsidRPr="0047600B" w14:paraId="747B3CCF" w14:textId="77777777" w:rsidTr="00C20598">
        <w:trPr>
          <w:gridAfter w:val="1"/>
          <w:wAfter w:w="22" w:type="dxa"/>
          <w:trHeight w:val="360"/>
          <w:ins w:id="303" w:author="Balneg, Ronald@Energy" w:date="2018-11-19T09:52:00Z"/>
        </w:trPr>
        <w:tc>
          <w:tcPr>
            <w:tcW w:w="5344" w:type="dxa"/>
            <w:gridSpan w:val="2"/>
          </w:tcPr>
          <w:p w14:paraId="07BE7EC4" w14:textId="77777777" w:rsidR="00C20598" w:rsidRPr="0047600B" w:rsidRDefault="00C20598" w:rsidP="00D30F85">
            <w:pPr>
              <w:rPr>
                <w:ins w:id="304" w:author="Balneg, Ronald@Energy" w:date="2018-11-19T09:52:00Z"/>
                <w:rFonts w:ascii="Calibri" w:hAnsi="Calibri"/>
                <w:sz w:val="14"/>
                <w:szCs w:val="14"/>
              </w:rPr>
            </w:pPr>
            <w:ins w:id="305" w:author="Balneg, Ronald@Energy" w:date="2018-11-19T09:52:00Z">
              <w:r w:rsidRPr="0047600B">
                <w:rPr>
                  <w:rFonts w:ascii="Calibri" w:hAnsi="Calibri"/>
                  <w:sz w:val="14"/>
                  <w:szCs w:val="14"/>
                </w:rPr>
                <w:t>City/State/Zip:</w:t>
              </w:r>
            </w:ins>
          </w:p>
        </w:tc>
        <w:tc>
          <w:tcPr>
            <w:tcW w:w="5424" w:type="dxa"/>
            <w:gridSpan w:val="5"/>
          </w:tcPr>
          <w:p w14:paraId="3211EB43" w14:textId="77777777" w:rsidR="00C20598" w:rsidRPr="0047600B" w:rsidRDefault="00C20598" w:rsidP="00D30F85">
            <w:pPr>
              <w:rPr>
                <w:ins w:id="306" w:author="Balneg, Ronald@Energy" w:date="2018-11-19T09:52:00Z"/>
                <w:rFonts w:ascii="Calibri" w:hAnsi="Calibri"/>
                <w:sz w:val="14"/>
                <w:szCs w:val="14"/>
              </w:rPr>
            </w:pPr>
            <w:ins w:id="307" w:author="Balneg, Ronald@Energy" w:date="2018-11-19T09:52:00Z">
              <w:r w:rsidRPr="0047600B">
                <w:rPr>
                  <w:rFonts w:ascii="Calibri" w:hAnsi="Calibri"/>
                  <w:sz w:val="14"/>
                  <w:szCs w:val="14"/>
                </w:rPr>
                <w:t>Phone:</w:t>
              </w:r>
            </w:ins>
          </w:p>
        </w:tc>
      </w:tr>
      <w:tr w:rsidR="00C20598" w14:paraId="3326195C" w14:textId="77777777" w:rsidTr="00C20598">
        <w:tblPrEx>
          <w:tblCellMar>
            <w:left w:w="115" w:type="dxa"/>
            <w:right w:w="115" w:type="dxa"/>
          </w:tblCellMar>
        </w:tblPrEx>
        <w:trPr>
          <w:gridAfter w:val="1"/>
          <w:wAfter w:w="22" w:type="dxa"/>
          <w:trHeight w:val="296"/>
          <w:ins w:id="308" w:author="Balneg, Ronald@Energy" w:date="2018-11-19T09:52:00Z"/>
        </w:trPr>
        <w:tc>
          <w:tcPr>
            <w:tcW w:w="10768" w:type="dxa"/>
            <w:gridSpan w:val="7"/>
            <w:vAlign w:val="center"/>
          </w:tcPr>
          <w:p w14:paraId="36D8B860" w14:textId="77777777" w:rsidR="00C20598"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9" w:author="Balneg, Ronald@Energy" w:date="2018-11-19T09:52:00Z"/>
                <w:rFonts w:ascii="Calibri" w:hAnsi="Calibri"/>
                <w:sz w:val="18"/>
                <w:szCs w:val="18"/>
              </w:rPr>
            </w:pPr>
            <w:ins w:id="310" w:author="Balneg, Ronald@Energy" w:date="2018-11-19T09:52:00Z">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ins>
          </w:p>
        </w:tc>
      </w:tr>
      <w:tr w:rsidR="00C20598" w:rsidRPr="00BA699E" w14:paraId="24C03AA7" w14:textId="77777777" w:rsidTr="00C20598">
        <w:tblPrEx>
          <w:tblCellMar>
            <w:left w:w="115" w:type="dxa"/>
            <w:right w:w="115" w:type="dxa"/>
          </w:tblCellMar>
        </w:tblPrEx>
        <w:trPr>
          <w:gridAfter w:val="1"/>
          <w:wAfter w:w="22" w:type="dxa"/>
          <w:trHeight w:val="504"/>
          <w:ins w:id="311" w:author="Balneg, Ronald@Energy" w:date="2018-11-19T09:52:00Z"/>
        </w:trPr>
        <w:tc>
          <w:tcPr>
            <w:tcW w:w="10768" w:type="dxa"/>
            <w:gridSpan w:val="7"/>
          </w:tcPr>
          <w:p w14:paraId="57A7BA22" w14:textId="77777777" w:rsidR="00C20598" w:rsidRPr="00B706BB" w:rsidRDefault="00C20598" w:rsidP="00D30F85">
            <w:pPr>
              <w:pStyle w:val="p2"/>
              <w:keepNext/>
              <w:tabs>
                <w:tab w:val="clear" w:pos="357"/>
              </w:tabs>
              <w:spacing w:line="240" w:lineRule="auto"/>
              <w:ind w:left="0" w:right="90" w:firstLine="0"/>
              <w:rPr>
                <w:ins w:id="312" w:author="Balneg, Ronald@Energy" w:date="2018-11-19T09:52:00Z"/>
                <w:rFonts w:ascii="Calibri" w:hAnsi="Calibri"/>
                <w:sz w:val="18"/>
                <w:szCs w:val="18"/>
              </w:rPr>
            </w:pPr>
            <w:ins w:id="313" w:author="Balneg, Ronald@Energy" w:date="2018-11-19T09:52:00Z">
              <w:r w:rsidRPr="00B706BB">
                <w:rPr>
                  <w:rFonts w:ascii="Calibri" w:hAnsi="Calibri"/>
                  <w:sz w:val="18"/>
                  <w:szCs w:val="18"/>
                </w:rPr>
                <w:t xml:space="preserve">I certify the following under penalty of perjury, under the laws of the State of California: </w:t>
              </w:r>
            </w:ins>
          </w:p>
          <w:p w14:paraId="589C90C7" w14:textId="77777777" w:rsidR="00C20598" w:rsidRPr="00B706BB" w:rsidRDefault="00C20598" w:rsidP="00C20598">
            <w:pPr>
              <w:pStyle w:val="p2"/>
              <w:keepNext/>
              <w:numPr>
                <w:ilvl w:val="0"/>
                <w:numId w:val="27"/>
              </w:numPr>
              <w:tabs>
                <w:tab w:val="clear" w:pos="357"/>
              </w:tabs>
              <w:spacing w:line="240" w:lineRule="auto"/>
              <w:ind w:right="90"/>
              <w:rPr>
                <w:ins w:id="314" w:author="Balneg, Ronald@Energy" w:date="2018-11-19T09:52:00Z"/>
                <w:rFonts w:ascii="Calibri" w:hAnsi="Calibri"/>
                <w:sz w:val="18"/>
                <w:szCs w:val="18"/>
              </w:rPr>
            </w:pPr>
            <w:ins w:id="315" w:author="Balneg, Ronald@Energy" w:date="2018-11-19T09:52:00Z">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ins>
          </w:p>
          <w:p w14:paraId="096B07C0" w14:textId="77777777" w:rsidR="00C20598" w:rsidRPr="00907289" w:rsidRDefault="00C20598" w:rsidP="00C20598">
            <w:pPr>
              <w:pStyle w:val="p2"/>
              <w:keepNext/>
              <w:numPr>
                <w:ilvl w:val="0"/>
                <w:numId w:val="27"/>
              </w:numPr>
              <w:tabs>
                <w:tab w:val="clear" w:pos="357"/>
              </w:tabs>
              <w:spacing w:line="240" w:lineRule="auto"/>
              <w:ind w:right="90"/>
              <w:rPr>
                <w:ins w:id="316" w:author="Balneg, Ronald@Energy" w:date="2018-11-19T09:52:00Z"/>
                <w:rFonts w:ascii="Calibri" w:hAnsi="Calibri"/>
                <w:sz w:val="18"/>
                <w:szCs w:val="18"/>
              </w:rPr>
            </w:pPr>
            <w:ins w:id="317" w:author="Balneg, Ronald@Energy" w:date="2018-11-19T09:52:00Z">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ins>
          </w:p>
          <w:p w14:paraId="6A1501FA" w14:textId="77777777" w:rsidR="00C20598" w:rsidRDefault="00C20598" w:rsidP="00C20598">
            <w:pPr>
              <w:pStyle w:val="p2"/>
              <w:keepNext/>
              <w:numPr>
                <w:ilvl w:val="0"/>
                <w:numId w:val="27"/>
              </w:numPr>
              <w:tabs>
                <w:tab w:val="clear" w:pos="357"/>
              </w:tabs>
              <w:spacing w:line="240" w:lineRule="auto"/>
              <w:ind w:right="90"/>
              <w:rPr>
                <w:ins w:id="318" w:author="Balneg, Ronald@Energy" w:date="2018-11-19T09:52:00Z"/>
                <w:rFonts w:ascii="Calibri" w:hAnsi="Calibri"/>
                <w:sz w:val="18"/>
                <w:szCs w:val="18"/>
              </w:rPr>
            </w:pPr>
            <w:ins w:id="319" w:author="Balneg, Ronald@Energy" w:date="2018-11-19T09:52:00Z">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ins>
          </w:p>
          <w:p w14:paraId="42F9BA9F" w14:textId="77777777" w:rsidR="00C20598" w:rsidRDefault="00C20598" w:rsidP="00C20598">
            <w:pPr>
              <w:pStyle w:val="p2"/>
              <w:keepNext/>
              <w:numPr>
                <w:ilvl w:val="0"/>
                <w:numId w:val="27"/>
              </w:numPr>
              <w:tabs>
                <w:tab w:val="clear" w:pos="357"/>
              </w:tabs>
              <w:spacing w:line="240" w:lineRule="auto"/>
              <w:ind w:right="90"/>
              <w:rPr>
                <w:ins w:id="320" w:author="Balneg, Ronald@Energy" w:date="2018-11-19T09:52:00Z"/>
                <w:rFonts w:ascii="Calibri" w:hAnsi="Calibri"/>
                <w:sz w:val="18"/>
                <w:szCs w:val="18"/>
              </w:rPr>
            </w:pPr>
            <w:ins w:id="321" w:author="Balneg, Ronald@Energy" w:date="2018-11-19T09:52:00Z">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ins>
          </w:p>
          <w:p w14:paraId="017947B2" w14:textId="77777777" w:rsidR="00C20598" w:rsidRPr="00BA699E" w:rsidRDefault="00C20598" w:rsidP="00C20598">
            <w:pPr>
              <w:pStyle w:val="p2"/>
              <w:keepNext/>
              <w:numPr>
                <w:ilvl w:val="0"/>
                <w:numId w:val="27"/>
              </w:numPr>
              <w:tabs>
                <w:tab w:val="clear" w:pos="357"/>
              </w:tabs>
              <w:spacing w:line="240" w:lineRule="auto"/>
              <w:ind w:right="90"/>
              <w:rPr>
                <w:ins w:id="322" w:author="Balneg, Ronald@Energy" w:date="2018-11-19T09:52:00Z"/>
                <w:rFonts w:ascii="Calibri" w:hAnsi="Calibri"/>
                <w:sz w:val="18"/>
                <w:szCs w:val="18"/>
              </w:rPr>
            </w:pPr>
            <w:ins w:id="323" w:author="Balneg, Ronald@Energy" w:date="2018-11-19T09:52:00Z">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ins>
          </w:p>
        </w:tc>
      </w:tr>
      <w:tr w:rsidR="00C20598" w:rsidRPr="00026C7B" w14:paraId="1F5BAB03" w14:textId="77777777" w:rsidTr="00C20598">
        <w:tblPrEx>
          <w:tblCellMar>
            <w:left w:w="115" w:type="dxa"/>
            <w:right w:w="115" w:type="dxa"/>
          </w:tblCellMar>
        </w:tblPrEx>
        <w:trPr>
          <w:gridAfter w:val="1"/>
          <w:wAfter w:w="22" w:type="dxa"/>
          <w:trHeight w:val="278"/>
          <w:ins w:id="324" w:author="Balneg, Ronald@Energy" w:date="2018-11-19T09:52:00Z"/>
        </w:trPr>
        <w:tc>
          <w:tcPr>
            <w:tcW w:w="10768" w:type="dxa"/>
            <w:gridSpan w:val="7"/>
            <w:vAlign w:val="center"/>
          </w:tcPr>
          <w:p w14:paraId="7D96DAFA" w14:textId="77777777" w:rsidR="00C20598" w:rsidRPr="00026C7B"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5" w:author="Balneg, Ronald@Energy" w:date="2018-11-19T09:52:00Z"/>
                <w:rFonts w:ascii="Calibri" w:hAnsi="Calibri" w:cs="Arial"/>
                <w:b/>
                <w:caps/>
                <w:sz w:val="18"/>
                <w:szCs w:val="18"/>
              </w:rPr>
            </w:pPr>
            <w:ins w:id="326" w:author="Balneg, Ronald@Energy" w:date="2018-11-19T09:52:00Z">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ins>
          </w:p>
        </w:tc>
      </w:tr>
      <w:tr w:rsidR="00C20598" w:rsidRPr="008223A4" w14:paraId="445B169F" w14:textId="77777777" w:rsidTr="00C20598">
        <w:tblPrEx>
          <w:tblCellMar>
            <w:left w:w="115" w:type="dxa"/>
            <w:right w:w="115" w:type="dxa"/>
          </w:tblCellMar>
        </w:tblPrEx>
        <w:trPr>
          <w:gridAfter w:val="1"/>
          <w:wAfter w:w="22" w:type="dxa"/>
          <w:trHeight w:hRule="exact" w:val="360"/>
          <w:ins w:id="327" w:author="Balneg, Ronald@Energy" w:date="2018-11-19T09:52:00Z"/>
        </w:trPr>
        <w:tc>
          <w:tcPr>
            <w:tcW w:w="10768" w:type="dxa"/>
            <w:gridSpan w:val="7"/>
            <w:vAlign w:val="center"/>
          </w:tcPr>
          <w:p w14:paraId="1ABC4977" w14:textId="77777777" w:rsidR="00C20598" w:rsidRPr="008223A4"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28" w:author="Balneg, Ronald@Energy" w:date="2018-11-19T09:52:00Z"/>
                <w:rFonts w:ascii="Calibri" w:hAnsi="Calibri"/>
                <w:sz w:val="14"/>
                <w:szCs w:val="14"/>
              </w:rPr>
            </w:pPr>
            <w:ins w:id="329" w:author="Balneg, Ronald@Energy" w:date="2018-11-19T09:52:00Z">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ins>
          </w:p>
        </w:tc>
      </w:tr>
      <w:tr w:rsidR="00C20598" w:rsidRPr="008223A4" w14:paraId="1F523044" w14:textId="77777777" w:rsidTr="00C20598">
        <w:tblPrEx>
          <w:tblCellMar>
            <w:left w:w="115" w:type="dxa"/>
            <w:right w:w="115" w:type="dxa"/>
          </w:tblCellMar>
        </w:tblPrEx>
        <w:trPr>
          <w:gridAfter w:val="1"/>
          <w:wAfter w:w="22" w:type="dxa"/>
          <w:trHeight w:hRule="exact" w:val="360"/>
          <w:ins w:id="330" w:author="Balneg, Ronald@Energy" w:date="2018-11-19T09:52:00Z"/>
        </w:trPr>
        <w:tc>
          <w:tcPr>
            <w:tcW w:w="5384" w:type="dxa"/>
            <w:gridSpan w:val="3"/>
          </w:tcPr>
          <w:p w14:paraId="757FBB08" w14:textId="77777777" w:rsidR="00C20598" w:rsidRPr="008223A4" w:rsidRDefault="00C20598" w:rsidP="00D30F8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31" w:author="Balneg, Ronald@Energy" w:date="2018-11-19T09:52:00Z"/>
                <w:rFonts w:ascii="Calibri" w:hAnsi="Calibri"/>
                <w:sz w:val="14"/>
                <w:szCs w:val="14"/>
              </w:rPr>
            </w:pPr>
            <w:ins w:id="332" w:author="Balneg, Ronald@Energy" w:date="2018-11-19T09:52:00Z">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ins>
          </w:p>
        </w:tc>
        <w:tc>
          <w:tcPr>
            <w:tcW w:w="5384" w:type="dxa"/>
            <w:gridSpan w:val="4"/>
          </w:tcPr>
          <w:p w14:paraId="403729FA" w14:textId="77777777" w:rsidR="00C20598" w:rsidRPr="008223A4" w:rsidRDefault="00C20598" w:rsidP="00D30F8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3" w:author="Balneg, Ronald@Energy" w:date="2018-11-19T09:52:00Z"/>
                <w:rFonts w:ascii="Calibri" w:hAnsi="Calibri"/>
                <w:sz w:val="14"/>
                <w:szCs w:val="14"/>
              </w:rPr>
            </w:pPr>
            <w:ins w:id="334" w:author="Balneg, Ronald@Energy" w:date="2018-11-19T09:52:00Z">
              <w:r w:rsidRPr="008223A4">
                <w:rPr>
                  <w:rFonts w:ascii="Calibri" w:hAnsi="Calibri"/>
                  <w:sz w:val="14"/>
                  <w:szCs w:val="14"/>
                </w:rPr>
                <w:t>CSLB License:</w:t>
              </w:r>
            </w:ins>
          </w:p>
        </w:tc>
      </w:tr>
      <w:tr w:rsidR="00C20598" w:rsidRPr="001B6B55" w14:paraId="7147AB6F" w14:textId="77777777" w:rsidTr="00C20598">
        <w:tblPrEx>
          <w:tblCellMar>
            <w:left w:w="108" w:type="dxa"/>
            <w:right w:w="108" w:type="dxa"/>
          </w:tblCellMar>
        </w:tblPrEx>
        <w:trPr>
          <w:gridAfter w:val="1"/>
          <w:wAfter w:w="22" w:type="dxa"/>
          <w:trHeight w:hRule="exact" w:val="288"/>
          <w:ins w:id="335" w:author="Balneg, Ronald@Energy" w:date="2018-11-19T09:52:00Z"/>
        </w:trPr>
        <w:tc>
          <w:tcPr>
            <w:tcW w:w="10768" w:type="dxa"/>
            <w:gridSpan w:val="7"/>
            <w:vAlign w:val="center"/>
          </w:tcPr>
          <w:p w14:paraId="2F126F61" w14:textId="77777777" w:rsidR="00C20598" w:rsidRPr="001B6B55" w:rsidRDefault="00C20598" w:rsidP="00D30F8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36" w:author="Balneg, Ronald@Energy" w:date="2018-11-19T09:52:00Z"/>
                <w:rFonts w:ascii="Calibri" w:hAnsi="Calibri"/>
                <w:sz w:val="14"/>
                <w:szCs w:val="14"/>
              </w:rPr>
            </w:pPr>
            <w:ins w:id="337" w:author="Balneg, Ronald@Energy" w:date="2018-11-19T09:52:00Z">
              <w:r>
                <w:rPr>
                  <w:rFonts w:ascii="Calibri" w:hAnsi="Calibri" w:cs="Arial"/>
                  <w:b/>
                  <w:caps/>
                  <w:sz w:val="18"/>
                  <w:szCs w:val="18"/>
                </w:rPr>
                <w:t>HERS PROVIDER DATA REGISTRY INFORMATION</w:t>
              </w:r>
            </w:ins>
          </w:p>
        </w:tc>
      </w:tr>
      <w:tr w:rsidR="00C20598" w:rsidRPr="008223A4" w14:paraId="40FAED33" w14:textId="77777777" w:rsidTr="00C20598">
        <w:tblPrEx>
          <w:tblCellMar>
            <w:left w:w="108" w:type="dxa"/>
            <w:right w:w="108" w:type="dxa"/>
          </w:tblCellMar>
        </w:tblPrEx>
        <w:trPr>
          <w:gridAfter w:val="1"/>
          <w:wAfter w:w="22" w:type="dxa"/>
          <w:trHeight w:hRule="exact" w:val="360"/>
          <w:ins w:id="338" w:author="Balneg, Ronald@Energy" w:date="2018-11-19T09:52:00Z"/>
        </w:trPr>
        <w:tc>
          <w:tcPr>
            <w:tcW w:w="5391" w:type="dxa"/>
            <w:gridSpan w:val="4"/>
          </w:tcPr>
          <w:p w14:paraId="6588C14D" w14:textId="77777777" w:rsidR="00C20598" w:rsidRPr="008223A4"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9" w:author="Balneg, Ronald@Energy" w:date="2018-11-19T09:52:00Z"/>
                <w:rFonts w:ascii="Calibri" w:hAnsi="Calibri"/>
                <w:sz w:val="14"/>
                <w:szCs w:val="14"/>
              </w:rPr>
            </w:pPr>
            <w:ins w:id="340" w:author="Balneg, Ronald@Energy" w:date="2018-11-19T09:52:00Z">
              <w:r>
                <w:rPr>
                  <w:rFonts w:ascii="Calibri" w:hAnsi="Calibri"/>
                  <w:sz w:val="14"/>
                  <w:szCs w:val="14"/>
                </w:rPr>
                <w:t>Sample Group Number</w:t>
              </w:r>
              <w:r w:rsidRPr="008223A4">
                <w:rPr>
                  <w:rFonts w:ascii="Calibri" w:hAnsi="Calibri"/>
                  <w:sz w:val="14"/>
                  <w:szCs w:val="14"/>
                </w:rPr>
                <w:t xml:space="preserve"> (if applicable):</w:t>
              </w:r>
            </w:ins>
          </w:p>
        </w:tc>
        <w:tc>
          <w:tcPr>
            <w:tcW w:w="5377" w:type="dxa"/>
            <w:gridSpan w:val="3"/>
          </w:tcPr>
          <w:p w14:paraId="4A6C8A1A" w14:textId="77777777" w:rsidR="00C20598" w:rsidRPr="008223A4" w:rsidRDefault="00C20598" w:rsidP="00D30F8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41" w:author="Balneg, Ronald@Energy" w:date="2018-11-19T09:52:00Z"/>
                <w:rFonts w:ascii="Calibri" w:hAnsi="Calibri"/>
                <w:sz w:val="14"/>
                <w:szCs w:val="14"/>
              </w:rPr>
            </w:pPr>
            <w:ins w:id="342" w:author="Balneg, Ronald@Energy" w:date="2018-11-19T09:52:00Z">
              <w:r w:rsidRPr="00C637A7">
                <w:rPr>
                  <w:rFonts w:ascii="Calibri" w:hAnsi="Calibri"/>
                  <w:sz w:val="14"/>
                  <w:szCs w:val="14"/>
                </w:rPr>
                <w:t>Dwelling Test Status in Sample Group (if applicable)</w:t>
              </w:r>
            </w:ins>
          </w:p>
        </w:tc>
      </w:tr>
      <w:tr w:rsidR="00C20598" w:rsidRPr="001B6B55" w14:paraId="135518CF" w14:textId="77777777" w:rsidTr="00C20598">
        <w:tblPrEx>
          <w:tblCellMar>
            <w:left w:w="108" w:type="dxa"/>
            <w:right w:w="108" w:type="dxa"/>
          </w:tblCellMar>
        </w:tblPrEx>
        <w:trPr>
          <w:gridAfter w:val="1"/>
          <w:wAfter w:w="22" w:type="dxa"/>
          <w:trHeight w:val="288"/>
          <w:ins w:id="343" w:author="Balneg, Ronald@Energy" w:date="2018-11-19T09:52:00Z"/>
        </w:trPr>
        <w:tc>
          <w:tcPr>
            <w:tcW w:w="10768" w:type="dxa"/>
            <w:gridSpan w:val="7"/>
            <w:vAlign w:val="center"/>
          </w:tcPr>
          <w:p w14:paraId="756A8AA0" w14:textId="77777777" w:rsidR="00C20598" w:rsidRPr="001B6B55" w:rsidRDefault="00C20598" w:rsidP="00D30F8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44" w:author="Balneg, Ronald@Energy" w:date="2018-11-19T09:52:00Z"/>
                <w:rFonts w:ascii="Calibri" w:hAnsi="Calibri"/>
                <w:sz w:val="14"/>
                <w:szCs w:val="14"/>
              </w:rPr>
            </w:pPr>
            <w:ins w:id="345" w:author="Balneg, Ronald@Energy" w:date="2018-11-19T09:52:00Z">
              <w:r>
                <w:rPr>
                  <w:rFonts w:ascii="Calibri" w:hAnsi="Calibri" w:cs="Arial"/>
                  <w:b/>
                  <w:caps/>
                  <w:sz w:val="18"/>
                  <w:szCs w:val="18"/>
                </w:rPr>
                <w:t>HERS RATER INFORMATION</w:t>
              </w:r>
            </w:ins>
          </w:p>
        </w:tc>
      </w:tr>
      <w:tr w:rsidR="00C20598" w:rsidRPr="008223A4" w14:paraId="61505DF7" w14:textId="77777777" w:rsidTr="00C20598">
        <w:tblPrEx>
          <w:tblCellMar>
            <w:left w:w="108" w:type="dxa"/>
            <w:right w:w="108" w:type="dxa"/>
          </w:tblCellMar>
        </w:tblPrEx>
        <w:trPr>
          <w:gridAfter w:val="1"/>
          <w:wAfter w:w="22" w:type="dxa"/>
          <w:trHeight w:hRule="exact" w:val="360"/>
          <w:ins w:id="346" w:author="Balneg, Ronald@Energy" w:date="2018-11-19T09:52:00Z"/>
        </w:trPr>
        <w:tc>
          <w:tcPr>
            <w:tcW w:w="10768" w:type="dxa"/>
            <w:gridSpan w:val="7"/>
          </w:tcPr>
          <w:p w14:paraId="42A57A44" w14:textId="77777777" w:rsidR="00C20598" w:rsidRPr="008223A4" w:rsidRDefault="00C20598" w:rsidP="00D30F8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47" w:author="Balneg, Ronald@Energy" w:date="2018-11-19T09:52:00Z"/>
                <w:rFonts w:ascii="Calibri" w:hAnsi="Calibri"/>
                <w:sz w:val="14"/>
                <w:szCs w:val="14"/>
              </w:rPr>
            </w:pPr>
            <w:ins w:id="348" w:author="Balneg, Ronald@Energy" w:date="2018-11-19T09:52:00Z">
              <w:r w:rsidRPr="008223A4">
                <w:rPr>
                  <w:rFonts w:ascii="Calibri" w:hAnsi="Calibri"/>
                  <w:sz w:val="14"/>
                  <w:szCs w:val="14"/>
                </w:rPr>
                <w:t>HERS Rater Company Name:</w:t>
              </w:r>
            </w:ins>
          </w:p>
        </w:tc>
      </w:tr>
      <w:tr w:rsidR="00C20598" w:rsidRPr="008223A4" w14:paraId="0E46962C" w14:textId="77777777" w:rsidTr="00C20598">
        <w:tblPrEx>
          <w:tblCellMar>
            <w:left w:w="108" w:type="dxa"/>
            <w:right w:w="108" w:type="dxa"/>
          </w:tblCellMar>
        </w:tblPrEx>
        <w:trPr>
          <w:gridAfter w:val="1"/>
          <w:wAfter w:w="22" w:type="dxa"/>
          <w:trHeight w:hRule="exact" w:val="360"/>
          <w:ins w:id="349" w:author="Balneg, Ronald@Energy" w:date="2018-11-19T09:52:00Z"/>
        </w:trPr>
        <w:tc>
          <w:tcPr>
            <w:tcW w:w="5391" w:type="dxa"/>
            <w:gridSpan w:val="4"/>
          </w:tcPr>
          <w:p w14:paraId="6331AFB5"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0" w:author="Balneg, Ronald@Energy" w:date="2018-11-19T09:52:00Z"/>
                <w:rFonts w:ascii="Calibri" w:hAnsi="Calibri"/>
                <w:sz w:val="14"/>
                <w:szCs w:val="14"/>
              </w:rPr>
            </w:pPr>
            <w:ins w:id="351" w:author="Balneg, Ronald@Energy" w:date="2018-11-19T09:52:00Z">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ins>
          </w:p>
        </w:tc>
        <w:tc>
          <w:tcPr>
            <w:tcW w:w="5377" w:type="dxa"/>
            <w:gridSpan w:val="3"/>
          </w:tcPr>
          <w:p w14:paraId="042EB0F0"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2" w:author="Balneg, Ronald@Energy" w:date="2018-11-19T09:52:00Z"/>
                <w:rFonts w:ascii="Calibri" w:hAnsi="Calibri"/>
                <w:sz w:val="14"/>
                <w:szCs w:val="14"/>
              </w:rPr>
            </w:pPr>
            <w:ins w:id="353" w:author="Balneg, Ronald@Energy" w:date="2018-11-19T09:52:00Z">
              <w:r w:rsidRPr="008223A4">
                <w:rPr>
                  <w:rFonts w:ascii="Calibri" w:hAnsi="Calibri"/>
                  <w:sz w:val="14"/>
                  <w:szCs w:val="14"/>
                </w:rPr>
                <w:t>Responsible Rater Signature:</w:t>
              </w:r>
            </w:ins>
          </w:p>
        </w:tc>
      </w:tr>
      <w:tr w:rsidR="00C20598" w:rsidRPr="008223A4" w14:paraId="729E44C0" w14:textId="77777777" w:rsidTr="00C20598">
        <w:tblPrEx>
          <w:tblCellMar>
            <w:left w:w="108" w:type="dxa"/>
            <w:right w:w="108" w:type="dxa"/>
          </w:tblCellMar>
        </w:tblPrEx>
        <w:trPr>
          <w:gridAfter w:val="1"/>
          <w:wAfter w:w="22" w:type="dxa"/>
          <w:trHeight w:hRule="exact" w:val="360"/>
          <w:ins w:id="354" w:author="Balneg, Ronald@Energy" w:date="2018-11-19T09:52:00Z"/>
        </w:trPr>
        <w:tc>
          <w:tcPr>
            <w:tcW w:w="5391" w:type="dxa"/>
            <w:gridSpan w:val="4"/>
          </w:tcPr>
          <w:p w14:paraId="44FBC530"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5" w:author="Balneg, Ronald@Energy" w:date="2018-11-19T09:52:00Z"/>
                <w:rFonts w:ascii="Calibri" w:hAnsi="Calibri"/>
                <w:sz w:val="14"/>
                <w:szCs w:val="14"/>
              </w:rPr>
            </w:pPr>
            <w:ins w:id="356" w:author="Balneg, Ronald@Energy" w:date="2018-11-19T09:52:00Z">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ins>
          </w:p>
        </w:tc>
        <w:tc>
          <w:tcPr>
            <w:tcW w:w="5377" w:type="dxa"/>
            <w:gridSpan w:val="3"/>
          </w:tcPr>
          <w:p w14:paraId="09C8ACEA" w14:textId="77777777" w:rsidR="00C20598" w:rsidRPr="008223A4" w:rsidRDefault="00C20598" w:rsidP="00D30F8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7" w:author="Balneg, Ronald@Energy" w:date="2018-11-19T09:52:00Z"/>
                <w:rFonts w:ascii="Calibri" w:hAnsi="Calibri"/>
                <w:sz w:val="14"/>
                <w:szCs w:val="14"/>
              </w:rPr>
            </w:pPr>
            <w:ins w:id="358" w:author="Balneg, Ronald@Energy" w:date="2018-11-19T09:52:00Z">
              <w:r w:rsidRPr="008223A4">
                <w:rPr>
                  <w:rFonts w:ascii="Calibri" w:hAnsi="Calibri"/>
                  <w:sz w:val="14"/>
                  <w:szCs w:val="14"/>
                </w:rPr>
                <w:t>Date Signed:</w:t>
              </w:r>
            </w:ins>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default" r:id="rId10"/>
          <w:headerReference w:type="first" r:id="rId11"/>
          <w:type w:val="continuous"/>
          <w:pgSz w:w="12240" w:h="15840" w:code="1"/>
          <w:pgMar w:top="720" w:right="720" w:bottom="720" w:left="720" w:header="180" w:footer="576" w:gutter="0"/>
          <w:pgNumType w:start="1"/>
          <w:cols w:space="720"/>
          <w:docGrid w:linePitch="272"/>
        </w:sectPr>
      </w:pPr>
    </w:p>
    <w:p w14:paraId="4A3A5B11" w14:textId="624C062F" w:rsidR="00EA01F0" w:rsidRPr="002F4374" w:rsidRDefault="009B5C14" w:rsidP="009B5C14">
      <w:pPr>
        <w:jc w:val="center"/>
        <w:rPr>
          <w:rFonts w:ascii="Calibri" w:hAnsi="Calibri"/>
          <w:b/>
          <w:szCs w:val="18"/>
        </w:rPr>
      </w:pPr>
      <w:r w:rsidRPr="002F4374">
        <w:rPr>
          <w:rFonts w:ascii="Calibri" w:hAnsi="Calibri"/>
          <w:b/>
          <w:szCs w:val="18"/>
        </w:rPr>
        <w:t>CF</w:t>
      </w:r>
      <w:del w:id="391" w:author="Balneg, Ronald@Energy" w:date="2018-11-21T10:54:00Z">
        <w:r w:rsidRPr="002F4374" w:rsidDel="00D30F85">
          <w:rPr>
            <w:rFonts w:ascii="Calibri" w:hAnsi="Calibri"/>
            <w:b/>
            <w:szCs w:val="18"/>
          </w:rPr>
          <w:delText>2</w:delText>
        </w:r>
      </w:del>
      <w:ins w:id="392" w:author="Balneg, Ronald@Energy" w:date="2018-11-21T10:54:00Z">
        <w:r w:rsidR="00D30F85">
          <w:rPr>
            <w:rFonts w:ascii="Calibri" w:hAnsi="Calibri"/>
            <w:b/>
            <w:szCs w:val="18"/>
          </w:rPr>
          <w:t>3</w:t>
        </w:r>
      </w:ins>
      <w:r w:rsidRPr="002F4374">
        <w:rPr>
          <w:rFonts w:ascii="Calibri" w:hAnsi="Calibri"/>
          <w:b/>
          <w:szCs w:val="18"/>
        </w:rPr>
        <w:t>R-ENV-20</w:t>
      </w:r>
      <w:del w:id="393" w:author="Balneg, Ronald@Energy" w:date="2018-11-19T13:27:00Z">
        <w:r w:rsidRPr="002F4374" w:rsidDel="00F743C3">
          <w:rPr>
            <w:rFonts w:ascii="Calibri" w:hAnsi="Calibri"/>
            <w:b/>
            <w:szCs w:val="18"/>
          </w:rPr>
          <w:delText>a</w:delText>
        </w:r>
      </w:del>
      <w:ins w:id="394" w:author="Balneg, Ronald@Energy" w:date="2018-11-19T13:27:00Z">
        <w:r w:rsidR="00F743C3">
          <w:rPr>
            <w:rFonts w:ascii="Calibri" w:hAnsi="Calibri"/>
            <w:b/>
            <w:szCs w:val="18"/>
          </w:rPr>
          <w:t>b</w:t>
        </w:r>
      </w:ins>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2E7F09">
        <w:rPr>
          <w:rFonts w:ascii="Calibri" w:hAnsi="Calibri"/>
          <w:sz w:val="18"/>
          <w:szCs w:val="18"/>
        </w:rPr>
        <w:t xml:space="preserve">CFM50 </w:t>
      </w:r>
      <w:r>
        <w:rPr>
          <w:rFonts w:ascii="Calibri" w:hAnsi="Calibri"/>
          <w:sz w:val="18"/>
          <w:szCs w:val="18"/>
        </w:rPr>
        <w:t xml:space="preserve">compliance </w:t>
      </w:r>
      <w:r w:rsidR="005A57F7">
        <w:rPr>
          <w:rFonts w:ascii="Calibri" w:hAnsi="Calibri"/>
          <w:sz w:val="18"/>
          <w:szCs w:val="18"/>
        </w:rPr>
        <w:t>target value</w:t>
      </w:r>
      <w:r w:rsidR="00C65A7D">
        <w:rPr>
          <w:rFonts w:ascii="Calibri" w:hAnsi="Calibri"/>
          <w:sz w:val="18"/>
          <w:szCs w:val="18"/>
        </w:rPr>
        <w:t xml:space="preserve"> is required</w:t>
      </w:r>
      <w:r>
        <w:rPr>
          <w:rFonts w:ascii="Calibri" w:hAnsi="Calibri"/>
          <w:sz w:val="18"/>
          <w:szCs w:val="18"/>
        </w:rPr>
        <w:t>.</w:t>
      </w:r>
    </w:p>
    <w:p w14:paraId="772E421E" w14:textId="23F00B0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B5026C">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compliance target value</w:t>
      </w:r>
      <w:r w:rsidR="00C65A7D">
        <w:rPr>
          <w:rFonts w:ascii="Calibri" w:hAnsi="Calibri"/>
          <w:sz w:val="18"/>
          <w:szCs w:val="18"/>
        </w:rPr>
        <w:t xml:space="preserve"> is required</w:t>
      </w:r>
      <w:r>
        <w:rPr>
          <w:rFonts w:ascii="Calibri" w:hAnsi="Calibri"/>
          <w:sz w:val="18"/>
          <w:szCs w:val="18"/>
        </w:rPr>
        <w:t>.</w:t>
      </w:r>
    </w:p>
    <w:p w14:paraId="44AB8158" w14:textId="31305071"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determines the CFM50 target </w:t>
      </w:r>
      <w:r w:rsidR="00B02DA6">
        <w:rPr>
          <w:rFonts w:ascii="Calibri" w:hAnsi="Calibri"/>
          <w:sz w:val="18"/>
          <w:szCs w:val="18"/>
        </w:rPr>
        <w:t>enclosure</w:t>
      </w:r>
      <w:r>
        <w:rPr>
          <w:rFonts w:ascii="Calibri" w:hAnsi="Calibri"/>
          <w:sz w:val="18"/>
          <w:szCs w:val="18"/>
        </w:rPr>
        <w:t xml:space="preserve"> air leakage from the CF1R if HERS verification </w:t>
      </w:r>
      <w:r w:rsidR="005A57F7">
        <w:rPr>
          <w:rFonts w:ascii="Calibri" w:hAnsi="Calibri"/>
          <w:sz w:val="18"/>
          <w:szCs w:val="18"/>
        </w:rPr>
        <w:t xml:space="preserve">of enclosure </w:t>
      </w:r>
      <w:r w:rsidR="00B02DA6">
        <w:rPr>
          <w:rFonts w:ascii="Calibri" w:hAnsi="Calibri"/>
          <w:sz w:val="18"/>
          <w:szCs w:val="18"/>
        </w:rPr>
        <w:t xml:space="preserve">air </w:t>
      </w:r>
      <w:r w:rsidR="005A57F7">
        <w:rPr>
          <w:rFonts w:ascii="Calibri" w:hAnsi="Calibri"/>
          <w:sz w:val="18"/>
          <w:szCs w:val="18"/>
        </w:rPr>
        <w:t xml:space="preserve">leakage </w:t>
      </w:r>
      <w:r>
        <w:rPr>
          <w:rFonts w:ascii="Calibri" w:hAnsi="Calibri"/>
          <w:sz w:val="18"/>
          <w:szCs w:val="18"/>
        </w:rPr>
        <w:t>is required.</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1FE58643"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(ENV20</w:t>
      </w:r>
      <w:del w:id="395" w:author="Balneg, Ronald@Energy" w:date="2018-11-19T13:27:00Z">
        <w:r w:rsidRPr="00621003" w:rsidDel="00F743C3">
          <w:rPr>
            <w:rFonts w:ascii="Calibri" w:hAnsi="Calibri"/>
            <w:b/>
            <w:sz w:val="18"/>
            <w:szCs w:val="18"/>
          </w:rPr>
          <w:delText>a</w:delText>
        </w:r>
      </w:del>
      <w:ins w:id="396" w:author="Balneg, Ronald@Energy" w:date="2018-11-19T13:27:00Z">
        <w:r w:rsidR="00F743C3">
          <w:rPr>
            <w:rFonts w:ascii="Calibri" w:hAnsi="Calibri"/>
            <w:b/>
            <w:sz w:val="18"/>
            <w:szCs w:val="18"/>
          </w:rPr>
          <w:t>b</w:t>
        </w:r>
      </w:ins>
      <w:r w:rsidRPr="00621003">
        <w:rPr>
          <w:rFonts w:ascii="Calibri" w:hAnsi="Calibri"/>
          <w:b/>
          <w:sz w:val="18"/>
          <w:szCs w:val="18"/>
        </w:rPr>
        <w:t>)</w:t>
      </w:r>
    </w:p>
    <w:p w14:paraId="4A3A5B2B" w14:textId="225D86BD"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397" w:author="Balneg, Ronald@Energy" w:date="2018-11-08T09:43:00Z">
        <w:r w:rsidR="00091FBA">
          <w:rPr>
            <w:rFonts w:ascii="Calibri" w:hAnsi="Calibri"/>
            <w:sz w:val="18"/>
            <w:szCs w:val="18"/>
          </w:rPr>
          <w:t>t</w:t>
        </w:r>
      </w:ins>
      <w:del w:id="398" w:author="Balneg, Ronald@Energy" w:date="2018-11-08T09:43:00Z">
        <w:r w:rsidR="00890110" w:rsidDel="00091FBA">
          <w:rPr>
            <w:rFonts w:ascii="Calibri" w:hAnsi="Calibri"/>
            <w:sz w:val="18"/>
            <w:szCs w:val="18"/>
          </w:rPr>
          <w:delText>T</w:delText>
        </w:r>
      </w:del>
      <w:r w:rsidRPr="00BF1ADA">
        <w:rPr>
          <w:rFonts w:ascii="Calibri" w:hAnsi="Calibri"/>
          <w:sz w:val="18"/>
          <w:szCs w:val="18"/>
        </w:rPr>
        <w:t xml:space="preserve">ime </w:t>
      </w:r>
      <w:del w:id="399" w:author="Balneg, Ronald@Energy" w:date="2018-11-08T09:43:00Z">
        <w:r w:rsidR="00890110" w:rsidDel="00091FBA">
          <w:rPr>
            <w:rFonts w:ascii="Calibri" w:hAnsi="Calibri"/>
            <w:sz w:val="18"/>
            <w:szCs w:val="18"/>
          </w:rPr>
          <w:delText>A</w:delText>
        </w:r>
      </w:del>
      <w:ins w:id="400" w:author="Balneg, Ronald@Energy" w:date="2018-11-08T09:43:00Z">
        <w:r w:rsidR="00091FBA">
          <w:rPr>
            <w:rFonts w:ascii="Calibri" w:hAnsi="Calibri"/>
            <w:sz w:val="18"/>
            <w:szCs w:val="18"/>
          </w:rPr>
          <w:t>a</w:t>
        </w:r>
      </w:ins>
      <w:r w:rsidRPr="00BF1ADA">
        <w:rPr>
          <w:rFonts w:ascii="Calibri" w:hAnsi="Calibri"/>
          <w:sz w:val="18"/>
          <w:szCs w:val="18"/>
        </w:rPr>
        <w:t xml:space="preserve">verage </w:t>
      </w:r>
      <w:del w:id="401" w:author="Balneg, Ronald@Energy" w:date="2018-11-08T09:43:00Z">
        <w:r w:rsidR="00890110" w:rsidDel="00091FBA">
          <w:rPr>
            <w:rFonts w:ascii="Calibri" w:hAnsi="Calibri"/>
            <w:sz w:val="18"/>
            <w:szCs w:val="18"/>
          </w:rPr>
          <w:delText>P</w:delText>
        </w:r>
      </w:del>
      <w:ins w:id="402" w:author="Balneg, Ronald@Energy" w:date="2018-11-08T09:43:00Z">
        <w:r w:rsidR="00091FBA">
          <w:rPr>
            <w:rFonts w:ascii="Calibri" w:hAnsi="Calibri"/>
            <w:sz w:val="18"/>
            <w:szCs w:val="18"/>
          </w:rPr>
          <w:t>p</w:t>
        </w:r>
      </w:ins>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B8B3B1B"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del w:id="403" w:author="Balneg, Ronald@Energy" w:date="2018-11-08T09:41:00Z">
        <w:r w:rsidR="006A4DFF" w:rsidDel="00091FBA">
          <w:rPr>
            <w:rFonts w:ascii="Calibri" w:hAnsi="Calibri"/>
            <w:sz w:val="18"/>
            <w:szCs w:val="18"/>
          </w:rPr>
          <w:delText xml:space="preserve">manual </w:delText>
        </w:r>
      </w:del>
      <w:ins w:id="404" w:author="Balneg, Ronald@Energy" w:date="2018-11-08T09:41:00Z">
        <w:r w:rsidR="00091FBA">
          <w:rPr>
            <w:rFonts w:ascii="Calibri" w:hAnsi="Calibri"/>
            <w:sz w:val="18"/>
            <w:szCs w:val="18"/>
          </w:rPr>
          <w:t xml:space="preserve">automatic </w:t>
        </w:r>
      </w:ins>
      <w:r w:rsidR="006A4DFF">
        <w:rPr>
          <w:rFonts w:ascii="Calibri" w:hAnsi="Calibri"/>
          <w:sz w:val="18"/>
          <w:szCs w:val="18"/>
        </w:rPr>
        <w:t>manometer with no fans turned on.</w:t>
      </w:r>
    </w:p>
    <w:p w14:paraId="4A3A5B32" w14:textId="30E43C30" w:rsidR="0009311F" w:rsidRPr="00782762" w:rsidDel="00091FBA" w:rsidRDefault="0009311F" w:rsidP="0009311F">
      <w:pPr>
        <w:pStyle w:val="ListParagraph"/>
        <w:numPr>
          <w:ilvl w:val="0"/>
          <w:numId w:val="17"/>
        </w:numPr>
        <w:rPr>
          <w:del w:id="405" w:author="Balneg, Ronald@Energy" w:date="2018-11-08T09:42:00Z"/>
          <w:rFonts w:ascii="Calibri" w:hAnsi="Calibri"/>
          <w:sz w:val="18"/>
          <w:szCs w:val="18"/>
        </w:rPr>
      </w:pPr>
      <w:del w:id="406" w:author="Balneg, Ronald@Energy" w:date="2018-11-08T09:42:00Z">
        <w:r w:rsidDel="00091FBA">
          <w:rPr>
            <w:rFonts w:ascii="Calibri" w:hAnsi="Calibri"/>
            <w:sz w:val="18"/>
            <w:szCs w:val="18"/>
          </w:rPr>
          <w:delText>This field is automatically calculated</w:delText>
        </w:r>
        <w:r w:rsidR="00C70CDD" w:rsidDel="00091FBA">
          <w:rPr>
            <w:rFonts w:ascii="Calibri" w:hAnsi="Calibri"/>
            <w:sz w:val="18"/>
            <w:szCs w:val="18"/>
          </w:rPr>
          <w:delText xml:space="preserve">. This is the enclosure pressure target value the </w:delText>
        </w:r>
        <w:r w:rsidR="00B02DA6" w:rsidDel="00091FBA">
          <w:rPr>
            <w:rFonts w:ascii="Calibri" w:hAnsi="Calibri"/>
            <w:sz w:val="18"/>
            <w:szCs w:val="18"/>
          </w:rPr>
          <w:delText>enclosure</w:delText>
        </w:r>
        <w:r w:rsidR="00C70CDD" w:rsidDel="00091FBA">
          <w:rPr>
            <w:rFonts w:ascii="Calibri" w:hAnsi="Calibri"/>
            <w:sz w:val="18"/>
            <w:szCs w:val="18"/>
          </w:rPr>
          <w:delText xml:space="preserve"> needs to achieve</w:delText>
        </w:r>
        <w:r w:rsidR="006A4DFF" w:rsidDel="00091FBA">
          <w:rPr>
            <w:rFonts w:ascii="Calibri" w:hAnsi="Calibri"/>
            <w:sz w:val="18"/>
            <w:szCs w:val="18"/>
          </w:rPr>
          <w:delText xml:space="preserve"> during the test</w:delText>
        </w:r>
        <w:r w:rsidR="00C70CDD" w:rsidDel="00091FBA">
          <w:rPr>
            <w:rFonts w:ascii="Calibri" w:hAnsi="Calibri"/>
            <w:sz w:val="18"/>
            <w:szCs w:val="18"/>
          </w:rPr>
          <w:delText>.</w:delText>
        </w:r>
      </w:del>
    </w:p>
    <w:p w14:paraId="16535BC0" w14:textId="2BD68FA8" w:rsidR="00C70CDD" w:rsidDel="00091FBA" w:rsidRDefault="00C70CDD" w:rsidP="0009311F">
      <w:pPr>
        <w:pStyle w:val="ListParagraph"/>
        <w:numPr>
          <w:ilvl w:val="0"/>
          <w:numId w:val="17"/>
        </w:numPr>
        <w:rPr>
          <w:del w:id="407" w:author="Balneg, Ronald@Energy" w:date="2018-11-08T09:42:00Z"/>
          <w:rFonts w:ascii="Calibri" w:hAnsi="Calibri"/>
          <w:sz w:val="18"/>
          <w:szCs w:val="18"/>
        </w:rPr>
      </w:pPr>
      <w:del w:id="408" w:author="Balneg, Ronald@Energy" w:date="2018-11-08T09:42:00Z">
        <w:r w:rsidDel="00091FBA">
          <w:rPr>
            <w:rFonts w:ascii="Calibri" w:hAnsi="Calibri"/>
            <w:sz w:val="18"/>
            <w:szCs w:val="18"/>
          </w:rPr>
          <w:delText xml:space="preserve">Enter the unadjusted enclosure pressure measured. This value is read from the </w:delText>
        </w:r>
      </w:del>
      <w:del w:id="409" w:author="Balneg, Ronald@Energy" w:date="2018-11-08T09:41:00Z">
        <w:r w:rsidDel="00091FBA">
          <w:rPr>
            <w:rFonts w:ascii="Calibri" w:hAnsi="Calibri"/>
            <w:sz w:val="18"/>
            <w:szCs w:val="18"/>
          </w:rPr>
          <w:delText xml:space="preserve">manual </w:delText>
        </w:r>
      </w:del>
      <w:del w:id="410" w:author="Balneg, Ronald@Energy" w:date="2018-11-08T09:42:00Z">
        <w:r w:rsidDel="00091FBA">
          <w:rPr>
            <w:rFonts w:ascii="Calibri" w:hAnsi="Calibri"/>
            <w:sz w:val="18"/>
            <w:szCs w:val="18"/>
          </w:rPr>
          <w:delText>manometer during the test.</w:delText>
        </w:r>
      </w:del>
    </w:p>
    <w:p w14:paraId="000AA53E" w14:textId="5130038F" w:rsidR="00C70CDD" w:rsidRDefault="00C70CDD" w:rsidP="0009311F">
      <w:pPr>
        <w:pStyle w:val="ListParagraph"/>
        <w:numPr>
          <w:ilvl w:val="0"/>
          <w:numId w:val="17"/>
        </w:numPr>
        <w:rPr>
          <w:rFonts w:ascii="Calibri" w:hAnsi="Calibri"/>
          <w:sz w:val="18"/>
          <w:szCs w:val="18"/>
        </w:rPr>
      </w:pPr>
      <w:del w:id="411" w:author="Balneg, Ronald@Energy" w:date="2018-11-08T09:42:00Z">
        <w:r w:rsidDel="00091FBA">
          <w:rPr>
            <w:rFonts w:ascii="Calibri" w:hAnsi="Calibri"/>
            <w:sz w:val="18"/>
            <w:szCs w:val="18"/>
          </w:rPr>
          <w:delText>This field is automatically calculated.</w:delText>
        </w:r>
      </w:del>
      <w:ins w:id="412" w:author="Balneg, Ronald@Energy" w:date="2018-11-08T09:42:00Z">
        <w:r w:rsidR="00091FBA">
          <w:rPr>
            <w:rFonts w:ascii="Calibri" w:hAnsi="Calibri"/>
            <w:sz w:val="18"/>
            <w:szCs w:val="18"/>
          </w:rPr>
          <w:t xml:space="preserve">Enter the induced enclosure </w:t>
        </w:r>
      </w:ins>
      <w:ins w:id="413" w:author="Balneg, Ronald@Energy" w:date="2018-11-08T09:43:00Z">
        <w:r w:rsidR="00091FBA">
          <w:rPr>
            <w:rFonts w:ascii="Calibri" w:hAnsi="Calibri"/>
            <w:sz w:val="18"/>
            <w:szCs w:val="18"/>
          </w:rPr>
          <w:t>pressure</w:t>
        </w:r>
      </w:ins>
      <w:ins w:id="414" w:author="Balneg, Ronald@Energy" w:date="2018-11-08T09:42:00Z">
        <w:r w:rsidR="00091FBA">
          <w:rPr>
            <w:rFonts w:ascii="Calibri" w:hAnsi="Calibri"/>
            <w:sz w:val="18"/>
            <w:szCs w:val="18"/>
          </w:rPr>
          <w:t xml:space="preserve"> </w:t>
        </w:r>
      </w:ins>
      <w:ins w:id="415" w:author="Balneg, Ronald@Energy" w:date="2018-11-08T09:43:00Z">
        <w:r w:rsidR="00091FBA">
          <w:rPr>
            <w:rFonts w:ascii="Calibri" w:hAnsi="Calibri"/>
            <w:sz w:val="18"/>
            <w:szCs w:val="18"/>
          </w:rPr>
          <w:t>from the automatic manometer.</w:t>
        </w:r>
      </w:ins>
      <w:r>
        <w:rPr>
          <w:rFonts w:ascii="Calibri" w:hAnsi="Calibri"/>
          <w:sz w:val="18"/>
          <w:szCs w:val="18"/>
        </w:rPr>
        <w:t xml:space="preserve"> </w:t>
      </w:r>
      <w:del w:id="416" w:author="Balneg, Ronald@Energy" w:date="2018-11-08T09:43:00Z">
        <w:r w:rsidDel="00091FBA">
          <w:rPr>
            <w:rFonts w:ascii="Calibri" w:hAnsi="Calibri"/>
            <w:sz w:val="18"/>
            <w:szCs w:val="18"/>
          </w:rPr>
          <w:delText>This value is the difference of the unadjusted enclosure pressure measured and the pre-test baseline enclosure pressure.</w:delText>
        </w:r>
        <w:r w:rsidR="006A4DFF" w:rsidDel="00091FBA">
          <w:rPr>
            <w:rFonts w:ascii="Calibri" w:hAnsi="Calibri"/>
            <w:sz w:val="18"/>
            <w:szCs w:val="18"/>
          </w:rPr>
          <w:delText xml:space="preserve"> </w:delText>
        </w:r>
      </w:del>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50DCA66B"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ins w:id="417" w:author="Balneg, Ronald@Energy" w:date="2018-11-08T09:44:00Z">
        <w:r w:rsidR="00091FBA">
          <w:rPr>
            <w:rFonts w:ascii="Calibri" w:hAnsi="Calibri"/>
            <w:sz w:val="18"/>
            <w:szCs w:val="18"/>
          </w:rPr>
          <w:t xml:space="preserve"> CFM50</w:t>
        </w:r>
      </w:ins>
      <w:r w:rsidR="00C70CDD">
        <w:rPr>
          <w:rFonts w:ascii="Calibri" w:hAnsi="Calibri"/>
          <w:sz w:val="18"/>
          <w:szCs w:val="18"/>
        </w:rPr>
        <w:t xml:space="preserve"> </w:t>
      </w:r>
      <w:del w:id="418" w:author="Balneg, Ronald@Energy" w:date="2018-11-08T09:44:00Z">
        <w:r w:rsidDel="00091FBA">
          <w:rPr>
            <w:rFonts w:ascii="Calibri" w:hAnsi="Calibri"/>
            <w:sz w:val="18"/>
            <w:szCs w:val="18"/>
          </w:rPr>
          <w:delText xml:space="preserve">fan flow </w:delText>
        </w:r>
        <w:r w:rsidR="00C70CDD" w:rsidDel="00091FBA">
          <w:rPr>
            <w:rFonts w:ascii="Calibri" w:hAnsi="Calibri"/>
            <w:sz w:val="18"/>
            <w:szCs w:val="18"/>
          </w:rPr>
          <w:delText>at above fan pressure</w:delText>
        </w:r>
      </w:del>
      <w:r w:rsidR="00C70CDD">
        <w:rPr>
          <w:rFonts w:ascii="Calibri" w:hAnsi="Calibri"/>
          <w:sz w:val="18"/>
          <w:szCs w:val="18"/>
        </w:rPr>
        <w:t xml:space="preserve"> </w:t>
      </w:r>
      <w:r>
        <w:rPr>
          <w:rFonts w:ascii="Calibri" w:hAnsi="Calibri"/>
          <w:sz w:val="18"/>
          <w:szCs w:val="18"/>
        </w:rPr>
        <w:t xml:space="preserve">from the </w:t>
      </w:r>
      <w:ins w:id="419" w:author="Balneg, Ronald@Energy" w:date="2018-11-08T09:45:00Z">
        <w:r w:rsidR="00091FBA">
          <w:rPr>
            <w:rFonts w:ascii="Calibri" w:hAnsi="Calibri"/>
            <w:sz w:val="18"/>
            <w:szCs w:val="18"/>
          </w:rPr>
          <w:t>automatic</w:t>
        </w:r>
      </w:ins>
      <w:ins w:id="420" w:author="Balneg, Ronald@Energy" w:date="2018-11-08T09:48:00Z">
        <w:r w:rsidR="00091FBA">
          <w:rPr>
            <w:rFonts w:ascii="Calibri" w:hAnsi="Calibri"/>
            <w:sz w:val="18"/>
            <w:szCs w:val="18"/>
          </w:rPr>
          <w:t xml:space="preserve"> manometer</w:t>
        </w:r>
      </w:ins>
      <w:ins w:id="421" w:author="Balneg, Ronald@Energy" w:date="2018-11-08T09:45:00Z">
        <w:r w:rsidR="00091FBA">
          <w:rPr>
            <w:rFonts w:ascii="Calibri" w:hAnsi="Calibri"/>
            <w:sz w:val="18"/>
            <w:szCs w:val="18"/>
          </w:rPr>
          <w:t xml:space="preserve">. </w:t>
        </w:r>
      </w:ins>
      <w:del w:id="422" w:author="Balneg, Ronald@Energy" w:date="2018-11-08T09:45:00Z">
        <w:r w:rsidDel="00091FBA">
          <w:rPr>
            <w:rFonts w:ascii="Calibri" w:hAnsi="Calibri"/>
            <w:sz w:val="18"/>
            <w:szCs w:val="18"/>
          </w:rPr>
          <w:delText xml:space="preserve">manometer that corresponds to the </w:delText>
        </w:r>
        <w:r w:rsidR="00C70CDD" w:rsidDel="00091FBA">
          <w:rPr>
            <w:rFonts w:ascii="Calibri" w:hAnsi="Calibri"/>
            <w:sz w:val="18"/>
            <w:szCs w:val="18"/>
          </w:rPr>
          <w:delText>induced enclosure pressure difference.</w:delText>
        </w:r>
      </w:del>
    </w:p>
    <w:p w14:paraId="4A3A5B3A" w14:textId="060C41F4" w:rsidR="0009311F" w:rsidRPr="00782762" w:rsidRDefault="0009311F">
      <w:pPr>
        <w:pStyle w:val="ListParagraph"/>
        <w:rPr>
          <w:rFonts w:ascii="Calibri" w:hAnsi="Calibri"/>
          <w:sz w:val="18"/>
          <w:szCs w:val="18"/>
        </w:rPr>
        <w:pPrChange w:id="423" w:author="Balneg, Ronald@Energy" w:date="2018-11-08T09:47:00Z">
          <w:pPr>
            <w:pStyle w:val="ListParagraph"/>
            <w:numPr>
              <w:numId w:val="17"/>
            </w:numPr>
            <w:ind w:hanging="360"/>
          </w:pPr>
        </w:pPrChange>
      </w:pPr>
      <w:del w:id="424" w:author="Balneg, Ronald@Energy" w:date="2018-11-08T09:44:00Z">
        <w:r w:rsidDel="00091FBA">
          <w:rPr>
            <w:rFonts w:ascii="Calibri" w:hAnsi="Calibri"/>
            <w:sz w:val="18"/>
            <w:szCs w:val="18"/>
          </w:rPr>
          <w:delText xml:space="preserve">This field is automatically calculated. </w:delText>
        </w:r>
        <w:r w:rsidR="00A8014F" w:rsidDel="00091FBA">
          <w:rPr>
            <w:rFonts w:ascii="Calibri" w:hAnsi="Calibri"/>
            <w:sz w:val="18"/>
            <w:szCs w:val="18"/>
          </w:rPr>
          <w:delText>The induced enclosure pressure difference is converted to a nominal airflow at 50 Pa.</w:delText>
        </w:r>
      </w:del>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CF1R?</w:t>
            </w:r>
          </w:p>
        </w:tc>
        <w:tc>
          <w:tcPr>
            <w:tcW w:w="510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3168C1FD" w:rsidR="005B6312" w:rsidRPr="00A42BCC" w:rsidRDefault="005B6312">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Air Leakage from CF1R</w:t>
            </w:r>
            <w:r>
              <w:rPr>
                <w:rFonts w:asciiTheme="minorHAnsi" w:hAnsiTheme="minorHAnsi"/>
                <w:sz w:val="18"/>
                <w:szCs w:val="18"/>
              </w:rPr>
              <w:t xml:space="preserve"> (CFM50)</w:t>
            </w:r>
          </w:p>
        </w:tc>
        <w:tc>
          <w:tcPr>
            <w:tcW w:w="510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62A416F" w14:textId="77777777" w:rsidR="00F328CD" w:rsidRDefault="00F328CD" w:rsidP="00F328CD">
            <w:pPr>
              <w:rPr>
                <w:ins w:id="440" w:author="Balneg, Ronald@Energy" w:date="2018-11-19T09:37:00Z"/>
                <w:rFonts w:asciiTheme="minorHAnsi" w:hAnsiTheme="minorHAnsi"/>
                <w:sz w:val="18"/>
                <w:szCs w:val="18"/>
              </w:rPr>
            </w:pPr>
            <w:ins w:id="441" w:author="Balneg, Ronald@Energy" w:date="2018-11-19T09:37:00Z">
              <w:r w:rsidRPr="00BE0A0D">
                <w:rPr>
                  <w:rFonts w:asciiTheme="minorHAnsi" w:hAnsiTheme="minorHAnsi"/>
                  <w:sz w:val="18"/>
                  <w:szCs w:val="18"/>
                </w:rPr>
                <w:t xml:space="preserve">&lt;&lt;if A02="required", </w:t>
              </w:r>
              <w:r>
                <w:rPr>
                  <w:rFonts w:asciiTheme="minorHAnsi" w:hAnsiTheme="minorHAnsi"/>
                  <w:sz w:val="18"/>
                  <w:szCs w:val="18"/>
                </w:rPr>
                <w:t>then value is taken from CF1R;</w:t>
              </w:r>
            </w:ins>
          </w:p>
          <w:p w14:paraId="1FC322F3" w14:textId="37D36CEF" w:rsidR="00F328CD" w:rsidRPr="00A42BCC" w:rsidDel="008A5A59" w:rsidRDefault="00F328CD" w:rsidP="00F328CD">
            <w:pPr>
              <w:rPr>
                <w:rFonts w:asciiTheme="minorHAnsi" w:hAnsiTheme="minorHAnsi"/>
                <w:sz w:val="18"/>
                <w:szCs w:val="18"/>
              </w:rPr>
            </w:pPr>
            <w:ins w:id="442" w:author="Balneg, Ronald@Energy" w:date="2018-11-19T09:37:00Z">
              <w:r>
                <w:rPr>
                  <w:rFonts w:asciiTheme="minorHAnsi" w:hAnsiTheme="minorHAnsi"/>
                  <w:sz w:val="18"/>
                  <w:szCs w:val="18"/>
                </w:rPr>
                <w:t xml:space="preserve">Else </w:t>
              </w:r>
              <w:r w:rsidRPr="00BE0A0D">
                <w:rPr>
                  <w:rFonts w:asciiTheme="minorHAnsi" w:hAnsiTheme="minorHAnsi"/>
                  <w:sz w:val="18"/>
                  <w:szCs w:val="18"/>
                </w:rPr>
                <w:t xml:space="preserve"> user input numeric value, xxxxx.x</w:t>
              </w:r>
            </w:ins>
            <w:ins w:id="443" w:author="Smith, Alexis@Energy" w:date="2018-12-13T08:30:00Z">
              <w:r w:rsidR="0025202D">
                <w:rPr>
                  <w:rFonts w:asciiTheme="minorHAnsi" w:hAnsiTheme="minorHAnsi"/>
                  <w:sz w:val="18"/>
                  <w:szCs w:val="18"/>
                </w:rPr>
                <w:t>;</w:t>
              </w:r>
            </w:ins>
            <w:ins w:id="444" w:author="Balneg, Ronald@Energy" w:date="2018-11-19T09:37:00Z">
              <w:r w:rsidRPr="00BE0A0D">
                <w:rPr>
                  <w:rFonts w:asciiTheme="minorHAnsi" w:hAnsiTheme="minorHAnsi"/>
                  <w:sz w:val="18"/>
                  <w:szCs w:val="18"/>
                </w:rPr>
                <w:t xml:space="preserve"> </w:t>
              </w:r>
              <w:r>
                <w:rPr>
                  <w:rFonts w:asciiTheme="minorHAnsi" w:hAnsiTheme="minorHAnsi"/>
                  <w:sz w:val="18"/>
                  <w:szCs w:val="18"/>
                </w:rPr>
                <w:br/>
                <w:t xml:space="preserve"> </w:t>
              </w:r>
            </w:ins>
            <w:ins w:id="445" w:author="Smith, Alexis@Energy" w:date="2018-12-13T08:31:00Z">
              <w:r w:rsidR="0025202D">
                <w:rPr>
                  <w:rFonts w:asciiTheme="minorHAnsi" w:hAnsiTheme="minorHAnsi"/>
                  <w:sz w:val="18"/>
                  <w:szCs w:val="18"/>
                </w:rPr>
                <w:t xml:space="preserve">else </w:t>
              </w:r>
            </w:ins>
            <w:ins w:id="446" w:author="Balneg, Ronald@Energy" w:date="2018-11-19T09:37:00Z">
              <w:r>
                <w:rPr>
                  <w:rFonts w:asciiTheme="minorHAnsi" w:hAnsiTheme="minorHAnsi"/>
                  <w:sz w:val="18"/>
                  <w:szCs w:val="18"/>
                </w:rPr>
                <w:t xml:space="preserve">if A02 </w:t>
              </w:r>
            </w:ins>
            <w:ins w:id="447" w:author="Smith, Alexis@Energy" w:date="2018-12-11T15:19:00Z">
              <w:r w:rsidR="008E31AE">
                <w:rPr>
                  <w:rFonts w:asciiTheme="minorHAnsi" w:hAnsiTheme="minorHAnsi" w:cstheme="minorHAnsi"/>
                  <w:sz w:val="18"/>
                  <w:szCs w:val="18"/>
                </w:rPr>
                <w:t>≠</w:t>
              </w:r>
            </w:ins>
            <w:ins w:id="448" w:author="Balneg, Ronald@Energy" w:date="2018-11-19T09:37:00Z">
              <w:del w:id="449" w:author="Smith, Alexis@Energy" w:date="2018-12-11T15:19:00Z">
                <w:r w:rsidDel="008E31AE">
                  <w:rPr>
                    <w:rFonts w:asciiTheme="minorHAnsi" w:hAnsiTheme="minorHAnsi"/>
                    <w:sz w:val="18"/>
                    <w:szCs w:val="18"/>
                  </w:rPr>
                  <w:delText>=!</w:delText>
                </w:r>
              </w:del>
              <w:r>
                <w:rPr>
                  <w:rFonts w:asciiTheme="minorHAnsi" w:hAnsiTheme="minorHAnsi"/>
                  <w:sz w:val="18"/>
                  <w:szCs w:val="18"/>
                </w:rPr>
                <w:t xml:space="preserve"> “required”, then</w:t>
              </w:r>
              <w:r w:rsidRPr="00BE0A0D">
                <w:rPr>
                  <w:rFonts w:asciiTheme="minorHAnsi" w:hAnsiTheme="minorHAnsi"/>
                  <w:sz w:val="18"/>
                  <w:szCs w:val="18"/>
                </w:rPr>
                <w:t xml:space="preserve"> value=N/A&gt;&gt;</w:t>
              </w:r>
            </w:ins>
            <w:del w:id="450"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C5A8A5" w14:textId="77777777" w:rsidR="00F328CD" w:rsidRPr="00B05774" w:rsidRDefault="00F328CD" w:rsidP="00F328CD">
            <w:pPr>
              <w:rPr>
                <w:ins w:id="451" w:author="Balneg, Ronald@Energy" w:date="2018-11-19T09:37:00Z"/>
                <w:rFonts w:asciiTheme="minorHAnsi" w:hAnsiTheme="minorHAnsi"/>
                <w:sz w:val="18"/>
                <w:szCs w:val="18"/>
              </w:rPr>
            </w:pPr>
            <w:ins w:id="452"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33E396C3" w14:textId="0AF59E30" w:rsidR="00F328CD" w:rsidRPr="00B05774" w:rsidRDefault="00F328CD" w:rsidP="00F328CD">
            <w:pPr>
              <w:rPr>
                <w:ins w:id="453" w:author="Balneg, Ronald@Energy" w:date="2018-11-19T09:37:00Z"/>
                <w:rFonts w:asciiTheme="minorHAnsi" w:hAnsiTheme="minorHAnsi"/>
                <w:sz w:val="18"/>
                <w:szCs w:val="18"/>
              </w:rPr>
            </w:pPr>
            <w:ins w:id="454" w:author="Balneg, Ronald@Energy" w:date="2018-11-19T09:37:00Z">
              <w:r w:rsidRPr="00B05774">
                <w:rPr>
                  <w:rFonts w:asciiTheme="minorHAnsi" w:hAnsiTheme="minorHAnsi"/>
                  <w:sz w:val="18"/>
                  <w:szCs w:val="18"/>
                </w:rPr>
                <w:t xml:space="preserve">Else </w:t>
              </w:r>
              <w:del w:id="455" w:author="Smith, Alexis@Energy" w:date="2018-12-13T08:30:00Z">
                <w:r w:rsidRPr="00B05774" w:rsidDel="0025202D">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456" w:author="Smith, Alexis@Energy" w:date="2018-12-13T08:30:00Z">
              <w:r w:rsidR="0025202D">
                <w:rPr>
                  <w:rFonts w:asciiTheme="minorHAnsi" w:hAnsiTheme="minorHAnsi"/>
                  <w:sz w:val="18"/>
                  <w:szCs w:val="18"/>
                </w:rPr>
                <w:t>;</w:t>
              </w:r>
            </w:ins>
            <w:ins w:id="457" w:author="Balneg, Ronald@Energy" w:date="2018-11-19T09:37:00Z">
              <w:r w:rsidRPr="00B05774">
                <w:rPr>
                  <w:rFonts w:asciiTheme="minorHAnsi" w:hAnsiTheme="minorHAnsi"/>
                  <w:sz w:val="18"/>
                  <w:szCs w:val="18"/>
                </w:rPr>
                <w:t xml:space="preserve"> </w:t>
              </w:r>
            </w:ins>
          </w:p>
          <w:p w14:paraId="72497052" w14:textId="7096F26B" w:rsidR="00F328CD" w:rsidRPr="00A42BCC" w:rsidDel="008A5A59" w:rsidRDefault="00F328CD" w:rsidP="00F328CD">
            <w:pPr>
              <w:rPr>
                <w:rFonts w:asciiTheme="minorHAnsi" w:hAnsiTheme="minorHAnsi"/>
                <w:sz w:val="18"/>
                <w:szCs w:val="18"/>
              </w:rPr>
            </w:pPr>
            <w:ins w:id="458" w:author="Balneg, Ronald@Energy" w:date="2018-11-19T09:37:00Z">
              <w:r w:rsidRPr="00B05774">
                <w:rPr>
                  <w:rFonts w:asciiTheme="minorHAnsi" w:hAnsiTheme="minorHAnsi"/>
                  <w:sz w:val="18"/>
                  <w:szCs w:val="18"/>
                </w:rPr>
                <w:t xml:space="preserve">else, if A02 </w:t>
              </w:r>
            </w:ins>
            <w:ins w:id="459" w:author="Smith, Alexis@Energy" w:date="2018-12-11T15:19:00Z">
              <w:r w:rsidR="008E31AE">
                <w:rPr>
                  <w:rFonts w:asciiTheme="minorHAnsi" w:hAnsiTheme="minorHAnsi" w:cstheme="minorHAnsi"/>
                  <w:sz w:val="18"/>
                  <w:szCs w:val="18"/>
                </w:rPr>
                <w:t>≠</w:t>
              </w:r>
            </w:ins>
            <w:ins w:id="460" w:author="Balneg, Ronald@Energy" w:date="2018-11-19T09:37:00Z">
              <w:del w:id="461" w:author="Smith, Alexis@Energy" w:date="2018-12-11T15:19:00Z">
                <w:r w:rsidRPr="00B05774" w:rsidDel="008E31AE">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462"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4A68A6E" w14:textId="77777777" w:rsidR="00F328CD" w:rsidRPr="00B05774" w:rsidRDefault="00F328CD" w:rsidP="00F328CD">
            <w:pPr>
              <w:rPr>
                <w:ins w:id="463" w:author="Balneg, Ronald@Energy" w:date="2018-11-19T09:37:00Z"/>
                <w:rFonts w:asciiTheme="minorHAnsi" w:hAnsiTheme="minorHAnsi"/>
                <w:sz w:val="18"/>
                <w:szCs w:val="18"/>
              </w:rPr>
            </w:pPr>
            <w:ins w:id="464"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44197481" w14:textId="0F8B011F" w:rsidR="00F328CD" w:rsidRPr="00B05774" w:rsidRDefault="00F328CD" w:rsidP="00F328CD">
            <w:pPr>
              <w:rPr>
                <w:ins w:id="465" w:author="Balneg, Ronald@Energy" w:date="2018-11-19T09:37:00Z"/>
                <w:rFonts w:asciiTheme="minorHAnsi" w:hAnsiTheme="minorHAnsi"/>
                <w:sz w:val="18"/>
                <w:szCs w:val="18"/>
              </w:rPr>
            </w:pPr>
            <w:ins w:id="466" w:author="Balneg, Ronald@Energy" w:date="2018-11-19T09:37:00Z">
              <w:r w:rsidRPr="00B05774">
                <w:rPr>
                  <w:rFonts w:asciiTheme="minorHAnsi" w:hAnsiTheme="minorHAnsi"/>
                  <w:sz w:val="18"/>
                  <w:szCs w:val="18"/>
                </w:rPr>
                <w:t xml:space="preserve">Else </w:t>
              </w:r>
              <w:del w:id="467" w:author="Smith, Alexis@Energy" w:date="2018-12-13T08:30:00Z">
                <w:r w:rsidRPr="00B05774" w:rsidDel="0025202D">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468" w:author="Smith, Alexis@Energy" w:date="2018-12-13T08:30:00Z">
              <w:r w:rsidR="0025202D">
                <w:rPr>
                  <w:rFonts w:asciiTheme="minorHAnsi" w:hAnsiTheme="minorHAnsi"/>
                  <w:sz w:val="18"/>
                  <w:szCs w:val="18"/>
                </w:rPr>
                <w:t>;</w:t>
              </w:r>
            </w:ins>
            <w:ins w:id="469" w:author="Balneg, Ronald@Energy" w:date="2018-11-19T09:37:00Z">
              <w:r w:rsidRPr="00B05774">
                <w:rPr>
                  <w:rFonts w:asciiTheme="minorHAnsi" w:hAnsiTheme="minorHAnsi"/>
                  <w:sz w:val="18"/>
                  <w:szCs w:val="18"/>
                </w:rPr>
                <w:t xml:space="preserve"> </w:t>
              </w:r>
            </w:ins>
          </w:p>
          <w:p w14:paraId="1F2E99B6" w14:textId="4DE7D6F1" w:rsidR="00F328CD" w:rsidRPr="00A42BCC" w:rsidDel="008A5A59" w:rsidRDefault="00F328CD" w:rsidP="00F328CD">
            <w:pPr>
              <w:rPr>
                <w:rFonts w:asciiTheme="minorHAnsi" w:hAnsiTheme="minorHAnsi"/>
                <w:sz w:val="18"/>
                <w:szCs w:val="18"/>
              </w:rPr>
            </w:pPr>
            <w:ins w:id="470" w:author="Balneg, Ronald@Energy" w:date="2018-11-19T09:37:00Z">
              <w:r w:rsidRPr="00B05774">
                <w:rPr>
                  <w:rFonts w:asciiTheme="minorHAnsi" w:hAnsiTheme="minorHAnsi"/>
                  <w:sz w:val="18"/>
                  <w:szCs w:val="18"/>
                </w:rPr>
                <w:t xml:space="preserve">else, if A02 </w:t>
              </w:r>
            </w:ins>
            <w:ins w:id="471" w:author="Smith, Alexis@Energy" w:date="2018-12-11T15:19:00Z">
              <w:r w:rsidR="008E31AE">
                <w:rPr>
                  <w:rFonts w:asciiTheme="minorHAnsi" w:hAnsiTheme="minorHAnsi" w:cstheme="minorHAnsi"/>
                  <w:sz w:val="18"/>
                  <w:szCs w:val="18"/>
                </w:rPr>
                <w:t>≠</w:t>
              </w:r>
            </w:ins>
            <w:ins w:id="472" w:author="Balneg, Ronald@Energy" w:date="2018-11-19T09:37:00Z">
              <w:del w:id="473" w:author="Smith, Alexis@Energy" w:date="2018-12-11T15:19:00Z">
                <w:r w:rsidRPr="00B05774" w:rsidDel="008E31AE">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474"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96449E" w14:textId="77777777" w:rsidR="00F328CD" w:rsidRPr="00B05774" w:rsidRDefault="00F328CD" w:rsidP="00F328CD">
            <w:pPr>
              <w:rPr>
                <w:ins w:id="475" w:author="Balneg, Ronald@Energy" w:date="2018-11-19T09:37:00Z"/>
                <w:rFonts w:asciiTheme="minorHAnsi" w:hAnsiTheme="minorHAnsi"/>
                <w:sz w:val="18"/>
                <w:szCs w:val="18"/>
              </w:rPr>
            </w:pPr>
            <w:ins w:id="476"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20D34B59" w14:textId="06D3E854" w:rsidR="00F328CD" w:rsidRPr="00B05774" w:rsidRDefault="00F328CD" w:rsidP="00F328CD">
            <w:pPr>
              <w:rPr>
                <w:ins w:id="477" w:author="Balneg, Ronald@Energy" w:date="2018-11-19T09:37:00Z"/>
                <w:rFonts w:asciiTheme="minorHAnsi" w:hAnsiTheme="minorHAnsi"/>
                <w:sz w:val="18"/>
                <w:szCs w:val="18"/>
              </w:rPr>
            </w:pPr>
            <w:ins w:id="478" w:author="Balneg, Ronald@Energy" w:date="2018-11-19T09:37:00Z">
              <w:r w:rsidRPr="00B05774">
                <w:rPr>
                  <w:rFonts w:asciiTheme="minorHAnsi" w:hAnsiTheme="minorHAnsi"/>
                  <w:sz w:val="18"/>
                  <w:szCs w:val="18"/>
                </w:rPr>
                <w:t xml:space="preserve">Else </w:t>
              </w:r>
              <w:del w:id="479" w:author="Smith, Alexis@Energy" w:date="2018-12-13T08:30:00Z">
                <w:r w:rsidRPr="00B05774" w:rsidDel="0025202D">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480" w:author="Smith, Alexis@Energy" w:date="2018-12-13T08:30:00Z">
              <w:r w:rsidR="0025202D">
                <w:rPr>
                  <w:rFonts w:asciiTheme="minorHAnsi" w:hAnsiTheme="minorHAnsi"/>
                  <w:sz w:val="18"/>
                  <w:szCs w:val="18"/>
                </w:rPr>
                <w:t>;</w:t>
              </w:r>
            </w:ins>
            <w:ins w:id="481" w:author="Balneg, Ronald@Energy" w:date="2018-11-19T09:37:00Z">
              <w:r w:rsidRPr="00B05774">
                <w:rPr>
                  <w:rFonts w:asciiTheme="minorHAnsi" w:hAnsiTheme="minorHAnsi"/>
                  <w:sz w:val="18"/>
                  <w:szCs w:val="18"/>
                </w:rPr>
                <w:t xml:space="preserve"> </w:t>
              </w:r>
            </w:ins>
          </w:p>
          <w:p w14:paraId="425E3BDA" w14:textId="199C876B" w:rsidR="00F328CD" w:rsidRPr="00A42BCC" w:rsidDel="008A5A59" w:rsidRDefault="00F328CD" w:rsidP="00F328CD">
            <w:pPr>
              <w:rPr>
                <w:rFonts w:asciiTheme="minorHAnsi" w:hAnsiTheme="minorHAnsi"/>
                <w:sz w:val="18"/>
                <w:szCs w:val="18"/>
              </w:rPr>
            </w:pPr>
            <w:ins w:id="482" w:author="Balneg, Ronald@Energy" w:date="2018-11-19T09:37:00Z">
              <w:r w:rsidRPr="00B05774">
                <w:rPr>
                  <w:rFonts w:asciiTheme="minorHAnsi" w:hAnsiTheme="minorHAnsi"/>
                  <w:sz w:val="18"/>
                  <w:szCs w:val="18"/>
                </w:rPr>
                <w:t xml:space="preserve">else, if A02 </w:t>
              </w:r>
            </w:ins>
            <w:ins w:id="483" w:author="Smith, Alexis@Energy" w:date="2018-12-11T15:19:00Z">
              <w:r w:rsidR="008E31AE">
                <w:rPr>
                  <w:rFonts w:asciiTheme="minorHAnsi" w:hAnsiTheme="minorHAnsi" w:cstheme="minorHAnsi"/>
                  <w:sz w:val="18"/>
                  <w:szCs w:val="18"/>
                </w:rPr>
                <w:t>≠</w:t>
              </w:r>
            </w:ins>
            <w:ins w:id="484" w:author="Balneg, Ronald@Energy" w:date="2018-11-19T09:37:00Z">
              <w:del w:id="485" w:author="Smith, Alexis@Energy" w:date="2018-12-11T15:19:00Z">
                <w:r w:rsidRPr="00B05774" w:rsidDel="008E31AE">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486"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C047819" w14:textId="77777777" w:rsidR="00F328CD" w:rsidRDefault="00F328CD" w:rsidP="00F328CD">
            <w:pPr>
              <w:rPr>
                <w:ins w:id="487" w:author="Balneg, Ronald@Energy" w:date="2018-11-19T09:37:00Z"/>
                <w:rFonts w:asciiTheme="minorHAnsi" w:hAnsiTheme="minorHAnsi"/>
                <w:sz w:val="18"/>
                <w:szCs w:val="18"/>
              </w:rPr>
            </w:pPr>
            <w:ins w:id="488" w:author="Balneg, Ronald@Energy" w:date="2018-11-19T09:37:00Z">
              <w:r>
                <w:rPr>
                  <w:rFonts w:asciiTheme="minorHAnsi" w:hAnsiTheme="minorHAnsi"/>
                  <w:sz w:val="18"/>
                  <w:szCs w:val="18"/>
                </w:rPr>
                <w:t>&lt;&lt;if A02="required", then value is taken from CF1R;</w:t>
              </w:r>
            </w:ins>
          </w:p>
          <w:p w14:paraId="50B6D4C5" w14:textId="386AA735" w:rsidR="00F328CD" w:rsidRPr="00A42BCC" w:rsidRDefault="00F328CD" w:rsidP="00F328CD">
            <w:pPr>
              <w:rPr>
                <w:rFonts w:asciiTheme="minorHAnsi" w:hAnsiTheme="minorHAnsi"/>
                <w:sz w:val="18"/>
                <w:szCs w:val="18"/>
              </w:rPr>
            </w:pPr>
            <w:ins w:id="489" w:author="Balneg, Ronald@Energy" w:date="2018-11-19T09:37:00Z">
              <w:r>
                <w:rPr>
                  <w:rFonts w:asciiTheme="minorHAnsi" w:hAnsiTheme="minorHAnsi"/>
                  <w:sz w:val="18"/>
                  <w:szCs w:val="18"/>
                </w:rPr>
                <w:t>Else  value = sum of (A08+A09+A10+A11);</w:t>
              </w:r>
              <w:r>
                <w:rPr>
                  <w:rFonts w:asciiTheme="minorHAnsi" w:hAnsiTheme="minorHAnsi"/>
                  <w:sz w:val="18"/>
                  <w:szCs w:val="18"/>
                </w:rPr>
                <w:br/>
              </w:r>
            </w:ins>
            <w:ins w:id="490" w:author="Smith, Alexis@Energy" w:date="2018-12-13T08:37:00Z">
              <w:r w:rsidR="00AE07F8">
                <w:rPr>
                  <w:rFonts w:asciiTheme="minorHAnsi" w:hAnsiTheme="minorHAnsi"/>
                  <w:sz w:val="18"/>
                  <w:szCs w:val="18"/>
                </w:rPr>
                <w:t xml:space="preserve">else </w:t>
              </w:r>
            </w:ins>
            <w:ins w:id="491" w:author="Balneg, Ronald@Energy" w:date="2018-11-19T09:37:00Z">
              <w:r>
                <w:rPr>
                  <w:rFonts w:asciiTheme="minorHAnsi" w:hAnsiTheme="minorHAnsi"/>
                  <w:sz w:val="18"/>
                  <w:szCs w:val="18"/>
                </w:rPr>
                <w:t xml:space="preserve">if A02 </w:t>
              </w:r>
            </w:ins>
            <w:ins w:id="492" w:author="Smith, Alexis@Energy" w:date="2018-12-11T15:19:00Z">
              <w:r w:rsidR="008E31AE">
                <w:rPr>
                  <w:rFonts w:asciiTheme="minorHAnsi" w:hAnsiTheme="minorHAnsi" w:cstheme="minorHAnsi"/>
                  <w:sz w:val="18"/>
                  <w:szCs w:val="18"/>
                </w:rPr>
                <w:t>≠</w:t>
              </w:r>
            </w:ins>
            <w:ins w:id="493" w:author="Balneg, Ronald@Energy" w:date="2018-11-19T09:37:00Z">
              <w:del w:id="494" w:author="Smith, Alexis@Energy" w:date="2018-12-11T15:19:00Z">
                <w:r w:rsidDel="008E31AE">
                  <w:rPr>
                    <w:rFonts w:asciiTheme="minorHAnsi" w:hAnsiTheme="minorHAnsi"/>
                    <w:sz w:val="18"/>
                    <w:szCs w:val="18"/>
                  </w:rPr>
                  <w:delText>=!</w:delText>
                </w:r>
              </w:del>
              <w:r>
                <w:rPr>
                  <w:rFonts w:asciiTheme="minorHAnsi" w:hAnsiTheme="minorHAnsi"/>
                  <w:sz w:val="18"/>
                  <w:szCs w:val="18"/>
                </w:rPr>
                <w:t xml:space="preserve"> “required”, then value=N/A&gt;&gt;</w:t>
              </w:r>
            </w:ins>
            <w:del w:id="495" w:author="Balneg, Ronald@Energy" w:date="2018-11-19T09:37:00Z">
              <w:r w:rsidDel="00497C64">
                <w:rPr>
                  <w:rFonts w:asciiTheme="minorHAnsi" w:hAnsiTheme="minorHAnsi"/>
                  <w:sz w:val="18"/>
                  <w:szCs w:val="18"/>
                </w:rPr>
                <w:delText>&lt;&lt;if A02="required", then value = sum of (A08+A09+A10+A11), else, value=N/A&gt;&gt;</w:delText>
              </w:r>
            </w:del>
          </w:p>
        </w:tc>
      </w:tr>
      <w:tr w:rsidR="005B6312" w14:paraId="04FB332E" w14:textId="77777777" w:rsidTr="00F328CD">
        <w:tc>
          <w:tcPr>
            <w:tcW w:w="582" w:type="dxa"/>
            <w:vAlign w:val="center"/>
          </w:tcPr>
          <w:p w14:paraId="4C93DCF5" w14:textId="2F82FE15"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1E97F1CA" w14:textId="77777777" w:rsidR="00853622" w:rsidRDefault="005B6312" w:rsidP="00BB7FEB">
            <w:pPr>
              <w:rPr>
                <w:ins w:id="496" w:author="Smith, Alexis@Energy" w:date="2018-12-11T15:20: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ins w:id="497" w:author="Smith, Alexis@Energy" w:date="2018-12-11T15:20:00Z">
              <w:r w:rsidR="00853622">
                <w:rPr>
                  <w:rFonts w:asciiTheme="minorHAnsi" w:hAnsiTheme="minorHAnsi"/>
                  <w:sz w:val="18"/>
                  <w:szCs w:val="18"/>
                </w:rPr>
                <w:t>;</w:t>
              </w:r>
            </w:ins>
            <w:del w:id="498" w:author="Smith, Alexis@Energy" w:date="2018-12-11T15:20:00Z">
              <w:r w:rsidDel="00853622">
                <w:rPr>
                  <w:rFonts w:asciiTheme="minorHAnsi" w:hAnsiTheme="minorHAnsi"/>
                  <w:sz w:val="18"/>
                  <w:szCs w:val="18"/>
                </w:rPr>
                <w:delText>,</w:delText>
              </w:r>
            </w:del>
            <w:r>
              <w:rPr>
                <w:rFonts w:asciiTheme="minorHAnsi" w:hAnsiTheme="minorHAnsi"/>
                <w:sz w:val="18"/>
                <w:szCs w:val="18"/>
              </w:rPr>
              <w:t xml:space="preserve"> </w:t>
            </w:r>
          </w:p>
          <w:p w14:paraId="46069126" w14:textId="14265BAF"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7884029"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51123BBC"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commentRangeStart w:id="499"/>
            <w:r w:rsidR="003F62A0">
              <w:rPr>
                <w:rFonts w:asciiTheme="minorHAnsi" w:hAnsiTheme="minorHAnsi"/>
                <w:sz w:val="18"/>
                <w:szCs w:val="18"/>
              </w:rPr>
              <w:t>Enclosure Air</w:t>
            </w:r>
            <w:r w:rsidR="003F62A0" w:rsidRPr="00A42BCC">
              <w:rPr>
                <w:rFonts w:asciiTheme="minorHAnsi" w:hAnsiTheme="minorHAnsi"/>
                <w:sz w:val="18"/>
                <w:szCs w:val="18"/>
              </w:rPr>
              <w:t xml:space="preserve"> </w:t>
            </w:r>
            <w:commentRangeEnd w:id="499"/>
            <w:r w:rsidR="00AA1608">
              <w:rPr>
                <w:rStyle w:val="CommentReference"/>
              </w:rPr>
              <w:commentReference w:id="499"/>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29B97D5C" w:rsidR="007C670E" w:rsidRPr="005A593D" w:rsidRDefault="007C670E" w:rsidP="008E31AE">
            <w:pPr>
              <w:rPr>
                <w:rFonts w:asciiTheme="minorHAnsi" w:hAnsiTheme="minorHAnsi"/>
                <w:b/>
                <w:szCs w:val="18"/>
              </w:rPr>
            </w:pPr>
            <w:r w:rsidRPr="005A593D">
              <w:rPr>
                <w:rFonts w:asciiTheme="minorHAnsi" w:hAnsiTheme="minorHAnsi"/>
                <w:b/>
                <w:szCs w:val="18"/>
              </w:rPr>
              <w:t>ENV20</w:t>
            </w:r>
            <w:del w:id="500" w:author="Balneg, Ronald@Energy" w:date="2018-11-19T13:27:00Z">
              <w:r w:rsidRPr="005A593D" w:rsidDel="00F743C3">
                <w:rPr>
                  <w:rFonts w:asciiTheme="minorHAnsi" w:hAnsiTheme="minorHAnsi"/>
                  <w:b/>
                  <w:szCs w:val="18"/>
                </w:rPr>
                <w:delText>a</w:delText>
              </w:r>
            </w:del>
            <w:ins w:id="501" w:author="Balneg, Ronald@Energy" w:date="2018-11-19T13:27:00Z">
              <w:r w:rsidR="00F743C3">
                <w:rPr>
                  <w:rFonts w:asciiTheme="minorHAnsi" w:hAnsiTheme="minorHAnsi"/>
                  <w:b/>
                  <w:szCs w:val="18"/>
                </w:rPr>
                <w:t>b</w:t>
              </w:r>
            </w:ins>
            <w:r w:rsidRPr="005A593D">
              <w:rPr>
                <w:rFonts w:asciiTheme="minorHAnsi" w:hAnsiTheme="minorHAnsi"/>
                <w:b/>
                <w:szCs w:val="18"/>
              </w:rPr>
              <w:t xml:space="preserve"> - Single Point Air Tightness Test With </w:t>
            </w:r>
            <w:del w:id="502" w:author="Balneg, Ronald@Energy" w:date="2018-11-07T14:15:00Z">
              <w:r w:rsidRPr="005A593D" w:rsidDel="00BC156C">
                <w:rPr>
                  <w:rFonts w:asciiTheme="minorHAnsi" w:hAnsiTheme="minorHAnsi"/>
                  <w:b/>
                  <w:szCs w:val="18"/>
                </w:rPr>
                <w:delText xml:space="preserve">Manual </w:delText>
              </w:r>
            </w:del>
            <w:ins w:id="503" w:author="Balneg, Ronald@Energy" w:date="2018-11-07T14:15:00Z">
              <w:r w:rsidR="00BC156C">
                <w:rPr>
                  <w:rFonts w:asciiTheme="minorHAnsi" w:hAnsiTheme="minorHAnsi"/>
                  <w:b/>
                  <w:szCs w:val="18"/>
                </w:rPr>
                <w:t>Automatic</w:t>
              </w:r>
              <w:r w:rsidR="00BC156C" w:rsidRPr="005A593D">
                <w:rPr>
                  <w:rFonts w:asciiTheme="minorHAnsi" w:hAnsiTheme="minorHAnsi"/>
                  <w:b/>
                  <w:szCs w:val="18"/>
                </w:rPr>
                <w:t xml:space="preserve"> </w:t>
              </w:r>
            </w:ins>
            <w:r w:rsidRPr="005A593D">
              <w:rPr>
                <w:rFonts w:asciiTheme="minorHAnsi" w:hAnsiTheme="minorHAnsi"/>
                <w:b/>
                <w:szCs w:val="18"/>
              </w:rPr>
              <w:t>Meter</w:t>
            </w:r>
            <w:r w:rsidRPr="005A593D">
              <w:rPr>
                <w:rFonts w:asciiTheme="minorHAnsi" w:hAnsiTheme="minorHAnsi"/>
                <w:szCs w:val="18"/>
              </w:rPr>
              <w:t xml:space="preserve"> </w:t>
            </w:r>
          </w:p>
        </w:tc>
      </w:tr>
    </w:tbl>
    <w:p w14:paraId="4A3A5E61" w14:textId="77777777" w:rsidR="007C670E" w:rsidRPr="00A42BCC" w:rsidRDefault="007C670E" w:rsidP="00A42BCC">
      <w:pPr>
        <w:rPr>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04" w:author="Balneg, Ronald@Energy" w:date="2018-11-08T08:54: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455"/>
        <w:gridCol w:w="5538"/>
        <w:tblGridChange w:id="505">
          <w:tblGrid>
            <w:gridCol w:w="584"/>
            <w:gridCol w:w="4552"/>
            <w:gridCol w:w="5656"/>
          </w:tblGrid>
        </w:tblGridChange>
      </w:tblGrid>
      <w:tr w:rsidR="00EA01F0" w:rsidRPr="00A42BCC" w14:paraId="4A3A5E64" w14:textId="77777777" w:rsidTr="00F05C12">
        <w:tc>
          <w:tcPr>
            <w:tcW w:w="10792" w:type="dxa"/>
            <w:gridSpan w:val="3"/>
            <w:tcPrChange w:id="506" w:author="Balneg, Ronald@Energy" w:date="2018-11-08T08:54:00Z">
              <w:tcPr>
                <w:tcW w:w="11018" w:type="dxa"/>
                <w:gridSpan w:val="3"/>
              </w:tcPr>
            </w:tcPrChange>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584AAF">
        <w:tc>
          <w:tcPr>
            <w:tcW w:w="799" w:type="dxa"/>
            <w:vAlign w:val="center"/>
            <w:tcPrChange w:id="507" w:author="Balneg, Ronald@Energy" w:date="2018-11-08T09:07:00Z">
              <w:tcPr>
                <w:tcW w:w="590" w:type="dxa"/>
                <w:vAlign w:val="center"/>
              </w:tcPr>
            </w:tcPrChange>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Change w:id="508" w:author="Balneg, Ronald@Energy" w:date="2018-11-08T09:07:00Z">
              <w:tcPr>
                <w:tcW w:w="4651" w:type="dxa"/>
                <w:vAlign w:val="center"/>
              </w:tcPr>
            </w:tcPrChange>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Change w:id="509" w:author="Balneg, Ronald@Energy" w:date="2018-11-08T09:07:00Z">
              <w:tcPr>
                <w:tcW w:w="5777" w:type="dxa"/>
                <w:vAlign w:val="center"/>
              </w:tcPr>
            </w:tcPrChange>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584AAF">
        <w:tc>
          <w:tcPr>
            <w:tcW w:w="799" w:type="dxa"/>
            <w:vAlign w:val="center"/>
            <w:tcPrChange w:id="510" w:author="Balneg, Ronald@Energy" w:date="2018-11-08T09:07:00Z">
              <w:tcPr>
                <w:tcW w:w="590" w:type="dxa"/>
                <w:vAlign w:val="center"/>
              </w:tcPr>
            </w:tcPrChange>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Change w:id="511" w:author="Balneg, Ronald@Energy" w:date="2018-11-08T09:07:00Z">
              <w:tcPr>
                <w:tcW w:w="4651" w:type="dxa"/>
                <w:vAlign w:val="center"/>
              </w:tcPr>
            </w:tcPrChange>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Change w:id="512" w:author="Balneg, Ronald@Energy" w:date="2018-11-08T09:07:00Z">
              <w:tcPr>
                <w:tcW w:w="5777" w:type="dxa"/>
                <w:vAlign w:val="center"/>
              </w:tcPr>
            </w:tcPrChange>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584AAF">
        <w:tc>
          <w:tcPr>
            <w:tcW w:w="799" w:type="dxa"/>
            <w:vAlign w:val="center"/>
            <w:tcPrChange w:id="513" w:author="Balneg, Ronald@Energy" w:date="2018-11-08T09:07:00Z">
              <w:tcPr>
                <w:tcW w:w="590" w:type="dxa"/>
                <w:vAlign w:val="center"/>
              </w:tcPr>
            </w:tcPrChange>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Change w:id="514" w:author="Balneg, Ronald@Energy" w:date="2018-11-08T09:07:00Z">
              <w:tcPr>
                <w:tcW w:w="4651" w:type="dxa"/>
                <w:vAlign w:val="center"/>
              </w:tcPr>
            </w:tcPrChange>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Change w:id="515" w:author="Balneg, Ronald@Energy" w:date="2018-11-08T09:07:00Z">
              <w:tcPr>
                <w:tcW w:w="5777" w:type="dxa"/>
                <w:vAlign w:val="center"/>
              </w:tcPr>
            </w:tcPrChange>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rsidDel="00F05C12" w14:paraId="4A3A5E95" w14:textId="5DFD0649" w:rsidTr="00584AAF">
        <w:trPr>
          <w:del w:id="516" w:author="Balneg, Ronald@Energy" w:date="2018-11-08T08:56:00Z"/>
        </w:trPr>
        <w:tc>
          <w:tcPr>
            <w:tcW w:w="799" w:type="dxa"/>
            <w:vAlign w:val="center"/>
            <w:tcPrChange w:id="517" w:author="Balneg, Ronald@Energy" w:date="2018-11-08T09:07:00Z">
              <w:tcPr>
                <w:tcW w:w="590" w:type="dxa"/>
                <w:vAlign w:val="center"/>
              </w:tcPr>
            </w:tcPrChange>
          </w:tcPr>
          <w:p w14:paraId="4A3A5E92" w14:textId="241F237D"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18" w:author="Balneg, Ronald@Energy" w:date="2018-11-08T08:56:00Z"/>
                <w:rFonts w:asciiTheme="minorHAnsi" w:hAnsiTheme="minorHAnsi"/>
                <w:sz w:val="18"/>
                <w:szCs w:val="18"/>
              </w:rPr>
            </w:pPr>
            <w:del w:id="519" w:author="Balneg, Ronald@Energy" w:date="2018-11-08T08:56:00Z">
              <w:r w:rsidDel="00F05C12">
                <w:rPr>
                  <w:rFonts w:asciiTheme="minorHAnsi" w:hAnsiTheme="minorHAnsi"/>
                  <w:sz w:val="18"/>
                  <w:szCs w:val="18"/>
                </w:rPr>
                <w:delText>04</w:delText>
              </w:r>
            </w:del>
          </w:p>
        </w:tc>
        <w:tc>
          <w:tcPr>
            <w:tcW w:w="4455" w:type="dxa"/>
            <w:vAlign w:val="center"/>
            <w:tcPrChange w:id="520" w:author="Balneg, Ronald@Energy" w:date="2018-11-08T09:07:00Z">
              <w:tcPr>
                <w:tcW w:w="4651" w:type="dxa"/>
                <w:vAlign w:val="center"/>
              </w:tcPr>
            </w:tcPrChange>
          </w:tcPr>
          <w:p w14:paraId="4A3A5E93" w14:textId="1A3CED83" w:rsidR="00EA01F0" w:rsidRPr="00A42BCC" w:rsidDel="00F05C12"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21" w:author="Balneg, Ronald@Energy" w:date="2018-11-08T08:56:00Z"/>
                <w:rFonts w:asciiTheme="minorHAnsi" w:hAnsiTheme="minorHAnsi"/>
                <w:sz w:val="18"/>
                <w:szCs w:val="18"/>
              </w:rPr>
            </w:pPr>
            <w:del w:id="522" w:author="Balneg, Ronald@Energy" w:date="2018-11-08T08:56:00Z">
              <w:r w:rsidRPr="00A42BCC" w:rsidDel="00F05C12">
                <w:rPr>
                  <w:rFonts w:asciiTheme="minorHAnsi" w:hAnsiTheme="minorHAnsi"/>
                  <w:sz w:val="18"/>
                  <w:szCs w:val="18"/>
                </w:rPr>
                <w:delText xml:space="preserve">Unadjusted </w:delText>
              </w:r>
              <w:r w:rsidR="00F47707" w:rsidDel="00F05C12">
                <w:rPr>
                  <w:rFonts w:asciiTheme="minorHAnsi" w:hAnsiTheme="minorHAnsi"/>
                  <w:sz w:val="18"/>
                  <w:szCs w:val="18"/>
                </w:rPr>
                <w:delText>Enclosure</w:delText>
              </w:r>
              <w:r w:rsidR="00F47707"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Pressure Target</w:delText>
              </w:r>
              <w:r w:rsidR="00C006FF" w:rsidDel="00F05C12">
                <w:rPr>
                  <w:rFonts w:asciiTheme="minorHAnsi" w:hAnsiTheme="minorHAnsi"/>
                  <w:sz w:val="18"/>
                  <w:szCs w:val="18"/>
                </w:rPr>
                <w:delText xml:space="preserve"> (Pa)</w:delText>
              </w:r>
            </w:del>
          </w:p>
        </w:tc>
        <w:tc>
          <w:tcPr>
            <w:tcW w:w="5538" w:type="dxa"/>
            <w:vAlign w:val="center"/>
            <w:tcPrChange w:id="523" w:author="Balneg, Ronald@Energy" w:date="2018-11-08T09:07:00Z">
              <w:tcPr>
                <w:tcW w:w="5777" w:type="dxa"/>
                <w:vAlign w:val="center"/>
              </w:tcPr>
            </w:tcPrChange>
          </w:tcPr>
          <w:p w14:paraId="4A3A5E94" w14:textId="0B0F1DF5"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24" w:author="Balneg, Ronald@Energy" w:date="2018-11-08T08:56:00Z"/>
                <w:rFonts w:asciiTheme="minorHAnsi" w:hAnsiTheme="minorHAnsi"/>
                <w:sz w:val="18"/>
                <w:szCs w:val="18"/>
              </w:rPr>
            </w:pPr>
            <w:del w:id="525" w:author="Balneg, Ronald@Energy" w:date="2018-11-08T08:56:00Z">
              <w:r w:rsidRPr="00A42BCC" w:rsidDel="00F05C12">
                <w:rPr>
                  <w:rFonts w:asciiTheme="minorHAnsi" w:hAnsiTheme="minorHAnsi"/>
                  <w:sz w:val="18"/>
                  <w:szCs w:val="18"/>
                </w:rPr>
                <w:delText>&lt;&lt;calculated value: if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 xml:space="preserve">2 </w:delText>
              </w:r>
              <w:r w:rsidR="00CA3A31" w:rsidDel="00F05C12">
                <w:rPr>
                  <w:rFonts w:asciiTheme="minorHAnsi" w:hAnsiTheme="minorHAnsi"/>
                  <w:sz w:val="18"/>
                  <w:szCs w:val="18"/>
                </w:rPr>
                <w:delText>=</w:delText>
              </w:r>
              <w:r w:rsidR="00CA3A31"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Pressurization</w:delText>
              </w:r>
              <w:r w:rsidR="00CA3A31" w:rsidDel="00F05C12">
                <w:rPr>
                  <w:rFonts w:asciiTheme="minorHAnsi" w:hAnsiTheme="minorHAnsi"/>
                  <w:sz w:val="18"/>
                  <w:szCs w:val="18"/>
                </w:rPr>
                <w:delText>, then value =</w:delText>
              </w:r>
              <w:r w:rsidRPr="00A42BCC" w:rsidDel="00F05C12">
                <w:rPr>
                  <w:rFonts w:asciiTheme="minorHAnsi" w:hAnsiTheme="minorHAnsi"/>
                  <w:sz w:val="18"/>
                  <w:szCs w:val="18"/>
                </w:rPr>
                <w:delText>50 +C</w:delText>
              </w:r>
              <w:r w:rsidR="00917497" w:rsidDel="00F05C12">
                <w:rPr>
                  <w:rFonts w:asciiTheme="minorHAnsi" w:hAnsiTheme="minorHAnsi"/>
                  <w:sz w:val="18"/>
                  <w:szCs w:val="18"/>
                </w:rPr>
                <w:delText>0</w:delText>
              </w:r>
              <w:r w:rsidR="00CA3A31" w:rsidDel="00F05C12">
                <w:rPr>
                  <w:rFonts w:asciiTheme="minorHAnsi" w:hAnsiTheme="minorHAnsi"/>
                  <w:sz w:val="18"/>
                  <w:szCs w:val="18"/>
                </w:rPr>
                <w:delText>3</w:delText>
              </w:r>
              <w:r w:rsidRPr="00A42BCC" w:rsidDel="00F05C12">
                <w:rPr>
                  <w:rFonts w:asciiTheme="minorHAnsi" w:hAnsiTheme="minorHAnsi"/>
                  <w:sz w:val="18"/>
                  <w:szCs w:val="18"/>
                </w:rPr>
                <w:delText xml:space="preserve">; </w:delText>
              </w:r>
              <w:r w:rsidR="00FF42BC" w:rsidDel="00F05C12">
                <w:rPr>
                  <w:rFonts w:asciiTheme="minorHAnsi" w:hAnsiTheme="minorHAnsi"/>
                  <w:sz w:val="18"/>
                  <w:szCs w:val="18"/>
                </w:rPr>
                <w:delText>elseif</w:delText>
              </w:r>
              <w:r w:rsidR="00CA3A31" w:rsidDel="00F05C12">
                <w:rPr>
                  <w:rFonts w:asciiTheme="minorHAnsi" w:hAnsiTheme="minorHAnsi"/>
                  <w:sz w:val="18"/>
                  <w:szCs w:val="18"/>
                </w:rPr>
                <w:br/>
              </w:r>
              <w:r w:rsidRPr="00A42BCC" w:rsidDel="00F05C12">
                <w:rPr>
                  <w:rFonts w:asciiTheme="minorHAnsi" w:hAnsiTheme="minorHAnsi"/>
                  <w:sz w:val="18"/>
                  <w:szCs w:val="18"/>
                </w:rPr>
                <w:delText xml:space="preserve">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2</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Depressurization </w:delText>
              </w:r>
              <w:r w:rsidR="00CA3A31" w:rsidDel="00F05C12">
                <w:rPr>
                  <w:rFonts w:asciiTheme="minorHAnsi" w:hAnsiTheme="minorHAnsi"/>
                  <w:sz w:val="18"/>
                  <w:szCs w:val="18"/>
                </w:rPr>
                <w:delText>then value=(</w:delText>
              </w:r>
              <w:r w:rsidRPr="00A42BCC" w:rsidDel="00F05C12">
                <w:rPr>
                  <w:rFonts w:asciiTheme="minorHAnsi" w:hAnsiTheme="minorHAnsi"/>
                  <w:sz w:val="18"/>
                  <w:szCs w:val="18"/>
                </w:rPr>
                <w:delText>-50</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 + C</w:delText>
              </w:r>
              <w:r w:rsidR="00CA3A31" w:rsidDel="00F05C12">
                <w:rPr>
                  <w:rFonts w:asciiTheme="minorHAnsi" w:hAnsiTheme="minorHAnsi"/>
                  <w:sz w:val="18"/>
                  <w:szCs w:val="18"/>
                </w:rPr>
                <w:delText>0</w:delText>
              </w:r>
              <w:r w:rsidR="00917497" w:rsidDel="00F05C12">
                <w:rPr>
                  <w:rFonts w:asciiTheme="minorHAnsi" w:hAnsiTheme="minorHAnsi"/>
                  <w:sz w:val="18"/>
                  <w:szCs w:val="18"/>
                </w:rPr>
                <w:delText>3</w:delText>
              </w:r>
              <w:r w:rsidRPr="00A42BCC" w:rsidDel="00F05C12">
                <w:rPr>
                  <w:rFonts w:asciiTheme="minorHAnsi" w:hAnsiTheme="minorHAnsi"/>
                  <w:sz w:val="18"/>
                  <w:szCs w:val="18"/>
                </w:rPr>
                <w:delText>&gt;&gt; (Resolution of 0.1)</w:delText>
              </w:r>
            </w:del>
          </w:p>
        </w:tc>
      </w:tr>
      <w:tr w:rsidR="00EA01F0" w:rsidRPr="00A42BCC" w:rsidDel="00F05C12" w14:paraId="4A3A5E99" w14:textId="38252BD0" w:rsidTr="00584AAF">
        <w:trPr>
          <w:del w:id="526" w:author="Balneg, Ronald@Energy" w:date="2018-11-08T08:56:00Z"/>
        </w:trPr>
        <w:tc>
          <w:tcPr>
            <w:tcW w:w="799" w:type="dxa"/>
            <w:vAlign w:val="center"/>
            <w:tcPrChange w:id="527" w:author="Balneg, Ronald@Energy" w:date="2018-11-08T09:07:00Z">
              <w:tcPr>
                <w:tcW w:w="590" w:type="dxa"/>
                <w:vAlign w:val="center"/>
              </w:tcPr>
            </w:tcPrChange>
          </w:tcPr>
          <w:p w14:paraId="4A3A5E96" w14:textId="10005A02"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28" w:author="Balneg, Ronald@Energy" w:date="2018-11-08T08:56:00Z"/>
                <w:rFonts w:asciiTheme="minorHAnsi" w:hAnsiTheme="minorHAnsi"/>
                <w:sz w:val="18"/>
                <w:szCs w:val="18"/>
              </w:rPr>
            </w:pPr>
            <w:del w:id="529" w:author="Balneg, Ronald@Energy" w:date="2018-11-08T08:56:00Z">
              <w:r w:rsidDel="00F05C12">
                <w:rPr>
                  <w:rFonts w:asciiTheme="minorHAnsi" w:hAnsiTheme="minorHAnsi"/>
                  <w:sz w:val="18"/>
                  <w:szCs w:val="18"/>
                </w:rPr>
                <w:delText>05</w:delText>
              </w:r>
            </w:del>
          </w:p>
        </w:tc>
        <w:tc>
          <w:tcPr>
            <w:tcW w:w="4455" w:type="dxa"/>
            <w:vAlign w:val="center"/>
            <w:tcPrChange w:id="530" w:author="Balneg, Ronald@Energy" w:date="2018-11-08T09:07:00Z">
              <w:tcPr>
                <w:tcW w:w="4651" w:type="dxa"/>
                <w:vAlign w:val="center"/>
              </w:tcPr>
            </w:tcPrChange>
          </w:tcPr>
          <w:p w14:paraId="4D6CE9D9" w14:textId="043E7AFB" w:rsidR="00EA01F0" w:rsidDel="00F05C12"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1" w:author="Balneg, Ronald@Energy" w:date="2018-11-08T08:56:00Z"/>
                <w:rFonts w:asciiTheme="minorHAnsi" w:hAnsiTheme="minorHAnsi"/>
                <w:sz w:val="18"/>
                <w:szCs w:val="18"/>
              </w:rPr>
            </w:pPr>
            <w:del w:id="532" w:author="Balneg, Ronald@Energy" w:date="2018-11-08T08:56:00Z">
              <w:r w:rsidRPr="00A42BCC" w:rsidDel="00F05C12">
                <w:rPr>
                  <w:rFonts w:asciiTheme="minorHAnsi" w:hAnsiTheme="minorHAnsi"/>
                  <w:sz w:val="18"/>
                  <w:szCs w:val="18"/>
                </w:rPr>
                <w:delText>Unadjusted</w:delText>
              </w:r>
              <w:r w:rsidR="00CA3A31" w:rsidDel="00F05C12">
                <w:rPr>
                  <w:rFonts w:asciiTheme="minorHAnsi" w:hAnsiTheme="minorHAnsi"/>
                  <w:sz w:val="18"/>
                  <w:szCs w:val="18"/>
                </w:rPr>
                <w:delText xml:space="preserve"> Enclosure </w:delText>
              </w:r>
              <w:r w:rsidRPr="00A42BCC" w:rsidDel="00F05C12">
                <w:rPr>
                  <w:rFonts w:asciiTheme="minorHAnsi" w:hAnsiTheme="minorHAnsi"/>
                  <w:sz w:val="18"/>
                  <w:szCs w:val="18"/>
                </w:rPr>
                <w:delText>Pressure Measured</w:delText>
              </w:r>
              <w:r w:rsidR="00C006FF" w:rsidDel="00F05C12">
                <w:rPr>
                  <w:rFonts w:asciiTheme="minorHAnsi" w:hAnsiTheme="minorHAnsi"/>
                  <w:sz w:val="18"/>
                  <w:szCs w:val="18"/>
                </w:rPr>
                <w:delText xml:space="preserve"> (Pa)</w:delText>
              </w:r>
            </w:del>
          </w:p>
          <w:p w14:paraId="4A3A5E97" w14:textId="6E7E69CC" w:rsidR="001E5EB4" w:rsidRPr="00A42BCC" w:rsidDel="00F05C12"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3" w:author="Balneg, Ronald@Energy" w:date="2018-11-08T08:56:00Z"/>
                <w:rFonts w:asciiTheme="minorHAnsi" w:hAnsiTheme="minorHAnsi"/>
                <w:sz w:val="18"/>
                <w:szCs w:val="18"/>
              </w:rPr>
            </w:pPr>
            <w:del w:id="534" w:author="Balneg, Ronald@Energy" w:date="2018-11-08T08:56:00Z">
              <w:r w:rsidDel="00F05C12">
                <w:rPr>
                  <w:rFonts w:asciiTheme="minorHAnsi" w:hAnsiTheme="minorHAnsi"/>
                  <w:sz w:val="18"/>
                  <w:szCs w:val="18"/>
                </w:rPr>
                <w:delText>(Pressurization is positive;  Depressurization is negative)</w:delText>
              </w:r>
            </w:del>
          </w:p>
        </w:tc>
        <w:tc>
          <w:tcPr>
            <w:tcW w:w="5538" w:type="dxa"/>
            <w:vAlign w:val="center"/>
            <w:tcPrChange w:id="535" w:author="Balneg, Ronald@Energy" w:date="2018-11-08T09:07:00Z">
              <w:tcPr>
                <w:tcW w:w="5777" w:type="dxa"/>
                <w:vAlign w:val="center"/>
              </w:tcPr>
            </w:tcPrChange>
          </w:tcPr>
          <w:p w14:paraId="4A3A5E98" w14:textId="306BF1BA"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6" w:author="Balneg, Ronald@Energy" w:date="2018-11-08T08:56:00Z"/>
                <w:rFonts w:asciiTheme="minorHAnsi" w:hAnsiTheme="minorHAnsi"/>
                <w:sz w:val="18"/>
                <w:szCs w:val="18"/>
              </w:rPr>
            </w:pPr>
            <w:del w:id="537" w:author="Balneg, Ronald@Energy" w:date="2018-11-08T08:56:00Z">
              <w:r w:rsidRPr="00A42BCC" w:rsidDel="00F05C12">
                <w:rPr>
                  <w:rFonts w:asciiTheme="minorHAnsi" w:hAnsiTheme="minorHAnsi"/>
                  <w:sz w:val="18"/>
                  <w:szCs w:val="18"/>
                </w:rPr>
                <w:delText xml:space="preserve">&lt;&lt;user enter </w:delText>
              </w:r>
              <w:r w:rsidR="0029261F" w:rsidDel="00F05C12">
                <w:rPr>
                  <w:rFonts w:asciiTheme="minorHAnsi" w:hAnsiTheme="minorHAnsi"/>
                  <w:sz w:val="18"/>
                  <w:szCs w:val="18"/>
                </w:rPr>
                <w:delText xml:space="preserve">numeric xx.x:  -75.0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w:delText>
              </w:r>
              <w:r w:rsidRPr="00A42BCC" w:rsidDel="00F05C12">
                <w:rPr>
                  <w:rFonts w:asciiTheme="minorHAnsi" w:hAnsiTheme="minorHAnsi"/>
                  <w:sz w:val="18"/>
                  <w:szCs w:val="18"/>
                </w:rPr>
                <w:delText>value</w:delText>
              </w:r>
              <w:r w:rsidR="0029261F" w:rsidDel="00F05C12">
                <w:rPr>
                  <w:rFonts w:asciiTheme="minorHAnsi" w:hAnsiTheme="minorHAnsi"/>
                  <w:sz w:val="18"/>
                  <w:szCs w:val="18"/>
                </w:rPr>
                <w:delText xml:space="preserve">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75</w:delText>
              </w:r>
              <w:r w:rsidRPr="00A42BCC" w:rsidDel="00F05C12">
                <w:rPr>
                  <w:rFonts w:asciiTheme="minorHAnsi" w:hAnsiTheme="minorHAnsi"/>
                  <w:sz w:val="18"/>
                  <w:szCs w:val="18"/>
                </w:rPr>
                <w:delText>&gt;&gt;</w:delText>
              </w:r>
            </w:del>
          </w:p>
        </w:tc>
      </w:tr>
      <w:tr w:rsidR="003C5E86" w:rsidRPr="00A42BCC" w14:paraId="31801980" w14:textId="77777777" w:rsidTr="00584AAF">
        <w:tc>
          <w:tcPr>
            <w:tcW w:w="799" w:type="dxa"/>
            <w:vAlign w:val="center"/>
            <w:tcPrChange w:id="538" w:author="Balneg, Ronald@Energy" w:date="2018-11-08T09:07:00Z">
              <w:tcPr>
                <w:tcW w:w="590" w:type="dxa"/>
                <w:vAlign w:val="center"/>
              </w:tcPr>
            </w:tcPrChange>
          </w:tcPr>
          <w:p w14:paraId="678284EB" w14:textId="34025B4E"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539" w:author="Balneg, Ronald@Energy" w:date="2018-11-08T09:05:00Z">
              <w:r w:rsidR="00584AAF">
                <w:rPr>
                  <w:rFonts w:asciiTheme="minorHAnsi" w:hAnsiTheme="minorHAnsi"/>
                  <w:sz w:val="18"/>
                  <w:szCs w:val="18"/>
                </w:rPr>
                <w:t>4</w:t>
              </w:r>
            </w:ins>
            <w:del w:id="540" w:author="Balneg, Ronald@Energy" w:date="2018-11-08T09:05:00Z">
              <w:r w:rsidDel="00584AAF">
                <w:rPr>
                  <w:rFonts w:asciiTheme="minorHAnsi" w:hAnsiTheme="minorHAnsi"/>
                  <w:sz w:val="18"/>
                  <w:szCs w:val="18"/>
                </w:rPr>
                <w:delText>6</w:delText>
              </w:r>
            </w:del>
          </w:p>
        </w:tc>
        <w:tc>
          <w:tcPr>
            <w:tcW w:w="4455" w:type="dxa"/>
            <w:vAlign w:val="center"/>
            <w:tcPrChange w:id="541" w:author="Balneg, Ronald@Energy" w:date="2018-11-08T09:07:00Z">
              <w:tcPr>
                <w:tcW w:w="4651" w:type="dxa"/>
                <w:vAlign w:val="center"/>
              </w:tcPr>
            </w:tcPrChange>
          </w:tcPr>
          <w:p w14:paraId="022545CA" w14:textId="3D6BA3F5"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del w:id="542" w:author="Balneg, Ronald@Energy" w:date="2018-11-08T09:06:00Z">
              <w:r w:rsidR="002D6F47" w:rsidDel="00584AAF">
                <w:rPr>
                  <w:rFonts w:asciiTheme="minorHAnsi" w:hAnsiTheme="minorHAnsi"/>
                  <w:sz w:val="18"/>
                  <w:szCs w:val="18"/>
                </w:rPr>
                <w:delText>Difference</w:delText>
              </w:r>
              <w:r w:rsidR="00AD6BA1" w:rsidDel="00584AAF">
                <w:rPr>
                  <w:rFonts w:asciiTheme="minorHAnsi" w:hAnsiTheme="minorHAnsi"/>
                  <w:sz w:val="18"/>
                  <w:szCs w:val="18"/>
                </w:rPr>
                <w:delText xml:space="preserve"> </w:delText>
              </w:r>
            </w:del>
            <w:ins w:id="543" w:author="Balneg, Ronald@Energy" w:date="2018-11-08T09:06:00Z">
              <w:r w:rsidR="00584AAF">
                <w:rPr>
                  <w:rFonts w:asciiTheme="minorHAnsi" w:hAnsiTheme="minorHAnsi"/>
                  <w:sz w:val="18"/>
                  <w:szCs w:val="18"/>
                </w:rPr>
                <w:t xml:space="preserve">from Manometer </w:t>
              </w:r>
            </w:ins>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Change w:id="544" w:author="Balneg, Ronald@Energy" w:date="2018-11-08T09:07:00Z">
              <w:tcPr>
                <w:tcW w:w="5777" w:type="dxa"/>
                <w:vAlign w:val="center"/>
              </w:tcPr>
            </w:tcPrChange>
          </w:tcPr>
          <w:p w14:paraId="3D20E1B8" w14:textId="3084254D"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545" w:author="Balneg, Ronald@Energy" w:date="2018-11-08T08:56:00Z">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ins>
            <w:del w:id="546" w:author="Balneg, Ronald@Energy" w:date="2018-11-08T08:56:00Z">
              <w:r w:rsidR="00E81D5E" w:rsidDel="00F05C12">
                <w:rPr>
                  <w:rFonts w:asciiTheme="minorHAnsi" w:hAnsiTheme="minorHAnsi"/>
                  <w:sz w:val="18"/>
                  <w:szCs w:val="18"/>
                </w:rPr>
                <w:delText>&lt;&lt;</w:delText>
              </w:r>
            </w:del>
            <w:del w:id="547" w:author="Balneg, Ronald@Energy" w:date="2018-11-08T08:55:00Z">
              <w:r w:rsidR="00E81D5E" w:rsidDel="00F05C12">
                <w:rPr>
                  <w:rFonts w:asciiTheme="minorHAnsi" w:hAnsiTheme="minorHAnsi"/>
                  <w:sz w:val="18"/>
                  <w:szCs w:val="18"/>
                </w:rPr>
                <w:delText>calculated</w:delText>
              </w:r>
              <w:r w:rsidR="0017724F" w:rsidDel="00F05C12">
                <w:rPr>
                  <w:rFonts w:asciiTheme="minorHAnsi" w:hAnsiTheme="minorHAnsi"/>
                  <w:sz w:val="18"/>
                  <w:szCs w:val="18"/>
                </w:rPr>
                <w:delText xml:space="preserve"> numeric</w:delText>
              </w:r>
              <w:r w:rsidR="00E81D5E" w:rsidDel="00F05C12">
                <w:rPr>
                  <w:rFonts w:asciiTheme="minorHAnsi" w:hAnsiTheme="minorHAnsi"/>
                  <w:sz w:val="18"/>
                  <w:szCs w:val="18"/>
                </w:rPr>
                <w:delText xml:space="preserve"> value xx.x =</w:delText>
              </w:r>
              <w:r w:rsidR="001E5EB4" w:rsidDel="00F05C12">
                <w:rPr>
                  <w:rFonts w:asciiTheme="minorHAnsi" w:hAnsiTheme="minorHAnsi"/>
                  <w:sz w:val="18"/>
                  <w:szCs w:val="18"/>
                </w:rPr>
                <w:delText xml:space="preserve"> </w:delText>
              </w:r>
              <w:r w:rsidR="00E81D5E" w:rsidDel="00F05C12">
                <w:rPr>
                  <w:rFonts w:asciiTheme="minorHAnsi" w:hAnsiTheme="minorHAnsi"/>
                  <w:sz w:val="18"/>
                  <w:szCs w:val="18"/>
                </w:rPr>
                <w:delText>C05-C03</w:delText>
              </w:r>
            </w:del>
            <w:del w:id="548" w:author="Balneg, Ronald@Energy" w:date="2018-11-08T08:56:00Z">
              <w:r w:rsidR="00E81D5E" w:rsidDel="00F05C12">
                <w:rPr>
                  <w:rFonts w:asciiTheme="minorHAnsi" w:hAnsiTheme="minorHAnsi"/>
                  <w:sz w:val="18"/>
                  <w:szCs w:val="18"/>
                </w:rPr>
                <w:delText>&gt;&gt;</w:delText>
              </w:r>
            </w:del>
          </w:p>
        </w:tc>
      </w:tr>
      <w:tr w:rsidR="00EA01F0" w:rsidRPr="00A42BCC" w14:paraId="4A3A5E9D" w14:textId="77777777" w:rsidTr="00584AAF">
        <w:tc>
          <w:tcPr>
            <w:tcW w:w="799" w:type="dxa"/>
            <w:vAlign w:val="center"/>
            <w:tcPrChange w:id="549" w:author="Balneg, Ronald@Energy" w:date="2018-11-08T09:07:00Z">
              <w:tcPr>
                <w:tcW w:w="590" w:type="dxa"/>
                <w:vAlign w:val="center"/>
              </w:tcPr>
            </w:tcPrChange>
          </w:tcPr>
          <w:p w14:paraId="4A3A5E9A" w14:textId="0C99DCF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550" w:author="Balneg, Ronald@Energy" w:date="2018-11-08T09:09:00Z">
              <w:r w:rsidR="00584AAF">
                <w:rPr>
                  <w:rFonts w:asciiTheme="minorHAnsi" w:hAnsiTheme="minorHAnsi"/>
                  <w:sz w:val="18"/>
                  <w:szCs w:val="18"/>
                </w:rPr>
                <w:t>5</w:t>
              </w:r>
            </w:ins>
            <w:del w:id="551" w:author="Balneg, Ronald@Energy" w:date="2018-11-08T09:09:00Z">
              <w:r w:rsidDel="00584AAF">
                <w:rPr>
                  <w:rFonts w:asciiTheme="minorHAnsi" w:hAnsiTheme="minorHAnsi"/>
                  <w:sz w:val="18"/>
                  <w:szCs w:val="18"/>
                </w:rPr>
                <w:delText>7</w:delText>
              </w:r>
            </w:del>
          </w:p>
        </w:tc>
        <w:tc>
          <w:tcPr>
            <w:tcW w:w="4455" w:type="dxa"/>
            <w:vAlign w:val="center"/>
            <w:tcPrChange w:id="552" w:author="Balneg, Ronald@Energy" w:date="2018-11-08T09:07:00Z">
              <w:tcPr>
                <w:tcW w:w="4651" w:type="dxa"/>
                <w:vAlign w:val="center"/>
              </w:tcPr>
            </w:tcPrChange>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Change w:id="553" w:author="Balneg, Ronald@Energy" w:date="2018-11-08T09:07:00Z">
              <w:tcPr>
                <w:tcW w:w="5777" w:type="dxa"/>
                <w:vAlign w:val="center"/>
              </w:tcPr>
            </w:tcPrChange>
          </w:tcPr>
          <w:p w14:paraId="4A3A5E9C" w14:textId="21EE9793" w:rsidR="00EA01F0" w:rsidRPr="00A42BCC" w:rsidRDefault="00C006FF" w:rsidP="00A43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del w:id="554" w:author="Ferris, Todd@Energy" w:date="2018-12-27T16:11:00Z">
              <w:r w:rsidRPr="00A43D5E" w:rsidDel="00A43D5E">
                <w:rPr>
                  <w:rFonts w:asciiTheme="minorHAnsi" w:hAnsiTheme="minorHAnsi" w:cstheme="minorHAnsi"/>
                  <w:sz w:val="18"/>
                  <w:szCs w:val="18"/>
                </w:rPr>
                <w:delText xml:space="preserve"> </w:delText>
              </w:r>
            </w:del>
            <w:r w:rsidR="00E81D5E" w:rsidRPr="00A43D5E">
              <w:rPr>
                <w:rFonts w:asciiTheme="minorHAnsi" w:hAnsiTheme="minorHAnsi" w:cstheme="minorHAnsi"/>
                <w:sz w:val="18"/>
                <w:szCs w:val="18"/>
              </w:rPr>
              <w:t>C0</w:t>
            </w:r>
            <w:ins w:id="555" w:author="Ferris, Todd@Energy" w:date="2018-12-27T16:11:00Z">
              <w:r w:rsidR="00A43D5E">
                <w:rPr>
                  <w:rFonts w:asciiTheme="minorHAnsi" w:hAnsiTheme="minorHAnsi" w:cstheme="minorHAnsi"/>
                  <w:sz w:val="18"/>
                  <w:szCs w:val="18"/>
                </w:rPr>
                <w:t>4</w:t>
              </w:r>
            </w:ins>
            <w:del w:id="556" w:author="Ferris, Todd@Energy" w:date="2018-12-27T16:11:00Z">
              <w:r w:rsidR="00E81D5E" w:rsidRPr="00A43D5E" w:rsidDel="00A43D5E">
                <w:rPr>
                  <w:rFonts w:asciiTheme="minorHAnsi" w:hAnsiTheme="minorHAnsi" w:cstheme="minorHAnsi"/>
                  <w:sz w:val="18"/>
                  <w:szCs w:val="18"/>
                </w:rPr>
                <w:delText>6</w:delText>
              </w:r>
            </w:del>
            <w:r w:rsidR="00E81D5E" w:rsidRPr="00A43D5E">
              <w:rPr>
                <w:rFonts w:asciiTheme="minorHAnsi" w:hAnsiTheme="minorHAnsi" w:cstheme="minorHAnsi"/>
                <w:sz w:val="18"/>
                <w:szCs w:val="18"/>
              </w:rPr>
              <w:t xml:space="preserve">) ≥ </w:t>
            </w:r>
            <w:r>
              <w:rPr>
                <w:rFonts w:asciiTheme="minorHAnsi" w:hAnsiTheme="minorHAnsi"/>
                <w:sz w:val="18"/>
                <w:szCs w:val="18"/>
              </w:rPr>
              <w:t>15 Pa</w:t>
            </w:r>
            <w:bookmarkStart w:id="557" w:name="_GoBack"/>
            <w:del w:id="558" w:author="Ferris, Todd@Energy" w:date="2018-12-27T16:11:00Z">
              <w:r w:rsidRPr="00A43D5E" w:rsidDel="00A43D5E">
                <w:rPr>
                  <w:rFonts w:asciiTheme="minorHAnsi" w:hAnsiTheme="minorHAnsi" w:cstheme="minorHAnsi"/>
                  <w:sz w:val="18"/>
                  <w:szCs w:val="18"/>
                </w:rPr>
                <w:delText>)</w:delText>
              </w:r>
            </w:del>
            <w:bookmarkEnd w:id="557"/>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rsidDel="00584AAF" w14:paraId="4A3A5EA1" w14:textId="536F16B3" w:rsidTr="00584AAF">
        <w:trPr>
          <w:del w:id="559" w:author="Balneg, Ronald@Energy" w:date="2018-11-08T09:07:00Z"/>
        </w:trPr>
        <w:tc>
          <w:tcPr>
            <w:tcW w:w="799" w:type="dxa"/>
            <w:vAlign w:val="center"/>
            <w:tcPrChange w:id="560" w:author="Balneg, Ronald@Energy" w:date="2018-11-08T09:07:00Z">
              <w:tcPr>
                <w:tcW w:w="590" w:type="dxa"/>
                <w:vAlign w:val="center"/>
              </w:tcPr>
            </w:tcPrChange>
          </w:tcPr>
          <w:p w14:paraId="4A3A5E9E" w14:textId="19DE97CD" w:rsidR="00EA01F0" w:rsidRPr="00A42BCC" w:rsidDel="00584AAF"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61" w:author="Balneg, Ronald@Energy" w:date="2018-11-08T09:07:00Z"/>
                <w:rFonts w:asciiTheme="minorHAnsi" w:hAnsiTheme="minorHAnsi"/>
                <w:sz w:val="18"/>
                <w:szCs w:val="18"/>
              </w:rPr>
            </w:pPr>
            <w:del w:id="562" w:author="Balneg, Ronald@Energy" w:date="2018-11-08T09:07:00Z">
              <w:r w:rsidDel="00584AAF">
                <w:rPr>
                  <w:rFonts w:asciiTheme="minorHAnsi" w:hAnsiTheme="minorHAnsi"/>
                  <w:sz w:val="18"/>
                  <w:szCs w:val="18"/>
                </w:rPr>
                <w:delText>08</w:delText>
              </w:r>
            </w:del>
          </w:p>
        </w:tc>
        <w:tc>
          <w:tcPr>
            <w:tcW w:w="4455" w:type="dxa"/>
            <w:vAlign w:val="center"/>
            <w:tcPrChange w:id="563" w:author="Balneg, Ronald@Energy" w:date="2018-11-08T09:07:00Z">
              <w:tcPr>
                <w:tcW w:w="4651" w:type="dxa"/>
                <w:vAlign w:val="center"/>
              </w:tcPr>
            </w:tcPrChange>
          </w:tcPr>
          <w:p w14:paraId="4A3A5E9F" w14:textId="57A00A8B" w:rsidR="00EA01F0" w:rsidRPr="00A42BCC" w:rsidDel="00584AAF"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64" w:author="Balneg, Ronald@Energy" w:date="2018-11-08T09:07:00Z"/>
                <w:rFonts w:asciiTheme="minorHAnsi" w:hAnsiTheme="minorHAnsi"/>
                <w:sz w:val="18"/>
                <w:szCs w:val="18"/>
              </w:rPr>
            </w:pPr>
            <w:del w:id="565" w:author="Balneg, Ronald@Energy" w:date="2018-11-08T09:07:00Z">
              <w:r w:rsidDel="00584AAF">
                <w:rPr>
                  <w:rFonts w:asciiTheme="minorHAnsi" w:hAnsiTheme="minorHAnsi"/>
                  <w:sz w:val="18"/>
                  <w:szCs w:val="18"/>
                </w:rPr>
                <w:delText xml:space="preserve">Measured </w:delText>
              </w:r>
              <w:r w:rsidR="00EA01F0" w:rsidRPr="00A42BCC" w:rsidDel="00584AAF">
                <w:rPr>
                  <w:rFonts w:asciiTheme="minorHAnsi" w:hAnsiTheme="minorHAnsi"/>
                  <w:sz w:val="18"/>
                  <w:szCs w:val="18"/>
                </w:rPr>
                <w:delText xml:space="preserve">Nominal Fan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low at </w:delText>
              </w:r>
              <w:r w:rsidR="00525832" w:rsidDel="00584AAF">
                <w:rPr>
                  <w:rFonts w:asciiTheme="minorHAnsi" w:hAnsiTheme="minorHAnsi"/>
                  <w:sz w:val="18"/>
                  <w:szCs w:val="18"/>
                </w:rPr>
                <w:delText>A</w:delText>
              </w:r>
              <w:r w:rsidR="00EA01F0" w:rsidRPr="00A42BCC" w:rsidDel="00584AAF">
                <w:rPr>
                  <w:rFonts w:asciiTheme="minorHAnsi" w:hAnsiTheme="minorHAnsi"/>
                  <w:sz w:val="18"/>
                  <w:szCs w:val="18"/>
                </w:rPr>
                <w:delText xml:space="preserve">bove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an </w:delText>
              </w:r>
              <w:r w:rsidR="00525832" w:rsidDel="00584AAF">
                <w:rPr>
                  <w:rFonts w:asciiTheme="minorHAnsi" w:hAnsiTheme="minorHAnsi"/>
                  <w:sz w:val="18"/>
                  <w:szCs w:val="18"/>
                </w:rPr>
                <w:delText>P</w:delText>
              </w:r>
              <w:r w:rsidR="00EA01F0" w:rsidRPr="00A42BCC" w:rsidDel="00584AAF">
                <w:rPr>
                  <w:rFonts w:asciiTheme="minorHAnsi" w:hAnsiTheme="minorHAnsi"/>
                  <w:sz w:val="18"/>
                  <w:szCs w:val="18"/>
                </w:rPr>
                <w:delText>ressure</w:delText>
              </w:r>
              <w:r w:rsidR="00C006FF" w:rsidDel="00584AAF">
                <w:rPr>
                  <w:rFonts w:asciiTheme="minorHAnsi" w:hAnsiTheme="minorHAnsi"/>
                  <w:sz w:val="18"/>
                  <w:szCs w:val="18"/>
                </w:rPr>
                <w:delText xml:space="preserve"> (cfm)</w:delText>
              </w:r>
              <w:r w:rsidR="00B450BD" w:rsidDel="00584AAF">
                <w:rPr>
                  <w:rFonts w:asciiTheme="minorHAnsi" w:hAnsiTheme="minorHAnsi"/>
                  <w:sz w:val="18"/>
                  <w:szCs w:val="18"/>
                </w:rPr>
                <w:delText xml:space="preserve"> at </w:delText>
              </w:r>
              <w:r w:rsidR="00EF2268" w:rsidDel="00584AAF">
                <w:rPr>
                  <w:rFonts w:asciiTheme="minorHAnsi" w:hAnsiTheme="minorHAnsi"/>
                  <w:sz w:val="18"/>
                  <w:szCs w:val="18"/>
                </w:rPr>
                <w:delText xml:space="preserve">the </w:delText>
              </w:r>
              <w:r w:rsidR="00B450BD" w:rsidDel="00584AAF">
                <w:rPr>
                  <w:rFonts w:asciiTheme="minorHAnsi" w:hAnsiTheme="minorHAnsi"/>
                  <w:sz w:val="18"/>
                  <w:szCs w:val="18"/>
                </w:rPr>
                <w:delText>Induced Enclosure Pressure Difference (</w:delText>
              </w:r>
              <w:r w:rsidR="00EF2268" w:rsidDel="00584AAF">
                <w:rPr>
                  <w:rFonts w:asciiTheme="minorHAnsi" w:hAnsiTheme="minorHAnsi"/>
                  <w:sz w:val="18"/>
                  <w:szCs w:val="18"/>
                </w:rPr>
                <w:delText xml:space="preserve">in </w:delText>
              </w:r>
              <w:r w:rsidR="00B450BD" w:rsidDel="00584AAF">
                <w:rPr>
                  <w:rFonts w:asciiTheme="minorHAnsi" w:hAnsiTheme="minorHAnsi"/>
                  <w:sz w:val="18"/>
                  <w:szCs w:val="18"/>
                </w:rPr>
                <w:delText>C06 above)</w:delText>
              </w:r>
            </w:del>
          </w:p>
        </w:tc>
        <w:tc>
          <w:tcPr>
            <w:tcW w:w="5538" w:type="dxa"/>
            <w:vAlign w:val="center"/>
            <w:tcPrChange w:id="566" w:author="Balneg, Ronald@Energy" w:date="2018-11-08T09:07:00Z">
              <w:tcPr>
                <w:tcW w:w="5777" w:type="dxa"/>
                <w:vAlign w:val="center"/>
              </w:tcPr>
            </w:tcPrChange>
          </w:tcPr>
          <w:p w14:paraId="4A3A5EA0" w14:textId="524C47E6" w:rsidR="00EA01F0" w:rsidRPr="00A42BCC" w:rsidDel="00584AAF"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67" w:author="Balneg, Ronald@Energy" w:date="2018-11-08T09:07:00Z"/>
                <w:rFonts w:asciiTheme="minorHAnsi" w:hAnsiTheme="minorHAnsi"/>
                <w:sz w:val="18"/>
                <w:szCs w:val="18"/>
              </w:rPr>
            </w:pPr>
            <w:del w:id="568" w:author="Balneg, Ronald@Energy" w:date="2018-11-08T09:07:00Z">
              <w:r w:rsidRPr="00A42BCC" w:rsidDel="00584AAF">
                <w:rPr>
                  <w:rFonts w:asciiTheme="minorHAnsi" w:hAnsiTheme="minorHAnsi"/>
                  <w:sz w:val="18"/>
                  <w:szCs w:val="18"/>
                </w:rPr>
                <w:delText xml:space="preserve">&lt;&lt;user </w:delText>
              </w:r>
              <w:r w:rsidR="00B450BD" w:rsidDel="00584AAF">
                <w:rPr>
                  <w:rFonts w:asciiTheme="minorHAnsi" w:hAnsiTheme="minorHAnsi"/>
                  <w:sz w:val="18"/>
                  <w:szCs w:val="18"/>
                </w:rPr>
                <w:delText>enter integer</w:delText>
              </w:r>
              <w:r w:rsidR="00B450BD" w:rsidRPr="00A42BCC" w:rsidDel="00584AAF">
                <w:rPr>
                  <w:rFonts w:asciiTheme="minorHAnsi" w:hAnsiTheme="minorHAnsi"/>
                  <w:sz w:val="18"/>
                  <w:szCs w:val="18"/>
                </w:rPr>
                <w:delText xml:space="preserve"> </w:delText>
              </w:r>
              <w:r w:rsidRPr="00A42BCC" w:rsidDel="00584AAF">
                <w:rPr>
                  <w:rFonts w:asciiTheme="minorHAnsi" w:hAnsiTheme="minorHAnsi"/>
                  <w:sz w:val="18"/>
                  <w:szCs w:val="18"/>
                </w:rPr>
                <w:delText>value, &gt;&gt; (Resolution of 1 CFM)</w:delText>
              </w:r>
            </w:del>
          </w:p>
        </w:tc>
      </w:tr>
      <w:tr w:rsidR="00EA01F0" w:rsidRPr="00A42BCC" w14:paraId="4A3A5EA5" w14:textId="77777777" w:rsidTr="00584AAF">
        <w:tc>
          <w:tcPr>
            <w:tcW w:w="799" w:type="dxa"/>
            <w:vAlign w:val="center"/>
            <w:tcPrChange w:id="569" w:author="Balneg, Ronald@Energy" w:date="2018-11-08T09:07:00Z">
              <w:tcPr>
                <w:tcW w:w="590" w:type="dxa"/>
                <w:vAlign w:val="center"/>
              </w:tcPr>
            </w:tcPrChange>
          </w:tcPr>
          <w:p w14:paraId="4A3A5EA2" w14:textId="1F6766CD"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570" w:author="Balneg, Ronald@Energy" w:date="2018-11-08T09:10:00Z">
              <w:r w:rsidR="00584AAF">
                <w:rPr>
                  <w:rFonts w:asciiTheme="minorHAnsi" w:hAnsiTheme="minorHAnsi"/>
                  <w:sz w:val="18"/>
                  <w:szCs w:val="18"/>
                </w:rPr>
                <w:t>6</w:t>
              </w:r>
            </w:ins>
            <w:del w:id="571" w:author="Balneg, Ronald@Energy" w:date="2018-11-08T09:10:00Z">
              <w:r w:rsidDel="00584AAF">
                <w:rPr>
                  <w:rFonts w:asciiTheme="minorHAnsi" w:hAnsiTheme="minorHAnsi"/>
                  <w:sz w:val="18"/>
                  <w:szCs w:val="18"/>
                </w:rPr>
                <w:delText>9</w:delText>
              </w:r>
            </w:del>
          </w:p>
        </w:tc>
        <w:tc>
          <w:tcPr>
            <w:tcW w:w="4455" w:type="dxa"/>
            <w:vAlign w:val="center"/>
            <w:tcPrChange w:id="572" w:author="Balneg, Ronald@Energy" w:date="2018-11-08T09:07:00Z">
              <w:tcPr>
                <w:tcW w:w="4651" w:type="dxa"/>
                <w:vAlign w:val="center"/>
              </w:tcPr>
            </w:tcPrChange>
          </w:tcPr>
          <w:p w14:paraId="4A3A5EA3" w14:textId="05E2FA30"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573" w:author="Balneg, Ronald@Energy" w:date="2018-11-06T14:29:00Z">
              <w:r w:rsidDel="0025221D">
                <w:rPr>
                  <w:rFonts w:asciiTheme="minorHAnsi" w:hAnsiTheme="minorHAnsi"/>
                  <w:sz w:val="18"/>
                  <w:szCs w:val="18"/>
                </w:rPr>
                <w:delText xml:space="preserve">Calculated </w:delText>
              </w:r>
            </w:del>
            <w:r w:rsidR="00EA01F0" w:rsidRPr="00A42BCC">
              <w:rPr>
                <w:rFonts w:asciiTheme="minorHAnsi" w:hAnsiTheme="minorHAnsi"/>
                <w:sz w:val="18"/>
                <w:szCs w:val="18"/>
              </w:rPr>
              <w:t>Nominal CFM50</w:t>
            </w:r>
          </w:p>
        </w:tc>
        <w:tc>
          <w:tcPr>
            <w:tcW w:w="5538" w:type="dxa"/>
            <w:vAlign w:val="center"/>
            <w:tcPrChange w:id="574" w:author="Balneg, Ronald@Energy" w:date="2018-11-08T09:07:00Z">
              <w:tcPr>
                <w:tcW w:w="5777" w:type="dxa"/>
                <w:vAlign w:val="center"/>
              </w:tcPr>
            </w:tcPrChange>
          </w:tcPr>
          <w:p w14:paraId="4A3A5EA4" w14:textId="41A3B35F"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del w:id="575" w:author="Balneg, Ronald@Energy" w:date="2018-11-06T14:30:00Z">
              <w:r w:rsidRPr="00A42BCC" w:rsidDel="0025221D">
                <w:rPr>
                  <w:rFonts w:asciiTheme="minorHAnsi" w:hAnsiTheme="minorHAnsi"/>
                  <w:sz w:val="18"/>
                  <w:szCs w:val="18"/>
                </w:rPr>
                <w:delText xml:space="preserve">calculated value, </w:delText>
              </w:r>
              <w:r w:rsidR="00917497" w:rsidDel="0025221D">
                <w:rPr>
                  <w:rFonts w:asciiTheme="minorHAnsi" w:hAnsiTheme="minorHAnsi"/>
                  <w:sz w:val="18"/>
                  <w:szCs w:val="18"/>
                </w:rPr>
                <w:delText>value =</w:delText>
              </w:r>
              <w:r w:rsidR="0060014C" w:rsidDel="0025221D">
                <w:rPr>
                  <w:rFonts w:asciiTheme="minorHAnsi" w:hAnsiTheme="minorHAnsi"/>
                  <w:sz w:val="18"/>
                  <w:szCs w:val="18"/>
                </w:rPr>
                <w:delText xml:space="preserve"> C08 *</w:delText>
              </w:r>
              <w:r w:rsidR="0060014C" w:rsidRPr="00A42BCC" w:rsidDel="0025221D">
                <w:rPr>
                  <w:rFonts w:asciiTheme="minorHAnsi" w:hAnsiTheme="minorHAnsi"/>
                  <w:sz w:val="18"/>
                  <w:szCs w:val="18"/>
                </w:rPr>
                <w:delText xml:space="preserve"> </w:delText>
              </w:r>
              <w:r w:rsidR="00917497" w:rsidRPr="00A42BCC" w:rsidDel="0025221D">
                <w:rPr>
                  <w:rFonts w:asciiTheme="minorHAnsi" w:hAnsiTheme="minorHAnsi"/>
                  <w:sz w:val="18"/>
                  <w:szCs w:val="18"/>
                </w:rPr>
                <w:delText>(50/[absolute value (</w:delText>
              </w:r>
              <w:r w:rsidR="00917497" w:rsidDel="0025221D">
                <w:rPr>
                  <w:rFonts w:asciiTheme="minorHAnsi" w:hAnsiTheme="minorHAnsi"/>
                  <w:sz w:val="18"/>
                  <w:szCs w:val="18"/>
                </w:rPr>
                <w:delText>C05 – C03</w:delText>
              </w:r>
              <w:r w:rsidR="00917497" w:rsidRPr="00A42BCC" w:rsidDel="0025221D">
                <w:rPr>
                  <w:rFonts w:asciiTheme="minorHAnsi" w:hAnsiTheme="minorHAnsi"/>
                  <w:sz w:val="18"/>
                  <w:szCs w:val="18"/>
                </w:rPr>
                <w:delText>)]</w:delText>
              </w:r>
              <w:r w:rsidR="0060014C" w:rsidDel="0025221D">
                <w:rPr>
                  <w:rFonts w:asciiTheme="minorHAnsi" w:hAnsiTheme="minorHAnsi"/>
                  <w:sz w:val="18"/>
                  <w:szCs w:val="18"/>
                </w:rPr>
                <w:delText>)</w:delText>
              </w:r>
              <w:r w:rsidR="00917497" w:rsidRPr="006F3AAC" w:rsidDel="0025221D">
                <w:rPr>
                  <w:rFonts w:asciiTheme="minorHAnsi" w:hAnsiTheme="minorHAnsi"/>
                  <w:sz w:val="18"/>
                  <w:szCs w:val="18"/>
                  <w:vertAlign w:val="superscript"/>
                </w:rPr>
                <w:delText xml:space="preserve">0.65 </w:delText>
              </w:r>
              <w:r w:rsidR="00917497" w:rsidDel="0025221D">
                <w:rPr>
                  <w:rFonts w:asciiTheme="minorHAnsi" w:hAnsiTheme="minorHAnsi"/>
                  <w:sz w:val="18"/>
                  <w:szCs w:val="18"/>
                </w:rPr>
                <w:delText>*</w:delText>
              </w:r>
            </w:del>
            <w:ins w:id="576" w:author="Balneg, Ronald@Energy" w:date="2018-11-06T14:30:00Z">
              <w:r w:rsidR="0025221D">
                <w:rPr>
                  <w:rFonts w:asciiTheme="minorHAnsi" w:hAnsiTheme="minorHAnsi"/>
                  <w:sz w:val="18"/>
                  <w:szCs w:val="18"/>
                </w:rPr>
                <w:t>user enter integer</w:t>
              </w:r>
            </w:ins>
            <w:r w:rsidRPr="00A42BCC">
              <w:rPr>
                <w:rFonts w:asciiTheme="minorHAnsi" w:hAnsiTheme="minorHAnsi"/>
                <w:sz w:val="18"/>
                <w:szCs w:val="18"/>
              </w:rPr>
              <w:t>&gt;&gt;</w:t>
            </w:r>
            <w:ins w:id="577" w:author="Balneg, Ronald@Energy" w:date="2018-11-08T09:07:00Z">
              <w:r w:rsidR="00584AAF">
                <w:rPr>
                  <w:rFonts w:asciiTheme="minorHAnsi" w:hAnsiTheme="minorHAnsi"/>
                  <w:sz w:val="18"/>
                  <w:szCs w:val="18"/>
                </w:rPr>
                <w:t xml:space="preserve"> (Resolution of 1 CFM)</w:t>
              </w:r>
            </w:ins>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78" w:author="Balneg, Ronald@Energy" w:date="2018-11-06T14:29: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3"/>
        <w:gridCol w:w="4520"/>
        <w:gridCol w:w="5691"/>
        <w:tblGridChange w:id="579">
          <w:tblGrid>
            <w:gridCol w:w="583"/>
            <w:gridCol w:w="4520"/>
            <w:gridCol w:w="5691"/>
          </w:tblGrid>
        </w:tblGridChange>
      </w:tblGrid>
      <w:tr w:rsidR="00EA01F0" w:rsidRPr="00A42BCC" w14:paraId="4A3A5EA8" w14:textId="77777777" w:rsidTr="0025221D">
        <w:tc>
          <w:tcPr>
            <w:tcW w:w="10794" w:type="dxa"/>
            <w:gridSpan w:val="3"/>
            <w:tcPrChange w:id="580" w:author="Balneg, Ronald@Energy" w:date="2018-11-06T14:29:00Z">
              <w:tcPr>
                <w:tcW w:w="11020" w:type="dxa"/>
                <w:gridSpan w:val="3"/>
              </w:tcPr>
            </w:tcPrChange>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commentRangeStart w:id="581"/>
            <w:r w:rsidRPr="005A593D">
              <w:rPr>
                <w:rFonts w:asciiTheme="minorHAnsi" w:hAnsiTheme="minorHAnsi"/>
                <w:b/>
                <w:szCs w:val="18"/>
              </w:rPr>
              <w:t>D. Altitude and Temperature Correction</w:t>
            </w:r>
            <w:commentRangeEnd w:id="581"/>
            <w:r w:rsidR="0041609D">
              <w:rPr>
                <w:rStyle w:val="CommentReference"/>
              </w:rPr>
              <w:commentReference w:id="581"/>
            </w:r>
          </w:p>
        </w:tc>
      </w:tr>
      <w:tr w:rsidR="00840617" w:rsidRPr="00A42BCC" w14:paraId="4A3A5EAE" w14:textId="2A5D4040" w:rsidTr="0025221D">
        <w:tc>
          <w:tcPr>
            <w:tcW w:w="583" w:type="dxa"/>
            <w:vAlign w:val="center"/>
            <w:tcPrChange w:id="582" w:author="Balneg, Ronald@Energy" w:date="2018-11-06T14:29:00Z">
              <w:tcPr>
                <w:tcW w:w="590" w:type="dxa"/>
                <w:vAlign w:val="center"/>
              </w:tcPr>
            </w:tcPrChange>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Change w:id="583" w:author="Balneg, Ronald@Energy" w:date="2018-11-06T14:29:00Z">
              <w:tcPr>
                <w:tcW w:w="4651" w:type="dxa"/>
                <w:vAlign w:val="center"/>
              </w:tcPr>
            </w:tcPrChange>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584" w:author="Balneg, Ronald@Energy" w:date="2018-11-06T14:29:00Z">
              <w:tcPr>
                <w:tcW w:w="5779" w:type="dxa"/>
              </w:tcPr>
            </w:tcPrChange>
          </w:tcPr>
          <w:p w14:paraId="4A3A5EAD" w14:textId="4EC9686A" w:rsidR="00840617" w:rsidRPr="00A42BCC" w:rsidRDefault="00840617"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585" w:author="Smith, Alexis@Energy" w:date="2018-12-11T15:37:00Z">
              <w:r w:rsidR="00DF2BF8" w:rsidDel="00AA1608">
                <w:rPr>
                  <w:rFonts w:asciiTheme="minorHAnsi" w:hAnsiTheme="minorHAnsi"/>
                  <w:sz w:val="18"/>
                  <w:szCs w:val="18"/>
                </w:rPr>
                <w:delText>ot Applicable</w:delText>
              </w:r>
            </w:del>
            <w:ins w:id="586" w:author="Smith, Alexis@Energy" w:date="2018-12-11T15:37:00Z">
              <w:r w:rsidR="00AA1608">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3412D22C" w:rsidTr="0025221D">
        <w:tc>
          <w:tcPr>
            <w:tcW w:w="583" w:type="dxa"/>
            <w:vAlign w:val="center"/>
            <w:tcPrChange w:id="587" w:author="Balneg, Ronald@Energy" w:date="2018-11-06T14:29:00Z">
              <w:tcPr>
                <w:tcW w:w="590" w:type="dxa"/>
                <w:vAlign w:val="center"/>
              </w:tcPr>
            </w:tcPrChange>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Change w:id="588" w:author="Balneg, Ronald@Energy" w:date="2018-11-06T14:29:00Z">
              <w:tcPr>
                <w:tcW w:w="4651" w:type="dxa"/>
                <w:vAlign w:val="center"/>
              </w:tcPr>
            </w:tcPrChange>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589" w:author="Balneg, Ronald@Energy" w:date="2018-11-06T14:29:00Z">
              <w:tcPr>
                <w:tcW w:w="5779" w:type="dxa"/>
              </w:tcPr>
            </w:tcPrChange>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661B0CA0" w:rsidR="006C1E71" w:rsidRDefault="008F0CB1"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590" w:author="Smith, Alexis@Energy" w:date="2018-12-11T15:38:00Z">
              <w:r w:rsidDel="00AA1608">
                <w:rPr>
                  <w:rFonts w:asciiTheme="minorHAnsi" w:hAnsiTheme="minorHAnsi"/>
                  <w:sz w:val="18"/>
                  <w:szCs w:val="18"/>
                </w:rPr>
                <w:delText>ot Applicable</w:delText>
              </w:r>
            </w:del>
            <w:ins w:id="591" w:author="Smith, Alexis@Energy" w:date="2018-12-11T15:38:00Z">
              <w:r w:rsidR="00AA1608">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25221D">
        <w:tc>
          <w:tcPr>
            <w:tcW w:w="583" w:type="dxa"/>
            <w:vAlign w:val="center"/>
            <w:tcPrChange w:id="592" w:author="Balneg, Ronald@Energy" w:date="2018-11-06T14:29:00Z">
              <w:tcPr>
                <w:tcW w:w="590" w:type="dxa"/>
                <w:vAlign w:val="center"/>
              </w:tcPr>
            </w:tcPrChange>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Change w:id="593" w:author="Balneg, Ronald@Energy" w:date="2018-11-06T14:29:00Z">
              <w:tcPr>
                <w:tcW w:w="4651" w:type="dxa"/>
                <w:vAlign w:val="center"/>
              </w:tcPr>
            </w:tcPrChange>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594" w:author="Balneg, Ronald@Energy" w:date="2018-11-06T14:29:00Z">
              <w:tcPr>
                <w:tcW w:w="5779" w:type="dxa"/>
              </w:tcPr>
            </w:tcPrChange>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56CBBFF" w:rsidR="00840617" w:rsidRPr="00A42BCC" w:rsidRDefault="00840617"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595" w:author="Smith, Alexis@Energy" w:date="2018-12-11T15:38:00Z">
              <w:r w:rsidDel="00AA1608">
                <w:rPr>
                  <w:rFonts w:asciiTheme="minorHAnsi" w:hAnsiTheme="minorHAnsi"/>
                  <w:sz w:val="18"/>
                  <w:szCs w:val="18"/>
                </w:rPr>
                <w:delText>ot Applicable</w:delText>
              </w:r>
            </w:del>
            <w:ins w:id="596" w:author="Smith, Alexis@Energy" w:date="2018-12-11T15:38:00Z">
              <w:r w:rsidR="00AA1608">
                <w:rPr>
                  <w:rFonts w:asciiTheme="minorHAnsi" w:hAnsiTheme="minorHAnsi"/>
                  <w:sz w:val="18"/>
                  <w:szCs w:val="18"/>
                </w:rPr>
                <w:t>A</w:t>
              </w:r>
            </w:ins>
            <w:r>
              <w:rPr>
                <w:rFonts w:asciiTheme="minorHAnsi" w:hAnsiTheme="minorHAnsi"/>
                <w:sz w:val="18"/>
                <w:szCs w:val="18"/>
              </w:rPr>
              <w:t>”&gt;&gt;</w:t>
            </w:r>
          </w:p>
        </w:tc>
      </w:tr>
      <w:tr w:rsidR="00840617" w:rsidRPr="00A42BCC" w14:paraId="4A3A5EB6" w14:textId="7447B4CD" w:rsidTr="0025221D">
        <w:tc>
          <w:tcPr>
            <w:tcW w:w="583" w:type="dxa"/>
            <w:vAlign w:val="center"/>
            <w:tcPrChange w:id="597" w:author="Balneg, Ronald@Energy" w:date="2018-11-06T14:29:00Z">
              <w:tcPr>
                <w:tcW w:w="590" w:type="dxa"/>
                <w:vAlign w:val="center"/>
              </w:tcPr>
            </w:tcPrChange>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Change w:id="598" w:author="Balneg, Ronald@Energy" w:date="2018-11-06T14:29:00Z">
              <w:tcPr>
                <w:tcW w:w="4651" w:type="dxa"/>
                <w:vAlign w:val="center"/>
              </w:tcPr>
            </w:tcPrChange>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599" w:author="Balneg, Ronald@Energy" w:date="2018-11-06T14:29:00Z">
              <w:tcPr>
                <w:tcW w:w="5779" w:type="dxa"/>
              </w:tcPr>
            </w:tcPrChange>
          </w:tcPr>
          <w:p w14:paraId="4A3A5EB5" w14:textId="644B20B0" w:rsidR="00840617" w:rsidRPr="00A42BCC" w:rsidRDefault="00840617" w:rsidP="00AA1608">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600" w:author="Smith, Alexis@Energy" w:date="2018-12-11T15:38:00Z">
              <w:r w:rsidDel="00AA1608">
                <w:rPr>
                  <w:rFonts w:asciiTheme="minorHAnsi" w:hAnsiTheme="minorHAnsi"/>
                  <w:sz w:val="18"/>
                  <w:szCs w:val="18"/>
                </w:rPr>
                <w:delText>ot Applicable</w:delText>
              </w:r>
            </w:del>
            <w:ins w:id="601" w:author="Smith, Alexis@Energy" w:date="2018-12-11T15:38:00Z">
              <w:r w:rsidR="00AA1608">
                <w:rPr>
                  <w:rFonts w:asciiTheme="minorHAnsi" w:hAnsiTheme="minorHAnsi"/>
                  <w:sz w:val="18"/>
                  <w:szCs w:val="18"/>
                </w:rPr>
                <w:t>A</w:t>
              </w:r>
            </w:ins>
            <w:r>
              <w:rPr>
                <w:rFonts w:asciiTheme="minorHAnsi" w:hAnsiTheme="minorHAnsi"/>
                <w:sz w:val="18"/>
                <w:szCs w:val="18"/>
              </w:rPr>
              <w:t>”&gt;&gt;</w:t>
            </w:r>
          </w:p>
        </w:tc>
      </w:tr>
      <w:tr w:rsidR="006C1E71" w:rsidRPr="00A42BCC" w14:paraId="294EA820" w14:textId="3DAE8E07" w:rsidTr="0025221D">
        <w:tc>
          <w:tcPr>
            <w:tcW w:w="583" w:type="dxa"/>
            <w:vAlign w:val="center"/>
            <w:tcPrChange w:id="602" w:author="Balneg, Ronald@Energy" w:date="2018-11-06T14:29:00Z">
              <w:tcPr>
                <w:tcW w:w="590" w:type="dxa"/>
                <w:vAlign w:val="center"/>
              </w:tcPr>
            </w:tcPrChange>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Change w:id="603" w:author="Balneg, Ronald@Energy" w:date="2018-11-06T14:29:00Z">
              <w:tcPr>
                <w:tcW w:w="4651" w:type="dxa"/>
                <w:vAlign w:val="center"/>
              </w:tcPr>
            </w:tcPrChange>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Change w:id="604" w:author="Balneg, Ronald@Energy" w:date="2018-11-06T14:29:00Z">
              <w:tcPr>
                <w:tcW w:w="5779" w:type="dxa"/>
              </w:tcPr>
            </w:tcPrChange>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25221D">
        <w:tc>
          <w:tcPr>
            <w:tcW w:w="583" w:type="dxa"/>
            <w:vAlign w:val="center"/>
            <w:tcPrChange w:id="605" w:author="Balneg, Ronald@Energy" w:date="2018-11-06T14:29:00Z">
              <w:tcPr>
                <w:tcW w:w="590" w:type="dxa"/>
                <w:vAlign w:val="center"/>
              </w:tcPr>
            </w:tcPrChange>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Change w:id="606" w:author="Balneg, Ronald@Energy" w:date="2018-11-06T14:29:00Z">
              <w:tcPr>
                <w:tcW w:w="4651" w:type="dxa"/>
                <w:vAlign w:val="center"/>
              </w:tcPr>
            </w:tcPrChange>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Change w:id="607" w:author="Balneg, Ronald@Energy" w:date="2018-11-06T14:29:00Z">
              <w:tcPr>
                <w:tcW w:w="5779" w:type="dxa"/>
              </w:tcPr>
            </w:tcPrChange>
          </w:tcPr>
          <w:p w14:paraId="152B1FB0" w14:textId="09C5C7C9"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ins w:id="608" w:author="Balneg, Ronald@Energy" w:date="2018-11-08T09:10:00Z">
              <w:r w:rsidR="00584AAF">
                <w:rPr>
                  <w:rFonts w:asciiTheme="minorHAnsi" w:hAnsiTheme="minorHAnsi"/>
                  <w:sz w:val="18"/>
                  <w:szCs w:val="18"/>
                </w:rPr>
                <w:t>6</w:t>
              </w:r>
            </w:ins>
            <w:del w:id="609" w:author="Balneg, Ronald@Energy" w:date="2018-11-08T09:10:00Z">
              <w:r w:rsidR="001C4335" w:rsidDel="00584AAF">
                <w:rPr>
                  <w:rFonts w:asciiTheme="minorHAnsi" w:hAnsiTheme="minorHAnsi"/>
                  <w:sz w:val="18"/>
                  <w:szCs w:val="18"/>
                </w:rPr>
                <w:delText>9</w:delText>
              </w:r>
            </w:del>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10" w:author="Smith, Alexis@Energy" w:date="2018-12-11T15:39: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3"/>
        <w:gridCol w:w="10187"/>
        <w:tblGridChange w:id="611">
          <w:tblGrid>
            <w:gridCol w:w="603"/>
            <w:gridCol w:w="10187"/>
          </w:tblGrid>
        </w:tblGridChange>
      </w:tblGrid>
      <w:tr w:rsidR="00EA01F0" w:rsidRPr="00A42BCC" w14:paraId="4A3A5EC7" w14:textId="77777777" w:rsidTr="0008353E">
        <w:trPr>
          <w:trHeight w:val="104"/>
        </w:trPr>
        <w:tc>
          <w:tcPr>
            <w:tcW w:w="10790" w:type="dxa"/>
            <w:gridSpan w:val="2"/>
            <w:tcPrChange w:id="612" w:author="Smith, Alexis@Energy" w:date="2018-12-11T15:39:00Z">
              <w:tcPr>
                <w:tcW w:w="11016" w:type="dxa"/>
                <w:gridSpan w:val="2"/>
              </w:tcPr>
            </w:tcPrChange>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08353E">
        <w:trPr>
          <w:trHeight w:val="865"/>
          <w:trPrChange w:id="613" w:author="Smith, Alexis@Energy" w:date="2018-12-11T15:39:00Z">
            <w:trPr>
              <w:trHeight w:val="1997"/>
            </w:trPr>
          </w:trPrChange>
        </w:trPr>
        <w:tc>
          <w:tcPr>
            <w:tcW w:w="603" w:type="dxa"/>
            <w:vAlign w:val="center"/>
            <w:tcPrChange w:id="614" w:author="Smith, Alexis@Energy" w:date="2018-12-11T15:39: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7" w:type="dxa"/>
            <w:vAlign w:val="center"/>
            <w:tcPrChange w:id="615" w:author="Smith, Alexis@Energy" w:date="2018-12-11T15:39:00Z">
              <w:tcPr>
                <w:tcW w:w="10408" w:type="dxa"/>
                <w:vAlign w:val="center"/>
              </w:tcPr>
            </w:tcPrChange>
          </w:tcPr>
          <w:p w14:paraId="7B336204" w14:textId="35C5CE73"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ins w:id="616" w:author="Smith, Alexis@Energy" w:date="2018-12-11T15:38:00Z">
              <w:r w:rsidR="000D32E3">
                <w:rPr>
                  <w:rFonts w:asciiTheme="minorHAnsi" w:hAnsiTheme="minorHAnsi"/>
                  <w:sz w:val="18"/>
                  <w:szCs w:val="18"/>
                </w:rPr>
                <w:t xml:space="preserve"> </w:t>
              </w:r>
            </w:ins>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A14</w:t>
            </w:r>
            <w:ins w:id="617" w:author="Smith, Alexis@Energy" w:date="2018-12-11T15:37:00Z">
              <w:r w:rsidR="00AA1608">
                <w:rPr>
                  <w:rFonts w:asciiTheme="minorHAnsi" w:hAnsiTheme="minorHAnsi"/>
                  <w:sz w:val="18"/>
                  <w:szCs w:val="18"/>
                </w:rPr>
                <w:t>,</w:t>
              </w:r>
            </w:ins>
            <w:del w:id="618" w:author="Smith, Alexis@Energy" w:date="2018-12-11T15:36:00Z">
              <w:r w:rsidR="000B64C1" w:rsidDel="00AA1608">
                <w:rPr>
                  <w:rFonts w:asciiTheme="minorHAnsi" w:hAnsiTheme="minorHAnsi"/>
                  <w:sz w:val="18"/>
                  <w:szCs w:val="18"/>
                </w:rPr>
                <w:delText>;</w:delText>
              </w:r>
            </w:del>
            <w:r w:rsidR="00AA1608">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and</w:t>
            </w:r>
            <w:r w:rsidRPr="000B64C1">
              <w:rPr>
                <w:rFonts w:asciiTheme="minorHAnsi" w:hAnsiTheme="minorHAnsi"/>
                <w:sz w:val="18"/>
                <w:szCs w:val="18"/>
              </w:rPr>
              <w:t xml:space="preserve"> E01</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Pr="000B64C1">
              <w:rPr>
                <w:rFonts w:asciiTheme="minorHAnsi" w:hAnsiTheme="minorHAnsi"/>
                <w:sz w:val="18"/>
                <w:szCs w:val="18"/>
              </w:rPr>
              <w:t>A03, then display</w:t>
            </w:r>
            <w:r>
              <w:rPr>
                <w:rFonts w:asciiTheme="minorHAnsi" w:hAnsiTheme="minorHAnsi"/>
                <w:sz w:val="18"/>
                <w:szCs w:val="18"/>
              </w:rPr>
              <w:t xml:space="preserve"> text</w:t>
            </w:r>
            <w:r w:rsidRPr="000B64C1">
              <w:rPr>
                <w:rFonts w:asciiTheme="minorHAnsi" w:hAnsiTheme="minorHAnsi"/>
                <w:sz w:val="18"/>
                <w:szCs w:val="18"/>
              </w:rPr>
              <w:t>: " Passes Enclosure</w:t>
            </w:r>
            <w:r w:rsidR="00D721FF">
              <w:rPr>
                <w:rFonts w:asciiTheme="minorHAnsi" w:hAnsiTheme="minorHAnsi"/>
                <w:sz w:val="18"/>
                <w:szCs w:val="18"/>
              </w:rPr>
              <w:t xml:space="preserve"> Air</w:t>
            </w:r>
            <w:r w:rsidRPr="000B64C1">
              <w:rPr>
                <w:rFonts w:asciiTheme="minorHAnsi" w:hAnsiTheme="minorHAnsi"/>
                <w:sz w:val="18"/>
                <w:szCs w:val="18"/>
              </w:rPr>
              <w:t xml:space="preserve"> Leakage Test"</w:t>
            </w:r>
            <w:r>
              <w:rPr>
                <w:rFonts w:asciiTheme="minorHAnsi" w:hAnsiTheme="minorHAnsi"/>
                <w:sz w:val="18"/>
                <w:szCs w:val="18"/>
              </w:rPr>
              <w:t>;</w:t>
            </w:r>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 xml:space="preserve">if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r>
              <w:rPr>
                <w:rFonts w:asciiTheme="minorHAnsi" w:hAnsiTheme="minorHAnsi"/>
                <w:sz w:val="18"/>
                <w:szCs w:val="18"/>
              </w:rPr>
              <w:t xml:space="preserve">text: </w:t>
            </w:r>
            <w:r w:rsidR="000B64C1" w:rsidRPr="000B64C1">
              <w:rPr>
                <w:rFonts w:asciiTheme="minorHAnsi" w:hAnsiTheme="minorHAnsi"/>
                <w:sz w:val="18"/>
                <w:szCs w:val="18"/>
              </w:rPr>
              <w:t xml:space="preserve">“Passes Enclosure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4A3A5EC9" w14:textId="1A26640F" w:rsidR="00EA01F0" w:rsidRPr="00A42BCC" w:rsidRDefault="000B64C1" w:rsidP="000C198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w:t>
            </w:r>
            <w:r w:rsidRPr="000B64C1">
              <w:rPr>
                <w:rFonts w:asciiTheme="minorHAnsi" w:hAnsiTheme="minorHAnsi"/>
                <w:sz w:val="18"/>
                <w:szCs w:val="18"/>
              </w:rPr>
              <w:t xml:space="preserve">lse display </w:t>
            </w:r>
            <w:r>
              <w:rPr>
                <w:rFonts w:asciiTheme="minorHAnsi" w:hAnsiTheme="minorHAnsi"/>
                <w:sz w:val="18"/>
                <w:szCs w:val="18"/>
              </w:rPr>
              <w:t xml:space="preserve">text: </w:t>
            </w:r>
            <w:r w:rsidRPr="000B64C1">
              <w:rPr>
                <w:rFonts w:asciiTheme="minorHAnsi" w:hAnsiTheme="minorHAnsi"/>
                <w:sz w:val="18"/>
                <w:szCs w:val="18"/>
              </w:rPr>
              <w:t>“Fails E</w:t>
            </w:r>
            <w:r>
              <w:rPr>
                <w:rFonts w:asciiTheme="minorHAnsi" w:hAnsiTheme="minorHAnsi"/>
                <w:sz w:val="18"/>
                <w:szCs w:val="18"/>
              </w:rPr>
              <w:t xml:space="preserve">nclosure </w:t>
            </w:r>
            <w:r w:rsidR="00D721FF">
              <w:rPr>
                <w:rFonts w:asciiTheme="minorHAnsi" w:hAnsiTheme="minorHAnsi"/>
                <w:sz w:val="18"/>
                <w:szCs w:val="18"/>
              </w:rPr>
              <w:t xml:space="preserve">Air </w:t>
            </w:r>
            <w:r>
              <w:rPr>
                <w:rFonts w:asciiTheme="minorHAnsi" w:hAnsiTheme="minorHAnsi"/>
                <w:sz w:val="18"/>
                <w:szCs w:val="18"/>
              </w:rPr>
              <w:t>Leakage Test”</w:t>
            </w:r>
            <w:r w:rsidRPr="000B64C1">
              <w:rPr>
                <w:rFonts w:asciiTheme="minorHAnsi" w:hAnsiTheme="minorHAnsi"/>
                <w:sz w:val="18"/>
                <w:szCs w:val="18"/>
              </w:rPr>
              <w:t>&gt;&gt;</w:t>
            </w:r>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3563"/>
        <w:gridCol w:w="6646"/>
      </w:tblGrid>
      <w:tr w:rsidR="00EA01F0" w:rsidRPr="00A42BCC" w:rsidDel="00C20598" w14:paraId="4A3A5ECE" w14:textId="27154A30" w:rsidTr="00C20598">
        <w:trPr>
          <w:del w:id="619" w:author="Balneg, Ronald@Energy" w:date="2018-11-19T09:50:00Z"/>
        </w:trPr>
        <w:tc>
          <w:tcPr>
            <w:tcW w:w="10794" w:type="dxa"/>
            <w:gridSpan w:val="4"/>
          </w:tcPr>
          <w:p w14:paraId="4A3A5ECD" w14:textId="59B8F17E" w:rsidR="00EA01F0" w:rsidRPr="005A593D" w:rsidDel="00C20598"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20" w:author="Balneg, Ronald@Energy" w:date="2018-11-19T09:50:00Z"/>
                <w:rFonts w:asciiTheme="minorHAnsi" w:hAnsiTheme="minorHAnsi"/>
                <w:szCs w:val="18"/>
                <w:highlight w:val="cyan"/>
              </w:rPr>
            </w:pPr>
            <w:del w:id="621" w:author="Balneg, Ronald@Energy" w:date="2018-11-19T09:50:00Z">
              <w:r w:rsidRPr="005A593D" w:rsidDel="00C20598">
                <w:rPr>
                  <w:rFonts w:asciiTheme="minorHAnsi" w:hAnsiTheme="minorHAnsi"/>
                  <w:b/>
                  <w:szCs w:val="18"/>
                </w:rPr>
                <w:delText xml:space="preserve">G. Additional Requirements </w:delText>
              </w:r>
              <w:r w:rsidR="005A593D" w:rsidRPr="005A593D" w:rsidDel="00C20598">
                <w:rPr>
                  <w:rFonts w:asciiTheme="minorHAnsi" w:hAnsiTheme="minorHAnsi"/>
                  <w:b/>
                  <w:szCs w:val="18"/>
                </w:rPr>
                <w:delText>f</w:delText>
              </w:r>
              <w:r w:rsidRPr="005A593D" w:rsidDel="00C20598">
                <w:rPr>
                  <w:rFonts w:asciiTheme="minorHAnsi" w:hAnsiTheme="minorHAnsi"/>
                  <w:b/>
                  <w:szCs w:val="18"/>
                </w:rPr>
                <w:delText>or Compliance</w:delText>
              </w:r>
            </w:del>
          </w:p>
        </w:tc>
      </w:tr>
      <w:tr w:rsidR="00875D94" w:rsidRPr="00A42BCC" w:rsidDel="00C20598" w14:paraId="1FBCD0E4" w14:textId="1B41BFD8" w:rsidTr="00C20598">
        <w:trPr>
          <w:del w:id="622" w:author="Balneg, Ronald@Energy" w:date="2018-11-19T09:50:00Z"/>
        </w:trPr>
        <w:tc>
          <w:tcPr>
            <w:tcW w:w="585" w:type="dxa"/>
            <w:gridSpan w:val="2"/>
            <w:vAlign w:val="center"/>
          </w:tcPr>
          <w:p w14:paraId="34649C58" w14:textId="061028DA"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23" w:author="Balneg, Ronald@Energy" w:date="2018-11-19T09:50:00Z"/>
                <w:rFonts w:asciiTheme="minorHAnsi" w:hAnsiTheme="minorHAnsi"/>
                <w:sz w:val="18"/>
                <w:szCs w:val="18"/>
              </w:rPr>
            </w:pPr>
            <w:del w:id="624" w:author="Balneg, Ronald@Energy" w:date="2018-11-19T09:50:00Z">
              <w:r w:rsidRPr="00A42BCC" w:rsidDel="00C20598">
                <w:rPr>
                  <w:rFonts w:asciiTheme="minorHAnsi" w:hAnsiTheme="minorHAnsi"/>
                  <w:sz w:val="18"/>
                  <w:szCs w:val="18"/>
                </w:rPr>
                <w:delText>01</w:delText>
              </w:r>
            </w:del>
          </w:p>
        </w:tc>
        <w:tc>
          <w:tcPr>
            <w:tcW w:w="10209" w:type="dxa"/>
            <w:gridSpan w:val="2"/>
            <w:vAlign w:val="center"/>
          </w:tcPr>
          <w:p w14:paraId="12CEB9DB" w14:textId="3F78E04D" w:rsidR="00875D94" w:rsidRPr="00A42BCC" w:rsidDel="00C20598" w:rsidRDefault="00875D94" w:rsidP="00875D94">
            <w:pPr>
              <w:shd w:val="clear" w:color="auto" w:fill="FFFFFF"/>
              <w:rPr>
                <w:del w:id="625" w:author="Balneg, Ronald@Energy" w:date="2018-11-19T09:50:00Z"/>
                <w:rFonts w:asciiTheme="minorHAnsi" w:hAnsiTheme="minorHAnsi"/>
                <w:sz w:val="18"/>
                <w:szCs w:val="18"/>
              </w:rPr>
            </w:pPr>
            <w:del w:id="626" w:author="Balneg, Ronald@Energy" w:date="2018-11-19T09:50: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875D94" w:rsidRPr="00A42BCC" w:rsidDel="00C20598" w14:paraId="53DA5AB9" w14:textId="15C4CAEB" w:rsidTr="00C20598">
        <w:trPr>
          <w:del w:id="627" w:author="Balneg, Ronald@Energy" w:date="2018-11-19T09:50:00Z"/>
        </w:trPr>
        <w:tc>
          <w:tcPr>
            <w:tcW w:w="585" w:type="dxa"/>
            <w:gridSpan w:val="2"/>
            <w:vAlign w:val="center"/>
          </w:tcPr>
          <w:p w14:paraId="05B5730C" w14:textId="44697B17"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28" w:author="Balneg, Ronald@Energy" w:date="2018-11-19T09:50:00Z"/>
                <w:rFonts w:asciiTheme="minorHAnsi" w:hAnsiTheme="minorHAnsi"/>
                <w:sz w:val="18"/>
                <w:szCs w:val="18"/>
              </w:rPr>
            </w:pPr>
            <w:del w:id="629" w:author="Balneg, Ronald@Energy" w:date="2018-11-19T09:50:00Z">
              <w:r w:rsidRPr="00A42BCC" w:rsidDel="00C20598">
                <w:rPr>
                  <w:rFonts w:asciiTheme="minorHAnsi" w:hAnsiTheme="minorHAnsi"/>
                  <w:sz w:val="18"/>
                  <w:szCs w:val="18"/>
                </w:rPr>
                <w:delText>02</w:delText>
              </w:r>
            </w:del>
          </w:p>
        </w:tc>
        <w:tc>
          <w:tcPr>
            <w:tcW w:w="10209" w:type="dxa"/>
            <w:gridSpan w:val="2"/>
            <w:vAlign w:val="center"/>
          </w:tcPr>
          <w:p w14:paraId="1D0B4171" w14:textId="78EF7768" w:rsidR="00875D94" w:rsidRPr="00A42BCC" w:rsidDel="00C20598" w:rsidRDefault="00875D94" w:rsidP="00875D94">
            <w:pPr>
              <w:shd w:val="clear" w:color="auto" w:fill="FFFFFF"/>
              <w:rPr>
                <w:del w:id="630" w:author="Balneg, Ronald@Energy" w:date="2018-11-19T09:50:00Z"/>
                <w:rFonts w:asciiTheme="minorHAnsi" w:hAnsiTheme="minorHAnsi"/>
                <w:sz w:val="18"/>
                <w:szCs w:val="18"/>
              </w:rPr>
            </w:pPr>
            <w:del w:id="631" w:author="Balneg, Ronald@Energy" w:date="2018-11-19T09:50: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R="00D721FF"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875D94" w:rsidRPr="00A42BCC" w:rsidDel="00C20598" w14:paraId="581AC800" w14:textId="6FC6DF9D" w:rsidTr="00C20598">
        <w:trPr>
          <w:del w:id="632" w:author="Balneg, Ronald@Energy" w:date="2018-11-19T09:50:00Z"/>
        </w:trPr>
        <w:tc>
          <w:tcPr>
            <w:tcW w:w="585" w:type="dxa"/>
            <w:gridSpan w:val="2"/>
            <w:vAlign w:val="center"/>
          </w:tcPr>
          <w:p w14:paraId="42E3D196" w14:textId="39A94FD8"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33" w:author="Balneg, Ronald@Energy" w:date="2018-11-19T09:50:00Z"/>
                <w:rFonts w:asciiTheme="minorHAnsi" w:hAnsiTheme="minorHAnsi"/>
                <w:sz w:val="18"/>
                <w:szCs w:val="18"/>
              </w:rPr>
            </w:pPr>
            <w:del w:id="634" w:author="Balneg, Ronald@Energy" w:date="2018-11-19T09:50:00Z">
              <w:r w:rsidRPr="00A42BCC" w:rsidDel="00C20598">
                <w:rPr>
                  <w:rFonts w:asciiTheme="minorHAnsi" w:hAnsiTheme="minorHAnsi"/>
                  <w:sz w:val="18"/>
                  <w:szCs w:val="18"/>
                </w:rPr>
                <w:delText>03</w:delText>
              </w:r>
            </w:del>
          </w:p>
        </w:tc>
        <w:tc>
          <w:tcPr>
            <w:tcW w:w="10209" w:type="dxa"/>
            <w:gridSpan w:val="2"/>
            <w:vAlign w:val="center"/>
          </w:tcPr>
          <w:p w14:paraId="38EC30D9" w14:textId="37FFEA28" w:rsidR="00875D94" w:rsidRPr="00A42BCC" w:rsidDel="00C20598" w:rsidRDefault="00875D94" w:rsidP="00875D94">
            <w:pPr>
              <w:shd w:val="clear" w:color="auto" w:fill="FFFFFF"/>
              <w:rPr>
                <w:del w:id="635" w:author="Balneg, Ronald@Energy" w:date="2018-11-19T09:50:00Z"/>
                <w:rFonts w:asciiTheme="minorHAnsi" w:hAnsiTheme="minorHAnsi"/>
                <w:sz w:val="18"/>
                <w:szCs w:val="18"/>
              </w:rPr>
            </w:pPr>
            <w:del w:id="636" w:author="Balneg, Ronald@Energy" w:date="2018-11-19T09:50: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875D94" w:rsidRPr="00A42BCC" w:rsidDel="00C20598" w14:paraId="39CE57C2" w14:textId="17C8182C" w:rsidTr="00C20598">
        <w:trPr>
          <w:del w:id="637" w:author="Balneg, Ronald@Energy" w:date="2018-11-19T09:50:00Z"/>
        </w:trPr>
        <w:tc>
          <w:tcPr>
            <w:tcW w:w="585" w:type="dxa"/>
            <w:gridSpan w:val="2"/>
            <w:vAlign w:val="center"/>
          </w:tcPr>
          <w:p w14:paraId="49FF5FEF" w14:textId="3B7D7722"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38" w:author="Balneg, Ronald@Energy" w:date="2018-11-19T09:50:00Z"/>
                <w:rFonts w:asciiTheme="minorHAnsi" w:hAnsiTheme="minorHAnsi"/>
                <w:sz w:val="18"/>
                <w:szCs w:val="18"/>
              </w:rPr>
            </w:pPr>
            <w:del w:id="639" w:author="Balneg, Ronald@Energy" w:date="2018-11-19T09:50:00Z">
              <w:r w:rsidRPr="00A42BCC" w:rsidDel="00C20598">
                <w:rPr>
                  <w:rFonts w:asciiTheme="minorHAnsi" w:hAnsiTheme="minorHAnsi"/>
                  <w:sz w:val="18"/>
                  <w:szCs w:val="18"/>
                </w:rPr>
                <w:delText>04</w:delText>
              </w:r>
            </w:del>
          </w:p>
        </w:tc>
        <w:tc>
          <w:tcPr>
            <w:tcW w:w="10209" w:type="dxa"/>
            <w:gridSpan w:val="2"/>
            <w:vAlign w:val="center"/>
          </w:tcPr>
          <w:p w14:paraId="65103501" w14:textId="4F6CB0D1" w:rsidR="00875D94" w:rsidRPr="00C55ED3" w:rsidDel="00C20598" w:rsidRDefault="00875D94" w:rsidP="00875D94">
            <w:pPr>
              <w:shd w:val="clear" w:color="auto" w:fill="FFFFFF"/>
              <w:rPr>
                <w:del w:id="640" w:author="Balneg, Ronald@Energy" w:date="2018-11-19T09:50:00Z"/>
                <w:rFonts w:asciiTheme="minorHAnsi" w:hAnsiTheme="minorHAnsi"/>
                <w:sz w:val="18"/>
                <w:szCs w:val="18"/>
              </w:rPr>
            </w:pPr>
            <w:del w:id="641" w:author="Balneg, Ronald@Energy" w:date="2018-11-19T09:50:00Z">
              <w:r w:rsidRPr="00875D94" w:rsidDel="00C20598">
                <w:rPr>
                  <w:rFonts w:asciiTheme="minorHAnsi" w:hAnsiTheme="minorHAnsi"/>
                  <w:sz w:val="18"/>
                  <w:szCs w:val="18"/>
                </w:rPr>
                <w:delText xml:space="preserve">The procedure for the conduct of the enclosure </w:delText>
              </w:r>
              <w:r w:rsidR="00D721FF"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875D94" w:rsidRPr="00A42BCC" w:rsidDel="00C20598" w14:paraId="4A3A5EDF" w14:textId="0A3953E0" w:rsidTr="00C20598">
        <w:trPr>
          <w:del w:id="642" w:author="Balneg, Ronald@Energy" w:date="2018-11-19T09:50:00Z"/>
        </w:trPr>
        <w:tc>
          <w:tcPr>
            <w:tcW w:w="10794" w:type="dxa"/>
            <w:gridSpan w:val="4"/>
            <w:vAlign w:val="center"/>
          </w:tcPr>
          <w:p w14:paraId="4A3A5EDE" w14:textId="1703DCC6" w:rsidR="00875D94" w:rsidRPr="00A42BCC" w:rsidDel="00C20598" w:rsidRDefault="00875D94" w:rsidP="00875D94">
            <w:pPr>
              <w:autoSpaceDE w:val="0"/>
              <w:autoSpaceDN w:val="0"/>
              <w:adjustRightInd w:val="0"/>
              <w:rPr>
                <w:del w:id="643" w:author="Balneg, Ronald@Energy" w:date="2018-11-19T09:50:00Z"/>
                <w:rFonts w:asciiTheme="minorHAnsi" w:hAnsiTheme="minorHAnsi"/>
                <w:sz w:val="18"/>
                <w:szCs w:val="18"/>
              </w:rPr>
            </w:pPr>
            <w:del w:id="644" w:author="Balneg, Ronald@Energy" w:date="2018-11-19T09:50: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31C521FC" w14:textId="77777777" w:rsidTr="00C20598">
        <w:trPr>
          <w:ins w:id="645" w:author="Balneg, Ronald@Energy" w:date="2018-11-19T09:50:00Z"/>
        </w:trPr>
        <w:tc>
          <w:tcPr>
            <w:tcW w:w="10794" w:type="dxa"/>
            <w:gridSpan w:val="4"/>
            <w:tcBorders>
              <w:top w:val="single" w:sz="4" w:space="0" w:color="000000"/>
              <w:left w:val="single" w:sz="4" w:space="0" w:color="000000"/>
              <w:bottom w:val="single" w:sz="4" w:space="0" w:color="000000"/>
              <w:right w:val="single" w:sz="4" w:space="0" w:color="000000"/>
            </w:tcBorders>
            <w:vAlign w:val="center"/>
          </w:tcPr>
          <w:p w14:paraId="41F3670C" w14:textId="77777777" w:rsidR="00C20598" w:rsidRPr="00C20598" w:rsidRDefault="00C20598" w:rsidP="00D30F8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6" w:author="Balneg, Ronald@Energy" w:date="2018-11-19T09:50:00Z"/>
                <w:rFonts w:asciiTheme="minorHAnsi" w:hAnsiTheme="minorHAnsi"/>
                <w:b/>
                <w:sz w:val="18"/>
                <w:szCs w:val="18"/>
              </w:rPr>
            </w:pPr>
            <w:ins w:id="647" w:author="Balneg, Ronald@Energy" w:date="2018-11-19T09:50:00Z">
              <w:r w:rsidRPr="00C20598">
                <w:rPr>
                  <w:rFonts w:asciiTheme="minorHAnsi" w:hAnsiTheme="minorHAnsi"/>
                  <w:b/>
                  <w:sz w:val="18"/>
                  <w:szCs w:val="18"/>
                </w:rPr>
                <w:t>G. Additional Requirements for Compliance</w:t>
              </w:r>
            </w:ins>
          </w:p>
        </w:tc>
      </w:tr>
      <w:tr w:rsidR="00C20598" w:rsidRPr="00A42BCC" w14:paraId="38459717" w14:textId="77777777" w:rsidTr="00C20598">
        <w:trPr>
          <w:trHeight w:val="242"/>
          <w:ins w:id="648" w:author="Balneg, Ronald@Energy" w:date="2018-11-19T09:50:00Z"/>
        </w:trPr>
        <w:tc>
          <w:tcPr>
            <w:tcW w:w="399" w:type="dxa"/>
            <w:vAlign w:val="center"/>
          </w:tcPr>
          <w:p w14:paraId="72B5863A"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9" w:author="Balneg, Ronald@Energy" w:date="2018-11-19T09:50:00Z"/>
                <w:rFonts w:asciiTheme="minorHAnsi" w:hAnsiTheme="minorHAnsi"/>
                <w:sz w:val="18"/>
                <w:szCs w:val="18"/>
              </w:rPr>
            </w:pPr>
            <w:ins w:id="650" w:author="Balneg, Ronald@Energy" w:date="2018-11-19T09:50:00Z">
              <w:r w:rsidRPr="00A42BCC">
                <w:rPr>
                  <w:rFonts w:asciiTheme="minorHAnsi" w:hAnsiTheme="minorHAnsi"/>
                  <w:sz w:val="18"/>
                  <w:szCs w:val="18"/>
                </w:rPr>
                <w:t>01</w:t>
              </w:r>
            </w:ins>
          </w:p>
        </w:tc>
        <w:tc>
          <w:tcPr>
            <w:tcW w:w="10391" w:type="dxa"/>
            <w:gridSpan w:val="3"/>
            <w:vAlign w:val="center"/>
          </w:tcPr>
          <w:p w14:paraId="38EB5C6D" w14:textId="77777777" w:rsidR="00C20598" w:rsidRDefault="00C20598" w:rsidP="00D30F85">
            <w:pPr>
              <w:shd w:val="clear" w:color="auto" w:fill="FFFFFF"/>
              <w:rPr>
                <w:ins w:id="651" w:author="Balneg, Ronald@Energy" w:date="2018-11-19T09:50:00Z"/>
                <w:rFonts w:asciiTheme="minorHAnsi" w:hAnsiTheme="minorHAnsi"/>
                <w:sz w:val="18"/>
                <w:szCs w:val="18"/>
              </w:rPr>
            </w:pPr>
            <w:ins w:id="652" w:author="Balneg, Ronald@Energy" w:date="2018-11-19T09:50: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6EFE9906" w14:textId="77777777" w:rsidTr="00C20598">
        <w:trPr>
          <w:trHeight w:val="683"/>
          <w:ins w:id="653" w:author="Balneg, Ronald@Energy" w:date="2018-11-19T09:50:00Z"/>
        </w:trPr>
        <w:tc>
          <w:tcPr>
            <w:tcW w:w="399" w:type="dxa"/>
            <w:vAlign w:val="center"/>
          </w:tcPr>
          <w:p w14:paraId="60C230DC"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4" w:author="Balneg, Ronald@Energy" w:date="2018-11-19T09:50:00Z"/>
                <w:rFonts w:asciiTheme="minorHAnsi" w:hAnsiTheme="minorHAnsi"/>
                <w:sz w:val="18"/>
                <w:szCs w:val="18"/>
              </w:rPr>
            </w:pPr>
            <w:ins w:id="655" w:author="Balneg, Ronald@Energy" w:date="2018-11-19T09:50:00Z">
              <w:r w:rsidRPr="00A42BCC">
                <w:rPr>
                  <w:rFonts w:asciiTheme="minorHAnsi" w:hAnsiTheme="minorHAnsi"/>
                  <w:sz w:val="18"/>
                  <w:szCs w:val="18"/>
                </w:rPr>
                <w:t>02</w:t>
              </w:r>
            </w:ins>
          </w:p>
        </w:tc>
        <w:tc>
          <w:tcPr>
            <w:tcW w:w="10391" w:type="dxa"/>
            <w:gridSpan w:val="3"/>
            <w:vAlign w:val="center"/>
          </w:tcPr>
          <w:p w14:paraId="14D94A28" w14:textId="77777777" w:rsidR="00C20598" w:rsidRPr="00C55ED3" w:rsidRDefault="00C20598" w:rsidP="00D30F85">
            <w:pPr>
              <w:shd w:val="clear" w:color="auto" w:fill="FFFFFF"/>
              <w:rPr>
                <w:ins w:id="656" w:author="Balneg, Ronald@Energy" w:date="2018-11-19T09:50:00Z"/>
                <w:rFonts w:asciiTheme="minorHAnsi" w:hAnsiTheme="minorHAnsi"/>
                <w:sz w:val="18"/>
                <w:szCs w:val="18"/>
              </w:rPr>
            </w:pPr>
            <w:ins w:id="657" w:author="Balneg, Ronald@Energy" w:date="2018-11-19T09:50: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57698D18" w14:textId="77777777" w:rsidTr="00C20598">
        <w:trPr>
          <w:trHeight w:val="260"/>
          <w:ins w:id="658" w:author="Balneg, Ronald@Energy" w:date="2018-11-19T09:50:00Z"/>
        </w:trPr>
        <w:tc>
          <w:tcPr>
            <w:tcW w:w="399" w:type="dxa"/>
            <w:vAlign w:val="center"/>
          </w:tcPr>
          <w:p w14:paraId="384179BC"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9" w:author="Balneg, Ronald@Energy" w:date="2018-11-19T09:50:00Z"/>
                <w:rFonts w:asciiTheme="minorHAnsi" w:hAnsiTheme="minorHAnsi"/>
                <w:sz w:val="18"/>
                <w:szCs w:val="18"/>
              </w:rPr>
            </w:pPr>
            <w:ins w:id="660" w:author="Balneg, Ronald@Energy" w:date="2018-11-19T09:50:00Z">
              <w:r w:rsidRPr="00A42BCC">
                <w:rPr>
                  <w:rFonts w:asciiTheme="minorHAnsi" w:hAnsiTheme="minorHAnsi"/>
                  <w:sz w:val="18"/>
                  <w:szCs w:val="18"/>
                </w:rPr>
                <w:t>03</w:t>
              </w:r>
            </w:ins>
          </w:p>
        </w:tc>
        <w:tc>
          <w:tcPr>
            <w:tcW w:w="10391" w:type="dxa"/>
            <w:gridSpan w:val="3"/>
            <w:vAlign w:val="center"/>
          </w:tcPr>
          <w:p w14:paraId="42E7F332" w14:textId="77777777" w:rsidR="00C20598" w:rsidRPr="00C55ED3" w:rsidRDefault="00C20598" w:rsidP="00D30F85">
            <w:pPr>
              <w:shd w:val="clear" w:color="auto" w:fill="FFFFFF"/>
              <w:contextualSpacing/>
              <w:rPr>
                <w:ins w:id="661" w:author="Balneg, Ronald@Energy" w:date="2018-11-19T09:50:00Z"/>
                <w:rFonts w:asciiTheme="minorHAnsi" w:hAnsiTheme="minorHAnsi"/>
                <w:sz w:val="18"/>
                <w:szCs w:val="18"/>
              </w:rPr>
            </w:pPr>
            <w:ins w:id="662" w:author="Balneg, Ronald@Energy" w:date="2018-11-19T09:50: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150A3E29" w14:textId="77777777" w:rsidTr="00C20598">
        <w:trPr>
          <w:trHeight w:val="440"/>
          <w:ins w:id="663" w:author="Balneg, Ronald@Energy" w:date="2018-11-19T09:50:00Z"/>
        </w:trPr>
        <w:tc>
          <w:tcPr>
            <w:tcW w:w="399" w:type="dxa"/>
            <w:vAlign w:val="center"/>
          </w:tcPr>
          <w:p w14:paraId="0756B9F3"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4" w:author="Balneg, Ronald@Energy" w:date="2018-11-19T09:50:00Z"/>
                <w:rFonts w:asciiTheme="minorHAnsi" w:hAnsiTheme="minorHAnsi"/>
                <w:sz w:val="18"/>
                <w:szCs w:val="18"/>
              </w:rPr>
            </w:pPr>
            <w:ins w:id="665" w:author="Balneg, Ronald@Energy" w:date="2018-11-19T09:50:00Z">
              <w:r w:rsidRPr="00A42BCC">
                <w:rPr>
                  <w:rFonts w:asciiTheme="minorHAnsi" w:hAnsiTheme="minorHAnsi"/>
                  <w:sz w:val="18"/>
                  <w:szCs w:val="18"/>
                </w:rPr>
                <w:t>04</w:t>
              </w:r>
            </w:ins>
          </w:p>
        </w:tc>
        <w:tc>
          <w:tcPr>
            <w:tcW w:w="10391" w:type="dxa"/>
            <w:gridSpan w:val="3"/>
            <w:vAlign w:val="center"/>
          </w:tcPr>
          <w:p w14:paraId="252845CB" w14:textId="77777777" w:rsidR="00C20598" w:rsidRPr="00875D94" w:rsidRDefault="00C20598" w:rsidP="00D30F85">
            <w:pPr>
              <w:shd w:val="clear" w:color="auto" w:fill="FFFFFF"/>
              <w:contextualSpacing/>
              <w:rPr>
                <w:ins w:id="666" w:author="Balneg, Ronald@Energy" w:date="2018-11-19T09:50:00Z"/>
                <w:rFonts w:asciiTheme="minorHAnsi" w:hAnsiTheme="minorHAnsi"/>
                <w:sz w:val="18"/>
                <w:szCs w:val="18"/>
              </w:rPr>
            </w:pPr>
            <w:ins w:id="667" w:author="Balneg, Ronald@Energy" w:date="2018-11-19T09:50: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r w:rsidR="00C20598" w:rsidRPr="00A42BCC" w14:paraId="7F8B5CC6" w14:textId="77777777" w:rsidTr="00C20598">
        <w:trPr>
          <w:trHeight w:val="520"/>
          <w:ins w:id="668" w:author="Balneg, Ronald@Energy" w:date="2018-11-19T09:50:00Z"/>
        </w:trPr>
        <w:tc>
          <w:tcPr>
            <w:tcW w:w="399" w:type="dxa"/>
            <w:vAlign w:val="center"/>
          </w:tcPr>
          <w:p w14:paraId="44FF7453"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9" w:author="Balneg, Ronald@Energy" w:date="2018-11-19T09:50:00Z"/>
                <w:rFonts w:asciiTheme="minorHAnsi" w:hAnsiTheme="minorHAnsi"/>
                <w:sz w:val="18"/>
                <w:szCs w:val="18"/>
              </w:rPr>
            </w:pPr>
            <w:ins w:id="670" w:author="Balneg, Ronald@Energy" w:date="2018-11-19T09:50:00Z">
              <w:r w:rsidRPr="00133F35">
                <w:rPr>
                  <w:rFonts w:asciiTheme="minorHAnsi" w:hAnsiTheme="minorHAnsi"/>
                  <w:sz w:val="18"/>
                  <w:szCs w:val="18"/>
                </w:rPr>
                <w:t>0</w:t>
              </w:r>
              <w:r>
                <w:rPr>
                  <w:rFonts w:asciiTheme="minorHAnsi" w:hAnsiTheme="minorHAnsi"/>
                  <w:sz w:val="18"/>
                  <w:szCs w:val="18"/>
                </w:rPr>
                <w:t>5</w:t>
              </w:r>
            </w:ins>
          </w:p>
        </w:tc>
        <w:tc>
          <w:tcPr>
            <w:tcW w:w="3749" w:type="dxa"/>
            <w:gridSpan w:val="2"/>
            <w:vAlign w:val="center"/>
          </w:tcPr>
          <w:p w14:paraId="171E6E4B" w14:textId="77777777" w:rsidR="00C20598" w:rsidRPr="00875D94" w:rsidRDefault="00C20598" w:rsidP="00D30F85">
            <w:pPr>
              <w:shd w:val="clear" w:color="auto" w:fill="FFFFFF"/>
              <w:rPr>
                <w:ins w:id="671" w:author="Balneg, Ronald@Energy" w:date="2018-11-19T09:50:00Z"/>
                <w:rFonts w:asciiTheme="minorHAnsi" w:hAnsiTheme="minorHAnsi"/>
                <w:sz w:val="18"/>
                <w:szCs w:val="18"/>
              </w:rPr>
            </w:pPr>
            <w:ins w:id="672" w:author="Balneg, Ronald@Energy" w:date="2018-11-19T09:50:00Z">
              <w:r w:rsidRPr="00133F35">
                <w:rPr>
                  <w:rFonts w:asciiTheme="minorHAnsi" w:hAnsiTheme="minorHAnsi"/>
                  <w:sz w:val="18"/>
                  <w:szCs w:val="18"/>
                </w:rPr>
                <w:t>Verification Status:</w:t>
              </w:r>
            </w:ins>
          </w:p>
        </w:tc>
        <w:tc>
          <w:tcPr>
            <w:tcW w:w="6642" w:type="dxa"/>
            <w:vAlign w:val="center"/>
          </w:tcPr>
          <w:p w14:paraId="0579FA6F" w14:textId="77777777" w:rsidR="00C20598" w:rsidRPr="00133F35" w:rsidRDefault="00C20598" w:rsidP="00D30F85">
            <w:pPr>
              <w:keepNext/>
              <w:rPr>
                <w:ins w:id="673" w:author="Balneg, Ronald@Energy" w:date="2018-11-19T09:50:00Z"/>
                <w:rFonts w:asciiTheme="minorHAnsi" w:hAnsiTheme="minorHAnsi"/>
                <w:sz w:val="18"/>
                <w:szCs w:val="18"/>
              </w:rPr>
            </w:pPr>
            <w:ins w:id="674" w:author="Balneg, Ronald@Energy" w:date="2018-11-19T09:50:00Z">
              <w:r w:rsidRPr="00133F35">
                <w:rPr>
                  <w:rFonts w:asciiTheme="minorHAnsi" w:hAnsiTheme="minorHAnsi"/>
                  <w:sz w:val="18"/>
                  <w:szCs w:val="18"/>
                </w:rPr>
                <w:t>&lt;&lt;user pick from list:</w:t>
              </w:r>
            </w:ins>
          </w:p>
          <w:p w14:paraId="338916DE" w14:textId="77777777" w:rsidR="00C20598" w:rsidRPr="00133F35" w:rsidRDefault="00C20598" w:rsidP="00D30F85">
            <w:pPr>
              <w:keepNext/>
              <w:tabs>
                <w:tab w:val="left" w:pos="356"/>
              </w:tabs>
              <w:rPr>
                <w:ins w:id="675" w:author="Balneg, Ronald@Energy" w:date="2018-11-19T09:50:00Z"/>
                <w:rFonts w:asciiTheme="minorHAnsi" w:hAnsiTheme="minorHAnsi"/>
                <w:sz w:val="18"/>
                <w:szCs w:val="18"/>
              </w:rPr>
            </w:pPr>
            <w:ins w:id="676" w:author="Balneg, Ronald@Energy" w:date="2018-11-19T09:50:00Z">
              <w:r w:rsidRPr="00133F35">
                <w:rPr>
                  <w:rFonts w:asciiTheme="minorHAnsi" w:hAnsiTheme="minorHAnsi"/>
                  <w:sz w:val="18"/>
                  <w:szCs w:val="18"/>
                </w:rPr>
                <w:t xml:space="preserve">*** </w:t>
              </w:r>
              <w:r w:rsidRPr="00133F35">
                <w:rPr>
                  <w:rFonts w:asciiTheme="minorHAnsi" w:hAnsiTheme="minorHAnsi"/>
                  <w:sz w:val="18"/>
                  <w:szCs w:val="18"/>
                  <w:u w:val="single"/>
                </w:rPr>
                <w:t>Pass</w:t>
              </w:r>
              <w:r w:rsidRPr="00133F35">
                <w:rPr>
                  <w:rFonts w:asciiTheme="minorHAnsi" w:hAnsiTheme="minorHAnsi"/>
                  <w:sz w:val="18"/>
                  <w:szCs w:val="18"/>
                </w:rPr>
                <w:t xml:space="preserve"> - all applicable requirements are met; or</w:t>
              </w:r>
            </w:ins>
          </w:p>
          <w:p w14:paraId="2D3F1260" w14:textId="77777777" w:rsidR="00C20598" w:rsidRPr="00133F35" w:rsidRDefault="00C20598" w:rsidP="00D30F85">
            <w:pPr>
              <w:keepNext/>
              <w:tabs>
                <w:tab w:val="left" w:pos="356"/>
              </w:tabs>
              <w:ind w:left="356" w:hanging="356"/>
              <w:rPr>
                <w:ins w:id="677" w:author="Balneg, Ronald@Energy" w:date="2018-11-19T09:50:00Z"/>
                <w:rFonts w:asciiTheme="minorHAnsi" w:hAnsiTheme="minorHAnsi"/>
                <w:sz w:val="18"/>
                <w:szCs w:val="18"/>
              </w:rPr>
            </w:pPr>
            <w:ins w:id="678" w:author="Balneg, Ronald@Energy" w:date="2018-11-19T09:50:00Z">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xml:space="preserve"> - one or more applicable requirements are not met. Enter reason for failure in corrections notes field below; or</w:t>
              </w:r>
            </w:ins>
          </w:p>
          <w:p w14:paraId="67B0AA8A" w14:textId="77777777" w:rsidR="00C20598" w:rsidRPr="00875D94" w:rsidRDefault="00C20598" w:rsidP="00D30F85">
            <w:pPr>
              <w:shd w:val="clear" w:color="auto" w:fill="FFFFFF"/>
              <w:rPr>
                <w:ins w:id="679" w:author="Balneg, Ronald@Energy" w:date="2018-11-19T09:50:00Z"/>
                <w:rFonts w:asciiTheme="minorHAnsi" w:hAnsiTheme="minorHAnsi"/>
                <w:sz w:val="18"/>
                <w:szCs w:val="18"/>
              </w:rPr>
            </w:pPr>
            <w:ins w:id="680" w:author="Balneg, Ronald@Energy" w:date="2018-11-19T09:50:00Z">
              <w:r w:rsidRPr="00133F35">
                <w:rPr>
                  <w:rFonts w:asciiTheme="minorHAnsi" w:hAnsiTheme="minorHAnsi"/>
                  <w:sz w:val="18"/>
                  <w:szCs w:val="18"/>
                </w:rPr>
                <w:t xml:space="preserve">*** </w:t>
              </w:r>
              <w:r w:rsidRPr="00133F35">
                <w:rPr>
                  <w:rFonts w:asciiTheme="minorHAnsi" w:hAnsiTheme="minorHAnsi"/>
                  <w:sz w:val="18"/>
                  <w:szCs w:val="18"/>
                  <w:u w:val="single"/>
                </w:rPr>
                <w:t>All n/a</w:t>
              </w:r>
              <w:r w:rsidRPr="00133F35">
                <w:rPr>
                  <w:rFonts w:asciiTheme="minorHAnsi" w:hAnsiTheme="minorHAnsi"/>
                  <w:sz w:val="18"/>
                  <w:szCs w:val="18"/>
                </w:rPr>
                <w:t xml:space="preserve"> - This entire table is not applicable</w:t>
              </w:r>
            </w:ins>
          </w:p>
        </w:tc>
      </w:tr>
      <w:tr w:rsidR="00C20598" w:rsidRPr="00A42BCC" w14:paraId="4D68757E" w14:textId="77777777" w:rsidTr="00C20598">
        <w:trPr>
          <w:trHeight w:val="455"/>
          <w:ins w:id="681" w:author="Balneg, Ronald@Energy" w:date="2018-11-19T09:50:00Z"/>
        </w:trPr>
        <w:tc>
          <w:tcPr>
            <w:tcW w:w="399" w:type="dxa"/>
            <w:vAlign w:val="center"/>
          </w:tcPr>
          <w:p w14:paraId="207326AC" w14:textId="77777777" w:rsidR="00C20598" w:rsidRPr="00A42BCC" w:rsidRDefault="00C20598" w:rsidP="00D30F8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2" w:author="Balneg, Ronald@Energy" w:date="2018-11-19T09:50:00Z"/>
                <w:rFonts w:asciiTheme="minorHAnsi" w:hAnsiTheme="minorHAnsi"/>
                <w:sz w:val="18"/>
                <w:szCs w:val="18"/>
              </w:rPr>
            </w:pPr>
            <w:ins w:id="683" w:author="Balneg, Ronald@Energy" w:date="2018-11-19T09:50:00Z">
              <w:r w:rsidRPr="00133F35">
                <w:rPr>
                  <w:rFonts w:asciiTheme="minorHAnsi" w:hAnsiTheme="minorHAnsi"/>
                  <w:sz w:val="18"/>
                  <w:szCs w:val="18"/>
                </w:rPr>
                <w:t>0</w:t>
              </w:r>
              <w:r>
                <w:rPr>
                  <w:rFonts w:asciiTheme="minorHAnsi" w:hAnsiTheme="minorHAnsi"/>
                  <w:sz w:val="18"/>
                  <w:szCs w:val="18"/>
                </w:rPr>
                <w:t>6</w:t>
              </w:r>
            </w:ins>
          </w:p>
        </w:tc>
        <w:tc>
          <w:tcPr>
            <w:tcW w:w="3749" w:type="dxa"/>
            <w:gridSpan w:val="2"/>
            <w:vAlign w:val="center"/>
          </w:tcPr>
          <w:p w14:paraId="7C9F4901" w14:textId="77777777" w:rsidR="00C20598" w:rsidRPr="00875D94" w:rsidRDefault="00C20598" w:rsidP="00D30F85">
            <w:pPr>
              <w:shd w:val="clear" w:color="auto" w:fill="FFFFFF"/>
              <w:rPr>
                <w:ins w:id="684" w:author="Balneg, Ronald@Energy" w:date="2018-11-19T09:50:00Z"/>
                <w:rFonts w:asciiTheme="minorHAnsi" w:hAnsiTheme="minorHAnsi"/>
                <w:sz w:val="18"/>
                <w:szCs w:val="18"/>
              </w:rPr>
            </w:pPr>
            <w:ins w:id="685" w:author="Balneg, Ronald@Energy" w:date="2018-11-19T09:50:00Z">
              <w:r w:rsidRPr="00133F35">
                <w:rPr>
                  <w:rFonts w:asciiTheme="minorHAnsi" w:hAnsiTheme="minorHAnsi"/>
                  <w:sz w:val="18"/>
                  <w:szCs w:val="18"/>
                </w:rPr>
                <w:t>Correction Notes:</w:t>
              </w:r>
            </w:ins>
          </w:p>
        </w:tc>
        <w:tc>
          <w:tcPr>
            <w:tcW w:w="6642" w:type="dxa"/>
            <w:vAlign w:val="center"/>
          </w:tcPr>
          <w:p w14:paraId="05C0B83B" w14:textId="77777777" w:rsidR="00C20598" w:rsidRPr="00875D94" w:rsidRDefault="00C20598" w:rsidP="00D30F85">
            <w:pPr>
              <w:shd w:val="clear" w:color="auto" w:fill="FFFFFF"/>
              <w:rPr>
                <w:ins w:id="686" w:author="Balneg, Ronald@Energy" w:date="2018-11-19T09:50:00Z"/>
                <w:rFonts w:asciiTheme="minorHAnsi" w:hAnsiTheme="minorHAnsi"/>
                <w:sz w:val="18"/>
                <w:szCs w:val="18"/>
              </w:rPr>
            </w:pPr>
            <w:ins w:id="687" w:author="Balneg, Ronald@Energy" w:date="2018-11-19T09:50:00Z">
              <w:r w:rsidRPr="00133F35">
                <w:rPr>
                  <w:rFonts w:asciiTheme="minorHAnsi" w:hAnsiTheme="minorHAnsi"/>
                  <w:sz w:val="18"/>
                  <w:szCs w:val="18"/>
                </w:rPr>
                <w:t xml:space="preserve">&lt;&lt;if </w:t>
              </w:r>
              <w:r w:rsidRPr="00133F35">
                <w:rPr>
                  <w:rFonts w:asciiTheme="minorHAnsi" w:hAnsiTheme="minorHAnsi"/>
                  <w:sz w:val="18"/>
                  <w:szCs w:val="18"/>
                  <w:u w:val="single"/>
                </w:rPr>
                <w:t>Verification Status</w:t>
              </w:r>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then text entry in this Corrections Notes field is required;  user input text&gt;&gt;</w:t>
              </w:r>
            </w:ins>
          </w:p>
        </w:tc>
      </w:tr>
      <w:tr w:rsidR="00C20598" w:rsidRPr="00A42BCC" w14:paraId="5ADDCFB3" w14:textId="77777777" w:rsidTr="00C20598">
        <w:trPr>
          <w:trHeight w:val="520"/>
          <w:ins w:id="688" w:author="Balneg, Ronald@Energy" w:date="2018-11-19T09:50:00Z"/>
        </w:trPr>
        <w:tc>
          <w:tcPr>
            <w:tcW w:w="10790" w:type="dxa"/>
            <w:gridSpan w:val="4"/>
            <w:vAlign w:val="center"/>
          </w:tcPr>
          <w:p w14:paraId="3B70363F" w14:textId="77777777" w:rsidR="00C20598" w:rsidRPr="00A42BCC" w:rsidRDefault="00C20598" w:rsidP="00D30F85">
            <w:pPr>
              <w:autoSpaceDE w:val="0"/>
              <w:autoSpaceDN w:val="0"/>
              <w:adjustRightInd w:val="0"/>
              <w:rPr>
                <w:ins w:id="689" w:author="Balneg, Ronald@Energy" w:date="2018-11-19T09:50:00Z"/>
                <w:rFonts w:asciiTheme="minorHAnsi" w:hAnsiTheme="minorHAnsi"/>
                <w:b/>
                <w:sz w:val="18"/>
                <w:szCs w:val="18"/>
              </w:rPr>
            </w:pPr>
            <w:ins w:id="690" w:author="Balneg, Ronald@Energy" w:date="2018-11-19T09:50:00Z">
              <w:r w:rsidRPr="00133F35">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691" w:author="Balneg, Ronald@Energy" w:date="2018-11-19T09:50:00Z"/>
          <w:rFonts w:ascii="Calibri" w:hAnsi="Calibri" w:cs="Arial"/>
          <w:bCs/>
          <w:caps/>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C20598" w:rsidRPr="00133F35" w14:paraId="37C87DF9" w14:textId="77777777" w:rsidTr="00D30F85">
        <w:trPr>
          <w:cantSplit/>
          <w:trHeight w:val="432"/>
          <w:ins w:id="692" w:author="Balneg, Ronald@Energy" w:date="2018-11-19T09:51:00Z"/>
        </w:trPr>
        <w:tc>
          <w:tcPr>
            <w:tcW w:w="5000" w:type="pct"/>
            <w:gridSpan w:val="2"/>
            <w:vAlign w:val="center"/>
          </w:tcPr>
          <w:p w14:paraId="56FD951F" w14:textId="77777777" w:rsidR="00C20598" w:rsidRPr="003C6DC1" w:rsidRDefault="00C20598" w:rsidP="00D30F85">
            <w:pPr>
              <w:keepNext/>
              <w:rPr>
                <w:ins w:id="693" w:author="Balneg, Ronald@Energy" w:date="2018-11-19T09:51:00Z"/>
                <w:rFonts w:asciiTheme="minorHAnsi" w:hAnsiTheme="minorHAnsi"/>
                <w:b/>
                <w:szCs w:val="18"/>
              </w:rPr>
            </w:pPr>
            <w:ins w:id="694" w:author="Balneg, Ronald@Energy" w:date="2018-11-19T09:51:00Z">
              <w:r w:rsidRPr="003C6DC1">
                <w:rPr>
                  <w:rFonts w:asciiTheme="minorHAnsi" w:hAnsiTheme="minorHAnsi"/>
                  <w:b/>
                  <w:szCs w:val="18"/>
                </w:rPr>
                <w:t>H. Determination of HERS Verification Compliance</w:t>
              </w:r>
            </w:ins>
          </w:p>
          <w:p w14:paraId="594E9C21" w14:textId="77777777" w:rsidR="00C20598" w:rsidRPr="00133F35" w:rsidRDefault="00C20598" w:rsidP="00D30F85">
            <w:pPr>
              <w:keepNext/>
              <w:rPr>
                <w:ins w:id="695" w:author="Balneg, Ronald@Energy" w:date="2018-11-19T09:51:00Z"/>
                <w:rFonts w:asciiTheme="minorHAnsi" w:hAnsiTheme="minorHAnsi"/>
                <w:sz w:val="18"/>
                <w:szCs w:val="18"/>
              </w:rPr>
            </w:pPr>
            <w:ins w:id="696" w:author="Balneg, Ronald@Energy" w:date="2018-11-19T09:51:00Z">
              <w:r w:rsidRPr="00133F35">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C20598" w:rsidRPr="00133F35" w14:paraId="4CE2E35E" w14:textId="77777777" w:rsidTr="00D30F85">
        <w:trPr>
          <w:cantSplit/>
          <w:trHeight w:val="432"/>
          <w:ins w:id="697" w:author="Balneg, Ronald@Energy" w:date="2018-11-19T09:51:00Z"/>
        </w:trPr>
        <w:tc>
          <w:tcPr>
            <w:tcW w:w="253" w:type="pct"/>
            <w:vAlign w:val="center"/>
          </w:tcPr>
          <w:p w14:paraId="21958716" w14:textId="77777777" w:rsidR="00C20598" w:rsidRPr="00133F35" w:rsidDel="00C76C40" w:rsidRDefault="00C20598" w:rsidP="00D30F85">
            <w:pPr>
              <w:keepNext/>
              <w:jc w:val="center"/>
              <w:rPr>
                <w:ins w:id="698" w:author="Balneg, Ronald@Energy" w:date="2018-11-19T09:51:00Z"/>
                <w:rFonts w:asciiTheme="minorHAnsi" w:hAnsiTheme="minorHAnsi"/>
                <w:sz w:val="18"/>
                <w:szCs w:val="18"/>
              </w:rPr>
            </w:pPr>
            <w:ins w:id="699" w:author="Balneg, Ronald@Energy" w:date="2018-11-19T09:51:00Z">
              <w:r w:rsidRPr="00133F35">
                <w:rPr>
                  <w:rFonts w:asciiTheme="minorHAnsi" w:hAnsiTheme="minorHAnsi"/>
                  <w:sz w:val="18"/>
                  <w:szCs w:val="18"/>
                </w:rPr>
                <w:t>01</w:t>
              </w:r>
            </w:ins>
          </w:p>
        </w:tc>
        <w:tc>
          <w:tcPr>
            <w:tcW w:w="4747" w:type="pct"/>
            <w:vAlign w:val="center"/>
          </w:tcPr>
          <w:p w14:paraId="006C115E" w14:textId="4391AA63" w:rsidR="00C20598" w:rsidRPr="00133F35" w:rsidRDefault="00C20598">
            <w:pPr>
              <w:keepNext/>
              <w:rPr>
                <w:ins w:id="700" w:author="Balneg, Ronald@Energy" w:date="2018-11-19T09:51:00Z"/>
                <w:rFonts w:asciiTheme="minorHAnsi" w:hAnsiTheme="minorHAnsi"/>
                <w:sz w:val="18"/>
                <w:szCs w:val="18"/>
              </w:rPr>
            </w:pPr>
            <w:ins w:id="701" w:author="Balneg, Ronald@Energy" w:date="2018-11-19T09:51:00Z">
              <w:r>
                <w:rPr>
                  <w:rFonts w:asciiTheme="minorHAnsi" w:hAnsiTheme="minorHAnsi"/>
                  <w:sz w:val="18"/>
                  <w:szCs w:val="18"/>
                </w:rPr>
                <w:t>&lt;&lt;if B0</w:t>
              </w:r>
              <w:r w:rsidRPr="00133F35">
                <w:rPr>
                  <w:rFonts w:asciiTheme="minorHAnsi" w:hAnsiTheme="minorHAnsi"/>
                  <w:sz w:val="18"/>
                  <w:szCs w:val="18"/>
                </w:rPr>
                <w:t>6 = Manometer Calibration is valid; and</w:t>
              </w:r>
              <w:r>
                <w:rPr>
                  <w:rFonts w:asciiTheme="minorHAnsi" w:hAnsiTheme="minorHAnsi"/>
                  <w:sz w:val="18"/>
                  <w:szCs w:val="18"/>
                </w:rPr>
                <w:t xml:space="preserve"> C0</w:t>
              </w:r>
            </w:ins>
            <w:ins w:id="702" w:author="Balneg, Ronald@Energy" w:date="2018-11-19T09:57:00Z">
              <w:r w:rsidR="004A4AEF">
                <w:rPr>
                  <w:rFonts w:asciiTheme="minorHAnsi" w:hAnsiTheme="minorHAnsi"/>
                  <w:sz w:val="18"/>
                  <w:szCs w:val="18"/>
                </w:rPr>
                <w:t>5</w:t>
              </w:r>
            </w:ins>
            <w:ins w:id="703" w:author="Balneg, Ronald@Energy" w:date="2018-11-19T09:51:00Z">
              <w:r w:rsidRPr="00133F35">
                <w:rPr>
                  <w:rFonts w:asciiTheme="minorHAnsi" w:hAnsiTheme="minorHAnsi"/>
                  <w:sz w:val="18"/>
                  <w:szCs w:val="18"/>
                </w:rPr>
                <w:t xml:space="preserve"> = Induced pressure within range for </w:t>
              </w:r>
              <w:r>
                <w:rPr>
                  <w:rFonts w:asciiTheme="minorHAnsi" w:hAnsiTheme="minorHAnsi"/>
                  <w:sz w:val="18"/>
                  <w:szCs w:val="18"/>
                </w:rPr>
                <w:t>single point test; and F0</w:t>
              </w:r>
              <w:r w:rsidRPr="00133F35">
                <w:rPr>
                  <w:rFonts w:asciiTheme="minorHAnsi" w:hAnsiTheme="minorHAnsi"/>
                  <w:sz w:val="18"/>
                  <w:szCs w:val="18"/>
                </w:rPr>
                <w:t xml:space="preserve">1 = Building Passes </w:t>
              </w:r>
              <w:r>
                <w:rPr>
                  <w:rFonts w:asciiTheme="minorHAnsi" w:hAnsiTheme="minorHAnsi"/>
                  <w:sz w:val="18"/>
                  <w:szCs w:val="18"/>
                </w:rPr>
                <w:t>Enclosure Air Leakage Test; and G05</w:t>
              </w:r>
              <w:r w:rsidRPr="00133F35">
                <w:rPr>
                  <w:rFonts w:asciiTheme="minorHAnsi" w:hAnsiTheme="minorHAns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ins>
          </w:p>
        </w:tc>
      </w:tr>
    </w:tbl>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9" w:author="Smith, Alexis@Energy" w:date="2018-12-11T15:34:00Z" w:initials="SA">
    <w:p w14:paraId="3844C6E7" w14:textId="363F3FBD" w:rsidR="00A43D5E" w:rsidRDefault="00A43D5E">
      <w:pPr>
        <w:pStyle w:val="CommentText"/>
      </w:pPr>
      <w:r>
        <w:rPr>
          <w:rStyle w:val="CommentReference"/>
        </w:rPr>
        <w:annotationRef/>
      </w:r>
      <w:r>
        <w:t xml:space="preserve">Diane – this was changed </w:t>
      </w:r>
    </w:p>
  </w:comment>
  <w:comment w:id="581" w:author="Smith, Alexis@Energy" w:date="2018-12-13T08:36:00Z" w:initials="SA">
    <w:p w14:paraId="7F92CDB2" w14:textId="1803DA40" w:rsidR="00A43D5E" w:rsidRDefault="00A43D5E">
      <w:pPr>
        <w:pStyle w:val="CommentText"/>
      </w:pPr>
      <w:r>
        <w:rPr>
          <w:rStyle w:val="CommentReference"/>
        </w:rPr>
        <w:annotationRef/>
      </w:r>
      <w:r>
        <w:t xml:space="preserve">Diane – this was changed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44C6E7" w15:done="0"/>
  <w15:commentEx w15:paraId="7F92CD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C080C" w14:textId="77777777" w:rsidR="00A43D5E" w:rsidRDefault="00A43D5E">
      <w:r>
        <w:separator/>
      </w:r>
    </w:p>
  </w:endnote>
  <w:endnote w:type="continuationSeparator" w:id="0">
    <w:p w14:paraId="0C04B0EE" w14:textId="77777777" w:rsidR="00A43D5E" w:rsidRDefault="00A43D5E">
      <w:r>
        <w:continuationSeparator/>
      </w:r>
    </w:p>
  </w:endnote>
  <w:endnote w:type="continuationNotice" w:id="1">
    <w:p w14:paraId="6208E102" w14:textId="77777777" w:rsidR="00A43D5E" w:rsidRDefault="00A43D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A43D5E" w:rsidRPr="00733ECB" w:rsidRDefault="00A43D5E" w:rsidP="00EB61D5">
    <w:pPr>
      <w:pStyle w:val="Style7"/>
      <w:rPr>
        <w:b w:val="0"/>
        <w:i w:val="0"/>
      </w:rPr>
    </w:pPr>
    <w:r w:rsidRPr="00733ECB">
      <w:rPr>
        <w:b w:val="0"/>
        <w:i w:val="0"/>
      </w:rPr>
      <w:t xml:space="preserve">Registration Number:                                                           Registration Date/Time:                                           HERS Provider:                       </w:t>
    </w:r>
  </w:p>
  <w:p w14:paraId="4A3A5EF9" w14:textId="65E2D103" w:rsidR="00A43D5E" w:rsidRPr="00733ECB" w:rsidRDefault="00A43D5E" w:rsidP="00EB61D5">
    <w:pPr>
      <w:pStyle w:val="Style7"/>
      <w:rPr>
        <w:b w:val="0"/>
        <w:i w:val="0"/>
      </w:rPr>
    </w:pPr>
    <w:r w:rsidRPr="00733ECB">
      <w:rPr>
        <w:b w:val="0"/>
        <w:i w:val="0"/>
      </w:rPr>
      <w:t>CA Building Energy Efficiency Standards - 201</w:t>
    </w:r>
    <w:del w:id="385" w:author="Balneg, Ronald@Energy" w:date="2018-11-19T08:59:00Z">
      <w:r w:rsidDel="007A31CB">
        <w:rPr>
          <w:b w:val="0"/>
          <w:i w:val="0"/>
        </w:rPr>
        <w:delText>6</w:delText>
      </w:r>
    </w:del>
    <w:ins w:id="386" w:author="Balneg, Ronald@Energy" w:date="2018-11-19T08:59:00Z">
      <w:r>
        <w:rPr>
          <w:b w:val="0"/>
          <w:i w:val="0"/>
        </w:rPr>
        <w:t>9</w:t>
      </w:r>
    </w:ins>
    <w:r w:rsidRPr="00733ECB">
      <w:rPr>
        <w:b w:val="0"/>
        <w:i w:val="0"/>
      </w:rPr>
      <w:t xml:space="preserve"> Residential Compliance</w:t>
    </w:r>
    <w:r w:rsidRPr="00733ECB">
      <w:rPr>
        <w:b w:val="0"/>
        <w:i w:val="0"/>
      </w:rPr>
      <w:tab/>
    </w:r>
    <w:del w:id="387" w:author="Balneg, Ronald@Energy" w:date="2018-11-19T08:55:00Z">
      <w:r w:rsidDel="007A31CB">
        <w:rPr>
          <w:b w:val="0"/>
          <w:i w:val="0"/>
        </w:rPr>
        <w:delText xml:space="preserve">October </w:delText>
      </w:r>
    </w:del>
    <w:ins w:id="388" w:author="Balneg, Ronald@Energy" w:date="2018-11-19T08:55:00Z">
      <w:r>
        <w:rPr>
          <w:b w:val="0"/>
          <w:i w:val="0"/>
        </w:rPr>
        <w:t xml:space="preserve">January </w:t>
      </w:r>
    </w:ins>
    <w:r>
      <w:rPr>
        <w:b w:val="0"/>
        <w:i w:val="0"/>
      </w:rPr>
      <w:t>20</w:t>
    </w:r>
    <w:del w:id="389" w:author="Balneg, Ronald@Energy" w:date="2018-11-19T08:55:00Z">
      <w:r w:rsidDel="007A31CB">
        <w:rPr>
          <w:b w:val="0"/>
          <w:i w:val="0"/>
        </w:rPr>
        <w:delText>16</w:delText>
      </w:r>
    </w:del>
    <w:ins w:id="390" w:author="Balneg, Ronald@Energy" w:date="2018-11-28T13:14:00Z">
      <w:r>
        <w:rPr>
          <w:b w:val="0"/>
          <w:i w:val="0"/>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4D74F1EC" w:rsidR="00A43D5E" w:rsidRPr="00EB61D5" w:rsidRDefault="00A43D5E" w:rsidP="00EB61D5">
    <w:pPr>
      <w:pStyle w:val="Footer"/>
    </w:pPr>
    <w:r w:rsidRPr="00EB61D5">
      <w:t>CA Building Energy Efficiency Standards - 201</w:t>
    </w:r>
    <w:r>
      <w:t>9</w:t>
    </w:r>
    <w:r w:rsidRPr="00EB61D5">
      <w:t xml:space="preserve"> Residential Compliance</w:t>
    </w:r>
    <w:r w:rsidRPr="00EB61D5">
      <w:tab/>
    </w:r>
    <w:r>
      <w:t>January 20</w:t>
    </w:r>
    <w:del w:id="438" w:author="Balneg, Ronald@Energy" w:date="2018-11-28T13:13:00Z">
      <w:r w:rsidDel="00A66903">
        <w:delText>20</w:delText>
      </w:r>
    </w:del>
    <w:ins w:id="439" w:author="Balneg, Ronald@Energy" w:date="2018-11-28T13:13: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A0D40" w14:textId="77777777" w:rsidR="00A43D5E" w:rsidRDefault="00A43D5E">
      <w:r>
        <w:separator/>
      </w:r>
    </w:p>
  </w:footnote>
  <w:footnote w:type="continuationSeparator" w:id="0">
    <w:p w14:paraId="5EF7FD2D" w14:textId="77777777" w:rsidR="00A43D5E" w:rsidRDefault="00A43D5E">
      <w:r>
        <w:continuationSeparator/>
      </w:r>
    </w:p>
  </w:footnote>
  <w:footnote w:type="continuationNotice" w:id="1">
    <w:p w14:paraId="447FF1C1" w14:textId="77777777" w:rsidR="00A43D5E" w:rsidRDefault="00A43D5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A43D5E" w:rsidRDefault="00A43D5E">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A43D5E" w:rsidRPr="007770C5" w:rsidRDefault="00A43D5E"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A43D5E" w:rsidRPr="007770C5" w:rsidRDefault="00A43D5E"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7A1395D0" w:rsidR="00A43D5E" w:rsidRPr="007770C5" w:rsidRDefault="00A43D5E" w:rsidP="002B5597">
    <w:pPr>
      <w:suppressAutoHyphens/>
      <w:ind w:left="-90"/>
      <w:rPr>
        <w:rFonts w:ascii="Arial" w:hAnsi="Arial" w:cs="Arial"/>
        <w:sz w:val="14"/>
        <w:szCs w:val="14"/>
      </w:rPr>
    </w:pPr>
    <w:r>
      <w:rPr>
        <w:rFonts w:ascii="Arial" w:hAnsi="Arial" w:cs="Arial"/>
        <w:sz w:val="14"/>
        <w:szCs w:val="14"/>
      </w:rPr>
      <w:t>CEC-CF</w:t>
    </w:r>
    <w:del w:id="359" w:author="Balneg, Ronald@Energy" w:date="2018-11-19T09:55:00Z">
      <w:r w:rsidDel="00C20598">
        <w:rPr>
          <w:rFonts w:ascii="Arial" w:hAnsi="Arial" w:cs="Arial"/>
          <w:sz w:val="14"/>
          <w:szCs w:val="14"/>
        </w:rPr>
        <w:delText>2</w:delText>
      </w:r>
    </w:del>
    <w:ins w:id="360" w:author="Balneg, Ronald@Energy" w:date="2018-11-19T09:55:00Z">
      <w:r>
        <w:rPr>
          <w:rFonts w:ascii="Arial" w:hAnsi="Arial" w:cs="Arial"/>
          <w:sz w:val="14"/>
          <w:szCs w:val="14"/>
        </w:rPr>
        <w:t>3</w:t>
      </w:r>
    </w:ins>
    <w:r>
      <w:rPr>
        <w:rFonts w:ascii="Arial" w:hAnsi="Arial" w:cs="Arial"/>
        <w:sz w:val="14"/>
        <w:szCs w:val="14"/>
      </w:rPr>
      <w:t>R-ENV-20-H</w:t>
    </w:r>
    <w:r w:rsidRPr="007770C5">
      <w:rPr>
        <w:rFonts w:ascii="Arial" w:hAnsi="Arial" w:cs="Arial"/>
        <w:sz w:val="14"/>
        <w:szCs w:val="14"/>
      </w:rPr>
      <w:t xml:space="preserve"> (Revised </w:t>
    </w:r>
    <w:r>
      <w:rPr>
        <w:rFonts w:ascii="Arial" w:hAnsi="Arial" w:cs="Arial"/>
        <w:sz w:val="14"/>
        <w:szCs w:val="14"/>
      </w:rPr>
      <w:t>01/</w:t>
    </w:r>
    <w:del w:id="361" w:author="Smith, Alexis@Energy" w:date="2018-12-11T15:16:00Z">
      <w:r w:rsidDel="008E31AE">
        <w:rPr>
          <w:rFonts w:ascii="Arial" w:hAnsi="Arial" w:cs="Arial"/>
          <w:sz w:val="14"/>
          <w:szCs w:val="14"/>
        </w:rPr>
        <w:delText>20</w:delText>
      </w:r>
    </w:del>
    <w:ins w:id="362" w:author="Smith, Alexis@Energy" w:date="2018-12-11T15:16: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363" w:author="Smith, Alexis@Energy" w:date="2018-12-12T15:36: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4946"/>
      <w:gridCol w:w="2587"/>
      <w:gridCol w:w="201"/>
      <w:gridCol w:w="663"/>
      <w:gridCol w:w="2402"/>
      <w:tblGridChange w:id="364">
        <w:tblGrid>
          <w:gridCol w:w="5400"/>
          <w:gridCol w:w="2974"/>
          <w:gridCol w:w="22"/>
          <w:gridCol w:w="2403"/>
        </w:tblGrid>
      </w:tblGridChange>
    </w:tblGrid>
    <w:tr w:rsidR="00A43D5E" w:rsidRPr="00F85124" w14:paraId="4A3A5EEB" w14:textId="77777777" w:rsidTr="0048439E">
      <w:trPr>
        <w:cantSplit/>
        <w:trHeight w:val="288"/>
        <w:trPrChange w:id="365" w:author="Smith, Alexis@Energy" w:date="2018-12-12T15:36:00Z">
          <w:trPr>
            <w:cantSplit/>
            <w:trHeight w:val="288"/>
          </w:trPr>
        </w:trPrChange>
      </w:trPr>
      <w:tc>
        <w:tcPr>
          <w:tcW w:w="3888" w:type="pct"/>
          <w:gridSpan w:val="4"/>
          <w:tcBorders>
            <w:right w:val="nil"/>
          </w:tcBorders>
          <w:vAlign w:val="center"/>
          <w:tcPrChange w:id="366" w:author="Smith, Alexis@Energy" w:date="2018-12-12T15:36:00Z">
            <w:tcPr>
              <w:tcW w:w="3877" w:type="pct"/>
              <w:gridSpan w:val="3"/>
              <w:tcBorders>
                <w:right w:val="nil"/>
              </w:tcBorders>
              <w:vAlign w:val="center"/>
            </w:tcPr>
          </w:tcPrChange>
        </w:tcPr>
        <w:p w14:paraId="4A3A5EE9" w14:textId="2DE50FDB" w:rsidR="00A43D5E" w:rsidRPr="00F502B3" w:rsidRDefault="00A43D5E">
          <w:pPr>
            <w:pStyle w:val="Heading1"/>
            <w:rPr>
              <w:rFonts w:ascii="Calibri" w:hAnsi="Calibri"/>
              <w:b w:val="0"/>
              <w:bCs/>
              <w:sz w:val="20"/>
            </w:rPr>
          </w:pPr>
          <w:r w:rsidRPr="00F502B3">
            <w:rPr>
              <w:rFonts w:ascii="Calibri" w:hAnsi="Calibri"/>
              <w:b w:val="0"/>
              <w:bCs/>
              <w:sz w:val="20"/>
            </w:rPr>
            <w:t xml:space="preserve">CERTIFICATE OF </w:t>
          </w:r>
          <w:del w:id="367" w:author="Balneg, Ronald@Energy" w:date="2018-11-19T10:14:00Z">
            <w:r w:rsidRPr="00F502B3" w:rsidDel="00450807">
              <w:rPr>
                <w:rFonts w:ascii="Calibri" w:hAnsi="Calibri"/>
                <w:b w:val="0"/>
                <w:bCs/>
                <w:sz w:val="20"/>
              </w:rPr>
              <w:delText>INSTALLATION</w:delText>
            </w:r>
          </w:del>
          <w:ins w:id="368" w:author="Balneg, Ronald@Energy" w:date="2018-11-19T10:14:00Z">
            <w:r>
              <w:rPr>
                <w:rFonts w:ascii="Calibri" w:hAnsi="Calibri"/>
                <w:b w:val="0"/>
                <w:bCs/>
                <w:sz w:val="20"/>
              </w:rPr>
              <w:t>VERIFICATION</w:t>
            </w:r>
          </w:ins>
        </w:p>
      </w:tc>
      <w:tc>
        <w:tcPr>
          <w:tcW w:w="1112" w:type="pct"/>
          <w:tcBorders>
            <w:left w:val="nil"/>
          </w:tcBorders>
          <w:tcMar>
            <w:left w:w="115" w:type="dxa"/>
            <w:right w:w="115" w:type="dxa"/>
          </w:tcMar>
          <w:vAlign w:val="center"/>
          <w:tcPrChange w:id="369" w:author="Smith, Alexis@Energy" w:date="2018-12-12T15:36:00Z">
            <w:tcPr>
              <w:tcW w:w="1123" w:type="pct"/>
              <w:tcBorders>
                <w:left w:val="nil"/>
              </w:tcBorders>
              <w:tcMar>
                <w:left w:w="115" w:type="dxa"/>
                <w:right w:w="115" w:type="dxa"/>
              </w:tcMar>
              <w:vAlign w:val="center"/>
            </w:tcPr>
          </w:tcPrChange>
        </w:tcPr>
        <w:p w14:paraId="4A3A5EEA" w14:textId="010F872E" w:rsidR="00A43D5E" w:rsidRPr="00F502B3" w:rsidRDefault="00A43D5E" w:rsidP="003E419E">
          <w:pPr>
            <w:pStyle w:val="Heading1"/>
            <w:jc w:val="right"/>
            <w:rPr>
              <w:rFonts w:ascii="Calibri" w:hAnsi="Calibri"/>
              <w:b w:val="0"/>
              <w:bCs/>
              <w:sz w:val="20"/>
            </w:rPr>
          </w:pPr>
          <w:r w:rsidRPr="00F502B3">
            <w:rPr>
              <w:rFonts w:ascii="Calibri" w:hAnsi="Calibri"/>
              <w:b w:val="0"/>
              <w:bCs/>
              <w:sz w:val="20"/>
            </w:rPr>
            <w:t>CF</w:t>
          </w:r>
          <w:ins w:id="370" w:author="Balneg, Ronald@Energy" w:date="2018-11-19T09:55:00Z">
            <w:r>
              <w:rPr>
                <w:rFonts w:ascii="Calibri" w:hAnsi="Calibri"/>
                <w:b w:val="0"/>
                <w:bCs/>
                <w:sz w:val="20"/>
              </w:rPr>
              <w:t>3</w:t>
            </w:r>
          </w:ins>
          <w:del w:id="371" w:author="Balneg, Ronald@Energy" w:date="2018-11-19T09:55:00Z">
            <w:r w:rsidRPr="00F502B3" w:rsidDel="00C20598">
              <w:rPr>
                <w:rFonts w:ascii="Calibri" w:hAnsi="Calibri"/>
                <w:b w:val="0"/>
                <w:bCs/>
                <w:sz w:val="20"/>
              </w:rPr>
              <w:delText>2</w:delText>
            </w:r>
          </w:del>
          <w:r w:rsidRPr="00F502B3">
            <w:rPr>
              <w:rFonts w:ascii="Calibri" w:hAnsi="Calibri"/>
              <w:b w:val="0"/>
              <w:bCs/>
              <w:sz w:val="20"/>
            </w:rPr>
            <w:t>R-ENV-20-H</w:t>
          </w:r>
        </w:p>
      </w:tc>
    </w:tr>
    <w:tr w:rsidR="00A43D5E" w:rsidRPr="00F85124" w14:paraId="4A3A5EEE" w14:textId="77777777" w:rsidTr="0048439E">
      <w:trPr>
        <w:cantSplit/>
        <w:trHeight w:val="288"/>
        <w:trPrChange w:id="372" w:author="Smith, Alexis@Energy" w:date="2018-12-12T15:36:00Z">
          <w:trPr>
            <w:cantSplit/>
            <w:trHeight w:val="288"/>
          </w:trPr>
        </w:trPrChange>
      </w:trPr>
      <w:tc>
        <w:tcPr>
          <w:tcW w:w="3488" w:type="pct"/>
          <w:gridSpan w:val="2"/>
          <w:tcBorders>
            <w:right w:val="nil"/>
          </w:tcBorders>
          <w:tcPrChange w:id="373" w:author="Smith, Alexis@Energy" w:date="2018-12-12T15:36:00Z">
            <w:tcPr>
              <w:tcW w:w="2500" w:type="pct"/>
              <w:tcBorders>
                <w:right w:val="nil"/>
              </w:tcBorders>
            </w:tcPr>
          </w:tcPrChange>
        </w:tcPr>
        <w:p w14:paraId="4A3A5EEC" w14:textId="7EEE379C" w:rsidR="00A43D5E" w:rsidRPr="00F85124" w:rsidRDefault="00A43D5E" w:rsidP="003E419E">
          <w:pPr>
            <w:tabs>
              <w:tab w:val="right" w:pos="10543"/>
            </w:tabs>
            <w:rPr>
              <w:rFonts w:ascii="Calibri" w:hAnsi="Calibri"/>
              <w:sz w:val="12"/>
              <w:szCs w:val="12"/>
            </w:rPr>
          </w:pPr>
          <w:ins w:id="374" w:author="Smith, Alexis@Energy" w:date="2018-12-12T15:36: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375" w:author="Smith, Alexis@Energy" w:date="2018-12-12T15:36:00Z">
            <w:r w:rsidDel="0048439E">
              <w:rPr>
                <w:rFonts w:ascii="Calibri" w:hAnsi="Calibri"/>
                <w:bCs/>
              </w:rPr>
              <w:delText>Enclosure Air</w:delText>
            </w:r>
            <w:r w:rsidRPr="00F85124" w:rsidDel="0048439E">
              <w:rPr>
                <w:rFonts w:ascii="Calibri" w:hAnsi="Calibri"/>
                <w:bCs/>
              </w:rPr>
              <w:delText xml:space="preserve"> Leakage Diagnostic Test</w:delText>
            </w:r>
          </w:del>
        </w:p>
      </w:tc>
      <w:tc>
        <w:tcPr>
          <w:tcW w:w="1512" w:type="pct"/>
          <w:gridSpan w:val="3"/>
          <w:tcBorders>
            <w:left w:val="nil"/>
          </w:tcBorders>
          <w:tcPrChange w:id="376" w:author="Smith, Alexis@Energy" w:date="2018-12-12T15:36:00Z">
            <w:tcPr>
              <w:tcW w:w="2500" w:type="pct"/>
              <w:gridSpan w:val="3"/>
              <w:tcBorders>
                <w:left w:val="nil"/>
              </w:tcBorders>
            </w:tcPr>
          </w:tcPrChange>
        </w:tcPr>
        <w:p w14:paraId="4A3A5EED" w14:textId="3F73107D" w:rsidR="00A43D5E" w:rsidRPr="00F85124" w:rsidRDefault="00A43D5E"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5</w:t>
          </w:r>
          <w:r>
            <w:rPr>
              <w:rFonts w:ascii="Calibri" w:hAnsi="Calibri"/>
              <w:bCs/>
              <w:noProof/>
            </w:rPr>
            <w:fldChar w:fldCharType="end"/>
          </w:r>
          <w:r w:rsidRPr="00F85124">
            <w:rPr>
              <w:rFonts w:ascii="Calibri" w:hAnsi="Calibri"/>
              <w:bCs/>
            </w:rPr>
            <w:t>)</w:t>
          </w:r>
        </w:p>
      </w:tc>
    </w:tr>
    <w:tr w:rsidR="00A43D5E" w:rsidRPr="00F85124" w14:paraId="4A3A5EF2" w14:textId="77777777" w:rsidTr="0048439E">
      <w:trPr>
        <w:cantSplit/>
        <w:trHeight w:val="288"/>
        <w:trPrChange w:id="377" w:author="Smith, Alexis@Energy" w:date="2018-12-12T15:36:00Z">
          <w:trPr>
            <w:cantSplit/>
            <w:trHeight w:val="288"/>
          </w:trPr>
        </w:trPrChange>
      </w:trPr>
      <w:tc>
        <w:tcPr>
          <w:tcW w:w="2290" w:type="pct"/>
          <w:tcPrChange w:id="378" w:author="Smith, Alexis@Energy" w:date="2018-12-12T15:36:00Z">
            <w:tcPr>
              <w:tcW w:w="0" w:type="auto"/>
            </w:tcPr>
          </w:tcPrChange>
        </w:tcPr>
        <w:p w14:paraId="4A3A5EEF" w14:textId="77777777" w:rsidR="00A43D5E" w:rsidRPr="00F85124" w:rsidRDefault="00A43D5E" w:rsidP="003E419E">
          <w:pPr>
            <w:rPr>
              <w:rFonts w:ascii="Calibri" w:hAnsi="Calibri"/>
              <w:sz w:val="12"/>
              <w:szCs w:val="12"/>
            </w:rPr>
          </w:pPr>
          <w:r w:rsidRPr="00F85124">
            <w:rPr>
              <w:rFonts w:ascii="Calibri" w:hAnsi="Calibri"/>
              <w:sz w:val="12"/>
              <w:szCs w:val="12"/>
            </w:rPr>
            <w:t>Project Name:</w:t>
          </w:r>
        </w:p>
      </w:tc>
      <w:tc>
        <w:tcPr>
          <w:tcW w:w="1291" w:type="pct"/>
          <w:gridSpan w:val="2"/>
          <w:tcPrChange w:id="379" w:author="Smith, Alexis@Energy" w:date="2018-12-12T15:36:00Z">
            <w:tcPr>
              <w:tcW w:w="1377" w:type="pct"/>
            </w:tcPr>
          </w:tcPrChange>
        </w:tcPr>
        <w:p w14:paraId="4A3A5EF0" w14:textId="77777777" w:rsidR="00A43D5E" w:rsidRPr="00F85124" w:rsidRDefault="00A43D5E" w:rsidP="003E419E">
          <w:pPr>
            <w:rPr>
              <w:rFonts w:ascii="Calibri" w:hAnsi="Calibri"/>
              <w:sz w:val="12"/>
              <w:szCs w:val="12"/>
            </w:rPr>
          </w:pPr>
          <w:r w:rsidRPr="00F85124">
            <w:rPr>
              <w:rFonts w:ascii="Calibri" w:hAnsi="Calibri"/>
              <w:sz w:val="12"/>
              <w:szCs w:val="12"/>
            </w:rPr>
            <w:t>Enforcement Agency:</w:t>
          </w:r>
        </w:p>
      </w:tc>
      <w:tc>
        <w:tcPr>
          <w:tcW w:w="1419" w:type="pct"/>
          <w:gridSpan w:val="2"/>
          <w:tcPrChange w:id="380" w:author="Smith, Alexis@Energy" w:date="2018-12-12T15:36:00Z">
            <w:tcPr>
              <w:tcW w:w="1123" w:type="pct"/>
              <w:gridSpan w:val="2"/>
            </w:tcPr>
          </w:tcPrChange>
        </w:tcPr>
        <w:p w14:paraId="4A3A5EF1" w14:textId="77777777" w:rsidR="00A43D5E" w:rsidRPr="00F85124" w:rsidRDefault="00A43D5E" w:rsidP="003E419E">
          <w:pPr>
            <w:rPr>
              <w:rFonts w:ascii="Calibri" w:hAnsi="Calibri"/>
              <w:sz w:val="12"/>
              <w:szCs w:val="12"/>
            </w:rPr>
          </w:pPr>
          <w:r w:rsidRPr="00F85124">
            <w:rPr>
              <w:rFonts w:ascii="Calibri" w:hAnsi="Calibri"/>
              <w:sz w:val="12"/>
              <w:szCs w:val="12"/>
            </w:rPr>
            <w:t>Permit Number:</w:t>
          </w:r>
        </w:p>
      </w:tc>
    </w:tr>
    <w:tr w:rsidR="00A43D5E" w:rsidRPr="00F85124" w14:paraId="4A3A5EF6" w14:textId="77777777" w:rsidTr="0048439E">
      <w:trPr>
        <w:cantSplit/>
        <w:trHeight w:val="288"/>
        <w:trPrChange w:id="381" w:author="Smith, Alexis@Energy" w:date="2018-12-12T15:36:00Z">
          <w:trPr>
            <w:cantSplit/>
            <w:trHeight w:val="288"/>
          </w:trPr>
        </w:trPrChange>
      </w:trPr>
      <w:tc>
        <w:tcPr>
          <w:tcW w:w="2290" w:type="pct"/>
          <w:tcPrChange w:id="382" w:author="Smith, Alexis@Energy" w:date="2018-12-12T15:36:00Z">
            <w:tcPr>
              <w:tcW w:w="0" w:type="auto"/>
            </w:tcPr>
          </w:tcPrChange>
        </w:tcPr>
        <w:p w14:paraId="4A3A5EF3" w14:textId="77777777" w:rsidR="00A43D5E" w:rsidRPr="00F85124" w:rsidRDefault="00A43D5E" w:rsidP="003E419E">
          <w:pPr>
            <w:rPr>
              <w:rFonts w:ascii="Calibri" w:hAnsi="Calibri"/>
              <w:sz w:val="12"/>
              <w:szCs w:val="12"/>
              <w:vertAlign w:val="superscript"/>
            </w:rPr>
          </w:pPr>
          <w:r w:rsidRPr="00F85124">
            <w:rPr>
              <w:rFonts w:ascii="Calibri" w:hAnsi="Calibri"/>
              <w:sz w:val="12"/>
              <w:szCs w:val="12"/>
            </w:rPr>
            <w:t>Dwelling Address:</w:t>
          </w:r>
        </w:p>
      </w:tc>
      <w:tc>
        <w:tcPr>
          <w:tcW w:w="1291" w:type="pct"/>
          <w:gridSpan w:val="2"/>
          <w:tcPrChange w:id="383" w:author="Smith, Alexis@Energy" w:date="2018-12-12T15:36:00Z">
            <w:tcPr>
              <w:tcW w:w="1377" w:type="pct"/>
            </w:tcPr>
          </w:tcPrChange>
        </w:tcPr>
        <w:p w14:paraId="4A3A5EF4" w14:textId="22FE04C4" w:rsidR="00A43D5E" w:rsidRPr="00F85124" w:rsidRDefault="00A43D5E"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419" w:type="pct"/>
          <w:gridSpan w:val="2"/>
          <w:tcPrChange w:id="384" w:author="Smith, Alexis@Energy" w:date="2018-12-12T15:36:00Z">
            <w:tcPr>
              <w:tcW w:w="1123" w:type="pct"/>
              <w:gridSpan w:val="2"/>
            </w:tcPr>
          </w:tcPrChange>
        </w:tcPr>
        <w:p w14:paraId="4A3A5EF5" w14:textId="06098542" w:rsidR="00A43D5E" w:rsidRPr="00F85124" w:rsidRDefault="00A43D5E"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A43D5E" w:rsidRPr="003E419E" w:rsidRDefault="00A43D5E"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A43D5E" w:rsidRDefault="00A43D5E">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A43D5E" w:rsidRDefault="00A43D5E">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465"/>
      <w:gridCol w:w="909"/>
      <w:gridCol w:w="2425"/>
      <w:tblGridChange w:id="425">
        <w:tblGrid>
          <w:gridCol w:w="5400"/>
          <w:gridCol w:w="2974"/>
          <w:gridCol w:w="2425"/>
        </w:tblGrid>
      </w:tblGridChange>
    </w:tblGrid>
    <w:tr w:rsidR="00A43D5E" w:rsidRPr="00F85124" w14:paraId="4A3A5EFE" w14:textId="77777777" w:rsidTr="003E419E">
      <w:trPr>
        <w:cantSplit/>
        <w:trHeight w:val="288"/>
      </w:trPr>
      <w:tc>
        <w:tcPr>
          <w:tcW w:w="3877" w:type="pct"/>
          <w:gridSpan w:val="2"/>
          <w:tcBorders>
            <w:right w:val="nil"/>
          </w:tcBorders>
          <w:vAlign w:val="center"/>
        </w:tcPr>
        <w:p w14:paraId="4A3A5EFC" w14:textId="443DE7FE" w:rsidR="00A43D5E" w:rsidRPr="00F502B3" w:rsidRDefault="00A43D5E">
          <w:pPr>
            <w:pStyle w:val="Heading1"/>
            <w:rPr>
              <w:rFonts w:ascii="Calibri" w:hAnsi="Calibri"/>
              <w:b w:val="0"/>
              <w:bCs/>
              <w:sz w:val="20"/>
            </w:rPr>
          </w:pPr>
          <w:r w:rsidRPr="00F502B3">
            <w:rPr>
              <w:rFonts w:ascii="Calibri" w:hAnsi="Calibri"/>
              <w:b w:val="0"/>
              <w:bCs/>
              <w:sz w:val="20"/>
            </w:rPr>
            <w:t xml:space="preserve">CERTIFICATE OF </w:t>
          </w:r>
          <w:del w:id="426" w:author="Balneg, Ronald@Energy" w:date="2018-11-21T13:33:00Z">
            <w:r w:rsidRPr="00F502B3" w:rsidDel="00C52C97">
              <w:rPr>
                <w:rFonts w:ascii="Calibri" w:hAnsi="Calibri"/>
                <w:b w:val="0"/>
                <w:bCs/>
                <w:sz w:val="20"/>
              </w:rPr>
              <w:delText xml:space="preserve">INSTALLATION </w:delText>
            </w:r>
          </w:del>
          <w:ins w:id="427" w:author="Balneg, Ronald@Energy" w:date="2018-11-21T13:33: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USER INSTRUCTIONS</w:t>
          </w:r>
        </w:p>
      </w:tc>
      <w:tc>
        <w:tcPr>
          <w:tcW w:w="1123" w:type="pct"/>
          <w:tcBorders>
            <w:left w:val="nil"/>
          </w:tcBorders>
          <w:tcMar>
            <w:left w:w="115" w:type="dxa"/>
            <w:right w:w="115" w:type="dxa"/>
          </w:tcMar>
          <w:vAlign w:val="center"/>
        </w:tcPr>
        <w:p w14:paraId="4A3A5EFD" w14:textId="791B6C6E" w:rsidR="00A43D5E" w:rsidRPr="00F502B3" w:rsidRDefault="00A43D5E" w:rsidP="003E419E">
          <w:pPr>
            <w:pStyle w:val="Heading1"/>
            <w:jc w:val="right"/>
            <w:rPr>
              <w:rFonts w:ascii="Calibri" w:hAnsi="Calibri"/>
              <w:b w:val="0"/>
              <w:bCs/>
              <w:sz w:val="20"/>
            </w:rPr>
          </w:pPr>
          <w:r w:rsidRPr="00F502B3">
            <w:rPr>
              <w:rFonts w:ascii="Calibri" w:hAnsi="Calibri"/>
              <w:b w:val="0"/>
              <w:bCs/>
              <w:sz w:val="20"/>
            </w:rPr>
            <w:t>CF</w:t>
          </w:r>
          <w:ins w:id="428" w:author="Balneg, Ronald@Energy" w:date="2018-11-21T10:54:00Z">
            <w:r>
              <w:rPr>
                <w:rFonts w:ascii="Calibri" w:hAnsi="Calibri"/>
                <w:b w:val="0"/>
                <w:bCs/>
                <w:sz w:val="20"/>
              </w:rPr>
              <w:t>3</w:t>
            </w:r>
          </w:ins>
          <w:del w:id="429" w:author="Balneg, Ronald@Energy" w:date="2018-11-21T10:54:00Z">
            <w:r w:rsidRPr="00F502B3" w:rsidDel="00D30F85">
              <w:rPr>
                <w:rFonts w:ascii="Calibri" w:hAnsi="Calibri"/>
                <w:b w:val="0"/>
                <w:bCs/>
                <w:sz w:val="20"/>
              </w:rPr>
              <w:delText>2</w:delText>
            </w:r>
          </w:del>
          <w:r w:rsidRPr="00F502B3">
            <w:rPr>
              <w:rFonts w:ascii="Calibri" w:hAnsi="Calibri"/>
              <w:b w:val="0"/>
              <w:bCs/>
              <w:sz w:val="20"/>
            </w:rPr>
            <w:t>R-ENV-20-H</w:t>
          </w:r>
        </w:p>
      </w:tc>
    </w:tr>
    <w:tr w:rsidR="00A43D5E" w:rsidRPr="00F85124" w14:paraId="4A3A5F01" w14:textId="77777777" w:rsidTr="0048439E">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430" w:author="Smith, Alexis@Energy" w:date="2018-12-12T15:38:00Z">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431" w:author="Smith, Alexis@Energy" w:date="2018-12-12T15:38:00Z">
          <w:trPr>
            <w:cantSplit/>
            <w:trHeight w:val="288"/>
          </w:trPr>
        </w:trPrChange>
      </w:trPr>
      <w:tc>
        <w:tcPr>
          <w:tcW w:w="3456" w:type="pct"/>
          <w:tcBorders>
            <w:right w:val="nil"/>
          </w:tcBorders>
          <w:tcPrChange w:id="432" w:author="Smith, Alexis@Energy" w:date="2018-12-12T15:38:00Z">
            <w:tcPr>
              <w:tcW w:w="2500" w:type="pct"/>
              <w:tcBorders>
                <w:right w:val="nil"/>
              </w:tcBorders>
            </w:tcPr>
          </w:tcPrChange>
        </w:tcPr>
        <w:p w14:paraId="4A3A5EFF" w14:textId="092B0046" w:rsidR="00A43D5E" w:rsidRPr="00F85124" w:rsidRDefault="00A43D5E">
          <w:pPr>
            <w:tabs>
              <w:tab w:val="right" w:pos="10543"/>
            </w:tabs>
            <w:rPr>
              <w:rFonts w:ascii="Calibri" w:hAnsi="Calibri"/>
              <w:sz w:val="12"/>
              <w:szCs w:val="12"/>
            </w:rPr>
          </w:pPr>
          <w:ins w:id="433" w:author="Smith, Alexis@Energy" w:date="2018-12-12T15:37: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434" w:author="Smith, Alexis@Energy" w:date="2018-12-12T15:37:00Z">
            <w:r w:rsidDel="0048439E">
              <w:rPr>
                <w:rFonts w:ascii="Calibri" w:hAnsi="Calibri"/>
                <w:bCs/>
              </w:rPr>
              <w:delText>Enclosure Air</w:delText>
            </w:r>
            <w:r w:rsidRPr="00F85124" w:rsidDel="0048439E">
              <w:rPr>
                <w:rFonts w:ascii="Calibri" w:hAnsi="Calibri"/>
                <w:bCs/>
              </w:rPr>
              <w:delText xml:space="preserve"> Leakage Diagnostic Test</w:delText>
            </w:r>
            <w:r w:rsidDel="0048439E">
              <w:rPr>
                <w:rFonts w:ascii="Calibri" w:hAnsi="Calibri"/>
                <w:bCs/>
              </w:rPr>
              <w:delText xml:space="preserve"> - ENV-20a</w:delText>
            </w:r>
          </w:del>
          <w:ins w:id="435" w:author="Balneg, Ronald@Energy" w:date="2018-11-19T13:27:00Z">
            <w:del w:id="436" w:author="Smith, Alexis@Energy" w:date="2018-12-12T15:37:00Z">
              <w:r w:rsidDel="0048439E">
                <w:rPr>
                  <w:rFonts w:ascii="Calibri" w:hAnsi="Calibri"/>
                  <w:bCs/>
                </w:rPr>
                <w:delText>b</w:delText>
              </w:r>
            </w:del>
          </w:ins>
        </w:p>
      </w:tc>
      <w:tc>
        <w:tcPr>
          <w:tcW w:w="1544" w:type="pct"/>
          <w:gridSpan w:val="2"/>
          <w:tcBorders>
            <w:left w:val="nil"/>
          </w:tcBorders>
          <w:tcPrChange w:id="437" w:author="Smith, Alexis@Energy" w:date="2018-12-12T15:38:00Z">
            <w:tcPr>
              <w:tcW w:w="2500" w:type="pct"/>
              <w:gridSpan w:val="2"/>
              <w:tcBorders>
                <w:left w:val="nil"/>
              </w:tcBorders>
            </w:tcPr>
          </w:tcPrChange>
        </w:tcPr>
        <w:p w14:paraId="4A3A5F00" w14:textId="60768D9E" w:rsidR="00A43D5E" w:rsidRPr="00382CD6" w:rsidRDefault="00A43D5E"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A43D5E" w:rsidRPr="003E419E" w:rsidRDefault="00A43D5E"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A43D5E" w:rsidRDefault="00A43D5E">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A43D5E" w:rsidRDefault="00A43D5E">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A43D5E" w:rsidRPr="00F85124" w14:paraId="4A3A5F08" w14:textId="77777777" w:rsidTr="003E419E">
      <w:trPr>
        <w:cantSplit/>
        <w:trHeight w:val="288"/>
      </w:trPr>
      <w:tc>
        <w:tcPr>
          <w:tcW w:w="3877" w:type="pct"/>
          <w:tcBorders>
            <w:right w:val="nil"/>
          </w:tcBorders>
          <w:vAlign w:val="center"/>
        </w:tcPr>
        <w:p w14:paraId="4A3A5F06" w14:textId="4A99625A" w:rsidR="00A43D5E" w:rsidRPr="00F502B3" w:rsidRDefault="00A43D5E">
          <w:pPr>
            <w:pStyle w:val="Heading1"/>
            <w:rPr>
              <w:rFonts w:ascii="Calibri" w:hAnsi="Calibri"/>
              <w:b w:val="0"/>
              <w:bCs/>
              <w:sz w:val="20"/>
            </w:rPr>
          </w:pPr>
          <w:r w:rsidRPr="00F502B3">
            <w:rPr>
              <w:rFonts w:ascii="Calibri" w:hAnsi="Calibri"/>
              <w:b w:val="0"/>
              <w:bCs/>
              <w:sz w:val="20"/>
            </w:rPr>
            <w:t xml:space="preserve">CERTIFICATE OF </w:t>
          </w:r>
          <w:del w:id="704" w:author="Balneg, Ronald@Energy" w:date="2018-11-21T13:33:00Z">
            <w:r w:rsidRPr="00F502B3" w:rsidDel="00C52C97">
              <w:rPr>
                <w:rFonts w:ascii="Calibri" w:hAnsi="Calibri"/>
                <w:b w:val="0"/>
                <w:bCs/>
                <w:sz w:val="20"/>
              </w:rPr>
              <w:delText xml:space="preserve">INSTALLATION </w:delText>
            </w:r>
          </w:del>
          <w:ins w:id="705" w:author="Balneg, Ronald@Energy" w:date="2018-11-21T13:33: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6D106FD4" w:rsidR="00A43D5E" w:rsidRPr="00F502B3" w:rsidRDefault="00A43D5E" w:rsidP="003E419E">
          <w:pPr>
            <w:pStyle w:val="Heading1"/>
            <w:jc w:val="right"/>
            <w:rPr>
              <w:rFonts w:ascii="Calibri" w:hAnsi="Calibri"/>
              <w:b w:val="0"/>
              <w:bCs/>
              <w:sz w:val="20"/>
            </w:rPr>
          </w:pPr>
          <w:r w:rsidRPr="00F502B3">
            <w:rPr>
              <w:rFonts w:ascii="Calibri" w:hAnsi="Calibri"/>
              <w:b w:val="0"/>
              <w:bCs/>
              <w:sz w:val="20"/>
            </w:rPr>
            <w:t>CF</w:t>
          </w:r>
          <w:del w:id="706" w:author="Balneg, Ronald@Energy" w:date="2018-11-21T10:54:00Z">
            <w:r w:rsidRPr="00F502B3" w:rsidDel="00D30F85">
              <w:rPr>
                <w:rFonts w:ascii="Calibri" w:hAnsi="Calibri"/>
                <w:b w:val="0"/>
                <w:bCs/>
                <w:sz w:val="20"/>
              </w:rPr>
              <w:delText>2</w:delText>
            </w:r>
          </w:del>
          <w:ins w:id="707" w:author="Balneg, Ronald@Energy" w:date="2018-11-21T10:54:00Z">
            <w:r>
              <w:rPr>
                <w:rFonts w:ascii="Calibri" w:hAnsi="Calibri"/>
                <w:b w:val="0"/>
                <w:bCs/>
                <w:sz w:val="20"/>
              </w:rPr>
              <w:t>3</w:t>
            </w:r>
          </w:ins>
          <w:r w:rsidRPr="00F502B3">
            <w:rPr>
              <w:rFonts w:ascii="Calibri" w:hAnsi="Calibri"/>
              <w:b w:val="0"/>
              <w:bCs/>
              <w:sz w:val="20"/>
            </w:rPr>
            <w:t>R-ENV-20-H</w:t>
          </w:r>
        </w:p>
      </w:tc>
    </w:tr>
    <w:tr w:rsidR="00A43D5E" w:rsidRPr="00F85124" w14:paraId="4A3A5F0B" w14:textId="77777777" w:rsidTr="00EF2268">
      <w:trPr>
        <w:cantSplit/>
        <w:trHeight w:val="288"/>
      </w:trPr>
      <w:tc>
        <w:tcPr>
          <w:tcW w:w="4373" w:type="pct"/>
          <w:gridSpan w:val="2"/>
          <w:tcBorders>
            <w:right w:val="nil"/>
          </w:tcBorders>
        </w:tcPr>
        <w:p w14:paraId="4A3A5F09" w14:textId="7B41D261" w:rsidR="00A43D5E" w:rsidRPr="00F85124" w:rsidRDefault="00A43D5E"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ENV-20</w:t>
          </w:r>
          <w:ins w:id="708" w:author="Balneg, Ronald@Energy" w:date="2018-11-08T09:10:00Z">
            <w:r>
              <w:rPr>
                <w:rFonts w:ascii="Calibri" w:hAnsi="Calibri"/>
                <w:bCs/>
              </w:rPr>
              <w:t>b</w:t>
            </w:r>
          </w:ins>
          <w:del w:id="709" w:author="Balneg, Ronald@Energy" w:date="2018-11-08T09:10:00Z">
            <w:r w:rsidDel="00584AAF">
              <w:rPr>
                <w:rFonts w:ascii="Calibri" w:hAnsi="Calibri"/>
                <w:bCs/>
              </w:rPr>
              <w:delText>a</w:delText>
            </w:r>
          </w:del>
        </w:p>
      </w:tc>
      <w:tc>
        <w:tcPr>
          <w:tcW w:w="627" w:type="pct"/>
          <w:tcBorders>
            <w:left w:val="nil"/>
          </w:tcBorders>
        </w:tcPr>
        <w:p w14:paraId="4A3A5F0A" w14:textId="52D461D5" w:rsidR="00A43D5E" w:rsidRPr="00F85124" w:rsidRDefault="00A43D5E"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D43C8">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4</w:t>
          </w:r>
          <w:r>
            <w:rPr>
              <w:rFonts w:ascii="Calibri" w:hAnsi="Calibri"/>
              <w:bCs/>
              <w:noProof/>
            </w:rPr>
            <w:fldChar w:fldCharType="end"/>
          </w:r>
          <w:r w:rsidRPr="00F85124">
            <w:rPr>
              <w:rFonts w:ascii="Calibri" w:hAnsi="Calibri"/>
              <w:bCs/>
            </w:rPr>
            <w:t>)</w:t>
          </w:r>
        </w:p>
      </w:tc>
    </w:tr>
  </w:tbl>
  <w:p w14:paraId="4A3A5F0C" w14:textId="369E6B63" w:rsidR="00A43D5E" w:rsidRPr="003E419E" w:rsidRDefault="00A43D5E"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A43D5E" w:rsidRDefault="00A43D5E">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8353E"/>
    <w:rsid w:val="00091FBA"/>
    <w:rsid w:val="0009311F"/>
    <w:rsid w:val="000A5169"/>
    <w:rsid w:val="000B05C9"/>
    <w:rsid w:val="000B64C1"/>
    <w:rsid w:val="000C1987"/>
    <w:rsid w:val="000C5AC9"/>
    <w:rsid w:val="000D1CB5"/>
    <w:rsid w:val="000D32E3"/>
    <w:rsid w:val="000E084F"/>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0C6E"/>
    <w:rsid w:val="002478EC"/>
    <w:rsid w:val="0025202D"/>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6BD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609D"/>
    <w:rsid w:val="0041739F"/>
    <w:rsid w:val="00421E7D"/>
    <w:rsid w:val="00421FA8"/>
    <w:rsid w:val="0042272B"/>
    <w:rsid w:val="00425C89"/>
    <w:rsid w:val="00427DFA"/>
    <w:rsid w:val="004348D8"/>
    <w:rsid w:val="00450807"/>
    <w:rsid w:val="00454E36"/>
    <w:rsid w:val="00457345"/>
    <w:rsid w:val="00460319"/>
    <w:rsid w:val="00467478"/>
    <w:rsid w:val="004713DE"/>
    <w:rsid w:val="0047600B"/>
    <w:rsid w:val="004803D4"/>
    <w:rsid w:val="00480F53"/>
    <w:rsid w:val="0048439E"/>
    <w:rsid w:val="00497DDD"/>
    <w:rsid w:val="00497E2F"/>
    <w:rsid w:val="004A0673"/>
    <w:rsid w:val="004A1BB8"/>
    <w:rsid w:val="004A4AE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E19CD"/>
    <w:rsid w:val="005E1C15"/>
    <w:rsid w:val="005F1465"/>
    <w:rsid w:val="005F2ADF"/>
    <w:rsid w:val="005F4748"/>
    <w:rsid w:val="0060014C"/>
    <w:rsid w:val="006045D5"/>
    <w:rsid w:val="006124DF"/>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40617"/>
    <w:rsid w:val="00840901"/>
    <w:rsid w:val="008433C6"/>
    <w:rsid w:val="00850A0C"/>
    <w:rsid w:val="00853622"/>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C5604"/>
    <w:rsid w:val="008D3313"/>
    <w:rsid w:val="008D38B9"/>
    <w:rsid w:val="008D7360"/>
    <w:rsid w:val="008E31AE"/>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2A67"/>
    <w:rsid w:val="009C6C13"/>
    <w:rsid w:val="009E2C1C"/>
    <w:rsid w:val="009E535A"/>
    <w:rsid w:val="009E64C4"/>
    <w:rsid w:val="009F1B8A"/>
    <w:rsid w:val="009F4793"/>
    <w:rsid w:val="00A01B9A"/>
    <w:rsid w:val="00A041F9"/>
    <w:rsid w:val="00A066EB"/>
    <w:rsid w:val="00A07333"/>
    <w:rsid w:val="00A16554"/>
    <w:rsid w:val="00A2186D"/>
    <w:rsid w:val="00A30EA0"/>
    <w:rsid w:val="00A36284"/>
    <w:rsid w:val="00A42BCC"/>
    <w:rsid w:val="00A43D5E"/>
    <w:rsid w:val="00A43DE1"/>
    <w:rsid w:val="00A45016"/>
    <w:rsid w:val="00A55A8D"/>
    <w:rsid w:val="00A66903"/>
    <w:rsid w:val="00A71449"/>
    <w:rsid w:val="00A7427E"/>
    <w:rsid w:val="00A8014F"/>
    <w:rsid w:val="00A938BF"/>
    <w:rsid w:val="00A95262"/>
    <w:rsid w:val="00A97500"/>
    <w:rsid w:val="00AA0537"/>
    <w:rsid w:val="00AA1608"/>
    <w:rsid w:val="00AA1D22"/>
    <w:rsid w:val="00AA7D5B"/>
    <w:rsid w:val="00AB4C89"/>
    <w:rsid w:val="00AB7F27"/>
    <w:rsid w:val="00AD0E7D"/>
    <w:rsid w:val="00AD43C8"/>
    <w:rsid w:val="00AD6BA1"/>
    <w:rsid w:val="00AE07F8"/>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2C97"/>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E0524"/>
    <w:rsid w:val="00CF6E33"/>
    <w:rsid w:val="00D03609"/>
    <w:rsid w:val="00D06BAD"/>
    <w:rsid w:val="00D25121"/>
    <w:rsid w:val="00D30F85"/>
    <w:rsid w:val="00D4040A"/>
    <w:rsid w:val="00D43810"/>
    <w:rsid w:val="00D71E52"/>
    <w:rsid w:val="00D71E8F"/>
    <w:rsid w:val="00D721FF"/>
    <w:rsid w:val="00D74324"/>
    <w:rsid w:val="00D77F0F"/>
    <w:rsid w:val="00D814DE"/>
    <w:rsid w:val="00D86638"/>
    <w:rsid w:val="00D901B0"/>
    <w:rsid w:val="00D974B6"/>
    <w:rsid w:val="00DA1818"/>
    <w:rsid w:val="00DA3532"/>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43C3"/>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FB43D-BCBF-4944-A5C2-26AA6E2E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Ferris, Todd@Energy</cp:lastModifiedBy>
  <cp:revision>19</cp:revision>
  <cp:lastPrinted>2013-09-13T16:00:00Z</cp:lastPrinted>
  <dcterms:created xsi:type="dcterms:W3CDTF">2018-11-19T18:01:00Z</dcterms:created>
  <dcterms:modified xsi:type="dcterms:W3CDTF">2018-12-28T00:11:00Z</dcterms:modified>
</cp:coreProperties>
</file>